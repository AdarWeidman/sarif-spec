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0ED4B9F6"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ins w:id="0" w:author="Laurence Golding" w:date="2019-05-11T06:51:00Z">
        <w:r w:rsidR="00EA6875">
          <w:rPr>
            <w:sz w:val="28"/>
            <w:szCs w:val="28"/>
          </w:rPr>
          <w:t>1</w:t>
        </w:r>
        <w:r w:rsidR="00A54936">
          <w:rPr>
            <w:sz w:val="28"/>
            <w:szCs w:val="28"/>
          </w:rPr>
          <w:t>.</w:t>
        </w:r>
      </w:ins>
      <w:r w:rsidR="00A54936">
        <w:rPr>
          <w:sz w:val="28"/>
          <w:szCs w:val="28"/>
        </w:rPr>
        <w:t>0</w:t>
      </w:r>
    </w:p>
    <w:p w14:paraId="285AD01A" w14:textId="7E56331B"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1" w:author="Laurence Golding" w:date="2019-05-11T06:51:00Z">
        <w:r w:rsidR="001847BD" w:rsidRPr="003817AC">
          <w:rPr>
            <w:sz w:val="24"/>
            <w:szCs w:val="24"/>
          </w:rPr>
          <w:delText>0</w:delText>
        </w:r>
        <w:r>
          <w:rPr>
            <w:sz w:val="24"/>
            <w:szCs w:val="24"/>
          </w:rPr>
          <w:delText>1</w:delText>
        </w:r>
      </w:del>
      <w:ins w:id="2" w:author="Laurence Golding" w:date="2019-05-11T06:51:00Z">
        <w:r w:rsidR="00053543" w:rsidRPr="003817AC">
          <w:rPr>
            <w:sz w:val="24"/>
            <w:szCs w:val="24"/>
          </w:rPr>
          <w:t>0</w:t>
        </w:r>
        <w:r w:rsidR="00053543">
          <w:rPr>
            <w:sz w:val="24"/>
            <w:szCs w:val="24"/>
          </w:rPr>
          <w:t>2 (2.</w:t>
        </w:r>
        <w:r w:rsidR="007848B4">
          <w:rPr>
            <w:sz w:val="24"/>
            <w:szCs w:val="24"/>
          </w:rPr>
          <w:t>1</w:t>
        </w:r>
        <w:r w:rsidR="00053543">
          <w:rPr>
            <w:sz w:val="24"/>
            <w:szCs w:val="24"/>
          </w:rPr>
          <w:t>.0)</w:t>
        </w:r>
      </w:ins>
    </w:p>
    <w:p w14:paraId="3EEE4F23" w14:textId="4BF3806E" w:rsidR="00E01912" w:rsidRDefault="005E17B7" w:rsidP="00E01912">
      <w:pPr>
        <w:pStyle w:val="Subtitle"/>
        <w:rPr>
          <w:sz w:val="24"/>
          <w:szCs w:val="24"/>
        </w:rPr>
      </w:pPr>
      <w:bookmarkStart w:id="3" w:name="_Toc85472892"/>
      <w:r>
        <w:rPr>
          <w:sz w:val="24"/>
          <w:szCs w:val="24"/>
        </w:rPr>
        <w:t xml:space="preserve">08 </w:t>
      </w:r>
      <w:del w:id="4" w:author="Laurence Golding" w:date="2019-05-11T06:51:00Z">
        <w:r w:rsidR="00F84417">
          <w:rPr>
            <w:sz w:val="24"/>
            <w:szCs w:val="24"/>
          </w:rPr>
          <w:delText>June</w:delText>
        </w:r>
        <w:r w:rsidR="007D079E">
          <w:rPr>
            <w:sz w:val="24"/>
            <w:szCs w:val="24"/>
          </w:rPr>
          <w:delText xml:space="preserve"> </w:delText>
        </w:r>
        <w:r w:rsidR="00CA144C">
          <w:rPr>
            <w:sz w:val="24"/>
            <w:szCs w:val="24"/>
          </w:rPr>
          <w:delText>201</w:delText>
        </w:r>
        <w:r w:rsidR="00F46438">
          <w:rPr>
            <w:sz w:val="24"/>
            <w:szCs w:val="24"/>
          </w:rPr>
          <w:delText>8</w:delText>
        </w:r>
      </w:del>
      <w:ins w:id="5" w:author="Laurence Golding" w:date="2019-05-11T06:51:00Z">
        <w:r>
          <w:rPr>
            <w:sz w:val="24"/>
            <w:szCs w:val="24"/>
          </w:rPr>
          <w:t>May</w:t>
        </w:r>
        <w:r w:rsidR="001836A4">
          <w:rPr>
            <w:sz w:val="24"/>
            <w:szCs w:val="24"/>
          </w:rPr>
          <w:t xml:space="preserve"> </w:t>
        </w:r>
        <w:r w:rsidR="00D26C36">
          <w:rPr>
            <w:sz w:val="24"/>
            <w:szCs w:val="24"/>
          </w:rPr>
          <w:t>2019</w:t>
        </w:r>
      </w:ins>
      <w:bookmarkStart w:id="6" w:name="_GoBack"/>
      <w:bookmarkEnd w:id="6"/>
    </w:p>
    <w:p w14:paraId="575EB573" w14:textId="77777777" w:rsidR="00D17F06" w:rsidRDefault="00D17F06" w:rsidP="00D17F06">
      <w:pPr>
        <w:pStyle w:val="Titlepageinfo"/>
      </w:pPr>
      <w:r>
        <w:t>Technical Committee:</w:t>
      </w:r>
    </w:p>
    <w:p w14:paraId="6763DE68" w14:textId="4EE37796" w:rsidR="00D17F06" w:rsidRDefault="005C469B"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6FA42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31FD53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4DD66AC" w:rsidR="008F61FB" w:rsidRDefault="00C56949" w:rsidP="00DC75C8">
      <w:pPr>
        <w:pStyle w:val="Contributor"/>
        <w:rPr>
          <w:rStyle w:val="Hyperlink"/>
        </w:rPr>
      </w:pPr>
      <w:r>
        <w:t>Michael</w:t>
      </w:r>
      <w:ins w:id="7" w:author="Laurence Golding" w:date="2019-05-11T06:51:00Z">
        <w:r>
          <w:t xml:space="preserve"> </w:t>
        </w:r>
        <w:r w:rsidR="0078495B">
          <w:t>C.</w:t>
        </w:r>
      </w:ins>
      <w:r w:rsidR="0078495B">
        <w:t xml:space="preserve">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792CBE9" w:rsidR="00552A4F" w:rsidRDefault="00552A4F" w:rsidP="00DC75C8">
      <w:pPr>
        <w:pStyle w:val="Contributor"/>
      </w:pPr>
      <w:r w:rsidRPr="008F022E">
        <w:t xml:space="preserve">Laurence J. </w:t>
      </w:r>
      <w:del w:id="8" w:author="Laurence Golding" w:date="2019-05-11T06:51:00Z">
        <w:r w:rsidRPr="008F022E">
          <w:delText>Golding</w:delText>
        </w:r>
        <w:r>
          <w:delText xml:space="preserve"> (</w:delText>
        </w:r>
        <w:r w:rsidR="005C469B">
          <w:fldChar w:fldCharType="begin"/>
        </w:r>
        <w:r w:rsidR="005C469B">
          <w:delInstrText xml:space="preserve"> HYPERLINK "mailto:larrygolding@comcast.net" </w:delInstrText>
        </w:r>
        <w:r w:rsidR="005C469B">
          <w:fldChar w:fldCharType="separate"/>
        </w:r>
        <w:r w:rsidRPr="00AC1D41">
          <w:rPr>
            <w:rStyle w:val="Hyperlink"/>
          </w:rPr>
          <w:delText>larrygolding@comcast.net</w:delText>
        </w:r>
        <w:r w:rsidR="005C469B">
          <w:rPr>
            <w:rStyle w:val="Hyperlink"/>
          </w:rPr>
          <w:fldChar w:fldCharType="end"/>
        </w:r>
        <w:r>
          <w:delText>), Individual Member</w:delText>
        </w:r>
      </w:del>
      <w:ins w:id="9" w:author="Laurence Golding" w:date="2019-05-11T06:51:00Z">
        <w:r w:rsidRPr="008F022E">
          <w:t>Golding</w:t>
        </w:r>
        <w:r>
          <w:t xml:space="preserve"> (</w:t>
        </w:r>
        <w:r w:rsidR="005C469B">
          <w:fldChar w:fldCharType="begin"/>
        </w:r>
        <w:r w:rsidR="005C469B">
          <w:instrText xml:space="preserve"> HYPERLINK "mailto:v-lgold@microsoft.com" </w:instrText>
        </w:r>
        <w:r w:rsidR="005C469B">
          <w:fldChar w:fldCharType="separate"/>
        </w:r>
        <w:r w:rsidR="00682E52" w:rsidRPr="00682E52">
          <w:rPr>
            <w:rStyle w:val="Hyperlink"/>
          </w:rPr>
          <w:t>v-lgold@microsoft.com</w:t>
        </w:r>
        <w:r w:rsidR="005C469B">
          <w:rPr>
            <w:rStyle w:val="Hyperlink"/>
          </w:rPr>
          <w:fldChar w:fldCharType="end"/>
        </w:r>
        <w:r>
          <w:t xml:space="preserve">), </w:t>
        </w:r>
        <w:r w:rsidR="005C469B">
          <w:fldChar w:fldCharType="begin"/>
        </w:r>
        <w:r w:rsidR="005C469B">
          <w:instrText xml:space="preserve"> HYPERLINK "http://www.microsoft.com" </w:instrText>
        </w:r>
        <w:r w:rsidR="005C469B">
          <w:fldChar w:fldCharType="separate"/>
        </w:r>
        <w:r w:rsidR="00682E52" w:rsidRPr="00682E52">
          <w:rPr>
            <w:rStyle w:val="Hyperlink"/>
          </w:rPr>
          <w:t>Microsoft</w:t>
        </w:r>
        <w:r w:rsidR="005C469B">
          <w:rPr>
            <w:rStyle w:val="Hyperlink"/>
          </w:rPr>
          <w:fldChar w:fldCharType="end"/>
        </w:r>
      </w:ins>
    </w:p>
    <w:p w14:paraId="465AA1BD" w14:textId="77777777" w:rsidR="006B65C7" w:rsidRDefault="006B65C7" w:rsidP="006B65C7">
      <w:pPr>
        <w:pStyle w:val="Titlepageinfo"/>
      </w:pPr>
      <w:bookmarkStart w:id="10" w:name="AdditionalArtifacts"/>
      <w:r>
        <w:t>Additional artifacts</w:t>
      </w:r>
      <w:bookmarkEnd w:id="10"/>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rPr>
          <w:ins w:id="11" w:author="Laurence Golding" w:date="2019-05-11T06:51:00Z"/>
        </w:rPr>
      </w:pPr>
      <w:ins w:id="12" w:author="Laurence Golding" w:date="2019-05-11T06:51:00Z">
        <w:r>
          <w:t>sarif-external-property-</w:t>
        </w:r>
        <w:r w:rsidR="00DB5A1A">
          <w:t>file-</w:t>
        </w:r>
        <w:r>
          <w:t>schema.json</w:t>
        </w:r>
      </w:ins>
    </w:p>
    <w:p w14:paraId="1CA8A0FC" w14:textId="77777777" w:rsidR="00D17F06" w:rsidRDefault="00D17F06" w:rsidP="00D17F06">
      <w:pPr>
        <w:pStyle w:val="Titlepageinfo"/>
      </w:pPr>
      <w:bookmarkStart w:id="13" w:name="RelatedWork"/>
      <w:r>
        <w:t>Related work</w:t>
      </w:r>
      <w:bookmarkEnd w:id="1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12C8D559"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87C8B86"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D018B44"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289B2A44" w:rsidR="00CA025D" w:rsidRDefault="00CA025D" w:rsidP="00CA025D">
      <w:pPr>
        <w:pStyle w:val="Titlepageinfodescription"/>
        <w:rPr>
          <w:ins w:id="14" w:author="Laurence Golding" w:date="2019-05-11T06:51:00Z"/>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del w:id="15" w:author="Laurence Golding" w:date="2019-05-11T06:51:00Z">
        <w:r w:rsidR="001057D2" w:rsidRPr="00CA025D">
          <w:rPr>
            <w:rStyle w:val="Hyperlink"/>
            <w:color w:val="auto"/>
          </w:rPr>
          <w:delText>0/csd01</w:delText>
        </w:r>
      </w:del>
      <w:ins w:id="16" w:author="Laurence Golding" w:date="2019-05-11T06:51:00Z">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ins>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w:t>
      </w:r>
      <w:del w:id="17" w:author="Laurence Golding" w:date="2019-05-11T06:51:00Z">
        <w:r w:rsidR="001057D2" w:rsidRPr="00CA025D">
          <w:rPr>
            <w:rStyle w:val="Hyperlink"/>
            <w:color w:val="auto"/>
          </w:rPr>
          <w:delText>0-csd01</w:delText>
        </w:r>
      </w:del>
      <w:ins w:id="18" w:author="Laurence Golding" w:date="2019-05-11T06:51:00Z">
        <w:r w:rsidR="00056534">
          <w:rPr>
            <w:rStyle w:val="Hyperlink"/>
            <w:color w:val="auto"/>
          </w:rPr>
          <w:t>1</w:t>
        </w:r>
        <w:r w:rsidR="001057D2" w:rsidRPr="00CA025D">
          <w:rPr>
            <w:rStyle w:val="Hyperlink"/>
            <w:color w:val="auto"/>
          </w:rPr>
          <w:t>-</w:t>
        </w:r>
        <w:r w:rsidR="00F012C4" w:rsidRPr="00CA025D">
          <w:rPr>
            <w:rStyle w:val="Hyperlink"/>
            <w:color w:val="auto"/>
          </w:rPr>
          <w:t>csd0</w:t>
        </w:r>
        <w:r w:rsidR="00F012C4">
          <w:rPr>
            <w:rStyle w:val="Hyperlink"/>
            <w:color w:val="auto"/>
          </w:rPr>
          <w:t>2</w:t>
        </w:r>
      </w:ins>
      <w:r w:rsidR="001057D2" w:rsidRPr="00CA025D">
        <w:rPr>
          <w:rStyle w:val="Hyperlink"/>
          <w:color w:val="auto"/>
        </w:rPr>
        <w:t>.doc</w:t>
      </w:r>
      <w:r w:rsidR="00EF4226">
        <w:rPr>
          <w:rStyle w:val="Hyperlink"/>
          <w:color w:val="auto"/>
        </w:rPr>
        <w:t>x</w:t>
      </w:r>
    </w:p>
    <w:p w14:paraId="724F02CC" w14:textId="77777777" w:rsidR="009D1B5A" w:rsidRPr="009D1B5A" w:rsidRDefault="009D1B5A" w:rsidP="009D1B5A">
      <w:pPr>
        <w:pPrChange w:id="19" w:author="Laurence Golding" w:date="2019-05-11T06:51:00Z">
          <w:pPr>
            <w:pStyle w:val="Titlepageinfodescription"/>
          </w:pPr>
        </w:pPrChange>
      </w:pP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63B135D6" w:rsidR="006E4329" w:rsidRPr="00852E10" w:rsidRDefault="001847BD" w:rsidP="006E4329">
      <w:r>
        <w:t>Copyright © OASIS Open</w:t>
      </w:r>
      <w:r w:rsidR="00D142A8">
        <w:t xml:space="preserve"> </w:t>
      </w:r>
      <w:del w:id="20" w:author="Laurence Golding" w:date="2019-05-11T06:51:00Z">
        <w:r w:rsidR="00CA144C">
          <w:delText>2017</w:delText>
        </w:r>
      </w:del>
      <w:ins w:id="21" w:author="Laurence Golding" w:date="2019-05-11T06:51:00Z">
        <w:r w:rsidR="00F012C4">
          <w:t>2019</w:t>
        </w:r>
      </w:ins>
      <w:r w:rsidR="006E4329" w:rsidRPr="00852E10">
        <w:t>. All Rights Reserved.</w:t>
      </w:r>
    </w:p>
    <w:p w14:paraId="5F5898E5" w14:textId="1F4885A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6B495B" w14:textId="77777777" w:rsidR="00331070" w:rsidRDefault="000C66BB">
      <w:pPr>
        <w:pStyle w:val="TOC1"/>
        <w:rPr>
          <w:del w:id="22" w:author="Laurence Golding" w:date="2019-05-11T06:51:00Z"/>
          <w:rFonts w:asciiTheme="minorHAnsi" w:eastAsiaTheme="minorEastAsia" w:hAnsiTheme="minorHAnsi" w:cstheme="minorBidi"/>
          <w:noProof/>
          <w:sz w:val="22"/>
          <w:szCs w:val="22"/>
        </w:rPr>
      </w:pPr>
      <w:r>
        <w:fldChar w:fldCharType="begin"/>
      </w:r>
      <w:r>
        <w:instrText xml:space="preserve"> TOC \o "1-6" \h \z \u </w:instrText>
      </w:r>
      <w:r>
        <w:fldChar w:fldCharType="separate"/>
      </w:r>
      <w:del w:id="23" w:author="Laurence Golding" w:date="2019-05-11T06:51:00Z">
        <w:r w:rsidR="005C469B">
          <w:fldChar w:fldCharType="begin"/>
        </w:r>
        <w:r w:rsidR="005C469B">
          <w:delInstrText xml:space="preserve"> HYPERLINK \l "_Toc516224638" </w:delInstrText>
        </w:r>
        <w:r w:rsidR="005C469B">
          <w:fldChar w:fldCharType="separate"/>
        </w:r>
        <w:r w:rsidR="00331070" w:rsidRPr="00174A5F">
          <w:rPr>
            <w:rStyle w:val="Hyperlink"/>
            <w:noProof/>
          </w:rPr>
          <w:delText>1</w:delText>
        </w:r>
        <w:r w:rsidR="00331070">
          <w:rPr>
            <w:rFonts w:asciiTheme="minorHAnsi" w:eastAsiaTheme="minorEastAsia" w:hAnsiTheme="minorHAnsi" w:cstheme="minorBidi"/>
            <w:noProof/>
            <w:sz w:val="22"/>
            <w:szCs w:val="22"/>
          </w:rPr>
          <w:tab/>
        </w:r>
        <w:r w:rsidR="00331070" w:rsidRPr="00174A5F">
          <w:rPr>
            <w:rStyle w:val="Hyperlink"/>
            <w:noProof/>
          </w:rPr>
          <w:delText>Introduction</w:delText>
        </w:r>
        <w:r w:rsidR="00331070">
          <w:rPr>
            <w:noProof/>
            <w:webHidden/>
          </w:rPr>
          <w:tab/>
        </w:r>
        <w:r w:rsidR="00331070">
          <w:rPr>
            <w:noProof/>
            <w:webHidden/>
          </w:rPr>
          <w:fldChar w:fldCharType="begin"/>
        </w:r>
        <w:r w:rsidR="00331070">
          <w:rPr>
            <w:noProof/>
            <w:webHidden/>
          </w:rPr>
          <w:delInstrText xml:space="preserve"> PAGEREF _Toc516224638 \h </w:delInstrText>
        </w:r>
        <w:r w:rsidR="00331070">
          <w:rPr>
            <w:noProof/>
            <w:webHidden/>
          </w:rPr>
        </w:r>
        <w:r w:rsidR="00331070">
          <w:rPr>
            <w:noProof/>
            <w:webHidden/>
          </w:rPr>
          <w:fldChar w:fldCharType="separate"/>
        </w:r>
        <w:r w:rsidR="00331070">
          <w:rPr>
            <w:noProof/>
            <w:webHidden/>
          </w:rPr>
          <w:delText>12</w:delText>
        </w:r>
        <w:r w:rsidR="00331070">
          <w:rPr>
            <w:noProof/>
            <w:webHidden/>
          </w:rPr>
          <w:fldChar w:fldCharType="end"/>
        </w:r>
        <w:r w:rsidR="005C469B">
          <w:rPr>
            <w:noProof/>
          </w:rPr>
          <w:fldChar w:fldCharType="end"/>
        </w:r>
      </w:del>
    </w:p>
    <w:p w14:paraId="4EE9F024" w14:textId="77777777" w:rsidR="00331070" w:rsidRDefault="005C469B">
      <w:pPr>
        <w:pStyle w:val="TOC2"/>
        <w:tabs>
          <w:tab w:val="right" w:leader="dot" w:pos="9350"/>
        </w:tabs>
        <w:rPr>
          <w:del w:id="24" w:author="Laurence Golding" w:date="2019-05-11T06:51:00Z"/>
          <w:rFonts w:asciiTheme="minorHAnsi" w:eastAsiaTheme="minorEastAsia" w:hAnsiTheme="minorHAnsi" w:cstheme="minorBidi"/>
          <w:noProof/>
          <w:sz w:val="22"/>
          <w:szCs w:val="22"/>
        </w:rPr>
      </w:pPr>
      <w:del w:id="25" w:author="Laurence Golding" w:date="2019-05-11T06:51:00Z">
        <w:r>
          <w:fldChar w:fldCharType="begin"/>
        </w:r>
        <w:r>
          <w:delInstrText xml:space="preserve"> HYPERLINK \l "_Toc516224639" </w:delInstrText>
        </w:r>
        <w:r>
          <w:fldChar w:fldCharType="separate"/>
        </w:r>
        <w:r w:rsidR="00331070" w:rsidRPr="00174A5F">
          <w:rPr>
            <w:rStyle w:val="Hyperlink"/>
            <w:noProof/>
          </w:rPr>
          <w:delText>1.1 IPR Policy</w:delText>
        </w:r>
        <w:r w:rsidR="00331070">
          <w:rPr>
            <w:noProof/>
            <w:webHidden/>
          </w:rPr>
          <w:tab/>
        </w:r>
        <w:r w:rsidR="00331070">
          <w:rPr>
            <w:noProof/>
            <w:webHidden/>
          </w:rPr>
          <w:fldChar w:fldCharType="begin"/>
        </w:r>
        <w:r w:rsidR="00331070">
          <w:rPr>
            <w:noProof/>
            <w:webHidden/>
          </w:rPr>
          <w:delInstrText xml:space="preserve"> PAGEREF _Toc516224639 \h </w:delInstrText>
        </w:r>
        <w:r w:rsidR="00331070">
          <w:rPr>
            <w:noProof/>
            <w:webHidden/>
          </w:rPr>
        </w:r>
        <w:r w:rsidR="00331070">
          <w:rPr>
            <w:noProof/>
            <w:webHidden/>
          </w:rPr>
          <w:fldChar w:fldCharType="separate"/>
        </w:r>
        <w:r w:rsidR="00331070">
          <w:rPr>
            <w:noProof/>
            <w:webHidden/>
          </w:rPr>
          <w:delText>12</w:delText>
        </w:r>
        <w:r w:rsidR="00331070">
          <w:rPr>
            <w:noProof/>
            <w:webHidden/>
          </w:rPr>
          <w:fldChar w:fldCharType="end"/>
        </w:r>
        <w:r>
          <w:rPr>
            <w:noProof/>
          </w:rPr>
          <w:fldChar w:fldCharType="end"/>
        </w:r>
      </w:del>
    </w:p>
    <w:p w14:paraId="7FAE64E0" w14:textId="77777777" w:rsidR="00331070" w:rsidRDefault="005C469B">
      <w:pPr>
        <w:pStyle w:val="TOC2"/>
        <w:tabs>
          <w:tab w:val="right" w:leader="dot" w:pos="9350"/>
        </w:tabs>
        <w:rPr>
          <w:del w:id="26" w:author="Laurence Golding" w:date="2019-05-11T06:51:00Z"/>
          <w:rFonts w:asciiTheme="minorHAnsi" w:eastAsiaTheme="minorEastAsia" w:hAnsiTheme="minorHAnsi" w:cstheme="minorBidi"/>
          <w:noProof/>
          <w:sz w:val="22"/>
          <w:szCs w:val="22"/>
        </w:rPr>
      </w:pPr>
      <w:del w:id="27" w:author="Laurence Golding" w:date="2019-05-11T06:51:00Z">
        <w:r>
          <w:fldChar w:fldCharType="begin"/>
        </w:r>
        <w:r>
          <w:delInstrText xml:space="preserve"> HYPERLINK \l "_Toc516224640" </w:delInstrText>
        </w:r>
        <w:r>
          <w:fldChar w:fldCharType="separate"/>
        </w:r>
        <w:r w:rsidR="00331070" w:rsidRPr="00174A5F">
          <w:rPr>
            <w:rStyle w:val="Hyperlink"/>
            <w:noProof/>
          </w:rPr>
          <w:delText>1.2 Terminology</w:delText>
        </w:r>
        <w:r w:rsidR="00331070">
          <w:rPr>
            <w:noProof/>
            <w:webHidden/>
          </w:rPr>
          <w:tab/>
        </w:r>
        <w:r w:rsidR="00331070">
          <w:rPr>
            <w:noProof/>
            <w:webHidden/>
          </w:rPr>
          <w:fldChar w:fldCharType="begin"/>
        </w:r>
        <w:r w:rsidR="00331070">
          <w:rPr>
            <w:noProof/>
            <w:webHidden/>
          </w:rPr>
          <w:delInstrText xml:space="preserve"> PAGEREF _Toc516224640 \h </w:delInstrText>
        </w:r>
        <w:r w:rsidR="00331070">
          <w:rPr>
            <w:noProof/>
            <w:webHidden/>
          </w:rPr>
        </w:r>
        <w:r w:rsidR="00331070">
          <w:rPr>
            <w:noProof/>
            <w:webHidden/>
          </w:rPr>
          <w:fldChar w:fldCharType="separate"/>
        </w:r>
        <w:r w:rsidR="00331070">
          <w:rPr>
            <w:noProof/>
            <w:webHidden/>
          </w:rPr>
          <w:delText>12</w:delText>
        </w:r>
        <w:r w:rsidR="00331070">
          <w:rPr>
            <w:noProof/>
            <w:webHidden/>
          </w:rPr>
          <w:fldChar w:fldCharType="end"/>
        </w:r>
        <w:r>
          <w:rPr>
            <w:noProof/>
          </w:rPr>
          <w:fldChar w:fldCharType="end"/>
        </w:r>
      </w:del>
    </w:p>
    <w:p w14:paraId="6060D05F" w14:textId="77777777" w:rsidR="00331070" w:rsidRDefault="005C469B">
      <w:pPr>
        <w:pStyle w:val="TOC2"/>
        <w:tabs>
          <w:tab w:val="right" w:leader="dot" w:pos="9350"/>
        </w:tabs>
        <w:rPr>
          <w:del w:id="28" w:author="Laurence Golding" w:date="2019-05-11T06:51:00Z"/>
          <w:rFonts w:asciiTheme="minorHAnsi" w:eastAsiaTheme="minorEastAsia" w:hAnsiTheme="minorHAnsi" w:cstheme="minorBidi"/>
          <w:noProof/>
          <w:sz w:val="22"/>
          <w:szCs w:val="22"/>
        </w:rPr>
      </w:pPr>
      <w:del w:id="29" w:author="Laurence Golding" w:date="2019-05-11T06:51:00Z">
        <w:r>
          <w:fldChar w:fldCharType="begin"/>
        </w:r>
        <w:r>
          <w:delInstrText xml:space="preserve"> HYPERLINK \l "_Toc516224641" </w:delInstrText>
        </w:r>
        <w:r>
          <w:fldChar w:fldCharType="separate"/>
        </w:r>
        <w:r w:rsidR="00331070" w:rsidRPr="00174A5F">
          <w:rPr>
            <w:rStyle w:val="Hyperlink"/>
            <w:noProof/>
          </w:rPr>
          <w:delText>1.3 Normative References</w:delText>
        </w:r>
        <w:r w:rsidR="00331070">
          <w:rPr>
            <w:noProof/>
            <w:webHidden/>
          </w:rPr>
          <w:tab/>
        </w:r>
        <w:r w:rsidR="00331070">
          <w:rPr>
            <w:noProof/>
            <w:webHidden/>
          </w:rPr>
          <w:fldChar w:fldCharType="begin"/>
        </w:r>
        <w:r w:rsidR="00331070">
          <w:rPr>
            <w:noProof/>
            <w:webHidden/>
          </w:rPr>
          <w:delInstrText xml:space="preserve"> PAGEREF _Toc516224641 \h </w:delInstrText>
        </w:r>
        <w:r w:rsidR="00331070">
          <w:rPr>
            <w:noProof/>
            <w:webHidden/>
          </w:rPr>
        </w:r>
        <w:r w:rsidR="00331070">
          <w:rPr>
            <w:noProof/>
            <w:webHidden/>
          </w:rPr>
          <w:fldChar w:fldCharType="separate"/>
        </w:r>
        <w:r w:rsidR="00331070">
          <w:rPr>
            <w:noProof/>
            <w:webHidden/>
          </w:rPr>
          <w:delText>17</w:delText>
        </w:r>
        <w:r w:rsidR="00331070">
          <w:rPr>
            <w:noProof/>
            <w:webHidden/>
          </w:rPr>
          <w:fldChar w:fldCharType="end"/>
        </w:r>
        <w:r>
          <w:rPr>
            <w:noProof/>
          </w:rPr>
          <w:fldChar w:fldCharType="end"/>
        </w:r>
      </w:del>
    </w:p>
    <w:p w14:paraId="7D26B509" w14:textId="77777777" w:rsidR="00331070" w:rsidRDefault="005C469B">
      <w:pPr>
        <w:pStyle w:val="TOC2"/>
        <w:tabs>
          <w:tab w:val="right" w:leader="dot" w:pos="9350"/>
        </w:tabs>
        <w:rPr>
          <w:del w:id="30" w:author="Laurence Golding" w:date="2019-05-11T06:51:00Z"/>
          <w:rFonts w:asciiTheme="minorHAnsi" w:eastAsiaTheme="minorEastAsia" w:hAnsiTheme="minorHAnsi" w:cstheme="minorBidi"/>
          <w:noProof/>
          <w:sz w:val="22"/>
          <w:szCs w:val="22"/>
        </w:rPr>
      </w:pPr>
      <w:del w:id="31" w:author="Laurence Golding" w:date="2019-05-11T06:51:00Z">
        <w:r>
          <w:fldChar w:fldCharType="begin"/>
        </w:r>
        <w:r>
          <w:delInstrText xml:space="preserve"> HYPERLINK \l "_Toc516224642" </w:delInstrText>
        </w:r>
        <w:r>
          <w:fldChar w:fldCharType="separate"/>
        </w:r>
        <w:r w:rsidR="00331070" w:rsidRPr="00174A5F">
          <w:rPr>
            <w:rStyle w:val="Hyperlink"/>
            <w:noProof/>
          </w:rPr>
          <w:delText>1.4 Non-Normative References</w:delText>
        </w:r>
        <w:r w:rsidR="00331070">
          <w:rPr>
            <w:noProof/>
            <w:webHidden/>
          </w:rPr>
          <w:tab/>
        </w:r>
        <w:r w:rsidR="00331070">
          <w:rPr>
            <w:noProof/>
            <w:webHidden/>
          </w:rPr>
          <w:fldChar w:fldCharType="begin"/>
        </w:r>
        <w:r w:rsidR="00331070">
          <w:rPr>
            <w:noProof/>
            <w:webHidden/>
          </w:rPr>
          <w:delInstrText xml:space="preserve"> PAGEREF _Toc516224642 \h </w:delInstrText>
        </w:r>
        <w:r w:rsidR="00331070">
          <w:rPr>
            <w:noProof/>
            <w:webHidden/>
          </w:rPr>
        </w:r>
        <w:r w:rsidR="00331070">
          <w:rPr>
            <w:noProof/>
            <w:webHidden/>
          </w:rPr>
          <w:fldChar w:fldCharType="separate"/>
        </w:r>
        <w:r w:rsidR="00331070">
          <w:rPr>
            <w:noProof/>
            <w:webHidden/>
          </w:rPr>
          <w:delText>18</w:delText>
        </w:r>
        <w:r w:rsidR="00331070">
          <w:rPr>
            <w:noProof/>
            <w:webHidden/>
          </w:rPr>
          <w:fldChar w:fldCharType="end"/>
        </w:r>
        <w:r>
          <w:rPr>
            <w:noProof/>
          </w:rPr>
          <w:fldChar w:fldCharType="end"/>
        </w:r>
      </w:del>
    </w:p>
    <w:p w14:paraId="50FC0305" w14:textId="77777777" w:rsidR="00331070" w:rsidRDefault="005C469B">
      <w:pPr>
        <w:pStyle w:val="TOC1"/>
        <w:rPr>
          <w:del w:id="32" w:author="Laurence Golding" w:date="2019-05-11T06:51:00Z"/>
          <w:rFonts w:asciiTheme="minorHAnsi" w:eastAsiaTheme="minorEastAsia" w:hAnsiTheme="minorHAnsi" w:cstheme="minorBidi"/>
          <w:noProof/>
          <w:sz w:val="22"/>
          <w:szCs w:val="22"/>
        </w:rPr>
      </w:pPr>
      <w:del w:id="33" w:author="Laurence Golding" w:date="2019-05-11T06:51:00Z">
        <w:r>
          <w:fldChar w:fldCharType="begin"/>
        </w:r>
        <w:r>
          <w:delInstrText xml:space="preserve"> HYPERLINK \l "_Toc516224643" </w:delInstrText>
        </w:r>
        <w:r>
          <w:fldChar w:fldCharType="separate"/>
        </w:r>
        <w:r w:rsidR="00331070" w:rsidRPr="00174A5F">
          <w:rPr>
            <w:rStyle w:val="Hyperlink"/>
            <w:noProof/>
          </w:rPr>
          <w:delText>2</w:delText>
        </w:r>
        <w:r w:rsidR="00331070">
          <w:rPr>
            <w:rFonts w:asciiTheme="minorHAnsi" w:eastAsiaTheme="minorEastAsia" w:hAnsiTheme="minorHAnsi" w:cstheme="minorBidi"/>
            <w:noProof/>
            <w:sz w:val="22"/>
            <w:szCs w:val="22"/>
          </w:rPr>
          <w:tab/>
        </w:r>
        <w:r w:rsidR="00331070" w:rsidRPr="00174A5F">
          <w:rPr>
            <w:rStyle w:val="Hyperlink"/>
            <w:noProof/>
          </w:rPr>
          <w:delText>Conventions</w:delText>
        </w:r>
        <w:r w:rsidR="00331070">
          <w:rPr>
            <w:noProof/>
            <w:webHidden/>
          </w:rPr>
          <w:tab/>
        </w:r>
        <w:r w:rsidR="00331070">
          <w:rPr>
            <w:noProof/>
            <w:webHidden/>
          </w:rPr>
          <w:fldChar w:fldCharType="begin"/>
        </w:r>
        <w:r w:rsidR="00331070">
          <w:rPr>
            <w:noProof/>
            <w:webHidden/>
          </w:rPr>
          <w:delInstrText xml:space="preserve"> PAGEREF _Toc516224643 \h </w:delInstrText>
        </w:r>
        <w:r w:rsidR="00331070">
          <w:rPr>
            <w:noProof/>
            <w:webHidden/>
          </w:rPr>
        </w:r>
        <w:r w:rsidR="00331070">
          <w:rPr>
            <w:noProof/>
            <w:webHidden/>
          </w:rPr>
          <w:fldChar w:fldCharType="separate"/>
        </w:r>
        <w:r w:rsidR="00331070">
          <w:rPr>
            <w:noProof/>
            <w:webHidden/>
          </w:rPr>
          <w:delText>20</w:delText>
        </w:r>
        <w:r w:rsidR="00331070">
          <w:rPr>
            <w:noProof/>
            <w:webHidden/>
          </w:rPr>
          <w:fldChar w:fldCharType="end"/>
        </w:r>
        <w:r>
          <w:rPr>
            <w:noProof/>
          </w:rPr>
          <w:fldChar w:fldCharType="end"/>
        </w:r>
      </w:del>
    </w:p>
    <w:p w14:paraId="6F0CAE41" w14:textId="77777777" w:rsidR="00331070" w:rsidRDefault="005C469B">
      <w:pPr>
        <w:pStyle w:val="TOC2"/>
        <w:tabs>
          <w:tab w:val="right" w:leader="dot" w:pos="9350"/>
        </w:tabs>
        <w:rPr>
          <w:del w:id="34" w:author="Laurence Golding" w:date="2019-05-11T06:51:00Z"/>
          <w:rFonts w:asciiTheme="minorHAnsi" w:eastAsiaTheme="minorEastAsia" w:hAnsiTheme="minorHAnsi" w:cstheme="minorBidi"/>
          <w:noProof/>
          <w:sz w:val="22"/>
          <w:szCs w:val="22"/>
        </w:rPr>
      </w:pPr>
      <w:del w:id="35" w:author="Laurence Golding" w:date="2019-05-11T06:51:00Z">
        <w:r>
          <w:fldChar w:fldCharType="begin"/>
        </w:r>
        <w:r>
          <w:delInstrText xml:space="preserve"> HYPERLINK \l "_Toc516224644" </w:delInstrText>
        </w:r>
        <w:r>
          <w:fldChar w:fldCharType="separate"/>
        </w:r>
        <w:r w:rsidR="00331070" w:rsidRPr="00174A5F">
          <w:rPr>
            <w:rStyle w:val="Hyperlink"/>
            <w:noProof/>
          </w:rPr>
          <w:delText>2.1 General</w:delText>
        </w:r>
        <w:r w:rsidR="00331070">
          <w:rPr>
            <w:noProof/>
            <w:webHidden/>
          </w:rPr>
          <w:tab/>
        </w:r>
        <w:r w:rsidR="00331070">
          <w:rPr>
            <w:noProof/>
            <w:webHidden/>
          </w:rPr>
          <w:fldChar w:fldCharType="begin"/>
        </w:r>
        <w:r w:rsidR="00331070">
          <w:rPr>
            <w:noProof/>
            <w:webHidden/>
          </w:rPr>
          <w:delInstrText xml:space="preserve"> PAGEREF _Toc516224644 \h </w:delInstrText>
        </w:r>
        <w:r w:rsidR="00331070">
          <w:rPr>
            <w:noProof/>
            <w:webHidden/>
          </w:rPr>
        </w:r>
        <w:r w:rsidR="00331070">
          <w:rPr>
            <w:noProof/>
            <w:webHidden/>
          </w:rPr>
          <w:fldChar w:fldCharType="separate"/>
        </w:r>
        <w:r w:rsidR="00331070">
          <w:rPr>
            <w:noProof/>
            <w:webHidden/>
          </w:rPr>
          <w:delText>20</w:delText>
        </w:r>
        <w:r w:rsidR="00331070">
          <w:rPr>
            <w:noProof/>
            <w:webHidden/>
          </w:rPr>
          <w:fldChar w:fldCharType="end"/>
        </w:r>
        <w:r>
          <w:rPr>
            <w:noProof/>
          </w:rPr>
          <w:fldChar w:fldCharType="end"/>
        </w:r>
      </w:del>
    </w:p>
    <w:p w14:paraId="5485F2D7" w14:textId="77777777" w:rsidR="00331070" w:rsidRDefault="005C469B">
      <w:pPr>
        <w:pStyle w:val="TOC2"/>
        <w:tabs>
          <w:tab w:val="right" w:leader="dot" w:pos="9350"/>
        </w:tabs>
        <w:rPr>
          <w:del w:id="36" w:author="Laurence Golding" w:date="2019-05-11T06:51:00Z"/>
          <w:rFonts w:asciiTheme="minorHAnsi" w:eastAsiaTheme="minorEastAsia" w:hAnsiTheme="minorHAnsi" w:cstheme="minorBidi"/>
          <w:noProof/>
          <w:sz w:val="22"/>
          <w:szCs w:val="22"/>
        </w:rPr>
      </w:pPr>
      <w:del w:id="37" w:author="Laurence Golding" w:date="2019-05-11T06:51:00Z">
        <w:r>
          <w:fldChar w:fldCharType="begin"/>
        </w:r>
        <w:r>
          <w:delInstrText xml:space="preserve"> HYPERLINK \l "_Toc516224645" </w:delInstrText>
        </w:r>
        <w:r>
          <w:fldChar w:fldCharType="separate"/>
        </w:r>
        <w:r w:rsidR="00331070" w:rsidRPr="00174A5F">
          <w:rPr>
            <w:rStyle w:val="Hyperlink"/>
            <w:noProof/>
          </w:rPr>
          <w:delText>2.2 Format examples</w:delText>
        </w:r>
        <w:r w:rsidR="00331070">
          <w:rPr>
            <w:noProof/>
            <w:webHidden/>
          </w:rPr>
          <w:tab/>
        </w:r>
        <w:r w:rsidR="00331070">
          <w:rPr>
            <w:noProof/>
            <w:webHidden/>
          </w:rPr>
          <w:fldChar w:fldCharType="begin"/>
        </w:r>
        <w:r w:rsidR="00331070">
          <w:rPr>
            <w:noProof/>
            <w:webHidden/>
          </w:rPr>
          <w:delInstrText xml:space="preserve"> PAGEREF _Toc516224645 \h </w:delInstrText>
        </w:r>
        <w:r w:rsidR="00331070">
          <w:rPr>
            <w:noProof/>
            <w:webHidden/>
          </w:rPr>
        </w:r>
        <w:r w:rsidR="00331070">
          <w:rPr>
            <w:noProof/>
            <w:webHidden/>
          </w:rPr>
          <w:fldChar w:fldCharType="separate"/>
        </w:r>
        <w:r w:rsidR="00331070">
          <w:rPr>
            <w:noProof/>
            <w:webHidden/>
          </w:rPr>
          <w:delText>20</w:delText>
        </w:r>
        <w:r w:rsidR="00331070">
          <w:rPr>
            <w:noProof/>
            <w:webHidden/>
          </w:rPr>
          <w:fldChar w:fldCharType="end"/>
        </w:r>
        <w:r>
          <w:rPr>
            <w:noProof/>
          </w:rPr>
          <w:fldChar w:fldCharType="end"/>
        </w:r>
      </w:del>
    </w:p>
    <w:p w14:paraId="31C20C6E" w14:textId="77777777" w:rsidR="00331070" w:rsidRDefault="005C469B">
      <w:pPr>
        <w:pStyle w:val="TOC2"/>
        <w:tabs>
          <w:tab w:val="right" w:leader="dot" w:pos="9350"/>
        </w:tabs>
        <w:rPr>
          <w:del w:id="38" w:author="Laurence Golding" w:date="2019-05-11T06:51:00Z"/>
          <w:rFonts w:asciiTheme="minorHAnsi" w:eastAsiaTheme="minorEastAsia" w:hAnsiTheme="minorHAnsi" w:cstheme="minorBidi"/>
          <w:noProof/>
          <w:sz w:val="22"/>
          <w:szCs w:val="22"/>
        </w:rPr>
      </w:pPr>
      <w:del w:id="39" w:author="Laurence Golding" w:date="2019-05-11T06:51:00Z">
        <w:r>
          <w:fldChar w:fldCharType="begin"/>
        </w:r>
        <w:r>
          <w:delInstrText xml:space="preserve"> HYPERLINK \l "_Toc516224646" </w:delInstrText>
        </w:r>
        <w:r>
          <w:fldChar w:fldCharType="separate"/>
        </w:r>
        <w:r w:rsidR="00331070" w:rsidRPr="00174A5F">
          <w:rPr>
            <w:rStyle w:val="Hyperlink"/>
            <w:noProof/>
          </w:rPr>
          <w:delText>2.3 Property notation</w:delText>
        </w:r>
        <w:r w:rsidR="00331070">
          <w:rPr>
            <w:noProof/>
            <w:webHidden/>
          </w:rPr>
          <w:tab/>
        </w:r>
        <w:r w:rsidR="00331070">
          <w:rPr>
            <w:noProof/>
            <w:webHidden/>
          </w:rPr>
          <w:fldChar w:fldCharType="begin"/>
        </w:r>
        <w:r w:rsidR="00331070">
          <w:rPr>
            <w:noProof/>
            <w:webHidden/>
          </w:rPr>
          <w:delInstrText xml:space="preserve"> PAGEREF _Toc516224646 \h </w:delInstrText>
        </w:r>
        <w:r w:rsidR="00331070">
          <w:rPr>
            <w:noProof/>
            <w:webHidden/>
          </w:rPr>
        </w:r>
        <w:r w:rsidR="00331070">
          <w:rPr>
            <w:noProof/>
            <w:webHidden/>
          </w:rPr>
          <w:fldChar w:fldCharType="separate"/>
        </w:r>
        <w:r w:rsidR="00331070">
          <w:rPr>
            <w:noProof/>
            <w:webHidden/>
          </w:rPr>
          <w:delText>20</w:delText>
        </w:r>
        <w:r w:rsidR="00331070">
          <w:rPr>
            <w:noProof/>
            <w:webHidden/>
          </w:rPr>
          <w:fldChar w:fldCharType="end"/>
        </w:r>
        <w:r>
          <w:rPr>
            <w:noProof/>
          </w:rPr>
          <w:fldChar w:fldCharType="end"/>
        </w:r>
      </w:del>
    </w:p>
    <w:p w14:paraId="7C63A821" w14:textId="77777777" w:rsidR="00331070" w:rsidRDefault="005C469B">
      <w:pPr>
        <w:pStyle w:val="TOC2"/>
        <w:tabs>
          <w:tab w:val="right" w:leader="dot" w:pos="9350"/>
        </w:tabs>
        <w:rPr>
          <w:del w:id="40" w:author="Laurence Golding" w:date="2019-05-11T06:51:00Z"/>
          <w:rFonts w:asciiTheme="minorHAnsi" w:eastAsiaTheme="minorEastAsia" w:hAnsiTheme="minorHAnsi" w:cstheme="minorBidi"/>
          <w:noProof/>
          <w:sz w:val="22"/>
          <w:szCs w:val="22"/>
        </w:rPr>
      </w:pPr>
      <w:del w:id="41" w:author="Laurence Golding" w:date="2019-05-11T06:51:00Z">
        <w:r>
          <w:fldChar w:fldCharType="begin"/>
        </w:r>
        <w:r>
          <w:delInstrText xml:space="preserve"> HYPERLINK \l "_Toc516224647" </w:delInstrText>
        </w:r>
        <w:r>
          <w:fldChar w:fldCharType="separate"/>
        </w:r>
        <w:r w:rsidR="00331070" w:rsidRPr="00174A5F">
          <w:rPr>
            <w:rStyle w:val="Hyperlink"/>
            <w:noProof/>
          </w:rPr>
          <w:delText>2.4 Syntax notation</w:delText>
        </w:r>
        <w:r w:rsidR="00331070">
          <w:rPr>
            <w:noProof/>
            <w:webHidden/>
          </w:rPr>
          <w:tab/>
        </w:r>
        <w:r w:rsidR="00331070">
          <w:rPr>
            <w:noProof/>
            <w:webHidden/>
          </w:rPr>
          <w:fldChar w:fldCharType="begin"/>
        </w:r>
        <w:r w:rsidR="00331070">
          <w:rPr>
            <w:noProof/>
            <w:webHidden/>
          </w:rPr>
          <w:delInstrText xml:space="preserve"> PAGEREF _Toc516224647 \h </w:delInstrText>
        </w:r>
        <w:r w:rsidR="00331070">
          <w:rPr>
            <w:noProof/>
            <w:webHidden/>
          </w:rPr>
        </w:r>
        <w:r w:rsidR="00331070">
          <w:rPr>
            <w:noProof/>
            <w:webHidden/>
          </w:rPr>
          <w:fldChar w:fldCharType="separate"/>
        </w:r>
        <w:r w:rsidR="00331070">
          <w:rPr>
            <w:noProof/>
            <w:webHidden/>
          </w:rPr>
          <w:delText>20</w:delText>
        </w:r>
        <w:r w:rsidR="00331070">
          <w:rPr>
            <w:noProof/>
            <w:webHidden/>
          </w:rPr>
          <w:fldChar w:fldCharType="end"/>
        </w:r>
        <w:r>
          <w:rPr>
            <w:noProof/>
          </w:rPr>
          <w:fldChar w:fldCharType="end"/>
        </w:r>
      </w:del>
    </w:p>
    <w:p w14:paraId="163607D5" w14:textId="77777777" w:rsidR="00331070" w:rsidRDefault="005C469B">
      <w:pPr>
        <w:pStyle w:val="TOC1"/>
        <w:rPr>
          <w:del w:id="42" w:author="Laurence Golding" w:date="2019-05-11T06:51:00Z"/>
          <w:rFonts w:asciiTheme="minorHAnsi" w:eastAsiaTheme="minorEastAsia" w:hAnsiTheme="minorHAnsi" w:cstheme="minorBidi"/>
          <w:noProof/>
          <w:sz w:val="22"/>
          <w:szCs w:val="22"/>
        </w:rPr>
      </w:pPr>
      <w:del w:id="43" w:author="Laurence Golding" w:date="2019-05-11T06:51:00Z">
        <w:r>
          <w:fldChar w:fldCharType="begin"/>
        </w:r>
        <w:r>
          <w:delInstrText xml:space="preserve"> HYPERLINK \l "_Toc516224648" </w:delInstrText>
        </w:r>
        <w:r>
          <w:fldChar w:fldCharType="separate"/>
        </w:r>
        <w:r w:rsidR="00331070" w:rsidRPr="00174A5F">
          <w:rPr>
            <w:rStyle w:val="Hyperlink"/>
            <w:noProof/>
          </w:rPr>
          <w:delText>3</w:delText>
        </w:r>
        <w:r w:rsidR="00331070">
          <w:rPr>
            <w:rFonts w:asciiTheme="minorHAnsi" w:eastAsiaTheme="minorEastAsia" w:hAnsiTheme="minorHAnsi" w:cstheme="minorBidi"/>
            <w:noProof/>
            <w:sz w:val="22"/>
            <w:szCs w:val="22"/>
          </w:rPr>
          <w:tab/>
        </w:r>
        <w:r w:rsidR="00331070" w:rsidRPr="00174A5F">
          <w:rPr>
            <w:rStyle w:val="Hyperlink"/>
            <w:noProof/>
          </w:rPr>
          <w:delText>File format</w:delText>
        </w:r>
        <w:r w:rsidR="00331070">
          <w:rPr>
            <w:noProof/>
            <w:webHidden/>
          </w:rPr>
          <w:tab/>
        </w:r>
        <w:r w:rsidR="00331070">
          <w:rPr>
            <w:noProof/>
            <w:webHidden/>
          </w:rPr>
          <w:fldChar w:fldCharType="begin"/>
        </w:r>
        <w:r w:rsidR="00331070">
          <w:rPr>
            <w:noProof/>
            <w:webHidden/>
          </w:rPr>
          <w:delInstrText xml:space="preserve"> PAGEREF _Toc516224648 \h </w:delInstrText>
        </w:r>
        <w:r w:rsidR="00331070">
          <w:rPr>
            <w:noProof/>
            <w:webHidden/>
          </w:rPr>
        </w:r>
        <w:r w:rsidR="00331070">
          <w:rPr>
            <w:noProof/>
            <w:webHidden/>
          </w:rPr>
          <w:fldChar w:fldCharType="separate"/>
        </w:r>
        <w:r w:rsidR="00331070">
          <w:rPr>
            <w:noProof/>
            <w:webHidden/>
          </w:rPr>
          <w:delText>21</w:delText>
        </w:r>
        <w:r w:rsidR="00331070">
          <w:rPr>
            <w:noProof/>
            <w:webHidden/>
          </w:rPr>
          <w:fldChar w:fldCharType="end"/>
        </w:r>
        <w:r>
          <w:rPr>
            <w:noProof/>
          </w:rPr>
          <w:fldChar w:fldCharType="end"/>
        </w:r>
      </w:del>
    </w:p>
    <w:p w14:paraId="31D72403" w14:textId="77777777" w:rsidR="00331070" w:rsidRDefault="005C469B">
      <w:pPr>
        <w:pStyle w:val="TOC2"/>
        <w:tabs>
          <w:tab w:val="right" w:leader="dot" w:pos="9350"/>
        </w:tabs>
        <w:rPr>
          <w:del w:id="44" w:author="Laurence Golding" w:date="2019-05-11T06:51:00Z"/>
          <w:rFonts w:asciiTheme="minorHAnsi" w:eastAsiaTheme="minorEastAsia" w:hAnsiTheme="minorHAnsi" w:cstheme="minorBidi"/>
          <w:noProof/>
          <w:sz w:val="22"/>
          <w:szCs w:val="22"/>
        </w:rPr>
      </w:pPr>
      <w:del w:id="45" w:author="Laurence Golding" w:date="2019-05-11T06:51:00Z">
        <w:r>
          <w:fldChar w:fldCharType="begin"/>
        </w:r>
        <w:r>
          <w:delInstrText xml:space="preserve"> HYPERLINK \l "_Toc516224649" </w:delInstrText>
        </w:r>
        <w:r>
          <w:fldChar w:fldCharType="separate"/>
        </w:r>
        <w:r w:rsidR="00331070" w:rsidRPr="00174A5F">
          <w:rPr>
            <w:rStyle w:val="Hyperlink"/>
            <w:noProof/>
          </w:rPr>
          <w:delText>3.1 General</w:delText>
        </w:r>
        <w:r w:rsidR="00331070">
          <w:rPr>
            <w:noProof/>
            <w:webHidden/>
          </w:rPr>
          <w:tab/>
        </w:r>
        <w:r w:rsidR="00331070">
          <w:rPr>
            <w:noProof/>
            <w:webHidden/>
          </w:rPr>
          <w:fldChar w:fldCharType="begin"/>
        </w:r>
        <w:r w:rsidR="00331070">
          <w:rPr>
            <w:noProof/>
            <w:webHidden/>
          </w:rPr>
          <w:delInstrText xml:space="preserve"> PAGEREF _Toc516224649 \h </w:delInstrText>
        </w:r>
        <w:r w:rsidR="00331070">
          <w:rPr>
            <w:noProof/>
            <w:webHidden/>
          </w:rPr>
        </w:r>
        <w:r w:rsidR="00331070">
          <w:rPr>
            <w:noProof/>
            <w:webHidden/>
          </w:rPr>
          <w:fldChar w:fldCharType="separate"/>
        </w:r>
        <w:r w:rsidR="00331070">
          <w:rPr>
            <w:noProof/>
            <w:webHidden/>
          </w:rPr>
          <w:delText>21</w:delText>
        </w:r>
        <w:r w:rsidR="00331070">
          <w:rPr>
            <w:noProof/>
            <w:webHidden/>
          </w:rPr>
          <w:fldChar w:fldCharType="end"/>
        </w:r>
        <w:r>
          <w:rPr>
            <w:noProof/>
          </w:rPr>
          <w:fldChar w:fldCharType="end"/>
        </w:r>
      </w:del>
    </w:p>
    <w:p w14:paraId="258D5252" w14:textId="77777777" w:rsidR="00331070" w:rsidRDefault="005C469B">
      <w:pPr>
        <w:pStyle w:val="TOC2"/>
        <w:tabs>
          <w:tab w:val="right" w:leader="dot" w:pos="9350"/>
        </w:tabs>
        <w:rPr>
          <w:del w:id="46" w:author="Laurence Golding" w:date="2019-05-11T06:51:00Z"/>
          <w:rFonts w:asciiTheme="minorHAnsi" w:eastAsiaTheme="minorEastAsia" w:hAnsiTheme="minorHAnsi" w:cstheme="minorBidi"/>
          <w:noProof/>
          <w:sz w:val="22"/>
          <w:szCs w:val="22"/>
        </w:rPr>
      </w:pPr>
      <w:del w:id="47" w:author="Laurence Golding" w:date="2019-05-11T06:51:00Z">
        <w:r>
          <w:fldChar w:fldCharType="begin"/>
        </w:r>
        <w:r>
          <w:delInstrText xml:space="preserve"> HYPERLINK \l "_Toc516224650" </w:delInstrText>
        </w:r>
        <w:r>
          <w:fldChar w:fldCharType="separate"/>
        </w:r>
        <w:r w:rsidR="00331070" w:rsidRPr="00174A5F">
          <w:rPr>
            <w:rStyle w:val="Hyperlink"/>
            <w:noProof/>
          </w:rPr>
          <w:delText>3.2 fileContent objects</w:delText>
        </w:r>
        <w:r w:rsidR="00331070">
          <w:rPr>
            <w:noProof/>
            <w:webHidden/>
          </w:rPr>
          <w:tab/>
        </w:r>
        <w:r w:rsidR="00331070">
          <w:rPr>
            <w:noProof/>
            <w:webHidden/>
          </w:rPr>
          <w:fldChar w:fldCharType="begin"/>
        </w:r>
        <w:r w:rsidR="00331070">
          <w:rPr>
            <w:noProof/>
            <w:webHidden/>
          </w:rPr>
          <w:delInstrText xml:space="preserve"> PAGEREF _Toc516224650 \h </w:delInstrText>
        </w:r>
        <w:r w:rsidR="00331070">
          <w:rPr>
            <w:noProof/>
            <w:webHidden/>
          </w:rPr>
        </w:r>
        <w:r w:rsidR="00331070">
          <w:rPr>
            <w:noProof/>
            <w:webHidden/>
          </w:rPr>
          <w:fldChar w:fldCharType="separate"/>
        </w:r>
        <w:r w:rsidR="00331070">
          <w:rPr>
            <w:noProof/>
            <w:webHidden/>
          </w:rPr>
          <w:delText>21</w:delText>
        </w:r>
        <w:r w:rsidR="00331070">
          <w:rPr>
            <w:noProof/>
            <w:webHidden/>
          </w:rPr>
          <w:fldChar w:fldCharType="end"/>
        </w:r>
        <w:r>
          <w:rPr>
            <w:noProof/>
          </w:rPr>
          <w:fldChar w:fldCharType="end"/>
        </w:r>
      </w:del>
    </w:p>
    <w:p w14:paraId="399BD55A" w14:textId="77777777" w:rsidR="00331070" w:rsidRDefault="005C469B">
      <w:pPr>
        <w:pStyle w:val="TOC3"/>
        <w:tabs>
          <w:tab w:val="right" w:leader="dot" w:pos="9350"/>
        </w:tabs>
        <w:rPr>
          <w:del w:id="48" w:author="Laurence Golding" w:date="2019-05-11T06:51:00Z"/>
          <w:rFonts w:asciiTheme="minorHAnsi" w:eastAsiaTheme="minorEastAsia" w:hAnsiTheme="minorHAnsi" w:cstheme="minorBidi"/>
          <w:noProof/>
          <w:sz w:val="22"/>
          <w:szCs w:val="22"/>
        </w:rPr>
      </w:pPr>
      <w:del w:id="49" w:author="Laurence Golding" w:date="2019-05-11T06:51:00Z">
        <w:r>
          <w:fldChar w:fldCharType="begin"/>
        </w:r>
        <w:r>
          <w:delInstrText xml:space="preserve"> HYPERLINK \l "_Toc516224651" </w:delInstrText>
        </w:r>
        <w:r>
          <w:fldChar w:fldCharType="separate"/>
        </w:r>
        <w:r w:rsidR="00331070" w:rsidRPr="00174A5F">
          <w:rPr>
            <w:rStyle w:val="Hyperlink"/>
            <w:noProof/>
          </w:rPr>
          <w:delText>3.2.1 General</w:delText>
        </w:r>
        <w:r w:rsidR="00331070">
          <w:rPr>
            <w:noProof/>
            <w:webHidden/>
          </w:rPr>
          <w:tab/>
        </w:r>
        <w:r w:rsidR="00331070">
          <w:rPr>
            <w:noProof/>
            <w:webHidden/>
          </w:rPr>
          <w:fldChar w:fldCharType="begin"/>
        </w:r>
        <w:r w:rsidR="00331070">
          <w:rPr>
            <w:noProof/>
            <w:webHidden/>
          </w:rPr>
          <w:delInstrText xml:space="preserve"> PAGEREF _Toc516224651 \h </w:delInstrText>
        </w:r>
        <w:r w:rsidR="00331070">
          <w:rPr>
            <w:noProof/>
            <w:webHidden/>
          </w:rPr>
        </w:r>
        <w:r w:rsidR="00331070">
          <w:rPr>
            <w:noProof/>
            <w:webHidden/>
          </w:rPr>
          <w:fldChar w:fldCharType="separate"/>
        </w:r>
        <w:r w:rsidR="00331070">
          <w:rPr>
            <w:noProof/>
            <w:webHidden/>
          </w:rPr>
          <w:delText>21</w:delText>
        </w:r>
        <w:r w:rsidR="00331070">
          <w:rPr>
            <w:noProof/>
            <w:webHidden/>
          </w:rPr>
          <w:fldChar w:fldCharType="end"/>
        </w:r>
        <w:r>
          <w:rPr>
            <w:noProof/>
          </w:rPr>
          <w:fldChar w:fldCharType="end"/>
        </w:r>
      </w:del>
    </w:p>
    <w:p w14:paraId="2A54B510" w14:textId="77777777" w:rsidR="00331070" w:rsidRDefault="005C469B">
      <w:pPr>
        <w:pStyle w:val="TOC3"/>
        <w:tabs>
          <w:tab w:val="right" w:leader="dot" w:pos="9350"/>
        </w:tabs>
        <w:rPr>
          <w:del w:id="50" w:author="Laurence Golding" w:date="2019-05-11T06:51:00Z"/>
          <w:rFonts w:asciiTheme="minorHAnsi" w:eastAsiaTheme="minorEastAsia" w:hAnsiTheme="minorHAnsi" w:cstheme="minorBidi"/>
          <w:noProof/>
          <w:sz w:val="22"/>
          <w:szCs w:val="22"/>
        </w:rPr>
      </w:pPr>
      <w:del w:id="51" w:author="Laurence Golding" w:date="2019-05-11T06:51:00Z">
        <w:r>
          <w:fldChar w:fldCharType="begin"/>
        </w:r>
        <w:r>
          <w:delInstrText xml:space="preserve"> HYPERLINK \l "_Toc516224652" </w:delInstrText>
        </w:r>
        <w:r>
          <w:fldChar w:fldCharType="separate"/>
        </w:r>
        <w:r w:rsidR="00331070" w:rsidRPr="00174A5F">
          <w:rPr>
            <w:rStyle w:val="Hyperlink"/>
            <w:noProof/>
          </w:rPr>
          <w:delText>3.2.2 text property</w:delText>
        </w:r>
        <w:r w:rsidR="00331070">
          <w:rPr>
            <w:noProof/>
            <w:webHidden/>
          </w:rPr>
          <w:tab/>
        </w:r>
        <w:r w:rsidR="00331070">
          <w:rPr>
            <w:noProof/>
            <w:webHidden/>
          </w:rPr>
          <w:fldChar w:fldCharType="begin"/>
        </w:r>
        <w:r w:rsidR="00331070">
          <w:rPr>
            <w:noProof/>
            <w:webHidden/>
          </w:rPr>
          <w:delInstrText xml:space="preserve"> PAGEREF _Toc516224652 \h </w:delInstrText>
        </w:r>
        <w:r w:rsidR="00331070">
          <w:rPr>
            <w:noProof/>
            <w:webHidden/>
          </w:rPr>
        </w:r>
        <w:r w:rsidR="00331070">
          <w:rPr>
            <w:noProof/>
            <w:webHidden/>
          </w:rPr>
          <w:fldChar w:fldCharType="separate"/>
        </w:r>
        <w:r w:rsidR="00331070">
          <w:rPr>
            <w:noProof/>
            <w:webHidden/>
          </w:rPr>
          <w:delText>21</w:delText>
        </w:r>
        <w:r w:rsidR="00331070">
          <w:rPr>
            <w:noProof/>
            <w:webHidden/>
          </w:rPr>
          <w:fldChar w:fldCharType="end"/>
        </w:r>
        <w:r>
          <w:rPr>
            <w:noProof/>
          </w:rPr>
          <w:fldChar w:fldCharType="end"/>
        </w:r>
      </w:del>
    </w:p>
    <w:p w14:paraId="0EB2F8B6" w14:textId="77777777" w:rsidR="00331070" w:rsidRDefault="005C469B">
      <w:pPr>
        <w:pStyle w:val="TOC3"/>
        <w:tabs>
          <w:tab w:val="right" w:leader="dot" w:pos="9350"/>
        </w:tabs>
        <w:rPr>
          <w:del w:id="52" w:author="Laurence Golding" w:date="2019-05-11T06:51:00Z"/>
          <w:rFonts w:asciiTheme="minorHAnsi" w:eastAsiaTheme="minorEastAsia" w:hAnsiTheme="minorHAnsi" w:cstheme="minorBidi"/>
          <w:noProof/>
          <w:sz w:val="22"/>
          <w:szCs w:val="22"/>
        </w:rPr>
      </w:pPr>
      <w:del w:id="53" w:author="Laurence Golding" w:date="2019-05-11T06:51:00Z">
        <w:r>
          <w:fldChar w:fldCharType="begin"/>
        </w:r>
        <w:r>
          <w:delInstrText xml:space="preserve"> HYPERLINK \l "_Toc516224653" </w:delInstrText>
        </w:r>
        <w:r>
          <w:fldChar w:fldCharType="separate"/>
        </w:r>
        <w:r w:rsidR="00331070" w:rsidRPr="00174A5F">
          <w:rPr>
            <w:rStyle w:val="Hyperlink"/>
            <w:noProof/>
          </w:rPr>
          <w:delText>3.2.3 binary property</w:delText>
        </w:r>
        <w:r w:rsidR="00331070">
          <w:rPr>
            <w:noProof/>
            <w:webHidden/>
          </w:rPr>
          <w:tab/>
        </w:r>
        <w:r w:rsidR="00331070">
          <w:rPr>
            <w:noProof/>
            <w:webHidden/>
          </w:rPr>
          <w:fldChar w:fldCharType="begin"/>
        </w:r>
        <w:r w:rsidR="00331070">
          <w:rPr>
            <w:noProof/>
            <w:webHidden/>
          </w:rPr>
          <w:delInstrText xml:space="preserve"> PAGEREF _Toc516224653 \h </w:delInstrText>
        </w:r>
        <w:r w:rsidR="00331070">
          <w:rPr>
            <w:noProof/>
            <w:webHidden/>
          </w:rPr>
        </w:r>
        <w:r w:rsidR="00331070">
          <w:rPr>
            <w:noProof/>
            <w:webHidden/>
          </w:rPr>
          <w:fldChar w:fldCharType="separate"/>
        </w:r>
        <w:r w:rsidR="00331070">
          <w:rPr>
            <w:noProof/>
            <w:webHidden/>
          </w:rPr>
          <w:delText>21</w:delText>
        </w:r>
        <w:r w:rsidR="00331070">
          <w:rPr>
            <w:noProof/>
            <w:webHidden/>
          </w:rPr>
          <w:fldChar w:fldCharType="end"/>
        </w:r>
        <w:r>
          <w:rPr>
            <w:noProof/>
          </w:rPr>
          <w:fldChar w:fldCharType="end"/>
        </w:r>
      </w:del>
    </w:p>
    <w:p w14:paraId="02FC260D" w14:textId="77777777" w:rsidR="00331070" w:rsidRDefault="005C469B">
      <w:pPr>
        <w:pStyle w:val="TOC2"/>
        <w:tabs>
          <w:tab w:val="right" w:leader="dot" w:pos="9350"/>
        </w:tabs>
        <w:rPr>
          <w:del w:id="54" w:author="Laurence Golding" w:date="2019-05-11T06:51:00Z"/>
          <w:rFonts w:asciiTheme="minorHAnsi" w:eastAsiaTheme="minorEastAsia" w:hAnsiTheme="minorHAnsi" w:cstheme="minorBidi"/>
          <w:noProof/>
          <w:sz w:val="22"/>
          <w:szCs w:val="22"/>
        </w:rPr>
      </w:pPr>
      <w:del w:id="55" w:author="Laurence Golding" w:date="2019-05-11T06:51:00Z">
        <w:r>
          <w:fldChar w:fldCharType="begin"/>
        </w:r>
        <w:r>
          <w:delInstrText xml:space="preserve"> HYPERLINK \l "_Toc516224654" </w:delInstrText>
        </w:r>
        <w:r>
          <w:fldChar w:fldCharType="separate"/>
        </w:r>
        <w:r w:rsidR="00331070" w:rsidRPr="00174A5F">
          <w:rPr>
            <w:rStyle w:val="Hyperlink"/>
            <w:noProof/>
          </w:rPr>
          <w:delText>3.3 fileLocation objects</w:delText>
        </w:r>
        <w:r w:rsidR="00331070">
          <w:rPr>
            <w:noProof/>
            <w:webHidden/>
          </w:rPr>
          <w:tab/>
        </w:r>
        <w:r w:rsidR="00331070">
          <w:rPr>
            <w:noProof/>
            <w:webHidden/>
          </w:rPr>
          <w:fldChar w:fldCharType="begin"/>
        </w:r>
        <w:r w:rsidR="00331070">
          <w:rPr>
            <w:noProof/>
            <w:webHidden/>
          </w:rPr>
          <w:delInstrText xml:space="preserve"> PAGEREF _Toc516224654 \h </w:delInstrText>
        </w:r>
        <w:r w:rsidR="00331070">
          <w:rPr>
            <w:noProof/>
            <w:webHidden/>
          </w:rPr>
        </w:r>
        <w:r w:rsidR="00331070">
          <w:rPr>
            <w:noProof/>
            <w:webHidden/>
          </w:rPr>
          <w:fldChar w:fldCharType="separate"/>
        </w:r>
        <w:r w:rsidR="00331070">
          <w:rPr>
            <w:noProof/>
            <w:webHidden/>
          </w:rPr>
          <w:delText>22</w:delText>
        </w:r>
        <w:r w:rsidR="00331070">
          <w:rPr>
            <w:noProof/>
            <w:webHidden/>
          </w:rPr>
          <w:fldChar w:fldCharType="end"/>
        </w:r>
        <w:r>
          <w:rPr>
            <w:noProof/>
          </w:rPr>
          <w:fldChar w:fldCharType="end"/>
        </w:r>
      </w:del>
    </w:p>
    <w:p w14:paraId="1E4C8296" w14:textId="77777777" w:rsidR="00331070" w:rsidRDefault="005C469B">
      <w:pPr>
        <w:pStyle w:val="TOC3"/>
        <w:tabs>
          <w:tab w:val="right" w:leader="dot" w:pos="9350"/>
        </w:tabs>
        <w:rPr>
          <w:del w:id="56" w:author="Laurence Golding" w:date="2019-05-11T06:51:00Z"/>
          <w:rFonts w:asciiTheme="minorHAnsi" w:eastAsiaTheme="minorEastAsia" w:hAnsiTheme="minorHAnsi" w:cstheme="minorBidi"/>
          <w:noProof/>
          <w:sz w:val="22"/>
          <w:szCs w:val="22"/>
        </w:rPr>
      </w:pPr>
      <w:del w:id="57" w:author="Laurence Golding" w:date="2019-05-11T06:51:00Z">
        <w:r>
          <w:fldChar w:fldCharType="begin"/>
        </w:r>
        <w:r>
          <w:delInstrText xml:space="preserve"> HYPERLINK \l "_Toc516224655" </w:delInstrText>
        </w:r>
        <w:r>
          <w:fldChar w:fldCharType="separate"/>
        </w:r>
        <w:r w:rsidR="00331070" w:rsidRPr="00174A5F">
          <w:rPr>
            <w:rStyle w:val="Hyperlink"/>
            <w:noProof/>
          </w:rPr>
          <w:delText>3.3.1 General</w:delText>
        </w:r>
        <w:r w:rsidR="00331070">
          <w:rPr>
            <w:noProof/>
            <w:webHidden/>
          </w:rPr>
          <w:tab/>
        </w:r>
        <w:r w:rsidR="00331070">
          <w:rPr>
            <w:noProof/>
            <w:webHidden/>
          </w:rPr>
          <w:fldChar w:fldCharType="begin"/>
        </w:r>
        <w:r w:rsidR="00331070">
          <w:rPr>
            <w:noProof/>
            <w:webHidden/>
          </w:rPr>
          <w:delInstrText xml:space="preserve"> PAGEREF _Toc516224655 \h </w:delInstrText>
        </w:r>
        <w:r w:rsidR="00331070">
          <w:rPr>
            <w:noProof/>
            <w:webHidden/>
          </w:rPr>
        </w:r>
        <w:r w:rsidR="00331070">
          <w:rPr>
            <w:noProof/>
            <w:webHidden/>
          </w:rPr>
          <w:fldChar w:fldCharType="separate"/>
        </w:r>
        <w:r w:rsidR="00331070">
          <w:rPr>
            <w:noProof/>
            <w:webHidden/>
          </w:rPr>
          <w:delText>22</w:delText>
        </w:r>
        <w:r w:rsidR="00331070">
          <w:rPr>
            <w:noProof/>
            <w:webHidden/>
          </w:rPr>
          <w:fldChar w:fldCharType="end"/>
        </w:r>
        <w:r>
          <w:rPr>
            <w:noProof/>
          </w:rPr>
          <w:fldChar w:fldCharType="end"/>
        </w:r>
      </w:del>
    </w:p>
    <w:p w14:paraId="783A815E" w14:textId="77777777" w:rsidR="00331070" w:rsidRDefault="005C469B">
      <w:pPr>
        <w:pStyle w:val="TOC3"/>
        <w:tabs>
          <w:tab w:val="right" w:leader="dot" w:pos="9350"/>
        </w:tabs>
        <w:rPr>
          <w:del w:id="58" w:author="Laurence Golding" w:date="2019-05-11T06:51:00Z"/>
          <w:rFonts w:asciiTheme="minorHAnsi" w:eastAsiaTheme="minorEastAsia" w:hAnsiTheme="minorHAnsi" w:cstheme="minorBidi"/>
          <w:noProof/>
          <w:sz w:val="22"/>
          <w:szCs w:val="22"/>
        </w:rPr>
      </w:pPr>
      <w:del w:id="59" w:author="Laurence Golding" w:date="2019-05-11T06:51:00Z">
        <w:r>
          <w:fldChar w:fldCharType="begin"/>
        </w:r>
        <w:r>
          <w:delInstrText xml:space="preserve"> HYPERLINK \l "_Toc516224656" </w:delInstrText>
        </w:r>
        <w:r>
          <w:fldChar w:fldCharType="separate"/>
        </w:r>
        <w:r w:rsidR="00331070" w:rsidRPr="00174A5F">
          <w:rPr>
            <w:rStyle w:val="Hyperlink"/>
            <w:noProof/>
          </w:rPr>
          <w:delText>3.3.2 uri property</w:delText>
        </w:r>
        <w:r w:rsidR="00331070">
          <w:rPr>
            <w:noProof/>
            <w:webHidden/>
          </w:rPr>
          <w:tab/>
        </w:r>
        <w:r w:rsidR="00331070">
          <w:rPr>
            <w:noProof/>
            <w:webHidden/>
          </w:rPr>
          <w:fldChar w:fldCharType="begin"/>
        </w:r>
        <w:r w:rsidR="00331070">
          <w:rPr>
            <w:noProof/>
            <w:webHidden/>
          </w:rPr>
          <w:delInstrText xml:space="preserve"> PAGEREF _Toc516224656 \h </w:delInstrText>
        </w:r>
        <w:r w:rsidR="00331070">
          <w:rPr>
            <w:noProof/>
            <w:webHidden/>
          </w:rPr>
        </w:r>
        <w:r w:rsidR="00331070">
          <w:rPr>
            <w:noProof/>
            <w:webHidden/>
          </w:rPr>
          <w:fldChar w:fldCharType="separate"/>
        </w:r>
        <w:r w:rsidR="00331070">
          <w:rPr>
            <w:noProof/>
            <w:webHidden/>
          </w:rPr>
          <w:delText>22</w:delText>
        </w:r>
        <w:r w:rsidR="00331070">
          <w:rPr>
            <w:noProof/>
            <w:webHidden/>
          </w:rPr>
          <w:fldChar w:fldCharType="end"/>
        </w:r>
        <w:r>
          <w:rPr>
            <w:noProof/>
          </w:rPr>
          <w:fldChar w:fldCharType="end"/>
        </w:r>
      </w:del>
    </w:p>
    <w:p w14:paraId="7781F1ED" w14:textId="77777777" w:rsidR="00331070" w:rsidRDefault="005C469B">
      <w:pPr>
        <w:pStyle w:val="TOC4"/>
        <w:tabs>
          <w:tab w:val="right" w:leader="dot" w:pos="9350"/>
        </w:tabs>
        <w:rPr>
          <w:del w:id="60" w:author="Laurence Golding" w:date="2019-05-11T06:51:00Z"/>
          <w:rFonts w:asciiTheme="minorHAnsi" w:eastAsiaTheme="minorEastAsia" w:hAnsiTheme="minorHAnsi" w:cstheme="minorBidi"/>
          <w:noProof/>
          <w:sz w:val="22"/>
          <w:szCs w:val="22"/>
        </w:rPr>
      </w:pPr>
      <w:del w:id="61" w:author="Laurence Golding" w:date="2019-05-11T06:51:00Z">
        <w:r>
          <w:fldChar w:fldCharType="begin"/>
        </w:r>
        <w:r>
          <w:delInstrText xml:space="preserve"> HYPERLINK \l "_Toc516224657" </w:delInstrText>
        </w:r>
        <w:r>
          <w:fldChar w:fldCharType="separate"/>
        </w:r>
        <w:r w:rsidR="00331070" w:rsidRPr="00174A5F">
          <w:rPr>
            <w:rStyle w:val="Hyperlink"/>
            <w:noProof/>
          </w:rPr>
          <w:delText>3.3.2.1 General</w:delText>
        </w:r>
        <w:r w:rsidR="00331070">
          <w:rPr>
            <w:noProof/>
            <w:webHidden/>
          </w:rPr>
          <w:tab/>
        </w:r>
        <w:r w:rsidR="00331070">
          <w:rPr>
            <w:noProof/>
            <w:webHidden/>
          </w:rPr>
          <w:fldChar w:fldCharType="begin"/>
        </w:r>
        <w:r w:rsidR="00331070">
          <w:rPr>
            <w:noProof/>
            <w:webHidden/>
          </w:rPr>
          <w:delInstrText xml:space="preserve"> PAGEREF _Toc516224657 \h </w:delInstrText>
        </w:r>
        <w:r w:rsidR="00331070">
          <w:rPr>
            <w:noProof/>
            <w:webHidden/>
          </w:rPr>
        </w:r>
        <w:r w:rsidR="00331070">
          <w:rPr>
            <w:noProof/>
            <w:webHidden/>
          </w:rPr>
          <w:fldChar w:fldCharType="separate"/>
        </w:r>
        <w:r w:rsidR="00331070">
          <w:rPr>
            <w:noProof/>
            <w:webHidden/>
          </w:rPr>
          <w:delText>22</w:delText>
        </w:r>
        <w:r w:rsidR="00331070">
          <w:rPr>
            <w:noProof/>
            <w:webHidden/>
          </w:rPr>
          <w:fldChar w:fldCharType="end"/>
        </w:r>
        <w:r>
          <w:rPr>
            <w:noProof/>
          </w:rPr>
          <w:fldChar w:fldCharType="end"/>
        </w:r>
      </w:del>
    </w:p>
    <w:p w14:paraId="4F2AF7D3" w14:textId="77777777" w:rsidR="00331070" w:rsidRDefault="005C469B">
      <w:pPr>
        <w:pStyle w:val="TOC4"/>
        <w:tabs>
          <w:tab w:val="right" w:leader="dot" w:pos="9350"/>
        </w:tabs>
        <w:rPr>
          <w:del w:id="62" w:author="Laurence Golding" w:date="2019-05-11T06:51:00Z"/>
          <w:rFonts w:asciiTheme="minorHAnsi" w:eastAsiaTheme="minorEastAsia" w:hAnsiTheme="minorHAnsi" w:cstheme="minorBidi"/>
          <w:noProof/>
          <w:sz w:val="22"/>
          <w:szCs w:val="22"/>
        </w:rPr>
      </w:pPr>
      <w:del w:id="63" w:author="Laurence Golding" w:date="2019-05-11T06:51:00Z">
        <w:r>
          <w:fldChar w:fldCharType="begin"/>
        </w:r>
        <w:r>
          <w:delInstrText xml:space="preserve"> HYPERLINK \l "_Toc516224658" </w:delInstrText>
        </w:r>
        <w:r>
          <w:fldChar w:fldCharType="separate"/>
        </w:r>
        <w:r w:rsidR="00331070" w:rsidRPr="00174A5F">
          <w:rPr>
            <w:rStyle w:val="Hyperlink"/>
            <w:noProof/>
          </w:rPr>
          <w:delText>3.3.2.2 URIs that use the "file" protocol</w:delText>
        </w:r>
        <w:r w:rsidR="00331070">
          <w:rPr>
            <w:noProof/>
            <w:webHidden/>
          </w:rPr>
          <w:tab/>
        </w:r>
        <w:r w:rsidR="00331070">
          <w:rPr>
            <w:noProof/>
            <w:webHidden/>
          </w:rPr>
          <w:fldChar w:fldCharType="begin"/>
        </w:r>
        <w:r w:rsidR="00331070">
          <w:rPr>
            <w:noProof/>
            <w:webHidden/>
          </w:rPr>
          <w:delInstrText xml:space="preserve"> PAGEREF _Toc516224658 \h </w:delInstrText>
        </w:r>
        <w:r w:rsidR="00331070">
          <w:rPr>
            <w:noProof/>
            <w:webHidden/>
          </w:rPr>
        </w:r>
        <w:r w:rsidR="00331070">
          <w:rPr>
            <w:noProof/>
            <w:webHidden/>
          </w:rPr>
          <w:fldChar w:fldCharType="separate"/>
        </w:r>
        <w:r w:rsidR="00331070">
          <w:rPr>
            <w:noProof/>
            <w:webHidden/>
          </w:rPr>
          <w:delText>23</w:delText>
        </w:r>
        <w:r w:rsidR="00331070">
          <w:rPr>
            <w:noProof/>
            <w:webHidden/>
          </w:rPr>
          <w:fldChar w:fldCharType="end"/>
        </w:r>
        <w:r>
          <w:rPr>
            <w:noProof/>
          </w:rPr>
          <w:fldChar w:fldCharType="end"/>
        </w:r>
      </w:del>
    </w:p>
    <w:p w14:paraId="3E7234B1" w14:textId="77777777" w:rsidR="00331070" w:rsidRDefault="005C469B">
      <w:pPr>
        <w:pStyle w:val="TOC3"/>
        <w:tabs>
          <w:tab w:val="right" w:leader="dot" w:pos="9350"/>
        </w:tabs>
        <w:rPr>
          <w:del w:id="64" w:author="Laurence Golding" w:date="2019-05-11T06:51:00Z"/>
          <w:rFonts w:asciiTheme="minorHAnsi" w:eastAsiaTheme="minorEastAsia" w:hAnsiTheme="minorHAnsi" w:cstheme="minorBidi"/>
          <w:noProof/>
          <w:sz w:val="22"/>
          <w:szCs w:val="22"/>
        </w:rPr>
      </w:pPr>
      <w:del w:id="65" w:author="Laurence Golding" w:date="2019-05-11T06:51:00Z">
        <w:r>
          <w:fldChar w:fldCharType="begin"/>
        </w:r>
        <w:r>
          <w:delInstrText xml:space="preserve"> HYPERLINK \l "_Toc516224659" </w:delInstrText>
        </w:r>
        <w:r>
          <w:fldChar w:fldCharType="separate"/>
        </w:r>
        <w:r w:rsidR="00331070" w:rsidRPr="00174A5F">
          <w:rPr>
            <w:rStyle w:val="Hyperlink"/>
            <w:noProof/>
          </w:rPr>
          <w:delText>3.3.3 uriBaseId property</w:delText>
        </w:r>
        <w:r w:rsidR="00331070">
          <w:rPr>
            <w:noProof/>
            <w:webHidden/>
          </w:rPr>
          <w:tab/>
        </w:r>
        <w:r w:rsidR="00331070">
          <w:rPr>
            <w:noProof/>
            <w:webHidden/>
          </w:rPr>
          <w:fldChar w:fldCharType="begin"/>
        </w:r>
        <w:r w:rsidR="00331070">
          <w:rPr>
            <w:noProof/>
            <w:webHidden/>
          </w:rPr>
          <w:delInstrText xml:space="preserve"> PAGEREF _Toc516224659 \h </w:delInstrText>
        </w:r>
        <w:r w:rsidR="00331070">
          <w:rPr>
            <w:noProof/>
            <w:webHidden/>
          </w:rPr>
        </w:r>
        <w:r w:rsidR="00331070">
          <w:rPr>
            <w:noProof/>
            <w:webHidden/>
          </w:rPr>
          <w:fldChar w:fldCharType="separate"/>
        </w:r>
        <w:r w:rsidR="00331070">
          <w:rPr>
            <w:noProof/>
            <w:webHidden/>
          </w:rPr>
          <w:delText>23</w:delText>
        </w:r>
        <w:r w:rsidR="00331070">
          <w:rPr>
            <w:noProof/>
            <w:webHidden/>
          </w:rPr>
          <w:fldChar w:fldCharType="end"/>
        </w:r>
        <w:r>
          <w:rPr>
            <w:noProof/>
          </w:rPr>
          <w:fldChar w:fldCharType="end"/>
        </w:r>
      </w:del>
    </w:p>
    <w:p w14:paraId="3E5C3860" w14:textId="77777777" w:rsidR="00331070" w:rsidRDefault="005C469B">
      <w:pPr>
        <w:pStyle w:val="TOC3"/>
        <w:tabs>
          <w:tab w:val="right" w:leader="dot" w:pos="9350"/>
        </w:tabs>
        <w:rPr>
          <w:del w:id="66" w:author="Laurence Golding" w:date="2019-05-11T06:51:00Z"/>
          <w:rFonts w:asciiTheme="minorHAnsi" w:eastAsiaTheme="minorEastAsia" w:hAnsiTheme="minorHAnsi" w:cstheme="minorBidi"/>
          <w:noProof/>
          <w:sz w:val="22"/>
          <w:szCs w:val="22"/>
        </w:rPr>
      </w:pPr>
      <w:del w:id="67" w:author="Laurence Golding" w:date="2019-05-11T06:51:00Z">
        <w:r>
          <w:fldChar w:fldCharType="begin"/>
        </w:r>
        <w:r>
          <w:delInstrText xml:space="preserve"> HYPERLINK \l "_Toc516224660" </w:delInstrText>
        </w:r>
        <w:r>
          <w:fldChar w:fldCharType="separate"/>
        </w:r>
        <w:r w:rsidR="00331070" w:rsidRPr="00174A5F">
          <w:rPr>
            <w:rStyle w:val="Hyperlink"/>
            <w:noProof/>
          </w:rPr>
          <w:delText>3.3.4 Guidance on the use of fileLocation objects</w:delText>
        </w:r>
        <w:r w:rsidR="00331070">
          <w:rPr>
            <w:noProof/>
            <w:webHidden/>
          </w:rPr>
          <w:tab/>
        </w:r>
        <w:r w:rsidR="00331070">
          <w:rPr>
            <w:noProof/>
            <w:webHidden/>
          </w:rPr>
          <w:fldChar w:fldCharType="begin"/>
        </w:r>
        <w:r w:rsidR="00331070">
          <w:rPr>
            <w:noProof/>
            <w:webHidden/>
          </w:rPr>
          <w:delInstrText xml:space="preserve"> PAGEREF _Toc516224660 \h </w:delInstrText>
        </w:r>
        <w:r w:rsidR="00331070">
          <w:rPr>
            <w:noProof/>
            <w:webHidden/>
          </w:rPr>
        </w:r>
        <w:r w:rsidR="00331070">
          <w:rPr>
            <w:noProof/>
            <w:webHidden/>
          </w:rPr>
          <w:fldChar w:fldCharType="separate"/>
        </w:r>
        <w:r w:rsidR="00331070">
          <w:rPr>
            <w:noProof/>
            <w:webHidden/>
          </w:rPr>
          <w:delText>24</w:delText>
        </w:r>
        <w:r w:rsidR="00331070">
          <w:rPr>
            <w:noProof/>
            <w:webHidden/>
          </w:rPr>
          <w:fldChar w:fldCharType="end"/>
        </w:r>
        <w:r>
          <w:rPr>
            <w:noProof/>
          </w:rPr>
          <w:fldChar w:fldCharType="end"/>
        </w:r>
      </w:del>
    </w:p>
    <w:p w14:paraId="72EB9F0D" w14:textId="77777777" w:rsidR="00331070" w:rsidRDefault="005C469B">
      <w:pPr>
        <w:pStyle w:val="TOC2"/>
        <w:tabs>
          <w:tab w:val="right" w:leader="dot" w:pos="9350"/>
        </w:tabs>
        <w:rPr>
          <w:del w:id="68" w:author="Laurence Golding" w:date="2019-05-11T06:51:00Z"/>
          <w:rFonts w:asciiTheme="minorHAnsi" w:eastAsiaTheme="minorEastAsia" w:hAnsiTheme="minorHAnsi" w:cstheme="minorBidi"/>
          <w:noProof/>
          <w:sz w:val="22"/>
          <w:szCs w:val="22"/>
        </w:rPr>
      </w:pPr>
      <w:del w:id="69" w:author="Laurence Golding" w:date="2019-05-11T06:51:00Z">
        <w:r>
          <w:fldChar w:fldCharType="begin"/>
        </w:r>
        <w:r>
          <w:delInstrText xml:space="preserve"> HYPERLINK \l "_Toc516224661" </w:delInstrText>
        </w:r>
        <w:r>
          <w:fldChar w:fldCharType="separate"/>
        </w:r>
        <w:r w:rsidR="00331070" w:rsidRPr="00174A5F">
          <w:rPr>
            <w:rStyle w:val="Hyperlink"/>
            <w:noProof/>
          </w:rPr>
          <w:delText>3.4 String properties</w:delText>
        </w:r>
        <w:r w:rsidR="00331070">
          <w:rPr>
            <w:noProof/>
            <w:webHidden/>
          </w:rPr>
          <w:tab/>
        </w:r>
        <w:r w:rsidR="00331070">
          <w:rPr>
            <w:noProof/>
            <w:webHidden/>
          </w:rPr>
          <w:fldChar w:fldCharType="begin"/>
        </w:r>
        <w:r w:rsidR="00331070">
          <w:rPr>
            <w:noProof/>
            <w:webHidden/>
          </w:rPr>
          <w:delInstrText xml:space="preserve"> PAGEREF _Toc516224661 \h </w:delInstrText>
        </w:r>
        <w:r w:rsidR="00331070">
          <w:rPr>
            <w:noProof/>
            <w:webHidden/>
          </w:rPr>
        </w:r>
        <w:r w:rsidR="00331070">
          <w:rPr>
            <w:noProof/>
            <w:webHidden/>
          </w:rPr>
          <w:fldChar w:fldCharType="separate"/>
        </w:r>
        <w:r w:rsidR="00331070">
          <w:rPr>
            <w:noProof/>
            <w:webHidden/>
          </w:rPr>
          <w:delText>25</w:delText>
        </w:r>
        <w:r w:rsidR="00331070">
          <w:rPr>
            <w:noProof/>
            <w:webHidden/>
          </w:rPr>
          <w:fldChar w:fldCharType="end"/>
        </w:r>
        <w:r>
          <w:rPr>
            <w:noProof/>
          </w:rPr>
          <w:fldChar w:fldCharType="end"/>
        </w:r>
      </w:del>
    </w:p>
    <w:p w14:paraId="5441B04E" w14:textId="77777777" w:rsidR="00331070" w:rsidRDefault="005C469B">
      <w:pPr>
        <w:pStyle w:val="TOC3"/>
        <w:tabs>
          <w:tab w:val="right" w:leader="dot" w:pos="9350"/>
        </w:tabs>
        <w:rPr>
          <w:del w:id="70" w:author="Laurence Golding" w:date="2019-05-11T06:51:00Z"/>
          <w:rFonts w:asciiTheme="minorHAnsi" w:eastAsiaTheme="minorEastAsia" w:hAnsiTheme="minorHAnsi" w:cstheme="minorBidi"/>
          <w:noProof/>
          <w:sz w:val="22"/>
          <w:szCs w:val="22"/>
        </w:rPr>
      </w:pPr>
      <w:del w:id="71" w:author="Laurence Golding" w:date="2019-05-11T06:51:00Z">
        <w:r>
          <w:fldChar w:fldCharType="begin"/>
        </w:r>
        <w:r>
          <w:delInstrText xml:space="preserve"> HYPERLINK \l "_Toc516224662" </w:delInstrText>
        </w:r>
        <w:r>
          <w:fldChar w:fldCharType="separate"/>
        </w:r>
        <w:r w:rsidR="00331070" w:rsidRPr="00174A5F">
          <w:rPr>
            <w:rStyle w:val="Hyperlink"/>
            <w:noProof/>
          </w:rPr>
          <w:delText>3.4.1 General</w:delText>
        </w:r>
        <w:r w:rsidR="00331070">
          <w:rPr>
            <w:noProof/>
            <w:webHidden/>
          </w:rPr>
          <w:tab/>
        </w:r>
        <w:r w:rsidR="00331070">
          <w:rPr>
            <w:noProof/>
            <w:webHidden/>
          </w:rPr>
          <w:fldChar w:fldCharType="begin"/>
        </w:r>
        <w:r w:rsidR="00331070">
          <w:rPr>
            <w:noProof/>
            <w:webHidden/>
          </w:rPr>
          <w:delInstrText xml:space="preserve"> PAGEREF _Toc516224662 \h </w:delInstrText>
        </w:r>
        <w:r w:rsidR="00331070">
          <w:rPr>
            <w:noProof/>
            <w:webHidden/>
          </w:rPr>
        </w:r>
        <w:r w:rsidR="00331070">
          <w:rPr>
            <w:noProof/>
            <w:webHidden/>
          </w:rPr>
          <w:fldChar w:fldCharType="separate"/>
        </w:r>
        <w:r w:rsidR="00331070">
          <w:rPr>
            <w:noProof/>
            <w:webHidden/>
          </w:rPr>
          <w:delText>25</w:delText>
        </w:r>
        <w:r w:rsidR="00331070">
          <w:rPr>
            <w:noProof/>
            <w:webHidden/>
          </w:rPr>
          <w:fldChar w:fldCharType="end"/>
        </w:r>
        <w:r>
          <w:rPr>
            <w:noProof/>
          </w:rPr>
          <w:fldChar w:fldCharType="end"/>
        </w:r>
      </w:del>
    </w:p>
    <w:p w14:paraId="77158077" w14:textId="77777777" w:rsidR="00331070" w:rsidRDefault="005C469B">
      <w:pPr>
        <w:pStyle w:val="TOC3"/>
        <w:tabs>
          <w:tab w:val="right" w:leader="dot" w:pos="9350"/>
        </w:tabs>
        <w:rPr>
          <w:del w:id="72" w:author="Laurence Golding" w:date="2019-05-11T06:51:00Z"/>
          <w:rFonts w:asciiTheme="minorHAnsi" w:eastAsiaTheme="minorEastAsia" w:hAnsiTheme="minorHAnsi" w:cstheme="minorBidi"/>
          <w:noProof/>
          <w:sz w:val="22"/>
          <w:szCs w:val="22"/>
        </w:rPr>
      </w:pPr>
      <w:del w:id="73" w:author="Laurence Golding" w:date="2019-05-11T06:51:00Z">
        <w:r>
          <w:fldChar w:fldCharType="begin"/>
        </w:r>
        <w:r>
          <w:delInstrText xml:space="preserve"> HYPERLINK \l "_Toc516224663" </w:delInstrText>
        </w:r>
        <w:r>
          <w:fldChar w:fldCharType="separate"/>
        </w:r>
        <w:r w:rsidR="00331070" w:rsidRPr="00174A5F">
          <w:rPr>
            <w:rStyle w:val="Hyperlink"/>
            <w:noProof/>
          </w:rPr>
          <w:delText>3.4.2 Redaction-aware string properties</w:delText>
        </w:r>
        <w:r w:rsidR="00331070">
          <w:rPr>
            <w:noProof/>
            <w:webHidden/>
          </w:rPr>
          <w:tab/>
        </w:r>
        <w:r w:rsidR="00331070">
          <w:rPr>
            <w:noProof/>
            <w:webHidden/>
          </w:rPr>
          <w:fldChar w:fldCharType="begin"/>
        </w:r>
        <w:r w:rsidR="00331070">
          <w:rPr>
            <w:noProof/>
            <w:webHidden/>
          </w:rPr>
          <w:delInstrText xml:space="preserve"> PAGEREF _Toc516224663 \h </w:delInstrText>
        </w:r>
        <w:r w:rsidR="00331070">
          <w:rPr>
            <w:noProof/>
            <w:webHidden/>
          </w:rPr>
        </w:r>
        <w:r w:rsidR="00331070">
          <w:rPr>
            <w:noProof/>
            <w:webHidden/>
          </w:rPr>
          <w:fldChar w:fldCharType="separate"/>
        </w:r>
        <w:r w:rsidR="00331070">
          <w:rPr>
            <w:noProof/>
            <w:webHidden/>
          </w:rPr>
          <w:delText>25</w:delText>
        </w:r>
        <w:r w:rsidR="00331070">
          <w:rPr>
            <w:noProof/>
            <w:webHidden/>
          </w:rPr>
          <w:fldChar w:fldCharType="end"/>
        </w:r>
        <w:r>
          <w:rPr>
            <w:noProof/>
          </w:rPr>
          <w:fldChar w:fldCharType="end"/>
        </w:r>
      </w:del>
    </w:p>
    <w:p w14:paraId="0EEE5729" w14:textId="77777777" w:rsidR="00331070" w:rsidRDefault="005C469B">
      <w:pPr>
        <w:pStyle w:val="TOC3"/>
        <w:tabs>
          <w:tab w:val="right" w:leader="dot" w:pos="9350"/>
        </w:tabs>
        <w:rPr>
          <w:del w:id="74" w:author="Laurence Golding" w:date="2019-05-11T06:51:00Z"/>
          <w:rFonts w:asciiTheme="minorHAnsi" w:eastAsiaTheme="minorEastAsia" w:hAnsiTheme="minorHAnsi" w:cstheme="minorBidi"/>
          <w:noProof/>
          <w:sz w:val="22"/>
          <w:szCs w:val="22"/>
        </w:rPr>
      </w:pPr>
      <w:del w:id="75" w:author="Laurence Golding" w:date="2019-05-11T06:51:00Z">
        <w:r>
          <w:fldChar w:fldCharType="begin"/>
        </w:r>
        <w:r>
          <w:delInstrText xml:space="preserve"> HYPERLINK \l "_Toc516224664" </w:delInstrText>
        </w:r>
        <w:r>
          <w:fldChar w:fldCharType="separate"/>
        </w:r>
        <w:r w:rsidR="00331070" w:rsidRPr="00174A5F">
          <w:rPr>
            <w:rStyle w:val="Hyperlink"/>
            <w:noProof/>
          </w:rPr>
          <w:delText>3.4.3 GUID-valued string properties</w:delText>
        </w:r>
        <w:r w:rsidR="00331070">
          <w:rPr>
            <w:noProof/>
            <w:webHidden/>
          </w:rPr>
          <w:tab/>
        </w:r>
        <w:r w:rsidR="00331070">
          <w:rPr>
            <w:noProof/>
            <w:webHidden/>
          </w:rPr>
          <w:fldChar w:fldCharType="begin"/>
        </w:r>
        <w:r w:rsidR="00331070">
          <w:rPr>
            <w:noProof/>
            <w:webHidden/>
          </w:rPr>
          <w:delInstrText xml:space="preserve"> PAGEREF _Toc516224664 \h </w:delInstrText>
        </w:r>
        <w:r w:rsidR="00331070">
          <w:rPr>
            <w:noProof/>
            <w:webHidden/>
          </w:rPr>
        </w:r>
        <w:r w:rsidR="00331070">
          <w:rPr>
            <w:noProof/>
            <w:webHidden/>
          </w:rPr>
          <w:fldChar w:fldCharType="separate"/>
        </w:r>
        <w:r w:rsidR="00331070">
          <w:rPr>
            <w:noProof/>
            <w:webHidden/>
          </w:rPr>
          <w:delText>25</w:delText>
        </w:r>
        <w:r w:rsidR="00331070">
          <w:rPr>
            <w:noProof/>
            <w:webHidden/>
          </w:rPr>
          <w:fldChar w:fldCharType="end"/>
        </w:r>
        <w:r>
          <w:rPr>
            <w:noProof/>
          </w:rPr>
          <w:fldChar w:fldCharType="end"/>
        </w:r>
      </w:del>
    </w:p>
    <w:p w14:paraId="6892722B" w14:textId="77777777" w:rsidR="00331070" w:rsidRDefault="005C469B">
      <w:pPr>
        <w:pStyle w:val="TOC3"/>
        <w:tabs>
          <w:tab w:val="right" w:leader="dot" w:pos="9350"/>
        </w:tabs>
        <w:rPr>
          <w:del w:id="76" w:author="Laurence Golding" w:date="2019-05-11T06:51:00Z"/>
          <w:rFonts w:asciiTheme="minorHAnsi" w:eastAsiaTheme="minorEastAsia" w:hAnsiTheme="minorHAnsi" w:cstheme="minorBidi"/>
          <w:noProof/>
          <w:sz w:val="22"/>
          <w:szCs w:val="22"/>
        </w:rPr>
      </w:pPr>
      <w:del w:id="77" w:author="Laurence Golding" w:date="2019-05-11T06:51:00Z">
        <w:r>
          <w:fldChar w:fldCharType="begin"/>
        </w:r>
        <w:r>
          <w:delInstrText xml:space="preserve"> HYPERLINK \l "_Toc516224665" </w:delInstrText>
        </w:r>
        <w:r>
          <w:fldChar w:fldCharType="separate"/>
        </w:r>
        <w:r w:rsidR="00331070" w:rsidRPr="00174A5F">
          <w:rPr>
            <w:rStyle w:val="Hyperlink"/>
            <w:noProof/>
          </w:rPr>
          <w:delText>3.4.4 Hierarchical strings</w:delText>
        </w:r>
        <w:r w:rsidR="00331070">
          <w:rPr>
            <w:noProof/>
            <w:webHidden/>
          </w:rPr>
          <w:tab/>
        </w:r>
        <w:r w:rsidR="00331070">
          <w:rPr>
            <w:noProof/>
            <w:webHidden/>
          </w:rPr>
          <w:fldChar w:fldCharType="begin"/>
        </w:r>
        <w:r w:rsidR="00331070">
          <w:rPr>
            <w:noProof/>
            <w:webHidden/>
          </w:rPr>
          <w:delInstrText xml:space="preserve"> PAGEREF _Toc516224665 \h </w:delInstrText>
        </w:r>
        <w:r w:rsidR="00331070">
          <w:rPr>
            <w:noProof/>
            <w:webHidden/>
          </w:rPr>
        </w:r>
        <w:r w:rsidR="00331070">
          <w:rPr>
            <w:noProof/>
            <w:webHidden/>
          </w:rPr>
          <w:fldChar w:fldCharType="separate"/>
        </w:r>
        <w:r w:rsidR="00331070">
          <w:rPr>
            <w:noProof/>
            <w:webHidden/>
          </w:rPr>
          <w:delText>25</w:delText>
        </w:r>
        <w:r w:rsidR="00331070">
          <w:rPr>
            <w:noProof/>
            <w:webHidden/>
          </w:rPr>
          <w:fldChar w:fldCharType="end"/>
        </w:r>
        <w:r>
          <w:rPr>
            <w:noProof/>
          </w:rPr>
          <w:fldChar w:fldCharType="end"/>
        </w:r>
      </w:del>
    </w:p>
    <w:p w14:paraId="5532D740" w14:textId="77777777" w:rsidR="00331070" w:rsidRDefault="005C469B">
      <w:pPr>
        <w:pStyle w:val="TOC4"/>
        <w:tabs>
          <w:tab w:val="right" w:leader="dot" w:pos="9350"/>
        </w:tabs>
        <w:rPr>
          <w:del w:id="78" w:author="Laurence Golding" w:date="2019-05-11T06:51:00Z"/>
          <w:rFonts w:asciiTheme="minorHAnsi" w:eastAsiaTheme="minorEastAsia" w:hAnsiTheme="minorHAnsi" w:cstheme="minorBidi"/>
          <w:noProof/>
          <w:sz w:val="22"/>
          <w:szCs w:val="22"/>
        </w:rPr>
      </w:pPr>
      <w:del w:id="79" w:author="Laurence Golding" w:date="2019-05-11T06:51:00Z">
        <w:r>
          <w:fldChar w:fldCharType="begin"/>
        </w:r>
        <w:r>
          <w:delInstrText xml:space="preserve"> HYPERLINK \l "_Toc516224666" </w:delInstrText>
        </w:r>
        <w:r>
          <w:fldChar w:fldCharType="separate"/>
        </w:r>
        <w:r w:rsidR="00331070" w:rsidRPr="00174A5F">
          <w:rPr>
            <w:rStyle w:val="Hyperlink"/>
            <w:noProof/>
          </w:rPr>
          <w:delText>3.4.4.1 General</w:delText>
        </w:r>
        <w:r w:rsidR="00331070">
          <w:rPr>
            <w:noProof/>
            <w:webHidden/>
          </w:rPr>
          <w:tab/>
        </w:r>
        <w:r w:rsidR="00331070">
          <w:rPr>
            <w:noProof/>
            <w:webHidden/>
          </w:rPr>
          <w:fldChar w:fldCharType="begin"/>
        </w:r>
        <w:r w:rsidR="00331070">
          <w:rPr>
            <w:noProof/>
            <w:webHidden/>
          </w:rPr>
          <w:delInstrText xml:space="preserve"> PAGEREF _Toc516224666 \h </w:delInstrText>
        </w:r>
        <w:r w:rsidR="00331070">
          <w:rPr>
            <w:noProof/>
            <w:webHidden/>
          </w:rPr>
        </w:r>
        <w:r w:rsidR="00331070">
          <w:rPr>
            <w:noProof/>
            <w:webHidden/>
          </w:rPr>
          <w:fldChar w:fldCharType="separate"/>
        </w:r>
        <w:r w:rsidR="00331070">
          <w:rPr>
            <w:noProof/>
            <w:webHidden/>
          </w:rPr>
          <w:delText>25</w:delText>
        </w:r>
        <w:r w:rsidR="00331070">
          <w:rPr>
            <w:noProof/>
            <w:webHidden/>
          </w:rPr>
          <w:fldChar w:fldCharType="end"/>
        </w:r>
        <w:r>
          <w:rPr>
            <w:noProof/>
          </w:rPr>
          <w:fldChar w:fldCharType="end"/>
        </w:r>
      </w:del>
    </w:p>
    <w:p w14:paraId="1A78A737" w14:textId="77777777" w:rsidR="00331070" w:rsidRDefault="005C469B">
      <w:pPr>
        <w:pStyle w:val="TOC4"/>
        <w:tabs>
          <w:tab w:val="right" w:leader="dot" w:pos="9350"/>
        </w:tabs>
        <w:rPr>
          <w:del w:id="80" w:author="Laurence Golding" w:date="2019-05-11T06:51:00Z"/>
          <w:rFonts w:asciiTheme="minorHAnsi" w:eastAsiaTheme="minorEastAsia" w:hAnsiTheme="minorHAnsi" w:cstheme="minorBidi"/>
          <w:noProof/>
          <w:sz w:val="22"/>
          <w:szCs w:val="22"/>
        </w:rPr>
      </w:pPr>
      <w:del w:id="81" w:author="Laurence Golding" w:date="2019-05-11T06:51:00Z">
        <w:r>
          <w:fldChar w:fldCharType="begin"/>
        </w:r>
        <w:r>
          <w:delInstrText xml:space="preserve"> HYPERLINK \l "_Toc516224667" </w:delInstrText>
        </w:r>
        <w:r>
          <w:fldChar w:fldCharType="separate"/>
        </w:r>
        <w:r w:rsidR="00331070" w:rsidRPr="00174A5F">
          <w:rPr>
            <w:rStyle w:val="Hyperlink"/>
            <w:noProof/>
          </w:rPr>
          <w:delText>3.4.4.2 Versioned hierarchical strings</w:delText>
        </w:r>
        <w:r w:rsidR="00331070">
          <w:rPr>
            <w:noProof/>
            <w:webHidden/>
          </w:rPr>
          <w:tab/>
        </w:r>
        <w:r w:rsidR="00331070">
          <w:rPr>
            <w:noProof/>
            <w:webHidden/>
          </w:rPr>
          <w:fldChar w:fldCharType="begin"/>
        </w:r>
        <w:r w:rsidR="00331070">
          <w:rPr>
            <w:noProof/>
            <w:webHidden/>
          </w:rPr>
          <w:delInstrText xml:space="preserve"> PAGEREF _Toc516224667 \h </w:delInstrText>
        </w:r>
        <w:r w:rsidR="00331070">
          <w:rPr>
            <w:noProof/>
            <w:webHidden/>
          </w:rPr>
        </w:r>
        <w:r w:rsidR="00331070">
          <w:rPr>
            <w:noProof/>
            <w:webHidden/>
          </w:rPr>
          <w:fldChar w:fldCharType="separate"/>
        </w:r>
        <w:r w:rsidR="00331070">
          <w:rPr>
            <w:noProof/>
            <w:webHidden/>
          </w:rPr>
          <w:delText>26</w:delText>
        </w:r>
        <w:r w:rsidR="00331070">
          <w:rPr>
            <w:noProof/>
            <w:webHidden/>
          </w:rPr>
          <w:fldChar w:fldCharType="end"/>
        </w:r>
        <w:r>
          <w:rPr>
            <w:noProof/>
          </w:rPr>
          <w:fldChar w:fldCharType="end"/>
        </w:r>
      </w:del>
    </w:p>
    <w:p w14:paraId="21B3B137" w14:textId="77777777" w:rsidR="00331070" w:rsidRDefault="005C469B">
      <w:pPr>
        <w:pStyle w:val="TOC2"/>
        <w:tabs>
          <w:tab w:val="right" w:leader="dot" w:pos="9350"/>
        </w:tabs>
        <w:rPr>
          <w:del w:id="82" w:author="Laurence Golding" w:date="2019-05-11T06:51:00Z"/>
          <w:rFonts w:asciiTheme="minorHAnsi" w:eastAsiaTheme="minorEastAsia" w:hAnsiTheme="minorHAnsi" w:cstheme="minorBidi"/>
          <w:noProof/>
          <w:sz w:val="22"/>
          <w:szCs w:val="22"/>
        </w:rPr>
      </w:pPr>
      <w:del w:id="83" w:author="Laurence Golding" w:date="2019-05-11T06:51:00Z">
        <w:r>
          <w:fldChar w:fldCharType="begin"/>
        </w:r>
        <w:r>
          <w:delInstrText xml:space="preserve"> HYPERLINK \l "_Toc516224668" </w:delInstrText>
        </w:r>
        <w:r>
          <w:fldChar w:fldCharType="separate"/>
        </w:r>
        <w:r w:rsidR="00331070" w:rsidRPr="00174A5F">
          <w:rPr>
            <w:rStyle w:val="Hyperlink"/>
            <w:noProof/>
          </w:rPr>
          <w:delText>3.5 Object properties</w:delText>
        </w:r>
        <w:r w:rsidR="00331070">
          <w:rPr>
            <w:noProof/>
            <w:webHidden/>
          </w:rPr>
          <w:tab/>
        </w:r>
        <w:r w:rsidR="00331070">
          <w:rPr>
            <w:noProof/>
            <w:webHidden/>
          </w:rPr>
          <w:fldChar w:fldCharType="begin"/>
        </w:r>
        <w:r w:rsidR="00331070">
          <w:rPr>
            <w:noProof/>
            <w:webHidden/>
          </w:rPr>
          <w:delInstrText xml:space="preserve"> PAGEREF _Toc516224668 \h </w:delInstrText>
        </w:r>
        <w:r w:rsidR="00331070">
          <w:rPr>
            <w:noProof/>
            <w:webHidden/>
          </w:rPr>
        </w:r>
        <w:r w:rsidR="00331070">
          <w:rPr>
            <w:noProof/>
            <w:webHidden/>
          </w:rPr>
          <w:fldChar w:fldCharType="separate"/>
        </w:r>
        <w:r w:rsidR="00331070">
          <w:rPr>
            <w:noProof/>
            <w:webHidden/>
          </w:rPr>
          <w:delText>26</w:delText>
        </w:r>
        <w:r w:rsidR="00331070">
          <w:rPr>
            <w:noProof/>
            <w:webHidden/>
          </w:rPr>
          <w:fldChar w:fldCharType="end"/>
        </w:r>
        <w:r>
          <w:rPr>
            <w:noProof/>
          </w:rPr>
          <w:fldChar w:fldCharType="end"/>
        </w:r>
      </w:del>
    </w:p>
    <w:p w14:paraId="05A2425B" w14:textId="77777777" w:rsidR="00331070" w:rsidRDefault="005C469B">
      <w:pPr>
        <w:pStyle w:val="TOC2"/>
        <w:tabs>
          <w:tab w:val="right" w:leader="dot" w:pos="9350"/>
        </w:tabs>
        <w:rPr>
          <w:del w:id="84" w:author="Laurence Golding" w:date="2019-05-11T06:51:00Z"/>
          <w:rFonts w:asciiTheme="minorHAnsi" w:eastAsiaTheme="minorEastAsia" w:hAnsiTheme="minorHAnsi" w:cstheme="minorBidi"/>
          <w:noProof/>
          <w:sz w:val="22"/>
          <w:szCs w:val="22"/>
        </w:rPr>
      </w:pPr>
      <w:del w:id="85" w:author="Laurence Golding" w:date="2019-05-11T06:51:00Z">
        <w:r>
          <w:fldChar w:fldCharType="begin"/>
        </w:r>
        <w:r>
          <w:delInstrText xml:space="preserve"> HYPERLINK \l "_Toc516224669" </w:delInstrText>
        </w:r>
        <w:r>
          <w:fldChar w:fldCharType="separate"/>
        </w:r>
        <w:r w:rsidR="00331070" w:rsidRPr="00174A5F">
          <w:rPr>
            <w:rStyle w:val="Hyperlink"/>
            <w:noProof/>
          </w:rPr>
          <w:delText>3.6 Array properties</w:delText>
        </w:r>
        <w:r w:rsidR="00331070">
          <w:rPr>
            <w:noProof/>
            <w:webHidden/>
          </w:rPr>
          <w:tab/>
        </w:r>
        <w:r w:rsidR="00331070">
          <w:rPr>
            <w:noProof/>
            <w:webHidden/>
          </w:rPr>
          <w:fldChar w:fldCharType="begin"/>
        </w:r>
        <w:r w:rsidR="00331070">
          <w:rPr>
            <w:noProof/>
            <w:webHidden/>
          </w:rPr>
          <w:delInstrText xml:space="preserve"> PAGEREF _Toc516224669 \h </w:delInstrText>
        </w:r>
        <w:r w:rsidR="00331070">
          <w:rPr>
            <w:noProof/>
            <w:webHidden/>
          </w:rPr>
        </w:r>
        <w:r w:rsidR="00331070">
          <w:rPr>
            <w:noProof/>
            <w:webHidden/>
          </w:rPr>
          <w:fldChar w:fldCharType="separate"/>
        </w:r>
        <w:r w:rsidR="00331070">
          <w:rPr>
            <w:noProof/>
            <w:webHidden/>
          </w:rPr>
          <w:delText>26</w:delText>
        </w:r>
        <w:r w:rsidR="00331070">
          <w:rPr>
            <w:noProof/>
            <w:webHidden/>
          </w:rPr>
          <w:fldChar w:fldCharType="end"/>
        </w:r>
        <w:r>
          <w:rPr>
            <w:noProof/>
          </w:rPr>
          <w:fldChar w:fldCharType="end"/>
        </w:r>
      </w:del>
    </w:p>
    <w:p w14:paraId="3CD85974" w14:textId="77777777" w:rsidR="00331070" w:rsidRDefault="005C469B">
      <w:pPr>
        <w:pStyle w:val="TOC3"/>
        <w:tabs>
          <w:tab w:val="right" w:leader="dot" w:pos="9350"/>
        </w:tabs>
        <w:rPr>
          <w:del w:id="86" w:author="Laurence Golding" w:date="2019-05-11T06:51:00Z"/>
          <w:rFonts w:asciiTheme="minorHAnsi" w:eastAsiaTheme="minorEastAsia" w:hAnsiTheme="minorHAnsi" w:cstheme="minorBidi"/>
          <w:noProof/>
          <w:sz w:val="22"/>
          <w:szCs w:val="22"/>
        </w:rPr>
      </w:pPr>
      <w:del w:id="87" w:author="Laurence Golding" w:date="2019-05-11T06:51:00Z">
        <w:r>
          <w:fldChar w:fldCharType="begin"/>
        </w:r>
        <w:r>
          <w:delInstrText xml:space="preserve"> HYPERLINK \l "_Toc516224670" </w:delInstrText>
        </w:r>
        <w:r>
          <w:fldChar w:fldCharType="separate"/>
        </w:r>
        <w:r w:rsidR="00331070" w:rsidRPr="00174A5F">
          <w:rPr>
            <w:rStyle w:val="Hyperlink"/>
            <w:noProof/>
          </w:rPr>
          <w:delText>3.6.1 General</w:delText>
        </w:r>
        <w:r w:rsidR="00331070">
          <w:rPr>
            <w:noProof/>
            <w:webHidden/>
          </w:rPr>
          <w:tab/>
        </w:r>
        <w:r w:rsidR="00331070">
          <w:rPr>
            <w:noProof/>
            <w:webHidden/>
          </w:rPr>
          <w:fldChar w:fldCharType="begin"/>
        </w:r>
        <w:r w:rsidR="00331070">
          <w:rPr>
            <w:noProof/>
            <w:webHidden/>
          </w:rPr>
          <w:delInstrText xml:space="preserve"> PAGEREF _Toc516224670 \h </w:delInstrText>
        </w:r>
        <w:r w:rsidR="00331070">
          <w:rPr>
            <w:noProof/>
            <w:webHidden/>
          </w:rPr>
        </w:r>
        <w:r w:rsidR="00331070">
          <w:rPr>
            <w:noProof/>
            <w:webHidden/>
          </w:rPr>
          <w:fldChar w:fldCharType="separate"/>
        </w:r>
        <w:r w:rsidR="00331070">
          <w:rPr>
            <w:noProof/>
            <w:webHidden/>
          </w:rPr>
          <w:delText>26</w:delText>
        </w:r>
        <w:r w:rsidR="00331070">
          <w:rPr>
            <w:noProof/>
            <w:webHidden/>
          </w:rPr>
          <w:fldChar w:fldCharType="end"/>
        </w:r>
        <w:r>
          <w:rPr>
            <w:noProof/>
          </w:rPr>
          <w:fldChar w:fldCharType="end"/>
        </w:r>
      </w:del>
    </w:p>
    <w:p w14:paraId="52EC7A0D" w14:textId="77777777" w:rsidR="00331070" w:rsidRDefault="005C469B">
      <w:pPr>
        <w:pStyle w:val="TOC3"/>
        <w:tabs>
          <w:tab w:val="right" w:leader="dot" w:pos="9350"/>
        </w:tabs>
        <w:rPr>
          <w:del w:id="88" w:author="Laurence Golding" w:date="2019-05-11T06:51:00Z"/>
          <w:rFonts w:asciiTheme="minorHAnsi" w:eastAsiaTheme="minorEastAsia" w:hAnsiTheme="minorHAnsi" w:cstheme="minorBidi"/>
          <w:noProof/>
          <w:sz w:val="22"/>
          <w:szCs w:val="22"/>
        </w:rPr>
      </w:pPr>
      <w:del w:id="89" w:author="Laurence Golding" w:date="2019-05-11T06:51:00Z">
        <w:r>
          <w:fldChar w:fldCharType="begin"/>
        </w:r>
        <w:r>
          <w:delInstrText xml:space="preserve"> HYPERLINK \l "_Toc516224671" </w:delInstrText>
        </w:r>
        <w:r>
          <w:fldChar w:fldCharType="separate"/>
        </w:r>
        <w:r w:rsidR="00331070" w:rsidRPr="00174A5F">
          <w:rPr>
            <w:rStyle w:val="Hyperlink"/>
            <w:noProof/>
          </w:rPr>
          <w:delText>3.6.2 Array properties with unique values</w:delText>
        </w:r>
        <w:r w:rsidR="00331070">
          <w:rPr>
            <w:noProof/>
            <w:webHidden/>
          </w:rPr>
          <w:tab/>
        </w:r>
        <w:r w:rsidR="00331070">
          <w:rPr>
            <w:noProof/>
            <w:webHidden/>
          </w:rPr>
          <w:fldChar w:fldCharType="begin"/>
        </w:r>
        <w:r w:rsidR="00331070">
          <w:rPr>
            <w:noProof/>
            <w:webHidden/>
          </w:rPr>
          <w:delInstrText xml:space="preserve"> PAGEREF _Toc516224671 \h </w:delInstrText>
        </w:r>
        <w:r w:rsidR="00331070">
          <w:rPr>
            <w:noProof/>
            <w:webHidden/>
          </w:rPr>
        </w:r>
        <w:r w:rsidR="00331070">
          <w:rPr>
            <w:noProof/>
            <w:webHidden/>
          </w:rPr>
          <w:fldChar w:fldCharType="separate"/>
        </w:r>
        <w:r w:rsidR="00331070">
          <w:rPr>
            <w:noProof/>
            <w:webHidden/>
          </w:rPr>
          <w:delText>26</w:delText>
        </w:r>
        <w:r w:rsidR="00331070">
          <w:rPr>
            <w:noProof/>
            <w:webHidden/>
          </w:rPr>
          <w:fldChar w:fldCharType="end"/>
        </w:r>
        <w:r>
          <w:rPr>
            <w:noProof/>
          </w:rPr>
          <w:fldChar w:fldCharType="end"/>
        </w:r>
      </w:del>
    </w:p>
    <w:p w14:paraId="5513266E" w14:textId="77777777" w:rsidR="00331070" w:rsidRDefault="005C469B">
      <w:pPr>
        <w:pStyle w:val="TOC2"/>
        <w:tabs>
          <w:tab w:val="right" w:leader="dot" w:pos="9350"/>
        </w:tabs>
        <w:rPr>
          <w:del w:id="90" w:author="Laurence Golding" w:date="2019-05-11T06:51:00Z"/>
          <w:rFonts w:asciiTheme="minorHAnsi" w:eastAsiaTheme="minorEastAsia" w:hAnsiTheme="minorHAnsi" w:cstheme="minorBidi"/>
          <w:noProof/>
          <w:sz w:val="22"/>
          <w:szCs w:val="22"/>
        </w:rPr>
      </w:pPr>
      <w:del w:id="91" w:author="Laurence Golding" w:date="2019-05-11T06:51:00Z">
        <w:r>
          <w:fldChar w:fldCharType="begin"/>
        </w:r>
        <w:r>
          <w:delInstrText xml:space="preserve"> HYPERLINK \l "_Toc516224672" </w:delInstrText>
        </w:r>
        <w:r>
          <w:fldChar w:fldCharType="separate"/>
        </w:r>
        <w:r w:rsidR="00331070" w:rsidRPr="00174A5F">
          <w:rPr>
            <w:rStyle w:val="Hyperlink"/>
            <w:noProof/>
          </w:rPr>
          <w:delText>3.7 Property bags</w:delText>
        </w:r>
        <w:r w:rsidR="00331070">
          <w:rPr>
            <w:noProof/>
            <w:webHidden/>
          </w:rPr>
          <w:tab/>
        </w:r>
        <w:r w:rsidR="00331070">
          <w:rPr>
            <w:noProof/>
            <w:webHidden/>
          </w:rPr>
          <w:fldChar w:fldCharType="begin"/>
        </w:r>
        <w:r w:rsidR="00331070">
          <w:rPr>
            <w:noProof/>
            <w:webHidden/>
          </w:rPr>
          <w:delInstrText xml:space="preserve"> PAGEREF _Toc516224672 \h </w:delInstrText>
        </w:r>
        <w:r w:rsidR="00331070">
          <w:rPr>
            <w:noProof/>
            <w:webHidden/>
          </w:rPr>
        </w:r>
        <w:r w:rsidR="00331070">
          <w:rPr>
            <w:noProof/>
            <w:webHidden/>
          </w:rPr>
          <w:fldChar w:fldCharType="separate"/>
        </w:r>
        <w:r w:rsidR="00331070">
          <w:rPr>
            <w:noProof/>
            <w:webHidden/>
          </w:rPr>
          <w:delText>27</w:delText>
        </w:r>
        <w:r w:rsidR="00331070">
          <w:rPr>
            <w:noProof/>
            <w:webHidden/>
          </w:rPr>
          <w:fldChar w:fldCharType="end"/>
        </w:r>
        <w:r>
          <w:rPr>
            <w:noProof/>
          </w:rPr>
          <w:fldChar w:fldCharType="end"/>
        </w:r>
      </w:del>
    </w:p>
    <w:p w14:paraId="5AB61E67" w14:textId="77777777" w:rsidR="00331070" w:rsidRDefault="005C469B">
      <w:pPr>
        <w:pStyle w:val="TOC3"/>
        <w:tabs>
          <w:tab w:val="right" w:leader="dot" w:pos="9350"/>
        </w:tabs>
        <w:rPr>
          <w:del w:id="92" w:author="Laurence Golding" w:date="2019-05-11T06:51:00Z"/>
          <w:rFonts w:asciiTheme="minorHAnsi" w:eastAsiaTheme="minorEastAsia" w:hAnsiTheme="minorHAnsi" w:cstheme="minorBidi"/>
          <w:noProof/>
          <w:sz w:val="22"/>
          <w:szCs w:val="22"/>
        </w:rPr>
      </w:pPr>
      <w:del w:id="93" w:author="Laurence Golding" w:date="2019-05-11T06:51:00Z">
        <w:r>
          <w:fldChar w:fldCharType="begin"/>
        </w:r>
        <w:r>
          <w:delInstrText xml:space="preserve"> HYPERLINK \l "_Toc516224673" </w:delInstrText>
        </w:r>
        <w:r>
          <w:fldChar w:fldCharType="separate"/>
        </w:r>
        <w:r w:rsidR="00331070" w:rsidRPr="00174A5F">
          <w:rPr>
            <w:rStyle w:val="Hyperlink"/>
            <w:noProof/>
          </w:rPr>
          <w:delText>3.7.1 General</w:delText>
        </w:r>
        <w:r w:rsidR="00331070">
          <w:rPr>
            <w:noProof/>
            <w:webHidden/>
          </w:rPr>
          <w:tab/>
        </w:r>
        <w:r w:rsidR="00331070">
          <w:rPr>
            <w:noProof/>
            <w:webHidden/>
          </w:rPr>
          <w:fldChar w:fldCharType="begin"/>
        </w:r>
        <w:r w:rsidR="00331070">
          <w:rPr>
            <w:noProof/>
            <w:webHidden/>
          </w:rPr>
          <w:delInstrText xml:space="preserve"> PAGEREF _Toc516224673 \h </w:delInstrText>
        </w:r>
        <w:r w:rsidR="00331070">
          <w:rPr>
            <w:noProof/>
            <w:webHidden/>
          </w:rPr>
        </w:r>
        <w:r w:rsidR="00331070">
          <w:rPr>
            <w:noProof/>
            <w:webHidden/>
          </w:rPr>
          <w:fldChar w:fldCharType="separate"/>
        </w:r>
        <w:r w:rsidR="00331070">
          <w:rPr>
            <w:noProof/>
            <w:webHidden/>
          </w:rPr>
          <w:delText>27</w:delText>
        </w:r>
        <w:r w:rsidR="00331070">
          <w:rPr>
            <w:noProof/>
            <w:webHidden/>
          </w:rPr>
          <w:fldChar w:fldCharType="end"/>
        </w:r>
        <w:r>
          <w:rPr>
            <w:noProof/>
          </w:rPr>
          <w:fldChar w:fldCharType="end"/>
        </w:r>
      </w:del>
    </w:p>
    <w:p w14:paraId="17B94A75" w14:textId="77777777" w:rsidR="00331070" w:rsidRDefault="005C469B">
      <w:pPr>
        <w:pStyle w:val="TOC3"/>
        <w:tabs>
          <w:tab w:val="right" w:leader="dot" w:pos="9350"/>
        </w:tabs>
        <w:rPr>
          <w:del w:id="94" w:author="Laurence Golding" w:date="2019-05-11T06:51:00Z"/>
          <w:rFonts w:asciiTheme="minorHAnsi" w:eastAsiaTheme="minorEastAsia" w:hAnsiTheme="minorHAnsi" w:cstheme="minorBidi"/>
          <w:noProof/>
          <w:sz w:val="22"/>
          <w:szCs w:val="22"/>
        </w:rPr>
      </w:pPr>
      <w:del w:id="95" w:author="Laurence Golding" w:date="2019-05-11T06:51:00Z">
        <w:r>
          <w:fldChar w:fldCharType="begin"/>
        </w:r>
        <w:r>
          <w:delInstrText xml:space="preserve"> HYPERLINK \l "_Toc516224674" </w:delInstrText>
        </w:r>
        <w:r>
          <w:fldChar w:fldCharType="separate"/>
        </w:r>
        <w:r w:rsidR="00331070" w:rsidRPr="00174A5F">
          <w:rPr>
            <w:rStyle w:val="Hyperlink"/>
            <w:noProof/>
          </w:rPr>
          <w:delText>3.7.2 Tags</w:delText>
        </w:r>
        <w:r w:rsidR="00331070">
          <w:rPr>
            <w:noProof/>
            <w:webHidden/>
          </w:rPr>
          <w:tab/>
        </w:r>
        <w:r w:rsidR="00331070">
          <w:rPr>
            <w:noProof/>
            <w:webHidden/>
          </w:rPr>
          <w:fldChar w:fldCharType="begin"/>
        </w:r>
        <w:r w:rsidR="00331070">
          <w:rPr>
            <w:noProof/>
            <w:webHidden/>
          </w:rPr>
          <w:delInstrText xml:space="preserve"> PAGEREF _Toc516224674 \h </w:delInstrText>
        </w:r>
        <w:r w:rsidR="00331070">
          <w:rPr>
            <w:noProof/>
            <w:webHidden/>
          </w:rPr>
        </w:r>
        <w:r w:rsidR="00331070">
          <w:rPr>
            <w:noProof/>
            <w:webHidden/>
          </w:rPr>
          <w:fldChar w:fldCharType="separate"/>
        </w:r>
        <w:r w:rsidR="00331070">
          <w:rPr>
            <w:noProof/>
            <w:webHidden/>
          </w:rPr>
          <w:delText>27</w:delText>
        </w:r>
        <w:r w:rsidR="00331070">
          <w:rPr>
            <w:noProof/>
            <w:webHidden/>
          </w:rPr>
          <w:fldChar w:fldCharType="end"/>
        </w:r>
        <w:r>
          <w:rPr>
            <w:noProof/>
          </w:rPr>
          <w:fldChar w:fldCharType="end"/>
        </w:r>
      </w:del>
    </w:p>
    <w:p w14:paraId="3A6A39B4" w14:textId="77777777" w:rsidR="00331070" w:rsidRDefault="005C469B">
      <w:pPr>
        <w:pStyle w:val="TOC4"/>
        <w:tabs>
          <w:tab w:val="right" w:leader="dot" w:pos="9350"/>
        </w:tabs>
        <w:rPr>
          <w:del w:id="96" w:author="Laurence Golding" w:date="2019-05-11T06:51:00Z"/>
          <w:rFonts w:asciiTheme="minorHAnsi" w:eastAsiaTheme="minorEastAsia" w:hAnsiTheme="minorHAnsi" w:cstheme="minorBidi"/>
          <w:noProof/>
          <w:sz w:val="22"/>
          <w:szCs w:val="22"/>
        </w:rPr>
      </w:pPr>
      <w:del w:id="97" w:author="Laurence Golding" w:date="2019-05-11T06:51:00Z">
        <w:r>
          <w:fldChar w:fldCharType="begin"/>
        </w:r>
        <w:r>
          <w:delInstrText xml:space="preserve"> HYPERLINK \l "_Toc516224675" </w:delInstrText>
        </w:r>
        <w:r>
          <w:fldChar w:fldCharType="separate"/>
        </w:r>
        <w:r w:rsidR="00331070" w:rsidRPr="00174A5F">
          <w:rPr>
            <w:rStyle w:val="Hyperlink"/>
            <w:noProof/>
          </w:rPr>
          <w:delText>3.7.2.1 General</w:delText>
        </w:r>
        <w:r w:rsidR="00331070">
          <w:rPr>
            <w:noProof/>
            <w:webHidden/>
          </w:rPr>
          <w:tab/>
        </w:r>
        <w:r w:rsidR="00331070">
          <w:rPr>
            <w:noProof/>
            <w:webHidden/>
          </w:rPr>
          <w:fldChar w:fldCharType="begin"/>
        </w:r>
        <w:r w:rsidR="00331070">
          <w:rPr>
            <w:noProof/>
            <w:webHidden/>
          </w:rPr>
          <w:delInstrText xml:space="preserve"> PAGEREF _Toc516224675 \h </w:delInstrText>
        </w:r>
        <w:r w:rsidR="00331070">
          <w:rPr>
            <w:noProof/>
            <w:webHidden/>
          </w:rPr>
        </w:r>
        <w:r w:rsidR="00331070">
          <w:rPr>
            <w:noProof/>
            <w:webHidden/>
          </w:rPr>
          <w:fldChar w:fldCharType="separate"/>
        </w:r>
        <w:r w:rsidR="00331070">
          <w:rPr>
            <w:noProof/>
            <w:webHidden/>
          </w:rPr>
          <w:delText>27</w:delText>
        </w:r>
        <w:r w:rsidR="00331070">
          <w:rPr>
            <w:noProof/>
            <w:webHidden/>
          </w:rPr>
          <w:fldChar w:fldCharType="end"/>
        </w:r>
        <w:r>
          <w:rPr>
            <w:noProof/>
          </w:rPr>
          <w:fldChar w:fldCharType="end"/>
        </w:r>
      </w:del>
    </w:p>
    <w:p w14:paraId="18348802" w14:textId="77777777" w:rsidR="00331070" w:rsidRDefault="005C469B">
      <w:pPr>
        <w:pStyle w:val="TOC4"/>
        <w:tabs>
          <w:tab w:val="right" w:leader="dot" w:pos="9350"/>
        </w:tabs>
        <w:rPr>
          <w:del w:id="98" w:author="Laurence Golding" w:date="2019-05-11T06:51:00Z"/>
          <w:rFonts w:asciiTheme="minorHAnsi" w:eastAsiaTheme="minorEastAsia" w:hAnsiTheme="minorHAnsi" w:cstheme="minorBidi"/>
          <w:noProof/>
          <w:sz w:val="22"/>
          <w:szCs w:val="22"/>
        </w:rPr>
      </w:pPr>
      <w:del w:id="99" w:author="Laurence Golding" w:date="2019-05-11T06:51:00Z">
        <w:r>
          <w:fldChar w:fldCharType="begin"/>
        </w:r>
        <w:r>
          <w:delInstrText xml:space="preserve"> HYPERLINK \l "_Toc516224676" </w:delInstrText>
        </w:r>
        <w:r>
          <w:fldChar w:fldCharType="separate"/>
        </w:r>
        <w:r w:rsidR="00331070" w:rsidRPr="00174A5F">
          <w:rPr>
            <w:rStyle w:val="Hyperlink"/>
            <w:noProof/>
          </w:rPr>
          <w:delText>3.7.2.2 Tag metadata</w:delText>
        </w:r>
        <w:r w:rsidR="00331070">
          <w:rPr>
            <w:noProof/>
            <w:webHidden/>
          </w:rPr>
          <w:tab/>
        </w:r>
        <w:r w:rsidR="00331070">
          <w:rPr>
            <w:noProof/>
            <w:webHidden/>
          </w:rPr>
          <w:fldChar w:fldCharType="begin"/>
        </w:r>
        <w:r w:rsidR="00331070">
          <w:rPr>
            <w:noProof/>
            <w:webHidden/>
          </w:rPr>
          <w:delInstrText xml:space="preserve"> PAGEREF _Toc516224676 \h </w:delInstrText>
        </w:r>
        <w:r w:rsidR="00331070">
          <w:rPr>
            <w:noProof/>
            <w:webHidden/>
          </w:rPr>
        </w:r>
        <w:r w:rsidR="00331070">
          <w:rPr>
            <w:noProof/>
            <w:webHidden/>
          </w:rPr>
          <w:fldChar w:fldCharType="separate"/>
        </w:r>
        <w:r w:rsidR="00331070">
          <w:rPr>
            <w:noProof/>
            <w:webHidden/>
          </w:rPr>
          <w:delText>27</w:delText>
        </w:r>
        <w:r w:rsidR="00331070">
          <w:rPr>
            <w:noProof/>
            <w:webHidden/>
          </w:rPr>
          <w:fldChar w:fldCharType="end"/>
        </w:r>
        <w:r>
          <w:rPr>
            <w:noProof/>
          </w:rPr>
          <w:fldChar w:fldCharType="end"/>
        </w:r>
      </w:del>
    </w:p>
    <w:p w14:paraId="3252717F" w14:textId="77777777" w:rsidR="00331070" w:rsidRDefault="005C469B">
      <w:pPr>
        <w:pStyle w:val="TOC2"/>
        <w:tabs>
          <w:tab w:val="right" w:leader="dot" w:pos="9350"/>
        </w:tabs>
        <w:rPr>
          <w:del w:id="100" w:author="Laurence Golding" w:date="2019-05-11T06:51:00Z"/>
          <w:rFonts w:asciiTheme="minorHAnsi" w:eastAsiaTheme="minorEastAsia" w:hAnsiTheme="minorHAnsi" w:cstheme="minorBidi"/>
          <w:noProof/>
          <w:sz w:val="22"/>
          <w:szCs w:val="22"/>
        </w:rPr>
      </w:pPr>
      <w:del w:id="101" w:author="Laurence Golding" w:date="2019-05-11T06:51:00Z">
        <w:r>
          <w:fldChar w:fldCharType="begin"/>
        </w:r>
        <w:r>
          <w:delInstrText xml:space="preserve"> HYPERL</w:delInstrText>
        </w:r>
        <w:r>
          <w:delInstrText xml:space="preserve">INK \l "_Toc516224677" </w:delInstrText>
        </w:r>
        <w:r>
          <w:fldChar w:fldCharType="separate"/>
        </w:r>
        <w:r w:rsidR="00331070" w:rsidRPr="00174A5F">
          <w:rPr>
            <w:rStyle w:val="Hyperlink"/>
            <w:noProof/>
          </w:rPr>
          <w:delText>3.8 Date/time properties</w:delText>
        </w:r>
        <w:r w:rsidR="00331070">
          <w:rPr>
            <w:noProof/>
            <w:webHidden/>
          </w:rPr>
          <w:tab/>
        </w:r>
        <w:r w:rsidR="00331070">
          <w:rPr>
            <w:noProof/>
            <w:webHidden/>
          </w:rPr>
          <w:fldChar w:fldCharType="begin"/>
        </w:r>
        <w:r w:rsidR="00331070">
          <w:rPr>
            <w:noProof/>
            <w:webHidden/>
          </w:rPr>
          <w:delInstrText xml:space="preserve"> PAGEREF _Toc516224677 \h </w:delInstrText>
        </w:r>
        <w:r w:rsidR="00331070">
          <w:rPr>
            <w:noProof/>
            <w:webHidden/>
          </w:rPr>
        </w:r>
        <w:r w:rsidR="00331070">
          <w:rPr>
            <w:noProof/>
            <w:webHidden/>
          </w:rPr>
          <w:fldChar w:fldCharType="separate"/>
        </w:r>
        <w:r w:rsidR="00331070">
          <w:rPr>
            <w:noProof/>
            <w:webHidden/>
          </w:rPr>
          <w:delText>28</w:delText>
        </w:r>
        <w:r w:rsidR="00331070">
          <w:rPr>
            <w:noProof/>
            <w:webHidden/>
          </w:rPr>
          <w:fldChar w:fldCharType="end"/>
        </w:r>
        <w:r>
          <w:rPr>
            <w:noProof/>
          </w:rPr>
          <w:fldChar w:fldCharType="end"/>
        </w:r>
      </w:del>
    </w:p>
    <w:p w14:paraId="1FD8D487" w14:textId="77777777" w:rsidR="00331070" w:rsidRDefault="005C469B">
      <w:pPr>
        <w:pStyle w:val="TOC2"/>
        <w:tabs>
          <w:tab w:val="right" w:leader="dot" w:pos="9350"/>
        </w:tabs>
        <w:rPr>
          <w:del w:id="102" w:author="Laurence Golding" w:date="2019-05-11T06:51:00Z"/>
          <w:rFonts w:asciiTheme="minorHAnsi" w:eastAsiaTheme="minorEastAsia" w:hAnsiTheme="minorHAnsi" w:cstheme="minorBidi"/>
          <w:noProof/>
          <w:sz w:val="22"/>
          <w:szCs w:val="22"/>
        </w:rPr>
      </w:pPr>
      <w:del w:id="103" w:author="Laurence Golding" w:date="2019-05-11T06:51:00Z">
        <w:r>
          <w:fldChar w:fldCharType="begin"/>
        </w:r>
        <w:r>
          <w:delInstrText xml:space="preserve"> HYPERLINK \l "_Toc516224678" </w:delInstrText>
        </w:r>
        <w:r>
          <w:fldChar w:fldCharType="separate"/>
        </w:r>
        <w:r w:rsidR="00331070" w:rsidRPr="00174A5F">
          <w:rPr>
            <w:rStyle w:val="Hyperlink"/>
            <w:noProof/>
          </w:rPr>
          <w:delText>3.9 message objects</w:delText>
        </w:r>
        <w:r w:rsidR="00331070">
          <w:rPr>
            <w:noProof/>
            <w:webHidden/>
          </w:rPr>
          <w:tab/>
        </w:r>
        <w:r w:rsidR="00331070">
          <w:rPr>
            <w:noProof/>
            <w:webHidden/>
          </w:rPr>
          <w:fldChar w:fldCharType="begin"/>
        </w:r>
        <w:r w:rsidR="00331070">
          <w:rPr>
            <w:noProof/>
            <w:webHidden/>
          </w:rPr>
          <w:delInstrText xml:space="preserve"> PAGEREF _Toc516224678 \h </w:delInstrText>
        </w:r>
        <w:r w:rsidR="00331070">
          <w:rPr>
            <w:noProof/>
            <w:webHidden/>
          </w:rPr>
        </w:r>
        <w:r w:rsidR="00331070">
          <w:rPr>
            <w:noProof/>
            <w:webHidden/>
          </w:rPr>
          <w:fldChar w:fldCharType="separate"/>
        </w:r>
        <w:r w:rsidR="00331070">
          <w:rPr>
            <w:noProof/>
            <w:webHidden/>
          </w:rPr>
          <w:delText>29</w:delText>
        </w:r>
        <w:r w:rsidR="00331070">
          <w:rPr>
            <w:noProof/>
            <w:webHidden/>
          </w:rPr>
          <w:fldChar w:fldCharType="end"/>
        </w:r>
        <w:r>
          <w:rPr>
            <w:noProof/>
          </w:rPr>
          <w:fldChar w:fldCharType="end"/>
        </w:r>
      </w:del>
    </w:p>
    <w:p w14:paraId="5C5E0C25" w14:textId="77777777" w:rsidR="00331070" w:rsidRDefault="005C469B">
      <w:pPr>
        <w:pStyle w:val="TOC3"/>
        <w:tabs>
          <w:tab w:val="right" w:leader="dot" w:pos="9350"/>
        </w:tabs>
        <w:rPr>
          <w:del w:id="104" w:author="Laurence Golding" w:date="2019-05-11T06:51:00Z"/>
          <w:rFonts w:asciiTheme="minorHAnsi" w:eastAsiaTheme="minorEastAsia" w:hAnsiTheme="minorHAnsi" w:cstheme="minorBidi"/>
          <w:noProof/>
          <w:sz w:val="22"/>
          <w:szCs w:val="22"/>
        </w:rPr>
      </w:pPr>
      <w:del w:id="105" w:author="Laurence Golding" w:date="2019-05-11T06:51:00Z">
        <w:r>
          <w:fldChar w:fldCharType="begin"/>
        </w:r>
        <w:r>
          <w:delInstrText xml:space="preserve"> HYPERLINK \l "_Toc516224679" </w:delInstrText>
        </w:r>
        <w:r>
          <w:fldChar w:fldCharType="separate"/>
        </w:r>
        <w:r w:rsidR="00331070" w:rsidRPr="00174A5F">
          <w:rPr>
            <w:rStyle w:val="Hyperlink"/>
            <w:noProof/>
          </w:rPr>
          <w:delText>3.9.1 General</w:delText>
        </w:r>
        <w:r w:rsidR="00331070">
          <w:rPr>
            <w:noProof/>
            <w:webHidden/>
          </w:rPr>
          <w:tab/>
        </w:r>
        <w:r w:rsidR="00331070">
          <w:rPr>
            <w:noProof/>
            <w:webHidden/>
          </w:rPr>
          <w:fldChar w:fldCharType="begin"/>
        </w:r>
        <w:r w:rsidR="00331070">
          <w:rPr>
            <w:noProof/>
            <w:webHidden/>
          </w:rPr>
          <w:delInstrText xml:space="preserve"> PAGEREF _Toc516224679 \h </w:delInstrText>
        </w:r>
        <w:r w:rsidR="00331070">
          <w:rPr>
            <w:noProof/>
            <w:webHidden/>
          </w:rPr>
        </w:r>
        <w:r w:rsidR="00331070">
          <w:rPr>
            <w:noProof/>
            <w:webHidden/>
          </w:rPr>
          <w:fldChar w:fldCharType="separate"/>
        </w:r>
        <w:r w:rsidR="00331070">
          <w:rPr>
            <w:noProof/>
            <w:webHidden/>
          </w:rPr>
          <w:delText>29</w:delText>
        </w:r>
        <w:r w:rsidR="00331070">
          <w:rPr>
            <w:noProof/>
            <w:webHidden/>
          </w:rPr>
          <w:fldChar w:fldCharType="end"/>
        </w:r>
        <w:r>
          <w:rPr>
            <w:noProof/>
          </w:rPr>
          <w:fldChar w:fldCharType="end"/>
        </w:r>
      </w:del>
    </w:p>
    <w:p w14:paraId="1F04BDC3" w14:textId="77777777" w:rsidR="00331070" w:rsidRDefault="005C469B">
      <w:pPr>
        <w:pStyle w:val="TOC3"/>
        <w:tabs>
          <w:tab w:val="right" w:leader="dot" w:pos="9350"/>
        </w:tabs>
        <w:rPr>
          <w:del w:id="106" w:author="Laurence Golding" w:date="2019-05-11T06:51:00Z"/>
          <w:rFonts w:asciiTheme="minorHAnsi" w:eastAsiaTheme="minorEastAsia" w:hAnsiTheme="minorHAnsi" w:cstheme="minorBidi"/>
          <w:noProof/>
          <w:sz w:val="22"/>
          <w:szCs w:val="22"/>
        </w:rPr>
      </w:pPr>
      <w:del w:id="107" w:author="Laurence Golding" w:date="2019-05-11T06:51:00Z">
        <w:r>
          <w:fldChar w:fldCharType="begin"/>
        </w:r>
        <w:r>
          <w:delInstrText xml:space="preserve"> HYPERLINK \l "_Toc516224680" </w:delInstrText>
        </w:r>
        <w:r>
          <w:fldChar w:fldCharType="separate"/>
        </w:r>
        <w:r w:rsidR="00331070" w:rsidRPr="00174A5F">
          <w:rPr>
            <w:rStyle w:val="Hyperlink"/>
            <w:noProof/>
          </w:rPr>
          <w:delText>3.9.2 Plain text messages</w:delText>
        </w:r>
        <w:r w:rsidR="00331070">
          <w:rPr>
            <w:noProof/>
            <w:webHidden/>
          </w:rPr>
          <w:tab/>
        </w:r>
        <w:r w:rsidR="00331070">
          <w:rPr>
            <w:noProof/>
            <w:webHidden/>
          </w:rPr>
          <w:fldChar w:fldCharType="begin"/>
        </w:r>
        <w:r w:rsidR="00331070">
          <w:rPr>
            <w:noProof/>
            <w:webHidden/>
          </w:rPr>
          <w:delInstrText xml:space="preserve"> PAGEREF _Toc516224680 \h </w:delInstrText>
        </w:r>
        <w:r w:rsidR="00331070">
          <w:rPr>
            <w:noProof/>
            <w:webHidden/>
          </w:rPr>
        </w:r>
        <w:r w:rsidR="00331070">
          <w:rPr>
            <w:noProof/>
            <w:webHidden/>
          </w:rPr>
          <w:fldChar w:fldCharType="separate"/>
        </w:r>
        <w:r w:rsidR="00331070">
          <w:rPr>
            <w:noProof/>
            <w:webHidden/>
          </w:rPr>
          <w:delText>29</w:delText>
        </w:r>
        <w:r w:rsidR="00331070">
          <w:rPr>
            <w:noProof/>
            <w:webHidden/>
          </w:rPr>
          <w:fldChar w:fldCharType="end"/>
        </w:r>
        <w:r>
          <w:rPr>
            <w:noProof/>
          </w:rPr>
          <w:fldChar w:fldCharType="end"/>
        </w:r>
      </w:del>
    </w:p>
    <w:p w14:paraId="13F09EE9" w14:textId="77777777" w:rsidR="00331070" w:rsidRDefault="005C469B">
      <w:pPr>
        <w:pStyle w:val="TOC3"/>
        <w:tabs>
          <w:tab w:val="right" w:leader="dot" w:pos="9350"/>
        </w:tabs>
        <w:rPr>
          <w:del w:id="108" w:author="Laurence Golding" w:date="2019-05-11T06:51:00Z"/>
          <w:rFonts w:asciiTheme="minorHAnsi" w:eastAsiaTheme="minorEastAsia" w:hAnsiTheme="minorHAnsi" w:cstheme="minorBidi"/>
          <w:noProof/>
          <w:sz w:val="22"/>
          <w:szCs w:val="22"/>
        </w:rPr>
      </w:pPr>
      <w:del w:id="109" w:author="Laurence Golding" w:date="2019-05-11T06:51:00Z">
        <w:r>
          <w:lastRenderedPageBreak/>
          <w:fldChar w:fldCharType="begin"/>
        </w:r>
        <w:r>
          <w:delInstrText xml:space="preserve"> HYPERLINK \l "_Toc516224681" </w:delInstrText>
        </w:r>
        <w:r>
          <w:fldChar w:fldCharType="separate"/>
        </w:r>
        <w:r w:rsidR="00331070" w:rsidRPr="00174A5F">
          <w:rPr>
            <w:rStyle w:val="Hyperlink"/>
            <w:noProof/>
          </w:rPr>
          <w:delText>3.9.3 Rich text messages</w:delText>
        </w:r>
        <w:r w:rsidR="00331070">
          <w:rPr>
            <w:noProof/>
            <w:webHidden/>
          </w:rPr>
          <w:tab/>
        </w:r>
        <w:r w:rsidR="00331070">
          <w:rPr>
            <w:noProof/>
            <w:webHidden/>
          </w:rPr>
          <w:fldChar w:fldCharType="begin"/>
        </w:r>
        <w:r w:rsidR="00331070">
          <w:rPr>
            <w:noProof/>
            <w:webHidden/>
          </w:rPr>
          <w:delInstrText xml:space="preserve"> PAGEREF _Toc516224681 \h </w:delInstrText>
        </w:r>
        <w:r w:rsidR="00331070">
          <w:rPr>
            <w:noProof/>
            <w:webHidden/>
          </w:rPr>
        </w:r>
        <w:r w:rsidR="00331070">
          <w:rPr>
            <w:noProof/>
            <w:webHidden/>
          </w:rPr>
          <w:fldChar w:fldCharType="separate"/>
        </w:r>
        <w:r w:rsidR="00331070">
          <w:rPr>
            <w:noProof/>
            <w:webHidden/>
          </w:rPr>
          <w:delText>30</w:delText>
        </w:r>
        <w:r w:rsidR="00331070">
          <w:rPr>
            <w:noProof/>
            <w:webHidden/>
          </w:rPr>
          <w:fldChar w:fldCharType="end"/>
        </w:r>
        <w:r>
          <w:rPr>
            <w:noProof/>
          </w:rPr>
          <w:fldChar w:fldCharType="end"/>
        </w:r>
      </w:del>
    </w:p>
    <w:p w14:paraId="110D058C" w14:textId="77777777" w:rsidR="00331070" w:rsidRDefault="005C469B">
      <w:pPr>
        <w:pStyle w:val="TOC4"/>
        <w:tabs>
          <w:tab w:val="right" w:leader="dot" w:pos="9350"/>
        </w:tabs>
        <w:rPr>
          <w:del w:id="110" w:author="Laurence Golding" w:date="2019-05-11T06:51:00Z"/>
          <w:rFonts w:asciiTheme="minorHAnsi" w:eastAsiaTheme="minorEastAsia" w:hAnsiTheme="minorHAnsi" w:cstheme="minorBidi"/>
          <w:noProof/>
          <w:sz w:val="22"/>
          <w:szCs w:val="22"/>
        </w:rPr>
      </w:pPr>
      <w:del w:id="111" w:author="Laurence Golding" w:date="2019-05-11T06:51:00Z">
        <w:r>
          <w:fldChar w:fldCharType="begin"/>
        </w:r>
        <w:r>
          <w:delInstrText xml:space="preserve"> HY</w:delInstrText>
        </w:r>
        <w:r>
          <w:delInstrText xml:space="preserve">PERLINK \l "_Toc516224682" </w:delInstrText>
        </w:r>
        <w:r>
          <w:fldChar w:fldCharType="separate"/>
        </w:r>
        <w:r w:rsidR="00331070" w:rsidRPr="00174A5F">
          <w:rPr>
            <w:rStyle w:val="Hyperlink"/>
            <w:noProof/>
          </w:rPr>
          <w:delText>3.9.3.1 General</w:delText>
        </w:r>
        <w:r w:rsidR="00331070">
          <w:rPr>
            <w:noProof/>
            <w:webHidden/>
          </w:rPr>
          <w:tab/>
        </w:r>
        <w:r w:rsidR="00331070">
          <w:rPr>
            <w:noProof/>
            <w:webHidden/>
          </w:rPr>
          <w:fldChar w:fldCharType="begin"/>
        </w:r>
        <w:r w:rsidR="00331070">
          <w:rPr>
            <w:noProof/>
            <w:webHidden/>
          </w:rPr>
          <w:delInstrText xml:space="preserve"> PAGEREF _Toc516224682 \h </w:delInstrText>
        </w:r>
        <w:r w:rsidR="00331070">
          <w:rPr>
            <w:noProof/>
            <w:webHidden/>
          </w:rPr>
        </w:r>
        <w:r w:rsidR="00331070">
          <w:rPr>
            <w:noProof/>
            <w:webHidden/>
          </w:rPr>
          <w:fldChar w:fldCharType="separate"/>
        </w:r>
        <w:r w:rsidR="00331070">
          <w:rPr>
            <w:noProof/>
            <w:webHidden/>
          </w:rPr>
          <w:delText>30</w:delText>
        </w:r>
        <w:r w:rsidR="00331070">
          <w:rPr>
            <w:noProof/>
            <w:webHidden/>
          </w:rPr>
          <w:fldChar w:fldCharType="end"/>
        </w:r>
        <w:r>
          <w:rPr>
            <w:noProof/>
          </w:rPr>
          <w:fldChar w:fldCharType="end"/>
        </w:r>
      </w:del>
    </w:p>
    <w:p w14:paraId="3B9A887A" w14:textId="77777777" w:rsidR="00331070" w:rsidRDefault="005C469B">
      <w:pPr>
        <w:pStyle w:val="TOC4"/>
        <w:tabs>
          <w:tab w:val="right" w:leader="dot" w:pos="9350"/>
        </w:tabs>
        <w:rPr>
          <w:del w:id="112" w:author="Laurence Golding" w:date="2019-05-11T06:51:00Z"/>
          <w:rFonts w:asciiTheme="minorHAnsi" w:eastAsiaTheme="minorEastAsia" w:hAnsiTheme="minorHAnsi" w:cstheme="minorBidi"/>
          <w:noProof/>
          <w:sz w:val="22"/>
          <w:szCs w:val="22"/>
        </w:rPr>
      </w:pPr>
      <w:del w:id="113" w:author="Laurence Golding" w:date="2019-05-11T06:51:00Z">
        <w:r>
          <w:fldChar w:fldCharType="begin"/>
        </w:r>
        <w:r>
          <w:delInstrText xml:space="preserve"> HYPERLINK \l "_Toc516224683" </w:delInstrText>
        </w:r>
        <w:r>
          <w:fldChar w:fldCharType="separate"/>
        </w:r>
        <w:r w:rsidR="00331070" w:rsidRPr="00174A5F">
          <w:rPr>
            <w:rStyle w:val="Hyperlink"/>
            <w:noProof/>
          </w:rPr>
          <w:delText>3.9.3.2 Security implications</w:delText>
        </w:r>
        <w:r w:rsidR="00331070">
          <w:rPr>
            <w:noProof/>
            <w:webHidden/>
          </w:rPr>
          <w:tab/>
        </w:r>
        <w:r w:rsidR="00331070">
          <w:rPr>
            <w:noProof/>
            <w:webHidden/>
          </w:rPr>
          <w:fldChar w:fldCharType="begin"/>
        </w:r>
        <w:r w:rsidR="00331070">
          <w:rPr>
            <w:noProof/>
            <w:webHidden/>
          </w:rPr>
          <w:delInstrText xml:space="preserve"> PAGEREF _Toc516224683 \h </w:delInstrText>
        </w:r>
        <w:r w:rsidR="00331070">
          <w:rPr>
            <w:noProof/>
            <w:webHidden/>
          </w:rPr>
        </w:r>
        <w:r w:rsidR="00331070">
          <w:rPr>
            <w:noProof/>
            <w:webHidden/>
          </w:rPr>
          <w:fldChar w:fldCharType="separate"/>
        </w:r>
        <w:r w:rsidR="00331070">
          <w:rPr>
            <w:noProof/>
            <w:webHidden/>
          </w:rPr>
          <w:delText>30</w:delText>
        </w:r>
        <w:r w:rsidR="00331070">
          <w:rPr>
            <w:noProof/>
            <w:webHidden/>
          </w:rPr>
          <w:fldChar w:fldCharType="end"/>
        </w:r>
        <w:r>
          <w:rPr>
            <w:noProof/>
          </w:rPr>
          <w:fldChar w:fldCharType="end"/>
        </w:r>
      </w:del>
    </w:p>
    <w:p w14:paraId="32728823" w14:textId="77777777" w:rsidR="00331070" w:rsidRDefault="005C469B">
      <w:pPr>
        <w:pStyle w:val="TOC3"/>
        <w:tabs>
          <w:tab w:val="right" w:leader="dot" w:pos="9350"/>
        </w:tabs>
        <w:rPr>
          <w:del w:id="114" w:author="Laurence Golding" w:date="2019-05-11T06:51:00Z"/>
          <w:rFonts w:asciiTheme="minorHAnsi" w:eastAsiaTheme="minorEastAsia" w:hAnsiTheme="minorHAnsi" w:cstheme="minorBidi"/>
          <w:noProof/>
          <w:sz w:val="22"/>
          <w:szCs w:val="22"/>
        </w:rPr>
      </w:pPr>
      <w:del w:id="115" w:author="Laurence Golding" w:date="2019-05-11T06:51:00Z">
        <w:r>
          <w:fldChar w:fldCharType="begin"/>
        </w:r>
        <w:r>
          <w:delInstrText xml:space="preserve"> HYPERLINK \l "_Toc516224684" </w:delInstrText>
        </w:r>
        <w:r>
          <w:fldChar w:fldCharType="separate"/>
        </w:r>
        <w:r w:rsidR="00331070" w:rsidRPr="00174A5F">
          <w:rPr>
            <w:rStyle w:val="Hyperlink"/>
            <w:noProof/>
          </w:rPr>
          <w:delText>3.9.4 Messages with placeholders</w:delText>
        </w:r>
        <w:r w:rsidR="00331070">
          <w:rPr>
            <w:noProof/>
            <w:webHidden/>
          </w:rPr>
          <w:tab/>
        </w:r>
        <w:r w:rsidR="00331070">
          <w:rPr>
            <w:noProof/>
            <w:webHidden/>
          </w:rPr>
          <w:fldChar w:fldCharType="begin"/>
        </w:r>
        <w:r w:rsidR="00331070">
          <w:rPr>
            <w:noProof/>
            <w:webHidden/>
          </w:rPr>
          <w:delInstrText xml:space="preserve"> PAGEREF _Toc516224684 \h </w:delInstrText>
        </w:r>
        <w:r w:rsidR="00331070">
          <w:rPr>
            <w:noProof/>
            <w:webHidden/>
          </w:rPr>
        </w:r>
        <w:r w:rsidR="00331070">
          <w:rPr>
            <w:noProof/>
            <w:webHidden/>
          </w:rPr>
          <w:fldChar w:fldCharType="separate"/>
        </w:r>
        <w:r w:rsidR="00331070">
          <w:rPr>
            <w:noProof/>
            <w:webHidden/>
          </w:rPr>
          <w:delText>30</w:delText>
        </w:r>
        <w:r w:rsidR="00331070">
          <w:rPr>
            <w:noProof/>
            <w:webHidden/>
          </w:rPr>
          <w:fldChar w:fldCharType="end"/>
        </w:r>
        <w:r>
          <w:rPr>
            <w:noProof/>
          </w:rPr>
          <w:fldChar w:fldCharType="end"/>
        </w:r>
      </w:del>
    </w:p>
    <w:p w14:paraId="6EDD7C0E" w14:textId="77777777" w:rsidR="00331070" w:rsidRDefault="005C469B">
      <w:pPr>
        <w:pStyle w:val="TOC3"/>
        <w:tabs>
          <w:tab w:val="right" w:leader="dot" w:pos="9350"/>
        </w:tabs>
        <w:rPr>
          <w:del w:id="116" w:author="Laurence Golding" w:date="2019-05-11T06:51:00Z"/>
          <w:rFonts w:asciiTheme="minorHAnsi" w:eastAsiaTheme="minorEastAsia" w:hAnsiTheme="minorHAnsi" w:cstheme="minorBidi"/>
          <w:noProof/>
          <w:sz w:val="22"/>
          <w:szCs w:val="22"/>
        </w:rPr>
      </w:pPr>
      <w:del w:id="117" w:author="Laurence Golding" w:date="2019-05-11T06:51:00Z">
        <w:r>
          <w:fldChar w:fldCharType="begin"/>
        </w:r>
        <w:r>
          <w:delInstrText xml:space="preserve"> HYPERLINK \l "_Toc516224685" </w:delInstrText>
        </w:r>
        <w:r>
          <w:fldChar w:fldCharType="separate"/>
        </w:r>
        <w:r w:rsidR="00331070" w:rsidRPr="00174A5F">
          <w:rPr>
            <w:rStyle w:val="Hyperlink"/>
            <w:noProof/>
          </w:rPr>
          <w:delText>3.9.5 Messages with embedded links</w:delText>
        </w:r>
        <w:r w:rsidR="00331070">
          <w:rPr>
            <w:noProof/>
            <w:webHidden/>
          </w:rPr>
          <w:tab/>
        </w:r>
        <w:r w:rsidR="00331070">
          <w:rPr>
            <w:noProof/>
            <w:webHidden/>
          </w:rPr>
          <w:fldChar w:fldCharType="begin"/>
        </w:r>
        <w:r w:rsidR="00331070">
          <w:rPr>
            <w:noProof/>
            <w:webHidden/>
          </w:rPr>
          <w:delInstrText xml:space="preserve"> PAGEREF _Toc516224685 \h </w:delInstrText>
        </w:r>
        <w:r w:rsidR="00331070">
          <w:rPr>
            <w:noProof/>
            <w:webHidden/>
          </w:rPr>
        </w:r>
        <w:r w:rsidR="00331070">
          <w:rPr>
            <w:noProof/>
            <w:webHidden/>
          </w:rPr>
          <w:fldChar w:fldCharType="separate"/>
        </w:r>
        <w:r w:rsidR="00331070">
          <w:rPr>
            <w:noProof/>
            <w:webHidden/>
          </w:rPr>
          <w:delText>31</w:delText>
        </w:r>
        <w:r w:rsidR="00331070">
          <w:rPr>
            <w:noProof/>
            <w:webHidden/>
          </w:rPr>
          <w:fldChar w:fldCharType="end"/>
        </w:r>
        <w:r>
          <w:rPr>
            <w:noProof/>
          </w:rPr>
          <w:fldChar w:fldCharType="end"/>
        </w:r>
      </w:del>
    </w:p>
    <w:p w14:paraId="41ED2104" w14:textId="77777777" w:rsidR="00331070" w:rsidRDefault="005C469B">
      <w:pPr>
        <w:pStyle w:val="TOC3"/>
        <w:tabs>
          <w:tab w:val="right" w:leader="dot" w:pos="9350"/>
        </w:tabs>
        <w:rPr>
          <w:del w:id="118" w:author="Laurence Golding" w:date="2019-05-11T06:51:00Z"/>
          <w:rFonts w:asciiTheme="minorHAnsi" w:eastAsiaTheme="minorEastAsia" w:hAnsiTheme="minorHAnsi" w:cstheme="minorBidi"/>
          <w:noProof/>
          <w:sz w:val="22"/>
          <w:szCs w:val="22"/>
        </w:rPr>
      </w:pPr>
      <w:del w:id="119" w:author="Laurence Golding" w:date="2019-05-11T06:51:00Z">
        <w:r>
          <w:fldChar w:fldCharType="begin"/>
        </w:r>
        <w:r>
          <w:delInstrText xml:space="preserve"> HYPERLINK \l "_Toc516224686" </w:delInstrText>
        </w:r>
        <w:r>
          <w:fldChar w:fldCharType="separate"/>
        </w:r>
        <w:r w:rsidR="00331070" w:rsidRPr="00174A5F">
          <w:rPr>
            <w:rStyle w:val="Hyperlink"/>
            <w:noProof/>
          </w:rPr>
          <w:delText>3.9.6 Message string resources</w:delText>
        </w:r>
        <w:r w:rsidR="00331070">
          <w:rPr>
            <w:noProof/>
            <w:webHidden/>
          </w:rPr>
          <w:tab/>
        </w:r>
        <w:r w:rsidR="00331070">
          <w:rPr>
            <w:noProof/>
            <w:webHidden/>
          </w:rPr>
          <w:fldChar w:fldCharType="begin"/>
        </w:r>
        <w:r w:rsidR="00331070">
          <w:rPr>
            <w:noProof/>
            <w:webHidden/>
          </w:rPr>
          <w:delInstrText xml:space="preserve"> PAGEREF _Toc516224686 \h </w:delInstrText>
        </w:r>
        <w:r w:rsidR="00331070">
          <w:rPr>
            <w:noProof/>
            <w:webHidden/>
          </w:rPr>
        </w:r>
        <w:r w:rsidR="00331070">
          <w:rPr>
            <w:noProof/>
            <w:webHidden/>
          </w:rPr>
          <w:fldChar w:fldCharType="separate"/>
        </w:r>
        <w:r w:rsidR="00331070">
          <w:rPr>
            <w:noProof/>
            <w:webHidden/>
          </w:rPr>
          <w:delText>32</w:delText>
        </w:r>
        <w:r w:rsidR="00331070">
          <w:rPr>
            <w:noProof/>
            <w:webHidden/>
          </w:rPr>
          <w:fldChar w:fldCharType="end"/>
        </w:r>
        <w:r>
          <w:rPr>
            <w:noProof/>
          </w:rPr>
          <w:fldChar w:fldCharType="end"/>
        </w:r>
      </w:del>
    </w:p>
    <w:p w14:paraId="41188114" w14:textId="77777777" w:rsidR="00331070" w:rsidRDefault="005C469B">
      <w:pPr>
        <w:pStyle w:val="TOC4"/>
        <w:tabs>
          <w:tab w:val="right" w:leader="dot" w:pos="9350"/>
        </w:tabs>
        <w:rPr>
          <w:del w:id="120" w:author="Laurence Golding" w:date="2019-05-11T06:51:00Z"/>
          <w:rFonts w:asciiTheme="minorHAnsi" w:eastAsiaTheme="minorEastAsia" w:hAnsiTheme="minorHAnsi" w:cstheme="minorBidi"/>
          <w:noProof/>
          <w:sz w:val="22"/>
          <w:szCs w:val="22"/>
        </w:rPr>
      </w:pPr>
      <w:del w:id="121" w:author="Laurence Golding" w:date="2019-05-11T06:51:00Z">
        <w:r>
          <w:fldChar w:fldCharType="begin"/>
        </w:r>
        <w:r>
          <w:delInstrText xml:space="preserve"> HYPERLINK \l "_Toc516224687" </w:delInstrText>
        </w:r>
        <w:r>
          <w:fldChar w:fldCharType="separate"/>
        </w:r>
        <w:r w:rsidR="00331070" w:rsidRPr="00174A5F">
          <w:rPr>
            <w:rStyle w:val="Hyperlink"/>
            <w:noProof/>
          </w:rPr>
          <w:delText>3.9.6.1 General</w:delText>
        </w:r>
        <w:r w:rsidR="00331070">
          <w:rPr>
            <w:noProof/>
            <w:webHidden/>
          </w:rPr>
          <w:tab/>
        </w:r>
        <w:r w:rsidR="00331070">
          <w:rPr>
            <w:noProof/>
            <w:webHidden/>
          </w:rPr>
          <w:fldChar w:fldCharType="begin"/>
        </w:r>
        <w:r w:rsidR="00331070">
          <w:rPr>
            <w:noProof/>
            <w:webHidden/>
          </w:rPr>
          <w:delInstrText xml:space="preserve"> PAGEREF _Toc516224687 \h </w:delInstrText>
        </w:r>
        <w:r w:rsidR="00331070">
          <w:rPr>
            <w:noProof/>
            <w:webHidden/>
          </w:rPr>
        </w:r>
        <w:r w:rsidR="00331070">
          <w:rPr>
            <w:noProof/>
            <w:webHidden/>
          </w:rPr>
          <w:fldChar w:fldCharType="separate"/>
        </w:r>
        <w:r w:rsidR="00331070">
          <w:rPr>
            <w:noProof/>
            <w:webHidden/>
          </w:rPr>
          <w:delText>32</w:delText>
        </w:r>
        <w:r w:rsidR="00331070">
          <w:rPr>
            <w:noProof/>
            <w:webHidden/>
          </w:rPr>
          <w:fldChar w:fldCharType="end"/>
        </w:r>
        <w:r>
          <w:rPr>
            <w:noProof/>
          </w:rPr>
          <w:fldChar w:fldCharType="end"/>
        </w:r>
      </w:del>
    </w:p>
    <w:p w14:paraId="641CA1F2" w14:textId="77777777" w:rsidR="00331070" w:rsidRDefault="005C469B">
      <w:pPr>
        <w:pStyle w:val="TOC4"/>
        <w:tabs>
          <w:tab w:val="right" w:leader="dot" w:pos="9350"/>
        </w:tabs>
        <w:rPr>
          <w:del w:id="122" w:author="Laurence Golding" w:date="2019-05-11T06:51:00Z"/>
          <w:rFonts w:asciiTheme="minorHAnsi" w:eastAsiaTheme="minorEastAsia" w:hAnsiTheme="minorHAnsi" w:cstheme="minorBidi"/>
          <w:noProof/>
          <w:sz w:val="22"/>
          <w:szCs w:val="22"/>
        </w:rPr>
      </w:pPr>
      <w:del w:id="123" w:author="Laurence Golding" w:date="2019-05-11T06:51:00Z">
        <w:r>
          <w:fldChar w:fldCharType="begin"/>
        </w:r>
        <w:r>
          <w:delInstrText xml:space="preserve"> HYPERLINK \l "_Toc516224688" </w:delInstrText>
        </w:r>
        <w:r>
          <w:fldChar w:fldCharType="separate"/>
        </w:r>
        <w:r w:rsidR="00331070" w:rsidRPr="00174A5F">
          <w:rPr>
            <w:rStyle w:val="Hyperlink"/>
            <w:noProof/>
          </w:rPr>
          <w:delText>3.9.6.2 Embedded string resource lookup procedure</w:delText>
        </w:r>
        <w:r w:rsidR="00331070">
          <w:rPr>
            <w:noProof/>
            <w:webHidden/>
          </w:rPr>
          <w:tab/>
        </w:r>
        <w:r w:rsidR="00331070">
          <w:rPr>
            <w:noProof/>
            <w:webHidden/>
          </w:rPr>
          <w:fldChar w:fldCharType="begin"/>
        </w:r>
        <w:r w:rsidR="00331070">
          <w:rPr>
            <w:noProof/>
            <w:webHidden/>
          </w:rPr>
          <w:delInstrText xml:space="preserve"> PAGEREF _Toc516224688 \h </w:delInstrText>
        </w:r>
        <w:r w:rsidR="00331070">
          <w:rPr>
            <w:noProof/>
            <w:webHidden/>
          </w:rPr>
        </w:r>
        <w:r w:rsidR="00331070">
          <w:rPr>
            <w:noProof/>
            <w:webHidden/>
          </w:rPr>
          <w:fldChar w:fldCharType="separate"/>
        </w:r>
        <w:r w:rsidR="00331070">
          <w:rPr>
            <w:noProof/>
            <w:webHidden/>
          </w:rPr>
          <w:delText>33</w:delText>
        </w:r>
        <w:r w:rsidR="00331070">
          <w:rPr>
            <w:noProof/>
            <w:webHidden/>
          </w:rPr>
          <w:fldChar w:fldCharType="end"/>
        </w:r>
        <w:r>
          <w:rPr>
            <w:noProof/>
          </w:rPr>
          <w:fldChar w:fldCharType="end"/>
        </w:r>
      </w:del>
    </w:p>
    <w:p w14:paraId="397DBE45" w14:textId="77777777" w:rsidR="00331070" w:rsidRDefault="005C469B">
      <w:pPr>
        <w:pStyle w:val="TOC4"/>
        <w:tabs>
          <w:tab w:val="right" w:leader="dot" w:pos="9350"/>
        </w:tabs>
        <w:rPr>
          <w:del w:id="124" w:author="Laurence Golding" w:date="2019-05-11T06:51:00Z"/>
          <w:rFonts w:asciiTheme="minorHAnsi" w:eastAsiaTheme="minorEastAsia" w:hAnsiTheme="minorHAnsi" w:cstheme="minorBidi"/>
          <w:noProof/>
          <w:sz w:val="22"/>
          <w:szCs w:val="22"/>
        </w:rPr>
      </w:pPr>
      <w:del w:id="125" w:author="Laurence Golding" w:date="2019-05-11T06:51:00Z">
        <w:r>
          <w:fldChar w:fldCharType="begin"/>
        </w:r>
        <w:r>
          <w:delInstrText xml:space="preserve"> HYPERLINK \l "_Toc516224689" </w:delInstrText>
        </w:r>
        <w:r>
          <w:fldChar w:fldCharType="separate"/>
        </w:r>
        <w:r w:rsidR="00331070" w:rsidRPr="00174A5F">
          <w:rPr>
            <w:rStyle w:val="Hyperlink"/>
            <w:noProof/>
          </w:rPr>
          <w:delText>3.9.6.3 SARIF resource file lookup procedure</w:delText>
        </w:r>
        <w:r w:rsidR="00331070">
          <w:rPr>
            <w:noProof/>
            <w:webHidden/>
          </w:rPr>
          <w:tab/>
        </w:r>
        <w:r w:rsidR="00331070">
          <w:rPr>
            <w:noProof/>
            <w:webHidden/>
          </w:rPr>
          <w:fldChar w:fldCharType="begin"/>
        </w:r>
        <w:r w:rsidR="00331070">
          <w:rPr>
            <w:noProof/>
            <w:webHidden/>
          </w:rPr>
          <w:delInstrText xml:space="preserve"> PAGEREF _Toc516224689 \h </w:delInstrText>
        </w:r>
        <w:r w:rsidR="00331070">
          <w:rPr>
            <w:noProof/>
            <w:webHidden/>
          </w:rPr>
        </w:r>
        <w:r w:rsidR="00331070">
          <w:rPr>
            <w:noProof/>
            <w:webHidden/>
          </w:rPr>
          <w:fldChar w:fldCharType="separate"/>
        </w:r>
        <w:r w:rsidR="00331070">
          <w:rPr>
            <w:noProof/>
            <w:webHidden/>
          </w:rPr>
          <w:delText>33</w:delText>
        </w:r>
        <w:r w:rsidR="00331070">
          <w:rPr>
            <w:noProof/>
            <w:webHidden/>
          </w:rPr>
          <w:fldChar w:fldCharType="end"/>
        </w:r>
        <w:r>
          <w:rPr>
            <w:noProof/>
          </w:rPr>
          <w:fldChar w:fldCharType="end"/>
        </w:r>
      </w:del>
    </w:p>
    <w:p w14:paraId="27F9327D" w14:textId="77777777" w:rsidR="00331070" w:rsidRDefault="005C469B">
      <w:pPr>
        <w:pStyle w:val="TOC4"/>
        <w:tabs>
          <w:tab w:val="right" w:leader="dot" w:pos="9350"/>
        </w:tabs>
        <w:rPr>
          <w:del w:id="126" w:author="Laurence Golding" w:date="2019-05-11T06:51:00Z"/>
          <w:rFonts w:asciiTheme="minorHAnsi" w:eastAsiaTheme="minorEastAsia" w:hAnsiTheme="minorHAnsi" w:cstheme="minorBidi"/>
          <w:noProof/>
          <w:sz w:val="22"/>
          <w:szCs w:val="22"/>
        </w:rPr>
      </w:pPr>
      <w:del w:id="127" w:author="Laurence Golding" w:date="2019-05-11T06:51:00Z">
        <w:r>
          <w:fldChar w:fldCharType="begin"/>
        </w:r>
        <w:r>
          <w:delInstrText xml:space="preserve"> HYPERLINK \l "_Toc516224690" </w:delInstrText>
        </w:r>
        <w:r>
          <w:fldChar w:fldCharType="separate"/>
        </w:r>
        <w:r w:rsidR="00331070" w:rsidRPr="00174A5F">
          <w:rPr>
            <w:rStyle w:val="Hyperlink"/>
            <w:noProof/>
          </w:rPr>
          <w:delText>3.9.6.4 SARIF resource file format</w:delText>
        </w:r>
        <w:r w:rsidR="00331070">
          <w:rPr>
            <w:noProof/>
            <w:webHidden/>
          </w:rPr>
          <w:tab/>
        </w:r>
        <w:r w:rsidR="00331070">
          <w:rPr>
            <w:noProof/>
            <w:webHidden/>
          </w:rPr>
          <w:fldChar w:fldCharType="begin"/>
        </w:r>
        <w:r w:rsidR="00331070">
          <w:rPr>
            <w:noProof/>
            <w:webHidden/>
          </w:rPr>
          <w:delInstrText xml:space="preserve"> PAGEREF _Toc516224690 \h </w:delInstrText>
        </w:r>
        <w:r w:rsidR="00331070">
          <w:rPr>
            <w:noProof/>
            <w:webHidden/>
          </w:rPr>
        </w:r>
        <w:r w:rsidR="00331070">
          <w:rPr>
            <w:noProof/>
            <w:webHidden/>
          </w:rPr>
          <w:fldChar w:fldCharType="separate"/>
        </w:r>
        <w:r w:rsidR="00331070">
          <w:rPr>
            <w:noProof/>
            <w:webHidden/>
          </w:rPr>
          <w:delText>34</w:delText>
        </w:r>
        <w:r w:rsidR="00331070">
          <w:rPr>
            <w:noProof/>
            <w:webHidden/>
          </w:rPr>
          <w:fldChar w:fldCharType="end"/>
        </w:r>
        <w:r>
          <w:rPr>
            <w:noProof/>
          </w:rPr>
          <w:fldChar w:fldCharType="end"/>
        </w:r>
      </w:del>
    </w:p>
    <w:p w14:paraId="1E129B96" w14:textId="77777777" w:rsidR="00331070" w:rsidRDefault="005C469B">
      <w:pPr>
        <w:pStyle w:val="TOC5"/>
        <w:tabs>
          <w:tab w:val="right" w:leader="dot" w:pos="9350"/>
        </w:tabs>
        <w:rPr>
          <w:del w:id="128" w:author="Laurence Golding" w:date="2019-05-11T06:51:00Z"/>
          <w:rFonts w:asciiTheme="minorHAnsi" w:eastAsiaTheme="minorEastAsia" w:hAnsiTheme="minorHAnsi" w:cstheme="minorBidi"/>
          <w:noProof/>
          <w:sz w:val="22"/>
          <w:szCs w:val="22"/>
        </w:rPr>
      </w:pPr>
      <w:del w:id="129" w:author="Laurence Golding" w:date="2019-05-11T06:51:00Z">
        <w:r>
          <w:fldChar w:fldCharType="begin"/>
        </w:r>
        <w:r>
          <w:delInstrText xml:space="preserve"> HYPERLINK \l "_Toc516224691" </w:delInstrText>
        </w:r>
        <w:r>
          <w:fldChar w:fldCharType="separate"/>
        </w:r>
        <w:r w:rsidR="00331070" w:rsidRPr="00174A5F">
          <w:rPr>
            <w:rStyle w:val="Hyperlink"/>
            <w:noProof/>
          </w:rPr>
          <w:delText>3.9.6.4.1 General</w:delText>
        </w:r>
        <w:r w:rsidR="00331070">
          <w:rPr>
            <w:noProof/>
            <w:webHidden/>
          </w:rPr>
          <w:tab/>
        </w:r>
        <w:r w:rsidR="00331070">
          <w:rPr>
            <w:noProof/>
            <w:webHidden/>
          </w:rPr>
          <w:fldChar w:fldCharType="begin"/>
        </w:r>
        <w:r w:rsidR="00331070">
          <w:rPr>
            <w:noProof/>
            <w:webHidden/>
          </w:rPr>
          <w:delInstrText xml:space="preserve"> PAGEREF _Toc516224691 \h </w:delInstrText>
        </w:r>
        <w:r w:rsidR="00331070">
          <w:rPr>
            <w:noProof/>
            <w:webHidden/>
          </w:rPr>
        </w:r>
        <w:r w:rsidR="00331070">
          <w:rPr>
            <w:noProof/>
            <w:webHidden/>
          </w:rPr>
          <w:fldChar w:fldCharType="separate"/>
        </w:r>
        <w:r w:rsidR="00331070">
          <w:rPr>
            <w:noProof/>
            <w:webHidden/>
          </w:rPr>
          <w:delText>34</w:delText>
        </w:r>
        <w:r w:rsidR="00331070">
          <w:rPr>
            <w:noProof/>
            <w:webHidden/>
          </w:rPr>
          <w:fldChar w:fldCharType="end"/>
        </w:r>
        <w:r>
          <w:rPr>
            <w:noProof/>
          </w:rPr>
          <w:fldChar w:fldCharType="end"/>
        </w:r>
      </w:del>
    </w:p>
    <w:p w14:paraId="4AE7897B" w14:textId="77777777" w:rsidR="00331070" w:rsidRDefault="005C469B">
      <w:pPr>
        <w:pStyle w:val="TOC5"/>
        <w:tabs>
          <w:tab w:val="right" w:leader="dot" w:pos="9350"/>
        </w:tabs>
        <w:rPr>
          <w:del w:id="130" w:author="Laurence Golding" w:date="2019-05-11T06:51:00Z"/>
          <w:rFonts w:asciiTheme="minorHAnsi" w:eastAsiaTheme="minorEastAsia" w:hAnsiTheme="minorHAnsi" w:cstheme="minorBidi"/>
          <w:noProof/>
          <w:sz w:val="22"/>
          <w:szCs w:val="22"/>
        </w:rPr>
      </w:pPr>
      <w:del w:id="131" w:author="Laurence Golding" w:date="2019-05-11T06:51:00Z">
        <w:r>
          <w:fldChar w:fldCharType="begin"/>
        </w:r>
        <w:r>
          <w:delInstrText xml:space="preserve"> HYPERLINK \l "_Toc516224692" </w:delInstrText>
        </w:r>
        <w:r>
          <w:fldChar w:fldCharType="separate"/>
        </w:r>
        <w:r w:rsidR="00331070" w:rsidRPr="00174A5F">
          <w:rPr>
            <w:rStyle w:val="Hyperlink"/>
            <w:noProof/>
          </w:rPr>
          <w:delText>3.9.6.4.2 sarifLog object</w:delText>
        </w:r>
        <w:r w:rsidR="00331070">
          <w:rPr>
            <w:noProof/>
            <w:webHidden/>
          </w:rPr>
          <w:tab/>
        </w:r>
        <w:r w:rsidR="00331070">
          <w:rPr>
            <w:noProof/>
            <w:webHidden/>
          </w:rPr>
          <w:fldChar w:fldCharType="begin"/>
        </w:r>
        <w:r w:rsidR="00331070">
          <w:rPr>
            <w:noProof/>
            <w:webHidden/>
          </w:rPr>
          <w:delInstrText xml:space="preserve"> PAGEREF _Toc516224692 \h </w:delInstrText>
        </w:r>
        <w:r w:rsidR="00331070">
          <w:rPr>
            <w:noProof/>
            <w:webHidden/>
          </w:rPr>
        </w:r>
        <w:r w:rsidR="00331070">
          <w:rPr>
            <w:noProof/>
            <w:webHidden/>
          </w:rPr>
          <w:fldChar w:fldCharType="separate"/>
        </w:r>
        <w:r w:rsidR="00331070">
          <w:rPr>
            <w:noProof/>
            <w:webHidden/>
          </w:rPr>
          <w:delText>35</w:delText>
        </w:r>
        <w:r w:rsidR="00331070">
          <w:rPr>
            <w:noProof/>
            <w:webHidden/>
          </w:rPr>
          <w:fldChar w:fldCharType="end"/>
        </w:r>
        <w:r>
          <w:rPr>
            <w:noProof/>
          </w:rPr>
          <w:fldChar w:fldCharType="end"/>
        </w:r>
      </w:del>
    </w:p>
    <w:p w14:paraId="2F92122B" w14:textId="77777777" w:rsidR="00331070" w:rsidRDefault="005C469B">
      <w:pPr>
        <w:pStyle w:val="TOC5"/>
        <w:tabs>
          <w:tab w:val="right" w:leader="dot" w:pos="9350"/>
        </w:tabs>
        <w:rPr>
          <w:del w:id="132" w:author="Laurence Golding" w:date="2019-05-11T06:51:00Z"/>
          <w:rFonts w:asciiTheme="minorHAnsi" w:eastAsiaTheme="minorEastAsia" w:hAnsiTheme="minorHAnsi" w:cstheme="minorBidi"/>
          <w:noProof/>
          <w:sz w:val="22"/>
          <w:szCs w:val="22"/>
        </w:rPr>
      </w:pPr>
      <w:del w:id="133" w:author="Laurence Golding" w:date="2019-05-11T06:51:00Z">
        <w:r>
          <w:fldChar w:fldCharType="begin"/>
        </w:r>
        <w:r>
          <w:delInstrText xml:space="preserve"> HYPERLINK \l "_Toc516224693" </w:delInstrText>
        </w:r>
        <w:r>
          <w:fldChar w:fldCharType="separate"/>
        </w:r>
        <w:r w:rsidR="00331070" w:rsidRPr="00174A5F">
          <w:rPr>
            <w:rStyle w:val="Hyperlink"/>
            <w:noProof/>
          </w:rPr>
          <w:delText>3.9.6.4.3 run object</w:delText>
        </w:r>
        <w:r w:rsidR="00331070">
          <w:rPr>
            <w:noProof/>
            <w:webHidden/>
          </w:rPr>
          <w:tab/>
        </w:r>
        <w:r w:rsidR="00331070">
          <w:rPr>
            <w:noProof/>
            <w:webHidden/>
          </w:rPr>
          <w:fldChar w:fldCharType="begin"/>
        </w:r>
        <w:r w:rsidR="00331070">
          <w:rPr>
            <w:noProof/>
            <w:webHidden/>
          </w:rPr>
          <w:delInstrText xml:space="preserve"> PAGEREF _Toc516224693 \h </w:delInstrText>
        </w:r>
        <w:r w:rsidR="00331070">
          <w:rPr>
            <w:noProof/>
            <w:webHidden/>
          </w:rPr>
        </w:r>
        <w:r w:rsidR="00331070">
          <w:rPr>
            <w:noProof/>
            <w:webHidden/>
          </w:rPr>
          <w:fldChar w:fldCharType="separate"/>
        </w:r>
        <w:r w:rsidR="00331070">
          <w:rPr>
            <w:noProof/>
            <w:webHidden/>
          </w:rPr>
          <w:delText>35</w:delText>
        </w:r>
        <w:r w:rsidR="00331070">
          <w:rPr>
            <w:noProof/>
            <w:webHidden/>
          </w:rPr>
          <w:fldChar w:fldCharType="end"/>
        </w:r>
        <w:r>
          <w:rPr>
            <w:noProof/>
          </w:rPr>
          <w:fldChar w:fldCharType="end"/>
        </w:r>
      </w:del>
    </w:p>
    <w:p w14:paraId="11CFD756" w14:textId="77777777" w:rsidR="00331070" w:rsidRDefault="005C469B">
      <w:pPr>
        <w:pStyle w:val="TOC5"/>
        <w:tabs>
          <w:tab w:val="right" w:leader="dot" w:pos="9350"/>
        </w:tabs>
        <w:rPr>
          <w:del w:id="134" w:author="Laurence Golding" w:date="2019-05-11T06:51:00Z"/>
          <w:rFonts w:asciiTheme="minorHAnsi" w:eastAsiaTheme="minorEastAsia" w:hAnsiTheme="minorHAnsi" w:cstheme="minorBidi"/>
          <w:noProof/>
          <w:sz w:val="22"/>
          <w:szCs w:val="22"/>
        </w:rPr>
      </w:pPr>
      <w:del w:id="135" w:author="Laurence Golding" w:date="2019-05-11T06:51:00Z">
        <w:r>
          <w:fldChar w:fldCharType="begin"/>
        </w:r>
        <w:r>
          <w:delInstrText xml:space="preserve"> HYPERLINK \l "_Toc516224694" </w:delInstrText>
        </w:r>
        <w:r>
          <w:fldChar w:fldCharType="separate"/>
        </w:r>
        <w:r w:rsidR="00331070" w:rsidRPr="00174A5F">
          <w:rPr>
            <w:rStyle w:val="Hyperlink"/>
            <w:noProof/>
          </w:rPr>
          <w:delText>3.9.6.4.4 tool object</w:delText>
        </w:r>
        <w:r w:rsidR="00331070">
          <w:rPr>
            <w:noProof/>
            <w:webHidden/>
          </w:rPr>
          <w:tab/>
        </w:r>
        <w:r w:rsidR="00331070">
          <w:rPr>
            <w:noProof/>
            <w:webHidden/>
          </w:rPr>
          <w:fldChar w:fldCharType="begin"/>
        </w:r>
        <w:r w:rsidR="00331070">
          <w:rPr>
            <w:noProof/>
            <w:webHidden/>
          </w:rPr>
          <w:delInstrText xml:space="preserve"> PAGEREF _Toc516224694 \h </w:delInstrText>
        </w:r>
        <w:r w:rsidR="00331070">
          <w:rPr>
            <w:noProof/>
            <w:webHidden/>
          </w:rPr>
        </w:r>
        <w:r w:rsidR="00331070">
          <w:rPr>
            <w:noProof/>
            <w:webHidden/>
          </w:rPr>
          <w:fldChar w:fldCharType="separate"/>
        </w:r>
        <w:r w:rsidR="00331070">
          <w:rPr>
            <w:noProof/>
            <w:webHidden/>
          </w:rPr>
          <w:delText>35</w:delText>
        </w:r>
        <w:r w:rsidR="00331070">
          <w:rPr>
            <w:noProof/>
            <w:webHidden/>
          </w:rPr>
          <w:fldChar w:fldCharType="end"/>
        </w:r>
        <w:r>
          <w:rPr>
            <w:noProof/>
          </w:rPr>
          <w:fldChar w:fldCharType="end"/>
        </w:r>
      </w:del>
    </w:p>
    <w:p w14:paraId="6D84BE4E" w14:textId="77777777" w:rsidR="00331070" w:rsidRDefault="005C469B">
      <w:pPr>
        <w:pStyle w:val="TOC5"/>
        <w:tabs>
          <w:tab w:val="right" w:leader="dot" w:pos="9350"/>
        </w:tabs>
        <w:rPr>
          <w:del w:id="136" w:author="Laurence Golding" w:date="2019-05-11T06:51:00Z"/>
          <w:rFonts w:asciiTheme="minorHAnsi" w:eastAsiaTheme="minorEastAsia" w:hAnsiTheme="minorHAnsi" w:cstheme="minorBidi"/>
          <w:noProof/>
          <w:sz w:val="22"/>
          <w:szCs w:val="22"/>
        </w:rPr>
      </w:pPr>
      <w:del w:id="137" w:author="Laurence Golding" w:date="2019-05-11T06:51:00Z">
        <w:r>
          <w:fldChar w:fldCharType="begin"/>
        </w:r>
        <w:r>
          <w:delInstrText xml:space="preserve"> HYPERLINK \l "_Toc516224695" </w:delInstrText>
        </w:r>
        <w:r>
          <w:fldChar w:fldCharType="separate"/>
        </w:r>
        <w:r w:rsidR="00331070" w:rsidRPr="00174A5F">
          <w:rPr>
            <w:rStyle w:val="Hyperlink"/>
            <w:noProof/>
          </w:rPr>
          <w:delText>3.9.6.4.5 resources object</w:delText>
        </w:r>
        <w:r w:rsidR="00331070">
          <w:rPr>
            <w:noProof/>
            <w:webHidden/>
          </w:rPr>
          <w:tab/>
        </w:r>
        <w:r w:rsidR="00331070">
          <w:rPr>
            <w:noProof/>
            <w:webHidden/>
          </w:rPr>
          <w:fldChar w:fldCharType="begin"/>
        </w:r>
        <w:r w:rsidR="00331070">
          <w:rPr>
            <w:noProof/>
            <w:webHidden/>
          </w:rPr>
          <w:delInstrText xml:space="preserve"> PAGEREF _Toc516224695 \h </w:delInstrText>
        </w:r>
        <w:r w:rsidR="00331070">
          <w:rPr>
            <w:noProof/>
            <w:webHidden/>
          </w:rPr>
        </w:r>
        <w:r w:rsidR="00331070">
          <w:rPr>
            <w:noProof/>
            <w:webHidden/>
          </w:rPr>
          <w:fldChar w:fldCharType="separate"/>
        </w:r>
        <w:r w:rsidR="00331070">
          <w:rPr>
            <w:noProof/>
            <w:webHidden/>
          </w:rPr>
          <w:delText>35</w:delText>
        </w:r>
        <w:r w:rsidR="00331070">
          <w:rPr>
            <w:noProof/>
            <w:webHidden/>
          </w:rPr>
          <w:fldChar w:fldCharType="end"/>
        </w:r>
        <w:r>
          <w:rPr>
            <w:noProof/>
          </w:rPr>
          <w:fldChar w:fldCharType="end"/>
        </w:r>
      </w:del>
    </w:p>
    <w:p w14:paraId="18859BCB" w14:textId="77777777" w:rsidR="00331070" w:rsidRDefault="005C469B">
      <w:pPr>
        <w:pStyle w:val="TOC3"/>
        <w:tabs>
          <w:tab w:val="right" w:leader="dot" w:pos="9350"/>
        </w:tabs>
        <w:rPr>
          <w:del w:id="138" w:author="Laurence Golding" w:date="2019-05-11T06:51:00Z"/>
          <w:rFonts w:asciiTheme="minorHAnsi" w:eastAsiaTheme="minorEastAsia" w:hAnsiTheme="minorHAnsi" w:cstheme="minorBidi"/>
          <w:noProof/>
          <w:sz w:val="22"/>
          <w:szCs w:val="22"/>
        </w:rPr>
      </w:pPr>
      <w:del w:id="139" w:author="Laurence Golding" w:date="2019-05-11T06:51:00Z">
        <w:r>
          <w:fldChar w:fldCharType="begin"/>
        </w:r>
        <w:r>
          <w:delInstrText xml:space="preserve"> HYPERLINK \l "_Toc516224696" </w:delInstrText>
        </w:r>
        <w:r>
          <w:fldChar w:fldCharType="separate"/>
        </w:r>
        <w:r w:rsidR="00331070" w:rsidRPr="00174A5F">
          <w:rPr>
            <w:rStyle w:val="Hyperlink"/>
            <w:noProof/>
          </w:rPr>
          <w:delText>3.9.7 text property</w:delText>
        </w:r>
        <w:r w:rsidR="00331070">
          <w:rPr>
            <w:noProof/>
            <w:webHidden/>
          </w:rPr>
          <w:tab/>
        </w:r>
        <w:r w:rsidR="00331070">
          <w:rPr>
            <w:noProof/>
            <w:webHidden/>
          </w:rPr>
          <w:fldChar w:fldCharType="begin"/>
        </w:r>
        <w:r w:rsidR="00331070">
          <w:rPr>
            <w:noProof/>
            <w:webHidden/>
          </w:rPr>
          <w:delInstrText xml:space="preserve"> PAGEREF _Toc516224696 \h </w:delInstrText>
        </w:r>
        <w:r w:rsidR="00331070">
          <w:rPr>
            <w:noProof/>
            <w:webHidden/>
          </w:rPr>
        </w:r>
        <w:r w:rsidR="00331070">
          <w:rPr>
            <w:noProof/>
            <w:webHidden/>
          </w:rPr>
          <w:fldChar w:fldCharType="separate"/>
        </w:r>
        <w:r w:rsidR="00331070">
          <w:rPr>
            <w:noProof/>
            <w:webHidden/>
          </w:rPr>
          <w:delText>36</w:delText>
        </w:r>
        <w:r w:rsidR="00331070">
          <w:rPr>
            <w:noProof/>
            <w:webHidden/>
          </w:rPr>
          <w:fldChar w:fldCharType="end"/>
        </w:r>
        <w:r>
          <w:rPr>
            <w:noProof/>
          </w:rPr>
          <w:fldChar w:fldCharType="end"/>
        </w:r>
      </w:del>
    </w:p>
    <w:p w14:paraId="58B66C1F" w14:textId="77777777" w:rsidR="00331070" w:rsidRDefault="005C469B">
      <w:pPr>
        <w:pStyle w:val="TOC3"/>
        <w:tabs>
          <w:tab w:val="right" w:leader="dot" w:pos="9350"/>
        </w:tabs>
        <w:rPr>
          <w:del w:id="140" w:author="Laurence Golding" w:date="2019-05-11T06:51:00Z"/>
          <w:rFonts w:asciiTheme="minorHAnsi" w:eastAsiaTheme="minorEastAsia" w:hAnsiTheme="minorHAnsi" w:cstheme="minorBidi"/>
          <w:noProof/>
          <w:sz w:val="22"/>
          <w:szCs w:val="22"/>
        </w:rPr>
      </w:pPr>
      <w:del w:id="141" w:author="Laurence Golding" w:date="2019-05-11T06:51:00Z">
        <w:r>
          <w:fldChar w:fldCharType="begin"/>
        </w:r>
        <w:r>
          <w:delInstrText xml:space="preserve"> HYPERL</w:delInstrText>
        </w:r>
        <w:r>
          <w:delInstrText xml:space="preserve">INK \l "_Toc516224697" </w:delInstrText>
        </w:r>
        <w:r>
          <w:fldChar w:fldCharType="separate"/>
        </w:r>
        <w:r w:rsidR="00331070" w:rsidRPr="00174A5F">
          <w:rPr>
            <w:rStyle w:val="Hyperlink"/>
            <w:noProof/>
          </w:rPr>
          <w:delText>3.9.8 richText property</w:delText>
        </w:r>
        <w:r w:rsidR="00331070">
          <w:rPr>
            <w:noProof/>
            <w:webHidden/>
          </w:rPr>
          <w:tab/>
        </w:r>
        <w:r w:rsidR="00331070">
          <w:rPr>
            <w:noProof/>
            <w:webHidden/>
          </w:rPr>
          <w:fldChar w:fldCharType="begin"/>
        </w:r>
        <w:r w:rsidR="00331070">
          <w:rPr>
            <w:noProof/>
            <w:webHidden/>
          </w:rPr>
          <w:delInstrText xml:space="preserve"> PAGEREF _Toc516224697 \h </w:delInstrText>
        </w:r>
        <w:r w:rsidR="00331070">
          <w:rPr>
            <w:noProof/>
            <w:webHidden/>
          </w:rPr>
        </w:r>
        <w:r w:rsidR="00331070">
          <w:rPr>
            <w:noProof/>
            <w:webHidden/>
          </w:rPr>
          <w:fldChar w:fldCharType="separate"/>
        </w:r>
        <w:r w:rsidR="00331070">
          <w:rPr>
            <w:noProof/>
            <w:webHidden/>
          </w:rPr>
          <w:delText>36</w:delText>
        </w:r>
        <w:r w:rsidR="00331070">
          <w:rPr>
            <w:noProof/>
            <w:webHidden/>
          </w:rPr>
          <w:fldChar w:fldCharType="end"/>
        </w:r>
        <w:r>
          <w:rPr>
            <w:noProof/>
          </w:rPr>
          <w:fldChar w:fldCharType="end"/>
        </w:r>
      </w:del>
    </w:p>
    <w:p w14:paraId="695ED5FF" w14:textId="77777777" w:rsidR="00331070" w:rsidRDefault="005C469B">
      <w:pPr>
        <w:pStyle w:val="TOC3"/>
        <w:tabs>
          <w:tab w:val="right" w:leader="dot" w:pos="9350"/>
        </w:tabs>
        <w:rPr>
          <w:del w:id="142" w:author="Laurence Golding" w:date="2019-05-11T06:51:00Z"/>
          <w:rFonts w:asciiTheme="minorHAnsi" w:eastAsiaTheme="minorEastAsia" w:hAnsiTheme="minorHAnsi" w:cstheme="minorBidi"/>
          <w:noProof/>
          <w:sz w:val="22"/>
          <w:szCs w:val="22"/>
        </w:rPr>
      </w:pPr>
      <w:del w:id="143" w:author="Laurence Golding" w:date="2019-05-11T06:51:00Z">
        <w:r>
          <w:fldChar w:fldCharType="begin"/>
        </w:r>
        <w:r>
          <w:delInstrText xml:space="preserve"> HYPERLINK \l "_Toc516224698" </w:delInstrText>
        </w:r>
        <w:r>
          <w:fldChar w:fldCharType="separate"/>
        </w:r>
        <w:r w:rsidR="00331070" w:rsidRPr="00174A5F">
          <w:rPr>
            <w:rStyle w:val="Hyperlink"/>
            <w:noProof/>
          </w:rPr>
          <w:delText>3.9.9 messageId property</w:delText>
        </w:r>
        <w:r w:rsidR="00331070">
          <w:rPr>
            <w:noProof/>
            <w:webHidden/>
          </w:rPr>
          <w:tab/>
        </w:r>
        <w:r w:rsidR="00331070">
          <w:rPr>
            <w:noProof/>
            <w:webHidden/>
          </w:rPr>
          <w:fldChar w:fldCharType="begin"/>
        </w:r>
        <w:r w:rsidR="00331070">
          <w:rPr>
            <w:noProof/>
            <w:webHidden/>
          </w:rPr>
          <w:delInstrText xml:space="preserve"> PAGEREF _Toc516224698 \h </w:delInstrText>
        </w:r>
        <w:r w:rsidR="00331070">
          <w:rPr>
            <w:noProof/>
            <w:webHidden/>
          </w:rPr>
        </w:r>
        <w:r w:rsidR="00331070">
          <w:rPr>
            <w:noProof/>
            <w:webHidden/>
          </w:rPr>
          <w:fldChar w:fldCharType="separate"/>
        </w:r>
        <w:r w:rsidR="00331070">
          <w:rPr>
            <w:noProof/>
            <w:webHidden/>
          </w:rPr>
          <w:delText>36</w:delText>
        </w:r>
        <w:r w:rsidR="00331070">
          <w:rPr>
            <w:noProof/>
            <w:webHidden/>
          </w:rPr>
          <w:fldChar w:fldCharType="end"/>
        </w:r>
        <w:r>
          <w:rPr>
            <w:noProof/>
          </w:rPr>
          <w:fldChar w:fldCharType="end"/>
        </w:r>
      </w:del>
    </w:p>
    <w:p w14:paraId="764497B0" w14:textId="77777777" w:rsidR="00331070" w:rsidRDefault="005C469B">
      <w:pPr>
        <w:pStyle w:val="TOC3"/>
        <w:tabs>
          <w:tab w:val="right" w:leader="dot" w:pos="9350"/>
        </w:tabs>
        <w:rPr>
          <w:del w:id="144" w:author="Laurence Golding" w:date="2019-05-11T06:51:00Z"/>
          <w:rFonts w:asciiTheme="minorHAnsi" w:eastAsiaTheme="minorEastAsia" w:hAnsiTheme="minorHAnsi" w:cstheme="minorBidi"/>
          <w:noProof/>
          <w:sz w:val="22"/>
          <w:szCs w:val="22"/>
        </w:rPr>
      </w:pPr>
      <w:del w:id="145" w:author="Laurence Golding" w:date="2019-05-11T06:51:00Z">
        <w:r>
          <w:fldChar w:fldCharType="begin"/>
        </w:r>
        <w:r>
          <w:delInstrText xml:space="preserve"> HYPERLINK \l "_Toc516224699" </w:delInstrText>
        </w:r>
        <w:r>
          <w:fldChar w:fldCharType="separate"/>
        </w:r>
        <w:r w:rsidR="00331070" w:rsidRPr="00174A5F">
          <w:rPr>
            <w:rStyle w:val="Hyperlink"/>
            <w:noProof/>
          </w:rPr>
          <w:delText>3.9.10 richMessageId property</w:delText>
        </w:r>
        <w:r w:rsidR="00331070">
          <w:rPr>
            <w:noProof/>
            <w:webHidden/>
          </w:rPr>
          <w:tab/>
        </w:r>
        <w:r w:rsidR="00331070">
          <w:rPr>
            <w:noProof/>
            <w:webHidden/>
          </w:rPr>
          <w:fldChar w:fldCharType="begin"/>
        </w:r>
        <w:r w:rsidR="00331070">
          <w:rPr>
            <w:noProof/>
            <w:webHidden/>
          </w:rPr>
          <w:delInstrText xml:space="preserve"> PAGEREF _Toc516224699 \h </w:delInstrText>
        </w:r>
        <w:r w:rsidR="00331070">
          <w:rPr>
            <w:noProof/>
            <w:webHidden/>
          </w:rPr>
        </w:r>
        <w:r w:rsidR="00331070">
          <w:rPr>
            <w:noProof/>
            <w:webHidden/>
          </w:rPr>
          <w:fldChar w:fldCharType="separate"/>
        </w:r>
        <w:r w:rsidR="00331070">
          <w:rPr>
            <w:noProof/>
            <w:webHidden/>
          </w:rPr>
          <w:delText>36</w:delText>
        </w:r>
        <w:r w:rsidR="00331070">
          <w:rPr>
            <w:noProof/>
            <w:webHidden/>
          </w:rPr>
          <w:fldChar w:fldCharType="end"/>
        </w:r>
        <w:r>
          <w:rPr>
            <w:noProof/>
          </w:rPr>
          <w:fldChar w:fldCharType="end"/>
        </w:r>
      </w:del>
    </w:p>
    <w:p w14:paraId="407C2509" w14:textId="77777777" w:rsidR="00331070" w:rsidRDefault="005C469B">
      <w:pPr>
        <w:pStyle w:val="TOC3"/>
        <w:tabs>
          <w:tab w:val="right" w:leader="dot" w:pos="9350"/>
        </w:tabs>
        <w:rPr>
          <w:del w:id="146" w:author="Laurence Golding" w:date="2019-05-11T06:51:00Z"/>
          <w:rFonts w:asciiTheme="minorHAnsi" w:eastAsiaTheme="minorEastAsia" w:hAnsiTheme="minorHAnsi" w:cstheme="minorBidi"/>
          <w:noProof/>
          <w:sz w:val="22"/>
          <w:szCs w:val="22"/>
        </w:rPr>
      </w:pPr>
      <w:del w:id="147" w:author="Laurence Golding" w:date="2019-05-11T06:51:00Z">
        <w:r>
          <w:fldChar w:fldCharType="begin"/>
        </w:r>
        <w:r>
          <w:delInstrText xml:space="preserve"> HYPERLINK \l "_Toc516224700" </w:delInstrText>
        </w:r>
        <w:r>
          <w:fldChar w:fldCharType="separate"/>
        </w:r>
        <w:r w:rsidR="00331070" w:rsidRPr="00174A5F">
          <w:rPr>
            <w:rStyle w:val="Hyperlink"/>
            <w:noProof/>
          </w:rPr>
          <w:delText>3.9.11 arguments property</w:delText>
        </w:r>
        <w:r w:rsidR="00331070">
          <w:rPr>
            <w:noProof/>
            <w:webHidden/>
          </w:rPr>
          <w:tab/>
        </w:r>
        <w:r w:rsidR="00331070">
          <w:rPr>
            <w:noProof/>
            <w:webHidden/>
          </w:rPr>
          <w:fldChar w:fldCharType="begin"/>
        </w:r>
        <w:r w:rsidR="00331070">
          <w:rPr>
            <w:noProof/>
            <w:webHidden/>
          </w:rPr>
          <w:delInstrText xml:space="preserve"> PAGEREF _Toc516224700 \h </w:delInstrText>
        </w:r>
        <w:r w:rsidR="00331070">
          <w:rPr>
            <w:noProof/>
            <w:webHidden/>
          </w:rPr>
        </w:r>
        <w:r w:rsidR="00331070">
          <w:rPr>
            <w:noProof/>
            <w:webHidden/>
          </w:rPr>
          <w:fldChar w:fldCharType="separate"/>
        </w:r>
        <w:r w:rsidR="00331070">
          <w:rPr>
            <w:noProof/>
            <w:webHidden/>
          </w:rPr>
          <w:delText>36</w:delText>
        </w:r>
        <w:r w:rsidR="00331070">
          <w:rPr>
            <w:noProof/>
            <w:webHidden/>
          </w:rPr>
          <w:fldChar w:fldCharType="end"/>
        </w:r>
        <w:r>
          <w:rPr>
            <w:noProof/>
          </w:rPr>
          <w:fldChar w:fldCharType="end"/>
        </w:r>
      </w:del>
    </w:p>
    <w:p w14:paraId="75A5ABE6" w14:textId="77777777" w:rsidR="00331070" w:rsidRDefault="005C469B">
      <w:pPr>
        <w:pStyle w:val="TOC2"/>
        <w:tabs>
          <w:tab w:val="right" w:leader="dot" w:pos="9350"/>
        </w:tabs>
        <w:rPr>
          <w:del w:id="148" w:author="Laurence Golding" w:date="2019-05-11T06:51:00Z"/>
          <w:rFonts w:asciiTheme="minorHAnsi" w:eastAsiaTheme="minorEastAsia" w:hAnsiTheme="minorHAnsi" w:cstheme="minorBidi"/>
          <w:noProof/>
          <w:sz w:val="22"/>
          <w:szCs w:val="22"/>
        </w:rPr>
      </w:pPr>
      <w:del w:id="149" w:author="Laurence Golding" w:date="2019-05-11T06:51:00Z">
        <w:r>
          <w:fldChar w:fldCharType="begin"/>
        </w:r>
        <w:r>
          <w:delInstrText xml:space="preserve"> HYPERLINK \l "_Toc516224701" </w:delInstrText>
        </w:r>
        <w:r>
          <w:fldChar w:fldCharType="separate"/>
        </w:r>
        <w:r w:rsidR="00331070" w:rsidRPr="00174A5F">
          <w:rPr>
            <w:rStyle w:val="Hyperlink"/>
            <w:noProof/>
          </w:rPr>
          <w:delText>3.10 sarifLog object</w:delText>
        </w:r>
        <w:r w:rsidR="00331070">
          <w:rPr>
            <w:noProof/>
            <w:webHidden/>
          </w:rPr>
          <w:tab/>
        </w:r>
        <w:r w:rsidR="00331070">
          <w:rPr>
            <w:noProof/>
            <w:webHidden/>
          </w:rPr>
          <w:fldChar w:fldCharType="begin"/>
        </w:r>
        <w:r w:rsidR="00331070">
          <w:rPr>
            <w:noProof/>
            <w:webHidden/>
          </w:rPr>
          <w:delInstrText xml:space="preserve"> PAGEREF _Toc516224701 \h </w:delInstrText>
        </w:r>
        <w:r w:rsidR="00331070">
          <w:rPr>
            <w:noProof/>
            <w:webHidden/>
          </w:rPr>
        </w:r>
        <w:r w:rsidR="00331070">
          <w:rPr>
            <w:noProof/>
            <w:webHidden/>
          </w:rPr>
          <w:fldChar w:fldCharType="separate"/>
        </w:r>
        <w:r w:rsidR="00331070">
          <w:rPr>
            <w:noProof/>
            <w:webHidden/>
          </w:rPr>
          <w:delText>36</w:delText>
        </w:r>
        <w:r w:rsidR="00331070">
          <w:rPr>
            <w:noProof/>
            <w:webHidden/>
          </w:rPr>
          <w:fldChar w:fldCharType="end"/>
        </w:r>
        <w:r>
          <w:rPr>
            <w:noProof/>
          </w:rPr>
          <w:fldChar w:fldCharType="end"/>
        </w:r>
      </w:del>
    </w:p>
    <w:p w14:paraId="6FC08A64" w14:textId="77777777" w:rsidR="00331070" w:rsidRDefault="005C469B">
      <w:pPr>
        <w:pStyle w:val="TOC3"/>
        <w:tabs>
          <w:tab w:val="right" w:leader="dot" w:pos="9350"/>
        </w:tabs>
        <w:rPr>
          <w:del w:id="150" w:author="Laurence Golding" w:date="2019-05-11T06:51:00Z"/>
          <w:rFonts w:asciiTheme="minorHAnsi" w:eastAsiaTheme="minorEastAsia" w:hAnsiTheme="minorHAnsi" w:cstheme="minorBidi"/>
          <w:noProof/>
          <w:sz w:val="22"/>
          <w:szCs w:val="22"/>
        </w:rPr>
      </w:pPr>
      <w:del w:id="151" w:author="Laurence Golding" w:date="2019-05-11T06:51:00Z">
        <w:r>
          <w:fldChar w:fldCharType="begin"/>
        </w:r>
        <w:r>
          <w:delInstrText xml:space="preserve"> HYPERLINK \l "_Toc516224702" </w:delInstrText>
        </w:r>
        <w:r>
          <w:fldChar w:fldCharType="separate"/>
        </w:r>
        <w:r w:rsidR="00331070" w:rsidRPr="00174A5F">
          <w:rPr>
            <w:rStyle w:val="Hyperlink"/>
            <w:noProof/>
          </w:rPr>
          <w:delText>3.10.1 General</w:delText>
        </w:r>
        <w:r w:rsidR="00331070">
          <w:rPr>
            <w:noProof/>
            <w:webHidden/>
          </w:rPr>
          <w:tab/>
        </w:r>
        <w:r w:rsidR="00331070">
          <w:rPr>
            <w:noProof/>
            <w:webHidden/>
          </w:rPr>
          <w:fldChar w:fldCharType="begin"/>
        </w:r>
        <w:r w:rsidR="00331070">
          <w:rPr>
            <w:noProof/>
            <w:webHidden/>
          </w:rPr>
          <w:delInstrText xml:space="preserve"> PAGEREF _Toc516224702 \h </w:delInstrText>
        </w:r>
        <w:r w:rsidR="00331070">
          <w:rPr>
            <w:noProof/>
            <w:webHidden/>
          </w:rPr>
        </w:r>
        <w:r w:rsidR="00331070">
          <w:rPr>
            <w:noProof/>
            <w:webHidden/>
          </w:rPr>
          <w:fldChar w:fldCharType="separate"/>
        </w:r>
        <w:r w:rsidR="00331070">
          <w:rPr>
            <w:noProof/>
            <w:webHidden/>
          </w:rPr>
          <w:delText>36</w:delText>
        </w:r>
        <w:r w:rsidR="00331070">
          <w:rPr>
            <w:noProof/>
            <w:webHidden/>
          </w:rPr>
          <w:fldChar w:fldCharType="end"/>
        </w:r>
        <w:r>
          <w:rPr>
            <w:noProof/>
          </w:rPr>
          <w:fldChar w:fldCharType="end"/>
        </w:r>
      </w:del>
    </w:p>
    <w:p w14:paraId="488A17A3" w14:textId="77777777" w:rsidR="00331070" w:rsidRDefault="005C469B">
      <w:pPr>
        <w:pStyle w:val="TOC3"/>
        <w:tabs>
          <w:tab w:val="right" w:leader="dot" w:pos="9350"/>
        </w:tabs>
        <w:rPr>
          <w:del w:id="152" w:author="Laurence Golding" w:date="2019-05-11T06:51:00Z"/>
          <w:rFonts w:asciiTheme="minorHAnsi" w:eastAsiaTheme="minorEastAsia" w:hAnsiTheme="minorHAnsi" w:cstheme="minorBidi"/>
          <w:noProof/>
          <w:sz w:val="22"/>
          <w:szCs w:val="22"/>
        </w:rPr>
      </w:pPr>
      <w:del w:id="153" w:author="Laurence Golding" w:date="2019-05-11T06:51:00Z">
        <w:r>
          <w:fldChar w:fldCharType="begin"/>
        </w:r>
        <w:r>
          <w:delInstrText xml:space="preserve"> HYPERLINK \l "_Toc516224703" </w:delInstrText>
        </w:r>
        <w:r>
          <w:fldChar w:fldCharType="separate"/>
        </w:r>
        <w:r w:rsidR="00331070" w:rsidRPr="00174A5F">
          <w:rPr>
            <w:rStyle w:val="Hyperlink"/>
            <w:noProof/>
          </w:rPr>
          <w:delText>3.10.2 version property</w:delText>
        </w:r>
        <w:r w:rsidR="00331070">
          <w:rPr>
            <w:noProof/>
            <w:webHidden/>
          </w:rPr>
          <w:tab/>
        </w:r>
        <w:r w:rsidR="00331070">
          <w:rPr>
            <w:noProof/>
            <w:webHidden/>
          </w:rPr>
          <w:fldChar w:fldCharType="begin"/>
        </w:r>
        <w:r w:rsidR="00331070">
          <w:rPr>
            <w:noProof/>
            <w:webHidden/>
          </w:rPr>
          <w:delInstrText xml:space="preserve"> PAGEREF _Toc516224703 \h </w:delInstrText>
        </w:r>
        <w:r w:rsidR="00331070">
          <w:rPr>
            <w:noProof/>
            <w:webHidden/>
          </w:rPr>
        </w:r>
        <w:r w:rsidR="00331070">
          <w:rPr>
            <w:noProof/>
            <w:webHidden/>
          </w:rPr>
          <w:fldChar w:fldCharType="separate"/>
        </w:r>
        <w:r w:rsidR="00331070">
          <w:rPr>
            <w:noProof/>
            <w:webHidden/>
          </w:rPr>
          <w:delText>37</w:delText>
        </w:r>
        <w:r w:rsidR="00331070">
          <w:rPr>
            <w:noProof/>
            <w:webHidden/>
          </w:rPr>
          <w:fldChar w:fldCharType="end"/>
        </w:r>
        <w:r>
          <w:rPr>
            <w:noProof/>
          </w:rPr>
          <w:fldChar w:fldCharType="end"/>
        </w:r>
      </w:del>
    </w:p>
    <w:p w14:paraId="74B9A50C" w14:textId="77777777" w:rsidR="00331070" w:rsidRDefault="005C469B">
      <w:pPr>
        <w:pStyle w:val="TOC3"/>
        <w:tabs>
          <w:tab w:val="right" w:leader="dot" w:pos="9350"/>
        </w:tabs>
        <w:rPr>
          <w:del w:id="154" w:author="Laurence Golding" w:date="2019-05-11T06:51:00Z"/>
          <w:rFonts w:asciiTheme="minorHAnsi" w:eastAsiaTheme="minorEastAsia" w:hAnsiTheme="minorHAnsi" w:cstheme="minorBidi"/>
          <w:noProof/>
          <w:sz w:val="22"/>
          <w:szCs w:val="22"/>
        </w:rPr>
      </w:pPr>
      <w:del w:id="155" w:author="Laurence Golding" w:date="2019-05-11T06:51:00Z">
        <w:r>
          <w:fldChar w:fldCharType="begin"/>
        </w:r>
        <w:r>
          <w:delInstrText xml:space="preserve"> HYPERLINK \l "_Toc516224704" </w:delInstrText>
        </w:r>
        <w:r>
          <w:fldChar w:fldCharType="separate"/>
        </w:r>
        <w:r w:rsidR="00331070" w:rsidRPr="00174A5F">
          <w:rPr>
            <w:rStyle w:val="Hyperlink"/>
            <w:noProof/>
          </w:rPr>
          <w:delText>3.10.3 $schema property</w:delText>
        </w:r>
        <w:r w:rsidR="00331070">
          <w:rPr>
            <w:noProof/>
            <w:webHidden/>
          </w:rPr>
          <w:tab/>
        </w:r>
        <w:r w:rsidR="00331070">
          <w:rPr>
            <w:noProof/>
            <w:webHidden/>
          </w:rPr>
          <w:fldChar w:fldCharType="begin"/>
        </w:r>
        <w:r w:rsidR="00331070">
          <w:rPr>
            <w:noProof/>
            <w:webHidden/>
          </w:rPr>
          <w:delInstrText xml:space="preserve"> PAGEREF _Toc516224704 \h </w:delInstrText>
        </w:r>
        <w:r w:rsidR="00331070">
          <w:rPr>
            <w:noProof/>
            <w:webHidden/>
          </w:rPr>
        </w:r>
        <w:r w:rsidR="00331070">
          <w:rPr>
            <w:noProof/>
            <w:webHidden/>
          </w:rPr>
          <w:fldChar w:fldCharType="separate"/>
        </w:r>
        <w:r w:rsidR="00331070">
          <w:rPr>
            <w:noProof/>
            <w:webHidden/>
          </w:rPr>
          <w:delText>37</w:delText>
        </w:r>
        <w:r w:rsidR="00331070">
          <w:rPr>
            <w:noProof/>
            <w:webHidden/>
          </w:rPr>
          <w:fldChar w:fldCharType="end"/>
        </w:r>
        <w:r>
          <w:rPr>
            <w:noProof/>
          </w:rPr>
          <w:fldChar w:fldCharType="end"/>
        </w:r>
      </w:del>
    </w:p>
    <w:p w14:paraId="10FDBF97" w14:textId="77777777" w:rsidR="00331070" w:rsidRDefault="005C469B">
      <w:pPr>
        <w:pStyle w:val="TOC3"/>
        <w:tabs>
          <w:tab w:val="right" w:leader="dot" w:pos="9350"/>
        </w:tabs>
        <w:rPr>
          <w:del w:id="156" w:author="Laurence Golding" w:date="2019-05-11T06:51:00Z"/>
          <w:rFonts w:asciiTheme="minorHAnsi" w:eastAsiaTheme="minorEastAsia" w:hAnsiTheme="minorHAnsi" w:cstheme="minorBidi"/>
          <w:noProof/>
          <w:sz w:val="22"/>
          <w:szCs w:val="22"/>
        </w:rPr>
      </w:pPr>
      <w:del w:id="157" w:author="Laurence Golding" w:date="2019-05-11T06:51:00Z">
        <w:r>
          <w:fldChar w:fldCharType="begin"/>
        </w:r>
        <w:r>
          <w:delInstrText xml:space="preserve"> HYPERLINK \l "_Toc516224705" </w:delInstrText>
        </w:r>
        <w:r>
          <w:fldChar w:fldCharType="separate"/>
        </w:r>
        <w:r w:rsidR="00331070" w:rsidRPr="00174A5F">
          <w:rPr>
            <w:rStyle w:val="Hyperlink"/>
            <w:noProof/>
          </w:rPr>
          <w:delText>3.10.4 runs property</w:delText>
        </w:r>
        <w:r w:rsidR="00331070">
          <w:rPr>
            <w:noProof/>
            <w:webHidden/>
          </w:rPr>
          <w:tab/>
        </w:r>
        <w:r w:rsidR="00331070">
          <w:rPr>
            <w:noProof/>
            <w:webHidden/>
          </w:rPr>
          <w:fldChar w:fldCharType="begin"/>
        </w:r>
        <w:r w:rsidR="00331070">
          <w:rPr>
            <w:noProof/>
            <w:webHidden/>
          </w:rPr>
          <w:delInstrText xml:space="preserve"> PAGEREF _Toc516224705 \h </w:delInstrText>
        </w:r>
        <w:r w:rsidR="00331070">
          <w:rPr>
            <w:noProof/>
            <w:webHidden/>
          </w:rPr>
        </w:r>
        <w:r w:rsidR="00331070">
          <w:rPr>
            <w:noProof/>
            <w:webHidden/>
          </w:rPr>
          <w:fldChar w:fldCharType="separate"/>
        </w:r>
        <w:r w:rsidR="00331070">
          <w:rPr>
            <w:noProof/>
            <w:webHidden/>
          </w:rPr>
          <w:delText>37</w:delText>
        </w:r>
        <w:r w:rsidR="00331070">
          <w:rPr>
            <w:noProof/>
            <w:webHidden/>
          </w:rPr>
          <w:fldChar w:fldCharType="end"/>
        </w:r>
        <w:r>
          <w:rPr>
            <w:noProof/>
          </w:rPr>
          <w:fldChar w:fldCharType="end"/>
        </w:r>
      </w:del>
    </w:p>
    <w:p w14:paraId="71ABABA4" w14:textId="77777777" w:rsidR="00331070" w:rsidRDefault="005C469B">
      <w:pPr>
        <w:pStyle w:val="TOC2"/>
        <w:tabs>
          <w:tab w:val="right" w:leader="dot" w:pos="9350"/>
        </w:tabs>
        <w:rPr>
          <w:del w:id="158" w:author="Laurence Golding" w:date="2019-05-11T06:51:00Z"/>
          <w:rFonts w:asciiTheme="minorHAnsi" w:eastAsiaTheme="minorEastAsia" w:hAnsiTheme="minorHAnsi" w:cstheme="minorBidi"/>
          <w:noProof/>
          <w:sz w:val="22"/>
          <w:szCs w:val="22"/>
        </w:rPr>
      </w:pPr>
      <w:del w:id="159" w:author="Laurence Golding" w:date="2019-05-11T06:51:00Z">
        <w:r>
          <w:fldChar w:fldCharType="begin"/>
        </w:r>
        <w:r>
          <w:delInstrText xml:space="preserve"> HYPERLINK \l "_Toc516224706" </w:delInstrText>
        </w:r>
        <w:r>
          <w:fldChar w:fldCharType="separate"/>
        </w:r>
        <w:r w:rsidR="00331070" w:rsidRPr="00174A5F">
          <w:rPr>
            <w:rStyle w:val="Hyperlink"/>
            <w:noProof/>
          </w:rPr>
          <w:delText>3.11 run object</w:delText>
        </w:r>
        <w:r w:rsidR="00331070">
          <w:rPr>
            <w:noProof/>
            <w:webHidden/>
          </w:rPr>
          <w:tab/>
        </w:r>
        <w:r w:rsidR="00331070">
          <w:rPr>
            <w:noProof/>
            <w:webHidden/>
          </w:rPr>
          <w:fldChar w:fldCharType="begin"/>
        </w:r>
        <w:r w:rsidR="00331070">
          <w:rPr>
            <w:noProof/>
            <w:webHidden/>
          </w:rPr>
          <w:delInstrText xml:space="preserve"> PAGEREF _Toc516224706 \h </w:delInstrText>
        </w:r>
        <w:r w:rsidR="00331070">
          <w:rPr>
            <w:noProof/>
            <w:webHidden/>
          </w:rPr>
        </w:r>
        <w:r w:rsidR="00331070">
          <w:rPr>
            <w:noProof/>
            <w:webHidden/>
          </w:rPr>
          <w:fldChar w:fldCharType="separate"/>
        </w:r>
        <w:r w:rsidR="00331070">
          <w:rPr>
            <w:noProof/>
            <w:webHidden/>
          </w:rPr>
          <w:delText>37</w:delText>
        </w:r>
        <w:r w:rsidR="00331070">
          <w:rPr>
            <w:noProof/>
            <w:webHidden/>
          </w:rPr>
          <w:fldChar w:fldCharType="end"/>
        </w:r>
        <w:r>
          <w:rPr>
            <w:noProof/>
          </w:rPr>
          <w:fldChar w:fldCharType="end"/>
        </w:r>
      </w:del>
    </w:p>
    <w:p w14:paraId="61E49DB9" w14:textId="77777777" w:rsidR="00331070" w:rsidRDefault="005C469B">
      <w:pPr>
        <w:pStyle w:val="TOC3"/>
        <w:tabs>
          <w:tab w:val="right" w:leader="dot" w:pos="9350"/>
        </w:tabs>
        <w:rPr>
          <w:del w:id="160" w:author="Laurence Golding" w:date="2019-05-11T06:51:00Z"/>
          <w:rFonts w:asciiTheme="minorHAnsi" w:eastAsiaTheme="minorEastAsia" w:hAnsiTheme="minorHAnsi" w:cstheme="minorBidi"/>
          <w:noProof/>
          <w:sz w:val="22"/>
          <w:szCs w:val="22"/>
        </w:rPr>
      </w:pPr>
      <w:del w:id="161" w:author="Laurence Golding" w:date="2019-05-11T06:51:00Z">
        <w:r>
          <w:fldChar w:fldCharType="begin"/>
        </w:r>
        <w:r>
          <w:delInstrText xml:space="preserve"> HYPERLINK \l "_Toc516224707" </w:delInstrText>
        </w:r>
        <w:r>
          <w:fldChar w:fldCharType="separate"/>
        </w:r>
        <w:r w:rsidR="00331070" w:rsidRPr="00174A5F">
          <w:rPr>
            <w:rStyle w:val="Hyperlink"/>
            <w:noProof/>
          </w:rPr>
          <w:delText>3.11.1 General</w:delText>
        </w:r>
        <w:r w:rsidR="00331070">
          <w:rPr>
            <w:noProof/>
            <w:webHidden/>
          </w:rPr>
          <w:tab/>
        </w:r>
        <w:r w:rsidR="00331070">
          <w:rPr>
            <w:noProof/>
            <w:webHidden/>
          </w:rPr>
          <w:fldChar w:fldCharType="begin"/>
        </w:r>
        <w:r w:rsidR="00331070">
          <w:rPr>
            <w:noProof/>
            <w:webHidden/>
          </w:rPr>
          <w:delInstrText xml:space="preserve"> PAGEREF _Toc516224707 \h </w:delInstrText>
        </w:r>
        <w:r w:rsidR="00331070">
          <w:rPr>
            <w:noProof/>
            <w:webHidden/>
          </w:rPr>
        </w:r>
        <w:r w:rsidR="00331070">
          <w:rPr>
            <w:noProof/>
            <w:webHidden/>
          </w:rPr>
          <w:fldChar w:fldCharType="separate"/>
        </w:r>
        <w:r w:rsidR="00331070">
          <w:rPr>
            <w:noProof/>
            <w:webHidden/>
          </w:rPr>
          <w:delText>37</w:delText>
        </w:r>
        <w:r w:rsidR="00331070">
          <w:rPr>
            <w:noProof/>
            <w:webHidden/>
          </w:rPr>
          <w:fldChar w:fldCharType="end"/>
        </w:r>
        <w:r>
          <w:rPr>
            <w:noProof/>
          </w:rPr>
          <w:fldChar w:fldCharType="end"/>
        </w:r>
      </w:del>
    </w:p>
    <w:p w14:paraId="1A83B8D2" w14:textId="77777777" w:rsidR="00331070" w:rsidRDefault="005C469B">
      <w:pPr>
        <w:pStyle w:val="TOC3"/>
        <w:tabs>
          <w:tab w:val="right" w:leader="dot" w:pos="9350"/>
        </w:tabs>
        <w:rPr>
          <w:del w:id="162" w:author="Laurence Golding" w:date="2019-05-11T06:51:00Z"/>
          <w:rFonts w:asciiTheme="minorHAnsi" w:eastAsiaTheme="minorEastAsia" w:hAnsiTheme="minorHAnsi" w:cstheme="minorBidi"/>
          <w:noProof/>
          <w:sz w:val="22"/>
          <w:szCs w:val="22"/>
        </w:rPr>
      </w:pPr>
      <w:del w:id="163" w:author="Laurence Golding" w:date="2019-05-11T06:51:00Z">
        <w:r>
          <w:fldChar w:fldCharType="begin"/>
        </w:r>
        <w:r>
          <w:delInstrText xml:space="preserve"> HYPERLINK \l "_Toc516224708" </w:delInstrText>
        </w:r>
        <w:r>
          <w:fldChar w:fldCharType="separate"/>
        </w:r>
        <w:r w:rsidR="00331070" w:rsidRPr="00174A5F">
          <w:rPr>
            <w:rStyle w:val="Hyperlink"/>
            <w:noProof/>
          </w:rPr>
          <w:delText>3.11.2 instanceGuid property</w:delText>
        </w:r>
        <w:r w:rsidR="00331070">
          <w:rPr>
            <w:noProof/>
            <w:webHidden/>
          </w:rPr>
          <w:tab/>
        </w:r>
        <w:r w:rsidR="00331070">
          <w:rPr>
            <w:noProof/>
            <w:webHidden/>
          </w:rPr>
          <w:fldChar w:fldCharType="begin"/>
        </w:r>
        <w:r w:rsidR="00331070">
          <w:rPr>
            <w:noProof/>
            <w:webHidden/>
          </w:rPr>
          <w:delInstrText xml:space="preserve"> PAGEREF _Toc516224708 \h </w:delInstrText>
        </w:r>
        <w:r w:rsidR="00331070">
          <w:rPr>
            <w:noProof/>
            <w:webHidden/>
          </w:rPr>
        </w:r>
        <w:r w:rsidR="00331070">
          <w:rPr>
            <w:noProof/>
            <w:webHidden/>
          </w:rPr>
          <w:fldChar w:fldCharType="separate"/>
        </w:r>
        <w:r w:rsidR="00331070">
          <w:rPr>
            <w:noProof/>
            <w:webHidden/>
          </w:rPr>
          <w:delText>38</w:delText>
        </w:r>
        <w:r w:rsidR="00331070">
          <w:rPr>
            <w:noProof/>
            <w:webHidden/>
          </w:rPr>
          <w:fldChar w:fldCharType="end"/>
        </w:r>
        <w:r>
          <w:rPr>
            <w:noProof/>
          </w:rPr>
          <w:fldChar w:fldCharType="end"/>
        </w:r>
      </w:del>
    </w:p>
    <w:p w14:paraId="4A56185F" w14:textId="77777777" w:rsidR="00331070" w:rsidRDefault="005C469B">
      <w:pPr>
        <w:pStyle w:val="TOC3"/>
        <w:tabs>
          <w:tab w:val="right" w:leader="dot" w:pos="9350"/>
        </w:tabs>
        <w:rPr>
          <w:del w:id="164" w:author="Laurence Golding" w:date="2019-05-11T06:51:00Z"/>
          <w:rFonts w:asciiTheme="minorHAnsi" w:eastAsiaTheme="minorEastAsia" w:hAnsiTheme="minorHAnsi" w:cstheme="minorBidi"/>
          <w:noProof/>
          <w:sz w:val="22"/>
          <w:szCs w:val="22"/>
        </w:rPr>
      </w:pPr>
      <w:del w:id="165" w:author="Laurence Golding" w:date="2019-05-11T06:51:00Z">
        <w:r>
          <w:fldChar w:fldCharType="begin"/>
        </w:r>
        <w:r>
          <w:delInstrText xml:space="preserve"> HYPERLINK \l "_Toc516224709" </w:delInstrText>
        </w:r>
        <w:r>
          <w:fldChar w:fldCharType="separate"/>
        </w:r>
        <w:r w:rsidR="00331070" w:rsidRPr="00174A5F">
          <w:rPr>
            <w:rStyle w:val="Hyperlink"/>
            <w:noProof/>
          </w:rPr>
          <w:delText>3.11.3 logicalId property</w:delText>
        </w:r>
        <w:r w:rsidR="00331070">
          <w:rPr>
            <w:noProof/>
            <w:webHidden/>
          </w:rPr>
          <w:tab/>
        </w:r>
        <w:r w:rsidR="00331070">
          <w:rPr>
            <w:noProof/>
            <w:webHidden/>
          </w:rPr>
          <w:fldChar w:fldCharType="begin"/>
        </w:r>
        <w:r w:rsidR="00331070">
          <w:rPr>
            <w:noProof/>
            <w:webHidden/>
          </w:rPr>
          <w:delInstrText xml:space="preserve"> PAGEREF _Toc516224709 \h </w:delInstrText>
        </w:r>
        <w:r w:rsidR="00331070">
          <w:rPr>
            <w:noProof/>
            <w:webHidden/>
          </w:rPr>
        </w:r>
        <w:r w:rsidR="00331070">
          <w:rPr>
            <w:noProof/>
            <w:webHidden/>
          </w:rPr>
          <w:fldChar w:fldCharType="separate"/>
        </w:r>
        <w:r w:rsidR="00331070">
          <w:rPr>
            <w:noProof/>
            <w:webHidden/>
          </w:rPr>
          <w:delText>38</w:delText>
        </w:r>
        <w:r w:rsidR="00331070">
          <w:rPr>
            <w:noProof/>
            <w:webHidden/>
          </w:rPr>
          <w:fldChar w:fldCharType="end"/>
        </w:r>
        <w:r>
          <w:rPr>
            <w:noProof/>
          </w:rPr>
          <w:fldChar w:fldCharType="end"/>
        </w:r>
      </w:del>
    </w:p>
    <w:p w14:paraId="63F1C44F" w14:textId="77777777" w:rsidR="00331070" w:rsidRDefault="005C469B">
      <w:pPr>
        <w:pStyle w:val="TOC3"/>
        <w:tabs>
          <w:tab w:val="right" w:leader="dot" w:pos="9350"/>
        </w:tabs>
        <w:rPr>
          <w:del w:id="166" w:author="Laurence Golding" w:date="2019-05-11T06:51:00Z"/>
          <w:rFonts w:asciiTheme="minorHAnsi" w:eastAsiaTheme="minorEastAsia" w:hAnsiTheme="minorHAnsi" w:cstheme="minorBidi"/>
          <w:noProof/>
          <w:sz w:val="22"/>
          <w:szCs w:val="22"/>
        </w:rPr>
      </w:pPr>
      <w:del w:id="167" w:author="Laurence Golding" w:date="2019-05-11T06:51:00Z">
        <w:r>
          <w:fldChar w:fldCharType="begin"/>
        </w:r>
        <w:r>
          <w:delInstrText xml:space="preserve"> HYPERLINK \l "_Toc516224710" </w:delInstrText>
        </w:r>
        <w:r>
          <w:fldChar w:fldCharType="separate"/>
        </w:r>
        <w:r w:rsidR="00331070" w:rsidRPr="00174A5F">
          <w:rPr>
            <w:rStyle w:val="Hyperlink"/>
            <w:noProof/>
          </w:rPr>
          <w:delText>3.11.4 description property</w:delText>
        </w:r>
        <w:r w:rsidR="00331070">
          <w:rPr>
            <w:noProof/>
            <w:webHidden/>
          </w:rPr>
          <w:tab/>
        </w:r>
        <w:r w:rsidR="00331070">
          <w:rPr>
            <w:noProof/>
            <w:webHidden/>
          </w:rPr>
          <w:fldChar w:fldCharType="begin"/>
        </w:r>
        <w:r w:rsidR="00331070">
          <w:rPr>
            <w:noProof/>
            <w:webHidden/>
          </w:rPr>
          <w:delInstrText xml:space="preserve"> PAGEREF _Toc516224710 \h </w:delInstrText>
        </w:r>
        <w:r w:rsidR="00331070">
          <w:rPr>
            <w:noProof/>
            <w:webHidden/>
          </w:rPr>
        </w:r>
        <w:r w:rsidR="00331070">
          <w:rPr>
            <w:noProof/>
            <w:webHidden/>
          </w:rPr>
          <w:fldChar w:fldCharType="separate"/>
        </w:r>
        <w:r w:rsidR="00331070">
          <w:rPr>
            <w:noProof/>
            <w:webHidden/>
          </w:rPr>
          <w:delText>38</w:delText>
        </w:r>
        <w:r w:rsidR="00331070">
          <w:rPr>
            <w:noProof/>
            <w:webHidden/>
          </w:rPr>
          <w:fldChar w:fldCharType="end"/>
        </w:r>
        <w:r>
          <w:rPr>
            <w:noProof/>
          </w:rPr>
          <w:fldChar w:fldCharType="end"/>
        </w:r>
      </w:del>
    </w:p>
    <w:p w14:paraId="4D04F5B2" w14:textId="77777777" w:rsidR="00331070" w:rsidRDefault="005C469B">
      <w:pPr>
        <w:pStyle w:val="TOC3"/>
        <w:tabs>
          <w:tab w:val="right" w:leader="dot" w:pos="9350"/>
        </w:tabs>
        <w:rPr>
          <w:del w:id="168" w:author="Laurence Golding" w:date="2019-05-11T06:51:00Z"/>
          <w:rFonts w:asciiTheme="minorHAnsi" w:eastAsiaTheme="minorEastAsia" w:hAnsiTheme="minorHAnsi" w:cstheme="minorBidi"/>
          <w:noProof/>
          <w:sz w:val="22"/>
          <w:szCs w:val="22"/>
        </w:rPr>
      </w:pPr>
      <w:del w:id="169" w:author="Laurence Golding" w:date="2019-05-11T06:51:00Z">
        <w:r>
          <w:fldChar w:fldCharType="begin"/>
        </w:r>
        <w:r>
          <w:delInstrText xml:space="preserve"> HYPERLINK \l "_Toc516224711" </w:delInstrText>
        </w:r>
        <w:r>
          <w:fldChar w:fldCharType="separate"/>
        </w:r>
        <w:r w:rsidR="00331070" w:rsidRPr="00174A5F">
          <w:rPr>
            <w:rStyle w:val="Hyperlink"/>
            <w:noProof/>
          </w:rPr>
          <w:delText>3.11.5 baselineInstanceGuid property</w:delText>
        </w:r>
        <w:r w:rsidR="00331070">
          <w:rPr>
            <w:noProof/>
            <w:webHidden/>
          </w:rPr>
          <w:tab/>
        </w:r>
        <w:r w:rsidR="00331070">
          <w:rPr>
            <w:noProof/>
            <w:webHidden/>
          </w:rPr>
          <w:fldChar w:fldCharType="begin"/>
        </w:r>
        <w:r w:rsidR="00331070">
          <w:rPr>
            <w:noProof/>
            <w:webHidden/>
          </w:rPr>
          <w:delInstrText xml:space="preserve"> PAGEREF _Toc516224711 \h </w:delInstrText>
        </w:r>
        <w:r w:rsidR="00331070">
          <w:rPr>
            <w:noProof/>
            <w:webHidden/>
          </w:rPr>
        </w:r>
        <w:r w:rsidR="00331070">
          <w:rPr>
            <w:noProof/>
            <w:webHidden/>
          </w:rPr>
          <w:fldChar w:fldCharType="separate"/>
        </w:r>
        <w:r w:rsidR="00331070">
          <w:rPr>
            <w:noProof/>
            <w:webHidden/>
          </w:rPr>
          <w:delText>38</w:delText>
        </w:r>
        <w:r w:rsidR="00331070">
          <w:rPr>
            <w:noProof/>
            <w:webHidden/>
          </w:rPr>
          <w:fldChar w:fldCharType="end"/>
        </w:r>
        <w:r>
          <w:rPr>
            <w:noProof/>
          </w:rPr>
          <w:fldChar w:fldCharType="end"/>
        </w:r>
      </w:del>
    </w:p>
    <w:p w14:paraId="52529630" w14:textId="77777777" w:rsidR="00331070" w:rsidRDefault="005C469B">
      <w:pPr>
        <w:pStyle w:val="TOC3"/>
        <w:tabs>
          <w:tab w:val="right" w:leader="dot" w:pos="9350"/>
        </w:tabs>
        <w:rPr>
          <w:del w:id="170" w:author="Laurence Golding" w:date="2019-05-11T06:51:00Z"/>
          <w:rFonts w:asciiTheme="minorHAnsi" w:eastAsiaTheme="minorEastAsia" w:hAnsiTheme="minorHAnsi" w:cstheme="minorBidi"/>
          <w:noProof/>
          <w:sz w:val="22"/>
          <w:szCs w:val="22"/>
        </w:rPr>
      </w:pPr>
      <w:del w:id="171" w:author="Laurence Golding" w:date="2019-05-11T06:51:00Z">
        <w:r>
          <w:fldChar w:fldCharType="begin"/>
        </w:r>
        <w:r>
          <w:delInstrText xml:space="preserve"> HYPERLINK \l "_Toc516224712" </w:delInstrText>
        </w:r>
        <w:r>
          <w:fldChar w:fldCharType="separate"/>
        </w:r>
        <w:r w:rsidR="00331070" w:rsidRPr="00174A5F">
          <w:rPr>
            <w:rStyle w:val="Hyperlink"/>
            <w:noProof/>
          </w:rPr>
          <w:delText>3.11.6 automationLogicalId property</w:delText>
        </w:r>
        <w:r w:rsidR="00331070">
          <w:rPr>
            <w:noProof/>
            <w:webHidden/>
          </w:rPr>
          <w:tab/>
        </w:r>
        <w:r w:rsidR="00331070">
          <w:rPr>
            <w:noProof/>
            <w:webHidden/>
          </w:rPr>
          <w:fldChar w:fldCharType="begin"/>
        </w:r>
        <w:r w:rsidR="00331070">
          <w:rPr>
            <w:noProof/>
            <w:webHidden/>
          </w:rPr>
          <w:delInstrText xml:space="preserve"> PAGEREF _Toc516224712 \h </w:delInstrText>
        </w:r>
        <w:r w:rsidR="00331070">
          <w:rPr>
            <w:noProof/>
            <w:webHidden/>
          </w:rPr>
        </w:r>
        <w:r w:rsidR="00331070">
          <w:rPr>
            <w:noProof/>
            <w:webHidden/>
          </w:rPr>
          <w:fldChar w:fldCharType="separate"/>
        </w:r>
        <w:r w:rsidR="00331070">
          <w:rPr>
            <w:noProof/>
            <w:webHidden/>
          </w:rPr>
          <w:delText>39</w:delText>
        </w:r>
        <w:r w:rsidR="00331070">
          <w:rPr>
            <w:noProof/>
            <w:webHidden/>
          </w:rPr>
          <w:fldChar w:fldCharType="end"/>
        </w:r>
        <w:r>
          <w:rPr>
            <w:noProof/>
          </w:rPr>
          <w:fldChar w:fldCharType="end"/>
        </w:r>
      </w:del>
    </w:p>
    <w:p w14:paraId="45589830" w14:textId="77777777" w:rsidR="00331070" w:rsidRDefault="005C469B">
      <w:pPr>
        <w:pStyle w:val="TOC3"/>
        <w:tabs>
          <w:tab w:val="right" w:leader="dot" w:pos="9350"/>
        </w:tabs>
        <w:rPr>
          <w:del w:id="172" w:author="Laurence Golding" w:date="2019-05-11T06:51:00Z"/>
          <w:rFonts w:asciiTheme="minorHAnsi" w:eastAsiaTheme="minorEastAsia" w:hAnsiTheme="minorHAnsi" w:cstheme="minorBidi"/>
          <w:noProof/>
          <w:sz w:val="22"/>
          <w:szCs w:val="22"/>
        </w:rPr>
      </w:pPr>
      <w:del w:id="173" w:author="Laurence Golding" w:date="2019-05-11T06:51:00Z">
        <w:r>
          <w:fldChar w:fldCharType="begin"/>
        </w:r>
        <w:r>
          <w:delInstrText xml:space="preserve"> HYPERLINK \l "_Toc516224713" </w:delInstrText>
        </w:r>
        <w:r>
          <w:fldChar w:fldCharType="separate"/>
        </w:r>
        <w:r w:rsidR="00331070" w:rsidRPr="00174A5F">
          <w:rPr>
            <w:rStyle w:val="Hyperlink"/>
            <w:noProof/>
          </w:rPr>
          <w:delText>3.11.7 architecture property</w:delText>
        </w:r>
        <w:r w:rsidR="00331070">
          <w:rPr>
            <w:noProof/>
            <w:webHidden/>
          </w:rPr>
          <w:tab/>
        </w:r>
        <w:r w:rsidR="00331070">
          <w:rPr>
            <w:noProof/>
            <w:webHidden/>
          </w:rPr>
          <w:fldChar w:fldCharType="begin"/>
        </w:r>
        <w:r w:rsidR="00331070">
          <w:rPr>
            <w:noProof/>
            <w:webHidden/>
          </w:rPr>
          <w:delInstrText xml:space="preserve"> PAGEREF _Toc516224713 \h </w:delInstrText>
        </w:r>
        <w:r w:rsidR="00331070">
          <w:rPr>
            <w:noProof/>
            <w:webHidden/>
          </w:rPr>
        </w:r>
        <w:r w:rsidR="00331070">
          <w:rPr>
            <w:noProof/>
            <w:webHidden/>
          </w:rPr>
          <w:fldChar w:fldCharType="separate"/>
        </w:r>
        <w:r w:rsidR="00331070">
          <w:rPr>
            <w:noProof/>
            <w:webHidden/>
          </w:rPr>
          <w:delText>39</w:delText>
        </w:r>
        <w:r w:rsidR="00331070">
          <w:rPr>
            <w:noProof/>
            <w:webHidden/>
          </w:rPr>
          <w:fldChar w:fldCharType="end"/>
        </w:r>
        <w:r>
          <w:rPr>
            <w:noProof/>
          </w:rPr>
          <w:fldChar w:fldCharType="end"/>
        </w:r>
      </w:del>
    </w:p>
    <w:p w14:paraId="72D340BA" w14:textId="77777777" w:rsidR="00331070" w:rsidRDefault="005C469B">
      <w:pPr>
        <w:pStyle w:val="TOC3"/>
        <w:tabs>
          <w:tab w:val="right" w:leader="dot" w:pos="9350"/>
        </w:tabs>
        <w:rPr>
          <w:del w:id="174" w:author="Laurence Golding" w:date="2019-05-11T06:51:00Z"/>
          <w:rFonts w:asciiTheme="minorHAnsi" w:eastAsiaTheme="minorEastAsia" w:hAnsiTheme="minorHAnsi" w:cstheme="minorBidi"/>
          <w:noProof/>
          <w:sz w:val="22"/>
          <w:szCs w:val="22"/>
        </w:rPr>
      </w:pPr>
      <w:del w:id="175" w:author="Laurence Golding" w:date="2019-05-11T06:51:00Z">
        <w:r>
          <w:fldChar w:fldCharType="begin"/>
        </w:r>
        <w:r>
          <w:delInstrText xml:space="preserve"> HYPERLINK \l "_Toc516224714" </w:delInstrText>
        </w:r>
        <w:r>
          <w:fldChar w:fldCharType="separate"/>
        </w:r>
        <w:r w:rsidR="00331070" w:rsidRPr="00174A5F">
          <w:rPr>
            <w:rStyle w:val="Hyperlink"/>
            <w:noProof/>
          </w:rPr>
          <w:delText>3.11.8 tool property</w:delText>
        </w:r>
        <w:r w:rsidR="00331070">
          <w:rPr>
            <w:noProof/>
            <w:webHidden/>
          </w:rPr>
          <w:tab/>
        </w:r>
        <w:r w:rsidR="00331070">
          <w:rPr>
            <w:noProof/>
            <w:webHidden/>
          </w:rPr>
          <w:fldChar w:fldCharType="begin"/>
        </w:r>
        <w:r w:rsidR="00331070">
          <w:rPr>
            <w:noProof/>
            <w:webHidden/>
          </w:rPr>
          <w:delInstrText xml:space="preserve"> PAGEREF _Toc516224714 \h </w:delInstrText>
        </w:r>
        <w:r w:rsidR="00331070">
          <w:rPr>
            <w:noProof/>
            <w:webHidden/>
          </w:rPr>
        </w:r>
        <w:r w:rsidR="00331070">
          <w:rPr>
            <w:noProof/>
            <w:webHidden/>
          </w:rPr>
          <w:fldChar w:fldCharType="separate"/>
        </w:r>
        <w:r w:rsidR="00331070">
          <w:rPr>
            <w:noProof/>
            <w:webHidden/>
          </w:rPr>
          <w:delText>39</w:delText>
        </w:r>
        <w:r w:rsidR="00331070">
          <w:rPr>
            <w:noProof/>
            <w:webHidden/>
          </w:rPr>
          <w:fldChar w:fldCharType="end"/>
        </w:r>
        <w:r>
          <w:rPr>
            <w:noProof/>
          </w:rPr>
          <w:fldChar w:fldCharType="end"/>
        </w:r>
      </w:del>
    </w:p>
    <w:p w14:paraId="2D6710DD" w14:textId="77777777" w:rsidR="00331070" w:rsidRDefault="005C469B">
      <w:pPr>
        <w:pStyle w:val="TOC3"/>
        <w:tabs>
          <w:tab w:val="right" w:leader="dot" w:pos="9350"/>
        </w:tabs>
        <w:rPr>
          <w:del w:id="176" w:author="Laurence Golding" w:date="2019-05-11T06:51:00Z"/>
          <w:rFonts w:asciiTheme="minorHAnsi" w:eastAsiaTheme="minorEastAsia" w:hAnsiTheme="minorHAnsi" w:cstheme="minorBidi"/>
          <w:noProof/>
          <w:sz w:val="22"/>
          <w:szCs w:val="22"/>
        </w:rPr>
      </w:pPr>
      <w:del w:id="177" w:author="Laurence Golding" w:date="2019-05-11T06:51:00Z">
        <w:r>
          <w:fldChar w:fldCharType="begin"/>
        </w:r>
        <w:r>
          <w:delInstrText xml:space="preserve"> HYPERLINK \l "_Toc516224715" </w:delInstrText>
        </w:r>
        <w:r>
          <w:fldChar w:fldCharType="separate"/>
        </w:r>
        <w:r w:rsidR="00331070" w:rsidRPr="00174A5F">
          <w:rPr>
            <w:rStyle w:val="Hyperlink"/>
            <w:noProof/>
          </w:rPr>
          <w:delText>3.11.9 invocations property</w:delText>
        </w:r>
        <w:r w:rsidR="00331070">
          <w:rPr>
            <w:noProof/>
            <w:webHidden/>
          </w:rPr>
          <w:tab/>
        </w:r>
        <w:r w:rsidR="00331070">
          <w:rPr>
            <w:noProof/>
            <w:webHidden/>
          </w:rPr>
          <w:fldChar w:fldCharType="begin"/>
        </w:r>
        <w:r w:rsidR="00331070">
          <w:rPr>
            <w:noProof/>
            <w:webHidden/>
          </w:rPr>
          <w:delInstrText xml:space="preserve"> PAGEREF _Toc516224715 \h </w:delInstrText>
        </w:r>
        <w:r w:rsidR="00331070">
          <w:rPr>
            <w:noProof/>
            <w:webHidden/>
          </w:rPr>
        </w:r>
        <w:r w:rsidR="00331070">
          <w:rPr>
            <w:noProof/>
            <w:webHidden/>
          </w:rPr>
          <w:fldChar w:fldCharType="separate"/>
        </w:r>
        <w:r w:rsidR="00331070">
          <w:rPr>
            <w:noProof/>
            <w:webHidden/>
          </w:rPr>
          <w:delText>39</w:delText>
        </w:r>
        <w:r w:rsidR="00331070">
          <w:rPr>
            <w:noProof/>
            <w:webHidden/>
          </w:rPr>
          <w:fldChar w:fldCharType="end"/>
        </w:r>
        <w:r>
          <w:rPr>
            <w:noProof/>
          </w:rPr>
          <w:fldChar w:fldCharType="end"/>
        </w:r>
      </w:del>
    </w:p>
    <w:p w14:paraId="65FEBA56" w14:textId="77777777" w:rsidR="00331070" w:rsidRDefault="005C469B">
      <w:pPr>
        <w:pStyle w:val="TOC3"/>
        <w:tabs>
          <w:tab w:val="right" w:leader="dot" w:pos="9350"/>
        </w:tabs>
        <w:rPr>
          <w:del w:id="178" w:author="Laurence Golding" w:date="2019-05-11T06:51:00Z"/>
          <w:rFonts w:asciiTheme="minorHAnsi" w:eastAsiaTheme="minorEastAsia" w:hAnsiTheme="minorHAnsi" w:cstheme="minorBidi"/>
          <w:noProof/>
          <w:sz w:val="22"/>
          <w:szCs w:val="22"/>
        </w:rPr>
      </w:pPr>
      <w:del w:id="179" w:author="Laurence Golding" w:date="2019-05-11T06:51:00Z">
        <w:r>
          <w:fldChar w:fldCharType="begin"/>
        </w:r>
        <w:r>
          <w:delInstrText xml:space="preserve"> HYPERLINK \l "_Toc516224716" </w:delInstrText>
        </w:r>
        <w:r>
          <w:fldChar w:fldCharType="separate"/>
        </w:r>
        <w:r w:rsidR="00331070" w:rsidRPr="00174A5F">
          <w:rPr>
            <w:rStyle w:val="Hyperlink"/>
            <w:noProof/>
          </w:rPr>
          <w:delText>3.11.10 conversion property</w:delText>
        </w:r>
        <w:r w:rsidR="00331070">
          <w:rPr>
            <w:noProof/>
            <w:webHidden/>
          </w:rPr>
          <w:tab/>
        </w:r>
        <w:r w:rsidR="00331070">
          <w:rPr>
            <w:noProof/>
            <w:webHidden/>
          </w:rPr>
          <w:fldChar w:fldCharType="begin"/>
        </w:r>
        <w:r w:rsidR="00331070">
          <w:rPr>
            <w:noProof/>
            <w:webHidden/>
          </w:rPr>
          <w:delInstrText xml:space="preserve"> PAGEREF _Toc516224716 \h </w:delInstrText>
        </w:r>
        <w:r w:rsidR="00331070">
          <w:rPr>
            <w:noProof/>
            <w:webHidden/>
          </w:rPr>
        </w:r>
        <w:r w:rsidR="00331070">
          <w:rPr>
            <w:noProof/>
            <w:webHidden/>
          </w:rPr>
          <w:fldChar w:fldCharType="separate"/>
        </w:r>
        <w:r w:rsidR="00331070">
          <w:rPr>
            <w:noProof/>
            <w:webHidden/>
          </w:rPr>
          <w:delText>40</w:delText>
        </w:r>
        <w:r w:rsidR="00331070">
          <w:rPr>
            <w:noProof/>
            <w:webHidden/>
          </w:rPr>
          <w:fldChar w:fldCharType="end"/>
        </w:r>
        <w:r>
          <w:rPr>
            <w:noProof/>
          </w:rPr>
          <w:fldChar w:fldCharType="end"/>
        </w:r>
      </w:del>
    </w:p>
    <w:p w14:paraId="783F5D17" w14:textId="77777777" w:rsidR="00331070" w:rsidRDefault="005C469B">
      <w:pPr>
        <w:pStyle w:val="TOC3"/>
        <w:tabs>
          <w:tab w:val="right" w:leader="dot" w:pos="9350"/>
        </w:tabs>
        <w:rPr>
          <w:del w:id="180" w:author="Laurence Golding" w:date="2019-05-11T06:51:00Z"/>
          <w:rFonts w:asciiTheme="minorHAnsi" w:eastAsiaTheme="minorEastAsia" w:hAnsiTheme="minorHAnsi" w:cstheme="minorBidi"/>
          <w:noProof/>
          <w:sz w:val="22"/>
          <w:szCs w:val="22"/>
        </w:rPr>
      </w:pPr>
      <w:del w:id="181" w:author="Laurence Golding" w:date="2019-05-11T06:51:00Z">
        <w:r>
          <w:fldChar w:fldCharType="begin"/>
        </w:r>
        <w:r>
          <w:delInstrText xml:space="preserve"> HYPERLINK \l "_Toc516224717" </w:delInstrText>
        </w:r>
        <w:r>
          <w:fldChar w:fldCharType="separate"/>
        </w:r>
        <w:r w:rsidR="00331070" w:rsidRPr="00174A5F">
          <w:rPr>
            <w:rStyle w:val="Hyperlink"/>
            <w:noProof/>
          </w:rPr>
          <w:delText>3.11.11 versionControlProvenance property</w:delText>
        </w:r>
        <w:r w:rsidR="00331070">
          <w:rPr>
            <w:noProof/>
            <w:webHidden/>
          </w:rPr>
          <w:tab/>
        </w:r>
        <w:r w:rsidR="00331070">
          <w:rPr>
            <w:noProof/>
            <w:webHidden/>
          </w:rPr>
          <w:fldChar w:fldCharType="begin"/>
        </w:r>
        <w:r w:rsidR="00331070">
          <w:rPr>
            <w:noProof/>
            <w:webHidden/>
          </w:rPr>
          <w:delInstrText xml:space="preserve"> PAGEREF _Toc516224717 \h </w:delInstrText>
        </w:r>
        <w:r w:rsidR="00331070">
          <w:rPr>
            <w:noProof/>
            <w:webHidden/>
          </w:rPr>
        </w:r>
        <w:r w:rsidR="00331070">
          <w:rPr>
            <w:noProof/>
            <w:webHidden/>
          </w:rPr>
          <w:fldChar w:fldCharType="separate"/>
        </w:r>
        <w:r w:rsidR="00331070">
          <w:rPr>
            <w:noProof/>
            <w:webHidden/>
          </w:rPr>
          <w:delText>40</w:delText>
        </w:r>
        <w:r w:rsidR="00331070">
          <w:rPr>
            <w:noProof/>
            <w:webHidden/>
          </w:rPr>
          <w:fldChar w:fldCharType="end"/>
        </w:r>
        <w:r>
          <w:rPr>
            <w:noProof/>
          </w:rPr>
          <w:fldChar w:fldCharType="end"/>
        </w:r>
      </w:del>
    </w:p>
    <w:p w14:paraId="31E3321E" w14:textId="77777777" w:rsidR="00331070" w:rsidRDefault="005C469B">
      <w:pPr>
        <w:pStyle w:val="TOC3"/>
        <w:tabs>
          <w:tab w:val="right" w:leader="dot" w:pos="9350"/>
        </w:tabs>
        <w:rPr>
          <w:del w:id="182" w:author="Laurence Golding" w:date="2019-05-11T06:51:00Z"/>
          <w:rFonts w:asciiTheme="minorHAnsi" w:eastAsiaTheme="minorEastAsia" w:hAnsiTheme="minorHAnsi" w:cstheme="minorBidi"/>
          <w:noProof/>
          <w:sz w:val="22"/>
          <w:szCs w:val="22"/>
        </w:rPr>
      </w:pPr>
      <w:del w:id="183" w:author="Laurence Golding" w:date="2019-05-11T06:51:00Z">
        <w:r>
          <w:fldChar w:fldCharType="begin"/>
        </w:r>
        <w:r>
          <w:delInstrText xml:space="preserve"> HYPERLINK \l "_Toc516224718" </w:delInstrText>
        </w:r>
        <w:r>
          <w:fldChar w:fldCharType="separate"/>
        </w:r>
        <w:r w:rsidR="00331070" w:rsidRPr="00174A5F">
          <w:rPr>
            <w:rStyle w:val="Hyperlink"/>
            <w:noProof/>
          </w:rPr>
          <w:delText>3.11.12 originalUriBaseIds property</w:delText>
        </w:r>
        <w:r w:rsidR="00331070">
          <w:rPr>
            <w:noProof/>
            <w:webHidden/>
          </w:rPr>
          <w:tab/>
        </w:r>
        <w:r w:rsidR="00331070">
          <w:rPr>
            <w:noProof/>
            <w:webHidden/>
          </w:rPr>
          <w:fldChar w:fldCharType="begin"/>
        </w:r>
        <w:r w:rsidR="00331070">
          <w:rPr>
            <w:noProof/>
            <w:webHidden/>
          </w:rPr>
          <w:delInstrText xml:space="preserve"> PAGEREF _Toc516224718 \h </w:delInstrText>
        </w:r>
        <w:r w:rsidR="00331070">
          <w:rPr>
            <w:noProof/>
            <w:webHidden/>
          </w:rPr>
        </w:r>
        <w:r w:rsidR="00331070">
          <w:rPr>
            <w:noProof/>
            <w:webHidden/>
          </w:rPr>
          <w:fldChar w:fldCharType="separate"/>
        </w:r>
        <w:r w:rsidR="00331070">
          <w:rPr>
            <w:noProof/>
            <w:webHidden/>
          </w:rPr>
          <w:delText>40</w:delText>
        </w:r>
        <w:r w:rsidR="00331070">
          <w:rPr>
            <w:noProof/>
            <w:webHidden/>
          </w:rPr>
          <w:fldChar w:fldCharType="end"/>
        </w:r>
        <w:r>
          <w:rPr>
            <w:noProof/>
          </w:rPr>
          <w:fldChar w:fldCharType="end"/>
        </w:r>
      </w:del>
    </w:p>
    <w:p w14:paraId="74067EFD" w14:textId="77777777" w:rsidR="00331070" w:rsidRDefault="005C469B">
      <w:pPr>
        <w:pStyle w:val="TOC3"/>
        <w:tabs>
          <w:tab w:val="right" w:leader="dot" w:pos="9350"/>
        </w:tabs>
        <w:rPr>
          <w:del w:id="184" w:author="Laurence Golding" w:date="2019-05-11T06:51:00Z"/>
          <w:rFonts w:asciiTheme="minorHAnsi" w:eastAsiaTheme="minorEastAsia" w:hAnsiTheme="minorHAnsi" w:cstheme="minorBidi"/>
          <w:noProof/>
          <w:sz w:val="22"/>
          <w:szCs w:val="22"/>
        </w:rPr>
      </w:pPr>
      <w:del w:id="185" w:author="Laurence Golding" w:date="2019-05-11T06:51:00Z">
        <w:r>
          <w:fldChar w:fldCharType="begin"/>
        </w:r>
        <w:r>
          <w:delInstrText xml:space="preserve"> HYPERLINK \l "_Toc516224719" </w:delInstrText>
        </w:r>
        <w:r>
          <w:fldChar w:fldCharType="separate"/>
        </w:r>
        <w:r w:rsidR="00331070" w:rsidRPr="00174A5F">
          <w:rPr>
            <w:rStyle w:val="Hyperlink"/>
            <w:noProof/>
          </w:rPr>
          <w:delText>3.11.13 files property</w:delText>
        </w:r>
        <w:r w:rsidR="00331070">
          <w:rPr>
            <w:noProof/>
            <w:webHidden/>
          </w:rPr>
          <w:tab/>
        </w:r>
        <w:r w:rsidR="00331070">
          <w:rPr>
            <w:noProof/>
            <w:webHidden/>
          </w:rPr>
          <w:fldChar w:fldCharType="begin"/>
        </w:r>
        <w:r w:rsidR="00331070">
          <w:rPr>
            <w:noProof/>
            <w:webHidden/>
          </w:rPr>
          <w:delInstrText xml:space="preserve"> PAGEREF _Toc516224719 \h </w:delInstrText>
        </w:r>
        <w:r w:rsidR="00331070">
          <w:rPr>
            <w:noProof/>
            <w:webHidden/>
          </w:rPr>
        </w:r>
        <w:r w:rsidR="00331070">
          <w:rPr>
            <w:noProof/>
            <w:webHidden/>
          </w:rPr>
          <w:fldChar w:fldCharType="separate"/>
        </w:r>
        <w:r w:rsidR="00331070">
          <w:rPr>
            <w:noProof/>
            <w:webHidden/>
          </w:rPr>
          <w:delText>41</w:delText>
        </w:r>
        <w:r w:rsidR="00331070">
          <w:rPr>
            <w:noProof/>
            <w:webHidden/>
          </w:rPr>
          <w:fldChar w:fldCharType="end"/>
        </w:r>
        <w:r>
          <w:rPr>
            <w:noProof/>
          </w:rPr>
          <w:fldChar w:fldCharType="end"/>
        </w:r>
      </w:del>
    </w:p>
    <w:p w14:paraId="3842A4CD" w14:textId="77777777" w:rsidR="00331070" w:rsidRDefault="005C469B">
      <w:pPr>
        <w:pStyle w:val="TOC4"/>
        <w:tabs>
          <w:tab w:val="right" w:leader="dot" w:pos="9350"/>
        </w:tabs>
        <w:rPr>
          <w:del w:id="186" w:author="Laurence Golding" w:date="2019-05-11T06:51:00Z"/>
          <w:rFonts w:asciiTheme="minorHAnsi" w:eastAsiaTheme="minorEastAsia" w:hAnsiTheme="minorHAnsi" w:cstheme="minorBidi"/>
          <w:noProof/>
          <w:sz w:val="22"/>
          <w:szCs w:val="22"/>
        </w:rPr>
      </w:pPr>
      <w:del w:id="187" w:author="Laurence Golding" w:date="2019-05-11T06:51:00Z">
        <w:r>
          <w:fldChar w:fldCharType="begin"/>
        </w:r>
        <w:r>
          <w:delInstrText xml:space="preserve"> HYPERLINK \l "_Toc516224720" </w:delInstrText>
        </w:r>
        <w:r>
          <w:fldChar w:fldCharType="separate"/>
        </w:r>
        <w:r w:rsidR="00331070" w:rsidRPr="00174A5F">
          <w:rPr>
            <w:rStyle w:val="Hyperlink"/>
            <w:noProof/>
          </w:rPr>
          <w:delText>3.11.13.1 General</w:delText>
        </w:r>
        <w:r w:rsidR="00331070">
          <w:rPr>
            <w:noProof/>
            <w:webHidden/>
          </w:rPr>
          <w:tab/>
        </w:r>
        <w:r w:rsidR="00331070">
          <w:rPr>
            <w:noProof/>
            <w:webHidden/>
          </w:rPr>
          <w:fldChar w:fldCharType="begin"/>
        </w:r>
        <w:r w:rsidR="00331070">
          <w:rPr>
            <w:noProof/>
            <w:webHidden/>
          </w:rPr>
          <w:delInstrText xml:space="preserve"> PAGEREF _Toc516224720 \h </w:delInstrText>
        </w:r>
        <w:r w:rsidR="00331070">
          <w:rPr>
            <w:noProof/>
            <w:webHidden/>
          </w:rPr>
        </w:r>
        <w:r w:rsidR="00331070">
          <w:rPr>
            <w:noProof/>
            <w:webHidden/>
          </w:rPr>
          <w:fldChar w:fldCharType="separate"/>
        </w:r>
        <w:r w:rsidR="00331070">
          <w:rPr>
            <w:noProof/>
            <w:webHidden/>
          </w:rPr>
          <w:delText>41</w:delText>
        </w:r>
        <w:r w:rsidR="00331070">
          <w:rPr>
            <w:noProof/>
            <w:webHidden/>
          </w:rPr>
          <w:fldChar w:fldCharType="end"/>
        </w:r>
        <w:r>
          <w:rPr>
            <w:noProof/>
          </w:rPr>
          <w:fldChar w:fldCharType="end"/>
        </w:r>
      </w:del>
    </w:p>
    <w:p w14:paraId="6FB90DBC" w14:textId="77777777" w:rsidR="00331070" w:rsidRDefault="005C469B">
      <w:pPr>
        <w:pStyle w:val="TOC4"/>
        <w:tabs>
          <w:tab w:val="right" w:leader="dot" w:pos="9350"/>
        </w:tabs>
        <w:rPr>
          <w:del w:id="188" w:author="Laurence Golding" w:date="2019-05-11T06:51:00Z"/>
          <w:rFonts w:asciiTheme="minorHAnsi" w:eastAsiaTheme="minorEastAsia" w:hAnsiTheme="minorHAnsi" w:cstheme="minorBidi"/>
          <w:noProof/>
          <w:sz w:val="22"/>
          <w:szCs w:val="22"/>
        </w:rPr>
      </w:pPr>
      <w:del w:id="189" w:author="Laurence Golding" w:date="2019-05-11T06:51:00Z">
        <w:r>
          <w:fldChar w:fldCharType="begin"/>
        </w:r>
        <w:r>
          <w:delInstrText xml:space="preserve"> HYPERLINK \l "_Toc516224721" </w:delInstrText>
        </w:r>
        <w:r>
          <w:fldChar w:fldCharType="separate"/>
        </w:r>
        <w:r w:rsidR="00331070" w:rsidRPr="00174A5F">
          <w:rPr>
            <w:rStyle w:val="Hyperlink"/>
            <w:noProof/>
          </w:rPr>
          <w:delText>3.11.13.2 Property names</w:delText>
        </w:r>
        <w:r w:rsidR="00331070">
          <w:rPr>
            <w:noProof/>
            <w:webHidden/>
          </w:rPr>
          <w:tab/>
        </w:r>
        <w:r w:rsidR="00331070">
          <w:rPr>
            <w:noProof/>
            <w:webHidden/>
          </w:rPr>
          <w:fldChar w:fldCharType="begin"/>
        </w:r>
        <w:r w:rsidR="00331070">
          <w:rPr>
            <w:noProof/>
            <w:webHidden/>
          </w:rPr>
          <w:delInstrText xml:space="preserve"> PAGEREF _Toc516224721 \h </w:delInstrText>
        </w:r>
        <w:r w:rsidR="00331070">
          <w:rPr>
            <w:noProof/>
            <w:webHidden/>
          </w:rPr>
        </w:r>
        <w:r w:rsidR="00331070">
          <w:rPr>
            <w:noProof/>
            <w:webHidden/>
          </w:rPr>
          <w:fldChar w:fldCharType="separate"/>
        </w:r>
        <w:r w:rsidR="00331070">
          <w:rPr>
            <w:noProof/>
            <w:webHidden/>
          </w:rPr>
          <w:delText>41</w:delText>
        </w:r>
        <w:r w:rsidR="00331070">
          <w:rPr>
            <w:noProof/>
            <w:webHidden/>
          </w:rPr>
          <w:fldChar w:fldCharType="end"/>
        </w:r>
        <w:r>
          <w:rPr>
            <w:noProof/>
          </w:rPr>
          <w:fldChar w:fldCharType="end"/>
        </w:r>
      </w:del>
    </w:p>
    <w:p w14:paraId="2950C728" w14:textId="77777777" w:rsidR="00331070" w:rsidRDefault="005C469B">
      <w:pPr>
        <w:pStyle w:val="TOC4"/>
        <w:tabs>
          <w:tab w:val="right" w:leader="dot" w:pos="9350"/>
        </w:tabs>
        <w:rPr>
          <w:del w:id="190" w:author="Laurence Golding" w:date="2019-05-11T06:51:00Z"/>
          <w:rFonts w:asciiTheme="minorHAnsi" w:eastAsiaTheme="minorEastAsia" w:hAnsiTheme="minorHAnsi" w:cstheme="minorBidi"/>
          <w:noProof/>
          <w:sz w:val="22"/>
          <w:szCs w:val="22"/>
        </w:rPr>
      </w:pPr>
      <w:del w:id="191" w:author="Laurence Golding" w:date="2019-05-11T06:51:00Z">
        <w:r>
          <w:fldChar w:fldCharType="begin"/>
        </w:r>
        <w:r>
          <w:delInstrText xml:space="preserve"> HYPERLINK \l "_Toc516224722" </w:delInstrText>
        </w:r>
        <w:r>
          <w:fldChar w:fldCharType="separate"/>
        </w:r>
        <w:r w:rsidR="00331070" w:rsidRPr="00174A5F">
          <w:rPr>
            <w:rStyle w:val="Hyperlink"/>
            <w:noProof/>
          </w:rPr>
          <w:delText>3.11.13.3 Property values</w:delText>
        </w:r>
        <w:r w:rsidR="00331070">
          <w:rPr>
            <w:noProof/>
            <w:webHidden/>
          </w:rPr>
          <w:tab/>
        </w:r>
        <w:r w:rsidR="00331070">
          <w:rPr>
            <w:noProof/>
            <w:webHidden/>
          </w:rPr>
          <w:fldChar w:fldCharType="begin"/>
        </w:r>
        <w:r w:rsidR="00331070">
          <w:rPr>
            <w:noProof/>
            <w:webHidden/>
          </w:rPr>
          <w:delInstrText xml:space="preserve"> PAGEREF _Toc516224722 \h </w:delInstrText>
        </w:r>
        <w:r w:rsidR="00331070">
          <w:rPr>
            <w:noProof/>
            <w:webHidden/>
          </w:rPr>
        </w:r>
        <w:r w:rsidR="00331070">
          <w:rPr>
            <w:noProof/>
            <w:webHidden/>
          </w:rPr>
          <w:fldChar w:fldCharType="separate"/>
        </w:r>
        <w:r w:rsidR="00331070">
          <w:rPr>
            <w:noProof/>
            <w:webHidden/>
          </w:rPr>
          <w:delText>44</w:delText>
        </w:r>
        <w:r w:rsidR="00331070">
          <w:rPr>
            <w:noProof/>
            <w:webHidden/>
          </w:rPr>
          <w:fldChar w:fldCharType="end"/>
        </w:r>
        <w:r>
          <w:rPr>
            <w:noProof/>
          </w:rPr>
          <w:fldChar w:fldCharType="end"/>
        </w:r>
      </w:del>
    </w:p>
    <w:p w14:paraId="1AF505B4" w14:textId="77777777" w:rsidR="00331070" w:rsidRDefault="005C469B">
      <w:pPr>
        <w:pStyle w:val="TOC3"/>
        <w:tabs>
          <w:tab w:val="right" w:leader="dot" w:pos="9350"/>
        </w:tabs>
        <w:rPr>
          <w:del w:id="192" w:author="Laurence Golding" w:date="2019-05-11T06:51:00Z"/>
          <w:rFonts w:asciiTheme="minorHAnsi" w:eastAsiaTheme="minorEastAsia" w:hAnsiTheme="minorHAnsi" w:cstheme="minorBidi"/>
          <w:noProof/>
          <w:sz w:val="22"/>
          <w:szCs w:val="22"/>
        </w:rPr>
      </w:pPr>
      <w:del w:id="193" w:author="Laurence Golding" w:date="2019-05-11T06:51:00Z">
        <w:r>
          <w:fldChar w:fldCharType="begin"/>
        </w:r>
        <w:r>
          <w:delInstrText xml:space="preserve"> HYPERLINK \l "_Toc516224723" </w:delInstrText>
        </w:r>
        <w:r>
          <w:fldChar w:fldCharType="separate"/>
        </w:r>
        <w:r w:rsidR="00331070" w:rsidRPr="00174A5F">
          <w:rPr>
            <w:rStyle w:val="Hyperlink"/>
            <w:noProof/>
          </w:rPr>
          <w:delText>3.11.14 logicalLocations property</w:delText>
        </w:r>
        <w:r w:rsidR="00331070">
          <w:rPr>
            <w:noProof/>
            <w:webHidden/>
          </w:rPr>
          <w:tab/>
        </w:r>
        <w:r w:rsidR="00331070">
          <w:rPr>
            <w:noProof/>
            <w:webHidden/>
          </w:rPr>
          <w:fldChar w:fldCharType="begin"/>
        </w:r>
        <w:r w:rsidR="00331070">
          <w:rPr>
            <w:noProof/>
            <w:webHidden/>
          </w:rPr>
          <w:delInstrText xml:space="preserve"> PAGEREF _Toc516224723 \h </w:delInstrText>
        </w:r>
        <w:r w:rsidR="00331070">
          <w:rPr>
            <w:noProof/>
            <w:webHidden/>
          </w:rPr>
        </w:r>
        <w:r w:rsidR="00331070">
          <w:rPr>
            <w:noProof/>
            <w:webHidden/>
          </w:rPr>
          <w:fldChar w:fldCharType="separate"/>
        </w:r>
        <w:r w:rsidR="00331070">
          <w:rPr>
            <w:noProof/>
            <w:webHidden/>
          </w:rPr>
          <w:delText>45</w:delText>
        </w:r>
        <w:r w:rsidR="00331070">
          <w:rPr>
            <w:noProof/>
            <w:webHidden/>
          </w:rPr>
          <w:fldChar w:fldCharType="end"/>
        </w:r>
        <w:r>
          <w:rPr>
            <w:noProof/>
          </w:rPr>
          <w:fldChar w:fldCharType="end"/>
        </w:r>
      </w:del>
    </w:p>
    <w:p w14:paraId="44E87866" w14:textId="77777777" w:rsidR="00331070" w:rsidRDefault="005C469B">
      <w:pPr>
        <w:pStyle w:val="TOC3"/>
        <w:tabs>
          <w:tab w:val="right" w:leader="dot" w:pos="9350"/>
        </w:tabs>
        <w:rPr>
          <w:del w:id="194" w:author="Laurence Golding" w:date="2019-05-11T06:51:00Z"/>
          <w:rFonts w:asciiTheme="minorHAnsi" w:eastAsiaTheme="minorEastAsia" w:hAnsiTheme="minorHAnsi" w:cstheme="minorBidi"/>
          <w:noProof/>
          <w:sz w:val="22"/>
          <w:szCs w:val="22"/>
        </w:rPr>
      </w:pPr>
      <w:del w:id="195" w:author="Laurence Golding" w:date="2019-05-11T06:51:00Z">
        <w:r>
          <w:fldChar w:fldCharType="begin"/>
        </w:r>
        <w:r>
          <w:delInstrText xml:space="preserve"> HYPERLINK \l "_Toc516224724" </w:delInstrText>
        </w:r>
        <w:r>
          <w:fldChar w:fldCharType="separate"/>
        </w:r>
        <w:r w:rsidR="00331070" w:rsidRPr="00174A5F">
          <w:rPr>
            <w:rStyle w:val="Hyperlink"/>
            <w:noProof/>
          </w:rPr>
          <w:delText>3.11.15 graphs property</w:delText>
        </w:r>
        <w:r w:rsidR="00331070">
          <w:rPr>
            <w:noProof/>
            <w:webHidden/>
          </w:rPr>
          <w:tab/>
        </w:r>
        <w:r w:rsidR="00331070">
          <w:rPr>
            <w:noProof/>
            <w:webHidden/>
          </w:rPr>
          <w:fldChar w:fldCharType="begin"/>
        </w:r>
        <w:r w:rsidR="00331070">
          <w:rPr>
            <w:noProof/>
            <w:webHidden/>
          </w:rPr>
          <w:delInstrText xml:space="preserve"> PAGEREF _Toc516224724 \h </w:delInstrText>
        </w:r>
        <w:r w:rsidR="00331070">
          <w:rPr>
            <w:noProof/>
            <w:webHidden/>
          </w:rPr>
        </w:r>
        <w:r w:rsidR="00331070">
          <w:rPr>
            <w:noProof/>
            <w:webHidden/>
          </w:rPr>
          <w:fldChar w:fldCharType="separate"/>
        </w:r>
        <w:r w:rsidR="00331070">
          <w:rPr>
            <w:noProof/>
            <w:webHidden/>
          </w:rPr>
          <w:delText>46</w:delText>
        </w:r>
        <w:r w:rsidR="00331070">
          <w:rPr>
            <w:noProof/>
            <w:webHidden/>
          </w:rPr>
          <w:fldChar w:fldCharType="end"/>
        </w:r>
        <w:r>
          <w:rPr>
            <w:noProof/>
          </w:rPr>
          <w:fldChar w:fldCharType="end"/>
        </w:r>
      </w:del>
    </w:p>
    <w:p w14:paraId="255FA8C3" w14:textId="77777777" w:rsidR="00331070" w:rsidRDefault="005C469B">
      <w:pPr>
        <w:pStyle w:val="TOC3"/>
        <w:tabs>
          <w:tab w:val="right" w:leader="dot" w:pos="9350"/>
        </w:tabs>
        <w:rPr>
          <w:del w:id="196" w:author="Laurence Golding" w:date="2019-05-11T06:51:00Z"/>
          <w:rFonts w:asciiTheme="minorHAnsi" w:eastAsiaTheme="minorEastAsia" w:hAnsiTheme="minorHAnsi" w:cstheme="minorBidi"/>
          <w:noProof/>
          <w:sz w:val="22"/>
          <w:szCs w:val="22"/>
        </w:rPr>
      </w:pPr>
      <w:del w:id="197" w:author="Laurence Golding" w:date="2019-05-11T06:51:00Z">
        <w:r>
          <w:fldChar w:fldCharType="begin"/>
        </w:r>
        <w:r>
          <w:delInstrText xml:space="preserve"> HYPERLINK \l "_Toc516224725" </w:delInstrText>
        </w:r>
        <w:r>
          <w:fldChar w:fldCharType="separate"/>
        </w:r>
        <w:r w:rsidR="00331070" w:rsidRPr="00174A5F">
          <w:rPr>
            <w:rStyle w:val="Hyperlink"/>
            <w:noProof/>
          </w:rPr>
          <w:delText>3.11.16 results property</w:delText>
        </w:r>
        <w:r w:rsidR="00331070">
          <w:rPr>
            <w:noProof/>
            <w:webHidden/>
          </w:rPr>
          <w:tab/>
        </w:r>
        <w:r w:rsidR="00331070">
          <w:rPr>
            <w:noProof/>
            <w:webHidden/>
          </w:rPr>
          <w:fldChar w:fldCharType="begin"/>
        </w:r>
        <w:r w:rsidR="00331070">
          <w:rPr>
            <w:noProof/>
            <w:webHidden/>
          </w:rPr>
          <w:delInstrText xml:space="preserve"> PAGEREF _Toc516224725 \h </w:delInstrText>
        </w:r>
        <w:r w:rsidR="00331070">
          <w:rPr>
            <w:noProof/>
            <w:webHidden/>
          </w:rPr>
        </w:r>
        <w:r w:rsidR="00331070">
          <w:rPr>
            <w:noProof/>
            <w:webHidden/>
          </w:rPr>
          <w:fldChar w:fldCharType="separate"/>
        </w:r>
        <w:r w:rsidR="00331070">
          <w:rPr>
            <w:noProof/>
            <w:webHidden/>
          </w:rPr>
          <w:delText>47</w:delText>
        </w:r>
        <w:r w:rsidR="00331070">
          <w:rPr>
            <w:noProof/>
            <w:webHidden/>
          </w:rPr>
          <w:fldChar w:fldCharType="end"/>
        </w:r>
        <w:r>
          <w:rPr>
            <w:noProof/>
          </w:rPr>
          <w:fldChar w:fldCharType="end"/>
        </w:r>
      </w:del>
    </w:p>
    <w:p w14:paraId="61DA1429" w14:textId="77777777" w:rsidR="00331070" w:rsidRDefault="005C469B">
      <w:pPr>
        <w:pStyle w:val="TOC3"/>
        <w:tabs>
          <w:tab w:val="right" w:leader="dot" w:pos="9350"/>
        </w:tabs>
        <w:rPr>
          <w:del w:id="198" w:author="Laurence Golding" w:date="2019-05-11T06:51:00Z"/>
          <w:rFonts w:asciiTheme="minorHAnsi" w:eastAsiaTheme="minorEastAsia" w:hAnsiTheme="minorHAnsi" w:cstheme="minorBidi"/>
          <w:noProof/>
          <w:sz w:val="22"/>
          <w:szCs w:val="22"/>
        </w:rPr>
      </w:pPr>
      <w:del w:id="199" w:author="Laurence Golding" w:date="2019-05-11T06:51:00Z">
        <w:r>
          <w:fldChar w:fldCharType="begin"/>
        </w:r>
        <w:r>
          <w:delInstrText xml:space="preserve"> HYPERLINK \l "_Toc516224726" </w:delInstrText>
        </w:r>
        <w:r>
          <w:fldChar w:fldCharType="separate"/>
        </w:r>
        <w:r w:rsidR="00331070" w:rsidRPr="00174A5F">
          <w:rPr>
            <w:rStyle w:val="Hyperlink"/>
            <w:noProof/>
          </w:rPr>
          <w:delText>3.11.17 resources property</w:delText>
        </w:r>
        <w:r w:rsidR="00331070">
          <w:rPr>
            <w:noProof/>
            <w:webHidden/>
          </w:rPr>
          <w:tab/>
        </w:r>
        <w:r w:rsidR="00331070">
          <w:rPr>
            <w:noProof/>
            <w:webHidden/>
          </w:rPr>
          <w:fldChar w:fldCharType="begin"/>
        </w:r>
        <w:r w:rsidR="00331070">
          <w:rPr>
            <w:noProof/>
            <w:webHidden/>
          </w:rPr>
          <w:delInstrText xml:space="preserve"> PAGEREF _Toc516224726 \h </w:delInstrText>
        </w:r>
        <w:r w:rsidR="00331070">
          <w:rPr>
            <w:noProof/>
            <w:webHidden/>
          </w:rPr>
        </w:r>
        <w:r w:rsidR="00331070">
          <w:rPr>
            <w:noProof/>
            <w:webHidden/>
          </w:rPr>
          <w:fldChar w:fldCharType="separate"/>
        </w:r>
        <w:r w:rsidR="00331070">
          <w:rPr>
            <w:noProof/>
            <w:webHidden/>
          </w:rPr>
          <w:delText>47</w:delText>
        </w:r>
        <w:r w:rsidR="00331070">
          <w:rPr>
            <w:noProof/>
            <w:webHidden/>
          </w:rPr>
          <w:fldChar w:fldCharType="end"/>
        </w:r>
        <w:r>
          <w:rPr>
            <w:noProof/>
          </w:rPr>
          <w:fldChar w:fldCharType="end"/>
        </w:r>
      </w:del>
    </w:p>
    <w:p w14:paraId="06444223" w14:textId="77777777" w:rsidR="00331070" w:rsidRDefault="005C469B">
      <w:pPr>
        <w:pStyle w:val="TOC3"/>
        <w:tabs>
          <w:tab w:val="right" w:leader="dot" w:pos="9350"/>
        </w:tabs>
        <w:rPr>
          <w:del w:id="200" w:author="Laurence Golding" w:date="2019-05-11T06:51:00Z"/>
          <w:rFonts w:asciiTheme="minorHAnsi" w:eastAsiaTheme="minorEastAsia" w:hAnsiTheme="minorHAnsi" w:cstheme="minorBidi"/>
          <w:noProof/>
          <w:sz w:val="22"/>
          <w:szCs w:val="22"/>
        </w:rPr>
      </w:pPr>
      <w:del w:id="201" w:author="Laurence Golding" w:date="2019-05-11T06:51:00Z">
        <w:r>
          <w:lastRenderedPageBreak/>
          <w:fldChar w:fldCharType="begin"/>
        </w:r>
        <w:r>
          <w:delInstrText xml:space="preserve"> HYPERLINK \l "_Toc516224727" </w:delInstrText>
        </w:r>
        <w:r>
          <w:fldChar w:fldCharType="separate"/>
        </w:r>
        <w:r w:rsidR="00331070" w:rsidRPr="00174A5F">
          <w:rPr>
            <w:rStyle w:val="Hyperlink"/>
            <w:noProof/>
          </w:rPr>
          <w:delText>3.11.18 defaultFileEncoding</w:delText>
        </w:r>
        <w:r w:rsidR="00331070">
          <w:rPr>
            <w:noProof/>
            <w:webHidden/>
          </w:rPr>
          <w:tab/>
        </w:r>
        <w:r w:rsidR="00331070">
          <w:rPr>
            <w:noProof/>
            <w:webHidden/>
          </w:rPr>
          <w:fldChar w:fldCharType="begin"/>
        </w:r>
        <w:r w:rsidR="00331070">
          <w:rPr>
            <w:noProof/>
            <w:webHidden/>
          </w:rPr>
          <w:delInstrText xml:space="preserve"> PAGEREF _Toc516224727 \h </w:delInstrText>
        </w:r>
        <w:r w:rsidR="00331070">
          <w:rPr>
            <w:noProof/>
            <w:webHidden/>
          </w:rPr>
        </w:r>
        <w:r w:rsidR="00331070">
          <w:rPr>
            <w:noProof/>
            <w:webHidden/>
          </w:rPr>
          <w:fldChar w:fldCharType="separate"/>
        </w:r>
        <w:r w:rsidR="00331070">
          <w:rPr>
            <w:noProof/>
            <w:webHidden/>
          </w:rPr>
          <w:delText>47</w:delText>
        </w:r>
        <w:r w:rsidR="00331070">
          <w:rPr>
            <w:noProof/>
            <w:webHidden/>
          </w:rPr>
          <w:fldChar w:fldCharType="end"/>
        </w:r>
        <w:r>
          <w:rPr>
            <w:noProof/>
          </w:rPr>
          <w:fldChar w:fldCharType="end"/>
        </w:r>
      </w:del>
    </w:p>
    <w:p w14:paraId="03A9F902" w14:textId="77777777" w:rsidR="00331070" w:rsidRDefault="005C469B">
      <w:pPr>
        <w:pStyle w:val="TOC3"/>
        <w:tabs>
          <w:tab w:val="right" w:leader="dot" w:pos="9350"/>
        </w:tabs>
        <w:rPr>
          <w:del w:id="202" w:author="Laurence Golding" w:date="2019-05-11T06:51:00Z"/>
          <w:rFonts w:asciiTheme="minorHAnsi" w:eastAsiaTheme="minorEastAsia" w:hAnsiTheme="minorHAnsi" w:cstheme="minorBidi"/>
          <w:noProof/>
          <w:sz w:val="22"/>
          <w:szCs w:val="22"/>
        </w:rPr>
      </w:pPr>
      <w:del w:id="203" w:author="Laurence Golding" w:date="2019-05-11T06:51:00Z">
        <w:r>
          <w:fldChar w:fldCharType="begin"/>
        </w:r>
        <w:r>
          <w:delInstrText xml:space="preserve"> HYPERLINK \l "_Toc516224728" </w:delInstrText>
        </w:r>
        <w:r>
          <w:fldChar w:fldCharType="separate"/>
        </w:r>
        <w:r w:rsidR="00331070" w:rsidRPr="00174A5F">
          <w:rPr>
            <w:rStyle w:val="Hyperlink"/>
            <w:noProof/>
          </w:rPr>
          <w:delText>3.11.19 columnKind property</w:delText>
        </w:r>
        <w:r w:rsidR="00331070">
          <w:rPr>
            <w:noProof/>
            <w:webHidden/>
          </w:rPr>
          <w:tab/>
        </w:r>
        <w:r w:rsidR="00331070">
          <w:rPr>
            <w:noProof/>
            <w:webHidden/>
          </w:rPr>
          <w:fldChar w:fldCharType="begin"/>
        </w:r>
        <w:r w:rsidR="00331070">
          <w:rPr>
            <w:noProof/>
            <w:webHidden/>
          </w:rPr>
          <w:delInstrText xml:space="preserve"> PAGEREF _Toc516224728 \h </w:delInstrText>
        </w:r>
        <w:r w:rsidR="00331070">
          <w:rPr>
            <w:noProof/>
            <w:webHidden/>
          </w:rPr>
        </w:r>
        <w:r w:rsidR="00331070">
          <w:rPr>
            <w:noProof/>
            <w:webHidden/>
          </w:rPr>
          <w:fldChar w:fldCharType="separate"/>
        </w:r>
        <w:r w:rsidR="00331070">
          <w:rPr>
            <w:noProof/>
            <w:webHidden/>
          </w:rPr>
          <w:delText>47</w:delText>
        </w:r>
        <w:r w:rsidR="00331070">
          <w:rPr>
            <w:noProof/>
            <w:webHidden/>
          </w:rPr>
          <w:fldChar w:fldCharType="end"/>
        </w:r>
        <w:r>
          <w:rPr>
            <w:noProof/>
          </w:rPr>
          <w:fldChar w:fldCharType="end"/>
        </w:r>
      </w:del>
    </w:p>
    <w:p w14:paraId="2AC26F5C" w14:textId="77777777" w:rsidR="00331070" w:rsidRDefault="005C469B">
      <w:pPr>
        <w:pStyle w:val="TOC3"/>
        <w:tabs>
          <w:tab w:val="right" w:leader="dot" w:pos="9350"/>
        </w:tabs>
        <w:rPr>
          <w:del w:id="204" w:author="Laurence Golding" w:date="2019-05-11T06:51:00Z"/>
          <w:rFonts w:asciiTheme="minorHAnsi" w:eastAsiaTheme="minorEastAsia" w:hAnsiTheme="minorHAnsi" w:cstheme="minorBidi"/>
          <w:noProof/>
          <w:sz w:val="22"/>
          <w:szCs w:val="22"/>
        </w:rPr>
      </w:pPr>
      <w:del w:id="205" w:author="Laurence Golding" w:date="2019-05-11T06:51:00Z">
        <w:r>
          <w:fldChar w:fldCharType="begin"/>
        </w:r>
        <w:r>
          <w:delInstrText xml:space="preserve"> HYPERLINK \l "_Toc516224729" </w:delInstrText>
        </w:r>
        <w:r>
          <w:fldChar w:fldCharType="separate"/>
        </w:r>
        <w:r w:rsidR="00331070" w:rsidRPr="00174A5F">
          <w:rPr>
            <w:rStyle w:val="Hyperlink"/>
            <w:noProof/>
          </w:rPr>
          <w:delText>3.11.20 richMessageMimeType property</w:delText>
        </w:r>
        <w:r w:rsidR="00331070">
          <w:rPr>
            <w:noProof/>
            <w:webHidden/>
          </w:rPr>
          <w:tab/>
        </w:r>
        <w:r w:rsidR="00331070">
          <w:rPr>
            <w:noProof/>
            <w:webHidden/>
          </w:rPr>
          <w:fldChar w:fldCharType="begin"/>
        </w:r>
        <w:r w:rsidR="00331070">
          <w:rPr>
            <w:noProof/>
            <w:webHidden/>
          </w:rPr>
          <w:delInstrText xml:space="preserve"> PAGEREF _Toc516224729 \h </w:delInstrText>
        </w:r>
        <w:r w:rsidR="00331070">
          <w:rPr>
            <w:noProof/>
            <w:webHidden/>
          </w:rPr>
        </w:r>
        <w:r w:rsidR="00331070">
          <w:rPr>
            <w:noProof/>
            <w:webHidden/>
          </w:rPr>
          <w:fldChar w:fldCharType="separate"/>
        </w:r>
        <w:r w:rsidR="00331070">
          <w:rPr>
            <w:noProof/>
            <w:webHidden/>
          </w:rPr>
          <w:delText>47</w:delText>
        </w:r>
        <w:r w:rsidR="00331070">
          <w:rPr>
            <w:noProof/>
            <w:webHidden/>
          </w:rPr>
          <w:fldChar w:fldCharType="end"/>
        </w:r>
        <w:r>
          <w:rPr>
            <w:noProof/>
          </w:rPr>
          <w:fldChar w:fldCharType="end"/>
        </w:r>
      </w:del>
    </w:p>
    <w:p w14:paraId="0036E7A7" w14:textId="77777777" w:rsidR="00331070" w:rsidRDefault="005C469B">
      <w:pPr>
        <w:pStyle w:val="TOC3"/>
        <w:tabs>
          <w:tab w:val="right" w:leader="dot" w:pos="9350"/>
        </w:tabs>
        <w:rPr>
          <w:del w:id="206" w:author="Laurence Golding" w:date="2019-05-11T06:51:00Z"/>
          <w:rFonts w:asciiTheme="minorHAnsi" w:eastAsiaTheme="minorEastAsia" w:hAnsiTheme="minorHAnsi" w:cstheme="minorBidi"/>
          <w:noProof/>
          <w:sz w:val="22"/>
          <w:szCs w:val="22"/>
        </w:rPr>
      </w:pPr>
      <w:del w:id="207" w:author="Laurence Golding" w:date="2019-05-11T06:51:00Z">
        <w:r>
          <w:fldChar w:fldCharType="begin"/>
        </w:r>
        <w:r>
          <w:delInstrText xml:space="preserve"> HYPERLINK \l "_Toc516224730" </w:delInstrText>
        </w:r>
        <w:r>
          <w:fldChar w:fldCharType="separate"/>
        </w:r>
        <w:r w:rsidR="00331070" w:rsidRPr="00174A5F">
          <w:rPr>
            <w:rStyle w:val="Hyperlink"/>
            <w:noProof/>
          </w:rPr>
          <w:delText>3.11.21 redactionToken property</w:delText>
        </w:r>
        <w:r w:rsidR="00331070">
          <w:rPr>
            <w:noProof/>
            <w:webHidden/>
          </w:rPr>
          <w:tab/>
        </w:r>
        <w:r w:rsidR="00331070">
          <w:rPr>
            <w:noProof/>
            <w:webHidden/>
          </w:rPr>
          <w:fldChar w:fldCharType="begin"/>
        </w:r>
        <w:r w:rsidR="00331070">
          <w:rPr>
            <w:noProof/>
            <w:webHidden/>
          </w:rPr>
          <w:delInstrText xml:space="preserve"> PAGEREF _Toc516224730 \h </w:delInstrText>
        </w:r>
        <w:r w:rsidR="00331070">
          <w:rPr>
            <w:noProof/>
            <w:webHidden/>
          </w:rPr>
        </w:r>
        <w:r w:rsidR="00331070">
          <w:rPr>
            <w:noProof/>
            <w:webHidden/>
          </w:rPr>
          <w:fldChar w:fldCharType="separate"/>
        </w:r>
        <w:r w:rsidR="00331070">
          <w:rPr>
            <w:noProof/>
            <w:webHidden/>
          </w:rPr>
          <w:delText>48</w:delText>
        </w:r>
        <w:r w:rsidR="00331070">
          <w:rPr>
            <w:noProof/>
            <w:webHidden/>
          </w:rPr>
          <w:fldChar w:fldCharType="end"/>
        </w:r>
        <w:r>
          <w:rPr>
            <w:noProof/>
          </w:rPr>
          <w:fldChar w:fldCharType="end"/>
        </w:r>
      </w:del>
    </w:p>
    <w:p w14:paraId="5561B33B" w14:textId="77777777" w:rsidR="00331070" w:rsidRDefault="005C469B">
      <w:pPr>
        <w:pStyle w:val="TOC3"/>
        <w:tabs>
          <w:tab w:val="right" w:leader="dot" w:pos="9350"/>
        </w:tabs>
        <w:rPr>
          <w:del w:id="208" w:author="Laurence Golding" w:date="2019-05-11T06:51:00Z"/>
          <w:rFonts w:asciiTheme="minorHAnsi" w:eastAsiaTheme="minorEastAsia" w:hAnsiTheme="minorHAnsi" w:cstheme="minorBidi"/>
          <w:noProof/>
          <w:sz w:val="22"/>
          <w:szCs w:val="22"/>
        </w:rPr>
      </w:pPr>
      <w:del w:id="209" w:author="Laurence Golding" w:date="2019-05-11T06:51:00Z">
        <w:r>
          <w:fldChar w:fldCharType="begin"/>
        </w:r>
        <w:r>
          <w:delInstrText xml:space="preserve"> HYPERLINK \l "_Toc516224731" </w:delInstrText>
        </w:r>
        <w:r>
          <w:fldChar w:fldCharType="separate"/>
        </w:r>
        <w:r w:rsidR="00331070" w:rsidRPr="00174A5F">
          <w:rPr>
            <w:rStyle w:val="Hyperlink"/>
            <w:noProof/>
          </w:rPr>
          <w:delText>3.11.22 properties property</w:delText>
        </w:r>
        <w:r w:rsidR="00331070">
          <w:rPr>
            <w:noProof/>
            <w:webHidden/>
          </w:rPr>
          <w:tab/>
        </w:r>
        <w:r w:rsidR="00331070">
          <w:rPr>
            <w:noProof/>
            <w:webHidden/>
          </w:rPr>
          <w:fldChar w:fldCharType="begin"/>
        </w:r>
        <w:r w:rsidR="00331070">
          <w:rPr>
            <w:noProof/>
            <w:webHidden/>
          </w:rPr>
          <w:delInstrText xml:space="preserve"> PAGEREF _Toc516224731 \h </w:delInstrText>
        </w:r>
        <w:r w:rsidR="00331070">
          <w:rPr>
            <w:noProof/>
            <w:webHidden/>
          </w:rPr>
        </w:r>
        <w:r w:rsidR="00331070">
          <w:rPr>
            <w:noProof/>
            <w:webHidden/>
          </w:rPr>
          <w:fldChar w:fldCharType="separate"/>
        </w:r>
        <w:r w:rsidR="00331070">
          <w:rPr>
            <w:noProof/>
            <w:webHidden/>
          </w:rPr>
          <w:delText>48</w:delText>
        </w:r>
        <w:r w:rsidR="00331070">
          <w:rPr>
            <w:noProof/>
            <w:webHidden/>
          </w:rPr>
          <w:fldChar w:fldCharType="end"/>
        </w:r>
        <w:r>
          <w:rPr>
            <w:noProof/>
          </w:rPr>
          <w:fldChar w:fldCharType="end"/>
        </w:r>
      </w:del>
    </w:p>
    <w:p w14:paraId="2025B5CE" w14:textId="77777777" w:rsidR="00331070" w:rsidRDefault="005C469B">
      <w:pPr>
        <w:pStyle w:val="TOC2"/>
        <w:tabs>
          <w:tab w:val="right" w:leader="dot" w:pos="9350"/>
        </w:tabs>
        <w:rPr>
          <w:del w:id="210" w:author="Laurence Golding" w:date="2019-05-11T06:51:00Z"/>
          <w:rFonts w:asciiTheme="minorHAnsi" w:eastAsiaTheme="minorEastAsia" w:hAnsiTheme="minorHAnsi" w:cstheme="minorBidi"/>
          <w:noProof/>
          <w:sz w:val="22"/>
          <w:szCs w:val="22"/>
        </w:rPr>
      </w:pPr>
      <w:del w:id="211" w:author="Laurence Golding" w:date="2019-05-11T06:51:00Z">
        <w:r>
          <w:fldChar w:fldCharType="begin"/>
        </w:r>
        <w:r>
          <w:delInstrText xml:space="preserve"> HYPERLINK \l "_Toc516224732" </w:delInstrText>
        </w:r>
        <w:r>
          <w:fldChar w:fldCharType="separate"/>
        </w:r>
        <w:r w:rsidR="00331070" w:rsidRPr="00174A5F">
          <w:rPr>
            <w:rStyle w:val="Hyperlink"/>
            <w:noProof/>
          </w:rPr>
          <w:delText>3.12 tool object</w:delText>
        </w:r>
        <w:r w:rsidR="00331070">
          <w:rPr>
            <w:noProof/>
            <w:webHidden/>
          </w:rPr>
          <w:tab/>
        </w:r>
        <w:r w:rsidR="00331070">
          <w:rPr>
            <w:noProof/>
            <w:webHidden/>
          </w:rPr>
          <w:fldChar w:fldCharType="begin"/>
        </w:r>
        <w:r w:rsidR="00331070">
          <w:rPr>
            <w:noProof/>
            <w:webHidden/>
          </w:rPr>
          <w:delInstrText xml:space="preserve"> PAGEREF _Toc516224732 \h </w:delInstrText>
        </w:r>
        <w:r w:rsidR="00331070">
          <w:rPr>
            <w:noProof/>
            <w:webHidden/>
          </w:rPr>
        </w:r>
        <w:r w:rsidR="00331070">
          <w:rPr>
            <w:noProof/>
            <w:webHidden/>
          </w:rPr>
          <w:fldChar w:fldCharType="separate"/>
        </w:r>
        <w:r w:rsidR="00331070">
          <w:rPr>
            <w:noProof/>
            <w:webHidden/>
          </w:rPr>
          <w:delText>48</w:delText>
        </w:r>
        <w:r w:rsidR="00331070">
          <w:rPr>
            <w:noProof/>
            <w:webHidden/>
          </w:rPr>
          <w:fldChar w:fldCharType="end"/>
        </w:r>
        <w:r>
          <w:rPr>
            <w:noProof/>
          </w:rPr>
          <w:fldChar w:fldCharType="end"/>
        </w:r>
      </w:del>
    </w:p>
    <w:p w14:paraId="61BC59C1" w14:textId="77777777" w:rsidR="00331070" w:rsidRDefault="005C469B">
      <w:pPr>
        <w:pStyle w:val="TOC3"/>
        <w:tabs>
          <w:tab w:val="right" w:leader="dot" w:pos="9350"/>
        </w:tabs>
        <w:rPr>
          <w:del w:id="212" w:author="Laurence Golding" w:date="2019-05-11T06:51:00Z"/>
          <w:rFonts w:asciiTheme="minorHAnsi" w:eastAsiaTheme="minorEastAsia" w:hAnsiTheme="minorHAnsi" w:cstheme="minorBidi"/>
          <w:noProof/>
          <w:sz w:val="22"/>
          <w:szCs w:val="22"/>
        </w:rPr>
      </w:pPr>
      <w:del w:id="213" w:author="Laurence Golding" w:date="2019-05-11T06:51:00Z">
        <w:r>
          <w:fldChar w:fldCharType="begin"/>
        </w:r>
        <w:r>
          <w:delInstrText xml:space="preserve"> HYPERLINK \l "_Toc516224733" </w:delInstrText>
        </w:r>
        <w:r>
          <w:fldChar w:fldCharType="separate"/>
        </w:r>
        <w:r w:rsidR="00331070" w:rsidRPr="00174A5F">
          <w:rPr>
            <w:rStyle w:val="Hyperlink"/>
            <w:noProof/>
          </w:rPr>
          <w:delText>3.12.1 General</w:delText>
        </w:r>
        <w:r w:rsidR="00331070">
          <w:rPr>
            <w:noProof/>
            <w:webHidden/>
          </w:rPr>
          <w:tab/>
        </w:r>
        <w:r w:rsidR="00331070">
          <w:rPr>
            <w:noProof/>
            <w:webHidden/>
          </w:rPr>
          <w:fldChar w:fldCharType="begin"/>
        </w:r>
        <w:r w:rsidR="00331070">
          <w:rPr>
            <w:noProof/>
            <w:webHidden/>
          </w:rPr>
          <w:delInstrText xml:space="preserve"> PAGEREF _Toc516224733 \h </w:delInstrText>
        </w:r>
        <w:r w:rsidR="00331070">
          <w:rPr>
            <w:noProof/>
            <w:webHidden/>
          </w:rPr>
        </w:r>
        <w:r w:rsidR="00331070">
          <w:rPr>
            <w:noProof/>
            <w:webHidden/>
          </w:rPr>
          <w:fldChar w:fldCharType="separate"/>
        </w:r>
        <w:r w:rsidR="00331070">
          <w:rPr>
            <w:noProof/>
            <w:webHidden/>
          </w:rPr>
          <w:delText>48</w:delText>
        </w:r>
        <w:r w:rsidR="00331070">
          <w:rPr>
            <w:noProof/>
            <w:webHidden/>
          </w:rPr>
          <w:fldChar w:fldCharType="end"/>
        </w:r>
        <w:r>
          <w:rPr>
            <w:noProof/>
          </w:rPr>
          <w:fldChar w:fldCharType="end"/>
        </w:r>
      </w:del>
    </w:p>
    <w:p w14:paraId="11CC2A9E" w14:textId="77777777" w:rsidR="00331070" w:rsidRDefault="005C469B">
      <w:pPr>
        <w:pStyle w:val="TOC3"/>
        <w:tabs>
          <w:tab w:val="right" w:leader="dot" w:pos="9350"/>
        </w:tabs>
        <w:rPr>
          <w:del w:id="214" w:author="Laurence Golding" w:date="2019-05-11T06:51:00Z"/>
          <w:rFonts w:asciiTheme="minorHAnsi" w:eastAsiaTheme="minorEastAsia" w:hAnsiTheme="minorHAnsi" w:cstheme="minorBidi"/>
          <w:noProof/>
          <w:sz w:val="22"/>
          <w:szCs w:val="22"/>
        </w:rPr>
      </w:pPr>
      <w:del w:id="215" w:author="Laurence Golding" w:date="2019-05-11T06:51:00Z">
        <w:r>
          <w:fldChar w:fldCharType="begin"/>
        </w:r>
        <w:r>
          <w:delInstrText xml:space="preserve"> HYPERLINK \l "_Toc516224734" </w:delInstrText>
        </w:r>
        <w:r>
          <w:fldChar w:fldCharType="separate"/>
        </w:r>
        <w:r w:rsidR="00331070" w:rsidRPr="00174A5F">
          <w:rPr>
            <w:rStyle w:val="Hyperlink"/>
            <w:noProof/>
          </w:rPr>
          <w:delText>3.12.2 name property</w:delText>
        </w:r>
        <w:r w:rsidR="00331070">
          <w:rPr>
            <w:noProof/>
            <w:webHidden/>
          </w:rPr>
          <w:tab/>
        </w:r>
        <w:r w:rsidR="00331070">
          <w:rPr>
            <w:noProof/>
            <w:webHidden/>
          </w:rPr>
          <w:fldChar w:fldCharType="begin"/>
        </w:r>
        <w:r w:rsidR="00331070">
          <w:rPr>
            <w:noProof/>
            <w:webHidden/>
          </w:rPr>
          <w:delInstrText xml:space="preserve"> PAGEREF _Toc516224734 \h </w:delInstrText>
        </w:r>
        <w:r w:rsidR="00331070">
          <w:rPr>
            <w:noProof/>
            <w:webHidden/>
          </w:rPr>
        </w:r>
        <w:r w:rsidR="00331070">
          <w:rPr>
            <w:noProof/>
            <w:webHidden/>
          </w:rPr>
          <w:fldChar w:fldCharType="separate"/>
        </w:r>
        <w:r w:rsidR="00331070">
          <w:rPr>
            <w:noProof/>
            <w:webHidden/>
          </w:rPr>
          <w:delText>48</w:delText>
        </w:r>
        <w:r w:rsidR="00331070">
          <w:rPr>
            <w:noProof/>
            <w:webHidden/>
          </w:rPr>
          <w:fldChar w:fldCharType="end"/>
        </w:r>
        <w:r>
          <w:rPr>
            <w:noProof/>
          </w:rPr>
          <w:fldChar w:fldCharType="end"/>
        </w:r>
      </w:del>
    </w:p>
    <w:p w14:paraId="608B9948" w14:textId="77777777" w:rsidR="00331070" w:rsidRDefault="005C469B">
      <w:pPr>
        <w:pStyle w:val="TOC3"/>
        <w:tabs>
          <w:tab w:val="right" w:leader="dot" w:pos="9350"/>
        </w:tabs>
        <w:rPr>
          <w:del w:id="216" w:author="Laurence Golding" w:date="2019-05-11T06:51:00Z"/>
          <w:rFonts w:asciiTheme="minorHAnsi" w:eastAsiaTheme="minorEastAsia" w:hAnsiTheme="minorHAnsi" w:cstheme="minorBidi"/>
          <w:noProof/>
          <w:sz w:val="22"/>
          <w:szCs w:val="22"/>
        </w:rPr>
      </w:pPr>
      <w:del w:id="217" w:author="Laurence Golding" w:date="2019-05-11T06:51:00Z">
        <w:r>
          <w:fldChar w:fldCharType="begin"/>
        </w:r>
        <w:r>
          <w:delInstrText xml:space="preserve"> HYPERLINK \l "_Toc516224735" </w:delInstrText>
        </w:r>
        <w:r>
          <w:fldChar w:fldCharType="separate"/>
        </w:r>
        <w:r w:rsidR="00331070" w:rsidRPr="00174A5F">
          <w:rPr>
            <w:rStyle w:val="Hyperlink"/>
            <w:noProof/>
          </w:rPr>
          <w:delText>3.12.3 fullName property</w:delText>
        </w:r>
        <w:r w:rsidR="00331070">
          <w:rPr>
            <w:noProof/>
            <w:webHidden/>
          </w:rPr>
          <w:tab/>
        </w:r>
        <w:r w:rsidR="00331070">
          <w:rPr>
            <w:noProof/>
            <w:webHidden/>
          </w:rPr>
          <w:fldChar w:fldCharType="begin"/>
        </w:r>
        <w:r w:rsidR="00331070">
          <w:rPr>
            <w:noProof/>
            <w:webHidden/>
          </w:rPr>
          <w:delInstrText xml:space="preserve"> PAGEREF _Toc516224735 \h </w:delInstrText>
        </w:r>
        <w:r w:rsidR="00331070">
          <w:rPr>
            <w:noProof/>
            <w:webHidden/>
          </w:rPr>
        </w:r>
        <w:r w:rsidR="00331070">
          <w:rPr>
            <w:noProof/>
            <w:webHidden/>
          </w:rPr>
          <w:fldChar w:fldCharType="separate"/>
        </w:r>
        <w:r w:rsidR="00331070">
          <w:rPr>
            <w:noProof/>
            <w:webHidden/>
          </w:rPr>
          <w:delText>48</w:delText>
        </w:r>
        <w:r w:rsidR="00331070">
          <w:rPr>
            <w:noProof/>
            <w:webHidden/>
          </w:rPr>
          <w:fldChar w:fldCharType="end"/>
        </w:r>
        <w:r>
          <w:rPr>
            <w:noProof/>
          </w:rPr>
          <w:fldChar w:fldCharType="end"/>
        </w:r>
      </w:del>
    </w:p>
    <w:p w14:paraId="66844D99" w14:textId="77777777" w:rsidR="00331070" w:rsidRDefault="005C469B">
      <w:pPr>
        <w:pStyle w:val="TOC3"/>
        <w:tabs>
          <w:tab w:val="right" w:leader="dot" w:pos="9350"/>
        </w:tabs>
        <w:rPr>
          <w:del w:id="218" w:author="Laurence Golding" w:date="2019-05-11T06:51:00Z"/>
          <w:rFonts w:asciiTheme="minorHAnsi" w:eastAsiaTheme="minorEastAsia" w:hAnsiTheme="minorHAnsi" w:cstheme="minorBidi"/>
          <w:noProof/>
          <w:sz w:val="22"/>
          <w:szCs w:val="22"/>
        </w:rPr>
      </w:pPr>
      <w:del w:id="219" w:author="Laurence Golding" w:date="2019-05-11T06:51:00Z">
        <w:r>
          <w:fldChar w:fldCharType="begin"/>
        </w:r>
        <w:r>
          <w:delInstrText xml:space="preserve"> HYPERLINK \l "_Toc516224736" </w:delInstrText>
        </w:r>
        <w:r>
          <w:fldChar w:fldCharType="separate"/>
        </w:r>
        <w:r w:rsidR="00331070" w:rsidRPr="00174A5F">
          <w:rPr>
            <w:rStyle w:val="Hyperlink"/>
            <w:noProof/>
          </w:rPr>
          <w:delText>3.12.4 semanticVersion property</w:delText>
        </w:r>
        <w:r w:rsidR="00331070">
          <w:rPr>
            <w:noProof/>
            <w:webHidden/>
          </w:rPr>
          <w:tab/>
        </w:r>
        <w:r w:rsidR="00331070">
          <w:rPr>
            <w:noProof/>
            <w:webHidden/>
          </w:rPr>
          <w:fldChar w:fldCharType="begin"/>
        </w:r>
        <w:r w:rsidR="00331070">
          <w:rPr>
            <w:noProof/>
            <w:webHidden/>
          </w:rPr>
          <w:delInstrText xml:space="preserve"> PAGEREF _Toc516224736 \h </w:delInstrText>
        </w:r>
        <w:r w:rsidR="00331070">
          <w:rPr>
            <w:noProof/>
            <w:webHidden/>
          </w:rPr>
        </w:r>
        <w:r w:rsidR="00331070">
          <w:rPr>
            <w:noProof/>
            <w:webHidden/>
          </w:rPr>
          <w:fldChar w:fldCharType="separate"/>
        </w:r>
        <w:r w:rsidR="00331070">
          <w:rPr>
            <w:noProof/>
            <w:webHidden/>
          </w:rPr>
          <w:delText>49</w:delText>
        </w:r>
        <w:r w:rsidR="00331070">
          <w:rPr>
            <w:noProof/>
            <w:webHidden/>
          </w:rPr>
          <w:fldChar w:fldCharType="end"/>
        </w:r>
        <w:r>
          <w:rPr>
            <w:noProof/>
          </w:rPr>
          <w:fldChar w:fldCharType="end"/>
        </w:r>
      </w:del>
    </w:p>
    <w:p w14:paraId="7CA1DCBE" w14:textId="77777777" w:rsidR="00331070" w:rsidRDefault="005C469B">
      <w:pPr>
        <w:pStyle w:val="TOC3"/>
        <w:tabs>
          <w:tab w:val="right" w:leader="dot" w:pos="9350"/>
        </w:tabs>
        <w:rPr>
          <w:del w:id="220" w:author="Laurence Golding" w:date="2019-05-11T06:51:00Z"/>
          <w:rFonts w:asciiTheme="minorHAnsi" w:eastAsiaTheme="minorEastAsia" w:hAnsiTheme="minorHAnsi" w:cstheme="minorBidi"/>
          <w:noProof/>
          <w:sz w:val="22"/>
          <w:szCs w:val="22"/>
        </w:rPr>
      </w:pPr>
      <w:del w:id="221" w:author="Laurence Golding" w:date="2019-05-11T06:51:00Z">
        <w:r>
          <w:fldChar w:fldCharType="begin"/>
        </w:r>
        <w:r>
          <w:delInstrText xml:space="preserve"> HYPERLINK \l "_Toc516224737" </w:delInstrText>
        </w:r>
        <w:r>
          <w:fldChar w:fldCharType="separate"/>
        </w:r>
        <w:r w:rsidR="00331070" w:rsidRPr="00174A5F">
          <w:rPr>
            <w:rStyle w:val="Hyperlink"/>
            <w:noProof/>
          </w:rPr>
          <w:delText>3.12.5 version property</w:delText>
        </w:r>
        <w:r w:rsidR="00331070">
          <w:rPr>
            <w:noProof/>
            <w:webHidden/>
          </w:rPr>
          <w:tab/>
        </w:r>
        <w:r w:rsidR="00331070">
          <w:rPr>
            <w:noProof/>
            <w:webHidden/>
          </w:rPr>
          <w:fldChar w:fldCharType="begin"/>
        </w:r>
        <w:r w:rsidR="00331070">
          <w:rPr>
            <w:noProof/>
            <w:webHidden/>
          </w:rPr>
          <w:delInstrText xml:space="preserve"> PAGEREF _Toc516224737 \h </w:delInstrText>
        </w:r>
        <w:r w:rsidR="00331070">
          <w:rPr>
            <w:noProof/>
            <w:webHidden/>
          </w:rPr>
        </w:r>
        <w:r w:rsidR="00331070">
          <w:rPr>
            <w:noProof/>
            <w:webHidden/>
          </w:rPr>
          <w:fldChar w:fldCharType="separate"/>
        </w:r>
        <w:r w:rsidR="00331070">
          <w:rPr>
            <w:noProof/>
            <w:webHidden/>
          </w:rPr>
          <w:delText>49</w:delText>
        </w:r>
        <w:r w:rsidR="00331070">
          <w:rPr>
            <w:noProof/>
            <w:webHidden/>
          </w:rPr>
          <w:fldChar w:fldCharType="end"/>
        </w:r>
        <w:r>
          <w:rPr>
            <w:noProof/>
          </w:rPr>
          <w:fldChar w:fldCharType="end"/>
        </w:r>
      </w:del>
    </w:p>
    <w:p w14:paraId="689E5005" w14:textId="77777777" w:rsidR="00331070" w:rsidRDefault="005C469B">
      <w:pPr>
        <w:pStyle w:val="TOC3"/>
        <w:tabs>
          <w:tab w:val="right" w:leader="dot" w:pos="9350"/>
        </w:tabs>
        <w:rPr>
          <w:del w:id="222" w:author="Laurence Golding" w:date="2019-05-11T06:51:00Z"/>
          <w:rFonts w:asciiTheme="minorHAnsi" w:eastAsiaTheme="minorEastAsia" w:hAnsiTheme="minorHAnsi" w:cstheme="minorBidi"/>
          <w:noProof/>
          <w:sz w:val="22"/>
          <w:szCs w:val="22"/>
        </w:rPr>
      </w:pPr>
      <w:del w:id="223" w:author="Laurence Golding" w:date="2019-05-11T06:51:00Z">
        <w:r>
          <w:fldChar w:fldCharType="begin"/>
        </w:r>
        <w:r>
          <w:delInstrText xml:space="preserve"> HYPERLINK \l "_Toc516224738" </w:delInstrText>
        </w:r>
        <w:r>
          <w:fldChar w:fldCharType="separate"/>
        </w:r>
        <w:r w:rsidR="00331070" w:rsidRPr="00174A5F">
          <w:rPr>
            <w:rStyle w:val="Hyperlink"/>
            <w:noProof/>
          </w:rPr>
          <w:delText>3.12.6 fileVersion property</w:delText>
        </w:r>
        <w:r w:rsidR="00331070">
          <w:rPr>
            <w:noProof/>
            <w:webHidden/>
          </w:rPr>
          <w:tab/>
        </w:r>
        <w:r w:rsidR="00331070">
          <w:rPr>
            <w:noProof/>
            <w:webHidden/>
          </w:rPr>
          <w:fldChar w:fldCharType="begin"/>
        </w:r>
        <w:r w:rsidR="00331070">
          <w:rPr>
            <w:noProof/>
            <w:webHidden/>
          </w:rPr>
          <w:delInstrText xml:space="preserve"> PAGEREF _Toc516224738 \h </w:delInstrText>
        </w:r>
        <w:r w:rsidR="00331070">
          <w:rPr>
            <w:noProof/>
            <w:webHidden/>
          </w:rPr>
        </w:r>
        <w:r w:rsidR="00331070">
          <w:rPr>
            <w:noProof/>
            <w:webHidden/>
          </w:rPr>
          <w:fldChar w:fldCharType="separate"/>
        </w:r>
        <w:r w:rsidR="00331070">
          <w:rPr>
            <w:noProof/>
            <w:webHidden/>
          </w:rPr>
          <w:delText>49</w:delText>
        </w:r>
        <w:r w:rsidR="00331070">
          <w:rPr>
            <w:noProof/>
            <w:webHidden/>
          </w:rPr>
          <w:fldChar w:fldCharType="end"/>
        </w:r>
        <w:r>
          <w:rPr>
            <w:noProof/>
          </w:rPr>
          <w:fldChar w:fldCharType="end"/>
        </w:r>
      </w:del>
    </w:p>
    <w:p w14:paraId="1C70B858" w14:textId="77777777" w:rsidR="00331070" w:rsidRDefault="005C469B">
      <w:pPr>
        <w:pStyle w:val="TOC3"/>
        <w:tabs>
          <w:tab w:val="right" w:leader="dot" w:pos="9350"/>
        </w:tabs>
        <w:rPr>
          <w:del w:id="224" w:author="Laurence Golding" w:date="2019-05-11T06:51:00Z"/>
          <w:rFonts w:asciiTheme="minorHAnsi" w:eastAsiaTheme="minorEastAsia" w:hAnsiTheme="minorHAnsi" w:cstheme="minorBidi"/>
          <w:noProof/>
          <w:sz w:val="22"/>
          <w:szCs w:val="22"/>
        </w:rPr>
      </w:pPr>
      <w:del w:id="225" w:author="Laurence Golding" w:date="2019-05-11T06:51:00Z">
        <w:r>
          <w:fldChar w:fldCharType="begin"/>
        </w:r>
        <w:r>
          <w:delInstrText xml:space="preserve"> HYPERLINK \l "_Toc516224739" </w:delInstrText>
        </w:r>
        <w:r>
          <w:fldChar w:fldCharType="separate"/>
        </w:r>
        <w:r w:rsidR="00331070" w:rsidRPr="00174A5F">
          <w:rPr>
            <w:rStyle w:val="Hyperlink"/>
            <w:noProof/>
          </w:rPr>
          <w:delText>3.12.7 downloadUri property</w:delText>
        </w:r>
        <w:r w:rsidR="00331070">
          <w:rPr>
            <w:noProof/>
            <w:webHidden/>
          </w:rPr>
          <w:tab/>
        </w:r>
        <w:r w:rsidR="00331070">
          <w:rPr>
            <w:noProof/>
            <w:webHidden/>
          </w:rPr>
          <w:fldChar w:fldCharType="begin"/>
        </w:r>
        <w:r w:rsidR="00331070">
          <w:rPr>
            <w:noProof/>
            <w:webHidden/>
          </w:rPr>
          <w:delInstrText xml:space="preserve"> PAGEREF _Toc516224739 \h </w:delInstrText>
        </w:r>
        <w:r w:rsidR="00331070">
          <w:rPr>
            <w:noProof/>
            <w:webHidden/>
          </w:rPr>
        </w:r>
        <w:r w:rsidR="00331070">
          <w:rPr>
            <w:noProof/>
            <w:webHidden/>
          </w:rPr>
          <w:fldChar w:fldCharType="separate"/>
        </w:r>
        <w:r w:rsidR="00331070">
          <w:rPr>
            <w:noProof/>
            <w:webHidden/>
          </w:rPr>
          <w:delText>49</w:delText>
        </w:r>
        <w:r w:rsidR="00331070">
          <w:rPr>
            <w:noProof/>
            <w:webHidden/>
          </w:rPr>
          <w:fldChar w:fldCharType="end"/>
        </w:r>
        <w:r>
          <w:rPr>
            <w:noProof/>
          </w:rPr>
          <w:fldChar w:fldCharType="end"/>
        </w:r>
      </w:del>
    </w:p>
    <w:p w14:paraId="2B5CCA5B" w14:textId="77777777" w:rsidR="00331070" w:rsidRDefault="005C469B">
      <w:pPr>
        <w:pStyle w:val="TOC3"/>
        <w:tabs>
          <w:tab w:val="right" w:leader="dot" w:pos="9350"/>
        </w:tabs>
        <w:rPr>
          <w:del w:id="226" w:author="Laurence Golding" w:date="2019-05-11T06:51:00Z"/>
          <w:rFonts w:asciiTheme="minorHAnsi" w:eastAsiaTheme="minorEastAsia" w:hAnsiTheme="minorHAnsi" w:cstheme="minorBidi"/>
          <w:noProof/>
          <w:sz w:val="22"/>
          <w:szCs w:val="22"/>
        </w:rPr>
      </w:pPr>
      <w:del w:id="227" w:author="Laurence Golding" w:date="2019-05-11T06:51:00Z">
        <w:r>
          <w:fldChar w:fldCharType="begin"/>
        </w:r>
        <w:r>
          <w:delInstrText xml:space="preserve"> HYPERLINK \l "_Toc516224740" </w:delInstrText>
        </w:r>
        <w:r>
          <w:fldChar w:fldCharType="separate"/>
        </w:r>
        <w:r w:rsidR="00331070" w:rsidRPr="00174A5F">
          <w:rPr>
            <w:rStyle w:val="Hyperlink"/>
            <w:noProof/>
          </w:rPr>
          <w:delText>3.12.8 language property</w:delText>
        </w:r>
        <w:r w:rsidR="00331070">
          <w:rPr>
            <w:noProof/>
            <w:webHidden/>
          </w:rPr>
          <w:tab/>
        </w:r>
        <w:r w:rsidR="00331070">
          <w:rPr>
            <w:noProof/>
            <w:webHidden/>
          </w:rPr>
          <w:fldChar w:fldCharType="begin"/>
        </w:r>
        <w:r w:rsidR="00331070">
          <w:rPr>
            <w:noProof/>
            <w:webHidden/>
          </w:rPr>
          <w:delInstrText xml:space="preserve"> PAGEREF _Toc516224740 \h </w:delInstrText>
        </w:r>
        <w:r w:rsidR="00331070">
          <w:rPr>
            <w:noProof/>
            <w:webHidden/>
          </w:rPr>
        </w:r>
        <w:r w:rsidR="00331070">
          <w:rPr>
            <w:noProof/>
            <w:webHidden/>
          </w:rPr>
          <w:fldChar w:fldCharType="separate"/>
        </w:r>
        <w:r w:rsidR="00331070">
          <w:rPr>
            <w:noProof/>
            <w:webHidden/>
          </w:rPr>
          <w:delText>49</w:delText>
        </w:r>
        <w:r w:rsidR="00331070">
          <w:rPr>
            <w:noProof/>
            <w:webHidden/>
          </w:rPr>
          <w:fldChar w:fldCharType="end"/>
        </w:r>
        <w:r>
          <w:rPr>
            <w:noProof/>
          </w:rPr>
          <w:fldChar w:fldCharType="end"/>
        </w:r>
      </w:del>
    </w:p>
    <w:p w14:paraId="21CBDC5A" w14:textId="77777777" w:rsidR="00331070" w:rsidRDefault="005C469B">
      <w:pPr>
        <w:pStyle w:val="TOC3"/>
        <w:tabs>
          <w:tab w:val="right" w:leader="dot" w:pos="9350"/>
        </w:tabs>
        <w:rPr>
          <w:del w:id="228" w:author="Laurence Golding" w:date="2019-05-11T06:51:00Z"/>
          <w:rFonts w:asciiTheme="minorHAnsi" w:eastAsiaTheme="minorEastAsia" w:hAnsiTheme="minorHAnsi" w:cstheme="minorBidi"/>
          <w:noProof/>
          <w:sz w:val="22"/>
          <w:szCs w:val="22"/>
        </w:rPr>
      </w:pPr>
      <w:del w:id="229" w:author="Laurence Golding" w:date="2019-05-11T06:51:00Z">
        <w:r>
          <w:fldChar w:fldCharType="begin"/>
        </w:r>
        <w:r>
          <w:delInstrText xml:space="preserve"> HYPERLINK \l "_Toc516224741" </w:delInstrText>
        </w:r>
        <w:r>
          <w:fldChar w:fldCharType="separate"/>
        </w:r>
        <w:r w:rsidR="00331070" w:rsidRPr="00174A5F">
          <w:rPr>
            <w:rStyle w:val="Hyperlink"/>
            <w:noProof/>
          </w:rPr>
          <w:delText>3.12.9 resourceLocation property</w:delText>
        </w:r>
        <w:r w:rsidR="00331070">
          <w:rPr>
            <w:noProof/>
            <w:webHidden/>
          </w:rPr>
          <w:tab/>
        </w:r>
        <w:r w:rsidR="00331070">
          <w:rPr>
            <w:noProof/>
            <w:webHidden/>
          </w:rPr>
          <w:fldChar w:fldCharType="begin"/>
        </w:r>
        <w:r w:rsidR="00331070">
          <w:rPr>
            <w:noProof/>
            <w:webHidden/>
          </w:rPr>
          <w:delInstrText xml:space="preserve"> PAGEREF _Toc516224741 \h </w:delInstrText>
        </w:r>
        <w:r w:rsidR="00331070">
          <w:rPr>
            <w:noProof/>
            <w:webHidden/>
          </w:rPr>
        </w:r>
        <w:r w:rsidR="00331070">
          <w:rPr>
            <w:noProof/>
            <w:webHidden/>
          </w:rPr>
          <w:fldChar w:fldCharType="separate"/>
        </w:r>
        <w:r w:rsidR="00331070">
          <w:rPr>
            <w:noProof/>
            <w:webHidden/>
          </w:rPr>
          <w:delText>50</w:delText>
        </w:r>
        <w:r w:rsidR="00331070">
          <w:rPr>
            <w:noProof/>
            <w:webHidden/>
          </w:rPr>
          <w:fldChar w:fldCharType="end"/>
        </w:r>
        <w:r>
          <w:rPr>
            <w:noProof/>
          </w:rPr>
          <w:fldChar w:fldCharType="end"/>
        </w:r>
      </w:del>
    </w:p>
    <w:p w14:paraId="24D133A0" w14:textId="77777777" w:rsidR="00331070" w:rsidRDefault="005C469B">
      <w:pPr>
        <w:pStyle w:val="TOC3"/>
        <w:tabs>
          <w:tab w:val="right" w:leader="dot" w:pos="9350"/>
        </w:tabs>
        <w:rPr>
          <w:del w:id="230" w:author="Laurence Golding" w:date="2019-05-11T06:51:00Z"/>
          <w:rFonts w:asciiTheme="minorHAnsi" w:eastAsiaTheme="minorEastAsia" w:hAnsiTheme="minorHAnsi" w:cstheme="minorBidi"/>
          <w:noProof/>
          <w:sz w:val="22"/>
          <w:szCs w:val="22"/>
        </w:rPr>
      </w:pPr>
      <w:del w:id="231" w:author="Laurence Golding" w:date="2019-05-11T06:51:00Z">
        <w:r>
          <w:fldChar w:fldCharType="begin"/>
        </w:r>
        <w:r>
          <w:delInstrText xml:space="preserve"> HYPERLINK \l "_Toc51622474</w:delInstrText>
        </w:r>
        <w:r>
          <w:delInstrText xml:space="preserve">2" </w:delInstrText>
        </w:r>
        <w:r>
          <w:fldChar w:fldCharType="separate"/>
        </w:r>
        <w:r w:rsidR="00331070" w:rsidRPr="00174A5F">
          <w:rPr>
            <w:rStyle w:val="Hyperlink"/>
            <w:noProof/>
          </w:rPr>
          <w:delText>3.12.10 sarifLoggerVersion property</w:delText>
        </w:r>
        <w:r w:rsidR="00331070">
          <w:rPr>
            <w:noProof/>
            <w:webHidden/>
          </w:rPr>
          <w:tab/>
        </w:r>
        <w:r w:rsidR="00331070">
          <w:rPr>
            <w:noProof/>
            <w:webHidden/>
          </w:rPr>
          <w:fldChar w:fldCharType="begin"/>
        </w:r>
        <w:r w:rsidR="00331070">
          <w:rPr>
            <w:noProof/>
            <w:webHidden/>
          </w:rPr>
          <w:delInstrText xml:space="preserve"> PAGEREF _Toc516224742 \h </w:delInstrText>
        </w:r>
        <w:r w:rsidR="00331070">
          <w:rPr>
            <w:noProof/>
            <w:webHidden/>
          </w:rPr>
        </w:r>
        <w:r w:rsidR="00331070">
          <w:rPr>
            <w:noProof/>
            <w:webHidden/>
          </w:rPr>
          <w:fldChar w:fldCharType="separate"/>
        </w:r>
        <w:r w:rsidR="00331070">
          <w:rPr>
            <w:noProof/>
            <w:webHidden/>
          </w:rPr>
          <w:delText>50</w:delText>
        </w:r>
        <w:r w:rsidR="00331070">
          <w:rPr>
            <w:noProof/>
            <w:webHidden/>
          </w:rPr>
          <w:fldChar w:fldCharType="end"/>
        </w:r>
        <w:r>
          <w:rPr>
            <w:noProof/>
          </w:rPr>
          <w:fldChar w:fldCharType="end"/>
        </w:r>
      </w:del>
    </w:p>
    <w:p w14:paraId="08B64D2E" w14:textId="77777777" w:rsidR="00331070" w:rsidRDefault="005C469B">
      <w:pPr>
        <w:pStyle w:val="TOC3"/>
        <w:tabs>
          <w:tab w:val="right" w:leader="dot" w:pos="9350"/>
        </w:tabs>
        <w:rPr>
          <w:del w:id="232" w:author="Laurence Golding" w:date="2019-05-11T06:51:00Z"/>
          <w:rFonts w:asciiTheme="minorHAnsi" w:eastAsiaTheme="minorEastAsia" w:hAnsiTheme="minorHAnsi" w:cstheme="minorBidi"/>
          <w:noProof/>
          <w:sz w:val="22"/>
          <w:szCs w:val="22"/>
        </w:rPr>
      </w:pPr>
      <w:del w:id="233" w:author="Laurence Golding" w:date="2019-05-11T06:51:00Z">
        <w:r>
          <w:fldChar w:fldCharType="begin"/>
        </w:r>
        <w:r>
          <w:delInstrText xml:space="preserve"> HYPERLINK \l "_Toc516224743" </w:delInstrText>
        </w:r>
        <w:r>
          <w:fldChar w:fldCharType="separate"/>
        </w:r>
        <w:r w:rsidR="00331070" w:rsidRPr="00174A5F">
          <w:rPr>
            <w:rStyle w:val="Hyperlink"/>
            <w:noProof/>
          </w:rPr>
          <w:delText>3.12.11 properties property</w:delText>
        </w:r>
        <w:r w:rsidR="00331070">
          <w:rPr>
            <w:noProof/>
            <w:webHidden/>
          </w:rPr>
          <w:tab/>
        </w:r>
        <w:r w:rsidR="00331070">
          <w:rPr>
            <w:noProof/>
            <w:webHidden/>
          </w:rPr>
          <w:fldChar w:fldCharType="begin"/>
        </w:r>
        <w:r w:rsidR="00331070">
          <w:rPr>
            <w:noProof/>
            <w:webHidden/>
          </w:rPr>
          <w:delInstrText xml:space="preserve"> PAGEREF _Toc516224743 \h </w:delInstrText>
        </w:r>
        <w:r w:rsidR="00331070">
          <w:rPr>
            <w:noProof/>
            <w:webHidden/>
          </w:rPr>
        </w:r>
        <w:r w:rsidR="00331070">
          <w:rPr>
            <w:noProof/>
            <w:webHidden/>
          </w:rPr>
          <w:fldChar w:fldCharType="separate"/>
        </w:r>
        <w:r w:rsidR="00331070">
          <w:rPr>
            <w:noProof/>
            <w:webHidden/>
          </w:rPr>
          <w:delText>51</w:delText>
        </w:r>
        <w:r w:rsidR="00331070">
          <w:rPr>
            <w:noProof/>
            <w:webHidden/>
          </w:rPr>
          <w:fldChar w:fldCharType="end"/>
        </w:r>
        <w:r>
          <w:rPr>
            <w:noProof/>
          </w:rPr>
          <w:fldChar w:fldCharType="end"/>
        </w:r>
      </w:del>
    </w:p>
    <w:p w14:paraId="54BB9F33" w14:textId="77777777" w:rsidR="00331070" w:rsidRDefault="005C469B">
      <w:pPr>
        <w:pStyle w:val="TOC2"/>
        <w:tabs>
          <w:tab w:val="right" w:leader="dot" w:pos="9350"/>
        </w:tabs>
        <w:rPr>
          <w:del w:id="234" w:author="Laurence Golding" w:date="2019-05-11T06:51:00Z"/>
          <w:rFonts w:asciiTheme="minorHAnsi" w:eastAsiaTheme="minorEastAsia" w:hAnsiTheme="minorHAnsi" w:cstheme="minorBidi"/>
          <w:noProof/>
          <w:sz w:val="22"/>
          <w:szCs w:val="22"/>
        </w:rPr>
      </w:pPr>
      <w:del w:id="235" w:author="Laurence Golding" w:date="2019-05-11T06:51:00Z">
        <w:r>
          <w:fldChar w:fldCharType="begin"/>
        </w:r>
        <w:r>
          <w:delInstrText xml:space="preserve"> HYPERLINK \l "_Toc516224744" </w:delInstrText>
        </w:r>
        <w:r>
          <w:fldChar w:fldCharType="separate"/>
        </w:r>
        <w:r w:rsidR="00331070" w:rsidRPr="00174A5F">
          <w:rPr>
            <w:rStyle w:val="Hyperlink"/>
            <w:noProof/>
          </w:rPr>
          <w:delText>3.13 invocation object</w:delText>
        </w:r>
        <w:r w:rsidR="00331070">
          <w:rPr>
            <w:noProof/>
            <w:webHidden/>
          </w:rPr>
          <w:tab/>
        </w:r>
        <w:r w:rsidR="00331070">
          <w:rPr>
            <w:noProof/>
            <w:webHidden/>
          </w:rPr>
          <w:fldChar w:fldCharType="begin"/>
        </w:r>
        <w:r w:rsidR="00331070">
          <w:rPr>
            <w:noProof/>
            <w:webHidden/>
          </w:rPr>
          <w:delInstrText xml:space="preserve"> PAGEREF _Toc516224744 \h </w:delInstrText>
        </w:r>
        <w:r w:rsidR="00331070">
          <w:rPr>
            <w:noProof/>
            <w:webHidden/>
          </w:rPr>
        </w:r>
        <w:r w:rsidR="00331070">
          <w:rPr>
            <w:noProof/>
            <w:webHidden/>
          </w:rPr>
          <w:fldChar w:fldCharType="separate"/>
        </w:r>
        <w:r w:rsidR="00331070">
          <w:rPr>
            <w:noProof/>
            <w:webHidden/>
          </w:rPr>
          <w:delText>51</w:delText>
        </w:r>
        <w:r w:rsidR="00331070">
          <w:rPr>
            <w:noProof/>
            <w:webHidden/>
          </w:rPr>
          <w:fldChar w:fldCharType="end"/>
        </w:r>
        <w:r>
          <w:rPr>
            <w:noProof/>
          </w:rPr>
          <w:fldChar w:fldCharType="end"/>
        </w:r>
      </w:del>
    </w:p>
    <w:p w14:paraId="3CD737ED" w14:textId="77777777" w:rsidR="00331070" w:rsidRDefault="005C469B">
      <w:pPr>
        <w:pStyle w:val="TOC3"/>
        <w:tabs>
          <w:tab w:val="right" w:leader="dot" w:pos="9350"/>
        </w:tabs>
        <w:rPr>
          <w:del w:id="236" w:author="Laurence Golding" w:date="2019-05-11T06:51:00Z"/>
          <w:rFonts w:asciiTheme="minorHAnsi" w:eastAsiaTheme="minorEastAsia" w:hAnsiTheme="minorHAnsi" w:cstheme="minorBidi"/>
          <w:noProof/>
          <w:sz w:val="22"/>
          <w:szCs w:val="22"/>
        </w:rPr>
      </w:pPr>
      <w:del w:id="237" w:author="Laurence Golding" w:date="2019-05-11T06:51:00Z">
        <w:r>
          <w:fldChar w:fldCharType="begin"/>
        </w:r>
        <w:r>
          <w:delInstrText xml:space="preserve"> HYPERLINK \l "_Toc516224745" </w:delInstrText>
        </w:r>
        <w:r>
          <w:fldChar w:fldCharType="separate"/>
        </w:r>
        <w:r w:rsidR="00331070" w:rsidRPr="00174A5F">
          <w:rPr>
            <w:rStyle w:val="Hyperlink"/>
            <w:noProof/>
          </w:rPr>
          <w:delText>3.13.1 General</w:delText>
        </w:r>
        <w:r w:rsidR="00331070">
          <w:rPr>
            <w:noProof/>
            <w:webHidden/>
          </w:rPr>
          <w:tab/>
        </w:r>
        <w:r w:rsidR="00331070">
          <w:rPr>
            <w:noProof/>
            <w:webHidden/>
          </w:rPr>
          <w:fldChar w:fldCharType="begin"/>
        </w:r>
        <w:r w:rsidR="00331070">
          <w:rPr>
            <w:noProof/>
            <w:webHidden/>
          </w:rPr>
          <w:delInstrText xml:space="preserve"> PAGEREF _Toc516224745 \h </w:delInstrText>
        </w:r>
        <w:r w:rsidR="00331070">
          <w:rPr>
            <w:noProof/>
            <w:webHidden/>
          </w:rPr>
        </w:r>
        <w:r w:rsidR="00331070">
          <w:rPr>
            <w:noProof/>
            <w:webHidden/>
          </w:rPr>
          <w:fldChar w:fldCharType="separate"/>
        </w:r>
        <w:r w:rsidR="00331070">
          <w:rPr>
            <w:noProof/>
            <w:webHidden/>
          </w:rPr>
          <w:delText>51</w:delText>
        </w:r>
        <w:r w:rsidR="00331070">
          <w:rPr>
            <w:noProof/>
            <w:webHidden/>
          </w:rPr>
          <w:fldChar w:fldCharType="end"/>
        </w:r>
        <w:r>
          <w:rPr>
            <w:noProof/>
          </w:rPr>
          <w:fldChar w:fldCharType="end"/>
        </w:r>
      </w:del>
    </w:p>
    <w:p w14:paraId="2789551E" w14:textId="77777777" w:rsidR="00331070" w:rsidRDefault="005C469B">
      <w:pPr>
        <w:pStyle w:val="TOC3"/>
        <w:tabs>
          <w:tab w:val="right" w:leader="dot" w:pos="9350"/>
        </w:tabs>
        <w:rPr>
          <w:del w:id="238" w:author="Laurence Golding" w:date="2019-05-11T06:51:00Z"/>
          <w:rFonts w:asciiTheme="minorHAnsi" w:eastAsiaTheme="minorEastAsia" w:hAnsiTheme="minorHAnsi" w:cstheme="minorBidi"/>
          <w:noProof/>
          <w:sz w:val="22"/>
          <w:szCs w:val="22"/>
        </w:rPr>
      </w:pPr>
      <w:del w:id="239" w:author="Laurence Golding" w:date="2019-05-11T06:51:00Z">
        <w:r>
          <w:fldChar w:fldCharType="begin"/>
        </w:r>
        <w:r>
          <w:delInstrText xml:space="preserve"> HYPERLINK \l "_Toc516224746" </w:delInstrText>
        </w:r>
        <w:r>
          <w:fldChar w:fldCharType="separate"/>
        </w:r>
        <w:r w:rsidR="00331070" w:rsidRPr="00174A5F">
          <w:rPr>
            <w:rStyle w:val="Hyperlink"/>
            <w:noProof/>
          </w:rPr>
          <w:delText>3.13.2 commandLine property</w:delText>
        </w:r>
        <w:r w:rsidR="00331070">
          <w:rPr>
            <w:noProof/>
            <w:webHidden/>
          </w:rPr>
          <w:tab/>
        </w:r>
        <w:r w:rsidR="00331070">
          <w:rPr>
            <w:noProof/>
            <w:webHidden/>
          </w:rPr>
          <w:fldChar w:fldCharType="begin"/>
        </w:r>
        <w:r w:rsidR="00331070">
          <w:rPr>
            <w:noProof/>
            <w:webHidden/>
          </w:rPr>
          <w:delInstrText xml:space="preserve"> PAGEREF _Toc516224746 \h </w:delInstrText>
        </w:r>
        <w:r w:rsidR="00331070">
          <w:rPr>
            <w:noProof/>
            <w:webHidden/>
          </w:rPr>
        </w:r>
        <w:r w:rsidR="00331070">
          <w:rPr>
            <w:noProof/>
            <w:webHidden/>
          </w:rPr>
          <w:fldChar w:fldCharType="separate"/>
        </w:r>
        <w:r w:rsidR="00331070">
          <w:rPr>
            <w:noProof/>
            <w:webHidden/>
          </w:rPr>
          <w:delText>51</w:delText>
        </w:r>
        <w:r w:rsidR="00331070">
          <w:rPr>
            <w:noProof/>
            <w:webHidden/>
          </w:rPr>
          <w:fldChar w:fldCharType="end"/>
        </w:r>
        <w:r>
          <w:rPr>
            <w:noProof/>
          </w:rPr>
          <w:fldChar w:fldCharType="end"/>
        </w:r>
      </w:del>
    </w:p>
    <w:p w14:paraId="5A932774" w14:textId="77777777" w:rsidR="00331070" w:rsidRDefault="005C469B">
      <w:pPr>
        <w:pStyle w:val="TOC3"/>
        <w:tabs>
          <w:tab w:val="right" w:leader="dot" w:pos="9350"/>
        </w:tabs>
        <w:rPr>
          <w:del w:id="240" w:author="Laurence Golding" w:date="2019-05-11T06:51:00Z"/>
          <w:rFonts w:asciiTheme="minorHAnsi" w:eastAsiaTheme="minorEastAsia" w:hAnsiTheme="minorHAnsi" w:cstheme="minorBidi"/>
          <w:noProof/>
          <w:sz w:val="22"/>
          <w:szCs w:val="22"/>
        </w:rPr>
      </w:pPr>
      <w:del w:id="241" w:author="Laurence Golding" w:date="2019-05-11T06:51:00Z">
        <w:r>
          <w:fldChar w:fldCharType="begin"/>
        </w:r>
        <w:r>
          <w:delInstrText xml:space="preserve"> HYPERLINK \l "_Toc516224747" </w:delInstrText>
        </w:r>
        <w:r>
          <w:fldChar w:fldCharType="separate"/>
        </w:r>
        <w:r w:rsidR="00331070" w:rsidRPr="00174A5F">
          <w:rPr>
            <w:rStyle w:val="Hyperlink"/>
            <w:noProof/>
          </w:rPr>
          <w:delText>3.13.3 arguments property</w:delText>
        </w:r>
        <w:r w:rsidR="00331070">
          <w:rPr>
            <w:noProof/>
            <w:webHidden/>
          </w:rPr>
          <w:tab/>
        </w:r>
        <w:r w:rsidR="00331070">
          <w:rPr>
            <w:noProof/>
            <w:webHidden/>
          </w:rPr>
          <w:fldChar w:fldCharType="begin"/>
        </w:r>
        <w:r w:rsidR="00331070">
          <w:rPr>
            <w:noProof/>
            <w:webHidden/>
          </w:rPr>
          <w:delInstrText xml:space="preserve"> PAGEREF _Toc516224747 \h </w:delInstrText>
        </w:r>
        <w:r w:rsidR="00331070">
          <w:rPr>
            <w:noProof/>
            <w:webHidden/>
          </w:rPr>
        </w:r>
        <w:r w:rsidR="00331070">
          <w:rPr>
            <w:noProof/>
            <w:webHidden/>
          </w:rPr>
          <w:fldChar w:fldCharType="separate"/>
        </w:r>
        <w:r w:rsidR="00331070">
          <w:rPr>
            <w:noProof/>
            <w:webHidden/>
          </w:rPr>
          <w:delText>51</w:delText>
        </w:r>
        <w:r w:rsidR="00331070">
          <w:rPr>
            <w:noProof/>
            <w:webHidden/>
          </w:rPr>
          <w:fldChar w:fldCharType="end"/>
        </w:r>
        <w:r>
          <w:rPr>
            <w:noProof/>
          </w:rPr>
          <w:fldChar w:fldCharType="end"/>
        </w:r>
      </w:del>
    </w:p>
    <w:p w14:paraId="5A5D78E3" w14:textId="77777777" w:rsidR="00331070" w:rsidRDefault="005C469B">
      <w:pPr>
        <w:pStyle w:val="TOC3"/>
        <w:tabs>
          <w:tab w:val="right" w:leader="dot" w:pos="9350"/>
        </w:tabs>
        <w:rPr>
          <w:del w:id="242" w:author="Laurence Golding" w:date="2019-05-11T06:51:00Z"/>
          <w:rFonts w:asciiTheme="minorHAnsi" w:eastAsiaTheme="minorEastAsia" w:hAnsiTheme="minorHAnsi" w:cstheme="minorBidi"/>
          <w:noProof/>
          <w:sz w:val="22"/>
          <w:szCs w:val="22"/>
        </w:rPr>
      </w:pPr>
      <w:del w:id="243" w:author="Laurence Golding" w:date="2019-05-11T06:51:00Z">
        <w:r>
          <w:fldChar w:fldCharType="begin"/>
        </w:r>
        <w:r>
          <w:delInstrText xml:space="preserve"> HYPERLINK \l "_Toc516224748" </w:delInstrText>
        </w:r>
        <w:r>
          <w:fldChar w:fldCharType="separate"/>
        </w:r>
        <w:r w:rsidR="00331070" w:rsidRPr="00174A5F">
          <w:rPr>
            <w:rStyle w:val="Hyperlink"/>
            <w:noProof/>
          </w:rPr>
          <w:delText>3.13.4 responseFiles property</w:delText>
        </w:r>
        <w:r w:rsidR="00331070">
          <w:rPr>
            <w:noProof/>
            <w:webHidden/>
          </w:rPr>
          <w:tab/>
        </w:r>
        <w:r w:rsidR="00331070">
          <w:rPr>
            <w:noProof/>
            <w:webHidden/>
          </w:rPr>
          <w:fldChar w:fldCharType="begin"/>
        </w:r>
        <w:r w:rsidR="00331070">
          <w:rPr>
            <w:noProof/>
            <w:webHidden/>
          </w:rPr>
          <w:delInstrText xml:space="preserve"> PAGEREF _Toc516224748 \h </w:delInstrText>
        </w:r>
        <w:r w:rsidR="00331070">
          <w:rPr>
            <w:noProof/>
            <w:webHidden/>
          </w:rPr>
        </w:r>
        <w:r w:rsidR="00331070">
          <w:rPr>
            <w:noProof/>
            <w:webHidden/>
          </w:rPr>
          <w:fldChar w:fldCharType="separate"/>
        </w:r>
        <w:r w:rsidR="00331070">
          <w:rPr>
            <w:noProof/>
            <w:webHidden/>
          </w:rPr>
          <w:delText>52</w:delText>
        </w:r>
        <w:r w:rsidR="00331070">
          <w:rPr>
            <w:noProof/>
            <w:webHidden/>
          </w:rPr>
          <w:fldChar w:fldCharType="end"/>
        </w:r>
        <w:r>
          <w:rPr>
            <w:noProof/>
          </w:rPr>
          <w:fldChar w:fldCharType="end"/>
        </w:r>
      </w:del>
    </w:p>
    <w:p w14:paraId="4EF37DF2" w14:textId="77777777" w:rsidR="00331070" w:rsidRDefault="005C469B">
      <w:pPr>
        <w:pStyle w:val="TOC3"/>
        <w:tabs>
          <w:tab w:val="right" w:leader="dot" w:pos="9350"/>
        </w:tabs>
        <w:rPr>
          <w:del w:id="244" w:author="Laurence Golding" w:date="2019-05-11T06:51:00Z"/>
          <w:rFonts w:asciiTheme="minorHAnsi" w:eastAsiaTheme="minorEastAsia" w:hAnsiTheme="minorHAnsi" w:cstheme="minorBidi"/>
          <w:noProof/>
          <w:sz w:val="22"/>
          <w:szCs w:val="22"/>
        </w:rPr>
      </w:pPr>
      <w:del w:id="245" w:author="Laurence Golding" w:date="2019-05-11T06:51:00Z">
        <w:r>
          <w:fldChar w:fldCharType="begin"/>
        </w:r>
        <w:r>
          <w:delInstrText xml:space="preserve"> HYPERLINK \l "_Toc516224749" </w:delInstrText>
        </w:r>
        <w:r>
          <w:fldChar w:fldCharType="separate"/>
        </w:r>
        <w:r w:rsidR="00331070" w:rsidRPr="00174A5F">
          <w:rPr>
            <w:rStyle w:val="Hyperlink"/>
            <w:noProof/>
          </w:rPr>
          <w:delText>3.13.5 attachments property</w:delText>
        </w:r>
        <w:r w:rsidR="00331070">
          <w:rPr>
            <w:noProof/>
            <w:webHidden/>
          </w:rPr>
          <w:tab/>
        </w:r>
        <w:r w:rsidR="00331070">
          <w:rPr>
            <w:noProof/>
            <w:webHidden/>
          </w:rPr>
          <w:fldChar w:fldCharType="begin"/>
        </w:r>
        <w:r w:rsidR="00331070">
          <w:rPr>
            <w:noProof/>
            <w:webHidden/>
          </w:rPr>
          <w:delInstrText xml:space="preserve"> PAGEREF _Toc516224749 \h </w:delInstrText>
        </w:r>
        <w:r w:rsidR="00331070">
          <w:rPr>
            <w:noProof/>
            <w:webHidden/>
          </w:rPr>
        </w:r>
        <w:r w:rsidR="00331070">
          <w:rPr>
            <w:noProof/>
            <w:webHidden/>
          </w:rPr>
          <w:fldChar w:fldCharType="separate"/>
        </w:r>
        <w:r w:rsidR="00331070">
          <w:rPr>
            <w:noProof/>
            <w:webHidden/>
          </w:rPr>
          <w:delText>52</w:delText>
        </w:r>
        <w:r w:rsidR="00331070">
          <w:rPr>
            <w:noProof/>
            <w:webHidden/>
          </w:rPr>
          <w:fldChar w:fldCharType="end"/>
        </w:r>
        <w:r>
          <w:rPr>
            <w:noProof/>
          </w:rPr>
          <w:fldChar w:fldCharType="end"/>
        </w:r>
      </w:del>
    </w:p>
    <w:p w14:paraId="6E3392D0" w14:textId="77777777" w:rsidR="00331070" w:rsidRDefault="005C469B">
      <w:pPr>
        <w:pStyle w:val="TOC3"/>
        <w:tabs>
          <w:tab w:val="right" w:leader="dot" w:pos="9350"/>
        </w:tabs>
        <w:rPr>
          <w:del w:id="246" w:author="Laurence Golding" w:date="2019-05-11T06:51:00Z"/>
          <w:rFonts w:asciiTheme="minorHAnsi" w:eastAsiaTheme="minorEastAsia" w:hAnsiTheme="minorHAnsi" w:cstheme="minorBidi"/>
          <w:noProof/>
          <w:sz w:val="22"/>
          <w:szCs w:val="22"/>
        </w:rPr>
      </w:pPr>
      <w:del w:id="247" w:author="Laurence Golding" w:date="2019-05-11T06:51:00Z">
        <w:r>
          <w:fldChar w:fldCharType="begin"/>
        </w:r>
        <w:r>
          <w:delInstrText xml:space="preserve"> HYPERLINK \l "_Toc516224750" </w:delInstrText>
        </w:r>
        <w:r>
          <w:fldChar w:fldCharType="separate"/>
        </w:r>
        <w:r w:rsidR="00331070" w:rsidRPr="00174A5F">
          <w:rPr>
            <w:rStyle w:val="Hyperlink"/>
            <w:noProof/>
          </w:rPr>
          <w:delText>3.13.6 startTime property</w:delText>
        </w:r>
        <w:r w:rsidR="00331070">
          <w:rPr>
            <w:noProof/>
            <w:webHidden/>
          </w:rPr>
          <w:tab/>
        </w:r>
        <w:r w:rsidR="00331070">
          <w:rPr>
            <w:noProof/>
            <w:webHidden/>
          </w:rPr>
          <w:fldChar w:fldCharType="begin"/>
        </w:r>
        <w:r w:rsidR="00331070">
          <w:rPr>
            <w:noProof/>
            <w:webHidden/>
          </w:rPr>
          <w:delInstrText xml:space="preserve"> PAGEREF _Toc516224750 \h </w:delInstrText>
        </w:r>
        <w:r w:rsidR="00331070">
          <w:rPr>
            <w:noProof/>
            <w:webHidden/>
          </w:rPr>
        </w:r>
        <w:r w:rsidR="00331070">
          <w:rPr>
            <w:noProof/>
            <w:webHidden/>
          </w:rPr>
          <w:fldChar w:fldCharType="separate"/>
        </w:r>
        <w:r w:rsidR="00331070">
          <w:rPr>
            <w:noProof/>
            <w:webHidden/>
          </w:rPr>
          <w:delText>52</w:delText>
        </w:r>
        <w:r w:rsidR="00331070">
          <w:rPr>
            <w:noProof/>
            <w:webHidden/>
          </w:rPr>
          <w:fldChar w:fldCharType="end"/>
        </w:r>
        <w:r>
          <w:rPr>
            <w:noProof/>
          </w:rPr>
          <w:fldChar w:fldCharType="end"/>
        </w:r>
      </w:del>
    </w:p>
    <w:p w14:paraId="4B9436F7" w14:textId="77777777" w:rsidR="00331070" w:rsidRDefault="005C469B">
      <w:pPr>
        <w:pStyle w:val="TOC3"/>
        <w:tabs>
          <w:tab w:val="right" w:leader="dot" w:pos="9350"/>
        </w:tabs>
        <w:rPr>
          <w:del w:id="248" w:author="Laurence Golding" w:date="2019-05-11T06:51:00Z"/>
          <w:rFonts w:asciiTheme="minorHAnsi" w:eastAsiaTheme="minorEastAsia" w:hAnsiTheme="minorHAnsi" w:cstheme="minorBidi"/>
          <w:noProof/>
          <w:sz w:val="22"/>
          <w:szCs w:val="22"/>
        </w:rPr>
      </w:pPr>
      <w:del w:id="249" w:author="Laurence Golding" w:date="2019-05-11T06:51:00Z">
        <w:r>
          <w:fldChar w:fldCharType="begin"/>
        </w:r>
        <w:r>
          <w:delInstrText xml:space="preserve"> HYPERLINK \l "_Toc516224751" </w:delInstrText>
        </w:r>
        <w:r>
          <w:fldChar w:fldCharType="separate"/>
        </w:r>
        <w:r w:rsidR="00331070" w:rsidRPr="00174A5F">
          <w:rPr>
            <w:rStyle w:val="Hyperlink"/>
            <w:noProof/>
          </w:rPr>
          <w:delText>3.13.7 endTime property</w:delText>
        </w:r>
        <w:r w:rsidR="00331070">
          <w:rPr>
            <w:noProof/>
            <w:webHidden/>
          </w:rPr>
          <w:tab/>
        </w:r>
        <w:r w:rsidR="00331070">
          <w:rPr>
            <w:noProof/>
            <w:webHidden/>
          </w:rPr>
          <w:fldChar w:fldCharType="begin"/>
        </w:r>
        <w:r w:rsidR="00331070">
          <w:rPr>
            <w:noProof/>
            <w:webHidden/>
          </w:rPr>
          <w:delInstrText xml:space="preserve"> PAGEREF _Toc516224751 \h </w:delInstrText>
        </w:r>
        <w:r w:rsidR="00331070">
          <w:rPr>
            <w:noProof/>
            <w:webHidden/>
          </w:rPr>
        </w:r>
        <w:r w:rsidR="00331070">
          <w:rPr>
            <w:noProof/>
            <w:webHidden/>
          </w:rPr>
          <w:fldChar w:fldCharType="separate"/>
        </w:r>
        <w:r w:rsidR="00331070">
          <w:rPr>
            <w:noProof/>
            <w:webHidden/>
          </w:rPr>
          <w:delText>52</w:delText>
        </w:r>
        <w:r w:rsidR="00331070">
          <w:rPr>
            <w:noProof/>
            <w:webHidden/>
          </w:rPr>
          <w:fldChar w:fldCharType="end"/>
        </w:r>
        <w:r>
          <w:rPr>
            <w:noProof/>
          </w:rPr>
          <w:fldChar w:fldCharType="end"/>
        </w:r>
      </w:del>
    </w:p>
    <w:p w14:paraId="100D6FE2" w14:textId="77777777" w:rsidR="00331070" w:rsidRDefault="005C469B">
      <w:pPr>
        <w:pStyle w:val="TOC3"/>
        <w:tabs>
          <w:tab w:val="right" w:leader="dot" w:pos="9350"/>
        </w:tabs>
        <w:rPr>
          <w:del w:id="250" w:author="Laurence Golding" w:date="2019-05-11T06:51:00Z"/>
          <w:rFonts w:asciiTheme="minorHAnsi" w:eastAsiaTheme="minorEastAsia" w:hAnsiTheme="minorHAnsi" w:cstheme="minorBidi"/>
          <w:noProof/>
          <w:sz w:val="22"/>
          <w:szCs w:val="22"/>
        </w:rPr>
      </w:pPr>
      <w:del w:id="251" w:author="Laurence Golding" w:date="2019-05-11T06:51:00Z">
        <w:r>
          <w:fldChar w:fldCharType="begin"/>
        </w:r>
        <w:r>
          <w:delInstrText xml:space="preserve"> HYPERLINK \l "_Toc516224752" </w:delInstrText>
        </w:r>
        <w:r>
          <w:fldChar w:fldCharType="separate"/>
        </w:r>
        <w:r w:rsidR="00331070" w:rsidRPr="00174A5F">
          <w:rPr>
            <w:rStyle w:val="Hyperlink"/>
            <w:noProof/>
          </w:rPr>
          <w:delText>3.13.8 exitCode property</w:delText>
        </w:r>
        <w:r w:rsidR="00331070">
          <w:rPr>
            <w:noProof/>
            <w:webHidden/>
          </w:rPr>
          <w:tab/>
        </w:r>
        <w:r w:rsidR="00331070">
          <w:rPr>
            <w:noProof/>
            <w:webHidden/>
          </w:rPr>
          <w:fldChar w:fldCharType="begin"/>
        </w:r>
        <w:r w:rsidR="00331070">
          <w:rPr>
            <w:noProof/>
            <w:webHidden/>
          </w:rPr>
          <w:delInstrText xml:space="preserve"> PAGEREF _Toc516224752 \h </w:delInstrText>
        </w:r>
        <w:r w:rsidR="00331070">
          <w:rPr>
            <w:noProof/>
            <w:webHidden/>
          </w:rPr>
        </w:r>
        <w:r w:rsidR="00331070">
          <w:rPr>
            <w:noProof/>
            <w:webHidden/>
          </w:rPr>
          <w:fldChar w:fldCharType="separate"/>
        </w:r>
        <w:r w:rsidR="00331070">
          <w:rPr>
            <w:noProof/>
            <w:webHidden/>
          </w:rPr>
          <w:delText>52</w:delText>
        </w:r>
        <w:r w:rsidR="00331070">
          <w:rPr>
            <w:noProof/>
            <w:webHidden/>
          </w:rPr>
          <w:fldChar w:fldCharType="end"/>
        </w:r>
        <w:r>
          <w:rPr>
            <w:noProof/>
          </w:rPr>
          <w:fldChar w:fldCharType="end"/>
        </w:r>
      </w:del>
    </w:p>
    <w:p w14:paraId="6E89F5E2" w14:textId="77777777" w:rsidR="00331070" w:rsidRDefault="005C469B">
      <w:pPr>
        <w:pStyle w:val="TOC3"/>
        <w:tabs>
          <w:tab w:val="right" w:leader="dot" w:pos="9350"/>
        </w:tabs>
        <w:rPr>
          <w:del w:id="252" w:author="Laurence Golding" w:date="2019-05-11T06:51:00Z"/>
          <w:rFonts w:asciiTheme="minorHAnsi" w:eastAsiaTheme="minorEastAsia" w:hAnsiTheme="minorHAnsi" w:cstheme="minorBidi"/>
          <w:noProof/>
          <w:sz w:val="22"/>
          <w:szCs w:val="22"/>
        </w:rPr>
      </w:pPr>
      <w:del w:id="253" w:author="Laurence Golding" w:date="2019-05-11T06:51:00Z">
        <w:r>
          <w:fldChar w:fldCharType="begin"/>
        </w:r>
        <w:r>
          <w:delInstrText xml:space="preserve"> HYPERLINK \l "_Toc516224753" </w:delInstrText>
        </w:r>
        <w:r>
          <w:fldChar w:fldCharType="separate"/>
        </w:r>
        <w:r w:rsidR="00331070" w:rsidRPr="00174A5F">
          <w:rPr>
            <w:rStyle w:val="Hyperlink"/>
            <w:noProof/>
          </w:rPr>
          <w:delText>3.13.9 exitCodeDescription property</w:delText>
        </w:r>
        <w:r w:rsidR="00331070">
          <w:rPr>
            <w:noProof/>
            <w:webHidden/>
          </w:rPr>
          <w:tab/>
        </w:r>
        <w:r w:rsidR="00331070">
          <w:rPr>
            <w:noProof/>
            <w:webHidden/>
          </w:rPr>
          <w:fldChar w:fldCharType="begin"/>
        </w:r>
        <w:r w:rsidR="00331070">
          <w:rPr>
            <w:noProof/>
            <w:webHidden/>
          </w:rPr>
          <w:delInstrText xml:space="preserve"> PAGEREF _Toc516224753 \h </w:delInstrText>
        </w:r>
        <w:r w:rsidR="00331070">
          <w:rPr>
            <w:noProof/>
            <w:webHidden/>
          </w:rPr>
        </w:r>
        <w:r w:rsidR="00331070">
          <w:rPr>
            <w:noProof/>
            <w:webHidden/>
          </w:rPr>
          <w:fldChar w:fldCharType="separate"/>
        </w:r>
        <w:r w:rsidR="00331070">
          <w:rPr>
            <w:noProof/>
            <w:webHidden/>
          </w:rPr>
          <w:delText>53</w:delText>
        </w:r>
        <w:r w:rsidR="00331070">
          <w:rPr>
            <w:noProof/>
            <w:webHidden/>
          </w:rPr>
          <w:fldChar w:fldCharType="end"/>
        </w:r>
        <w:r>
          <w:rPr>
            <w:noProof/>
          </w:rPr>
          <w:fldChar w:fldCharType="end"/>
        </w:r>
      </w:del>
    </w:p>
    <w:p w14:paraId="3DAAD590" w14:textId="77777777" w:rsidR="00331070" w:rsidRDefault="005C469B">
      <w:pPr>
        <w:pStyle w:val="TOC3"/>
        <w:tabs>
          <w:tab w:val="right" w:leader="dot" w:pos="9350"/>
        </w:tabs>
        <w:rPr>
          <w:del w:id="254" w:author="Laurence Golding" w:date="2019-05-11T06:51:00Z"/>
          <w:rFonts w:asciiTheme="minorHAnsi" w:eastAsiaTheme="minorEastAsia" w:hAnsiTheme="minorHAnsi" w:cstheme="minorBidi"/>
          <w:noProof/>
          <w:sz w:val="22"/>
          <w:szCs w:val="22"/>
        </w:rPr>
      </w:pPr>
      <w:del w:id="255" w:author="Laurence Golding" w:date="2019-05-11T06:51:00Z">
        <w:r>
          <w:fldChar w:fldCharType="begin"/>
        </w:r>
        <w:r>
          <w:delInstrText xml:space="preserve"> HYPERLINK \l "_Toc516224754" </w:delInstrText>
        </w:r>
        <w:r>
          <w:fldChar w:fldCharType="separate"/>
        </w:r>
        <w:r w:rsidR="00331070" w:rsidRPr="00174A5F">
          <w:rPr>
            <w:rStyle w:val="Hyperlink"/>
            <w:noProof/>
          </w:rPr>
          <w:delText>3.13.10 exitSignalName property</w:delText>
        </w:r>
        <w:r w:rsidR="00331070">
          <w:rPr>
            <w:noProof/>
            <w:webHidden/>
          </w:rPr>
          <w:tab/>
        </w:r>
        <w:r w:rsidR="00331070">
          <w:rPr>
            <w:noProof/>
            <w:webHidden/>
          </w:rPr>
          <w:fldChar w:fldCharType="begin"/>
        </w:r>
        <w:r w:rsidR="00331070">
          <w:rPr>
            <w:noProof/>
            <w:webHidden/>
          </w:rPr>
          <w:delInstrText xml:space="preserve"> PAGEREF _Toc516224754 \h </w:delInstrText>
        </w:r>
        <w:r w:rsidR="00331070">
          <w:rPr>
            <w:noProof/>
            <w:webHidden/>
          </w:rPr>
        </w:r>
        <w:r w:rsidR="00331070">
          <w:rPr>
            <w:noProof/>
            <w:webHidden/>
          </w:rPr>
          <w:fldChar w:fldCharType="separate"/>
        </w:r>
        <w:r w:rsidR="00331070">
          <w:rPr>
            <w:noProof/>
            <w:webHidden/>
          </w:rPr>
          <w:delText>53</w:delText>
        </w:r>
        <w:r w:rsidR="00331070">
          <w:rPr>
            <w:noProof/>
            <w:webHidden/>
          </w:rPr>
          <w:fldChar w:fldCharType="end"/>
        </w:r>
        <w:r>
          <w:rPr>
            <w:noProof/>
          </w:rPr>
          <w:fldChar w:fldCharType="end"/>
        </w:r>
      </w:del>
    </w:p>
    <w:p w14:paraId="5DCFD5E5" w14:textId="77777777" w:rsidR="00331070" w:rsidRDefault="005C469B">
      <w:pPr>
        <w:pStyle w:val="TOC3"/>
        <w:tabs>
          <w:tab w:val="right" w:leader="dot" w:pos="9350"/>
        </w:tabs>
        <w:rPr>
          <w:del w:id="256" w:author="Laurence Golding" w:date="2019-05-11T06:51:00Z"/>
          <w:rFonts w:asciiTheme="minorHAnsi" w:eastAsiaTheme="minorEastAsia" w:hAnsiTheme="minorHAnsi" w:cstheme="minorBidi"/>
          <w:noProof/>
          <w:sz w:val="22"/>
          <w:szCs w:val="22"/>
        </w:rPr>
      </w:pPr>
      <w:del w:id="257" w:author="Laurence Golding" w:date="2019-05-11T06:51:00Z">
        <w:r>
          <w:fldChar w:fldCharType="begin"/>
        </w:r>
        <w:r>
          <w:delInstrText xml:space="preserve"> HYPERLINK \l "_Toc516224755" </w:delInstrText>
        </w:r>
        <w:r>
          <w:fldChar w:fldCharType="separate"/>
        </w:r>
        <w:r w:rsidR="00331070" w:rsidRPr="00174A5F">
          <w:rPr>
            <w:rStyle w:val="Hyperlink"/>
            <w:noProof/>
          </w:rPr>
          <w:delText>3.13.11 exitSignalNumber property</w:delText>
        </w:r>
        <w:r w:rsidR="00331070">
          <w:rPr>
            <w:noProof/>
            <w:webHidden/>
          </w:rPr>
          <w:tab/>
        </w:r>
        <w:r w:rsidR="00331070">
          <w:rPr>
            <w:noProof/>
            <w:webHidden/>
          </w:rPr>
          <w:fldChar w:fldCharType="begin"/>
        </w:r>
        <w:r w:rsidR="00331070">
          <w:rPr>
            <w:noProof/>
            <w:webHidden/>
          </w:rPr>
          <w:delInstrText xml:space="preserve"> PAGEREF _Toc516224755 \h </w:delInstrText>
        </w:r>
        <w:r w:rsidR="00331070">
          <w:rPr>
            <w:noProof/>
            <w:webHidden/>
          </w:rPr>
        </w:r>
        <w:r w:rsidR="00331070">
          <w:rPr>
            <w:noProof/>
            <w:webHidden/>
          </w:rPr>
          <w:fldChar w:fldCharType="separate"/>
        </w:r>
        <w:r w:rsidR="00331070">
          <w:rPr>
            <w:noProof/>
            <w:webHidden/>
          </w:rPr>
          <w:delText>53</w:delText>
        </w:r>
        <w:r w:rsidR="00331070">
          <w:rPr>
            <w:noProof/>
            <w:webHidden/>
          </w:rPr>
          <w:fldChar w:fldCharType="end"/>
        </w:r>
        <w:r>
          <w:rPr>
            <w:noProof/>
          </w:rPr>
          <w:fldChar w:fldCharType="end"/>
        </w:r>
      </w:del>
    </w:p>
    <w:p w14:paraId="094D9134" w14:textId="77777777" w:rsidR="00331070" w:rsidRDefault="005C469B">
      <w:pPr>
        <w:pStyle w:val="TOC3"/>
        <w:tabs>
          <w:tab w:val="right" w:leader="dot" w:pos="9350"/>
        </w:tabs>
        <w:rPr>
          <w:del w:id="258" w:author="Laurence Golding" w:date="2019-05-11T06:51:00Z"/>
          <w:rFonts w:asciiTheme="minorHAnsi" w:eastAsiaTheme="minorEastAsia" w:hAnsiTheme="minorHAnsi" w:cstheme="minorBidi"/>
          <w:noProof/>
          <w:sz w:val="22"/>
          <w:szCs w:val="22"/>
        </w:rPr>
      </w:pPr>
      <w:del w:id="259" w:author="Laurence Golding" w:date="2019-05-11T06:51:00Z">
        <w:r>
          <w:fldChar w:fldCharType="begin"/>
        </w:r>
        <w:r>
          <w:delInstrText xml:space="preserve"> HYPERLINK \l "_Toc516224756" </w:delInstrText>
        </w:r>
        <w:r>
          <w:fldChar w:fldCharType="separate"/>
        </w:r>
        <w:r w:rsidR="00331070" w:rsidRPr="00174A5F">
          <w:rPr>
            <w:rStyle w:val="Hyperlink"/>
            <w:noProof/>
          </w:rPr>
          <w:delText>3.13.12 processStartFailureMessage property</w:delText>
        </w:r>
        <w:r w:rsidR="00331070">
          <w:rPr>
            <w:noProof/>
            <w:webHidden/>
          </w:rPr>
          <w:tab/>
        </w:r>
        <w:r w:rsidR="00331070">
          <w:rPr>
            <w:noProof/>
            <w:webHidden/>
          </w:rPr>
          <w:fldChar w:fldCharType="begin"/>
        </w:r>
        <w:r w:rsidR="00331070">
          <w:rPr>
            <w:noProof/>
            <w:webHidden/>
          </w:rPr>
          <w:delInstrText xml:space="preserve"> PAGEREF _Toc516224756 \h </w:delInstrText>
        </w:r>
        <w:r w:rsidR="00331070">
          <w:rPr>
            <w:noProof/>
            <w:webHidden/>
          </w:rPr>
        </w:r>
        <w:r w:rsidR="00331070">
          <w:rPr>
            <w:noProof/>
            <w:webHidden/>
          </w:rPr>
          <w:fldChar w:fldCharType="separate"/>
        </w:r>
        <w:r w:rsidR="00331070">
          <w:rPr>
            <w:noProof/>
            <w:webHidden/>
          </w:rPr>
          <w:delText>53</w:delText>
        </w:r>
        <w:r w:rsidR="00331070">
          <w:rPr>
            <w:noProof/>
            <w:webHidden/>
          </w:rPr>
          <w:fldChar w:fldCharType="end"/>
        </w:r>
        <w:r>
          <w:rPr>
            <w:noProof/>
          </w:rPr>
          <w:fldChar w:fldCharType="end"/>
        </w:r>
      </w:del>
    </w:p>
    <w:p w14:paraId="7FC837A7" w14:textId="77777777" w:rsidR="00331070" w:rsidRDefault="005C469B">
      <w:pPr>
        <w:pStyle w:val="TOC3"/>
        <w:tabs>
          <w:tab w:val="right" w:leader="dot" w:pos="9350"/>
        </w:tabs>
        <w:rPr>
          <w:del w:id="260" w:author="Laurence Golding" w:date="2019-05-11T06:51:00Z"/>
          <w:rFonts w:asciiTheme="minorHAnsi" w:eastAsiaTheme="minorEastAsia" w:hAnsiTheme="minorHAnsi" w:cstheme="minorBidi"/>
          <w:noProof/>
          <w:sz w:val="22"/>
          <w:szCs w:val="22"/>
        </w:rPr>
      </w:pPr>
      <w:del w:id="261" w:author="Laurence Golding" w:date="2019-05-11T06:51:00Z">
        <w:r>
          <w:fldChar w:fldCharType="begin"/>
        </w:r>
        <w:r>
          <w:delInstrText xml:space="preserve"> HYPERLINK \l "</w:delInstrText>
        </w:r>
        <w:r>
          <w:delInstrText xml:space="preserve">_Toc516224757" </w:delInstrText>
        </w:r>
        <w:r>
          <w:fldChar w:fldCharType="separate"/>
        </w:r>
        <w:r w:rsidR="00331070" w:rsidRPr="00174A5F">
          <w:rPr>
            <w:rStyle w:val="Hyperlink"/>
            <w:noProof/>
          </w:rPr>
          <w:delText>3.13.13 toolExecutionSuccessful property</w:delText>
        </w:r>
        <w:r w:rsidR="00331070">
          <w:rPr>
            <w:noProof/>
            <w:webHidden/>
          </w:rPr>
          <w:tab/>
        </w:r>
        <w:r w:rsidR="00331070">
          <w:rPr>
            <w:noProof/>
            <w:webHidden/>
          </w:rPr>
          <w:fldChar w:fldCharType="begin"/>
        </w:r>
        <w:r w:rsidR="00331070">
          <w:rPr>
            <w:noProof/>
            <w:webHidden/>
          </w:rPr>
          <w:delInstrText xml:space="preserve"> PAGEREF _Toc516224757 \h </w:delInstrText>
        </w:r>
        <w:r w:rsidR="00331070">
          <w:rPr>
            <w:noProof/>
            <w:webHidden/>
          </w:rPr>
        </w:r>
        <w:r w:rsidR="00331070">
          <w:rPr>
            <w:noProof/>
            <w:webHidden/>
          </w:rPr>
          <w:fldChar w:fldCharType="separate"/>
        </w:r>
        <w:r w:rsidR="00331070">
          <w:rPr>
            <w:noProof/>
            <w:webHidden/>
          </w:rPr>
          <w:delText>54</w:delText>
        </w:r>
        <w:r w:rsidR="00331070">
          <w:rPr>
            <w:noProof/>
            <w:webHidden/>
          </w:rPr>
          <w:fldChar w:fldCharType="end"/>
        </w:r>
        <w:r>
          <w:rPr>
            <w:noProof/>
          </w:rPr>
          <w:fldChar w:fldCharType="end"/>
        </w:r>
      </w:del>
    </w:p>
    <w:p w14:paraId="3F0BF19C" w14:textId="77777777" w:rsidR="00331070" w:rsidRDefault="005C469B">
      <w:pPr>
        <w:pStyle w:val="TOC3"/>
        <w:tabs>
          <w:tab w:val="right" w:leader="dot" w:pos="9350"/>
        </w:tabs>
        <w:rPr>
          <w:del w:id="262" w:author="Laurence Golding" w:date="2019-05-11T06:51:00Z"/>
          <w:rFonts w:asciiTheme="minorHAnsi" w:eastAsiaTheme="minorEastAsia" w:hAnsiTheme="minorHAnsi" w:cstheme="minorBidi"/>
          <w:noProof/>
          <w:sz w:val="22"/>
          <w:szCs w:val="22"/>
        </w:rPr>
      </w:pPr>
      <w:del w:id="263" w:author="Laurence Golding" w:date="2019-05-11T06:51:00Z">
        <w:r>
          <w:fldChar w:fldCharType="begin"/>
        </w:r>
        <w:r>
          <w:delInstrText xml:space="preserve"> HYPERLINK \l "_Toc516224758" </w:delInstrText>
        </w:r>
        <w:r>
          <w:fldChar w:fldCharType="separate"/>
        </w:r>
        <w:r w:rsidR="00331070" w:rsidRPr="00174A5F">
          <w:rPr>
            <w:rStyle w:val="Hyperlink"/>
            <w:noProof/>
          </w:rPr>
          <w:delText>3.13.14 machine property</w:delText>
        </w:r>
        <w:r w:rsidR="00331070">
          <w:rPr>
            <w:noProof/>
            <w:webHidden/>
          </w:rPr>
          <w:tab/>
        </w:r>
        <w:r w:rsidR="00331070">
          <w:rPr>
            <w:noProof/>
            <w:webHidden/>
          </w:rPr>
          <w:fldChar w:fldCharType="begin"/>
        </w:r>
        <w:r w:rsidR="00331070">
          <w:rPr>
            <w:noProof/>
            <w:webHidden/>
          </w:rPr>
          <w:delInstrText xml:space="preserve"> PAGEREF _Toc516224758 \h </w:delInstrText>
        </w:r>
        <w:r w:rsidR="00331070">
          <w:rPr>
            <w:noProof/>
            <w:webHidden/>
          </w:rPr>
        </w:r>
        <w:r w:rsidR="00331070">
          <w:rPr>
            <w:noProof/>
            <w:webHidden/>
          </w:rPr>
          <w:fldChar w:fldCharType="separate"/>
        </w:r>
        <w:r w:rsidR="00331070">
          <w:rPr>
            <w:noProof/>
            <w:webHidden/>
          </w:rPr>
          <w:delText>54</w:delText>
        </w:r>
        <w:r w:rsidR="00331070">
          <w:rPr>
            <w:noProof/>
            <w:webHidden/>
          </w:rPr>
          <w:fldChar w:fldCharType="end"/>
        </w:r>
        <w:r>
          <w:rPr>
            <w:noProof/>
          </w:rPr>
          <w:fldChar w:fldCharType="end"/>
        </w:r>
      </w:del>
    </w:p>
    <w:p w14:paraId="4840D5E6" w14:textId="77777777" w:rsidR="00331070" w:rsidRDefault="005C469B">
      <w:pPr>
        <w:pStyle w:val="TOC3"/>
        <w:tabs>
          <w:tab w:val="right" w:leader="dot" w:pos="9350"/>
        </w:tabs>
        <w:rPr>
          <w:del w:id="264" w:author="Laurence Golding" w:date="2019-05-11T06:51:00Z"/>
          <w:rFonts w:asciiTheme="minorHAnsi" w:eastAsiaTheme="minorEastAsia" w:hAnsiTheme="minorHAnsi" w:cstheme="minorBidi"/>
          <w:noProof/>
          <w:sz w:val="22"/>
          <w:szCs w:val="22"/>
        </w:rPr>
      </w:pPr>
      <w:del w:id="265" w:author="Laurence Golding" w:date="2019-05-11T06:51:00Z">
        <w:r>
          <w:fldChar w:fldCharType="begin"/>
        </w:r>
        <w:r>
          <w:delInstrText xml:space="preserve"> HYPERLINK \l "_Toc516224759" </w:delInstrText>
        </w:r>
        <w:r>
          <w:fldChar w:fldCharType="separate"/>
        </w:r>
        <w:r w:rsidR="00331070" w:rsidRPr="00174A5F">
          <w:rPr>
            <w:rStyle w:val="Hyperlink"/>
            <w:noProof/>
          </w:rPr>
          <w:delText>3.13.15 account property</w:delText>
        </w:r>
        <w:r w:rsidR="00331070">
          <w:rPr>
            <w:noProof/>
            <w:webHidden/>
          </w:rPr>
          <w:tab/>
        </w:r>
        <w:r w:rsidR="00331070">
          <w:rPr>
            <w:noProof/>
            <w:webHidden/>
          </w:rPr>
          <w:fldChar w:fldCharType="begin"/>
        </w:r>
        <w:r w:rsidR="00331070">
          <w:rPr>
            <w:noProof/>
            <w:webHidden/>
          </w:rPr>
          <w:delInstrText xml:space="preserve"> PAGEREF _Toc516224759 \h </w:delInstrText>
        </w:r>
        <w:r w:rsidR="00331070">
          <w:rPr>
            <w:noProof/>
            <w:webHidden/>
          </w:rPr>
        </w:r>
        <w:r w:rsidR="00331070">
          <w:rPr>
            <w:noProof/>
            <w:webHidden/>
          </w:rPr>
          <w:fldChar w:fldCharType="separate"/>
        </w:r>
        <w:r w:rsidR="00331070">
          <w:rPr>
            <w:noProof/>
            <w:webHidden/>
          </w:rPr>
          <w:delText>54</w:delText>
        </w:r>
        <w:r w:rsidR="00331070">
          <w:rPr>
            <w:noProof/>
            <w:webHidden/>
          </w:rPr>
          <w:fldChar w:fldCharType="end"/>
        </w:r>
        <w:r>
          <w:rPr>
            <w:noProof/>
          </w:rPr>
          <w:fldChar w:fldCharType="end"/>
        </w:r>
      </w:del>
    </w:p>
    <w:p w14:paraId="7A5AA56E" w14:textId="77777777" w:rsidR="00331070" w:rsidRDefault="005C469B">
      <w:pPr>
        <w:pStyle w:val="TOC3"/>
        <w:tabs>
          <w:tab w:val="right" w:leader="dot" w:pos="9350"/>
        </w:tabs>
        <w:rPr>
          <w:del w:id="266" w:author="Laurence Golding" w:date="2019-05-11T06:51:00Z"/>
          <w:rFonts w:asciiTheme="minorHAnsi" w:eastAsiaTheme="minorEastAsia" w:hAnsiTheme="minorHAnsi" w:cstheme="minorBidi"/>
          <w:noProof/>
          <w:sz w:val="22"/>
          <w:szCs w:val="22"/>
        </w:rPr>
      </w:pPr>
      <w:del w:id="267" w:author="Laurence Golding" w:date="2019-05-11T06:51:00Z">
        <w:r>
          <w:fldChar w:fldCharType="begin"/>
        </w:r>
        <w:r>
          <w:delInstrText xml:space="preserve"> HYPERLINK \l "_Toc516224760" </w:delInstrText>
        </w:r>
        <w:r>
          <w:fldChar w:fldCharType="separate"/>
        </w:r>
        <w:r w:rsidR="00331070" w:rsidRPr="00174A5F">
          <w:rPr>
            <w:rStyle w:val="Hyperlink"/>
            <w:noProof/>
          </w:rPr>
          <w:delText>3.13.16 processId property</w:delText>
        </w:r>
        <w:r w:rsidR="00331070">
          <w:rPr>
            <w:noProof/>
            <w:webHidden/>
          </w:rPr>
          <w:tab/>
        </w:r>
        <w:r w:rsidR="00331070">
          <w:rPr>
            <w:noProof/>
            <w:webHidden/>
          </w:rPr>
          <w:fldChar w:fldCharType="begin"/>
        </w:r>
        <w:r w:rsidR="00331070">
          <w:rPr>
            <w:noProof/>
            <w:webHidden/>
          </w:rPr>
          <w:delInstrText xml:space="preserve"> PAGEREF _Toc516224760 \h </w:delInstrText>
        </w:r>
        <w:r w:rsidR="00331070">
          <w:rPr>
            <w:noProof/>
            <w:webHidden/>
          </w:rPr>
        </w:r>
        <w:r w:rsidR="00331070">
          <w:rPr>
            <w:noProof/>
            <w:webHidden/>
          </w:rPr>
          <w:fldChar w:fldCharType="separate"/>
        </w:r>
        <w:r w:rsidR="00331070">
          <w:rPr>
            <w:noProof/>
            <w:webHidden/>
          </w:rPr>
          <w:delText>54</w:delText>
        </w:r>
        <w:r w:rsidR="00331070">
          <w:rPr>
            <w:noProof/>
            <w:webHidden/>
          </w:rPr>
          <w:fldChar w:fldCharType="end"/>
        </w:r>
        <w:r>
          <w:rPr>
            <w:noProof/>
          </w:rPr>
          <w:fldChar w:fldCharType="end"/>
        </w:r>
      </w:del>
    </w:p>
    <w:p w14:paraId="028954BE" w14:textId="77777777" w:rsidR="00331070" w:rsidRDefault="005C469B">
      <w:pPr>
        <w:pStyle w:val="TOC3"/>
        <w:tabs>
          <w:tab w:val="right" w:leader="dot" w:pos="9350"/>
        </w:tabs>
        <w:rPr>
          <w:del w:id="268" w:author="Laurence Golding" w:date="2019-05-11T06:51:00Z"/>
          <w:rFonts w:asciiTheme="minorHAnsi" w:eastAsiaTheme="minorEastAsia" w:hAnsiTheme="minorHAnsi" w:cstheme="minorBidi"/>
          <w:noProof/>
          <w:sz w:val="22"/>
          <w:szCs w:val="22"/>
        </w:rPr>
      </w:pPr>
      <w:del w:id="269" w:author="Laurence Golding" w:date="2019-05-11T06:51:00Z">
        <w:r>
          <w:fldChar w:fldCharType="begin"/>
        </w:r>
        <w:r>
          <w:delInstrText xml:space="preserve"> HYPERLINK \l "_Toc516224761" </w:delInstrText>
        </w:r>
        <w:r>
          <w:fldChar w:fldCharType="separate"/>
        </w:r>
        <w:r w:rsidR="00331070" w:rsidRPr="00174A5F">
          <w:rPr>
            <w:rStyle w:val="Hyperlink"/>
            <w:noProof/>
          </w:rPr>
          <w:delText>3.13.17 executableLocation property</w:delText>
        </w:r>
        <w:r w:rsidR="00331070">
          <w:rPr>
            <w:noProof/>
            <w:webHidden/>
          </w:rPr>
          <w:tab/>
        </w:r>
        <w:r w:rsidR="00331070">
          <w:rPr>
            <w:noProof/>
            <w:webHidden/>
          </w:rPr>
          <w:fldChar w:fldCharType="begin"/>
        </w:r>
        <w:r w:rsidR="00331070">
          <w:rPr>
            <w:noProof/>
            <w:webHidden/>
          </w:rPr>
          <w:delInstrText xml:space="preserve"> PAGEREF _Toc516224761 \h </w:delInstrText>
        </w:r>
        <w:r w:rsidR="00331070">
          <w:rPr>
            <w:noProof/>
            <w:webHidden/>
          </w:rPr>
        </w:r>
        <w:r w:rsidR="00331070">
          <w:rPr>
            <w:noProof/>
            <w:webHidden/>
          </w:rPr>
          <w:fldChar w:fldCharType="separate"/>
        </w:r>
        <w:r w:rsidR="00331070">
          <w:rPr>
            <w:noProof/>
            <w:webHidden/>
          </w:rPr>
          <w:delText>54</w:delText>
        </w:r>
        <w:r w:rsidR="00331070">
          <w:rPr>
            <w:noProof/>
            <w:webHidden/>
          </w:rPr>
          <w:fldChar w:fldCharType="end"/>
        </w:r>
        <w:r>
          <w:rPr>
            <w:noProof/>
          </w:rPr>
          <w:fldChar w:fldCharType="end"/>
        </w:r>
      </w:del>
    </w:p>
    <w:p w14:paraId="6984A02A" w14:textId="77777777" w:rsidR="00331070" w:rsidRDefault="005C469B">
      <w:pPr>
        <w:pStyle w:val="TOC3"/>
        <w:tabs>
          <w:tab w:val="right" w:leader="dot" w:pos="9350"/>
        </w:tabs>
        <w:rPr>
          <w:del w:id="270" w:author="Laurence Golding" w:date="2019-05-11T06:51:00Z"/>
          <w:rFonts w:asciiTheme="minorHAnsi" w:eastAsiaTheme="minorEastAsia" w:hAnsiTheme="minorHAnsi" w:cstheme="minorBidi"/>
          <w:noProof/>
          <w:sz w:val="22"/>
          <w:szCs w:val="22"/>
        </w:rPr>
      </w:pPr>
      <w:del w:id="271" w:author="Laurence Golding" w:date="2019-05-11T06:51:00Z">
        <w:r>
          <w:fldChar w:fldCharType="begin"/>
        </w:r>
        <w:r>
          <w:delInstrText xml:space="preserve"> HYPERLINK \l "_Toc516224762" </w:delInstrText>
        </w:r>
        <w:r>
          <w:fldChar w:fldCharType="separate"/>
        </w:r>
        <w:r w:rsidR="00331070" w:rsidRPr="00174A5F">
          <w:rPr>
            <w:rStyle w:val="Hyperlink"/>
            <w:noProof/>
          </w:rPr>
          <w:delText>3.13.18 workingDirectory property</w:delText>
        </w:r>
        <w:r w:rsidR="00331070">
          <w:rPr>
            <w:noProof/>
            <w:webHidden/>
          </w:rPr>
          <w:tab/>
        </w:r>
        <w:r w:rsidR="00331070">
          <w:rPr>
            <w:noProof/>
            <w:webHidden/>
          </w:rPr>
          <w:fldChar w:fldCharType="begin"/>
        </w:r>
        <w:r w:rsidR="00331070">
          <w:rPr>
            <w:noProof/>
            <w:webHidden/>
          </w:rPr>
          <w:delInstrText xml:space="preserve"> PAGEREF _Toc516224762 \h </w:delInstrText>
        </w:r>
        <w:r w:rsidR="00331070">
          <w:rPr>
            <w:noProof/>
            <w:webHidden/>
          </w:rPr>
        </w:r>
        <w:r w:rsidR="00331070">
          <w:rPr>
            <w:noProof/>
            <w:webHidden/>
          </w:rPr>
          <w:fldChar w:fldCharType="separate"/>
        </w:r>
        <w:r w:rsidR="00331070">
          <w:rPr>
            <w:noProof/>
            <w:webHidden/>
          </w:rPr>
          <w:delText>55</w:delText>
        </w:r>
        <w:r w:rsidR="00331070">
          <w:rPr>
            <w:noProof/>
            <w:webHidden/>
          </w:rPr>
          <w:fldChar w:fldCharType="end"/>
        </w:r>
        <w:r>
          <w:rPr>
            <w:noProof/>
          </w:rPr>
          <w:fldChar w:fldCharType="end"/>
        </w:r>
      </w:del>
    </w:p>
    <w:p w14:paraId="20014C5F" w14:textId="77777777" w:rsidR="00331070" w:rsidRDefault="005C469B">
      <w:pPr>
        <w:pStyle w:val="TOC3"/>
        <w:tabs>
          <w:tab w:val="right" w:leader="dot" w:pos="9350"/>
        </w:tabs>
        <w:rPr>
          <w:del w:id="272" w:author="Laurence Golding" w:date="2019-05-11T06:51:00Z"/>
          <w:rFonts w:asciiTheme="minorHAnsi" w:eastAsiaTheme="minorEastAsia" w:hAnsiTheme="minorHAnsi" w:cstheme="minorBidi"/>
          <w:noProof/>
          <w:sz w:val="22"/>
          <w:szCs w:val="22"/>
        </w:rPr>
      </w:pPr>
      <w:del w:id="273" w:author="Laurence Golding" w:date="2019-05-11T06:51:00Z">
        <w:r>
          <w:fldChar w:fldCharType="begin"/>
        </w:r>
        <w:r>
          <w:delInstrText xml:space="preserve"> HYPERLINK \l "_Toc516224</w:delInstrText>
        </w:r>
        <w:r>
          <w:delInstrText xml:space="preserve">763" </w:delInstrText>
        </w:r>
        <w:r>
          <w:fldChar w:fldCharType="separate"/>
        </w:r>
        <w:r w:rsidR="00331070" w:rsidRPr="00174A5F">
          <w:rPr>
            <w:rStyle w:val="Hyperlink"/>
            <w:noProof/>
          </w:rPr>
          <w:delText>3.13.19 environmentVariables property</w:delText>
        </w:r>
        <w:r w:rsidR="00331070">
          <w:rPr>
            <w:noProof/>
            <w:webHidden/>
          </w:rPr>
          <w:tab/>
        </w:r>
        <w:r w:rsidR="00331070">
          <w:rPr>
            <w:noProof/>
            <w:webHidden/>
          </w:rPr>
          <w:fldChar w:fldCharType="begin"/>
        </w:r>
        <w:r w:rsidR="00331070">
          <w:rPr>
            <w:noProof/>
            <w:webHidden/>
          </w:rPr>
          <w:delInstrText xml:space="preserve"> PAGEREF _Toc516224763 \h </w:delInstrText>
        </w:r>
        <w:r w:rsidR="00331070">
          <w:rPr>
            <w:noProof/>
            <w:webHidden/>
          </w:rPr>
        </w:r>
        <w:r w:rsidR="00331070">
          <w:rPr>
            <w:noProof/>
            <w:webHidden/>
          </w:rPr>
          <w:fldChar w:fldCharType="separate"/>
        </w:r>
        <w:r w:rsidR="00331070">
          <w:rPr>
            <w:noProof/>
            <w:webHidden/>
          </w:rPr>
          <w:delText>55</w:delText>
        </w:r>
        <w:r w:rsidR="00331070">
          <w:rPr>
            <w:noProof/>
            <w:webHidden/>
          </w:rPr>
          <w:fldChar w:fldCharType="end"/>
        </w:r>
        <w:r>
          <w:rPr>
            <w:noProof/>
          </w:rPr>
          <w:fldChar w:fldCharType="end"/>
        </w:r>
      </w:del>
    </w:p>
    <w:p w14:paraId="6CDB8C36" w14:textId="77777777" w:rsidR="00331070" w:rsidRDefault="005C469B">
      <w:pPr>
        <w:pStyle w:val="TOC3"/>
        <w:tabs>
          <w:tab w:val="right" w:leader="dot" w:pos="9350"/>
        </w:tabs>
        <w:rPr>
          <w:del w:id="274" w:author="Laurence Golding" w:date="2019-05-11T06:51:00Z"/>
          <w:rFonts w:asciiTheme="minorHAnsi" w:eastAsiaTheme="minorEastAsia" w:hAnsiTheme="minorHAnsi" w:cstheme="minorBidi"/>
          <w:noProof/>
          <w:sz w:val="22"/>
          <w:szCs w:val="22"/>
        </w:rPr>
      </w:pPr>
      <w:del w:id="275" w:author="Laurence Golding" w:date="2019-05-11T06:51:00Z">
        <w:r>
          <w:fldChar w:fldCharType="begin"/>
        </w:r>
        <w:r>
          <w:delInstrText xml:space="preserve"> HYPERLINK \l "_Toc516224764" </w:delInstrText>
        </w:r>
        <w:r>
          <w:fldChar w:fldCharType="separate"/>
        </w:r>
        <w:r w:rsidR="00331070" w:rsidRPr="00174A5F">
          <w:rPr>
            <w:rStyle w:val="Hyperlink"/>
            <w:noProof/>
          </w:rPr>
          <w:delText>3.13.20 toolNotifications property</w:delText>
        </w:r>
        <w:r w:rsidR="00331070">
          <w:rPr>
            <w:noProof/>
            <w:webHidden/>
          </w:rPr>
          <w:tab/>
        </w:r>
        <w:r w:rsidR="00331070">
          <w:rPr>
            <w:noProof/>
            <w:webHidden/>
          </w:rPr>
          <w:fldChar w:fldCharType="begin"/>
        </w:r>
        <w:r w:rsidR="00331070">
          <w:rPr>
            <w:noProof/>
            <w:webHidden/>
          </w:rPr>
          <w:delInstrText xml:space="preserve"> PAGEREF _Toc516224764 \h </w:delInstrText>
        </w:r>
        <w:r w:rsidR="00331070">
          <w:rPr>
            <w:noProof/>
            <w:webHidden/>
          </w:rPr>
        </w:r>
        <w:r w:rsidR="00331070">
          <w:rPr>
            <w:noProof/>
            <w:webHidden/>
          </w:rPr>
          <w:fldChar w:fldCharType="separate"/>
        </w:r>
        <w:r w:rsidR="00331070">
          <w:rPr>
            <w:noProof/>
            <w:webHidden/>
          </w:rPr>
          <w:delText>55</w:delText>
        </w:r>
        <w:r w:rsidR="00331070">
          <w:rPr>
            <w:noProof/>
            <w:webHidden/>
          </w:rPr>
          <w:fldChar w:fldCharType="end"/>
        </w:r>
        <w:r>
          <w:rPr>
            <w:noProof/>
          </w:rPr>
          <w:fldChar w:fldCharType="end"/>
        </w:r>
      </w:del>
    </w:p>
    <w:p w14:paraId="3D9EDA32" w14:textId="77777777" w:rsidR="00331070" w:rsidRDefault="005C469B">
      <w:pPr>
        <w:pStyle w:val="TOC3"/>
        <w:tabs>
          <w:tab w:val="right" w:leader="dot" w:pos="9350"/>
        </w:tabs>
        <w:rPr>
          <w:del w:id="276" w:author="Laurence Golding" w:date="2019-05-11T06:51:00Z"/>
          <w:rFonts w:asciiTheme="minorHAnsi" w:eastAsiaTheme="minorEastAsia" w:hAnsiTheme="minorHAnsi" w:cstheme="minorBidi"/>
          <w:noProof/>
          <w:sz w:val="22"/>
          <w:szCs w:val="22"/>
        </w:rPr>
      </w:pPr>
      <w:del w:id="277" w:author="Laurence Golding" w:date="2019-05-11T06:51:00Z">
        <w:r>
          <w:fldChar w:fldCharType="begin"/>
        </w:r>
        <w:r>
          <w:delInstrText xml:space="preserve"> HYPERLINK \l "_Toc516224765" </w:delInstrText>
        </w:r>
        <w:r>
          <w:fldChar w:fldCharType="separate"/>
        </w:r>
        <w:r w:rsidR="00331070" w:rsidRPr="00174A5F">
          <w:rPr>
            <w:rStyle w:val="Hyperlink"/>
            <w:noProof/>
          </w:rPr>
          <w:delText>3.13.21 configurationNotifications property</w:delText>
        </w:r>
        <w:r w:rsidR="00331070">
          <w:rPr>
            <w:noProof/>
            <w:webHidden/>
          </w:rPr>
          <w:tab/>
        </w:r>
        <w:r w:rsidR="00331070">
          <w:rPr>
            <w:noProof/>
            <w:webHidden/>
          </w:rPr>
          <w:fldChar w:fldCharType="begin"/>
        </w:r>
        <w:r w:rsidR="00331070">
          <w:rPr>
            <w:noProof/>
            <w:webHidden/>
          </w:rPr>
          <w:delInstrText xml:space="preserve"> PAGEREF _Toc516224765 \h </w:delInstrText>
        </w:r>
        <w:r w:rsidR="00331070">
          <w:rPr>
            <w:noProof/>
            <w:webHidden/>
          </w:rPr>
        </w:r>
        <w:r w:rsidR="00331070">
          <w:rPr>
            <w:noProof/>
            <w:webHidden/>
          </w:rPr>
          <w:fldChar w:fldCharType="separate"/>
        </w:r>
        <w:r w:rsidR="00331070">
          <w:rPr>
            <w:noProof/>
            <w:webHidden/>
          </w:rPr>
          <w:delText>55</w:delText>
        </w:r>
        <w:r w:rsidR="00331070">
          <w:rPr>
            <w:noProof/>
            <w:webHidden/>
          </w:rPr>
          <w:fldChar w:fldCharType="end"/>
        </w:r>
        <w:r>
          <w:rPr>
            <w:noProof/>
          </w:rPr>
          <w:fldChar w:fldCharType="end"/>
        </w:r>
      </w:del>
    </w:p>
    <w:p w14:paraId="12257D45" w14:textId="77777777" w:rsidR="00331070" w:rsidRDefault="005C469B">
      <w:pPr>
        <w:pStyle w:val="TOC3"/>
        <w:tabs>
          <w:tab w:val="right" w:leader="dot" w:pos="9350"/>
        </w:tabs>
        <w:rPr>
          <w:del w:id="278" w:author="Laurence Golding" w:date="2019-05-11T06:51:00Z"/>
          <w:rFonts w:asciiTheme="minorHAnsi" w:eastAsiaTheme="minorEastAsia" w:hAnsiTheme="minorHAnsi" w:cstheme="minorBidi"/>
          <w:noProof/>
          <w:sz w:val="22"/>
          <w:szCs w:val="22"/>
        </w:rPr>
      </w:pPr>
      <w:del w:id="279" w:author="Laurence Golding" w:date="2019-05-11T06:51:00Z">
        <w:r>
          <w:fldChar w:fldCharType="begin"/>
        </w:r>
        <w:r>
          <w:delInstrText xml:space="preserve"> HYPERLINK \l "_Toc516224766" </w:delInstrText>
        </w:r>
        <w:r>
          <w:fldChar w:fldCharType="separate"/>
        </w:r>
        <w:r w:rsidR="00331070" w:rsidRPr="00174A5F">
          <w:rPr>
            <w:rStyle w:val="Hyperlink"/>
            <w:noProof/>
          </w:rPr>
          <w:delText>3.13.22 stdin, stdout, stderr, and stdoutStderr properties</w:delText>
        </w:r>
        <w:r w:rsidR="00331070">
          <w:rPr>
            <w:noProof/>
            <w:webHidden/>
          </w:rPr>
          <w:tab/>
        </w:r>
        <w:r w:rsidR="00331070">
          <w:rPr>
            <w:noProof/>
            <w:webHidden/>
          </w:rPr>
          <w:fldChar w:fldCharType="begin"/>
        </w:r>
        <w:r w:rsidR="00331070">
          <w:rPr>
            <w:noProof/>
            <w:webHidden/>
          </w:rPr>
          <w:delInstrText xml:space="preserve"> PAGEREF _Toc516224766 \h </w:delInstrText>
        </w:r>
        <w:r w:rsidR="00331070">
          <w:rPr>
            <w:noProof/>
            <w:webHidden/>
          </w:rPr>
        </w:r>
        <w:r w:rsidR="00331070">
          <w:rPr>
            <w:noProof/>
            <w:webHidden/>
          </w:rPr>
          <w:fldChar w:fldCharType="separate"/>
        </w:r>
        <w:r w:rsidR="00331070">
          <w:rPr>
            <w:noProof/>
            <w:webHidden/>
          </w:rPr>
          <w:delText>56</w:delText>
        </w:r>
        <w:r w:rsidR="00331070">
          <w:rPr>
            <w:noProof/>
            <w:webHidden/>
          </w:rPr>
          <w:fldChar w:fldCharType="end"/>
        </w:r>
        <w:r>
          <w:rPr>
            <w:noProof/>
          </w:rPr>
          <w:fldChar w:fldCharType="end"/>
        </w:r>
      </w:del>
    </w:p>
    <w:p w14:paraId="43437005" w14:textId="77777777" w:rsidR="00331070" w:rsidRDefault="005C469B">
      <w:pPr>
        <w:pStyle w:val="TOC3"/>
        <w:tabs>
          <w:tab w:val="right" w:leader="dot" w:pos="9350"/>
        </w:tabs>
        <w:rPr>
          <w:del w:id="280" w:author="Laurence Golding" w:date="2019-05-11T06:51:00Z"/>
          <w:rFonts w:asciiTheme="minorHAnsi" w:eastAsiaTheme="minorEastAsia" w:hAnsiTheme="minorHAnsi" w:cstheme="minorBidi"/>
          <w:noProof/>
          <w:sz w:val="22"/>
          <w:szCs w:val="22"/>
        </w:rPr>
      </w:pPr>
      <w:del w:id="281" w:author="Laurence Golding" w:date="2019-05-11T06:51:00Z">
        <w:r>
          <w:fldChar w:fldCharType="begin"/>
        </w:r>
        <w:r>
          <w:delInstrText xml:space="preserve"> HYPERLINK \l "_Toc516224767" </w:delInstrText>
        </w:r>
        <w:r>
          <w:fldChar w:fldCharType="separate"/>
        </w:r>
        <w:r w:rsidR="00331070" w:rsidRPr="00174A5F">
          <w:rPr>
            <w:rStyle w:val="Hyperlink"/>
            <w:noProof/>
          </w:rPr>
          <w:delText>3.13.23 properties property</w:delText>
        </w:r>
        <w:r w:rsidR="00331070">
          <w:rPr>
            <w:noProof/>
            <w:webHidden/>
          </w:rPr>
          <w:tab/>
        </w:r>
        <w:r w:rsidR="00331070">
          <w:rPr>
            <w:noProof/>
            <w:webHidden/>
          </w:rPr>
          <w:fldChar w:fldCharType="begin"/>
        </w:r>
        <w:r w:rsidR="00331070">
          <w:rPr>
            <w:noProof/>
            <w:webHidden/>
          </w:rPr>
          <w:delInstrText xml:space="preserve"> PAGEREF _Toc516224767 \h </w:delInstrText>
        </w:r>
        <w:r w:rsidR="00331070">
          <w:rPr>
            <w:noProof/>
            <w:webHidden/>
          </w:rPr>
        </w:r>
        <w:r w:rsidR="00331070">
          <w:rPr>
            <w:noProof/>
            <w:webHidden/>
          </w:rPr>
          <w:fldChar w:fldCharType="separate"/>
        </w:r>
        <w:r w:rsidR="00331070">
          <w:rPr>
            <w:noProof/>
            <w:webHidden/>
          </w:rPr>
          <w:delText>57</w:delText>
        </w:r>
        <w:r w:rsidR="00331070">
          <w:rPr>
            <w:noProof/>
            <w:webHidden/>
          </w:rPr>
          <w:fldChar w:fldCharType="end"/>
        </w:r>
        <w:r>
          <w:rPr>
            <w:noProof/>
          </w:rPr>
          <w:fldChar w:fldCharType="end"/>
        </w:r>
      </w:del>
    </w:p>
    <w:p w14:paraId="0D2D5340" w14:textId="77777777" w:rsidR="00331070" w:rsidRDefault="005C469B">
      <w:pPr>
        <w:pStyle w:val="TOC2"/>
        <w:tabs>
          <w:tab w:val="right" w:leader="dot" w:pos="9350"/>
        </w:tabs>
        <w:rPr>
          <w:del w:id="282" w:author="Laurence Golding" w:date="2019-05-11T06:51:00Z"/>
          <w:rFonts w:asciiTheme="minorHAnsi" w:eastAsiaTheme="minorEastAsia" w:hAnsiTheme="minorHAnsi" w:cstheme="minorBidi"/>
          <w:noProof/>
          <w:sz w:val="22"/>
          <w:szCs w:val="22"/>
        </w:rPr>
      </w:pPr>
      <w:del w:id="283" w:author="Laurence Golding" w:date="2019-05-11T06:51:00Z">
        <w:r>
          <w:fldChar w:fldCharType="begin"/>
        </w:r>
        <w:r>
          <w:delInstrText xml:space="preserve"> HYPERLINK \l "_Toc516224768" </w:delInstrText>
        </w:r>
        <w:r>
          <w:fldChar w:fldCharType="separate"/>
        </w:r>
        <w:r w:rsidR="00331070" w:rsidRPr="00174A5F">
          <w:rPr>
            <w:rStyle w:val="Hyperlink"/>
            <w:noProof/>
          </w:rPr>
          <w:delText>3.14 attachment object</w:delText>
        </w:r>
        <w:r w:rsidR="00331070">
          <w:rPr>
            <w:noProof/>
            <w:webHidden/>
          </w:rPr>
          <w:tab/>
        </w:r>
        <w:r w:rsidR="00331070">
          <w:rPr>
            <w:noProof/>
            <w:webHidden/>
          </w:rPr>
          <w:fldChar w:fldCharType="begin"/>
        </w:r>
        <w:r w:rsidR="00331070">
          <w:rPr>
            <w:noProof/>
            <w:webHidden/>
          </w:rPr>
          <w:delInstrText xml:space="preserve"> PAGEREF _Toc516224768 \h </w:delInstrText>
        </w:r>
        <w:r w:rsidR="00331070">
          <w:rPr>
            <w:noProof/>
            <w:webHidden/>
          </w:rPr>
        </w:r>
        <w:r w:rsidR="00331070">
          <w:rPr>
            <w:noProof/>
            <w:webHidden/>
          </w:rPr>
          <w:fldChar w:fldCharType="separate"/>
        </w:r>
        <w:r w:rsidR="00331070">
          <w:rPr>
            <w:noProof/>
            <w:webHidden/>
          </w:rPr>
          <w:delText>57</w:delText>
        </w:r>
        <w:r w:rsidR="00331070">
          <w:rPr>
            <w:noProof/>
            <w:webHidden/>
          </w:rPr>
          <w:fldChar w:fldCharType="end"/>
        </w:r>
        <w:r>
          <w:rPr>
            <w:noProof/>
          </w:rPr>
          <w:fldChar w:fldCharType="end"/>
        </w:r>
      </w:del>
    </w:p>
    <w:p w14:paraId="1EDF7327" w14:textId="77777777" w:rsidR="00331070" w:rsidRDefault="005C469B">
      <w:pPr>
        <w:pStyle w:val="TOC3"/>
        <w:tabs>
          <w:tab w:val="right" w:leader="dot" w:pos="9350"/>
        </w:tabs>
        <w:rPr>
          <w:del w:id="284" w:author="Laurence Golding" w:date="2019-05-11T06:51:00Z"/>
          <w:rFonts w:asciiTheme="minorHAnsi" w:eastAsiaTheme="minorEastAsia" w:hAnsiTheme="minorHAnsi" w:cstheme="minorBidi"/>
          <w:noProof/>
          <w:sz w:val="22"/>
          <w:szCs w:val="22"/>
        </w:rPr>
      </w:pPr>
      <w:del w:id="285" w:author="Laurence Golding" w:date="2019-05-11T06:51:00Z">
        <w:r>
          <w:fldChar w:fldCharType="begin"/>
        </w:r>
        <w:r>
          <w:delInstrText xml:space="preserve"> HYPERLINK \l "_Toc516224769" </w:delInstrText>
        </w:r>
        <w:r>
          <w:fldChar w:fldCharType="separate"/>
        </w:r>
        <w:r w:rsidR="00331070" w:rsidRPr="00174A5F">
          <w:rPr>
            <w:rStyle w:val="Hyperlink"/>
            <w:noProof/>
          </w:rPr>
          <w:delText>3.14.1 General</w:delText>
        </w:r>
        <w:r w:rsidR="00331070">
          <w:rPr>
            <w:noProof/>
            <w:webHidden/>
          </w:rPr>
          <w:tab/>
        </w:r>
        <w:r w:rsidR="00331070">
          <w:rPr>
            <w:noProof/>
            <w:webHidden/>
          </w:rPr>
          <w:fldChar w:fldCharType="begin"/>
        </w:r>
        <w:r w:rsidR="00331070">
          <w:rPr>
            <w:noProof/>
            <w:webHidden/>
          </w:rPr>
          <w:delInstrText xml:space="preserve"> PAGEREF _Toc516224769 \h </w:delInstrText>
        </w:r>
        <w:r w:rsidR="00331070">
          <w:rPr>
            <w:noProof/>
            <w:webHidden/>
          </w:rPr>
        </w:r>
        <w:r w:rsidR="00331070">
          <w:rPr>
            <w:noProof/>
            <w:webHidden/>
          </w:rPr>
          <w:fldChar w:fldCharType="separate"/>
        </w:r>
        <w:r w:rsidR="00331070">
          <w:rPr>
            <w:noProof/>
            <w:webHidden/>
          </w:rPr>
          <w:delText>57</w:delText>
        </w:r>
        <w:r w:rsidR="00331070">
          <w:rPr>
            <w:noProof/>
            <w:webHidden/>
          </w:rPr>
          <w:fldChar w:fldCharType="end"/>
        </w:r>
        <w:r>
          <w:rPr>
            <w:noProof/>
          </w:rPr>
          <w:fldChar w:fldCharType="end"/>
        </w:r>
      </w:del>
    </w:p>
    <w:p w14:paraId="7D515BC8" w14:textId="77777777" w:rsidR="00331070" w:rsidRDefault="005C469B">
      <w:pPr>
        <w:pStyle w:val="TOC3"/>
        <w:tabs>
          <w:tab w:val="right" w:leader="dot" w:pos="9350"/>
        </w:tabs>
        <w:rPr>
          <w:del w:id="286" w:author="Laurence Golding" w:date="2019-05-11T06:51:00Z"/>
          <w:rFonts w:asciiTheme="minorHAnsi" w:eastAsiaTheme="minorEastAsia" w:hAnsiTheme="minorHAnsi" w:cstheme="minorBidi"/>
          <w:noProof/>
          <w:sz w:val="22"/>
          <w:szCs w:val="22"/>
        </w:rPr>
      </w:pPr>
      <w:del w:id="287" w:author="Laurence Golding" w:date="2019-05-11T06:51:00Z">
        <w:r>
          <w:fldChar w:fldCharType="begin"/>
        </w:r>
        <w:r>
          <w:delInstrText xml:space="preserve"> HYPERLINK \l "_Toc516224770" </w:delInstrText>
        </w:r>
        <w:r>
          <w:fldChar w:fldCharType="separate"/>
        </w:r>
        <w:r w:rsidR="00331070" w:rsidRPr="00174A5F">
          <w:rPr>
            <w:rStyle w:val="Hyperlink"/>
            <w:noProof/>
          </w:rPr>
          <w:delText>3.14.2 description property</w:delText>
        </w:r>
        <w:r w:rsidR="00331070">
          <w:rPr>
            <w:noProof/>
            <w:webHidden/>
          </w:rPr>
          <w:tab/>
        </w:r>
        <w:r w:rsidR="00331070">
          <w:rPr>
            <w:noProof/>
            <w:webHidden/>
          </w:rPr>
          <w:fldChar w:fldCharType="begin"/>
        </w:r>
        <w:r w:rsidR="00331070">
          <w:rPr>
            <w:noProof/>
            <w:webHidden/>
          </w:rPr>
          <w:delInstrText xml:space="preserve"> PAGEREF _Toc516224770 \h </w:delInstrText>
        </w:r>
        <w:r w:rsidR="00331070">
          <w:rPr>
            <w:noProof/>
            <w:webHidden/>
          </w:rPr>
        </w:r>
        <w:r w:rsidR="00331070">
          <w:rPr>
            <w:noProof/>
            <w:webHidden/>
          </w:rPr>
          <w:fldChar w:fldCharType="separate"/>
        </w:r>
        <w:r w:rsidR="00331070">
          <w:rPr>
            <w:noProof/>
            <w:webHidden/>
          </w:rPr>
          <w:delText>57</w:delText>
        </w:r>
        <w:r w:rsidR="00331070">
          <w:rPr>
            <w:noProof/>
            <w:webHidden/>
          </w:rPr>
          <w:fldChar w:fldCharType="end"/>
        </w:r>
        <w:r>
          <w:rPr>
            <w:noProof/>
          </w:rPr>
          <w:fldChar w:fldCharType="end"/>
        </w:r>
      </w:del>
    </w:p>
    <w:p w14:paraId="353B05D6" w14:textId="77777777" w:rsidR="00331070" w:rsidRDefault="005C469B">
      <w:pPr>
        <w:pStyle w:val="TOC3"/>
        <w:tabs>
          <w:tab w:val="right" w:leader="dot" w:pos="9350"/>
        </w:tabs>
        <w:rPr>
          <w:del w:id="288" w:author="Laurence Golding" w:date="2019-05-11T06:51:00Z"/>
          <w:rFonts w:asciiTheme="minorHAnsi" w:eastAsiaTheme="minorEastAsia" w:hAnsiTheme="minorHAnsi" w:cstheme="minorBidi"/>
          <w:noProof/>
          <w:sz w:val="22"/>
          <w:szCs w:val="22"/>
        </w:rPr>
      </w:pPr>
      <w:del w:id="289" w:author="Laurence Golding" w:date="2019-05-11T06:51:00Z">
        <w:r>
          <w:fldChar w:fldCharType="begin"/>
        </w:r>
        <w:r>
          <w:delInstrText xml:space="preserve"> HYPERLINK \l "_Toc516224771" </w:delInstrText>
        </w:r>
        <w:r>
          <w:fldChar w:fldCharType="separate"/>
        </w:r>
        <w:r w:rsidR="00331070" w:rsidRPr="00174A5F">
          <w:rPr>
            <w:rStyle w:val="Hyperlink"/>
            <w:noProof/>
          </w:rPr>
          <w:delText>3.14.3 fileLocation property</w:delText>
        </w:r>
        <w:r w:rsidR="00331070">
          <w:rPr>
            <w:noProof/>
            <w:webHidden/>
          </w:rPr>
          <w:tab/>
        </w:r>
        <w:r w:rsidR="00331070">
          <w:rPr>
            <w:noProof/>
            <w:webHidden/>
          </w:rPr>
          <w:fldChar w:fldCharType="begin"/>
        </w:r>
        <w:r w:rsidR="00331070">
          <w:rPr>
            <w:noProof/>
            <w:webHidden/>
          </w:rPr>
          <w:delInstrText xml:space="preserve"> PAGEREF _Toc516224771 \h </w:delInstrText>
        </w:r>
        <w:r w:rsidR="00331070">
          <w:rPr>
            <w:noProof/>
            <w:webHidden/>
          </w:rPr>
        </w:r>
        <w:r w:rsidR="00331070">
          <w:rPr>
            <w:noProof/>
            <w:webHidden/>
          </w:rPr>
          <w:fldChar w:fldCharType="separate"/>
        </w:r>
        <w:r w:rsidR="00331070">
          <w:rPr>
            <w:noProof/>
            <w:webHidden/>
          </w:rPr>
          <w:delText>58</w:delText>
        </w:r>
        <w:r w:rsidR="00331070">
          <w:rPr>
            <w:noProof/>
            <w:webHidden/>
          </w:rPr>
          <w:fldChar w:fldCharType="end"/>
        </w:r>
        <w:r>
          <w:rPr>
            <w:noProof/>
          </w:rPr>
          <w:fldChar w:fldCharType="end"/>
        </w:r>
      </w:del>
    </w:p>
    <w:p w14:paraId="345BB816" w14:textId="77777777" w:rsidR="00331070" w:rsidRDefault="005C469B">
      <w:pPr>
        <w:pStyle w:val="TOC3"/>
        <w:tabs>
          <w:tab w:val="right" w:leader="dot" w:pos="9350"/>
        </w:tabs>
        <w:rPr>
          <w:del w:id="290" w:author="Laurence Golding" w:date="2019-05-11T06:51:00Z"/>
          <w:rFonts w:asciiTheme="minorHAnsi" w:eastAsiaTheme="minorEastAsia" w:hAnsiTheme="minorHAnsi" w:cstheme="minorBidi"/>
          <w:noProof/>
          <w:sz w:val="22"/>
          <w:szCs w:val="22"/>
        </w:rPr>
      </w:pPr>
      <w:del w:id="291" w:author="Laurence Golding" w:date="2019-05-11T06:51:00Z">
        <w:r>
          <w:lastRenderedPageBreak/>
          <w:fldChar w:fldCharType="begin"/>
        </w:r>
        <w:r>
          <w:delInstrText xml:space="preserve"> HYPERLINK \l "_Toc516224772" </w:delInstrText>
        </w:r>
        <w:r>
          <w:fldChar w:fldCharType="separate"/>
        </w:r>
        <w:r w:rsidR="00331070" w:rsidRPr="00174A5F">
          <w:rPr>
            <w:rStyle w:val="Hyperlink"/>
            <w:noProof/>
          </w:rPr>
          <w:delText>3.14.4 regions property</w:delText>
        </w:r>
        <w:r w:rsidR="00331070">
          <w:rPr>
            <w:noProof/>
            <w:webHidden/>
          </w:rPr>
          <w:tab/>
        </w:r>
        <w:r w:rsidR="00331070">
          <w:rPr>
            <w:noProof/>
            <w:webHidden/>
          </w:rPr>
          <w:fldChar w:fldCharType="begin"/>
        </w:r>
        <w:r w:rsidR="00331070">
          <w:rPr>
            <w:noProof/>
            <w:webHidden/>
          </w:rPr>
          <w:delInstrText xml:space="preserve"> PAGEREF _Toc516224772 \h </w:delInstrText>
        </w:r>
        <w:r w:rsidR="00331070">
          <w:rPr>
            <w:noProof/>
            <w:webHidden/>
          </w:rPr>
        </w:r>
        <w:r w:rsidR="00331070">
          <w:rPr>
            <w:noProof/>
            <w:webHidden/>
          </w:rPr>
          <w:fldChar w:fldCharType="separate"/>
        </w:r>
        <w:r w:rsidR="00331070">
          <w:rPr>
            <w:noProof/>
            <w:webHidden/>
          </w:rPr>
          <w:delText>58</w:delText>
        </w:r>
        <w:r w:rsidR="00331070">
          <w:rPr>
            <w:noProof/>
            <w:webHidden/>
          </w:rPr>
          <w:fldChar w:fldCharType="end"/>
        </w:r>
        <w:r>
          <w:rPr>
            <w:noProof/>
          </w:rPr>
          <w:fldChar w:fldCharType="end"/>
        </w:r>
      </w:del>
    </w:p>
    <w:p w14:paraId="3DB1F990" w14:textId="77777777" w:rsidR="00331070" w:rsidRDefault="005C469B">
      <w:pPr>
        <w:pStyle w:val="TOC3"/>
        <w:tabs>
          <w:tab w:val="right" w:leader="dot" w:pos="9350"/>
        </w:tabs>
        <w:rPr>
          <w:del w:id="292" w:author="Laurence Golding" w:date="2019-05-11T06:51:00Z"/>
          <w:rFonts w:asciiTheme="minorHAnsi" w:eastAsiaTheme="minorEastAsia" w:hAnsiTheme="minorHAnsi" w:cstheme="minorBidi"/>
          <w:noProof/>
          <w:sz w:val="22"/>
          <w:szCs w:val="22"/>
        </w:rPr>
      </w:pPr>
      <w:del w:id="293" w:author="Laurence Golding" w:date="2019-05-11T06:51:00Z">
        <w:r>
          <w:fldChar w:fldCharType="begin"/>
        </w:r>
        <w:r>
          <w:delInstrText xml:space="preserve"> HYPERLINK \l "_Toc516224773" </w:delInstrText>
        </w:r>
        <w:r>
          <w:fldChar w:fldCharType="separate"/>
        </w:r>
        <w:r w:rsidR="00331070" w:rsidRPr="00174A5F">
          <w:rPr>
            <w:rStyle w:val="Hyperlink"/>
            <w:noProof/>
          </w:rPr>
          <w:delText>3.14.5 rectangles property</w:delText>
        </w:r>
        <w:r w:rsidR="00331070">
          <w:rPr>
            <w:noProof/>
            <w:webHidden/>
          </w:rPr>
          <w:tab/>
        </w:r>
        <w:r w:rsidR="00331070">
          <w:rPr>
            <w:noProof/>
            <w:webHidden/>
          </w:rPr>
          <w:fldChar w:fldCharType="begin"/>
        </w:r>
        <w:r w:rsidR="00331070">
          <w:rPr>
            <w:noProof/>
            <w:webHidden/>
          </w:rPr>
          <w:delInstrText xml:space="preserve"> PAGEREF _Toc516224773 \h </w:delInstrText>
        </w:r>
        <w:r w:rsidR="00331070">
          <w:rPr>
            <w:noProof/>
            <w:webHidden/>
          </w:rPr>
        </w:r>
        <w:r w:rsidR="00331070">
          <w:rPr>
            <w:noProof/>
            <w:webHidden/>
          </w:rPr>
          <w:fldChar w:fldCharType="separate"/>
        </w:r>
        <w:r w:rsidR="00331070">
          <w:rPr>
            <w:noProof/>
            <w:webHidden/>
          </w:rPr>
          <w:delText>58</w:delText>
        </w:r>
        <w:r w:rsidR="00331070">
          <w:rPr>
            <w:noProof/>
            <w:webHidden/>
          </w:rPr>
          <w:fldChar w:fldCharType="end"/>
        </w:r>
        <w:r>
          <w:rPr>
            <w:noProof/>
          </w:rPr>
          <w:fldChar w:fldCharType="end"/>
        </w:r>
      </w:del>
    </w:p>
    <w:p w14:paraId="6FBFCD6B" w14:textId="77777777" w:rsidR="00331070" w:rsidRDefault="005C469B">
      <w:pPr>
        <w:pStyle w:val="TOC2"/>
        <w:tabs>
          <w:tab w:val="right" w:leader="dot" w:pos="9350"/>
        </w:tabs>
        <w:rPr>
          <w:del w:id="294" w:author="Laurence Golding" w:date="2019-05-11T06:51:00Z"/>
          <w:rFonts w:asciiTheme="minorHAnsi" w:eastAsiaTheme="minorEastAsia" w:hAnsiTheme="minorHAnsi" w:cstheme="minorBidi"/>
          <w:noProof/>
          <w:sz w:val="22"/>
          <w:szCs w:val="22"/>
        </w:rPr>
      </w:pPr>
      <w:del w:id="295" w:author="Laurence Golding" w:date="2019-05-11T06:51:00Z">
        <w:r>
          <w:fldChar w:fldCharType="begin"/>
        </w:r>
        <w:r>
          <w:delInstrText xml:space="preserve"> HYPERLINK \l "_Toc516224774" </w:delInstrText>
        </w:r>
        <w:r>
          <w:fldChar w:fldCharType="separate"/>
        </w:r>
        <w:r w:rsidR="00331070" w:rsidRPr="00174A5F">
          <w:rPr>
            <w:rStyle w:val="Hyperlink"/>
            <w:noProof/>
          </w:rPr>
          <w:delText>3.15 conversion object</w:delText>
        </w:r>
        <w:r w:rsidR="00331070">
          <w:rPr>
            <w:noProof/>
            <w:webHidden/>
          </w:rPr>
          <w:tab/>
        </w:r>
        <w:r w:rsidR="00331070">
          <w:rPr>
            <w:noProof/>
            <w:webHidden/>
          </w:rPr>
          <w:fldChar w:fldCharType="begin"/>
        </w:r>
        <w:r w:rsidR="00331070">
          <w:rPr>
            <w:noProof/>
            <w:webHidden/>
          </w:rPr>
          <w:delInstrText xml:space="preserve"> PAGEREF _Toc516224774 \h </w:delInstrText>
        </w:r>
        <w:r w:rsidR="00331070">
          <w:rPr>
            <w:noProof/>
            <w:webHidden/>
          </w:rPr>
        </w:r>
        <w:r w:rsidR="00331070">
          <w:rPr>
            <w:noProof/>
            <w:webHidden/>
          </w:rPr>
          <w:fldChar w:fldCharType="separate"/>
        </w:r>
        <w:r w:rsidR="00331070">
          <w:rPr>
            <w:noProof/>
            <w:webHidden/>
          </w:rPr>
          <w:delText>58</w:delText>
        </w:r>
        <w:r w:rsidR="00331070">
          <w:rPr>
            <w:noProof/>
            <w:webHidden/>
          </w:rPr>
          <w:fldChar w:fldCharType="end"/>
        </w:r>
        <w:r>
          <w:rPr>
            <w:noProof/>
          </w:rPr>
          <w:fldChar w:fldCharType="end"/>
        </w:r>
      </w:del>
    </w:p>
    <w:p w14:paraId="2C388659" w14:textId="77777777" w:rsidR="00331070" w:rsidRDefault="005C469B">
      <w:pPr>
        <w:pStyle w:val="TOC3"/>
        <w:tabs>
          <w:tab w:val="right" w:leader="dot" w:pos="9350"/>
        </w:tabs>
        <w:rPr>
          <w:del w:id="296" w:author="Laurence Golding" w:date="2019-05-11T06:51:00Z"/>
          <w:rFonts w:asciiTheme="minorHAnsi" w:eastAsiaTheme="minorEastAsia" w:hAnsiTheme="minorHAnsi" w:cstheme="minorBidi"/>
          <w:noProof/>
          <w:sz w:val="22"/>
          <w:szCs w:val="22"/>
        </w:rPr>
      </w:pPr>
      <w:del w:id="297" w:author="Laurence Golding" w:date="2019-05-11T06:51:00Z">
        <w:r>
          <w:fldChar w:fldCharType="begin"/>
        </w:r>
        <w:r>
          <w:delInstrText xml:space="preserve"> HYPERLINK \l "_Toc516224775" </w:delInstrText>
        </w:r>
        <w:r>
          <w:fldChar w:fldCharType="separate"/>
        </w:r>
        <w:r w:rsidR="00331070" w:rsidRPr="00174A5F">
          <w:rPr>
            <w:rStyle w:val="Hyperlink"/>
            <w:noProof/>
          </w:rPr>
          <w:delText>3.15.1 General</w:delText>
        </w:r>
        <w:r w:rsidR="00331070">
          <w:rPr>
            <w:noProof/>
            <w:webHidden/>
          </w:rPr>
          <w:tab/>
        </w:r>
        <w:r w:rsidR="00331070">
          <w:rPr>
            <w:noProof/>
            <w:webHidden/>
          </w:rPr>
          <w:fldChar w:fldCharType="begin"/>
        </w:r>
        <w:r w:rsidR="00331070">
          <w:rPr>
            <w:noProof/>
            <w:webHidden/>
          </w:rPr>
          <w:delInstrText xml:space="preserve"> PAGEREF _Toc516224775 \h </w:delInstrText>
        </w:r>
        <w:r w:rsidR="00331070">
          <w:rPr>
            <w:noProof/>
            <w:webHidden/>
          </w:rPr>
        </w:r>
        <w:r w:rsidR="00331070">
          <w:rPr>
            <w:noProof/>
            <w:webHidden/>
          </w:rPr>
          <w:fldChar w:fldCharType="separate"/>
        </w:r>
        <w:r w:rsidR="00331070">
          <w:rPr>
            <w:noProof/>
            <w:webHidden/>
          </w:rPr>
          <w:delText>58</w:delText>
        </w:r>
        <w:r w:rsidR="00331070">
          <w:rPr>
            <w:noProof/>
            <w:webHidden/>
          </w:rPr>
          <w:fldChar w:fldCharType="end"/>
        </w:r>
        <w:r>
          <w:rPr>
            <w:noProof/>
          </w:rPr>
          <w:fldChar w:fldCharType="end"/>
        </w:r>
      </w:del>
    </w:p>
    <w:p w14:paraId="0F86BD35" w14:textId="77777777" w:rsidR="00331070" w:rsidRDefault="005C469B">
      <w:pPr>
        <w:pStyle w:val="TOC3"/>
        <w:tabs>
          <w:tab w:val="right" w:leader="dot" w:pos="9350"/>
        </w:tabs>
        <w:rPr>
          <w:del w:id="298" w:author="Laurence Golding" w:date="2019-05-11T06:51:00Z"/>
          <w:rFonts w:asciiTheme="minorHAnsi" w:eastAsiaTheme="minorEastAsia" w:hAnsiTheme="minorHAnsi" w:cstheme="minorBidi"/>
          <w:noProof/>
          <w:sz w:val="22"/>
          <w:szCs w:val="22"/>
        </w:rPr>
      </w:pPr>
      <w:del w:id="299" w:author="Laurence Golding" w:date="2019-05-11T06:51:00Z">
        <w:r>
          <w:fldChar w:fldCharType="begin"/>
        </w:r>
        <w:r>
          <w:delInstrText xml:space="preserve"> HYPERLINK \l "_Toc516224776" </w:delInstrText>
        </w:r>
        <w:r>
          <w:fldChar w:fldCharType="separate"/>
        </w:r>
        <w:r w:rsidR="00331070" w:rsidRPr="00174A5F">
          <w:rPr>
            <w:rStyle w:val="Hyperlink"/>
            <w:noProof/>
          </w:rPr>
          <w:delText>3.15.2 tool property</w:delText>
        </w:r>
        <w:r w:rsidR="00331070">
          <w:rPr>
            <w:noProof/>
            <w:webHidden/>
          </w:rPr>
          <w:tab/>
        </w:r>
        <w:r w:rsidR="00331070">
          <w:rPr>
            <w:noProof/>
            <w:webHidden/>
          </w:rPr>
          <w:fldChar w:fldCharType="begin"/>
        </w:r>
        <w:r w:rsidR="00331070">
          <w:rPr>
            <w:noProof/>
            <w:webHidden/>
          </w:rPr>
          <w:delInstrText xml:space="preserve"> PAGEREF _Toc516224776 \h </w:delInstrText>
        </w:r>
        <w:r w:rsidR="00331070">
          <w:rPr>
            <w:noProof/>
            <w:webHidden/>
          </w:rPr>
        </w:r>
        <w:r w:rsidR="00331070">
          <w:rPr>
            <w:noProof/>
            <w:webHidden/>
          </w:rPr>
          <w:fldChar w:fldCharType="separate"/>
        </w:r>
        <w:r w:rsidR="00331070">
          <w:rPr>
            <w:noProof/>
            <w:webHidden/>
          </w:rPr>
          <w:delText>58</w:delText>
        </w:r>
        <w:r w:rsidR="00331070">
          <w:rPr>
            <w:noProof/>
            <w:webHidden/>
          </w:rPr>
          <w:fldChar w:fldCharType="end"/>
        </w:r>
        <w:r>
          <w:rPr>
            <w:noProof/>
          </w:rPr>
          <w:fldChar w:fldCharType="end"/>
        </w:r>
      </w:del>
    </w:p>
    <w:p w14:paraId="3F15488F" w14:textId="77777777" w:rsidR="00331070" w:rsidRDefault="005C469B">
      <w:pPr>
        <w:pStyle w:val="TOC3"/>
        <w:tabs>
          <w:tab w:val="right" w:leader="dot" w:pos="9350"/>
        </w:tabs>
        <w:rPr>
          <w:del w:id="300" w:author="Laurence Golding" w:date="2019-05-11T06:51:00Z"/>
          <w:rFonts w:asciiTheme="minorHAnsi" w:eastAsiaTheme="minorEastAsia" w:hAnsiTheme="minorHAnsi" w:cstheme="minorBidi"/>
          <w:noProof/>
          <w:sz w:val="22"/>
          <w:szCs w:val="22"/>
        </w:rPr>
      </w:pPr>
      <w:del w:id="301" w:author="Laurence Golding" w:date="2019-05-11T06:51:00Z">
        <w:r>
          <w:fldChar w:fldCharType="begin"/>
        </w:r>
        <w:r>
          <w:delInstrText xml:space="preserve"> HYPERL</w:delInstrText>
        </w:r>
        <w:r>
          <w:delInstrText xml:space="preserve">INK \l "_Toc516224777" </w:delInstrText>
        </w:r>
        <w:r>
          <w:fldChar w:fldCharType="separate"/>
        </w:r>
        <w:r w:rsidR="00331070" w:rsidRPr="00174A5F">
          <w:rPr>
            <w:rStyle w:val="Hyperlink"/>
            <w:noProof/>
          </w:rPr>
          <w:delText>3.15.3 invocation property</w:delText>
        </w:r>
        <w:r w:rsidR="00331070">
          <w:rPr>
            <w:noProof/>
            <w:webHidden/>
          </w:rPr>
          <w:tab/>
        </w:r>
        <w:r w:rsidR="00331070">
          <w:rPr>
            <w:noProof/>
            <w:webHidden/>
          </w:rPr>
          <w:fldChar w:fldCharType="begin"/>
        </w:r>
        <w:r w:rsidR="00331070">
          <w:rPr>
            <w:noProof/>
            <w:webHidden/>
          </w:rPr>
          <w:delInstrText xml:space="preserve"> PAGEREF _Toc516224777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2E8D7988" w14:textId="77777777" w:rsidR="00331070" w:rsidRDefault="005C469B">
      <w:pPr>
        <w:pStyle w:val="TOC3"/>
        <w:tabs>
          <w:tab w:val="right" w:leader="dot" w:pos="9350"/>
        </w:tabs>
        <w:rPr>
          <w:del w:id="302" w:author="Laurence Golding" w:date="2019-05-11T06:51:00Z"/>
          <w:rFonts w:asciiTheme="minorHAnsi" w:eastAsiaTheme="minorEastAsia" w:hAnsiTheme="minorHAnsi" w:cstheme="minorBidi"/>
          <w:noProof/>
          <w:sz w:val="22"/>
          <w:szCs w:val="22"/>
        </w:rPr>
      </w:pPr>
      <w:del w:id="303" w:author="Laurence Golding" w:date="2019-05-11T06:51:00Z">
        <w:r>
          <w:fldChar w:fldCharType="begin"/>
        </w:r>
        <w:r>
          <w:delInstrText xml:space="preserve"> HYPERLINK \l "_Toc516224778" </w:delInstrText>
        </w:r>
        <w:r>
          <w:fldChar w:fldCharType="separate"/>
        </w:r>
        <w:r w:rsidR="00331070" w:rsidRPr="00174A5F">
          <w:rPr>
            <w:rStyle w:val="Hyperlink"/>
            <w:noProof/>
          </w:rPr>
          <w:delText>3.15.4 analysisToolLogFiles property</w:delText>
        </w:r>
        <w:r w:rsidR="00331070">
          <w:rPr>
            <w:noProof/>
            <w:webHidden/>
          </w:rPr>
          <w:tab/>
        </w:r>
        <w:r w:rsidR="00331070">
          <w:rPr>
            <w:noProof/>
            <w:webHidden/>
          </w:rPr>
          <w:fldChar w:fldCharType="begin"/>
        </w:r>
        <w:r w:rsidR="00331070">
          <w:rPr>
            <w:noProof/>
            <w:webHidden/>
          </w:rPr>
          <w:delInstrText xml:space="preserve"> PAGEREF _Toc516224778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047C193F" w14:textId="77777777" w:rsidR="00331070" w:rsidRDefault="005C469B">
      <w:pPr>
        <w:pStyle w:val="TOC2"/>
        <w:tabs>
          <w:tab w:val="right" w:leader="dot" w:pos="9350"/>
        </w:tabs>
        <w:rPr>
          <w:del w:id="304" w:author="Laurence Golding" w:date="2019-05-11T06:51:00Z"/>
          <w:rFonts w:asciiTheme="minorHAnsi" w:eastAsiaTheme="minorEastAsia" w:hAnsiTheme="minorHAnsi" w:cstheme="minorBidi"/>
          <w:noProof/>
          <w:sz w:val="22"/>
          <w:szCs w:val="22"/>
        </w:rPr>
      </w:pPr>
      <w:del w:id="305" w:author="Laurence Golding" w:date="2019-05-11T06:51:00Z">
        <w:r>
          <w:fldChar w:fldCharType="begin"/>
        </w:r>
        <w:r>
          <w:delInstrText xml:space="preserve"> HYPERLINK \l "_Toc516224779" </w:delInstrText>
        </w:r>
        <w:r>
          <w:fldChar w:fldCharType="separate"/>
        </w:r>
        <w:r w:rsidR="00331070" w:rsidRPr="00174A5F">
          <w:rPr>
            <w:rStyle w:val="Hyperlink"/>
            <w:noProof/>
          </w:rPr>
          <w:delText>3.16 versionControlDetails object</w:delText>
        </w:r>
        <w:r w:rsidR="00331070">
          <w:rPr>
            <w:noProof/>
            <w:webHidden/>
          </w:rPr>
          <w:tab/>
        </w:r>
        <w:r w:rsidR="00331070">
          <w:rPr>
            <w:noProof/>
            <w:webHidden/>
          </w:rPr>
          <w:fldChar w:fldCharType="begin"/>
        </w:r>
        <w:r w:rsidR="00331070">
          <w:rPr>
            <w:noProof/>
            <w:webHidden/>
          </w:rPr>
          <w:delInstrText xml:space="preserve"> PAGEREF _Toc516224779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27E13A43" w14:textId="77777777" w:rsidR="00331070" w:rsidRDefault="005C469B">
      <w:pPr>
        <w:pStyle w:val="TOC3"/>
        <w:tabs>
          <w:tab w:val="right" w:leader="dot" w:pos="9350"/>
        </w:tabs>
        <w:rPr>
          <w:del w:id="306" w:author="Laurence Golding" w:date="2019-05-11T06:51:00Z"/>
          <w:rFonts w:asciiTheme="minorHAnsi" w:eastAsiaTheme="minorEastAsia" w:hAnsiTheme="minorHAnsi" w:cstheme="minorBidi"/>
          <w:noProof/>
          <w:sz w:val="22"/>
          <w:szCs w:val="22"/>
        </w:rPr>
      </w:pPr>
      <w:del w:id="307" w:author="Laurence Golding" w:date="2019-05-11T06:51:00Z">
        <w:r>
          <w:fldChar w:fldCharType="begin"/>
        </w:r>
        <w:r>
          <w:delInstrText xml:space="preserve"> HYPERLINK \l "_Toc516224780" </w:delInstrText>
        </w:r>
        <w:r>
          <w:fldChar w:fldCharType="separate"/>
        </w:r>
        <w:r w:rsidR="00331070" w:rsidRPr="00174A5F">
          <w:rPr>
            <w:rStyle w:val="Hyperlink"/>
            <w:noProof/>
          </w:rPr>
          <w:delText>3.16.1 General</w:delText>
        </w:r>
        <w:r w:rsidR="00331070">
          <w:rPr>
            <w:noProof/>
            <w:webHidden/>
          </w:rPr>
          <w:tab/>
        </w:r>
        <w:r w:rsidR="00331070">
          <w:rPr>
            <w:noProof/>
            <w:webHidden/>
          </w:rPr>
          <w:fldChar w:fldCharType="begin"/>
        </w:r>
        <w:r w:rsidR="00331070">
          <w:rPr>
            <w:noProof/>
            <w:webHidden/>
          </w:rPr>
          <w:delInstrText xml:space="preserve"> PAGEREF _Toc516224780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0684F4E9" w14:textId="77777777" w:rsidR="00331070" w:rsidRDefault="005C469B">
      <w:pPr>
        <w:pStyle w:val="TOC3"/>
        <w:tabs>
          <w:tab w:val="right" w:leader="dot" w:pos="9350"/>
        </w:tabs>
        <w:rPr>
          <w:del w:id="308" w:author="Laurence Golding" w:date="2019-05-11T06:51:00Z"/>
          <w:rFonts w:asciiTheme="minorHAnsi" w:eastAsiaTheme="minorEastAsia" w:hAnsiTheme="minorHAnsi" w:cstheme="minorBidi"/>
          <w:noProof/>
          <w:sz w:val="22"/>
          <w:szCs w:val="22"/>
        </w:rPr>
      </w:pPr>
      <w:del w:id="309" w:author="Laurence Golding" w:date="2019-05-11T06:51:00Z">
        <w:r>
          <w:fldChar w:fldCharType="begin"/>
        </w:r>
        <w:r>
          <w:delInstrText xml:space="preserve"> HYPERLINK \l "_Toc516224781" </w:delInstrText>
        </w:r>
        <w:r>
          <w:fldChar w:fldCharType="separate"/>
        </w:r>
        <w:r w:rsidR="00331070" w:rsidRPr="00174A5F">
          <w:rPr>
            <w:rStyle w:val="Hyperlink"/>
            <w:noProof/>
          </w:rPr>
          <w:delText>3.16.2 Constraints</w:delText>
        </w:r>
        <w:r w:rsidR="00331070">
          <w:rPr>
            <w:noProof/>
            <w:webHidden/>
          </w:rPr>
          <w:tab/>
        </w:r>
        <w:r w:rsidR="00331070">
          <w:rPr>
            <w:noProof/>
            <w:webHidden/>
          </w:rPr>
          <w:fldChar w:fldCharType="begin"/>
        </w:r>
        <w:r w:rsidR="00331070">
          <w:rPr>
            <w:noProof/>
            <w:webHidden/>
          </w:rPr>
          <w:delInstrText xml:space="preserve"> PAGEREF _Toc516224781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35B43695" w14:textId="77777777" w:rsidR="00331070" w:rsidRDefault="005C469B">
      <w:pPr>
        <w:pStyle w:val="TOC3"/>
        <w:tabs>
          <w:tab w:val="right" w:leader="dot" w:pos="9350"/>
        </w:tabs>
        <w:rPr>
          <w:del w:id="310" w:author="Laurence Golding" w:date="2019-05-11T06:51:00Z"/>
          <w:rFonts w:asciiTheme="minorHAnsi" w:eastAsiaTheme="minorEastAsia" w:hAnsiTheme="minorHAnsi" w:cstheme="minorBidi"/>
          <w:noProof/>
          <w:sz w:val="22"/>
          <w:szCs w:val="22"/>
        </w:rPr>
      </w:pPr>
      <w:del w:id="311" w:author="Laurence Golding" w:date="2019-05-11T06:51:00Z">
        <w:r>
          <w:fldChar w:fldCharType="begin"/>
        </w:r>
        <w:r>
          <w:delInstrText xml:space="preserve"> HYPERLINK \l "_Toc516224782" </w:delInstrText>
        </w:r>
        <w:r>
          <w:fldChar w:fldCharType="separate"/>
        </w:r>
        <w:r w:rsidR="00331070" w:rsidRPr="00174A5F">
          <w:rPr>
            <w:rStyle w:val="Hyperlink"/>
            <w:noProof/>
          </w:rPr>
          <w:delText>3.16.3 uri property</w:delText>
        </w:r>
        <w:r w:rsidR="00331070">
          <w:rPr>
            <w:noProof/>
            <w:webHidden/>
          </w:rPr>
          <w:tab/>
        </w:r>
        <w:r w:rsidR="00331070">
          <w:rPr>
            <w:noProof/>
            <w:webHidden/>
          </w:rPr>
          <w:fldChar w:fldCharType="begin"/>
        </w:r>
        <w:r w:rsidR="00331070">
          <w:rPr>
            <w:noProof/>
            <w:webHidden/>
          </w:rPr>
          <w:delInstrText xml:space="preserve"> PAGEREF _Toc516224782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5D9EC4D9" w14:textId="77777777" w:rsidR="00331070" w:rsidRDefault="005C469B">
      <w:pPr>
        <w:pStyle w:val="TOC3"/>
        <w:tabs>
          <w:tab w:val="right" w:leader="dot" w:pos="9350"/>
        </w:tabs>
        <w:rPr>
          <w:del w:id="312" w:author="Laurence Golding" w:date="2019-05-11T06:51:00Z"/>
          <w:rFonts w:asciiTheme="minorHAnsi" w:eastAsiaTheme="minorEastAsia" w:hAnsiTheme="minorHAnsi" w:cstheme="minorBidi"/>
          <w:noProof/>
          <w:sz w:val="22"/>
          <w:szCs w:val="22"/>
        </w:rPr>
      </w:pPr>
      <w:del w:id="313" w:author="Laurence Golding" w:date="2019-05-11T06:51:00Z">
        <w:r>
          <w:fldChar w:fldCharType="begin"/>
        </w:r>
        <w:r>
          <w:delInstrText xml:space="preserve"> HYPERLINK \l "_Toc516224783" </w:delInstrText>
        </w:r>
        <w:r>
          <w:fldChar w:fldCharType="separate"/>
        </w:r>
        <w:r w:rsidR="00331070" w:rsidRPr="00174A5F">
          <w:rPr>
            <w:rStyle w:val="Hyperlink"/>
            <w:noProof/>
          </w:rPr>
          <w:delText>3.16.4 revisionId property</w:delText>
        </w:r>
        <w:r w:rsidR="00331070">
          <w:rPr>
            <w:noProof/>
            <w:webHidden/>
          </w:rPr>
          <w:tab/>
        </w:r>
        <w:r w:rsidR="00331070">
          <w:rPr>
            <w:noProof/>
            <w:webHidden/>
          </w:rPr>
          <w:fldChar w:fldCharType="begin"/>
        </w:r>
        <w:r w:rsidR="00331070">
          <w:rPr>
            <w:noProof/>
            <w:webHidden/>
          </w:rPr>
          <w:delInstrText xml:space="preserve"> PAGEREF _Toc516224783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2EF2A70E" w14:textId="77777777" w:rsidR="00331070" w:rsidRDefault="005C469B">
      <w:pPr>
        <w:pStyle w:val="TOC3"/>
        <w:tabs>
          <w:tab w:val="right" w:leader="dot" w:pos="9350"/>
        </w:tabs>
        <w:rPr>
          <w:del w:id="314" w:author="Laurence Golding" w:date="2019-05-11T06:51:00Z"/>
          <w:rFonts w:asciiTheme="minorHAnsi" w:eastAsiaTheme="minorEastAsia" w:hAnsiTheme="minorHAnsi" w:cstheme="minorBidi"/>
          <w:noProof/>
          <w:sz w:val="22"/>
          <w:szCs w:val="22"/>
        </w:rPr>
      </w:pPr>
      <w:del w:id="315" w:author="Laurence Golding" w:date="2019-05-11T06:51:00Z">
        <w:r>
          <w:fldChar w:fldCharType="begin"/>
        </w:r>
        <w:r>
          <w:delInstrText xml:space="preserve"> HYPERLINK \l "_Toc516224784" </w:delInstrText>
        </w:r>
        <w:r>
          <w:fldChar w:fldCharType="separate"/>
        </w:r>
        <w:r w:rsidR="00331070" w:rsidRPr="00174A5F">
          <w:rPr>
            <w:rStyle w:val="Hyperlink"/>
            <w:noProof/>
          </w:rPr>
          <w:delText>3.16.5 branch property</w:delText>
        </w:r>
        <w:r w:rsidR="00331070">
          <w:rPr>
            <w:noProof/>
            <w:webHidden/>
          </w:rPr>
          <w:tab/>
        </w:r>
        <w:r w:rsidR="00331070">
          <w:rPr>
            <w:noProof/>
            <w:webHidden/>
          </w:rPr>
          <w:fldChar w:fldCharType="begin"/>
        </w:r>
        <w:r w:rsidR="00331070">
          <w:rPr>
            <w:noProof/>
            <w:webHidden/>
          </w:rPr>
          <w:delInstrText xml:space="preserve"> PAGEREF _Toc516224784 \h </w:delInstrText>
        </w:r>
        <w:r w:rsidR="00331070">
          <w:rPr>
            <w:noProof/>
            <w:webHidden/>
          </w:rPr>
        </w:r>
        <w:r w:rsidR="00331070">
          <w:rPr>
            <w:noProof/>
            <w:webHidden/>
          </w:rPr>
          <w:fldChar w:fldCharType="separate"/>
        </w:r>
        <w:r w:rsidR="00331070">
          <w:rPr>
            <w:noProof/>
            <w:webHidden/>
          </w:rPr>
          <w:delText>59</w:delText>
        </w:r>
        <w:r w:rsidR="00331070">
          <w:rPr>
            <w:noProof/>
            <w:webHidden/>
          </w:rPr>
          <w:fldChar w:fldCharType="end"/>
        </w:r>
        <w:r>
          <w:rPr>
            <w:noProof/>
          </w:rPr>
          <w:fldChar w:fldCharType="end"/>
        </w:r>
      </w:del>
    </w:p>
    <w:p w14:paraId="2DFF7EFB" w14:textId="77777777" w:rsidR="00331070" w:rsidRDefault="005C469B">
      <w:pPr>
        <w:pStyle w:val="TOC3"/>
        <w:tabs>
          <w:tab w:val="right" w:leader="dot" w:pos="9350"/>
        </w:tabs>
        <w:rPr>
          <w:del w:id="316" w:author="Laurence Golding" w:date="2019-05-11T06:51:00Z"/>
          <w:rFonts w:asciiTheme="minorHAnsi" w:eastAsiaTheme="minorEastAsia" w:hAnsiTheme="minorHAnsi" w:cstheme="minorBidi"/>
          <w:noProof/>
          <w:sz w:val="22"/>
          <w:szCs w:val="22"/>
        </w:rPr>
      </w:pPr>
      <w:del w:id="317" w:author="Laurence Golding" w:date="2019-05-11T06:51:00Z">
        <w:r>
          <w:fldChar w:fldCharType="begin"/>
        </w:r>
        <w:r>
          <w:delInstrText xml:space="preserve"> HYPERLINK \l "_Toc516224785" </w:delInstrText>
        </w:r>
        <w:r>
          <w:fldChar w:fldCharType="separate"/>
        </w:r>
        <w:r w:rsidR="00331070" w:rsidRPr="00174A5F">
          <w:rPr>
            <w:rStyle w:val="Hyperlink"/>
            <w:noProof/>
          </w:rPr>
          <w:delText>3.16.6 tag property</w:delText>
        </w:r>
        <w:r w:rsidR="00331070">
          <w:rPr>
            <w:noProof/>
            <w:webHidden/>
          </w:rPr>
          <w:tab/>
        </w:r>
        <w:r w:rsidR="00331070">
          <w:rPr>
            <w:noProof/>
            <w:webHidden/>
          </w:rPr>
          <w:fldChar w:fldCharType="begin"/>
        </w:r>
        <w:r w:rsidR="00331070">
          <w:rPr>
            <w:noProof/>
            <w:webHidden/>
          </w:rPr>
          <w:delInstrText xml:space="preserve"> PAGEREF _Toc516224785 \h </w:delInstrText>
        </w:r>
        <w:r w:rsidR="00331070">
          <w:rPr>
            <w:noProof/>
            <w:webHidden/>
          </w:rPr>
        </w:r>
        <w:r w:rsidR="00331070">
          <w:rPr>
            <w:noProof/>
            <w:webHidden/>
          </w:rPr>
          <w:fldChar w:fldCharType="separate"/>
        </w:r>
        <w:r w:rsidR="00331070">
          <w:rPr>
            <w:noProof/>
            <w:webHidden/>
          </w:rPr>
          <w:delText>60</w:delText>
        </w:r>
        <w:r w:rsidR="00331070">
          <w:rPr>
            <w:noProof/>
            <w:webHidden/>
          </w:rPr>
          <w:fldChar w:fldCharType="end"/>
        </w:r>
        <w:r>
          <w:rPr>
            <w:noProof/>
          </w:rPr>
          <w:fldChar w:fldCharType="end"/>
        </w:r>
      </w:del>
    </w:p>
    <w:p w14:paraId="3DB7342E" w14:textId="77777777" w:rsidR="00331070" w:rsidRDefault="005C469B">
      <w:pPr>
        <w:pStyle w:val="TOC3"/>
        <w:tabs>
          <w:tab w:val="right" w:leader="dot" w:pos="9350"/>
        </w:tabs>
        <w:rPr>
          <w:del w:id="318" w:author="Laurence Golding" w:date="2019-05-11T06:51:00Z"/>
          <w:rFonts w:asciiTheme="minorHAnsi" w:eastAsiaTheme="minorEastAsia" w:hAnsiTheme="minorHAnsi" w:cstheme="minorBidi"/>
          <w:noProof/>
          <w:sz w:val="22"/>
          <w:szCs w:val="22"/>
        </w:rPr>
      </w:pPr>
      <w:del w:id="319" w:author="Laurence Golding" w:date="2019-05-11T06:51:00Z">
        <w:r>
          <w:fldChar w:fldCharType="begin"/>
        </w:r>
        <w:r>
          <w:delInstrText xml:space="preserve"> HYPERLINK \l "_Toc516224786" </w:delInstrText>
        </w:r>
        <w:r>
          <w:fldChar w:fldCharType="separate"/>
        </w:r>
        <w:r w:rsidR="00331070" w:rsidRPr="00174A5F">
          <w:rPr>
            <w:rStyle w:val="Hyperlink"/>
            <w:noProof/>
          </w:rPr>
          <w:delText>3.16.7 timestamp property</w:delText>
        </w:r>
        <w:r w:rsidR="00331070">
          <w:rPr>
            <w:noProof/>
            <w:webHidden/>
          </w:rPr>
          <w:tab/>
        </w:r>
        <w:r w:rsidR="00331070">
          <w:rPr>
            <w:noProof/>
            <w:webHidden/>
          </w:rPr>
          <w:fldChar w:fldCharType="begin"/>
        </w:r>
        <w:r w:rsidR="00331070">
          <w:rPr>
            <w:noProof/>
            <w:webHidden/>
          </w:rPr>
          <w:delInstrText xml:space="preserve"> PAGEREF _Toc516224786 \h </w:delInstrText>
        </w:r>
        <w:r w:rsidR="00331070">
          <w:rPr>
            <w:noProof/>
            <w:webHidden/>
          </w:rPr>
        </w:r>
        <w:r w:rsidR="00331070">
          <w:rPr>
            <w:noProof/>
            <w:webHidden/>
          </w:rPr>
          <w:fldChar w:fldCharType="separate"/>
        </w:r>
        <w:r w:rsidR="00331070">
          <w:rPr>
            <w:noProof/>
            <w:webHidden/>
          </w:rPr>
          <w:delText>60</w:delText>
        </w:r>
        <w:r w:rsidR="00331070">
          <w:rPr>
            <w:noProof/>
            <w:webHidden/>
          </w:rPr>
          <w:fldChar w:fldCharType="end"/>
        </w:r>
        <w:r>
          <w:rPr>
            <w:noProof/>
          </w:rPr>
          <w:fldChar w:fldCharType="end"/>
        </w:r>
      </w:del>
    </w:p>
    <w:p w14:paraId="3859B01D" w14:textId="77777777" w:rsidR="00331070" w:rsidRDefault="005C469B">
      <w:pPr>
        <w:pStyle w:val="TOC3"/>
        <w:tabs>
          <w:tab w:val="right" w:leader="dot" w:pos="9350"/>
        </w:tabs>
        <w:rPr>
          <w:del w:id="320" w:author="Laurence Golding" w:date="2019-05-11T06:51:00Z"/>
          <w:rFonts w:asciiTheme="minorHAnsi" w:eastAsiaTheme="minorEastAsia" w:hAnsiTheme="minorHAnsi" w:cstheme="minorBidi"/>
          <w:noProof/>
          <w:sz w:val="22"/>
          <w:szCs w:val="22"/>
        </w:rPr>
      </w:pPr>
      <w:del w:id="321" w:author="Laurence Golding" w:date="2019-05-11T06:51:00Z">
        <w:r>
          <w:fldChar w:fldCharType="begin"/>
        </w:r>
        <w:r>
          <w:delInstrText xml:space="preserve"> HYPERLINK \l "_Toc516224787" </w:delInstrText>
        </w:r>
        <w:r>
          <w:fldChar w:fldCharType="separate"/>
        </w:r>
        <w:r w:rsidR="00331070" w:rsidRPr="00174A5F">
          <w:rPr>
            <w:rStyle w:val="Hyperlink"/>
            <w:noProof/>
          </w:rPr>
          <w:delText>3.16.8 properties property</w:delText>
        </w:r>
        <w:r w:rsidR="00331070">
          <w:rPr>
            <w:noProof/>
            <w:webHidden/>
          </w:rPr>
          <w:tab/>
        </w:r>
        <w:r w:rsidR="00331070">
          <w:rPr>
            <w:noProof/>
            <w:webHidden/>
          </w:rPr>
          <w:fldChar w:fldCharType="begin"/>
        </w:r>
        <w:r w:rsidR="00331070">
          <w:rPr>
            <w:noProof/>
            <w:webHidden/>
          </w:rPr>
          <w:delInstrText xml:space="preserve"> PAGEREF _Toc516224787 \h </w:delInstrText>
        </w:r>
        <w:r w:rsidR="00331070">
          <w:rPr>
            <w:noProof/>
            <w:webHidden/>
          </w:rPr>
        </w:r>
        <w:r w:rsidR="00331070">
          <w:rPr>
            <w:noProof/>
            <w:webHidden/>
          </w:rPr>
          <w:fldChar w:fldCharType="separate"/>
        </w:r>
        <w:r w:rsidR="00331070">
          <w:rPr>
            <w:noProof/>
            <w:webHidden/>
          </w:rPr>
          <w:delText>60</w:delText>
        </w:r>
        <w:r w:rsidR="00331070">
          <w:rPr>
            <w:noProof/>
            <w:webHidden/>
          </w:rPr>
          <w:fldChar w:fldCharType="end"/>
        </w:r>
        <w:r>
          <w:rPr>
            <w:noProof/>
          </w:rPr>
          <w:fldChar w:fldCharType="end"/>
        </w:r>
      </w:del>
    </w:p>
    <w:p w14:paraId="63C6157C" w14:textId="77777777" w:rsidR="00331070" w:rsidRDefault="005C469B">
      <w:pPr>
        <w:pStyle w:val="TOC2"/>
        <w:tabs>
          <w:tab w:val="right" w:leader="dot" w:pos="9350"/>
        </w:tabs>
        <w:rPr>
          <w:del w:id="322" w:author="Laurence Golding" w:date="2019-05-11T06:51:00Z"/>
          <w:rFonts w:asciiTheme="minorHAnsi" w:eastAsiaTheme="minorEastAsia" w:hAnsiTheme="minorHAnsi" w:cstheme="minorBidi"/>
          <w:noProof/>
          <w:sz w:val="22"/>
          <w:szCs w:val="22"/>
        </w:rPr>
      </w:pPr>
      <w:del w:id="323" w:author="Laurence Golding" w:date="2019-05-11T06:51:00Z">
        <w:r>
          <w:fldChar w:fldCharType="begin"/>
        </w:r>
        <w:r>
          <w:delInstrText xml:space="preserve"> HYPERLINK \l "_Toc516224788" </w:delInstrText>
        </w:r>
        <w:r>
          <w:fldChar w:fldCharType="separate"/>
        </w:r>
        <w:r w:rsidR="00331070" w:rsidRPr="00174A5F">
          <w:rPr>
            <w:rStyle w:val="Hyperlink"/>
            <w:noProof/>
          </w:rPr>
          <w:delText>3.17 file object</w:delText>
        </w:r>
        <w:r w:rsidR="00331070">
          <w:rPr>
            <w:noProof/>
            <w:webHidden/>
          </w:rPr>
          <w:tab/>
        </w:r>
        <w:r w:rsidR="00331070">
          <w:rPr>
            <w:noProof/>
            <w:webHidden/>
          </w:rPr>
          <w:fldChar w:fldCharType="begin"/>
        </w:r>
        <w:r w:rsidR="00331070">
          <w:rPr>
            <w:noProof/>
            <w:webHidden/>
          </w:rPr>
          <w:delInstrText xml:space="preserve"> PAGEREF _Toc516224788 \h </w:delInstrText>
        </w:r>
        <w:r w:rsidR="00331070">
          <w:rPr>
            <w:noProof/>
            <w:webHidden/>
          </w:rPr>
        </w:r>
        <w:r w:rsidR="00331070">
          <w:rPr>
            <w:noProof/>
            <w:webHidden/>
          </w:rPr>
          <w:fldChar w:fldCharType="separate"/>
        </w:r>
        <w:r w:rsidR="00331070">
          <w:rPr>
            <w:noProof/>
            <w:webHidden/>
          </w:rPr>
          <w:delText>60</w:delText>
        </w:r>
        <w:r w:rsidR="00331070">
          <w:rPr>
            <w:noProof/>
            <w:webHidden/>
          </w:rPr>
          <w:fldChar w:fldCharType="end"/>
        </w:r>
        <w:r>
          <w:rPr>
            <w:noProof/>
          </w:rPr>
          <w:fldChar w:fldCharType="end"/>
        </w:r>
      </w:del>
    </w:p>
    <w:p w14:paraId="413324CB" w14:textId="77777777" w:rsidR="00331070" w:rsidRDefault="005C469B">
      <w:pPr>
        <w:pStyle w:val="TOC3"/>
        <w:tabs>
          <w:tab w:val="right" w:leader="dot" w:pos="9350"/>
        </w:tabs>
        <w:rPr>
          <w:del w:id="324" w:author="Laurence Golding" w:date="2019-05-11T06:51:00Z"/>
          <w:rFonts w:asciiTheme="minorHAnsi" w:eastAsiaTheme="minorEastAsia" w:hAnsiTheme="minorHAnsi" w:cstheme="minorBidi"/>
          <w:noProof/>
          <w:sz w:val="22"/>
          <w:szCs w:val="22"/>
        </w:rPr>
      </w:pPr>
      <w:del w:id="325" w:author="Laurence Golding" w:date="2019-05-11T06:51:00Z">
        <w:r>
          <w:fldChar w:fldCharType="begin"/>
        </w:r>
        <w:r>
          <w:delInstrText xml:space="preserve"> HYPERLINK \l "_Toc516224789" </w:delInstrText>
        </w:r>
        <w:r>
          <w:fldChar w:fldCharType="separate"/>
        </w:r>
        <w:r w:rsidR="00331070" w:rsidRPr="00174A5F">
          <w:rPr>
            <w:rStyle w:val="Hyperlink"/>
            <w:noProof/>
          </w:rPr>
          <w:delText>3.17.1 General</w:delText>
        </w:r>
        <w:r w:rsidR="00331070">
          <w:rPr>
            <w:noProof/>
            <w:webHidden/>
          </w:rPr>
          <w:tab/>
        </w:r>
        <w:r w:rsidR="00331070">
          <w:rPr>
            <w:noProof/>
            <w:webHidden/>
          </w:rPr>
          <w:fldChar w:fldCharType="begin"/>
        </w:r>
        <w:r w:rsidR="00331070">
          <w:rPr>
            <w:noProof/>
            <w:webHidden/>
          </w:rPr>
          <w:delInstrText xml:space="preserve"> PAGEREF _Toc516224789 \h </w:delInstrText>
        </w:r>
        <w:r w:rsidR="00331070">
          <w:rPr>
            <w:noProof/>
            <w:webHidden/>
          </w:rPr>
        </w:r>
        <w:r w:rsidR="00331070">
          <w:rPr>
            <w:noProof/>
            <w:webHidden/>
          </w:rPr>
          <w:fldChar w:fldCharType="separate"/>
        </w:r>
        <w:r w:rsidR="00331070">
          <w:rPr>
            <w:noProof/>
            <w:webHidden/>
          </w:rPr>
          <w:delText>60</w:delText>
        </w:r>
        <w:r w:rsidR="00331070">
          <w:rPr>
            <w:noProof/>
            <w:webHidden/>
          </w:rPr>
          <w:fldChar w:fldCharType="end"/>
        </w:r>
        <w:r>
          <w:rPr>
            <w:noProof/>
          </w:rPr>
          <w:fldChar w:fldCharType="end"/>
        </w:r>
      </w:del>
    </w:p>
    <w:p w14:paraId="6217450E" w14:textId="77777777" w:rsidR="00331070" w:rsidRDefault="005C469B">
      <w:pPr>
        <w:pStyle w:val="TOC3"/>
        <w:tabs>
          <w:tab w:val="right" w:leader="dot" w:pos="9350"/>
        </w:tabs>
        <w:rPr>
          <w:del w:id="326" w:author="Laurence Golding" w:date="2019-05-11T06:51:00Z"/>
          <w:rFonts w:asciiTheme="minorHAnsi" w:eastAsiaTheme="minorEastAsia" w:hAnsiTheme="minorHAnsi" w:cstheme="minorBidi"/>
          <w:noProof/>
          <w:sz w:val="22"/>
          <w:szCs w:val="22"/>
        </w:rPr>
      </w:pPr>
      <w:del w:id="327" w:author="Laurence Golding" w:date="2019-05-11T06:51:00Z">
        <w:r>
          <w:fldChar w:fldCharType="begin"/>
        </w:r>
        <w:r>
          <w:delInstrText xml:space="preserve"> HYPERLINK \l "_Toc516224790" </w:delInstrText>
        </w:r>
        <w:r>
          <w:fldChar w:fldCharType="separate"/>
        </w:r>
        <w:r w:rsidR="00331070" w:rsidRPr="00174A5F">
          <w:rPr>
            <w:rStyle w:val="Hyperlink"/>
            <w:noProof/>
          </w:rPr>
          <w:delText>3.17.2 fileLocation property</w:delText>
        </w:r>
        <w:r w:rsidR="00331070">
          <w:rPr>
            <w:noProof/>
            <w:webHidden/>
          </w:rPr>
          <w:tab/>
        </w:r>
        <w:r w:rsidR="00331070">
          <w:rPr>
            <w:noProof/>
            <w:webHidden/>
          </w:rPr>
          <w:fldChar w:fldCharType="begin"/>
        </w:r>
        <w:r w:rsidR="00331070">
          <w:rPr>
            <w:noProof/>
            <w:webHidden/>
          </w:rPr>
          <w:delInstrText xml:space="preserve"> PAGEREF _Toc516224790 \h </w:delInstrText>
        </w:r>
        <w:r w:rsidR="00331070">
          <w:rPr>
            <w:noProof/>
            <w:webHidden/>
          </w:rPr>
        </w:r>
        <w:r w:rsidR="00331070">
          <w:rPr>
            <w:noProof/>
            <w:webHidden/>
          </w:rPr>
          <w:fldChar w:fldCharType="separate"/>
        </w:r>
        <w:r w:rsidR="00331070">
          <w:rPr>
            <w:noProof/>
            <w:webHidden/>
          </w:rPr>
          <w:delText>60</w:delText>
        </w:r>
        <w:r w:rsidR="00331070">
          <w:rPr>
            <w:noProof/>
            <w:webHidden/>
          </w:rPr>
          <w:fldChar w:fldCharType="end"/>
        </w:r>
        <w:r>
          <w:rPr>
            <w:noProof/>
          </w:rPr>
          <w:fldChar w:fldCharType="end"/>
        </w:r>
      </w:del>
    </w:p>
    <w:p w14:paraId="31C1049A" w14:textId="77777777" w:rsidR="00331070" w:rsidRDefault="005C469B">
      <w:pPr>
        <w:pStyle w:val="TOC3"/>
        <w:tabs>
          <w:tab w:val="right" w:leader="dot" w:pos="9350"/>
        </w:tabs>
        <w:rPr>
          <w:del w:id="328" w:author="Laurence Golding" w:date="2019-05-11T06:51:00Z"/>
          <w:rFonts w:asciiTheme="minorHAnsi" w:eastAsiaTheme="minorEastAsia" w:hAnsiTheme="minorHAnsi" w:cstheme="minorBidi"/>
          <w:noProof/>
          <w:sz w:val="22"/>
          <w:szCs w:val="22"/>
        </w:rPr>
      </w:pPr>
      <w:del w:id="329" w:author="Laurence Golding" w:date="2019-05-11T06:51:00Z">
        <w:r>
          <w:fldChar w:fldCharType="begin"/>
        </w:r>
        <w:r>
          <w:delInstrText xml:space="preserve"> HYPERLINK \l "_Toc516224791" </w:delInstrText>
        </w:r>
        <w:r>
          <w:fldChar w:fldCharType="separate"/>
        </w:r>
        <w:r w:rsidR="00331070" w:rsidRPr="00174A5F">
          <w:rPr>
            <w:rStyle w:val="Hyperlink"/>
            <w:noProof/>
          </w:rPr>
          <w:delText>3.17.3 parentKey property</w:delText>
        </w:r>
        <w:r w:rsidR="00331070">
          <w:rPr>
            <w:noProof/>
            <w:webHidden/>
          </w:rPr>
          <w:tab/>
        </w:r>
        <w:r w:rsidR="00331070">
          <w:rPr>
            <w:noProof/>
            <w:webHidden/>
          </w:rPr>
          <w:fldChar w:fldCharType="begin"/>
        </w:r>
        <w:r w:rsidR="00331070">
          <w:rPr>
            <w:noProof/>
            <w:webHidden/>
          </w:rPr>
          <w:delInstrText xml:space="preserve"> PAGEREF _Toc516224791 \h </w:delInstrText>
        </w:r>
        <w:r w:rsidR="00331070">
          <w:rPr>
            <w:noProof/>
            <w:webHidden/>
          </w:rPr>
        </w:r>
        <w:r w:rsidR="00331070">
          <w:rPr>
            <w:noProof/>
            <w:webHidden/>
          </w:rPr>
          <w:fldChar w:fldCharType="separate"/>
        </w:r>
        <w:r w:rsidR="00331070">
          <w:rPr>
            <w:noProof/>
            <w:webHidden/>
          </w:rPr>
          <w:delText>62</w:delText>
        </w:r>
        <w:r w:rsidR="00331070">
          <w:rPr>
            <w:noProof/>
            <w:webHidden/>
          </w:rPr>
          <w:fldChar w:fldCharType="end"/>
        </w:r>
        <w:r>
          <w:rPr>
            <w:noProof/>
          </w:rPr>
          <w:fldChar w:fldCharType="end"/>
        </w:r>
      </w:del>
    </w:p>
    <w:p w14:paraId="54DA4B9B" w14:textId="77777777" w:rsidR="00331070" w:rsidRDefault="005C469B">
      <w:pPr>
        <w:pStyle w:val="TOC3"/>
        <w:tabs>
          <w:tab w:val="right" w:leader="dot" w:pos="9350"/>
        </w:tabs>
        <w:rPr>
          <w:del w:id="330" w:author="Laurence Golding" w:date="2019-05-11T06:51:00Z"/>
          <w:rFonts w:asciiTheme="minorHAnsi" w:eastAsiaTheme="minorEastAsia" w:hAnsiTheme="minorHAnsi" w:cstheme="minorBidi"/>
          <w:noProof/>
          <w:sz w:val="22"/>
          <w:szCs w:val="22"/>
        </w:rPr>
      </w:pPr>
      <w:del w:id="331" w:author="Laurence Golding" w:date="2019-05-11T06:51:00Z">
        <w:r>
          <w:fldChar w:fldCharType="begin"/>
        </w:r>
        <w:r>
          <w:delInstrText xml:space="preserve"> HYPERLINK \l "_Toc516224792" </w:delInstrText>
        </w:r>
        <w:r>
          <w:fldChar w:fldCharType="separate"/>
        </w:r>
        <w:r w:rsidR="00331070" w:rsidRPr="00174A5F">
          <w:rPr>
            <w:rStyle w:val="Hyperlink"/>
            <w:noProof/>
          </w:rPr>
          <w:delText>3.17.4 offset property</w:delText>
        </w:r>
        <w:r w:rsidR="00331070">
          <w:rPr>
            <w:noProof/>
            <w:webHidden/>
          </w:rPr>
          <w:tab/>
        </w:r>
        <w:r w:rsidR="00331070">
          <w:rPr>
            <w:noProof/>
            <w:webHidden/>
          </w:rPr>
          <w:fldChar w:fldCharType="begin"/>
        </w:r>
        <w:r w:rsidR="00331070">
          <w:rPr>
            <w:noProof/>
            <w:webHidden/>
          </w:rPr>
          <w:delInstrText xml:space="preserve"> PAGEREF _Toc516224792 \h </w:delInstrText>
        </w:r>
        <w:r w:rsidR="00331070">
          <w:rPr>
            <w:noProof/>
            <w:webHidden/>
          </w:rPr>
        </w:r>
        <w:r w:rsidR="00331070">
          <w:rPr>
            <w:noProof/>
            <w:webHidden/>
          </w:rPr>
          <w:fldChar w:fldCharType="separate"/>
        </w:r>
        <w:r w:rsidR="00331070">
          <w:rPr>
            <w:noProof/>
            <w:webHidden/>
          </w:rPr>
          <w:delText>62</w:delText>
        </w:r>
        <w:r w:rsidR="00331070">
          <w:rPr>
            <w:noProof/>
            <w:webHidden/>
          </w:rPr>
          <w:fldChar w:fldCharType="end"/>
        </w:r>
        <w:r>
          <w:rPr>
            <w:noProof/>
          </w:rPr>
          <w:fldChar w:fldCharType="end"/>
        </w:r>
      </w:del>
    </w:p>
    <w:p w14:paraId="559353F9" w14:textId="77777777" w:rsidR="00331070" w:rsidRDefault="005C469B">
      <w:pPr>
        <w:pStyle w:val="TOC3"/>
        <w:tabs>
          <w:tab w:val="right" w:leader="dot" w:pos="9350"/>
        </w:tabs>
        <w:rPr>
          <w:del w:id="332" w:author="Laurence Golding" w:date="2019-05-11T06:51:00Z"/>
          <w:rFonts w:asciiTheme="minorHAnsi" w:eastAsiaTheme="minorEastAsia" w:hAnsiTheme="minorHAnsi" w:cstheme="minorBidi"/>
          <w:noProof/>
          <w:sz w:val="22"/>
          <w:szCs w:val="22"/>
        </w:rPr>
      </w:pPr>
      <w:del w:id="333" w:author="Laurence Golding" w:date="2019-05-11T06:51:00Z">
        <w:r>
          <w:fldChar w:fldCharType="begin"/>
        </w:r>
        <w:r>
          <w:delInstrText xml:space="preserve"> HYPERLINK \l "_Toc516224793" </w:delInstrText>
        </w:r>
        <w:r>
          <w:fldChar w:fldCharType="separate"/>
        </w:r>
        <w:r w:rsidR="00331070" w:rsidRPr="00174A5F">
          <w:rPr>
            <w:rStyle w:val="Hyperlink"/>
            <w:noProof/>
          </w:rPr>
          <w:delText>3.17.5 length property</w:delText>
        </w:r>
        <w:r w:rsidR="00331070">
          <w:rPr>
            <w:noProof/>
            <w:webHidden/>
          </w:rPr>
          <w:tab/>
        </w:r>
        <w:r w:rsidR="00331070">
          <w:rPr>
            <w:noProof/>
            <w:webHidden/>
          </w:rPr>
          <w:fldChar w:fldCharType="begin"/>
        </w:r>
        <w:r w:rsidR="00331070">
          <w:rPr>
            <w:noProof/>
            <w:webHidden/>
          </w:rPr>
          <w:delInstrText xml:space="preserve"> PAGEREF _Toc516224793 \h </w:delInstrText>
        </w:r>
        <w:r w:rsidR="00331070">
          <w:rPr>
            <w:noProof/>
            <w:webHidden/>
          </w:rPr>
        </w:r>
        <w:r w:rsidR="00331070">
          <w:rPr>
            <w:noProof/>
            <w:webHidden/>
          </w:rPr>
          <w:fldChar w:fldCharType="separate"/>
        </w:r>
        <w:r w:rsidR="00331070">
          <w:rPr>
            <w:noProof/>
            <w:webHidden/>
          </w:rPr>
          <w:delText>62</w:delText>
        </w:r>
        <w:r w:rsidR="00331070">
          <w:rPr>
            <w:noProof/>
            <w:webHidden/>
          </w:rPr>
          <w:fldChar w:fldCharType="end"/>
        </w:r>
        <w:r>
          <w:rPr>
            <w:noProof/>
          </w:rPr>
          <w:fldChar w:fldCharType="end"/>
        </w:r>
      </w:del>
    </w:p>
    <w:p w14:paraId="1009490F" w14:textId="77777777" w:rsidR="00331070" w:rsidRDefault="005C469B">
      <w:pPr>
        <w:pStyle w:val="TOC3"/>
        <w:tabs>
          <w:tab w:val="right" w:leader="dot" w:pos="9350"/>
        </w:tabs>
        <w:rPr>
          <w:del w:id="334" w:author="Laurence Golding" w:date="2019-05-11T06:51:00Z"/>
          <w:rFonts w:asciiTheme="minorHAnsi" w:eastAsiaTheme="minorEastAsia" w:hAnsiTheme="minorHAnsi" w:cstheme="minorBidi"/>
          <w:noProof/>
          <w:sz w:val="22"/>
          <w:szCs w:val="22"/>
        </w:rPr>
      </w:pPr>
      <w:del w:id="335" w:author="Laurence Golding" w:date="2019-05-11T06:51:00Z">
        <w:r>
          <w:fldChar w:fldCharType="begin"/>
        </w:r>
        <w:r>
          <w:delInstrText xml:space="preserve"> HYPERLINK \l "_Toc516224794" </w:delInstrText>
        </w:r>
        <w:r>
          <w:fldChar w:fldCharType="separate"/>
        </w:r>
        <w:r w:rsidR="00331070" w:rsidRPr="00174A5F">
          <w:rPr>
            <w:rStyle w:val="Hyperlink"/>
            <w:noProof/>
          </w:rPr>
          <w:delText>3.17.6 roles property</w:delText>
        </w:r>
        <w:r w:rsidR="00331070">
          <w:rPr>
            <w:noProof/>
            <w:webHidden/>
          </w:rPr>
          <w:tab/>
        </w:r>
        <w:r w:rsidR="00331070">
          <w:rPr>
            <w:noProof/>
            <w:webHidden/>
          </w:rPr>
          <w:fldChar w:fldCharType="begin"/>
        </w:r>
        <w:r w:rsidR="00331070">
          <w:rPr>
            <w:noProof/>
            <w:webHidden/>
          </w:rPr>
          <w:delInstrText xml:space="preserve"> PAGEREF _Toc516224794 \h </w:delInstrText>
        </w:r>
        <w:r w:rsidR="00331070">
          <w:rPr>
            <w:noProof/>
            <w:webHidden/>
          </w:rPr>
        </w:r>
        <w:r w:rsidR="00331070">
          <w:rPr>
            <w:noProof/>
            <w:webHidden/>
          </w:rPr>
          <w:fldChar w:fldCharType="separate"/>
        </w:r>
        <w:r w:rsidR="00331070">
          <w:rPr>
            <w:noProof/>
            <w:webHidden/>
          </w:rPr>
          <w:delText>62</w:delText>
        </w:r>
        <w:r w:rsidR="00331070">
          <w:rPr>
            <w:noProof/>
            <w:webHidden/>
          </w:rPr>
          <w:fldChar w:fldCharType="end"/>
        </w:r>
        <w:r>
          <w:rPr>
            <w:noProof/>
          </w:rPr>
          <w:fldChar w:fldCharType="end"/>
        </w:r>
      </w:del>
    </w:p>
    <w:p w14:paraId="4F447082" w14:textId="77777777" w:rsidR="00331070" w:rsidRDefault="005C469B">
      <w:pPr>
        <w:pStyle w:val="TOC3"/>
        <w:tabs>
          <w:tab w:val="right" w:leader="dot" w:pos="9350"/>
        </w:tabs>
        <w:rPr>
          <w:del w:id="336" w:author="Laurence Golding" w:date="2019-05-11T06:51:00Z"/>
          <w:rFonts w:asciiTheme="minorHAnsi" w:eastAsiaTheme="minorEastAsia" w:hAnsiTheme="minorHAnsi" w:cstheme="minorBidi"/>
          <w:noProof/>
          <w:sz w:val="22"/>
          <w:szCs w:val="22"/>
        </w:rPr>
      </w:pPr>
      <w:del w:id="337" w:author="Laurence Golding" w:date="2019-05-11T06:51:00Z">
        <w:r>
          <w:fldChar w:fldCharType="begin"/>
        </w:r>
        <w:r>
          <w:delInstrText xml:space="preserve"> HYPERLINK \l "_Toc516224795" </w:delInstrText>
        </w:r>
        <w:r>
          <w:fldChar w:fldCharType="separate"/>
        </w:r>
        <w:r w:rsidR="00331070" w:rsidRPr="00174A5F">
          <w:rPr>
            <w:rStyle w:val="Hyperlink"/>
            <w:noProof/>
          </w:rPr>
          <w:delText>3.17.7 mimeType property</w:delText>
        </w:r>
        <w:r w:rsidR="00331070">
          <w:rPr>
            <w:noProof/>
            <w:webHidden/>
          </w:rPr>
          <w:tab/>
        </w:r>
        <w:r w:rsidR="00331070">
          <w:rPr>
            <w:noProof/>
            <w:webHidden/>
          </w:rPr>
          <w:fldChar w:fldCharType="begin"/>
        </w:r>
        <w:r w:rsidR="00331070">
          <w:rPr>
            <w:noProof/>
            <w:webHidden/>
          </w:rPr>
          <w:delInstrText xml:space="preserve"> PAGEREF _Toc516224795 \h </w:delInstrText>
        </w:r>
        <w:r w:rsidR="00331070">
          <w:rPr>
            <w:noProof/>
            <w:webHidden/>
          </w:rPr>
        </w:r>
        <w:r w:rsidR="00331070">
          <w:rPr>
            <w:noProof/>
            <w:webHidden/>
          </w:rPr>
          <w:fldChar w:fldCharType="separate"/>
        </w:r>
        <w:r w:rsidR="00331070">
          <w:rPr>
            <w:noProof/>
            <w:webHidden/>
          </w:rPr>
          <w:delText>63</w:delText>
        </w:r>
        <w:r w:rsidR="00331070">
          <w:rPr>
            <w:noProof/>
            <w:webHidden/>
          </w:rPr>
          <w:fldChar w:fldCharType="end"/>
        </w:r>
        <w:r>
          <w:rPr>
            <w:noProof/>
          </w:rPr>
          <w:fldChar w:fldCharType="end"/>
        </w:r>
      </w:del>
    </w:p>
    <w:p w14:paraId="0F9CFD93" w14:textId="77777777" w:rsidR="00331070" w:rsidRDefault="005C469B">
      <w:pPr>
        <w:pStyle w:val="TOC3"/>
        <w:tabs>
          <w:tab w:val="right" w:leader="dot" w:pos="9350"/>
        </w:tabs>
        <w:rPr>
          <w:del w:id="338" w:author="Laurence Golding" w:date="2019-05-11T06:51:00Z"/>
          <w:rFonts w:asciiTheme="minorHAnsi" w:eastAsiaTheme="minorEastAsia" w:hAnsiTheme="minorHAnsi" w:cstheme="minorBidi"/>
          <w:noProof/>
          <w:sz w:val="22"/>
          <w:szCs w:val="22"/>
        </w:rPr>
      </w:pPr>
      <w:del w:id="339" w:author="Laurence Golding" w:date="2019-05-11T06:51:00Z">
        <w:r>
          <w:fldChar w:fldCharType="begin"/>
        </w:r>
        <w:r>
          <w:delInstrText xml:space="preserve"> HYPERLINK \l "_Toc516224796" </w:delInstrText>
        </w:r>
        <w:r>
          <w:fldChar w:fldCharType="separate"/>
        </w:r>
        <w:r w:rsidR="00331070" w:rsidRPr="00174A5F">
          <w:rPr>
            <w:rStyle w:val="Hyperlink"/>
            <w:noProof/>
          </w:rPr>
          <w:delText>3.17.8 contents property</w:delText>
        </w:r>
        <w:r w:rsidR="00331070">
          <w:rPr>
            <w:noProof/>
            <w:webHidden/>
          </w:rPr>
          <w:tab/>
        </w:r>
        <w:r w:rsidR="00331070">
          <w:rPr>
            <w:noProof/>
            <w:webHidden/>
          </w:rPr>
          <w:fldChar w:fldCharType="begin"/>
        </w:r>
        <w:r w:rsidR="00331070">
          <w:rPr>
            <w:noProof/>
            <w:webHidden/>
          </w:rPr>
          <w:delInstrText xml:space="preserve"> PAGEREF _Toc516224796 \h </w:delInstrText>
        </w:r>
        <w:r w:rsidR="00331070">
          <w:rPr>
            <w:noProof/>
            <w:webHidden/>
          </w:rPr>
        </w:r>
        <w:r w:rsidR="00331070">
          <w:rPr>
            <w:noProof/>
            <w:webHidden/>
          </w:rPr>
          <w:fldChar w:fldCharType="separate"/>
        </w:r>
        <w:r w:rsidR="00331070">
          <w:rPr>
            <w:noProof/>
            <w:webHidden/>
          </w:rPr>
          <w:delText>63</w:delText>
        </w:r>
        <w:r w:rsidR="00331070">
          <w:rPr>
            <w:noProof/>
            <w:webHidden/>
          </w:rPr>
          <w:fldChar w:fldCharType="end"/>
        </w:r>
        <w:r>
          <w:rPr>
            <w:noProof/>
          </w:rPr>
          <w:fldChar w:fldCharType="end"/>
        </w:r>
      </w:del>
    </w:p>
    <w:p w14:paraId="14B8BBC8" w14:textId="77777777" w:rsidR="00331070" w:rsidRDefault="005C469B">
      <w:pPr>
        <w:pStyle w:val="TOC3"/>
        <w:tabs>
          <w:tab w:val="right" w:leader="dot" w:pos="9350"/>
        </w:tabs>
        <w:rPr>
          <w:del w:id="340" w:author="Laurence Golding" w:date="2019-05-11T06:51:00Z"/>
          <w:rFonts w:asciiTheme="minorHAnsi" w:eastAsiaTheme="minorEastAsia" w:hAnsiTheme="minorHAnsi" w:cstheme="minorBidi"/>
          <w:noProof/>
          <w:sz w:val="22"/>
          <w:szCs w:val="22"/>
        </w:rPr>
      </w:pPr>
      <w:del w:id="341" w:author="Laurence Golding" w:date="2019-05-11T06:51:00Z">
        <w:r>
          <w:fldChar w:fldCharType="begin"/>
        </w:r>
        <w:r>
          <w:delInstrText xml:space="preserve"> HYPERLINK \l "_Toc516224797" </w:delInstrText>
        </w:r>
        <w:r>
          <w:fldChar w:fldCharType="separate"/>
        </w:r>
        <w:r w:rsidR="00331070" w:rsidRPr="00174A5F">
          <w:rPr>
            <w:rStyle w:val="Hyperlink"/>
            <w:noProof/>
          </w:rPr>
          <w:delText>3.17.9 encoding property</w:delText>
        </w:r>
        <w:r w:rsidR="00331070">
          <w:rPr>
            <w:noProof/>
            <w:webHidden/>
          </w:rPr>
          <w:tab/>
        </w:r>
        <w:r w:rsidR="00331070">
          <w:rPr>
            <w:noProof/>
            <w:webHidden/>
          </w:rPr>
          <w:fldChar w:fldCharType="begin"/>
        </w:r>
        <w:r w:rsidR="00331070">
          <w:rPr>
            <w:noProof/>
            <w:webHidden/>
          </w:rPr>
          <w:delInstrText xml:space="preserve"> PAGEREF _Toc516224797 \h </w:delInstrText>
        </w:r>
        <w:r w:rsidR="00331070">
          <w:rPr>
            <w:noProof/>
            <w:webHidden/>
          </w:rPr>
        </w:r>
        <w:r w:rsidR="00331070">
          <w:rPr>
            <w:noProof/>
            <w:webHidden/>
          </w:rPr>
          <w:fldChar w:fldCharType="separate"/>
        </w:r>
        <w:r w:rsidR="00331070">
          <w:rPr>
            <w:noProof/>
            <w:webHidden/>
          </w:rPr>
          <w:delText>63</w:delText>
        </w:r>
        <w:r w:rsidR="00331070">
          <w:rPr>
            <w:noProof/>
            <w:webHidden/>
          </w:rPr>
          <w:fldChar w:fldCharType="end"/>
        </w:r>
        <w:r>
          <w:rPr>
            <w:noProof/>
          </w:rPr>
          <w:fldChar w:fldCharType="end"/>
        </w:r>
      </w:del>
    </w:p>
    <w:p w14:paraId="0E08B729" w14:textId="77777777" w:rsidR="00331070" w:rsidRDefault="005C469B">
      <w:pPr>
        <w:pStyle w:val="TOC3"/>
        <w:tabs>
          <w:tab w:val="right" w:leader="dot" w:pos="9350"/>
        </w:tabs>
        <w:rPr>
          <w:del w:id="342" w:author="Laurence Golding" w:date="2019-05-11T06:51:00Z"/>
          <w:rFonts w:asciiTheme="minorHAnsi" w:eastAsiaTheme="minorEastAsia" w:hAnsiTheme="minorHAnsi" w:cstheme="minorBidi"/>
          <w:noProof/>
          <w:sz w:val="22"/>
          <w:szCs w:val="22"/>
        </w:rPr>
      </w:pPr>
      <w:del w:id="343" w:author="Laurence Golding" w:date="2019-05-11T06:51:00Z">
        <w:r>
          <w:fldChar w:fldCharType="begin"/>
        </w:r>
        <w:r>
          <w:delInstrText xml:space="preserve"> HYPERLINK \l "_Toc516224798" </w:delInstrText>
        </w:r>
        <w:r>
          <w:fldChar w:fldCharType="separate"/>
        </w:r>
        <w:r w:rsidR="00331070" w:rsidRPr="00174A5F">
          <w:rPr>
            <w:rStyle w:val="Hyperlink"/>
            <w:noProof/>
          </w:rPr>
          <w:delText>3.17.10 hashes property</w:delText>
        </w:r>
        <w:r w:rsidR="00331070">
          <w:rPr>
            <w:noProof/>
            <w:webHidden/>
          </w:rPr>
          <w:tab/>
        </w:r>
        <w:r w:rsidR="00331070">
          <w:rPr>
            <w:noProof/>
            <w:webHidden/>
          </w:rPr>
          <w:fldChar w:fldCharType="begin"/>
        </w:r>
        <w:r w:rsidR="00331070">
          <w:rPr>
            <w:noProof/>
            <w:webHidden/>
          </w:rPr>
          <w:delInstrText xml:space="preserve"> PAGEREF _Toc516224798 \h </w:delInstrText>
        </w:r>
        <w:r w:rsidR="00331070">
          <w:rPr>
            <w:noProof/>
            <w:webHidden/>
          </w:rPr>
        </w:r>
        <w:r w:rsidR="00331070">
          <w:rPr>
            <w:noProof/>
            <w:webHidden/>
          </w:rPr>
          <w:fldChar w:fldCharType="separate"/>
        </w:r>
        <w:r w:rsidR="00331070">
          <w:rPr>
            <w:noProof/>
            <w:webHidden/>
          </w:rPr>
          <w:delText>63</w:delText>
        </w:r>
        <w:r w:rsidR="00331070">
          <w:rPr>
            <w:noProof/>
            <w:webHidden/>
          </w:rPr>
          <w:fldChar w:fldCharType="end"/>
        </w:r>
        <w:r>
          <w:rPr>
            <w:noProof/>
          </w:rPr>
          <w:fldChar w:fldCharType="end"/>
        </w:r>
      </w:del>
    </w:p>
    <w:p w14:paraId="7F6748A7" w14:textId="77777777" w:rsidR="00331070" w:rsidRDefault="005C469B">
      <w:pPr>
        <w:pStyle w:val="TOC3"/>
        <w:tabs>
          <w:tab w:val="right" w:leader="dot" w:pos="9350"/>
        </w:tabs>
        <w:rPr>
          <w:del w:id="344" w:author="Laurence Golding" w:date="2019-05-11T06:51:00Z"/>
          <w:rFonts w:asciiTheme="minorHAnsi" w:eastAsiaTheme="minorEastAsia" w:hAnsiTheme="minorHAnsi" w:cstheme="minorBidi"/>
          <w:noProof/>
          <w:sz w:val="22"/>
          <w:szCs w:val="22"/>
        </w:rPr>
      </w:pPr>
      <w:del w:id="345" w:author="Laurence Golding" w:date="2019-05-11T06:51:00Z">
        <w:r>
          <w:fldChar w:fldCharType="begin"/>
        </w:r>
        <w:r>
          <w:delInstrText xml:space="preserve"> HYPERLINK \l "_Toc516224799" </w:delInstrText>
        </w:r>
        <w:r>
          <w:fldChar w:fldCharType="separate"/>
        </w:r>
        <w:r w:rsidR="00331070" w:rsidRPr="00174A5F">
          <w:rPr>
            <w:rStyle w:val="Hyperlink"/>
            <w:noProof/>
          </w:rPr>
          <w:delText>3.17.11 lastModifiedTime property</w:delText>
        </w:r>
        <w:r w:rsidR="00331070">
          <w:rPr>
            <w:noProof/>
            <w:webHidden/>
          </w:rPr>
          <w:tab/>
        </w:r>
        <w:r w:rsidR="00331070">
          <w:rPr>
            <w:noProof/>
            <w:webHidden/>
          </w:rPr>
          <w:fldChar w:fldCharType="begin"/>
        </w:r>
        <w:r w:rsidR="00331070">
          <w:rPr>
            <w:noProof/>
            <w:webHidden/>
          </w:rPr>
          <w:delInstrText xml:space="preserve"> PAGEREF _Toc516224799 \h </w:delInstrText>
        </w:r>
        <w:r w:rsidR="00331070">
          <w:rPr>
            <w:noProof/>
            <w:webHidden/>
          </w:rPr>
        </w:r>
        <w:r w:rsidR="00331070">
          <w:rPr>
            <w:noProof/>
            <w:webHidden/>
          </w:rPr>
          <w:fldChar w:fldCharType="separate"/>
        </w:r>
        <w:r w:rsidR="00331070">
          <w:rPr>
            <w:noProof/>
            <w:webHidden/>
          </w:rPr>
          <w:delText>64</w:delText>
        </w:r>
        <w:r w:rsidR="00331070">
          <w:rPr>
            <w:noProof/>
            <w:webHidden/>
          </w:rPr>
          <w:fldChar w:fldCharType="end"/>
        </w:r>
        <w:r>
          <w:rPr>
            <w:noProof/>
          </w:rPr>
          <w:fldChar w:fldCharType="end"/>
        </w:r>
      </w:del>
    </w:p>
    <w:p w14:paraId="385B27AE" w14:textId="77777777" w:rsidR="00331070" w:rsidRDefault="005C469B">
      <w:pPr>
        <w:pStyle w:val="TOC3"/>
        <w:tabs>
          <w:tab w:val="right" w:leader="dot" w:pos="9350"/>
        </w:tabs>
        <w:rPr>
          <w:del w:id="346" w:author="Laurence Golding" w:date="2019-05-11T06:51:00Z"/>
          <w:rFonts w:asciiTheme="minorHAnsi" w:eastAsiaTheme="minorEastAsia" w:hAnsiTheme="minorHAnsi" w:cstheme="minorBidi"/>
          <w:noProof/>
          <w:sz w:val="22"/>
          <w:szCs w:val="22"/>
        </w:rPr>
      </w:pPr>
      <w:del w:id="347" w:author="Laurence Golding" w:date="2019-05-11T06:51:00Z">
        <w:r>
          <w:fldChar w:fldCharType="begin"/>
        </w:r>
        <w:r>
          <w:delInstrText xml:space="preserve"> HYPERLINK \l "_Toc516224800" </w:delInstrText>
        </w:r>
        <w:r>
          <w:fldChar w:fldCharType="separate"/>
        </w:r>
        <w:r w:rsidR="00331070" w:rsidRPr="00174A5F">
          <w:rPr>
            <w:rStyle w:val="Hyperlink"/>
            <w:noProof/>
          </w:rPr>
          <w:delText>3.17.12 properties property</w:delText>
        </w:r>
        <w:r w:rsidR="00331070">
          <w:rPr>
            <w:noProof/>
            <w:webHidden/>
          </w:rPr>
          <w:tab/>
        </w:r>
        <w:r w:rsidR="00331070">
          <w:rPr>
            <w:noProof/>
            <w:webHidden/>
          </w:rPr>
          <w:fldChar w:fldCharType="begin"/>
        </w:r>
        <w:r w:rsidR="00331070">
          <w:rPr>
            <w:noProof/>
            <w:webHidden/>
          </w:rPr>
          <w:delInstrText xml:space="preserve"> PAGEREF _Toc516224800 \h </w:delInstrText>
        </w:r>
        <w:r w:rsidR="00331070">
          <w:rPr>
            <w:noProof/>
            <w:webHidden/>
          </w:rPr>
        </w:r>
        <w:r w:rsidR="00331070">
          <w:rPr>
            <w:noProof/>
            <w:webHidden/>
          </w:rPr>
          <w:fldChar w:fldCharType="separate"/>
        </w:r>
        <w:r w:rsidR="00331070">
          <w:rPr>
            <w:noProof/>
            <w:webHidden/>
          </w:rPr>
          <w:delText>64</w:delText>
        </w:r>
        <w:r w:rsidR="00331070">
          <w:rPr>
            <w:noProof/>
            <w:webHidden/>
          </w:rPr>
          <w:fldChar w:fldCharType="end"/>
        </w:r>
        <w:r>
          <w:rPr>
            <w:noProof/>
          </w:rPr>
          <w:fldChar w:fldCharType="end"/>
        </w:r>
      </w:del>
    </w:p>
    <w:p w14:paraId="1C0DFF2D" w14:textId="77777777" w:rsidR="00331070" w:rsidRDefault="005C469B">
      <w:pPr>
        <w:pStyle w:val="TOC2"/>
        <w:tabs>
          <w:tab w:val="right" w:leader="dot" w:pos="9350"/>
        </w:tabs>
        <w:rPr>
          <w:del w:id="348" w:author="Laurence Golding" w:date="2019-05-11T06:51:00Z"/>
          <w:rFonts w:asciiTheme="minorHAnsi" w:eastAsiaTheme="minorEastAsia" w:hAnsiTheme="minorHAnsi" w:cstheme="minorBidi"/>
          <w:noProof/>
          <w:sz w:val="22"/>
          <w:szCs w:val="22"/>
        </w:rPr>
      </w:pPr>
      <w:del w:id="349" w:author="Laurence Golding" w:date="2019-05-11T06:51:00Z">
        <w:r>
          <w:fldChar w:fldCharType="begin"/>
        </w:r>
        <w:r>
          <w:delInstrText xml:space="preserve"> HYPERLINK \l "_Toc516224801" </w:delInstrText>
        </w:r>
        <w:r>
          <w:fldChar w:fldCharType="separate"/>
        </w:r>
        <w:r w:rsidR="00331070" w:rsidRPr="00174A5F">
          <w:rPr>
            <w:rStyle w:val="Hyperlink"/>
            <w:noProof/>
          </w:rPr>
          <w:delText>3.18 hash object</w:delText>
        </w:r>
        <w:r w:rsidR="00331070">
          <w:rPr>
            <w:noProof/>
            <w:webHidden/>
          </w:rPr>
          <w:tab/>
        </w:r>
        <w:r w:rsidR="00331070">
          <w:rPr>
            <w:noProof/>
            <w:webHidden/>
          </w:rPr>
          <w:fldChar w:fldCharType="begin"/>
        </w:r>
        <w:r w:rsidR="00331070">
          <w:rPr>
            <w:noProof/>
            <w:webHidden/>
          </w:rPr>
          <w:delInstrText xml:space="preserve"> PAGEREF _Toc516224801 \h </w:delInstrText>
        </w:r>
        <w:r w:rsidR="00331070">
          <w:rPr>
            <w:noProof/>
            <w:webHidden/>
          </w:rPr>
        </w:r>
        <w:r w:rsidR="00331070">
          <w:rPr>
            <w:noProof/>
            <w:webHidden/>
          </w:rPr>
          <w:fldChar w:fldCharType="separate"/>
        </w:r>
        <w:r w:rsidR="00331070">
          <w:rPr>
            <w:noProof/>
            <w:webHidden/>
          </w:rPr>
          <w:delText>64</w:delText>
        </w:r>
        <w:r w:rsidR="00331070">
          <w:rPr>
            <w:noProof/>
            <w:webHidden/>
          </w:rPr>
          <w:fldChar w:fldCharType="end"/>
        </w:r>
        <w:r>
          <w:rPr>
            <w:noProof/>
          </w:rPr>
          <w:fldChar w:fldCharType="end"/>
        </w:r>
      </w:del>
    </w:p>
    <w:p w14:paraId="60032754" w14:textId="77777777" w:rsidR="00331070" w:rsidRDefault="005C469B">
      <w:pPr>
        <w:pStyle w:val="TOC3"/>
        <w:tabs>
          <w:tab w:val="right" w:leader="dot" w:pos="9350"/>
        </w:tabs>
        <w:rPr>
          <w:del w:id="350" w:author="Laurence Golding" w:date="2019-05-11T06:51:00Z"/>
          <w:rFonts w:asciiTheme="minorHAnsi" w:eastAsiaTheme="minorEastAsia" w:hAnsiTheme="minorHAnsi" w:cstheme="minorBidi"/>
          <w:noProof/>
          <w:sz w:val="22"/>
          <w:szCs w:val="22"/>
        </w:rPr>
      </w:pPr>
      <w:del w:id="351" w:author="Laurence Golding" w:date="2019-05-11T06:51:00Z">
        <w:r>
          <w:fldChar w:fldCharType="begin"/>
        </w:r>
        <w:r>
          <w:delInstrText xml:space="preserve"> HYPERLINK </w:delInstrText>
        </w:r>
        <w:r>
          <w:delInstrText xml:space="preserve">\l "_Toc516224802" </w:delInstrText>
        </w:r>
        <w:r>
          <w:fldChar w:fldCharType="separate"/>
        </w:r>
        <w:r w:rsidR="00331070" w:rsidRPr="00174A5F">
          <w:rPr>
            <w:rStyle w:val="Hyperlink"/>
            <w:noProof/>
          </w:rPr>
          <w:delText>3.18.1 General</w:delText>
        </w:r>
        <w:r w:rsidR="00331070">
          <w:rPr>
            <w:noProof/>
            <w:webHidden/>
          </w:rPr>
          <w:tab/>
        </w:r>
        <w:r w:rsidR="00331070">
          <w:rPr>
            <w:noProof/>
            <w:webHidden/>
          </w:rPr>
          <w:fldChar w:fldCharType="begin"/>
        </w:r>
        <w:r w:rsidR="00331070">
          <w:rPr>
            <w:noProof/>
            <w:webHidden/>
          </w:rPr>
          <w:delInstrText xml:space="preserve"> PAGEREF _Toc516224802 \h </w:delInstrText>
        </w:r>
        <w:r w:rsidR="00331070">
          <w:rPr>
            <w:noProof/>
            <w:webHidden/>
          </w:rPr>
        </w:r>
        <w:r w:rsidR="00331070">
          <w:rPr>
            <w:noProof/>
            <w:webHidden/>
          </w:rPr>
          <w:fldChar w:fldCharType="separate"/>
        </w:r>
        <w:r w:rsidR="00331070">
          <w:rPr>
            <w:noProof/>
            <w:webHidden/>
          </w:rPr>
          <w:delText>64</w:delText>
        </w:r>
        <w:r w:rsidR="00331070">
          <w:rPr>
            <w:noProof/>
            <w:webHidden/>
          </w:rPr>
          <w:fldChar w:fldCharType="end"/>
        </w:r>
        <w:r>
          <w:rPr>
            <w:noProof/>
          </w:rPr>
          <w:fldChar w:fldCharType="end"/>
        </w:r>
      </w:del>
    </w:p>
    <w:p w14:paraId="7408B461" w14:textId="77777777" w:rsidR="00331070" w:rsidRDefault="005C469B">
      <w:pPr>
        <w:pStyle w:val="TOC3"/>
        <w:tabs>
          <w:tab w:val="right" w:leader="dot" w:pos="9350"/>
        </w:tabs>
        <w:rPr>
          <w:del w:id="352" w:author="Laurence Golding" w:date="2019-05-11T06:51:00Z"/>
          <w:rFonts w:asciiTheme="minorHAnsi" w:eastAsiaTheme="minorEastAsia" w:hAnsiTheme="minorHAnsi" w:cstheme="minorBidi"/>
          <w:noProof/>
          <w:sz w:val="22"/>
          <w:szCs w:val="22"/>
        </w:rPr>
      </w:pPr>
      <w:del w:id="353" w:author="Laurence Golding" w:date="2019-05-11T06:51:00Z">
        <w:r>
          <w:fldChar w:fldCharType="begin"/>
        </w:r>
        <w:r>
          <w:delInstrText xml:space="preserve"> HYPERLINK \l "_Toc516224803" </w:delInstrText>
        </w:r>
        <w:r>
          <w:fldChar w:fldCharType="separate"/>
        </w:r>
        <w:r w:rsidR="00331070" w:rsidRPr="00174A5F">
          <w:rPr>
            <w:rStyle w:val="Hyperlink"/>
            <w:noProof/>
          </w:rPr>
          <w:delText>3.18.2 value property</w:delText>
        </w:r>
        <w:r w:rsidR="00331070">
          <w:rPr>
            <w:noProof/>
            <w:webHidden/>
          </w:rPr>
          <w:tab/>
        </w:r>
        <w:r w:rsidR="00331070">
          <w:rPr>
            <w:noProof/>
            <w:webHidden/>
          </w:rPr>
          <w:fldChar w:fldCharType="begin"/>
        </w:r>
        <w:r w:rsidR="00331070">
          <w:rPr>
            <w:noProof/>
            <w:webHidden/>
          </w:rPr>
          <w:delInstrText xml:space="preserve"> PAGEREF _Toc516224803 \h </w:delInstrText>
        </w:r>
        <w:r w:rsidR="00331070">
          <w:rPr>
            <w:noProof/>
            <w:webHidden/>
          </w:rPr>
        </w:r>
        <w:r w:rsidR="00331070">
          <w:rPr>
            <w:noProof/>
            <w:webHidden/>
          </w:rPr>
          <w:fldChar w:fldCharType="separate"/>
        </w:r>
        <w:r w:rsidR="00331070">
          <w:rPr>
            <w:noProof/>
            <w:webHidden/>
          </w:rPr>
          <w:delText>65</w:delText>
        </w:r>
        <w:r w:rsidR="00331070">
          <w:rPr>
            <w:noProof/>
            <w:webHidden/>
          </w:rPr>
          <w:fldChar w:fldCharType="end"/>
        </w:r>
        <w:r>
          <w:rPr>
            <w:noProof/>
          </w:rPr>
          <w:fldChar w:fldCharType="end"/>
        </w:r>
      </w:del>
    </w:p>
    <w:p w14:paraId="0CFCD88A" w14:textId="77777777" w:rsidR="00331070" w:rsidRDefault="005C469B">
      <w:pPr>
        <w:pStyle w:val="TOC3"/>
        <w:tabs>
          <w:tab w:val="right" w:leader="dot" w:pos="9350"/>
        </w:tabs>
        <w:rPr>
          <w:del w:id="354" w:author="Laurence Golding" w:date="2019-05-11T06:51:00Z"/>
          <w:rFonts w:asciiTheme="minorHAnsi" w:eastAsiaTheme="minorEastAsia" w:hAnsiTheme="minorHAnsi" w:cstheme="minorBidi"/>
          <w:noProof/>
          <w:sz w:val="22"/>
          <w:szCs w:val="22"/>
        </w:rPr>
      </w:pPr>
      <w:del w:id="355" w:author="Laurence Golding" w:date="2019-05-11T06:51:00Z">
        <w:r>
          <w:fldChar w:fldCharType="begin"/>
        </w:r>
        <w:r>
          <w:delInstrText xml:space="preserve"> HYPERLINK \l "_Toc516224804" </w:delInstrText>
        </w:r>
        <w:r>
          <w:fldChar w:fldCharType="separate"/>
        </w:r>
        <w:r w:rsidR="00331070" w:rsidRPr="00174A5F">
          <w:rPr>
            <w:rStyle w:val="Hyperlink"/>
            <w:noProof/>
          </w:rPr>
          <w:delText>3.18.3 algorithm property</w:delText>
        </w:r>
        <w:r w:rsidR="00331070">
          <w:rPr>
            <w:noProof/>
            <w:webHidden/>
          </w:rPr>
          <w:tab/>
        </w:r>
        <w:r w:rsidR="00331070">
          <w:rPr>
            <w:noProof/>
            <w:webHidden/>
          </w:rPr>
          <w:fldChar w:fldCharType="begin"/>
        </w:r>
        <w:r w:rsidR="00331070">
          <w:rPr>
            <w:noProof/>
            <w:webHidden/>
          </w:rPr>
          <w:delInstrText xml:space="preserve"> PAGEREF _Toc516224804 \h </w:delInstrText>
        </w:r>
        <w:r w:rsidR="00331070">
          <w:rPr>
            <w:noProof/>
            <w:webHidden/>
          </w:rPr>
        </w:r>
        <w:r w:rsidR="00331070">
          <w:rPr>
            <w:noProof/>
            <w:webHidden/>
          </w:rPr>
          <w:fldChar w:fldCharType="separate"/>
        </w:r>
        <w:r w:rsidR="00331070">
          <w:rPr>
            <w:noProof/>
            <w:webHidden/>
          </w:rPr>
          <w:delText>65</w:delText>
        </w:r>
        <w:r w:rsidR="00331070">
          <w:rPr>
            <w:noProof/>
            <w:webHidden/>
          </w:rPr>
          <w:fldChar w:fldCharType="end"/>
        </w:r>
        <w:r>
          <w:rPr>
            <w:noProof/>
          </w:rPr>
          <w:fldChar w:fldCharType="end"/>
        </w:r>
      </w:del>
    </w:p>
    <w:p w14:paraId="5B0BDDCE" w14:textId="77777777" w:rsidR="00331070" w:rsidRDefault="005C469B">
      <w:pPr>
        <w:pStyle w:val="TOC2"/>
        <w:tabs>
          <w:tab w:val="right" w:leader="dot" w:pos="9350"/>
        </w:tabs>
        <w:rPr>
          <w:del w:id="356" w:author="Laurence Golding" w:date="2019-05-11T06:51:00Z"/>
          <w:rFonts w:asciiTheme="minorHAnsi" w:eastAsiaTheme="minorEastAsia" w:hAnsiTheme="minorHAnsi" w:cstheme="minorBidi"/>
          <w:noProof/>
          <w:sz w:val="22"/>
          <w:szCs w:val="22"/>
        </w:rPr>
      </w:pPr>
      <w:del w:id="357" w:author="Laurence Golding" w:date="2019-05-11T06:51:00Z">
        <w:r>
          <w:fldChar w:fldCharType="begin"/>
        </w:r>
        <w:r>
          <w:delInstrText xml:space="preserve"> HYPERLINK \l "_Toc516224805" </w:delInstrText>
        </w:r>
        <w:r>
          <w:fldChar w:fldCharType="separate"/>
        </w:r>
        <w:r w:rsidR="00331070" w:rsidRPr="00174A5F">
          <w:rPr>
            <w:rStyle w:val="Hyperlink"/>
            <w:noProof/>
          </w:rPr>
          <w:delText>3.19 result object</w:delText>
        </w:r>
        <w:r w:rsidR="00331070">
          <w:rPr>
            <w:noProof/>
            <w:webHidden/>
          </w:rPr>
          <w:tab/>
        </w:r>
        <w:r w:rsidR="00331070">
          <w:rPr>
            <w:noProof/>
            <w:webHidden/>
          </w:rPr>
          <w:fldChar w:fldCharType="begin"/>
        </w:r>
        <w:r w:rsidR="00331070">
          <w:rPr>
            <w:noProof/>
            <w:webHidden/>
          </w:rPr>
          <w:delInstrText xml:space="preserve"> PAGEREF _Toc516224805 \h </w:delInstrText>
        </w:r>
        <w:r w:rsidR="00331070">
          <w:rPr>
            <w:noProof/>
            <w:webHidden/>
          </w:rPr>
        </w:r>
        <w:r w:rsidR="00331070">
          <w:rPr>
            <w:noProof/>
            <w:webHidden/>
          </w:rPr>
          <w:fldChar w:fldCharType="separate"/>
        </w:r>
        <w:r w:rsidR="00331070">
          <w:rPr>
            <w:noProof/>
            <w:webHidden/>
          </w:rPr>
          <w:delText>65</w:delText>
        </w:r>
        <w:r w:rsidR="00331070">
          <w:rPr>
            <w:noProof/>
            <w:webHidden/>
          </w:rPr>
          <w:fldChar w:fldCharType="end"/>
        </w:r>
        <w:r>
          <w:rPr>
            <w:noProof/>
          </w:rPr>
          <w:fldChar w:fldCharType="end"/>
        </w:r>
      </w:del>
    </w:p>
    <w:p w14:paraId="71490019" w14:textId="77777777" w:rsidR="00331070" w:rsidRDefault="005C469B">
      <w:pPr>
        <w:pStyle w:val="TOC3"/>
        <w:tabs>
          <w:tab w:val="right" w:leader="dot" w:pos="9350"/>
        </w:tabs>
        <w:rPr>
          <w:del w:id="358" w:author="Laurence Golding" w:date="2019-05-11T06:51:00Z"/>
          <w:rFonts w:asciiTheme="minorHAnsi" w:eastAsiaTheme="minorEastAsia" w:hAnsiTheme="minorHAnsi" w:cstheme="minorBidi"/>
          <w:noProof/>
          <w:sz w:val="22"/>
          <w:szCs w:val="22"/>
        </w:rPr>
      </w:pPr>
      <w:del w:id="359" w:author="Laurence Golding" w:date="2019-05-11T06:51:00Z">
        <w:r>
          <w:fldChar w:fldCharType="begin"/>
        </w:r>
        <w:r>
          <w:delInstrText xml:space="preserve"> HYPERLINK \l "_Toc516224806" </w:delInstrText>
        </w:r>
        <w:r>
          <w:fldChar w:fldCharType="separate"/>
        </w:r>
        <w:r w:rsidR="00331070" w:rsidRPr="00174A5F">
          <w:rPr>
            <w:rStyle w:val="Hyperlink"/>
            <w:noProof/>
          </w:rPr>
          <w:delText>3.19.1 General</w:delText>
        </w:r>
        <w:r w:rsidR="00331070">
          <w:rPr>
            <w:noProof/>
            <w:webHidden/>
          </w:rPr>
          <w:tab/>
        </w:r>
        <w:r w:rsidR="00331070">
          <w:rPr>
            <w:noProof/>
            <w:webHidden/>
          </w:rPr>
          <w:fldChar w:fldCharType="begin"/>
        </w:r>
        <w:r w:rsidR="00331070">
          <w:rPr>
            <w:noProof/>
            <w:webHidden/>
          </w:rPr>
          <w:delInstrText xml:space="preserve"> PAGEREF _Toc516224806 \h </w:delInstrText>
        </w:r>
        <w:r w:rsidR="00331070">
          <w:rPr>
            <w:noProof/>
            <w:webHidden/>
          </w:rPr>
        </w:r>
        <w:r w:rsidR="00331070">
          <w:rPr>
            <w:noProof/>
            <w:webHidden/>
          </w:rPr>
          <w:fldChar w:fldCharType="separate"/>
        </w:r>
        <w:r w:rsidR="00331070">
          <w:rPr>
            <w:noProof/>
            <w:webHidden/>
          </w:rPr>
          <w:delText>65</w:delText>
        </w:r>
        <w:r w:rsidR="00331070">
          <w:rPr>
            <w:noProof/>
            <w:webHidden/>
          </w:rPr>
          <w:fldChar w:fldCharType="end"/>
        </w:r>
        <w:r>
          <w:rPr>
            <w:noProof/>
          </w:rPr>
          <w:fldChar w:fldCharType="end"/>
        </w:r>
      </w:del>
    </w:p>
    <w:p w14:paraId="1895BE3D" w14:textId="77777777" w:rsidR="00331070" w:rsidRDefault="005C469B">
      <w:pPr>
        <w:pStyle w:val="TOC3"/>
        <w:tabs>
          <w:tab w:val="right" w:leader="dot" w:pos="9350"/>
        </w:tabs>
        <w:rPr>
          <w:del w:id="360" w:author="Laurence Golding" w:date="2019-05-11T06:51:00Z"/>
          <w:rFonts w:asciiTheme="minorHAnsi" w:eastAsiaTheme="minorEastAsia" w:hAnsiTheme="minorHAnsi" w:cstheme="minorBidi"/>
          <w:noProof/>
          <w:sz w:val="22"/>
          <w:szCs w:val="22"/>
        </w:rPr>
      </w:pPr>
      <w:del w:id="361" w:author="Laurence Golding" w:date="2019-05-11T06:51:00Z">
        <w:r>
          <w:fldChar w:fldCharType="begin"/>
        </w:r>
        <w:r>
          <w:delInstrText xml:space="preserve"> HYPERLINK \l</w:delInstrText>
        </w:r>
        <w:r>
          <w:delInstrText xml:space="preserve"> "_Toc516224807" </w:delInstrText>
        </w:r>
        <w:r>
          <w:fldChar w:fldCharType="separate"/>
        </w:r>
        <w:r w:rsidR="00331070" w:rsidRPr="00174A5F">
          <w:rPr>
            <w:rStyle w:val="Hyperlink"/>
            <w:noProof/>
          </w:rPr>
          <w:delText>3.19.2 Constraints</w:delText>
        </w:r>
        <w:r w:rsidR="00331070">
          <w:rPr>
            <w:noProof/>
            <w:webHidden/>
          </w:rPr>
          <w:tab/>
        </w:r>
        <w:r w:rsidR="00331070">
          <w:rPr>
            <w:noProof/>
            <w:webHidden/>
          </w:rPr>
          <w:fldChar w:fldCharType="begin"/>
        </w:r>
        <w:r w:rsidR="00331070">
          <w:rPr>
            <w:noProof/>
            <w:webHidden/>
          </w:rPr>
          <w:delInstrText xml:space="preserve"> PAGEREF _Toc516224807 \h </w:delInstrText>
        </w:r>
        <w:r w:rsidR="00331070">
          <w:rPr>
            <w:noProof/>
            <w:webHidden/>
          </w:rPr>
        </w:r>
        <w:r w:rsidR="00331070">
          <w:rPr>
            <w:noProof/>
            <w:webHidden/>
          </w:rPr>
          <w:fldChar w:fldCharType="separate"/>
        </w:r>
        <w:r w:rsidR="00331070">
          <w:rPr>
            <w:noProof/>
            <w:webHidden/>
          </w:rPr>
          <w:delText>65</w:delText>
        </w:r>
        <w:r w:rsidR="00331070">
          <w:rPr>
            <w:noProof/>
            <w:webHidden/>
          </w:rPr>
          <w:fldChar w:fldCharType="end"/>
        </w:r>
        <w:r>
          <w:rPr>
            <w:noProof/>
          </w:rPr>
          <w:fldChar w:fldCharType="end"/>
        </w:r>
      </w:del>
    </w:p>
    <w:p w14:paraId="43AFE714" w14:textId="77777777" w:rsidR="00331070" w:rsidRDefault="005C469B">
      <w:pPr>
        <w:pStyle w:val="TOC3"/>
        <w:tabs>
          <w:tab w:val="right" w:leader="dot" w:pos="9350"/>
        </w:tabs>
        <w:rPr>
          <w:del w:id="362" w:author="Laurence Golding" w:date="2019-05-11T06:51:00Z"/>
          <w:rFonts w:asciiTheme="minorHAnsi" w:eastAsiaTheme="minorEastAsia" w:hAnsiTheme="minorHAnsi" w:cstheme="minorBidi"/>
          <w:noProof/>
          <w:sz w:val="22"/>
          <w:szCs w:val="22"/>
        </w:rPr>
      </w:pPr>
      <w:del w:id="363" w:author="Laurence Golding" w:date="2019-05-11T06:51:00Z">
        <w:r>
          <w:fldChar w:fldCharType="begin"/>
        </w:r>
        <w:r>
          <w:delInstrText xml:space="preserve"> HYPERLINK \l "_Toc516224808" </w:delInstrText>
        </w:r>
        <w:r>
          <w:fldChar w:fldCharType="separate"/>
        </w:r>
        <w:r w:rsidR="00331070" w:rsidRPr="00174A5F">
          <w:rPr>
            <w:rStyle w:val="Hyperlink"/>
            <w:noProof/>
          </w:rPr>
          <w:delText>3.19.3 Distinguishing logically identical from logically distinct results</w:delText>
        </w:r>
        <w:r w:rsidR="00331070">
          <w:rPr>
            <w:noProof/>
            <w:webHidden/>
          </w:rPr>
          <w:tab/>
        </w:r>
        <w:r w:rsidR="00331070">
          <w:rPr>
            <w:noProof/>
            <w:webHidden/>
          </w:rPr>
          <w:fldChar w:fldCharType="begin"/>
        </w:r>
        <w:r w:rsidR="00331070">
          <w:rPr>
            <w:noProof/>
            <w:webHidden/>
          </w:rPr>
          <w:delInstrText xml:space="preserve"> PAGEREF _Toc516224808 \h </w:delInstrText>
        </w:r>
        <w:r w:rsidR="00331070">
          <w:rPr>
            <w:noProof/>
            <w:webHidden/>
          </w:rPr>
        </w:r>
        <w:r w:rsidR="00331070">
          <w:rPr>
            <w:noProof/>
            <w:webHidden/>
          </w:rPr>
          <w:fldChar w:fldCharType="separate"/>
        </w:r>
        <w:r w:rsidR="00331070">
          <w:rPr>
            <w:noProof/>
            <w:webHidden/>
          </w:rPr>
          <w:delText>66</w:delText>
        </w:r>
        <w:r w:rsidR="00331070">
          <w:rPr>
            <w:noProof/>
            <w:webHidden/>
          </w:rPr>
          <w:fldChar w:fldCharType="end"/>
        </w:r>
        <w:r>
          <w:rPr>
            <w:noProof/>
          </w:rPr>
          <w:fldChar w:fldCharType="end"/>
        </w:r>
      </w:del>
    </w:p>
    <w:p w14:paraId="4E40B797" w14:textId="77777777" w:rsidR="00331070" w:rsidRDefault="005C469B">
      <w:pPr>
        <w:pStyle w:val="TOC3"/>
        <w:tabs>
          <w:tab w:val="right" w:leader="dot" w:pos="9350"/>
        </w:tabs>
        <w:rPr>
          <w:del w:id="364" w:author="Laurence Golding" w:date="2019-05-11T06:51:00Z"/>
          <w:rFonts w:asciiTheme="minorHAnsi" w:eastAsiaTheme="minorEastAsia" w:hAnsiTheme="minorHAnsi" w:cstheme="minorBidi"/>
          <w:noProof/>
          <w:sz w:val="22"/>
          <w:szCs w:val="22"/>
        </w:rPr>
      </w:pPr>
      <w:del w:id="365" w:author="Laurence Golding" w:date="2019-05-11T06:51:00Z">
        <w:r>
          <w:fldChar w:fldCharType="begin"/>
        </w:r>
        <w:r>
          <w:delInstrText xml:space="preserve"> HYPERLINK \l "_Toc516224809" </w:delInstrText>
        </w:r>
        <w:r>
          <w:fldChar w:fldCharType="separate"/>
        </w:r>
        <w:r w:rsidR="00331070" w:rsidRPr="00174A5F">
          <w:rPr>
            <w:rStyle w:val="Hyperlink"/>
            <w:noProof/>
          </w:rPr>
          <w:delText>3.19.4 instanceGuid property</w:delText>
        </w:r>
        <w:r w:rsidR="00331070">
          <w:rPr>
            <w:noProof/>
            <w:webHidden/>
          </w:rPr>
          <w:tab/>
        </w:r>
        <w:r w:rsidR="00331070">
          <w:rPr>
            <w:noProof/>
            <w:webHidden/>
          </w:rPr>
          <w:fldChar w:fldCharType="begin"/>
        </w:r>
        <w:r w:rsidR="00331070">
          <w:rPr>
            <w:noProof/>
            <w:webHidden/>
          </w:rPr>
          <w:delInstrText xml:space="preserve"> PAGEREF _Toc516224809 \h </w:delInstrText>
        </w:r>
        <w:r w:rsidR="00331070">
          <w:rPr>
            <w:noProof/>
            <w:webHidden/>
          </w:rPr>
        </w:r>
        <w:r w:rsidR="00331070">
          <w:rPr>
            <w:noProof/>
            <w:webHidden/>
          </w:rPr>
          <w:fldChar w:fldCharType="separate"/>
        </w:r>
        <w:r w:rsidR="00331070">
          <w:rPr>
            <w:noProof/>
            <w:webHidden/>
          </w:rPr>
          <w:delText>66</w:delText>
        </w:r>
        <w:r w:rsidR="00331070">
          <w:rPr>
            <w:noProof/>
            <w:webHidden/>
          </w:rPr>
          <w:fldChar w:fldCharType="end"/>
        </w:r>
        <w:r>
          <w:rPr>
            <w:noProof/>
          </w:rPr>
          <w:fldChar w:fldCharType="end"/>
        </w:r>
      </w:del>
    </w:p>
    <w:p w14:paraId="23D00714" w14:textId="77777777" w:rsidR="00331070" w:rsidRDefault="005C469B">
      <w:pPr>
        <w:pStyle w:val="TOC3"/>
        <w:tabs>
          <w:tab w:val="right" w:leader="dot" w:pos="9350"/>
        </w:tabs>
        <w:rPr>
          <w:del w:id="366" w:author="Laurence Golding" w:date="2019-05-11T06:51:00Z"/>
          <w:rFonts w:asciiTheme="minorHAnsi" w:eastAsiaTheme="minorEastAsia" w:hAnsiTheme="minorHAnsi" w:cstheme="minorBidi"/>
          <w:noProof/>
          <w:sz w:val="22"/>
          <w:szCs w:val="22"/>
        </w:rPr>
      </w:pPr>
      <w:del w:id="367" w:author="Laurence Golding" w:date="2019-05-11T06:51:00Z">
        <w:r>
          <w:fldChar w:fldCharType="begin"/>
        </w:r>
        <w:r>
          <w:delInstrText xml:space="preserve"> HYPERLINK \l "_Toc516224810" </w:delInstrText>
        </w:r>
        <w:r>
          <w:fldChar w:fldCharType="separate"/>
        </w:r>
        <w:r w:rsidR="00331070" w:rsidRPr="00174A5F">
          <w:rPr>
            <w:rStyle w:val="Hyperlink"/>
            <w:noProof/>
          </w:rPr>
          <w:delText>3.19.5 correlationGuid property</w:delText>
        </w:r>
        <w:r w:rsidR="00331070">
          <w:rPr>
            <w:noProof/>
            <w:webHidden/>
          </w:rPr>
          <w:tab/>
        </w:r>
        <w:r w:rsidR="00331070">
          <w:rPr>
            <w:noProof/>
            <w:webHidden/>
          </w:rPr>
          <w:fldChar w:fldCharType="begin"/>
        </w:r>
        <w:r w:rsidR="00331070">
          <w:rPr>
            <w:noProof/>
            <w:webHidden/>
          </w:rPr>
          <w:delInstrText xml:space="preserve"> PAGEREF _Toc516224810 \h </w:delInstrText>
        </w:r>
        <w:r w:rsidR="00331070">
          <w:rPr>
            <w:noProof/>
            <w:webHidden/>
          </w:rPr>
        </w:r>
        <w:r w:rsidR="00331070">
          <w:rPr>
            <w:noProof/>
            <w:webHidden/>
          </w:rPr>
          <w:fldChar w:fldCharType="separate"/>
        </w:r>
        <w:r w:rsidR="00331070">
          <w:rPr>
            <w:noProof/>
            <w:webHidden/>
          </w:rPr>
          <w:delText>67</w:delText>
        </w:r>
        <w:r w:rsidR="00331070">
          <w:rPr>
            <w:noProof/>
            <w:webHidden/>
          </w:rPr>
          <w:fldChar w:fldCharType="end"/>
        </w:r>
        <w:r>
          <w:rPr>
            <w:noProof/>
          </w:rPr>
          <w:fldChar w:fldCharType="end"/>
        </w:r>
      </w:del>
    </w:p>
    <w:p w14:paraId="7EAC6154" w14:textId="77777777" w:rsidR="00331070" w:rsidRDefault="005C469B">
      <w:pPr>
        <w:pStyle w:val="TOC3"/>
        <w:tabs>
          <w:tab w:val="right" w:leader="dot" w:pos="9350"/>
        </w:tabs>
        <w:rPr>
          <w:del w:id="368" w:author="Laurence Golding" w:date="2019-05-11T06:51:00Z"/>
          <w:rFonts w:asciiTheme="minorHAnsi" w:eastAsiaTheme="minorEastAsia" w:hAnsiTheme="minorHAnsi" w:cstheme="minorBidi"/>
          <w:noProof/>
          <w:sz w:val="22"/>
          <w:szCs w:val="22"/>
        </w:rPr>
      </w:pPr>
      <w:del w:id="369" w:author="Laurence Golding" w:date="2019-05-11T06:51:00Z">
        <w:r>
          <w:fldChar w:fldCharType="begin"/>
        </w:r>
        <w:r>
          <w:delInstrText xml:space="preserve"> HYPERLINK \l "_Toc516224811" </w:delInstrText>
        </w:r>
        <w:r>
          <w:fldChar w:fldCharType="separate"/>
        </w:r>
        <w:r w:rsidR="00331070" w:rsidRPr="00174A5F">
          <w:rPr>
            <w:rStyle w:val="Hyperlink"/>
            <w:noProof/>
          </w:rPr>
          <w:delText>3.19.6 ruleId property</w:delText>
        </w:r>
        <w:r w:rsidR="00331070">
          <w:rPr>
            <w:noProof/>
            <w:webHidden/>
          </w:rPr>
          <w:tab/>
        </w:r>
        <w:r w:rsidR="00331070">
          <w:rPr>
            <w:noProof/>
            <w:webHidden/>
          </w:rPr>
          <w:fldChar w:fldCharType="begin"/>
        </w:r>
        <w:r w:rsidR="00331070">
          <w:rPr>
            <w:noProof/>
            <w:webHidden/>
          </w:rPr>
          <w:delInstrText xml:space="preserve"> PAGEREF _Toc516224811 \h </w:delInstrText>
        </w:r>
        <w:r w:rsidR="00331070">
          <w:rPr>
            <w:noProof/>
            <w:webHidden/>
          </w:rPr>
        </w:r>
        <w:r w:rsidR="00331070">
          <w:rPr>
            <w:noProof/>
            <w:webHidden/>
          </w:rPr>
          <w:fldChar w:fldCharType="separate"/>
        </w:r>
        <w:r w:rsidR="00331070">
          <w:rPr>
            <w:noProof/>
            <w:webHidden/>
          </w:rPr>
          <w:delText>67</w:delText>
        </w:r>
        <w:r w:rsidR="00331070">
          <w:rPr>
            <w:noProof/>
            <w:webHidden/>
          </w:rPr>
          <w:fldChar w:fldCharType="end"/>
        </w:r>
        <w:r>
          <w:rPr>
            <w:noProof/>
          </w:rPr>
          <w:fldChar w:fldCharType="end"/>
        </w:r>
      </w:del>
    </w:p>
    <w:p w14:paraId="361ED644" w14:textId="77777777" w:rsidR="00331070" w:rsidRDefault="005C469B">
      <w:pPr>
        <w:pStyle w:val="TOC3"/>
        <w:tabs>
          <w:tab w:val="right" w:leader="dot" w:pos="9350"/>
        </w:tabs>
        <w:rPr>
          <w:del w:id="370" w:author="Laurence Golding" w:date="2019-05-11T06:51:00Z"/>
          <w:rFonts w:asciiTheme="minorHAnsi" w:eastAsiaTheme="minorEastAsia" w:hAnsiTheme="minorHAnsi" w:cstheme="minorBidi"/>
          <w:noProof/>
          <w:sz w:val="22"/>
          <w:szCs w:val="22"/>
        </w:rPr>
      </w:pPr>
      <w:del w:id="371" w:author="Laurence Golding" w:date="2019-05-11T06:51:00Z">
        <w:r>
          <w:fldChar w:fldCharType="begin"/>
        </w:r>
        <w:r>
          <w:delInstrText xml:space="preserve"> HYPERLINK \l "_Toc516224812" </w:delInstrText>
        </w:r>
        <w:r>
          <w:fldChar w:fldCharType="separate"/>
        </w:r>
        <w:r w:rsidR="00331070" w:rsidRPr="00174A5F">
          <w:rPr>
            <w:rStyle w:val="Hyperlink"/>
            <w:noProof/>
          </w:rPr>
          <w:delText>3.19.7 level property</w:delText>
        </w:r>
        <w:r w:rsidR="00331070">
          <w:rPr>
            <w:noProof/>
            <w:webHidden/>
          </w:rPr>
          <w:tab/>
        </w:r>
        <w:r w:rsidR="00331070">
          <w:rPr>
            <w:noProof/>
            <w:webHidden/>
          </w:rPr>
          <w:fldChar w:fldCharType="begin"/>
        </w:r>
        <w:r w:rsidR="00331070">
          <w:rPr>
            <w:noProof/>
            <w:webHidden/>
          </w:rPr>
          <w:delInstrText xml:space="preserve"> PAGEREF _Toc516224812 \h </w:delInstrText>
        </w:r>
        <w:r w:rsidR="00331070">
          <w:rPr>
            <w:noProof/>
            <w:webHidden/>
          </w:rPr>
        </w:r>
        <w:r w:rsidR="00331070">
          <w:rPr>
            <w:noProof/>
            <w:webHidden/>
          </w:rPr>
          <w:fldChar w:fldCharType="separate"/>
        </w:r>
        <w:r w:rsidR="00331070">
          <w:rPr>
            <w:noProof/>
            <w:webHidden/>
          </w:rPr>
          <w:delText>68</w:delText>
        </w:r>
        <w:r w:rsidR="00331070">
          <w:rPr>
            <w:noProof/>
            <w:webHidden/>
          </w:rPr>
          <w:fldChar w:fldCharType="end"/>
        </w:r>
        <w:r>
          <w:rPr>
            <w:noProof/>
          </w:rPr>
          <w:fldChar w:fldCharType="end"/>
        </w:r>
      </w:del>
    </w:p>
    <w:p w14:paraId="580EC731" w14:textId="77777777" w:rsidR="00331070" w:rsidRDefault="005C469B">
      <w:pPr>
        <w:pStyle w:val="TOC3"/>
        <w:tabs>
          <w:tab w:val="right" w:leader="dot" w:pos="9350"/>
        </w:tabs>
        <w:rPr>
          <w:del w:id="372" w:author="Laurence Golding" w:date="2019-05-11T06:51:00Z"/>
          <w:rFonts w:asciiTheme="minorHAnsi" w:eastAsiaTheme="minorEastAsia" w:hAnsiTheme="minorHAnsi" w:cstheme="minorBidi"/>
          <w:noProof/>
          <w:sz w:val="22"/>
          <w:szCs w:val="22"/>
        </w:rPr>
      </w:pPr>
      <w:del w:id="373" w:author="Laurence Golding" w:date="2019-05-11T06:51:00Z">
        <w:r>
          <w:fldChar w:fldCharType="begin"/>
        </w:r>
        <w:r>
          <w:delInstrText xml:space="preserve"> HYPERLINK \l "_Toc516224813" </w:delInstrText>
        </w:r>
        <w:r>
          <w:fldChar w:fldCharType="separate"/>
        </w:r>
        <w:r w:rsidR="00331070" w:rsidRPr="00174A5F">
          <w:rPr>
            <w:rStyle w:val="Hyperlink"/>
            <w:noProof/>
          </w:rPr>
          <w:delText>3.19.8 message property</w:delText>
        </w:r>
        <w:r w:rsidR="00331070">
          <w:rPr>
            <w:noProof/>
            <w:webHidden/>
          </w:rPr>
          <w:tab/>
        </w:r>
        <w:r w:rsidR="00331070">
          <w:rPr>
            <w:noProof/>
            <w:webHidden/>
          </w:rPr>
          <w:fldChar w:fldCharType="begin"/>
        </w:r>
        <w:r w:rsidR="00331070">
          <w:rPr>
            <w:noProof/>
            <w:webHidden/>
          </w:rPr>
          <w:delInstrText xml:space="preserve"> PAGEREF _Toc516224813 \h </w:delInstrText>
        </w:r>
        <w:r w:rsidR="00331070">
          <w:rPr>
            <w:noProof/>
            <w:webHidden/>
          </w:rPr>
        </w:r>
        <w:r w:rsidR="00331070">
          <w:rPr>
            <w:noProof/>
            <w:webHidden/>
          </w:rPr>
          <w:fldChar w:fldCharType="separate"/>
        </w:r>
        <w:r w:rsidR="00331070">
          <w:rPr>
            <w:noProof/>
            <w:webHidden/>
          </w:rPr>
          <w:delText>69</w:delText>
        </w:r>
        <w:r w:rsidR="00331070">
          <w:rPr>
            <w:noProof/>
            <w:webHidden/>
          </w:rPr>
          <w:fldChar w:fldCharType="end"/>
        </w:r>
        <w:r>
          <w:rPr>
            <w:noProof/>
          </w:rPr>
          <w:fldChar w:fldCharType="end"/>
        </w:r>
      </w:del>
    </w:p>
    <w:p w14:paraId="49FC907F" w14:textId="77777777" w:rsidR="00331070" w:rsidRDefault="005C469B">
      <w:pPr>
        <w:pStyle w:val="TOC3"/>
        <w:tabs>
          <w:tab w:val="right" w:leader="dot" w:pos="9350"/>
        </w:tabs>
        <w:rPr>
          <w:del w:id="374" w:author="Laurence Golding" w:date="2019-05-11T06:51:00Z"/>
          <w:rFonts w:asciiTheme="minorHAnsi" w:eastAsiaTheme="minorEastAsia" w:hAnsiTheme="minorHAnsi" w:cstheme="minorBidi"/>
          <w:noProof/>
          <w:sz w:val="22"/>
          <w:szCs w:val="22"/>
        </w:rPr>
      </w:pPr>
      <w:del w:id="375" w:author="Laurence Golding" w:date="2019-05-11T06:51:00Z">
        <w:r>
          <w:fldChar w:fldCharType="begin"/>
        </w:r>
        <w:r>
          <w:delInstrText xml:space="preserve"> HYPERLINK \l "_Toc516224814" </w:delInstrText>
        </w:r>
        <w:r>
          <w:fldChar w:fldCharType="separate"/>
        </w:r>
        <w:r w:rsidR="00331070" w:rsidRPr="00174A5F">
          <w:rPr>
            <w:rStyle w:val="Hyperlink"/>
            <w:noProof/>
          </w:rPr>
          <w:delText>3.19.9 ruleMessageId property</w:delText>
        </w:r>
        <w:r w:rsidR="00331070">
          <w:rPr>
            <w:noProof/>
            <w:webHidden/>
          </w:rPr>
          <w:tab/>
        </w:r>
        <w:r w:rsidR="00331070">
          <w:rPr>
            <w:noProof/>
            <w:webHidden/>
          </w:rPr>
          <w:fldChar w:fldCharType="begin"/>
        </w:r>
        <w:r w:rsidR="00331070">
          <w:rPr>
            <w:noProof/>
            <w:webHidden/>
          </w:rPr>
          <w:delInstrText xml:space="preserve"> PAGEREF _Toc516224814 \h </w:delInstrText>
        </w:r>
        <w:r w:rsidR="00331070">
          <w:rPr>
            <w:noProof/>
            <w:webHidden/>
          </w:rPr>
        </w:r>
        <w:r w:rsidR="00331070">
          <w:rPr>
            <w:noProof/>
            <w:webHidden/>
          </w:rPr>
          <w:fldChar w:fldCharType="separate"/>
        </w:r>
        <w:r w:rsidR="00331070">
          <w:rPr>
            <w:noProof/>
            <w:webHidden/>
          </w:rPr>
          <w:delText>70</w:delText>
        </w:r>
        <w:r w:rsidR="00331070">
          <w:rPr>
            <w:noProof/>
            <w:webHidden/>
          </w:rPr>
          <w:fldChar w:fldCharType="end"/>
        </w:r>
        <w:r>
          <w:rPr>
            <w:noProof/>
          </w:rPr>
          <w:fldChar w:fldCharType="end"/>
        </w:r>
      </w:del>
    </w:p>
    <w:p w14:paraId="79402EFA" w14:textId="77777777" w:rsidR="00331070" w:rsidRDefault="005C469B">
      <w:pPr>
        <w:pStyle w:val="TOC3"/>
        <w:tabs>
          <w:tab w:val="right" w:leader="dot" w:pos="9350"/>
        </w:tabs>
        <w:rPr>
          <w:del w:id="376" w:author="Laurence Golding" w:date="2019-05-11T06:51:00Z"/>
          <w:rFonts w:asciiTheme="minorHAnsi" w:eastAsiaTheme="minorEastAsia" w:hAnsiTheme="minorHAnsi" w:cstheme="minorBidi"/>
          <w:noProof/>
          <w:sz w:val="22"/>
          <w:szCs w:val="22"/>
        </w:rPr>
      </w:pPr>
      <w:del w:id="377" w:author="Laurence Golding" w:date="2019-05-11T06:51:00Z">
        <w:r>
          <w:fldChar w:fldCharType="begin"/>
        </w:r>
        <w:r>
          <w:delInstrText xml:space="preserve"> HYPERLINK \l "_Toc516224815" </w:delInstrText>
        </w:r>
        <w:r>
          <w:fldChar w:fldCharType="separate"/>
        </w:r>
        <w:r w:rsidR="00331070" w:rsidRPr="00174A5F">
          <w:rPr>
            <w:rStyle w:val="Hyperlink"/>
            <w:noProof/>
          </w:rPr>
          <w:delText>3.19.10 locations property</w:delText>
        </w:r>
        <w:r w:rsidR="00331070">
          <w:rPr>
            <w:noProof/>
            <w:webHidden/>
          </w:rPr>
          <w:tab/>
        </w:r>
        <w:r w:rsidR="00331070">
          <w:rPr>
            <w:noProof/>
            <w:webHidden/>
          </w:rPr>
          <w:fldChar w:fldCharType="begin"/>
        </w:r>
        <w:r w:rsidR="00331070">
          <w:rPr>
            <w:noProof/>
            <w:webHidden/>
          </w:rPr>
          <w:delInstrText xml:space="preserve"> PAGEREF _Toc516224815 \h </w:delInstrText>
        </w:r>
        <w:r w:rsidR="00331070">
          <w:rPr>
            <w:noProof/>
            <w:webHidden/>
          </w:rPr>
        </w:r>
        <w:r w:rsidR="00331070">
          <w:rPr>
            <w:noProof/>
            <w:webHidden/>
          </w:rPr>
          <w:fldChar w:fldCharType="separate"/>
        </w:r>
        <w:r w:rsidR="00331070">
          <w:rPr>
            <w:noProof/>
            <w:webHidden/>
          </w:rPr>
          <w:delText>71</w:delText>
        </w:r>
        <w:r w:rsidR="00331070">
          <w:rPr>
            <w:noProof/>
            <w:webHidden/>
          </w:rPr>
          <w:fldChar w:fldCharType="end"/>
        </w:r>
        <w:r>
          <w:rPr>
            <w:noProof/>
          </w:rPr>
          <w:fldChar w:fldCharType="end"/>
        </w:r>
      </w:del>
    </w:p>
    <w:p w14:paraId="2E571AAB" w14:textId="77777777" w:rsidR="00331070" w:rsidRDefault="005C469B">
      <w:pPr>
        <w:pStyle w:val="TOC3"/>
        <w:tabs>
          <w:tab w:val="right" w:leader="dot" w:pos="9350"/>
        </w:tabs>
        <w:rPr>
          <w:del w:id="378" w:author="Laurence Golding" w:date="2019-05-11T06:51:00Z"/>
          <w:rFonts w:asciiTheme="minorHAnsi" w:eastAsiaTheme="minorEastAsia" w:hAnsiTheme="minorHAnsi" w:cstheme="minorBidi"/>
          <w:noProof/>
          <w:sz w:val="22"/>
          <w:szCs w:val="22"/>
        </w:rPr>
      </w:pPr>
      <w:del w:id="379" w:author="Laurence Golding" w:date="2019-05-11T06:51:00Z">
        <w:r>
          <w:fldChar w:fldCharType="begin"/>
        </w:r>
        <w:r>
          <w:delInstrText xml:space="preserve"> HYPERLINK \l "_Toc516224816" </w:delInstrText>
        </w:r>
        <w:r>
          <w:fldChar w:fldCharType="separate"/>
        </w:r>
        <w:r w:rsidR="00331070" w:rsidRPr="00174A5F">
          <w:rPr>
            <w:rStyle w:val="Hyperlink"/>
            <w:noProof/>
          </w:rPr>
          <w:delText>3.19.11 analysisTarget property</w:delText>
        </w:r>
        <w:r w:rsidR="00331070">
          <w:rPr>
            <w:noProof/>
            <w:webHidden/>
          </w:rPr>
          <w:tab/>
        </w:r>
        <w:r w:rsidR="00331070">
          <w:rPr>
            <w:noProof/>
            <w:webHidden/>
          </w:rPr>
          <w:fldChar w:fldCharType="begin"/>
        </w:r>
        <w:r w:rsidR="00331070">
          <w:rPr>
            <w:noProof/>
            <w:webHidden/>
          </w:rPr>
          <w:delInstrText xml:space="preserve"> PAGEREF _Toc516224816 \h </w:delInstrText>
        </w:r>
        <w:r w:rsidR="00331070">
          <w:rPr>
            <w:noProof/>
            <w:webHidden/>
          </w:rPr>
        </w:r>
        <w:r w:rsidR="00331070">
          <w:rPr>
            <w:noProof/>
            <w:webHidden/>
          </w:rPr>
          <w:fldChar w:fldCharType="separate"/>
        </w:r>
        <w:r w:rsidR="00331070">
          <w:rPr>
            <w:noProof/>
            <w:webHidden/>
          </w:rPr>
          <w:delText>72</w:delText>
        </w:r>
        <w:r w:rsidR="00331070">
          <w:rPr>
            <w:noProof/>
            <w:webHidden/>
          </w:rPr>
          <w:fldChar w:fldCharType="end"/>
        </w:r>
        <w:r>
          <w:rPr>
            <w:noProof/>
          </w:rPr>
          <w:fldChar w:fldCharType="end"/>
        </w:r>
      </w:del>
    </w:p>
    <w:p w14:paraId="5EA6D0AF" w14:textId="77777777" w:rsidR="00331070" w:rsidRDefault="005C469B">
      <w:pPr>
        <w:pStyle w:val="TOC3"/>
        <w:tabs>
          <w:tab w:val="right" w:leader="dot" w:pos="9350"/>
        </w:tabs>
        <w:rPr>
          <w:del w:id="380" w:author="Laurence Golding" w:date="2019-05-11T06:51:00Z"/>
          <w:rFonts w:asciiTheme="minorHAnsi" w:eastAsiaTheme="minorEastAsia" w:hAnsiTheme="minorHAnsi" w:cstheme="minorBidi"/>
          <w:noProof/>
          <w:sz w:val="22"/>
          <w:szCs w:val="22"/>
        </w:rPr>
      </w:pPr>
      <w:del w:id="381" w:author="Laurence Golding" w:date="2019-05-11T06:51:00Z">
        <w:r>
          <w:lastRenderedPageBreak/>
          <w:fldChar w:fldCharType="begin"/>
        </w:r>
        <w:r>
          <w:delInstrText xml:space="preserve"> HYPERLINK \l "_Toc51622481</w:delInstrText>
        </w:r>
        <w:r>
          <w:delInstrText xml:space="preserve">7" </w:delInstrText>
        </w:r>
        <w:r>
          <w:fldChar w:fldCharType="separate"/>
        </w:r>
        <w:r w:rsidR="00331070" w:rsidRPr="00174A5F">
          <w:rPr>
            <w:rStyle w:val="Hyperlink"/>
            <w:noProof/>
          </w:rPr>
          <w:delText>3.19.12 fingerprints property</w:delText>
        </w:r>
        <w:r w:rsidR="00331070">
          <w:rPr>
            <w:noProof/>
            <w:webHidden/>
          </w:rPr>
          <w:tab/>
        </w:r>
        <w:r w:rsidR="00331070">
          <w:rPr>
            <w:noProof/>
            <w:webHidden/>
          </w:rPr>
          <w:fldChar w:fldCharType="begin"/>
        </w:r>
        <w:r w:rsidR="00331070">
          <w:rPr>
            <w:noProof/>
            <w:webHidden/>
          </w:rPr>
          <w:delInstrText xml:space="preserve"> PAGEREF _Toc516224817 \h </w:delInstrText>
        </w:r>
        <w:r w:rsidR="00331070">
          <w:rPr>
            <w:noProof/>
            <w:webHidden/>
          </w:rPr>
        </w:r>
        <w:r w:rsidR="00331070">
          <w:rPr>
            <w:noProof/>
            <w:webHidden/>
          </w:rPr>
          <w:fldChar w:fldCharType="separate"/>
        </w:r>
        <w:r w:rsidR="00331070">
          <w:rPr>
            <w:noProof/>
            <w:webHidden/>
          </w:rPr>
          <w:delText>72</w:delText>
        </w:r>
        <w:r w:rsidR="00331070">
          <w:rPr>
            <w:noProof/>
            <w:webHidden/>
          </w:rPr>
          <w:fldChar w:fldCharType="end"/>
        </w:r>
        <w:r>
          <w:rPr>
            <w:noProof/>
          </w:rPr>
          <w:fldChar w:fldCharType="end"/>
        </w:r>
      </w:del>
    </w:p>
    <w:p w14:paraId="40A0BD1D" w14:textId="77777777" w:rsidR="00331070" w:rsidRDefault="005C469B">
      <w:pPr>
        <w:pStyle w:val="TOC3"/>
        <w:tabs>
          <w:tab w:val="right" w:leader="dot" w:pos="9350"/>
        </w:tabs>
        <w:rPr>
          <w:del w:id="382" w:author="Laurence Golding" w:date="2019-05-11T06:51:00Z"/>
          <w:rFonts w:asciiTheme="minorHAnsi" w:eastAsiaTheme="minorEastAsia" w:hAnsiTheme="minorHAnsi" w:cstheme="minorBidi"/>
          <w:noProof/>
          <w:sz w:val="22"/>
          <w:szCs w:val="22"/>
        </w:rPr>
      </w:pPr>
      <w:del w:id="383" w:author="Laurence Golding" w:date="2019-05-11T06:51:00Z">
        <w:r>
          <w:fldChar w:fldCharType="begin"/>
        </w:r>
        <w:r>
          <w:delInstrText xml:space="preserve"> HYPERLINK \l "_Toc516224818" </w:delInstrText>
        </w:r>
        <w:r>
          <w:fldChar w:fldCharType="separate"/>
        </w:r>
        <w:r w:rsidR="00331070" w:rsidRPr="00174A5F">
          <w:rPr>
            <w:rStyle w:val="Hyperlink"/>
            <w:noProof/>
          </w:rPr>
          <w:delText>3.19.13 partialFingerprints property</w:delText>
        </w:r>
        <w:r w:rsidR="00331070">
          <w:rPr>
            <w:noProof/>
            <w:webHidden/>
          </w:rPr>
          <w:tab/>
        </w:r>
        <w:r w:rsidR="00331070">
          <w:rPr>
            <w:noProof/>
            <w:webHidden/>
          </w:rPr>
          <w:fldChar w:fldCharType="begin"/>
        </w:r>
        <w:r w:rsidR="00331070">
          <w:rPr>
            <w:noProof/>
            <w:webHidden/>
          </w:rPr>
          <w:delInstrText xml:space="preserve"> PAGEREF _Toc516224818 \h </w:delInstrText>
        </w:r>
        <w:r w:rsidR="00331070">
          <w:rPr>
            <w:noProof/>
            <w:webHidden/>
          </w:rPr>
        </w:r>
        <w:r w:rsidR="00331070">
          <w:rPr>
            <w:noProof/>
            <w:webHidden/>
          </w:rPr>
          <w:fldChar w:fldCharType="separate"/>
        </w:r>
        <w:r w:rsidR="00331070">
          <w:rPr>
            <w:noProof/>
            <w:webHidden/>
          </w:rPr>
          <w:delText>73</w:delText>
        </w:r>
        <w:r w:rsidR="00331070">
          <w:rPr>
            <w:noProof/>
            <w:webHidden/>
          </w:rPr>
          <w:fldChar w:fldCharType="end"/>
        </w:r>
        <w:r>
          <w:rPr>
            <w:noProof/>
          </w:rPr>
          <w:fldChar w:fldCharType="end"/>
        </w:r>
      </w:del>
    </w:p>
    <w:p w14:paraId="7183DED1" w14:textId="77777777" w:rsidR="00331070" w:rsidRDefault="005C469B">
      <w:pPr>
        <w:pStyle w:val="TOC3"/>
        <w:tabs>
          <w:tab w:val="right" w:leader="dot" w:pos="9350"/>
        </w:tabs>
        <w:rPr>
          <w:del w:id="384" w:author="Laurence Golding" w:date="2019-05-11T06:51:00Z"/>
          <w:rFonts w:asciiTheme="minorHAnsi" w:eastAsiaTheme="minorEastAsia" w:hAnsiTheme="minorHAnsi" w:cstheme="minorBidi"/>
          <w:noProof/>
          <w:sz w:val="22"/>
          <w:szCs w:val="22"/>
        </w:rPr>
      </w:pPr>
      <w:del w:id="385" w:author="Laurence Golding" w:date="2019-05-11T06:51:00Z">
        <w:r>
          <w:fldChar w:fldCharType="begin"/>
        </w:r>
        <w:r>
          <w:delInstrText xml:space="preserve"> HYPERLINK \l "_Toc516224819" </w:delInstrText>
        </w:r>
        <w:r>
          <w:fldChar w:fldCharType="separate"/>
        </w:r>
        <w:r w:rsidR="00331070" w:rsidRPr="00174A5F">
          <w:rPr>
            <w:rStyle w:val="Hyperlink"/>
            <w:noProof/>
          </w:rPr>
          <w:delText>3.19.14 codeFlows property</w:delText>
        </w:r>
        <w:r w:rsidR="00331070">
          <w:rPr>
            <w:noProof/>
            <w:webHidden/>
          </w:rPr>
          <w:tab/>
        </w:r>
        <w:r w:rsidR="00331070">
          <w:rPr>
            <w:noProof/>
            <w:webHidden/>
          </w:rPr>
          <w:fldChar w:fldCharType="begin"/>
        </w:r>
        <w:r w:rsidR="00331070">
          <w:rPr>
            <w:noProof/>
            <w:webHidden/>
          </w:rPr>
          <w:delInstrText xml:space="preserve"> PAGEREF _Toc516224819 \h </w:delInstrText>
        </w:r>
        <w:r w:rsidR="00331070">
          <w:rPr>
            <w:noProof/>
            <w:webHidden/>
          </w:rPr>
        </w:r>
        <w:r w:rsidR="00331070">
          <w:rPr>
            <w:noProof/>
            <w:webHidden/>
          </w:rPr>
          <w:fldChar w:fldCharType="separate"/>
        </w:r>
        <w:r w:rsidR="00331070">
          <w:rPr>
            <w:noProof/>
            <w:webHidden/>
          </w:rPr>
          <w:delText>74</w:delText>
        </w:r>
        <w:r w:rsidR="00331070">
          <w:rPr>
            <w:noProof/>
            <w:webHidden/>
          </w:rPr>
          <w:fldChar w:fldCharType="end"/>
        </w:r>
        <w:r>
          <w:rPr>
            <w:noProof/>
          </w:rPr>
          <w:fldChar w:fldCharType="end"/>
        </w:r>
      </w:del>
    </w:p>
    <w:p w14:paraId="6B07FD98" w14:textId="77777777" w:rsidR="00331070" w:rsidRDefault="005C469B">
      <w:pPr>
        <w:pStyle w:val="TOC3"/>
        <w:tabs>
          <w:tab w:val="right" w:leader="dot" w:pos="9350"/>
        </w:tabs>
        <w:rPr>
          <w:del w:id="386" w:author="Laurence Golding" w:date="2019-05-11T06:51:00Z"/>
          <w:rFonts w:asciiTheme="minorHAnsi" w:eastAsiaTheme="minorEastAsia" w:hAnsiTheme="minorHAnsi" w:cstheme="minorBidi"/>
          <w:noProof/>
          <w:sz w:val="22"/>
          <w:szCs w:val="22"/>
        </w:rPr>
      </w:pPr>
      <w:del w:id="387" w:author="Laurence Golding" w:date="2019-05-11T06:51:00Z">
        <w:r>
          <w:fldChar w:fldCharType="begin"/>
        </w:r>
        <w:r>
          <w:delInstrText xml:space="preserve"> HYPERLINK \l "_Toc516224820" </w:delInstrText>
        </w:r>
        <w:r>
          <w:fldChar w:fldCharType="separate"/>
        </w:r>
        <w:r w:rsidR="00331070" w:rsidRPr="00174A5F">
          <w:rPr>
            <w:rStyle w:val="Hyperlink"/>
            <w:noProof/>
          </w:rPr>
          <w:delText>3.19.15 graphs property</w:delText>
        </w:r>
        <w:r w:rsidR="00331070">
          <w:rPr>
            <w:noProof/>
            <w:webHidden/>
          </w:rPr>
          <w:tab/>
        </w:r>
        <w:r w:rsidR="00331070">
          <w:rPr>
            <w:noProof/>
            <w:webHidden/>
          </w:rPr>
          <w:fldChar w:fldCharType="begin"/>
        </w:r>
        <w:r w:rsidR="00331070">
          <w:rPr>
            <w:noProof/>
            <w:webHidden/>
          </w:rPr>
          <w:delInstrText xml:space="preserve"> PAGEREF _Toc516224820 \h </w:delInstrText>
        </w:r>
        <w:r w:rsidR="00331070">
          <w:rPr>
            <w:noProof/>
            <w:webHidden/>
          </w:rPr>
        </w:r>
        <w:r w:rsidR="00331070">
          <w:rPr>
            <w:noProof/>
            <w:webHidden/>
          </w:rPr>
          <w:fldChar w:fldCharType="separate"/>
        </w:r>
        <w:r w:rsidR="00331070">
          <w:rPr>
            <w:noProof/>
            <w:webHidden/>
          </w:rPr>
          <w:delText>74</w:delText>
        </w:r>
        <w:r w:rsidR="00331070">
          <w:rPr>
            <w:noProof/>
            <w:webHidden/>
          </w:rPr>
          <w:fldChar w:fldCharType="end"/>
        </w:r>
        <w:r>
          <w:rPr>
            <w:noProof/>
          </w:rPr>
          <w:fldChar w:fldCharType="end"/>
        </w:r>
      </w:del>
    </w:p>
    <w:p w14:paraId="2C98B239" w14:textId="77777777" w:rsidR="00331070" w:rsidRDefault="005C469B">
      <w:pPr>
        <w:pStyle w:val="TOC3"/>
        <w:tabs>
          <w:tab w:val="right" w:leader="dot" w:pos="9350"/>
        </w:tabs>
        <w:rPr>
          <w:del w:id="388" w:author="Laurence Golding" w:date="2019-05-11T06:51:00Z"/>
          <w:rFonts w:asciiTheme="minorHAnsi" w:eastAsiaTheme="minorEastAsia" w:hAnsiTheme="minorHAnsi" w:cstheme="minorBidi"/>
          <w:noProof/>
          <w:sz w:val="22"/>
          <w:szCs w:val="22"/>
        </w:rPr>
      </w:pPr>
      <w:del w:id="389" w:author="Laurence Golding" w:date="2019-05-11T06:51:00Z">
        <w:r>
          <w:fldChar w:fldCharType="begin"/>
        </w:r>
        <w:r>
          <w:delInstrText xml:space="preserve"> HYPERLINK \l "_Toc516224821" </w:delInstrText>
        </w:r>
        <w:r>
          <w:fldChar w:fldCharType="separate"/>
        </w:r>
        <w:r w:rsidR="00331070" w:rsidRPr="00174A5F">
          <w:rPr>
            <w:rStyle w:val="Hyperlink"/>
            <w:noProof/>
          </w:rPr>
          <w:delText>3.19.16 graphTraversals property</w:delText>
        </w:r>
        <w:r w:rsidR="00331070">
          <w:rPr>
            <w:noProof/>
            <w:webHidden/>
          </w:rPr>
          <w:tab/>
        </w:r>
        <w:r w:rsidR="00331070">
          <w:rPr>
            <w:noProof/>
            <w:webHidden/>
          </w:rPr>
          <w:fldChar w:fldCharType="begin"/>
        </w:r>
        <w:r w:rsidR="00331070">
          <w:rPr>
            <w:noProof/>
            <w:webHidden/>
          </w:rPr>
          <w:delInstrText xml:space="preserve"> PAGEREF _Toc516224821 \h </w:delInstrText>
        </w:r>
        <w:r w:rsidR="00331070">
          <w:rPr>
            <w:noProof/>
            <w:webHidden/>
          </w:rPr>
        </w:r>
        <w:r w:rsidR="00331070">
          <w:rPr>
            <w:noProof/>
            <w:webHidden/>
          </w:rPr>
          <w:fldChar w:fldCharType="separate"/>
        </w:r>
        <w:r w:rsidR="00331070">
          <w:rPr>
            <w:noProof/>
            <w:webHidden/>
          </w:rPr>
          <w:delText>75</w:delText>
        </w:r>
        <w:r w:rsidR="00331070">
          <w:rPr>
            <w:noProof/>
            <w:webHidden/>
          </w:rPr>
          <w:fldChar w:fldCharType="end"/>
        </w:r>
        <w:r>
          <w:rPr>
            <w:noProof/>
          </w:rPr>
          <w:fldChar w:fldCharType="end"/>
        </w:r>
      </w:del>
    </w:p>
    <w:p w14:paraId="78F9EDE0" w14:textId="77777777" w:rsidR="00331070" w:rsidRDefault="005C469B">
      <w:pPr>
        <w:pStyle w:val="TOC3"/>
        <w:tabs>
          <w:tab w:val="right" w:leader="dot" w:pos="9350"/>
        </w:tabs>
        <w:rPr>
          <w:del w:id="390" w:author="Laurence Golding" w:date="2019-05-11T06:51:00Z"/>
          <w:rFonts w:asciiTheme="minorHAnsi" w:eastAsiaTheme="minorEastAsia" w:hAnsiTheme="minorHAnsi" w:cstheme="minorBidi"/>
          <w:noProof/>
          <w:sz w:val="22"/>
          <w:szCs w:val="22"/>
        </w:rPr>
      </w:pPr>
      <w:del w:id="391" w:author="Laurence Golding" w:date="2019-05-11T06:51:00Z">
        <w:r>
          <w:fldChar w:fldCharType="begin"/>
        </w:r>
        <w:r>
          <w:delInstrText xml:space="preserve"> HYPERLINK \l "_Toc516224822" </w:delInstrText>
        </w:r>
        <w:r>
          <w:fldChar w:fldCharType="separate"/>
        </w:r>
        <w:r w:rsidR="00331070" w:rsidRPr="00174A5F">
          <w:rPr>
            <w:rStyle w:val="Hyperlink"/>
            <w:noProof/>
          </w:rPr>
          <w:delText>3.19.17 stacks property</w:delText>
        </w:r>
        <w:r w:rsidR="00331070">
          <w:rPr>
            <w:noProof/>
            <w:webHidden/>
          </w:rPr>
          <w:tab/>
        </w:r>
        <w:r w:rsidR="00331070">
          <w:rPr>
            <w:noProof/>
            <w:webHidden/>
          </w:rPr>
          <w:fldChar w:fldCharType="begin"/>
        </w:r>
        <w:r w:rsidR="00331070">
          <w:rPr>
            <w:noProof/>
            <w:webHidden/>
          </w:rPr>
          <w:delInstrText xml:space="preserve"> PAGEREF _Toc516224822 \h </w:delInstrText>
        </w:r>
        <w:r w:rsidR="00331070">
          <w:rPr>
            <w:noProof/>
            <w:webHidden/>
          </w:rPr>
        </w:r>
        <w:r w:rsidR="00331070">
          <w:rPr>
            <w:noProof/>
            <w:webHidden/>
          </w:rPr>
          <w:fldChar w:fldCharType="separate"/>
        </w:r>
        <w:r w:rsidR="00331070">
          <w:rPr>
            <w:noProof/>
            <w:webHidden/>
          </w:rPr>
          <w:delText>75</w:delText>
        </w:r>
        <w:r w:rsidR="00331070">
          <w:rPr>
            <w:noProof/>
            <w:webHidden/>
          </w:rPr>
          <w:fldChar w:fldCharType="end"/>
        </w:r>
        <w:r>
          <w:rPr>
            <w:noProof/>
          </w:rPr>
          <w:fldChar w:fldCharType="end"/>
        </w:r>
      </w:del>
    </w:p>
    <w:p w14:paraId="27279AEB" w14:textId="77777777" w:rsidR="00331070" w:rsidRDefault="005C469B">
      <w:pPr>
        <w:pStyle w:val="TOC3"/>
        <w:tabs>
          <w:tab w:val="right" w:leader="dot" w:pos="9350"/>
        </w:tabs>
        <w:rPr>
          <w:del w:id="392" w:author="Laurence Golding" w:date="2019-05-11T06:51:00Z"/>
          <w:rFonts w:asciiTheme="minorHAnsi" w:eastAsiaTheme="minorEastAsia" w:hAnsiTheme="minorHAnsi" w:cstheme="minorBidi"/>
          <w:noProof/>
          <w:sz w:val="22"/>
          <w:szCs w:val="22"/>
        </w:rPr>
      </w:pPr>
      <w:del w:id="393" w:author="Laurence Golding" w:date="2019-05-11T06:51:00Z">
        <w:r>
          <w:fldChar w:fldCharType="begin"/>
        </w:r>
        <w:r>
          <w:delInstrText xml:space="preserve"> HYPERLINK \l "_Toc516224823" </w:delInstrText>
        </w:r>
        <w:r>
          <w:fldChar w:fldCharType="separate"/>
        </w:r>
        <w:r w:rsidR="00331070" w:rsidRPr="00174A5F">
          <w:rPr>
            <w:rStyle w:val="Hyperlink"/>
            <w:noProof/>
          </w:rPr>
          <w:delText>3.19.18 relatedLocations property</w:delText>
        </w:r>
        <w:r w:rsidR="00331070">
          <w:rPr>
            <w:noProof/>
            <w:webHidden/>
          </w:rPr>
          <w:tab/>
        </w:r>
        <w:r w:rsidR="00331070">
          <w:rPr>
            <w:noProof/>
            <w:webHidden/>
          </w:rPr>
          <w:fldChar w:fldCharType="begin"/>
        </w:r>
        <w:r w:rsidR="00331070">
          <w:rPr>
            <w:noProof/>
            <w:webHidden/>
          </w:rPr>
          <w:delInstrText xml:space="preserve"> PAGEREF _Toc516224823 \h </w:delInstrText>
        </w:r>
        <w:r w:rsidR="00331070">
          <w:rPr>
            <w:noProof/>
            <w:webHidden/>
          </w:rPr>
        </w:r>
        <w:r w:rsidR="00331070">
          <w:rPr>
            <w:noProof/>
            <w:webHidden/>
          </w:rPr>
          <w:fldChar w:fldCharType="separate"/>
        </w:r>
        <w:r w:rsidR="00331070">
          <w:rPr>
            <w:noProof/>
            <w:webHidden/>
          </w:rPr>
          <w:delText>75</w:delText>
        </w:r>
        <w:r w:rsidR="00331070">
          <w:rPr>
            <w:noProof/>
            <w:webHidden/>
          </w:rPr>
          <w:fldChar w:fldCharType="end"/>
        </w:r>
        <w:r>
          <w:rPr>
            <w:noProof/>
          </w:rPr>
          <w:fldChar w:fldCharType="end"/>
        </w:r>
      </w:del>
    </w:p>
    <w:p w14:paraId="356EFC9E" w14:textId="77777777" w:rsidR="00331070" w:rsidRDefault="005C469B">
      <w:pPr>
        <w:pStyle w:val="TOC3"/>
        <w:tabs>
          <w:tab w:val="right" w:leader="dot" w:pos="9350"/>
        </w:tabs>
        <w:rPr>
          <w:del w:id="394" w:author="Laurence Golding" w:date="2019-05-11T06:51:00Z"/>
          <w:rFonts w:asciiTheme="minorHAnsi" w:eastAsiaTheme="minorEastAsia" w:hAnsiTheme="minorHAnsi" w:cstheme="minorBidi"/>
          <w:noProof/>
          <w:sz w:val="22"/>
          <w:szCs w:val="22"/>
        </w:rPr>
      </w:pPr>
      <w:del w:id="395" w:author="Laurence Golding" w:date="2019-05-11T06:51:00Z">
        <w:r>
          <w:fldChar w:fldCharType="begin"/>
        </w:r>
        <w:r>
          <w:delInstrText xml:space="preserve"> HYPERLINK \l "_Toc516224</w:delInstrText>
        </w:r>
        <w:r>
          <w:delInstrText xml:space="preserve">824" </w:delInstrText>
        </w:r>
        <w:r>
          <w:fldChar w:fldCharType="separate"/>
        </w:r>
        <w:r w:rsidR="00331070" w:rsidRPr="00174A5F">
          <w:rPr>
            <w:rStyle w:val="Hyperlink"/>
            <w:noProof/>
          </w:rPr>
          <w:delText>3.19.19 suppressionStates property</w:delText>
        </w:r>
        <w:r w:rsidR="00331070">
          <w:rPr>
            <w:noProof/>
            <w:webHidden/>
          </w:rPr>
          <w:tab/>
        </w:r>
        <w:r w:rsidR="00331070">
          <w:rPr>
            <w:noProof/>
            <w:webHidden/>
          </w:rPr>
          <w:fldChar w:fldCharType="begin"/>
        </w:r>
        <w:r w:rsidR="00331070">
          <w:rPr>
            <w:noProof/>
            <w:webHidden/>
          </w:rPr>
          <w:delInstrText xml:space="preserve"> PAGEREF _Toc516224824 \h </w:delInstrText>
        </w:r>
        <w:r w:rsidR="00331070">
          <w:rPr>
            <w:noProof/>
            <w:webHidden/>
          </w:rPr>
        </w:r>
        <w:r w:rsidR="00331070">
          <w:rPr>
            <w:noProof/>
            <w:webHidden/>
          </w:rPr>
          <w:fldChar w:fldCharType="separate"/>
        </w:r>
        <w:r w:rsidR="00331070">
          <w:rPr>
            <w:noProof/>
            <w:webHidden/>
          </w:rPr>
          <w:delText>76</w:delText>
        </w:r>
        <w:r w:rsidR="00331070">
          <w:rPr>
            <w:noProof/>
            <w:webHidden/>
          </w:rPr>
          <w:fldChar w:fldCharType="end"/>
        </w:r>
        <w:r>
          <w:rPr>
            <w:noProof/>
          </w:rPr>
          <w:fldChar w:fldCharType="end"/>
        </w:r>
      </w:del>
    </w:p>
    <w:p w14:paraId="7DDE0BAB" w14:textId="77777777" w:rsidR="00331070" w:rsidRDefault="005C469B">
      <w:pPr>
        <w:pStyle w:val="TOC4"/>
        <w:tabs>
          <w:tab w:val="right" w:leader="dot" w:pos="9350"/>
        </w:tabs>
        <w:rPr>
          <w:del w:id="396" w:author="Laurence Golding" w:date="2019-05-11T06:51:00Z"/>
          <w:rFonts w:asciiTheme="minorHAnsi" w:eastAsiaTheme="minorEastAsia" w:hAnsiTheme="minorHAnsi" w:cstheme="minorBidi"/>
          <w:noProof/>
          <w:sz w:val="22"/>
          <w:szCs w:val="22"/>
        </w:rPr>
      </w:pPr>
      <w:del w:id="397" w:author="Laurence Golding" w:date="2019-05-11T06:51:00Z">
        <w:r>
          <w:fldChar w:fldCharType="begin"/>
        </w:r>
        <w:r>
          <w:delInstrText xml:space="preserve"> HYPERLINK \l "_Toc516224825" </w:delInstrText>
        </w:r>
        <w:r>
          <w:fldChar w:fldCharType="separate"/>
        </w:r>
        <w:r w:rsidR="00331070" w:rsidRPr="00174A5F">
          <w:rPr>
            <w:rStyle w:val="Hyperlink"/>
            <w:noProof/>
          </w:rPr>
          <w:delText>3.19.19.1 General</w:delText>
        </w:r>
        <w:r w:rsidR="00331070">
          <w:rPr>
            <w:noProof/>
            <w:webHidden/>
          </w:rPr>
          <w:tab/>
        </w:r>
        <w:r w:rsidR="00331070">
          <w:rPr>
            <w:noProof/>
            <w:webHidden/>
          </w:rPr>
          <w:fldChar w:fldCharType="begin"/>
        </w:r>
        <w:r w:rsidR="00331070">
          <w:rPr>
            <w:noProof/>
            <w:webHidden/>
          </w:rPr>
          <w:delInstrText xml:space="preserve"> PAGEREF _Toc516224825 \h </w:delInstrText>
        </w:r>
        <w:r w:rsidR="00331070">
          <w:rPr>
            <w:noProof/>
            <w:webHidden/>
          </w:rPr>
        </w:r>
        <w:r w:rsidR="00331070">
          <w:rPr>
            <w:noProof/>
            <w:webHidden/>
          </w:rPr>
          <w:fldChar w:fldCharType="separate"/>
        </w:r>
        <w:r w:rsidR="00331070">
          <w:rPr>
            <w:noProof/>
            <w:webHidden/>
          </w:rPr>
          <w:delText>76</w:delText>
        </w:r>
        <w:r w:rsidR="00331070">
          <w:rPr>
            <w:noProof/>
            <w:webHidden/>
          </w:rPr>
          <w:fldChar w:fldCharType="end"/>
        </w:r>
        <w:r>
          <w:rPr>
            <w:noProof/>
          </w:rPr>
          <w:fldChar w:fldCharType="end"/>
        </w:r>
      </w:del>
    </w:p>
    <w:p w14:paraId="4A7289E5" w14:textId="77777777" w:rsidR="00331070" w:rsidRDefault="005C469B">
      <w:pPr>
        <w:pStyle w:val="TOC4"/>
        <w:tabs>
          <w:tab w:val="right" w:leader="dot" w:pos="9350"/>
        </w:tabs>
        <w:rPr>
          <w:del w:id="398" w:author="Laurence Golding" w:date="2019-05-11T06:51:00Z"/>
          <w:rFonts w:asciiTheme="minorHAnsi" w:eastAsiaTheme="minorEastAsia" w:hAnsiTheme="minorHAnsi" w:cstheme="minorBidi"/>
          <w:noProof/>
          <w:sz w:val="22"/>
          <w:szCs w:val="22"/>
        </w:rPr>
      </w:pPr>
      <w:del w:id="399" w:author="Laurence Golding" w:date="2019-05-11T06:51:00Z">
        <w:r>
          <w:fldChar w:fldCharType="begin"/>
        </w:r>
        <w:r>
          <w:delInstrText xml:space="preserve"> HYPERLINK \l "_Toc516224826" </w:delInstrText>
        </w:r>
        <w:r>
          <w:fldChar w:fldCharType="separate"/>
        </w:r>
        <w:r w:rsidR="00331070" w:rsidRPr="00174A5F">
          <w:rPr>
            <w:rStyle w:val="Hyperlink"/>
            <w:noProof/>
          </w:rPr>
          <w:delText>3.19.19.2 suppressedInSource value</w:delText>
        </w:r>
        <w:r w:rsidR="00331070">
          <w:rPr>
            <w:noProof/>
            <w:webHidden/>
          </w:rPr>
          <w:tab/>
        </w:r>
        <w:r w:rsidR="00331070">
          <w:rPr>
            <w:noProof/>
            <w:webHidden/>
          </w:rPr>
          <w:fldChar w:fldCharType="begin"/>
        </w:r>
        <w:r w:rsidR="00331070">
          <w:rPr>
            <w:noProof/>
            <w:webHidden/>
          </w:rPr>
          <w:delInstrText xml:space="preserve"> PAGEREF _Toc516224826 \h </w:delInstrText>
        </w:r>
        <w:r w:rsidR="00331070">
          <w:rPr>
            <w:noProof/>
            <w:webHidden/>
          </w:rPr>
        </w:r>
        <w:r w:rsidR="00331070">
          <w:rPr>
            <w:noProof/>
            <w:webHidden/>
          </w:rPr>
          <w:fldChar w:fldCharType="separate"/>
        </w:r>
        <w:r w:rsidR="00331070">
          <w:rPr>
            <w:noProof/>
            <w:webHidden/>
          </w:rPr>
          <w:delText>76</w:delText>
        </w:r>
        <w:r w:rsidR="00331070">
          <w:rPr>
            <w:noProof/>
            <w:webHidden/>
          </w:rPr>
          <w:fldChar w:fldCharType="end"/>
        </w:r>
        <w:r>
          <w:rPr>
            <w:noProof/>
          </w:rPr>
          <w:fldChar w:fldCharType="end"/>
        </w:r>
      </w:del>
    </w:p>
    <w:p w14:paraId="2720E9E3" w14:textId="77777777" w:rsidR="00331070" w:rsidRDefault="005C469B">
      <w:pPr>
        <w:pStyle w:val="TOC4"/>
        <w:tabs>
          <w:tab w:val="right" w:leader="dot" w:pos="9350"/>
        </w:tabs>
        <w:rPr>
          <w:del w:id="400" w:author="Laurence Golding" w:date="2019-05-11T06:51:00Z"/>
          <w:rFonts w:asciiTheme="minorHAnsi" w:eastAsiaTheme="minorEastAsia" w:hAnsiTheme="minorHAnsi" w:cstheme="minorBidi"/>
          <w:noProof/>
          <w:sz w:val="22"/>
          <w:szCs w:val="22"/>
        </w:rPr>
      </w:pPr>
      <w:del w:id="401" w:author="Laurence Golding" w:date="2019-05-11T06:51:00Z">
        <w:r>
          <w:fldChar w:fldCharType="begin"/>
        </w:r>
        <w:r>
          <w:delInstrText xml:space="preserve"> HYPERLINK \l "_Toc516224</w:delInstrText>
        </w:r>
        <w:r>
          <w:delInstrText xml:space="preserve">827" </w:delInstrText>
        </w:r>
        <w:r>
          <w:fldChar w:fldCharType="separate"/>
        </w:r>
        <w:r w:rsidR="00331070" w:rsidRPr="00174A5F">
          <w:rPr>
            <w:rStyle w:val="Hyperlink"/>
            <w:noProof/>
          </w:rPr>
          <w:delText>3.19.19.3 suppressedExternally value</w:delText>
        </w:r>
        <w:r w:rsidR="00331070">
          <w:rPr>
            <w:noProof/>
            <w:webHidden/>
          </w:rPr>
          <w:tab/>
        </w:r>
        <w:r w:rsidR="00331070">
          <w:rPr>
            <w:noProof/>
            <w:webHidden/>
          </w:rPr>
          <w:fldChar w:fldCharType="begin"/>
        </w:r>
        <w:r w:rsidR="00331070">
          <w:rPr>
            <w:noProof/>
            <w:webHidden/>
          </w:rPr>
          <w:delInstrText xml:space="preserve"> PAGEREF _Toc516224827 \h </w:delInstrText>
        </w:r>
        <w:r w:rsidR="00331070">
          <w:rPr>
            <w:noProof/>
            <w:webHidden/>
          </w:rPr>
        </w:r>
        <w:r w:rsidR="00331070">
          <w:rPr>
            <w:noProof/>
            <w:webHidden/>
          </w:rPr>
          <w:fldChar w:fldCharType="separate"/>
        </w:r>
        <w:r w:rsidR="00331070">
          <w:rPr>
            <w:noProof/>
            <w:webHidden/>
          </w:rPr>
          <w:delText>76</w:delText>
        </w:r>
        <w:r w:rsidR="00331070">
          <w:rPr>
            <w:noProof/>
            <w:webHidden/>
          </w:rPr>
          <w:fldChar w:fldCharType="end"/>
        </w:r>
        <w:r>
          <w:rPr>
            <w:noProof/>
          </w:rPr>
          <w:fldChar w:fldCharType="end"/>
        </w:r>
      </w:del>
    </w:p>
    <w:p w14:paraId="34B97F2F" w14:textId="77777777" w:rsidR="00331070" w:rsidRDefault="005C469B">
      <w:pPr>
        <w:pStyle w:val="TOC3"/>
        <w:tabs>
          <w:tab w:val="right" w:leader="dot" w:pos="9350"/>
        </w:tabs>
        <w:rPr>
          <w:del w:id="402" w:author="Laurence Golding" w:date="2019-05-11T06:51:00Z"/>
          <w:rFonts w:asciiTheme="minorHAnsi" w:eastAsiaTheme="minorEastAsia" w:hAnsiTheme="minorHAnsi" w:cstheme="minorBidi"/>
          <w:noProof/>
          <w:sz w:val="22"/>
          <w:szCs w:val="22"/>
        </w:rPr>
      </w:pPr>
      <w:del w:id="403" w:author="Laurence Golding" w:date="2019-05-11T06:51:00Z">
        <w:r>
          <w:fldChar w:fldCharType="begin"/>
        </w:r>
        <w:r>
          <w:delInstrText xml:space="preserve"> HYPERLINK \l "_Toc516224828" </w:delInstrText>
        </w:r>
        <w:r>
          <w:fldChar w:fldCharType="separate"/>
        </w:r>
        <w:r w:rsidR="00331070" w:rsidRPr="00174A5F">
          <w:rPr>
            <w:rStyle w:val="Hyperlink"/>
            <w:noProof/>
          </w:rPr>
          <w:delText>3.19.20 baselineState property</w:delText>
        </w:r>
        <w:r w:rsidR="00331070">
          <w:rPr>
            <w:noProof/>
            <w:webHidden/>
          </w:rPr>
          <w:tab/>
        </w:r>
        <w:r w:rsidR="00331070">
          <w:rPr>
            <w:noProof/>
            <w:webHidden/>
          </w:rPr>
          <w:fldChar w:fldCharType="begin"/>
        </w:r>
        <w:r w:rsidR="00331070">
          <w:rPr>
            <w:noProof/>
            <w:webHidden/>
          </w:rPr>
          <w:delInstrText xml:space="preserve"> PAGEREF _Toc516224828 \h </w:delInstrText>
        </w:r>
        <w:r w:rsidR="00331070">
          <w:rPr>
            <w:noProof/>
            <w:webHidden/>
          </w:rPr>
        </w:r>
        <w:r w:rsidR="00331070">
          <w:rPr>
            <w:noProof/>
            <w:webHidden/>
          </w:rPr>
          <w:fldChar w:fldCharType="separate"/>
        </w:r>
        <w:r w:rsidR="00331070">
          <w:rPr>
            <w:noProof/>
            <w:webHidden/>
          </w:rPr>
          <w:delText>77</w:delText>
        </w:r>
        <w:r w:rsidR="00331070">
          <w:rPr>
            <w:noProof/>
            <w:webHidden/>
          </w:rPr>
          <w:fldChar w:fldCharType="end"/>
        </w:r>
        <w:r>
          <w:rPr>
            <w:noProof/>
          </w:rPr>
          <w:fldChar w:fldCharType="end"/>
        </w:r>
      </w:del>
    </w:p>
    <w:p w14:paraId="4B51001F" w14:textId="77777777" w:rsidR="00331070" w:rsidRDefault="005C469B">
      <w:pPr>
        <w:pStyle w:val="TOC3"/>
        <w:tabs>
          <w:tab w:val="right" w:leader="dot" w:pos="9350"/>
        </w:tabs>
        <w:rPr>
          <w:del w:id="404" w:author="Laurence Golding" w:date="2019-05-11T06:51:00Z"/>
          <w:rFonts w:asciiTheme="minorHAnsi" w:eastAsiaTheme="minorEastAsia" w:hAnsiTheme="minorHAnsi" w:cstheme="minorBidi"/>
          <w:noProof/>
          <w:sz w:val="22"/>
          <w:szCs w:val="22"/>
        </w:rPr>
      </w:pPr>
      <w:del w:id="405" w:author="Laurence Golding" w:date="2019-05-11T06:51:00Z">
        <w:r>
          <w:fldChar w:fldCharType="begin"/>
        </w:r>
        <w:r>
          <w:delInstrText xml:space="preserve"> HYPERLINK \l "_Toc516224829" </w:delInstrText>
        </w:r>
        <w:r>
          <w:fldChar w:fldCharType="separate"/>
        </w:r>
        <w:r w:rsidR="00331070" w:rsidRPr="00174A5F">
          <w:rPr>
            <w:rStyle w:val="Hyperlink"/>
            <w:noProof/>
          </w:rPr>
          <w:delText>3.19.21 attachments property</w:delText>
        </w:r>
        <w:r w:rsidR="00331070">
          <w:rPr>
            <w:noProof/>
            <w:webHidden/>
          </w:rPr>
          <w:tab/>
        </w:r>
        <w:r w:rsidR="00331070">
          <w:rPr>
            <w:noProof/>
            <w:webHidden/>
          </w:rPr>
          <w:fldChar w:fldCharType="begin"/>
        </w:r>
        <w:r w:rsidR="00331070">
          <w:rPr>
            <w:noProof/>
            <w:webHidden/>
          </w:rPr>
          <w:delInstrText xml:space="preserve"> PAGEREF _Toc516224829 \h </w:delInstrText>
        </w:r>
        <w:r w:rsidR="00331070">
          <w:rPr>
            <w:noProof/>
            <w:webHidden/>
          </w:rPr>
        </w:r>
        <w:r w:rsidR="00331070">
          <w:rPr>
            <w:noProof/>
            <w:webHidden/>
          </w:rPr>
          <w:fldChar w:fldCharType="separate"/>
        </w:r>
        <w:r w:rsidR="00331070">
          <w:rPr>
            <w:noProof/>
            <w:webHidden/>
          </w:rPr>
          <w:delText>77</w:delText>
        </w:r>
        <w:r w:rsidR="00331070">
          <w:rPr>
            <w:noProof/>
            <w:webHidden/>
          </w:rPr>
          <w:fldChar w:fldCharType="end"/>
        </w:r>
        <w:r>
          <w:rPr>
            <w:noProof/>
          </w:rPr>
          <w:fldChar w:fldCharType="end"/>
        </w:r>
      </w:del>
    </w:p>
    <w:p w14:paraId="7D7E7B20" w14:textId="77777777" w:rsidR="00331070" w:rsidRDefault="005C469B">
      <w:pPr>
        <w:pStyle w:val="TOC3"/>
        <w:tabs>
          <w:tab w:val="right" w:leader="dot" w:pos="9350"/>
        </w:tabs>
        <w:rPr>
          <w:del w:id="406" w:author="Laurence Golding" w:date="2019-05-11T06:51:00Z"/>
          <w:rFonts w:asciiTheme="minorHAnsi" w:eastAsiaTheme="minorEastAsia" w:hAnsiTheme="minorHAnsi" w:cstheme="minorBidi"/>
          <w:noProof/>
          <w:sz w:val="22"/>
          <w:szCs w:val="22"/>
        </w:rPr>
      </w:pPr>
      <w:del w:id="407" w:author="Laurence Golding" w:date="2019-05-11T06:51:00Z">
        <w:r>
          <w:fldChar w:fldCharType="begin"/>
        </w:r>
        <w:r>
          <w:delInstrText xml:space="preserve"> HYPERLINK \l "_Toc516224830" </w:delInstrText>
        </w:r>
        <w:r>
          <w:fldChar w:fldCharType="separate"/>
        </w:r>
        <w:r w:rsidR="00331070" w:rsidRPr="00174A5F">
          <w:rPr>
            <w:rStyle w:val="Hyperlink"/>
            <w:noProof/>
          </w:rPr>
          <w:delText>3.19.22 workItemUris property</w:delText>
        </w:r>
        <w:r w:rsidR="00331070">
          <w:rPr>
            <w:noProof/>
            <w:webHidden/>
          </w:rPr>
          <w:tab/>
        </w:r>
        <w:r w:rsidR="00331070">
          <w:rPr>
            <w:noProof/>
            <w:webHidden/>
          </w:rPr>
          <w:fldChar w:fldCharType="begin"/>
        </w:r>
        <w:r w:rsidR="00331070">
          <w:rPr>
            <w:noProof/>
            <w:webHidden/>
          </w:rPr>
          <w:delInstrText xml:space="preserve"> PAGEREF _Toc516224830 \h </w:delInstrText>
        </w:r>
        <w:r w:rsidR="00331070">
          <w:rPr>
            <w:noProof/>
            <w:webHidden/>
          </w:rPr>
        </w:r>
        <w:r w:rsidR="00331070">
          <w:rPr>
            <w:noProof/>
            <w:webHidden/>
          </w:rPr>
          <w:fldChar w:fldCharType="separate"/>
        </w:r>
        <w:r w:rsidR="00331070">
          <w:rPr>
            <w:noProof/>
            <w:webHidden/>
          </w:rPr>
          <w:delText>77</w:delText>
        </w:r>
        <w:r w:rsidR="00331070">
          <w:rPr>
            <w:noProof/>
            <w:webHidden/>
          </w:rPr>
          <w:fldChar w:fldCharType="end"/>
        </w:r>
        <w:r>
          <w:rPr>
            <w:noProof/>
          </w:rPr>
          <w:fldChar w:fldCharType="end"/>
        </w:r>
      </w:del>
    </w:p>
    <w:p w14:paraId="784680F8" w14:textId="77777777" w:rsidR="00331070" w:rsidRDefault="005C469B">
      <w:pPr>
        <w:pStyle w:val="TOC3"/>
        <w:tabs>
          <w:tab w:val="right" w:leader="dot" w:pos="9350"/>
        </w:tabs>
        <w:rPr>
          <w:del w:id="408" w:author="Laurence Golding" w:date="2019-05-11T06:51:00Z"/>
          <w:rFonts w:asciiTheme="minorHAnsi" w:eastAsiaTheme="minorEastAsia" w:hAnsiTheme="minorHAnsi" w:cstheme="minorBidi"/>
          <w:noProof/>
          <w:sz w:val="22"/>
          <w:szCs w:val="22"/>
        </w:rPr>
      </w:pPr>
      <w:del w:id="409" w:author="Laurence Golding" w:date="2019-05-11T06:51:00Z">
        <w:r>
          <w:fldChar w:fldCharType="begin"/>
        </w:r>
        <w:r>
          <w:delInstrText xml:space="preserve"> HYPERLINK \l "_Toc516224831" </w:delInstrText>
        </w:r>
        <w:r>
          <w:fldChar w:fldCharType="separate"/>
        </w:r>
        <w:r w:rsidR="00331070" w:rsidRPr="00174A5F">
          <w:rPr>
            <w:rStyle w:val="Hyperlink"/>
            <w:noProof/>
          </w:rPr>
          <w:delText>3.19.23 conversionProvenance property</w:delText>
        </w:r>
        <w:r w:rsidR="00331070">
          <w:rPr>
            <w:noProof/>
            <w:webHidden/>
          </w:rPr>
          <w:tab/>
        </w:r>
        <w:r w:rsidR="00331070">
          <w:rPr>
            <w:noProof/>
            <w:webHidden/>
          </w:rPr>
          <w:fldChar w:fldCharType="begin"/>
        </w:r>
        <w:r w:rsidR="00331070">
          <w:rPr>
            <w:noProof/>
            <w:webHidden/>
          </w:rPr>
          <w:delInstrText xml:space="preserve"> PAGEREF _Toc516224831 \h </w:delInstrText>
        </w:r>
        <w:r w:rsidR="00331070">
          <w:rPr>
            <w:noProof/>
            <w:webHidden/>
          </w:rPr>
        </w:r>
        <w:r w:rsidR="00331070">
          <w:rPr>
            <w:noProof/>
            <w:webHidden/>
          </w:rPr>
          <w:fldChar w:fldCharType="separate"/>
        </w:r>
        <w:r w:rsidR="00331070">
          <w:rPr>
            <w:noProof/>
            <w:webHidden/>
          </w:rPr>
          <w:delText>78</w:delText>
        </w:r>
        <w:r w:rsidR="00331070">
          <w:rPr>
            <w:noProof/>
            <w:webHidden/>
          </w:rPr>
          <w:fldChar w:fldCharType="end"/>
        </w:r>
        <w:r>
          <w:rPr>
            <w:noProof/>
          </w:rPr>
          <w:fldChar w:fldCharType="end"/>
        </w:r>
      </w:del>
    </w:p>
    <w:p w14:paraId="43CE9E28" w14:textId="77777777" w:rsidR="00331070" w:rsidRDefault="005C469B">
      <w:pPr>
        <w:pStyle w:val="TOC3"/>
        <w:tabs>
          <w:tab w:val="right" w:leader="dot" w:pos="9350"/>
        </w:tabs>
        <w:rPr>
          <w:del w:id="410" w:author="Laurence Golding" w:date="2019-05-11T06:51:00Z"/>
          <w:rFonts w:asciiTheme="minorHAnsi" w:eastAsiaTheme="minorEastAsia" w:hAnsiTheme="minorHAnsi" w:cstheme="minorBidi"/>
          <w:noProof/>
          <w:sz w:val="22"/>
          <w:szCs w:val="22"/>
        </w:rPr>
      </w:pPr>
      <w:del w:id="411" w:author="Laurence Golding" w:date="2019-05-11T06:51:00Z">
        <w:r>
          <w:fldChar w:fldCharType="begin"/>
        </w:r>
        <w:r>
          <w:delInstrText xml:space="preserve"> HYPERLINK \l "_Toc516224832" </w:delInstrText>
        </w:r>
        <w:r>
          <w:fldChar w:fldCharType="separate"/>
        </w:r>
        <w:r w:rsidR="00331070" w:rsidRPr="00174A5F">
          <w:rPr>
            <w:rStyle w:val="Hyperlink"/>
            <w:noProof/>
          </w:rPr>
          <w:delText>3.19.24 fixes property</w:delText>
        </w:r>
        <w:r w:rsidR="00331070">
          <w:rPr>
            <w:noProof/>
            <w:webHidden/>
          </w:rPr>
          <w:tab/>
        </w:r>
        <w:r w:rsidR="00331070">
          <w:rPr>
            <w:noProof/>
            <w:webHidden/>
          </w:rPr>
          <w:fldChar w:fldCharType="begin"/>
        </w:r>
        <w:r w:rsidR="00331070">
          <w:rPr>
            <w:noProof/>
            <w:webHidden/>
          </w:rPr>
          <w:delInstrText xml:space="preserve"> PAGEREF _Toc516224832 \h </w:delInstrText>
        </w:r>
        <w:r w:rsidR="00331070">
          <w:rPr>
            <w:noProof/>
            <w:webHidden/>
          </w:rPr>
        </w:r>
        <w:r w:rsidR="00331070">
          <w:rPr>
            <w:noProof/>
            <w:webHidden/>
          </w:rPr>
          <w:fldChar w:fldCharType="separate"/>
        </w:r>
        <w:r w:rsidR="00331070">
          <w:rPr>
            <w:noProof/>
            <w:webHidden/>
          </w:rPr>
          <w:delText>79</w:delText>
        </w:r>
        <w:r w:rsidR="00331070">
          <w:rPr>
            <w:noProof/>
            <w:webHidden/>
          </w:rPr>
          <w:fldChar w:fldCharType="end"/>
        </w:r>
        <w:r>
          <w:rPr>
            <w:noProof/>
          </w:rPr>
          <w:fldChar w:fldCharType="end"/>
        </w:r>
      </w:del>
    </w:p>
    <w:p w14:paraId="68964C4E" w14:textId="77777777" w:rsidR="00331070" w:rsidRDefault="005C469B">
      <w:pPr>
        <w:pStyle w:val="TOC3"/>
        <w:tabs>
          <w:tab w:val="right" w:leader="dot" w:pos="9350"/>
        </w:tabs>
        <w:rPr>
          <w:del w:id="412" w:author="Laurence Golding" w:date="2019-05-11T06:51:00Z"/>
          <w:rFonts w:asciiTheme="minorHAnsi" w:eastAsiaTheme="minorEastAsia" w:hAnsiTheme="minorHAnsi" w:cstheme="minorBidi"/>
          <w:noProof/>
          <w:sz w:val="22"/>
          <w:szCs w:val="22"/>
        </w:rPr>
      </w:pPr>
      <w:del w:id="413" w:author="Laurence Golding" w:date="2019-05-11T06:51:00Z">
        <w:r>
          <w:fldChar w:fldCharType="begin"/>
        </w:r>
        <w:r>
          <w:delInstrText xml:space="preserve"> HYPERLINK \l "_Toc516224833" </w:delInstrText>
        </w:r>
        <w:r>
          <w:fldChar w:fldCharType="separate"/>
        </w:r>
        <w:r w:rsidR="00331070" w:rsidRPr="00174A5F">
          <w:rPr>
            <w:rStyle w:val="Hyperlink"/>
            <w:noProof/>
          </w:rPr>
          <w:delText>3.19.25 properties property</w:delText>
        </w:r>
        <w:r w:rsidR="00331070">
          <w:rPr>
            <w:noProof/>
            <w:webHidden/>
          </w:rPr>
          <w:tab/>
        </w:r>
        <w:r w:rsidR="00331070">
          <w:rPr>
            <w:noProof/>
            <w:webHidden/>
          </w:rPr>
          <w:fldChar w:fldCharType="begin"/>
        </w:r>
        <w:r w:rsidR="00331070">
          <w:rPr>
            <w:noProof/>
            <w:webHidden/>
          </w:rPr>
          <w:delInstrText xml:space="preserve"> PAGEREF _Toc516224833 \h </w:delInstrText>
        </w:r>
        <w:r w:rsidR="00331070">
          <w:rPr>
            <w:noProof/>
            <w:webHidden/>
          </w:rPr>
        </w:r>
        <w:r w:rsidR="00331070">
          <w:rPr>
            <w:noProof/>
            <w:webHidden/>
          </w:rPr>
          <w:fldChar w:fldCharType="separate"/>
        </w:r>
        <w:r w:rsidR="00331070">
          <w:rPr>
            <w:noProof/>
            <w:webHidden/>
          </w:rPr>
          <w:delText>79</w:delText>
        </w:r>
        <w:r w:rsidR="00331070">
          <w:rPr>
            <w:noProof/>
            <w:webHidden/>
          </w:rPr>
          <w:fldChar w:fldCharType="end"/>
        </w:r>
        <w:r>
          <w:rPr>
            <w:noProof/>
          </w:rPr>
          <w:fldChar w:fldCharType="end"/>
        </w:r>
      </w:del>
    </w:p>
    <w:p w14:paraId="68FA3C20" w14:textId="77777777" w:rsidR="00331070" w:rsidRDefault="005C469B">
      <w:pPr>
        <w:pStyle w:val="TOC2"/>
        <w:tabs>
          <w:tab w:val="right" w:leader="dot" w:pos="9350"/>
        </w:tabs>
        <w:rPr>
          <w:del w:id="414" w:author="Laurence Golding" w:date="2019-05-11T06:51:00Z"/>
          <w:rFonts w:asciiTheme="minorHAnsi" w:eastAsiaTheme="minorEastAsia" w:hAnsiTheme="minorHAnsi" w:cstheme="minorBidi"/>
          <w:noProof/>
          <w:sz w:val="22"/>
          <w:szCs w:val="22"/>
        </w:rPr>
      </w:pPr>
      <w:del w:id="415" w:author="Laurence Golding" w:date="2019-05-11T06:51:00Z">
        <w:r>
          <w:fldChar w:fldCharType="begin"/>
        </w:r>
        <w:r>
          <w:delInstrText xml:space="preserve"> HYPERLINK \l "_Toc516224834" </w:delInstrText>
        </w:r>
        <w:r>
          <w:fldChar w:fldCharType="separate"/>
        </w:r>
        <w:r w:rsidR="00331070" w:rsidRPr="00174A5F">
          <w:rPr>
            <w:rStyle w:val="Hyperlink"/>
            <w:noProof/>
          </w:rPr>
          <w:delText>3.20 location object</w:delText>
        </w:r>
        <w:r w:rsidR="00331070">
          <w:rPr>
            <w:noProof/>
            <w:webHidden/>
          </w:rPr>
          <w:tab/>
        </w:r>
        <w:r w:rsidR="00331070">
          <w:rPr>
            <w:noProof/>
            <w:webHidden/>
          </w:rPr>
          <w:fldChar w:fldCharType="begin"/>
        </w:r>
        <w:r w:rsidR="00331070">
          <w:rPr>
            <w:noProof/>
            <w:webHidden/>
          </w:rPr>
          <w:delInstrText xml:space="preserve"> PAGEREF _Toc516224834 \h </w:delInstrText>
        </w:r>
        <w:r w:rsidR="00331070">
          <w:rPr>
            <w:noProof/>
            <w:webHidden/>
          </w:rPr>
        </w:r>
        <w:r w:rsidR="00331070">
          <w:rPr>
            <w:noProof/>
            <w:webHidden/>
          </w:rPr>
          <w:fldChar w:fldCharType="separate"/>
        </w:r>
        <w:r w:rsidR="00331070">
          <w:rPr>
            <w:noProof/>
            <w:webHidden/>
          </w:rPr>
          <w:delText>79</w:delText>
        </w:r>
        <w:r w:rsidR="00331070">
          <w:rPr>
            <w:noProof/>
            <w:webHidden/>
          </w:rPr>
          <w:fldChar w:fldCharType="end"/>
        </w:r>
        <w:r>
          <w:rPr>
            <w:noProof/>
          </w:rPr>
          <w:fldChar w:fldCharType="end"/>
        </w:r>
      </w:del>
    </w:p>
    <w:p w14:paraId="62E19820" w14:textId="77777777" w:rsidR="00331070" w:rsidRDefault="005C469B">
      <w:pPr>
        <w:pStyle w:val="TOC3"/>
        <w:tabs>
          <w:tab w:val="right" w:leader="dot" w:pos="9350"/>
        </w:tabs>
        <w:rPr>
          <w:del w:id="416" w:author="Laurence Golding" w:date="2019-05-11T06:51:00Z"/>
          <w:rFonts w:asciiTheme="minorHAnsi" w:eastAsiaTheme="minorEastAsia" w:hAnsiTheme="minorHAnsi" w:cstheme="minorBidi"/>
          <w:noProof/>
          <w:sz w:val="22"/>
          <w:szCs w:val="22"/>
        </w:rPr>
      </w:pPr>
      <w:del w:id="417" w:author="Laurence Golding" w:date="2019-05-11T06:51:00Z">
        <w:r>
          <w:fldChar w:fldCharType="begin"/>
        </w:r>
        <w:r>
          <w:delInstrText xml:space="preserve"> HYPERLINK \l "_Toc516224835" </w:delInstrText>
        </w:r>
        <w:r>
          <w:fldChar w:fldCharType="separate"/>
        </w:r>
        <w:r w:rsidR="00331070" w:rsidRPr="00174A5F">
          <w:rPr>
            <w:rStyle w:val="Hyperlink"/>
            <w:noProof/>
          </w:rPr>
          <w:delText>3.20.1 General</w:delText>
        </w:r>
        <w:r w:rsidR="00331070">
          <w:rPr>
            <w:noProof/>
            <w:webHidden/>
          </w:rPr>
          <w:tab/>
        </w:r>
        <w:r w:rsidR="00331070">
          <w:rPr>
            <w:noProof/>
            <w:webHidden/>
          </w:rPr>
          <w:fldChar w:fldCharType="begin"/>
        </w:r>
        <w:r w:rsidR="00331070">
          <w:rPr>
            <w:noProof/>
            <w:webHidden/>
          </w:rPr>
          <w:delInstrText xml:space="preserve"> PAGEREF _Toc516224835 \h </w:delInstrText>
        </w:r>
        <w:r w:rsidR="00331070">
          <w:rPr>
            <w:noProof/>
            <w:webHidden/>
          </w:rPr>
        </w:r>
        <w:r w:rsidR="00331070">
          <w:rPr>
            <w:noProof/>
            <w:webHidden/>
          </w:rPr>
          <w:fldChar w:fldCharType="separate"/>
        </w:r>
        <w:r w:rsidR="00331070">
          <w:rPr>
            <w:noProof/>
            <w:webHidden/>
          </w:rPr>
          <w:delText>79</w:delText>
        </w:r>
        <w:r w:rsidR="00331070">
          <w:rPr>
            <w:noProof/>
            <w:webHidden/>
          </w:rPr>
          <w:fldChar w:fldCharType="end"/>
        </w:r>
        <w:r>
          <w:rPr>
            <w:noProof/>
          </w:rPr>
          <w:fldChar w:fldCharType="end"/>
        </w:r>
      </w:del>
    </w:p>
    <w:p w14:paraId="0395F12D" w14:textId="77777777" w:rsidR="00331070" w:rsidRDefault="005C469B">
      <w:pPr>
        <w:pStyle w:val="TOC3"/>
        <w:tabs>
          <w:tab w:val="right" w:leader="dot" w:pos="9350"/>
        </w:tabs>
        <w:rPr>
          <w:del w:id="418" w:author="Laurence Golding" w:date="2019-05-11T06:51:00Z"/>
          <w:rFonts w:asciiTheme="minorHAnsi" w:eastAsiaTheme="minorEastAsia" w:hAnsiTheme="minorHAnsi" w:cstheme="minorBidi"/>
          <w:noProof/>
          <w:sz w:val="22"/>
          <w:szCs w:val="22"/>
        </w:rPr>
      </w:pPr>
      <w:del w:id="419" w:author="Laurence Golding" w:date="2019-05-11T06:51:00Z">
        <w:r>
          <w:fldChar w:fldCharType="begin"/>
        </w:r>
        <w:r>
          <w:delInstrText xml:space="preserve"> HYPERLINK \l "_Toc516224836" </w:delInstrText>
        </w:r>
        <w:r>
          <w:fldChar w:fldCharType="separate"/>
        </w:r>
        <w:r w:rsidR="00331070" w:rsidRPr="00174A5F">
          <w:rPr>
            <w:rStyle w:val="Hyperlink"/>
            <w:noProof/>
          </w:rPr>
          <w:delText>3.20.2 physicalLocation property</w:delText>
        </w:r>
        <w:r w:rsidR="00331070">
          <w:rPr>
            <w:noProof/>
            <w:webHidden/>
          </w:rPr>
          <w:tab/>
        </w:r>
        <w:r w:rsidR="00331070">
          <w:rPr>
            <w:noProof/>
            <w:webHidden/>
          </w:rPr>
          <w:fldChar w:fldCharType="begin"/>
        </w:r>
        <w:r w:rsidR="00331070">
          <w:rPr>
            <w:noProof/>
            <w:webHidden/>
          </w:rPr>
          <w:delInstrText xml:space="preserve"> PAGEREF _Toc516224836 \h </w:delInstrText>
        </w:r>
        <w:r w:rsidR="00331070">
          <w:rPr>
            <w:noProof/>
            <w:webHidden/>
          </w:rPr>
        </w:r>
        <w:r w:rsidR="00331070">
          <w:rPr>
            <w:noProof/>
            <w:webHidden/>
          </w:rPr>
          <w:fldChar w:fldCharType="separate"/>
        </w:r>
        <w:r w:rsidR="00331070">
          <w:rPr>
            <w:noProof/>
            <w:webHidden/>
          </w:rPr>
          <w:delText>79</w:delText>
        </w:r>
        <w:r w:rsidR="00331070">
          <w:rPr>
            <w:noProof/>
            <w:webHidden/>
          </w:rPr>
          <w:fldChar w:fldCharType="end"/>
        </w:r>
        <w:r>
          <w:rPr>
            <w:noProof/>
          </w:rPr>
          <w:fldChar w:fldCharType="end"/>
        </w:r>
      </w:del>
    </w:p>
    <w:p w14:paraId="2A51EDE4" w14:textId="77777777" w:rsidR="00331070" w:rsidRDefault="005C469B">
      <w:pPr>
        <w:pStyle w:val="TOC3"/>
        <w:tabs>
          <w:tab w:val="right" w:leader="dot" w:pos="9350"/>
        </w:tabs>
        <w:rPr>
          <w:del w:id="420" w:author="Laurence Golding" w:date="2019-05-11T06:51:00Z"/>
          <w:rFonts w:asciiTheme="minorHAnsi" w:eastAsiaTheme="minorEastAsia" w:hAnsiTheme="minorHAnsi" w:cstheme="minorBidi"/>
          <w:noProof/>
          <w:sz w:val="22"/>
          <w:szCs w:val="22"/>
        </w:rPr>
      </w:pPr>
      <w:del w:id="421" w:author="Laurence Golding" w:date="2019-05-11T06:51:00Z">
        <w:r>
          <w:fldChar w:fldCharType="begin"/>
        </w:r>
        <w:r>
          <w:delInstrText xml:space="preserve"> HYPERLINK \l "_Toc51622483</w:delInstrText>
        </w:r>
        <w:r>
          <w:delInstrText xml:space="preserve">7" </w:delInstrText>
        </w:r>
        <w:r>
          <w:fldChar w:fldCharType="separate"/>
        </w:r>
        <w:r w:rsidR="00331070" w:rsidRPr="00174A5F">
          <w:rPr>
            <w:rStyle w:val="Hyperlink"/>
            <w:noProof/>
          </w:rPr>
          <w:delText>3.20.3 fullyQualifiedLogicalName property</w:delText>
        </w:r>
        <w:r w:rsidR="00331070">
          <w:rPr>
            <w:noProof/>
            <w:webHidden/>
          </w:rPr>
          <w:tab/>
        </w:r>
        <w:r w:rsidR="00331070">
          <w:rPr>
            <w:noProof/>
            <w:webHidden/>
          </w:rPr>
          <w:fldChar w:fldCharType="begin"/>
        </w:r>
        <w:r w:rsidR="00331070">
          <w:rPr>
            <w:noProof/>
            <w:webHidden/>
          </w:rPr>
          <w:delInstrText xml:space="preserve"> PAGEREF _Toc516224837 \h </w:delInstrText>
        </w:r>
        <w:r w:rsidR="00331070">
          <w:rPr>
            <w:noProof/>
            <w:webHidden/>
          </w:rPr>
        </w:r>
        <w:r w:rsidR="00331070">
          <w:rPr>
            <w:noProof/>
            <w:webHidden/>
          </w:rPr>
          <w:fldChar w:fldCharType="separate"/>
        </w:r>
        <w:r w:rsidR="00331070">
          <w:rPr>
            <w:noProof/>
            <w:webHidden/>
          </w:rPr>
          <w:delText>79</w:delText>
        </w:r>
        <w:r w:rsidR="00331070">
          <w:rPr>
            <w:noProof/>
            <w:webHidden/>
          </w:rPr>
          <w:fldChar w:fldCharType="end"/>
        </w:r>
        <w:r>
          <w:rPr>
            <w:noProof/>
          </w:rPr>
          <w:fldChar w:fldCharType="end"/>
        </w:r>
      </w:del>
    </w:p>
    <w:p w14:paraId="2420138E" w14:textId="77777777" w:rsidR="00331070" w:rsidRDefault="005C469B">
      <w:pPr>
        <w:pStyle w:val="TOC3"/>
        <w:tabs>
          <w:tab w:val="right" w:leader="dot" w:pos="9350"/>
        </w:tabs>
        <w:rPr>
          <w:del w:id="422" w:author="Laurence Golding" w:date="2019-05-11T06:51:00Z"/>
          <w:rFonts w:asciiTheme="minorHAnsi" w:eastAsiaTheme="minorEastAsia" w:hAnsiTheme="minorHAnsi" w:cstheme="minorBidi"/>
          <w:noProof/>
          <w:sz w:val="22"/>
          <w:szCs w:val="22"/>
        </w:rPr>
      </w:pPr>
      <w:del w:id="423" w:author="Laurence Golding" w:date="2019-05-11T06:51:00Z">
        <w:r>
          <w:fldChar w:fldCharType="begin"/>
        </w:r>
        <w:r>
          <w:delInstrText xml:space="preserve"> HYPERLINK \l "_Toc516224838" </w:delInstrText>
        </w:r>
        <w:r>
          <w:fldChar w:fldCharType="separate"/>
        </w:r>
        <w:r w:rsidR="00331070" w:rsidRPr="00174A5F">
          <w:rPr>
            <w:rStyle w:val="Hyperlink"/>
            <w:noProof/>
          </w:rPr>
          <w:delText>3.20.4 message property</w:delText>
        </w:r>
        <w:r w:rsidR="00331070">
          <w:rPr>
            <w:noProof/>
            <w:webHidden/>
          </w:rPr>
          <w:tab/>
        </w:r>
        <w:r w:rsidR="00331070">
          <w:rPr>
            <w:noProof/>
            <w:webHidden/>
          </w:rPr>
          <w:fldChar w:fldCharType="begin"/>
        </w:r>
        <w:r w:rsidR="00331070">
          <w:rPr>
            <w:noProof/>
            <w:webHidden/>
          </w:rPr>
          <w:delInstrText xml:space="preserve"> PAGEREF _Toc516224838 \h </w:delInstrText>
        </w:r>
        <w:r w:rsidR="00331070">
          <w:rPr>
            <w:noProof/>
            <w:webHidden/>
          </w:rPr>
        </w:r>
        <w:r w:rsidR="00331070">
          <w:rPr>
            <w:noProof/>
            <w:webHidden/>
          </w:rPr>
          <w:fldChar w:fldCharType="separate"/>
        </w:r>
        <w:r w:rsidR="00331070">
          <w:rPr>
            <w:noProof/>
            <w:webHidden/>
          </w:rPr>
          <w:delText>81</w:delText>
        </w:r>
        <w:r w:rsidR="00331070">
          <w:rPr>
            <w:noProof/>
            <w:webHidden/>
          </w:rPr>
          <w:fldChar w:fldCharType="end"/>
        </w:r>
        <w:r>
          <w:rPr>
            <w:noProof/>
          </w:rPr>
          <w:fldChar w:fldCharType="end"/>
        </w:r>
      </w:del>
    </w:p>
    <w:p w14:paraId="7D9AEC40" w14:textId="77777777" w:rsidR="00331070" w:rsidRDefault="005C469B">
      <w:pPr>
        <w:pStyle w:val="TOC3"/>
        <w:tabs>
          <w:tab w:val="right" w:leader="dot" w:pos="9350"/>
        </w:tabs>
        <w:rPr>
          <w:del w:id="424" w:author="Laurence Golding" w:date="2019-05-11T06:51:00Z"/>
          <w:rFonts w:asciiTheme="minorHAnsi" w:eastAsiaTheme="minorEastAsia" w:hAnsiTheme="minorHAnsi" w:cstheme="minorBidi"/>
          <w:noProof/>
          <w:sz w:val="22"/>
          <w:szCs w:val="22"/>
        </w:rPr>
      </w:pPr>
      <w:del w:id="425" w:author="Laurence Golding" w:date="2019-05-11T06:51:00Z">
        <w:r>
          <w:fldChar w:fldCharType="begin"/>
        </w:r>
        <w:r>
          <w:delInstrText xml:space="preserve"> HYPERLINK \l "_Toc516224839" </w:delInstrText>
        </w:r>
        <w:r>
          <w:fldChar w:fldCharType="separate"/>
        </w:r>
        <w:r w:rsidR="00331070" w:rsidRPr="00174A5F">
          <w:rPr>
            <w:rStyle w:val="Hyperlink"/>
            <w:noProof/>
          </w:rPr>
          <w:delText>3.20.5 annotations property</w:delText>
        </w:r>
        <w:r w:rsidR="00331070">
          <w:rPr>
            <w:noProof/>
            <w:webHidden/>
          </w:rPr>
          <w:tab/>
        </w:r>
        <w:r w:rsidR="00331070">
          <w:rPr>
            <w:noProof/>
            <w:webHidden/>
          </w:rPr>
          <w:fldChar w:fldCharType="begin"/>
        </w:r>
        <w:r w:rsidR="00331070">
          <w:rPr>
            <w:noProof/>
            <w:webHidden/>
          </w:rPr>
          <w:delInstrText xml:space="preserve"> PAGEREF _Toc516224839 \h </w:delInstrText>
        </w:r>
        <w:r w:rsidR="00331070">
          <w:rPr>
            <w:noProof/>
            <w:webHidden/>
          </w:rPr>
        </w:r>
        <w:r w:rsidR="00331070">
          <w:rPr>
            <w:noProof/>
            <w:webHidden/>
          </w:rPr>
          <w:fldChar w:fldCharType="separate"/>
        </w:r>
        <w:r w:rsidR="00331070">
          <w:rPr>
            <w:noProof/>
            <w:webHidden/>
          </w:rPr>
          <w:delText>81</w:delText>
        </w:r>
        <w:r w:rsidR="00331070">
          <w:rPr>
            <w:noProof/>
            <w:webHidden/>
          </w:rPr>
          <w:fldChar w:fldCharType="end"/>
        </w:r>
        <w:r>
          <w:rPr>
            <w:noProof/>
          </w:rPr>
          <w:fldChar w:fldCharType="end"/>
        </w:r>
      </w:del>
    </w:p>
    <w:p w14:paraId="3B663FE6" w14:textId="77777777" w:rsidR="00331070" w:rsidRDefault="005C469B">
      <w:pPr>
        <w:pStyle w:val="TOC3"/>
        <w:tabs>
          <w:tab w:val="right" w:leader="dot" w:pos="9350"/>
        </w:tabs>
        <w:rPr>
          <w:del w:id="426" w:author="Laurence Golding" w:date="2019-05-11T06:51:00Z"/>
          <w:rFonts w:asciiTheme="minorHAnsi" w:eastAsiaTheme="minorEastAsia" w:hAnsiTheme="minorHAnsi" w:cstheme="minorBidi"/>
          <w:noProof/>
          <w:sz w:val="22"/>
          <w:szCs w:val="22"/>
        </w:rPr>
      </w:pPr>
      <w:del w:id="427" w:author="Laurence Golding" w:date="2019-05-11T06:51:00Z">
        <w:r>
          <w:fldChar w:fldCharType="begin"/>
        </w:r>
        <w:r>
          <w:delInstrText xml:space="preserve"> HYPERLINK \l "_Toc516224840" </w:delInstrText>
        </w:r>
        <w:r>
          <w:fldChar w:fldCharType="separate"/>
        </w:r>
        <w:r w:rsidR="00331070" w:rsidRPr="00174A5F">
          <w:rPr>
            <w:rStyle w:val="Hyperlink"/>
            <w:noProof/>
          </w:rPr>
          <w:delText>3.20.6 properties property</w:delText>
        </w:r>
        <w:r w:rsidR="00331070">
          <w:rPr>
            <w:noProof/>
            <w:webHidden/>
          </w:rPr>
          <w:tab/>
        </w:r>
        <w:r w:rsidR="00331070">
          <w:rPr>
            <w:noProof/>
            <w:webHidden/>
          </w:rPr>
          <w:fldChar w:fldCharType="begin"/>
        </w:r>
        <w:r w:rsidR="00331070">
          <w:rPr>
            <w:noProof/>
            <w:webHidden/>
          </w:rPr>
          <w:delInstrText xml:space="preserve"> PAGEREF _Toc516224840 \h </w:delInstrText>
        </w:r>
        <w:r w:rsidR="00331070">
          <w:rPr>
            <w:noProof/>
            <w:webHidden/>
          </w:rPr>
        </w:r>
        <w:r w:rsidR="00331070">
          <w:rPr>
            <w:noProof/>
            <w:webHidden/>
          </w:rPr>
          <w:fldChar w:fldCharType="separate"/>
        </w:r>
        <w:r w:rsidR="00331070">
          <w:rPr>
            <w:noProof/>
            <w:webHidden/>
          </w:rPr>
          <w:delText>81</w:delText>
        </w:r>
        <w:r w:rsidR="00331070">
          <w:rPr>
            <w:noProof/>
            <w:webHidden/>
          </w:rPr>
          <w:fldChar w:fldCharType="end"/>
        </w:r>
        <w:r>
          <w:rPr>
            <w:noProof/>
          </w:rPr>
          <w:fldChar w:fldCharType="end"/>
        </w:r>
      </w:del>
    </w:p>
    <w:p w14:paraId="5CAE1CB7" w14:textId="77777777" w:rsidR="00331070" w:rsidRDefault="005C469B">
      <w:pPr>
        <w:pStyle w:val="TOC2"/>
        <w:tabs>
          <w:tab w:val="right" w:leader="dot" w:pos="9350"/>
        </w:tabs>
        <w:rPr>
          <w:del w:id="428" w:author="Laurence Golding" w:date="2019-05-11T06:51:00Z"/>
          <w:rFonts w:asciiTheme="minorHAnsi" w:eastAsiaTheme="minorEastAsia" w:hAnsiTheme="minorHAnsi" w:cstheme="minorBidi"/>
          <w:noProof/>
          <w:sz w:val="22"/>
          <w:szCs w:val="22"/>
        </w:rPr>
      </w:pPr>
      <w:del w:id="429" w:author="Laurence Golding" w:date="2019-05-11T06:51:00Z">
        <w:r>
          <w:fldChar w:fldCharType="begin"/>
        </w:r>
        <w:r>
          <w:delInstrText xml:space="preserve"> HYPERLINK \l "_Toc516224841" </w:delInstrText>
        </w:r>
        <w:r>
          <w:fldChar w:fldCharType="separate"/>
        </w:r>
        <w:r w:rsidR="00331070" w:rsidRPr="00174A5F">
          <w:rPr>
            <w:rStyle w:val="Hyperlink"/>
            <w:noProof/>
          </w:rPr>
          <w:delText>3.21 physicalLocation object</w:delText>
        </w:r>
        <w:r w:rsidR="00331070">
          <w:rPr>
            <w:noProof/>
            <w:webHidden/>
          </w:rPr>
          <w:tab/>
        </w:r>
        <w:r w:rsidR="00331070">
          <w:rPr>
            <w:noProof/>
            <w:webHidden/>
          </w:rPr>
          <w:fldChar w:fldCharType="begin"/>
        </w:r>
        <w:r w:rsidR="00331070">
          <w:rPr>
            <w:noProof/>
            <w:webHidden/>
          </w:rPr>
          <w:delInstrText xml:space="preserve"> PAGEREF _Toc516224841 \h </w:delInstrText>
        </w:r>
        <w:r w:rsidR="00331070">
          <w:rPr>
            <w:noProof/>
            <w:webHidden/>
          </w:rPr>
        </w:r>
        <w:r w:rsidR="00331070">
          <w:rPr>
            <w:noProof/>
            <w:webHidden/>
          </w:rPr>
          <w:fldChar w:fldCharType="separate"/>
        </w:r>
        <w:r w:rsidR="00331070">
          <w:rPr>
            <w:noProof/>
            <w:webHidden/>
          </w:rPr>
          <w:delText>82</w:delText>
        </w:r>
        <w:r w:rsidR="00331070">
          <w:rPr>
            <w:noProof/>
            <w:webHidden/>
          </w:rPr>
          <w:fldChar w:fldCharType="end"/>
        </w:r>
        <w:r>
          <w:rPr>
            <w:noProof/>
          </w:rPr>
          <w:fldChar w:fldCharType="end"/>
        </w:r>
      </w:del>
    </w:p>
    <w:p w14:paraId="1E90813C" w14:textId="77777777" w:rsidR="00331070" w:rsidRDefault="005C469B">
      <w:pPr>
        <w:pStyle w:val="TOC3"/>
        <w:tabs>
          <w:tab w:val="right" w:leader="dot" w:pos="9350"/>
        </w:tabs>
        <w:rPr>
          <w:del w:id="430" w:author="Laurence Golding" w:date="2019-05-11T06:51:00Z"/>
          <w:rFonts w:asciiTheme="minorHAnsi" w:eastAsiaTheme="minorEastAsia" w:hAnsiTheme="minorHAnsi" w:cstheme="minorBidi"/>
          <w:noProof/>
          <w:sz w:val="22"/>
          <w:szCs w:val="22"/>
        </w:rPr>
      </w:pPr>
      <w:del w:id="431" w:author="Laurence Golding" w:date="2019-05-11T06:51:00Z">
        <w:r>
          <w:fldChar w:fldCharType="begin"/>
        </w:r>
        <w:r>
          <w:delInstrText xml:space="preserve"> HYPERLINK \l "_Toc516224842" </w:delInstrText>
        </w:r>
        <w:r>
          <w:fldChar w:fldCharType="separate"/>
        </w:r>
        <w:r w:rsidR="00331070" w:rsidRPr="00174A5F">
          <w:rPr>
            <w:rStyle w:val="Hyperlink"/>
            <w:noProof/>
          </w:rPr>
          <w:delText>3.21.1 General</w:delText>
        </w:r>
        <w:r w:rsidR="00331070">
          <w:rPr>
            <w:noProof/>
            <w:webHidden/>
          </w:rPr>
          <w:tab/>
        </w:r>
        <w:r w:rsidR="00331070">
          <w:rPr>
            <w:noProof/>
            <w:webHidden/>
          </w:rPr>
          <w:fldChar w:fldCharType="begin"/>
        </w:r>
        <w:r w:rsidR="00331070">
          <w:rPr>
            <w:noProof/>
            <w:webHidden/>
          </w:rPr>
          <w:delInstrText xml:space="preserve"> PAGEREF _Toc516224842 \h </w:delInstrText>
        </w:r>
        <w:r w:rsidR="00331070">
          <w:rPr>
            <w:noProof/>
            <w:webHidden/>
          </w:rPr>
        </w:r>
        <w:r w:rsidR="00331070">
          <w:rPr>
            <w:noProof/>
            <w:webHidden/>
          </w:rPr>
          <w:fldChar w:fldCharType="separate"/>
        </w:r>
        <w:r w:rsidR="00331070">
          <w:rPr>
            <w:noProof/>
            <w:webHidden/>
          </w:rPr>
          <w:delText>82</w:delText>
        </w:r>
        <w:r w:rsidR="00331070">
          <w:rPr>
            <w:noProof/>
            <w:webHidden/>
          </w:rPr>
          <w:fldChar w:fldCharType="end"/>
        </w:r>
        <w:r>
          <w:rPr>
            <w:noProof/>
          </w:rPr>
          <w:fldChar w:fldCharType="end"/>
        </w:r>
      </w:del>
    </w:p>
    <w:p w14:paraId="28BA8BBA" w14:textId="77777777" w:rsidR="00331070" w:rsidRDefault="005C469B">
      <w:pPr>
        <w:pStyle w:val="TOC3"/>
        <w:tabs>
          <w:tab w:val="right" w:leader="dot" w:pos="9350"/>
        </w:tabs>
        <w:rPr>
          <w:del w:id="432" w:author="Laurence Golding" w:date="2019-05-11T06:51:00Z"/>
          <w:rFonts w:asciiTheme="minorHAnsi" w:eastAsiaTheme="minorEastAsia" w:hAnsiTheme="minorHAnsi" w:cstheme="minorBidi"/>
          <w:noProof/>
          <w:sz w:val="22"/>
          <w:szCs w:val="22"/>
        </w:rPr>
      </w:pPr>
      <w:del w:id="433" w:author="Laurence Golding" w:date="2019-05-11T06:51:00Z">
        <w:r>
          <w:fldChar w:fldCharType="begin"/>
        </w:r>
        <w:r>
          <w:delInstrText xml:space="preserve"> HYPERLINK \l "_Toc516224843" </w:delInstrText>
        </w:r>
        <w:r>
          <w:fldChar w:fldCharType="separate"/>
        </w:r>
        <w:r w:rsidR="00331070" w:rsidRPr="00174A5F">
          <w:rPr>
            <w:rStyle w:val="Hyperlink"/>
            <w:noProof/>
          </w:rPr>
          <w:delText>3.21.2 id property</w:delText>
        </w:r>
        <w:r w:rsidR="00331070">
          <w:rPr>
            <w:noProof/>
            <w:webHidden/>
          </w:rPr>
          <w:tab/>
        </w:r>
        <w:r w:rsidR="00331070">
          <w:rPr>
            <w:noProof/>
            <w:webHidden/>
          </w:rPr>
          <w:fldChar w:fldCharType="begin"/>
        </w:r>
        <w:r w:rsidR="00331070">
          <w:rPr>
            <w:noProof/>
            <w:webHidden/>
          </w:rPr>
          <w:delInstrText xml:space="preserve"> PAGEREF _Toc516224843 \h </w:delInstrText>
        </w:r>
        <w:r w:rsidR="00331070">
          <w:rPr>
            <w:noProof/>
            <w:webHidden/>
          </w:rPr>
        </w:r>
        <w:r w:rsidR="00331070">
          <w:rPr>
            <w:noProof/>
            <w:webHidden/>
          </w:rPr>
          <w:fldChar w:fldCharType="separate"/>
        </w:r>
        <w:r w:rsidR="00331070">
          <w:rPr>
            <w:noProof/>
            <w:webHidden/>
          </w:rPr>
          <w:delText>82</w:delText>
        </w:r>
        <w:r w:rsidR="00331070">
          <w:rPr>
            <w:noProof/>
            <w:webHidden/>
          </w:rPr>
          <w:fldChar w:fldCharType="end"/>
        </w:r>
        <w:r>
          <w:rPr>
            <w:noProof/>
          </w:rPr>
          <w:fldChar w:fldCharType="end"/>
        </w:r>
      </w:del>
    </w:p>
    <w:p w14:paraId="178F2980" w14:textId="77777777" w:rsidR="00331070" w:rsidRDefault="005C469B">
      <w:pPr>
        <w:pStyle w:val="TOC3"/>
        <w:tabs>
          <w:tab w:val="right" w:leader="dot" w:pos="9350"/>
        </w:tabs>
        <w:rPr>
          <w:del w:id="434" w:author="Laurence Golding" w:date="2019-05-11T06:51:00Z"/>
          <w:rFonts w:asciiTheme="minorHAnsi" w:eastAsiaTheme="minorEastAsia" w:hAnsiTheme="minorHAnsi" w:cstheme="minorBidi"/>
          <w:noProof/>
          <w:sz w:val="22"/>
          <w:szCs w:val="22"/>
        </w:rPr>
      </w:pPr>
      <w:del w:id="435" w:author="Laurence Golding" w:date="2019-05-11T06:51:00Z">
        <w:r>
          <w:fldChar w:fldCharType="begin"/>
        </w:r>
        <w:r>
          <w:delInstrText xml:space="preserve"> HYPERLINK \l "_Toc516224844" </w:delInstrText>
        </w:r>
        <w:r>
          <w:fldChar w:fldCharType="separate"/>
        </w:r>
        <w:r w:rsidR="00331070" w:rsidRPr="00174A5F">
          <w:rPr>
            <w:rStyle w:val="Hyperlink"/>
            <w:noProof/>
          </w:rPr>
          <w:delText>3.21.3 fileLocation property</w:delText>
        </w:r>
        <w:r w:rsidR="00331070">
          <w:rPr>
            <w:noProof/>
            <w:webHidden/>
          </w:rPr>
          <w:tab/>
        </w:r>
        <w:r w:rsidR="00331070">
          <w:rPr>
            <w:noProof/>
            <w:webHidden/>
          </w:rPr>
          <w:fldChar w:fldCharType="begin"/>
        </w:r>
        <w:r w:rsidR="00331070">
          <w:rPr>
            <w:noProof/>
            <w:webHidden/>
          </w:rPr>
          <w:delInstrText xml:space="preserve"> PAGEREF _Toc516224844 \h </w:delInstrText>
        </w:r>
        <w:r w:rsidR="00331070">
          <w:rPr>
            <w:noProof/>
            <w:webHidden/>
          </w:rPr>
        </w:r>
        <w:r w:rsidR="00331070">
          <w:rPr>
            <w:noProof/>
            <w:webHidden/>
          </w:rPr>
          <w:fldChar w:fldCharType="separate"/>
        </w:r>
        <w:r w:rsidR="00331070">
          <w:rPr>
            <w:noProof/>
            <w:webHidden/>
          </w:rPr>
          <w:delText>82</w:delText>
        </w:r>
        <w:r w:rsidR="00331070">
          <w:rPr>
            <w:noProof/>
            <w:webHidden/>
          </w:rPr>
          <w:fldChar w:fldCharType="end"/>
        </w:r>
        <w:r>
          <w:rPr>
            <w:noProof/>
          </w:rPr>
          <w:fldChar w:fldCharType="end"/>
        </w:r>
      </w:del>
    </w:p>
    <w:p w14:paraId="6A37DF8D" w14:textId="77777777" w:rsidR="00331070" w:rsidRDefault="005C469B">
      <w:pPr>
        <w:pStyle w:val="TOC3"/>
        <w:tabs>
          <w:tab w:val="right" w:leader="dot" w:pos="9350"/>
        </w:tabs>
        <w:rPr>
          <w:del w:id="436" w:author="Laurence Golding" w:date="2019-05-11T06:51:00Z"/>
          <w:rFonts w:asciiTheme="minorHAnsi" w:eastAsiaTheme="minorEastAsia" w:hAnsiTheme="minorHAnsi" w:cstheme="minorBidi"/>
          <w:noProof/>
          <w:sz w:val="22"/>
          <w:szCs w:val="22"/>
        </w:rPr>
      </w:pPr>
      <w:del w:id="437" w:author="Laurence Golding" w:date="2019-05-11T06:51:00Z">
        <w:r>
          <w:fldChar w:fldCharType="begin"/>
        </w:r>
        <w:r>
          <w:delInstrText xml:space="preserve"> HYPERLINK \l "_Toc516224845" </w:delInstrText>
        </w:r>
        <w:r>
          <w:fldChar w:fldCharType="separate"/>
        </w:r>
        <w:r w:rsidR="00331070" w:rsidRPr="00174A5F">
          <w:rPr>
            <w:rStyle w:val="Hyperlink"/>
            <w:noProof/>
          </w:rPr>
          <w:delText>3.21.4 region property</w:delText>
        </w:r>
        <w:r w:rsidR="00331070">
          <w:rPr>
            <w:noProof/>
            <w:webHidden/>
          </w:rPr>
          <w:tab/>
        </w:r>
        <w:r w:rsidR="00331070">
          <w:rPr>
            <w:noProof/>
            <w:webHidden/>
          </w:rPr>
          <w:fldChar w:fldCharType="begin"/>
        </w:r>
        <w:r w:rsidR="00331070">
          <w:rPr>
            <w:noProof/>
            <w:webHidden/>
          </w:rPr>
          <w:delInstrText xml:space="preserve"> PAGEREF _Toc516224845 \h </w:delInstrText>
        </w:r>
        <w:r w:rsidR="00331070">
          <w:rPr>
            <w:noProof/>
            <w:webHidden/>
          </w:rPr>
        </w:r>
        <w:r w:rsidR="00331070">
          <w:rPr>
            <w:noProof/>
            <w:webHidden/>
          </w:rPr>
          <w:fldChar w:fldCharType="separate"/>
        </w:r>
        <w:r w:rsidR="00331070">
          <w:rPr>
            <w:noProof/>
            <w:webHidden/>
          </w:rPr>
          <w:delText>83</w:delText>
        </w:r>
        <w:r w:rsidR="00331070">
          <w:rPr>
            <w:noProof/>
            <w:webHidden/>
          </w:rPr>
          <w:fldChar w:fldCharType="end"/>
        </w:r>
        <w:r>
          <w:rPr>
            <w:noProof/>
          </w:rPr>
          <w:fldChar w:fldCharType="end"/>
        </w:r>
      </w:del>
    </w:p>
    <w:p w14:paraId="7C880C12" w14:textId="77777777" w:rsidR="00331070" w:rsidRDefault="005C469B">
      <w:pPr>
        <w:pStyle w:val="TOC3"/>
        <w:tabs>
          <w:tab w:val="right" w:leader="dot" w:pos="9350"/>
        </w:tabs>
        <w:rPr>
          <w:del w:id="438" w:author="Laurence Golding" w:date="2019-05-11T06:51:00Z"/>
          <w:rFonts w:asciiTheme="minorHAnsi" w:eastAsiaTheme="minorEastAsia" w:hAnsiTheme="minorHAnsi" w:cstheme="minorBidi"/>
          <w:noProof/>
          <w:sz w:val="22"/>
          <w:szCs w:val="22"/>
        </w:rPr>
      </w:pPr>
      <w:del w:id="439" w:author="Laurence Golding" w:date="2019-05-11T06:51:00Z">
        <w:r>
          <w:fldChar w:fldCharType="begin"/>
        </w:r>
        <w:r>
          <w:delInstrText xml:space="preserve"> HYPERLINK \l "_Toc516224846" </w:delInstrText>
        </w:r>
        <w:r>
          <w:fldChar w:fldCharType="separate"/>
        </w:r>
        <w:r w:rsidR="00331070" w:rsidRPr="00174A5F">
          <w:rPr>
            <w:rStyle w:val="Hyperlink"/>
            <w:noProof/>
          </w:rPr>
          <w:delText>3.21.5 contextRegion property</w:delText>
        </w:r>
        <w:r w:rsidR="00331070">
          <w:rPr>
            <w:noProof/>
            <w:webHidden/>
          </w:rPr>
          <w:tab/>
        </w:r>
        <w:r w:rsidR="00331070">
          <w:rPr>
            <w:noProof/>
            <w:webHidden/>
          </w:rPr>
          <w:fldChar w:fldCharType="begin"/>
        </w:r>
        <w:r w:rsidR="00331070">
          <w:rPr>
            <w:noProof/>
            <w:webHidden/>
          </w:rPr>
          <w:delInstrText xml:space="preserve"> PAGEREF _Toc516224846 \h </w:delInstrText>
        </w:r>
        <w:r w:rsidR="00331070">
          <w:rPr>
            <w:noProof/>
            <w:webHidden/>
          </w:rPr>
        </w:r>
        <w:r w:rsidR="00331070">
          <w:rPr>
            <w:noProof/>
            <w:webHidden/>
          </w:rPr>
          <w:fldChar w:fldCharType="separate"/>
        </w:r>
        <w:r w:rsidR="00331070">
          <w:rPr>
            <w:noProof/>
            <w:webHidden/>
          </w:rPr>
          <w:delText>83</w:delText>
        </w:r>
        <w:r w:rsidR="00331070">
          <w:rPr>
            <w:noProof/>
            <w:webHidden/>
          </w:rPr>
          <w:fldChar w:fldCharType="end"/>
        </w:r>
        <w:r>
          <w:rPr>
            <w:noProof/>
          </w:rPr>
          <w:fldChar w:fldCharType="end"/>
        </w:r>
      </w:del>
    </w:p>
    <w:p w14:paraId="0A44054E" w14:textId="77777777" w:rsidR="00331070" w:rsidRDefault="005C469B">
      <w:pPr>
        <w:pStyle w:val="TOC2"/>
        <w:tabs>
          <w:tab w:val="right" w:leader="dot" w:pos="9350"/>
        </w:tabs>
        <w:rPr>
          <w:del w:id="440" w:author="Laurence Golding" w:date="2019-05-11T06:51:00Z"/>
          <w:rFonts w:asciiTheme="minorHAnsi" w:eastAsiaTheme="minorEastAsia" w:hAnsiTheme="minorHAnsi" w:cstheme="minorBidi"/>
          <w:noProof/>
          <w:sz w:val="22"/>
          <w:szCs w:val="22"/>
        </w:rPr>
      </w:pPr>
      <w:del w:id="441" w:author="Laurence Golding" w:date="2019-05-11T06:51:00Z">
        <w:r>
          <w:fldChar w:fldCharType="begin"/>
        </w:r>
        <w:r>
          <w:delInstrText xml:space="preserve"> HYPERLINK \l "_Toc516224847" </w:delInstrText>
        </w:r>
        <w:r>
          <w:fldChar w:fldCharType="separate"/>
        </w:r>
        <w:r w:rsidR="00331070" w:rsidRPr="00174A5F">
          <w:rPr>
            <w:rStyle w:val="Hyperlink"/>
            <w:noProof/>
          </w:rPr>
          <w:delText>3.22 region object</w:delText>
        </w:r>
        <w:r w:rsidR="00331070">
          <w:rPr>
            <w:noProof/>
            <w:webHidden/>
          </w:rPr>
          <w:tab/>
        </w:r>
        <w:r w:rsidR="00331070">
          <w:rPr>
            <w:noProof/>
            <w:webHidden/>
          </w:rPr>
          <w:fldChar w:fldCharType="begin"/>
        </w:r>
        <w:r w:rsidR="00331070">
          <w:rPr>
            <w:noProof/>
            <w:webHidden/>
          </w:rPr>
          <w:delInstrText xml:space="preserve"> PAGEREF _Toc516224847 \h </w:delInstrText>
        </w:r>
        <w:r w:rsidR="00331070">
          <w:rPr>
            <w:noProof/>
            <w:webHidden/>
          </w:rPr>
        </w:r>
        <w:r w:rsidR="00331070">
          <w:rPr>
            <w:noProof/>
            <w:webHidden/>
          </w:rPr>
          <w:fldChar w:fldCharType="separate"/>
        </w:r>
        <w:r w:rsidR="00331070">
          <w:rPr>
            <w:noProof/>
            <w:webHidden/>
          </w:rPr>
          <w:delText>84</w:delText>
        </w:r>
        <w:r w:rsidR="00331070">
          <w:rPr>
            <w:noProof/>
            <w:webHidden/>
          </w:rPr>
          <w:fldChar w:fldCharType="end"/>
        </w:r>
        <w:r>
          <w:rPr>
            <w:noProof/>
          </w:rPr>
          <w:fldChar w:fldCharType="end"/>
        </w:r>
      </w:del>
    </w:p>
    <w:p w14:paraId="6E8C3110" w14:textId="77777777" w:rsidR="00331070" w:rsidRDefault="005C469B">
      <w:pPr>
        <w:pStyle w:val="TOC3"/>
        <w:tabs>
          <w:tab w:val="right" w:leader="dot" w:pos="9350"/>
        </w:tabs>
        <w:rPr>
          <w:del w:id="442" w:author="Laurence Golding" w:date="2019-05-11T06:51:00Z"/>
          <w:rFonts w:asciiTheme="minorHAnsi" w:eastAsiaTheme="minorEastAsia" w:hAnsiTheme="minorHAnsi" w:cstheme="minorBidi"/>
          <w:noProof/>
          <w:sz w:val="22"/>
          <w:szCs w:val="22"/>
        </w:rPr>
      </w:pPr>
      <w:del w:id="443" w:author="Laurence Golding" w:date="2019-05-11T06:51:00Z">
        <w:r>
          <w:fldChar w:fldCharType="begin"/>
        </w:r>
        <w:r>
          <w:delInstrText xml:space="preserve"> HYPERLINK \l "_Toc516224848" </w:delInstrText>
        </w:r>
        <w:r>
          <w:fldChar w:fldCharType="separate"/>
        </w:r>
        <w:r w:rsidR="00331070" w:rsidRPr="00174A5F">
          <w:rPr>
            <w:rStyle w:val="Hyperlink"/>
            <w:noProof/>
          </w:rPr>
          <w:delText>3.22.1 General</w:delText>
        </w:r>
        <w:r w:rsidR="00331070">
          <w:rPr>
            <w:noProof/>
            <w:webHidden/>
          </w:rPr>
          <w:tab/>
        </w:r>
        <w:r w:rsidR="00331070">
          <w:rPr>
            <w:noProof/>
            <w:webHidden/>
          </w:rPr>
          <w:fldChar w:fldCharType="begin"/>
        </w:r>
        <w:r w:rsidR="00331070">
          <w:rPr>
            <w:noProof/>
            <w:webHidden/>
          </w:rPr>
          <w:delInstrText xml:space="preserve"> PAGEREF _Toc516224848 \h </w:delInstrText>
        </w:r>
        <w:r w:rsidR="00331070">
          <w:rPr>
            <w:noProof/>
            <w:webHidden/>
          </w:rPr>
        </w:r>
        <w:r w:rsidR="00331070">
          <w:rPr>
            <w:noProof/>
            <w:webHidden/>
          </w:rPr>
          <w:fldChar w:fldCharType="separate"/>
        </w:r>
        <w:r w:rsidR="00331070">
          <w:rPr>
            <w:noProof/>
            <w:webHidden/>
          </w:rPr>
          <w:delText>84</w:delText>
        </w:r>
        <w:r w:rsidR="00331070">
          <w:rPr>
            <w:noProof/>
            <w:webHidden/>
          </w:rPr>
          <w:fldChar w:fldCharType="end"/>
        </w:r>
        <w:r>
          <w:rPr>
            <w:noProof/>
          </w:rPr>
          <w:fldChar w:fldCharType="end"/>
        </w:r>
      </w:del>
    </w:p>
    <w:p w14:paraId="134327B4" w14:textId="77777777" w:rsidR="00331070" w:rsidRDefault="005C469B">
      <w:pPr>
        <w:pStyle w:val="TOC3"/>
        <w:tabs>
          <w:tab w:val="right" w:leader="dot" w:pos="9350"/>
        </w:tabs>
        <w:rPr>
          <w:del w:id="444" w:author="Laurence Golding" w:date="2019-05-11T06:51:00Z"/>
          <w:rFonts w:asciiTheme="minorHAnsi" w:eastAsiaTheme="minorEastAsia" w:hAnsiTheme="minorHAnsi" w:cstheme="minorBidi"/>
          <w:noProof/>
          <w:sz w:val="22"/>
          <w:szCs w:val="22"/>
        </w:rPr>
      </w:pPr>
      <w:del w:id="445" w:author="Laurence Golding" w:date="2019-05-11T06:51:00Z">
        <w:r>
          <w:fldChar w:fldCharType="begin"/>
        </w:r>
        <w:r>
          <w:delInstrText xml:space="preserve"> HYPERLINK \l "_Toc516224849" </w:delInstrText>
        </w:r>
        <w:r>
          <w:fldChar w:fldCharType="separate"/>
        </w:r>
        <w:r w:rsidR="00331070" w:rsidRPr="00174A5F">
          <w:rPr>
            <w:rStyle w:val="Hyperlink"/>
            <w:noProof/>
          </w:rPr>
          <w:delText>3.22.2 Text regions</w:delText>
        </w:r>
        <w:r w:rsidR="00331070">
          <w:rPr>
            <w:noProof/>
            <w:webHidden/>
          </w:rPr>
          <w:tab/>
        </w:r>
        <w:r w:rsidR="00331070">
          <w:rPr>
            <w:noProof/>
            <w:webHidden/>
          </w:rPr>
          <w:fldChar w:fldCharType="begin"/>
        </w:r>
        <w:r w:rsidR="00331070">
          <w:rPr>
            <w:noProof/>
            <w:webHidden/>
          </w:rPr>
          <w:delInstrText xml:space="preserve"> PAGEREF _Toc516224849 \h </w:delInstrText>
        </w:r>
        <w:r w:rsidR="00331070">
          <w:rPr>
            <w:noProof/>
            <w:webHidden/>
          </w:rPr>
        </w:r>
        <w:r w:rsidR="00331070">
          <w:rPr>
            <w:noProof/>
            <w:webHidden/>
          </w:rPr>
          <w:fldChar w:fldCharType="separate"/>
        </w:r>
        <w:r w:rsidR="00331070">
          <w:rPr>
            <w:noProof/>
            <w:webHidden/>
          </w:rPr>
          <w:delText>84</w:delText>
        </w:r>
        <w:r w:rsidR="00331070">
          <w:rPr>
            <w:noProof/>
            <w:webHidden/>
          </w:rPr>
          <w:fldChar w:fldCharType="end"/>
        </w:r>
        <w:r>
          <w:rPr>
            <w:noProof/>
          </w:rPr>
          <w:fldChar w:fldCharType="end"/>
        </w:r>
      </w:del>
    </w:p>
    <w:p w14:paraId="1256E5A8" w14:textId="77777777" w:rsidR="00331070" w:rsidRDefault="005C469B">
      <w:pPr>
        <w:pStyle w:val="TOC3"/>
        <w:tabs>
          <w:tab w:val="right" w:leader="dot" w:pos="9350"/>
        </w:tabs>
        <w:rPr>
          <w:del w:id="446" w:author="Laurence Golding" w:date="2019-05-11T06:51:00Z"/>
          <w:rFonts w:asciiTheme="minorHAnsi" w:eastAsiaTheme="minorEastAsia" w:hAnsiTheme="minorHAnsi" w:cstheme="minorBidi"/>
          <w:noProof/>
          <w:sz w:val="22"/>
          <w:szCs w:val="22"/>
        </w:rPr>
      </w:pPr>
      <w:del w:id="447" w:author="Laurence Golding" w:date="2019-05-11T06:51:00Z">
        <w:r>
          <w:fldChar w:fldCharType="begin"/>
        </w:r>
        <w:r>
          <w:delInstrText xml:space="preserve"> HYPERLINK \l "_Toc516224850" </w:delInstrText>
        </w:r>
        <w:r>
          <w:fldChar w:fldCharType="separate"/>
        </w:r>
        <w:r w:rsidR="00331070" w:rsidRPr="00174A5F">
          <w:rPr>
            <w:rStyle w:val="Hyperlink"/>
            <w:noProof/>
          </w:rPr>
          <w:delText>3.22.3 Binary regions</w:delText>
        </w:r>
        <w:r w:rsidR="00331070">
          <w:rPr>
            <w:noProof/>
            <w:webHidden/>
          </w:rPr>
          <w:tab/>
        </w:r>
        <w:r w:rsidR="00331070">
          <w:rPr>
            <w:noProof/>
            <w:webHidden/>
          </w:rPr>
          <w:fldChar w:fldCharType="begin"/>
        </w:r>
        <w:r w:rsidR="00331070">
          <w:rPr>
            <w:noProof/>
            <w:webHidden/>
          </w:rPr>
          <w:delInstrText xml:space="preserve"> PAGEREF _Toc516224850 \h </w:delInstrText>
        </w:r>
        <w:r w:rsidR="00331070">
          <w:rPr>
            <w:noProof/>
            <w:webHidden/>
          </w:rPr>
        </w:r>
        <w:r w:rsidR="00331070">
          <w:rPr>
            <w:noProof/>
            <w:webHidden/>
          </w:rPr>
          <w:fldChar w:fldCharType="separate"/>
        </w:r>
        <w:r w:rsidR="00331070">
          <w:rPr>
            <w:noProof/>
            <w:webHidden/>
          </w:rPr>
          <w:delText>87</w:delText>
        </w:r>
        <w:r w:rsidR="00331070">
          <w:rPr>
            <w:noProof/>
            <w:webHidden/>
          </w:rPr>
          <w:fldChar w:fldCharType="end"/>
        </w:r>
        <w:r>
          <w:rPr>
            <w:noProof/>
          </w:rPr>
          <w:fldChar w:fldCharType="end"/>
        </w:r>
      </w:del>
    </w:p>
    <w:p w14:paraId="2AB51987" w14:textId="77777777" w:rsidR="00331070" w:rsidRDefault="005C469B">
      <w:pPr>
        <w:pStyle w:val="TOC3"/>
        <w:tabs>
          <w:tab w:val="right" w:leader="dot" w:pos="9350"/>
        </w:tabs>
        <w:rPr>
          <w:del w:id="448" w:author="Laurence Golding" w:date="2019-05-11T06:51:00Z"/>
          <w:rFonts w:asciiTheme="minorHAnsi" w:eastAsiaTheme="minorEastAsia" w:hAnsiTheme="minorHAnsi" w:cstheme="minorBidi"/>
          <w:noProof/>
          <w:sz w:val="22"/>
          <w:szCs w:val="22"/>
        </w:rPr>
      </w:pPr>
      <w:del w:id="449" w:author="Laurence Golding" w:date="2019-05-11T06:51:00Z">
        <w:r>
          <w:fldChar w:fldCharType="begin"/>
        </w:r>
        <w:r>
          <w:delInstrText xml:space="preserve"> HYPERLINK \l "_Toc516224851" </w:delInstrText>
        </w:r>
        <w:r>
          <w:fldChar w:fldCharType="separate"/>
        </w:r>
        <w:r w:rsidR="00331070" w:rsidRPr="00174A5F">
          <w:rPr>
            <w:rStyle w:val="Hyperlink"/>
            <w:noProof/>
          </w:rPr>
          <w:delText>3.22.4 Independence of text and binary regions</w:delText>
        </w:r>
        <w:r w:rsidR="00331070">
          <w:rPr>
            <w:noProof/>
            <w:webHidden/>
          </w:rPr>
          <w:tab/>
        </w:r>
        <w:r w:rsidR="00331070">
          <w:rPr>
            <w:noProof/>
            <w:webHidden/>
          </w:rPr>
          <w:fldChar w:fldCharType="begin"/>
        </w:r>
        <w:r w:rsidR="00331070">
          <w:rPr>
            <w:noProof/>
            <w:webHidden/>
          </w:rPr>
          <w:delInstrText xml:space="preserve"> PAGEREF _Toc516224851 \h </w:delInstrText>
        </w:r>
        <w:r w:rsidR="00331070">
          <w:rPr>
            <w:noProof/>
            <w:webHidden/>
          </w:rPr>
        </w:r>
        <w:r w:rsidR="00331070">
          <w:rPr>
            <w:noProof/>
            <w:webHidden/>
          </w:rPr>
          <w:fldChar w:fldCharType="separate"/>
        </w:r>
        <w:r w:rsidR="00331070">
          <w:rPr>
            <w:noProof/>
            <w:webHidden/>
          </w:rPr>
          <w:delText>87</w:delText>
        </w:r>
        <w:r w:rsidR="00331070">
          <w:rPr>
            <w:noProof/>
            <w:webHidden/>
          </w:rPr>
          <w:fldChar w:fldCharType="end"/>
        </w:r>
        <w:r>
          <w:rPr>
            <w:noProof/>
          </w:rPr>
          <w:fldChar w:fldCharType="end"/>
        </w:r>
      </w:del>
    </w:p>
    <w:p w14:paraId="00A10C11" w14:textId="77777777" w:rsidR="00331070" w:rsidRDefault="005C469B">
      <w:pPr>
        <w:pStyle w:val="TOC3"/>
        <w:tabs>
          <w:tab w:val="right" w:leader="dot" w:pos="9350"/>
        </w:tabs>
        <w:rPr>
          <w:del w:id="450" w:author="Laurence Golding" w:date="2019-05-11T06:51:00Z"/>
          <w:rFonts w:asciiTheme="minorHAnsi" w:eastAsiaTheme="minorEastAsia" w:hAnsiTheme="minorHAnsi" w:cstheme="minorBidi"/>
          <w:noProof/>
          <w:sz w:val="22"/>
          <w:szCs w:val="22"/>
        </w:rPr>
      </w:pPr>
      <w:del w:id="451" w:author="Laurence Golding" w:date="2019-05-11T06:51:00Z">
        <w:r>
          <w:fldChar w:fldCharType="begin"/>
        </w:r>
        <w:r>
          <w:delInstrText xml:space="preserve"> HYPERLINK \l</w:delInstrText>
        </w:r>
        <w:r>
          <w:delInstrText xml:space="preserve"> "_Toc516224852" </w:delInstrText>
        </w:r>
        <w:r>
          <w:fldChar w:fldCharType="separate"/>
        </w:r>
        <w:r w:rsidR="00331070" w:rsidRPr="00174A5F">
          <w:rPr>
            <w:rStyle w:val="Hyperlink"/>
            <w:noProof/>
          </w:rPr>
          <w:delText>3.22.5 startLine property</w:delText>
        </w:r>
        <w:r w:rsidR="00331070">
          <w:rPr>
            <w:noProof/>
            <w:webHidden/>
          </w:rPr>
          <w:tab/>
        </w:r>
        <w:r w:rsidR="00331070">
          <w:rPr>
            <w:noProof/>
            <w:webHidden/>
          </w:rPr>
          <w:fldChar w:fldCharType="begin"/>
        </w:r>
        <w:r w:rsidR="00331070">
          <w:rPr>
            <w:noProof/>
            <w:webHidden/>
          </w:rPr>
          <w:delInstrText xml:space="preserve"> PAGEREF _Toc516224852 \h </w:delInstrText>
        </w:r>
        <w:r w:rsidR="00331070">
          <w:rPr>
            <w:noProof/>
            <w:webHidden/>
          </w:rPr>
        </w:r>
        <w:r w:rsidR="00331070">
          <w:rPr>
            <w:noProof/>
            <w:webHidden/>
          </w:rPr>
          <w:fldChar w:fldCharType="separate"/>
        </w:r>
        <w:r w:rsidR="00331070">
          <w:rPr>
            <w:noProof/>
            <w:webHidden/>
          </w:rPr>
          <w:delText>88</w:delText>
        </w:r>
        <w:r w:rsidR="00331070">
          <w:rPr>
            <w:noProof/>
            <w:webHidden/>
          </w:rPr>
          <w:fldChar w:fldCharType="end"/>
        </w:r>
        <w:r>
          <w:rPr>
            <w:noProof/>
          </w:rPr>
          <w:fldChar w:fldCharType="end"/>
        </w:r>
      </w:del>
    </w:p>
    <w:p w14:paraId="3D58883F" w14:textId="77777777" w:rsidR="00331070" w:rsidRDefault="005C469B">
      <w:pPr>
        <w:pStyle w:val="TOC3"/>
        <w:tabs>
          <w:tab w:val="right" w:leader="dot" w:pos="9350"/>
        </w:tabs>
        <w:rPr>
          <w:del w:id="452" w:author="Laurence Golding" w:date="2019-05-11T06:51:00Z"/>
          <w:rFonts w:asciiTheme="minorHAnsi" w:eastAsiaTheme="minorEastAsia" w:hAnsiTheme="minorHAnsi" w:cstheme="minorBidi"/>
          <w:noProof/>
          <w:sz w:val="22"/>
          <w:szCs w:val="22"/>
        </w:rPr>
      </w:pPr>
      <w:del w:id="453" w:author="Laurence Golding" w:date="2019-05-11T06:51:00Z">
        <w:r>
          <w:fldChar w:fldCharType="begin"/>
        </w:r>
        <w:r>
          <w:delInstrText xml:space="preserve"> HYPERLINK \l "_Toc516224853" </w:delInstrText>
        </w:r>
        <w:r>
          <w:fldChar w:fldCharType="separate"/>
        </w:r>
        <w:r w:rsidR="00331070" w:rsidRPr="00174A5F">
          <w:rPr>
            <w:rStyle w:val="Hyperlink"/>
            <w:noProof/>
          </w:rPr>
          <w:delText>3.22.6 startColumn property</w:delText>
        </w:r>
        <w:r w:rsidR="00331070">
          <w:rPr>
            <w:noProof/>
            <w:webHidden/>
          </w:rPr>
          <w:tab/>
        </w:r>
        <w:r w:rsidR="00331070">
          <w:rPr>
            <w:noProof/>
            <w:webHidden/>
          </w:rPr>
          <w:fldChar w:fldCharType="begin"/>
        </w:r>
        <w:r w:rsidR="00331070">
          <w:rPr>
            <w:noProof/>
            <w:webHidden/>
          </w:rPr>
          <w:delInstrText xml:space="preserve"> PAGEREF _Toc516224853 \h </w:delInstrText>
        </w:r>
        <w:r w:rsidR="00331070">
          <w:rPr>
            <w:noProof/>
            <w:webHidden/>
          </w:rPr>
        </w:r>
        <w:r w:rsidR="00331070">
          <w:rPr>
            <w:noProof/>
            <w:webHidden/>
          </w:rPr>
          <w:fldChar w:fldCharType="separate"/>
        </w:r>
        <w:r w:rsidR="00331070">
          <w:rPr>
            <w:noProof/>
            <w:webHidden/>
          </w:rPr>
          <w:delText>88</w:delText>
        </w:r>
        <w:r w:rsidR="00331070">
          <w:rPr>
            <w:noProof/>
            <w:webHidden/>
          </w:rPr>
          <w:fldChar w:fldCharType="end"/>
        </w:r>
        <w:r>
          <w:rPr>
            <w:noProof/>
          </w:rPr>
          <w:fldChar w:fldCharType="end"/>
        </w:r>
      </w:del>
    </w:p>
    <w:p w14:paraId="086FA8D7" w14:textId="77777777" w:rsidR="00331070" w:rsidRDefault="005C469B">
      <w:pPr>
        <w:pStyle w:val="TOC3"/>
        <w:tabs>
          <w:tab w:val="right" w:leader="dot" w:pos="9350"/>
        </w:tabs>
        <w:rPr>
          <w:del w:id="454" w:author="Laurence Golding" w:date="2019-05-11T06:51:00Z"/>
          <w:rFonts w:asciiTheme="minorHAnsi" w:eastAsiaTheme="minorEastAsia" w:hAnsiTheme="minorHAnsi" w:cstheme="minorBidi"/>
          <w:noProof/>
          <w:sz w:val="22"/>
          <w:szCs w:val="22"/>
        </w:rPr>
      </w:pPr>
      <w:del w:id="455" w:author="Laurence Golding" w:date="2019-05-11T06:51:00Z">
        <w:r>
          <w:fldChar w:fldCharType="begin"/>
        </w:r>
        <w:r>
          <w:delInstrText xml:space="preserve"> HYPERLINK \l "_Toc516224854" </w:delInstrText>
        </w:r>
        <w:r>
          <w:fldChar w:fldCharType="separate"/>
        </w:r>
        <w:r w:rsidR="00331070" w:rsidRPr="00174A5F">
          <w:rPr>
            <w:rStyle w:val="Hyperlink"/>
            <w:noProof/>
          </w:rPr>
          <w:delText>3.22.7 endLine property</w:delText>
        </w:r>
        <w:r w:rsidR="00331070">
          <w:rPr>
            <w:noProof/>
            <w:webHidden/>
          </w:rPr>
          <w:tab/>
        </w:r>
        <w:r w:rsidR="00331070">
          <w:rPr>
            <w:noProof/>
            <w:webHidden/>
          </w:rPr>
          <w:fldChar w:fldCharType="begin"/>
        </w:r>
        <w:r w:rsidR="00331070">
          <w:rPr>
            <w:noProof/>
            <w:webHidden/>
          </w:rPr>
          <w:delInstrText xml:space="preserve"> PAGEREF _Toc516224854 \h </w:delInstrText>
        </w:r>
        <w:r w:rsidR="00331070">
          <w:rPr>
            <w:noProof/>
            <w:webHidden/>
          </w:rPr>
        </w:r>
        <w:r w:rsidR="00331070">
          <w:rPr>
            <w:noProof/>
            <w:webHidden/>
          </w:rPr>
          <w:fldChar w:fldCharType="separate"/>
        </w:r>
        <w:r w:rsidR="00331070">
          <w:rPr>
            <w:noProof/>
            <w:webHidden/>
          </w:rPr>
          <w:delText>88</w:delText>
        </w:r>
        <w:r w:rsidR="00331070">
          <w:rPr>
            <w:noProof/>
            <w:webHidden/>
          </w:rPr>
          <w:fldChar w:fldCharType="end"/>
        </w:r>
        <w:r>
          <w:rPr>
            <w:noProof/>
          </w:rPr>
          <w:fldChar w:fldCharType="end"/>
        </w:r>
      </w:del>
    </w:p>
    <w:p w14:paraId="3EACF7C7" w14:textId="77777777" w:rsidR="00331070" w:rsidRDefault="005C469B">
      <w:pPr>
        <w:pStyle w:val="TOC3"/>
        <w:tabs>
          <w:tab w:val="right" w:leader="dot" w:pos="9350"/>
        </w:tabs>
        <w:rPr>
          <w:del w:id="456" w:author="Laurence Golding" w:date="2019-05-11T06:51:00Z"/>
          <w:rFonts w:asciiTheme="minorHAnsi" w:eastAsiaTheme="minorEastAsia" w:hAnsiTheme="minorHAnsi" w:cstheme="minorBidi"/>
          <w:noProof/>
          <w:sz w:val="22"/>
          <w:szCs w:val="22"/>
        </w:rPr>
      </w:pPr>
      <w:del w:id="457" w:author="Laurence Golding" w:date="2019-05-11T06:51:00Z">
        <w:r>
          <w:fldChar w:fldCharType="begin"/>
        </w:r>
        <w:r>
          <w:delInstrText xml:space="preserve"> HYPERLINK \l "_Toc516224855" </w:delInstrText>
        </w:r>
        <w:r>
          <w:fldChar w:fldCharType="separate"/>
        </w:r>
        <w:r w:rsidR="00331070" w:rsidRPr="00174A5F">
          <w:rPr>
            <w:rStyle w:val="Hyperlink"/>
            <w:noProof/>
          </w:rPr>
          <w:delText>3.22.8 endColumn property</w:delText>
        </w:r>
        <w:r w:rsidR="00331070">
          <w:rPr>
            <w:noProof/>
            <w:webHidden/>
          </w:rPr>
          <w:tab/>
        </w:r>
        <w:r w:rsidR="00331070">
          <w:rPr>
            <w:noProof/>
            <w:webHidden/>
          </w:rPr>
          <w:fldChar w:fldCharType="begin"/>
        </w:r>
        <w:r w:rsidR="00331070">
          <w:rPr>
            <w:noProof/>
            <w:webHidden/>
          </w:rPr>
          <w:delInstrText xml:space="preserve"> PAGEREF _Toc516224855 \h </w:delInstrText>
        </w:r>
        <w:r w:rsidR="00331070">
          <w:rPr>
            <w:noProof/>
            <w:webHidden/>
          </w:rPr>
        </w:r>
        <w:r w:rsidR="00331070">
          <w:rPr>
            <w:noProof/>
            <w:webHidden/>
          </w:rPr>
          <w:fldChar w:fldCharType="separate"/>
        </w:r>
        <w:r w:rsidR="00331070">
          <w:rPr>
            <w:noProof/>
            <w:webHidden/>
          </w:rPr>
          <w:delText>88</w:delText>
        </w:r>
        <w:r w:rsidR="00331070">
          <w:rPr>
            <w:noProof/>
            <w:webHidden/>
          </w:rPr>
          <w:fldChar w:fldCharType="end"/>
        </w:r>
        <w:r>
          <w:rPr>
            <w:noProof/>
          </w:rPr>
          <w:fldChar w:fldCharType="end"/>
        </w:r>
      </w:del>
    </w:p>
    <w:p w14:paraId="0CAA6590" w14:textId="77777777" w:rsidR="00331070" w:rsidRDefault="005C469B">
      <w:pPr>
        <w:pStyle w:val="TOC3"/>
        <w:tabs>
          <w:tab w:val="right" w:leader="dot" w:pos="9350"/>
        </w:tabs>
        <w:rPr>
          <w:del w:id="458" w:author="Laurence Golding" w:date="2019-05-11T06:51:00Z"/>
          <w:rFonts w:asciiTheme="minorHAnsi" w:eastAsiaTheme="minorEastAsia" w:hAnsiTheme="minorHAnsi" w:cstheme="minorBidi"/>
          <w:noProof/>
          <w:sz w:val="22"/>
          <w:szCs w:val="22"/>
        </w:rPr>
      </w:pPr>
      <w:del w:id="459" w:author="Laurence Golding" w:date="2019-05-11T06:51:00Z">
        <w:r>
          <w:fldChar w:fldCharType="begin"/>
        </w:r>
        <w:r>
          <w:delInstrText xml:space="preserve"> HYPERLINK \l "_Toc516224856" </w:delInstrText>
        </w:r>
        <w:r>
          <w:fldChar w:fldCharType="separate"/>
        </w:r>
        <w:r w:rsidR="00331070" w:rsidRPr="00174A5F">
          <w:rPr>
            <w:rStyle w:val="Hyperlink"/>
            <w:noProof/>
          </w:rPr>
          <w:delText>3.22.9 charOffset property</w:delText>
        </w:r>
        <w:r w:rsidR="00331070">
          <w:rPr>
            <w:noProof/>
            <w:webHidden/>
          </w:rPr>
          <w:tab/>
        </w:r>
        <w:r w:rsidR="00331070">
          <w:rPr>
            <w:noProof/>
            <w:webHidden/>
          </w:rPr>
          <w:fldChar w:fldCharType="begin"/>
        </w:r>
        <w:r w:rsidR="00331070">
          <w:rPr>
            <w:noProof/>
            <w:webHidden/>
          </w:rPr>
          <w:delInstrText xml:space="preserve"> PAGEREF _Toc516224856 \h </w:delInstrText>
        </w:r>
        <w:r w:rsidR="00331070">
          <w:rPr>
            <w:noProof/>
            <w:webHidden/>
          </w:rPr>
        </w:r>
        <w:r w:rsidR="00331070">
          <w:rPr>
            <w:noProof/>
            <w:webHidden/>
          </w:rPr>
          <w:fldChar w:fldCharType="separate"/>
        </w:r>
        <w:r w:rsidR="00331070">
          <w:rPr>
            <w:noProof/>
            <w:webHidden/>
          </w:rPr>
          <w:delText>88</w:delText>
        </w:r>
        <w:r w:rsidR="00331070">
          <w:rPr>
            <w:noProof/>
            <w:webHidden/>
          </w:rPr>
          <w:fldChar w:fldCharType="end"/>
        </w:r>
        <w:r>
          <w:rPr>
            <w:noProof/>
          </w:rPr>
          <w:fldChar w:fldCharType="end"/>
        </w:r>
      </w:del>
    </w:p>
    <w:p w14:paraId="0006F7BE" w14:textId="77777777" w:rsidR="00331070" w:rsidRDefault="005C469B">
      <w:pPr>
        <w:pStyle w:val="TOC3"/>
        <w:tabs>
          <w:tab w:val="right" w:leader="dot" w:pos="9350"/>
        </w:tabs>
        <w:rPr>
          <w:del w:id="460" w:author="Laurence Golding" w:date="2019-05-11T06:51:00Z"/>
          <w:rFonts w:asciiTheme="minorHAnsi" w:eastAsiaTheme="minorEastAsia" w:hAnsiTheme="minorHAnsi" w:cstheme="minorBidi"/>
          <w:noProof/>
          <w:sz w:val="22"/>
          <w:szCs w:val="22"/>
        </w:rPr>
      </w:pPr>
      <w:del w:id="461" w:author="Laurence Golding" w:date="2019-05-11T06:51:00Z">
        <w:r>
          <w:fldChar w:fldCharType="begin"/>
        </w:r>
        <w:r>
          <w:delInstrText xml:space="preserve"> HYPERLINK \l "_Toc516224857" </w:delInstrText>
        </w:r>
        <w:r>
          <w:fldChar w:fldCharType="separate"/>
        </w:r>
        <w:r w:rsidR="00331070" w:rsidRPr="00174A5F">
          <w:rPr>
            <w:rStyle w:val="Hyperlink"/>
            <w:noProof/>
          </w:rPr>
          <w:delText>3.22.10 charLength property</w:delText>
        </w:r>
        <w:r w:rsidR="00331070">
          <w:rPr>
            <w:noProof/>
            <w:webHidden/>
          </w:rPr>
          <w:tab/>
        </w:r>
        <w:r w:rsidR="00331070">
          <w:rPr>
            <w:noProof/>
            <w:webHidden/>
          </w:rPr>
          <w:fldChar w:fldCharType="begin"/>
        </w:r>
        <w:r w:rsidR="00331070">
          <w:rPr>
            <w:noProof/>
            <w:webHidden/>
          </w:rPr>
          <w:delInstrText xml:space="preserve"> PAGEREF _Toc516224857 \h </w:delInstrText>
        </w:r>
        <w:r w:rsidR="00331070">
          <w:rPr>
            <w:noProof/>
            <w:webHidden/>
          </w:rPr>
        </w:r>
        <w:r w:rsidR="00331070">
          <w:rPr>
            <w:noProof/>
            <w:webHidden/>
          </w:rPr>
          <w:fldChar w:fldCharType="separate"/>
        </w:r>
        <w:r w:rsidR="00331070">
          <w:rPr>
            <w:noProof/>
            <w:webHidden/>
          </w:rPr>
          <w:delText>88</w:delText>
        </w:r>
        <w:r w:rsidR="00331070">
          <w:rPr>
            <w:noProof/>
            <w:webHidden/>
          </w:rPr>
          <w:fldChar w:fldCharType="end"/>
        </w:r>
        <w:r>
          <w:rPr>
            <w:noProof/>
          </w:rPr>
          <w:fldChar w:fldCharType="end"/>
        </w:r>
      </w:del>
    </w:p>
    <w:p w14:paraId="265AF0DE" w14:textId="77777777" w:rsidR="00331070" w:rsidRDefault="005C469B">
      <w:pPr>
        <w:pStyle w:val="TOC3"/>
        <w:tabs>
          <w:tab w:val="right" w:leader="dot" w:pos="9350"/>
        </w:tabs>
        <w:rPr>
          <w:del w:id="462" w:author="Laurence Golding" w:date="2019-05-11T06:51:00Z"/>
          <w:rFonts w:asciiTheme="minorHAnsi" w:eastAsiaTheme="minorEastAsia" w:hAnsiTheme="minorHAnsi" w:cstheme="minorBidi"/>
          <w:noProof/>
          <w:sz w:val="22"/>
          <w:szCs w:val="22"/>
        </w:rPr>
      </w:pPr>
      <w:del w:id="463" w:author="Laurence Golding" w:date="2019-05-11T06:51:00Z">
        <w:r>
          <w:fldChar w:fldCharType="begin"/>
        </w:r>
        <w:r>
          <w:delInstrText xml:space="preserve"> HYPERLINK \l "_Toc516224858" </w:delInstrText>
        </w:r>
        <w:r>
          <w:fldChar w:fldCharType="separate"/>
        </w:r>
        <w:r w:rsidR="00331070" w:rsidRPr="00174A5F">
          <w:rPr>
            <w:rStyle w:val="Hyperlink"/>
            <w:noProof/>
          </w:rPr>
          <w:delText>3.22.11 byteOffset property</w:delText>
        </w:r>
        <w:r w:rsidR="00331070">
          <w:rPr>
            <w:noProof/>
            <w:webHidden/>
          </w:rPr>
          <w:tab/>
        </w:r>
        <w:r w:rsidR="00331070">
          <w:rPr>
            <w:noProof/>
            <w:webHidden/>
          </w:rPr>
          <w:fldChar w:fldCharType="begin"/>
        </w:r>
        <w:r w:rsidR="00331070">
          <w:rPr>
            <w:noProof/>
            <w:webHidden/>
          </w:rPr>
          <w:delInstrText xml:space="preserve"> PAGEREF _Toc516224858 \h </w:delInstrText>
        </w:r>
        <w:r w:rsidR="00331070">
          <w:rPr>
            <w:noProof/>
            <w:webHidden/>
          </w:rPr>
        </w:r>
        <w:r w:rsidR="00331070">
          <w:rPr>
            <w:noProof/>
            <w:webHidden/>
          </w:rPr>
          <w:fldChar w:fldCharType="separate"/>
        </w:r>
        <w:r w:rsidR="00331070">
          <w:rPr>
            <w:noProof/>
            <w:webHidden/>
          </w:rPr>
          <w:delText>89</w:delText>
        </w:r>
        <w:r w:rsidR="00331070">
          <w:rPr>
            <w:noProof/>
            <w:webHidden/>
          </w:rPr>
          <w:fldChar w:fldCharType="end"/>
        </w:r>
        <w:r>
          <w:rPr>
            <w:noProof/>
          </w:rPr>
          <w:fldChar w:fldCharType="end"/>
        </w:r>
      </w:del>
    </w:p>
    <w:p w14:paraId="09D73B03" w14:textId="77777777" w:rsidR="00331070" w:rsidRDefault="005C469B">
      <w:pPr>
        <w:pStyle w:val="TOC3"/>
        <w:tabs>
          <w:tab w:val="right" w:leader="dot" w:pos="9350"/>
        </w:tabs>
        <w:rPr>
          <w:del w:id="464" w:author="Laurence Golding" w:date="2019-05-11T06:51:00Z"/>
          <w:rFonts w:asciiTheme="minorHAnsi" w:eastAsiaTheme="minorEastAsia" w:hAnsiTheme="minorHAnsi" w:cstheme="minorBidi"/>
          <w:noProof/>
          <w:sz w:val="22"/>
          <w:szCs w:val="22"/>
        </w:rPr>
      </w:pPr>
      <w:del w:id="465" w:author="Laurence Golding" w:date="2019-05-11T06:51:00Z">
        <w:r>
          <w:fldChar w:fldCharType="begin"/>
        </w:r>
        <w:r>
          <w:delInstrText xml:space="preserve"> HYPERLINK \l "_Toc516224859" </w:delInstrText>
        </w:r>
        <w:r>
          <w:fldChar w:fldCharType="separate"/>
        </w:r>
        <w:r w:rsidR="00331070" w:rsidRPr="00174A5F">
          <w:rPr>
            <w:rStyle w:val="Hyperlink"/>
            <w:noProof/>
          </w:rPr>
          <w:delText>3.22.12 byteLength property</w:delText>
        </w:r>
        <w:r w:rsidR="00331070">
          <w:rPr>
            <w:noProof/>
            <w:webHidden/>
          </w:rPr>
          <w:tab/>
        </w:r>
        <w:r w:rsidR="00331070">
          <w:rPr>
            <w:noProof/>
            <w:webHidden/>
          </w:rPr>
          <w:fldChar w:fldCharType="begin"/>
        </w:r>
        <w:r w:rsidR="00331070">
          <w:rPr>
            <w:noProof/>
            <w:webHidden/>
          </w:rPr>
          <w:delInstrText xml:space="preserve"> PAGEREF _Toc516224859 \h </w:delInstrText>
        </w:r>
        <w:r w:rsidR="00331070">
          <w:rPr>
            <w:noProof/>
            <w:webHidden/>
          </w:rPr>
        </w:r>
        <w:r w:rsidR="00331070">
          <w:rPr>
            <w:noProof/>
            <w:webHidden/>
          </w:rPr>
          <w:fldChar w:fldCharType="separate"/>
        </w:r>
        <w:r w:rsidR="00331070">
          <w:rPr>
            <w:noProof/>
            <w:webHidden/>
          </w:rPr>
          <w:delText>89</w:delText>
        </w:r>
        <w:r w:rsidR="00331070">
          <w:rPr>
            <w:noProof/>
            <w:webHidden/>
          </w:rPr>
          <w:fldChar w:fldCharType="end"/>
        </w:r>
        <w:r>
          <w:rPr>
            <w:noProof/>
          </w:rPr>
          <w:fldChar w:fldCharType="end"/>
        </w:r>
      </w:del>
    </w:p>
    <w:p w14:paraId="20FF9259" w14:textId="77777777" w:rsidR="00331070" w:rsidRDefault="005C469B">
      <w:pPr>
        <w:pStyle w:val="TOC3"/>
        <w:tabs>
          <w:tab w:val="right" w:leader="dot" w:pos="9350"/>
        </w:tabs>
        <w:rPr>
          <w:del w:id="466" w:author="Laurence Golding" w:date="2019-05-11T06:51:00Z"/>
          <w:rFonts w:asciiTheme="minorHAnsi" w:eastAsiaTheme="minorEastAsia" w:hAnsiTheme="minorHAnsi" w:cstheme="minorBidi"/>
          <w:noProof/>
          <w:sz w:val="22"/>
          <w:szCs w:val="22"/>
        </w:rPr>
      </w:pPr>
      <w:del w:id="467" w:author="Laurence Golding" w:date="2019-05-11T06:51:00Z">
        <w:r>
          <w:fldChar w:fldCharType="begin"/>
        </w:r>
        <w:r>
          <w:delInstrText xml:space="preserve"> HYPERLINK \l "_Toc516224860" </w:delInstrText>
        </w:r>
        <w:r>
          <w:fldChar w:fldCharType="separate"/>
        </w:r>
        <w:r w:rsidR="00331070" w:rsidRPr="00174A5F">
          <w:rPr>
            <w:rStyle w:val="Hyperlink"/>
            <w:noProof/>
          </w:rPr>
          <w:delText>3.22.13 snippet property</w:delText>
        </w:r>
        <w:r w:rsidR="00331070">
          <w:rPr>
            <w:noProof/>
            <w:webHidden/>
          </w:rPr>
          <w:tab/>
        </w:r>
        <w:r w:rsidR="00331070">
          <w:rPr>
            <w:noProof/>
            <w:webHidden/>
          </w:rPr>
          <w:fldChar w:fldCharType="begin"/>
        </w:r>
        <w:r w:rsidR="00331070">
          <w:rPr>
            <w:noProof/>
            <w:webHidden/>
          </w:rPr>
          <w:delInstrText xml:space="preserve"> PAGEREF _Toc516224860 \h </w:delInstrText>
        </w:r>
        <w:r w:rsidR="00331070">
          <w:rPr>
            <w:noProof/>
            <w:webHidden/>
          </w:rPr>
        </w:r>
        <w:r w:rsidR="00331070">
          <w:rPr>
            <w:noProof/>
            <w:webHidden/>
          </w:rPr>
          <w:fldChar w:fldCharType="separate"/>
        </w:r>
        <w:r w:rsidR="00331070">
          <w:rPr>
            <w:noProof/>
            <w:webHidden/>
          </w:rPr>
          <w:delText>89</w:delText>
        </w:r>
        <w:r w:rsidR="00331070">
          <w:rPr>
            <w:noProof/>
            <w:webHidden/>
          </w:rPr>
          <w:fldChar w:fldCharType="end"/>
        </w:r>
        <w:r>
          <w:rPr>
            <w:noProof/>
          </w:rPr>
          <w:fldChar w:fldCharType="end"/>
        </w:r>
      </w:del>
    </w:p>
    <w:p w14:paraId="079E12EA" w14:textId="77777777" w:rsidR="00331070" w:rsidRDefault="005C469B">
      <w:pPr>
        <w:pStyle w:val="TOC3"/>
        <w:tabs>
          <w:tab w:val="right" w:leader="dot" w:pos="9350"/>
        </w:tabs>
        <w:rPr>
          <w:del w:id="468" w:author="Laurence Golding" w:date="2019-05-11T06:51:00Z"/>
          <w:rFonts w:asciiTheme="minorHAnsi" w:eastAsiaTheme="minorEastAsia" w:hAnsiTheme="minorHAnsi" w:cstheme="minorBidi"/>
          <w:noProof/>
          <w:sz w:val="22"/>
          <w:szCs w:val="22"/>
        </w:rPr>
      </w:pPr>
      <w:del w:id="469" w:author="Laurence Golding" w:date="2019-05-11T06:51:00Z">
        <w:r>
          <w:fldChar w:fldCharType="begin"/>
        </w:r>
        <w:r>
          <w:delInstrText xml:space="preserve"> HYPERLINK \l "_Toc516224861" </w:delInstrText>
        </w:r>
        <w:r>
          <w:fldChar w:fldCharType="separate"/>
        </w:r>
        <w:r w:rsidR="00331070" w:rsidRPr="00174A5F">
          <w:rPr>
            <w:rStyle w:val="Hyperlink"/>
            <w:noProof/>
          </w:rPr>
          <w:delText>3.22.14 message property</w:delText>
        </w:r>
        <w:r w:rsidR="00331070">
          <w:rPr>
            <w:noProof/>
            <w:webHidden/>
          </w:rPr>
          <w:tab/>
        </w:r>
        <w:r w:rsidR="00331070">
          <w:rPr>
            <w:noProof/>
            <w:webHidden/>
          </w:rPr>
          <w:fldChar w:fldCharType="begin"/>
        </w:r>
        <w:r w:rsidR="00331070">
          <w:rPr>
            <w:noProof/>
            <w:webHidden/>
          </w:rPr>
          <w:delInstrText xml:space="preserve"> PAGEREF _Toc516224861 \h </w:delInstrText>
        </w:r>
        <w:r w:rsidR="00331070">
          <w:rPr>
            <w:noProof/>
            <w:webHidden/>
          </w:rPr>
        </w:r>
        <w:r w:rsidR="00331070">
          <w:rPr>
            <w:noProof/>
            <w:webHidden/>
          </w:rPr>
          <w:fldChar w:fldCharType="separate"/>
        </w:r>
        <w:r w:rsidR="00331070">
          <w:rPr>
            <w:noProof/>
            <w:webHidden/>
          </w:rPr>
          <w:delText>89</w:delText>
        </w:r>
        <w:r w:rsidR="00331070">
          <w:rPr>
            <w:noProof/>
            <w:webHidden/>
          </w:rPr>
          <w:fldChar w:fldCharType="end"/>
        </w:r>
        <w:r>
          <w:rPr>
            <w:noProof/>
          </w:rPr>
          <w:fldChar w:fldCharType="end"/>
        </w:r>
      </w:del>
    </w:p>
    <w:p w14:paraId="56483F6C" w14:textId="77777777" w:rsidR="00331070" w:rsidRDefault="005C469B">
      <w:pPr>
        <w:pStyle w:val="TOC2"/>
        <w:tabs>
          <w:tab w:val="right" w:leader="dot" w:pos="9350"/>
        </w:tabs>
        <w:rPr>
          <w:del w:id="470" w:author="Laurence Golding" w:date="2019-05-11T06:51:00Z"/>
          <w:rFonts w:asciiTheme="minorHAnsi" w:eastAsiaTheme="minorEastAsia" w:hAnsiTheme="minorHAnsi" w:cstheme="minorBidi"/>
          <w:noProof/>
          <w:sz w:val="22"/>
          <w:szCs w:val="22"/>
        </w:rPr>
      </w:pPr>
      <w:del w:id="471" w:author="Laurence Golding" w:date="2019-05-11T06:51:00Z">
        <w:r>
          <w:fldChar w:fldCharType="begin"/>
        </w:r>
        <w:r>
          <w:delInstrText xml:space="preserve"> HYPERLINK \l "_Toc516224862" </w:delInstrText>
        </w:r>
        <w:r>
          <w:fldChar w:fldCharType="separate"/>
        </w:r>
        <w:r w:rsidR="00331070" w:rsidRPr="00174A5F">
          <w:rPr>
            <w:rStyle w:val="Hyperlink"/>
            <w:noProof/>
          </w:rPr>
          <w:delText>3.23 rectangle object</w:delText>
        </w:r>
        <w:r w:rsidR="00331070">
          <w:rPr>
            <w:noProof/>
            <w:webHidden/>
          </w:rPr>
          <w:tab/>
        </w:r>
        <w:r w:rsidR="00331070">
          <w:rPr>
            <w:noProof/>
            <w:webHidden/>
          </w:rPr>
          <w:fldChar w:fldCharType="begin"/>
        </w:r>
        <w:r w:rsidR="00331070">
          <w:rPr>
            <w:noProof/>
            <w:webHidden/>
          </w:rPr>
          <w:delInstrText xml:space="preserve"> PAGEREF _Toc516224862 \h </w:delInstrText>
        </w:r>
        <w:r w:rsidR="00331070">
          <w:rPr>
            <w:noProof/>
            <w:webHidden/>
          </w:rPr>
        </w:r>
        <w:r w:rsidR="00331070">
          <w:rPr>
            <w:noProof/>
            <w:webHidden/>
          </w:rPr>
          <w:fldChar w:fldCharType="separate"/>
        </w:r>
        <w:r w:rsidR="00331070">
          <w:rPr>
            <w:noProof/>
            <w:webHidden/>
          </w:rPr>
          <w:delText>89</w:delText>
        </w:r>
        <w:r w:rsidR="00331070">
          <w:rPr>
            <w:noProof/>
            <w:webHidden/>
          </w:rPr>
          <w:fldChar w:fldCharType="end"/>
        </w:r>
        <w:r>
          <w:rPr>
            <w:noProof/>
          </w:rPr>
          <w:fldChar w:fldCharType="end"/>
        </w:r>
      </w:del>
    </w:p>
    <w:p w14:paraId="2CB5F6B7" w14:textId="77777777" w:rsidR="00331070" w:rsidRDefault="005C469B">
      <w:pPr>
        <w:pStyle w:val="TOC3"/>
        <w:tabs>
          <w:tab w:val="right" w:leader="dot" w:pos="9350"/>
        </w:tabs>
        <w:rPr>
          <w:del w:id="472" w:author="Laurence Golding" w:date="2019-05-11T06:51:00Z"/>
          <w:rFonts w:asciiTheme="minorHAnsi" w:eastAsiaTheme="minorEastAsia" w:hAnsiTheme="minorHAnsi" w:cstheme="minorBidi"/>
          <w:noProof/>
          <w:sz w:val="22"/>
          <w:szCs w:val="22"/>
        </w:rPr>
      </w:pPr>
      <w:del w:id="473" w:author="Laurence Golding" w:date="2019-05-11T06:51:00Z">
        <w:r>
          <w:lastRenderedPageBreak/>
          <w:fldChar w:fldCharType="begin"/>
        </w:r>
        <w:r>
          <w:delInstrText xml:space="preserve"> HYPERLINK \l "_Toc516224863" </w:delInstrText>
        </w:r>
        <w:r>
          <w:fldChar w:fldCharType="separate"/>
        </w:r>
        <w:r w:rsidR="00331070" w:rsidRPr="00174A5F">
          <w:rPr>
            <w:rStyle w:val="Hyperlink"/>
            <w:noProof/>
          </w:rPr>
          <w:delText>3.23.1 General</w:delText>
        </w:r>
        <w:r w:rsidR="00331070">
          <w:rPr>
            <w:noProof/>
            <w:webHidden/>
          </w:rPr>
          <w:tab/>
        </w:r>
        <w:r w:rsidR="00331070">
          <w:rPr>
            <w:noProof/>
            <w:webHidden/>
          </w:rPr>
          <w:fldChar w:fldCharType="begin"/>
        </w:r>
        <w:r w:rsidR="00331070">
          <w:rPr>
            <w:noProof/>
            <w:webHidden/>
          </w:rPr>
          <w:delInstrText xml:space="preserve"> PAGEREF _Toc516224863 \h </w:delInstrText>
        </w:r>
        <w:r w:rsidR="00331070">
          <w:rPr>
            <w:noProof/>
            <w:webHidden/>
          </w:rPr>
        </w:r>
        <w:r w:rsidR="00331070">
          <w:rPr>
            <w:noProof/>
            <w:webHidden/>
          </w:rPr>
          <w:fldChar w:fldCharType="separate"/>
        </w:r>
        <w:r w:rsidR="00331070">
          <w:rPr>
            <w:noProof/>
            <w:webHidden/>
          </w:rPr>
          <w:delText>89</w:delText>
        </w:r>
        <w:r w:rsidR="00331070">
          <w:rPr>
            <w:noProof/>
            <w:webHidden/>
          </w:rPr>
          <w:fldChar w:fldCharType="end"/>
        </w:r>
        <w:r>
          <w:rPr>
            <w:noProof/>
          </w:rPr>
          <w:fldChar w:fldCharType="end"/>
        </w:r>
      </w:del>
    </w:p>
    <w:p w14:paraId="5BC69435" w14:textId="77777777" w:rsidR="00331070" w:rsidRDefault="005C469B">
      <w:pPr>
        <w:pStyle w:val="TOC3"/>
        <w:tabs>
          <w:tab w:val="right" w:leader="dot" w:pos="9350"/>
        </w:tabs>
        <w:rPr>
          <w:del w:id="474" w:author="Laurence Golding" w:date="2019-05-11T06:51:00Z"/>
          <w:rFonts w:asciiTheme="minorHAnsi" w:eastAsiaTheme="minorEastAsia" w:hAnsiTheme="minorHAnsi" w:cstheme="minorBidi"/>
          <w:noProof/>
          <w:sz w:val="22"/>
          <w:szCs w:val="22"/>
        </w:rPr>
      </w:pPr>
      <w:del w:id="475" w:author="Laurence Golding" w:date="2019-05-11T06:51:00Z">
        <w:r>
          <w:fldChar w:fldCharType="begin"/>
        </w:r>
        <w:r>
          <w:delInstrText xml:space="preserve"> HYPERLINK \l "_Toc516224864" </w:delInstrText>
        </w:r>
        <w:r>
          <w:fldChar w:fldCharType="separate"/>
        </w:r>
        <w:r w:rsidR="00331070" w:rsidRPr="00174A5F">
          <w:rPr>
            <w:rStyle w:val="Hyperlink"/>
            <w:noProof/>
          </w:rPr>
          <w:delText>3.23.2 top, left, bottom, and right properties</w:delText>
        </w:r>
        <w:r w:rsidR="00331070">
          <w:rPr>
            <w:noProof/>
            <w:webHidden/>
          </w:rPr>
          <w:tab/>
        </w:r>
        <w:r w:rsidR="00331070">
          <w:rPr>
            <w:noProof/>
            <w:webHidden/>
          </w:rPr>
          <w:fldChar w:fldCharType="begin"/>
        </w:r>
        <w:r w:rsidR="00331070">
          <w:rPr>
            <w:noProof/>
            <w:webHidden/>
          </w:rPr>
          <w:delInstrText xml:space="preserve"> PAGEREF _Toc516224864 \h </w:delInstrText>
        </w:r>
        <w:r w:rsidR="00331070">
          <w:rPr>
            <w:noProof/>
            <w:webHidden/>
          </w:rPr>
        </w:r>
        <w:r w:rsidR="00331070">
          <w:rPr>
            <w:noProof/>
            <w:webHidden/>
          </w:rPr>
          <w:fldChar w:fldCharType="separate"/>
        </w:r>
        <w:r w:rsidR="00331070">
          <w:rPr>
            <w:noProof/>
            <w:webHidden/>
          </w:rPr>
          <w:delText>89</w:delText>
        </w:r>
        <w:r w:rsidR="00331070">
          <w:rPr>
            <w:noProof/>
            <w:webHidden/>
          </w:rPr>
          <w:fldChar w:fldCharType="end"/>
        </w:r>
        <w:r>
          <w:rPr>
            <w:noProof/>
          </w:rPr>
          <w:fldChar w:fldCharType="end"/>
        </w:r>
      </w:del>
    </w:p>
    <w:p w14:paraId="6C30AB43" w14:textId="77777777" w:rsidR="00331070" w:rsidRDefault="005C469B">
      <w:pPr>
        <w:pStyle w:val="TOC3"/>
        <w:tabs>
          <w:tab w:val="right" w:leader="dot" w:pos="9350"/>
        </w:tabs>
        <w:rPr>
          <w:del w:id="476" w:author="Laurence Golding" w:date="2019-05-11T06:51:00Z"/>
          <w:rFonts w:asciiTheme="minorHAnsi" w:eastAsiaTheme="minorEastAsia" w:hAnsiTheme="minorHAnsi" w:cstheme="minorBidi"/>
          <w:noProof/>
          <w:sz w:val="22"/>
          <w:szCs w:val="22"/>
        </w:rPr>
      </w:pPr>
      <w:del w:id="477" w:author="Laurence Golding" w:date="2019-05-11T06:51:00Z">
        <w:r>
          <w:fldChar w:fldCharType="begin"/>
        </w:r>
        <w:r>
          <w:delInstrText xml:space="preserve"> HYPERLINK \l "_Toc516224865" </w:delInstrText>
        </w:r>
        <w:r>
          <w:fldChar w:fldCharType="separate"/>
        </w:r>
        <w:r w:rsidR="00331070" w:rsidRPr="00174A5F">
          <w:rPr>
            <w:rStyle w:val="Hyperlink"/>
            <w:noProof/>
          </w:rPr>
          <w:delText>3.23.3 message property</w:delText>
        </w:r>
        <w:r w:rsidR="00331070">
          <w:rPr>
            <w:noProof/>
            <w:webHidden/>
          </w:rPr>
          <w:tab/>
        </w:r>
        <w:r w:rsidR="00331070">
          <w:rPr>
            <w:noProof/>
            <w:webHidden/>
          </w:rPr>
          <w:fldChar w:fldCharType="begin"/>
        </w:r>
        <w:r w:rsidR="00331070">
          <w:rPr>
            <w:noProof/>
            <w:webHidden/>
          </w:rPr>
          <w:delInstrText xml:space="preserve"> PAGEREF _Toc516224865 \h </w:delInstrText>
        </w:r>
        <w:r w:rsidR="00331070">
          <w:rPr>
            <w:noProof/>
            <w:webHidden/>
          </w:rPr>
        </w:r>
        <w:r w:rsidR="00331070">
          <w:rPr>
            <w:noProof/>
            <w:webHidden/>
          </w:rPr>
          <w:fldChar w:fldCharType="separate"/>
        </w:r>
        <w:r w:rsidR="00331070">
          <w:rPr>
            <w:noProof/>
            <w:webHidden/>
          </w:rPr>
          <w:delText>90</w:delText>
        </w:r>
        <w:r w:rsidR="00331070">
          <w:rPr>
            <w:noProof/>
            <w:webHidden/>
          </w:rPr>
          <w:fldChar w:fldCharType="end"/>
        </w:r>
        <w:r>
          <w:rPr>
            <w:noProof/>
          </w:rPr>
          <w:fldChar w:fldCharType="end"/>
        </w:r>
      </w:del>
    </w:p>
    <w:p w14:paraId="22272CC4" w14:textId="77777777" w:rsidR="00331070" w:rsidRDefault="005C469B">
      <w:pPr>
        <w:pStyle w:val="TOC2"/>
        <w:tabs>
          <w:tab w:val="right" w:leader="dot" w:pos="9350"/>
        </w:tabs>
        <w:rPr>
          <w:del w:id="478" w:author="Laurence Golding" w:date="2019-05-11T06:51:00Z"/>
          <w:rFonts w:asciiTheme="minorHAnsi" w:eastAsiaTheme="minorEastAsia" w:hAnsiTheme="minorHAnsi" w:cstheme="minorBidi"/>
          <w:noProof/>
          <w:sz w:val="22"/>
          <w:szCs w:val="22"/>
        </w:rPr>
      </w:pPr>
      <w:del w:id="479" w:author="Laurence Golding" w:date="2019-05-11T06:51:00Z">
        <w:r>
          <w:fldChar w:fldCharType="begin"/>
        </w:r>
        <w:r>
          <w:delInstrText xml:space="preserve"> HYPERLINK \l "_Toc516224866" </w:delInstrText>
        </w:r>
        <w:r>
          <w:fldChar w:fldCharType="separate"/>
        </w:r>
        <w:r w:rsidR="00331070" w:rsidRPr="00174A5F">
          <w:rPr>
            <w:rStyle w:val="Hyperlink"/>
            <w:noProof/>
          </w:rPr>
          <w:delText>3.24 logicalLocation object</w:delText>
        </w:r>
        <w:r w:rsidR="00331070">
          <w:rPr>
            <w:noProof/>
            <w:webHidden/>
          </w:rPr>
          <w:tab/>
        </w:r>
        <w:r w:rsidR="00331070">
          <w:rPr>
            <w:noProof/>
            <w:webHidden/>
          </w:rPr>
          <w:fldChar w:fldCharType="begin"/>
        </w:r>
        <w:r w:rsidR="00331070">
          <w:rPr>
            <w:noProof/>
            <w:webHidden/>
          </w:rPr>
          <w:delInstrText xml:space="preserve"> PAGEREF _Toc516224866 \h </w:delInstrText>
        </w:r>
        <w:r w:rsidR="00331070">
          <w:rPr>
            <w:noProof/>
            <w:webHidden/>
          </w:rPr>
        </w:r>
        <w:r w:rsidR="00331070">
          <w:rPr>
            <w:noProof/>
            <w:webHidden/>
          </w:rPr>
          <w:fldChar w:fldCharType="separate"/>
        </w:r>
        <w:r w:rsidR="00331070">
          <w:rPr>
            <w:noProof/>
            <w:webHidden/>
          </w:rPr>
          <w:delText>90</w:delText>
        </w:r>
        <w:r w:rsidR="00331070">
          <w:rPr>
            <w:noProof/>
            <w:webHidden/>
          </w:rPr>
          <w:fldChar w:fldCharType="end"/>
        </w:r>
        <w:r>
          <w:rPr>
            <w:noProof/>
          </w:rPr>
          <w:fldChar w:fldCharType="end"/>
        </w:r>
      </w:del>
    </w:p>
    <w:p w14:paraId="53ED25C2" w14:textId="77777777" w:rsidR="00331070" w:rsidRDefault="005C469B">
      <w:pPr>
        <w:pStyle w:val="TOC3"/>
        <w:tabs>
          <w:tab w:val="right" w:leader="dot" w:pos="9350"/>
        </w:tabs>
        <w:rPr>
          <w:del w:id="480" w:author="Laurence Golding" w:date="2019-05-11T06:51:00Z"/>
          <w:rFonts w:asciiTheme="minorHAnsi" w:eastAsiaTheme="minorEastAsia" w:hAnsiTheme="minorHAnsi" w:cstheme="minorBidi"/>
          <w:noProof/>
          <w:sz w:val="22"/>
          <w:szCs w:val="22"/>
        </w:rPr>
      </w:pPr>
      <w:del w:id="481" w:author="Laurence Golding" w:date="2019-05-11T06:51:00Z">
        <w:r>
          <w:fldChar w:fldCharType="begin"/>
        </w:r>
        <w:r>
          <w:delInstrText xml:space="preserve"> HYPERLINK \l "_Toc516224867" </w:delInstrText>
        </w:r>
        <w:r>
          <w:fldChar w:fldCharType="separate"/>
        </w:r>
        <w:r w:rsidR="00331070" w:rsidRPr="00174A5F">
          <w:rPr>
            <w:rStyle w:val="Hyperlink"/>
            <w:noProof/>
          </w:rPr>
          <w:delText>3.24.1 General</w:delText>
        </w:r>
        <w:r w:rsidR="00331070">
          <w:rPr>
            <w:noProof/>
            <w:webHidden/>
          </w:rPr>
          <w:tab/>
        </w:r>
        <w:r w:rsidR="00331070">
          <w:rPr>
            <w:noProof/>
            <w:webHidden/>
          </w:rPr>
          <w:fldChar w:fldCharType="begin"/>
        </w:r>
        <w:r w:rsidR="00331070">
          <w:rPr>
            <w:noProof/>
            <w:webHidden/>
          </w:rPr>
          <w:delInstrText xml:space="preserve"> PAGEREF _Toc516224867 \h </w:delInstrText>
        </w:r>
        <w:r w:rsidR="00331070">
          <w:rPr>
            <w:noProof/>
            <w:webHidden/>
          </w:rPr>
        </w:r>
        <w:r w:rsidR="00331070">
          <w:rPr>
            <w:noProof/>
            <w:webHidden/>
          </w:rPr>
          <w:fldChar w:fldCharType="separate"/>
        </w:r>
        <w:r w:rsidR="00331070">
          <w:rPr>
            <w:noProof/>
            <w:webHidden/>
          </w:rPr>
          <w:delText>90</w:delText>
        </w:r>
        <w:r w:rsidR="00331070">
          <w:rPr>
            <w:noProof/>
            <w:webHidden/>
          </w:rPr>
          <w:fldChar w:fldCharType="end"/>
        </w:r>
        <w:r>
          <w:rPr>
            <w:noProof/>
          </w:rPr>
          <w:fldChar w:fldCharType="end"/>
        </w:r>
      </w:del>
    </w:p>
    <w:p w14:paraId="4BCE530D" w14:textId="77777777" w:rsidR="00331070" w:rsidRDefault="005C469B">
      <w:pPr>
        <w:pStyle w:val="TOC3"/>
        <w:tabs>
          <w:tab w:val="right" w:leader="dot" w:pos="9350"/>
        </w:tabs>
        <w:rPr>
          <w:del w:id="482" w:author="Laurence Golding" w:date="2019-05-11T06:51:00Z"/>
          <w:rFonts w:asciiTheme="minorHAnsi" w:eastAsiaTheme="minorEastAsia" w:hAnsiTheme="minorHAnsi" w:cstheme="minorBidi"/>
          <w:noProof/>
          <w:sz w:val="22"/>
          <w:szCs w:val="22"/>
        </w:rPr>
      </w:pPr>
      <w:del w:id="483" w:author="Laurence Golding" w:date="2019-05-11T06:51:00Z">
        <w:r>
          <w:fldChar w:fldCharType="begin"/>
        </w:r>
        <w:r>
          <w:delInstrText xml:space="preserve"> HYPERLINK \l "_Toc516224868" </w:delInstrText>
        </w:r>
        <w:r>
          <w:fldChar w:fldCharType="separate"/>
        </w:r>
        <w:r w:rsidR="00331070" w:rsidRPr="00174A5F">
          <w:rPr>
            <w:rStyle w:val="Hyperlink"/>
            <w:noProof/>
          </w:rPr>
          <w:delText>3.24.2 Logical location naming rules</w:delText>
        </w:r>
        <w:r w:rsidR="00331070">
          <w:rPr>
            <w:noProof/>
            <w:webHidden/>
          </w:rPr>
          <w:tab/>
        </w:r>
        <w:r w:rsidR="00331070">
          <w:rPr>
            <w:noProof/>
            <w:webHidden/>
          </w:rPr>
          <w:fldChar w:fldCharType="begin"/>
        </w:r>
        <w:r w:rsidR="00331070">
          <w:rPr>
            <w:noProof/>
            <w:webHidden/>
          </w:rPr>
          <w:delInstrText xml:space="preserve"> PAGEREF _Toc516224868 \h </w:delInstrText>
        </w:r>
        <w:r w:rsidR="00331070">
          <w:rPr>
            <w:noProof/>
            <w:webHidden/>
          </w:rPr>
        </w:r>
        <w:r w:rsidR="00331070">
          <w:rPr>
            <w:noProof/>
            <w:webHidden/>
          </w:rPr>
          <w:fldChar w:fldCharType="separate"/>
        </w:r>
        <w:r w:rsidR="00331070">
          <w:rPr>
            <w:noProof/>
            <w:webHidden/>
          </w:rPr>
          <w:delText>90</w:delText>
        </w:r>
        <w:r w:rsidR="00331070">
          <w:rPr>
            <w:noProof/>
            <w:webHidden/>
          </w:rPr>
          <w:fldChar w:fldCharType="end"/>
        </w:r>
        <w:r>
          <w:rPr>
            <w:noProof/>
          </w:rPr>
          <w:fldChar w:fldCharType="end"/>
        </w:r>
      </w:del>
    </w:p>
    <w:p w14:paraId="4554EFD1" w14:textId="77777777" w:rsidR="00331070" w:rsidRDefault="005C469B">
      <w:pPr>
        <w:pStyle w:val="TOC3"/>
        <w:tabs>
          <w:tab w:val="right" w:leader="dot" w:pos="9350"/>
        </w:tabs>
        <w:rPr>
          <w:del w:id="484" w:author="Laurence Golding" w:date="2019-05-11T06:51:00Z"/>
          <w:rFonts w:asciiTheme="minorHAnsi" w:eastAsiaTheme="minorEastAsia" w:hAnsiTheme="minorHAnsi" w:cstheme="minorBidi"/>
          <w:noProof/>
          <w:sz w:val="22"/>
          <w:szCs w:val="22"/>
        </w:rPr>
      </w:pPr>
      <w:del w:id="485" w:author="Laurence Golding" w:date="2019-05-11T06:51:00Z">
        <w:r>
          <w:fldChar w:fldCharType="begin"/>
        </w:r>
        <w:r>
          <w:delInstrText xml:space="preserve"> HYPERLINK \l "_Toc516224869" </w:delInstrText>
        </w:r>
        <w:r>
          <w:fldChar w:fldCharType="separate"/>
        </w:r>
        <w:r w:rsidR="00331070" w:rsidRPr="00174A5F">
          <w:rPr>
            <w:rStyle w:val="Hyperlink"/>
            <w:noProof/>
          </w:rPr>
          <w:delText>3.24.3 name property</w:delText>
        </w:r>
        <w:r w:rsidR="00331070">
          <w:rPr>
            <w:noProof/>
            <w:webHidden/>
          </w:rPr>
          <w:tab/>
        </w:r>
        <w:r w:rsidR="00331070">
          <w:rPr>
            <w:noProof/>
            <w:webHidden/>
          </w:rPr>
          <w:fldChar w:fldCharType="begin"/>
        </w:r>
        <w:r w:rsidR="00331070">
          <w:rPr>
            <w:noProof/>
            <w:webHidden/>
          </w:rPr>
          <w:delInstrText xml:space="preserve"> PAGEREF _Toc516224869 \h </w:delInstrText>
        </w:r>
        <w:r w:rsidR="00331070">
          <w:rPr>
            <w:noProof/>
            <w:webHidden/>
          </w:rPr>
        </w:r>
        <w:r w:rsidR="00331070">
          <w:rPr>
            <w:noProof/>
            <w:webHidden/>
          </w:rPr>
          <w:fldChar w:fldCharType="separate"/>
        </w:r>
        <w:r w:rsidR="00331070">
          <w:rPr>
            <w:noProof/>
            <w:webHidden/>
          </w:rPr>
          <w:delText>91</w:delText>
        </w:r>
        <w:r w:rsidR="00331070">
          <w:rPr>
            <w:noProof/>
            <w:webHidden/>
          </w:rPr>
          <w:fldChar w:fldCharType="end"/>
        </w:r>
        <w:r>
          <w:rPr>
            <w:noProof/>
          </w:rPr>
          <w:fldChar w:fldCharType="end"/>
        </w:r>
      </w:del>
    </w:p>
    <w:p w14:paraId="6680F373" w14:textId="77777777" w:rsidR="00331070" w:rsidRDefault="005C469B">
      <w:pPr>
        <w:pStyle w:val="TOC3"/>
        <w:tabs>
          <w:tab w:val="right" w:leader="dot" w:pos="9350"/>
        </w:tabs>
        <w:rPr>
          <w:del w:id="486" w:author="Laurence Golding" w:date="2019-05-11T06:51:00Z"/>
          <w:rFonts w:asciiTheme="minorHAnsi" w:eastAsiaTheme="minorEastAsia" w:hAnsiTheme="minorHAnsi" w:cstheme="minorBidi"/>
          <w:noProof/>
          <w:sz w:val="22"/>
          <w:szCs w:val="22"/>
        </w:rPr>
      </w:pPr>
      <w:del w:id="487" w:author="Laurence Golding" w:date="2019-05-11T06:51:00Z">
        <w:r>
          <w:fldChar w:fldCharType="begin"/>
        </w:r>
        <w:r>
          <w:delInstrText xml:space="preserve"> HYPERLINK \l "_Toc516224870" </w:delInstrText>
        </w:r>
        <w:r>
          <w:fldChar w:fldCharType="separate"/>
        </w:r>
        <w:r w:rsidR="00331070" w:rsidRPr="00174A5F">
          <w:rPr>
            <w:rStyle w:val="Hyperlink"/>
            <w:noProof/>
          </w:rPr>
          <w:delText>3.24.4 fullyQualifiedName property</w:delText>
        </w:r>
        <w:r w:rsidR="00331070">
          <w:rPr>
            <w:noProof/>
            <w:webHidden/>
          </w:rPr>
          <w:tab/>
        </w:r>
        <w:r w:rsidR="00331070">
          <w:rPr>
            <w:noProof/>
            <w:webHidden/>
          </w:rPr>
          <w:fldChar w:fldCharType="begin"/>
        </w:r>
        <w:r w:rsidR="00331070">
          <w:rPr>
            <w:noProof/>
            <w:webHidden/>
          </w:rPr>
          <w:delInstrText xml:space="preserve"> PAGEREF _Toc516224870 \h </w:delInstrText>
        </w:r>
        <w:r w:rsidR="00331070">
          <w:rPr>
            <w:noProof/>
            <w:webHidden/>
          </w:rPr>
        </w:r>
        <w:r w:rsidR="00331070">
          <w:rPr>
            <w:noProof/>
            <w:webHidden/>
          </w:rPr>
          <w:fldChar w:fldCharType="separate"/>
        </w:r>
        <w:r w:rsidR="00331070">
          <w:rPr>
            <w:noProof/>
            <w:webHidden/>
          </w:rPr>
          <w:delText>92</w:delText>
        </w:r>
        <w:r w:rsidR="00331070">
          <w:rPr>
            <w:noProof/>
            <w:webHidden/>
          </w:rPr>
          <w:fldChar w:fldCharType="end"/>
        </w:r>
        <w:r>
          <w:rPr>
            <w:noProof/>
          </w:rPr>
          <w:fldChar w:fldCharType="end"/>
        </w:r>
      </w:del>
    </w:p>
    <w:p w14:paraId="7C086A66" w14:textId="77777777" w:rsidR="00331070" w:rsidRDefault="005C469B">
      <w:pPr>
        <w:pStyle w:val="TOC3"/>
        <w:tabs>
          <w:tab w:val="right" w:leader="dot" w:pos="9350"/>
        </w:tabs>
        <w:rPr>
          <w:del w:id="488" w:author="Laurence Golding" w:date="2019-05-11T06:51:00Z"/>
          <w:rFonts w:asciiTheme="minorHAnsi" w:eastAsiaTheme="minorEastAsia" w:hAnsiTheme="minorHAnsi" w:cstheme="minorBidi"/>
          <w:noProof/>
          <w:sz w:val="22"/>
          <w:szCs w:val="22"/>
        </w:rPr>
      </w:pPr>
      <w:del w:id="489" w:author="Laurence Golding" w:date="2019-05-11T06:51:00Z">
        <w:r>
          <w:fldChar w:fldCharType="begin"/>
        </w:r>
        <w:r>
          <w:delInstrText xml:space="preserve"> HYPERLINK \l "_Toc516224871" </w:delInstrText>
        </w:r>
        <w:r>
          <w:fldChar w:fldCharType="separate"/>
        </w:r>
        <w:r w:rsidR="00331070" w:rsidRPr="00174A5F">
          <w:rPr>
            <w:rStyle w:val="Hyperlink"/>
            <w:noProof/>
          </w:rPr>
          <w:delText>3.24.5 decoratedName property</w:delText>
        </w:r>
        <w:r w:rsidR="00331070">
          <w:rPr>
            <w:noProof/>
            <w:webHidden/>
          </w:rPr>
          <w:tab/>
        </w:r>
        <w:r w:rsidR="00331070">
          <w:rPr>
            <w:noProof/>
            <w:webHidden/>
          </w:rPr>
          <w:fldChar w:fldCharType="begin"/>
        </w:r>
        <w:r w:rsidR="00331070">
          <w:rPr>
            <w:noProof/>
            <w:webHidden/>
          </w:rPr>
          <w:delInstrText xml:space="preserve"> PAGEREF _Toc516224871 \h </w:delInstrText>
        </w:r>
        <w:r w:rsidR="00331070">
          <w:rPr>
            <w:noProof/>
            <w:webHidden/>
          </w:rPr>
        </w:r>
        <w:r w:rsidR="00331070">
          <w:rPr>
            <w:noProof/>
            <w:webHidden/>
          </w:rPr>
          <w:fldChar w:fldCharType="separate"/>
        </w:r>
        <w:r w:rsidR="00331070">
          <w:rPr>
            <w:noProof/>
            <w:webHidden/>
          </w:rPr>
          <w:delText>92</w:delText>
        </w:r>
        <w:r w:rsidR="00331070">
          <w:rPr>
            <w:noProof/>
            <w:webHidden/>
          </w:rPr>
          <w:fldChar w:fldCharType="end"/>
        </w:r>
        <w:r>
          <w:rPr>
            <w:noProof/>
          </w:rPr>
          <w:fldChar w:fldCharType="end"/>
        </w:r>
      </w:del>
    </w:p>
    <w:p w14:paraId="69E6D346" w14:textId="77777777" w:rsidR="00331070" w:rsidRDefault="005C469B">
      <w:pPr>
        <w:pStyle w:val="TOC3"/>
        <w:tabs>
          <w:tab w:val="right" w:leader="dot" w:pos="9350"/>
        </w:tabs>
        <w:rPr>
          <w:del w:id="490" w:author="Laurence Golding" w:date="2019-05-11T06:51:00Z"/>
          <w:rFonts w:asciiTheme="minorHAnsi" w:eastAsiaTheme="minorEastAsia" w:hAnsiTheme="minorHAnsi" w:cstheme="minorBidi"/>
          <w:noProof/>
          <w:sz w:val="22"/>
          <w:szCs w:val="22"/>
        </w:rPr>
      </w:pPr>
      <w:del w:id="491" w:author="Laurence Golding" w:date="2019-05-11T06:51:00Z">
        <w:r>
          <w:fldChar w:fldCharType="begin"/>
        </w:r>
        <w:r>
          <w:delInstrText xml:space="preserve"> HYPERLINK \l "_Toc516224872" </w:delInstrText>
        </w:r>
        <w:r>
          <w:fldChar w:fldCharType="separate"/>
        </w:r>
        <w:r w:rsidR="00331070" w:rsidRPr="00174A5F">
          <w:rPr>
            <w:rStyle w:val="Hyperlink"/>
            <w:noProof/>
          </w:rPr>
          <w:delText>3.24.6 kind property</w:delText>
        </w:r>
        <w:r w:rsidR="00331070">
          <w:rPr>
            <w:noProof/>
            <w:webHidden/>
          </w:rPr>
          <w:tab/>
        </w:r>
        <w:r w:rsidR="00331070">
          <w:rPr>
            <w:noProof/>
            <w:webHidden/>
          </w:rPr>
          <w:fldChar w:fldCharType="begin"/>
        </w:r>
        <w:r w:rsidR="00331070">
          <w:rPr>
            <w:noProof/>
            <w:webHidden/>
          </w:rPr>
          <w:delInstrText xml:space="preserve"> PAGEREF _Toc516224872 \h </w:delInstrText>
        </w:r>
        <w:r w:rsidR="00331070">
          <w:rPr>
            <w:noProof/>
            <w:webHidden/>
          </w:rPr>
        </w:r>
        <w:r w:rsidR="00331070">
          <w:rPr>
            <w:noProof/>
            <w:webHidden/>
          </w:rPr>
          <w:fldChar w:fldCharType="separate"/>
        </w:r>
        <w:r w:rsidR="00331070">
          <w:rPr>
            <w:noProof/>
            <w:webHidden/>
          </w:rPr>
          <w:delText>92</w:delText>
        </w:r>
        <w:r w:rsidR="00331070">
          <w:rPr>
            <w:noProof/>
            <w:webHidden/>
          </w:rPr>
          <w:fldChar w:fldCharType="end"/>
        </w:r>
        <w:r>
          <w:rPr>
            <w:noProof/>
          </w:rPr>
          <w:fldChar w:fldCharType="end"/>
        </w:r>
      </w:del>
    </w:p>
    <w:p w14:paraId="574406F6" w14:textId="77777777" w:rsidR="00331070" w:rsidRDefault="005C469B">
      <w:pPr>
        <w:pStyle w:val="TOC3"/>
        <w:tabs>
          <w:tab w:val="right" w:leader="dot" w:pos="9350"/>
        </w:tabs>
        <w:rPr>
          <w:del w:id="492" w:author="Laurence Golding" w:date="2019-05-11T06:51:00Z"/>
          <w:rFonts w:asciiTheme="minorHAnsi" w:eastAsiaTheme="minorEastAsia" w:hAnsiTheme="minorHAnsi" w:cstheme="minorBidi"/>
          <w:noProof/>
          <w:sz w:val="22"/>
          <w:szCs w:val="22"/>
        </w:rPr>
      </w:pPr>
      <w:del w:id="493" w:author="Laurence Golding" w:date="2019-05-11T06:51:00Z">
        <w:r>
          <w:fldChar w:fldCharType="begin"/>
        </w:r>
        <w:r>
          <w:delInstrText xml:space="preserve"> HYPERLINK \l "_Toc516224873" </w:delInstrText>
        </w:r>
        <w:r>
          <w:fldChar w:fldCharType="separate"/>
        </w:r>
        <w:r w:rsidR="00331070" w:rsidRPr="00174A5F">
          <w:rPr>
            <w:rStyle w:val="Hyperlink"/>
            <w:noProof/>
          </w:rPr>
          <w:delText>3.24.7 parentKey property</w:delText>
        </w:r>
        <w:r w:rsidR="00331070">
          <w:rPr>
            <w:noProof/>
            <w:webHidden/>
          </w:rPr>
          <w:tab/>
        </w:r>
        <w:r w:rsidR="00331070">
          <w:rPr>
            <w:noProof/>
            <w:webHidden/>
          </w:rPr>
          <w:fldChar w:fldCharType="begin"/>
        </w:r>
        <w:r w:rsidR="00331070">
          <w:rPr>
            <w:noProof/>
            <w:webHidden/>
          </w:rPr>
          <w:delInstrText xml:space="preserve"> PAGEREF _Toc516224873 \h </w:delInstrText>
        </w:r>
        <w:r w:rsidR="00331070">
          <w:rPr>
            <w:noProof/>
            <w:webHidden/>
          </w:rPr>
        </w:r>
        <w:r w:rsidR="00331070">
          <w:rPr>
            <w:noProof/>
            <w:webHidden/>
          </w:rPr>
          <w:fldChar w:fldCharType="separate"/>
        </w:r>
        <w:r w:rsidR="00331070">
          <w:rPr>
            <w:noProof/>
            <w:webHidden/>
          </w:rPr>
          <w:delText>92</w:delText>
        </w:r>
        <w:r w:rsidR="00331070">
          <w:rPr>
            <w:noProof/>
            <w:webHidden/>
          </w:rPr>
          <w:fldChar w:fldCharType="end"/>
        </w:r>
        <w:r>
          <w:rPr>
            <w:noProof/>
          </w:rPr>
          <w:fldChar w:fldCharType="end"/>
        </w:r>
      </w:del>
    </w:p>
    <w:p w14:paraId="67CBDFBC" w14:textId="77777777" w:rsidR="00331070" w:rsidRDefault="005C469B">
      <w:pPr>
        <w:pStyle w:val="TOC2"/>
        <w:tabs>
          <w:tab w:val="right" w:leader="dot" w:pos="9350"/>
        </w:tabs>
        <w:rPr>
          <w:del w:id="494" w:author="Laurence Golding" w:date="2019-05-11T06:51:00Z"/>
          <w:rFonts w:asciiTheme="minorHAnsi" w:eastAsiaTheme="minorEastAsia" w:hAnsiTheme="minorHAnsi" w:cstheme="minorBidi"/>
          <w:noProof/>
          <w:sz w:val="22"/>
          <w:szCs w:val="22"/>
        </w:rPr>
      </w:pPr>
      <w:del w:id="495" w:author="Laurence Golding" w:date="2019-05-11T06:51:00Z">
        <w:r>
          <w:fldChar w:fldCharType="begin"/>
        </w:r>
        <w:r>
          <w:delInstrText xml:space="preserve"> HYPERLINK \l "_Toc516224874" </w:delInstrText>
        </w:r>
        <w:r>
          <w:fldChar w:fldCharType="separate"/>
        </w:r>
        <w:r w:rsidR="00331070" w:rsidRPr="00174A5F">
          <w:rPr>
            <w:rStyle w:val="Hyperlink"/>
            <w:noProof/>
          </w:rPr>
          <w:delText>3.25 codeFlow object</w:delText>
        </w:r>
        <w:r w:rsidR="00331070">
          <w:rPr>
            <w:noProof/>
            <w:webHidden/>
          </w:rPr>
          <w:tab/>
        </w:r>
        <w:r w:rsidR="00331070">
          <w:rPr>
            <w:noProof/>
            <w:webHidden/>
          </w:rPr>
          <w:fldChar w:fldCharType="begin"/>
        </w:r>
        <w:r w:rsidR="00331070">
          <w:rPr>
            <w:noProof/>
            <w:webHidden/>
          </w:rPr>
          <w:delInstrText xml:space="preserve"> PAGEREF _Toc516224874 \h </w:delInstrText>
        </w:r>
        <w:r w:rsidR="00331070">
          <w:rPr>
            <w:noProof/>
            <w:webHidden/>
          </w:rPr>
        </w:r>
        <w:r w:rsidR="00331070">
          <w:rPr>
            <w:noProof/>
            <w:webHidden/>
          </w:rPr>
          <w:fldChar w:fldCharType="separate"/>
        </w:r>
        <w:r w:rsidR="00331070">
          <w:rPr>
            <w:noProof/>
            <w:webHidden/>
          </w:rPr>
          <w:delText>93</w:delText>
        </w:r>
        <w:r w:rsidR="00331070">
          <w:rPr>
            <w:noProof/>
            <w:webHidden/>
          </w:rPr>
          <w:fldChar w:fldCharType="end"/>
        </w:r>
        <w:r>
          <w:rPr>
            <w:noProof/>
          </w:rPr>
          <w:fldChar w:fldCharType="end"/>
        </w:r>
      </w:del>
    </w:p>
    <w:p w14:paraId="13531D5F" w14:textId="77777777" w:rsidR="00331070" w:rsidRDefault="005C469B">
      <w:pPr>
        <w:pStyle w:val="TOC3"/>
        <w:tabs>
          <w:tab w:val="right" w:leader="dot" w:pos="9350"/>
        </w:tabs>
        <w:rPr>
          <w:del w:id="496" w:author="Laurence Golding" w:date="2019-05-11T06:51:00Z"/>
          <w:rFonts w:asciiTheme="minorHAnsi" w:eastAsiaTheme="minorEastAsia" w:hAnsiTheme="minorHAnsi" w:cstheme="minorBidi"/>
          <w:noProof/>
          <w:sz w:val="22"/>
          <w:szCs w:val="22"/>
        </w:rPr>
      </w:pPr>
      <w:del w:id="497" w:author="Laurence Golding" w:date="2019-05-11T06:51:00Z">
        <w:r>
          <w:fldChar w:fldCharType="begin"/>
        </w:r>
        <w:r>
          <w:delInstrText xml:space="preserve"> HYPERLINK \l "_Toc516224875" </w:delInstrText>
        </w:r>
        <w:r>
          <w:fldChar w:fldCharType="separate"/>
        </w:r>
        <w:r w:rsidR="00331070" w:rsidRPr="00174A5F">
          <w:rPr>
            <w:rStyle w:val="Hyperlink"/>
            <w:noProof/>
          </w:rPr>
          <w:delText>3.25.1 General</w:delText>
        </w:r>
        <w:r w:rsidR="00331070">
          <w:rPr>
            <w:noProof/>
            <w:webHidden/>
          </w:rPr>
          <w:tab/>
        </w:r>
        <w:r w:rsidR="00331070">
          <w:rPr>
            <w:noProof/>
            <w:webHidden/>
          </w:rPr>
          <w:fldChar w:fldCharType="begin"/>
        </w:r>
        <w:r w:rsidR="00331070">
          <w:rPr>
            <w:noProof/>
            <w:webHidden/>
          </w:rPr>
          <w:delInstrText xml:space="preserve"> PAGEREF _Toc516224875 \h </w:delInstrText>
        </w:r>
        <w:r w:rsidR="00331070">
          <w:rPr>
            <w:noProof/>
            <w:webHidden/>
          </w:rPr>
        </w:r>
        <w:r w:rsidR="00331070">
          <w:rPr>
            <w:noProof/>
            <w:webHidden/>
          </w:rPr>
          <w:fldChar w:fldCharType="separate"/>
        </w:r>
        <w:r w:rsidR="00331070">
          <w:rPr>
            <w:noProof/>
            <w:webHidden/>
          </w:rPr>
          <w:delText>93</w:delText>
        </w:r>
        <w:r w:rsidR="00331070">
          <w:rPr>
            <w:noProof/>
            <w:webHidden/>
          </w:rPr>
          <w:fldChar w:fldCharType="end"/>
        </w:r>
        <w:r>
          <w:rPr>
            <w:noProof/>
          </w:rPr>
          <w:fldChar w:fldCharType="end"/>
        </w:r>
      </w:del>
    </w:p>
    <w:p w14:paraId="769A7277" w14:textId="77777777" w:rsidR="00331070" w:rsidRDefault="005C469B">
      <w:pPr>
        <w:pStyle w:val="TOC3"/>
        <w:tabs>
          <w:tab w:val="right" w:leader="dot" w:pos="9350"/>
        </w:tabs>
        <w:rPr>
          <w:del w:id="498" w:author="Laurence Golding" w:date="2019-05-11T06:51:00Z"/>
          <w:rFonts w:asciiTheme="minorHAnsi" w:eastAsiaTheme="minorEastAsia" w:hAnsiTheme="minorHAnsi" w:cstheme="minorBidi"/>
          <w:noProof/>
          <w:sz w:val="22"/>
          <w:szCs w:val="22"/>
        </w:rPr>
      </w:pPr>
      <w:del w:id="499" w:author="Laurence Golding" w:date="2019-05-11T06:51:00Z">
        <w:r>
          <w:fldChar w:fldCharType="begin"/>
        </w:r>
        <w:r>
          <w:delInstrText xml:space="preserve"> HYPERLINK \l "_Toc516224876" </w:delInstrText>
        </w:r>
        <w:r>
          <w:fldChar w:fldCharType="separate"/>
        </w:r>
        <w:r w:rsidR="00331070" w:rsidRPr="00174A5F">
          <w:rPr>
            <w:rStyle w:val="Hyperlink"/>
            <w:noProof/>
          </w:rPr>
          <w:delText>3.25.2 message property</w:delText>
        </w:r>
        <w:r w:rsidR="00331070">
          <w:rPr>
            <w:noProof/>
            <w:webHidden/>
          </w:rPr>
          <w:tab/>
        </w:r>
        <w:r w:rsidR="00331070">
          <w:rPr>
            <w:noProof/>
            <w:webHidden/>
          </w:rPr>
          <w:fldChar w:fldCharType="begin"/>
        </w:r>
        <w:r w:rsidR="00331070">
          <w:rPr>
            <w:noProof/>
            <w:webHidden/>
          </w:rPr>
          <w:delInstrText xml:space="preserve"> PAGEREF _Toc516224876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1E263ED6" w14:textId="77777777" w:rsidR="00331070" w:rsidRDefault="005C469B">
      <w:pPr>
        <w:pStyle w:val="TOC3"/>
        <w:tabs>
          <w:tab w:val="right" w:leader="dot" w:pos="9350"/>
        </w:tabs>
        <w:rPr>
          <w:del w:id="500" w:author="Laurence Golding" w:date="2019-05-11T06:51:00Z"/>
          <w:rFonts w:asciiTheme="minorHAnsi" w:eastAsiaTheme="minorEastAsia" w:hAnsiTheme="minorHAnsi" w:cstheme="minorBidi"/>
          <w:noProof/>
          <w:sz w:val="22"/>
          <w:szCs w:val="22"/>
        </w:rPr>
      </w:pPr>
      <w:del w:id="501" w:author="Laurence Golding" w:date="2019-05-11T06:51:00Z">
        <w:r>
          <w:fldChar w:fldCharType="begin"/>
        </w:r>
        <w:r>
          <w:delInstrText xml:space="preserve"> HYPERLINK \l "_Toc516224877" </w:delInstrText>
        </w:r>
        <w:r>
          <w:fldChar w:fldCharType="separate"/>
        </w:r>
        <w:r w:rsidR="00331070" w:rsidRPr="00174A5F">
          <w:rPr>
            <w:rStyle w:val="Hyperlink"/>
            <w:noProof/>
          </w:rPr>
          <w:delText>3.25.3 threadFlows property</w:delText>
        </w:r>
        <w:r w:rsidR="00331070">
          <w:rPr>
            <w:noProof/>
            <w:webHidden/>
          </w:rPr>
          <w:tab/>
        </w:r>
        <w:r w:rsidR="00331070">
          <w:rPr>
            <w:noProof/>
            <w:webHidden/>
          </w:rPr>
          <w:fldChar w:fldCharType="begin"/>
        </w:r>
        <w:r w:rsidR="00331070">
          <w:rPr>
            <w:noProof/>
            <w:webHidden/>
          </w:rPr>
          <w:delInstrText xml:space="preserve"> PAGEREF _Toc516224877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3C45581B" w14:textId="77777777" w:rsidR="00331070" w:rsidRDefault="005C469B">
      <w:pPr>
        <w:pStyle w:val="TOC3"/>
        <w:tabs>
          <w:tab w:val="right" w:leader="dot" w:pos="9350"/>
        </w:tabs>
        <w:rPr>
          <w:del w:id="502" w:author="Laurence Golding" w:date="2019-05-11T06:51:00Z"/>
          <w:rFonts w:asciiTheme="minorHAnsi" w:eastAsiaTheme="minorEastAsia" w:hAnsiTheme="minorHAnsi" w:cstheme="minorBidi"/>
          <w:noProof/>
          <w:sz w:val="22"/>
          <w:szCs w:val="22"/>
        </w:rPr>
      </w:pPr>
      <w:del w:id="503" w:author="Laurence Golding" w:date="2019-05-11T06:51:00Z">
        <w:r>
          <w:fldChar w:fldCharType="begin"/>
        </w:r>
        <w:r>
          <w:delInstrText xml:space="preserve"> HYPERLINK \l "_Toc516224878" </w:delInstrText>
        </w:r>
        <w:r>
          <w:fldChar w:fldCharType="separate"/>
        </w:r>
        <w:r w:rsidR="00331070" w:rsidRPr="00174A5F">
          <w:rPr>
            <w:rStyle w:val="Hyperlink"/>
            <w:noProof/>
          </w:rPr>
          <w:delText>3.25.4 properties property</w:delText>
        </w:r>
        <w:r w:rsidR="00331070">
          <w:rPr>
            <w:noProof/>
            <w:webHidden/>
          </w:rPr>
          <w:tab/>
        </w:r>
        <w:r w:rsidR="00331070">
          <w:rPr>
            <w:noProof/>
            <w:webHidden/>
          </w:rPr>
          <w:fldChar w:fldCharType="begin"/>
        </w:r>
        <w:r w:rsidR="00331070">
          <w:rPr>
            <w:noProof/>
            <w:webHidden/>
          </w:rPr>
          <w:delInstrText xml:space="preserve"> PAGEREF _Toc516224878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4B51DEC5" w14:textId="77777777" w:rsidR="00331070" w:rsidRDefault="005C469B">
      <w:pPr>
        <w:pStyle w:val="TOC2"/>
        <w:tabs>
          <w:tab w:val="right" w:leader="dot" w:pos="9350"/>
        </w:tabs>
        <w:rPr>
          <w:del w:id="504" w:author="Laurence Golding" w:date="2019-05-11T06:51:00Z"/>
          <w:rFonts w:asciiTheme="minorHAnsi" w:eastAsiaTheme="minorEastAsia" w:hAnsiTheme="minorHAnsi" w:cstheme="minorBidi"/>
          <w:noProof/>
          <w:sz w:val="22"/>
          <w:szCs w:val="22"/>
        </w:rPr>
      </w:pPr>
      <w:del w:id="505" w:author="Laurence Golding" w:date="2019-05-11T06:51:00Z">
        <w:r>
          <w:fldChar w:fldCharType="begin"/>
        </w:r>
        <w:r>
          <w:delInstrText xml:space="preserve"> HYPERLINK \l "_Toc516224879" </w:delInstrText>
        </w:r>
        <w:r>
          <w:fldChar w:fldCharType="separate"/>
        </w:r>
        <w:r w:rsidR="00331070" w:rsidRPr="00174A5F">
          <w:rPr>
            <w:rStyle w:val="Hyperlink"/>
            <w:noProof/>
          </w:rPr>
          <w:delText>3.26 threadFlow object</w:delText>
        </w:r>
        <w:r w:rsidR="00331070">
          <w:rPr>
            <w:noProof/>
            <w:webHidden/>
          </w:rPr>
          <w:tab/>
        </w:r>
        <w:r w:rsidR="00331070">
          <w:rPr>
            <w:noProof/>
            <w:webHidden/>
          </w:rPr>
          <w:fldChar w:fldCharType="begin"/>
        </w:r>
        <w:r w:rsidR="00331070">
          <w:rPr>
            <w:noProof/>
            <w:webHidden/>
          </w:rPr>
          <w:delInstrText xml:space="preserve"> PAGEREF _Toc516224879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1EDC190A" w14:textId="77777777" w:rsidR="00331070" w:rsidRDefault="005C469B">
      <w:pPr>
        <w:pStyle w:val="TOC3"/>
        <w:tabs>
          <w:tab w:val="right" w:leader="dot" w:pos="9350"/>
        </w:tabs>
        <w:rPr>
          <w:del w:id="506" w:author="Laurence Golding" w:date="2019-05-11T06:51:00Z"/>
          <w:rFonts w:asciiTheme="minorHAnsi" w:eastAsiaTheme="minorEastAsia" w:hAnsiTheme="minorHAnsi" w:cstheme="minorBidi"/>
          <w:noProof/>
          <w:sz w:val="22"/>
          <w:szCs w:val="22"/>
        </w:rPr>
      </w:pPr>
      <w:del w:id="507" w:author="Laurence Golding" w:date="2019-05-11T06:51:00Z">
        <w:r>
          <w:fldChar w:fldCharType="begin"/>
        </w:r>
        <w:r>
          <w:delInstrText xml:space="preserve"> HYPERLINK \l "_Toc516224880" </w:delInstrText>
        </w:r>
        <w:r>
          <w:fldChar w:fldCharType="separate"/>
        </w:r>
        <w:r w:rsidR="00331070" w:rsidRPr="00174A5F">
          <w:rPr>
            <w:rStyle w:val="Hyperlink"/>
            <w:noProof/>
          </w:rPr>
          <w:delText>3.26.1 General</w:delText>
        </w:r>
        <w:r w:rsidR="00331070">
          <w:rPr>
            <w:noProof/>
            <w:webHidden/>
          </w:rPr>
          <w:tab/>
        </w:r>
        <w:r w:rsidR="00331070">
          <w:rPr>
            <w:noProof/>
            <w:webHidden/>
          </w:rPr>
          <w:fldChar w:fldCharType="begin"/>
        </w:r>
        <w:r w:rsidR="00331070">
          <w:rPr>
            <w:noProof/>
            <w:webHidden/>
          </w:rPr>
          <w:delInstrText xml:space="preserve"> PAGEREF _Toc516224880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7CB95691" w14:textId="77777777" w:rsidR="00331070" w:rsidRDefault="005C469B">
      <w:pPr>
        <w:pStyle w:val="TOC3"/>
        <w:tabs>
          <w:tab w:val="right" w:leader="dot" w:pos="9350"/>
        </w:tabs>
        <w:rPr>
          <w:del w:id="508" w:author="Laurence Golding" w:date="2019-05-11T06:51:00Z"/>
          <w:rFonts w:asciiTheme="minorHAnsi" w:eastAsiaTheme="minorEastAsia" w:hAnsiTheme="minorHAnsi" w:cstheme="minorBidi"/>
          <w:noProof/>
          <w:sz w:val="22"/>
          <w:szCs w:val="22"/>
        </w:rPr>
      </w:pPr>
      <w:del w:id="509" w:author="Laurence Golding" w:date="2019-05-11T06:51:00Z">
        <w:r>
          <w:fldChar w:fldCharType="begin"/>
        </w:r>
        <w:r>
          <w:delInstrText xml:space="preserve"> HYPERLINK \l "_Toc516224881" </w:delInstrText>
        </w:r>
        <w:r>
          <w:fldChar w:fldCharType="separate"/>
        </w:r>
        <w:r w:rsidR="00331070" w:rsidRPr="00174A5F">
          <w:rPr>
            <w:rStyle w:val="Hyperlink"/>
            <w:noProof/>
          </w:rPr>
          <w:delText>3.26.2 id property</w:delText>
        </w:r>
        <w:r w:rsidR="00331070">
          <w:rPr>
            <w:noProof/>
            <w:webHidden/>
          </w:rPr>
          <w:tab/>
        </w:r>
        <w:r w:rsidR="00331070">
          <w:rPr>
            <w:noProof/>
            <w:webHidden/>
          </w:rPr>
          <w:fldChar w:fldCharType="begin"/>
        </w:r>
        <w:r w:rsidR="00331070">
          <w:rPr>
            <w:noProof/>
            <w:webHidden/>
          </w:rPr>
          <w:delInstrText xml:space="preserve"> PAGEREF _Toc516224881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6D3AF2E2" w14:textId="77777777" w:rsidR="00331070" w:rsidRDefault="005C469B">
      <w:pPr>
        <w:pStyle w:val="TOC3"/>
        <w:tabs>
          <w:tab w:val="right" w:leader="dot" w:pos="9350"/>
        </w:tabs>
        <w:rPr>
          <w:del w:id="510" w:author="Laurence Golding" w:date="2019-05-11T06:51:00Z"/>
          <w:rFonts w:asciiTheme="minorHAnsi" w:eastAsiaTheme="minorEastAsia" w:hAnsiTheme="minorHAnsi" w:cstheme="minorBidi"/>
          <w:noProof/>
          <w:sz w:val="22"/>
          <w:szCs w:val="22"/>
        </w:rPr>
      </w:pPr>
      <w:del w:id="511" w:author="Laurence Golding" w:date="2019-05-11T06:51:00Z">
        <w:r>
          <w:fldChar w:fldCharType="begin"/>
        </w:r>
        <w:r>
          <w:delInstrText xml:space="preserve"> HYPERLINK \l "_Toc516224882" </w:delInstrText>
        </w:r>
        <w:r>
          <w:fldChar w:fldCharType="separate"/>
        </w:r>
        <w:r w:rsidR="00331070" w:rsidRPr="00174A5F">
          <w:rPr>
            <w:rStyle w:val="Hyperlink"/>
            <w:noProof/>
          </w:rPr>
          <w:delText>3.26.3 message property</w:delText>
        </w:r>
        <w:r w:rsidR="00331070">
          <w:rPr>
            <w:noProof/>
            <w:webHidden/>
          </w:rPr>
          <w:tab/>
        </w:r>
        <w:r w:rsidR="00331070">
          <w:rPr>
            <w:noProof/>
            <w:webHidden/>
          </w:rPr>
          <w:fldChar w:fldCharType="begin"/>
        </w:r>
        <w:r w:rsidR="00331070">
          <w:rPr>
            <w:noProof/>
            <w:webHidden/>
          </w:rPr>
          <w:delInstrText xml:space="preserve"> PAGEREF _Toc516224882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0984ABD6" w14:textId="77777777" w:rsidR="00331070" w:rsidRDefault="005C469B">
      <w:pPr>
        <w:pStyle w:val="TOC3"/>
        <w:tabs>
          <w:tab w:val="right" w:leader="dot" w:pos="9350"/>
        </w:tabs>
        <w:rPr>
          <w:del w:id="512" w:author="Laurence Golding" w:date="2019-05-11T06:51:00Z"/>
          <w:rFonts w:asciiTheme="minorHAnsi" w:eastAsiaTheme="minorEastAsia" w:hAnsiTheme="minorHAnsi" w:cstheme="minorBidi"/>
          <w:noProof/>
          <w:sz w:val="22"/>
          <w:szCs w:val="22"/>
        </w:rPr>
      </w:pPr>
      <w:del w:id="513" w:author="Laurence Golding" w:date="2019-05-11T06:51:00Z">
        <w:r>
          <w:fldChar w:fldCharType="begin"/>
        </w:r>
        <w:r>
          <w:delInstrText xml:space="preserve"> HYPERLINK \l "_Toc516224883" </w:delInstrText>
        </w:r>
        <w:r>
          <w:fldChar w:fldCharType="separate"/>
        </w:r>
        <w:r w:rsidR="00331070" w:rsidRPr="00174A5F">
          <w:rPr>
            <w:rStyle w:val="Hyperlink"/>
            <w:noProof/>
          </w:rPr>
          <w:delText>3.26.4 locations property</w:delText>
        </w:r>
        <w:r w:rsidR="00331070">
          <w:rPr>
            <w:noProof/>
            <w:webHidden/>
          </w:rPr>
          <w:tab/>
        </w:r>
        <w:r w:rsidR="00331070">
          <w:rPr>
            <w:noProof/>
            <w:webHidden/>
          </w:rPr>
          <w:fldChar w:fldCharType="begin"/>
        </w:r>
        <w:r w:rsidR="00331070">
          <w:rPr>
            <w:noProof/>
            <w:webHidden/>
          </w:rPr>
          <w:delInstrText xml:space="preserve"> PAGEREF _Toc516224883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41C0DB3A" w14:textId="77777777" w:rsidR="00331070" w:rsidRDefault="005C469B">
      <w:pPr>
        <w:pStyle w:val="TOC3"/>
        <w:tabs>
          <w:tab w:val="right" w:leader="dot" w:pos="9350"/>
        </w:tabs>
        <w:rPr>
          <w:del w:id="514" w:author="Laurence Golding" w:date="2019-05-11T06:51:00Z"/>
          <w:rFonts w:asciiTheme="minorHAnsi" w:eastAsiaTheme="minorEastAsia" w:hAnsiTheme="minorHAnsi" w:cstheme="minorBidi"/>
          <w:noProof/>
          <w:sz w:val="22"/>
          <w:szCs w:val="22"/>
        </w:rPr>
      </w:pPr>
      <w:del w:id="515" w:author="Laurence Golding" w:date="2019-05-11T06:51:00Z">
        <w:r>
          <w:fldChar w:fldCharType="begin"/>
        </w:r>
        <w:r>
          <w:delInstrText xml:space="preserve"> HYPERLINK \l "_Toc516224884" </w:delInstrText>
        </w:r>
        <w:r>
          <w:fldChar w:fldCharType="separate"/>
        </w:r>
        <w:r w:rsidR="00331070" w:rsidRPr="00174A5F">
          <w:rPr>
            <w:rStyle w:val="Hyperlink"/>
            <w:noProof/>
          </w:rPr>
          <w:delText>3.26.5 properties property</w:delText>
        </w:r>
        <w:r w:rsidR="00331070">
          <w:rPr>
            <w:noProof/>
            <w:webHidden/>
          </w:rPr>
          <w:tab/>
        </w:r>
        <w:r w:rsidR="00331070">
          <w:rPr>
            <w:noProof/>
            <w:webHidden/>
          </w:rPr>
          <w:fldChar w:fldCharType="begin"/>
        </w:r>
        <w:r w:rsidR="00331070">
          <w:rPr>
            <w:noProof/>
            <w:webHidden/>
          </w:rPr>
          <w:delInstrText xml:space="preserve"> PAGEREF _Toc516224884 \h </w:delInstrText>
        </w:r>
        <w:r w:rsidR="00331070">
          <w:rPr>
            <w:noProof/>
            <w:webHidden/>
          </w:rPr>
        </w:r>
        <w:r w:rsidR="00331070">
          <w:rPr>
            <w:noProof/>
            <w:webHidden/>
          </w:rPr>
          <w:fldChar w:fldCharType="separate"/>
        </w:r>
        <w:r w:rsidR="00331070">
          <w:rPr>
            <w:noProof/>
            <w:webHidden/>
          </w:rPr>
          <w:delText>94</w:delText>
        </w:r>
        <w:r w:rsidR="00331070">
          <w:rPr>
            <w:noProof/>
            <w:webHidden/>
          </w:rPr>
          <w:fldChar w:fldCharType="end"/>
        </w:r>
        <w:r>
          <w:rPr>
            <w:noProof/>
          </w:rPr>
          <w:fldChar w:fldCharType="end"/>
        </w:r>
      </w:del>
    </w:p>
    <w:p w14:paraId="1EA71989" w14:textId="77777777" w:rsidR="00331070" w:rsidRDefault="005C469B">
      <w:pPr>
        <w:pStyle w:val="TOC2"/>
        <w:tabs>
          <w:tab w:val="right" w:leader="dot" w:pos="9350"/>
        </w:tabs>
        <w:rPr>
          <w:del w:id="516" w:author="Laurence Golding" w:date="2019-05-11T06:51:00Z"/>
          <w:rFonts w:asciiTheme="minorHAnsi" w:eastAsiaTheme="minorEastAsia" w:hAnsiTheme="minorHAnsi" w:cstheme="minorBidi"/>
          <w:noProof/>
          <w:sz w:val="22"/>
          <w:szCs w:val="22"/>
        </w:rPr>
      </w:pPr>
      <w:del w:id="517" w:author="Laurence Golding" w:date="2019-05-11T06:51:00Z">
        <w:r>
          <w:fldChar w:fldCharType="begin"/>
        </w:r>
        <w:r>
          <w:delInstrText xml:space="preserve"> HYPERLINK \l "_Toc516224885" </w:delInstrText>
        </w:r>
        <w:r>
          <w:fldChar w:fldCharType="separate"/>
        </w:r>
        <w:r w:rsidR="00331070" w:rsidRPr="00174A5F">
          <w:rPr>
            <w:rStyle w:val="Hyperlink"/>
            <w:noProof/>
          </w:rPr>
          <w:delText>3.27 graph object</w:delText>
        </w:r>
        <w:r w:rsidR="00331070">
          <w:rPr>
            <w:noProof/>
            <w:webHidden/>
          </w:rPr>
          <w:tab/>
        </w:r>
        <w:r w:rsidR="00331070">
          <w:rPr>
            <w:noProof/>
            <w:webHidden/>
          </w:rPr>
          <w:fldChar w:fldCharType="begin"/>
        </w:r>
        <w:r w:rsidR="00331070">
          <w:rPr>
            <w:noProof/>
            <w:webHidden/>
          </w:rPr>
          <w:delInstrText xml:space="preserve"> PAGEREF _Toc516224885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0B8B71F7" w14:textId="77777777" w:rsidR="00331070" w:rsidRDefault="005C469B">
      <w:pPr>
        <w:pStyle w:val="TOC3"/>
        <w:tabs>
          <w:tab w:val="right" w:leader="dot" w:pos="9350"/>
        </w:tabs>
        <w:rPr>
          <w:del w:id="518" w:author="Laurence Golding" w:date="2019-05-11T06:51:00Z"/>
          <w:rFonts w:asciiTheme="minorHAnsi" w:eastAsiaTheme="minorEastAsia" w:hAnsiTheme="minorHAnsi" w:cstheme="minorBidi"/>
          <w:noProof/>
          <w:sz w:val="22"/>
          <w:szCs w:val="22"/>
        </w:rPr>
      </w:pPr>
      <w:del w:id="519" w:author="Laurence Golding" w:date="2019-05-11T06:51:00Z">
        <w:r>
          <w:fldChar w:fldCharType="begin"/>
        </w:r>
        <w:r>
          <w:delInstrText xml:space="preserve"> HYPERLINK \l "_Toc516224886" </w:delInstrText>
        </w:r>
        <w:r>
          <w:fldChar w:fldCharType="separate"/>
        </w:r>
        <w:r w:rsidR="00331070" w:rsidRPr="00174A5F">
          <w:rPr>
            <w:rStyle w:val="Hyperlink"/>
            <w:noProof/>
          </w:rPr>
          <w:delText>3.27.1 General</w:delText>
        </w:r>
        <w:r w:rsidR="00331070">
          <w:rPr>
            <w:noProof/>
            <w:webHidden/>
          </w:rPr>
          <w:tab/>
        </w:r>
        <w:r w:rsidR="00331070">
          <w:rPr>
            <w:noProof/>
            <w:webHidden/>
          </w:rPr>
          <w:fldChar w:fldCharType="begin"/>
        </w:r>
        <w:r w:rsidR="00331070">
          <w:rPr>
            <w:noProof/>
            <w:webHidden/>
          </w:rPr>
          <w:delInstrText xml:space="preserve"> PAGEREF _Toc516224886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7F9FD85C" w14:textId="77777777" w:rsidR="00331070" w:rsidRDefault="005C469B">
      <w:pPr>
        <w:pStyle w:val="TOC3"/>
        <w:tabs>
          <w:tab w:val="right" w:leader="dot" w:pos="9350"/>
        </w:tabs>
        <w:rPr>
          <w:del w:id="520" w:author="Laurence Golding" w:date="2019-05-11T06:51:00Z"/>
          <w:rFonts w:asciiTheme="minorHAnsi" w:eastAsiaTheme="minorEastAsia" w:hAnsiTheme="minorHAnsi" w:cstheme="minorBidi"/>
          <w:noProof/>
          <w:sz w:val="22"/>
          <w:szCs w:val="22"/>
        </w:rPr>
      </w:pPr>
      <w:del w:id="521" w:author="Laurence Golding" w:date="2019-05-11T06:51:00Z">
        <w:r>
          <w:fldChar w:fldCharType="begin"/>
        </w:r>
        <w:r>
          <w:delInstrText xml:space="preserve"> HYPERLINK \l "_Toc516224887" </w:delInstrText>
        </w:r>
        <w:r>
          <w:fldChar w:fldCharType="separate"/>
        </w:r>
        <w:r w:rsidR="00331070" w:rsidRPr="00174A5F">
          <w:rPr>
            <w:rStyle w:val="Hyperlink"/>
            <w:noProof/>
          </w:rPr>
          <w:delText>3.27.2 id property</w:delText>
        </w:r>
        <w:r w:rsidR="00331070">
          <w:rPr>
            <w:noProof/>
            <w:webHidden/>
          </w:rPr>
          <w:tab/>
        </w:r>
        <w:r w:rsidR="00331070">
          <w:rPr>
            <w:noProof/>
            <w:webHidden/>
          </w:rPr>
          <w:fldChar w:fldCharType="begin"/>
        </w:r>
        <w:r w:rsidR="00331070">
          <w:rPr>
            <w:noProof/>
            <w:webHidden/>
          </w:rPr>
          <w:delInstrText xml:space="preserve"> PAGEREF _Toc516224887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323C3423" w14:textId="77777777" w:rsidR="00331070" w:rsidRDefault="005C469B">
      <w:pPr>
        <w:pStyle w:val="TOC3"/>
        <w:tabs>
          <w:tab w:val="right" w:leader="dot" w:pos="9350"/>
        </w:tabs>
        <w:rPr>
          <w:del w:id="522" w:author="Laurence Golding" w:date="2019-05-11T06:51:00Z"/>
          <w:rFonts w:asciiTheme="minorHAnsi" w:eastAsiaTheme="minorEastAsia" w:hAnsiTheme="minorHAnsi" w:cstheme="minorBidi"/>
          <w:noProof/>
          <w:sz w:val="22"/>
          <w:szCs w:val="22"/>
        </w:rPr>
      </w:pPr>
      <w:del w:id="523" w:author="Laurence Golding" w:date="2019-05-11T06:51:00Z">
        <w:r>
          <w:fldChar w:fldCharType="begin"/>
        </w:r>
        <w:r>
          <w:delInstrText xml:space="preserve"> HYPERLINK \l "_Toc516224888" </w:delInstrText>
        </w:r>
        <w:r>
          <w:fldChar w:fldCharType="separate"/>
        </w:r>
        <w:r w:rsidR="00331070" w:rsidRPr="00174A5F">
          <w:rPr>
            <w:rStyle w:val="Hyperlink"/>
            <w:noProof/>
          </w:rPr>
          <w:delText>3.27.3 description property</w:delText>
        </w:r>
        <w:r w:rsidR="00331070">
          <w:rPr>
            <w:noProof/>
            <w:webHidden/>
          </w:rPr>
          <w:tab/>
        </w:r>
        <w:r w:rsidR="00331070">
          <w:rPr>
            <w:noProof/>
            <w:webHidden/>
          </w:rPr>
          <w:fldChar w:fldCharType="begin"/>
        </w:r>
        <w:r w:rsidR="00331070">
          <w:rPr>
            <w:noProof/>
            <w:webHidden/>
          </w:rPr>
          <w:delInstrText xml:space="preserve"> PAGEREF _Toc516224888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4AA90026" w14:textId="77777777" w:rsidR="00331070" w:rsidRDefault="005C469B">
      <w:pPr>
        <w:pStyle w:val="TOC3"/>
        <w:tabs>
          <w:tab w:val="right" w:leader="dot" w:pos="9350"/>
        </w:tabs>
        <w:rPr>
          <w:del w:id="524" w:author="Laurence Golding" w:date="2019-05-11T06:51:00Z"/>
          <w:rFonts w:asciiTheme="minorHAnsi" w:eastAsiaTheme="minorEastAsia" w:hAnsiTheme="minorHAnsi" w:cstheme="minorBidi"/>
          <w:noProof/>
          <w:sz w:val="22"/>
          <w:szCs w:val="22"/>
        </w:rPr>
      </w:pPr>
      <w:del w:id="525" w:author="Laurence Golding" w:date="2019-05-11T06:51:00Z">
        <w:r>
          <w:fldChar w:fldCharType="begin"/>
        </w:r>
        <w:r>
          <w:delInstrText xml:space="preserve"> HYPERLINK \l "_Toc516224889" </w:delInstrText>
        </w:r>
        <w:r>
          <w:fldChar w:fldCharType="separate"/>
        </w:r>
        <w:r w:rsidR="00331070" w:rsidRPr="00174A5F">
          <w:rPr>
            <w:rStyle w:val="Hyperlink"/>
            <w:noProof/>
          </w:rPr>
          <w:delText>3.27.4 nodes property</w:delText>
        </w:r>
        <w:r w:rsidR="00331070">
          <w:rPr>
            <w:noProof/>
            <w:webHidden/>
          </w:rPr>
          <w:tab/>
        </w:r>
        <w:r w:rsidR="00331070">
          <w:rPr>
            <w:noProof/>
            <w:webHidden/>
          </w:rPr>
          <w:fldChar w:fldCharType="begin"/>
        </w:r>
        <w:r w:rsidR="00331070">
          <w:rPr>
            <w:noProof/>
            <w:webHidden/>
          </w:rPr>
          <w:delInstrText xml:space="preserve"> PAGEREF _Toc516224889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50779F0D" w14:textId="77777777" w:rsidR="00331070" w:rsidRDefault="005C469B">
      <w:pPr>
        <w:pStyle w:val="TOC3"/>
        <w:tabs>
          <w:tab w:val="right" w:leader="dot" w:pos="9350"/>
        </w:tabs>
        <w:rPr>
          <w:del w:id="526" w:author="Laurence Golding" w:date="2019-05-11T06:51:00Z"/>
          <w:rFonts w:asciiTheme="minorHAnsi" w:eastAsiaTheme="minorEastAsia" w:hAnsiTheme="minorHAnsi" w:cstheme="minorBidi"/>
          <w:noProof/>
          <w:sz w:val="22"/>
          <w:szCs w:val="22"/>
        </w:rPr>
      </w:pPr>
      <w:del w:id="527" w:author="Laurence Golding" w:date="2019-05-11T06:51:00Z">
        <w:r>
          <w:fldChar w:fldCharType="begin"/>
        </w:r>
        <w:r>
          <w:delInstrText xml:space="preserve"> HYPERLINK \l "_Toc516224890" </w:delInstrText>
        </w:r>
        <w:r>
          <w:fldChar w:fldCharType="separate"/>
        </w:r>
        <w:r w:rsidR="00331070" w:rsidRPr="00174A5F">
          <w:rPr>
            <w:rStyle w:val="Hyperlink"/>
            <w:noProof/>
          </w:rPr>
          <w:delText>3.27.5 edges property</w:delText>
        </w:r>
        <w:r w:rsidR="00331070">
          <w:rPr>
            <w:noProof/>
            <w:webHidden/>
          </w:rPr>
          <w:tab/>
        </w:r>
        <w:r w:rsidR="00331070">
          <w:rPr>
            <w:noProof/>
            <w:webHidden/>
          </w:rPr>
          <w:fldChar w:fldCharType="begin"/>
        </w:r>
        <w:r w:rsidR="00331070">
          <w:rPr>
            <w:noProof/>
            <w:webHidden/>
          </w:rPr>
          <w:delInstrText xml:space="preserve"> PAGEREF _Toc516224890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181D891F" w14:textId="77777777" w:rsidR="00331070" w:rsidRDefault="005C469B">
      <w:pPr>
        <w:pStyle w:val="TOC3"/>
        <w:tabs>
          <w:tab w:val="right" w:leader="dot" w:pos="9350"/>
        </w:tabs>
        <w:rPr>
          <w:del w:id="528" w:author="Laurence Golding" w:date="2019-05-11T06:51:00Z"/>
          <w:rFonts w:asciiTheme="minorHAnsi" w:eastAsiaTheme="minorEastAsia" w:hAnsiTheme="minorHAnsi" w:cstheme="minorBidi"/>
          <w:noProof/>
          <w:sz w:val="22"/>
          <w:szCs w:val="22"/>
        </w:rPr>
      </w:pPr>
      <w:del w:id="529" w:author="Laurence Golding" w:date="2019-05-11T06:51:00Z">
        <w:r>
          <w:fldChar w:fldCharType="begin"/>
        </w:r>
        <w:r>
          <w:delInstrText xml:space="preserve"> HYPERLINK \l "_Toc516224891" </w:delInstrText>
        </w:r>
        <w:r>
          <w:fldChar w:fldCharType="separate"/>
        </w:r>
        <w:r w:rsidR="00331070" w:rsidRPr="00174A5F">
          <w:rPr>
            <w:rStyle w:val="Hyperlink"/>
            <w:noProof/>
          </w:rPr>
          <w:delText>3.27.6 properties property</w:delText>
        </w:r>
        <w:r w:rsidR="00331070">
          <w:rPr>
            <w:noProof/>
            <w:webHidden/>
          </w:rPr>
          <w:tab/>
        </w:r>
        <w:r w:rsidR="00331070">
          <w:rPr>
            <w:noProof/>
            <w:webHidden/>
          </w:rPr>
          <w:fldChar w:fldCharType="begin"/>
        </w:r>
        <w:r w:rsidR="00331070">
          <w:rPr>
            <w:noProof/>
            <w:webHidden/>
          </w:rPr>
          <w:delInstrText xml:space="preserve"> PAGEREF _Toc516224891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4022241B" w14:textId="77777777" w:rsidR="00331070" w:rsidRDefault="005C469B">
      <w:pPr>
        <w:pStyle w:val="TOC2"/>
        <w:tabs>
          <w:tab w:val="right" w:leader="dot" w:pos="9350"/>
        </w:tabs>
        <w:rPr>
          <w:del w:id="530" w:author="Laurence Golding" w:date="2019-05-11T06:51:00Z"/>
          <w:rFonts w:asciiTheme="minorHAnsi" w:eastAsiaTheme="minorEastAsia" w:hAnsiTheme="minorHAnsi" w:cstheme="minorBidi"/>
          <w:noProof/>
          <w:sz w:val="22"/>
          <w:szCs w:val="22"/>
        </w:rPr>
      </w:pPr>
      <w:del w:id="531" w:author="Laurence Golding" w:date="2019-05-11T06:51:00Z">
        <w:r>
          <w:fldChar w:fldCharType="begin"/>
        </w:r>
        <w:r>
          <w:delInstrText xml:space="preserve"> HYPERLINK \l "_Toc516224892" </w:delInstrText>
        </w:r>
        <w:r>
          <w:fldChar w:fldCharType="separate"/>
        </w:r>
        <w:r w:rsidR="00331070" w:rsidRPr="00174A5F">
          <w:rPr>
            <w:rStyle w:val="Hyperlink"/>
            <w:noProof/>
          </w:rPr>
          <w:delText>3.28 node object</w:delText>
        </w:r>
        <w:r w:rsidR="00331070">
          <w:rPr>
            <w:noProof/>
            <w:webHidden/>
          </w:rPr>
          <w:tab/>
        </w:r>
        <w:r w:rsidR="00331070">
          <w:rPr>
            <w:noProof/>
            <w:webHidden/>
          </w:rPr>
          <w:fldChar w:fldCharType="begin"/>
        </w:r>
        <w:r w:rsidR="00331070">
          <w:rPr>
            <w:noProof/>
            <w:webHidden/>
          </w:rPr>
          <w:delInstrText xml:space="preserve"> PAGEREF _Toc516224892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78D00256" w14:textId="77777777" w:rsidR="00331070" w:rsidRDefault="005C469B">
      <w:pPr>
        <w:pStyle w:val="TOC3"/>
        <w:tabs>
          <w:tab w:val="right" w:leader="dot" w:pos="9350"/>
        </w:tabs>
        <w:rPr>
          <w:del w:id="532" w:author="Laurence Golding" w:date="2019-05-11T06:51:00Z"/>
          <w:rFonts w:asciiTheme="minorHAnsi" w:eastAsiaTheme="minorEastAsia" w:hAnsiTheme="minorHAnsi" w:cstheme="minorBidi"/>
          <w:noProof/>
          <w:sz w:val="22"/>
          <w:szCs w:val="22"/>
        </w:rPr>
      </w:pPr>
      <w:del w:id="533" w:author="Laurence Golding" w:date="2019-05-11T06:51:00Z">
        <w:r>
          <w:fldChar w:fldCharType="begin"/>
        </w:r>
        <w:r>
          <w:delInstrText xml:space="preserve"> HYPERLINK \l "_Toc516224893" </w:delInstrText>
        </w:r>
        <w:r>
          <w:fldChar w:fldCharType="separate"/>
        </w:r>
        <w:r w:rsidR="00331070" w:rsidRPr="00174A5F">
          <w:rPr>
            <w:rStyle w:val="Hyperlink"/>
            <w:noProof/>
          </w:rPr>
          <w:delText>3.28.1 General</w:delText>
        </w:r>
        <w:r w:rsidR="00331070">
          <w:rPr>
            <w:noProof/>
            <w:webHidden/>
          </w:rPr>
          <w:tab/>
        </w:r>
        <w:r w:rsidR="00331070">
          <w:rPr>
            <w:noProof/>
            <w:webHidden/>
          </w:rPr>
          <w:fldChar w:fldCharType="begin"/>
        </w:r>
        <w:r w:rsidR="00331070">
          <w:rPr>
            <w:noProof/>
            <w:webHidden/>
          </w:rPr>
          <w:delInstrText xml:space="preserve"> PAGEREF _Toc516224893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5EF697F9" w14:textId="77777777" w:rsidR="00331070" w:rsidRDefault="005C469B">
      <w:pPr>
        <w:pStyle w:val="TOC3"/>
        <w:tabs>
          <w:tab w:val="right" w:leader="dot" w:pos="9350"/>
        </w:tabs>
        <w:rPr>
          <w:del w:id="534" w:author="Laurence Golding" w:date="2019-05-11T06:51:00Z"/>
          <w:rFonts w:asciiTheme="minorHAnsi" w:eastAsiaTheme="minorEastAsia" w:hAnsiTheme="minorHAnsi" w:cstheme="minorBidi"/>
          <w:noProof/>
          <w:sz w:val="22"/>
          <w:szCs w:val="22"/>
        </w:rPr>
      </w:pPr>
      <w:del w:id="535" w:author="Laurence Golding" w:date="2019-05-11T06:51:00Z">
        <w:r>
          <w:fldChar w:fldCharType="begin"/>
        </w:r>
        <w:r>
          <w:delInstrText xml:space="preserve"> HYPERLINK \l "_Toc516224894" </w:delInstrText>
        </w:r>
        <w:r>
          <w:fldChar w:fldCharType="separate"/>
        </w:r>
        <w:r w:rsidR="00331070" w:rsidRPr="00174A5F">
          <w:rPr>
            <w:rStyle w:val="Hyperlink"/>
            <w:noProof/>
          </w:rPr>
          <w:delText>3.28.2 id property</w:delText>
        </w:r>
        <w:r w:rsidR="00331070">
          <w:rPr>
            <w:noProof/>
            <w:webHidden/>
          </w:rPr>
          <w:tab/>
        </w:r>
        <w:r w:rsidR="00331070">
          <w:rPr>
            <w:noProof/>
            <w:webHidden/>
          </w:rPr>
          <w:fldChar w:fldCharType="begin"/>
        </w:r>
        <w:r w:rsidR="00331070">
          <w:rPr>
            <w:noProof/>
            <w:webHidden/>
          </w:rPr>
          <w:delInstrText xml:space="preserve"> PAGEREF _Toc516224894 \h </w:delInstrText>
        </w:r>
        <w:r w:rsidR="00331070">
          <w:rPr>
            <w:noProof/>
            <w:webHidden/>
          </w:rPr>
        </w:r>
        <w:r w:rsidR="00331070">
          <w:rPr>
            <w:noProof/>
            <w:webHidden/>
          </w:rPr>
          <w:fldChar w:fldCharType="separate"/>
        </w:r>
        <w:r w:rsidR="00331070">
          <w:rPr>
            <w:noProof/>
            <w:webHidden/>
          </w:rPr>
          <w:delText>95</w:delText>
        </w:r>
        <w:r w:rsidR="00331070">
          <w:rPr>
            <w:noProof/>
            <w:webHidden/>
          </w:rPr>
          <w:fldChar w:fldCharType="end"/>
        </w:r>
        <w:r>
          <w:rPr>
            <w:noProof/>
          </w:rPr>
          <w:fldChar w:fldCharType="end"/>
        </w:r>
      </w:del>
    </w:p>
    <w:p w14:paraId="353119AD" w14:textId="77777777" w:rsidR="00331070" w:rsidRDefault="005C469B">
      <w:pPr>
        <w:pStyle w:val="TOC3"/>
        <w:tabs>
          <w:tab w:val="right" w:leader="dot" w:pos="9350"/>
        </w:tabs>
        <w:rPr>
          <w:del w:id="536" w:author="Laurence Golding" w:date="2019-05-11T06:51:00Z"/>
          <w:rFonts w:asciiTheme="minorHAnsi" w:eastAsiaTheme="minorEastAsia" w:hAnsiTheme="minorHAnsi" w:cstheme="minorBidi"/>
          <w:noProof/>
          <w:sz w:val="22"/>
          <w:szCs w:val="22"/>
        </w:rPr>
      </w:pPr>
      <w:del w:id="537" w:author="Laurence Golding" w:date="2019-05-11T06:51:00Z">
        <w:r>
          <w:fldChar w:fldCharType="begin"/>
        </w:r>
        <w:r>
          <w:delInstrText xml:space="preserve"> HYPERLINK \l "_Toc516224895" </w:delInstrText>
        </w:r>
        <w:r>
          <w:fldChar w:fldCharType="separate"/>
        </w:r>
        <w:r w:rsidR="00331070" w:rsidRPr="00174A5F">
          <w:rPr>
            <w:rStyle w:val="Hyperlink"/>
            <w:noProof/>
          </w:rPr>
          <w:delText>3.28.3 label property</w:delText>
        </w:r>
        <w:r w:rsidR="00331070">
          <w:rPr>
            <w:noProof/>
            <w:webHidden/>
          </w:rPr>
          <w:tab/>
        </w:r>
        <w:r w:rsidR="00331070">
          <w:rPr>
            <w:noProof/>
            <w:webHidden/>
          </w:rPr>
          <w:fldChar w:fldCharType="begin"/>
        </w:r>
        <w:r w:rsidR="00331070">
          <w:rPr>
            <w:noProof/>
            <w:webHidden/>
          </w:rPr>
          <w:delInstrText xml:space="preserve"> PAGEREF _Toc516224895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37B2E31B" w14:textId="77777777" w:rsidR="00331070" w:rsidRDefault="005C469B">
      <w:pPr>
        <w:pStyle w:val="TOC3"/>
        <w:tabs>
          <w:tab w:val="right" w:leader="dot" w:pos="9350"/>
        </w:tabs>
        <w:rPr>
          <w:del w:id="538" w:author="Laurence Golding" w:date="2019-05-11T06:51:00Z"/>
          <w:rFonts w:asciiTheme="minorHAnsi" w:eastAsiaTheme="minorEastAsia" w:hAnsiTheme="minorHAnsi" w:cstheme="minorBidi"/>
          <w:noProof/>
          <w:sz w:val="22"/>
          <w:szCs w:val="22"/>
        </w:rPr>
      </w:pPr>
      <w:del w:id="539" w:author="Laurence Golding" w:date="2019-05-11T06:51:00Z">
        <w:r>
          <w:fldChar w:fldCharType="begin"/>
        </w:r>
        <w:r>
          <w:delInstrText xml:space="preserve"> HYPERLINK \l "_Toc516224896" </w:delInstrText>
        </w:r>
        <w:r>
          <w:fldChar w:fldCharType="separate"/>
        </w:r>
        <w:r w:rsidR="00331070" w:rsidRPr="00174A5F">
          <w:rPr>
            <w:rStyle w:val="Hyperlink"/>
            <w:noProof/>
          </w:rPr>
          <w:delText>3.28.4 location property</w:delText>
        </w:r>
        <w:r w:rsidR="00331070">
          <w:rPr>
            <w:noProof/>
            <w:webHidden/>
          </w:rPr>
          <w:tab/>
        </w:r>
        <w:r w:rsidR="00331070">
          <w:rPr>
            <w:noProof/>
            <w:webHidden/>
          </w:rPr>
          <w:fldChar w:fldCharType="begin"/>
        </w:r>
        <w:r w:rsidR="00331070">
          <w:rPr>
            <w:noProof/>
            <w:webHidden/>
          </w:rPr>
          <w:delInstrText xml:space="preserve"> PAGEREF _Toc516224896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64BF53CE" w14:textId="77777777" w:rsidR="00331070" w:rsidRDefault="005C469B">
      <w:pPr>
        <w:pStyle w:val="TOC3"/>
        <w:tabs>
          <w:tab w:val="right" w:leader="dot" w:pos="9350"/>
        </w:tabs>
        <w:rPr>
          <w:del w:id="540" w:author="Laurence Golding" w:date="2019-05-11T06:51:00Z"/>
          <w:rFonts w:asciiTheme="minorHAnsi" w:eastAsiaTheme="minorEastAsia" w:hAnsiTheme="minorHAnsi" w:cstheme="minorBidi"/>
          <w:noProof/>
          <w:sz w:val="22"/>
          <w:szCs w:val="22"/>
        </w:rPr>
      </w:pPr>
      <w:del w:id="541" w:author="Laurence Golding" w:date="2019-05-11T06:51:00Z">
        <w:r>
          <w:fldChar w:fldCharType="begin"/>
        </w:r>
        <w:r>
          <w:delInstrText xml:space="preserve"> HYPERLINK \l "_Toc516224897" </w:delInstrText>
        </w:r>
        <w:r>
          <w:fldChar w:fldCharType="separate"/>
        </w:r>
        <w:r w:rsidR="00331070" w:rsidRPr="00174A5F">
          <w:rPr>
            <w:rStyle w:val="Hyperlink"/>
            <w:noProof/>
          </w:rPr>
          <w:delText>3.28.5 children property</w:delText>
        </w:r>
        <w:r w:rsidR="00331070">
          <w:rPr>
            <w:noProof/>
            <w:webHidden/>
          </w:rPr>
          <w:tab/>
        </w:r>
        <w:r w:rsidR="00331070">
          <w:rPr>
            <w:noProof/>
            <w:webHidden/>
          </w:rPr>
          <w:fldChar w:fldCharType="begin"/>
        </w:r>
        <w:r w:rsidR="00331070">
          <w:rPr>
            <w:noProof/>
            <w:webHidden/>
          </w:rPr>
          <w:delInstrText xml:space="preserve"> PAGEREF _Toc516224897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1AFEED3D" w14:textId="77777777" w:rsidR="00331070" w:rsidRDefault="005C469B">
      <w:pPr>
        <w:pStyle w:val="TOC3"/>
        <w:tabs>
          <w:tab w:val="right" w:leader="dot" w:pos="9350"/>
        </w:tabs>
        <w:rPr>
          <w:del w:id="542" w:author="Laurence Golding" w:date="2019-05-11T06:51:00Z"/>
          <w:rFonts w:asciiTheme="minorHAnsi" w:eastAsiaTheme="minorEastAsia" w:hAnsiTheme="minorHAnsi" w:cstheme="minorBidi"/>
          <w:noProof/>
          <w:sz w:val="22"/>
          <w:szCs w:val="22"/>
        </w:rPr>
      </w:pPr>
      <w:del w:id="543" w:author="Laurence Golding" w:date="2019-05-11T06:51:00Z">
        <w:r>
          <w:fldChar w:fldCharType="begin"/>
        </w:r>
        <w:r>
          <w:delInstrText xml:space="preserve"> HYPERLINK \l "_Toc516224898" </w:delInstrText>
        </w:r>
        <w:r>
          <w:fldChar w:fldCharType="separate"/>
        </w:r>
        <w:r w:rsidR="00331070" w:rsidRPr="00174A5F">
          <w:rPr>
            <w:rStyle w:val="Hyperlink"/>
            <w:noProof/>
          </w:rPr>
          <w:delText>3.28.6 properties property</w:delText>
        </w:r>
        <w:r w:rsidR="00331070">
          <w:rPr>
            <w:noProof/>
            <w:webHidden/>
          </w:rPr>
          <w:tab/>
        </w:r>
        <w:r w:rsidR="00331070">
          <w:rPr>
            <w:noProof/>
            <w:webHidden/>
          </w:rPr>
          <w:fldChar w:fldCharType="begin"/>
        </w:r>
        <w:r w:rsidR="00331070">
          <w:rPr>
            <w:noProof/>
            <w:webHidden/>
          </w:rPr>
          <w:delInstrText xml:space="preserve"> PAGEREF _Toc516224898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40E00A1D" w14:textId="77777777" w:rsidR="00331070" w:rsidRDefault="005C469B">
      <w:pPr>
        <w:pStyle w:val="TOC2"/>
        <w:tabs>
          <w:tab w:val="right" w:leader="dot" w:pos="9350"/>
        </w:tabs>
        <w:rPr>
          <w:del w:id="544" w:author="Laurence Golding" w:date="2019-05-11T06:51:00Z"/>
          <w:rFonts w:asciiTheme="minorHAnsi" w:eastAsiaTheme="minorEastAsia" w:hAnsiTheme="minorHAnsi" w:cstheme="minorBidi"/>
          <w:noProof/>
          <w:sz w:val="22"/>
          <w:szCs w:val="22"/>
        </w:rPr>
      </w:pPr>
      <w:del w:id="545" w:author="Laurence Golding" w:date="2019-05-11T06:51:00Z">
        <w:r>
          <w:fldChar w:fldCharType="begin"/>
        </w:r>
        <w:r>
          <w:delInstrText xml:space="preserve"> HYPERLINK \l "_Toc516224899" </w:delInstrText>
        </w:r>
        <w:r>
          <w:fldChar w:fldCharType="separate"/>
        </w:r>
        <w:r w:rsidR="00331070" w:rsidRPr="00174A5F">
          <w:rPr>
            <w:rStyle w:val="Hyperlink"/>
            <w:noProof/>
          </w:rPr>
          <w:delText>3.29 edge object</w:delText>
        </w:r>
        <w:r w:rsidR="00331070">
          <w:rPr>
            <w:noProof/>
            <w:webHidden/>
          </w:rPr>
          <w:tab/>
        </w:r>
        <w:r w:rsidR="00331070">
          <w:rPr>
            <w:noProof/>
            <w:webHidden/>
          </w:rPr>
          <w:fldChar w:fldCharType="begin"/>
        </w:r>
        <w:r w:rsidR="00331070">
          <w:rPr>
            <w:noProof/>
            <w:webHidden/>
          </w:rPr>
          <w:delInstrText xml:space="preserve"> PAGEREF _Toc516224899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6DF0C2EA" w14:textId="77777777" w:rsidR="00331070" w:rsidRDefault="005C469B">
      <w:pPr>
        <w:pStyle w:val="TOC3"/>
        <w:tabs>
          <w:tab w:val="right" w:leader="dot" w:pos="9350"/>
        </w:tabs>
        <w:rPr>
          <w:del w:id="546" w:author="Laurence Golding" w:date="2019-05-11T06:51:00Z"/>
          <w:rFonts w:asciiTheme="minorHAnsi" w:eastAsiaTheme="minorEastAsia" w:hAnsiTheme="minorHAnsi" w:cstheme="minorBidi"/>
          <w:noProof/>
          <w:sz w:val="22"/>
          <w:szCs w:val="22"/>
        </w:rPr>
      </w:pPr>
      <w:del w:id="547" w:author="Laurence Golding" w:date="2019-05-11T06:51:00Z">
        <w:r>
          <w:fldChar w:fldCharType="begin"/>
        </w:r>
        <w:r>
          <w:delInstrText xml:space="preserve"> HYPERLINK \l "_Toc516224900" </w:delInstrText>
        </w:r>
        <w:r>
          <w:fldChar w:fldCharType="separate"/>
        </w:r>
        <w:r w:rsidR="00331070" w:rsidRPr="00174A5F">
          <w:rPr>
            <w:rStyle w:val="Hyperlink"/>
            <w:noProof/>
          </w:rPr>
          <w:delText>3.29.1 General</w:delText>
        </w:r>
        <w:r w:rsidR="00331070">
          <w:rPr>
            <w:noProof/>
            <w:webHidden/>
          </w:rPr>
          <w:tab/>
        </w:r>
        <w:r w:rsidR="00331070">
          <w:rPr>
            <w:noProof/>
            <w:webHidden/>
          </w:rPr>
          <w:fldChar w:fldCharType="begin"/>
        </w:r>
        <w:r w:rsidR="00331070">
          <w:rPr>
            <w:noProof/>
            <w:webHidden/>
          </w:rPr>
          <w:delInstrText xml:space="preserve"> PAGEREF _Toc516224900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487276AE" w14:textId="77777777" w:rsidR="00331070" w:rsidRDefault="005C469B">
      <w:pPr>
        <w:pStyle w:val="TOC3"/>
        <w:tabs>
          <w:tab w:val="right" w:leader="dot" w:pos="9350"/>
        </w:tabs>
        <w:rPr>
          <w:del w:id="548" w:author="Laurence Golding" w:date="2019-05-11T06:51:00Z"/>
          <w:rFonts w:asciiTheme="minorHAnsi" w:eastAsiaTheme="minorEastAsia" w:hAnsiTheme="minorHAnsi" w:cstheme="minorBidi"/>
          <w:noProof/>
          <w:sz w:val="22"/>
          <w:szCs w:val="22"/>
        </w:rPr>
      </w:pPr>
      <w:del w:id="549" w:author="Laurence Golding" w:date="2019-05-11T06:51:00Z">
        <w:r>
          <w:fldChar w:fldCharType="begin"/>
        </w:r>
        <w:r>
          <w:delInstrText xml:space="preserve"> HYPERLINK \l "_Toc516224901" </w:delInstrText>
        </w:r>
        <w:r>
          <w:fldChar w:fldCharType="separate"/>
        </w:r>
        <w:r w:rsidR="00331070" w:rsidRPr="00174A5F">
          <w:rPr>
            <w:rStyle w:val="Hyperlink"/>
            <w:noProof/>
          </w:rPr>
          <w:delText>3.29.2 id property</w:delText>
        </w:r>
        <w:r w:rsidR="00331070">
          <w:rPr>
            <w:noProof/>
            <w:webHidden/>
          </w:rPr>
          <w:tab/>
        </w:r>
        <w:r w:rsidR="00331070">
          <w:rPr>
            <w:noProof/>
            <w:webHidden/>
          </w:rPr>
          <w:fldChar w:fldCharType="begin"/>
        </w:r>
        <w:r w:rsidR="00331070">
          <w:rPr>
            <w:noProof/>
            <w:webHidden/>
          </w:rPr>
          <w:delInstrText xml:space="preserve"> PAGEREF _Toc516224901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6A3FCBCC" w14:textId="77777777" w:rsidR="00331070" w:rsidRDefault="005C469B">
      <w:pPr>
        <w:pStyle w:val="TOC3"/>
        <w:tabs>
          <w:tab w:val="right" w:leader="dot" w:pos="9350"/>
        </w:tabs>
        <w:rPr>
          <w:del w:id="550" w:author="Laurence Golding" w:date="2019-05-11T06:51:00Z"/>
          <w:rFonts w:asciiTheme="minorHAnsi" w:eastAsiaTheme="minorEastAsia" w:hAnsiTheme="minorHAnsi" w:cstheme="minorBidi"/>
          <w:noProof/>
          <w:sz w:val="22"/>
          <w:szCs w:val="22"/>
        </w:rPr>
      </w:pPr>
      <w:del w:id="551" w:author="Laurence Golding" w:date="2019-05-11T06:51:00Z">
        <w:r>
          <w:fldChar w:fldCharType="begin"/>
        </w:r>
        <w:r>
          <w:delInstrText xml:space="preserve"> HYPERLINK \l "_Toc516224902" </w:delInstrText>
        </w:r>
        <w:r>
          <w:fldChar w:fldCharType="separate"/>
        </w:r>
        <w:r w:rsidR="00331070" w:rsidRPr="00174A5F">
          <w:rPr>
            <w:rStyle w:val="Hyperlink"/>
            <w:noProof/>
          </w:rPr>
          <w:delText>3.29.3 label property</w:delText>
        </w:r>
        <w:r w:rsidR="00331070">
          <w:rPr>
            <w:noProof/>
            <w:webHidden/>
          </w:rPr>
          <w:tab/>
        </w:r>
        <w:r w:rsidR="00331070">
          <w:rPr>
            <w:noProof/>
            <w:webHidden/>
          </w:rPr>
          <w:fldChar w:fldCharType="begin"/>
        </w:r>
        <w:r w:rsidR="00331070">
          <w:rPr>
            <w:noProof/>
            <w:webHidden/>
          </w:rPr>
          <w:delInstrText xml:space="preserve"> PAGEREF _Toc516224902 \h </w:delInstrText>
        </w:r>
        <w:r w:rsidR="00331070">
          <w:rPr>
            <w:noProof/>
            <w:webHidden/>
          </w:rPr>
        </w:r>
        <w:r w:rsidR="00331070">
          <w:rPr>
            <w:noProof/>
            <w:webHidden/>
          </w:rPr>
          <w:fldChar w:fldCharType="separate"/>
        </w:r>
        <w:r w:rsidR="00331070">
          <w:rPr>
            <w:noProof/>
            <w:webHidden/>
          </w:rPr>
          <w:delText>96</w:delText>
        </w:r>
        <w:r w:rsidR="00331070">
          <w:rPr>
            <w:noProof/>
            <w:webHidden/>
          </w:rPr>
          <w:fldChar w:fldCharType="end"/>
        </w:r>
        <w:r>
          <w:rPr>
            <w:noProof/>
          </w:rPr>
          <w:fldChar w:fldCharType="end"/>
        </w:r>
      </w:del>
    </w:p>
    <w:p w14:paraId="2C7A421A" w14:textId="77777777" w:rsidR="00331070" w:rsidRDefault="005C469B">
      <w:pPr>
        <w:pStyle w:val="TOC3"/>
        <w:tabs>
          <w:tab w:val="right" w:leader="dot" w:pos="9350"/>
        </w:tabs>
        <w:rPr>
          <w:del w:id="552" w:author="Laurence Golding" w:date="2019-05-11T06:51:00Z"/>
          <w:rFonts w:asciiTheme="minorHAnsi" w:eastAsiaTheme="minorEastAsia" w:hAnsiTheme="minorHAnsi" w:cstheme="minorBidi"/>
          <w:noProof/>
          <w:sz w:val="22"/>
          <w:szCs w:val="22"/>
        </w:rPr>
      </w:pPr>
      <w:del w:id="553" w:author="Laurence Golding" w:date="2019-05-11T06:51:00Z">
        <w:r>
          <w:fldChar w:fldCharType="begin"/>
        </w:r>
        <w:r>
          <w:delInstrText xml:space="preserve"> HYPERLINK \l "_Toc516224903" </w:delInstrText>
        </w:r>
        <w:r>
          <w:fldChar w:fldCharType="separate"/>
        </w:r>
        <w:r w:rsidR="00331070" w:rsidRPr="00174A5F">
          <w:rPr>
            <w:rStyle w:val="Hyperlink"/>
            <w:noProof/>
          </w:rPr>
          <w:delText>3.29.4 sourceNodeId property</w:delText>
        </w:r>
        <w:r w:rsidR="00331070">
          <w:rPr>
            <w:noProof/>
            <w:webHidden/>
          </w:rPr>
          <w:tab/>
        </w:r>
        <w:r w:rsidR="00331070">
          <w:rPr>
            <w:noProof/>
            <w:webHidden/>
          </w:rPr>
          <w:fldChar w:fldCharType="begin"/>
        </w:r>
        <w:r w:rsidR="00331070">
          <w:rPr>
            <w:noProof/>
            <w:webHidden/>
          </w:rPr>
          <w:delInstrText xml:space="preserve"> PAGEREF _Toc516224903 \h </w:delInstrText>
        </w:r>
        <w:r w:rsidR="00331070">
          <w:rPr>
            <w:noProof/>
            <w:webHidden/>
          </w:rPr>
        </w:r>
        <w:r w:rsidR="00331070">
          <w:rPr>
            <w:noProof/>
            <w:webHidden/>
          </w:rPr>
          <w:fldChar w:fldCharType="separate"/>
        </w:r>
        <w:r w:rsidR="00331070">
          <w:rPr>
            <w:noProof/>
            <w:webHidden/>
          </w:rPr>
          <w:delText>97</w:delText>
        </w:r>
        <w:r w:rsidR="00331070">
          <w:rPr>
            <w:noProof/>
            <w:webHidden/>
          </w:rPr>
          <w:fldChar w:fldCharType="end"/>
        </w:r>
        <w:r>
          <w:rPr>
            <w:noProof/>
          </w:rPr>
          <w:fldChar w:fldCharType="end"/>
        </w:r>
      </w:del>
    </w:p>
    <w:p w14:paraId="6946B5FC" w14:textId="77777777" w:rsidR="00331070" w:rsidRDefault="005C469B">
      <w:pPr>
        <w:pStyle w:val="TOC3"/>
        <w:tabs>
          <w:tab w:val="right" w:leader="dot" w:pos="9350"/>
        </w:tabs>
        <w:rPr>
          <w:del w:id="554" w:author="Laurence Golding" w:date="2019-05-11T06:51:00Z"/>
          <w:rFonts w:asciiTheme="minorHAnsi" w:eastAsiaTheme="minorEastAsia" w:hAnsiTheme="minorHAnsi" w:cstheme="minorBidi"/>
          <w:noProof/>
          <w:sz w:val="22"/>
          <w:szCs w:val="22"/>
        </w:rPr>
      </w:pPr>
      <w:del w:id="555" w:author="Laurence Golding" w:date="2019-05-11T06:51:00Z">
        <w:r>
          <w:fldChar w:fldCharType="begin"/>
        </w:r>
        <w:r>
          <w:delInstrText xml:space="preserve"> HYPERLINK \l "_Toc516224904" </w:delInstrText>
        </w:r>
        <w:r>
          <w:fldChar w:fldCharType="separate"/>
        </w:r>
        <w:r w:rsidR="00331070" w:rsidRPr="00174A5F">
          <w:rPr>
            <w:rStyle w:val="Hyperlink"/>
            <w:noProof/>
          </w:rPr>
          <w:delText>3.29.5 targetNodeId property</w:delText>
        </w:r>
        <w:r w:rsidR="00331070">
          <w:rPr>
            <w:noProof/>
            <w:webHidden/>
          </w:rPr>
          <w:tab/>
        </w:r>
        <w:r w:rsidR="00331070">
          <w:rPr>
            <w:noProof/>
            <w:webHidden/>
          </w:rPr>
          <w:fldChar w:fldCharType="begin"/>
        </w:r>
        <w:r w:rsidR="00331070">
          <w:rPr>
            <w:noProof/>
            <w:webHidden/>
          </w:rPr>
          <w:delInstrText xml:space="preserve"> PAGEREF _Toc516224904 \h </w:delInstrText>
        </w:r>
        <w:r w:rsidR="00331070">
          <w:rPr>
            <w:noProof/>
            <w:webHidden/>
          </w:rPr>
        </w:r>
        <w:r w:rsidR="00331070">
          <w:rPr>
            <w:noProof/>
            <w:webHidden/>
          </w:rPr>
          <w:fldChar w:fldCharType="separate"/>
        </w:r>
        <w:r w:rsidR="00331070">
          <w:rPr>
            <w:noProof/>
            <w:webHidden/>
          </w:rPr>
          <w:delText>97</w:delText>
        </w:r>
        <w:r w:rsidR="00331070">
          <w:rPr>
            <w:noProof/>
            <w:webHidden/>
          </w:rPr>
          <w:fldChar w:fldCharType="end"/>
        </w:r>
        <w:r>
          <w:rPr>
            <w:noProof/>
          </w:rPr>
          <w:fldChar w:fldCharType="end"/>
        </w:r>
      </w:del>
    </w:p>
    <w:p w14:paraId="58C07CE1" w14:textId="77777777" w:rsidR="00331070" w:rsidRDefault="005C469B">
      <w:pPr>
        <w:pStyle w:val="TOC3"/>
        <w:tabs>
          <w:tab w:val="right" w:leader="dot" w:pos="9350"/>
        </w:tabs>
        <w:rPr>
          <w:del w:id="556" w:author="Laurence Golding" w:date="2019-05-11T06:51:00Z"/>
          <w:rFonts w:asciiTheme="minorHAnsi" w:eastAsiaTheme="minorEastAsia" w:hAnsiTheme="minorHAnsi" w:cstheme="minorBidi"/>
          <w:noProof/>
          <w:sz w:val="22"/>
          <w:szCs w:val="22"/>
        </w:rPr>
      </w:pPr>
      <w:del w:id="557" w:author="Laurence Golding" w:date="2019-05-11T06:51:00Z">
        <w:r>
          <w:fldChar w:fldCharType="begin"/>
        </w:r>
        <w:r>
          <w:delInstrText xml:space="preserve"> HYPERLINK \l "_Toc516224905" </w:delInstrText>
        </w:r>
        <w:r>
          <w:fldChar w:fldCharType="separate"/>
        </w:r>
        <w:r w:rsidR="00331070" w:rsidRPr="00174A5F">
          <w:rPr>
            <w:rStyle w:val="Hyperlink"/>
            <w:noProof/>
          </w:rPr>
          <w:delText>3.29.6 properties property</w:delText>
        </w:r>
        <w:r w:rsidR="00331070">
          <w:rPr>
            <w:noProof/>
            <w:webHidden/>
          </w:rPr>
          <w:tab/>
        </w:r>
        <w:r w:rsidR="00331070">
          <w:rPr>
            <w:noProof/>
            <w:webHidden/>
          </w:rPr>
          <w:fldChar w:fldCharType="begin"/>
        </w:r>
        <w:r w:rsidR="00331070">
          <w:rPr>
            <w:noProof/>
            <w:webHidden/>
          </w:rPr>
          <w:delInstrText xml:space="preserve"> PAGEREF _Toc516224905 \h </w:delInstrText>
        </w:r>
        <w:r w:rsidR="00331070">
          <w:rPr>
            <w:noProof/>
            <w:webHidden/>
          </w:rPr>
        </w:r>
        <w:r w:rsidR="00331070">
          <w:rPr>
            <w:noProof/>
            <w:webHidden/>
          </w:rPr>
          <w:fldChar w:fldCharType="separate"/>
        </w:r>
        <w:r w:rsidR="00331070">
          <w:rPr>
            <w:noProof/>
            <w:webHidden/>
          </w:rPr>
          <w:delText>97</w:delText>
        </w:r>
        <w:r w:rsidR="00331070">
          <w:rPr>
            <w:noProof/>
            <w:webHidden/>
          </w:rPr>
          <w:fldChar w:fldCharType="end"/>
        </w:r>
        <w:r>
          <w:rPr>
            <w:noProof/>
          </w:rPr>
          <w:fldChar w:fldCharType="end"/>
        </w:r>
      </w:del>
    </w:p>
    <w:p w14:paraId="6B83B900" w14:textId="77777777" w:rsidR="00331070" w:rsidRDefault="005C469B">
      <w:pPr>
        <w:pStyle w:val="TOC2"/>
        <w:tabs>
          <w:tab w:val="right" w:leader="dot" w:pos="9350"/>
        </w:tabs>
        <w:rPr>
          <w:del w:id="558" w:author="Laurence Golding" w:date="2019-05-11T06:51:00Z"/>
          <w:rFonts w:asciiTheme="minorHAnsi" w:eastAsiaTheme="minorEastAsia" w:hAnsiTheme="minorHAnsi" w:cstheme="minorBidi"/>
          <w:noProof/>
          <w:sz w:val="22"/>
          <w:szCs w:val="22"/>
        </w:rPr>
      </w:pPr>
      <w:del w:id="559" w:author="Laurence Golding" w:date="2019-05-11T06:51:00Z">
        <w:r>
          <w:fldChar w:fldCharType="begin"/>
        </w:r>
        <w:r>
          <w:delInstrText xml:space="preserve"> HYPERLINK \l "_Toc516224906" </w:delInstrText>
        </w:r>
        <w:r>
          <w:fldChar w:fldCharType="separate"/>
        </w:r>
        <w:r w:rsidR="00331070" w:rsidRPr="00174A5F">
          <w:rPr>
            <w:rStyle w:val="Hyperlink"/>
            <w:noProof/>
          </w:rPr>
          <w:delText>3.30 graphTraversal object</w:delText>
        </w:r>
        <w:r w:rsidR="00331070">
          <w:rPr>
            <w:noProof/>
            <w:webHidden/>
          </w:rPr>
          <w:tab/>
        </w:r>
        <w:r w:rsidR="00331070">
          <w:rPr>
            <w:noProof/>
            <w:webHidden/>
          </w:rPr>
          <w:fldChar w:fldCharType="begin"/>
        </w:r>
        <w:r w:rsidR="00331070">
          <w:rPr>
            <w:noProof/>
            <w:webHidden/>
          </w:rPr>
          <w:delInstrText xml:space="preserve"> PAGEREF _Toc516224906 \h </w:delInstrText>
        </w:r>
        <w:r w:rsidR="00331070">
          <w:rPr>
            <w:noProof/>
            <w:webHidden/>
          </w:rPr>
        </w:r>
        <w:r w:rsidR="00331070">
          <w:rPr>
            <w:noProof/>
            <w:webHidden/>
          </w:rPr>
          <w:fldChar w:fldCharType="separate"/>
        </w:r>
        <w:r w:rsidR="00331070">
          <w:rPr>
            <w:noProof/>
            <w:webHidden/>
          </w:rPr>
          <w:delText>97</w:delText>
        </w:r>
        <w:r w:rsidR="00331070">
          <w:rPr>
            <w:noProof/>
            <w:webHidden/>
          </w:rPr>
          <w:fldChar w:fldCharType="end"/>
        </w:r>
        <w:r>
          <w:rPr>
            <w:noProof/>
          </w:rPr>
          <w:fldChar w:fldCharType="end"/>
        </w:r>
      </w:del>
    </w:p>
    <w:p w14:paraId="375D191B" w14:textId="77777777" w:rsidR="00331070" w:rsidRDefault="005C469B">
      <w:pPr>
        <w:pStyle w:val="TOC3"/>
        <w:tabs>
          <w:tab w:val="right" w:leader="dot" w:pos="9350"/>
        </w:tabs>
        <w:rPr>
          <w:del w:id="560" w:author="Laurence Golding" w:date="2019-05-11T06:51:00Z"/>
          <w:rFonts w:asciiTheme="minorHAnsi" w:eastAsiaTheme="minorEastAsia" w:hAnsiTheme="minorHAnsi" w:cstheme="minorBidi"/>
          <w:noProof/>
          <w:sz w:val="22"/>
          <w:szCs w:val="22"/>
        </w:rPr>
      </w:pPr>
      <w:del w:id="561" w:author="Laurence Golding" w:date="2019-05-11T06:51:00Z">
        <w:r>
          <w:fldChar w:fldCharType="begin"/>
        </w:r>
        <w:r>
          <w:delInstrText xml:space="preserve"> HYPERLINK \l "_Toc516224907" </w:delInstrText>
        </w:r>
        <w:r>
          <w:fldChar w:fldCharType="separate"/>
        </w:r>
        <w:r w:rsidR="00331070" w:rsidRPr="00174A5F">
          <w:rPr>
            <w:rStyle w:val="Hyperlink"/>
            <w:noProof/>
          </w:rPr>
          <w:delText>3.30.1 General</w:delText>
        </w:r>
        <w:r w:rsidR="00331070">
          <w:rPr>
            <w:noProof/>
            <w:webHidden/>
          </w:rPr>
          <w:tab/>
        </w:r>
        <w:r w:rsidR="00331070">
          <w:rPr>
            <w:noProof/>
            <w:webHidden/>
          </w:rPr>
          <w:fldChar w:fldCharType="begin"/>
        </w:r>
        <w:r w:rsidR="00331070">
          <w:rPr>
            <w:noProof/>
            <w:webHidden/>
          </w:rPr>
          <w:delInstrText xml:space="preserve"> PAGEREF _Toc516224907 \h </w:delInstrText>
        </w:r>
        <w:r w:rsidR="00331070">
          <w:rPr>
            <w:noProof/>
            <w:webHidden/>
          </w:rPr>
        </w:r>
        <w:r w:rsidR="00331070">
          <w:rPr>
            <w:noProof/>
            <w:webHidden/>
          </w:rPr>
          <w:fldChar w:fldCharType="separate"/>
        </w:r>
        <w:r w:rsidR="00331070">
          <w:rPr>
            <w:noProof/>
            <w:webHidden/>
          </w:rPr>
          <w:delText>97</w:delText>
        </w:r>
        <w:r w:rsidR="00331070">
          <w:rPr>
            <w:noProof/>
            <w:webHidden/>
          </w:rPr>
          <w:fldChar w:fldCharType="end"/>
        </w:r>
        <w:r>
          <w:rPr>
            <w:noProof/>
          </w:rPr>
          <w:fldChar w:fldCharType="end"/>
        </w:r>
      </w:del>
    </w:p>
    <w:p w14:paraId="0998EE10" w14:textId="77777777" w:rsidR="00331070" w:rsidRDefault="005C469B">
      <w:pPr>
        <w:pStyle w:val="TOC3"/>
        <w:tabs>
          <w:tab w:val="right" w:leader="dot" w:pos="9350"/>
        </w:tabs>
        <w:rPr>
          <w:del w:id="562" w:author="Laurence Golding" w:date="2019-05-11T06:51:00Z"/>
          <w:rFonts w:asciiTheme="minorHAnsi" w:eastAsiaTheme="minorEastAsia" w:hAnsiTheme="minorHAnsi" w:cstheme="minorBidi"/>
          <w:noProof/>
          <w:sz w:val="22"/>
          <w:szCs w:val="22"/>
        </w:rPr>
      </w:pPr>
      <w:del w:id="563" w:author="Laurence Golding" w:date="2019-05-11T06:51:00Z">
        <w:r>
          <w:lastRenderedPageBreak/>
          <w:fldChar w:fldCharType="begin"/>
        </w:r>
        <w:r>
          <w:delInstrText xml:space="preserve"> HYPERLINK \l "_Toc516224908" </w:delInstrText>
        </w:r>
        <w:r>
          <w:fldChar w:fldCharType="separate"/>
        </w:r>
        <w:r w:rsidR="00331070" w:rsidRPr="00174A5F">
          <w:rPr>
            <w:rStyle w:val="Hyperlink"/>
            <w:noProof/>
          </w:rPr>
          <w:delText>3.30.2 graphId property</w:delText>
        </w:r>
        <w:r w:rsidR="00331070">
          <w:rPr>
            <w:noProof/>
            <w:webHidden/>
          </w:rPr>
          <w:tab/>
        </w:r>
        <w:r w:rsidR="00331070">
          <w:rPr>
            <w:noProof/>
            <w:webHidden/>
          </w:rPr>
          <w:fldChar w:fldCharType="begin"/>
        </w:r>
        <w:r w:rsidR="00331070">
          <w:rPr>
            <w:noProof/>
            <w:webHidden/>
          </w:rPr>
          <w:delInstrText xml:space="preserve"> PAGEREF _Toc516224908 \h </w:delInstrText>
        </w:r>
        <w:r w:rsidR="00331070">
          <w:rPr>
            <w:noProof/>
            <w:webHidden/>
          </w:rPr>
        </w:r>
        <w:r w:rsidR="00331070">
          <w:rPr>
            <w:noProof/>
            <w:webHidden/>
          </w:rPr>
          <w:fldChar w:fldCharType="separate"/>
        </w:r>
        <w:r w:rsidR="00331070">
          <w:rPr>
            <w:noProof/>
            <w:webHidden/>
          </w:rPr>
          <w:delText>98</w:delText>
        </w:r>
        <w:r w:rsidR="00331070">
          <w:rPr>
            <w:noProof/>
            <w:webHidden/>
          </w:rPr>
          <w:fldChar w:fldCharType="end"/>
        </w:r>
        <w:r>
          <w:rPr>
            <w:noProof/>
          </w:rPr>
          <w:fldChar w:fldCharType="end"/>
        </w:r>
      </w:del>
    </w:p>
    <w:p w14:paraId="4AF199B4" w14:textId="77777777" w:rsidR="00331070" w:rsidRDefault="005C469B">
      <w:pPr>
        <w:pStyle w:val="TOC3"/>
        <w:tabs>
          <w:tab w:val="right" w:leader="dot" w:pos="9350"/>
        </w:tabs>
        <w:rPr>
          <w:del w:id="564" w:author="Laurence Golding" w:date="2019-05-11T06:51:00Z"/>
          <w:rFonts w:asciiTheme="minorHAnsi" w:eastAsiaTheme="minorEastAsia" w:hAnsiTheme="minorHAnsi" w:cstheme="minorBidi"/>
          <w:noProof/>
          <w:sz w:val="22"/>
          <w:szCs w:val="22"/>
        </w:rPr>
      </w:pPr>
      <w:del w:id="565" w:author="Laurence Golding" w:date="2019-05-11T06:51:00Z">
        <w:r>
          <w:fldChar w:fldCharType="begin"/>
        </w:r>
        <w:r>
          <w:delInstrText xml:space="preserve"> HYPERLINK \l "_Toc516224909" </w:delInstrText>
        </w:r>
        <w:r>
          <w:fldChar w:fldCharType="separate"/>
        </w:r>
        <w:r w:rsidR="00331070" w:rsidRPr="00174A5F">
          <w:rPr>
            <w:rStyle w:val="Hyperlink"/>
            <w:noProof/>
          </w:rPr>
          <w:delText>3.30.3 description property</w:delText>
        </w:r>
        <w:r w:rsidR="00331070">
          <w:rPr>
            <w:noProof/>
            <w:webHidden/>
          </w:rPr>
          <w:tab/>
        </w:r>
        <w:r w:rsidR="00331070">
          <w:rPr>
            <w:noProof/>
            <w:webHidden/>
          </w:rPr>
          <w:fldChar w:fldCharType="begin"/>
        </w:r>
        <w:r w:rsidR="00331070">
          <w:rPr>
            <w:noProof/>
            <w:webHidden/>
          </w:rPr>
          <w:delInstrText xml:space="preserve"> PAGEREF _Toc516224909 \h </w:delInstrText>
        </w:r>
        <w:r w:rsidR="00331070">
          <w:rPr>
            <w:noProof/>
            <w:webHidden/>
          </w:rPr>
        </w:r>
        <w:r w:rsidR="00331070">
          <w:rPr>
            <w:noProof/>
            <w:webHidden/>
          </w:rPr>
          <w:fldChar w:fldCharType="separate"/>
        </w:r>
        <w:r w:rsidR="00331070">
          <w:rPr>
            <w:noProof/>
            <w:webHidden/>
          </w:rPr>
          <w:delText>98</w:delText>
        </w:r>
        <w:r w:rsidR="00331070">
          <w:rPr>
            <w:noProof/>
            <w:webHidden/>
          </w:rPr>
          <w:fldChar w:fldCharType="end"/>
        </w:r>
        <w:r>
          <w:rPr>
            <w:noProof/>
          </w:rPr>
          <w:fldChar w:fldCharType="end"/>
        </w:r>
      </w:del>
    </w:p>
    <w:p w14:paraId="31A26994" w14:textId="77777777" w:rsidR="00331070" w:rsidRDefault="005C469B">
      <w:pPr>
        <w:pStyle w:val="TOC3"/>
        <w:tabs>
          <w:tab w:val="right" w:leader="dot" w:pos="9350"/>
        </w:tabs>
        <w:rPr>
          <w:del w:id="566" w:author="Laurence Golding" w:date="2019-05-11T06:51:00Z"/>
          <w:rFonts w:asciiTheme="minorHAnsi" w:eastAsiaTheme="minorEastAsia" w:hAnsiTheme="minorHAnsi" w:cstheme="minorBidi"/>
          <w:noProof/>
          <w:sz w:val="22"/>
          <w:szCs w:val="22"/>
        </w:rPr>
      </w:pPr>
      <w:del w:id="567" w:author="Laurence Golding" w:date="2019-05-11T06:51:00Z">
        <w:r>
          <w:fldChar w:fldCharType="begin"/>
        </w:r>
        <w:r>
          <w:delInstrText xml:space="preserve"> HYPERLINK \l "_Toc516224910" </w:delInstrText>
        </w:r>
        <w:r>
          <w:fldChar w:fldCharType="separate"/>
        </w:r>
        <w:r w:rsidR="00331070" w:rsidRPr="00174A5F">
          <w:rPr>
            <w:rStyle w:val="Hyperlink"/>
            <w:noProof/>
          </w:rPr>
          <w:delText>3.30.4 initialState property</w:delText>
        </w:r>
        <w:r w:rsidR="00331070">
          <w:rPr>
            <w:noProof/>
            <w:webHidden/>
          </w:rPr>
          <w:tab/>
        </w:r>
        <w:r w:rsidR="00331070">
          <w:rPr>
            <w:noProof/>
            <w:webHidden/>
          </w:rPr>
          <w:fldChar w:fldCharType="begin"/>
        </w:r>
        <w:r w:rsidR="00331070">
          <w:rPr>
            <w:noProof/>
            <w:webHidden/>
          </w:rPr>
          <w:delInstrText xml:space="preserve"> PAGEREF _Toc516224910 \h </w:delInstrText>
        </w:r>
        <w:r w:rsidR="00331070">
          <w:rPr>
            <w:noProof/>
            <w:webHidden/>
          </w:rPr>
        </w:r>
        <w:r w:rsidR="00331070">
          <w:rPr>
            <w:noProof/>
            <w:webHidden/>
          </w:rPr>
          <w:fldChar w:fldCharType="separate"/>
        </w:r>
        <w:r w:rsidR="00331070">
          <w:rPr>
            <w:noProof/>
            <w:webHidden/>
          </w:rPr>
          <w:delText>98</w:delText>
        </w:r>
        <w:r w:rsidR="00331070">
          <w:rPr>
            <w:noProof/>
            <w:webHidden/>
          </w:rPr>
          <w:fldChar w:fldCharType="end"/>
        </w:r>
        <w:r>
          <w:rPr>
            <w:noProof/>
          </w:rPr>
          <w:fldChar w:fldCharType="end"/>
        </w:r>
      </w:del>
    </w:p>
    <w:p w14:paraId="3EB92EC7" w14:textId="77777777" w:rsidR="00331070" w:rsidRDefault="005C469B">
      <w:pPr>
        <w:pStyle w:val="TOC3"/>
        <w:tabs>
          <w:tab w:val="right" w:leader="dot" w:pos="9350"/>
        </w:tabs>
        <w:rPr>
          <w:del w:id="568" w:author="Laurence Golding" w:date="2019-05-11T06:51:00Z"/>
          <w:rFonts w:asciiTheme="minorHAnsi" w:eastAsiaTheme="minorEastAsia" w:hAnsiTheme="minorHAnsi" w:cstheme="minorBidi"/>
          <w:noProof/>
          <w:sz w:val="22"/>
          <w:szCs w:val="22"/>
        </w:rPr>
      </w:pPr>
      <w:del w:id="569" w:author="Laurence Golding" w:date="2019-05-11T06:51:00Z">
        <w:r>
          <w:fldChar w:fldCharType="begin"/>
        </w:r>
        <w:r>
          <w:delInstrText xml:space="preserve"> HYPERLINK \l "_Toc516224911" </w:delInstrText>
        </w:r>
        <w:r>
          <w:fldChar w:fldCharType="separate"/>
        </w:r>
        <w:r w:rsidR="00331070" w:rsidRPr="00174A5F">
          <w:rPr>
            <w:rStyle w:val="Hyperlink"/>
            <w:noProof/>
          </w:rPr>
          <w:delText>3.30.5 edgeTraversals property</w:delText>
        </w:r>
        <w:r w:rsidR="00331070">
          <w:rPr>
            <w:noProof/>
            <w:webHidden/>
          </w:rPr>
          <w:tab/>
        </w:r>
        <w:r w:rsidR="00331070">
          <w:rPr>
            <w:noProof/>
            <w:webHidden/>
          </w:rPr>
          <w:fldChar w:fldCharType="begin"/>
        </w:r>
        <w:r w:rsidR="00331070">
          <w:rPr>
            <w:noProof/>
            <w:webHidden/>
          </w:rPr>
          <w:delInstrText xml:space="preserve"> PAGEREF _Toc516224911 \h </w:delInstrText>
        </w:r>
        <w:r w:rsidR="00331070">
          <w:rPr>
            <w:noProof/>
            <w:webHidden/>
          </w:rPr>
        </w:r>
        <w:r w:rsidR="00331070">
          <w:rPr>
            <w:noProof/>
            <w:webHidden/>
          </w:rPr>
          <w:fldChar w:fldCharType="separate"/>
        </w:r>
        <w:r w:rsidR="00331070">
          <w:rPr>
            <w:noProof/>
            <w:webHidden/>
          </w:rPr>
          <w:delText>98</w:delText>
        </w:r>
        <w:r w:rsidR="00331070">
          <w:rPr>
            <w:noProof/>
            <w:webHidden/>
          </w:rPr>
          <w:fldChar w:fldCharType="end"/>
        </w:r>
        <w:r>
          <w:rPr>
            <w:noProof/>
          </w:rPr>
          <w:fldChar w:fldCharType="end"/>
        </w:r>
      </w:del>
    </w:p>
    <w:p w14:paraId="6144643A" w14:textId="77777777" w:rsidR="00331070" w:rsidRDefault="005C469B">
      <w:pPr>
        <w:pStyle w:val="TOC3"/>
        <w:tabs>
          <w:tab w:val="right" w:leader="dot" w:pos="9350"/>
        </w:tabs>
        <w:rPr>
          <w:del w:id="570" w:author="Laurence Golding" w:date="2019-05-11T06:51:00Z"/>
          <w:rFonts w:asciiTheme="minorHAnsi" w:eastAsiaTheme="minorEastAsia" w:hAnsiTheme="minorHAnsi" w:cstheme="minorBidi"/>
          <w:noProof/>
          <w:sz w:val="22"/>
          <w:szCs w:val="22"/>
        </w:rPr>
      </w:pPr>
      <w:del w:id="571" w:author="Laurence Golding" w:date="2019-05-11T06:51:00Z">
        <w:r>
          <w:fldChar w:fldCharType="begin"/>
        </w:r>
        <w:r>
          <w:delInstrText xml:space="preserve"> HYPERLINK \l "_Toc516224912" </w:delInstrText>
        </w:r>
        <w:r>
          <w:fldChar w:fldCharType="separate"/>
        </w:r>
        <w:r w:rsidR="00331070" w:rsidRPr="00174A5F">
          <w:rPr>
            <w:rStyle w:val="Hyperlink"/>
            <w:noProof/>
          </w:rPr>
          <w:delText>3.30.6 properties property</w:delText>
        </w:r>
        <w:r w:rsidR="00331070">
          <w:rPr>
            <w:noProof/>
            <w:webHidden/>
          </w:rPr>
          <w:tab/>
        </w:r>
        <w:r w:rsidR="00331070">
          <w:rPr>
            <w:noProof/>
            <w:webHidden/>
          </w:rPr>
          <w:fldChar w:fldCharType="begin"/>
        </w:r>
        <w:r w:rsidR="00331070">
          <w:rPr>
            <w:noProof/>
            <w:webHidden/>
          </w:rPr>
          <w:delInstrText xml:space="preserve"> PAGEREF _Toc516224912 \h </w:delInstrText>
        </w:r>
        <w:r w:rsidR="00331070">
          <w:rPr>
            <w:noProof/>
            <w:webHidden/>
          </w:rPr>
        </w:r>
        <w:r w:rsidR="00331070">
          <w:rPr>
            <w:noProof/>
            <w:webHidden/>
          </w:rPr>
          <w:fldChar w:fldCharType="separate"/>
        </w:r>
        <w:r w:rsidR="00331070">
          <w:rPr>
            <w:noProof/>
            <w:webHidden/>
          </w:rPr>
          <w:delText>99</w:delText>
        </w:r>
        <w:r w:rsidR="00331070">
          <w:rPr>
            <w:noProof/>
            <w:webHidden/>
          </w:rPr>
          <w:fldChar w:fldCharType="end"/>
        </w:r>
        <w:r>
          <w:rPr>
            <w:noProof/>
          </w:rPr>
          <w:fldChar w:fldCharType="end"/>
        </w:r>
      </w:del>
    </w:p>
    <w:p w14:paraId="17C60068" w14:textId="77777777" w:rsidR="00331070" w:rsidRDefault="005C469B">
      <w:pPr>
        <w:pStyle w:val="TOC2"/>
        <w:tabs>
          <w:tab w:val="right" w:leader="dot" w:pos="9350"/>
        </w:tabs>
        <w:rPr>
          <w:del w:id="572" w:author="Laurence Golding" w:date="2019-05-11T06:51:00Z"/>
          <w:rFonts w:asciiTheme="minorHAnsi" w:eastAsiaTheme="minorEastAsia" w:hAnsiTheme="minorHAnsi" w:cstheme="minorBidi"/>
          <w:noProof/>
          <w:sz w:val="22"/>
          <w:szCs w:val="22"/>
        </w:rPr>
      </w:pPr>
      <w:del w:id="573" w:author="Laurence Golding" w:date="2019-05-11T06:51:00Z">
        <w:r>
          <w:fldChar w:fldCharType="begin"/>
        </w:r>
        <w:r>
          <w:delInstrText xml:space="preserve"> HYPERLINK \l "_Toc516224913" </w:delInstrText>
        </w:r>
        <w:r>
          <w:fldChar w:fldCharType="separate"/>
        </w:r>
        <w:r w:rsidR="00331070" w:rsidRPr="00174A5F">
          <w:rPr>
            <w:rStyle w:val="Hyperlink"/>
            <w:noProof/>
          </w:rPr>
          <w:delText>3.31 edgeTraversal object</w:delText>
        </w:r>
        <w:r w:rsidR="00331070">
          <w:rPr>
            <w:noProof/>
            <w:webHidden/>
          </w:rPr>
          <w:tab/>
        </w:r>
        <w:r w:rsidR="00331070">
          <w:rPr>
            <w:noProof/>
            <w:webHidden/>
          </w:rPr>
          <w:fldChar w:fldCharType="begin"/>
        </w:r>
        <w:r w:rsidR="00331070">
          <w:rPr>
            <w:noProof/>
            <w:webHidden/>
          </w:rPr>
          <w:delInstrText xml:space="preserve"> PAGEREF _Toc516224913 \h </w:delInstrText>
        </w:r>
        <w:r w:rsidR="00331070">
          <w:rPr>
            <w:noProof/>
            <w:webHidden/>
          </w:rPr>
        </w:r>
        <w:r w:rsidR="00331070">
          <w:rPr>
            <w:noProof/>
            <w:webHidden/>
          </w:rPr>
          <w:fldChar w:fldCharType="separate"/>
        </w:r>
        <w:r w:rsidR="00331070">
          <w:rPr>
            <w:noProof/>
            <w:webHidden/>
          </w:rPr>
          <w:delText>99</w:delText>
        </w:r>
        <w:r w:rsidR="00331070">
          <w:rPr>
            <w:noProof/>
            <w:webHidden/>
          </w:rPr>
          <w:fldChar w:fldCharType="end"/>
        </w:r>
        <w:r>
          <w:rPr>
            <w:noProof/>
          </w:rPr>
          <w:fldChar w:fldCharType="end"/>
        </w:r>
      </w:del>
    </w:p>
    <w:p w14:paraId="220A4883" w14:textId="77777777" w:rsidR="00331070" w:rsidRDefault="005C469B">
      <w:pPr>
        <w:pStyle w:val="TOC3"/>
        <w:tabs>
          <w:tab w:val="right" w:leader="dot" w:pos="9350"/>
        </w:tabs>
        <w:rPr>
          <w:del w:id="574" w:author="Laurence Golding" w:date="2019-05-11T06:51:00Z"/>
          <w:rFonts w:asciiTheme="minorHAnsi" w:eastAsiaTheme="minorEastAsia" w:hAnsiTheme="minorHAnsi" w:cstheme="minorBidi"/>
          <w:noProof/>
          <w:sz w:val="22"/>
          <w:szCs w:val="22"/>
        </w:rPr>
      </w:pPr>
      <w:del w:id="575" w:author="Laurence Golding" w:date="2019-05-11T06:51:00Z">
        <w:r>
          <w:fldChar w:fldCharType="begin"/>
        </w:r>
        <w:r>
          <w:delInstrText xml:space="preserve"> HYPERLINK \l "_Toc516224914" </w:delInstrText>
        </w:r>
        <w:r>
          <w:fldChar w:fldCharType="separate"/>
        </w:r>
        <w:r w:rsidR="00331070" w:rsidRPr="00174A5F">
          <w:rPr>
            <w:rStyle w:val="Hyperlink"/>
            <w:noProof/>
          </w:rPr>
          <w:delText>3.31.1 General</w:delText>
        </w:r>
        <w:r w:rsidR="00331070">
          <w:rPr>
            <w:noProof/>
            <w:webHidden/>
          </w:rPr>
          <w:tab/>
        </w:r>
        <w:r w:rsidR="00331070">
          <w:rPr>
            <w:noProof/>
            <w:webHidden/>
          </w:rPr>
          <w:fldChar w:fldCharType="begin"/>
        </w:r>
        <w:r w:rsidR="00331070">
          <w:rPr>
            <w:noProof/>
            <w:webHidden/>
          </w:rPr>
          <w:delInstrText xml:space="preserve"> PAGEREF _Toc516224914 \h </w:delInstrText>
        </w:r>
        <w:r w:rsidR="00331070">
          <w:rPr>
            <w:noProof/>
            <w:webHidden/>
          </w:rPr>
        </w:r>
        <w:r w:rsidR="00331070">
          <w:rPr>
            <w:noProof/>
            <w:webHidden/>
          </w:rPr>
          <w:fldChar w:fldCharType="separate"/>
        </w:r>
        <w:r w:rsidR="00331070">
          <w:rPr>
            <w:noProof/>
            <w:webHidden/>
          </w:rPr>
          <w:delText>99</w:delText>
        </w:r>
        <w:r w:rsidR="00331070">
          <w:rPr>
            <w:noProof/>
            <w:webHidden/>
          </w:rPr>
          <w:fldChar w:fldCharType="end"/>
        </w:r>
        <w:r>
          <w:rPr>
            <w:noProof/>
          </w:rPr>
          <w:fldChar w:fldCharType="end"/>
        </w:r>
      </w:del>
    </w:p>
    <w:p w14:paraId="7F8C7BF0" w14:textId="77777777" w:rsidR="00331070" w:rsidRDefault="005C469B">
      <w:pPr>
        <w:pStyle w:val="TOC3"/>
        <w:tabs>
          <w:tab w:val="right" w:leader="dot" w:pos="9350"/>
        </w:tabs>
        <w:rPr>
          <w:del w:id="576" w:author="Laurence Golding" w:date="2019-05-11T06:51:00Z"/>
          <w:rFonts w:asciiTheme="minorHAnsi" w:eastAsiaTheme="minorEastAsia" w:hAnsiTheme="minorHAnsi" w:cstheme="minorBidi"/>
          <w:noProof/>
          <w:sz w:val="22"/>
          <w:szCs w:val="22"/>
        </w:rPr>
      </w:pPr>
      <w:del w:id="577" w:author="Laurence Golding" w:date="2019-05-11T06:51:00Z">
        <w:r>
          <w:fldChar w:fldCharType="begin"/>
        </w:r>
        <w:r>
          <w:delInstrText xml:space="preserve"> HYPERLINK \l "_Toc516224915" </w:delInstrText>
        </w:r>
        <w:r>
          <w:fldChar w:fldCharType="separate"/>
        </w:r>
        <w:r w:rsidR="00331070" w:rsidRPr="00174A5F">
          <w:rPr>
            <w:rStyle w:val="Hyperlink"/>
            <w:noProof/>
          </w:rPr>
          <w:delText>3.31.2 edgeId property</w:delText>
        </w:r>
        <w:r w:rsidR="00331070">
          <w:rPr>
            <w:noProof/>
            <w:webHidden/>
          </w:rPr>
          <w:tab/>
        </w:r>
        <w:r w:rsidR="00331070">
          <w:rPr>
            <w:noProof/>
            <w:webHidden/>
          </w:rPr>
          <w:fldChar w:fldCharType="begin"/>
        </w:r>
        <w:r w:rsidR="00331070">
          <w:rPr>
            <w:noProof/>
            <w:webHidden/>
          </w:rPr>
          <w:delInstrText xml:space="preserve"> PAGEREF _Toc516224915 \h </w:delInstrText>
        </w:r>
        <w:r w:rsidR="00331070">
          <w:rPr>
            <w:noProof/>
            <w:webHidden/>
          </w:rPr>
        </w:r>
        <w:r w:rsidR="00331070">
          <w:rPr>
            <w:noProof/>
            <w:webHidden/>
          </w:rPr>
          <w:fldChar w:fldCharType="separate"/>
        </w:r>
        <w:r w:rsidR="00331070">
          <w:rPr>
            <w:noProof/>
            <w:webHidden/>
          </w:rPr>
          <w:delText>99</w:delText>
        </w:r>
        <w:r w:rsidR="00331070">
          <w:rPr>
            <w:noProof/>
            <w:webHidden/>
          </w:rPr>
          <w:fldChar w:fldCharType="end"/>
        </w:r>
        <w:r>
          <w:rPr>
            <w:noProof/>
          </w:rPr>
          <w:fldChar w:fldCharType="end"/>
        </w:r>
      </w:del>
    </w:p>
    <w:p w14:paraId="4B7BA8CA" w14:textId="77777777" w:rsidR="00331070" w:rsidRDefault="005C469B">
      <w:pPr>
        <w:pStyle w:val="TOC3"/>
        <w:tabs>
          <w:tab w:val="right" w:leader="dot" w:pos="9350"/>
        </w:tabs>
        <w:rPr>
          <w:del w:id="578" w:author="Laurence Golding" w:date="2019-05-11T06:51:00Z"/>
          <w:rFonts w:asciiTheme="minorHAnsi" w:eastAsiaTheme="minorEastAsia" w:hAnsiTheme="minorHAnsi" w:cstheme="minorBidi"/>
          <w:noProof/>
          <w:sz w:val="22"/>
          <w:szCs w:val="22"/>
        </w:rPr>
      </w:pPr>
      <w:del w:id="579" w:author="Laurence Golding" w:date="2019-05-11T06:51:00Z">
        <w:r>
          <w:fldChar w:fldCharType="begin"/>
        </w:r>
        <w:r>
          <w:delInstrText xml:space="preserve"> HYPERLINK \l "_Toc516224916" </w:delInstrText>
        </w:r>
        <w:r>
          <w:fldChar w:fldCharType="separate"/>
        </w:r>
        <w:r w:rsidR="00331070" w:rsidRPr="00174A5F">
          <w:rPr>
            <w:rStyle w:val="Hyperlink"/>
            <w:noProof/>
          </w:rPr>
          <w:delText>3.31.3 message property</w:delText>
        </w:r>
        <w:r w:rsidR="00331070">
          <w:rPr>
            <w:noProof/>
            <w:webHidden/>
          </w:rPr>
          <w:tab/>
        </w:r>
        <w:r w:rsidR="00331070">
          <w:rPr>
            <w:noProof/>
            <w:webHidden/>
          </w:rPr>
          <w:fldChar w:fldCharType="begin"/>
        </w:r>
        <w:r w:rsidR="00331070">
          <w:rPr>
            <w:noProof/>
            <w:webHidden/>
          </w:rPr>
          <w:delInstrText xml:space="preserve"> PAGEREF _Toc516224916 \h </w:delInstrText>
        </w:r>
        <w:r w:rsidR="00331070">
          <w:rPr>
            <w:noProof/>
            <w:webHidden/>
          </w:rPr>
        </w:r>
        <w:r w:rsidR="00331070">
          <w:rPr>
            <w:noProof/>
            <w:webHidden/>
          </w:rPr>
          <w:fldChar w:fldCharType="separate"/>
        </w:r>
        <w:r w:rsidR="00331070">
          <w:rPr>
            <w:noProof/>
            <w:webHidden/>
          </w:rPr>
          <w:delText>100</w:delText>
        </w:r>
        <w:r w:rsidR="00331070">
          <w:rPr>
            <w:noProof/>
            <w:webHidden/>
          </w:rPr>
          <w:fldChar w:fldCharType="end"/>
        </w:r>
        <w:r>
          <w:rPr>
            <w:noProof/>
          </w:rPr>
          <w:fldChar w:fldCharType="end"/>
        </w:r>
      </w:del>
    </w:p>
    <w:p w14:paraId="620717EF" w14:textId="77777777" w:rsidR="00331070" w:rsidRDefault="005C469B">
      <w:pPr>
        <w:pStyle w:val="TOC3"/>
        <w:tabs>
          <w:tab w:val="right" w:leader="dot" w:pos="9350"/>
        </w:tabs>
        <w:rPr>
          <w:del w:id="580" w:author="Laurence Golding" w:date="2019-05-11T06:51:00Z"/>
          <w:rFonts w:asciiTheme="minorHAnsi" w:eastAsiaTheme="minorEastAsia" w:hAnsiTheme="minorHAnsi" w:cstheme="minorBidi"/>
          <w:noProof/>
          <w:sz w:val="22"/>
          <w:szCs w:val="22"/>
        </w:rPr>
      </w:pPr>
      <w:del w:id="581" w:author="Laurence Golding" w:date="2019-05-11T06:51:00Z">
        <w:r>
          <w:fldChar w:fldCharType="begin"/>
        </w:r>
        <w:r>
          <w:delInstrText xml:space="preserve"> HYPERLINK \l "_Toc516224917" </w:delInstrText>
        </w:r>
        <w:r>
          <w:fldChar w:fldCharType="separate"/>
        </w:r>
        <w:r w:rsidR="00331070" w:rsidRPr="00174A5F">
          <w:rPr>
            <w:rStyle w:val="Hyperlink"/>
            <w:noProof/>
          </w:rPr>
          <w:delText>3.31.4 finalState property</w:delText>
        </w:r>
        <w:r w:rsidR="00331070">
          <w:rPr>
            <w:noProof/>
            <w:webHidden/>
          </w:rPr>
          <w:tab/>
        </w:r>
        <w:r w:rsidR="00331070">
          <w:rPr>
            <w:noProof/>
            <w:webHidden/>
          </w:rPr>
          <w:fldChar w:fldCharType="begin"/>
        </w:r>
        <w:r w:rsidR="00331070">
          <w:rPr>
            <w:noProof/>
            <w:webHidden/>
          </w:rPr>
          <w:delInstrText xml:space="preserve"> PAGEREF _Toc516224917 \h </w:delInstrText>
        </w:r>
        <w:r w:rsidR="00331070">
          <w:rPr>
            <w:noProof/>
            <w:webHidden/>
          </w:rPr>
        </w:r>
        <w:r w:rsidR="00331070">
          <w:rPr>
            <w:noProof/>
            <w:webHidden/>
          </w:rPr>
          <w:fldChar w:fldCharType="separate"/>
        </w:r>
        <w:r w:rsidR="00331070">
          <w:rPr>
            <w:noProof/>
            <w:webHidden/>
          </w:rPr>
          <w:delText>100</w:delText>
        </w:r>
        <w:r w:rsidR="00331070">
          <w:rPr>
            <w:noProof/>
            <w:webHidden/>
          </w:rPr>
          <w:fldChar w:fldCharType="end"/>
        </w:r>
        <w:r>
          <w:rPr>
            <w:noProof/>
          </w:rPr>
          <w:fldChar w:fldCharType="end"/>
        </w:r>
      </w:del>
    </w:p>
    <w:p w14:paraId="452E21C3" w14:textId="77777777" w:rsidR="00331070" w:rsidRDefault="005C469B">
      <w:pPr>
        <w:pStyle w:val="TOC3"/>
        <w:tabs>
          <w:tab w:val="right" w:leader="dot" w:pos="9350"/>
        </w:tabs>
        <w:rPr>
          <w:del w:id="582" w:author="Laurence Golding" w:date="2019-05-11T06:51:00Z"/>
          <w:rFonts w:asciiTheme="minorHAnsi" w:eastAsiaTheme="minorEastAsia" w:hAnsiTheme="minorHAnsi" w:cstheme="minorBidi"/>
          <w:noProof/>
          <w:sz w:val="22"/>
          <w:szCs w:val="22"/>
        </w:rPr>
      </w:pPr>
      <w:del w:id="583" w:author="Laurence Golding" w:date="2019-05-11T06:51:00Z">
        <w:r>
          <w:fldChar w:fldCharType="begin"/>
        </w:r>
        <w:r>
          <w:delInstrText xml:space="preserve"> HYPERLINK \l "_Toc516224918" </w:delInstrText>
        </w:r>
        <w:r>
          <w:fldChar w:fldCharType="separate"/>
        </w:r>
        <w:r w:rsidR="00331070" w:rsidRPr="00174A5F">
          <w:rPr>
            <w:rStyle w:val="Hyperlink"/>
            <w:noProof/>
          </w:rPr>
          <w:delText>3.31.5 stepOverEdgeCount property</w:delText>
        </w:r>
        <w:r w:rsidR="00331070">
          <w:rPr>
            <w:noProof/>
            <w:webHidden/>
          </w:rPr>
          <w:tab/>
        </w:r>
        <w:r w:rsidR="00331070">
          <w:rPr>
            <w:noProof/>
            <w:webHidden/>
          </w:rPr>
          <w:fldChar w:fldCharType="begin"/>
        </w:r>
        <w:r w:rsidR="00331070">
          <w:rPr>
            <w:noProof/>
            <w:webHidden/>
          </w:rPr>
          <w:delInstrText xml:space="preserve"> PAGEREF _Toc516224918 \h </w:delInstrText>
        </w:r>
        <w:r w:rsidR="00331070">
          <w:rPr>
            <w:noProof/>
            <w:webHidden/>
          </w:rPr>
        </w:r>
        <w:r w:rsidR="00331070">
          <w:rPr>
            <w:noProof/>
            <w:webHidden/>
          </w:rPr>
          <w:fldChar w:fldCharType="separate"/>
        </w:r>
        <w:r w:rsidR="00331070">
          <w:rPr>
            <w:noProof/>
            <w:webHidden/>
          </w:rPr>
          <w:delText>100</w:delText>
        </w:r>
        <w:r w:rsidR="00331070">
          <w:rPr>
            <w:noProof/>
            <w:webHidden/>
          </w:rPr>
          <w:fldChar w:fldCharType="end"/>
        </w:r>
        <w:r>
          <w:rPr>
            <w:noProof/>
          </w:rPr>
          <w:fldChar w:fldCharType="end"/>
        </w:r>
      </w:del>
    </w:p>
    <w:p w14:paraId="15D20BEF" w14:textId="77777777" w:rsidR="00331070" w:rsidRDefault="005C469B">
      <w:pPr>
        <w:pStyle w:val="TOC3"/>
        <w:tabs>
          <w:tab w:val="right" w:leader="dot" w:pos="9350"/>
        </w:tabs>
        <w:rPr>
          <w:del w:id="584" w:author="Laurence Golding" w:date="2019-05-11T06:51:00Z"/>
          <w:rFonts w:asciiTheme="minorHAnsi" w:eastAsiaTheme="minorEastAsia" w:hAnsiTheme="minorHAnsi" w:cstheme="minorBidi"/>
          <w:noProof/>
          <w:sz w:val="22"/>
          <w:szCs w:val="22"/>
        </w:rPr>
      </w:pPr>
      <w:del w:id="585" w:author="Laurence Golding" w:date="2019-05-11T06:51:00Z">
        <w:r>
          <w:fldChar w:fldCharType="begin"/>
        </w:r>
        <w:r>
          <w:delInstrText xml:space="preserve"> HYPERLINK \l "_Toc516224919" </w:delInstrText>
        </w:r>
        <w:r>
          <w:fldChar w:fldCharType="separate"/>
        </w:r>
        <w:r w:rsidR="00331070" w:rsidRPr="00174A5F">
          <w:rPr>
            <w:rStyle w:val="Hyperlink"/>
            <w:noProof/>
          </w:rPr>
          <w:delText>3.31.6 properties property</w:delText>
        </w:r>
        <w:r w:rsidR="00331070">
          <w:rPr>
            <w:noProof/>
            <w:webHidden/>
          </w:rPr>
          <w:tab/>
        </w:r>
        <w:r w:rsidR="00331070">
          <w:rPr>
            <w:noProof/>
            <w:webHidden/>
          </w:rPr>
          <w:fldChar w:fldCharType="begin"/>
        </w:r>
        <w:r w:rsidR="00331070">
          <w:rPr>
            <w:noProof/>
            <w:webHidden/>
          </w:rPr>
          <w:delInstrText xml:space="preserve"> PAGEREF _Toc516224919 \h </w:delInstrText>
        </w:r>
        <w:r w:rsidR="00331070">
          <w:rPr>
            <w:noProof/>
            <w:webHidden/>
          </w:rPr>
        </w:r>
        <w:r w:rsidR="00331070">
          <w:rPr>
            <w:noProof/>
            <w:webHidden/>
          </w:rPr>
          <w:fldChar w:fldCharType="separate"/>
        </w:r>
        <w:r w:rsidR="00331070">
          <w:rPr>
            <w:noProof/>
            <w:webHidden/>
          </w:rPr>
          <w:delText>101</w:delText>
        </w:r>
        <w:r w:rsidR="00331070">
          <w:rPr>
            <w:noProof/>
            <w:webHidden/>
          </w:rPr>
          <w:fldChar w:fldCharType="end"/>
        </w:r>
        <w:r>
          <w:rPr>
            <w:noProof/>
          </w:rPr>
          <w:fldChar w:fldCharType="end"/>
        </w:r>
      </w:del>
    </w:p>
    <w:p w14:paraId="36209E5A" w14:textId="77777777" w:rsidR="00331070" w:rsidRDefault="005C469B">
      <w:pPr>
        <w:pStyle w:val="TOC2"/>
        <w:tabs>
          <w:tab w:val="right" w:leader="dot" w:pos="9350"/>
        </w:tabs>
        <w:rPr>
          <w:del w:id="586" w:author="Laurence Golding" w:date="2019-05-11T06:51:00Z"/>
          <w:rFonts w:asciiTheme="minorHAnsi" w:eastAsiaTheme="minorEastAsia" w:hAnsiTheme="minorHAnsi" w:cstheme="minorBidi"/>
          <w:noProof/>
          <w:sz w:val="22"/>
          <w:szCs w:val="22"/>
        </w:rPr>
      </w:pPr>
      <w:del w:id="587" w:author="Laurence Golding" w:date="2019-05-11T06:51:00Z">
        <w:r>
          <w:fldChar w:fldCharType="begin"/>
        </w:r>
        <w:r>
          <w:delInstrText xml:space="preserve"> HYPERLINK \l "_Toc516224920" </w:delInstrText>
        </w:r>
        <w:r>
          <w:fldChar w:fldCharType="separate"/>
        </w:r>
        <w:r w:rsidR="00331070" w:rsidRPr="00174A5F">
          <w:rPr>
            <w:rStyle w:val="Hyperlink"/>
            <w:noProof/>
          </w:rPr>
          <w:delText>3.32 stack object</w:delText>
        </w:r>
        <w:r w:rsidR="00331070">
          <w:rPr>
            <w:noProof/>
            <w:webHidden/>
          </w:rPr>
          <w:tab/>
        </w:r>
        <w:r w:rsidR="00331070">
          <w:rPr>
            <w:noProof/>
            <w:webHidden/>
          </w:rPr>
          <w:fldChar w:fldCharType="begin"/>
        </w:r>
        <w:r w:rsidR="00331070">
          <w:rPr>
            <w:noProof/>
            <w:webHidden/>
          </w:rPr>
          <w:delInstrText xml:space="preserve"> PAGEREF _Toc516224920 \h </w:delInstrText>
        </w:r>
        <w:r w:rsidR="00331070">
          <w:rPr>
            <w:noProof/>
            <w:webHidden/>
          </w:rPr>
        </w:r>
        <w:r w:rsidR="00331070">
          <w:rPr>
            <w:noProof/>
            <w:webHidden/>
          </w:rPr>
          <w:fldChar w:fldCharType="separate"/>
        </w:r>
        <w:r w:rsidR="00331070">
          <w:rPr>
            <w:noProof/>
            <w:webHidden/>
          </w:rPr>
          <w:delText>101</w:delText>
        </w:r>
        <w:r w:rsidR="00331070">
          <w:rPr>
            <w:noProof/>
            <w:webHidden/>
          </w:rPr>
          <w:fldChar w:fldCharType="end"/>
        </w:r>
        <w:r>
          <w:rPr>
            <w:noProof/>
          </w:rPr>
          <w:fldChar w:fldCharType="end"/>
        </w:r>
      </w:del>
    </w:p>
    <w:p w14:paraId="1C67A3F6" w14:textId="77777777" w:rsidR="00331070" w:rsidRDefault="005C469B">
      <w:pPr>
        <w:pStyle w:val="TOC3"/>
        <w:tabs>
          <w:tab w:val="right" w:leader="dot" w:pos="9350"/>
        </w:tabs>
        <w:rPr>
          <w:del w:id="588" w:author="Laurence Golding" w:date="2019-05-11T06:51:00Z"/>
          <w:rFonts w:asciiTheme="minorHAnsi" w:eastAsiaTheme="minorEastAsia" w:hAnsiTheme="minorHAnsi" w:cstheme="minorBidi"/>
          <w:noProof/>
          <w:sz w:val="22"/>
          <w:szCs w:val="22"/>
        </w:rPr>
      </w:pPr>
      <w:del w:id="589" w:author="Laurence Golding" w:date="2019-05-11T06:51:00Z">
        <w:r>
          <w:fldChar w:fldCharType="begin"/>
        </w:r>
        <w:r>
          <w:delInstrText xml:space="preserve"> HYPERLINK \l "_Toc516224921" </w:delInstrText>
        </w:r>
        <w:r>
          <w:fldChar w:fldCharType="separate"/>
        </w:r>
        <w:r w:rsidR="00331070" w:rsidRPr="00174A5F">
          <w:rPr>
            <w:rStyle w:val="Hyperlink"/>
            <w:noProof/>
          </w:rPr>
          <w:delText>3.32.1 General</w:delText>
        </w:r>
        <w:r w:rsidR="00331070">
          <w:rPr>
            <w:noProof/>
            <w:webHidden/>
          </w:rPr>
          <w:tab/>
        </w:r>
        <w:r w:rsidR="00331070">
          <w:rPr>
            <w:noProof/>
            <w:webHidden/>
          </w:rPr>
          <w:fldChar w:fldCharType="begin"/>
        </w:r>
        <w:r w:rsidR="00331070">
          <w:rPr>
            <w:noProof/>
            <w:webHidden/>
          </w:rPr>
          <w:delInstrText xml:space="preserve"> PAGEREF _Toc516224921 \h </w:delInstrText>
        </w:r>
        <w:r w:rsidR="00331070">
          <w:rPr>
            <w:noProof/>
            <w:webHidden/>
          </w:rPr>
        </w:r>
        <w:r w:rsidR="00331070">
          <w:rPr>
            <w:noProof/>
            <w:webHidden/>
          </w:rPr>
          <w:fldChar w:fldCharType="separate"/>
        </w:r>
        <w:r w:rsidR="00331070">
          <w:rPr>
            <w:noProof/>
            <w:webHidden/>
          </w:rPr>
          <w:delText>101</w:delText>
        </w:r>
        <w:r w:rsidR="00331070">
          <w:rPr>
            <w:noProof/>
            <w:webHidden/>
          </w:rPr>
          <w:fldChar w:fldCharType="end"/>
        </w:r>
        <w:r>
          <w:rPr>
            <w:noProof/>
          </w:rPr>
          <w:fldChar w:fldCharType="end"/>
        </w:r>
      </w:del>
    </w:p>
    <w:p w14:paraId="4F09CFDC" w14:textId="77777777" w:rsidR="00331070" w:rsidRDefault="005C469B">
      <w:pPr>
        <w:pStyle w:val="TOC3"/>
        <w:tabs>
          <w:tab w:val="right" w:leader="dot" w:pos="9350"/>
        </w:tabs>
        <w:rPr>
          <w:del w:id="590" w:author="Laurence Golding" w:date="2019-05-11T06:51:00Z"/>
          <w:rFonts w:asciiTheme="minorHAnsi" w:eastAsiaTheme="minorEastAsia" w:hAnsiTheme="minorHAnsi" w:cstheme="minorBidi"/>
          <w:noProof/>
          <w:sz w:val="22"/>
          <w:szCs w:val="22"/>
        </w:rPr>
      </w:pPr>
      <w:del w:id="591" w:author="Laurence Golding" w:date="2019-05-11T06:51:00Z">
        <w:r>
          <w:fldChar w:fldCharType="begin"/>
        </w:r>
        <w:r>
          <w:delInstrText xml:space="preserve"> HYPERLINK </w:delInstrText>
        </w:r>
        <w:r>
          <w:delInstrText xml:space="preserve">\l "_Toc516224922" </w:delInstrText>
        </w:r>
        <w:r>
          <w:fldChar w:fldCharType="separate"/>
        </w:r>
        <w:r w:rsidR="00331070" w:rsidRPr="00174A5F">
          <w:rPr>
            <w:rStyle w:val="Hyperlink"/>
            <w:noProof/>
          </w:rPr>
          <w:delText>3.32.2 message property</w:delText>
        </w:r>
        <w:r w:rsidR="00331070">
          <w:rPr>
            <w:noProof/>
            <w:webHidden/>
          </w:rPr>
          <w:tab/>
        </w:r>
        <w:r w:rsidR="00331070">
          <w:rPr>
            <w:noProof/>
            <w:webHidden/>
          </w:rPr>
          <w:fldChar w:fldCharType="begin"/>
        </w:r>
        <w:r w:rsidR="00331070">
          <w:rPr>
            <w:noProof/>
            <w:webHidden/>
          </w:rPr>
          <w:delInstrText xml:space="preserve"> PAGEREF _Toc516224922 \h </w:delInstrText>
        </w:r>
        <w:r w:rsidR="00331070">
          <w:rPr>
            <w:noProof/>
            <w:webHidden/>
          </w:rPr>
        </w:r>
        <w:r w:rsidR="00331070">
          <w:rPr>
            <w:noProof/>
            <w:webHidden/>
          </w:rPr>
          <w:fldChar w:fldCharType="separate"/>
        </w:r>
        <w:r w:rsidR="00331070">
          <w:rPr>
            <w:noProof/>
            <w:webHidden/>
          </w:rPr>
          <w:delText>101</w:delText>
        </w:r>
        <w:r w:rsidR="00331070">
          <w:rPr>
            <w:noProof/>
            <w:webHidden/>
          </w:rPr>
          <w:fldChar w:fldCharType="end"/>
        </w:r>
        <w:r>
          <w:rPr>
            <w:noProof/>
          </w:rPr>
          <w:fldChar w:fldCharType="end"/>
        </w:r>
      </w:del>
    </w:p>
    <w:p w14:paraId="46780D4D" w14:textId="77777777" w:rsidR="00331070" w:rsidRDefault="005C469B">
      <w:pPr>
        <w:pStyle w:val="TOC3"/>
        <w:tabs>
          <w:tab w:val="right" w:leader="dot" w:pos="9350"/>
        </w:tabs>
        <w:rPr>
          <w:del w:id="592" w:author="Laurence Golding" w:date="2019-05-11T06:51:00Z"/>
          <w:rFonts w:asciiTheme="minorHAnsi" w:eastAsiaTheme="minorEastAsia" w:hAnsiTheme="minorHAnsi" w:cstheme="minorBidi"/>
          <w:noProof/>
          <w:sz w:val="22"/>
          <w:szCs w:val="22"/>
        </w:rPr>
      </w:pPr>
      <w:del w:id="593" w:author="Laurence Golding" w:date="2019-05-11T06:51:00Z">
        <w:r>
          <w:fldChar w:fldCharType="begin"/>
        </w:r>
        <w:r>
          <w:delInstrText xml:space="preserve"> HYPERLINK \l "_Toc516224923" </w:delInstrText>
        </w:r>
        <w:r>
          <w:fldChar w:fldCharType="separate"/>
        </w:r>
        <w:r w:rsidR="00331070" w:rsidRPr="00174A5F">
          <w:rPr>
            <w:rStyle w:val="Hyperlink"/>
            <w:noProof/>
          </w:rPr>
          <w:delText>3.32.3 frames property</w:delText>
        </w:r>
        <w:r w:rsidR="00331070">
          <w:rPr>
            <w:noProof/>
            <w:webHidden/>
          </w:rPr>
          <w:tab/>
        </w:r>
        <w:r w:rsidR="00331070">
          <w:rPr>
            <w:noProof/>
            <w:webHidden/>
          </w:rPr>
          <w:fldChar w:fldCharType="begin"/>
        </w:r>
        <w:r w:rsidR="00331070">
          <w:rPr>
            <w:noProof/>
            <w:webHidden/>
          </w:rPr>
          <w:delInstrText xml:space="preserve"> PAGEREF _Toc516224923 \h </w:delInstrText>
        </w:r>
        <w:r w:rsidR="00331070">
          <w:rPr>
            <w:noProof/>
            <w:webHidden/>
          </w:rPr>
        </w:r>
        <w:r w:rsidR="00331070">
          <w:rPr>
            <w:noProof/>
            <w:webHidden/>
          </w:rPr>
          <w:fldChar w:fldCharType="separate"/>
        </w:r>
        <w:r w:rsidR="00331070">
          <w:rPr>
            <w:noProof/>
            <w:webHidden/>
          </w:rPr>
          <w:delText>101</w:delText>
        </w:r>
        <w:r w:rsidR="00331070">
          <w:rPr>
            <w:noProof/>
            <w:webHidden/>
          </w:rPr>
          <w:fldChar w:fldCharType="end"/>
        </w:r>
        <w:r>
          <w:rPr>
            <w:noProof/>
          </w:rPr>
          <w:fldChar w:fldCharType="end"/>
        </w:r>
      </w:del>
    </w:p>
    <w:p w14:paraId="06A32FC6" w14:textId="77777777" w:rsidR="00331070" w:rsidRDefault="005C469B">
      <w:pPr>
        <w:pStyle w:val="TOC3"/>
        <w:tabs>
          <w:tab w:val="right" w:leader="dot" w:pos="9350"/>
        </w:tabs>
        <w:rPr>
          <w:del w:id="594" w:author="Laurence Golding" w:date="2019-05-11T06:51:00Z"/>
          <w:rFonts w:asciiTheme="minorHAnsi" w:eastAsiaTheme="minorEastAsia" w:hAnsiTheme="minorHAnsi" w:cstheme="minorBidi"/>
          <w:noProof/>
          <w:sz w:val="22"/>
          <w:szCs w:val="22"/>
        </w:rPr>
      </w:pPr>
      <w:del w:id="595" w:author="Laurence Golding" w:date="2019-05-11T06:51:00Z">
        <w:r>
          <w:fldChar w:fldCharType="begin"/>
        </w:r>
        <w:r>
          <w:delInstrText xml:space="preserve"> HYPERLINK \l "_Toc516224924" </w:delInstrText>
        </w:r>
        <w:r>
          <w:fldChar w:fldCharType="separate"/>
        </w:r>
        <w:r w:rsidR="00331070" w:rsidRPr="00174A5F">
          <w:rPr>
            <w:rStyle w:val="Hyperlink"/>
            <w:noProof/>
          </w:rPr>
          <w:delText>3.32.4 properties property</w:delText>
        </w:r>
        <w:r w:rsidR="00331070">
          <w:rPr>
            <w:noProof/>
            <w:webHidden/>
          </w:rPr>
          <w:tab/>
        </w:r>
        <w:r w:rsidR="00331070">
          <w:rPr>
            <w:noProof/>
            <w:webHidden/>
          </w:rPr>
          <w:fldChar w:fldCharType="begin"/>
        </w:r>
        <w:r w:rsidR="00331070">
          <w:rPr>
            <w:noProof/>
            <w:webHidden/>
          </w:rPr>
          <w:delInstrText xml:space="preserve"> PAGEREF _Toc516224924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3D6C6884" w14:textId="77777777" w:rsidR="00331070" w:rsidRDefault="005C469B">
      <w:pPr>
        <w:pStyle w:val="TOC2"/>
        <w:tabs>
          <w:tab w:val="right" w:leader="dot" w:pos="9350"/>
        </w:tabs>
        <w:rPr>
          <w:del w:id="596" w:author="Laurence Golding" w:date="2019-05-11T06:51:00Z"/>
          <w:rFonts w:asciiTheme="minorHAnsi" w:eastAsiaTheme="minorEastAsia" w:hAnsiTheme="minorHAnsi" w:cstheme="minorBidi"/>
          <w:noProof/>
          <w:sz w:val="22"/>
          <w:szCs w:val="22"/>
        </w:rPr>
      </w:pPr>
      <w:del w:id="597" w:author="Laurence Golding" w:date="2019-05-11T06:51:00Z">
        <w:r>
          <w:fldChar w:fldCharType="begin"/>
        </w:r>
        <w:r>
          <w:delInstrText xml:space="preserve"> HYPERLINK \l "_Toc516224925" </w:delInstrText>
        </w:r>
        <w:r>
          <w:fldChar w:fldCharType="separate"/>
        </w:r>
        <w:r w:rsidR="00331070" w:rsidRPr="00174A5F">
          <w:rPr>
            <w:rStyle w:val="Hyperlink"/>
            <w:noProof/>
          </w:rPr>
          <w:delText>3.33 stackFrame object</w:delText>
        </w:r>
        <w:r w:rsidR="00331070">
          <w:rPr>
            <w:noProof/>
            <w:webHidden/>
          </w:rPr>
          <w:tab/>
        </w:r>
        <w:r w:rsidR="00331070">
          <w:rPr>
            <w:noProof/>
            <w:webHidden/>
          </w:rPr>
          <w:fldChar w:fldCharType="begin"/>
        </w:r>
        <w:r w:rsidR="00331070">
          <w:rPr>
            <w:noProof/>
            <w:webHidden/>
          </w:rPr>
          <w:delInstrText xml:space="preserve"> PAGEREF _Toc516224925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02F26287" w14:textId="77777777" w:rsidR="00331070" w:rsidRDefault="005C469B">
      <w:pPr>
        <w:pStyle w:val="TOC3"/>
        <w:tabs>
          <w:tab w:val="right" w:leader="dot" w:pos="9350"/>
        </w:tabs>
        <w:rPr>
          <w:del w:id="598" w:author="Laurence Golding" w:date="2019-05-11T06:51:00Z"/>
          <w:rFonts w:asciiTheme="minorHAnsi" w:eastAsiaTheme="minorEastAsia" w:hAnsiTheme="minorHAnsi" w:cstheme="minorBidi"/>
          <w:noProof/>
          <w:sz w:val="22"/>
          <w:szCs w:val="22"/>
        </w:rPr>
      </w:pPr>
      <w:del w:id="599" w:author="Laurence Golding" w:date="2019-05-11T06:51:00Z">
        <w:r>
          <w:fldChar w:fldCharType="begin"/>
        </w:r>
        <w:r>
          <w:delInstrText xml:space="preserve"> HYPERLINK \l "_Toc516224926" </w:delInstrText>
        </w:r>
        <w:r>
          <w:fldChar w:fldCharType="separate"/>
        </w:r>
        <w:r w:rsidR="00331070" w:rsidRPr="00174A5F">
          <w:rPr>
            <w:rStyle w:val="Hyperlink"/>
            <w:noProof/>
          </w:rPr>
          <w:delText>3.33.1 General</w:delText>
        </w:r>
        <w:r w:rsidR="00331070">
          <w:rPr>
            <w:noProof/>
            <w:webHidden/>
          </w:rPr>
          <w:tab/>
        </w:r>
        <w:r w:rsidR="00331070">
          <w:rPr>
            <w:noProof/>
            <w:webHidden/>
          </w:rPr>
          <w:fldChar w:fldCharType="begin"/>
        </w:r>
        <w:r w:rsidR="00331070">
          <w:rPr>
            <w:noProof/>
            <w:webHidden/>
          </w:rPr>
          <w:delInstrText xml:space="preserve"> PAGEREF _Toc516224926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27BA8EF7" w14:textId="77777777" w:rsidR="00331070" w:rsidRDefault="005C469B">
      <w:pPr>
        <w:pStyle w:val="TOC3"/>
        <w:tabs>
          <w:tab w:val="right" w:leader="dot" w:pos="9350"/>
        </w:tabs>
        <w:rPr>
          <w:del w:id="600" w:author="Laurence Golding" w:date="2019-05-11T06:51:00Z"/>
          <w:rFonts w:asciiTheme="minorHAnsi" w:eastAsiaTheme="minorEastAsia" w:hAnsiTheme="minorHAnsi" w:cstheme="minorBidi"/>
          <w:noProof/>
          <w:sz w:val="22"/>
          <w:szCs w:val="22"/>
        </w:rPr>
      </w:pPr>
      <w:del w:id="601" w:author="Laurence Golding" w:date="2019-05-11T06:51:00Z">
        <w:r>
          <w:fldChar w:fldCharType="begin"/>
        </w:r>
        <w:r>
          <w:delInstrText xml:space="preserve"> HYPERLINK \l "_Toc516224927" </w:delInstrText>
        </w:r>
        <w:r>
          <w:fldChar w:fldCharType="separate"/>
        </w:r>
        <w:r w:rsidR="00331070" w:rsidRPr="00174A5F">
          <w:rPr>
            <w:rStyle w:val="Hyperlink"/>
            <w:noProof/>
          </w:rPr>
          <w:delText>3.33.2 location property</w:delText>
        </w:r>
        <w:r w:rsidR="00331070">
          <w:rPr>
            <w:noProof/>
            <w:webHidden/>
          </w:rPr>
          <w:tab/>
        </w:r>
        <w:r w:rsidR="00331070">
          <w:rPr>
            <w:noProof/>
            <w:webHidden/>
          </w:rPr>
          <w:fldChar w:fldCharType="begin"/>
        </w:r>
        <w:r w:rsidR="00331070">
          <w:rPr>
            <w:noProof/>
            <w:webHidden/>
          </w:rPr>
          <w:delInstrText xml:space="preserve"> PAGEREF _Toc516224927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3B0B5CDF" w14:textId="77777777" w:rsidR="00331070" w:rsidRDefault="005C469B">
      <w:pPr>
        <w:pStyle w:val="TOC3"/>
        <w:tabs>
          <w:tab w:val="right" w:leader="dot" w:pos="9350"/>
        </w:tabs>
        <w:rPr>
          <w:del w:id="602" w:author="Laurence Golding" w:date="2019-05-11T06:51:00Z"/>
          <w:rFonts w:asciiTheme="minorHAnsi" w:eastAsiaTheme="minorEastAsia" w:hAnsiTheme="minorHAnsi" w:cstheme="minorBidi"/>
          <w:noProof/>
          <w:sz w:val="22"/>
          <w:szCs w:val="22"/>
        </w:rPr>
      </w:pPr>
      <w:del w:id="603" w:author="Laurence Golding" w:date="2019-05-11T06:51:00Z">
        <w:r>
          <w:fldChar w:fldCharType="begin"/>
        </w:r>
        <w:r>
          <w:delInstrText xml:space="preserve"> HYPERLINK \l "_Toc516224928" </w:delInstrText>
        </w:r>
        <w:r>
          <w:fldChar w:fldCharType="separate"/>
        </w:r>
        <w:r w:rsidR="00331070" w:rsidRPr="00174A5F">
          <w:rPr>
            <w:rStyle w:val="Hyperlink"/>
            <w:noProof/>
          </w:rPr>
          <w:delText>3.33.3 module property</w:delText>
        </w:r>
        <w:r w:rsidR="00331070">
          <w:rPr>
            <w:noProof/>
            <w:webHidden/>
          </w:rPr>
          <w:tab/>
        </w:r>
        <w:r w:rsidR="00331070">
          <w:rPr>
            <w:noProof/>
            <w:webHidden/>
          </w:rPr>
          <w:fldChar w:fldCharType="begin"/>
        </w:r>
        <w:r w:rsidR="00331070">
          <w:rPr>
            <w:noProof/>
            <w:webHidden/>
          </w:rPr>
          <w:delInstrText xml:space="preserve"> PAGEREF _Toc516224928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3DF697E6" w14:textId="77777777" w:rsidR="00331070" w:rsidRDefault="005C469B">
      <w:pPr>
        <w:pStyle w:val="TOC3"/>
        <w:tabs>
          <w:tab w:val="right" w:leader="dot" w:pos="9350"/>
        </w:tabs>
        <w:rPr>
          <w:del w:id="604" w:author="Laurence Golding" w:date="2019-05-11T06:51:00Z"/>
          <w:rFonts w:asciiTheme="minorHAnsi" w:eastAsiaTheme="minorEastAsia" w:hAnsiTheme="minorHAnsi" w:cstheme="minorBidi"/>
          <w:noProof/>
          <w:sz w:val="22"/>
          <w:szCs w:val="22"/>
        </w:rPr>
      </w:pPr>
      <w:del w:id="605" w:author="Laurence Golding" w:date="2019-05-11T06:51:00Z">
        <w:r>
          <w:fldChar w:fldCharType="begin"/>
        </w:r>
        <w:r>
          <w:delInstrText xml:space="preserve"> HYPERLINK \l "_Toc516224929" </w:delInstrText>
        </w:r>
        <w:r>
          <w:fldChar w:fldCharType="separate"/>
        </w:r>
        <w:r w:rsidR="00331070" w:rsidRPr="00174A5F">
          <w:rPr>
            <w:rStyle w:val="Hyperlink"/>
            <w:noProof/>
          </w:rPr>
          <w:delText>3.33.4 threadId property</w:delText>
        </w:r>
        <w:r w:rsidR="00331070">
          <w:rPr>
            <w:noProof/>
            <w:webHidden/>
          </w:rPr>
          <w:tab/>
        </w:r>
        <w:r w:rsidR="00331070">
          <w:rPr>
            <w:noProof/>
            <w:webHidden/>
          </w:rPr>
          <w:fldChar w:fldCharType="begin"/>
        </w:r>
        <w:r w:rsidR="00331070">
          <w:rPr>
            <w:noProof/>
            <w:webHidden/>
          </w:rPr>
          <w:delInstrText xml:space="preserve"> PAGEREF _Toc516224929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382E37EF" w14:textId="77777777" w:rsidR="00331070" w:rsidRDefault="005C469B">
      <w:pPr>
        <w:pStyle w:val="TOC3"/>
        <w:tabs>
          <w:tab w:val="right" w:leader="dot" w:pos="9350"/>
        </w:tabs>
        <w:rPr>
          <w:del w:id="606" w:author="Laurence Golding" w:date="2019-05-11T06:51:00Z"/>
          <w:rFonts w:asciiTheme="minorHAnsi" w:eastAsiaTheme="minorEastAsia" w:hAnsiTheme="minorHAnsi" w:cstheme="minorBidi"/>
          <w:noProof/>
          <w:sz w:val="22"/>
          <w:szCs w:val="22"/>
        </w:rPr>
      </w:pPr>
      <w:del w:id="607" w:author="Laurence Golding" w:date="2019-05-11T06:51:00Z">
        <w:r>
          <w:fldChar w:fldCharType="begin"/>
        </w:r>
        <w:r>
          <w:delInstrText xml:space="preserve"> HYPERLINK \l "_Toc516224930" </w:delInstrText>
        </w:r>
        <w:r>
          <w:fldChar w:fldCharType="separate"/>
        </w:r>
        <w:r w:rsidR="00331070" w:rsidRPr="00174A5F">
          <w:rPr>
            <w:rStyle w:val="Hyperlink"/>
            <w:noProof/>
          </w:rPr>
          <w:delText>3.33.5 address property</w:delText>
        </w:r>
        <w:r w:rsidR="00331070">
          <w:rPr>
            <w:noProof/>
            <w:webHidden/>
          </w:rPr>
          <w:tab/>
        </w:r>
        <w:r w:rsidR="00331070">
          <w:rPr>
            <w:noProof/>
            <w:webHidden/>
          </w:rPr>
          <w:fldChar w:fldCharType="begin"/>
        </w:r>
        <w:r w:rsidR="00331070">
          <w:rPr>
            <w:noProof/>
            <w:webHidden/>
          </w:rPr>
          <w:delInstrText xml:space="preserve"> PAGEREF _Toc516224930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60249C72" w14:textId="77777777" w:rsidR="00331070" w:rsidRDefault="005C469B">
      <w:pPr>
        <w:pStyle w:val="TOC3"/>
        <w:tabs>
          <w:tab w:val="right" w:leader="dot" w:pos="9350"/>
        </w:tabs>
        <w:rPr>
          <w:del w:id="608" w:author="Laurence Golding" w:date="2019-05-11T06:51:00Z"/>
          <w:rFonts w:asciiTheme="minorHAnsi" w:eastAsiaTheme="minorEastAsia" w:hAnsiTheme="minorHAnsi" w:cstheme="minorBidi"/>
          <w:noProof/>
          <w:sz w:val="22"/>
          <w:szCs w:val="22"/>
        </w:rPr>
      </w:pPr>
      <w:del w:id="609" w:author="Laurence Golding" w:date="2019-05-11T06:51:00Z">
        <w:r>
          <w:fldChar w:fldCharType="begin"/>
        </w:r>
        <w:r>
          <w:delInstrText xml:space="preserve"> HYPERLINK \l "_Toc516224931" </w:delInstrText>
        </w:r>
        <w:r>
          <w:fldChar w:fldCharType="separate"/>
        </w:r>
        <w:r w:rsidR="00331070" w:rsidRPr="00174A5F">
          <w:rPr>
            <w:rStyle w:val="Hyperlink"/>
            <w:noProof/>
          </w:rPr>
          <w:delText>3.33.6 offset property</w:delText>
        </w:r>
        <w:r w:rsidR="00331070">
          <w:rPr>
            <w:noProof/>
            <w:webHidden/>
          </w:rPr>
          <w:tab/>
        </w:r>
        <w:r w:rsidR="00331070">
          <w:rPr>
            <w:noProof/>
            <w:webHidden/>
          </w:rPr>
          <w:fldChar w:fldCharType="begin"/>
        </w:r>
        <w:r w:rsidR="00331070">
          <w:rPr>
            <w:noProof/>
            <w:webHidden/>
          </w:rPr>
          <w:delInstrText xml:space="preserve"> PAGEREF _Toc516224931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7792AC55" w14:textId="77777777" w:rsidR="00331070" w:rsidRDefault="005C469B">
      <w:pPr>
        <w:pStyle w:val="TOC3"/>
        <w:tabs>
          <w:tab w:val="right" w:leader="dot" w:pos="9350"/>
        </w:tabs>
        <w:rPr>
          <w:del w:id="610" w:author="Laurence Golding" w:date="2019-05-11T06:51:00Z"/>
          <w:rFonts w:asciiTheme="minorHAnsi" w:eastAsiaTheme="minorEastAsia" w:hAnsiTheme="minorHAnsi" w:cstheme="minorBidi"/>
          <w:noProof/>
          <w:sz w:val="22"/>
          <w:szCs w:val="22"/>
        </w:rPr>
      </w:pPr>
      <w:del w:id="611" w:author="Laurence Golding" w:date="2019-05-11T06:51:00Z">
        <w:r>
          <w:fldChar w:fldCharType="begin"/>
        </w:r>
        <w:r>
          <w:delInstrText xml:space="preserve"> HYPERLINK \l "_Toc516224932" </w:delInstrText>
        </w:r>
        <w:r>
          <w:fldChar w:fldCharType="separate"/>
        </w:r>
        <w:r w:rsidR="00331070" w:rsidRPr="00174A5F">
          <w:rPr>
            <w:rStyle w:val="Hyperlink"/>
            <w:noProof/>
          </w:rPr>
          <w:delText>3.33.7 parameters property</w:delText>
        </w:r>
        <w:r w:rsidR="00331070">
          <w:rPr>
            <w:noProof/>
            <w:webHidden/>
          </w:rPr>
          <w:tab/>
        </w:r>
        <w:r w:rsidR="00331070">
          <w:rPr>
            <w:noProof/>
            <w:webHidden/>
          </w:rPr>
          <w:fldChar w:fldCharType="begin"/>
        </w:r>
        <w:r w:rsidR="00331070">
          <w:rPr>
            <w:noProof/>
            <w:webHidden/>
          </w:rPr>
          <w:delInstrText xml:space="preserve"> PAGEREF _Toc516224932 \h </w:delInstrText>
        </w:r>
        <w:r w:rsidR="00331070">
          <w:rPr>
            <w:noProof/>
            <w:webHidden/>
          </w:rPr>
        </w:r>
        <w:r w:rsidR="00331070">
          <w:rPr>
            <w:noProof/>
            <w:webHidden/>
          </w:rPr>
          <w:fldChar w:fldCharType="separate"/>
        </w:r>
        <w:r w:rsidR="00331070">
          <w:rPr>
            <w:noProof/>
            <w:webHidden/>
          </w:rPr>
          <w:delText>102</w:delText>
        </w:r>
        <w:r w:rsidR="00331070">
          <w:rPr>
            <w:noProof/>
            <w:webHidden/>
          </w:rPr>
          <w:fldChar w:fldCharType="end"/>
        </w:r>
        <w:r>
          <w:rPr>
            <w:noProof/>
          </w:rPr>
          <w:fldChar w:fldCharType="end"/>
        </w:r>
      </w:del>
    </w:p>
    <w:p w14:paraId="50EA40CC" w14:textId="77777777" w:rsidR="00331070" w:rsidRDefault="005C469B">
      <w:pPr>
        <w:pStyle w:val="TOC3"/>
        <w:tabs>
          <w:tab w:val="right" w:leader="dot" w:pos="9350"/>
        </w:tabs>
        <w:rPr>
          <w:del w:id="612" w:author="Laurence Golding" w:date="2019-05-11T06:51:00Z"/>
          <w:rFonts w:asciiTheme="minorHAnsi" w:eastAsiaTheme="minorEastAsia" w:hAnsiTheme="minorHAnsi" w:cstheme="minorBidi"/>
          <w:noProof/>
          <w:sz w:val="22"/>
          <w:szCs w:val="22"/>
        </w:rPr>
      </w:pPr>
      <w:del w:id="613" w:author="Laurence Golding" w:date="2019-05-11T06:51:00Z">
        <w:r>
          <w:fldChar w:fldCharType="begin"/>
        </w:r>
        <w:r>
          <w:delInstrText xml:space="preserve"> HYPERLINK \l "_Toc516224933" </w:delInstrText>
        </w:r>
        <w:r>
          <w:fldChar w:fldCharType="separate"/>
        </w:r>
        <w:r w:rsidR="00331070" w:rsidRPr="00174A5F">
          <w:rPr>
            <w:rStyle w:val="Hyperlink"/>
            <w:noProof/>
          </w:rPr>
          <w:delText>3.33.8 properties property</w:delText>
        </w:r>
        <w:r w:rsidR="00331070">
          <w:rPr>
            <w:noProof/>
            <w:webHidden/>
          </w:rPr>
          <w:tab/>
        </w:r>
        <w:r w:rsidR="00331070">
          <w:rPr>
            <w:noProof/>
            <w:webHidden/>
          </w:rPr>
          <w:fldChar w:fldCharType="begin"/>
        </w:r>
        <w:r w:rsidR="00331070">
          <w:rPr>
            <w:noProof/>
            <w:webHidden/>
          </w:rPr>
          <w:delInstrText xml:space="preserve"> PAGEREF _Toc516224933 \h </w:delInstrText>
        </w:r>
        <w:r w:rsidR="00331070">
          <w:rPr>
            <w:noProof/>
            <w:webHidden/>
          </w:rPr>
        </w:r>
        <w:r w:rsidR="00331070">
          <w:rPr>
            <w:noProof/>
            <w:webHidden/>
          </w:rPr>
          <w:fldChar w:fldCharType="separate"/>
        </w:r>
        <w:r w:rsidR="00331070">
          <w:rPr>
            <w:noProof/>
            <w:webHidden/>
          </w:rPr>
          <w:delText>103</w:delText>
        </w:r>
        <w:r w:rsidR="00331070">
          <w:rPr>
            <w:noProof/>
            <w:webHidden/>
          </w:rPr>
          <w:fldChar w:fldCharType="end"/>
        </w:r>
        <w:r>
          <w:rPr>
            <w:noProof/>
          </w:rPr>
          <w:fldChar w:fldCharType="end"/>
        </w:r>
      </w:del>
    </w:p>
    <w:p w14:paraId="45C4BF21" w14:textId="77777777" w:rsidR="00331070" w:rsidRDefault="005C469B">
      <w:pPr>
        <w:pStyle w:val="TOC2"/>
        <w:tabs>
          <w:tab w:val="right" w:leader="dot" w:pos="9350"/>
        </w:tabs>
        <w:rPr>
          <w:del w:id="614" w:author="Laurence Golding" w:date="2019-05-11T06:51:00Z"/>
          <w:rFonts w:asciiTheme="minorHAnsi" w:eastAsiaTheme="minorEastAsia" w:hAnsiTheme="minorHAnsi" w:cstheme="minorBidi"/>
          <w:noProof/>
          <w:sz w:val="22"/>
          <w:szCs w:val="22"/>
        </w:rPr>
      </w:pPr>
      <w:del w:id="615" w:author="Laurence Golding" w:date="2019-05-11T06:51:00Z">
        <w:r>
          <w:fldChar w:fldCharType="begin"/>
        </w:r>
        <w:r>
          <w:delInstrText xml:space="preserve"> HYPERLINK \l "_Toc516224934" </w:delInstrText>
        </w:r>
        <w:r>
          <w:fldChar w:fldCharType="separate"/>
        </w:r>
        <w:r w:rsidR="00331070" w:rsidRPr="00174A5F">
          <w:rPr>
            <w:rStyle w:val="Hyperlink"/>
            <w:noProof/>
          </w:rPr>
          <w:delText>3.34 threadFlowLocation object</w:delText>
        </w:r>
        <w:r w:rsidR="00331070">
          <w:rPr>
            <w:noProof/>
            <w:webHidden/>
          </w:rPr>
          <w:tab/>
        </w:r>
        <w:r w:rsidR="00331070">
          <w:rPr>
            <w:noProof/>
            <w:webHidden/>
          </w:rPr>
          <w:fldChar w:fldCharType="begin"/>
        </w:r>
        <w:r w:rsidR="00331070">
          <w:rPr>
            <w:noProof/>
            <w:webHidden/>
          </w:rPr>
          <w:delInstrText xml:space="preserve"> PAGEREF _Toc516224934 \h </w:delInstrText>
        </w:r>
        <w:r w:rsidR="00331070">
          <w:rPr>
            <w:noProof/>
            <w:webHidden/>
          </w:rPr>
        </w:r>
        <w:r w:rsidR="00331070">
          <w:rPr>
            <w:noProof/>
            <w:webHidden/>
          </w:rPr>
          <w:fldChar w:fldCharType="separate"/>
        </w:r>
        <w:r w:rsidR="00331070">
          <w:rPr>
            <w:noProof/>
            <w:webHidden/>
          </w:rPr>
          <w:delText>103</w:delText>
        </w:r>
        <w:r w:rsidR="00331070">
          <w:rPr>
            <w:noProof/>
            <w:webHidden/>
          </w:rPr>
          <w:fldChar w:fldCharType="end"/>
        </w:r>
        <w:r>
          <w:rPr>
            <w:noProof/>
          </w:rPr>
          <w:fldChar w:fldCharType="end"/>
        </w:r>
      </w:del>
    </w:p>
    <w:p w14:paraId="27E539D8" w14:textId="77777777" w:rsidR="00331070" w:rsidRDefault="005C469B">
      <w:pPr>
        <w:pStyle w:val="TOC3"/>
        <w:tabs>
          <w:tab w:val="right" w:leader="dot" w:pos="9350"/>
        </w:tabs>
        <w:rPr>
          <w:del w:id="616" w:author="Laurence Golding" w:date="2019-05-11T06:51:00Z"/>
          <w:rFonts w:asciiTheme="minorHAnsi" w:eastAsiaTheme="minorEastAsia" w:hAnsiTheme="minorHAnsi" w:cstheme="minorBidi"/>
          <w:noProof/>
          <w:sz w:val="22"/>
          <w:szCs w:val="22"/>
        </w:rPr>
      </w:pPr>
      <w:del w:id="617" w:author="Laurence Golding" w:date="2019-05-11T06:51:00Z">
        <w:r>
          <w:fldChar w:fldCharType="begin"/>
        </w:r>
        <w:r>
          <w:delInstrText xml:space="preserve"> HYPERLINK \l "_Toc516224935" </w:delInstrText>
        </w:r>
        <w:r>
          <w:fldChar w:fldCharType="separate"/>
        </w:r>
        <w:r w:rsidR="00331070" w:rsidRPr="00174A5F">
          <w:rPr>
            <w:rStyle w:val="Hyperlink"/>
            <w:noProof/>
          </w:rPr>
          <w:delText>3.34.1 General</w:delText>
        </w:r>
        <w:r w:rsidR="00331070">
          <w:rPr>
            <w:noProof/>
            <w:webHidden/>
          </w:rPr>
          <w:tab/>
        </w:r>
        <w:r w:rsidR="00331070">
          <w:rPr>
            <w:noProof/>
            <w:webHidden/>
          </w:rPr>
          <w:fldChar w:fldCharType="begin"/>
        </w:r>
        <w:r w:rsidR="00331070">
          <w:rPr>
            <w:noProof/>
            <w:webHidden/>
          </w:rPr>
          <w:delInstrText xml:space="preserve"> PAGEREF _Toc516224935 \h </w:delInstrText>
        </w:r>
        <w:r w:rsidR="00331070">
          <w:rPr>
            <w:noProof/>
            <w:webHidden/>
          </w:rPr>
        </w:r>
        <w:r w:rsidR="00331070">
          <w:rPr>
            <w:noProof/>
            <w:webHidden/>
          </w:rPr>
          <w:fldChar w:fldCharType="separate"/>
        </w:r>
        <w:r w:rsidR="00331070">
          <w:rPr>
            <w:noProof/>
            <w:webHidden/>
          </w:rPr>
          <w:delText>103</w:delText>
        </w:r>
        <w:r w:rsidR="00331070">
          <w:rPr>
            <w:noProof/>
            <w:webHidden/>
          </w:rPr>
          <w:fldChar w:fldCharType="end"/>
        </w:r>
        <w:r>
          <w:rPr>
            <w:noProof/>
          </w:rPr>
          <w:fldChar w:fldCharType="end"/>
        </w:r>
      </w:del>
    </w:p>
    <w:p w14:paraId="1FE8D9AE" w14:textId="77777777" w:rsidR="00331070" w:rsidRDefault="005C469B">
      <w:pPr>
        <w:pStyle w:val="TOC3"/>
        <w:tabs>
          <w:tab w:val="right" w:leader="dot" w:pos="9350"/>
        </w:tabs>
        <w:rPr>
          <w:del w:id="618" w:author="Laurence Golding" w:date="2019-05-11T06:51:00Z"/>
          <w:rFonts w:asciiTheme="minorHAnsi" w:eastAsiaTheme="minorEastAsia" w:hAnsiTheme="minorHAnsi" w:cstheme="minorBidi"/>
          <w:noProof/>
          <w:sz w:val="22"/>
          <w:szCs w:val="22"/>
        </w:rPr>
      </w:pPr>
      <w:del w:id="619" w:author="Laurence Golding" w:date="2019-05-11T06:51:00Z">
        <w:r>
          <w:fldChar w:fldCharType="begin"/>
        </w:r>
        <w:r>
          <w:delInstrText xml:space="preserve"> HYPERLINK \l "_Toc516224936" </w:delInstrText>
        </w:r>
        <w:r>
          <w:fldChar w:fldCharType="separate"/>
        </w:r>
        <w:r w:rsidR="00331070" w:rsidRPr="00174A5F">
          <w:rPr>
            <w:rStyle w:val="Hyperlink"/>
            <w:noProof/>
          </w:rPr>
          <w:delText>3.34.2 step property</w:delText>
        </w:r>
        <w:r w:rsidR="00331070">
          <w:rPr>
            <w:noProof/>
            <w:webHidden/>
          </w:rPr>
          <w:tab/>
        </w:r>
        <w:r w:rsidR="00331070">
          <w:rPr>
            <w:noProof/>
            <w:webHidden/>
          </w:rPr>
          <w:fldChar w:fldCharType="begin"/>
        </w:r>
        <w:r w:rsidR="00331070">
          <w:rPr>
            <w:noProof/>
            <w:webHidden/>
          </w:rPr>
          <w:delInstrText xml:space="preserve"> PAGEREF _Toc516224936 \h </w:delInstrText>
        </w:r>
        <w:r w:rsidR="00331070">
          <w:rPr>
            <w:noProof/>
            <w:webHidden/>
          </w:rPr>
        </w:r>
        <w:r w:rsidR="00331070">
          <w:rPr>
            <w:noProof/>
            <w:webHidden/>
          </w:rPr>
          <w:fldChar w:fldCharType="separate"/>
        </w:r>
        <w:r w:rsidR="00331070">
          <w:rPr>
            <w:noProof/>
            <w:webHidden/>
          </w:rPr>
          <w:delText>103</w:delText>
        </w:r>
        <w:r w:rsidR="00331070">
          <w:rPr>
            <w:noProof/>
            <w:webHidden/>
          </w:rPr>
          <w:fldChar w:fldCharType="end"/>
        </w:r>
        <w:r>
          <w:rPr>
            <w:noProof/>
          </w:rPr>
          <w:fldChar w:fldCharType="end"/>
        </w:r>
      </w:del>
    </w:p>
    <w:p w14:paraId="42F3A341" w14:textId="77777777" w:rsidR="00331070" w:rsidRDefault="005C469B">
      <w:pPr>
        <w:pStyle w:val="TOC3"/>
        <w:tabs>
          <w:tab w:val="right" w:leader="dot" w:pos="9350"/>
        </w:tabs>
        <w:rPr>
          <w:del w:id="620" w:author="Laurence Golding" w:date="2019-05-11T06:51:00Z"/>
          <w:rFonts w:asciiTheme="minorHAnsi" w:eastAsiaTheme="minorEastAsia" w:hAnsiTheme="minorHAnsi" w:cstheme="minorBidi"/>
          <w:noProof/>
          <w:sz w:val="22"/>
          <w:szCs w:val="22"/>
        </w:rPr>
      </w:pPr>
      <w:del w:id="621" w:author="Laurence Golding" w:date="2019-05-11T06:51:00Z">
        <w:r>
          <w:fldChar w:fldCharType="begin"/>
        </w:r>
        <w:r>
          <w:delInstrText xml:space="preserve"> HYPERLINK \l "_Toc516224937" </w:delInstrText>
        </w:r>
        <w:r>
          <w:fldChar w:fldCharType="separate"/>
        </w:r>
        <w:r w:rsidR="00331070" w:rsidRPr="00174A5F">
          <w:rPr>
            <w:rStyle w:val="Hyperlink"/>
            <w:noProof/>
          </w:rPr>
          <w:delText>3.34.3 location property</w:delText>
        </w:r>
        <w:r w:rsidR="00331070">
          <w:rPr>
            <w:noProof/>
            <w:webHidden/>
          </w:rPr>
          <w:tab/>
        </w:r>
        <w:r w:rsidR="00331070">
          <w:rPr>
            <w:noProof/>
            <w:webHidden/>
          </w:rPr>
          <w:fldChar w:fldCharType="begin"/>
        </w:r>
        <w:r w:rsidR="00331070">
          <w:rPr>
            <w:noProof/>
            <w:webHidden/>
          </w:rPr>
          <w:delInstrText xml:space="preserve"> PAGEREF _Toc516224937 \h </w:delInstrText>
        </w:r>
        <w:r w:rsidR="00331070">
          <w:rPr>
            <w:noProof/>
            <w:webHidden/>
          </w:rPr>
        </w:r>
        <w:r w:rsidR="00331070">
          <w:rPr>
            <w:noProof/>
            <w:webHidden/>
          </w:rPr>
          <w:fldChar w:fldCharType="separate"/>
        </w:r>
        <w:r w:rsidR="00331070">
          <w:rPr>
            <w:noProof/>
            <w:webHidden/>
          </w:rPr>
          <w:delText>103</w:delText>
        </w:r>
        <w:r w:rsidR="00331070">
          <w:rPr>
            <w:noProof/>
            <w:webHidden/>
          </w:rPr>
          <w:fldChar w:fldCharType="end"/>
        </w:r>
        <w:r>
          <w:rPr>
            <w:noProof/>
          </w:rPr>
          <w:fldChar w:fldCharType="end"/>
        </w:r>
      </w:del>
    </w:p>
    <w:p w14:paraId="17CAD38D" w14:textId="77777777" w:rsidR="00331070" w:rsidRDefault="005C469B">
      <w:pPr>
        <w:pStyle w:val="TOC3"/>
        <w:tabs>
          <w:tab w:val="right" w:leader="dot" w:pos="9350"/>
        </w:tabs>
        <w:rPr>
          <w:del w:id="622" w:author="Laurence Golding" w:date="2019-05-11T06:51:00Z"/>
          <w:rFonts w:asciiTheme="minorHAnsi" w:eastAsiaTheme="minorEastAsia" w:hAnsiTheme="minorHAnsi" w:cstheme="minorBidi"/>
          <w:noProof/>
          <w:sz w:val="22"/>
          <w:szCs w:val="22"/>
        </w:rPr>
      </w:pPr>
      <w:del w:id="623" w:author="Laurence Golding" w:date="2019-05-11T06:51:00Z">
        <w:r>
          <w:fldChar w:fldCharType="begin"/>
        </w:r>
        <w:r>
          <w:delInstrText xml:space="preserve"> HYPERLINK \l "_Toc516224938" </w:delInstrText>
        </w:r>
        <w:r>
          <w:fldChar w:fldCharType="separate"/>
        </w:r>
        <w:r w:rsidR="00331070" w:rsidRPr="00174A5F">
          <w:rPr>
            <w:rStyle w:val="Hyperlink"/>
            <w:noProof/>
          </w:rPr>
          <w:delText>3.34.4 module property</w:delText>
        </w:r>
        <w:r w:rsidR="00331070">
          <w:rPr>
            <w:noProof/>
            <w:webHidden/>
          </w:rPr>
          <w:tab/>
        </w:r>
        <w:r w:rsidR="00331070">
          <w:rPr>
            <w:noProof/>
            <w:webHidden/>
          </w:rPr>
          <w:fldChar w:fldCharType="begin"/>
        </w:r>
        <w:r w:rsidR="00331070">
          <w:rPr>
            <w:noProof/>
            <w:webHidden/>
          </w:rPr>
          <w:delInstrText xml:space="preserve"> PAGEREF _Toc516224938 \h </w:delInstrText>
        </w:r>
        <w:r w:rsidR="00331070">
          <w:rPr>
            <w:noProof/>
            <w:webHidden/>
          </w:rPr>
        </w:r>
        <w:r w:rsidR="00331070">
          <w:rPr>
            <w:noProof/>
            <w:webHidden/>
          </w:rPr>
          <w:fldChar w:fldCharType="separate"/>
        </w:r>
        <w:r w:rsidR="00331070">
          <w:rPr>
            <w:noProof/>
            <w:webHidden/>
          </w:rPr>
          <w:delText>104</w:delText>
        </w:r>
        <w:r w:rsidR="00331070">
          <w:rPr>
            <w:noProof/>
            <w:webHidden/>
          </w:rPr>
          <w:fldChar w:fldCharType="end"/>
        </w:r>
        <w:r>
          <w:rPr>
            <w:noProof/>
          </w:rPr>
          <w:fldChar w:fldCharType="end"/>
        </w:r>
      </w:del>
    </w:p>
    <w:p w14:paraId="5B228104" w14:textId="77777777" w:rsidR="00331070" w:rsidRDefault="005C469B">
      <w:pPr>
        <w:pStyle w:val="TOC3"/>
        <w:tabs>
          <w:tab w:val="right" w:leader="dot" w:pos="9350"/>
        </w:tabs>
        <w:rPr>
          <w:del w:id="624" w:author="Laurence Golding" w:date="2019-05-11T06:51:00Z"/>
          <w:rFonts w:asciiTheme="minorHAnsi" w:eastAsiaTheme="minorEastAsia" w:hAnsiTheme="minorHAnsi" w:cstheme="minorBidi"/>
          <w:noProof/>
          <w:sz w:val="22"/>
          <w:szCs w:val="22"/>
        </w:rPr>
      </w:pPr>
      <w:del w:id="625" w:author="Laurence Golding" w:date="2019-05-11T06:51:00Z">
        <w:r>
          <w:fldChar w:fldCharType="begin"/>
        </w:r>
        <w:r>
          <w:delInstrText xml:space="preserve"> HYPERLINK \l "_Toc516224939" </w:delInstrText>
        </w:r>
        <w:r>
          <w:fldChar w:fldCharType="separate"/>
        </w:r>
        <w:r w:rsidR="00331070" w:rsidRPr="00174A5F">
          <w:rPr>
            <w:rStyle w:val="Hyperlink"/>
            <w:noProof/>
          </w:rPr>
          <w:delText>3.34.5 stack property</w:delText>
        </w:r>
        <w:r w:rsidR="00331070">
          <w:rPr>
            <w:noProof/>
            <w:webHidden/>
          </w:rPr>
          <w:tab/>
        </w:r>
        <w:r w:rsidR="00331070">
          <w:rPr>
            <w:noProof/>
            <w:webHidden/>
          </w:rPr>
          <w:fldChar w:fldCharType="begin"/>
        </w:r>
        <w:r w:rsidR="00331070">
          <w:rPr>
            <w:noProof/>
            <w:webHidden/>
          </w:rPr>
          <w:delInstrText xml:space="preserve"> PAGEREF _Toc516224939 \h </w:delInstrText>
        </w:r>
        <w:r w:rsidR="00331070">
          <w:rPr>
            <w:noProof/>
            <w:webHidden/>
          </w:rPr>
        </w:r>
        <w:r w:rsidR="00331070">
          <w:rPr>
            <w:noProof/>
            <w:webHidden/>
          </w:rPr>
          <w:fldChar w:fldCharType="separate"/>
        </w:r>
        <w:r w:rsidR="00331070">
          <w:rPr>
            <w:noProof/>
            <w:webHidden/>
          </w:rPr>
          <w:delText>104</w:delText>
        </w:r>
        <w:r w:rsidR="00331070">
          <w:rPr>
            <w:noProof/>
            <w:webHidden/>
          </w:rPr>
          <w:fldChar w:fldCharType="end"/>
        </w:r>
        <w:r>
          <w:rPr>
            <w:noProof/>
          </w:rPr>
          <w:fldChar w:fldCharType="end"/>
        </w:r>
      </w:del>
    </w:p>
    <w:p w14:paraId="55BC6A84" w14:textId="77777777" w:rsidR="00331070" w:rsidRDefault="005C469B">
      <w:pPr>
        <w:pStyle w:val="TOC3"/>
        <w:tabs>
          <w:tab w:val="right" w:leader="dot" w:pos="9350"/>
        </w:tabs>
        <w:rPr>
          <w:del w:id="626" w:author="Laurence Golding" w:date="2019-05-11T06:51:00Z"/>
          <w:rFonts w:asciiTheme="minorHAnsi" w:eastAsiaTheme="minorEastAsia" w:hAnsiTheme="minorHAnsi" w:cstheme="minorBidi"/>
          <w:noProof/>
          <w:sz w:val="22"/>
          <w:szCs w:val="22"/>
        </w:rPr>
      </w:pPr>
      <w:del w:id="627" w:author="Laurence Golding" w:date="2019-05-11T06:51:00Z">
        <w:r>
          <w:fldChar w:fldCharType="begin"/>
        </w:r>
        <w:r>
          <w:delInstrText xml:space="preserve"> HYPERLINK \l "_Toc516224940" </w:delInstrText>
        </w:r>
        <w:r>
          <w:fldChar w:fldCharType="separate"/>
        </w:r>
        <w:r w:rsidR="00331070" w:rsidRPr="00174A5F">
          <w:rPr>
            <w:rStyle w:val="Hyperlink"/>
            <w:noProof/>
          </w:rPr>
          <w:delText>3.34.6 kind property</w:delText>
        </w:r>
        <w:r w:rsidR="00331070">
          <w:rPr>
            <w:noProof/>
            <w:webHidden/>
          </w:rPr>
          <w:tab/>
        </w:r>
        <w:r w:rsidR="00331070">
          <w:rPr>
            <w:noProof/>
            <w:webHidden/>
          </w:rPr>
          <w:fldChar w:fldCharType="begin"/>
        </w:r>
        <w:r w:rsidR="00331070">
          <w:rPr>
            <w:noProof/>
            <w:webHidden/>
          </w:rPr>
          <w:delInstrText xml:space="preserve"> PAGEREF _Toc516224940 \h </w:delInstrText>
        </w:r>
        <w:r w:rsidR="00331070">
          <w:rPr>
            <w:noProof/>
            <w:webHidden/>
          </w:rPr>
        </w:r>
        <w:r w:rsidR="00331070">
          <w:rPr>
            <w:noProof/>
            <w:webHidden/>
          </w:rPr>
          <w:fldChar w:fldCharType="separate"/>
        </w:r>
        <w:r w:rsidR="00331070">
          <w:rPr>
            <w:noProof/>
            <w:webHidden/>
          </w:rPr>
          <w:delText>104</w:delText>
        </w:r>
        <w:r w:rsidR="00331070">
          <w:rPr>
            <w:noProof/>
            <w:webHidden/>
          </w:rPr>
          <w:fldChar w:fldCharType="end"/>
        </w:r>
        <w:r>
          <w:rPr>
            <w:noProof/>
          </w:rPr>
          <w:fldChar w:fldCharType="end"/>
        </w:r>
      </w:del>
    </w:p>
    <w:p w14:paraId="384F31A8" w14:textId="77777777" w:rsidR="00331070" w:rsidRDefault="005C469B">
      <w:pPr>
        <w:pStyle w:val="TOC3"/>
        <w:tabs>
          <w:tab w:val="right" w:leader="dot" w:pos="9350"/>
        </w:tabs>
        <w:rPr>
          <w:del w:id="628" w:author="Laurence Golding" w:date="2019-05-11T06:51:00Z"/>
          <w:rFonts w:asciiTheme="minorHAnsi" w:eastAsiaTheme="minorEastAsia" w:hAnsiTheme="minorHAnsi" w:cstheme="minorBidi"/>
          <w:noProof/>
          <w:sz w:val="22"/>
          <w:szCs w:val="22"/>
        </w:rPr>
      </w:pPr>
      <w:del w:id="629" w:author="Laurence Golding" w:date="2019-05-11T06:51:00Z">
        <w:r>
          <w:fldChar w:fldCharType="begin"/>
        </w:r>
        <w:r>
          <w:delInstrText xml:space="preserve"> HYPERLINK \l "_Toc516224941" </w:delInstrText>
        </w:r>
        <w:r>
          <w:fldChar w:fldCharType="separate"/>
        </w:r>
        <w:r w:rsidR="00331070" w:rsidRPr="00174A5F">
          <w:rPr>
            <w:rStyle w:val="Hyperlink"/>
            <w:noProof/>
          </w:rPr>
          <w:delText>3.34.7 state property</w:delText>
        </w:r>
        <w:r w:rsidR="00331070">
          <w:rPr>
            <w:noProof/>
            <w:webHidden/>
          </w:rPr>
          <w:tab/>
        </w:r>
        <w:r w:rsidR="00331070">
          <w:rPr>
            <w:noProof/>
            <w:webHidden/>
          </w:rPr>
          <w:fldChar w:fldCharType="begin"/>
        </w:r>
        <w:r w:rsidR="00331070">
          <w:rPr>
            <w:noProof/>
            <w:webHidden/>
          </w:rPr>
          <w:delInstrText xml:space="preserve"> PAGEREF _Toc516224941 \h </w:delInstrText>
        </w:r>
        <w:r w:rsidR="00331070">
          <w:rPr>
            <w:noProof/>
            <w:webHidden/>
          </w:rPr>
        </w:r>
        <w:r w:rsidR="00331070">
          <w:rPr>
            <w:noProof/>
            <w:webHidden/>
          </w:rPr>
          <w:fldChar w:fldCharType="separate"/>
        </w:r>
        <w:r w:rsidR="00331070">
          <w:rPr>
            <w:noProof/>
            <w:webHidden/>
          </w:rPr>
          <w:delText>105</w:delText>
        </w:r>
        <w:r w:rsidR="00331070">
          <w:rPr>
            <w:noProof/>
            <w:webHidden/>
          </w:rPr>
          <w:fldChar w:fldCharType="end"/>
        </w:r>
        <w:r>
          <w:rPr>
            <w:noProof/>
          </w:rPr>
          <w:fldChar w:fldCharType="end"/>
        </w:r>
      </w:del>
    </w:p>
    <w:p w14:paraId="5130BC7E" w14:textId="77777777" w:rsidR="00331070" w:rsidRDefault="005C469B">
      <w:pPr>
        <w:pStyle w:val="TOC3"/>
        <w:tabs>
          <w:tab w:val="right" w:leader="dot" w:pos="9350"/>
        </w:tabs>
        <w:rPr>
          <w:del w:id="630" w:author="Laurence Golding" w:date="2019-05-11T06:51:00Z"/>
          <w:rFonts w:asciiTheme="minorHAnsi" w:eastAsiaTheme="minorEastAsia" w:hAnsiTheme="minorHAnsi" w:cstheme="minorBidi"/>
          <w:noProof/>
          <w:sz w:val="22"/>
          <w:szCs w:val="22"/>
        </w:rPr>
      </w:pPr>
      <w:del w:id="631" w:author="Laurence Golding" w:date="2019-05-11T06:51:00Z">
        <w:r>
          <w:fldChar w:fldCharType="begin"/>
        </w:r>
        <w:r>
          <w:delInstrText xml:space="preserve"> HYPE</w:delInstrText>
        </w:r>
        <w:r>
          <w:delInstrText xml:space="preserve">RLINK \l "_Toc516224942" </w:delInstrText>
        </w:r>
        <w:r>
          <w:fldChar w:fldCharType="separate"/>
        </w:r>
        <w:r w:rsidR="00331070" w:rsidRPr="00174A5F">
          <w:rPr>
            <w:rStyle w:val="Hyperlink"/>
            <w:noProof/>
          </w:rPr>
          <w:delText>3.34.8 nestingLevel property</w:delText>
        </w:r>
        <w:r w:rsidR="00331070">
          <w:rPr>
            <w:noProof/>
            <w:webHidden/>
          </w:rPr>
          <w:tab/>
        </w:r>
        <w:r w:rsidR="00331070">
          <w:rPr>
            <w:noProof/>
            <w:webHidden/>
          </w:rPr>
          <w:fldChar w:fldCharType="begin"/>
        </w:r>
        <w:r w:rsidR="00331070">
          <w:rPr>
            <w:noProof/>
            <w:webHidden/>
          </w:rPr>
          <w:delInstrText xml:space="preserve"> PAGEREF _Toc516224942 \h </w:delInstrText>
        </w:r>
        <w:r w:rsidR="00331070">
          <w:rPr>
            <w:noProof/>
            <w:webHidden/>
          </w:rPr>
        </w:r>
        <w:r w:rsidR="00331070">
          <w:rPr>
            <w:noProof/>
            <w:webHidden/>
          </w:rPr>
          <w:fldChar w:fldCharType="separate"/>
        </w:r>
        <w:r w:rsidR="00331070">
          <w:rPr>
            <w:noProof/>
            <w:webHidden/>
          </w:rPr>
          <w:delText>105</w:delText>
        </w:r>
        <w:r w:rsidR="00331070">
          <w:rPr>
            <w:noProof/>
            <w:webHidden/>
          </w:rPr>
          <w:fldChar w:fldCharType="end"/>
        </w:r>
        <w:r>
          <w:rPr>
            <w:noProof/>
          </w:rPr>
          <w:fldChar w:fldCharType="end"/>
        </w:r>
      </w:del>
    </w:p>
    <w:p w14:paraId="55BC0C08" w14:textId="77777777" w:rsidR="00331070" w:rsidRDefault="005C469B">
      <w:pPr>
        <w:pStyle w:val="TOC3"/>
        <w:tabs>
          <w:tab w:val="right" w:leader="dot" w:pos="9350"/>
        </w:tabs>
        <w:rPr>
          <w:del w:id="632" w:author="Laurence Golding" w:date="2019-05-11T06:51:00Z"/>
          <w:rFonts w:asciiTheme="minorHAnsi" w:eastAsiaTheme="minorEastAsia" w:hAnsiTheme="minorHAnsi" w:cstheme="minorBidi"/>
          <w:noProof/>
          <w:sz w:val="22"/>
          <w:szCs w:val="22"/>
        </w:rPr>
      </w:pPr>
      <w:del w:id="633" w:author="Laurence Golding" w:date="2019-05-11T06:51:00Z">
        <w:r>
          <w:fldChar w:fldCharType="begin"/>
        </w:r>
        <w:r>
          <w:delInstrText xml:space="preserve"> HYPERLINK \l "_Toc516224943" </w:delInstrText>
        </w:r>
        <w:r>
          <w:fldChar w:fldCharType="separate"/>
        </w:r>
        <w:r w:rsidR="00331070" w:rsidRPr="00174A5F">
          <w:rPr>
            <w:rStyle w:val="Hyperlink"/>
            <w:noProof/>
          </w:rPr>
          <w:delText>3.34.9 executionOrder property</w:delText>
        </w:r>
        <w:r w:rsidR="00331070">
          <w:rPr>
            <w:noProof/>
            <w:webHidden/>
          </w:rPr>
          <w:tab/>
        </w:r>
        <w:r w:rsidR="00331070">
          <w:rPr>
            <w:noProof/>
            <w:webHidden/>
          </w:rPr>
          <w:fldChar w:fldCharType="begin"/>
        </w:r>
        <w:r w:rsidR="00331070">
          <w:rPr>
            <w:noProof/>
            <w:webHidden/>
          </w:rPr>
          <w:delInstrText xml:space="preserve"> PAGEREF _Toc516224943 \h </w:delInstrText>
        </w:r>
        <w:r w:rsidR="00331070">
          <w:rPr>
            <w:noProof/>
            <w:webHidden/>
          </w:rPr>
        </w:r>
        <w:r w:rsidR="00331070">
          <w:rPr>
            <w:noProof/>
            <w:webHidden/>
          </w:rPr>
          <w:fldChar w:fldCharType="separate"/>
        </w:r>
        <w:r w:rsidR="00331070">
          <w:rPr>
            <w:noProof/>
            <w:webHidden/>
          </w:rPr>
          <w:delText>105</w:delText>
        </w:r>
        <w:r w:rsidR="00331070">
          <w:rPr>
            <w:noProof/>
            <w:webHidden/>
          </w:rPr>
          <w:fldChar w:fldCharType="end"/>
        </w:r>
        <w:r>
          <w:rPr>
            <w:noProof/>
          </w:rPr>
          <w:fldChar w:fldCharType="end"/>
        </w:r>
      </w:del>
    </w:p>
    <w:p w14:paraId="2A267C14" w14:textId="77777777" w:rsidR="00331070" w:rsidRDefault="005C469B">
      <w:pPr>
        <w:pStyle w:val="TOC3"/>
        <w:tabs>
          <w:tab w:val="right" w:leader="dot" w:pos="9350"/>
        </w:tabs>
        <w:rPr>
          <w:del w:id="634" w:author="Laurence Golding" w:date="2019-05-11T06:51:00Z"/>
          <w:rFonts w:asciiTheme="minorHAnsi" w:eastAsiaTheme="minorEastAsia" w:hAnsiTheme="minorHAnsi" w:cstheme="minorBidi"/>
          <w:noProof/>
          <w:sz w:val="22"/>
          <w:szCs w:val="22"/>
        </w:rPr>
      </w:pPr>
      <w:del w:id="635" w:author="Laurence Golding" w:date="2019-05-11T06:51:00Z">
        <w:r>
          <w:fldChar w:fldCharType="begin"/>
        </w:r>
        <w:r>
          <w:delInstrText xml:space="preserve"> HYPERLINK \l "_Toc516224944" </w:delInstrText>
        </w:r>
        <w:r>
          <w:fldChar w:fldCharType="separate"/>
        </w:r>
        <w:r w:rsidR="00331070" w:rsidRPr="00174A5F">
          <w:rPr>
            <w:rStyle w:val="Hyperlink"/>
            <w:noProof/>
          </w:rPr>
          <w:delText>3.34.10 timestamp property</w:delText>
        </w:r>
        <w:r w:rsidR="00331070">
          <w:rPr>
            <w:noProof/>
            <w:webHidden/>
          </w:rPr>
          <w:tab/>
        </w:r>
        <w:r w:rsidR="00331070">
          <w:rPr>
            <w:noProof/>
            <w:webHidden/>
          </w:rPr>
          <w:fldChar w:fldCharType="begin"/>
        </w:r>
        <w:r w:rsidR="00331070">
          <w:rPr>
            <w:noProof/>
            <w:webHidden/>
          </w:rPr>
          <w:delInstrText xml:space="preserve"> PAGEREF _Toc516224944 \h </w:delInstrText>
        </w:r>
        <w:r w:rsidR="00331070">
          <w:rPr>
            <w:noProof/>
            <w:webHidden/>
          </w:rPr>
        </w:r>
        <w:r w:rsidR="00331070">
          <w:rPr>
            <w:noProof/>
            <w:webHidden/>
          </w:rPr>
          <w:fldChar w:fldCharType="separate"/>
        </w:r>
        <w:r w:rsidR="00331070">
          <w:rPr>
            <w:noProof/>
            <w:webHidden/>
          </w:rPr>
          <w:delText>106</w:delText>
        </w:r>
        <w:r w:rsidR="00331070">
          <w:rPr>
            <w:noProof/>
            <w:webHidden/>
          </w:rPr>
          <w:fldChar w:fldCharType="end"/>
        </w:r>
        <w:r>
          <w:rPr>
            <w:noProof/>
          </w:rPr>
          <w:fldChar w:fldCharType="end"/>
        </w:r>
      </w:del>
    </w:p>
    <w:p w14:paraId="2172D7B2" w14:textId="77777777" w:rsidR="00331070" w:rsidRDefault="005C469B">
      <w:pPr>
        <w:pStyle w:val="TOC3"/>
        <w:tabs>
          <w:tab w:val="right" w:leader="dot" w:pos="9350"/>
        </w:tabs>
        <w:rPr>
          <w:del w:id="636" w:author="Laurence Golding" w:date="2019-05-11T06:51:00Z"/>
          <w:rFonts w:asciiTheme="minorHAnsi" w:eastAsiaTheme="minorEastAsia" w:hAnsiTheme="minorHAnsi" w:cstheme="minorBidi"/>
          <w:noProof/>
          <w:sz w:val="22"/>
          <w:szCs w:val="22"/>
        </w:rPr>
      </w:pPr>
      <w:del w:id="637" w:author="Laurence Golding" w:date="2019-05-11T06:51:00Z">
        <w:r>
          <w:fldChar w:fldCharType="begin"/>
        </w:r>
        <w:r>
          <w:delInstrText xml:space="preserve"> HYPERLINK \l "_Toc516224945" </w:delInstrText>
        </w:r>
        <w:r>
          <w:fldChar w:fldCharType="separate"/>
        </w:r>
        <w:r w:rsidR="00331070" w:rsidRPr="00174A5F">
          <w:rPr>
            <w:rStyle w:val="Hyperlink"/>
            <w:noProof/>
          </w:rPr>
          <w:delText>3.34.11 importance property</w:delText>
        </w:r>
        <w:r w:rsidR="00331070">
          <w:rPr>
            <w:noProof/>
            <w:webHidden/>
          </w:rPr>
          <w:tab/>
        </w:r>
        <w:r w:rsidR="00331070">
          <w:rPr>
            <w:noProof/>
            <w:webHidden/>
          </w:rPr>
          <w:fldChar w:fldCharType="begin"/>
        </w:r>
        <w:r w:rsidR="00331070">
          <w:rPr>
            <w:noProof/>
            <w:webHidden/>
          </w:rPr>
          <w:delInstrText xml:space="preserve"> PAGEREF _Toc516224945 \h </w:delInstrText>
        </w:r>
        <w:r w:rsidR="00331070">
          <w:rPr>
            <w:noProof/>
            <w:webHidden/>
          </w:rPr>
        </w:r>
        <w:r w:rsidR="00331070">
          <w:rPr>
            <w:noProof/>
            <w:webHidden/>
          </w:rPr>
          <w:fldChar w:fldCharType="separate"/>
        </w:r>
        <w:r w:rsidR="00331070">
          <w:rPr>
            <w:noProof/>
            <w:webHidden/>
          </w:rPr>
          <w:delText>106</w:delText>
        </w:r>
        <w:r w:rsidR="00331070">
          <w:rPr>
            <w:noProof/>
            <w:webHidden/>
          </w:rPr>
          <w:fldChar w:fldCharType="end"/>
        </w:r>
        <w:r>
          <w:rPr>
            <w:noProof/>
          </w:rPr>
          <w:fldChar w:fldCharType="end"/>
        </w:r>
      </w:del>
    </w:p>
    <w:p w14:paraId="4DC985A1" w14:textId="77777777" w:rsidR="00331070" w:rsidRDefault="005C469B">
      <w:pPr>
        <w:pStyle w:val="TOC3"/>
        <w:tabs>
          <w:tab w:val="right" w:leader="dot" w:pos="9350"/>
        </w:tabs>
        <w:rPr>
          <w:del w:id="638" w:author="Laurence Golding" w:date="2019-05-11T06:51:00Z"/>
          <w:rFonts w:asciiTheme="minorHAnsi" w:eastAsiaTheme="minorEastAsia" w:hAnsiTheme="minorHAnsi" w:cstheme="minorBidi"/>
          <w:noProof/>
          <w:sz w:val="22"/>
          <w:szCs w:val="22"/>
        </w:rPr>
      </w:pPr>
      <w:del w:id="639" w:author="Laurence Golding" w:date="2019-05-11T06:51:00Z">
        <w:r>
          <w:fldChar w:fldCharType="begin"/>
        </w:r>
        <w:r>
          <w:delInstrText xml:space="preserve"> HYPERLINK \l "_Toc516224946" </w:delInstrText>
        </w:r>
        <w:r>
          <w:fldChar w:fldCharType="separate"/>
        </w:r>
        <w:r w:rsidR="00331070" w:rsidRPr="00174A5F">
          <w:rPr>
            <w:rStyle w:val="Hyperlink"/>
            <w:noProof/>
          </w:rPr>
          <w:delText>3.34.12 properties property</w:delText>
        </w:r>
        <w:r w:rsidR="00331070">
          <w:rPr>
            <w:noProof/>
            <w:webHidden/>
          </w:rPr>
          <w:tab/>
        </w:r>
        <w:r w:rsidR="00331070">
          <w:rPr>
            <w:noProof/>
            <w:webHidden/>
          </w:rPr>
          <w:fldChar w:fldCharType="begin"/>
        </w:r>
        <w:r w:rsidR="00331070">
          <w:rPr>
            <w:noProof/>
            <w:webHidden/>
          </w:rPr>
          <w:delInstrText xml:space="preserve"> PAGEREF _Toc516224946 \h </w:delInstrText>
        </w:r>
        <w:r w:rsidR="00331070">
          <w:rPr>
            <w:noProof/>
            <w:webHidden/>
          </w:rPr>
        </w:r>
        <w:r w:rsidR="00331070">
          <w:rPr>
            <w:noProof/>
            <w:webHidden/>
          </w:rPr>
          <w:fldChar w:fldCharType="separate"/>
        </w:r>
        <w:r w:rsidR="00331070">
          <w:rPr>
            <w:noProof/>
            <w:webHidden/>
          </w:rPr>
          <w:delText>106</w:delText>
        </w:r>
        <w:r w:rsidR="00331070">
          <w:rPr>
            <w:noProof/>
            <w:webHidden/>
          </w:rPr>
          <w:fldChar w:fldCharType="end"/>
        </w:r>
        <w:r>
          <w:rPr>
            <w:noProof/>
          </w:rPr>
          <w:fldChar w:fldCharType="end"/>
        </w:r>
      </w:del>
    </w:p>
    <w:p w14:paraId="471853A5" w14:textId="77777777" w:rsidR="00331070" w:rsidRDefault="005C469B">
      <w:pPr>
        <w:pStyle w:val="TOC2"/>
        <w:tabs>
          <w:tab w:val="right" w:leader="dot" w:pos="9350"/>
        </w:tabs>
        <w:rPr>
          <w:del w:id="640" w:author="Laurence Golding" w:date="2019-05-11T06:51:00Z"/>
          <w:rFonts w:asciiTheme="minorHAnsi" w:eastAsiaTheme="minorEastAsia" w:hAnsiTheme="minorHAnsi" w:cstheme="minorBidi"/>
          <w:noProof/>
          <w:sz w:val="22"/>
          <w:szCs w:val="22"/>
        </w:rPr>
      </w:pPr>
      <w:del w:id="641" w:author="Laurence Golding" w:date="2019-05-11T06:51:00Z">
        <w:r>
          <w:fldChar w:fldCharType="begin"/>
        </w:r>
        <w:r>
          <w:delInstrText xml:space="preserve"> HYPERLINK \l "_Toc516224947" </w:delInstrText>
        </w:r>
        <w:r>
          <w:fldChar w:fldCharType="separate"/>
        </w:r>
        <w:r w:rsidR="00331070" w:rsidRPr="00174A5F">
          <w:rPr>
            <w:rStyle w:val="Hyperlink"/>
            <w:noProof/>
          </w:rPr>
          <w:delText>3.35 resources object</w:delText>
        </w:r>
        <w:r w:rsidR="00331070">
          <w:rPr>
            <w:noProof/>
            <w:webHidden/>
          </w:rPr>
          <w:tab/>
        </w:r>
        <w:r w:rsidR="00331070">
          <w:rPr>
            <w:noProof/>
            <w:webHidden/>
          </w:rPr>
          <w:fldChar w:fldCharType="begin"/>
        </w:r>
        <w:r w:rsidR="00331070">
          <w:rPr>
            <w:noProof/>
            <w:webHidden/>
          </w:rPr>
          <w:delInstrText xml:space="preserve"> PAGEREF _Toc516224947 \h </w:delInstrText>
        </w:r>
        <w:r w:rsidR="00331070">
          <w:rPr>
            <w:noProof/>
            <w:webHidden/>
          </w:rPr>
        </w:r>
        <w:r w:rsidR="00331070">
          <w:rPr>
            <w:noProof/>
            <w:webHidden/>
          </w:rPr>
          <w:fldChar w:fldCharType="separate"/>
        </w:r>
        <w:r w:rsidR="00331070">
          <w:rPr>
            <w:noProof/>
            <w:webHidden/>
          </w:rPr>
          <w:delText>106</w:delText>
        </w:r>
        <w:r w:rsidR="00331070">
          <w:rPr>
            <w:noProof/>
            <w:webHidden/>
          </w:rPr>
          <w:fldChar w:fldCharType="end"/>
        </w:r>
        <w:r>
          <w:rPr>
            <w:noProof/>
          </w:rPr>
          <w:fldChar w:fldCharType="end"/>
        </w:r>
      </w:del>
    </w:p>
    <w:p w14:paraId="0B4DB8D6" w14:textId="77777777" w:rsidR="00331070" w:rsidRDefault="005C469B">
      <w:pPr>
        <w:pStyle w:val="TOC3"/>
        <w:tabs>
          <w:tab w:val="right" w:leader="dot" w:pos="9350"/>
        </w:tabs>
        <w:rPr>
          <w:del w:id="642" w:author="Laurence Golding" w:date="2019-05-11T06:51:00Z"/>
          <w:rFonts w:asciiTheme="minorHAnsi" w:eastAsiaTheme="minorEastAsia" w:hAnsiTheme="minorHAnsi" w:cstheme="minorBidi"/>
          <w:noProof/>
          <w:sz w:val="22"/>
          <w:szCs w:val="22"/>
        </w:rPr>
      </w:pPr>
      <w:del w:id="643" w:author="Laurence Golding" w:date="2019-05-11T06:51:00Z">
        <w:r>
          <w:fldChar w:fldCharType="begin"/>
        </w:r>
        <w:r>
          <w:delInstrText xml:space="preserve"> HYPERLINK \l "_Toc516224948" </w:delInstrText>
        </w:r>
        <w:r>
          <w:fldChar w:fldCharType="separate"/>
        </w:r>
        <w:r w:rsidR="00331070" w:rsidRPr="00174A5F">
          <w:rPr>
            <w:rStyle w:val="Hyperlink"/>
            <w:noProof/>
          </w:rPr>
          <w:delText>3.35.1 General</w:delText>
        </w:r>
        <w:r w:rsidR="00331070">
          <w:rPr>
            <w:noProof/>
            <w:webHidden/>
          </w:rPr>
          <w:tab/>
        </w:r>
        <w:r w:rsidR="00331070">
          <w:rPr>
            <w:noProof/>
            <w:webHidden/>
          </w:rPr>
          <w:fldChar w:fldCharType="begin"/>
        </w:r>
        <w:r w:rsidR="00331070">
          <w:rPr>
            <w:noProof/>
            <w:webHidden/>
          </w:rPr>
          <w:delInstrText xml:space="preserve"> PAGEREF _Toc516224948 \h </w:delInstrText>
        </w:r>
        <w:r w:rsidR="00331070">
          <w:rPr>
            <w:noProof/>
            <w:webHidden/>
          </w:rPr>
        </w:r>
        <w:r w:rsidR="00331070">
          <w:rPr>
            <w:noProof/>
            <w:webHidden/>
          </w:rPr>
          <w:fldChar w:fldCharType="separate"/>
        </w:r>
        <w:r w:rsidR="00331070">
          <w:rPr>
            <w:noProof/>
            <w:webHidden/>
          </w:rPr>
          <w:delText>106</w:delText>
        </w:r>
        <w:r w:rsidR="00331070">
          <w:rPr>
            <w:noProof/>
            <w:webHidden/>
          </w:rPr>
          <w:fldChar w:fldCharType="end"/>
        </w:r>
        <w:r>
          <w:rPr>
            <w:noProof/>
          </w:rPr>
          <w:fldChar w:fldCharType="end"/>
        </w:r>
      </w:del>
    </w:p>
    <w:p w14:paraId="3FB89FB1" w14:textId="77777777" w:rsidR="00331070" w:rsidRDefault="005C469B">
      <w:pPr>
        <w:pStyle w:val="TOC3"/>
        <w:tabs>
          <w:tab w:val="right" w:leader="dot" w:pos="9350"/>
        </w:tabs>
        <w:rPr>
          <w:del w:id="644" w:author="Laurence Golding" w:date="2019-05-11T06:51:00Z"/>
          <w:rFonts w:asciiTheme="minorHAnsi" w:eastAsiaTheme="minorEastAsia" w:hAnsiTheme="minorHAnsi" w:cstheme="minorBidi"/>
          <w:noProof/>
          <w:sz w:val="22"/>
          <w:szCs w:val="22"/>
        </w:rPr>
      </w:pPr>
      <w:del w:id="645" w:author="Laurence Golding" w:date="2019-05-11T06:51:00Z">
        <w:r>
          <w:fldChar w:fldCharType="begin"/>
        </w:r>
        <w:r>
          <w:delInstrText xml:space="preserve"> HYPERLINK \l "_Toc516224949" </w:delInstrText>
        </w:r>
        <w:r>
          <w:fldChar w:fldCharType="separate"/>
        </w:r>
        <w:r w:rsidR="00331070" w:rsidRPr="00174A5F">
          <w:rPr>
            <w:rStyle w:val="Hyperlink"/>
            <w:noProof/>
          </w:rPr>
          <w:delText>3.35.2 messageStrings property</w:delText>
        </w:r>
        <w:r w:rsidR="00331070">
          <w:rPr>
            <w:noProof/>
            <w:webHidden/>
          </w:rPr>
          <w:tab/>
        </w:r>
        <w:r w:rsidR="00331070">
          <w:rPr>
            <w:noProof/>
            <w:webHidden/>
          </w:rPr>
          <w:fldChar w:fldCharType="begin"/>
        </w:r>
        <w:r w:rsidR="00331070">
          <w:rPr>
            <w:noProof/>
            <w:webHidden/>
          </w:rPr>
          <w:delInstrText xml:space="preserve"> PAGEREF _Toc516224949 \h </w:delInstrText>
        </w:r>
        <w:r w:rsidR="00331070">
          <w:rPr>
            <w:noProof/>
            <w:webHidden/>
          </w:rPr>
        </w:r>
        <w:r w:rsidR="00331070">
          <w:rPr>
            <w:noProof/>
            <w:webHidden/>
          </w:rPr>
          <w:fldChar w:fldCharType="separate"/>
        </w:r>
        <w:r w:rsidR="00331070">
          <w:rPr>
            <w:noProof/>
            <w:webHidden/>
          </w:rPr>
          <w:delText>106</w:delText>
        </w:r>
        <w:r w:rsidR="00331070">
          <w:rPr>
            <w:noProof/>
            <w:webHidden/>
          </w:rPr>
          <w:fldChar w:fldCharType="end"/>
        </w:r>
        <w:r>
          <w:rPr>
            <w:noProof/>
          </w:rPr>
          <w:fldChar w:fldCharType="end"/>
        </w:r>
      </w:del>
    </w:p>
    <w:p w14:paraId="28D31AC0" w14:textId="77777777" w:rsidR="00331070" w:rsidRDefault="005C469B">
      <w:pPr>
        <w:pStyle w:val="TOC3"/>
        <w:tabs>
          <w:tab w:val="right" w:leader="dot" w:pos="9350"/>
        </w:tabs>
        <w:rPr>
          <w:del w:id="646" w:author="Laurence Golding" w:date="2019-05-11T06:51:00Z"/>
          <w:rFonts w:asciiTheme="minorHAnsi" w:eastAsiaTheme="minorEastAsia" w:hAnsiTheme="minorHAnsi" w:cstheme="minorBidi"/>
          <w:noProof/>
          <w:sz w:val="22"/>
          <w:szCs w:val="22"/>
        </w:rPr>
      </w:pPr>
      <w:del w:id="647" w:author="Laurence Golding" w:date="2019-05-11T06:51:00Z">
        <w:r>
          <w:fldChar w:fldCharType="begin"/>
        </w:r>
        <w:r>
          <w:delInstrText xml:space="preserve"> HYPERLINK \l "_Toc516224950" </w:delInstrText>
        </w:r>
        <w:r>
          <w:fldChar w:fldCharType="separate"/>
        </w:r>
        <w:r w:rsidR="00331070" w:rsidRPr="00174A5F">
          <w:rPr>
            <w:rStyle w:val="Hyperlink"/>
            <w:noProof/>
          </w:rPr>
          <w:delText>3.35.3 rules property</w:delText>
        </w:r>
        <w:r w:rsidR="00331070">
          <w:rPr>
            <w:noProof/>
            <w:webHidden/>
          </w:rPr>
          <w:tab/>
        </w:r>
        <w:r w:rsidR="00331070">
          <w:rPr>
            <w:noProof/>
            <w:webHidden/>
          </w:rPr>
          <w:fldChar w:fldCharType="begin"/>
        </w:r>
        <w:r w:rsidR="00331070">
          <w:rPr>
            <w:noProof/>
            <w:webHidden/>
          </w:rPr>
          <w:delInstrText xml:space="preserve"> PAGEREF _Toc516224950 \h </w:delInstrText>
        </w:r>
        <w:r w:rsidR="00331070">
          <w:rPr>
            <w:noProof/>
            <w:webHidden/>
          </w:rPr>
        </w:r>
        <w:r w:rsidR="00331070">
          <w:rPr>
            <w:noProof/>
            <w:webHidden/>
          </w:rPr>
          <w:fldChar w:fldCharType="separate"/>
        </w:r>
        <w:r w:rsidR="00331070">
          <w:rPr>
            <w:noProof/>
            <w:webHidden/>
          </w:rPr>
          <w:delText>107</w:delText>
        </w:r>
        <w:r w:rsidR="00331070">
          <w:rPr>
            <w:noProof/>
            <w:webHidden/>
          </w:rPr>
          <w:fldChar w:fldCharType="end"/>
        </w:r>
        <w:r>
          <w:rPr>
            <w:noProof/>
          </w:rPr>
          <w:fldChar w:fldCharType="end"/>
        </w:r>
      </w:del>
    </w:p>
    <w:p w14:paraId="45B5FC3C" w14:textId="77777777" w:rsidR="00331070" w:rsidRDefault="005C469B">
      <w:pPr>
        <w:pStyle w:val="TOC2"/>
        <w:tabs>
          <w:tab w:val="right" w:leader="dot" w:pos="9350"/>
        </w:tabs>
        <w:rPr>
          <w:del w:id="648" w:author="Laurence Golding" w:date="2019-05-11T06:51:00Z"/>
          <w:rFonts w:asciiTheme="minorHAnsi" w:eastAsiaTheme="minorEastAsia" w:hAnsiTheme="minorHAnsi" w:cstheme="minorBidi"/>
          <w:noProof/>
          <w:sz w:val="22"/>
          <w:szCs w:val="22"/>
        </w:rPr>
      </w:pPr>
      <w:del w:id="649" w:author="Laurence Golding" w:date="2019-05-11T06:51:00Z">
        <w:r>
          <w:fldChar w:fldCharType="begin"/>
        </w:r>
        <w:r>
          <w:delInstrText xml:space="preserve"> HYPERLINK \l "_Toc516224951" </w:delInstrText>
        </w:r>
        <w:r>
          <w:fldChar w:fldCharType="separate"/>
        </w:r>
        <w:r w:rsidR="00331070" w:rsidRPr="00174A5F">
          <w:rPr>
            <w:rStyle w:val="Hyperlink"/>
            <w:noProof/>
          </w:rPr>
          <w:delText>3.36 rule object</w:delText>
        </w:r>
        <w:r w:rsidR="00331070">
          <w:rPr>
            <w:noProof/>
            <w:webHidden/>
          </w:rPr>
          <w:tab/>
        </w:r>
        <w:r w:rsidR="00331070">
          <w:rPr>
            <w:noProof/>
            <w:webHidden/>
          </w:rPr>
          <w:fldChar w:fldCharType="begin"/>
        </w:r>
        <w:r w:rsidR="00331070">
          <w:rPr>
            <w:noProof/>
            <w:webHidden/>
          </w:rPr>
          <w:delInstrText xml:space="preserve"> PAGEREF _Toc516224951 \h </w:delInstrText>
        </w:r>
        <w:r w:rsidR="00331070">
          <w:rPr>
            <w:noProof/>
            <w:webHidden/>
          </w:rPr>
        </w:r>
        <w:r w:rsidR="00331070">
          <w:rPr>
            <w:noProof/>
            <w:webHidden/>
          </w:rPr>
          <w:fldChar w:fldCharType="separate"/>
        </w:r>
        <w:r w:rsidR="00331070">
          <w:rPr>
            <w:noProof/>
            <w:webHidden/>
          </w:rPr>
          <w:delText>108</w:delText>
        </w:r>
        <w:r w:rsidR="00331070">
          <w:rPr>
            <w:noProof/>
            <w:webHidden/>
          </w:rPr>
          <w:fldChar w:fldCharType="end"/>
        </w:r>
        <w:r>
          <w:rPr>
            <w:noProof/>
          </w:rPr>
          <w:fldChar w:fldCharType="end"/>
        </w:r>
      </w:del>
    </w:p>
    <w:p w14:paraId="719A6462" w14:textId="77777777" w:rsidR="00331070" w:rsidRDefault="005C469B">
      <w:pPr>
        <w:pStyle w:val="TOC3"/>
        <w:tabs>
          <w:tab w:val="right" w:leader="dot" w:pos="9350"/>
        </w:tabs>
        <w:rPr>
          <w:del w:id="650" w:author="Laurence Golding" w:date="2019-05-11T06:51:00Z"/>
          <w:rFonts w:asciiTheme="minorHAnsi" w:eastAsiaTheme="minorEastAsia" w:hAnsiTheme="minorHAnsi" w:cstheme="minorBidi"/>
          <w:noProof/>
          <w:sz w:val="22"/>
          <w:szCs w:val="22"/>
        </w:rPr>
      </w:pPr>
      <w:del w:id="651" w:author="Laurence Golding" w:date="2019-05-11T06:51:00Z">
        <w:r>
          <w:fldChar w:fldCharType="begin"/>
        </w:r>
        <w:r>
          <w:delInstrText xml:space="preserve"> HYPERLINK \l "_Toc516224952" </w:delInstrText>
        </w:r>
        <w:r>
          <w:fldChar w:fldCharType="separate"/>
        </w:r>
        <w:r w:rsidR="00331070" w:rsidRPr="00174A5F">
          <w:rPr>
            <w:rStyle w:val="Hyperlink"/>
            <w:noProof/>
          </w:rPr>
          <w:delText>3.36.1 General</w:delText>
        </w:r>
        <w:r w:rsidR="00331070">
          <w:rPr>
            <w:noProof/>
            <w:webHidden/>
          </w:rPr>
          <w:tab/>
        </w:r>
        <w:r w:rsidR="00331070">
          <w:rPr>
            <w:noProof/>
            <w:webHidden/>
          </w:rPr>
          <w:fldChar w:fldCharType="begin"/>
        </w:r>
        <w:r w:rsidR="00331070">
          <w:rPr>
            <w:noProof/>
            <w:webHidden/>
          </w:rPr>
          <w:delInstrText xml:space="preserve"> PAGEREF _Toc516224952 \h </w:delInstrText>
        </w:r>
        <w:r w:rsidR="00331070">
          <w:rPr>
            <w:noProof/>
            <w:webHidden/>
          </w:rPr>
        </w:r>
        <w:r w:rsidR="00331070">
          <w:rPr>
            <w:noProof/>
            <w:webHidden/>
          </w:rPr>
          <w:fldChar w:fldCharType="separate"/>
        </w:r>
        <w:r w:rsidR="00331070">
          <w:rPr>
            <w:noProof/>
            <w:webHidden/>
          </w:rPr>
          <w:delText>108</w:delText>
        </w:r>
        <w:r w:rsidR="00331070">
          <w:rPr>
            <w:noProof/>
            <w:webHidden/>
          </w:rPr>
          <w:fldChar w:fldCharType="end"/>
        </w:r>
        <w:r>
          <w:rPr>
            <w:noProof/>
          </w:rPr>
          <w:fldChar w:fldCharType="end"/>
        </w:r>
      </w:del>
    </w:p>
    <w:p w14:paraId="4B09F498" w14:textId="77777777" w:rsidR="00331070" w:rsidRDefault="005C469B">
      <w:pPr>
        <w:pStyle w:val="TOC3"/>
        <w:tabs>
          <w:tab w:val="right" w:leader="dot" w:pos="9350"/>
        </w:tabs>
        <w:rPr>
          <w:del w:id="652" w:author="Laurence Golding" w:date="2019-05-11T06:51:00Z"/>
          <w:rFonts w:asciiTheme="minorHAnsi" w:eastAsiaTheme="minorEastAsia" w:hAnsiTheme="minorHAnsi" w:cstheme="minorBidi"/>
          <w:noProof/>
          <w:sz w:val="22"/>
          <w:szCs w:val="22"/>
        </w:rPr>
      </w:pPr>
      <w:del w:id="653" w:author="Laurence Golding" w:date="2019-05-11T06:51:00Z">
        <w:r>
          <w:lastRenderedPageBreak/>
          <w:fldChar w:fldCharType="begin"/>
        </w:r>
        <w:r>
          <w:delInstrText xml:space="preserve"> HYPERLINK \l "_Toc516224953" </w:delInstrText>
        </w:r>
        <w:r>
          <w:fldChar w:fldCharType="separate"/>
        </w:r>
        <w:r w:rsidR="00331070" w:rsidRPr="00174A5F">
          <w:rPr>
            <w:rStyle w:val="Hyperlink"/>
            <w:noProof/>
          </w:rPr>
          <w:delText>3.36.2 Constraints</w:delText>
        </w:r>
        <w:r w:rsidR="00331070">
          <w:rPr>
            <w:noProof/>
            <w:webHidden/>
          </w:rPr>
          <w:tab/>
        </w:r>
        <w:r w:rsidR="00331070">
          <w:rPr>
            <w:noProof/>
            <w:webHidden/>
          </w:rPr>
          <w:fldChar w:fldCharType="begin"/>
        </w:r>
        <w:r w:rsidR="00331070">
          <w:rPr>
            <w:noProof/>
            <w:webHidden/>
          </w:rPr>
          <w:delInstrText xml:space="preserve"> PAGEREF _Toc516224953 \h </w:delInstrText>
        </w:r>
        <w:r w:rsidR="00331070">
          <w:rPr>
            <w:noProof/>
            <w:webHidden/>
          </w:rPr>
        </w:r>
        <w:r w:rsidR="00331070">
          <w:rPr>
            <w:noProof/>
            <w:webHidden/>
          </w:rPr>
          <w:fldChar w:fldCharType="separate"/>
        </w:r>
        <w:r w:rsidR="00331070">
          <w:rPr>
            <w:noProof/>
            <w:webHidden/>
          </w:rPr>
          <w:delText>108</w:delText>
        </w:r>
        <w:r w:rsidR="00331070">
          <w:rPr>
            <w:noProof/>
            <w:webHidden/>
          </w:rPr>
          <w:fldChar w:fldCharType="end"/>
        </w:r>
        <w:r>
          <w:rPr>
            <w:noProof/>
          </w:rPr>
          <w:fldChar w:fldCharType="end"/>
        </w:r>
      </w:del>
    </w:p>
    <w:p w14:paraId="57F941C3" w14:textId="77777777" w:rsidR="00331070" w:rsidRDefault="005C469B">
      <w:pPr>
        <w:pStyle w:val="TOC3"/>
        <w:tabs>
          <w:tab w:val="right" w:leader="dot" w:pos="9350"/>
        </w:tabs>
        <w:rPr>
          <w:del w:id="654" w:author="Laurence Golding" w:date="2019-05-11T06:51:00Z"/>
          <w:rFonts w:asciiTheme="minorHAnsi" w:eastAsiaTheme="minorEastAsia" w:hAnsiTheme="minorHAnsi" w:cstheme="minorBidi"/>
          <w:noProof/>
          <w:sz w:val="22"/>
          <w:szCs w:val="22"/>
        </w:rPr>
      </w:pPr>
      <w:del w:id="655" w:author="Laurence Golding" w:date="2019-05-11T06:51:00Z">
        <w:r>
          <w:fldChar w:fldCharType="begin"/>
        </w:r>
        <w:r>
          <w:delInstrText xml:space="preserve"> </w:delInstrText>
        </w:r>
        <w:r>
          <w:delInstrText xml:space="preserve">HYPERLINK \l "_Toc516224954" </w:delInstrText>
        </w:r>
        <w:r>
          <w:fldChar w:fldCharType="separate"/>
        </w:r>
        <w:r w:rsidR="00331070" w:rsidRPr="00174A5F">
          <w:rPr>
            <w:rStyle w:val="Hyperlink"/>
            <w:noProof/>
          </w:rPr>
          <w:delText>3.36.3 id property</w:delText>
        </w:r>
        <w:r w:rsidR="00331070">
          <w:rPr>
            <w:noProof/>
            <w:webHidden/>
          </w:rPr>
          <w:tab/>
        </w:r>
        <w:r w:rsidR="00331070">
          <w:rPr>
            <w:noProof/>
            <w:webHidden/>
          </w:rPr>
          <w:fldChar w:fldCharType="begin"/>
        </w:r>
        <w:r w:rsidR="00331070">
          <w:rPr>
            <w:noProof/>
            <w:webHidden/>
          </w:rPr>
          <w:delInstrText xml:space="preserve"> PAGEREF _Toc516224954 \h </w:delInstrText>
        </w:r>
        <w:r w:rsidR="00331070">
          <w:rPr>
            <w:noProof/>
            <w:webHidden/>
          </w:rPr>
        </w:r>
        <w:r w:rsidR="00331070">
          <w:rPr>
            <w:noProof/>
            <w:webHidden/>
          </w:rPr>
          <w:fldChar w:fldCharType="separate"/>
        </w:r>
        <w:r w:rsidR="00331070">
          <w:rPr>
            <w:noProof/>
            <w:webHidden/>
          </w:rPr>
          <w:delText>108</w:delText>
        </w:r>
        <w:r w:rsidR="00331070">
          <w:rPr>
            <w:noProof/>
            <w:webHidden/>
          </w:rPr>
          <w:fldChar w:fldCharType="end"/>
        </w:r>
        <w:r>
          <w:rPr>
            <w:noProof/>
          </w:rPr>
          <w:fldChar w:fldCharType="end"/>
        </w:r>
      </w:del>
    </w:p>
    <w:p w14:paraId="105CA7D1" w14:textId="77777777" w:rsidR="00331070" w:rsidRDefault="005C469B">
      <w:pPr>
        <w:pStyle w:val="TOC3"/>
        <w:tabs>
          <w:tab w:val="right" w:leader="dot" w:pos="9350"/>
        </w:tabs>
        <w:rPr>
          <w:del w:id="656" w:author="Laurence Golding" w:date="2019-05-11T06:51:00Z"/>
          <w:rFonts w:asciiTheme="minorHAnsi" w:eastAsiaTheme="minorEastAsia" w:hAnsiTheme="minorHAnsi" w:cstheme="minorBidi"/>
          <w:noProof/>
          <w:sz w:val="22"/>
          <w:szCs w:val="22"/>
        </w:rPr>
      </w:pPr>
      <w:del w:id="657" w:author="Laurence Golding" w:date="2019-05-11T06:51:00Z">
        <w:r>
          <w:fldChar w:fldCharType="begin"/>
        </w:r>
        <w:r>
          <w:delInstrText xml:space="preserve"> HYPERLINK \l "_Toc516224955" </w:delInstrText>
        </w:r>
        <w:r>
          <w:fldChar w:fldCharType="separate"/>
        </w:r>
        <w:r w:rsidR="00331070" w:rsidRPr="00174A5F">
          <w:rPr>
            <w:rStyle w:val="Hyperlink"/>
            <w:noProof/>
          </w:rPr>
          <w:delText>3.36.4 name property</w:delText>
        </w:r>
        <w:r w:rsidR="00331070">
          <w:rPr>
            <w:noProof/>
            <w:webHidden/>
          </w:rPr>
          <w:tab/>
        </w:r>
        <w:r w:rsidR="00331070">
          <w:rPr>
            <w:noProof/>
            <w:webHidden/>
          </w:rPr>
          <w:fldChar w:fldCharType="begin"/>
        </w:r>
        <w:r w:rsidR="00331070">
          <w:rPr>
            <w:noProof/>
            <w:webHidden/>
          </w:rPr>
          <w:delInstrText xml:space="preserve"> PAGEREF _Toc516224955 \h </w:delInstrText>
        </w:r>
        <w:r w:rsidR="00331070">
          <w:rPr>
            <w:noProof/>
            <w:webHidden/>
          </w:rPr>
        </w:r>
        <w:r w:rsidR="00331070">
          <w:rPr>
            <w:noProof/>
            <w:webHidden/>
          </w:rPr>
          <w:fldChar w:fldCharType="separate"/>
        </w:r>
        <w:r w:rsidR="00331070">
          <w:rPr>
            <w:noProof/>
            <w:webHidden/>
          </w:rPr>
          <w:delText>108</w:delText>
        </w:r>
        <w:r w:rsidR="00331070">
          <w:rPr>
            <w:noProof/>
            <w:webHidden/>
          </w:rPr>
          <w:fldChar w:fldCharType="end"/>
        </w:r>
        <w:r>
          <w:rPr>
            <w:noProof/>
          </w:rPr>
          <w:fldChar w:fldCharType="end"/>
        </w:r>
      </w:del>
    </w:p>
    <w:p w14:paraId="4D9EA576" w14:textId="77777777" w:rsidR="00331070" w:rsidRDefault="005C469B">
      <w:pPr>
        <w:pStyle w:val="TOC3"/>
        <w:tabs>
          <w:tab w:val="right" w:leader="dot" w:pos="9350"/>
        </w:tabs>
        <w:rPr>
          <w:del w:id="658" w:author="Laurence Golding" w:date="2019-05-11T06:51:00Z"/>
          <w:rFonts w:asciiTheme="minorHAnsi" w:eastAsiaTheme="minorEastAsia" w:hAnsiTheme="minorHAnsi" w:cstheme="minorBidi"/>
          <w:noProof/>
          <w:sz w:val="22"/>
          <w:szCs w:val="22"/>
        </w:rPr>
      </w:pPr>
      <w:del w:id="659" w:author="Laurence Golding" w:date="2019-05-11T06:51:00Z">
        <w:r>
          <w:fldChar w:fldCharType="begin"/>
        </w:r>
        <w:r>
          <w:delInstrText xml:space="preserve"> HYPERLINK \l "_Toc516224956" </w:delInstrText>
        </w:r>
        <w:r>
          <w:fldChar w:fldCharType="separate"/>
        </w:r>
        <w:r w:rsidR="00331070" w:rsidRPr="00174A5F">
          <w:rPr>
            <w:rStyle w:val="Hyperlink"/>
            <w:noProof/>
          </w:rPr>
          <w:delText>3.36.5 shortDescription property</w:delText>
        </w:r>
        <w:r w:rsidR="00331070">
          <w:rPr>
            <w:noProof/>
            <w:webHidden/>
          </w:rPr>
          <w:tab/>
        </w:r>
        <w:r w:rsidR="00331070">
          <w:rPr>
            <w:noProof/>
            <w:webHidden/>
          </w:rPr>
          <w:fldChar w:fldCharType="begin"/>
        </w:r>
        <w:r w:rsidR="00331070">
          <w:rPr>
            <w:noProof/>
            <w:webHidden/>
          </w:rPr>
          <w:delInstrText xml:space="preserve"> PAGEREF _Toc516224956 \h </w:delInstrText>
        </w:r>
        <w:r w:rsidR="00331070">
          <w:rPr>
            <w:noProof/>
            <w:webHidden/>
          </w:rPr>
        </w:r>
        <w:r w:rsidR="00331070">
          <w:rPr>
            <w:noProof/>
            <w:webHidden/>
          </w:rPr>
          <w:fldChar w:fldCharType="separate"/>
        </w:r>
        <w:r w:rsidR="00331070">
          <w:rPr>
            <w:noProof/>
            <w:webHidden/>
          </w:rPr>
          <w:delText>109</w:delText>
        </w:r>
        <w:r w:rsidR="00331070">
          <w:rPr>
            <w:noProof/>
            <w:webHidden/>
          </w:rPr>
          <w:fldChar w:fldCharType="end"/>
        </w:r>
        <w:r>
          <w:rPr>
            <w:noProof/>
          </w:rPr>
          <w:fldChar w:fldCharType="end"/>
        </w:r>
      </w:del>
    </w:p>
    <w:p w14:paraId="5A3E83F8" w14:textId="77777777" w:rsidR="00331070" w:rsidRDefault="005C469B">
      <w:pPr>
        <w:pStyle w:val="TOC3"/>
        <w:tabs>
          <w:tab w:val="right" w:leader="dot" w:pos="9350"/>
        </w:tabs>
        <w:rPr>
          <w:del w:id="660" w:author="Laurence Golding" w:date="2019-05-11T06:51:00Z"/>
          <w:rFonts w:asciiTheme="minorHAnsi" w:eastAsiaTheme="minorEastAsia" w:hAnsiTheme="minorHAnsi" w:cstheme="minorBidi"/>
          <w:noProof/>
          <w:sz w:val="22"/>
          <w:szCs w:val="22"/>
        </w:rPr>
      </w:pPr>
      <w:del w:id="661" w:author="Laurence Golding" w:date="2019-05-11T06:51:00Z">
        <w:r>
          <w:fldChar w:fldCharType="begin"/>
        </w:r>
        <w:r>
          <w:delInstrText xml:space="preserve"> HYPERLINK \l "_Toc516224</w:delInstrText>
        </w:r>
        <w:r>
          <w:delInstrText xml:space="preserve">957" </w:delInstrText>
        </w:r>
        <w:r>
          <w:fldChar w:fldCharType="separate"/>
        </w:r>
        <w:r w:rsidR="00331070" w:rsidRPr="00174A5F">
          <w:rPr>
            <w:rStyle w:val="Hyperlink"/>
            <w:noProof/>
          </w:rPr>
          <w:delText>3.36.6 fullDescription property</w:delText>
        </w:r>
        <w:r w:rsidR="00331070">
          <w:rPr>
            <w:noProof/>
            <w:webHidden/>
          </w:rPr>
          <w:tab/>
        </w:r>
        <w:r w:rsidR="00331070">
          <w:rPr>
            <w:noProof/>
            <w:webHidden/>
          </w:rPr>
          <w:fldChar w:fldCharType="begin"/>
        </w:r>
        <w:r w:rsidR="00331070">
          <w:rPr>
            <w:noProof/>
            <w:webHidden/>
          </w:rPr>
          <w:delInstrText xml:space="preserve"> PAGEREF _Toc516224957 \h </w:delInstrText>
        </w:r>
        <w:r w:rsidR="00331070">
          <w:rPr>
            <w:noProof/>
            <w:webHidden/>
          </w:rPr>
        </w:r>
        <w:r w:rsidR="00331070">
          <w:rPr>
            <w:noProof/>
            <w:webHidden/>
          </w:rPr>
          <w:fldChar w:fldCharType="separate"/>
        </w:r>
        <w:r w:rsidR="00331070">
          <w:rPr>
            <w:noProof/>
            <w:webHidden/>
          </w:rPr>
          <w:delText>109</w:delText>
        </w:r>
        <w:r w:rsidR="00331070">
          <w:rPr>
            <w:noProof/>
            <w:webHidden/>
          </w:rPr>
          <w:fldChar w:fldCharType="end"/>
        </w:r>
        <w:r>
          <w:rPr>
            <w:noProof/>
          </w:rPr>
          <w:fldChar w:fldCharType="end"/>
        </w:r>
      </w:del>
    </w:p>
    <w:p w14:paraId="2B59B4B6" w14:textId="77777777" w:rsidR="00331070" w:rsidRDefault="005C469B">
      <w:pPr>
        <w:pStyle w:val="TOC3"/>
        <w:tabs>
          <w:tab w:val="right" w:leader="dot" w:pos="9350"/>
        </w:tabs>
        <w:rPr>
          <w:del w:id="662" w:author="Laurence Golding" w:date="2019-05-11T06:51:00Z"/>
          <w:rFonts w:asciiTheme="minorHAnsi" w:eastAsiaTheme="minorEastAsia" w:hAnsiTheme="minorHAnsi" w:cstheme="minorBidi"/>
          <w:noProof/>
          <w:sz w:val="22"/>
          <w:szCs w:val="22"/>
        </w:rPr>
      </w:pPr>
      <w:del w:id="663" w:author="Laurence Golding" w:date="2019-05-11T06:51:00Z">
        <w:r>
          <w:fldChar w:fldCharType="begin"/>
        </w:r>
        <w:r>
          <w:delInstrText xml:space="preserve"> HYPERLINK \l "_Toc516224958" </w:delInstrText>
        </w:r>
        <w:r>
          <w:fldChar w:fldCharType="separate"/>
        </w:r>
        <w:r w:rsidR="00331070" w:rsidRPr="00174A5F">
          <w:rPr>
            <w:rStyle w:val="Hyperlink"/>
            <w:noProof/>
          </w:rPr>
          <w:delText>3.36.7 messageStrings property</w:delText>
        </w:r>
        <w:r w:rsidR="00331070">
          <w:rPr>
            <w:noProof/>
            <w:webHidden/>
          </w:rPr>
          <w:tab/>
        </w:r>
        <w:r w:rsidR="00331070">
          <w:rPr>
            <w:noProof/>
            <w:webHidden/>
          </w:rPr>
          <w:fldChar w:fldCharType="begin"/>
        </w:r>
        <w:r w:rsidR="00331070">
          <w:rPr>
            <w:noProof/>
            <w:webHidden/>
          </w:rPr>
          <w:delInstrText xml:space="preserve"> PAGEREF _Toc516224958 \h </w:delInstrText>
        </w:r>
        <w:r w:rsidR="00331070">
          <w:rPr>
            <w:noProof/>
            <w:webHidden/>
          </w:rPr>
        </w:r>
        <w:r w:rsidR="00331070">
          <w:rPr>
            <w:noProof/>
            <w:webHidden/>
          </w:rPr>
          <w:fldChar w:fldCharType="separate"/>
        </w:r>
        <w:r w:rsidR="00331070">
          <w:rPr>
            <w:noProof/>
            <w:webHidden/>
          </w:rPr>
          <w:delText>109</w:delText>
        </w:r>
        <w:r w:rsidR="00331070">
          <w:rPr>
            <w:noProof/>
            <w:webHidden/>
          </w:rPr>
          <w:fldChar w:fldCharType="end"/>
        </w:r>
        <w:r>
          <w:rPr>
            <w:noProof/>
          </w:rPr>
          <w:fldChar w:fldCharType="end"/>
        </w:r>
      </w:del>
    </w:p>
    <w:p w14:paraId="2B766802" w14:textId="77777777" w:rsidR="00331070" w:rsidRDefault="005C469B">
      <w:pPr>
        <w:pStyle w:val="TOC3"/>
        <w:tabs>
          <w:tab w:val="right" w:leader="dot" w:pos="9350"/>
        </w:tabs>
        <w:rPr>
          <w:del w:id="664" w:author="Laurence Golding" w:date="2019-05-11T06:51:00Z"/>
          <w:rFonts w:asciiTheme="minorHAnsi" w:eastAsiaTheme="minorEastAsia" w:hAnsiTheme="minorHAnsi" w:cstheme="minorBidi"/>
          <w:noProof/>
          <w:sz w:val="22"/>
          <w:szCs w:val="22"/>
        </w:rPr>
      </w:pPr>
      <w:del w:id="665" w:author="Laurence Golding" w:date="2019-05-11T06:51:00Z">
        <w:r>
          <w:fldChar w:fldCharType="begin"/>
        </w:r>
        <w:r>
          <w:delInstrText xml:space="preserve"> HYPERLINK \l "_Toc516224959" </w:delInstrText>
        </w:r>
        <w:r>
          <w:fldChar w:fldCharType="separate"/>
        </w:r>
        <w:r w:rsidR="00331070" w:rsidRPr="00174A5F">
          <w:rPr>
            <w:rStyle w:val="Hyperlink"/>
            <w:noProof/>
          </w:rPr>
          <w:delText>3.36.8 richMessageStrings property</w:delText>
        </w:r>
        <w:r w:rsidR="00331070">
          <w:rPr>
            <w:noProof/>
            <w:webHidden/>
          </w:rPr>
          <w:tab/>
        </w:r>
        <w:r w:rsidR="00331070">
          <w:rPr>
            <w:noProof/>
            <w:webHidden/>
          </w:rPr>
          <w:fldChar w:fldCharType="begin"/>
        </w:r>
        <w:r w:rsidR="00331070">
          <w:rPr>
            <w:noProof/>
            <w:webHidden/>
          </w:rPr>
          <w:delInstrText xml:space="preserve"> PAGEREF _Toc516224959 \h </w:delInstrText>
        </w:r>
        <w:r w:rsidR="00331070">
          <w:rPr>
            <w:noProof/>
            <w:webHidden/>
          </w:rPr>
        </w:r>
        <w:r w:rsidR="00331070">
          <w:rPr>
            <w:noProof/>
            <w:webHidden/>
          </w:rPr>
          <w:fldChar w:fldCharType="separate"/>
        </w:r>
        <w:r w:rsidR="00331070">
          <w:rPr>
            <w:noProof/>
            <w:webHidden/>
          </w:rPr>
          <w:delText>110</w:delText>
        </w:r>
        <w:r w:rsidR="00331070">
          <w:rPr>
            <w:noProof/>
            <w:webHidden/>
          </w:rPr>
          <w:fldChar w:fldCharType="end"/>
        </w:r>
        <w:r>
          <w:rPr>
            <w:noProof/>
          </w:rPr>
          <w:fldChar w:fldCharType="end"/>
        </w:r>
      </w:del>
    </w:p>
    <w:p w14:paraId="7880EFE9" w14:textId="77777777" w:rsidR="00331070" w:rsidRDefault="005C469B">
      <w:pPr>
        <w:pStyle w:val="TOC3"/>
        <w:tabs>
          <w:tab w:val="right" w:leader="dot" w:pos="9350"/>
        </w:tabs>
        <w:rPr>
          <w:del w:id="666" w:author="Laurence Golding" w:date="2019-05-11T06:51:00Z"/>
          <w:rFonts w:asciiTheme="minorHAnsi" w:eastAsiaTheme="minorEastAsia" w:hAnsiTheme="minorHAnsi" w:cstheme="minorBidi"/>
          <w:noProof/>
          <w:sz w:val="22"/>
          <w:szCs w:val="22"/>
        </w:rPr>
      </w:pPr>
      <w:del w:id="667" w:author="Laurence Golding" w:date="2019-05-11T06:51:00Z">
        <w:r>
          <w:fldChar w:fldCharType="begin"/>
        </w:r>
        <w:r>
          <w:delInstrText xml:space="preserve"> HYPERLINK \l "_Toc516224960" </w:delInstrText>
        </w:r>
        <w:r>
          <w:fldChar w:fldCharType="separate"/>
        </w:r>
        <w:r w:rsidR="00331070" w:rsidRPr="00174A5F">
          <w:rPr>
            <w:rStyle w:val="Hyperlink"/>
            <w:noProof/>
          </w:rPr>
          <w:delText>3.36.9 helpUri property</w:delText>
        </w:r>
        <w:r w:rsidR="00331070">
          <w:rPr>
            <w:noProof/>
            <w:webHidden/>
          </w:rPr>
          <w:tab/>
        </w:r>
        <w:r w:rsidR="00331070">
          <w:rPr>
            <w:noProof/>
            <w:webHidden/>
          </w:rPr>
          <w:fldChar w:fldCharType="begin"/>
        </w:r>
        <w:r w:rsidR="00331070">
          <w:rPr>
            <w:noProof/>
            <w:webHidden/>
          </w:rPr>
          <w:delInstrText xml:space="preserve"> PAGEREF _Toc516224960 \h </w:delInstrText>
        </w:r>
        <w:r w:rsidR="00331070">
          <w:rPr>
            <w:noProof/>
            <w:webHidden/>
          </w:rPr>
        </w:r>
        <w:r w:rsidR="00331070">
          <w:rPr>
            <w:noProof/>
            <w:webHidden/>
          </w:rPr>
          <w:fldChar w:fldCharType="separate"/>
        </w:r>
        <w:r w:rsidR="00331070">
          <w:rPr>
            <w:noProof/>
            <w:webHidden/>
          </w:rPr>
          <w:delText>110</w:delText>
        </w:r>
        <w:r w:rsidR="00331070">
          <w:rPr>
            <w:noProof/>
            <w:webHidden/>
          </w:rPr>
          <w:fldChar w:fldCharType="end"/>
        </w:r>
        <w:r>
          <w:rPr>
            <w:noProof/>
          </w:rPr>
          <w:fldChar w:fldCharType="end"/>
        </w:r>
      </w:del>
    </w:p>
    <w:p w14:paraId="0580C006" w14:textId="77777777" w:rsidR="00331070" w:rsidRDefault="005C469B">
      <w:pPr>
        <w:pStyle w:val="TOC3"/>
        <w:tabs>
          <w:tab w:val="right" w:leader="dot" w:pos="9350"/>
        </w:tabs>
        <w:rPr>
          <w:del w:id="668" w:author="Laurence Golding" w:date="2019-05-11T06:51:00Z"/>
          <w:rFonts w:asciiTheme="minorHAnsi" w:eastAsiaTheme="minorEastAsia" w:hAnsiTheme="minorHAnsi" w:cstheme="minorBidi"/>
          <w:noProof/>
          <w:sz w:val="22"/>
          <w:szCs w:val="22"/>
        </w:rPr>
      </w:pPr>
      <w:del w:id="669" w:author="Laurence Golding" w:date="2019-05-11T06:51:00Z">
        <w:r>
          <w:fldChar w:fldCharType="begin"/>
        </w:r>
        <w:r>
          <w:delInstrText xml:space="preserve"> HYPERLINK \l "_Toc516224961" </w:delInstrText>
        </w:r>
        <w:r>
          <w:fldChar w:fldCharType="separate"/>
        </w:r>
        <w:r w:rsidR="00331070" w:rsidRPr="00174A5F">
          <w:rPr>
            <w:rStyle w:val="Hyperlink"/>
            <w:noProof/>
          </w:rPr>
          <w:delText>3.36.10 help property</w:delText>
        </w:r>
        <w:r w:rsidR="00331070">
          <w:rPr>
            <w:noProof/>
            <w:webHidden/>
          </w:rPr>
          <w:tab/>
        </w:r>
        <w:r w:rsidR="00331070">
          <w:rPr>
            <w:noProof/>
            <w:webHidden/>
          </w:rPr>
          <w:fldChar w:fldCharType="begin"/>
        </w:r>
        <w:r w:rsidR="00331070">
          <w:rPr>
            <w:noProof/>
            <w:webHidden/>
          </w:rPr>
          <w:delInstrText xml:space="preserve"> PAGEREF _Toc516224961 \h </w:delInstrText>
        </w:r>
        <w:r w:rsidR="00331070">
          <w:rPr>
            <w:noProof/>
            <w:webHidden/>
          </w:rPr>
        </w:r>
        <w:r w:rsidR="00331070">
          <w:rPr>
            <w:noProof/>
            <w:webHidden/>
          </w:rPr>
          <w:fldChar w:fldCharType="separate"/>
        </w:r>
        <w:r w:rsidR="00331070">
          <w:rPr>
            <w:noProof/>
            <w:webHidden/>
          </w:rPr>
          <w:delText>110</w:delText>
        </w:r>
        <w:r w:rsidR="00331070">
          <w:rPr>
            <w:noProof/>
            <w:webHidden/>
          </w:rPr>
          <w:fldChar w:fldCharType="end"/>
        </w:r>
        <w:r>
          <w:rPr>
            <w:noProof/>
          </w:rPr>
          <w:fldChar w:fldCharType="end"/>
        </w:r>
      </w:del>
    </w:p>
    <w:p w14:paraId="37535BC1" w14:textId="77777777" w:rsidR="00331070" w:rsidRDefault="005C469B">
      <w:pPr>
        <w:pStyle w:val="TOC3"/>
        <w:tabs>
          <w:tab w:val="right" w:leader="dot" w:pos="9350"/>
        </w:tabs>
        <w:rPr>
          <w:del w:id="670" w:author="Laurence Golding" w:date="2019-05-11T06:51:00Z"/>
          <w:rFonts w:asciiTheme="minorHAnsi" w:eastAsiaTheme="minorEastAsia" w:hAnsiTheme="minorHAnsi" w:cstheme="minorBidi"/>
          <w:noProof/>
          <w:sz w:val="22"/>
          <w:szCs w:val="22"/>
        </w:rPr>
      </w:pPr>
      <w:del w:id="671" w:author="Laurence Golding" w:date="2019-05-11T06:51:00Z">
        <w:r>
          <w:fldChar w:fldCharType="begin"/>
        </w:r>
        <w:r>
          <w:delInstrText xml:space="preserve"> HYPERLINK \l "_Toc516224962" </w:delInstrText>
        </w:r>
        <w:r>
          <w:fldChar w:fldCharType="separate"/>
        </w:r>
        <w:r w:rsidR="00331070" w:rsidRPr="00174A5F">
          <w:rPr>
            <w:rStyle w:val="Hyperlink"/>
            <w:noProof/>
          </w:rPr>
          <w:delText>3.36.11 configuration property</w:delText>
        </w:r>
        <w:r w:rsidR="00331070">
          <w:rPr>
            <w:noProof/>
            <w:webHidden/>
          </w:rPr>
          <w:tab/>
        </w:r>
        <w:r w:rsidR="00331070">
          <w:rPr>
            <w:noProof/>
            <w:webHidden/>
          </w:rPr>
          <w:fldChar w:fldCharType="begin"/>
        </w:r>
        <w:r w:rsidR="00331070">
          <w:rPr>
            <w:noProof/>
            <w:webHidden/>
          </w:rPr>
          <w:delInstrText xml:space="preserve"> PAGEREF _Toc516224962 \h </w:delInstrText>
        </w:r>
        <w:r w:rsidR="00331070">
          <w:rPr>
            <w:noProof/>
            <w:webHidden/>
          </w:rPr>
        </w:r>
        <w:r w:rsidR="00331070">
          <w:rPr>
            <w:noProof/>
            <w:webHidden/>
          </w:rPr>
          <w:fldChar w:fldCharType="separate"/>
        </w:r>
        <w:r w:rsidR="00331070">
          <w:rPr>
            <w:noProof/>
            <w:webHidden/>
          </w:rPr>
          <w:delText>110</w:delText>
        </w:r>
        <w:r w:rsidR="00331070">
          <w:rPr>
            <w:noProof/>
            <w:webHidden/>
          </w:rPr>
          <w:fldChar w:fldCharType="end"/>
        </w:r>
        <w:r>
          <w:rPr>
            <w:noProof/>
          </w:rPr>
          <w:fldChar w:fldCharType="end"/>
        </w:r>
      </w:del>
    </w:p>
    <w:p w14:paraId="13F3D016" w14:textId="77777777" w:rsidR="00331070" w:rsidRDefault="005C469B">
      <w:pPr>
        <w:pStyle w:val="TOC3"/>
        <w:tabs>
          <w:tab w:val="right" w:leader="dot" w:pos="9350"/>
        </w:tabs>
        <w:rPr>
          <w:del w:id="672" w:author="Laurence Golding" w:date="2019-05-11T06:51:00Z"/>
          <w:rFonts w:asciiTheme="minorHAnsi" w:eastAsiaTheme="minorEastAsia" w:hAnsiTheme="minorHAnsi" w:cstheme="minorBidi"/>
          <w:noProof/>
          <w:sz w:val="22"/>
          <w:szCs w:val="22"/>
        </w:rPr>
      </w:pPr>
      <w:del w:id="673" w:author="Laurence Golding" w:date="2019-05-11T06:51:00Z">
        <w:r>
          <w:fldChar w:fldCharType="begin"/>
        </w:r>
        <w:r>
          <w:delInstrText xml:space="preserve"> HYPERLINK \l "_Toc516224963" </w:delInstrText>
        </w:r>
        <w:r>
          <w:fldChar w:fldCharType="separate"/>
        </w:r>
        <w:r w:rsidR="00331070" w:rsidRPr="00174A5F">
          <w:rPr>
            <w:rStyle w:val="Hyperlink"/>
            <w:noProof/>
          </w:rPr>
          <w:delText>3.36.12 properties property</w:delText>
        </w:r>
        <w:r w:rsidR="00331070">
          <w:rPr>
            <w:noProof/>
            <w:webHidden/>
          </w:rPr>
          <w:tab/>
        </w:r>
        <w:r w:rsidR="00331070">
          <w:rPr>
            <w:noProof/>
            <w:webHidden/>
          </w:rPr>
          <w:fldChar w:fldCharType="begin"/>
        </w:r>
        <w:r w:rsidR="00331070">
          <w:rPr>
            <w:noProof/>
            <w:webHidden/>
          </w:rPr>
          <w:delInstrText xml:space="preserve"> PAGEREF _Toc516224963 \h </w:delInstrText>
        </w:r>
        <w:r w:rsidR="00331070">
          <w:rPr>
            <w:noProof/>
            <w:webHidden/>
          </w:rPr>
        </w:r>
        <w:r w:rsidR="00331070">
          <w:rPr>
            <w:noProof/>
            <w:webHidden/>
          </w:rPr>
          <w:fldChar w:fldCharType="separate"/>
        </w:r>
        <w:r w:rsidR="00331070">
          <w:rPr>
            <w:noProof/>
            <w:webHidden/>
          </w:rPr>
          <w:delText>110</w:delText>
        </w:r>
        <w:r w:rsidR="00331070">
          <w:rPr>
            <w:noProof/>
            <w:webHidden/>
          </w:rPr>
          <w:fldChar w:fldCharType="end"/>
        </w:r>
        <w:r>
          <w:rPr>
            <w:noProof/>
          </w:rPr>
          <w:fldChar w:fldCharType="end"/>
        </w:r>
      </w:del>
    </w:p>
    <w:p w14:paraId="0B828EB9" w14:textId="77777777" w:rsidR="00331070" w:rsidRDefault="005C469B">
      <w:pPr>
        <w:pStyle w:val="TOC2"/>
        <w:tabs>
          <w:tab w:val="right" w:leader="dot" w:pos="9350"/>
        </w:tabs>
        <w:rPr>
          <w:del w:id="674" w:author="Laurence Golding" w:date="2019-05-11T06:51:00Z"/>
          <w:rFonts w:asciiTheme="minorHAnsi" w:eastAsiaTheme="minorEastAsia" w:hAnsiTheme="minorHAnsi" w:cstheme="minorBidi"/>
          <w:noProof/>
          <w:sz w:val="22"/>
          <w:szCs w:val="22"/>
        </w:rPr>
      </w:pPr>
      <w:del w:id="675" w:author="Laurence Golding" w:date="2019-05-11T06:51:00Z">
        <w:r>
          <w:fldChar w:fldCharType="begin"/>
        </w:r>
        <w:r>
          <w:delInstrText xml:space="preserve"> HYPERLINK \l "_Toc516224964" </w:delInstrText>
        </w:r>
        <w:r>
          <w:fldChar w:fldCharType="separate"/>
        </w:r>
        <w:r w:rsidR="00331070" w:rsidRPr="00174A5F">
          <w:rPr>
            <w:rStyle w:val="Hyperlink"/>
            <w:noProof/>
          </w:rPr>
          <w:delText>3.37 ruleConfiguration object</w:delText>
        </w:r>
        <w:r w:rsidR="00331070">
          <w:rPr>
            <w:noProof/>
            <w:webHidden/>
          </w:rPr>
          <w:tab/>
        </w:r>
        <w:r w:rsidR="00331070">
          <w:rPr>
            <w:noProof/>
            <w:webHidden/>
          </w:rPr>
          <w:fldChar w:fldCharType="begin"/>
        </w:r>
        <w:r w:rsidR="00331070">
          <w:rPr>
            <w:noProof/>
            <w:webHidden/>
          </w:rPr>
          <w:delInstrText xml:space="preserve"> PAGEREF _Toc516224964 \h </w:delInstrText>
        </w:r>
        <w:r w:rsidR="00331070">
          <w:rPr>
            <w:noProof/>
            <w:webHidden/>
          </w:rPr>
        </w:r>
        <w:r w:rsidR="00331070">
          <w:rPr>
            <w:noProof/>
            <w:webHidden/>
          </w:rPr>
          <w:fldChar w:fldCharType="separate"/>
        </w:r>
        <w:r w:rsidR="00331070">
          <w:rPr>
            <w:noProof/>
            <w:webHidden/>
          </w:rPr>
          <w:delText>110</w:delText>
        </w:r>
        <w:r w:rsidR="00331070">
          <w:rPr>
            <w:noProof/>
            <w:webHidden/>
          </w:rPr>
          <w:fldChar w:fldCharType="end"/>
        </w:r>
        <w:r>
          <w:rPr>
            <w:noProof/>
          </w:rPr>
          <w:fldChar w:fldCharType="end"/>
        </w:r>
      </w:del>
    </w:p>
    <w:p w14:paraId="2AAA018F" w14:textId="77777777" w:rsidR="00331070" w:rsidRDefault="005C469B">
      <w:pPr>
        <w:pStyle w:val="TOC3"/>
        <w:tabs>
          <w:tab w:val="right" w:leader="dot" w:pos="9350"/>
        </w:tabs>
        <w:rPr>
          <w:del w:id="676" w:author="Laurence Golding" w:date="2019-05-11T06:51:00Z"/>
          <w:rFonts w:asciiTheme="minorHAnsi" w:eastAsiaTheme="minorEastAsia" w:hAnsiTheme="minorHAnsi" w:cstheme="minorBidi"/>
          <w:noProof/>
          <w:sz w:val="22"/>
          <w:szCs w:val="22"/>
        </w:rPr>
      </w:pPr>
      <w:del w:id="677" w:author="Laurence Golding" w:date="2019-05-11T06:51:00Z">
        <w:r>
          <w:fldChar w:fldCharType="begin"/>
        </w:r>
        <w:r>
          <w:delInstrText xml:space="preserve"> HYPERLINK \l "_Toc516224965" </w:delInstrText>
        </w:r>
        <w:r>
          <w:fldChar w:fldCharType="separate"/>
        </w:r>
        <w:r w:rsidR="00331070" w:rsidRPr="00174A5F">
          <w:rPr>
            <w:rStyle w:val="Hyperlink"/>
            <w:noProof/>
          </w:rPr>
          <w:delText>3.37.1 General</w:delText>
        </w:r>
        <w:r w:rsidR="00331070">
          <w:rPr>
            <w:noProof/>
            <w:webHidden/>
          </w:rPr>
          <w:tab/>
        </w:r>
        <w:r w:rsidR="00331070">
          <w:rPr>
            <w:noProof/>
            <w:webHidden/>
          </w:rPr>
          <w:fldChar w:fldCharType="begin"/>
        </w:r>
        <w:r w:rsidR="00331070">
          <w:rPr>
            <w:noProof/>
            <w:webHidden/>
          </w:rPr>
          <w:delInstrText xml:space="preserve"> PAGEREF _Toc516224965 \h </w:delInstrText>
        </w:r>
        <w:r w:rsidR="00331070">
          <w:rPr>
            <w:noProof/>
            <w:webHidden/>
          </w:rPr>
        </w:r>
        <w:r w:rsidR="00331070">
          <w:rPr>
            <w:noProof/>
            <w:webHidden/>
          </w:rPr>
          <w:fldChar w:fldCharType="separate"/>
        </w:r>
        <w:r w:rsidR="00331070">
          <w:rPr>
            <w:noProof/>
            <w:webHidden/>
          </w:rPr>
          <w:delText>110</w:delText>
        </w:r>
        <w:r w:rsidR="00331070">
          <w:rPr>
            <w:noProof/>
            <w:webHidden/>
          </w:rPr>
          <w:fldChar w:fldCharType="end"/>
        </w:r>
        <w:r>
          <w:rPr>
            <w:noProof/>
          </w:rPr>
          <w:fldChar w:fldCharType="end"/>
        </w:r>
      </w:del>
    </w:p>
    <w:p w14:paraId="570AA72F" w14:textId="77777777" w:rsidR="00331070" w:rsidRDefault="005C469B">
      <w:pPr>
        <w:pStyle w:val="TOC3"/>
        <w:tabs>
          <w:tab w:val="right" w:leader="dot" w:pos="9350"/>
        </w:tabs>
        <w:rPr>
          <w:del w:id="678" w:author="Laurence Golding" w:date="2019-05-11T06:51:00Z"/>
          <w:rFonts w:asciiTheme="minorHAnsi" w:eastAsiaTheme="minorEastAsia" w:hAnsiTheme="minorHAnsi" w:cstheme="minorBidi"/>
          <w:noProof/>
          <w:sz w:val="22"/>
          <w:szCs w:val="22"/>
        </w:rPr>
      </w:pPr>
      <w:del w:id="679" w:author="Laurence Golding" w:date="2019-05-11T06:51:00Z">
        <w:r>
          <w:fldChar w:fldCharType="begin"/>
        </w:r>
        <w:r>
          <w:delInstrText xml:space="preserve"> HYPERLINK \l "_Toc516224966" </w:delInstrText>
        </w:r>
        <w:r>
          <w:fldChar w:fldCharType="separate"/>
        </w:r>
        <w:r w:rsidR="00331070" w:rsidRPr="00174A5F">
          <w:rPr>
            <w:rStyle w:val="Hyperlink"/>
            <w:noProof/>
          </w:rPr>
          <w:delText>3.37.2 enabled property</w:delText>
        </w:r>
        <w:r w:rsidR="00331070">
          <w:rPr>
            <w:noProof/>
            <w:webHidden/>
          </w:rPr>
          <w:tab/>
        </w:r>
        <w:r w:rsidR="00331070">
          <w:rPr>
            <w:noProof/>
            <w:webHidden/>
          </w:rPr>
          <w:fldChar w:fldCharType="begin"/>
        </w:r>
        <w:r w:rsidR="00331070">
          <w:rPr>
            <w:noProof/>
            <w:webHidden/>
          </w:rPr>
          <w:delInstrText xml:space="preserve"> PAGEREF _Toc516224966 \h </w:delInstrText>
        </w:r>
        <w:r w:rsidR="00331070">
          <w:rPr>
            <w:noProof/>
            <w:webHidden/>
          </w:rPr>
        </w:r>
        <w:r w:rsidR="00331070">
          <w:rPr>
            <w:noProof/>
            <w:webHidden/>
          </w:rPr>
          <w:fldChar w:fldCharType="separate"/>
        </w:r>
        <w:r w:rsidR="00331070">
          <w:rPr>
            <w:noProof/>
            <w:webHidden/>
          </w:rPr>
          <w:delText>111</w:delText>
        </w:r>
        <w:r w:rsidR="00331070">
          <w:rPr>
            <w:noProof/>
            <w:webHidden/>
          </w:rPr>
          <w:fldChar w:fldCharType="end"/>
        </w:r>
        <w:r>
          <w:rPr>
            <w:noProof/>
          </w:rPr>
          <w:fldChar w:fldCharType="end"/>
        </w:r>
      </w:del>
    </w:p>
    <w:p w14:paraId="4EBCA6EA" w14:textId="77777777" w:rsidR="00331070" w:rsidRDefault="005C469B">
      <w:pPr>
        <w:pStyle w:val="TOC3"/>
        <w:tabs>
          <w:tab w:val="right" w:leader="dot" w:pos="9350"/>
        </w:tabs>
        <w:rPr>
          <w:del w:id="680" w:author="Laurence Golding" w:date="2019-05-11T06:51:00Z"/>
          <w:rFonts w:asciiTheme="minorHAnsi" w:eastAsiaTheme="minorEastAsia" w:hAnsiTheme="minorHAnsi" w:cstheme="minorBidi"/>
          <w:noProof/>
          <w:sz w:val="22"/>
          <w:szCs w:val="22"/>
        </w:rPr>
      </w:pPr>
      <w:del w:id="681" w:author="Laurence Golding" w:date="2019-05-11T06:51:00Z">
        <w:r>
          <w:fldChar w:fldCharType="begin"/>
        </w:r>
        <w:r>
          <w:delInstrText xml:space="preserve"> HYPERLINK \l "_Toc516224967" </w:delInstrText>
        </w:r>
        <w:r>
          <w:fldChar w:fldCharType="separate"/>
        </w:r>
        <w:r w:rsidR="00331070" w:rsidRPr="00174A5F">
          <w:rPr>
            <w:rStyle w:val="Hyperlink"/>
            <w:noProof/>
          </w:rPr>
          <w:delText>3.37.3 defaultLevel property</w:delText>
        </w:r>
        <w:r w:rsidR="00331070">
          <w:rPr>
            <w:noProof/>
            <w:webHidden/>
          </w:rPr>
          <w:tab/>
        </w:r>
        <w:r w:rsidR="00331070">
          <w:rPr>
            <w:noProof/>
            <w:webHidden/>
          </w:rPr>
          <w:fldChar w:fldCharType="begin"/>
        </w:r>
        <w:r w:rsidR="00331070">
          <w:rPr>
            <w:noProof/>
            <w:webHidden/>
          </w:rPr>
          <w:delInstrText xml:space="preserve"> PAGEREF _Toc516224967 \h </w:delInstrText>
        </w:r>
        <w:r w:rsidR="00331070">
          <w:rPr>
            <w:noProof/>
            <w:webHidden/>
          </w:rPr>
        </w:r>
        <w:r w:rsidR="00331070">
          <w:rPr>
            <w:noProof/>
            <w:webHidden/>
          </w:rPr>
          <w:fldChar w:fldCharType="separate"/>
        </w:r>
        <w:r w:rsidR="00331070">
          <w:rPr>
            <w:noProof/>
            <w:webHidden/>
          </w:rPr>
          <w:delText>111</w:delText>
        </w:r>
        <w:r w:rsidR="00331070">
          <w:rPr>
            <w:noProof/>
            <w:webHidden/>
          </w:rPr>
          <w:fldChar w:fldCharType="end"/>
        </w:r>
        <w:r>
          <w:rPr>
            <w:noProof/>
          </w:rPr>
          <w:fldChar w:fldCharType="end"/>
        </w:r>
      </w:del>
    </w:p>
    <w:p w14:paraId="365C4DFA" w14:textId="77777777" w:rsidR="00331070" w:rsidRDefault="005C469B">
      <w:pPr>
        <w:pStyle w:val="TOC3"/>
        <w:tabs>
          <w:tab w:val="right" w:leader="dot" w:pos="9350"/>
        </w:tabs>
        <w:rPr>
          <w:del w:id="682" w:author="Laurence Golding" w:date="2019-05-11T06:51:00Z"/>
          <w:rFonts w:asciiTheme="minorHAnsi" w:eastAsiaTheme="minorEastAsia" w:hAnsiTheme="minorHAnsi" w:cstheme="minorBidi"/>
          <w:noProof/>
          <w:sz w:val="22"/>
          <w:szCs w:val="22"/>
        </w:rPr>
      </w:pPr>
      <w:del w:id="683" w:author="Laurence Golding" w:date="2019-05-11T06:51:00Z">
        <w:r>
          <w:fldChar w:fldCharType="begin"/>
        </w:r>
        <w:r>
          <w:delInstrText xml:space="preserve"> HYPERLINK \l "_Toc516224968" </w:delInstrText>
        </w:r>
        <w:r>
          <w:fldChar w:fldCharType="separate"/>
        </w:r>
        <w:r w:rsidR="00331070" w:rsidRPr="00174A5F">
          <w:rPr>
            <w:rStyle w:val="Hyperlink"/>
            <w:noProof/>
          </w:rPr>
          <w:delText>3.37.4 parameters property</w:delText>
        </w:r>
        <w:r w:rsidR="00331070">
          <w:rPr>
            <w:noProof/>
            <w:webHidden/>
          </w:rPr>
          <w:tab/>
        </w:r>
        <w:r w:rsidR="00331070">
          <w:rPr>
            <w:noProof/>
            <w:webHidden/>
          </w:rPr>
          <w:fldChar w:fldCharType="begin"/>
        </w:r>
        <w:r w:rsidR="00331070">
          <w:rPr>
            <w:noProof/>
            <w:webHidden/>
          </w:rPr>
          <w:delInstrText xml:space="preserve"> PAGEREF _Toc516224968 \h </w:delInstrText>
        </w:r>
        <w:r w:rsidR="00331070">
          <w:rPr>
            <w:noProof/>
            <w:webHidden/>
          </w:rPr>
        </w:r>
        <w:r w:rsidR="00331070">
          <w:rPr>
            <w:noProof/>
            <w:webHidden/>
          </w:rPr>
          <w:fldChar w:fldCharType="separate"/>
        </w:r>
        <w:r w:rsidR="00331070">
          <w:rPr>
            <w:noProof/>
            <w:webHidden/>
          </w:rPr>
          <w:delText>111</w:delText>
        </w:r>
        <w:r w:rsidR="00331070">
          <w:rPr>
            <w:noProof/>
            <w:webHidden/>
          </w:rPr>
          <w:fldChar w:fldCharType="end"/>
        </w:r>
        <w:r>
          <w:rPr>
            <w:noProof/>
          </w:rPr>
          <w:fldChar w:fldCharType="end"/>
        </w:r>
      </w:del>
    </w:p>
    <w:p w14:paraId="0E284A0A" w14:textId="77777777" w:rsidR="00331070" w:rsidRDefault="005C469B">
      <w:pPr>
        <w:pStyle w:val="TOC2"/>
        <w:tabs>
          <w:tab w:val="right" w:leader="dot" w:pos="9350"/>
        </w:tabs>
        <w:rPr>
          <w:del w:id="684" w:author="Laurence Golding" w:date="2019-05-11T06:51:00Z"/>
          <w:rFonts w:asciiTheme="minorHAnsi" w:eastAsiaTheme="minorEastAsia" w:hAnsiTheme="minorHAnsi" w:cstheme="minorBidi"/>
          <w:noProof/>
          <w:sz w:val="22"/>
          <w:szCs w:val="22"/>
        </w:rPr>
      </w:pPr>
      <w:del w:id="685" w:author="Laurence Golding" w:date="2019-05-11T06:51:00Z">
        <w:r>
          <w:fldChar w:fldCharType="begin"/>
        </w:r>
        <w:r>
          <w:delInstrText xml:space="preserve"> HYPERLINK \l "_Toc516224969" </w:delInstrText>
        </w:r>
        <w:r>
          <w:fldChar w:fldCharType="separate"/>
        </w:r>
        <w:r w:rsidR="00331070" w:rsidRPr="00174A5F">
          <w:rPr>
            <w:rStyle w:val="Hyperlink"/>
            <w:noProof/>
          </w:rPr>
          <w:delText>3.38 fix object</w:delText>
        </w:r>
        <w:r w:rsidR="00331070">
          <w:rPr>
            <w:noProof/>
            <w:webHidden/>
          </w:rPr>
          <w:tab/>
        </w:r>
        <w:r w:rsidR="00331070">
          <w:rPr>
            <w:noProof/>
            <w:webHidden/>
          </w:rPr>
          <w:fldChar w:fldCharType="begin"/>
        </w:r>
        <w:r w:rsidR="00331070">
          <w:rPr>
            <w:noProof/>
            <w:webHidden/>
          </w:rPr>
          <w:delInstrText xml:space="preserve"> PAGEREF _Toc516224969 \h </w:delInstrText>
        </w:r>
        <w:r w:rsidR="00331070">
          <w:rPr>
            <w:noProof/>
            <w:webHidden/>
          </w:rPr>
        </w:r>
        <w:r w:rsidR="00331070">
          <w:rPr>
            <w:noProof/>
            <w:webHidden/>
          </w:rPr>
          <w:fldChar w:fldCharType="separate"/>
        </w:r>
        <w:r w:rsidR="00331070">
          <w:rPr>
            <w:noProof/>
            <w:webHidden/>
          </w:rPr>
          <w:delText>111</w:delText>
        </w:r>
        <w:r w:rsidR="00331070">
          <w:rPr>
            <w:noProof/>
            <w:webHidden/>
          </w:rPr>
          <w:fldChar w:fldCharType="end"/>
        </w:r>
        <w:r>
          <w:rPr>
            <w:noProof/>
          </w:rPr>
          <w:fldChar w:fldCharType="end"/>
        </w:r>
      </w:del>
    </w:p>
    <w:p w14:paraId="3AAD096C" w14:textId="77777777" w:rsidR="00331070" w:rsidRDefault="005C469B">
      <w:pPr>
        <w:pStyle w:val="TOC3"/>
        <w:tabs>
          <w:tab w:val="right" w:leader="dot" w:pos="9350"/>
        </w:tabs>
        <w:rPr>
          <w:del w:id="686" w:author="Laurence Golding" w:date="2019-05-11T06:51:00Z"/>
          <w:rFonts w:asciiTheme="minorHAnsi" w:eastAsiaTheme="minorEastAsia" w:hAnsiTheme="minorHAnsi" w:cstheme="minorBidi"/>
          <w:noProof/>
          <w:sz w:val="22"/>
          <w:szCs w:val="22"/>
        </w:rPr>
      </w:pPr>
      <w:del w:id="687" w:author="Laurence Golding" w:date="2019-05-11T06:51:00Z">
        <w:r>
          <w:fldChar w:fldCharType="begin"/>
        </w:r>
        <w:r>
          <w:delInstrText xml:space="preserve"> HYPERLINK \l "_Toc516224970" </w:delInstrText>
        </w:r>
        <w:r>
          <w:fldChar w:fldCharType="separate"/>
        </w:r>
        <w:r w:rsidR="00331070" w:rsidRPr="00174A5F">
          <w:rPr>
            <w:rStyle w:val="Hyperlink"/>
            <w:noProof/>
          </w:rPr>
          <w:delText>3.38.1 General</w:delText>
        </w:r>
        <w:r w:rsidR="00331070">
          <w:rPr>
            <w:noProof/>
            <w:webHidden/>
          </w:rPr>
          <w:tab/>
        </w:r>
        <w:r w:rsidR="00331070">
          <w:rPr>
            <w:noProof/>
            <w:webHidden/>
          </w:rPr>
          <w:fldChar w:fldCharType="begin"/>
        </w:r>
        <w:r w:rsidR="00331070">
          <w:rPr>
            <w:noProof/>
            <w:webHidden/>
          </w:rPr>
          <w:delInstrText xml:space="preserve"> PAGEREF _Toc516224970 \h </w:delInstrText>
        </w:r>
        <w:r w:rsidR="00331070">
          <w:rPr>
            <w:noProof/>
            <w:webHidden/>
          </w:rPr>
        </w:r>
        <w:r w:rsidR="00331070">
          <w:rPr>
            <w:noProof/>
            <w:webHidden/>
          </w:rPr>
          <w:fldChar w:fldCharType="separate"/>
        </w:r>
        <w:r w:rsidR="00331070">
          <w:rPr>
            <w:noProof/>
            <w:webHidden/>
          </w:rPr>
          <w:delText>111</w:delText>
        </w:r>
        <w:r w:rsidR="00331070">
          <w:rPr>
            <w:noProof/>
            <w:webHidden/>
          </w:rPr>
          <w:fldChar w:fldCharType="end"/>
        </w:r>
        <w:r>
          <w:rPr>
            <w:noProof/>
          </w:rPr>
          <w:fldChar w:fldCharType="end"/>
        </w:r>
      </w:del>
    </w:p>
    <w:p w14:paraId="1B4F3905" w14:textId="77777777" w:rsidR="00331070" w:rsidRDefault="005C469B">
      <w:pPr>
        <w:pStyle w:val="TOC3"/>
        <w:tabs>
          <w:tab w:val="right" w:leader="dot" w:pos="9350"/>
        </w:tabs>
        <w:rPr>
          <w:del w:id="688" w:author="Laurence Golding" w:date="2019-05-11T06:51:00Z"/>
          <w:rFonts w:asciiTheme="minorHAnsi" w:eastAsiaTheme="minorEastAsia" w:hAnsiTheme="minorHAnsi" w:cstheme="minorBidi"/>
          <w:noProof/>
          <w:sz w:val="22"/>
          <w:szCs w:val="22"/>
        </w:rPr>
      </w:pPr>
      <w:del w:id="689" w:author="Laurence Golding" w:date="2019-05-11T06:51:00Z">
        <w:r>
          <w:fldChar w:fldCharType="begin"/>
        </w:r>
        <w:r>
          <w:delInstrText xml:space="preserve"> HYPERLINK \l "_Toc516224971" </w:delInstrText>
        </w:r>
        <w:r>
          <w:fldChar w:fldCharType="separate"/>
        </w:r>
        <w:r w:rsidR="00331070" w:rsidRPr="00174A5F">
          <w:rPr>
            <w:rStyle w:val="Hyperlink"/>
            <w:noProof/>
          </w:rPr>
          <w:delText>3.38.2 description property</w:delText>
        </w:r>
        <w:r w:rsidR="00331070">
          <w:rPr>
            <w:noProof/>
            <w:webHidden/>
          </w:rPr>
          <w:tab/>
        </w:r>
        <w:r w:rsidR="00331070">
          <w:rPr>
            <w:noProof/>
            <w:webHidden/>
          </w:rPr>
          <w:fldChar w:fldCharType="begin"/>
        </w:r>
        <w:r w:rsidR="00331070">
          <w:rPr>
            <w:noProof/>
            <w:webHidden/>
          </w:rPr>
          <w:delInstrText xml:space="preserve"> PAGEREF _Toc516224971 \h </w:delInstrText>
        </w:r>
        <w:r w:rsidR="00331070">
          <w:rPr>
            <w:noProof/>
            <w:webHidden/>
          </w:rPr>
        </w:r>
        <w:r w:rsidR="00331070">
          <w:rPr>
            <w:noProof/>
            <w:webHidden/>
          </w:rPr>
          <w:fldChar w:fldCharType="separate"/>
        </w:r>
        <w:r w:rsidR="00331070">
          <w:rPr>
            <w:noProof/>
            <w:webHidden/>
          </w:rPr>
          <w:delText>112</w:delText>
        </w:r>
        <w:r w:rsidR="00331070">
          <w:rPr>
            <w:noProof/>
            <w:webHidden/>
          </w:rPr>
          <w:fldChar w:fldCharType="end"/>
        </w:r>
        <w:r>
          <w:rPr>
            <w:noProof/>
          </w:rPr>
          <w:fldChar w:fldCharType="end"/>
        </w:r>
      </w:del>
    </w:p>
    <w:p w14:paraId="494B44EA" w14:textId="77777777" w:rsidR="00331070" w:rsidRDefault="005C469B">
      <w:pPr>
        <w:pStyle w:val="TOC3"/>
        <w:tabs>
          <w:tab w:val="right" w:leader="dot" w:pos="9350"/>
        </w:tabs>
        <w:rPr>
          <w:del w:id="690" w:author="Laurence Golding" w:date="2019-05-11T06:51:00Z"/>
          <w:rFonts w:asciiTheme="minorHAnsi" w:eastAsiaTheme="minorEastAsia" w:hAnsiTheme="minorHAnsi" w:cstheme="minorBidi"/>
          <w:noProof/>
          <w:sz w:val="22"/>
          <w:szCs w:val="22"/>
        </w:rPr>
      </w:pPr>
      <w:del w:id="691" w:author="Laurence Golding" w:date="2019-05-11T06:51:00Z">
        <w:r>
          <w:fldChar w:fldCharType="begin"/>
        </w:r>
        <w:r>
          <w:delInstrText xml:space="preserve"> HYPERLINK \l "_Toc516224972" </w:delInstrText>
        </w:r>
        <w:r>
          <w:fldChar w:fldCharType="separate"/>
        </w:r>
        <w:r w:rsidR="00331070" w:rsidRPr="00174A5F">
          <w:rPr>
            <w:rStyle w:val="Hyperlink"/>
            <w:noProof/>
          </w:rPr>
          <w:delText>3.38.3 fileChanges property</w:delText>
        </w:r>
        <w:r w:rsidR="00331070">
          <w:rPr>
            <w:noProof/>
            <w:webHidden/>
          </w:rPr>
          <w:tab/>
        </w:r>
        <w:r w:rsidR="00331070">
          <w:rPr>
            <w:noProof/>
            <w:webHidden/>
          </w:rPr>
          <w:fldChar w:fldCharType="begin"/>
        </w:r>
        <w:r w:rsidR="00331070">
          <w:rPr>
            <w:noProof/>
            <w:webHidden/>
          </w:rPr>
          <w:delInstrText xml:space="preserve"> PAGEREF _Toc516224972 \h </w:delInstrText>
        </w:r>
        <w:r w:rsidR="00331070">
          <w:rPr>
            <w:noProof/>
            <w:webHidden/>
          </w:rPr>
        </w:r>
        <w:r w:rsidR="00331070">
          <w:rPr>
            <w:noProof/>
            <w:webHidden/>
          </w:rPr>
          <w:fldChar w:fldCharType="separate"/>
        </w:r>
        <w:r w:rsidR="00331070">
          <w:rPr>
            <w:noProof/>
            <w:webHidden/>
          </w:rPr>
          <w:delText>112</w:delText>
        </w:r>
        <w:r w:rsidR="00331070">
          <w:rPr>
            <w:noProof/>
            <w:webHidden/>
          </w:rPr>
          <w:fldChar w:fldCharType="end"/>
        </w:r>
        <w:r>
          <w:rPr>
            <w:noProof/>
          </w:rPr>
          <w:fldChar w:fldCharType="end"/>
        </w:r>
      </w:del>
    </w:p>
    <w:p w14:paraId="679FA583" w14:textId="77777777" w:rsidR="00331070" w:rsidRDefault="005C469B">
      <w:pPr>
        <w:pStyle w:val="TOC2"/>
        <w:tabs>
          <w:tab w:val="right" w:leader="dot" w:pos="9350"/>
        </w:tabs>
        <w:rPr>
          <w:del w:id="692" w:author="Laurence Golding" w:date="2019-05-11T06:51:00Z"/>
          <w:rFonts w:asciiTheme="minorHAnsi" w:eastAsiaTheme="minorEastAsia" w:hAnsiTheme="minorHAnsi" w:cstheme="minorBidi"/>
          <w:noProof/>
          <w:sz w:val="22"/>
          <w:szCs w:val="22"/>
        </w:rPr>
      </w:pPr>
      <w:del w:id="693" w:author="Laurence Golding" w:date="2019-05-11T06:51:00Z">
        <w:r>
          <w:fldChar w:fldCharType="begin"/>
        </w:r>
        <w:r>
          <w:delInstrText xml:space="preserve"> HYPERLINK \l "_Toc516224973" </w:delInstrText>
        </w:r>
        <w:r>
          <w:fldChar w:fldCharType="separate"/>
        </w:r>
        <w:r w:rsidR="00331070" w:rsidRPr="00174A5F">
          <w:rPr>
            <w:rStyle w:val="Hyperlink"/>
            <w:noProof/>
          </w:rPr>
          <w:delText>3.39 fileChange object</w:delText>
        </w:r>
        <w:r w:rsidR="00331070">
          <w:rPr>
            <w:noProof/>
            <w:webHidden/>
          </w:rPr>
          <w:tab/>
        </w:r>
        <w:r w:rsidR="00331070">
          <w:rPr>
            <w:noProof/>
            <w:webHidden/>
          </w:rPr>
          <w:fldChar w:fldCharType="begin"/>
        </w:r>
        <w:r w:rsidR="00331070">
          <w:rPr>
            <w:noProof/>
            <w:webHidden/>
          </w:rPr>
          <w:delInstrText xml:space="preserve"> PAGEREF _Toc516224973 \h </w:delInstrText>
        </w:r>
        <w:r w:rsidR="00331070">
          <w:rPr>
            <w:noProof/>
            <w:webHidden/>
          </w:rPr>
        </w:r>
        <w:r w:rsidR="00331070">
          <w:rPr>
            <w:noProof/>
            <w:webHidden/>
          </w:rPr>
          <w:fldChar w:fldCharType="separate"/>
        </w:r>
        <w:r w:rsidR="00331070">
          <w:rPr>
            <w:noProof/>
            <w:webHidden/>
          </w:rPr>
          <w:delText>112</w:delText>
        </w:r>
        <w:r w:rsidR="00331070">
          <w:rPr>
            <w:noProof/>
            <w:webHidden/>
          </w:rPr>
          <w:fldChar w:fldCharType="end"/>
        </w:r>
        <w:r>
          <w:rPr>
            <w:noProof/>
          </w:rPr>
          <w:fldChar w:fldCharType="end"/>
        </w:r>
      </w:del>
    </w:p>
    <w:p w14:paraId="729D90FE" w14:textId="77777777" w:rsidR="00331070" w:rsidRDefault="005C469B">
      <w:pPr>
        <w:pStyle w:val="TOC3"/>
        <w:tabs>
          <w:tab w:val="right" w:leader="dot" w:pos="9350"/>
        </w:tabs>
        <w:rPr>
          <w:del w:id="694" w:author="Laurence Golding" w:date="2019-05-11T06:51:00Z"/>
          <w:rFonts w:asciiTheme="minorHAnsi" w:eastAsiaTheme="minorEastAsia" w:hAnsiTheme="minorHAnsi" w:cstheme="minorBidi"/>
          <w:noProof/>
          <w:sz w:val="22"/>
          <w:szCs w:val="22"/>
        </w:rPr>
      </w:pPr>
      <w:del w:id="695" w:author="Laurence Golding" w:date="2019-05-11T06:51:00Z">
        <w:r>
          <w:fldChar w:fldCharType="begin"/>
        </w:r>
        <w:r>
          <w:delInstrText xml:space="preserve"> HYPERLINK \l "_Toc516224974" </w:delInstrText>
        </w:r>
        <w:r>
          <w:fldChar w:fldCharType="separate"/>
        </w:r>
        <w:r w:rsidR="00331070" w:rsidRPr="00174A5F">
          <w:rPr>
            <w:rStyle w:val="Hyperlink"/>
            <w:noProof/>
          </w:rPr>
          <w:delText>3.39.1 General</w:delText>
        </w:r>
        <w:r w:rsidR="00331070">
          <w:rPr>
            <w:noProof/>
            <w:webHidden/>
          </w:rPr>
          <w:tab/>
        </w:r>
        <w:r w:rsidR="00331070">
          <w:rPr>
            <w:noProof/>
            <w:webHidden/>
          </w:rPr>
          <w:fldChar w:fldCharType="begin"/>
        </w:r>
        <w:r w:rsidR="00331070">
          <w:rPr>
            <w:noProof/>
            <w:webHidden/>
          </w:rPr>
          <w:delInstrText xml:space="preserve"> PAGEREF _Toc516224974 \h </w:delInstrText>
        </w:r>
        <w:r w:rsidR="00331070">
          <w:rPr>
            <w:noProof/>
            <w:webHidden/>
          </w:rPr>
        </w:r>
        <w:r w:rsidR="00331070">
          <w:rPr>
            <w:noProof/>
            <w:webHidden/>
          </w:rPr>
          <w:fldChar w:fldCharType="separate"/>
        </w:r>
        <w:r w:rsidR="00331070">
          <w:rPr>
            <w:noProof/>
            <w:webHidden/>
          </w:rPr>
          <w:delText>112</w:delText>
        </w:r>
        <w:r w:rsidR="00331070">
          <w:rPr>
            <w:noProof/>
            <w:webHidden/>
          </w:rPr>
          <w:fldChar w:fldCharType="end"/>
        </w:r>
        <w:r>
          <w:rPr>
            <w:noProof/>
          </w:rPr>
          <w:fldChar w:fldCharType="end"/>
        </w:r>
      </w:del>
    </w:p>
    <w:p w14:paraId="21D04A86" w14:textId="77777777" w:rsidR="00331070" w:rsidRDefault="005C469B">
      <w:pPr>
        <w:pStyle w:val="TOC3"/>
        <w:tabs>
          <w:tab w:val="right" w:leader="dot" w:pos="9350"/>
        </w:tabs>
        <w:rPr>
          <w:del w:id="696" w:author="Laurence Golding" w:date="2019-05-11T06:51:00Z"/>
          <w:rFonts w:asciiTheme="minorHAnsi" w:eastAsiaTheme="minorEastAsia" w:hAnsiTheme="minorHAnsi" w:cstheme="minorBidi"/>
          <w:noProof/>
          <w:sz w:val="22"/>
          <w:szCs w:val="22"/>
        </w:rPr>
      </w:pPr>
      <w:del w:id="697" w:author="Laurence Golding" w:date="2019-05-11T06:51:00Z">
        <w:r>
          <w:fldChar w:fldCharType="begin"/>
        </w:r>
        <w:r>
          <w:delInstrText xml:space="preserve"> HYPERLINK \l "_Toc516224975" </w:delInstrText>
        </w:r>
        <w:r>
          <w:fldChar w:fldCharType="separate"/>
        </w:r>
        <w:r w:rsidR="00331070" w:rsidRPr="00174A5F">
          <w:rPr>
            <w:rStyle w:val="Hyperlink"/>
            <w:noProof/>
          </w:rPr>
          <w:delText>3.39.2 fileLocation property</w:delText>
        </w:r>
        <w:r w:rsidR="00331070">
          <w:rPr>
            <w:noProof/>
            <w:webHidden/>
          </w:rPr>
          <w:tab/>
        </w:r>
        <w:r w:rsidR="00331070">
          <w:rPr>
            <w:noProof/>
            <w:webHidden/>
          </w:rPr>
          <w:fldChar w:fldCharType="begin"/>
        </w:r>
        <w:r w:rsidR="00331070">
          <w:rPr>
            <w:noProof/>
            <w:webHidden/>
          </w:rPr>
          <w:delInstrText xml:space="preserve"> PAGEREF _Toc516224975 \h </w:delInstrText>
        </w:r>
        <w:r w:rsidR="00331070">
          <w:rPr>
            <w:noProof/>
            <w:webHidden/>
          </w:rPr>
        </w:r>
        <w:r w:rsidR="00331070">
          <w:rPr>
            <w:noProof/>
            <w:webHidden/>
          </w:rPr>
          <w:fldChar w:fldCharType="separate"/>
        </w:r>
        <w:r w:rsidR="00331070">
          <w:rPr>
            <w:noProof/>
            <w:webHidden/>
          </w:rPr>
          <w:delText>113</w:delText>
        </w:r>
        <w:r w:rsidR="00331070">
          <w:rPr>
            <w:noProof/>
            <w:webHidden/>
          </w:rPr>
          <w:fldChar w:fldCharType="end"/>
        </w:r>
        <w:r>
          <w:rPr>
            <w:noProof/>
          </w:rPr>
          <w:fldChar w:fldCharType="end"/>
        </w:r>
      </w:del>
    </w:p>
    <w:p w14:paraId="4EC7C009" w14:textId="77777777" w:rsidR="00331070" w:rsidRDefault="005C469B">
      <w:pPr>
        <w:pStyle w:val="TOC3"/>
        <w:tabs>
          <w:tab w:val="right" w:leader="dot" w:pos="9350"/>
        </w:tabs>
        <w:rPr>
          <w:del w:id="698" w:author="Laurence Golding" w:date="2019-05-11T06:51:00Z"/>
          <w:rFonts w:asciiTheme="minorHAnsi" w:eastAsiaTheme="minorEastAsia" w:hAnsiTheme="minorHAnsi" w:cstheme="minorBidi"/>
          <w:noProof/>
          <w:sz w:val="22"/>
          <w:szCs w:val="22"/>
        </w:rPr>
      </w:pPr>
      <w:del w:id="699" w:author="Laurence Golding" w:date="2019-05-11T06:51:00Z">
        <w:r>
          <w:fldChar w:fldCharType="begin"/>
        </w:r>
        <w:r>
          <w:delInstrText xml:space="preserve"> HYPERLINK \l "_Toc516224976" </w:delInstrText>
        </w:r>
        <w:r>
          <w:fldChar w:fldCharType="separate"/>
        </w:r>
        <w:r w:rsidR="00331070" w:rsidRPr="00174A5F">
          <w:rPr>
            <w:rStyle w:val="Hyperlink"/>
            <w:noProof/>
          </w:rPr>
          <w:delText>3.39.3 replacements property</w:delText>
        </w:r>
        <w:r w:rsidR="00331070">
          <w:rPr>
            <w:noProof/>
            <w:webHidden/>
          </w:rPr>
          <w:tab/>
        </w:r>
        <w:r w:rsidR="00331070">
          <w:rPr>
            <w:noProof/>
            <w:webHidden/>
          </w:rPr>
          <w:fldChar w:fldCharType="begin"/>
        </w:r>
        <w:r w:rsidR="00331070">
          <w:rPr>
            <w:noProof/>
            <w:webHidden/>
          </w:rPr>
          <w:delInstrText xml:space="preserve"> PAGEREF _Toc516224976 \h </w:delInstrText>
        </w:r>
        <w:r w:rsidR="00331070">
          <w:rPr>
            <w:noProof/>
            <w:webHidden/>
          </w:rPr>
        </w:r>
        <w:r w:rsidR="00331070">
          <w:rPr>
            <w:noProof/>
            <w:webHidden/>
          </w:rPr>
          <w:fldChar w:fldCharType="separate"/>
        </w:r>
        <w:r w:rsidR="00331070">
          <w:rPr>
            <w:noProof/>
            <w:webHidden/>
          </w:rPr>
          <w:delText>113</w:delText>
        </w:r>
        <w:r w:rsidR="00331070">
          <w:rPr>
            <w:noProof/>
            <w:webHidden/>
          </w:rPr>
          <w:fldChar w:fldCharType="end"/>
        </w:r>
        <w:r>
          <w:rPr>
            <w:noProof/>
          </w:rPr>
          <w:fldChar w:fldCharType="end"/>
        </w:r>
      </w:del>
    </w:p>
    <w:p w14:paraId="601EEC70" w14:textId="77777777" w:rsidR="00331070" w:rsidRDefault="005C469B">
      <w:pPr>
        <w:pStyle w:val="TOC2"/>
        <w:tabs>
          <w:tab w:val="right" w:leader="dot" w:pos="9350"/>
        </w:tabs>
        <w:rPr>
          <w:del w:id="700" w:author="Laurence Golding" w:date="2019-05-11T06:51:00Z"/>
          <w:rFonts w:asciiTheme="minorHAnsi" w:eastAsiaTheme="minorEastAsia" w:hAnsiTheme="minorHAnsi" w:cstheme="minorBidi"/>
          <w:noProof/>
          <w:sz w:val="22"/>
          <w:szCs w:val="22"/>
        </w:rPr>
      </w:pPr>
      <w:del w:id="701" w:author="Laurence Golding" w:date="2019-05-11T06:51:00Z">
        <w:r>
          <w:fldChar w:fldCharType="begin"/>
        </w:r>
        <w:r>
          <w:delInstrText xml:space="preserve"> HYPERLINK \l "_Toc516224977" </w:delInstrText>
        </w:r>
        <w:r>
          <w:fldChar w:fldCharType="separate"/>
        </w:r>
        <w:r w:rsidR="00331070" w:rsidRPr="00174A5F">
          <w:rPr>
            <w:rStyle w:val="Hyperlink"/>
            <w:noProof/>
          </w:rPr>
          <w:delText>3.40 replacement object</w:delText>
        </w:r>
        <w:r w:rsidR="00331070">
          <w:rPr>
            <w:noProof/>
            <w:webHidden/>
          </w:rPr>
          <w:tab/>
        </w:r>
        <w:r w:rsidR="00331070">
          <w:rPr>
            <w:noProof/>
            <w:webHidden/>
          </w:rPr>
          <w:fldChar w:fldCharType="begin"/>
        </w:r>
        <w:r w:rsidR="00331070">
          <w:rPr>
            <w:noProof/>
            <w:webHidden/>
          </w:rPr>
          <w:delInstrText xml:space="preserve"> PAGEREF _Toc516224977 \h </w:delInstrText>
        </w:r>
        <w:r w:rsidR="00331070">
          <w:rPr>
            <w:noProof/>
            <w:webHidden/>
          </w:rPr>
        </w:r>
        <w:r w:rsidR="00331070">
          <w:rPr>
            <w:noProof/>
            <w:webHidden/>
          </w:rPr>
          <w:fldChar w:fldCharType="separate"/>
        </w:r>
        <w:r w:rsidR="00331070">
          <w:rPr>
            <w:noProof/>
            <w:webHidden/>
          </w:rPr>
          <w:delText>113</w:delText>
        </w:r>
        <w:r w:rsidR="00331070">
          <w:rPr>
            <w:noProof/>
            <w:webHidden/>
          </w:rPr>
          <w:fldChar w:fldCharType="end"/>
        </w:r>
        <w:r>
          <w:rPr>
            <w:noProof/>
          </w:rPr>
          <w:fldChar w:fldCharType="end"/>
        </w:r>
      </w:del>
    </w:p>
    <w:p w14:paraId="1D61765B" w14:textId="77777777" w:rsidR="00331070" w:rsidRDefault="005C469B">
      <w:pPr>
        <w:pStyle w:val="TOC3"/>
        <w:tabs>
          <w:tab w:val="right" w:leader="dot" w:pos="9350"/>
        </w:tabs>
        <w:rPr>
          <w:del w:id="702" w:author="Laurence Golding" w:date="2019-05-11T06:51:00Z"/>
          <w:rFonts w:asciiTheme="minorHAnsi" w:eastAsiaTheme="minorEastAsia" w:hAnsiTheme="minorHAnsi" w:cstheme="minorBidi"/>
          <w:noProof/>
          <w:sz w:val="22"/>
          <w:szCs w:val="22"/>
        </w:rPr>
      </w:pPr>
      <w:del w:id="703" w:author="Laurence Golding" w:date="2019-05-11T06:51:00Z">
        <w:r>
          <w:fldChar w:fldCharType="begin"/>
        </w:r>
        <w:r>
          <w:delInstrText xml:space="preserve"> HYPERLINK \l "_Toc516224978" </w:delInstrText>
        </w:r>
        <w:r>
          <w:fldChar w:fldCharType="separate"/>
        </w:r>
        <w:r w:rsidR="00331070" w:rsidRPr="00174A5F">
          <w:rPr>
            <w:rStyle w:val="Hyperlink"/>
            <w:noProof/>
          </w:rPr>
          <w:delText>3.40.1 General</w:delText>
        </w:r>
        <w:r w:rsidR="00331070">
          <w:rPr>
            <w:noProof/>
            <w:webHidden/>
          </w:rPr>
          <w:tab/>
        </w:r>
        <w:r w:rsidR="00331070">
          <w:rPr>
            <w:noProof/>
            <w:webHidden/>
          </w:rPr>
          <w:fldChar w:fldCharType="begin"/>
        </w:r>
        <w:r w:rsidR="00331070">
          <w:rPr>
            <w:noProof/>
            <w:webHidden/>
          </w:rPr>
          <w:delInstrText xml:space="preserve"> PAGEREF _Toc516224978 \h </w:delInstrText>
        </w:r>
        <w:r w:rsidR="00331070">
          <w:rPr>
            <w:noProof/>
            <w:webHidden/>
          </w:rPr>
        </w:r>
        <w:r w:rsidR="00331070">
          <w:rPr>
            <w:noProof/>
            <w:webHidden/>
          </w:rPr>
          <w:fldChar w:fldCharType="separate"/>
        </w:r>
        <w:r w:rsidR="00331070">
          <w:rPr>
            <w:noProof/>
            <w:webHidden/>
          </w:rPr>
          <w:delText>113</w:delText>
        </w:r>
        <w:r w:rsidR="00331070">
          <w:rPr>
            <w:noProof/>
            <w:webHidden/>
          </w:rPr>
          <w:fldChar w:fldCharType="end"/>
        </w:r>
        <w:r>
          <w:rPr>
            <w:noProof/>
          </w:rPr>
          <w:fldChar w:fldCharType="end"/>
        </w:r>
      </w:del>
    </w:p>
    <w:p w14:paraId="3F064997" w14:textId="77777777" w:rsidR="00331070" w:rsidRDefault="005C469B">
      <w:pPr>
        <w:pStyle w:val="TOC3"/>
        <w:tabs>
          <w:tab w:val="right" w:leader="dot" w:pos="9350"/>
        </w:tabs>
        <w:rPr>
          <w:del w:id="704" w:author="Laurence Golding" w:date="2019-05-11T06:51:00Z"/>
          <w:rFonts w:asciiTheme="minorHAnsi" w:eastAsiaTheme="minorEastAsia" w:hAnsiTheme="minorHAnsi" w:cstheme="minorBidi"/>
          <w:noProof/>
          <w:sz w:val="22"/>
          <w:szCs w:val="22"/>
        </w:rPr>
      </w:pPr>
      <w:del w:id="705" w:author="Laurence Golding" w:date="2019-05-11T06:51:00Z">
        <w:r>
          <w:fldChar w:fldCharType="begin"/>
        </w:r>
        <w:r>
          <w:delInstrText xml:space="preserve"> HYPERLINK \l "_Toc516224979" </w:delInstrText>
        </w:r>
        <w:r>
          <w:fldChar w:fldCharType="separate"/>
        </w:r>
        <w:r w:rsidR="00331070" w:rsidRPr="00174A5F">
          <w:rPr>
            <w:rStyle w:val="Hyperlink"/>
            <w:noProof/>
          </w:rPr>
          <w:delText>3.40.2 Constraints</w:delText>
        </w:r>
        <w:r w:rsidR="00331070">
          <w:rPr>
            <w:noProof/>
            <w:webHidden/>
          </w:rPr>
          <w:tab/>
        </w:r>
        <w:r w:rsidR="00331070">
          <w:rPr>
            <w:noProof/>
            <w:webHidden/>
          </w:rPr>
          <w:fldChar w:fldCharType="begin"/>
        </w:r>
        <w:r w:rsidR="00331070">
          <w:rPr>
            <w:noProof/>
            <w:webHidden/>
          </w:rPr>
          <w:delInstrText xml:space="preserve"> PAGEREF _Toc516224979 \h </w:delInstrText>
        </w:r>
        <w:r w:rsidR="00331070">
          <w:rPr>
            <w:noProof/>
            <w:webHidden/>
          </w:rPr>
        </w:r>
        <w:r w:rsidR="00331070">
          <w:rPr>
            <w:noProof/>
            <w:webHidden/>
          </w:rPr>
          <w:fldChar w:fldCharType="separate"/>
        </w:r>
        <w:r w:rsidR="00331070">
          <w:rPr>
            <w:noProof/>
            <w:webHidden/>
          </w:rPr>
          <w:delText>114</w:delText>
        </w:r>
        <w:r w:rsidR="00331070">
          <w:rPr>
            <w:noProof/>
            <w:webHidden/>
          </w:rPr>
          <w:fldChar w:fldCharType="end"/>
        </w:r>
        <w:r>
          <w:rPr>
            <w:noProof/>
          </w:rPr>
          <w:fldChar w:fldCharType="end"/>
        </w:r>
      </w:del>
    </w:p>
    <w:p w14:paraId="6F41F919" w14:textId="77777777" w:rsidR="00331070" w:rsidRDefault="005C469B">
      <w:pPr>
        <w:pStyle w:val="TOC3"/>
        <w:tabs>
          <w:tab w:val="right" w:leader="dot" w:pos="9350"/>
        </w:tabs>
        <w:rPr>
          <w:del w:id="706" w:author="Laurence Golding" w:date="2019-05-11T06:51:00Z"/>
          <w:rFonts w:asciiTheme="minorHAnsi" w:eastAsiaTheme="minorEastAsia" w:hAnsiTheme="minorHAnsi" w:cstheme="minorBidi"/>
          <w:noProof/>
          <w:sz w:val="22"/>
          <w:szCs w:val="22"/>
        </w:rPr>
      </w:pPr>
      <w:del w:id="707" w:author="Laurence Golding" w:date="2019-05-11T06:51:00Z">
        <w:r>
          <w:fldChar w:fldCharType="begin"/>
        </w:r>
        <w:r>
          <w:delInstrText xml:space="preserve"> HYPERLINK \l "_Toc516224980" </w:delInstrText>
        </w:r>
        <w:r>
          <w:fldChar w:fldCharType="separate"/>
        </w:r>
        <w:r w:rsidR="00331070" w:rsidRPr="00174A5F">
          <w:rPr>
            <w:rStyle w:val="Hyperlink"/>
            <w:noProof/>
          </w:rPr>
          <w:delText>3.40.3 deletedRegion property</w:delText>
        </w:r>
        <w:r w:rsidR="00331070">
          <w:rPr>
            <w:noProof/>
            <w:webHidden/>
          </w:rPr>
          <w:tab/>
        </w:r>
        <w:r w:rsidR="00331070">
          <w:rPr>
            <w:noProof/>
            <w:webHidden/>
          </w:rPr>
          <w:fldChar w:fldCharType="begin"/>
        </w:r>
        <w:r w:rsidR="00331070">
          <w:rPr>
            <w:noProof/>
            <w:webHidden/>
          </w:rPr>
          <w:delInstrText xml:space="preserve"> PAGEREF _Toc516224980 \h </w:delInstrText>
        </w:r>
        <w:r w:rsidR="00331070">
          <w:rPr>
            <w:noProof/>
            <w:webHidden/>
          </w:rPr>
        </w:r>
        <w:r w:rsidR="00331070">
          <w:rPr>
            <w:noProof/>
            <w:webHidden/>
          </w:rPr>
          <w:fldChar w:fldCharType="separate"/>
        </w:r>
        <w:r w:rsidR="00331070">
          <w:rPr>
            <w:noProof/>
            <w:webHidden/>
          </w:rPr>
          <w:delText>114</w:delText>
        </w:r>
        <w:r w:rsidR="00331070">
          <w:rPr>
            <w:noProof/>
            <w:webHidden/>
          </w:rPr>
          <w:fldChar w:fldCharType="end"/>
        </w:r>
        <w:r>
          <w:rPr>
            <w:noProof/>
          </w:rPr>
          <w:fldChar w:fldCharType="end"/>
        </w:r>
      </w:del>
    </w:p>
    <w:p w14:paraId="50FE2CB7" w14:textId="77777777" w:rsidR="00331070" w:rsidRDefault="005C469B">
      <w:pPr>
        <w:pStyle w:val="TOC3"/>
        <w:tabs>
          <w:tab w:val="right" w:leader="dot" w:pos="9350"/>
        </w:tabs>
        <w:rPr>
          <w:del w:id="708" w:author="Laurence Golding" w:date="2019-05-11T06:51:00Z"/>
          <w:rFonts w:asciiTheme="minorHAnsi" w:eastAsiaTheme="minorEastAsia" w:hAnsiTheme="minorHAnsi" w:cstheme="minorBidi"/>
          <w:noProof/>
          <w:sz w:val="22"/>
          <w:szCs w:val="22"/>
        </w:rPr>
      </w:pPr>
      <w:del w:id="709" w:author="Laurence Golding" w:date="2019-05-11T06:51:00Z">
        <w:r>
          <w:fldChar w:fldCharType="begin"/>
        </w:r>
        <w:r>
          <w:delInstrText xml:space="preserve"> HYPERLINK \l "_Toc516224981" </w:delInstrText>
        </w:r>
        <w:r>
          <w:fldChar w:fldCharType="separate"/>
        </w:r>
        <w:r w:rsidR="00331070" w:rsidRPr="00174A5F">
          <w:rPr>
            <w:rStyle w:val="Hyperlink"/>
            <w:noProof/>
          </w:rPr>
          <w:delText>3.40.4 insertedContent property</w:delText>
        </w:r>
        <w:r w:rsidR="00331070">
          <w:rPr>
            <w:noProof/>
            <w:webHidden/>
          </w:rPr>
          <w:tab/>
        </w:r>
        <w:r w:rsidR="00331070">
          <w:rPr>
            <w:noProof/>
            <w:webHidden/>
          </w:rPr>
          <w:fldChar w:fldCharType="begin"/>
        </w:r>
        <w:r w:rsidR="00331070">
          <w:rPr>
            <w:noProof/>
            <w:webHidden/>
          </w:rPr>
          <w:delInstrText xml:space="preserve"> PAGEREF _Toc516224981 \h </w:delInstrText>
        </w:r>
        <w:r w:rsidR="00331070">
          <w:rPr>
            <w:noProof/>
            <w:webHidden/>
          </w:rPr>
        </w:r>
        <w:r w:rsidR="00331070">
          <w:rPr>
            <w:noProof/>
            <w:webHidden/>
          </w:rPr>
          <w:fldChar w:fldCharType="separate"/>
        </w:r>
        <w:r w:rsidR="00331070">
          <w:rPr>
            <w:noProof/>
            <w:webHidden/>
          </w:rPr>
          <w:delText>114</w:delText>
        </w:r>
        <w:r w:rsidR="00331070">
          <w:rPr>
            <w:noProof/>
            <w:webHidden/>
          </w:rPr>
          <w:fldChar w:fldCharType="end"/>
        </w:r>
        <w:r>
          <w:rPr>
            <w:noProof/>
          </w:rPr>
          <w:fldChar w:fldCharType="end"/>
        </w:r>
      </w:del>
    </w:p>
    <w:p w14:paraId="42065367" w14:textId="77777777" w:rsidR="00331070" w:rsidRDefault="005C469B">
      <w:pPr>
        <w:pStyle w:val="TOC2"/>
        <w:tabs>
          <w:tab w:val="right" w:leader="dot" w:pos="9350"/>
        </w:tabs>
        <w:rPr>
          <w:del w:id="710" w:author="Laurence Golding" w:date="2019-05-11T06:51:00Z"/>
          <w:rFonts w:asciiTheme="minorHAnsi" w:eastAsiaTheme="minorEastAsia" w:hAnsiTheme="minorHAnsi" w:cstheme="minorBidi"/>
          <w:noProof/>
          <w:sz w:val="22"/>
          <w:szCs w:val="22"/>
        </w:rPr>
      </w:pPr>
      <w:del w:id="711" w:author="Laurence Golding" w:date="2019-05-11T06:51:00Z">
        <w:r>
          <w:fldChar w:fldCharType="begin"/>
        </w:r>
        <w:r>
          <w:delInstrText xml:space="preserve"> HYPERLINK \l "_Toc516224982" </w:delInstrText>
        </w:r>
        <w:r>
          <w:fldChar w:fldCharType="separate"/>
        </w:r>
        <w:r w:rsidR="00331070" w:rsidRPr="00174A5F">
          <w:rPr>
            <w:rStyle w:val="Hyperlink"/>
            <w:noProof/>
          </w:rPr>
          <w:delText>3.41 notification object</w:delText>
        </w:r>
        <w:r w:rsidR="00331070">
          <w:rPr>
            <w:noProof/>
            <w:webHidden/>
          </w:rPr>
          <w:tab/>
        </w:r>
        <w:r w:rsidR="00331070">
          <w:rPr>
            <w:noProof/>
            <w:webHidden/>
          </w:rPr>
          <w:fldChar w:fldCharType="begin"/>
        </w:r>
        <w:r w:rsidR="00331070">
          <w:rPr>
            <w:noProof/>
            <w:webHidden/>
          </w:rPr>
          <w:delInstrText xml:space="preserve"> PAGEREF _Toc516224982 \h </w:delInstrText>
        </w:r>
        <w:r w:rsidR="00331070">
          <w:rPr>
            <w:noProof/>
            <w:webHidden/>
          </w:rPr>
        </w:r>
        <w:r w:rsidR="00331070">
          <w:rPr>
            <w:noProof/>
            <w:webHidden/>
          </w:rPr>
          <w:fldChar w:fldCharType="separate"/>
        </w:r>
        <w:r w:rsidR="00331070">
          <w:rPr>
            <w:noProof/>
            <w:webHidden/>
          </w:rPr>
          <w:delText>115</w:delText>
        </w:r>
        <w:r w:rsidR="00331070">
          <w:rPr>
            <w:noProof/>
            <w:webHidden/>
          </w:rPr>
          <w:fldChar w:fldCharType="end"/>
        </w:r>
        <w:r>
          <w:rPr>
            <w:noProof/>
          </w:rPr>
          <w:fldChar w:fldCharType="end"/>
        </w:r>
      </w:del>
    </w:p>
    <w:p w14:paraId="07BA77FA" w14:textId="77777777" w:rsidR="00331070" w:rsidRDefault="005C469B">
      <w:pPr>
        <w:pStyle w:val="TOC3"/>
        <w:tabs>
          <w:tab w:val="right" w:leader="dot" w:pos="9350"/>
        </w:tabs>
        <w:rPr>
          <w:del w:id="712" w:author="Laurence Golding" w:date="2019-05-11T06:51:00Z"/>
          <w:rFonts w:asciiTheme="minorHAnsi" w:eastAsiaTheme="minorEastAsia" w:hAnsiTheme="minorHAnsi" w:cstheme="minorBidi"/>
          <w:noProof/>
          <w:sz w:val="22"/>
          <w:szCs w:val="22"/>
        </w:rPr>
      </w:pPr>
      <w:del w:id="713" w:author="Laurence Golding" w:date="2019-05-11T06:51:00Z">
        <w:r>
          <w:fldChar w:fldCharType="begin"/>
        </w:r>
        <w:r>
          <w:delInstrText xml:space="preserve"> HYPERLINK \l "_Toc516224983" </w:delInstrText>
        </w:r>
        <w:r>
          <w:fldChar w:fldCharType="separate"/>
        </w:r>
        <w:r w:rsidR="00331070" w:rsidRPr="00174A5F">
          <w:rPr>
            <w:rStyle w:val="Hyperlink"/>
            <w:noProof/>
          </w:rPr>
          <w:delText>3.41.1 General</w:delText>
        </w:r>
        <w:r w:rsidR="00331070">
          <w:rPr>
            <w:noProof/>
            <w:webHidden/>
          </w:rPr>
          <w:tab/>
        </w:r>
        <w:r w:rsidR="00331070">
          <w:rPr>
            <w:noProof/>
            <w:webHidden/>
          </w:rPr>
          <w:fldChar w:fldCharType="begin"/>
        </w:r>
        <w:r w:rsidR="00331070">
          <w:rPr>
            <w:noProof/>
            <w:webHidden/>
          </w:rPr>
          <w:delInstrText xml:space="preserve"> PAGEREF _Toc516224983 \h </w:delInstrText>
        </w:r>
        <w:r w:rsidR="00331070">
          <w:rPr>
            <w:noProof/>
            <w:webHidden/>
          </w:rPr>
        </w:r>
        <w:r w:rsidR="00331070">
          <w:rPr>
            <w:noProof/>
            <w:webHidden/>
          </w:rPr>
          <w:fldChar w:fldCharType="separate"/>
        </w:r>
        <w:r w:rsidR="00331070">
          <w:rPr>
            <w:noProof/>
            <w:webHidden/>
          </w:rPr>
          <w:delText>115</w:delText>
        </w:r>
        <w:r w:rsidR="00331070">
          <w:rPr>
            <w:noProof/>
            <w:webHidden/>
          </w:rPr>
          <w:fldChar w:fldCharType="end"/>
        </w:r>
        <w:r>
          <w:rPr>
            <w:noProof/>
          </w:rPr>
          <w:fldChar w:fldCharType="end"/>
        </w:r>
      </w:del>
    </w:p>
    <w:p w14:paraId="17997855" w14:textId="77777777" w:rsidR="00331070" w:rsidRDefault="005C469B">
      <w:pPr>
        <w:pStyle w:val="TOC3"/>
        <w:tabs>
          <w:tab w:val="right" w:leader="dot" w:pos="9350"/>
        </w:tabs>
        <w:rPr>
          <w:del w:id="714" w:author="Laurence Golding" w:date="2019-05-11T06:51:00Z"/>
          <w:rFonts w:asciiTheme="minorHAnsi" w:eastAsiaTheme="minorEastAsia" w:hAnsiTheme="minorHAnsi" w:cstheme="minorBidi"/>
          <w:noProof/>
          <w:sz w:val="22"/>
          <w:szCs w:val="22"/>
        </w:rPr>
      </w:pPr>
      <w:del w:id="715" w:author="Laurence Golding" w:date="2019-05-11T06:51:00Z">
        <w:r>
          <w:fldChar w:fldCharType="begin"/>
        </w:r>
        <w:r>
          <w:delInstrText xml:space="preserve"> HYPERLINK \l "_Toc516224984" </w:delInstrText>
        </w:r>
        <w:r>
          <w:fldChar w:fldCharType="separate"/>
        </w:r>
        <w:r w:rsidR="00331070" w:rsidRPr="00174A5F">
          <w:rPr>
            <w:rStyle w:val="Hyperlink"/>
            <w:noProof/>
          </w:rPr>
          <w:delText>3.41.2 id property</w:delText>
        </w:r>
        <w:r w:rsidR="00331070">
          <w:rPr>
            <w:noProof/>
            <w:webHidden/>
          </w:rPr>
          <w:tab/>
        </w:r>
        <w:r w:rsidR="00331070">
          <w:rPr>
            <w:noProof/>
            <w:webHidden/>
          </w:rPr>
          <w:fldChar w:fldCharType="begin"/>
        </w:r>
        <w:r w:rsidR="00331070">
          <w:rPr>
            <w:noProof/>
            <w:webHidden/>
          </w:rPr>
          <w:delInstrText xml:space="preserve"> PAGEREF _Toc516224984 \h </w:delInstrText>
        </w:r>
        <w:r w:rsidR="00331070">
          <w:rPr>
            <w:noProof/>
            <w:webHidden/>
          </w:rPr>
        </w:r>
        <w:r w:rsidR="00331070">
          <w:rPr>
            <w:noProof/>
            <w:webHidden/>
          </w:rPr>
          <w:fldChar w:fldCharType="separate"/>
        </w:r>
        <w:r w:rsidR="00331070">
          <w:rPr>
            <w:noProof/>
            <w:webHidden/>
          </w:rPr>
          <w:delText>115</w:delText>
        </w:r>
        <w:r w:rsidR="00331070">
          <w:rPr>
            <w:noProof/>
            <w:webHidden/>
          </w:rPr>
          <w:fldChar w:fldCharType="end"/>
        </w:r>
        <w:r>
          <w:rPr>
            <w:noProof/>
          </w:rPr>
          <w:fldChar w:fldCharType="end"/>
        </w:r>
      </w:del>
    </w:p>
    <w:p w14:paraId="75AA056E" w14:textId="77777777" w:rsidR="00331070" w:rsidRDefault="005C469B">
      <w:pPr>
        <w:pStyle w:val="TOC3"/>
        <w:tabs>
          <w:tab w:val="right" w:leader="dot" w:pos="9350"/>
        </w:tabs>
        <w:rPr>
          <w:del w:id="716" w:author="Laurence Golding" w:date="2019-05-11T06:51:00Z"/>
          <w:rFonts w:asciiTheme="minorHAnsi" w:eastAsiaTheme="minorEastAsia" w:hAnsiTheme="minorHAnsi" w:cstheme="minorBidi"/>
          <w:noProof/>
          <w:sz w:val="22"/>
          <w:szCs w:val="22"/>
        </w:rPr>
      </w:pPr>
      <w:del w:id="717" w:author="Laurence Golding" w:date="2019-05-11T06:51:00Z">
        <w:r>
          <w:fldChar w:fldCharType="begin"/>
        </w:r>
        <w:r>
          <w:delInstrText xml:space="preserve"> HYPERLINK \l "_Toc516224985" </w:delInstrText>
        </w:r>
        <w:r>
          <w:fldChar w:fldCharType="separate"/>
        </w:r>
        <w:r w:rsidR="00331070" w:rsidRPr="00174A5F">
          <w:rPr>
            <w:rStyle w:val="Hyperlink"/>
            <w:noProof/>
          </w:rPr>
          <w:delText>3.41.3 ruleId property</w:delText>
        </w:r>
        <w:r w:rsidR="00331070">
          <w:rPr>
            <w:noProof/>
            <w:webHidden/>
          </w:rPr>
          <w:tab/>
        </w:r>
        <w:r w:rsidR="00331070">
          <w:rPr>
            <w:noProof/>
            <w:webHidden/>
          </w:rPr>
          <w:fldChar w:fldCharType="begin"/>
        </w:r>
        <w:r w:rsidR="00331070">
          <w:rPr>
            <w:noProof/>
            <w:webHidden/>
          </w:rPr>
          <w:delInstrText xml:space="preserve"> PAGEREF _Toc516224985 \h </w:delInstrText>
        </w:r>
        <w:r w:rsidR="00331070">
          <w:rPr>
            <w:noProof/>
            <w:webHidden/>
          </w:rPr>
        </w:r>
        <w:r w:rsidR="00331070">
          <w:rPr>
            <w:noProof/>
            <w:webHidden/>
          </w:rPr>
          <w:fldChar w:fldCharType="separate"/>
        </w:r>
        <w:r w:rsidR="00331070">
          <w:rPr>
            <w:noProof/>
            <w:webHidden/>
          </w:rPr>
          <w:delText>115</w:delText>
        </w:r>
        <w:r w:rsidR="00331070">
          <w:rPr>
            <w:noProof/>
            <w:webHidden/>
          </w:rPr>
          <w:fldChar w:fldCharType="end"/>
        </w:r>
        <w:r>
          <w:rPr>
            <w:noProof/>
          </w:rPr>
          <w:fldChar w:fldCharType="end"/>
        </w:r>
      </w:del>
    </w:p>
    <w:p w14:paraId="169F41C7" w14:textId="77777777" w:rsidR="00331070" w:rsidRDefault="005C469B">
      <w:pPr>
        <w:pStyle w:val="TOC3"/>
        <w:tabs>
          <w:tab w:val="right" w:leader="dot" w:pos="9350"/>
        </w:tabs>
        <w:rPr>
          <w:del w:id="718" w:author="Laurence Golding" w:date="2019-05-11T06:51:00Z"/>
          <w:rFonts w:asciiTheme="minorHAnsi" w:eastAsiaTheme="minorEastAsia" w:hAnsiTheme="minorHAnsi" w:cstheme="minorBidi"/>
          <w:noProof/>
          <w:sz w:val="22"/>
          <w:szCs w:val="22"/>
        </w:rPr>
      </w:pPr>
      <w:del w:id="719" w:author="Laurence Golding" w:date="2019-05-11T06:51:00Z">
        <w:r>
          <w:fldChar w:fldCharType="begin"/>
        </w:r>
        <w:r>
          <w:delInstrText xml:space="preserve"> HYPERLINK \l "_Toc516224986" </w:delInstrText>
        </w:r>
        <w:r>
          <w:fldChar w:fldCharType="separate"/>
        </w:r>
        <w:r w:rsidR="00331070" w:rsidRPr="00174A5F">
          <w:rPr>
            <w:rStyle w:val="Hyperlink"/>
            <w:noProof/>
          </w:rPr>
          <w:delText>3.41.4 physicalLocation property</w:delText>
        </w:r>
        <w:r w:rsidR="00331070">
          <w:rPr>
            <w:noProof/>
            <w:webHidden/>
          </w:rPr>
          <w:tab/>
        </w:r>
        <w:r w:rsidR="00331070">
          <w:rPr>
            <w:noProof/>
            <w:webHidden/>
          </w:rPr>
          <w:fldChar w:fldCharType="begin"/>
        </w:r>
        <w:r w:rsidR="00331070">
          <w:rPr>
            <w:noProof/>
            <w:webHidden/>
          </w:rPr>
          <w:delInstrText xml:space="preserve"> PAGEREF _Toc516224986 \h </w:delInstrText>
        </w:r>
        <w:r w:rsidR="00331070">
          <w:rPr>
            <w:noProof/>
            <w:webHidden/>
          </w:rPr>
        </w:r>
        <w:r w:rsidR="00331070">
          <w:rPr>
            <w:noProof/>
            <w:webHidden/>
          </w:rPr>
          <w:fldChar w:fldCharType="separate"/>
        </w:r>
        <w:r w:rsidR="00331070">
          <w:rPr>
            <w:noProof/>
            <w:webHidden/>
          </w:rPr>
          <w:delText>116</w:delText>
        </w:r>
        <w:r w:rsidR="00331070">
          <w:rPr>
            <w:noProof/>
            <w:webHidden/>
          </w:rPr>
          <w:fldChar w:fldCharType="end"/>
        </w:r>
        <w:r>
          <w:rPr>
            <w:noProof/>
          </w:rPr>
          <w:fldChar w:fldCharType="end"/>
        </w:r>
      </w:del>
    </w:p>
    <w:p w14:paraId="76AB29A9" w14:textId="77777777" w:rsidR="00331070" w:rsidRDefault="005C469B">
      <w:pPr>
        <w:pStyle w:val="TOC3"/>
        <w:tabs>
          <w:tab w:val="right" w:leader="dot" w:pos="9350"/>
        </w:tabs>
        <w:rPr>
          <w:del w:id="720" w:author="Laurence Golding" w:date="2019-05-11T06:51:00Z"/>
          <w:rFonts w:asciiTheme="minorHAnsi" w:eastAsiaTheme="minorEastAsia" w:hAnsiTheme="minorHAnsi" w:cstheme="minorBidi"/>
          <w:noProof/>
          <w:sz w:val="22"/>
          <w:szCs w:val="22"/>
        </w:rPr>
      </w:pPr>
      <w:del w:id="721" w:author="Laurence Golding" w:date="2019-05-11T06:51:00Z">
        <w:r>
          <w:fldChar w:fldCharType="begin"/>
        </w:r>
        <w:r>
          <w:delInstrText xml:space="preserve"> HYPERLINK \l "_Toc516224</w:delInstrText>
        </w:r>
        <w:r>
          <w:delInstrText xml:space="preserve">987" </w:delInstrText>
        </w:r>
        <w:r>
          <w:fldChar w:fldCharType="separate"/>
        </w:r>
        <w:r w:rsidR="00331070" w:rsidRPr="00174A5F">
          <w:rPr>
            <w:rStyle w:val="Hyperlink"/>
            <w:noProof/>
          </w:rPr>
          <w:delText>3.41.5 message property</w:delText>
        </w:r>
        <w:r w:rsidR="00331070">
          <w:rPr>
            <w:noProof/>
            <w:webHidden/>
          </w:rPr>
          <w:tab/>
        </w:r>
        <w:r w:rsidR="00331070">
          <w:rPr>
            <w:noProof/>
            <w:webHidden/>
          </w:rPr>
          <w:fldChar w:fldCharType="begin"/>
        </w:r>
        <w:r w:rsidR="00331070">
          <w:rPr>
            <w:noProof/>
            <w:webHidden/>
          </w:rPr>
          <w:delInstrText xml:space="preserve"> PAGEREF _Toc516224987 \h </w:delInstrText>
        </w:r>
        <w:r w:rsidR="00331070">
          <w:rPr>
            <w:noProof/>
            <w:webHidden/>
          </w:rPr>
        </w:r>
        <w:r w:rsidR="00331070">
          <w:rPr>
            <w:noProof/>
            <w:webHidden/>
          </w:rPr>
          <w:fldChar w:fldCharType="separate"/>
        </w:r>
        <w:r w:rsidR="00331070">
          <w:rPr>
            <w:noProof/>
            <w:webHidden/>
          </w:rPr>
          <w:delText>116</w:delText>
        </w:r>
        <w:r w:rsidR="00331070">
          <w:rPr>
            <w:noProof/>
            <w:webHidden/>
          </w:rPr>
          <w:fldChar w:fldCharType="end"/>
        </w:r>
        <w:r>
          <w:rPr>
            <w:noProof/>
          </w:rPr>
          <w:fldChar w:fldCharType="end"/>
        </w:r>
      </w:del>
    </w:p>
    <w:p w14:paraId="1F6A2558" w14:textId="77777777" w:rsidR="00331070" w:rsidRDefault="005C469B">
      <w:pPr>
        <w:pStyle w:val="TOC3"/>
        <w:tabs>
          <w:tab w:val="right" w:leader="dot" w:pos="9350"/>
        </w:tabs>
        <w:rPr>
          <w:del w:id="722" w:author="Laurence Golding" w:date="2019-05-11T06:51:00Z"/>
          <w:rFonts w:asciiTheme="minorHAnsi" w:eastAsiaTheme="minorEastAsia" w:hAnsiTheme="minorHAnsi" w:cstheme="minorBidi"/>
          <w:noProof/>
          <w:sz w:val="22"/>
          <w:szCs w:val="22"/>
        </w:rPr>
      </w:pPr>
      <w:del w:id="723" w:author="Laurence Golding" w:date="2019-05-11T06:51:00Z">
        <w:r>
          <w:fldChar w:fldCharType="begin"/>
        </w:r>
        <w:r>
          <w:delInstrText xml:space="preserve"> HYPERLINK \l "_Toc516224988" </w:delInstrText>
        </w:r>
        <w:r>
          <w:fldChar w:fldCharType="separate"/>
        </w:r>
        <w:r w:rsidR="00331070" w:rsidRPr="00174A5F">
          <w:rPr>
            <w:rStyle w:val="Hyperlink"/>
            <w:noProof/>
          </w:rPr>
          <w:delText>3.41.6 level property</w:delText>
        </w:r>
        <w:r w:rsidR="00331070">
          <w:rPr>
            <w:noProof/>
            <w:webHidden/>
          </w:rPr>
          <w:tab/>
        </w:r>
        <w:r w:rsidR="00331070">
          <w:rPr>
            <w:noProof/>
            <w:webHidden/>
          </w:rPr>
          <w:fldChar w:fldCharType="begin"/>
        </w:r>
        <w:r w:rsidR="00331070">
          <w:rPr>
            <w:noProof/>
            <w:webHidden/>
          </w:rPr>
          <w:delInstrText xml:space="preserve"> PAGEREF _Toc516224988 \h </w:delInstrText>
        </w:r>
        <w:r w:rsidR="00331070">
          <w:rPr>
            <w:noProof/>
            <w:webHidden/>
          </w:rPr>
        </w:r>
        <w:r w:rsidR="00331070">
          <w:rPr>
            <w:noProof/>
            <w:webHidden/>
          </w:rPr>
          <w:fldChar w:fldCharType="separate"/>
        </w:r>
        <w:r w:rsidR="00331070">
          <w:rPr>
            <w:noProof/>
            <w:webHidden/>
          </w:rPr>
          <w:delText>116</w:delText>
        </w:r>
        <w:r w:rsidR="00331070">
          <w:rPr>
            <w:noProof/>
            <w:webHidden/>
          </w:rPr>
          <w:fldChar w:fldCharType="end"/>
        </w:r>
        <w:r>
          <w:rPr>
            <w:noProof/>
          </w:rPr>
          <w:fldChar w:fldCharType="end"/>
        </w:r>
      </w:del>
    </w:p>
    <w:p w14:paraId="462758A4" w14:textId="77777777" w:rsidR="00331070" w:rsidRDefault="005C469B">
      <w:pPr>
        <w:pStyle w:val="TOC3"/>
        <w:tabs>
          <w:tab w:val="right" w:leader="dot" w:pos="9350"/>
        </w:tabs>
        <w:rPr>
          <w:del w:id="724" w:author="Laurence Golding" w:date="2019-05-11T06:51:00Z"/>
          <w:rFonts w:asciiTheme="minorHAnsi" w:eastAsiaTheme="minorEastAsia" w:hAnsiTheme="minorHAnsi" w:cstheme="minorBidi"/>
          <w:noProof/>
          <w:sz w:val="22"/>
          <w:szCs w:val="22"/>
        </w:rPr>
      </w:pPr>
      <w:del w:id="725" w:author="Laurence Golding" w:date="2019-05-11T06:51:00Z">
        <w:r>
          <w:fldChar w:fldCharType="begin"/>
        </w:r>
        <w:r>
          <w:delInstrText xml:space="preserve"> HYPERLINK \l "_Toc516224989" </w:delInstrText>
        </w:r>
        <w:r>
          <w:fldChar w:fldCharType="separate"/>
        </w:r>
        <w:r w:rsidR="00331070" w:rsidRPr="00174A5F">
          <w:rPr>
            <w:rStyle w:val="Hyperlink"/>
            <w:noProof/>
          </w:rPr>
          <w:delText>3.41.7 threadId property</w:delText>
        </w:r>
        <w:r w:rsidR="00331070">
          <w:rPr>
            <w:noProof/>
            <w:webHidden/>
          </w:rPr>
          <w:tab/>
        </w:r>
        <w:r w:rsidR="00331070">
          <w:rPr>
            <w:noProof/>
            <w:webHidden/>
          </w:rPr>
          <w:fldChar w:fldCharType="begin"/>
        </w:r>
        <w:r w:rsidR="00331070">
          <w:rPr>
            <w:noProof/>
            <w:webHidden/>
          </w:rPr>
          <w:delInstrText xml:space="preserve"> PAGEREF _Toc516224989 \h </w:delInstrText>
        </w:r>
        <w:r w:rsidR="00331070">
          <w:rPr>
            <w:noProof/>
            <w:webHidden/>
          </w:rPr>
        </w:r>
        <w:r w:rsidR="00331070">
          <w:rPr>
            <w:noProof/>
            <w:webHidden/>
          </w:rPr>
          <w:fldChar w:fldCharType="separate"/>
        </w:r>
        <w:r w:rsidR="00331070">
          <w:rPr>
            <w:noProof/>
            <w:webHidden/>
          </w:rPr>
          <w:delText>116</w:delText>
        </w:r>
        <w:r w:rsidR="00331070">
          <w:rPr>
            <w:noProof/>
            <w:webHidden/>
          </w:rPr>
          <w:fldChar w:fldCharType="end"/>
        </w:r>
        <w:r>
          <w:rPr>
            <w:noProof/>
          </w:rPr>
          <w:fldChar w:fldCharType="end"/>
        </w:r>
      </w:del>
    </w:p>
    <w:p w14:paraId="6E8063D7" w14:textId="77777777" w:rsidR="00331070" w:rsidRDefault="005C469B">
      <w:pPr>
        <w:pStyle w:val="TOC3"/>
        <w:tabs>
          <w:tab w:val="right" w:leader="dot" w:pos="9350"/>
        </w:tabs>
        <w:rPr>
          <w:del w:id="726" w:author="Laurence Golding" w:date="2019-05-11T06:51:00Z"/>
          <w:rFonts w:asciiTheme="minorHAnsi" w:eastAsiaTheme="minorEastAsia" w:hAnsiTheme="minorHAnsi" w:cstheme="minorBidi"/>
          <w:noProof/>
          <w:sz w:val="22"/>
          <w:szCs w:val="22"/>
        </w:rPr>
      </w:pPr>
      <w:del w:id="727" w:author="Laurence Golding" w:date="2019-05-11T06:51:00Z">
        <w:r>
          <w:fldChar w:fldCharType="begin"/>
        </w:r>
        <w:r>
          <w:delInstrText xml:space="preserve"> HYPERLINK \l "_Toc516224990" </w:delInstrText>
        </w:r>
        <w:r>
          <w:fldChar w:fldCharType="separate"/>
        </w:r>
        <w:r w:rsidR="00331070" w:rsidRPr="00174A5F">
          <w:rPr>
            <w:rStyle w:val="Hyperlink"/>
            <w:noProof/>
          </w:rPr>
          <w:delText>3.41.8 time property</w:delText>
        </w:r>
        <w:r w:rsidR="00331070">
          <w:rPr>
            <w:noProof/>
            <w:webHidden/>
          </w:rPr>
          <w:tab/>
        </w:r>
        <w:r w:rsidR="00331070">
          <w:rPr>
            <w:noProof/>
            <w:webHidden/>
          </w:rPr>
          <w:fldChar w:fldCharType="begin"/>
        </w:r>
        <w:r w:rsidR="00331070">
          <w:rPr>
            <w:noProof/>
            <w:webHidden/>
          </w:rPr>
          <w:delInstrText xml:space="preserve"> PAGEREF _Toc516224990 \h </w:delInstrText>
        </w:r>
        <w:r w:rsidR="00331070">
          <w:rPr>
            <w:noProof/>
            <w:webHidden/>
          </w:rPr>
        </w:r>
        <w:r w:rsidR="00331070">
          <w:rPr>
            <w:noProof/>
            <w:webHidden/>
          </w:rPr>
          <w:fldChar w:fldCharType="separate"/>
        </w:r>
        <w:r w:rsidR="00331070">
          <w:rPr>
            <w:noProof/>
            <w:webHidden/>
          </w:rPr>
          <w:delText>116</w:delText>
        </w:r>
        <w:r w:rsidR="00331070">
          <w:rPr>
            <w:noProof/>
            <w:webHidden/>
          </w:rPr>
          <w:fldChar w:fldCharType="end"/>
        </w:r>
        <w:r>
          <w:rPr>
            <w:noProof/>
          </w:rPr>
          <w:fldChar w:fldCharType="end"/>
        </w:r>
      </w:del>
    </w:p>
    <w:p w14:paraId="4E832E42" w14:textId="77777777" w:rsidR="00331070" w:rsidRDefault="005C469B">
      <w:pPr>
        <w:pStyle w:val="TOC3"/>
        <w:tabs>
          <w:tab w:val="right" w:leader="dot" w:pos="9350"/>
        </w:tabs>
        <w:rPr>
          <w:del w:id="728" w:author="Laurence Golding" w:date="2019-05-11T06:51:00Z"/>
          <w:rFonts w:asciiTheme="minorHAnsi" w:eastAsiaTheme="minorEastAsia" w:hAnsiTheme="minorHAnsi" w:cstheme="minorBidi"/>
          <w:noProof/>
          <w:sz w:val="22"/>
          <w:szCs w:val="22"/>
        </w:rPr>
      </w:pPr>
      <w:del w:id="729" w:author="Laurence Golding" w:date="2019-05-11T06:51:00Z">
        <w:r>
          <w:fldChar w:fldCharType="begin"/>
        </w:r>
        <w:r>
          <w:delInstrText xml:space="preserve"> HYPERLINK \l "_Toc516224991" </w:delInstrText>
        </w:r>
        <w:r>
          <w:fldChar w:fldCharType="separate"/>
        </w:r>
        <w:r w:rsidR="00331070" w:rsidRPr="00174A5F">
          <w:rPr>
            <w:rStyle w:val="Hyperlink"/>
            <w:noProof/>
          </w:rPr>
          <w:delText>3.41.9 exception property</w:delText>
        </w:r>
        <w:r w:rsidR="00331070">
          <w:rPr>
            <w:noProof/>
            <w:webHidden/>
          </w:rPr>
          <w:tab/>
        </w:r>
        <w:r w:rsidR="00331070">
          <w:rPr>
            <w:noProof/>
            <w:webHidden/>
          </w:rPr>
          <w:fldChar w:fldCharType="begin"/>
        </w:r>
        <w:r w:rsidR="00331070">
          <w:rPr>
            <w:noProof/>
            <w:webHidden/>
          </w:rPr>
          <w:delInstrText xml:space="preserve"> PAGEREF _Toc516224991 \h </w:delInstrText>
        </w:r>
        <w:r w:rsidR="00331070">
          <w:rPr>
            <w:noProof/>
            <w:webHidden/>
          </w:rPr>
        </w:r>
        <w:r w:rsidR="00331070">
          <w:rPr>
            <w:noProof/>
            <w:webHidden/>
          </w:rPr>
          <w:fldChar w:fldCharType="separate"/>
        </w:r>
        <w:r w:rsidR="00331070">
          <w:rPr>
            <w:noProof/>
            <w:webHidden/>
          </w:rPr>
          <w:delText>116</w:delText>
        </w:r>
        <w:r w:rsidR="00331070">
          <w:rPr>
            <w:noProof/>
            <w:webHidden/>
          </w:rPr>
          <w:fldChar w:fldCharType="end"/>
        </w:r>
        <w:r>
          <w:rPr>
            <w:noProof/>
          </w:rPr>
          <w:fldChar w:fldCharType="end"/>
        </w:r>
      </w:del>
    </w:p>
    <w:p w14:paraId="19927D42" w14:textId="77777777" w:rsidR="00331070" w:rsidRDefault="005C469B">
      <w:pPr>
        <w:pStyle w:val="TOC3"/>
        <w:tabs>
          <w:tab w:val="right" w:leader="dot" w:pos="9350"/>
        </w:tabs>
        <w:rPr>
          <w:del w:id="730" w:author="Laurence Golding" w:date="2019-05-11T06:51:00Z"/>
          <w:rFonts w:asciiTheme="minorHAnsi" w:eastAsiaTheme="minorEastAsia" w:hAnsiTheme="minorHAnsi" w:cstheme="minorBidi"/>
          <w:noProof/>
          <w:sz w:val="22"/>
          <w:szCs w:val="22"/>
        </w:rPr>
      </w:pPr>
      <w:del w:id="731" w:author="Laurence Golding" w:date="2019-05-11T06:51:00Z">
        <w:r>
          <w:fldChar w:fldCharType="begin"/>
        </w:r>
        <w:r>
          <w:delInstrText xml:space="preserve"> HYPERLINK \l "_Toc516224992" </w:delInstrText>
        </w:r>
        <w:r>
          <w:fldChar w:fldCharType="separate"/>
        </w:r>
        <w:r w:rsidR="00331070" w:rsidRPr="00174A5F">
          <w:rPr>
            <w:rStyle w:val="Hyperlink"/>
            <w:noProof/>
          </w:rPr>
          <w:delText>3.41.10 properties property</w:delText>
        </w:r>
        <w:r w:rsidR="00331070">
          <w:rPr>
            <w:noProof/>
            <w:webHidden/>
          </w:rPr>
          <w:tab/>
        </w:r>
        <w:r w:rsidR="00331070">
          <w:rPr>
            <w:noProof/>
            <w:webHidden/>
          </w:rPr>
          <w:fldChar w:fldCharType="begin"/>
        </w:r>
        <w:r w:rsidR="00331070">
          <w:rPr>
            <w:noProof/>
            <w:webHidden/>
          </w:rPr>
          <w:delInstrText xml:space="preserve"> PAGEREF _Toc516224992 \h </w:delInstrText>
        </w:r>
        <w:r w:rsidR="00331070">
          <w:rPr>
            <w:noProof/>
            <w:webHidden/>
          </w:rPr>
        </w:r>
        <w:r w:rsidR="00331070">
          <w:rPr>
            <w:noProof/>
            <w:webHidden/>
          </w:rPr>
          <w:fldChar w:fldCharType="separate"/>
        </w:r>
        <w:r w:rsidR="00331070">
          <w:rPr>
            <w:noProof/>
            <w:webHidden/>
          </w:rPr>
          <w:delText>116</w:delText>
        </w:r>
        <w:r w:rsidR="00331070">
          <w:rPr>
            <w:noProof/>
            <w:webHidden/>
          </w:rPr>
          <w:fldChar w:fldCharType="end"/>
        </w:r>
        <w:r>
          <w:rPr>
            <w:noProof/>
          </w:rPr>
          <w:fldChar w:fldCharType="end"/>
        </w:r>
      </w:del>
    </w:p>
    <w:p w14:paraId="23DC1A4E" w14:textId="77777777" w:rsidR="00331070" w:rsidRDefault="005C469B">
      <w:pPr>
        <w:pStyle w:val="TOC2"/>
        <w:tabs>
          <w:tab w:val="right" w:leader="dot" w:pos="9350"/>
        </w:tabs>
        <w:rPr>
          <w:del w:id="732" w:author="Laurence Golding" w:date="2019-05-11T06:51:00Z"/>
          <w:rFonts w:asciiTheme="minorHAnsi" w:eastAsiaTheme="minorEastAsia" w:hAnsiTheme="minorHAnsi" w:cstheme="minorBidi"/>
          <w:noProof/>
          <w:sz w:val="22"/>
          <w:szCs w:val="22"/>
        </w:rPr>
      </w:pPr>
      <w:del w:id="733" w:author="Laurence Golding" w:date="2019-05-11T06:51:00Z">
        <w:r>
          <w:fldChar w:fldCharType="begin"/>
        </w:r>
        <w:r>
          <w:delInstrText xml:space="preserve"> HYPERLINK \l "_Toc516224993" </w:delInstrText>
        </w:r>
        <w:r>
          <w:fldChar w:fldCharType="separate"/>
        </w:r>
        <w:r w:rsidR="00331070" w:rsidRPr="00174A5F">
          <w:rPr>
            <w:rStyle w:val="Hyperlink"/>
            <w:noProof/>
          </w:rPr>
          <w:delText>3.42 exception object</w:delText>
        </w:r>
        <w:r w:rsidR="00331070">
          <w:rPr>
            <w:noProof/>
            <w:webHidden/>
          </w:rPr>
          <w:tab/>
        </w:r>
        <w:r w:rsidR="00331070">
          <w:rPr>
            <w:noProof/>
            <w:webHidden/>
          </w:rPr>
          <w:fldChar w:fldCharType="begin"/>
        </w:r>
        <w:r w:rsidR="00331070">
          <w:rPr>
            <w:noProof/>
            <w:webHidden/>
          </w:rPr>
          <w:delInstrText xml:space="preserve"> PAGEREF _Toc516224993 \h </w:delInstrText>
        </w:r>
        <w:r w:rsidR="00331070">
          <w:rPr>
            <w:noProof/>
            <w:webHidden/>
          </w:rPr>
        </w:r>
        <w:r w:rsidR="00331070">
          <w:rPr>
            <w:noProof/>
            <w:webHidden/>
          </w:rPr>
          <w:fldChar w:fldCharType="separate"/>
        </w:r>
        <w:r w:rsidR="00331070">
          <w:rPr>
            <w:noProof/>
            <w:webHidden/>
          </w:rPr>
          <w:delText>117</w:delText>
        </w:r>
        <w:r w:rsidR="00331070">
          <w:rPr>
            <w:noProof/>
            <w:webHidden/>
          </w:rPr>
          <w:fldChar w:fldCharType="end"/>
        </w:r>
        <w:r>
          <w:rPr>
            <w:noProof/>
          </w:rPr>
          <w:fldChar w:fldCharType="end"/>
        </w:r>
      </w:del>
    </w:p>
    <w:p w14:paraId="4DE9E732" w14:textId="77777777" w:rsidR="00331070" w:rsidRDefault="005C469B">
      <w:pPr>
        <w:pStyle w:val="TOC3"/>
        <w:tabs>
          <w:tab w:val="right" w:leader="dot" w:pos="9350"/>
        </w:tabs>
        <w:rPr>
          <w:del w:id="734" w:author="Laurence Golding" w:date="2019-05-11T06:51:00Z"/>
          <w:rFonts w:asciiTheme="minorHAnsi" w:eastAsiaTheme="minorEastAsia" w:hAnsiTheme="minorHAnsi" w:cstheme="minorBidi"/>
          <w:noProof/>
          <w:sz w:val="22"/>
          <w:szCs w:val="22"/>
        </w:rPr>
      </w:pPr>
      <w:del w:id="735" w:author="Laurence Golding" w:date="2019-05-11T06:51:00Z">
        <w:r>
          <w:fldChar w:fldCharType="begin"/>
        </w:r>
        <w:r>
          <w:delInstrText xml:space="preserve"> HYPERLINK \l "_Toc516224994" </w:delInstrText>
        </w:r>
        <w:r>
          <w:fldChar w:fldCharType="separate"/>
        </w:r>
        <w:r w:rsidR="00331070" w:rsidRPr="00174A5F">
          <w:rPr>
            <w:rStyle w:val="Hyperlink"/>
            <w:noProof/>
          </w:rPr>
          <w:delText>3.42.1 General</w:delText>
        </w:r>
        <w:r w:rsidR="00331070">
          <w:rPr>
            <w:noProof/>
            <w:webHidden/>
          </w:rPr>
          <w:tab/>
        </w:r>
        <w:r w:rsidR="00331070">
          <w:rPr>
            <w:noProof/>
            <w:webHidden/>
          </w:rPr>
          <w:fldChar w:fldCharType="begin"/>
        </w:r>
        <w:r w:rsidR="00331070">
          <w:rPr>
            <w:noProof/>
            <w:webHidden/>
          </w:rPr>
          <w:delInstrText xml:space="preserve"> PAGEREF _Toc516224994 \h </w:delInstrText>
        </w:r>
        <w:r w:rsidR="00331070">
          <w:rPr>
            <w:noProof/>
            <w:webHidden/>
          </w:rPr>
        </w:r>
        <w:r w:rsidR="00331070">
          <w:rPr>
            <w:noProof/>
            <w:webHidden/>
          </w:rPr>
          <w:fldChar w:fldCharType="separate"/>
        </w:r>
        <w:r w:rsidR="00331070">
          <w:rPr>
            <w:noProof/>
            <w:webHidden/>
          </w:rPr>
          <w:delText>117</w:delText>
        </w:r>
        <w:r w:rsidR="00331070">
          <w:rPr>
            <w:noProof/>
            <w:webHidden/>
          </w:rPr>
          <w:fldChar w:fldCharType="end"/>
        </w:r>
        <w:r>
          <w:rPr>
            <w:noProof/>
          </w:rPr>
          <w:fldChar w:fldCharType="end"/>
        </w:r>
      </w:del>
    </w:p>
    <w:p w14:paraId="2157403C" w14:textId="77777777" w:rsidR="00331070" w:rsidRDefault="005C469B">
      <w:pPr>
        <w:pStyle w:val="TOC3"/>
        <w:tabs>
          <w:tab w:val="right" w:leader="dot" w:pos="9350"/>
        </w:tabs>
        <w:rPr>
          <w:del w:id="736" w:author="Laurence Golding" w:date="2019-05-11T06:51:00Z"/>
          <w:rFonts w:asciiTheme="minorHAnsi" w:eastAsiaTheme="minorEastAsia" w:hAnsiTheme="minorHAnsi" w:cstheme="minorBidi"/>
          <w:noProof/>
          <w:sz w:val="22"/>
          <w:szCs w:val="22"/>
        </w:rPr>
      </w:pPr>
      <w:del w:id="737" w:author="Laurence Golding" w:date="2019-05-11T06:51:00Z">
        <w:r>
          <w:fldChar w:fldCharType="begin"/>
        </w:r>
        <w:r>
          <w:delInstrText xml:space="preserve"> HYPERLINK \l "_Toc516224995" </w:delInstrText>
        </w:r>
        <w:r>
          <w:fldChar w:fldCharType="separate"/>
        </w:r>
        <w:r w:rsidR="00331070" w:rsidRPr="00174A5F">
          <w:rPr>
            <w:rStyle w:val="Hyperlink"/>
            <w:noProof/>
          </w:rPr>
          <w:delText>3.42.2 kind property</w:delText>
        </w:r>
        <w:r w:rsidR="00331070">
          <w:rPr>
            <w:noProof/>
            <w:webHidden/>
          </w:rPr>
          <w:tab/>
        </w:r>
        <w:r w:rsidR="00331070">
          <w:rPr>
            <w:noProof/>
            <w:webHidden/>
          </w:rPr>
          <w:fldChar w:fldCharType="begin"/>
        </w:r>
        <w:r w:rsidR="00331070">
          <w:rPr>
            <w:noProof/>
            <w:webHidden/>
          </w:rPr>
          <w:delInstrText xml:space="preserve"> PAGEREF _Toc516224995 \h </w:delInstrText>
        </w:r>
        <w:r w:rsidR="00331070">
          <w:rPr>
            <w:noProof/>
            <w:webHidden/>
          </w:rPr>
        </w:r>
        <w:r w:rsidR="00331070">
          <w:rPr>
            <w:noProof/>
            <w:webHidden/>
          </w:rPr>
          <w:fldChar w:fldCharType="separate"/>
        </w:r>
        <w:r w:rsidR="00331070">
          <w:rPr>
            <w:noProof/>
            <w:webHidden/>
          </w:rPr>
          <w:delText>117</w:delText>
        </w:r>
        <w:r w:rsidR="00331070">
          <w:rPr>
            <w:noProof/>
            <w:webHidden/>
          </w:rPr>
          <w:fldChar w:fldCharType="end"/>
        </w:r>
        <w:r>
          <w:rPr>
            <w:noProof/>
          </w:rPr>
          <w:fldChar w:fldCharType="end"/>
        </w:r>
      </w:del>
    </w:p>
    <w:p w14:paraId="2B47F3D2" w14:textId="77777777" w:rsidR="00331070" w:rsidRDefault="005C469B">
      <w:pPr>
        <w:pStyle w:val="TOC3"/>
        <w:tabs>
          <w:tab w:val="right" w:leader="dot" w:pos="9350"/>
        </w:tabs>
        <w:rPr>
          <w:del w:id="738" w:author="Laurence Golding" w:date="2019-05-11T06:51:00Z"/>
          <w:rFonts w:asciiTheme="minorHAnsi" w:eastAsiaTheme="minorEastAsia" w:hAnsiTheme="minorHAnsi" w:cstheme="minorBidi"/>
          <w:noProof/>
          <w:sz w:val="22"/>
          <w:szCs w:val="22"/>
        </w:rPr>
      </w:pPr>
      <w:del w:id="739" w:author="Laurence Golding" w:date="2019-05-11T06:51:00Z">
        <w:r>
          <w:fldChar w:fldCharType="begin"/>
        </w:r>
        <w:r>
          <w:delInstrText xml:space="preserve"> HYPERLINK \l "_Toc516224996" </w:delInstrText>
        </w:r>
        <w:r>
          <w:fldChar w:fldCharType="separate"/>
        </w:r>
        <w:r w:rsidR="00331070" w:rsidRPr="00174A5F">
          <w:rPr>
            <w:rStyle w:val="Hyperlink"/>
            <w:noProof/>
          </w:rPr>
          <w:delText>3.42.3 message property</w:delText>
        </w:r>
        <w:r w:rsidR="00331070">
          <w:rPr>
            <w:noProof/>
            <w:webHidden/>
          </w:rPr>
          <w:tab/>
        </w:r>
        <w:r w:rsidR="00331070">
          <w:rPr>
            <w:noProof/>
            <w:webHidden/>
          </w:rPr>
          <w:fldChar w:fldCharType="begin"/>
        </w:r>
        <w:r w:rsidR="00331070">
          <w:rPr>
            <w:noProof/>
            <w:webHidden/>
          </w:rPr>
          <w:delInstrText xml:space="preserve"> PAGEREF _Toc516224996 \h </w:delInstrText>
        </w:r>
        <w:r w:rsidR="00331070">
          <w:rPr>
            <w:noProof/>
            <w:webHidden/>
          </w:rPr>
        </w:r>
        <w:r w:rsidR="00331070">
          <w:rPr>
            <w:noProof/>
            <w:webHidden/>
          </w:rPr>
          <w:fldChar w:fldCharType="separate"/>
        </w:r>
        <w:r w:rsidR="00331070">
          <w:rPr>
            <w:noProof/>
            <w:webHidden/>
          </w:rPr>
          <w:delText>117</w:delText>
        </w:r>
        <w:r w:rsidR="00331070">
          <w:rPr>
            <w:noProof/>
            <w:webHidden/>
          </w:rPr>
          <w:fldChar w:fldCharType="end"/>
        </w:r>
        <w:r>
          <w:rPr>
            <w:noProof/>
          </w:rPr>
          <w:fldChar w:fldCharType="end"/>
        </w:r>
      </w:del>
    </w:p>
    <w:p w14:paraId="026197B5" w14:textId="77777777" w:rsidR="00331070" w:rsidRDefault="005C469B">
      <w:pPr>
        <w:pStyle w:val="TOC3"/>
        <w:tabs>
          <w:tab w:val="right" w:leader="dot" w:pos="9350"/>
        </w:tabs>
        <w:rPr>
          <w:del w:id="740" w:author="Laurence Golding" w:date="2019-05-11T06:51:00Z"/>
          <w:rFonts w:asciiTheme="minorHAnsi" w:eastAsiaTheme="minorEastAsia" w:hAnsiTheme="minorHAnsi" w:cstheme="minorBidi"/>
          <w:noProof/>
          <w:sz w:val="22"/>
          <w:szCs w:val="22"/>
        </w:rPr>
      </w:pPr>
      <w:del w:id="741" w:author="Laurence Golding" w:date="2019-05-11T06:51:00Z">
        <w:r>
          <w:fldChar w:fldCharType="begin"/>
        </w:r>
        <w:r>
          <w:delInstrText xml:space="preserve"> HY</w:delInstrText>
        </w:r>
        <w:r>
          <w:delInstrText xml:space="preserve">PERLINK \l "_Toc516224997" </w:delInstrText>
        </w:r>
        <w:r>
          <w:fldChar w:fldCharType="separate"/>
        </w:r>
        <w:r w:rsidR="00331070" w:rsidRPr="00174A5F">
          <w:rPr>
            <w:rStyle w:val="Hyperlink"/>
            <w:noProof/>
          </w:rPr>
          <w:delText>3.42.4 stack property</w:delText>
        </w:r>
        <w:r w:rsidR="00331070">
          <w:rPr>
            <w:noProof/>
            <w:webHidden/>
          </w:rPr>
          <w:tab/>
        </w:r>
        <w:r w:rsidR="00331070">
          <w:rPr>
            <w:noProof/>
            <w:webHidden/>
          </w:rPr>
          <w:fldChar w:fldCharType="begin"/>
        </w:r>
        <w:r w:rsidR="00331070">
          <w:rPr>
            <w:noProof/>
            <w:webHidden/>
          </w:rPr>
          <w:delInstrText xml:space="preserve"> PAGEREF _Toc516224997 \h </w:delInstrText>
        </w:r>
        <w:r w:rsidR="00331070">
          <w:rPr>
            <w:noProof/>
            <w:webHidden/>
          </w:rPr>
        </w:r>
        <w:r w:rsidR="00331070">
          <w:rPr>
            <w:noProof/>
            <w:webHidden/>
          </w:rPr>
          <w:fldChar w:fldCharType="separate"/>
        </w:r>
        <w:r w:rsidR="00331070">
          <w:rPr>
            <w:noProof/>
            <w:webHidden/>
          </w:rPr>
          <w:delText>117</w:delText>
        </w:r>
        <w:r w:rsidR="00331070">
          <w:rPr>
            <w:noProof/>
            <w:webHidden/>
          </w:rPr>
          <w:fldChar w:fldCharType="end"/>
        </w:r>
        <w:r>
          <w:rPr>
            <w:noProof/>
          </w:rPr>
          <w:fldChar w:fldCharType="end"/>
        </w:r>
      </w:del>
    </w:p>
    <w:p w14:paraId="7505BB1D" w14:textId="77777777" w:rsidR="00331070" w:rsidRDefault="005C469B">
      <w:pPr>
        <w:pStyle w:val="TOC3"/>
        <w:tabs>
          <w:tab w:val="right" w:leader="dot" w:pos="9350"/>
        </w:tabs>
        <w:rPr>
          <w:del w:id="742" w:author="Laurence Golding" w:date="2019-05-11T06:51:00Z"/>
          <w:rFonts w:asciiTheme="minorHAnsi" w:eastAsiaTheme="minorEastAsia" w:hAnsiTheme="minorHAnsi" w:cstheme="minorBidi"/>
          <w:noProof/>
          <w:sz w:val="22"/>
          <w:szCs w:val="22"/>
        </w:rPr>
      </w:pPr>
      <w:del w:id="743" w:author="Laurence Golding" w:date="2019-05-11T06:51:00Z">
        <w:r>
          <w:lastRenderedPageBreak/>
          <w:fldChar w:fldCharType="begin"/>
        </w:r>
        <w:r>
          <w:delInstrText xml:space="preserve"> HYPERLINK \l "_Toc516224998" </w:delInstrText>
        </w:r>
        <w:r>
          <w:fldChar w:fldCharType="separate"/>
        </w:r>
        <w:r w:rsidR="00331070" w:rsidRPr="00174A5F">
          <w:rPr>
            <w:rStyle w:val="Hyperlink"/>
            <w:noProof/>
          </w:rPr>
          <w:delText>3.42.5 innerExceptions property</w:delText>
        </w:r>
        <w:r w:rsidR="00331070">
          <w:rPr>
            <w:noProof/>
            <w:webHidden/>
          </w:rPr>
          <w:tab/>
        </w:r>
        <w:r w:rsidR="00331070">
          <w:rPr>
            <w:noProof/>
            <w:webHidden/>
          </w:rPr>
          <w:fldChar w:fldCharType="begin"/>
        </w:r>
        <w:r w:rsidR="00331070">
          <w:rPr>
            <w:noProof/>
            <w:webHidden/>
          </w:rPr>
          <w:delInstrText xml:space="preserve"> PAGEREF _Toc516224998 \h </w:delInstrText>
        </w:r>
        <w:r w:rsidR="00331070">
          <w:rPr>
            <w:noProof/>
            <w:webHidden/>
          </w:rPr>
        </w:r>
        <w:r w:rsidR="00331070">
          <w:rPr>
            <w:noProof/>
            <w:webHidden/>
          </w:rPr>
          <w:fldChar w:fldCharType="separate"/>
        </w:r>
        <w:r w:rsidR="00331070">
          <w:rPr>
            <w:noProof/>
            <w:webHidden/>
          </w:rPr>
          <w:delText>117</w:delText>
        </w:r>
        <w:r w:rsidR="00331070">
          <w:rPr>
            <w:noProof/>
            <w:webHidden/>
          </w:rPr>
          <w:fldChar w:fldCharType="end"/>
        </w:r>
        <w:r>
          <w:rPr>
            <w:noProof/>
          </w:rPr>
          <w:fldChar w:fldCharType="end"/>
        </w:r>
      </w:del>
    </w:p>
    <w:p w14:paraId="77E848DC" w14:textId="77777777" w:rsidR="00331070" w:rsidRDefault="005C469B">
      <w:pPr>
        <w:pStyle w:val="TOC1"/>
        <w:rPr>
          <w:del w:id="744" w:author="Laurence Golding" w:date="2019-05-11T06:51:00Z"/>
          <w:rFonts w:asciiTheme="minorHAnsi" w:eastAsiaTheme="minorEastAsia" w:hAnsiTheme="minorHAnsi" w:cstheme="minorBidi"/>
          <w:noProof/>
          <w:sz w:val="22"/>
          <w:szCs w:val="22"/>
        </w:rPr>
      </w:pPr>
      <w:del w:id="745" w:author="Laurence Golding" w:date="2019-05-11T06:51:00Z">
        <w:r>
          <w:fldChar w:fldCharType="begin"/>
        </w:r>
        <w:r>
          <w:delInstrText xml:space="preserve"> HYPERLINK \l "_Toc516224999" </w:delInstrText>
        </w:r>
        <w:r>
          <w:fldChar w:fldCharType="separate"/>
        </w:r>
        <w:r w:rsidR="00331070" w:rsidRPr="00174A5F">
          <w:rPr>
            <w:rStyle w:val="Hyperlink"/>
            <w:noProof/>
          </w:rPr>
          <w:delText>4</w:delText>
        </w:r>
        <w:r w:rsidR="00331070">
          <w:rPr>
            <w:rFonts w:asciiTheme="minorHAnsi" w:eastAsiaTheme="minorEastAsia" w:hAnsiTheme="minorHAnsi" w:cstheme="minorBidi"/>
            <w:noProof/>
            <w:sz w:val="22"/>
            <w:szCs w:val="22"/>
          </w:rPr>
          <w:tab/>
        </w:r>
        <w:r w:rsidR="00331070" w:rsidRPr="00174A5F">
          <w:rPr>
            <w:rStyle w:val="Hyperlink"/>
            <w:noProof/>
          </w:rPr>
          <w:delText>Conformance</w:delText>
        </w:r>
        <w:r w:rsidR="00331070">
          <w:rPr>
            <w:noProof/>
            <w:webHidden/>
          </w:rPr>
          <w:tab/>
        </w:r>
        <w:r w:rsidR="00331070">
          <w:rPr>
            <w:noProof/>
            <w:webHidden/>
          </w:rPr>
          <w:fldChar w:fldCharType="begin"/>
        </w:r>
        <w:r w:rsidR="00331070">
          <w:rPr>
            <w:noProof/>
            <w:webHidden/>
          </w:rPr>
          <w:delInstrText xml:space="preserve"> PAGEREF _Toc516224999 \h </w:delInstrText>
        </w:r>
        <w:r w:rsidR="00331070">
          <w:rPr>
            <w:noProof/>
            <w:webHidden/>
          </w:rPr>
        </w:r>
        <w:r w:rsidR="00331070">
          <w:rPr>
            <w:noProof/>
            <w:webHidden/>
          </w:rPr>
          <w:fldChar w:fldCharType="separate"/>
        </w:r>
        <w:r w:rsidR="00331070">
          <w:rPr>
            <w:noProof/>
            <w:webHidden/>
          </w:rPr>
          <w:delText>118</w:delText>
        </w:r>
        <w:r w:rsidR="00331070">
          <w:rPr>
            <w:noProof/>
            <w:webHidden/>
          </w:rPr>
          <w:fldChar w:fldCharType="end"/>
        </w:r>
        <w:r>
          <w:rPr>
            <w:noProof/>
          </w:rPr>
          <w:fldChar w:fldCharType="end"/>
        </w:r>
      </w:del>
    </w:p>
    <w:p w14:paraId="25402479" w14:textId="77777777" w:rsidR="00331070" w:rsidRDefault="005C469B">
      <w:pPr>
        <w:pStyle w:val="TOC2"/>
        <w:tabs>
          <w:tab w:val="right" w:leader="dot" w:pos="9350"/>
        </w:tabs>
        <w:rPr>
          <w:del w:id="746" w:author="Laurence Golding" w:date="2019-05-11T06:51:00Z"/>
          <w:rFonts w:asciiTheme="minorHAnsi" w:eastAsiaTheme="minorEastAsia" w:hAnsiTheme="minorHAnsi" w:cstheme="minorBidi"/>
          <w:noProof/>
          <w:sz w:val="22"/>
          <w:szCs w:val="22"/>
        </w:rPr>
      </w:pPr>
      <w:del w:id="747" w:author="Laurence Golding" w:date="2019-05-11T06:51:00Z">
        <w:r>
          <w:fldChar w:fldCharType="begin"/>
        </w:r>
        <w:r>
          <w:delInstrText xml:space="preserve"> HYPERLINK \l "_Toc516225000" </w:delInstrText>
        </w:r>
        <w:r>
          <w:fldChar w:fldCharType="separate"/>
        </w:r>
        <w:r w:rsidR="00331070" w:rsidRPr="00174A5F">
          <w:rPr>
            <w:rStyle w:val="Hyperlink"/>
            <w:noProof/>
          </w:rPr>
          <w:delText>4.1 Conformance targets</w:delText>
        </w:r>
        <w:r w:rsidR="00331070">
          <w:rPr>
            <w:noProof/>
            <w:webHidden/>
          </w:rPr>
          <w:tab/>
        </w:r>
        <w:r w:rsidR="00331070">
          <w:rPr>
            <w:noProof/>
            <w:webHidden/>
          </w:rPr>
          <w:fldChar w:fldCharType="begin"/>
        </w:r>
        <w:r w:rsidR="00331070">
          <w:rPr>
            <w:noProof/>
            <w:webHidden/>
          </w:rPr>
          <w:delInstrText xml:space="preserve"> PAGEREF _Toc516225000 \h </w:delInstrText>
        </w:r>
        <w:r w:rsidR="00331070">
          <w:rPr>
            <w:noProof/>
            <w:webHidden/>
          </w:rPr>
        </w:r>
        <w:r w:rsidR="00331070">
          <w:rPr>
            <w:noProof/>
            <w:webHidden/>
          </w:rPr>
          <w:fldChar w:fldCharType="separate"/>
        </w:r>
        <w:r w:rsidR="00331070">
          <w:rPr>
            <w:noProof/>
            <w:webHidden/>
          </w:rPr>
          <w:delText>118</w:delText>
        </w:r>
        <w:r w:rsidR="00331070">
          <w:rPr>
            <w:noProof/>
            <w:webHidden/>
          </w:rPr>
          <w:fldChar w:fldCharType="end"/>
        </w:r>
        <w:r>
          <w:rPr>
            <w:noProof/>
          </w:rPr>
          <w:fldChar w:fldCharType="end"/>
        </w:r>
      </w:del>
    </w:p>
    <w:p w14:paraId="28C3F5DF" w14:textId="77777777" w:rsidR="00331070" w:rsidRDefault="005C469B">
      <w:pPr>
        <w:pStyle w:val="TOC2"/>
        <w:tabs>
          <w:tab w:val="right" w:leader="dot" w:pos="9350"/>
        </w:tabs>
        <w:rPr>
          <w:del w:id="748" w:author="Laurence Golding" w:date="2019-05-11T06:51:00Z"/>
          <w:rFonts w:asciiTheme="minorHAnsi" w:eastAsiaTheme="minorEastAsia" w:hAnsiTheme="minorHAnsi" w:cstheme="minorBidi"/>
          <w:noProof/>
          <w:sz w:val="22"/>
          <w:szCs w:val="22"/>
        </w:rPr>
      </w:pPr>
      <w:del w:id="749" w:author="Laurence Golding" w:date="2019-05-11T06:51:00Z">
        <w:r>
          <w:fldChar w:fldCharType="begin"/>
        </w:r>
        <w:r>
          <w:delInstrText xml:space="preserve"> HYPERLINK \l "_Toc516225001" </w:delInstrText>
        </w:r>
        <w:r>
          <w:fldChar w:fldCharType="separate"/>
        </w:r>
        <w:r w:rsidR="00331070" w:rsidRPr="00174A5F">
          <w:rPr>
            <w:rStyle w:val="Hyperlink"/>
            <w:noProof/>
          </w:rPr>
          <w:delText>4.2 Conformance Clause 1: SARIF log file</w:delText>
        </w:r>
        <w:r w:rsidR="00331070">
          <w:rPr>
            <w:noProof/>
            <w:webHidden/>
          </w:rPr>
          <w:tab/>
        </w:r>
        <w:r w:rsidR="00331070">
          <w:rPr>
            <w:noProof/>
            <w:webHidden/>
          </w:rPr>
          <w:fldChar w:fldCharType="begin"/>
        </w:r>
        <w:r w:rsidR="00331070">
          <w:rPr>
            <w:noProof/>
            <w:webHidden/>
          </w:rPr>
          <w:delInstrText xml:space="preserve"> PAGEREF _Toc516225001 \h </w:delInstrText>
        </w:r>
        <w:r w:rsidR="00331070">
          <w:rPr>
            <w:noProof/>
            <w:webHidden/>
          </w:rPr>
        </w:r>
        <w:r w:rsidR="00331070">
          <w:rPr>
            <w:noProof/>
            <w:webHidden/>
          </w:rPr>
          <w:fldChar w:fldCharType="separate"/>
        </w:r>
        <w:r w:rsidR="00331070">
          <w:rPr>
            <w:noProof/>
            <w:webHidden/>
          </w:rPr>
          <w:delText>118</w:delText>
        </w:r>
        <w:r w:rsidR="00331070">
          <w:rPr>
            <w:noProof/>
            <w:webHidden/>
          </w:rPr>
          <w:fldChar w:fldCharType="end"/>
        </w:r>
        <w:r>
          <w:rPr>
            <w:noProof/>
          </w:rPr>
          <w:fldChar w:fldCharType="end"/>
        </w:r>
      </w:del>
    </w:p>
    <w:p w14:paraId="00BC4388" w14:textId="77777777" w:rsidR="00331070" w:rsidRDefault="005C469B">
      <w:pPr>
        <w:pStyle w:val="TOC2"/>
        <w:tabs>
          <w:tab w:val="right" w:leader="dot" w:pos="9350"/>
        </w:tabs>
        <w:rPr>
          <w:del w:id="750" w:author="Laurence Golding" w:date="2019-05-11T06:51:00Z"/>
          <w:rFonts w:asciiTheme="minorHAnsi" w:eastAsiaTheme="minorEastAsia" w:hAnsiTheme="minorHAnsi" w:cstheme="minorBidi"/>
          <w:noProof/>
          <w:sz w:val="22"/>
          <w:szCs w:val="22"/>
        </w:rPr>
      </w:pPr>
      <w:del w:id="751" w:author="Laurence Golding" w:date="2019-05-11T06:51:00Z">
        <w:r>
          <w:fldChar w:fldCharType="begin"/>
        </w:r>
        <w:r>
          <w:delInstrText xml:space="preserve"> HYPERLINK \l "_Toc516225002" </w:delInstrText>
        </w:r>
        <w:r>
          <w:fldChar w:fldCharType="separate"/>
        </w:r>
        <w:r w:rsidR="00331070" w:rsidRPr="00174A5F">
          <w:rPr>
            <w:rStyle w:val="Hyperlink"/>
            <w:noProof/>
          </w:rPr>
          <w:delText>4.3 Conformance Clause 2: SARIF resource file</w:delText>
        </w:r>
        <w:r w:rsidR="00331070">
          <w:rPr>
            <w:noProof/>
            <w:webHidden/>
          </w:rPr>
          <w:tab/>
        </w:r>
        <w:r w:rsidR="00331070">
          <w:rPr>
            <w:noProof/>
            <w:webHidden/>
          </w:rPr>
          <w:fldChar w:fldCharType="begin"/>
        </w:r>
        <w:r w:rsidR="00331070">
          <w:rPr>
            <w:noProof/>
            <w:webHidden/>
          </w:rPr>
          <w:delInstrText xml:space="preserve"> PAGEREF _Toc516225002 \h </w:delInstrText>
        </w:r>
        <w:r w:rsidR="00331070">
          <w:rPr>
            <w:noProof/>
            <w:webHidden/>
          </w:rPr>
        </w:r>
        <w:r w:rsidR="00331070">
          <w:rPr>
            <w:noProof/>
            <w:webHidden/>
          </w:rPr>
          <w:fldChar w:fldCharType="separate"/>
        </w:r>
        <w:r w:rsidR="00331070">
          <w:rPr>
            <w:noProof/>
            <w:webHidden/>
          </w:rPr>
          <w:delText>118</w:delText>
        </w:r>
        <w:r w:rsidR="00331070">
          <w:rPr>
            <w:noProof/>
            <w:webHidden/>
          </w:rPr>
          <w:fldChar w:fldCharType="end"/>
        </w:r>
        <w:r>
          <w:rPr>
            <w:noProof/>
          </w:rPr>
          <w:fldChar w:fldCharType="end"/>
        </w:r>
      </w:del>
    </w:p>
    <w:p w14:paraId="517771E0" w14:textId="77777777" w:rsidR="00331070" w:rsidRDefault="005C469B">
      <w:pPr>
        <w:pStyle w:val="TOC2"/>
        <w:tabs>
          <w:tab w:val="right" w:leader="dot" w:pos="9350"/>
        </w:tabs>
        <w:rPr>
          <w:del w:id="752" w:author="Laurence Golding" w:date="2019-05-11T06:51:00Z"/>
          <w:rFonts w:asciiTheme="minorHAnsi" w:eastAsiaTheme="minorEastAsia" w:hAnsiTheme="minorHAnsi" w:cstheme="minorBidi"/>
          <w:noProof/>
          <w:sz w:val="22"/>
          <w:szCs w:val="22"/>
        </w:rPr>
      </w:pPr>
      <w:del w:id="753" w:author="Laurence Golding" w:date="2019-05-11T06:51:00Z">
        <w:r>
          <w:fldChar w:fldCharType="begin"/>
        </w:r>
        <w:r>
          <w:delInstrText xml:space="preserve"> HYPERLINK \l "_Toc516225003" </w:delInstrText>
        </w:r>
        <w:r>
          <w:fldChar w:fldCharType="separate"/>
        </w:r>
        <w:r w:rsidR="00331070" w:rsidRPr="00174A5F">
          <w:rPr>
            <w:rStyle w:val="Hyperlink"/>
            <w:noProof/>
          </w:rPr>
          <w:delText>4.4 Conformance Clause 3: SARIF producer</w:delText>
        </w:r>
        <w:r w:rsidR="00331070">
          <w:rPr>
            <w:noProof/>
            <w:webHidden/>
          </w:rPr>
          <w:tab/>
        </w:r>
        <w:r w:rsidR="00331070">
          <w:rPr>
            <w:noProof/>
            <w:webHidden/>
          </w:rPr>
          <w:fldChar w:fldCharType="begin"/>
        </w:r>
        <w:r w:rsidR="00331070">
          <w:rPr>
            <w:noProof/>
            <w:webHidden/>
          </w:rPr>
          <w:delInstrText xml:space="preserve"> PAGEREF _Toc516225003 \h </w:delInstrText>
        </w:r>
        <w:r w:rsidR="00331070">
          <w:rPr>
            <w:noProof/>
            <w:webHidden/>
          </w:rPr>
        </w:r>
        <w:r w:rsidR="00331070">
          <w:rPr>
            <w:noProof/>
            <w:webHidden/>
          </w:rPr>
          <w:fldChar w:fldCharType="separate"/>
        </w:r>
        <w:r w:rsidR="00331070">
          <w:rPr>
            <w:noProof/>
            <w:webHidden/>
          </w:rPr>
          <w:delText>118</w:delText>
        </w:r>
        <w:r w:rsidR="00331070">
          <w:rPr>
            <w:noProof/>
            <w:webHidden/>
          </w:rPr>
          <w:fldChar w:fldCharType="end"/>
        </w:r>
        <w:r>
          <w:rPr>
            <w:noProof/>
          </w:rPr>
          <w:fldChar w:fldCharType="end"/>
        </w:r>
      </w:del>
    </w:p>
    <w:p w14:paraId="6E58846D" w14:textId="77777777" w:rsidR="00331070" w:rsidRDefault="005C469B">
      <w:pPr>
        <w:pStyle w:val="TOC2"/>
        <w:tabs>
          <w:tab w:val="right" w:leader="dot" w:pos="9350"/>
        </w:tabs>
        <w:rPr>
          <w:del w:id="754" w:author="Laurence Golding" w:date="2019-05-11T06:51:00Z"/>
          <w:rFonts w:asciiTheme="minorHAnsi" w:eastAsiaTheme="minorEastAsia" w:hAnsiTheme="minorHAnsi" w:cstheme="minorBidi"/>
          <w:noProof/>
          <w:sz w:val="22"/>
          <w:szCs w:val="22"/>
        </w:rPr>
      </w:pPr>
      <w:del w:id="755" w:author="Laurence Golding" w:date="2019-05-11T06:51:00Z">
        <w:r>
          <w:fldChar w:fldCharType="begin"/>
        </w:r>
        <w:r>
          <w:delInstrText xml:space="preserve"> HYPERLINK \l "_Toc516225004" </w:delInstrText>
        </w:r>
        <w:r>
          <w:fldChar w:fldCharType="separate"/>
        </w:r>
        <w:r w:rsidR="00331070" w:rsidRPr="00174A5F">
          <w:rPr>
            <w:rStyle w:val="Hyperlink"/>
            <w:noProof/>
          </w:rPr>
          <w:delText>4.5 Conformance Clause 4: Direct producer</w:delText>
        </w:r>
        <w:r w:rsidR="00331070">
          <w:rPr>
            <w:noProof/>
            <w:webHidden/>
          </w:rPr>
          <w:tab/>
        </w:r>
        <w:r w:rsidR="00331070">
          <w:rPr>
            <w:noProof/>
            <w:webHidden/>
          </w:rPr>
          <w:fldChar w:fldCharType="begin"/>
        </w:r>
        <w:r w:rsidR="00331070">
          <w:rPr>
            <w:noProof/>
            <w:webHidden/>
          </w:rPr>
          <w:delInstrText xml:space="preserve"> PAGEREF _Toc516225004 \h </w:delInstrText>
        </w:r>
        <w:r w:rsidR="00331070">
          <w:rPr>
            <w:noProof/>
            <w:webHidden/>
          </w:rPr>
        </w:r>
        <w:r w:rsidR="00331070">
          <w:rPr>
            <w:noProof/>
            <w:webHidden/>
          </w:rPr>
          <w:fldChar w:fldCharType="separate"/>
        </w:r>
        <w:r w:rsidR="00331070">
          <w:rPr>
            <w:noProof/>
            <w:webHidden/>
          </w:rPr>
          <w:delText>119</w:delText>
        </w:r>
        <w:r w:rsidR="00331070">
          <w:rPr>
            <w:noProof/>
            <w:webHidden/>
          </w:rPr>
          <w:fldChar w:fldCharType="end"/>
        </w:r>
        <w:r>
          <w:rPr>
            <w:noProof/>
          </w:rPr>
          <w:fldChar w:fldCharType="end"/>
        </w:r>
      </w:del>
    </w:p>
    <w:p w14:paraId="54DD3E09" w14:textId="77777777" w:rsidR="00331070" w:rsidRDefault="005C469B">
      <w:pPr>
        <w:pStyle w:val="TOC2"/>
        <w:tabs>
          <w:tab w:val="right" w:leader="dot" w:pos="9350"/>
        </w:tabs>
        <w:rPr>
          <w:del w:id="756" w:author="Laurence Golding" w:date="2019-05-11T06:51:00Z"/>
          <w:rFonts w:asciiTheme="minorHAnsi" w:eastAsiaTheme="minorEastAsia" w:hAnsiTheme="minorHAnsi" w:cstheme="minorBidi"/>
          <w:noProof/>
          <w:sz w:val="22"/>
          <w:szCs w:val="22"/>
        </w:rPr>
      </w:pPr>
      <w:del w:id="757" w:author="Laurence Golding" w:date="2019-05-11T06:51:00Z">
        <w:r>
          <w:fldChar w:fldCharType="begin"/>
        </w:r>
        <w:r>
          <w:delInstrText xml:space="preserve"> HYPERLINK \l "_Toc516225005" </w:delInstrText>
        </w:r>
        <w:r>
          <w:fldChar w:fldCharType="separate"/>
        </w:r>
        <w:r w:rsidR="00331070" w:rsidRPr="00174A5F">
          <w:rPr>
            <w:rStyle w:val="Hyperlink"/>
            <w:noProof/>
          </w:rPr>
          <w:delText>4.6 Conformance Clause 5: Deterministic producer</w:delText>
        </w:r>
        <w:r w:rsidR="00331070">
          <w:rPr>
            <w:noProof/>
            <w:webHidden/>
          </w:rPr>
          <w:tab/>
        </w:r>
        <w:r w:rsidR="00331070">
          <w:rPr>
            <w:noProof/>
            <w:webHidden/>
          </w:rPr>
          <w:fldChar w:fldCharType="begin"/>
        </w:r>
        <w:r w:rsidR="00331070">
          <w:rPr>
            <w:noProof/>
            <w:webHidden/>
          </w:rPr>
          <w:delInstrText xml:space="preserve"> PAGEREF _Toc516225005 \h </w:delInstrText>
        </w:r>
        <w:r w:rsidR="00331070">
          <w:rPr>
            <w:noProof/>
            <w:webHidden/>
          </w:rPr>
        </w:r>
        <w:r w:rsidR="00331070">
          <w:rPr>
            <w:noProof/>
            <w:webHidden/>
          </w:rPr>
          <w:fldChar w:fldCharType="separate"/>
        </w:r>
        <w:r w:rsidR="00331070">
          <w:rPr>
            <w:noProof/>
            <w:webHidden/>
          </w:rPr>
          <w:delText>119</w:delText>
        </w:r>
        <w:r w:rsidR="00331070">
          <w:rPr>
            <w:noProof/>
            <w:webHidden/>
          </w:rPr>
          <w:fldChar w:fldCharType="end"/>
        </w:r>
        <w:r>
          <w:rPr>
            <w:noProof/>
          </w:rPr>
          <w:fldChar w:fldCharType="end"/>
        </w:r>
      </w:del>
    </w:p>
    <w:p w14:paraId="46A1C399" w14:textId="77777777" w:rsidR="00331070" w:rsidRDefault="005C469B">
      <w:pPr>
        <w:pStyle w:val="TOC2"/>
        <w:tabs>
          <w:tab w:val="right" w:leader="dot" w:pos="9350"/>
        </w:tabs>
        <w:rPr>
          <w:del w:id="758" w:author="Laurence Golding" w:date="2019-05-11T06:51:00Z"/>
          <w:rFonts w:asciiTheme="minorHAnsi" w:eastAsiaTheme="minorEastAsia" w:hAnsiTheme="minorHAnsi" w:cstheme="minorBidi"/>
          <w:noProof/>
          <w:sz w:val="22"/>
          <w:szCs w:val="22"/>
        </w:rPr>
      </w:pPr>
      <w:del w:id="759" w:author="Laurence Golding" w:date="2019-05-11T06:51:00Z">
        <w:r>
          <w:fldChar w:fldCharType="begin"/>
        </w:r>
        <w:r>
          <w:delInstrText xml:space="preserve"> HYPERLINK \l "_Toc516225006" </w:delInstrText>
        </w:r>
        <w:r>
          <w:fldChar w:fldCharType="separate"/>
        </w:r>
        <w:r w:rsidR="00331070" w:rsidRPr="00174A5F">
          <w:rPr>
            <w:rStyle w:val="Hyperlink"/>
            <w:noProof/>
          </w:rPr>
          <w:delText>4.7 Conformance Clause 6: Converter</w:delText>
        </w:r>
        <w:r w:rsidR="00331070">
          <w:rPr>
            <w:noProof/>
            <w:webHidden/>
          </w:rPr>
          <w:tab/>
        </w:r>
        <w:r w:rsidR="00331070">
          <w:rPr>
            <w:noProof/>
            <w:webHidden/>
          </w:rPr>
          <w:fldChar w:fldCharType="begin"/>
        </w:r>
        <w:r w:rsidR="00331070">
          <w:rPr>
            <w:noProof/>
            <w:webHidden/>
          </w:rPr>
          <w:delInstrText xml:space="preserve"> PAGEREF _Toc516225006 \h </w:delInstrText>
        </w:r>
        <w:r w:rsidR="00331070">
          <w:rPr>
            <w:noProof/>
            <w:webHidden/>
          </w:rPr>
        </w:r>
        <w:r w:rsidR="00331070">
          <w:rPr>
            <w:noProof/>
            <w:webHidden/>
          </w:rPr>
          <w:fldChar w:fldCharType="separate"/>
        </w:r>
        <w:r w:rsidR="00331070">
          <w:rPr>
            <w:noProof/>
            <w:webHidden/>
          </w:rPr>
          <w:delText>119</w:delText>
        </w:r>
        <w:r w:rsidR="00331070">
          <w:rPr>
            <w:noProof/>
            <w:webHidden/>
          </w:rPr>
          <w:fldChar w:fldCharType="end"/>
        </w:r>
        <w:r>
          <w:rPr>
            <w:noProof/>
          </w:rPr>
          <w:fldChar w:fldCharType="end"/>
        </w:r>
      </w:del>
    </w:p>
    <w:p w14:paraId="46D9A6BD" w14:textId="77777777" w:rsidR="00331070" w:rsidRDefault="005C469B">
      <w:pPr>
        <w:pStyle w:val="TOC2"/>
        <w:tabs>
          <w:tab w:val="right" w:leader="dot" w:pos="9350"/>
        </w:tabs>
        <w:rPr>
          <w:del w:id="760" w:author="Laurence Golding" w:date="2019-05-11T06:51:00Z"/>
          <w:rFonts w:asciiTheme="minorHAnsi" w:eastAsiaTheme="minorEastAsia" w:hAnsiTheme="minorHAnsi" w:cstheme="minorBidi"/>
          <w:noProof/>
          <w:sz w:val="22"/>
          <w:szCs w:val="22"/>
        </w:rPr>
      </w:pPr>
      <w:del w:id="761" w:author="Laurence Golding" w:date="2019-05-11T06:51:00Z">
        <w:r>
          <w:fldChar w:fldCharType="begin"/>
        </w:r>
        <w:r>
          <w:delInstrText xml:space="preserve"> HYPERLINK \l "_Toc516225007" </w:delInstrText>
        </w:r>
        <w:r>
          <w:fldChar w:fldCharType="separate"/>
        </w:r>
        <w:r w:rsidR="00331070" w:rsidRPr="00174A5F">
          <w:rPr>
            <w:rStyle w:val="Hyperlink"/>
            <w:noProof/>
          </w:rPr>
          <w:delText>4.8 Conformance Clause 7: SARIF post-processor</w:delText>
        </w:r>
        <w:r w:rsidR="00331070">
          <w:rPr>
            <w:noProof/>
            <w:webHidden/>
          </w:rPr>
          <w:tab/>
        </w:r>
        <w:r w:rsidR="00331070">
          <w:rPr>
            <w:noProof/>
            <w:webHidden/>
          </w:rPr>
          <w:fldChar w:fldCharType="begin"/>
        </w:r>
        <w:r w:rsidR="00331070">
          <w:rPr>
            <w:noProof/>
            <w:webHidden/>
          </w:rPr>
          <w:delInstrText xml:space="preserve"> PAGEREF _Toc516225007 \h </w:delInstrText>
        </w:r>
        <w:r w:rsidR="00331070">
          <w:rPr>
            <w:noProof/>
            <w:webHidden/>
          </w:rPr>
        </w:r>
        <w:r w:rsidR="00331070">
          <w:rPr>
            <w:noProof/>
            <w:webHidden/>
          </w:rPr>
          <w:fldChar w:fldCharType="separate"/>
        </w:r>
        <w:r w:rsidR="00331070">
          <w:rPr>
            <w:noProof/>
            <w:webHidden/>
          </w:rPr>
          <w:delText>119</w:delText>
        </w:r>
        <w:r w:rsidR="00331070">
          <w:rPr>
            <w:noProof/>
            <w:webHidden/>
          </w:rPr>
          <w:fldChar w:fldCharType="end"/>
        </w:r>
        <w:r>
          <w:rPr>
            <w:noProof/>
          </w:rPr>
          <w:fldChar w:fldCharType="end"/>
        </w:r>
      </w:del>
    </w:p>
    <w:p w14:paraId="26DE788E" w14:textId="77777777" w:rsidR="00331070" w:rsidRDefault="005C469B">
      <w:pPr>
        <w:pStyle w:val="TOC2"/>
        <w:tabs>
          <w:tab w:val="right" w:leader="dot" w:pos="9350"/>
        </w:tabs>
        <w:rPr>
          <w:del w:id="762" w:author="Laurence Golding" w:date="2019-05-11T06:51:00Z"/>
          <w:rFonts w:asciiTheme="minorHAnsi" w:eastAsiaTheme="minorEastAsia" w:hAnsiTheme="minorHAnsi" w:cstheme="minorBidi"/>
          <w:noProof/>
          <w:sz w:val="22"/>
          <w:szCs w:val="22"/>
        </w:rPr>
      </w:pPr>
      <w:del w:id="763" w:author="Laurence Golding" w:date="2019-05-11T06:51:00Z">
        <w:r>
          <w:fldChar w:fldCharType="begin"/>
        </w:r>
        <w:r>
          <w:delInstrText xml:space="preserve"> HYPERLINK \l "_Toc516225008" </w:delInstrText>
        </w:r>
        <w:r>
          <w:fldChar w:fldCharType="separate"/>
        </w:r>
        <w:r w:rsidR="00331070" w:rsidRPr="00174A5F">
          <w:rPr>
            <w:rStyle w:val="Hyperlink"/>
            <w:noProof/>
          </w:rPr>
          <w:delText>4.9 Conformance Clause 8: SARIF consumer</w:delText>
        </w:r>
        <w:r w:rsidR="00331070">
          <w:rPr>
            <w:noProof/>
            <w:webHidden/>
          </w:rPr>
          <w:tab/>
        </w:r>
        <w:r w:rsidR="00331070">
          <w:rPr>
            <w:noProof/>
            <w:webHidden/>
          </w:rPr>
          <w:fldChar w:fldCharType="begin"/>
        </w:r>
        <w:r w:rsidR="00331070">
          <w:rPr>
            <w:noProof/>
            <w:webHidden/>
          </w:rPr>
          <w:delInstrText xml:space="preserve"> PAGEREF _Toc516225008 \h </w:delInstrText>
        </w:r>
        <w:r w:rsidR="00331070">
          <w:rPr>
            <w:noProof/>
            <w:webHidden/>
          </w:rPr>
        </w:r>
        <w:r w:rsidR="00331070">
          <w:rPr>
            <w:noProof/>
            <w:webHidden/>
          </w:rPr>
          <w:fldChar w:fldCharType="separate"/>
        </w:r>
        <w:r w:rsidR="00331070">
          <w:rPr>
            <w:noProof/>
            <w:webHidden/>
          </w:rPr>
          <w:delText>119</w:delText>
        </w:r>
        <w:r w:rsidR="00331070">
          <w:rPr>
            <w:noProof/>
            <w:webHidden/>
          </w:rPr>
          <w:fldChar w:fldCharType="end"/>
        </w:r>
        <w:r>
          <w:rPr>
            <w:noProof/>
          </w:rPr>
          <w:fldChar w:fldCharType="end"/>
        </w:r>
      </w:del>
    </w:p>
    <w:p w14:paraId="3FC39589" w14:textId="77777777" w:rsidR="00331070" w:rsidRDefault="005C469B">
      <w:pPr>
        <w:pStyle w:val="TOC2"/>
        <w:tabs>
          <w:tab w:val="right" w:leader="dot" w:pos="9350"/>
        </w:tabs>
        <w:rPr>
          <w:del w:id="764" w:author="Laurence Golding" w:date="2019-05-11T06:51:00Z"/>
          <w:rFonts w:asciiTheme="minorHAnsi" w:eastAsiaTheme="minorEastAsia" w:hAnsiTheme="minorHAnsi" w:cstheme="minorBidi"/>
          <w:noProof/>
          <w:sz w:val="22"/>
          <w:szCs w:val="22"/>
        </w:rPr>
      </w:pPr>
      <w:del w:id="765" w:author="Laurence Golding" w:date="2019-05-11T06:51:00Z">
        <w:r>
          <w:fldChar w:fldCharType="begin"/>
        </w:r>
        <w:r>
          <w:delInstrText xml:space="preserve"> HYPERLINK \l "_Toc516225009" </w:delInstrText>
        </w:r>
        <w:r>
          <w:fldChar w:fldCharType="separate"/>
        </w:r>
        <w:r w:rsidR="00331070" w:rsidRPr="00174A5F">
          <w:rPr>
            <w:rStyle w:val="Hyperlink"/>
            <w:noProof/>
          </w:rPr>
          <w:delText>4.10 Conformance Clause 9: Viewer</w:delText>
        </w:r>
        <w:r w:rsidR="00331070">
          <w:rPr>
            <w:noProof/>
            <w:webHidden/>
          </w:rPr>
          <w:tab/>
        </w:r>
        <w:r w:rsidR="00331070">
          <w:rPr>
            <w:noProof/>
            <w:webHidden/>
          </w:rPr>
          <w:fldChar w:fldCharType="begin"/>
        </w:r>
        <w:r w:rsidR="00331070">
          <w:rPr>
            <w:noProof/>
            <w:webHidden/>
          </w:rPr>
          <w:delInstrText xml:space="preserve"> PAGEREF _Toc516225009 \h </w:delInstrText>
        </w:r>
        <w:r w:rsidR="00331070">
          <w:rPr>
            <w:noProof/>
            <w:webHidden/>
          </w:rPr>
        </w:r>
        <w:r w:rsidR="00331070">
          <w:rPr>
            <w:noProof/>
            <w:webHidden/>
          </w:rPr>
          <w:fldChar w:fldCharType="separate"/>
        </w:r>
        <w:r w:rsidR="00331070">
          <w:rPr>
            <w:noProof/>
            <w:webHidden/>
          </w:rPr>
          <w:delText>119</w:delText>
        </w:r>
        <w:r w:rsidR="00331070">
          <w:rPr>
            <w:noProof/>
            <w:webHidden/>
          </w:rPr>
          <w:fldChar w:fldCharType="end"/>
        </w:r>
        <w:r>
          <w:rPr>
            <w:noProof/>
          </w:rPr>
          <w:fldChar w:fldCharType="end"/>
        </w:r>
      </w:del>
    </w:p>
    <w:p w14:paraId="4D4C7A37" w14:textId="77777777" w:rsidR="00331070" w:rsidRDefault="005C469B">
      <w:pPr>
        <w:pStyle w:val="TOC2"/>
        <w:tabs>
          <w:tab w:val="right" w:leader="dot" w:pos="9350"/>
        </w:tabs>
        <w:rPr>
          <w:del w:id="766" w:author="Laurence Golding" w:date="2019-05-11T06:51:00Z"/>
          <w:rFonts w:asciiTheme="minorHAnsi" w:eastAsiaTheme="minorEastAsia" w:hAnsiTheme="minorHAnsi" w:cstheme="minorBidi"/>
          <w:noProof/>
          <w:sz w:val="22"/>
          <w:szCs w:val="22"/>
        </w:rPr>
      </w:pPr>
      <w:del w:id="767" w:author="Laurence Golding" w:date="2019-05-11T06:51:00Z">
        <w:r>
          <w:fldChar w:fldCharType="begin"/>
        </w:r>
        <w:r>
          <w:delInstrText xml:space="preserve"> HYPERLINK \l "_Toc516225010" </w:delInstrText>
        </w:r>
        <w:r>
          <w:fldChar w:fldCharType="separate"/>
        </w:r>
        <w:r w:rsidR="00331070" w:rsidRPr="00174A5F">
          <w:rPr>
            <w:rStyle w:val="Hyperlink"/>
            <w:noProof/>
          </w:rPr>
          <w:delText>4.11 Conformance Clause 10: Result management system</w:delText>
        </w:r>
        <w:r w:rsidR="00331070">
          <w:rPr>
            <w:noProof/>
            <w:webHidden/>
          </w:rPr>
          <w:tab/>
        </w:r>
        <w:r w:rsidR="00331070">
          <w:rPr>
            <w:noProof/>
            <w:webHidden/>
          </w:rPr>
          <w:fldChar w:fldCharType="begin"/>
        </w:r>
        <w:r w:rsidR="00331070">
          <w:rPr>
            <w:noProof/>
            <w:webHidden/>
          </w:rPr>
          <w:delInstrText xml:space="preserve"> PAGEREF _Toc516225010 \h </w:delInstrText>
        </w:r>
        <w:r w:rsidR="00331070">
          <w:rPr>
            <w:noProof/>
            <w:webHidden/>
          </w:rPr>
        </w:r>
        <w:r w:rsidR="00331070">
          <w:rPr>
            <w:noProof/>
            <w:webHidden/>
          </w:rPr>
          <w:fldChar w:fldCharType="separate"/>
        </w:r>
        <w:r w:rsidR="00331070">
          <w:rPr>
            <w:noProof/>
            <w:webHidden/>
          </w:rPr>
          <w:delText>119</w:delText>
        </w:r>
        <w:r w:rsidR="00331070">
          <w:rPr>
            <w:noProof/>
            <w:webHidden/>
          </w:rPr>
          <w:fldChar w:fldCharType="end"/>
        </w:r>
        <w:r>
          <w:rPr>
            <w:noProof/>
          </w:rPr>
          <w:fldChar w:fldCharType="end"/>
        </w:r>
      </w:del>
    </w:p>
    <w:p w14:paraId="09F97AD5" w14:textId="77777777" w:rsidR="00331070" w:rsidRDefault="005C469B">
      <w:pPr>
        <w:pStyle w:val="TOC2"/>
        <w:tabs>
          <w:tab w:val="right" w:leader="dot" w:pos="9350"/>
        </w:tabs>
        <w:rPr>
          <w:del w:id="768" w:author="Laurence Golding" w:date="2019-05-11T06:51:00Z"/>
          <w:rFonts w:asciiTheme="minorHAnsi" w:eastAsiaTheme="minorEastAsia" w:hAnsiTheme="minorHAnsi" w:cstheme="minorBidi"/>
          <w:noProof/>
          <w:sz w:val="22"/>
          <w:szCs w:val="22"/>
        </w:rPr>
      </w:pPr>
      <w:del w:id="769" w:author="Laurence Golding" w:date="2019-05-11T06:51:00Z">
        <w:r>
          <w:fldChar w:fldCharType="begin"/>
        </w:r>
        <w:r>
          <w:delInstrText xml:space="preserve"> HYPE</w:delInstrText>
        </w:r>
        <w:r>
          <w:delInstrText xml:space="preserve">RLINK \l "_Toc516225011" </w:delInstrText>
        </w:r>
        <w:r>
          <w:fldChar w:fldCharType="separate"/>
        </w:r>
        <w:r w:rsidR="00331070" w:rsidRPr="00174A5F">
          <w:rPr>
            <w:rStyle w:val="Hyperlink"/>
            <w:noProof/>
          </w:rPr>
          <w:delText>4.12 Conformance Clause 11: Engineering system</w:delText>
        </w:r>
        <w:r w:rsidR="00331070">
          <w:rPr>
            <w:noProof/>
            <w:webHidden/>
          </w:rPr>
          <w:tab/>
        </w:r>
        <w:r w:rsidR="00331070">
          <w:rPr>
            <w:noProof/>
            <w:webHidden/>
          </w:rPr>
          <w:fldChar w:fldCharType="begin"/>
        </w:r>
        <w:r w:rsidR="00331070">
          <w:rPr>
            <w:noProof/>
            <w:webHidden/>
          </w:rPr>
          <w:delInstrText xml:space="preserve"> PAGEREF _Toc516225011 \h </w:delInstrText>
        </w:r>
        <w:r w:rsidR="00331070">
          <w:rPr>
            <w:noProof/>
            <w:webHidden/>
          </w:rPr>
        </w:r>
        <w:r w:rsidR="00331070">
          <w:rPr>
            <w:noProof/>
            <w:webHidden/>
          </w:rPr>
          <w:fldChar w:fldCharType="separate"/>
        </w:r>
        <w:r w:rsidR="00331070">
          <w:rPr>
            <w:noProof/>
            <w:webHidden/>
          </w:rPr>
          <w:delText>120</w:delText>
        </w:r>
        <w:r w:rsidR="00331070">
          <w:rPr>
            <w:noProof/>
            <w:webHidden/>
          </w:rPr>
          <w:fldChar w:fldCharType="end"/>
        </w:r>
        <w:r>
          <w:rPr>
            <w:noProof/>
          </w:rPr>
          <w:fldChar w:fldCharType="end"/>
        </w:r>
      </w:del>
    </w:p>
    <w:p w14:paraId="42E9F19B" w14:textId="77777777" w:rsidR="00331070" w:rsidRDefault="005C469B">
      <w:pPr>
        <w:pStyle w:val="TOC1"/>
        <w:rPr>
          <w:del w:id="770" w:author="Laurence Golding" w:date="2019-05-11T06:51:00Z"/>
          <w:rFonts w:asciiTheme="minorHAnsi" w:eastAsiaTheme="minorEastAsia" w:hAnsiTheme="minorHAnsi" w:cstheme="minorBidi"/>
          <w:noProof/>
          <w:sz w:val="22"/>
          <w:szCs w:val="22"/>
        </w:rPr>
      </w:pPr>
      <w:del w:id="771" w:author="Laurence Golding" w:date="2019-05-11T06:51:00Z">
        <w:r>
          <w:fldChar w:fldCharType="begin"/>
        </w:r>
        <w:r>
          <w:delInstrText xml:space="preserve"> HYPERLINK \l "_Toc516225012" </w:delInstrText>
        </w:r>
        <w:r>
          <w:fldChar w:fldCharType="separate"/>
        </w:r>
        <w:r w:rsidR="00331070" w:rsidRPr="00174A5F">
          <w:rPr>
            <w:rStyle w:val="Hyperlink"/>
            <w:noProof/>
          </w:rPr>
          <w:delText>Appendix A. (Informative) Acknowledgments</w:delText>
        </w:r>
        <w:r w:rsidR="00331070">
          <w:rPr>
            <w:noProof/>
            <w:webHidden/>
          </w:rPr>
          <w:tab/>
        </w:r>
        <w:r w:rsidR="00331070">
          <w:rPr>
            <w:noProof/>
            <w:webHidden/>
          </w:rPr>
          <w:fldChar w:fldCharType="begin"/>
        </w:r>
        <w:r w:rsidR="00331070">
          <w:rPr>
            <w:noProof/>
            <w:webHidden/>
          </w:rPr>
          <w:delInstrText xml:space="preserve"> PAGEREF _Toc516225012 \h </w:delInstrText>
        </w:r>
        <w:r w:rsidR="00331070">
          <w:rPr>
            <w:noProof/>
            <w:webHidden/>
          </w:rPr>
        </w:r>
        <w:r w:rsidR="00331070">
          <w:rPr>
            <w:noProof/>
            <w:webHidden/>
          </w:rPr>
          <w:fldChar w:fldCharType="separate"/>
        </w:r>
        <w:r w:rsidR="00331070">
          <w:rPr>
            <w:noProof/>
            <w:webHidden/>
          </w:rPr>
          <w:delText>121</w:delText>
        </w:r>
        <w:r w:rsidR="00331070">
          <w:rPr>
            <w:noProof/>
            <w:webHidden/>
          </w:rPr>
          <w:fldChar w:fldCharType="end"/>
        </w:r>
        <w:r>
          <w:rPr>
            <w:noProof/>
          </w:rPr>
          <w:fldChar w:fldCharType="end"/>
        </w:r>
      </w:del>
    </w:p>
    <w:p w14:paraId="23E691F0" w14:textId="77777777" w:rsidR="00331070" w:rsidRDefault="005C469B">
      <w:pPr>
        <w:pStyle w:val="TOC1"/>
        <w:rPr>
          <w:del w:id="772" w:author="Laurence Golding" w:date="2019-05-11T06:51:00Z"/>
          <w:rFonts w:asciiTheme="minorHAnsi" w:eastAsiaTheme="minorEastAsia" w:hAnsiTheme="minorHAnsi" w:cstheme="minorBidi"/>
          <w:noProof/>
          <w:sz w:val="22"/>
          <w:szCs w:val="22"/>
        </w:rPr>
      </w:pPr>
      <w:del w:id="773" w:author="Laurence Golding" w:date="2019-05-11T06:51:00Z">
        <w:r>
          <w:fldChar w:fldCharType="begin"/>
        </w:r>
        <w:r>
          <w:delInstrText xml:space="preserve"> HYPERLINK \l "_Toc516225013" </w:delInstrText>
        </w:r>
        <w:r>
          <w:fldChar w:fldCharType="separate"/>
        </w:r>
        <w:r w:rsidR="00331070" w:rsidRPr="00174A5F">
          <w:rPr>
            <w:rStyle w:val="Hyperlink"/>
            <w:noProof/>
          </w:rPr>
          <w:delText>Appendix B. (Normative) Use of fingerprints by result management systems</w:delText>
        </w:r>
        <w:r w:rsidR="00331070">
          <w:rPr>
            <w:noProof/>
            <w:webHidden/>
          </w:rPr>
          <w:tab/>
        </w:r>
        <w:r w:rsidR="00331070">
          <w:rPr>
            <w:noProof/>
            <w:webHidden/>
          </w:rPr>
          <w:fldChar w:fldCharType="begin"/>
        </w:r>
        <w:r w:rsidR="00331070">
          <w:rPr>
            <w:noProof/>
            <w:webHidden/>
          </w:rPr>
          <w:delInstrText xml:space="preserve"> PAGEREF _Toc516225013 \h </w:delInstrText>
        </w:r>
        <w:r w:rsidR="00331070">
          <w:rPr>
            <w:noProof/>
            <w:webHidden/>
          </w:rPr>
        </w:r>
        <w:r w:rsidR="00331070">
          <w:rPr>
            <w:noProof/>
            <w:webHidden/>
          </w:rPr>
          <w:fldChar w:fldCharType="separate"/>
        </w:r>
        <w:r w:rsidR="00331070">
          <w:rPr>
            <w:noProof/>
            <w:webHidden/>
          </w:rPr>
          <w:delText>122</w:delText>
        </w:r>
        <w:r w:rsidR="00331070">
          <w:rPr>
            <w:noProof/>
            <w:webHidden/>
          </w:rPr>
          <w:fldChar w:fldCharType="end"/>
        </w:r>
        <w:r>
          <w:rPr>
            <w:noProof/>
          </w:rPr>
          <w:fldChar w:fldCharType="end"/>
        </w:r>
      </w:del>
    </w:p>
    <w:p w14:paraId="5F797ABA" w14:textId="77777777" w:rsidR="00331070" w:rsidRDefault="005C469B">
      <w:pPr>
        <w:pStyle w:val="TOC1"/>
        <w:rPr>
          <w:del w:id="774" w:author="Laurence Golding" w:date="2019-05-11T06:51:00Z"/>
          <w:rFonts w:asciiTheme="minorHAnsi" w:eastAsiaTheme="minorEastAsia" w:hAnsiTheme="minorHAnsi" w:cstheme="minorBidi"/>
          <w:noProof/>
          <w:sz w:val="22"/>
          <w:szCs w:val="22"/>
        </w:rPr>
      </w:pPr>
      <w:del w:id="775" w:author="Laurence Golding" w:date="2019-05-11T06:51:00Z">
        <w:r>
          <w:fldChar w:fldCharType="begin"/>
        </w:r>
        <w:r>
          <w:delInstrText xml:space="preserve"> HYPERLINK \l "_Toc516225014" </w:delInstrText>
        </w:r>
        <w:r>
          <w:fldChar w:fldCharType="separate"/>
        </w:r>
        <w:r w:rsidR="00331070" w:rsidRPr="00174A5F">
          <w:rPr>
            <w:rStyle w:val="Hyperlink"/>
            <w:noProof/>
          </w:rPr>
          <w:delText>Appendix C. (Informative) Use of SARIF by log file viewers</w:delText>
        </w:r>
        <w:r w:rsidR="00331070">
          <w:rPr>
            <w:noProof/>
            <w:webHidden/>
          </w:rPr>
          <w:tab/>
        </w:r>
        <w:r w:rsidR="00331070">
          <w:rPr>
            <w:noProof/>
            <w:webHidden/>
          </w:rPr>
          <w:fldChar w:fldCharType="begin"/>
        </w:r>
        <w:r w:rsidR="00331070">
          <w:rPr>
            <w:noProof/>
            <w:webHidden/>
          </w:rPr>
          <w:delInstrText xml:space="preserve"> PAGEREF _Toc516225014 \h </w:delInstrText>
        </w:r>
        <w:r w:rsidR="00331070">
          <w:rPr>
            <w:noProof/>
            <w:webHidden/>
          </w:rPr>
        </w:r>
        <w:r w:rsidR="00331070">
          <w:rPr>
            <w:noProof/>
            <w:webHidden/>
          </w:rPr>
          <w:fldChar w:fldCharType="separate"/>
        </w:r>
        <w:r w:rsidR="00331070">
          <w:rPr>
            <w:noProof/>
            <w:webHidden/>
          </w:rPr>
          <w:delText>123</w:delText>
        </w:r>
        <w:r w:rsidR="00331070">
          <w:rPr>
            <w:noProof/>
            <w:webHidden/>
          </w:rPr>
          <w:fldChar w:fldCharType="end"/>
        </w:r>
        <w:r>
          <w:rPr>
            <w:noProof/>
          </w:rPr>
          <w:fldChar w:fldCharType="end"/>
        </w:r>
      </w:del>
    </w:p>
    <w:p w14:paraId="526629E8" w14:textId="77777777" w:rsidR="00331070" w:rsidRDefault="005C469B">
      <w:pPr>
        <w:pStyle w:val="TOC1"/>
        <w:rPr>
          <w:del w:id="776" w:author="Laurence Golding" w:date="2019-05-11T06:51:00Z"/>
          <w:rFonts w:asciiTheme="minorHAnsi" w:eastAsiaTheme="minorEastAsia" w:hAnsiTheme="minorHAnsi" w:cstheme="minorBidi"/>
          <w:noProof/>
          <w:sz w:val="22"/>
          <w:szCs w:val="22"/>
        </w:rPr>
      </w:pPr>
      <w:del w:id="777" w:author="Laurence Golding" w:date="2019-05-11T06:51:00Z">
        <w:r>
          <w:fldChar w:fldCharType="begin"/>
        </w:r>
        <w:r>
          <w:delInstrText xml:space="preserve"> HYPERLINK \l "_Toc516225015" </w:delInstrText>
        </w:r>
        <w:r>
          <w:fldChar w:fldCharType="separate"/>
        </w:r>
        <w:r w:rsidR="00331070" w:rsidRPr="00174A5F">
          <w:rPr>
            <w:rStyle w:val="Hyperlink"/>
            <w:noProof/>
          </w:rPr>
          <w:delText>Appendix D. (Informative) Production of SARIF by converters</w:delText>
        </w:r>
        <w:r w:rsidR="00331070">
          <w:rPr>
            <w:noProof/>
            <w:webHidden/>
          </w:rPr>
          <w:tab/>
        </w:r>
        <w:r w:rsidR="00331070">
          <w:rPr>
            <w:noProof/>
            <w:webHidden/>
          </w:rPr>
          <w:fldChar w:fldCharType="begin"/>
        </w:r>
        <w:r w:rsidR="00331070">
          <w:rPr>
            <w:noProof/>
            <w:webHidden/>
          </w:rPr>
          <w:delInstrText xml:space="preserve"> PAGEREF _Toc516225015 \h </w:delInstrText>
        </w:r>
        <w:r w:rsidR="00331070">
          <w:rPr>
            <w:noProof/>
            <w:webHidden/>
          </w:rPr>
        </w:r>
        <w:r w:rsidR="00331070">
          <w:rPr>
            <w:noProof/>
            <w:webHidden/>
          </w:rPr>
          <w:fldChar w:fldCharType="separate"/>
        </w:r>
        <w:r w:rsidR="00331070">
          <w:rPr>
            <w:noProof/>
            <w:webHidden/>
          </w:rPr>
          <w:delText>124</w:delText>
        </w:r>
        <w:r w:rsidR="00331070">
          <w:rPr>
            <w:noProof/>
            <w:webHidden/>
          </w:rPr>
          <w:fldChar w:fldCharType="end"/>
        </w:r>
        <w:r>
          <w:rPr>
            <w:noProof/>
          </w:rPr>
          <w:fldChar w:fldCharType="end"/>
        </w:r>
      </w:del>
    </w:p>
    <w:p w14:paraId="3462782F" w14:textId="77777777" w:rsidR="00331070" w:rsidRDefault="005C469B">
      <w:pPr>
        <w:pStyle w:val="TOC1"/>
        <w:rPr>
          <w:del w:id="778" w:author="Laurence Golding" w:date="2019-05-11T06:51:00Z"/>
          <w:rFonts w:asciiTheme="minorHAnsi" w:eastAsiaTheme="minorEastAsia" w:hAnsiTheme="minorHAnsi" w:cstheme="minorBidi"/>
          <w:noProof/>
          <w:sz w:val="22"/>
          <w:szCs w:val="22"/>
        </w:rPr>
      </w:pPr>
      <w:del w:id="779" w:author="Laurence Golding" w:date="2019-05-11T06:51:00Z">
        <w:r>
          <w:fldChar w:fldCharType="begin"/>
        </w:r>
        <w:r>
          <w:delInstrText xml:space="preserve"> HYPERLINK \l "_Toc516225016" </w:delInstrText>
        </w:r>
        <w:r>
          <w:fldChar w:fldCharType="separate"/>
        </w:r>
        <w:r w:rsidR="00331070" w:rsidRPr="00174A5F">
          <w:rPr>
            <w:rStyle w:val="Hyperlink"/>
            <w:noProof/>
          </w:rPr>
          <w:delText>Appendix E. (Informative) Locating rule metadata</w:delText>
        </w:r>
        <w:r w:rsidR="00331070">
          <w:rPr>
            <w:noProof/>
            <w:webHidden/>
          </w:rPr>
          <w:tab/>
        </w:r>
        <w:r w:rsidR="00331070">
          <w:rPr>
            <w:noProof/>
            <w:webHidden/>
          </w:rPr>
          <w:fldChar w:fldCharType="begin"/>
        </w:r>
        <w:r w:rsidR="00331070">
          <w:rPr>
            <w:noProof/>
            <w:webHidden/>
          </w:rPr>
          <w:delInstrText xml:space="preserve"> PAGEREF _Toc516225016 \h </w:delInstrText>
        </w:r>
        <w:r w:rsidR="00331070">
          <w:rPr>
            <w:noProof/>
            <w:webHidden/>
          </w:rPr>
        </w:r>
        <w:r w:rsidR="00331070">
          <w:rPr>
            <w:noProof/>
            <w:webHidden/>
          </w:rPr>
          <w:fldChar w:fldCharType="separate"/>
        </w:r>
        <w:r w:rsidR="00331070">
          <w:rPr>
            <w:noProof/>
            <w:webHidden/>
          </w:rPr>
          <w:delText>125</w:delText>
        </w:r>
        <w:r w:rsidR="00331070">
          <w:rPr>
            <w:noProof/>
            <w:webHidden/>
          </w:rPr>
          <w:fldChar w:fldCharType="end"/>
        </w:r>
        <w:r>
          <w:rPr>
            <w:noProof/>
          </w:rPr>
          <w:fldChar w:fldCharType="end"/>
        </w:r>
      </w:del>
    </w:p>
    <w:p w14:paraId="40A960D1" w14:textId="77777777" w:rsidR="00331070" w:rsidRDefault="005C469B">
      <w:pPr>
        <w:pStyle w:val="TOC1"/>
        <w:rPr>
          <w:del w:id="780" w:author="Laurence Golding" w:date="2019-05-11T06:51:00Z"/>
          <w:rFonts w:asciiTheme="minorHAnsi" w:eastAsiaTheme="minorEastAsia" w:hAnsiTheme="minorHAnsi" w:cstheme="minorBidi"/>
          <w:noProof/>
          <w:sz w:val="22"/>
          <w:szCs w:val="22"/>
        </w:rPr>
      </w:pPr>
      <w:del w:id="781" w:author="Laurence Golding" w:date="2019-05-11T06:51:00Z">
        <w:r>
          <w:fldChar w:fldCharType="begin"/>
        </w:r>
        <w:r>
          <w:delInstrText xml:space="preserve"> HYPERLINK \l "_Toc516225017" </w:delInstrText>
        </w:r>
        <w:r>
          <w:fldChar w:fldCharType="separate"/>
        </w:r>
        <w:r w:rsidR="00331070" w:rsidRPr="00174A5F">
          <w:rPr>
            <w:rStyle w:val="Hyperlink"/>
            <w:noProof/>
          </w:rPr>
          <w:delText>Appendix F. (Normative) Producing deterministic SARIF log files</w:delText>
        </w:r>
        <w:r w:rsidR="00331070">
          <w:rPr>
            <w:noProof/>
            <w:webHidden/>
          </w:rPr>
          <w:tab/>
        </w:r>
        <w:r w:rsidR="00331070">
          <w:rPr>
            <w:noProof/>
            <w:webHidden/>
          </w:rPr>
          <w:fldChar w:fldCharType="begin"/>
        </w:r>
        <w:r w:rsidR="00331070">
          <w:rPr>
            <w:noProof/>
            <w:webHidden/>
          </w:rPr>
          <w:delInstrText xml:space="preserve"> PAGEREF _Toc516225017 \h </w:delInstrText>
        </w:r>
        <w:r w:rsidR="00331070">
          <w:rPr>
            <w:noProof/>
            <w:webHidden/>
          </w:rPr>
        </w:r>
        <w:r w:rsidR="00331070">
          <w:rPr>
            <w:noProof/>
            <w:webHidden/>
          </w:rPr>
          <w:fldChar w:fldCharType="separate"/>
        </w:r>
        <w:r w:rsidR="00331070">
          <w:rPr>
            <w:noProof/>
            <w:webHidden/>
          </w:rPr>
          <w:delText>126</w:delText>
        </w:r>
        <w:r w:rsidR="00331070">
          <w:rPr>
            <w:noProof/>
            <w:webHidden/>
          </w:rPr>
          <w:fldChar w:fldCharType="end"/>
        </w:r>
        <w:r>
          <w:rPr>
            <w:noProof/>
          </w:rPr>
          <w:fldChar w:fldCharType="end"/>
        </w:r>
      </w:del>
    </w:p>
    <w:p w14:paraId="3CF3FF2D" w14:textId="77777777" w:rsidR="00331070" w:rsidRDefault="005C469B">
      <w:pPr>
        <w:pStyle w:val="TOC2"/>
        <w:tabs>
          <w:tab w:val="right" w:leader="dot" w:pos="9350"/>
        </w:tabs>
        <w:rPr>
          <w:del w:id="782" w:author="Laurence Golding" w:date="2019-05-11T06:51:00Z"/>
          <w:rFonts w:asciiTheme="minorHAnsi" w:eastAsiaTheme="minorEastAsia" w:hAnsiTheme="minorHAnsi" w:cstheme="minorBidi"/>
          <w:noProof/>
          <w:sz w:val="22"/>
          <w:szCs w:val="22"/>
        </w:rPr>
      </w:pPr>
      <w:del w:id="783" w:author="Laurence Golding" w:date="2019-05-11T06:51:00Z">
        <w:r>
          <w:fldChar w:fldCharType="begin"/>
        </w:r>
        <w:r>
          <w:delInstrText xml:space="preserve"> HYPERLINK \l "_Toc516225018" </w:delInstrText>
        </w:r>
        <w:r>
          <w:fldChar w:fldCharType="separate"/>
        </w:r>
        <w:r w:rsidR="00331070" w:rsidRPr="00174A5F">
          <w:rPr>
            <w:rStyle w:val="Hyperlink"/>
            <w:noProof/>
          </w:rPr>
          <w:delText>F.1 General</w:delText>
        </w:r>
        <w:r w:rsidR="00331070">
          <w:rPr>
            <w:noProof/>
            <w:webHidden/>
          </w:rPr>
          <w:tab/>
        </w:r>
        <w:r w:rsidR="00331070">
          <w:rPr>
            <w:noProof/>
            <w:webHidden/>
          </w:rPr>
          <w:fldChar w:fldCharType="begin"/>
        </w:r>
        <w:r w:rsidR="00331070">
          <w:rPr>
            <w:noProof/>
            <w:webHidden/>
          </w:rPr>
          <w:delInstrText xml:space="preserve"> PAGEREF _Toc516225018 \h </w:delInstrText>
        </w:r>
        <w:r w:rsidR="00331070">
          <w:rPr>
            <w:noProof/>
            <w:webHidden/>
          </w:rPr>
        </w:r>
        <w:r w:rsidR="00331070">
          <w:rPr>
            <w:noProof/>
            <w:webHidden/>
          </w:rPr>
          <w:fldChar w:fldCharType="separate"/>
        </w:r>
        <w:r w:rsidR="00331070">
          <w:rPr>
            <w:noProof/>
            <w:webHidden/>
          </w:rPr>
          <w:delText>126</w:delText>
        </w:r>
        <w:r w:rsidR="00331070">
          <w:rPr>
            <w:noProof/>
            <w:webHidden/>
          </w:rPr>
          <w:fldChar w:fldCharType="end"/>
        </w:r>
        <w:r>
          <w:rPr>
            <w:noProof/>
          </w:rPr>
          <w:fldChar w:fldCharType="end"/>
        </w:r>
      </w:del>
    </w:p>
    <w:p w14:paraId="77914599" w14:textId="77777777" w:rsidR="00331070" w:rsidRDefault="005C469B">
      <w:pPr>
        <w:pStyle w:val="TOC2"/>
        <w:tabs>
          <w:tab w:val="right" w:leader="dot" w:pos="9350"/>
        </w:tabs>
        <w:rPr>
          <w:del w:id="784" w:author="Laurence Golding" w:date="2019-05-11T06:51:00Z"/>
          <w:rFonts w:asciiTheme="minorHAnsi" w:eastAsiaTheme="minorEastAsia" w:hAnsiTheme="minorHAnsi" w:cstheme="minorBidi"/>
          <w:noProof/>
          <w:sz w:val="22"/>
          <w:szCs w:val="22"/>
        </w:rPr>
      </w:pPr>
      <w:del w:id="785" w:author="Laurence Golding" w:date="2019-05-11T06:51:00Z">
        <w:r>
          <w:fldChar w:fldCharType="begin"/>
        </w:r>
        <w:r>
          <w:delInstrText xml:space="preserve"> HYPERLINK \l "_Toc516225019" </w:delInstrText>
        </w:r>
        <w:r>
          <w:fldChar w:fldCharType="separate"/>
        </w:r>
        <w:r w:rsidR="00331070" w:rsidRPr="00174A5F">
          <w:rPr>
            <w:rStyle w:val="Hyperlink"/>
            <w:noProof/>
          </w:rPr>
          <w:delText>F.2 Non-deterministic file format elements</w:delText>
        </w:r>
        <w:r w:rsidR="00331070">
          <w:rPr>
            <w:noProof/>
            <w:webHidden/>
          </w:rPr>
          <w:tab/>
        </w:r>
        <w:r w:rsidR="00331070">
          <w:rPr>
            <w:noProof/>
            <w:webHidden/>
          </w:rPr>
          <w:fldChar w:fldCharType="begin"/>
        </w:r>
        <w:r w:rsidR="00331070">
          <w:rPr>
            <w:noProof/>
            <w:webHidden/>
          </w:rPr>
          <w:delInstrText xml:space="preserve"> PAGEREF _Toc516225019 \h </w:delInstrText>
        </w:r>
        <w:r w:rsidR="00331070">
          <w:rPr>
            <w:noProof/>
            <w:webHidden/>
          </w:rPr>
        </w:r>
        <w:r w:rsidR="00331070">
          <w:rPr>
            <w:noProof/>
            <w:webHidden/>
          </w:rPr>
          <w:fldChar w:fldCharType="separate"/>
        </w:r>
        <w:r w:rsidR="00331070">
          <w:rPr>
            <w:noProof/>
            <w:webHidden/>
          </w:rPr>
          <w:delText>126</w:delText>
        </w:r>
        <w:r w:rsidR="00331070">
          <w:rPr>
            <w:noProof/>
            <w:webHidden/>
          </w:rPr>
          <w:fldChar w:fldCharType="end"/>
        </w:r>
        <w:r>
          <w:rPr>
            <w:noProof/>
          </w:rPr>
          <w:fldChar w:fldCharType="end"/>
        </w:r>
      </w:del>
    </w:p>
    <w:p w14:paraId="1B280023" w14:textId="77777777" w:rsidR="00331070" w:rsidRDefault="005C469B">
      <w:pPr>
        <w:pStyle w:val="TOC2"/>
        <w:tabs>
          <w:tab w:val="right" w:leader="dot" w:pos="9350"/>
        </w:tabs>
        <w:rPr>
          <w:del w:id="786" w:author="Laurence Golding" w:date="2019-05-11T06:51:00Z"/>
          <w:rFonts w:asciiTheme="minorHAnsi" w:eastAsiaTheme="minorEastAsia" w:hAnsiTheme="minorHAnsi" w:cstheme="minorBidi"/>
          <w:noProof/>
          <w:sz w:val="22"/>
          <w:szCs w:val="22"/>
        </w:rPr>
      </w:pPr>
      <w:del w:id="787" w:author="Laurence Golding" w:date="2019-05-11T06:51:00Z">
        <w:r>
          <w:fldChar w:fldCharType="begin"/>
        </w:r>
        <w:r>
          <w:delInstrText xml:space="preserve"> HYPERLINK \l "_Toc516225020" </w:delInstrText>
        </w:r>
        <w:r>
          <w:fldChar w:fldCharType="separate"/>
        </w:r>
        <w:r w:rsidR="00331070" w:rsidRPr="00174A5F">
          <w:rPr>
            <w:rStyle w:val="Hyperlink"/>
            <w:noProof/>
          </w:rPr>
          <w:delText>F.3 Array and dictionary element ordering</w:delText>
        </w:r>
        <w:r w:rsidR="00331070">
          <w:rPr>
            <w:noProof/>
            <w:webHidden/>
          </w:rPr>
          <w:tab/>
        </w:r>
        <w:r w:rsidR="00331070">
          <w:rPr>
            <w:noProof/>
            <w:webHidden/>
          </w:rPr>
          <w:fldChar w:fldCharType="begin"/>
        </w:r>
        <w:r w:rsidR="00331070">
          <w:rPr>
            <w:noProof/>
            <w:webHidden/>
          </w:rPr>
          <w:delInstrText xml:space="preserve"> PAGEREF _Toc516225020 \h </w:delInstrText>
        </w:r>
        <w:r w:rsidR="00331070">
          <w:rPr>
            <w:noProof/>
            <w:webHidden/>
          </w:rPr>
        </w:r>
        <w:r w:rsidR="00331070">
          <w:rPr>
            <w:noProof/>
            <w:webHidden/>
          </w:rPr>
          <w:fldChar w:fldCharType="separate"/>
        </w:r>
        <w:r w:rsidR="00331070">
          <w:rPr>
            <w:noProof/>
            <w:webHidden/>
          </w:rPr>
          <w:delText>127</w:delText>
        </w:r>
        <w:r w:rsidR="00331070">
          <w:rPr>
            <w:noProof/>
            <w:webHidden/>
          </w:rPr>
          <w:fldChar w:fldCharType="end"/>
        </w:r>
        <w:r>
          <w:rPr>
            <w:noProof/>
          </w:rPr>
          <w:fldChar w:fldCharType="end"/>
        </w:r>
      </w:del>
    </w:p>
    <w:p w14:paraId="6899F470" w14:textId="77777777" w:rsidR="00331070" w:rsidRDefault="005C469B">
      <w:pPr>
        <w:pStyle w:val="TOC2"/>
        <w:tabs>
          <w:tab w:val="right" w:leader="dot" w:pos="9350"/>
        </w:tabs>
        <w:rPr>
          <w:del w:id="788" w:author="Laurence Golding" w:date="2019-05-11T06:51:00Z"/>
          <w:rFonts w:asciiTheme="minorHAnsi" w:eastAsiaTheme="minorEastAsia" w:hAnsiTheme="minorHAnsi" w:cstheme="minorBidi"/>
          <w:noProof/>
          <w:sz w:val="22"/>
          <w:szCs w:val="22"/>
        </w:rPr>
      </w:pPr>
      <w:del w:id="789" w:author="Laurence Golding" w:date="2019-05-11T06:51:00Z">
        <w:r>
          <w:fldChar w:fldCharType="begin"/>
        </w:r>
        <w:r>
          <w:delInstrText xml:space="preserve"> HYPERLINK \l "_T</w:delInstrText>
        </w:r>
        <w:r>
          <w:delInstrText xml:space="preserve">oc516225021" </w:delInstrText>
        </w:r>
        <w:r>
          <w:fldChar w:fldCharType="separate"/>
        </w:r>
        <w:r w:rsidR="00331070" w:rsidRPr="00174A5F">
          <w:rPr>
            <w:rStyle w:val="Hyperlink"/>
            <w:noProof/>
          </w:rPr>
          <w:delText>F.4 Absolute paths</w:delText>
        </w:r>
        <w:r w:rsidR="00331070">
          <w:rPr>
            <w:noProof/>
            <w:webHidden/>
          </w:rPr>
          <w:tab/>
        </w:r>
        <w:r w:rsidR="00331070">
          <w:rPr>
            <w:noProof/>
            <w:webHidden/>
          </w:rPr>
          <w:fldChar w:fldCharType="begin"/>
        </w:r>
        <w:r w:rsidR="00331070">
          <w:rPr>
            <w:noProof/>
            <w:webHidden/>
          </w:rPr>
          <w:delInstrText xml:space="preserve"> PAGEREF _Toc516225021 \h </w:delInstrText>
        </w:r>
        <w:r w:rsidR="00331070">
          <w:rPr>
            <w:noProof/>
            <w:webHidden/>
          </w:rPr>
        </w:r>
        <w:r w:rsidR="00331070">
          <w:rPr>
            <w:noProof/>
            <w:webHidden/>
          </w:rPr>
          <w:fldChar w:fldCharType="separate"/>
        </w:r>
        <w:r w:rsidR="00331070">
          <w:rPr>
            <w:noProof/>
            <w:webHidden/>
          </w:rPr>
          <w:delText>127</w:delText>
        </w:r>
        <w:r w:rsidR="00331070">
          <w:rPr>
            <w:noProof/>
            <w:webHidden/>
          </w:rPr>
          <w:fldChar w:fldCharType="end"/>
        </w:r>
        <w:r>
          <w:rPr>
            <w:noProof/>
          </w:rPr>
          <w:fldChar w:fldCharType="end"/>
        </w:r>
      </w:del>
    </w:p>
    <w:p w14:paraId="75434F97" w14:textId="77777777" w:rsidR="00331070" w:rsidRDefault="005C469B">
      <w:pPr>
        <w:pStyle w:val="TOC2"/>
        <w:tabs>
          <w:tab w:val="right" w:leader="dot" w:pos="9350"/>
        </w:tabs>
        <w:rPr>
          <w:del w:id="790" w:author="Laurence Golding" w:date="2019-05-11T06:51:00Z"/>
          <w:rFonts w:asciiTheme="minorHAnsi" w:eastAsiaTheme="minorEastAsia" w:hAnsiTheme="minorHAnsi" w:cstheme="minorBidi"/>
          <w:noProof/>
          <w:sz w:val="22"/>
          <w:szCs w:val="22"/>
        </w:rPr>
      </w:pPr>
      <w:del w:id="791" w:author="Laurence Golding" w:date="2019-05-11T06:51:00Z">
        <w:r>
          <w:fldChar w:fldCharType="begin"/>
        </w:r>
        <w:r>
          <w:delInstrText xml:space="preserve"> HYPERLINK \l "_Toc516225022" </w:delInstrText>
        </w:r>
        <w:r>
          <w:fldChar w:fldCharType="separate"/>
        </w:r>
        <w:r w:rsidR="00331070" w:rsidRPr="00174A5F">
          <w:rPr>
            <w:rStyle w:val="Hyperlink"/>
            <w:noProof/>
          </w:rPr>
          <w:delText>F.5 Compensating for non-deterministic output</w:delText>
        </w:r>
        <w:r w:rsidR="00331070">
          <w:rPr>
            <w:noProof/>
            <w:webHidden/>
          </w:rPr>
          <w:tab/>
        </w:r>
        <w:r w:rsidR="00331070">
          <w:rPr>
            <w:noProof/>
            <w:webHidden/>
          </w:rPr>
          <w:fldChar w:fldCharType="begin"/>
        </w:r>
        <w:r w:rsidR="00331070">
          <w:rPr>
            <w:noProof/>
            <w:webHidden/>
          </w:rPr>
          <w:delInstrText xml:space="preserve"> PAGEREF _Toc516225022 \h </w:delInstrText>
        </w:r>
        <w:r w:rsidR="00331070">
          <w:rPr>
            <w:noProof/>
            <w:webHidden/>
          </w:rPr>
        </w:r>
        <w:r w:rsidR="00331070">
          <w:rPr>
            <w:noProof/>
            <w:webHidden/>
          </w:rPr>
          <w:fldChar w:fldCharType="separate"/>
        </w:r>
        <w:r w:rsidR="00331070">
          <w:rPr>
            <w:noProof/>
            <w:webHidden/>
          </w:rPr>
          <w:delText>127</w:delText>
        </w:r>
        <w:r w:rsidR="00331070">
          <w:rPr>
            <w:noProof/>
            <w:webHidden/>
          </w:rPr>
          <w:fldChar w:fldCharType="end"/>
        </w:r>
        <w:r>
          <w:rPr>
            <w:noProof/>
          </w:rPr>
          <w:fldChar w:fldCharType="end"/>
        </w:r>
      </w:del>
    </w:p>
    <w:p w14:paraId="32514B11" w14:textId="77777777" w:rsidR="00331070" w:rsidRDefault="005C469B">
      <w:pPr>
        <w:pStyle w:val="TOC2"/>
        <w:tabs>
          <w:tab w:val="right" w:leader="dot" w:pos="9350"/>
        </w:tabs>
        <w:rPr>
          <w:del w:id="792" w:author="Laurence Golding" w:date="2019-05-11T06:51:00Z"/>
          <w:rFonts w:asciiTheme="minorHAnsi" w:eastAsiaTheme="minorEastAsia" w:hAnsiTheme="minorHAnsi" w:cstheme="minorBidi"/>
          <w:noProof/>
          <w:sz w:val="22"/>
          <w:szCs w:val="22"/>
        </w:rPr>
      </w:pPr>
      <w:del w:id="793" w:author="Laurence Golding" w:date="2019-05-11T06:51:00Z">
        <w:r>
          <w:fldChar w:fldCharType="begin"/>
        </w:r>
        <w:r>
          <w:delInstrText xml:space="preserve"> HYPERLINK \l "_Toc516225023" </w:delInstrText>
        </w:r>
        <w:r>
          <w:fldChar w:fldCharType="separate"/>
        </w:r>
        <w:r w:rsidR="00331070" w:rsidRPr="00174A5F">
          <w:rPr>
            <w:rStyle w:val="Hyperlink"/>
            <w:noProof/>
          </w:rPr>
          <w:delText>F.6 Interaction between determinism and baselining</w:delText>
        </w:r>
        <w:r w:rsidR="00331070">
          <w:rPr>
            <w:noProof/>
            <w:webHidden/>
          </w:rPr>
          <w:tab/>
        </w:r>
        <w:r w:rsidR="00331070">
          <w:rPr>
            <w:noProof/>
            <w:webHidden/>
          </w:rPr>
          <w:fldChar w:fldCharType="begin"/>
        </w:r>
        <w:r w:rsidR="00331070">
          <w:rPr>
            <w:noProof/>
            <w:webHidden/>
          </w:rPr>
          <w:delInstrText xml:space="preserve"> PAGEREF _Toc516225023 \h </w:delInstrText>
        </w:r>
        <w:r w:rsidR="00331070">
          <w:rPr>
            <w:noProof/>
            <w:webHidden/>
          </w:rPr>
        </w:r>
        <w:r w:rsidR="00331070">
          <w:rPr>
            <w:noProof/>
            <w:webHidden/>
          </w:rPr>
          <w:fldChar w:fldCharType="separate"/>
        </w:r>
        <w:r w:rsidR="00331070">
          <w:rPr>
            <w:noProof/>
            <w:webHidden/>
          </w:rPr>
          <w:delText>128</w:delText>
        </w:r>
        <w:r w:rsidR="00331070">
          <w:rPr>
            <w:noProof/>
            <w:webHidden/>
          </w:rPr>
          <w:fldChar w:fldCharType="end"/>
        </w:r>
        <w:r>
          <w:rPr>
            <w:noProof/>
          </w:rPr>
          <w:fldChar w:fldCharType="end"/>
        </w:r>
      </w:del>
    </w:p>
    <w:p w14:paraId="73B9A4B6" w14:textId="77777777" w:rsidR="00331070" w:rsidRDefault="005C469B">
      <w:pPr>
        <w:pStyle w:val="TOC1"/>
        <w:rPr>
          <w:del w:id="794" w:author="Laurence Golding" w:date="2019-05-11T06:51:00Z"/>
          <w:rFonts w:asciiTheme="minorHAnsi" w:eastAsiaTheme="minorEastAsia" w:hAnsiTheme="minorHAnsi" w:cstheme="minorBidi"/>
          <w:noProof/>
          <w:sz w:val="22"/>
          <w:szCs w:val="22"/>
        </w:rPr>
      </w:pPr>
      <w:del w:id="795" w:author="Laurence Golding" w:date="2019-05-11T06:51:00Z">
        <w:r>
          <w:fldChar w:fldCharType="begin"/>
        </w:r>
        <w:r>
          <w:delInstrText xml:space="preserve"> HYPERLINK \l "_Toc516225024" </w:delInstrText>
        </w:r>
        <w:r>
          <w:fldChar w:fldCharType="separate"/>
        </w:r>
        <w:r w:rsidR="00331070" w:rsidRPr="00174A5F">
          <w:rPr>
            <w:rStyle w:val="Hyperlink"/>
            <w:noProof/>
          </w:rPr>
          <w:delText>Appendix G. (Informative) Guidance on fixes</w:delText>
        </w:r>
        <w:r w:rsidR="00331070">
          <w:rPr>
            <w:noProof/>
            <w:webHidden/>
          </w:rPr>
          <w:tab/>
        </w:r>
        <w:r w:rsidR="00331070">
          <w:rPr>
            <w:noProof/>
            <w:webHidden/>
          </w:rPr>
          <w:fldChar w:fldCharType="begin"/>
        </w:r>
        <w:r w:rsidR="00331070">
          <w:rPr>
            <w:noProof/>
            <w:webHidden/>
          </w:rPr>
          <w:delInstrText xml:space="preserve"> PAGEREF _Toc516225024 \h </w:delInstrText>
        </w:r>
        <w:r w:rsidR="00331070">
          <w:rPr>
            <w:noProof/>
            <w:webHidden/>
          </w:rPr>
        </w:r>
        <w:r w:rsidR="00331070">
          <w:rPr>
            <w:noProof/>
            <w:webHidden/>
          </w:rPr>
          <w:fldChar w:fldCharType="separate"/>
        </w:r>
        <w:r w:rsidR="00331070">
          <w:rPr>
            <w:noProof/>
            <w:webHidden/>
          </w:rPr>
          <w:delText>129</w:delText>
        </w:r>
        <w:r w:rsidR="00331070">
          <w:rPr>
            <w:noProof/>
            <w:webHidden/>
          </w:rPr>
          <w:fldChar w:fldCharType="end"/>
        </w:r>
        <w:r>
          <w:rPr>
            <w:noProof/>
          </w:rPr>
          <w:fldChar w:fldCharType="end"/>
        </w:r>
      </w:del>
    </w:p>
    <w:p w14:paraId="33F0DCA5" w14:textId="77777777" w:rsidR="00331070" w:rsidRDefault="005C469B">
      <w:pPr>
        <w:pStyle w:val="TOC1"/>
        <w:rPr>
          <w:del w:id="796" w:author="Laurence Golding" w:date="2019-05-11T06:51:00Z"/>
          <w:rFonts w:asciiTheme="minorHAnsi" w:eastAsiaTheme="minorEastAsia" w:hAnsiTheme="minorHAnsi" w:cstheme="minorBidi"/>
          <w:noProof/>
          <w:sz w:val="22"/>
          <w:szCs w:val="22"/>
        </w:rPr>
      </w:pPr>
      <w:del w:id="797" w:author="Laurence Golding" w:date="2019-05-11T06:51:00Z">
        <w:r>
          <w:fldChar w:fldCharType="begin"/>
        </w:r>
        <w:r>
          <w:delInstrText xml:space="preserve"> HYPERLINK \l "_Toc516225025" </w:delInstrText>
        </w:r>
        <w:r>
          <w:fldChar w:fldCharType="separate"/>
        </w:r>
        <w:r w:rsidR="00331070" w:rsidRPr="00174A5F">
          <w:rPr>
            <w:rStyle w:val="Hyperlink"/>
            <w:noProof/>
          </w:rPr>
          <w:delText>Appendix H. (Informative) Diagnosing results in generated files</w:delText>
        </w:r>
        <w:r w:rsidR="00331070">
          <w:rPr>
            <w:noProof/>
            <w:webHidden/>
          </w:rPr>
          <w:tab/>
        </w:r>
        <w:r w:rsidR="00331070">
          <w:rPr>
            <w:noProof/>
            <w:webHidden/>
          </w:rPr>
          <w:fldChar w:fldCharType="begin"/>
        </w:r>
        <w:r w:rsidR="00331070">
          <w:rPr>
            <w:noProof/>
            <w:webHidden/>
          </w:rPr>
          <w:delInstrText xml:space="preserve"> PAGEREF _Toc516225025 \h </w:delInstrText>
        </w:r>
        <w:r w:rsidR="00331070">
          <w:rPr>
            <w:noProof/>
            <w:webHidden/>
          </w:rPr>
        </w:r>
        <w:r w:rsidR="00331070">
          <w:rPr>
            <w:noProof/>
            <w:webHidden/>
          </w:rPr>
          <w:fldChar w:fldCharType="separate"/>
        </w:r>
        <w:r w:rsidR="00331070">
          <w:rPr>
            <w:noProof/>
            <w:webHidden/>
          </w:rPr>
          <w:delText>130</w:delText>
        </w:r>
        <w:r w:rsidR="00331070">
          <w:rPr>
            <w:noProof/>
            <w:webHidden/>
          </w:rPr>
          <w:fldChar w:fldCharType="end"/>
        </w:r>
        <w:r>
          <w:rPr>
            <w:noProof/>
          </w:rPr>
          <w:fldChar w:fldCharType="end"/>
        </w:r>
      </w:del>
    </w:p>
    <w:p w14:paraId="3A4D699A" w14:textId="77777777" w:rsidR="00331070" w:rsidRDefault="005C469B">
      <w:pPr>
        <w:pStyle w:val="TOC1"/>
        <w:rPr>
          <w:del w:id="798" w:author="Laurence Golding" w:date="2019-05-11T06:51:00Z"/>
          <w:rFonts w:asciiTheme="minorHAnsi" w:eastAsiaTheme="minorEastAsia" w:hAnsiTheme="minorHAnsi" w:cstheme="minorBidi"/>
          <w:noProof/>
          <w:sz w:val="22"/>
          <w:szCs w:val="22"/>
        </w:rPr>
      </w:pPr>
      <w:del w:id="799" w:author="Laurence Golding" w:date="2019-05-11T06:51:00Z">
        <w:r>
          <w:fldChar w:fldCharType="begin"/>
        </w:r>
        <w:r>
          <w:delInstrText xml:space="preserve"> HYPERLINK \l "_Toc516225026" </w:delInstrText>
        </w:r>
        <w:r>
          <w:fldChar w:fldCharType="separate"/>
        </w:r>
        <w:r w:rsidR="00331070" w:rsidRPr="00174A5F">
          <w:rPr>
            <w:rStyle w:val="Hyperlink"/>
            <w:noProof/>
          </w:rPr>
          <w:delText>Appendix I. (Informative) Examples</w:delText>
        </w:r>
        <w:r w:rsidR="00331070">
          <w:rPr>
            <w:noProof/>
            <w:webHidden/>
          </w:rPr>
          <w:tab/>
        </w:r>
        <w:r w:rsidR="00331070">
          <w:rPr>
            <w:noProof/>
            <w:webHidden/>
          </w:rPr>
          <w:fldChar w:fldCharType="begin"/>
        </w:r>
        <w:r w:rsidR="00331070">
          <w:rPr>
            <w:noProof/>
            <w:webHidden/>
          </w:rPr>
          <w:delInstrText xml:space="preserve"> PAGEREF _Toc516225026 \h </w:delInstrText>
        </w:r>
        <w:r w:rsidR="00331070">
          <w:rPr>
            <w:noProof/>
            <w:webHidden/>
          </w:rPr>
        </w:r>
        <w:r w:rsidR="00331070">
          <w:rPr>
            <w:noProof/>
            <w:webHidden/>
          </w:rPr>
          <w:fldChar w:fldCharType="separate"/>
        </w:r>
        <w:r w:rsidR="00331070">
          <w:rPr>
            <w:noProof/>
            <w:webHidden/>
          </w:rPr>
          <w:delText>133</w:delText>
        </w:r>
        <w:r w:rsidR="00331070">
          <w:rPr>
            <w:noProof/>
            <w:webHidden/>
          </w:rPr>
          <w:fldChar w:fldCharType="end"/>
        </w:r>
        <w:r>
          <w:rPr>
            <w:noProof/>
          </w:rPr>
          <w:fldChar w:fldCharType="end"/>
        </w:r>
      </w:del>
    </w:p>
    <w:p w14:paraId="46D9139C" w14:textId="77777777" w:rsidR="00331070" w:rsidRDefault="005C469B">
      <w:pPr>
        <w:pStyle w:val="TOC2"/>
        <w:tabs>
          <w:tab w:val="right" w:leader="dot" w:pos="9350"/>
        </w:tabs>
        <w:rPr>
          <w:del w:id="800" w:author="Laurence Golding" w:date="2019-05-11T06:51:00Z"/>
          <w:rFonts w:asciiTheme="minorHAnsi" w:eastAsiaTheme="minorEastAsia" w:hAnsiTheme="minorHAnsi" w:cstheme="minorBidi"/>
          <w:noProof/>
          <w:sz w:val="22"/>
          <w:szCs w:val="22"/>
        </w:rPr>
      </w:pPr>
      <w:del w:id="801" w:author="Laurence Golding" w:date="2019-05-11T06:51:00Z">
        <w:r>
          <w:fldChar w:fldCharType="begin"/>
        </w:r>
        <w:r>
          <w:delInstrText xml:space="preserve"> HYPERLINK \l "_Toc516225027" </w:delInstrText>
        </w:r>
        <w:r>
          <w:fldChar w:fldCharType="separate"/>
        </w:r>
        <w:r w:rsidR="00331070" w:rsidRPr="00174A5F">
          <w:rPr>
            <w:rStyle w:val="Hyperlink"/>
            <w:noProof/>
          </w:rPr>
          <w:delText>I.1 Minimal valid SARIF log file</w:delText>
        </w:r>
        <w:r w:rsidR="00331070">
          <w:rPr>
            <w:noProof/>
            <w:webHidden/>
          </w:rPr>
          <w:tab/>
        </w:r>
        <w:r w:rsidR="00331070">
          <w:rPr>
            <w:noProof/>
            <w:webHidden/>
          </w:rPr>
          <w:fldChar w:fldCharType="begin"/>
        </w:r>
        <w:r w:rsidR="00331070">
          <w:rPr>
            <w:noProof/>
            <w:webHidden/>
          </w:rPr>
          <w:delInstrText xml:space="preserve"> PAGEREF _Toc516225027 \h </w:delInstrText>
        </w:r>
        <w:r w:rsidR="00331070">
          <w:rPr>
            <w:noProof/>
            <w:webHidden/>
          </w:rPr>
        </w:r>
        <w:r w:rsidR="00331070">
          <w:rPr>
            <w:noProof/>
            <w:webHidden/>
          </w:rPr>
          <w:fldChar w:fldCharType="separate"/>
        </w:r>
        <w:r w:rsidR="00331070">
          <w:rPr>
            <w:noProof/>
            <w:webHidden/>
          </w:rPr>
          <w:delText>133</w:delText>
        </w:r>
        <w:r w:rsidR="00331070">
          <w:rPr>
            <w:noProof/>
            <w:webHidden/>
          </w:rPr>
          <w:fldChar w:fldCharType="end"/>
        </w:r>
        <w:r>
          <w:rPr>
            <w:noProof/>
          </w:rPr>
          <w:fldChar w:fldCharType="end"/>
        </w:r>
      </w:del>
    </w:p>
    <w:p w14:paraId="10D21946" w14:textId="77777777" w:rsidR="00331070" w:rsidRDefault="005C469B">
      <w:pPr>
        <w:pStyle w:val="TOC2"/>
        <w:tabs>
          <w:tab w:val="right" w:leader="dot" w:pos="9350"/>
        </w:tabs>
        <w:rPr>
          <w:del w:id="802" w:author="Laurence Golding" w:date="2019-05-11T06:51:00Z"/>
          <w:rFonts w:asciiTheme="minorHAnsi" w:eastAsiaTheme="minorEastAsia" w:hAnsiTheme="minorHAnsi" w:cstheme="minorBidi"/>
          <w:noProof/>
          <w:sz w:val="22"/>
          <w:szCs w:val="22"/>
        </w:rPr>
      </w:pPr>
      <w:del w:id="803" w:author="Laurence Golding" w:date="2019-05-11T06:51:00Z">
        <w:r>
          <w:fldChar w:fldCharType="begin"/>
        </w:r>
        <w:r>
          <w:delInstrText xml:space="preserve"> HYPERLINK \l "_Toc516225028" </w:delInstrText>
        </w:r>
        <w:r>
          <w:fldChar w:fldCharType="separate"/>
        </w:r>
        <w:r w:rsidR="00331070" w:rsidRPr="00174A5F">
          <w:rPr>
            <w:rStyle w:val="Hyperlink"/>
            <w:noProof/>
          </w:rPr>
          <w:delText>I.2 Minimal recommended SARIF log file with source information</w:delText>
        </w:r>
        <w:r w:rsidR="00331070">
          <w:rPr>
            <w:noProof/>
            <w:webHidden/>
          </w:rPr>
          <w:tab/>
        </w:r>
        <w:r w:rsidR="00331070">
          <w:rPr>
            <w:noProof/>
            <w:webHidden/>
          </w:rPr>
          <w:fldChar w:fldCharType="begin"/>
        </w:r>
        <w:r w:rsidR="00331070">
          <w:rPr>
            <w:noProof/>
            <w:webHidden/>
          </w:rPr>
          <w:delInstrText xml:space="preserve"> PAGEREF _Toc516225028 \h </w:delInstrText>
        </w:r>
        <w:r w:rsidR="00331070">
          <w:rPr>
            <w:noProof/>
            <w:webHidden/>
          </w:rPr>
        </w:r>
        <w:r w:rsidR="00331070">
          <w:rPr>
            <w:noProof/>
            <w:webHidden/>
          </w:rPr>
          <w:fldChar w:fldCharType="separate"/>
        </w:r>
        <w:r w:rsidR="00331070">
          <w:rPr>
            <w:noProof/>
            <w:webHidden/>
          </w:rPr>
          <w:delText>133</w:delText>
        </w:r>
        <w:r w:rsidR="00331070">
          <w:rPr>
            <w:noProof/>
            <w:webHidden/>
          </w:rPr>
          <w:fldChar w:fldCharType="end"/>
        </w:r>
        <w:r>
          <w:rPr>
            <w:noProof/>
          </w:rPr>
          <w:fldChar w:fldCharType="end"/>
        </w:r>
      </w:del>
    </w:p>
    <w:p w14:paraId="67203E7C" w14:textId="77777777" w:rsidR="00331070" w:rsidRDefault="005C469B">
      <w:pPr>
        <w:pStyle w:val="TOC2"/>
        <w:tabs>
          <w:tab w:val="right" w:leader="dot" w:pos="9350"/>
        </w:tabs>
        <w:rPr>
          <w:del w:id="804" w:author="Laurence Golding" w:date="2019-05-11T06:51:00Z"/>
          <w:rFonts w:asciiTheme="minorHAnsi" w:eastAsiaTheme="minorEastAsia" w:hAnsiTheme="minorHAnsi" w:cstheme="minorBidi"/>
          <w:noProof/>
          <w:sz w:val="22"/>
          <w:szCs w:val="22"/>
        </w:rPr>
      </w:pPr>
      <w:del w:id="805" w:author="Laurence Golding" w:date="2019-05-11T06:51:00Z">
        <w:r>
          <w:fldChar w:fldCharType="begin"/>
        </w:r>
        <w:r>
          <w:delInstrText xml:space="preserve"> HYPERLINK \l "_Toc516225029" </w:delInstrText>
        </w:r>
        <w:r>
          <w:fldChar w:fldCharType="separate"/>
        </w:r>
        <w:r w:rsidR="00331070" w:rsidRPr="00174A5F">
          <w:rPr>
            <w:rStyle w:val="Hyperlink"/>
            <w:noProof/>
          </w:rPr>
          <w:delText>I.3 Minimal recommended SARIF log file without source information</w:delText>
        </w:r>
        <w:r w:rsidR="00331070">
          <w:rPr>
            <w:noProof/>
            <w:webHidden/>
          </w:rPr>
          <w:tab/>
        </w:r>
        <w:r w:rsidR="00331070">
          <w:rPr>
            <w:noProof/>
            <w:webHidden/>
          </w:rPr>
          <w:fldChar w:fldCharType="begin"/>
        </w:r>
        <w:r w:rsidR="00331070">
          <w:rPr>
            <w:noProof/>
            <w:webHidden/>
          </w:rPr>
          <w:delInstrText xml:space="preserve"> PAGEREF _Toc516225029 \h </w:delInstrText>
        </w:r>
        <w:r w:rsidR="00331070">
          <w:rPr>
            <w:noProof/>
            <w:webHidden/>
          </w:rPr>
        </w:r>
        <w:r w:rsidR="00331070">
          <w:rPr>
            <w:noProof/>
            <w:webHidden/>
          </w:rPr>
          <w:fldChar w:fldCharType="separate"/>
        </w:r>
        <w:r w:rsidR="00331070">
          <w:rPr>
            <w:noProof/>
            <w:webHidden/>
          </w:rPr>
          <w:delText>134</w:delText>
        </w:r>
        <w:r w:rsidR="00331070">
          <w:rPr>
            <w:noProof/>
            <w:webHidden/>
          </w:rPr>
          <w:fldChar w:fldCharType="end"/>
        </w:r>
        <w:r>
          <w:rPr>
            <w:noProof/>
          </w:rPr>
          <w:fldChar w:fldCharType="end"/>
        </w:r>
      </w:del>
    </w:p>
    <w:p w14:paraId="5B0A13C1" w14:textId="77777777" w:rsidR="00331070" w:rsidRDefault="005C469B">
      <w:pPr>
        <w:pStyle w:val="TOC2"/>
        <w:tabs>
          <w:tab w:val="right" w:leader="dot" w:pos="9350"/>
        </w:tabs>
        <w:rPr>
          <w:del w:id="806" w:author="Laurence Golding" w:date="2019-05-11T06:51:00Z"/>
          <w:rFonts w:asciiTheme="minorHAnsi" w:eastAsiaTheme="minorEastAsia" w:hAnsiTheme="minorHAnsi" w:cstheme="minorBidi"/>
          <w:noProof/>
          <w:sz w:val="22"/>
          <w:szCs w:val="22"/>
        </w:rPr>
      </w:pPr>
      <w:del w:id="807" w:author="Laurence Golding" w:date="2019-05-11T06:51:00Z">
        <w:r>
          <w:fldChar w:fldCharType="begin"/>
        </w:r>
        <w:r>
          <w:delInstrText xml:space="preserve"> HYPERLINK \l "_Toc516225030" </w:delInstrText>
        </w:r>
        <w:r>
          <w:fldChar w:fldCharType="separate"/>
        </w:r>
        <w:r w:rsidR="00331070" w:rsidRPr="00174A5F">
          <w:rPr>
            <w:rStyle w:val="Hyperlink"/>
            <w:noProof/>
          </w:rPr>
          <w:delText>I.4 SARIF resource file with rule metadata</w:delText>
        </w:r>
        <w:r w:rsidR="00331070">
          <w:rPr>
            <w:noProof/>
            <w:webHidden/>
          </w:rPr>
          <w:tab/>
        </w:r>
        <w:r w:rsidR="00331070">
          <w:rPr>
            <w:noProof/>
            <w:webHidden/>
          </w:rPr>
          <w:fldChar w:fldCharType="begin"/>
        </w:r>
        <w:r w:rsidR="00331070">
          <w:rPr>
            <w:noProof/>
            <w:webHidden/>
          </w:rPr>
          <w:delInstrText xml:space="preserve"> PAGEREF _Toc516225030 \h </w:delInstrText>
        </w:r>
        <w:r w:rsidR="00331070">
          <w:rPr>
            <w:noProof/>
            <w:webHidden/>
          </w:rPr>
        </w:r>
        <w:r w:rsidR="00331070">
          <w:rPr>
            <w:noProof/>
            <w:webHidden/>
          </w:rPr>
          <w:fldChar w:fldCharType="separate"/>
        </w:r>
        <w:r w:rsidR="00331070">
          <w:rPr>
            <w:noProof/>
            <w:webHidden/>
          </w:rPr>
          <w:delText>135</w:delText>
        </w:r>
        <w:r w:rsidR="00331070">
          <w:rPr>
            <w:noProof/>
            <w:webHidden/>
          </w:rPr>
          <w:fldChar w:fldCharType="end"/>
        </w:r>
        <w:r>
          <w:rPr>
            <w:noProof/>
          </w:rPr>
          <w:fldChar w:fldCharType="end"/>
        </w:r>
      </w:del>
    </w:p>
    <w:p w14:paraId="2CA4C4DB" w14:textId="77777777" w:rsidR="00331070" w:rsidRDefault="005C469B">
      <w:pPr>
        <w:pStyle w:val="TOC2"/>
        <w:tabs>
          <w:tab w:val="right" w:leader="dot" w:pos="9350"/>
        </w:tabs>
        <w:rPr>
          <w:del w:id="808" w:author="Laurence Golding" w:date="2019-05-11T06:51:00Z"/>
          <w:rFonts w:asciiTheme="minorHAnsi" w:eastAsiaTheme="minorEastAsia" w:hAnsiTheme="minorHAnsi" w:cstheme="minorBidi"/>
          <w:noProof/>
          <w:sz w:val="22"/>
          <w:szCs w:val="22"/>
        </w:rPr>
      </w:pPr>
      <w:del w:id="809" w:author="Laurence Golding" w:date="2019-05-11T06:51:00Z">
        <w:r>
          <w:fldChar w:fldCharType="begin"/>
        </w:r>
        <w:r>
          <w:delInstrText xml:space="preserve"> HYPERLINK \l "_Toc516225031" </w:delInstrText>
        </w:r>
        <w:r>
          <w:fldChar w:fldCharType="separate"/>
        </w:r>
        <w:r w:rsidR="00331070" w:rsidRPr="00174A5F">
          <w:rPr>
            <w:rStyle w:val="Hyperlink"/>
            <w:noProof/>
          </w:rPr>
          <w:delText>I.5 Comprehensive SARIF file</w:delText>
        </w:r>
        <w:r w:rsidR="00331070">
          <w:rPr>
            <w:noProof/>
            <w:webHidden/>
          </w:rPr>
          <w:tab/>
        </w:r>
        <w:r w:rsidR="00331070">
          <w:rPr>
            <w:noProof/>
            <w:webHidden/>
          </w:rPr>
          <w:fldChar w:fldCharType="begin"/>
        </w:r>
        <w:r w:rsidR="00331070">
          <w:rPr>
            <w:noProof/>
            <w:webHidden/>
          </w:rPr>
          <w:delInstrText xml:space="preserve"> PAGEREF _Toc516225031 \h </w:delInstrText>
        </w:r>
        <w:r w:rsidR="00331070">
          <w:rPr>
            <w:noProof/>
            <w:webHidden/>
          </w:rPr>
        </w:r>
        <w:r w:rsidR="00331070">
          <w:rPr>
            <w:noProof/>
            <w:webHidden/>
          </w:rPr>
          <w:fldChar w:fldCharType="separate"/>
        </w:r>
        <w:r w:rsidR="00331070">
          <w:rPr>
            <w:noProof/>
            <w:webHidden/>
          </w:rPr>
          <w:delText>136</w:delText>
        </w:r>
        <w:r w:rsidR="00331070">
          <w:rPr>
            <w:noProof/>
            <w:webHidden/>
          </w:rPr>
          <w:fldChar w:fldCharType="end"/>
        </w:r>
        <w:r>
          <w:rPr>
            <w:noProof/>
          </w:rPr>
          <w:fldChar w:fldCharType="end"/>
        </w:r>
      </w:del>
    </w:p>
    <w:p w14:paraId="4820D50F" w14:textId="77777777" w:rsidR="00331070" w:rsidRDefault="005C469B">
      <w:pPr>
        <w:pStyle w:val="TOC1"/>
        <w:rPr>
          <w:del w:id="810" w:author="Laurence Golding" w:date="2019-05-11T06:51:00Z"/>
          <w:rFonts w:asciiTheme="minorHAnsi" w:eastAsiaTheme="minorEastAsia" w:hAnsiTheme="minorHAnsi" w:cstheme="minorBidi"/>
          <w:noProof/>
          <w:sz w:val="22"/>
          <w:szCs w:val="22"/>
        </w:rPr>
      </w:pPr>
      <w:del w:id="811" w:author="Laurence Golding" w:date="2019-05-11T06:51:00Z">
        <w:r>
          <w:fldChar w:fldCharType="begin"/>
        </w:r>
        <w:r>
          <w:delInstrText xml:space="preserve"> HYPERLINK \l "_Toc516225032" </w:delInstrText>
        </w:r>
        <w:r>
          <w:fldChar w:fldCharType="separate"/>
        </w:r>
        <w:r w:rsidR="00331070" w:rsidRPr="00174A5F">
          <w:rPr>
            <w:rStyle w:val="Hyperlink"/>
            <w:noProof/>
          </w:rPr>
          <w:delText>Appendix J. (Informative) Revision History</w:delText>
        </w:r>
        <w:r w:rsidR="00331070">
          <w:rPr>
            <w:noProof/>
            <w:webHidden/>
          </w:rPr>
          <w:tab/>
        </w:r>
        <w:r w:rsidR="00331070">
          <w:rPr>
            <w:noProof/>
            <w:webHidden/>
          </w:rPr>
          <w:fldChar w:fldCharType="begin"/>
        </w:r>
        <w:r w:rsidR="00331070">
          <w:rPr>
            <w:noProof/>
            <w:webHidden/>
          </w:rPr>
          <w:delInstrText xml:space="preserve"> PAGEREF _Toc516225032 \h </w:delInstrText>
        </w:r>
        <w:r w:rsidR="00331070">
          <w:rPr>
            <w:noProof/>
            <w:webHidden/>
          </w:rPr>
        </w:r>
        <w:r w:rsidR="00331070">
          <w:rPr>
            <w:noProof/>
            <w:webHidden/>
          </w:rPr>
          <w:fldChar w:fldCharType="separate"/>
        </w:r>
        <w:r w:rsidR="00331070">
          <w:rPr>
            <w:noProof/>
            <w:webHidden/>
          </w:rPr>
          <w:delText>143</w:delText>
        </w:r>
        <w:r w:rsidR="00331070">
          <w:rPr>
            <w:noProof/>
            <w:webHidden/>
          </w:rPr>
          <w:fldChar w:fldCharType="end"/>
        </w:r>
        <w:r>
          <w:rPr>
            <w:noProof/>
          </w:rPr>
          <w:fldChar w:fldCharType="end"/>
        </w:r>
      </w:del>
    </w:p>
    <w:p w14:paraId="72A38B71" w14:textId="275E1553" w:rsidR="0009127C" w:rsidRDefault="005C469B">
      <w:pPr>
        <w:pStyle w:val="TOC1"/>
        <w:rPr>
          <w:ins w:id="812" w:author="Laurence Golding" w:date="2019-05-11T06:51:00Z"/>
          <w:rFonts w:asciiTheme="minorHAnsi" w:eastAsiaTheme="minorEastAsia" w:hAnsiTheme="minorHAnsi" w:cstheme="minorBidi"/>
          <w:noProof/>
          <w:sz w:val="22"/>
          <w:szCs w:val="22"/>
        </w:rPr>
      </w:pPr>
      <w:ins w:id="813" w:author="Laurence Golding" w:date="2019-05-11T06:51:00Z">
        <w:r>
          <w:fldChar w:fldCharType="begin"/>
        </w:r>
        <w:r>
          <w:instrText xml:space="preserve"> HYPERLINK \l "_Toc8366919" </w:instrText>
        </w:r>
        <w:r>
          <w:fldChar w:fldCharType="separate"/>
        </w:r>
        <w:r w:rsidR="0009127C" w:rsidRPr="006D36A2">
          <w:rPr>
            <w:rStyle w:val="Hyperlink"/>
            <w:noProof/>
          </w:rPr>
          <w:t>1</w:t>
        </w:r>
        <w:r w:rsidR="0009127C">
          <w:rPr>
            <w:rFonts w:asciiTheme="minorHAnsi" w:eastAsiaTheme="minorEastAsia" w:hAnsiTheme="minorHAnsi" w:cstheme="minorBidi"/>
            <w:noProof/>
            <w:sz w:val="22"/>
            <w:szCs w:val="22"/>
          </w:rPr>
          <w:tab/>
        </w:r>
        <w:r w:rsidR="0009127C" w:rsidRPr="006D36A2">
          <w:rPr>
            <w:rStyle w:val="Hyperlink"/>
            <w:noProof/>
          </w:rPr>
          <w:t>Introduction</w:t>
        </w:r>
        <w:r w:rsidR="0009127C">
          <w:rPr>
            <w:noProof/>
            <w:webHidden/>
          </w:rPr>
          <w:tab/>
        </w:r>
        <w:r w:rsidR="0009127C">
          <w:rPr>
            <w:noProof/>
            <w:webHidden/>
          </w:rPr>
          <w:fldChar w:fldCharType="begin"/>
        </w:r>
        <w:r w:rsidR="0009127C">
          <w:rPr>
            <w:noProof/>
            <w:webHidden/>
          </w:rPr>
          <w:instrText xml:space="preserve"> PAGEREF _Toc8366919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r>
          <w:rPr>
            <w:noProof/>
          </w:rPr>
          <w:fldChar w:fldCharType="end"/>
        </w:r>
      </w:ins>
    </w:p>
    <w:p w14:paraId="07296F9B" w14:textId="000B1505" w:rsidR="0009127C" w:rsidRDefault="005C469B">
      <w:pPr>
        <w:pStyle w:val="TOC2"/>
        <w:tabs>
          <w:tab w:val="right" w:leader="dot" w:pos="9350"/>
        </w:tabs>
        <w:rPr>
          <w:ins w:id="814" w:author="Laurence Golding" w:date="2019-05-11T06:51:00Z"/>
          <w:rFonts w:asciiTheme="minorHAnsi" w:eastAsiaTheme="minorEastAsia" w:hAnsiTheme="minorHAnsi" w:cstheme="minorBidi"/>
          <w:noProof/>
          <w:sz w:val="22"/>
          <w:szCs w:val="22"/>
        </w:rPr>
      </w:pPr>
      <w:ins w:id="815" w:author="Laurence Golding" w:date="2019-05-11T06:51:00Z">
        <w:r>
          <w:fldChar w:fldCharType="begin"/>
        </w:r>
        <w:r>
          <w:instrText xml:space="preserve"> HYPERLINK \l "_Toc8366920" </w:instrText>
        </w:r>
        <w:r>
          <w:fldChar w:fldCharType="separate"/>
        </w:r>
        <w:r w:rsidR="0009127C" w:rsidRPr="006D36A2">
          <w:rPr>
            <w:rStyle w:val="Hyperlink"/>
            <w:noProof/>
          </w:rPr>
          <w:t>1.1 IPR Policy</w:t>
        </w:r>
        <w:r w:rsidR="0009127C">
          <w:rPr>
            <w:noProof/>
            <w:webHidden/>
          </w:rPr>
          <w:tab/>
        </w:r>
        <w:r w:rsidR="0009127C">
          <w:rPr>
            <w:noProof/>
            <w:webHidden/>
          </w:rPr>
          <w:fldChar w:fldCharType="begin"/>
        </w:r>
        <w:r w:rsidR="0009127C">
          <w:rPr>
            <w:noProof/>
            <w:webHidden/>
          </w:rPr>
          <w:instrText xml:space="preserve"> PAGEREF _Toc8366920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r>
          <w:rPr>
            <w:noProof/>
          </w:rPr>
          <w:fldChar w:fldCharType="end"/>
        </w:r>
      </w:ins>
    </w:p>
    <w:p w14:paraId="5BAB4308" w14:textId="18438E9B" w:rsidR="0009127C" w:rsidRDefault="005C469B">
      <w:pPr>
        <w:pStyle w:val="TOC2"/>
        <w:tabs>
          <w:tab w:val="right" w:leader="dot" w:pos="9350"/>
        </w:tabs>
        <w:rPr>
          <w:ins w:id="816" w:author="Laurence Golding" w:date="2019-05-11T06:51:00Z"/>
          <w:rFonts w:asciiTheme="minorHAnsi" w:eastAsiaTheme="minorEastAsia" w:hAnsiTheme="minorHAnsi" w:cstheme="minorBidi"/>
          <w:noProof/>
          <w:sz w:val="22"/>
          <w:szCs w:val="22"/>
        </w:rPr>
      </w:pPr>
      <w:ins w:id="817" w:author="Laurence Golding" w:date="2019-05-11T06:51:00Z">
        <w:r>
          <w:fldChar w:fldCharType="begin"/>
        </w:r>
        <w:r>
          <w:instrText xml:space="preserve"> HYPERLINK \l "_Toc8366921" </w:instrText>
        </w:r>
        <w:r>
          <w:fldChar w:fldCharType="separate"/>
        </w:r>
        <w:r w:rsidR="0009127C" w:rsidRPr="006D36A2">
          <w:rPr>
            <w:rStyle w:val="Hyperlink"/>
            <w:noProof/>
          </w:rPr>
          <w:t>1.2 Terminology</w:t>
        </w:r>
        <w:r w:rsidR="0009127C">
          <w:rPr>
            <w:noProof/>
            <w:webHidden/>
          </w:rPr>
          <w:tab/>
        </w:r>
        <w:r w:rsidR="0009127C">
          <w:rPr>
            <w:noProof/>
            <w:webHidden/>
          </w:rPr>
          <w:fldChar w:fldCharType="begin"/>
        </w:r>
        <w:r w:rsidR="0009127C">
          <w:rPr>
            <w:noProof/>
            <w:webHidden/>
          </w:rPr>
          <w:instrText xml:space="preserve"> PAGEREF _Toc8366921 \h </w:instrText>
        </w:r>
        <w:r w:rsidR="0009127C">
          <w:rPr>
            <w:noProof/>
            <w:webHidden/>
          </w:rPr>
        </w:r>
        <w:r w:rsidR="0009127C">
          <w:rPr>
            <w:noProof/>
            <w:webHidden/>
          </w:rPr>
          <w:fldChar w:fldCharType="separate"/>
        </w:r>
        <w:r w:rsidR="0009127C">
          <w:rPr>
            <w:noProof/>
            <w:webHidden/>
          </w:rPr>
          <w:t>16</w:t>
        </w:r>
        <w:r w:rsidR="0009127C">
          <w:rPr>
            <w:noProof/>
            <w:webHidden/>
          </w:rPr>
          <w:fldChar w:fldCharType="end"/>
        </w:r>
        <w:r>
          <w:rPr>
            <w:noProof/>
          </w:rPr>
          <w:fldChar w:fldCharType="end"/>
        </w:r>
      </w:ins>
    </w:p>
    <w:p w14:paraId="54376CD0" w14:textId="3E0A5048" w:rsidR="0009127C" w:rsidRDefault="005C469B">
      <w:pPr>
        <w:pStyle w:val="TOC2"/>
        <w:tabs>
          <w:tab w:val="right" w:leader="dot" w:pos="9350"/>
        </w:tabs>
        <w:rPr>
          <w:ins w:id="818" w:author="Laurence Golding" w:date="2019-05-11T06:51:00Z"/>
          <w:rFonts w:asciiTheme="minorHAnsi" w:eastAsiaTheme="minorEastAsia" w:hAnsiTheme="minorHAnsi" w:cstheme="minorBidi"/>
          <w:noProof/>
          <w:sz w:val="22"/>
          <w:szCs w:val="22"/>
        </w:rPr>
      </w:pPr>
      <w:ins w:id="819" w:author="Laurence Golding" w:date="2019-05-11T06:51:00Z">
        <w:r>
          <w:fldChar w:fldCharType="begin"/>
        </w:r>
        <w:r>
          <w:instrText xml:space="preserve"> HYPERLINK \l "_Toc8366922" </w:instrText>
        </w:r>
        <w:r>
          <w:fldChar w:fldCharType="separate"/>
        </w:r>
        <w:r w:rsidR="0009127C" w:rsidRPr="006D36A2">
          <w:rPr>
            <w:rStyle w:val="Hyperlink"/>
            <w:noProof/>
          </w:rPr>
          <w:t>1.3 Normative References</w:t>
        </w:r>
        <w:r w:rsidR="0009127C">
          <w:rPr>
            <w:noProof/>
            <w:webHidden/>
          </w:rPr>
          <w:tab/>
        </w:r>
        <w:r w:rsidR="0009127C">
          <w:rPr>
            <w:noProof/>
            <w:webHidden/>
          </w:rPr>
          <w:fldChar w:fldCharType="begin"/>
        </w:r>
        <w:r w:rsidR="0009127C">
          <w:rPr>
            <w:noProof/>
            <w:webHidden/>
          </w:rPr>
          <w:instrText xml:space="preserve"> PAGEREF _Toc8366922 \h </w:instrText>
        </w:r>
        <w:r w:rsidR="0009127C">
          <w:rPr>
            <w:noProof/>
            <w:webHidden/>
          </w:rPr>
        </w:r>
        <w:r w:rsidR="0009127C">
          <w:rPr>
            <w:noProof/>
            <w:webHidden/>
          </w:rPr>
          <w:fldChar w:fldCharType="separate"/>
        </w:r>
        <w:r w:rsidR="0009127C">
          <w:rPr>
            <w:noProof/>
            <w:webHidden/>
          </w:rPr>
          <w:t>22</w:t>
        </w:r>
        <w:r w:rsidR="0009127C">
          <w:rPr>
            <w:noProof/>
            <w:webHidden/>
          </w:rPr>
          <w:fldChar w:fldCharType="end"/>
        </w:r>
        <w:r>
          <w:rPr>
            <w:noProof/>
          </w:rPr>
          <w:fldChar w:fldCharType="end"/>
        </w:r>
      </w:ins>
    </w:p>
    <w:p w14:paraId="6D563868" w14:textId="4E54A619" w:rsidR="0009127C" w:rsidRDefault="005C469B">
      <w:pPr>
        <w:pStyle w:val="TOC2"/>
        <w:tabs>
          <w:tab w:val="right" w:leader="dot" w:pos="9350"/>
        </w:tabs>
        <w:rPr>
          <w:ins w:id="820" w:author="Laurence Golding" w:date="2019-05-11T06:51:00Z"/>
          <w:rFonts w:asciiTheme="minorHAnsi" w:eastAsiaTheme="minorEastAsia" w:hAnsiTheme="minorHAnsi" w:cstheme="minorBidi"/>
          <w:noProof/>
          <w:sz w:val="22"/>
          <w:szCs w:val="22"/>
        </w:rPr>
      </w:pPr>
      <w:ins w:id="821" w:author="Laurence Golding" w:date="2019-05-11T06:51:00Z">
        <w:r>
          <w:fldChar w:fldCharType="begin"/>
        </w:r>
        <w:r>
          <w:instrText xml:space="preserve"> HYPERLINK \l "_Toc83</w:instrText>
        </w:r>
        <w:r>
          <w:instrText xml:space="preserve">66923" </w:instrText>
        </w:r>
        <w:r>
          <w:fldChar w:fldCharType="separate"/>
        </w:r>
        <w:r w:rsidR="0009127C" w:rsidRPr="006D36A2">
          <w:rPr>
            <w:rStyle w:val="Hyperlink"/>
            <w:noProof/>
          </w:rPr>
          <w:t>1.4 Non-Normative References</w:t>
        </w:r>
        <w:r w:rsidR="0009127C">
          <w:rPr>
            <w:noProof/>
            <w:webHidden/>
          </w:rPr>
          <w:tab/>
        </w:r>
        <w:r w:rsidR="0009127C">
          <w:rPr>
            <w:noProof/>
            <w:webHidden/>
          </w:rPr>
          <w:fldChar w:fldCharType="begin"/>
        </w:r>
        <w:r w:rsidR="0009127C">
          <w:rPr>
            <w:noProof/>
            <w:webHidden/>
          </w:rPr>
          <w:instrText xml:space="preserve"> PAGEREF _Toc8366923 \h </w:instrText>
        </w:r>
        <w:r w:rsidR="0009127C">
          <w:rPr>
            <w:noProof/>
            <w:webHidden/>
          </w:rPr>
        </w:r>
        <w:r w:rsidR="0009127C">
          <w:rPr>
            <w:noProof/>
            <w:webHidden/>
          </w:rPr>
          <w:fldChar w:fldCharType="separate"/>
        </w:r>
        <w:r w:rsidR="0009127C">
          <w:rPr>
            <w:noProof/>
            <w:webHidden/>
          </w:rPr>
          <w:t>23</w:t>
        </w:r>
        <w:r w:rsidR="0009127C">
          <w:rPr>
            <w:noProof/>
            <w:webHidden/>
          </w:rPr>
          <w:fldChar w:fldCharType="end"/>
        </w:r>
        <w:r>
          <w:rPr>
            <w:noProof/>
          </w:rPr>
          <w:fldChar w:fldCharType="end"/>
        </w:r>
      </w:ins>
    </w:p>
    <w:p w14:paraId="1FBEED9C" w14:textId="5472F57F" w:rsidR="0009127C" w:rsidRDefault="005C469B">
      <w:pPr>
        <w:pStyle w:val="TOC2"/>
        <w:tabs>
          <w:tab w:val="right" w:leader="dot" w:pos="9350"/>
        </w:tabs>
        <w:rPr>
          <w:ins w:id="822" w:author="Laurence Golding" w:date="2019-05-11T06:51:00Z"/>
          <w:rFonts w:asciiTheme="minorHAnsi" w:eastAsiaTheme="minorEastAsia" w:hAnsiTheme="minorHAnsi" w:cstheme="minorBidi"/>
          <w:noProof/>
          <w:sz w:val="22"/>
          <w:szCs w:val="22"/>
        </w:rPr>
      </w:pPr>
      <w:ins w:id="823" w:author="Laurence Golding" w:date="2019-05-11T06:51:00Z">
        <w:r>
          <w:fldChar w:fldCharType="begin"/>
        </w:r>
        <w:r>
          <w:instrText xml:space="preserve"> HYPERLINK \l "_Toc8366924" </w:instrText>
        </w:r>
        <w:r>
          <w:fldChar w:fldCharType="separate"/>
        </w:r>
        <w:r w:rsidR="0009127C" w:rsidRPr="006D36A2">
          <w:rPr>
            <w:rStyle w:val="Hyperlink"/>
            <w:noProof/>
          </w:rPr>
          <w:t>1.5 Trademarks</w:t>
        </w:r>
        <w:r w:rsidR="0009127C">
          <w:rPr>
            <w:noProof/>
            <w:webHidden/>
          </w:rPr>
          <w:tab/>
        </w:r>
        <w:r w:rsidR="0009127C">
          <w:rPr>
            <w:noProof/>
            <w:webHidden/>
          </w:rPr>
          <w:fldChar w:fldCharType="begin"/>
        </w:r>
        <w:r w:rsidR="0009127C">
          <w:rPr>
            <w:noProof/>
            <w:webHidden/>
          </w:rPr>
          <w:instrText xml:space="preserve"> PAGEREF _Toc8366924 \h </w:instrText>
        </w:r>
        <w:r w:rsidR="0009127C">
          <w:rPr>
            <w:noProof/>
            <w:webHidden/>
          </w:rPr>
        </w:r>
        <w:r w:rsidR="0009127C">
          <w:rPr>
            <w:noProof/>
            <w:webHidden/>
          </w:rPr>
          <w:fldChar w:fldCharType="separate"/>
        </w:r>
        <w:r w:rsidR="0009127C">
          <w:rPr>
            <w:noProof/>
            <w:webHidden/>
          </w:rPr>
          <w:t>24</w:t>
        </w:r>
        <w:r w:rsidR="0009127C">
          <w:rPr>
            <w:noProof/>
            <w:webHidden/>
          </w:rPr>
          <w:fldChar w:fldCharType="end"/>
        </w:r>
        <w:r>
          <w:rPr>
            <w:noProof/>
          </w:rPr>
          <w:fldChar w:fldCharType="end"/>
        </w:r>
      </w:ins>
    </w:p>
    <w:p w14:paraId="7AAE4F03" w14:textId="26189881" w:rsidR="0009127C" w:rsidRDefault="005C469B">
      <w:pPr>
        <w:pStyle w:val="TOC1"/>
        <w:rPr>
          <w:ins w:id="824" w:author="Laurence Golding" w:date="2019-05-11T06:51:00Z"/>
          <w:rFonts w:asciiTheme="minorHAnsi" w:eastAsiaTheme="minorEastAsia" w:hAnsiTheme="minorHAnsi" w:cstheme="minorBidi"/>
          <w:noProof/>
          <w:sz w:val="22"/>
          <w:szCs w:val="22"/>
        </w:rPr>
      </w:pPr>
      <w:ins w:id="825" w:author="Laurence Golding" w:date="2019-05-11T06:51:00Z">
        <w:r>
          <w:fldChar w:fldCharType="begin"/>
        </w:r>
        <w:r>
          <w:instrText xml:space="preserve"> HYPERLINK \l "_Toc8366925" </w:instrText>
        </w:r>
        <w:r>
          <w:fldChar w:fldCharType="separate"/>
        </w:r>
        <w:r w:rsidR="0009127C" w:rsidRPr="006D36A2">
          <w:rPr>
            <w:rStyle w:val="Hyperlink"/>
            <w:noProof/>
          </w:rPr>
          <w:t>2</w:t>
        </w:r>
        <w:r w:rsidR="0009127C">
          <w:rPr>
            <w:rFonts w:asciiTheme="minorHAnsi" w:eastAsiaTheme="minorEastAsia" w:hAnsiTheme="minorHAnsi" w:cstheme="minorBidi"/>
            <w:noProof/>
            <w:sz w:val="22"/>
            <w:szCs w:val="22"/>
          </w:rPr>
          <w:tab/>
        </w:r>
        <w:r w:rsidR="0009127C" w:rsidRPr="006D36A2">
          <w:rPr>
            <w:rStyle w:val="Hyperlink"/>
            <w:noProof/>
          </w:rPr>
          <w:t>Conventions</w:t>
        </w:r>
        <w:r w:rsidR="0009127C">
          <w:rPr>
            <w:noProof/>
            <w:webHidden/>
          </w:rPr>
          <w:tab/>
        </w:r>
        <w:r w:rsidR="0009127C">
          <w:rPr>
            <w:noProof/>
            <w:webHidden/>
          </w:rPr>
          <w:fldChar w:fldCharType="begin"/>
        </w:r>
        <w:r w:rsidR="0009127C">
          <w:rPr>
            <w:noProof/>
            <w:webHidden/>
          </w:rPr>
          <w:instrText xml:space="preserve"> PAGEREF _Toc8366925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r>
          <w:rPr>
            <w:noProof/>
          </w:rPr>
          <w:fldChar w:fldCharType="end"/>
        </w:r>
      </w:ins>
    </w:p>
    <w:p w14:paraId="0C1A2206" w14:textId="7FB5C288" w:rsidR="0009127C" w:rsidRDefault="005C469B">
      <w:pPr>
        <w:pStyle w:val="TOC2"/>
        <w:tabs>
          <w:tab w:val="right" w:leader="dot" w:pos="9350"/>
        </w:tabs>
        <w:rPr>
          <w:ins w:id="826" w:author="Laurence Golding" w:date="2019-05-11T06:51:00Z"/>
          <w:rFonts w:asciiTheme="minorHAnsi" w:eastAsiaTheme="minorEastAsia" w:hAnsiTheme="minorHAnsi" w:cstheme="minorBidi"/>
          <w:noProof/>
          <w:sz w:val="22"/>
          <w:szCs w:val="22"/>
        </w:rPr>
      </w:pPr>
      <w:ins w:id="827" w:author="Laurence Golding" w:date="2019-05-11T06:51:00Z">
        <w:r>
          <w:fldChar w:fldCharType="begin"/>
        </w:r>
        <w:r>
          <w:instrText xml:space="preserve"> HYPERLINK \l "_Toc8366926" </w:instrText>
        </w:r>
        <w:r>
          <w:fldChar w:fldCharType="separate"/>
        </w:r>
        <w:r w:rsidR="0009127C" w:rsidRPr="006D36A2">
          <w:rPr>
            <w:rStyle w:val="Hyperlink"/>
            <w:noProof/>
          </w:rPr>
          <w:t>2.1 General</w:t>
        </w:r>
        <w:r w:rsidR="0009127C">
          <w:rPr>
            <w:noProof/>
            <w:webHidden/>
          </w:rPr>
          <w:tab/>
        </w:r>
        <w:r w:rsidR="0009127C">
          <w:rPr>
            <w:noProof/>
            <w:webHidden/>
          </w:rPr>
          <w:fldChar w:fldCharType="begin"/>
        </w:r>
        <w:r w:rsidR="0009127C">
          <w:rPr>
            <w:noProof/>
            <w:webHidden/>
          </w:rPr>
          <w:instrText xml:space="preserve"> PAGEREF _Toc8366926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r>
          <w:rPr>
            <w:noProof/>
          </w:rPr>
          <w:fldChar w:fldCharType="end"/>
        </w:r>
      </w:ins>
    </w:p>
    <w:p w14:paraId="61980470" w14:textId="166A00AC" w:rsidR="0009127C" w:rsidRDefault="005C469B">
      <w:pPr>
        <w:pStyle w:val="TOC2"/>
        <w:tabs>
          <w:tab w:val="right" w:leader="dot" w:pos="9350"/>
        </w:tabs>
        <w:rPr>
          <w:ins w:id="828" w:author="Laurence Golding" w:date="2019-05-11T06:51:00Z"/>
          <w:rFonts w:asciiTheme="minorHAnsi" w:eastAsiaTheme="minorEastAsia" w:hAnsiTheme="minorHAnsi" w:cstheme="minorBidi"/>
          <w:noProof/>
          <w:sz w:val="22"/>
          <w:szCs w:val="22"/>
        </w:rPr>
      </w:pPr>
      <w:ins w:id="829" w:author="Laurence Golding" w:date="2019-05-11T06:51:00Z">
        <w:r>
          <w:fldChar w:fldCharType="begin"/>
        </w:r>
        <w:r>
          <w:instrText xml:space="preserve"> HYPERLINK \l "_Toc8366927" </w:instrText>
        </w:r>
        <w:r>
          <w:fldChar w:fldCharType="separate"/>
        </w:r>
        <w:r w:rsidR="0009127C" w:rsidRPr="006D36A2">
          <w:rPr>
            <w:rStyle w:val="Hyperlink"/>
            <w:noProof/>
          </w:rPr>
          <w:t>2.2 Format examples</w:t>
        </w:r>
        <w:r w:rsidR="0009127C">
          <w:rPr>
            <w:noProof/>
            <w:webHidden/>
          </w:rPr>
          <w:tab/>
        </w:r>
        <w:r w:rsidR="0009127C">
          <w:rPr>
            <w:noProof/>
            <w:webHidden/>
          </w:rPr>
          <w:fldChar w:fldCharType="begin"/>
        </w:r>
        <w:r w:rsidR="0009127C">
          <w:rPr>
            <w:noProof/>
            <w:webHidden/>
          </w:rPr>
          <w:instrText xml:space="preserve"> PAGEREF _Toc8366927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r>
          <w:rPr>
            <w:noProof/>
          </w:rPr>
          <w:fldChar w:fldCharType="end"/>
        </w:r>
      </w:ins>
    </w:p>
    <w:p w14:paraId="1FEF28BD" w14:textId="5B1D8C25" w:rsidR="0009127C" w:rsidRDefault="005C469B">
      <w:pPr>
        <w:pStyle w:val="TOC2"/>
        <w:tabs>
          <w:tab w:val="right" w:leader="dot" w:pos="9350"/>
        </w:tabs>
        <w:rPr>
          <w:ins w:id="830" w:author="Laurence Golding" w:date="2019-05-11T06:51:00Z"/>
          <w:rFonts w:asciiTheme="minorHAnsi" w:eastAsiaTheme="minorEastAsia" w:hAnsiTheme="minorHAnsi" w:cstheme="minorBidi"/>
          <w:noProof/>
          <w:sz w:val="22"/>
          <w:szCs w:val="22"/>
        </w:rPr>
      </w:pPr>
      <w:ins w:id="831" w:author="Laurence Golding" w:date="2019-05-11T06:51:00Z">
        <w:r>
          <w:fldChar w:fldCharType="begin"/>
        </w:r>
        <w:r>
          <w:instrText xml:space="preserve"> HYPERLINK \l "_Toc8366928" </w:instrText>
        </w:r>
        <w:r>
          <w:fldChar w:fldCharType="separate"/>
        </w:r>
        <w:r w:rsidR="0009127C" w:rsidRPr="006D36A2">
          <w:rPr>
            <w:rStyle w:val="Hyperlink"/>
            <w:noProof/>
          </w:rPr>
          <w:t>2.3 Property notation</w:t>
        </w:r>
        <w:r w:rsidR="0009127C">
          <w:rPr>
            <w:noProof/>
            <w:webHidden/>
          </w:rPr>
          <w:tab/>
        </w:r>
        <w:r w:rsidR="0009127C">
          <w:rPr>
            <w:noProof/>
            <w:webHidden/>
          </w:rPr>
          <w:fldChar w:fldCharType="begin"/>
        </w:r>
        <w:r w:rsidR="0009127C">
          <w:rPr>
            <w:noProof/>
            <w:webHidden/>
          </w:rPr>
          <w:instrText xml:space="preserve"> PAGEREF _Toc8366928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r>
          <w:rPr>
            <w:noProof/>
          </w:rPr>
          <w:fldChar w:fldCharType="end"/>
        </w:r>
      </w:ins>
    </w:p>
    <w:p w14:paraId="34FA8B4A" w14:textId="3D8E8A41" w:rsidR="0009127C" w:rsidRDefault="005C469B">
      <w:pPr>
        <w:pStyle w:val="TOC2"/>
        <w:tabs>
          <w:tab w:val="right" w:leader="dot" w:pos="9350"/>
        </w:tabs>
        <w:rPr>
          <w:ins w:id="832" w:author="Laurence Golding" w:date="2019-05-11T06:51:00Z"/>
          <w:rFonts w:asciiTheme="minorHAnsi" w:eastAsiaTheme="minorEastAsia" w:hAnsiTheme="minorHAnsi" w:cstheme="minorBidi"/>
          <w:noProof/>
          <w:sz w:val="22"/>
          <w:szCs w:val="22"/>
        </w:rPr>
      </w:pPr>
      <w:ins w:id="833" w:author="Laurence Golding" w:date="2019-05-11T06:51:00Z">
        <w:r>
          <w:lastRenderedPageBreak/>
          <w:fldChar w:fldCharType="begin"/>
        </w:r>
        <w:r>
          <w:instrText xml:space="preserve"> HYPERLINK \l "_Toc8366929" </w:instrText>
        </w:r>
        <w:r>
          <w:fldChar w:fldCharType="separate"/>
        </w:r>
        <w:r w:rsidR="0009127C" w:rsidRPr="006D36A2">
          <w:rPr>
            <w:rStyle w:val="Hyperlink"/>
            <w:noProof/>
          </w:rPr>
          <w:t>2.4 Syntax notation</w:t>
        </w:r>
        <w:r w:rsidR="0009127C">
          <w:rPr>
            <w:noProof/>
            <w:webHidden/>
          </w:rPr>
          <w:tab/>
        </w:r>
        <w:r w:rsidR="0009127C">
          <w:rPr>
            <w:noProof/>
            <w:webHidden/>
          </w:rPr>
          <w:fldChar w:fldCharType="begin"/>
        </w:r>
        <w:r w:rsidR="0009127C">
          <w:rPr>
            <w:noProof/>
            <w:webHidden/>
          </w:rPr>
          <w:instrText xml:space="preserve"> PAGEREF _Toc8366929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r>
          <w:rPr>
            <w:noProof/>
          </w:rPr>
          <w:fldChar w:fldCharType="end"/>
        </w:r>
      </w:ins>
    </w:p>
    <w:p w14:paraId="0ABE6B4E" w14:textId="34DFFD19" w:rsidR="0009127C" w:rsidRDefault="005C469B">
      <w:pPr>
        <w:pStyle w:val="TOC2"/>
        <w:tabs>
          <w:tab w:val="right" w:leader="dot" w:pos="9350"/>
        </w:tabs>
        <w:rPr>
          <w:ins w:id="834" w:author="Laurence Golding" w:date="2019-05-11T06:51:00Z"/>
          <w:rFonts w:asciiTheme="minorHAnsi" w:eastAsiaTheme="minorEastAsia" w:hAnsiTheme="minorHAnsi" w:cstheme="minorBidi"/>
          <w:noProof/>
          <w:sz w:val="22"/>
          <w:szCs w:val="22"/>
        </w:rPr>
      </w:pPr>
      <w:ins w:id="835" w:author="Laurence Golding" w:date="2019-05-11T06:51:00Z">
        <w:r>
          <w:fldChar w:fldCharType="begin"/>
        </w:r>
        <w:r>
          <w:instrText xml:space="preserve"> HYPERLINK \l "_Toc8366930" </w:instrText>
        </w:r>
        <w:r>
          <w:fldChar w:fldCharType="separate"/>
        </w:r>
        <w:r w:rsidR="0009127C" w:rsidRPr="006D36A2">
          <w:rPr>
            <w:rStyle w:val="Hyperlink"/>
            <w:noProof/>
          </w:rPr>
          <w:t>2.5 Commonly used objects</w:t>
        </w:r>
        <w:r w:rsidR="0009127C">
          <w:rPr>
            <w:noProof/>
            <w:webHidden/>
          </w:rPr>
          <w:tab/>
        </w:r>
        <w:r w:rsidR="0009127C">
          <w:rPr>
            <w:noProof/>
            <w:webHidden/>
          </w:rPr>
          <w:fldChar w:fldCharType="begin"/>
        </w:r>
        <w:r w:rsidR="0009127C">
          <w:rPr>
            <w:noProof/>
            <w:webHidden/>
          </w:rPr>
          <w:instrText xml:space="preserve"> PAGEREF _Toc8366930 \h </w:instrText>
        </w:r>
        <w:r w:rsidR="0009127C">
          <w:rPr>
            <w:noProof/>
            <w:webHidden/>
          </w:rPr>
        </w:r>
        <w:r w:rsidR="0009127C">
          <w:rPr>
            <w:noProof/>
            <w:webHidden/>
          </w:rPr>
          <w:fldChar w:fldCharType="separate"/>
        </w:r>
        <w:r w:rsidR="0009127C">
          <w:rPr>
            <w:noProof/>
            <w:webHidden/>
          </w:rPr>
          <w:t>25</w:t>
        </w:r>
        <w:r w:rsidR="0009127C">
          <w:rPr>
            <w:noProof/>
            <w:webHidden/>
          </w:rPr>
          <w:fldChar w:fldCharType="end"/>
        </w:r>
        <w:r>
          <w:rPr>
            <w:noProof/>
          </w:rPr>
          <w:fldChar w:fldCharType="end"/>
        </w:r>
      </w:ins>
    </w:p>
    <w:p w14:paraId="46274582" w14:textId="0F81704C" w:rsidR="0009127C" w:rsidRDefault="005C469B">
      <w:pPr>
        <w:pStyle w:val="TOC1"/>
        <w:rPr>
          <w:ins w:id="836" w:author="Laurence Golding" w:date="2019-05-11T06:51:00Z"/>
          <w:rFonts w:asciiTheme="minorHAnsi" w:eastAsiaTheme="minorEastAsia" w:hAnsiTheme="minorHAnsi" w:cstheme="minorBidi"/>
          <w:noProof/>
          <w:sz w:val="22"/>
          <w:szCs w:val="22"/>
        </w:rPr>
      </w:pPr>
      <w:ins w:id="837" w:author="Laurence Golding" w:date="2019-05-11T06:51:00Z">
        <w:r>
          <w:fldChar w:fldCharType="begin"/>
        </w:r>
        <w:r>
          <w:instrText xml:space="preserve"> HYPERLINK \l "_Toc8366931" </w:instrText>
        </w:r>
        <w:r>
          <w:fldChar w:fldCharType="separate"/>
        </w:r>
        <w:r w:rsidR="0009127C" w:rsidRPr="006D36A2">
          <w:rPr>
            <w:rStyle w:val="Hyperlink"/>
            <w:noProof/>
          </w:rPr>
          <w:t>3</w:t>
        </w:r>
        <w:r w:rsidR="0009127C">
          <w:rPr>
            <w:rFonts w:asciiTheme="minorHAnsi" w:eastAsiaTheme="minorEastAsia" w:hAnsiTheme="minorHAnsi" w:cstheme="minorBidi"/>
            <w:noProof/>
            <w:sz w:val="22"/>
            <w:szCs w:val="22"/>
          </w:rPr>
          <w:tab/>
        </w:r>
        <w:r w:rsidR="0009127C" w:rsidRPr="006D36A2">
          <w:rPr>
            <w:rStyle w:val="Hyperlink"/>
            <w:noProof/>
          </w:rPr>
          <w:t>File format</w:t>
        </w:r>
        <w:r w:rsidR="0009127C">
          <w:rPr>
            <w:noProof/>
            <w:webHidden/>
          </w:rPr>
          <w:tab/>
        </w:r>
        <w:r w:rsidR="0009127C">
          <w:rPr>
            <w:noProof/>
            <w:webHidden/>
          </w:rPr>
          <w:fldChar w:fldCharType="begin"/>
        </w:r>
        <w:r w:rsidR="0009127C">
          <w:rPr>
            <w:noProof/>
            <w:webHidden/>
          </w:rPr>
          <w:instrText xml:space="preserve"> PAGEREF _Toc8366931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r>
          <w:rPr>
            <w:noProof/>
          </w:rPr>
          <w:fldChar w:fldCharType="end"/>
        </w:r>
      </w:ins>
    </w:p>
    <w:p w14:paraId="6BA27294" w14:textId="72FDA9AE" w:rsidR="0009127C" w:rsidRDefault="005C469B">
      <w:pPr>
        <w:pStyle w:val="TOC2"/>
        <w:tabs>
          <w:tab w:val="right" w:leader="dot" w:pos="9350"/>
        </w:tabs>
        <w:rPr>
          <w:ins w:id="838" w:author="Laurence Golding" w:date="2019-05-11T06:51:00Z"/>
          <w:rFonts w:asciiTheme="minorHAnsi" w:eastAsiaTheme="minorEastAsia" w:hAnsiTheme="minorHAnsi" w:cstheme="minorBidi"/>
          <w:noProof/>
          <w:sz w:val="22"/>
          <w:szCs w:val="22"/>
        </w:rPr>
      </w:pPr>
      <w:ins w:id="839" w:author="Laurence Golding" w:date="2019-05-11T06:51:00Z">
        <w:r>
          <w:fldChar w:fldCharType="begin"/>
        </w:r>
        <w:r>
          <w:instrText xml:space="preserve"> HYPERLINK \l "_Toc8366932" </w:instrText>
        </w:r>
        <w:r>
          <w:fldChar w:fldCharType="separate"/>
        </w:r>
        <w:r w:rsidR="0009127C" w:rsidRPr="006D36A2">
          <w:rPr>
            <w:rStyle w:val="Hyperlink"/>
            <w:noProof/>
          </w:rPr>
          <w:t>3.1 General</w:t>
        </w:r>
        <w:r w:rsidR="0009127C">
          <w:rPr>
            <w:noProof/>
            <w:webHidden/>
          </w:rPr>
          <w:tab/>
        </w:r>
        <w:r w:rsidR="0009127C">
          <w:rPr>
            <w:noProof/>
            <w:webHidden/>
          </w:rPr>
          <w:fldChar w:fldCharType="begin"/>
        </w:r>
        <w:r w:rsidR="0009127C">
          <w:rPr>
            <w:noProof/>
            <w:webHidden/>
          </w:rPr>
          <w:instrText xml:space="preserve"> PAGEREF _Toc8366932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r>
          <w:rPr>
            <w:noProof/>
          </w:rPr>
          <w:fldChar w:fldCharType="end"/>
        </w:r>
      </w:ins>
    </w:p>
    <w:p w14:paraId="52127640" w14:textId="00FD1C0F" w:rsidR="0009127C" w:rsidRDefault="005C469B">
      <w:pPr>
        <w:pStyle w:val="TOC2"/>
        <w:tabs>
          <w:tab w:val="right" w:leader="dot" w:pos="9350"/>
        </w:tabs>
        <w:rPr>
          <w:ins w:id="840" w:author="Laurence Golding" w:date="2019-05-11T06:51:00Z"/>
          <w:rFonts w:asciiTheme="minorHAnsi" w:eastAsiaTheme="minorEastAsia" w:hAnsiTheme="minorHAnsi" w:cstheme="minorBidi"/>
          <w:noProof/>
          <w:sz w:val="22"/>
          <w:szCs w:val="22"/>
        </w:rPr>
      </w:pPr>
      <w:ins w:id="841" w:author="Laurence Golding" w:date="2019-05-11T06:51:00Z">
        <w:r>
          <w:fldChar w:fldCharType="begin"/>
        </w:r>
        <w:r>
          <w:instrText xml:space="preserve"> HYPERLINK \l "_Toc8366933" </w:instrText>
        </w:r>
        <w:r>
          <w:fldChar w:fldCharType="separate"/>
        </w:r>
        <w:r w:rsidR="0009127C" w:rsidRPr="006D36A2">
          <w:rPr>
            <w:rStyle w:val="Hyperlink"/>
            <w:noProof/>
          </w:rPr>
          <w:t>3.2 SARIF file naming convention</w:t>
        </w:r>
        <w:r w:rsidR="0009127C">
          <w:rPr>
            <w:noProof/>
            <w:webHidden/>
          </w:rPr>
          <w:tab/>
        </w:r>
        <w:r w:rsidR="0009127C">
          <w:rPr>
            <w:noProof/>
            <w:webHidden/>
          </w:rPr>
          <w:fldChar w:fldCharType="begin"/>
        </w:r>
        <w:r w:rsidR="0009127C">
          <w:rPr>
            <w:noProof/>
            <w:webHidden/>
          </w:rPr>
          <w:instrText xml:space="preserve"> PAGEREF _Toc8366933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r>
          <w:rPr>
            <w:noProof/>
          </w:rPr>
          <w:fldChar w:fldCharType="end"/>
        </w:r>
      </w:ins>
    </w:p>
    <w:p w14:paraId="294F510A" w14:textId="7389C119" w:rsidR="0009127C" w:rsidRDefault="005C469B">
      <w:pPr>
        <w:pStyle w:val="TOC2"/>
        <w:tabs>
          <w:tab w:val="right" w:leader="dot" w:pos="9350"/>
        </w:tabs>
        <w:rPr>
          <w:ins w:id="842" w:author="Laurence Golding" w:date="2019-05-11T06:51:00Z"/>
          <w:rFonts w:asciiTheme="minorHAnsi" w:eastAsiaTheme="minorEastAsia" w:hAnsiTheme="minorHAnsi" w:cstheme="minorBidi"/>
          <w:noProof/>
          <w:sz w:val="22"/>
          <w:szCs w:val="22"/>
        </w:rPr>
      </w:pPr>
      <w:ins w:id="843" w:author="Laurence Golding" w:date="2019-05-11T06:51:00Z">
        <w:r>
          <w:fldChar w:fldCharType="begin"/>
        </w:r>
        <w:r>
          <w:instrText xml:space="preserve"> HYPERLINK \l "_Toc8366934" </w:instrText>
        </w:r>
        <w:r>
          <w:fldChar w:fldCharType="separate"/>
        </w:r>
        <w:r w:rsidR="0009127C" w:rsidRPr="006D36A2">
          <w:rPr>
            <w:rStyle w:val="Hyperlink"/>
            <w:noProof/>
          </w:rPr>
          <w:t>3.3 artifactContent object</w:t>
        </w:r>
        <w:r w:rsidR="0009127C">
          <w:rPr>
            <w:noProof/>
            <w:webHidden/>
          </w:rPr>
          <w:tab/>
        </w:r>
        <w:r w:rsidR="0009127C">
          <w:rPr>
            <w:noProof/>
            <w:webHidden/>
          </w:rPr>
          <w:fldChar w:fldCharType="begin"/>
        </w:r>
        <w:r w:rsidR="0009127C">
          <w:rPr>
            <w:noProof/>
            <w:webHidden/>
          </w:rPr>
          <w:instrText xml:space="preserve"> PAGEREF _Toc8366934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r>
          <w:rPr>
            <w:noProof/>
          </w:rPr>
          <w:fldChar w:fldCharType="end"/>
        </w:r>
      </w:ins>
    </w:p>
    <w:p w14:paraId="62E4B3AA" w14:textId="21D135BB" w:rsidR="0009127C" w:rsidRDefault="005C469B">
      <w:pPr>
        <w:pStyle w:val="TOC3"/>
        <w:tabs>
          <w:tab w:val="right" w:leader="dot" w:pos="9350"/>
        </w:tabs>
        <w:rPr>
          <w:ins w:id="844" w:author="Laurence Golding" w:date="2019-05-11T06:51:00Z"/>
          <w:rFonts w:asciiTheme="minorHAnsi" w:eastAsiaTheme="minorEastAsia" w:hAnsiTheme="minorHAnsi" w:cstheme="minorBidi"/>
          <w:noProof/>
          <w:sz w:val="22"/>
          <w:szCs w:val="22"/>
        </w:rPr>
      </w:pPr>
      <w:ins w:id="845" w:author="Laurence Golding" w:date="2019-05-11T06:51:00Z">
        <w:r>
          <w:fldChar w:fldCharType="begin"/>
        </w:r>
        <w:r>
          <w:instrText xml:space="preserve"> HYPERLINK \l "_Toc8366935" </w:instrText>
        </w:r>
        <w:r>
          <w:fldChar w:fldCharType="separate"/>
        </w:r>
        <w:r w:rsidR="0009127C" w:rsidRPr="006D36A2">
          <w:rPr>
            <w:rStyle w:val="Hyperlink"/>
            <w:noProof/>
          </w:rPr>
          <w:t>3.3.1 General</w:t>
        </w:r>
        <w:r w:rsidR="0009127C">
          <w:rPr>
            <w:noProof/>
            <w:webHidden/>
          </w:rPr>
          <w:tab/>
        </w:r>
        <w:r w:rsidR="0009127C">
          <w:rPr>
            <w:noProof/>
            <w:webHidden/>
          </w:rPr>
          <w:fldChar w:fldCharType="begin"/>
        </w:r>
        <w:r w:rsidR="0009127C">
          <w:rPr>
            <w:noProof/>
            <w:webHidden/>
          </w:rPr>
          <w:instrText xml:space="preserve"> PAGEREF _Toc8366935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r>
          <w:rPr>
            <w:noProof/>
          </w:rPr>
          <w:fldChar w:fldCharType="end"/>
        </w:r>
      </w:ins>
    </w:p>
    <w:p w14:paraId="7ACD6216" w14:textId="637C8D3B" w:rsidR="0009127C" w:rsidRDefault="005C469B">
      <w:pPr>
        <w:pStyle w:val="TOC3"/>
        <w:tabs>
          <w:tab w:val="right" w:leader="dot" w:pos="9350"/>
        </w:tabs>
        <w:rPr>
          <w:ins w:id="846" w:author="Laurence Golding" w:date="2019-05-11T06:51:00Z"/>
          <w:rFonts w:asciiTheme="minorHAnsi" w:eastAsiaTheme="minorEastAsia" w:hAnsiTheme="minorHAnsi" w:cstheme="minorBidi"/>
          <w:noProof/>
          <w:sz w:val="22"/>
          <w:szCs w:val="22"/>
        </w:rPr>
      </w:pPr>
      <w:ins w:id="847" w:author="Laurence Golding" w:date="2019-05-11T06:51:00Z">
        <w:r>
          <w:fldChar w:fldCharType="begin"/>
        </w:r>
        <w:r>
          <w:instrText xml:space="preserve"> HYPERLINK \l "_Toc8366936" </w:instrText>
        </w:r>
        <w:r>
          <w:fldChar w:fldCharType="separate"/>
        </w:r>
        <w:r w:rsidR="0009127C" w:rsidRPr="006D36A2">
          <w:rPr>
            <w:rStyle w:val="Hyperlink"/>
            <w:noProof/>
          </w:rPr>
          <w:t>3.3.2 text property</w:t>
        </w:r>
        <w:r w:rsidR="0009127C">
          <w:rPr>
            <w:noProof/>
            <w:webHidden/>
          </w:rPr>
          <w:tab/>
        </w:r>
        <w:r w:rsidR="0009127C">
          <w:rPr>
            <w:noProof/>
            <w:webHidden/>
          </w:rPr>
          <w:fldChar w:fldCharType="begin"/>
        </w:r>
        <w:r w:rsidR="0009127C">
          <w:rPr>
            <w:noProof/>
            <w:webHidden/>
          </w:rPr>
          <w:instrText xml:space="preserve"> PAGEREF _Toc8366936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r>
          <w:rPr>
            <w:noProof/>
          </w:rPr>
          <w:fldChar w:fldCharType="end"/>
        </w:r>
      </w:ins>
    </w:p>
    <w:p w14:paraId="3438E453" w14:textId="5113FAC7" w:rsidR="0009127C" w:rsidRDefault="005C469B">
      <w:pPr>
        <w:pStyle w:val="TOC3"/>
        <w:tabs>
          <w:tab w:val="right" w:leader="dot" w:pos="9350"/>
        </w:tabs>
        <w:rPr>
          <w:ins w:id="848" w:author="Laurence Golding" w:date="2019-05-11T06:51:00Z"/>
          <w:rFonts w:asciiTheme="minorHAnsi" w:eastAsiaTheme="minorEastAsia" w:hAnsiTheme="minorHAnsi" w:cstheme="minorBidi"/>
          <w:noProof/>
          <w:sz w:val="22"/>
          <w:szCs w:val="22"/>
        </w:rPr>
      </w:pPr>
      <w:ins w:id="849" w:author="Laurence Golding" w:date="2019-05-11T06:51:00Z">
        <w:r>
          <w:fldChar w:fldCharType="begin"/>
        </w:r>
        <w:r>
          <w:instrText xml:space="preserve"> HYPERLINK \l "_Toc8366937" </w:instrText>
        </w:r>
        <w:r>
          <w:fldChar w:fldCharType="separate"/>
        </w:r>
        <w:r w:rsidR="0009127C" w:rsidRPr="006D36A2">
          <w:rPr>
            <w:rStyle w:val="Hyperlink"/>
            <w:noProof/>
          </w:rPr>
          <w:t>3.3.3 binary property</w:t>
        </w:r>
        <w:r w:rsidR="0009127C">
          <w:rPr>
            <w:noProof/>
            <w:webHidden/>
          </w:rPr>
          <w:tab/>
        </w:r>
        <w:r w:rsidR="0009127C">
          <w:rPr>
            <w:noProof/>
            <w:webHidden/>
          </w:rPr>
          <w:fldChar w:fldCharType="begin"/>
        </w:r>
        <w:r w:rsidR="0009127C">
          <w:rPr>
            <w:noProof/>
            <w:webHidden/>
          </w:rPr>
          <w:instrText xml:space="preserve"> PAGEREF _Toc8366937 \h </w:instrText>
        </w:r>
        <w:r w:rsidR="0009127C">
          <w:rPr>
            <w:noProof/>
            <w:webHidden/>
          </w:rPr>
        </w:r>
        <w:r w:rsidR="0009127C">
          <w:rPr>
            <w:noProof/>
            <w:webHidden/>
          </w:rPr>
          <w:fldChar w:fldCharType="separate"/>
        </w:r>
        <w:r w:rsidR="0009127C">
          <w:rPr>
            <w:noProof/>
            <w:webHidden/>
          </w:rPr>
          <w:t>27</w:t>
        </w:r>
        <w:r w:rsidR="0009127C">
          <w:rPr>
            <w:noProof/>
            <w:webHidden/>
          </w:rPr>
          <w:fldChar w:fldCharType="end"/>
        </w:r>
        <w:r>
          <w:rPr>
            <w:noProof/>
          </w:rPr>
          <w:fldChar w:fldCharType="end"/>
        </w:r>
      </w:ins>
    </w:p>
    <w:p w14:paraId="059C0139" w14:textId="0127EABD" w:rsidR="0009127C" w:rsidRDefault="005C469B">
      <w:pPr>
        <w:pStyle w:val="TOC3"/>
        <w:tabs>
          <w:tab w:val="right" w:leader="dot" w:pos="9350"/>
        </w:tabs>
        <w:rPr>
          <w:ins w:id="850" w:author="Laurence Golding" w:date="2019-05-11T06:51:00Z"/>
          <w:rFonts w:asciiTheme="minorHAnsi" w:eastAsiaTheme="minorEastAsia" w:hAnsiTheme="minorHAnsi" w:cstheme="minorBidi"/>
          <w:noProof/>
          <w:sz w:val="22"/>
          <w:szCs w:val="22"/>
        </w:rPr>
      </w:pPr>
      <w:ins w:id="851" w:author="Laurence Golding" w:date="2019-05-11T06:51:00Z">
        <w:r>
          <w:fldChar w:fldCharType="begin"/>
        </w:r>
        <w:r>
          <w:instrText xml:space="preserve"> HYPERLINK \l "_Toc8366938" </w:instrText>
        </w:r>
        <w:r>
          <w:fldChar w:fldCharType="separate"/>
        </w:r>
        <w:r w:rsidR="0009127C" w:rsidRPr="006D36A2">
          <w:rPr>
            <w:rStyle w:val="Hyperlink"/>
            <w:noProof/>
          </w:rPr>
          <w:t>3.3.4 rendered property</w:t>
        </w:r>
        <w:r w:rsidR="0009127C">
          <w:rPr>
            <w:noProof/>
            <w:webHidden/>
          </w:rPr>
          <w:tab/>
        </w:r>
        <w:r w:rsidR="0009127C">
          <w:rPr>
            <w:noProof/>
            <w:webHidden/>
          </w:rPr>
          <w:fldChar w:fldCharType="begin"/>
        </w:r>
        <w:r w:rsidR="0009127C">
          <w:rPr>
            <w:noProof/>
            <w:webHidden/>
          </w:rPr>
          <w:instrText xml:space="preserve"> PAGEREF _Toc8366938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r>
          <w:rPr>
            <w:noProof/>
          </w:rPr>
          <w:fldChar w:fldCharType="end"/>
        </w:r>
      </w:ins>
    </w:p>
    <w:p w14:paraId="4CE79C9B" w14:textId="14481162" w:rsidR="0009127C" w:rsidRDefault="005C469B">
      <w:pPr>
        <w:pStyle w:val="TOC2"/>
        <w:tabs>
          <w:tab w:val="right" w:leader="dot" w:pos="9350"/>
        </w:tabs>
        <w:rPr>
          <w:ins w:id="852" w:author="Laurence Golding" w:date="2019-05-11T06:51:00Z"/>
          <w:rFonts w:asciiTheme="minorHAnsi" w:eastAsiaTheme="minorEastAsia" w:hAnsiTheme="minorHAnsi" w:cstheme="minorBidi"/>
          <w:noProof/>
          <w:sz w:val="22"/>
          <w:szCs w:val="22"/>
        </w:rPr>
      </w:pPr>
      <w:ins w:id="853" w:author="Laurence Golding" w:date="2019-05-11T06:51:00Z">
        <w:r>
          <w:fldChar w:fldCharType="begin"/>
        </w:r>
        <w:r>
          <w:instrText xml:space="preserve"> HYPERLINK \l "_Toc8366939" </w:instrText>
        </w:r>
        <w:r>
          <w:fldChar w:fldCharType="separate"/>
        </w:r>
        <w:r w:rsidR="0009127C" w:rsidRPr="006D36A2">
          <w:rPr>
            <w:rStyle w:val="Hyperlink"/>
            <w:noProof/>
          </w:rPr>
          <w:t>3.4 artifactLocation object</w:t>
        </w:r>
        <w:r w:rsidR="0009127C">
          <w:rPr>
            <w:noProof/>
            <w:webHidden/>
          </w:rPr>
          <w:tab/>
        </w:r>
        <w:r w:rsidR="0009127C">
          <w:rPr>
            <w:noProof/>
            <w:webHidden/>
          </w:rPr>
          <w:fldChar w:fldCharType="begin"/>
        </w:r>
        <w:r w:rsidR="0009127C">
          <w:rPr>
            <w:noProof/>
            <w:webHidden/>
          </w:rPr>
          <w:instrText xml:space="preserve"> PAGEREF _Toc8366939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r>
          <w:rPr>
            <w:noProof/>
          </w:rPr>
          <w:fldChar w:fldCharType="end"/>
        </w:r>
      </w:ins>
    </w:p>
    <w:p w14:paraId="6C6FC949" w14:textId="0317AA04" w:rsidR="0009127C" w:rsidRDefault="005C469B">
      <w:pPr>
        <w:pStyle w:val="TOC3"/>
        <w:tabs>
          <w:tab w:val="right" w:leader="dot" w:pos="9350"/>
        </w:tabs>
        <w:rPr>
          <w:ins w:id="854" w:author="Laurence Golding" w:date="2019-05-11T06:51:00Z"/>
          <w:rFonts w:asciiTheme="minorHAnsi" w:eastAsiaTheme="minorEastAsia" w:hAnsiTheme="minorHAnsi" w:cstheme="minorBidi"/>
          <w:noProof/>
          <w:sz w:val="22"/>
          <w:szCs w:val="22"/>
        </w:rPr>
      </w:pPr>
      <w:ins w:id="855" w:author="Laurence Golding" w:date="2019-05-11T06:51:00Z">
        <w:r>
          <w:fldChar w:fldCharType="begin"/>
        </w:r>
        <w:r>
          <w:instrText xml:space="preserve"> HYPERLINK \l "_Toc8366940" </w:instrText>
        </w:r>
        <w:r>
          <w:fldChar w:fldCharType="separate"/>
        </w:r>
        <w:r w:rsidR="0009127C" w:rsidRPr="006D36A2">
          <w:rPr>
            <w:rStyle w:val="Hyperlink"/>
            <w:noProof/>
          </w:rPr>
          <w:t>3.4.1 General</w:t>
        </w:r>
        <w:r w:rsidR="0009127C">
          <w:rPr>
            <w:noProof/>
            <w:webHidden/>
          </w:rPr>
          <w:tab/>
        </w:r>
        <w:r w:rsidR="0009127C">
          <w:rPr>
            <w:noProof/>
            <w:webHidden/>
          </w:rPr>
          <w:fldChar w:fldCharType="begin"/>
        </w:r>
        <w:r w:rsidR="0009127C">
          <w:rPr>
            <w:noProof/>
            <w:webHidden/>
          </w:rPr>
          <w:instrText xml:space="preserve"> PAGEREF _Toc8366940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r>
          <w:rPr>
            <w:noProof/>
          </w:rPr>
          <w:fldChar w:fldCharType="end"/>
        </w:r>
      </w:ins>
    </w:p>
    <w:p w14:paraId="1789F3B4" w14:textId="5D1F75C6" w:rsidR="0009127C" w:rsidRDefault="005C469B">
      <w:pPr>
        <w:pStyle w:val="TOC3"/>
        <w:tabs>
          <w:tab w:val="right" w:leader="dot" w:pos="9350"/>
        </w:tabs>
        <w:rPr>
          <w:ins w:id="856" w:author="Laurence Golding" w:date="2019-05-11T06:51:00Z"/>
          <w:rFonts w:asciiTheme="minorHAnsi" w:eastAsiaTheme="minorEastAsia" w:hAnsiTheme="minorHAnsi" w:cstheme="minorBidi"/>
          <w:noProof/>
          <w:sz w:val="22"/>
          <w:szCs w:val="22"/>
        </w:rPr>
      </w:pPr>
      <w:ins w:id="857" w:author="Laurence Golding" w:date="2019-05-11T06:51:00Z">
        <w:r>
          <w:fldChar w:fldCharType="begin"/>
        </w:r>
        <w:r>
          <w:instrText xml:space="preserve"> HYPERLINK \l "_Toc8366941" </w:instrText>
        </w:r>
        <w:r>
          <w:fldChar w:fldCharType="separate"/>
        </w:r>
        <w:r w:rsidR="0009127C" w:rsidRPr="006D36A2">
          <w:rPr>
            <w:rStyle w:val="Hyperlink"/>
            <w:noProof/>
          </w:rPr>
          <w:t>3.4.2 Constraints</w:t>
        </w:r>
        <w:r w:rsidR="0009127C">
          <w:rPr>
            <w:noProof/>
            <w:webHidden/>
          </w:rPr>
          <w:tab/>
        </w:r>
        <w:r w:rsidR="0009127C">
          <w:rPr>
            <w:noProof/>
            <w:webHidden/>
          </w:rPr>
          <w:fldChar w:fldCharType="begin"/>
        </w:r>
        <w:r w:rsidR="0009127C">
          <w:rPr>
            <w:noProof/>
            <w:webHidden/>
          </w:rPr>
          <w:instrText xml:space="preserve"> PAGEREF _Toc8366941 \h </w:instrText>
        </w:r>
        <w:r w:rsidR="0009127C">
          <w:rPr>
            <w:noProof/>
            <w:webHidden/>
          </w:rPr>
        </w:r>
        <w:r w:rsidR="0009127C">
          <w:rPr>
            <w:noProof/>
            <w:webHidden/>
          </w:rPr>
          <w:fldChar w:fldCharType="separate"/>
        </w:r>
        <w:r w:rsidR="0009127C">
          <w:rPr>
            <w:noProof/>
            <w:webHidden/>
          </w:rPr>
          <w:t>28</w:t>
        </w:r>
        <w:r w:rsidR="0009127C">
          <w:rPr>
            <w:noProof/>
            <w:webHidden/>
          </w:rPr>
          <w:fldChar w:fldCharType="end"/>
        </w:r>
        <w:r>
          <w:rPr>
            <w:noProof/>
          </w:rPr>
          <w:fldChar w:fldCharType="end"/>
        </w:r>
      </w:ins>
    </w:p>
    <w:p w14:paraId="2256EF5F" w14:textId="5AB25B97" w:rsidR="0009127C" w:rsidRDefault="005C469B">
      <w:pPr>
        <w:pStyle w:val="TOC3"/>
        <w:tabs>
          <w:tab w:val="right" w:leader="dot" w:pos="9350"/>
        </w:tabs>
        <w:rPr>
          <w:ins w:id="858" w:author="Laurence Golding" w:date="2019-05-11T06:51:00Z"/>
          <w:rFonts w:asciiTheme="minorHAnsi" w:eastAsiaTheme="minorEastAsia" w:hAnsiTheme="minorHAnsi" w:cstheme="minorBidi"/>
          <w:noProof/>
          <w:sz w:val="22"/>
          <w:szCs w:val="22"/>
        </w:rPr>
      </w:pPr>
      <w:ins w:id="859" w:author="Laurence Golding" w:date="2019-05-11T06:51:00Z">
        <w:r>
          <w:fldChar w:fldCharType="begin"/>
        </w:r>
        <w:r>
          <w:instrText xml:space="preserve"> HYPERLINK \l "_Toc8366942" </w:instrText>
        </w:r>
        <w:r>
          <w:fldChar w:fldCharType="separate"/>
        </w:r>
        <w:r w:rsidR="0009127C" w:rsidRPr="006D36A2">
          <w:rPr>
            <w:rStyle w:val="Hyperlink"/>
            <w:noProof/>
          </w:rPr>
          <w:t>3.4.3 uri property</w:t>
        </w:r>
        <w:r w:rsidR="0009127C">
          <w:rPr>
            <w:noProof/>
            <w:webHidden/>
          </w:rPr>
          <w:tab/>
        </w:r>
        <w:r w:rsidR="0009127C">
          <w:rPr>
            <w:noProof/>
            <w:webHidden/>
          </w:rPr>
          <w:fldChar w:fldCharType="begin"/>
        </w:r>
        <w:r w:rsidR="0009127C">
          <w:rPr>
            <w:noProof/>
            <w:webHidden/>
          </w:rPr>
          <w:instrText xml:space="preserve"> PAGEREF _Toc8366942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r>
          <w:rPr>
            <w:noProof/>
          </w:rPr>
          <w:fldChar w:fldCharType="end"/>
        </w:r>
      </w:ins>
    </w:p>
    <w:p w14:paraId="7C29E514" w14:textId="4E529D8C" w:rsidR="0009127C" w:rsidRDefault="005C469B">
      <w:pPr>
        <w:pStyle w:val="TOC3"/>
        <w:tabs>
          <w:tab w:val="right" w:leader="dot" w:pos="9350"/>
        </w:tabs>
        <w:rPr>
          <w:ins w:id="860" w:author="Laurence Golding" w:date="2019-05-11T06:51:00Z"/>
          <w:rFonts w:asciiTheme="minorHAnsi" w:eastAsiaTheme="minorEastAsia" w:hAnsiTheme="minorHAnsi" w:cstheme="minorBidi"/>
          <w:noProof/>
          <w:sz w:val="22"/>
          <w:szCs w:val="22"/>
        </w:rPr>
      </w:pPr>
      <w:ins w:id="861" w:author="Laurence Golding" w:date="2019-05-11T06:51:00Z">
        <w:r>
          <w:fldChar w:fldCharType="begin"/>
        </w:r>
        <w:r>
          <w:instrText xml:space="preserve"> HYPERLINK \l "_Toc8366943" </w:instrText>
        </w:r>
        <w:r>
          <w:fldChar w:fldCharType="separate"/>
        </w:r>
        <w:r w:rsidR="0009127C" w:rsidRPr="006D36A2">
          <w:rPr>
            <w:rStyle w:val="Hyperlink"/>
            <w:noProof/>
          </w:rPr>
          <w:t>3.4.4 uriBaseId property</w:t>
        </w:r>
        <w:r w:rsidR="0009127C">
          <w:rPr>
            <w:noProof/>
            <w:webHidden/>
          </w:rPr>
          <w:tab/>
        </w:r>
        <w:r w:rsidR="0009127C">
          <w:rPr>
            <w:noProof/>
            <w:webHidden/>
          </w:rPr>
          <w:fldChar w:fldCharType="begin"/>
        </w:r>
        <w:r w:rsidR="0009127C">
          <w:rPr>
            <w:noProof/>
            <w:webHidden/>
          </w:rPr>
          <w:instrText xml:space="preserve"> PAGEREF _Toc8366943 \h </w:instrText>
        </w:r>
        <w:r w:rsidR="0009127C">
          <w:rPr>
            <w:noProof/>
            <w:webHidden/>
          </w:rPr>
        </w:r>
        <w:r w:rsidR="0009127C">
          <w:rPr>
            <w:noProof/>
            <w:webHidden/>
          </w:rPr>
          <w:fldChar w:fldCharType="separate"/>
        </w:r>
        <w:r w:rsidR="0009127C">
          <w:rPr>
            <w:noProof/>
            <w:webHidden/>
          </w:rPr>
          <w:t>29</w:t>
        </w:r>
        <w:r w:rsidR="0009127C">
          <w:rPr>
            <w:noProof/>
            <w:webHidden/>
          </w:rPr>
          <w:fldChar w:fldCharType="end"/>
        </w:r>
        <w:r>
          <w:rPr>
            <w:noProof/>
          </w:rPr>
          <w:fldChar w:fldCharType="end"/>
        </w:r>
      </w:ins>
    </w:p>
    <w:p w14:paraId="6E461ABC" w14:textId="4042B784" w:rsidR="0009127C" w:rsidRDefault="005C469B">
      <w:pPr>
        <w:pStyle w:val="TOC3"/>
        <w:tabs>
          <w:tab w:val="right" w:leader="dot" w:pos="9350"/>
        </w:tabs>
        <w:rPr>
          <w:ins w:id="862" w:author="Laurence Golding" w:date="2019-05-11T06:51:00Z"/>
          <w:rFonts w:asciiTheme="minorHAnsi" w:eastAsiaTheme="minorEastAsia" w:hAnsiTheme="minorHAnsi" w:cstheme="minorBidi"/>
          <w:noProof/>
          <w:sz w:val="22"/>
          <w:szCs w:val="22"/>
        </w:rPr>
      </w:pPr>
      <w:ins w:id="863" w:author="Laurence Golding" w:date="2019-05-11T06:51:00Z">
        <w:r>
          <w:fldChar w:fldCharType="begin"/>
        </w:r>
        <w:r>
          <w:instrText xml:space="preserve"> HYPERLINK \l "_Toc8366944" </w:instrText>
        </w:r>
        <w:r>
          <w:fldChar w:fldCharType="separate"/>
        </w:r>
        <w:r w:rsidR="0009127C" w:rsidRPr="006D36A2">
          <w:rPr>
            <w:rStyle w:val="Hyperlink"/>
            <w:noProof/>
          </w:rPr>
          <w:t>3.4.5 index property</w:t>
        </w:r>
        <w:r w:rsidR="0009127C">
          <w:rPr>
            <w:noProof/>
            <w:webHidden/>
          </w:rPr>
          <w:tab/>
        </w:r>
        <w:r w:rsidR="0009127C">
          <w:rPr>
            <w:noProof/>
            <w:webHidden/>
          </w:rPr>
          <w:fldChar w:fldCharType="begin"/>
        </w:r>
        <w:r w:rsidR="0009127C">
          <w:rPr>
            <w:noProof/>
            <w:webHidden/>
          </w:rPr>
          <w:instrText xml:space="preserve"> PAGEREF _Toc8366944 \h </w:instrText>
        </w:r>
        <w:r w:rsidR="0009127C">
          <w:rPr>
            <w:noProof/>
            <w:webHidden/>
          </w:rPr>
        </w:r>
        <w:r w:rsidR="0009127C">
          <w:rPr>
            <w:noProof/>
            <w:webHidden/>
          </w:rPr>
          <w:fldChar w:fldCharType="separate"/>
        </w:r>
        <w:r w:rsidR="0009127C">
          <w:rPr>
            <w:noProof/>
            <w:webHidden/>
          </w:rPr>
          <w:t>30</w:t>
        </w:r>
        <w:r w:rsidR="0009127C">
          <w:rPr>
            <w:noProof/>
            <w:webHidden/>
          </w:rPr>
          <w:fldChar w:fldCharType="end"/>
        </w:r>
        <w:r>
          <w:rPr>
            <w:noProof/>
          </w:rPr>
          <w:fldChar w:fldCharType="end"/>
        </w:r>
      </w:ins>
    </w:p>
    <w:p w14:paraId="127CA2D9" w14:textId="45F2A9CD" w:rsidR="0009127C" w:rsidRDefault="005C469B">
      <w:pPr>
        <w:pStyle w:val="TOC3"/>
        <w:tabs>
          <w:tab w:val="right" w:leader="dot" w:pos="9350"/>
        </w:tabs>
        <w:rPr>
          <w:ins w:id="864" w:author="Laurence Golding" w:date="2019-05-11T06:51:00Z"/>
          <w:rFonts w:asciiTheme="minorHAnsi" w:eastAsiaTheme="minorEastAsia" w:hAnsiTheme="minorHAnsi" w:cstheme="minorBidi"/>
          <w:noProof/>
          <w:sz w:val="22"/>
          <w:szCs w:val="22"/>
        </w:rPr>
      </w:pPr>
      <w:ins w:id="865" w:author="Laurence Golding" w:date="2019-05-11T06:51:00Z">
        <w:r>
          <w:fldChar w:fldCharType="begin"/>
        </w:r>
        <w:r>
          <w:instrText xml:space="preserve"> HYPERLINK \l "_Toc8366945" </w:instrText>
        </w:r>
        <w:r>
          <w:fldChar w:fldCharType="separate"/>
        </w:r>
        <w:r w:rsidR="0009127C" w:rsidRPr="006D36A2">
          <w:rPr>
            <w:rStyle w:val="Hyperlink"/>
            <w:noProof/>
          </w:rPr>
          <w:t>3.4.6 description property</w:t>
        </w:r>
        <w:r w:rsidR="0009127C">
          <w:rPr>
            <w:noProof/>
            <w:webHidden/>
          </w:rPr>
          <w:tab/>
        </w:r>
        <w:r w:rsidR="0009127C">
          <w:rPr>
            <w:noProof/>
            <w:webHidden/>
          </w:rPr>
          <w:fldChar w:fldCharType="begin"/>
        </w:r>
        <w:r w:rsidR="0009127C">
          <w:rPr>
            <w:noProof/>
            <w:webHidden/>
          </w:rPr>
          <w:instrText xml:space="preserve"> PAGEREF _Toc8366945 \h </w:instrText>
        </w:r>
        <w:r w:rsidR="0009127C">
          <w:rPr>
            <w:noProof/>
            <w:webHidden/>
          </w:rPr>
        </w:r>
        <w:r w:rsidR="0009127C">
          <w:rPr>
            <w:noProof/>
            <w:webHidden/>
          </w:rPr>
          <w:fldChar w:fldCharType="separate"/>
        </w:r>
        <w:r w:rsidR="0009127C">
          <w:rPr>
            <w:noProof/>
            <w:webHidden/>
          </w:rPr>
          <w:t>31</w:t>
        </w:r>
        <w:r w:rsidR="0009127C">
          <w:rPr>
            <w:noProof/>
            <w:webHidden/>
          </w:rPr>
          <w:fldChar w:fldCharType="end"/>
        </w:r>
        <w:r>
          <w:rPr>
            <w:noProof/>
          </w:rPr>
          <w:fldChar w:fldCharType="end"/>
        </w:r>
      </w:ins>
    </w:p>
    <w:p w14:paraId="52801EBF" w14:textId="02E5A058" w:rsidR="0009127C" w:rsidRDefault="005C469B">
      <w:pPr>
        <w:pStyle w:val="TOC3"/>
        <w:tabs>
          <w:tab w:val="right" w:leader="dot" w:pos="9350"/>
        </w:tabs>
        <w:rPr>
          <w:ins w:id="866" w:author="Laurence Golding" w:date="2019-05-11T06:51:00Z"/>
          <w:rFonts w:asciiTheme="minorHAnsi" w:eastAsiaTheme="minorEastAsia" w:hAnsiTheme="minorHAnsi" w:cstheme="minorBidi"/>
          <w:noProof/>
          <w:sz w:val="22"/>
          <w:szCs w:val="22"/>
        </w:rPr>
      </w:pPr>
      <w:ins w:id="867" w:author="Laurence Golding" w:date="2019-05-11T06:51:00Z">
        <w:r>
          <w:fldChar w:fldCharType="begin"/>
        </w:r>
        <w:r>
          <w:instrText xml:space="preserve"> HYPERLINK \l "_Toc8366946" </w:instrText>
        </w:r>
        <w:r>
          <w:fldChar w:fldCharType="separate"/>
        </w:r>
        <w:r w:rsidR="0009127C" w:rsidRPr="006D36A2">
          <w:rPr>
            <w:rStyle w:val="Hyperlink"/>
            <w:noProof/>
          </w:rPr>
          <w:t>3.4.7 Guidance on the use of artifactLocation objects</w:t>
        </w:r>
        <w:r w:rsidR="0009127C">
          <w:rPr>
            <w:noProof/>
            <w:webHidden/>
          </w:rPr>
          <w:tab/>
        </w:r>
        <w:r w:rsidR="0009127C">
          <w:rPr>
            <w:noProof/>
            <w:webHidden/>
          </w:rPr>
          <w:fldChar w:fldCharType="begin"/>
        </w:r>
        <w:r w:rsidR="0009127C">
          <w:rPr>
            <w:noProof/>
            <w:webHidden/>
          </w:rPr>
          <w:instrText xml:space="preserve"> PAGEREF _Toc8366946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r>
          <w:rPr>
            <w:noProof/>
          </w:rPr>
          <w:fldChar w:fldCharType="end"/>
        </w:r>
      </w:ins>
    </w:p>
    <w:p w14:paraId="18285CE8" w14:textId="7443E849" w:rsidR="0009127C" w:rsidRDefault="005C469B">
      <w:pPr>
        <w:pStyle w:val="TOC2"/>
        <w:tabs>
          <w:tab w:val="right" w:leader="dot" w:pos="9350"/>
        </w:tabs>
        <w:rPr>
          <w:ins w:id="868" w:author="Laurence Golding" w:date="2019-05-11T06:51:00Z"/>
          <w:rFonts w:asciiTheme="minorHAnsi" w:eastAsiaTheme="minorEastAsia" w:hAnsiTheme="minorHAnsi" w:cstheme="minorBidi"/>
          <w:noProof/>
          <w:sz w:val="22"/>
          <w:szCs w:val="22"/>
        </w:rPr>
      </w:pPr>
      <w:ins w:id="869" w:author="Laurence Golding" w:date="2019-05-11T06:51:00Z">
        <w:r>
          <w:fldChar w:fldCharType="begin"/>
        </w:r>
        <w:r>
          <w:instrText xml:space="preserve"> HYPERLINK \l "_Toc8366947" </w:instrText>
        </w:r>
        <w:r>
          <w:fldChar w:fldCharType="separate"/>
        </w:r>
        <w:r w:rsidR="0009127C" w:rsidRPr="006D36A2">
          <w:rPr>
            <w:rStyle w:val="Hyperlink"/>
            <w:noProof/>
          </w:rPr>
          <w:t>3.5 String properties</w:t>
        </w:r>
        <w:r w:rsidR="0009127C">
          <w:rPr>
            <w:noProof/>
            <w:webHidden/>
          </w:rPr>
          <w:tab/>
        </w:r>
        <w:r w:rsidR="0009127C">
          <w:rPr>
            <w:noProof/>
            <w:webHidden/>
          </w:rPr>
          <w:fldChar w:fldCharType="begin"/>
        </w:r>
        <w:r w:rsidR="0009127C">
          <w:rPr>
            <w:noProof/>
            <w:webHidden/>
          </w:rPr>
          <w:instrText xml:space="preserve"> PAGEREF _Toc8366947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r>
          <w:rPr>
            <w:noProof/>
          </w:rPr>
          <w:fldChar w:fldCharType="end"/>
        </w:r>
      </w:ins>
    </w:p>
    <w:p w14:paraId="5F80E9C0" w14:textId="7F2FF9FF" w:rsidR="0009127C" w:rsidRDefault="005C469B">
      <w:pPr>
        <w:pStyle w:val="TOC3"/>
        <w:tabs>
          <w:tab w:val="right" w:leader="dot" w:pos="9350"/>
        </w:tabs>
        <w:rPr>
          <w:ins w:id="870" w:author="Laurence Golding" w:date="2019-05-11T06:51:00Z"/>
          <w:rFonts w:asciiTheme="minorHAnsi" w:eastAsiaTheme="minorEastAsia" w:hAnsiTheme="minorHAnsi" w:cstheme="minorBidi"/>
          <w:noProof/>
          <w:sz w:val="22"/>
          <w:szCs w:val="22"/>
        </w:rPr>
      </w:pPr>
      <w:ins w:id="871" w:author="Laurence Golding" w:date="2019-05-11T06:51:00Z">
        <w:r>
          <w:fldChar w:fldCharType="begin"/>
        </w:r>
        <w:r>
          <w:instrText xml:space="preserve"> HYPERLINK \l "_Toc8366948" </w:instrText>
        </w:r>
        <w:r>
          <w:fldChar w:fldCharType="separate"/>
        </w:r>
        <w:r w:rsidR="0009127C" w:rsidRPr="006D36A2">
          <w:rPr>
            <w:rStyle w:val="Hyperlink"/>
            <w:noProof/>
          </w:rPr>
          <w:t>3.5.1 Localizable strings</w:t>
        </w:r>
        <w:r w:rsidR="0009127C">
          <w:rPr>
            <w:noProof/>
            <w:webHidden/>
          </w:rPr>
          <w:tab/>
        </w:r>
        <w:r w:rsidR="0009127C">
          <w:rPr>
            <w:noProof/>
            <w:webHidden/>
          </w:rPr>
          <w:fldChar w:fldCharType="begin"/>
        </w:r>
        <w:r w:rsidR="0009127C">
          <w:rPr>
            <w:noProof/>
            <w:webHidden/>
          </w:rPr>
          <w:instrText xml:space="preserve"> PAGEREF _Toc8366948 \h </w:instrText>
        </w:r>
        <w:r w:rsidR="0009127C">
          <w:rPr>
            <w:noProof/>
            <w:webHidden/>
          </w:rPr>
        </w:r>
        <w:r w:rsidR="0009127C">
          <w:rPr>
            <w:noProof/>
            <w:webHidden/>
          </w:rPr>
          <w:fldChar w:fldCharType="separate"/>
        </w:r>
        <w:r w:rsidR="0009127C">
          <w:rPr>
            <w:noProof/>
            <w:webHidden/>
          </w:rPr>
          <w:t>32</w:t>
        </w:r>
        <w:r w:rsidR="0009127C">
          <w:rPr>
            <w:noProof/>
            <w:webHidden/>
          </w:rPr>
          <w:fldChar w:fldCharType="end"/>
        </w:r>
        <w:r>
          <w:rPr>
            <w:noProof/>
          </w:rPr>
          <w:fldChar w:fldCharType="end"/>
        </w:r>
      </w:ins>
    </w:p>
    <w:p w14:paraId="6F9450CD" w14:textId="7F4B2D8E" w:rsidR="0009127C" w:rsidRDefault="005C469B">
      <w:pPr>
        <w:pStyle w:val="TOC3"/>
        <w:tabs>
          <w:tab w:val="right" w:leader="dot" w:pos="9350"/>
        </w:tabs>
        <w:rPr>
          <w:ins w:id="872" w:author="Laurence Golding" w:date="2019-05-11T06:51:00Z"/>
          <w:rFonts w:asciiTheme="minorHAnsi" w:eastAsiaTheme="minorEastAsia" w:hAnsiTheme="minorHAnsi" w:cstheme="minorBidi"/>
          <w:noProof/>
          <w:sz w:val="22"/>
          <w:szCs w:val="22"/>
        </w:rPr>
      </w:pPr>
      <w:ins w:id="873" w:author="Laurence Golding" w:date="2019-05-11T06:51:00Z">
        <w:r>
          <w:fldChar w:fldCharType="begin"/>
        </w:r>
        <w:r>
          <w:instrText xml:space="preserve"> HYPERLINK \l "_Toc8366949" </w:instrText>
        </w:r>
        <w:r>
          <w:fldChar w:fldCharType="separate"/>
        </w:r>
        <w:r w:rsidR="0009127C" w:rsidRPr="006D36A2">
          <w:rPr>
            <w:rStyle w:val="Hyperlink"/>
            <w:noProof/>
          </w:rPr>
          <w:t>3.5.2 Redactable strings</w:t>
        </w:r>
        <w:r w:rsidR="0009127C">
          <w:rPr>
            <w:noProof/>
            <w:webHidden/>
          </w:rPr>
          <w:tab/>
        </w:r>
        <w:r w:rsidR="0009127C">
          <w:rPr>
            <w:noProof/>
            <w:webHidden/>
          </w:rPr>
          <w:fldChar w:fldCharType="begin"/>
        </w:r>
        <w:r w:rsidR="0009127C">
          <w:rPr>
            <w:noProof/>
            <w:webHidden/>
          </w:rPr>
          <w:instrText xml:space="preserve"> PAGEREF _Toc8366949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r>
          <w:rPr>
            <w:noProof/>
          </w:rPr>
          <w:fldChar w:fldCharType="end"/>
        </w:r>
      </w:ins>
    </w:p>
    <w:p w14:paraId="27ECB173" w14:textId="12BBFCA9" w:rsidR="0009127C" w:rsidRDefault="005C469B">
      <w:pPr>
        <w:pStyle w:val="TOC3"/>
        <w:tabs>
          <w:tab w:val="right" w:leader="dot" w:pos="9350"/>
        </w:tabs>
        <w:rPr>
          <w:ins w:id="874" w:author="Laurence Golding" w:date="2019-05-11T06:51:00Z"/>
          <w:rFonts w:asciiTheme="minorHAnsi" w:eastAsiaTheme="minorEastAsia" w:hAnsiTheme="minorHAnsi" w:cstheme="minorBidi"/>
          <w:noProof/>
          <w:sz w:val="22"/>
          <w:szCs w:val="22"/>
        </w:rPr>
      </w:pPr>
      <w:ins w:id="875" w:author="Laurence Golding" w:date="2019-05-11T06:51:00Z">
        <w:r>
          <w:fldChar w:fldCharType="begin"/>
        </w:r>
        <w:r>
          <w:instrText xml:space="preserve"> HYPERLINK \l "_Toc8366950" </w:instrText>
        </w:r>
        <w:r>
          <w:fldChar w:fldCharType="separate"/>
        </w:r>
        <w:r w:rsidR="0009127C" w:rsidRPr="006D36A2">
          <w:rPr>
            <w:rStyle w:val="Hyperlink"/>
            <w:noProof/>
          </w:rPr>
          <w:t>3.5.3 GUID-valued strings</w:t>
        </w:r>
        <w:r w:rsidR="0009127C">
          <w:rPr>
            <w:noProof/>
            <w:webHidden/>
          </w:rPr>
          <w:tab/>
        </w:r>
        <w:r w:rsidR="0009127C">
          <w:rPr>
            <w:noProof/>
            <w:webHidden/>
          </w:rPr>
          <w:fldChar w:fldCharType="begin"/>
        </w:r>
        <w:r w:rsidR="0009127C">
          <w:rPr>
            <w:noProof/>
            <w:webHidden/>
          </w:rPr>
          <w:instrText xml:space="preserve"> PAGEREF _Toc8366950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r>
          <w:rPr>
            <w:noProof/>
          </w:rPr>
          <w:fldChar w:fldCharType="end"/>
        </w:r>
      </w:ins>
    </w:p>
    <w:p w14:paraId="3E604EB0" w14:textId="041FFCB7" w:rsidR="0009127C" w:rsidRDefault="005C469B">
      <w:pPr>
        <w:pStyle w:val="TOC3"/>
        <w:tabs>
          <w:tab w:val="right" w:leader="dot" w:pos="9350"/>
        </w:tabs>
        <w:rPr>
          <w:ins w:id="876" w:author="Laurence Golding" w:date="2019-05-11T06:51:00Z"/>
          <w:rFonts w:asciiTheme="minorHAnsi" w:eastAsiaTheme="minorEastAsia" w:hAnsiTheme="minorHAnsi" w:cstheme="minorBidi"/>
          <w:noProof/>
          <w:sz w:val="22"/>
          <w:szCs w:val="22"/>
        </w:rPr>
      </w:pPr>
      <w:ins w:id="877" w:author="Laurence Golding" w:date="2019-05-11T06:51:00Z">
        <w:r>
          <w:fldChar w:fldCharType="begin"/>
        </w:r>
        <w:r>
          <w:instrText xml:space="preserve"> HYPERLINK \l "_Toc8366951" </w:instrText>
        </w:r>
        <w:r>
          <w:fldChar w:fldCharType="separate"/>
        </w:r>
        <w:r w:rsidR="0009127C" w:rsidRPr="006D36A2">
          <w:rPr>
            <w:rStyle w:val="Hyperlink"/>
            <w:noProof/>
          </w:rPr>
          <w:t>3.5.4 Hierarchical strings</w:t>
        </w:r>
        <w:r w:rsidR="0009127C">
          <w:rPr>
            <w:noProof/>
            <w:webHidden/>
          </w:rPr>
          <w:tab/>
        </w:r>
        <w:r w:rsidR="0009127C">
          <w:rPr>
            <w:noProof/>
            <w:webHidden/>
          </w:rPr>
          <w:fldChar w:fldCharType="begin"/>
        </w:r>
        <w:r w:rsidR="0009127C">
          <w:rPr>
            <w:noProof/>
            <w:webHidden/>
          </w:rPr>
          <w:instrText xml:space="preserve"> PAGEREF _Toc8366951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r>
          <w:rPr>
            <w:noProof/>
          </w:rPr>
          <w:fldChar w:fldCharType="end"/>
        </w:r>
      </w:ins>
    </w:p>
    <w:p w14:paraId="0FB77B79" w14:textId="2D543445" w:rsidR="0009127C" w:rsidRDefault="005C469B">
      <w:pPr>
        <w:pStyle w:val="TOC4"/>
        <w:tabs>
          <w:tab w:val="right" w:leader="dot" w:pos="9350"/>
        </w:tabs>
        <w:rPr>
          <w:ins w:id="878" w:author="Laurence Golding" w:date="2019-05-11T06:51:00Z"/>
          <w:rFonts w:asciiTheme="minorHAnsi" w:eastAsiaTheme="minorEastAsia" w:hAnsiTheme="minorHAnsi" w:cstheme="minorBidi"/>
          <w:noProof/>
          <w:sz w:val="22"/>
          <w:szCs w:val="22"/>
        </w:rPr>
      </w:pPr>
      <w:ins w:id="879" w:author="Laurence Golding" w:date="2019-05-11T06:51:00Z">
        <w:r>
          <w:fldChar w:fldCharType="begin"/>
        </w:r>
        <w:r>
          <w:instrText xml:space="preserve"> HYPERLINK \l "_Toc8366952" </w:instrText>
        </w:r>
        <w:r>
          <w:fldChar w:fldCharType="separate"/>
        </w:r>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_Toc8366952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r>
          <w:rPr>
            <w:noProof/>
          </w:rPr>
          <w:fldChar w:fldCharType="end"/>
        </w:r>
      </w:ins>
    </w:p>
    <w:p w14:paraId="0D089A04" w14:textId="54609346" w:rsidR="0009127C" w:rsidRDefault="005C469B">
      <w:pPr>
        <w:pStyle w:val="TOC4"/>
        <w:tabs>
          <w:tab w:val="right" w:leader="dot" w:pos="9350"/>
        </w:tabs>
        <w:rPr>
          <w:ins w:id="880" w:author="Laurence Golding" w:date="2019-05-11T06:51:00Z"/>
          <w:rFonts w:asciiTheme="minorHAnsi" w:eastAsiaTheme="minorEastAsia" w:hAnsiTheme="minorHAnsi" w:cstheme="minorBidi"/>
          <w:noProof/>
          <w:sz w:val="22"/>
          <w:szCs w:val="22"/>
        </w:rPr>
      </w:pPr>
      <w:ins w:id="881" w:author="Laurence Golding" w:date="2019-05-11T06:51:00Z">
        <w:r>
          <w:fldChar w:fldCharType="begin"/>
        </w:r>
        <w:r>
          <w:instrText xml:space="preserve"> HYPERLINK \l "_Toc8366953" </w:instrText>
        </w:r>
        <w:r>
          <w:fldChar w:fldCharType="separate"/>
        </w:r>
        <w:r w:rsidR="0009127C" w:rsidRPr="006D36A2">
          <w:rPr>
            <w:rStyle w:val="Hyperlink"/>
            <w:noProof/>
          </w:rPr>
          <w:t>3.5.4.2 Versioned hierarchical strings</w:t>
        </w:r>
        <w:r w:rsidR="0009127C">
          <w:rPr>
            <w:noProof/>
            <w:webHidden/>
          </w:rPr>
          <w:tab/>
        </w:r>
        <w:r w:rsidR="0009127C">
          <w:rPr>
            <w:noProof/>
            <w:webHidden/>
          </w:rPr>
          <w:fldChar w:fldCharType="begin"/>
        </w:r>
        <w:r w:rsidR="0009127C">
          <w:rPr>
            <w:noProof/>
            <w:webHidden/>
          </w:rPr>
          <w:instrText xml:space="preserve"> PAGEREF _Toc8366953 \h </w:instrText>
        </w:r>
        <w:r w:rsidR="0009127C">
          <w:rPr>
            <w:noProof/>
            <w:webHidden/>
          </w:rPr>
        </w:r>
        <w:r w:rsidR="0009127C">
          <w:rPr>
            <w:noProof/>
            <w:webHidden/>
          </w:rPr>
          <w:fldChar w:fldCharType="separate"/>
        </w:r>
        <w:r w:rsidR="0009127C">
          <w:rPr>
            <w:noProof/>
            <w:webHidden/>
          </w:rPr>
          <w:t>33</w:t>
        </w:r>
        <w:r w:rsidR="0009127C">
          <w:rPr>
            <w:noProof/>
            <w:webHidden/>
          </w:rPr>
          <w:fldChar w:fldCharType="end"/>
        </w:r>
        <w:r>
          <w:rPr>
            <w:noProof/>
          </w:rPr>
          <w:fldChar w:fldCharType="end"/>
        </w:r>
      </w:ins>
    </w:p>
    <w:p w14:paraId="1E0942C1" w14:textId="3121EB23" w:rsidR="0009127C" w:rsidRDefault="005C469B">
      <w:pPr>
        <w:pStyle w:val="TOC2"/>
        <w:tabs>
          <w:tab w:val="right" w:leader="dot" w:pos="9350"/>
        </w:tabs>
        <w:rPr>
          <w:ins w:id="882" w:author="Laurence Golding" w:date="2019-05-11T06:51:00Z"/>
          <w:rFonts w:asciiTheme="minorHAnsi" w:eastAsiaTheme="minorEastAsia" w:hAnsiTheme="minorHAnsi" w:cstheme="minorBidi"/>
          <w:noProof/>
          <w:sz w:val="22"/>
          <w:szCs w:val="22"/>
        </w:rPr>
      </w:pPr>
      <w:ins w:id="883" w:author="Laurence Golding" w:date="2019-05-11T06:51:00Z">
        <w:r>
          <w:fldChar w:fldCharType="begin"/>
        </w:r>
        <w:r>
          <w:instrText xml:space="preserve"> HYPERLINK \l "_Toc8366954" </w:instrText>
        </w:r>
        <w:r>
          <w:fldChar w:fldCharType="separate"/>
        </w:r>
        <w:r w:rsidR="0009127C" w:rsidRPr="006D36A2">
          <w:rPr>
            <w:rStyle w:val="Hyperlink"/>
            <w:noProof/>
          </w:rPr>
          <w:t>3.6 Object properties</w:t>
        </w:r>
        <w:r w:rsidR="0009127C">
          <w:rPr>
            <w:noProof/>
            <w:webHidden/>
          </w:rPr>
          <w:tab/>
        </w:r>
        <w:r w:rsidR="0009127C">
          <w:rPr>
            <w:noProof/>
            <w:webHidden/>
          </w:rPr>
          <w:fldChar w:fldCharType="begin"/>
        </w:r>
        <w:r w:rsidR="0009127C">
          <w:rPr>
            <w:noProof/>
            <w:webHidden/>
          </w:rPr>
          <w:instrText xml:space="preserve"> PAGEREF _Toc8366954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r>
          <w:rPr>
            <w:noProof/>
          </w:rPr>
          <w:fldChar w:fldCharType="end"/>
        </w:r>
      </w:ins>
    </w:p>
    <w:p w14:paraId="64529B89" w14:textId="33B878AC" w:rsidR="0009127C" w:rsidRDefault="005C469B">
      <w:pPr>
        <w:pStyle w:val="TOC2"/>
        <w:tabs>
          <w:tab w:val="right" w:leader="dot" w:pos="9350"/>
        </w:tabs>
        <w:rPr>
          <w:ins w:id="884" w:author="Laurence Golding" w:date="2019-05-11T06:51:00Z"/>
          <w:rFonts w:asciiTheme="minorHAnsi" w:eastAsiaTheme="minorEastAsia" w:hAnsiTheme="minorHAnsi" w:cstheme="minorBidi"/>
          <w:noProof/>
          <w:sz w:val="22"/>
          <w:szCs w:val="22"/>
        </w:rPr>
      </w:pPr>
      <w:ins w:id="885" w:author="Laurence Golding" w:date="2019-05-11T06:51:00Z">
        <w:r>
          <w:fldChar w:fldCharType="begin"/>
        </w:r>
        <w:r>
          <w:instrText xml:space="preserve"> HYPERLINK \l "_Toc8366955" </w:instrText>
        </w:r>
        <w:r>
          <w:fldChar w:fldCharType="separate"/>
        </w:r>
        <w:r w:rsidR="0009127C" w:rsidRPr="006D36A2">
          <w:rPr>
            <w:rStyle w:val="Hyperlink"/>
            <w:noProof/>
          </w:rPr>
          <w:t>3.7 Array properties</w:t>
        </w:r>
        <w:r w:rsidR="0009127C">
          <w:rPr>
            <w:noProof/>
            <w:webHidden/>
          </w:rPr>
          <w:tab/>
        </w:r>
        <w:r w:rsidR="0009127C">
          <w:rPr>
            <w:noProof/>
            <w:webHidden/>
          </w:rPr>
          <w:fldChar w:fldCharType="begin"/>
        </w:r>
        <w:r w:rsidR="0009127C">
          <w:rPr>
            <w:noProof/>
            <w:webHidden/>
          </w:rPr>
          <w:instrText xml:space="preserve"> PAGEREF _Toc8366955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r>
          <w:rPr>
            <w:noProof/>
          </w:rPr>
          <w:fldChar w:fldCharType="end"/>
        </w:r>
      </w:ins>
    </w:p>
    <w:p w14:paraId="5025C42A" w14:textId="024BC2EA" w:rsidR="0009127C" w:rsidRDefault="005C469B">
      <w:pPr>
        <w:pStyle w:val="TOC3"/>
        <w:tabs>
          <w:tab w:val="right" w:leader="dot" w:pos="9350"/>
        </w:tabs>
        <w:rPr>
          <w:ins w:id="886" w:author="Laurence Golding" w:date="2019-05-11T06:51:00Z"/>
          <w:rFonts w:asciiTheme="minorHAnsi" w:eastAsiaTheme="minorEastAsia" w:hAnsiTheme="minorHAnsi" w:cstheme="minorBidi"/>
          <w:noProof/>
          <w:sz w:val="22"/>
          <w:szCs w:val="22"/>
        </w:rPr>
      </w:pPr>
      <w:ins w:id="887" w:author="Laurence Golding" w:date="2019-05-11T06:51:00Z">
        <w:r>
          <w:fldChar w:fldCharType="begin"/>
        </w:r>
        <w:r>
          <w:instrText xml:space="preserve"> HYPERLINK \l "_Toc8366956" </w:instrText>
        </w:r>
        <w:r>
          <w:fldChar w:fldCharType="separate"/>
        </w:r>
        <w:r w:rsidR="0009127C" w:rsidRPr="006D36A2">
          <w:rPr>
            <w:rStyle w:val="Hyperlink"/>
            <w:noProof/>
          </w:rPr>
          <w:t>3.7.1 General</w:t>
        </w:r>
        <w:r w:rsidR="0009127C">
          <w:rPr>
            <w:noProof/>
            <w:webHidden/>
          </w:rPr>
          <w:tab/>
        </w:r>
        <w:r w:rsidR="0009127C">
          <w:rPr>
            <w:noProof/>
            <w:webHidden/>
          </w:rPr>
          <w:fldChar w:fldCharType="begin"/>
        </w:r>
        <w:r w:rsidR="0009127C">
          <w:rPr>
            <w:noProof/>
            <w:webHidden/>
          </w:rPr>
          <w:instrText xml:space="preserve"> PAGEREF _Toc8366956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r>
          <w:rPr>
            <w:noProof/>
          </w:rPr>
          <w:fldChar w:fldCharType="end"/>
        </w:r>
      </w:ins>
    </w:p>
    <w:p w14:paraId="53E36097" w14:textId="563F9492" w:rsidR="0009127C" w:rsidRDefault="005C469B">
      <w:pPr>
        <w:pStyle w:val="TOC3"/>
        <w:tabs>
          <w:tab w:val="right" w:leader="dot" w:pos="9350"/>
        </w:tabs>
        <w:rPr>
          <w:ins w:id="888" w:author="Laurence Golding" w:date="2019-05-11T06:51:00Z"/>
          <w:rFonts w:asciiTheme="minorHAnsi" w:eastAsiaTheme="minorEastAsia" w:hAnsiTheme="minorHAnsi" w:cstheme="minorBidi"/>
          <w:noProof/>
          <w:sz w:val="22"/>
          <w:szCs w:val="22"/>
        </w:rPr>
      </w:pPr>
      <w:ins w:id="889" w:author="Laurence Golding" w:date="2019-05-11T06:51:00Z">
        <w:r>
          <w:fldChar w:fldCharType="begin"/>
        </w:r>
        <w:r>
          <w:instrText xml:space="preserve"> HYPERLINK \l "_Toc8366957" </w:instrText>
        </w:r>
        <w:r>
          <w:fldChar w:fldCharType="separate"/>
        </w:r>
        <w:r w:rsidR="0009127C" w:rsidRPr="006D36A2">
          <w:rPr>
            <w:rStyle w:val="Hyperlink"/>
            <w:noProof/>
          </w:rPr>
          <w:t>3.7.2 Default value</w:t>
        </w:r>
        <w:r w:rsidR="0009127C">
          <w:rPr>
            <w:noProof/>
            <w:webHidden/>
          </w:rPr>
          <w:tab/>
        </w:r>
        <w:r w:rsidR="0009127C">
          <w:rPr>
            <w:noProof/>
            <w:webHidden/>
          </w:rPr>
          <w:fldChar w:fldCharType="begin"/>
        </w:r>
        <w:r w:rsidR="0009127C">
          <w:rPr>
            <w:noProof/>
            <w:webHidden/>
          </w:rPr>
          <w:instrText xml:space="preserve"> PAGEREF _Toc8366957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r>
          <w:rPr>
            <w:noProof/>
          </w:rPr>
          <w:fldChar w:fldCharType="end"/>
        </w:r>
      </w:ins>
    </w:p>
    <w:p w14:paraId="54FD58D2" w14:textId="28D8D157" w:rsidR="0009127C" w:rsidRDefault="005C469B">
      <w:pPr>
        <w:pStyle w:val="TOC3"/>
        <w:tabs>
          <w:tab w:val="right" w:leader="dot" w:pos="9350"/>
        </w:tabs>
        <w:rPr>
          <w:ins w:id="890" w:author="Laurence Golding" w:date="2019-05-11T06:51:00Z"/>
          <w:rFonts w:asciiTheme="minorHAnsi" w:eastAsiaTheme="minorEastAsia" w:hAnsiTheme="minorHAnsi" w:cstheme="minorBidi"/>
          <w:noProof/>
          <w:sz w:val="22"/>
          <w:szCs w:val="22"/>
        </w:rPr>
      </w:pPr>
      <w:ins w:id="891" w:author="Laurence Golding" w:date="2019-05-11T06:51:00Z">
        <w:r>
          <w:fldChar w:fldCharType="begin"/>
        </w:r>
        <w:r>
          <w:instrText xml:space="preserve"> HYPERLINK \l "_Toc8366958" </w:instrText>
        </w:r>
        <w:r>
          <w:fldChar w:fldCharType="separate"/>
        </w:r>
        <w:r w:rsidR="0009127C" w:rsidRPr="006D36A2">
          <w:rPr>
            <w:rStyle w:val="Hyperlink"/>
            <w:noProof/>
          </w:rPr>
          <w:t>3.7.3 Array properties with unique values</w:t>
        </w:r>
        <w:r w:rsidR="0009127C">
          <w:rPr>
            <w:noProof/>
            <w:webHidden/>
          </w:rPr>
          <w:tab/>
        </w:r>
        <w:r w:rsidR="0009127C">
          <w:rPr>
            <w:noProof/>
            <w:webHidden/>
          </w:rPr>
          <w:fldChar w:fldCharType="begin"/>
        </w:r>
        <w:r w:rsidR="0009127C">
          <w:rPr>
            <w:noProof/>
            <w:webHidden/>
          </w:rPr>
          <w:instrText xml:space="preserve"> PAGEREF _Toc8366958 \h </w:instrText>
        </w:r>
        <w:r w:rsidR="0009127C">
          <w:rPr>
            <w:noProof/>
            <w:webHidden/>
          </w:rPr>
        </w:r>
        <w:r w:rsidR="0009127C">
          <w:rPr>
            <w:noProof/>
            <w:webHidden/>
          </w:rPr>
          <w:fldChar w:fldCharType="separate"/>
        </w:r>
        <w:r w:rsidR="0009127C">
          <w:rPr>
            <w:noProof/>
            <w:webHidden/>
          </w:rPr>
          <w:t>34</w:t>
        </w:r>
        <w:r w:rsidR="0009127C">
          <w:rPr>
            <w:noProof/>
            <w:webHidden/>
          </w:rPr>
          <w:fldChar w:fldCharType="end"/>
        </w:r>
        <w:r>
          <w:rPr>
            <w:noProof/>
          </w:rPr>
          <w:fldChar w:fldCharType="end"/>
        </w:r>
      </w:ins>
    </w:p>
    <w:p w14:paraId="16455392" w14:textId="53015C47" w:rsidR="0009127C" w:rsidRDefault="005C469B">
      <w:pPr>
        <w:pStyle w:val="TOC3"/>
        <w:tabs>
          <w:tab w:val="right" w:leader="dot" w:pos="9350"/>
        </w:tabs>
        <w:rPr>
          <w:ins w:id="892" w:author="Laurence Golding" w:date="2019-05-11T06:51:00Z"/>
          <w:rFonts w:asciiTheme="minorHAnsi" w:eastAsiaTheme="minorEastAsia" w:hAnsiTheme="minorHAnsi" w:cstheme="minorBidi"/>
          <w:noProof/>
          <w:sz w:val="22"/>
          <w:szCs w:val="22"/>
        </w:rPr>
      </w:pPr>
      <w:ins w:id="893" w:author="Laurence Golding" w:date="2019-05-11T06:51:00Z">
        <w:r>
          <w:fldChar w:fldCharType="begin"/>
        </w:r>
        <w:r>
          <w:instrText xml:space="preserve"> HYPERLINK \l "_Toc8366959" </w:instrText>
        </w:r>
        <w:r>
          <w:fldChar w:fldCharType="separate"/>
        </w:r>
        <w:r w:rsidR="0009127C" w:rsidRPr="006D36A2">
          <w:rPr>
            <w:rStyle w:val="Hyperlink"/>
            <w:noProof/>
          </w:rPr>
          <w:t>3.7.4 Array indices</w:t>
        </w:r>
        <w:r w:rsidR="0009127C">
          <w:rPr>
            <w:noProof/>
            <w:webHidden/>
          </w:rPr>
          <w:tab/>
        </w:r>
        <w:r w:rsidR="0009127C">
          <w:rPr>
            <w:noProof/>
            <w:webHidden/>
          </w:rPr>
          <w:fldChar w:fldCharType="begin"/>
        </w:r>
        <w:r w:rsidR="0009127C">
          <w:rPr>
            <w:noProof/>
            <w:webHidden/>
          </w:rPr>
          <w:instrText xml:space="preserve"> PAGEREF _Toc8366959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r>
          <w:rPr>
            <w:noProof/>
          </w:rPr>
          <w:fldChar w:fldCharType="end"/>
        </w:r>
      </w:ins>
    </w:p>
    <w:p w14:paraId="7CA3D55D" w14:textId="7B77361E" w:rsidR="0009127C" w:rsidRDefault="005C469B">
      <w:pPr>
        <w:pStyle w:val="TOC2"/>
        <w:tabs>
          <w:tab w:val="right" w:leader="dot" w:pos="9350"/>
        </w:tabs>
        <w:rPr>
          <w:ins w:id="894" w:author="Laurence Golding" w:date="2019-05-11T06:51:00Z"/>
          <w:rFonts w:asciiTheme="minorHAnsi" w:eastAsiaTheme="minorEastAsia" w:hAnsiTheme="minorHAnsi" w:cstheme="minorBidi"/>
          <w:noProof/>
          <w:sz w:val="22"/>
          <w:szCs w:val="22"/>
        </w:rPr>
      </w:pPr>
      <w:ins w:id="895" w:author="Laurence Golding" w:date="2019-05-11T06:51:00Z">
        <w:r>
          <w:fldChar w:fldCharType="begin"/>
        </w:r>
        <w:r>
          <w:instrText xml:space="preserve"> HYPERLINK \l "_Toc8366960" </w:instrText>
        </w:r>
        <w:r>
          <w:fldChar w:fldCharType="separate"/>
        </w:r>
        <w:r w:rsidR="0009127C" w:rsidRPr="006D36A2">
          <w:rPr>
            <w:rStyle w:val="Hyperlink"/>
            <w:noProof/>
          </w:rPr>
          <w:t>3.8 Property bags</w:t>
        </w:r>
        <w:r w:rsidR="0009127C">
          <w:rPr>
            <w:noProof/>
            <w:webHidden/>
          </w:rPr>
          <w:tab/>
        </w:r>
        <w:r w:rsidR="0009127C">
          <w:rPr>
            <w:noProof/>
            <w:webHidden/>
          </w:rPr>
          <w:fldChar w:fldCharType="begin"/>
        </w:r>
        <w:r w:rsidR="0009127C">
          <w:rPr>
            <w:noProof/>
            <w:webHidden/>
          </w:rPr>
          <w:instrText xml:space="preserve"> PAGEREF _Toc8366960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r>
          <w:rPr>
            <w:noProof/>
          </w:rPr>
          <w:fldChar w:fldCharType="end"/>
        </w:r>
      </w:ins>
    </w:p>
    <w:p w14:paraId="343D3C02" w14:textId="21B3D433" w:rsidR="0009127C" w:rsidRDefault="005C469B">
      <w:pPr>
        <w:pStyle w:val="TOC3"/>
        <w:tabs>
          <w:tab w:val="right" w:leader="dot" w:pos="9350"/>
        </w:tabs>
        <w:rPr>
          <w:ins w:id="896" w:author="Laurence Golding" w:date="2019-05-11T06:51:00Z"/>
          <w:rFonts w:asciiTheme="minorHAnsi" w:eastAsiaTheme="minorEastAsia" w:hAnsiTheme="minorHAnsi" w:cstheme="minorBidi"/>
          <w:noProof/>
          <w:sz w:val="22"/>
          <w:szCs w:val="22"/>
        </w:rPr>
      </w:pPr>
      <w:ins w:id="897" w:author="Laurence Golding" w:date="2019-05-11T06:51:00Z">
        <w:r>
          <w:fldChar w:fldCharType="begin"/>
        </w:r>
        <w:r>
          <w:instrText xml:space="preserve"> HYPERLINK \l "_Toc8366961" </w:instrText>
        </w:r>
        <w:r>
          <w:fldChar w:fldCharType="separate"/>
        </w:r>
        <w:r w:rsidR="0009127C" w:rsidRPr="006D36A2">
          <w:rPr>
            <w:rStyle w:val="Hyperlink"/>
            <w:noProof/>
          </w:rPr>
          <w:t>3.8.1 General</w:t>
        </w:r>
        <w:r w:rsidR="0009127C">
          <w:rPr>
            <w:noProof/>
            <w:webHidden/>
          </w:rPr>
          <w:tab/>
        </w:r>
        <w:r w:rsidR="0009127C">
          <w:rPr>
            <w:noProof/>
            <w:webHidden/>
          </w:rPr>
          <w:fldChar w:fldCharType="begin"/>
        </w:r>
        <w:r w:rsidR="0009127C">
          <w:rPr>
            <w:noProof/>
            <w:webHidden/>
          </w:rPr>
          <w:instrText xml:space="preserve"> PAGEREF _Toc8366961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r>
          <w:rPr>
            <w:noProof/>
          </w:rPr>
          <w:fldChar w:fldCharType="end"/>
        </w:r>
      </w:ins>
    </w:p>
    <w:p w14:paraId="2C33EFDF" w14:textId="1A7E8E75" w:rsidR="0009127C" w:rsidRDefault="005C469B">
      <w:pPr>
        <w:pStyle w:val="TOC3"/>
        <w:tabs>
          <w:tab w:val="right" w:leader="dot" w:pos="9350"/>
        </w:tabs>
        <w:rPr>
          <w:ins w:id="898" w:author="Laurence Golding" w:date="2019-05-11T06:51:00Z"/>
          <w:rFonts w:asciiTheme="minorHAnsi" w:eastAsiaTheme="minorEastAsia" w:hAnsiTheme="minorHAnsi" w:cstheme="minorBidi"/>
          <w:noProof/>
          <w:sz w:val="22"/>
          <w:szCs w:val="22"/>
        </w:rPr>
      </w:pPr>
      <w:ins w:id="899" w:author="Laurence Golding" w:date="2019-05-11T06:51:00Z">
        <w:r>
          <w:fldChar w:fldCharType="begin"/>
        </w:r>
        <w:r>
          <w:instrText xml:space="preserve"> HYPERLINK \l "_Toc8366962" </w:instrText>
        </w:r>
        <w:r>
          <w:fldChar w:fldCharType="separate"/>
        </w:r>
        <w:r w:rsidR="0009127C" w:rsidRPr="006D36A2">
          <w:rPr>
            <w:rStyle w:val="Hyperlink"/>
            <w:noProof/>
          </w:rPr>
          <w:t>3.8.2 Tags</w:t>
        </w:r>
        <w:r w:rsidR="0009127C">
          <w:rPr>
            <w:noProof/>
            <w:webHidden/>
          </w:rPr>
          <w:tab/>
        </w:r>
        <w:r w:rsidR="0009127C">
          <w:rPr>
            <w:noProof/>
            <w:webHidden/>
          </w:rPr>
          <w:fldChar w:fldCharType="begin"/>
        </w:r>
        <w:r w:rsidR="0009127C">
          <w:rPr>
            <w:noProof/>
            <w:webHidden/>
          </w:rPr>
          <w:instrText xml:space="preserve"> PAGEREF _Toc8366962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r>
          <w:rPr>
            <w:noProof/>
          </w:rPr>
          <w:fldChar w:fldCharType="end"/>
        </w:r>
      </w:ins>
    </w:p>
    <w:p w14:paraId="5F85FB00" w14:textId="4D5284C5" w:rsidR="0009127C" w:rsidRDefault="005C469B">
      <w:pPr>
        <w:pStyle w:val="TOC4"/>
        <w:tabs>
          <w:tab w:val="right" w:leader="dot" w:pos="9350"/>
        </w:tabs>
        <w:rPr>
          <w:ins w:id="900" w:author="Laurence Golding" w:date="2019-05-11T06:51:00Z"/>
          <w:rFonts w:asciiTheme="minorHAnsi" w:eastAsiaTheme="minorEastAsia" w:hAnsiTheme="minorHAnsi" w:cstheme="minorBidi"/>
          <w:noProof/>
          <w:sz w:val="22"/>
          <w:szCs w:val="22"/>
        </w:rPr>
      </w:pPr>
      <w:ins w:id="901" w:author="Laurence Golding" w:date="2019-05-11T06:51:00Z">
        <w:r>
          <w:fldChar w:fldCharType="begin"/>
        </w:r>
        <w:r>
          <w:instrText xml:space="preserve"> HYPERLINK \l "_Toc8366963" </w:instrText>
        </w:r>
        <w:r>
          <w:fldChar w:fldCharType="separate"/>
        </w:r>
        <w:r w:rsidR="0009127C" w:rsidRPr="006D36A2">
          <w:rPr>
            <w:rStyle w:val="Hyperlink"/>
            <w:noProof/>
          </w:rPr>
          <w:t>3.8.2.1 General</w:t>
        </w:r>
        <w:r w:rsidR="0009127C">
          <w:rPr>
            <w:noProof/>
            <w:webHidden/>
          </w:rPr>
          <w:tab/>
        </w:r>
        <w:r w:rsidR="0009127C">
          <w:rPr>
            <w:noProof/>
            <w:webHidden/>
          </w:rPr>
          <w:fldChar w:fldCharType="begin"/>
        </w:r>
        <w:r w:rsidR="0009127C">
          <w:rPr>
            <w:noProof/>
            <w:webHidden/>
          </w:rPr>
          <w:instrText xml:space="preserve"> PAGEREF _Toc8366963 \h </w:instrText>
        </w:r>
        <w:r w:rsidR="0009127C">
          <w:rPr>
            <w:noProof/>
            <w:webHidden/>
          </w:rPr>
        </w:r>
        <w:r w:rsidR="0009127C">
          <w:rPr>
            <w:noProof/>
            <w:webHidden/>
          </w:rPr>
          <w:fldChar w:fldCharType="separate"/>
        </w:r>
        <w:r w:rsidR="0009127C">
          <w:rPr>
            <w:noProof/>
            <w:webHidden/>
          </w:rPr>
          <w:t>35</w:t>
        </w:r>
        <w:r w:rsidR="0009127C">
          <w:rPr>
            <w:noProof/>
            <w:webHidden/>
          </w:rPr>
          <w:fldChar w:fldCharType="end"/>
        </w:r>
        <w:r>
          <w:rPr>
            <w:noProof/>
          </w:rPr>
          <w:fldChar w:fldCharType="end"/>
        </w:r>
      </w:ins>
    </w:p>
    <w:p w14:paraId="31FB29A9" w14:textId="57BD6860" w:rsidR="0009127C" w:rsidRDefault="005C469B">
      <w:pPr>
        <w:pStyle w:val="TOC4"/>
        <w:tabs>
          <w:tab w:val="right" w:leader="dot" w:pos="9350"/>
        </w:tabs>
        <w:rPr>
          <w:ins w:id="902" w:author="Laurence Golding" w:date="2019-05-11T06:51:00Z"/>
          <w:rFonts w:asciiTheme="minorHAnsi" w:eastAsiaTheme="minorEastAsia" w:hAnsiTheme="minorHAnsi" w:cstheme="minorBidi"/>
          <w:noProof/>
          <w:sz w:val="22"/>
          <w:szCs w:val="22"/>
        </w:rPr>
      </w:pPr>
      <w:ins w:id="903" w:author="Laurence Golding" w:date="2019-05-11T06:51:00Z">
        <w:r>
          <w:fldChar w:fldCharType="begin"/>
        </w:r>
        <w:r>
          <w:instrText xml:space="preserve"> HYPERLINK \l "_Toc8366964" </w:instrText>
        </w:r>
        <w:r>
          <w:fldChar w:fldCharType="separate"/>
        </w:r>
        <w:r w:rsidR="0009127C" w:rsidRPr="006D36A2">
          <w:rPr>
            <w:rStyle w:val="Hyperlink"/>
            <w:noProof/>
          </w:rPr>
          <w:t>3.8.2.2 Tag metadata</w:t>
        </w:r>
        <w:r w:rsidR="0009127C">
          <w:rPr>
            <w:noProof/>
            <w:webHidden/>
          </w:rPr>
          <w:tab/>
        </w:r>
        <w:r w:rsidR="0009127C">
          <w:rPr>
            <w:noProof/>
            <w:webHidden/>
          </w:rPr>
          <w:fldChar w:fldCharType="begin"/>
        </w:r>
        <w:r w:rsidR="0009127C">
          <w:rPr>
            <w:noProof/>
            <w:webHidden/>
          </w:rPr>
          <w:instrText xml:space="preserve"> PAGEREF _Toc8366964 \h </w:instrText>
        </w:r>
        <w:r w:rsidR="0009127C">
          <w:rPr>
            <w:noProof/>
            <w:webHidden/>
          </w:rPr>
        </w:r>
        <w:r w:rsidR="0009127C">
          <w:rPr>
            <w:noProof/>
            <w:webHidden/>
          </w:rPr>
          <w:fldChar w:fldCharType="separate"/>
        </w:r>
        <w:r w:rsidR="0009127C">
          <w:rPr>
            <w:noProof/>
            <w:webHidden/>
          </w:rPr>
          <w:t>36</w:t>
        </w:r>
        <w:r w:rsidR="0009127C">
          <w:rPr>
            <w:noProof/>
            <w:webHidden/>
          </w:rPr>
          <w:fldChar w:fldCharType="end"/>
        </w:r>
        <w:r>
          <w:rPr>
            <w:noProof/>
          </w:rPr>
          <w:fldChar w:fldCharType="end"/>
        </w:r>
      </w:ins>
    </w:p>
    <w:p w14:paraId="0B79F923" w14:textId="790F2F8A" w:rsidR="0009127C" w:rsidRDefault="005C469B">
      <w:pPr>
        <w:pStyle w:val="TOC2"/>
        <w:tabs>
          <w:tab w:val="right" w:leader="dot" w:pos="9350"/>
        </w:tabs>
        <w:rPr>
          <w:ins w:id="904" w:author="Laurence Golding" w:date="2019-05-11T06:51:00Z"/>
          <w:rFonts w:asciiTheme="minorHAnsi" w:eastAsiaTheme="minorEastAsia" w:hAnsiTheme="minorHAnsi" w:cstheme="minorBidi"/>
          <w:noProof/>
          <w:sz w:val="22"/>
          <w:szCs w:val="22"/>
        </w:rPr>
      </w:pPr>
      <w:ins w:id="905" w:author="Laurence Golding" w:date="2019-05-11T06:51:00Z">
        <w:r>
          <w:fldChar w:fldCharType="begin"/>
        </w:r>
        <w:r>
          <w:instrText xml:space="preserve"> HYPERLINK \l "_Toc8366965" </w:instrText>
        </w:r>
        <w:r>
          <w:fldChar w:fldCharType="separate"/>
        </w:r>
        <w:r w:rsidR="0009127C" w:rsidRPr="006D36A2">
          <w:rPr>
            <w:rStyle w:val="Hyperlink"/>
            <w:noProof/>
          </w:rPr>
          <w:t>3.9 Date/time properties</w:t>
        </w:r>
        <w:r w:rsidR="0009127C">
          <w:rPr>
            <w:noProof/>
            <w:webHidden/>
          </w:rPr>
          <w:tab/>
        </w:r>
        <w:r w:rsidR="0009127C">
          <w:rPr>
            <w:noProof/>
            <w:webHidden/>
          </w:rPr>
          <w:fldChar w:fldCharType="begin"/>
        </w:r>
        <w:r w:rsidR="0009127C">
          <w:rPr>
            <w:noProof/>
            <w:webHidden/>
          </w:rPr>
          <w:instrText xml:space="preserve"> PAGEREF _Toc8366965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r>
          <w:rPr>
            <w:noProof/>
          </w:rPr>
          <w:fldChar w:fldCharType="end"/>
        </w:r>
      </w:ins>
    </w:p>
    <w:p w14:paraId="615764CB" w14:textId="0A2869AD" w:rsidR="0009127C" w:rsidRDefault="005C469B">
      <w:pPr>
        <w:pStyle w:val="TOC2"/>
        <w:tabs>
          <w:tab w:val="right" w:leader="dot" w:pos="9350"/>
        </w:tabs>
        <w:rPr>
          <w:ins w:id="906" w:author="Laurence Golding" w:date="2019-05-11T06:51:00Z"/>
          <w:rFonts w:asciiTheme="minorHAnsi" w:eastAsiaTheme="minorEastAsia" w:hAnsiTheme="minorHAnsi" w:cstheme="minorBidi"/>
          <w:noProof/>
          <w:sz w:val="22"/>
          <w:szCs w:val="22"/>
        </w:rPr>
      </w:pPr>
      <w:ins w:id="907" w:author="Laurence Golding" w:date="2019-05-11T06:51:00Z">
        <w:r>
          <w:fldChar w:fldCharType="begin"/>
        </w:r>
        <w:r>
          <w:instrText xml:space="preserve"> HYPERLINK \l "_Toc8366966" </w:instrText>
        </w:r>
        <w:r>
          <w:fldChar w:fldCharType="separate"/>
        </w:r>
        <w:r w:rsidR="0009127C" w:rsidRPr="006D36A2">
          <w:rPr>
            <w:rStyle w:val="Hyperlink"/>
            <w:noProof/>
          </w:rPr>
          <w:t>3.10 URI-valued properties</w:t>
        </w:r>
        <w:r w:rsidR="0009127C">
          <w:rPr>
            <w:noProof/>
            <w:webHidden/>
          </w:rPr>
          <w:tab/>
        </w:r>
        <w:r w:rsidR="0009127C">
          <w:rPr>
            <w:noProof/>
            <w:webHidden/>
          </w:rPr>
          <w:fldChar w:fldCharType="begin"/>
        </w:r>
        <w:r w:rsidR="0009127C">
          <w:rPr>
            <w:noProof/>
            <w:webHidden/>
          </w:rPr>
          <w:instrText xml:space="preserve"> PAGEREF _Toc8366966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r>
          <w:rPr>
            <w:noProof/>
          </w:rPr>
          <w:fldChar w:fldCharType="end"/>
        </w:r>
      </w:ins>
    </w:p>
    <w:p w14:paraId="70C2989C" w14:textId="6EC749D8" w:rsidR="0009127C" w:rsidRDefault="005C469B">
      <w:pPr>
        <w:pStyle w:val="TOC3"/>
        <w:tabs>
          <w:tab w:val="right" w:leader="dot" w:pos="9350"/>
        </w:tabs>
        <w:rPr>
          <w:ins w:id="908" w:author="Laurence Golding" w:date="2019-05-11T06:51:00Z"/>
          <w:rFonts w:asciiTheme="minorHAnsi" w:eastAsiaTheme="minorEastAsia" w:hAnsiTheme="minorHAnsi" w:cstheme="minorBidi"/>
          <w:noProof/>
          <w:sz w:val="22"/>
          <w:szCs w:val="22"/>
        </w:rPr>
      </w:pPr>
      <w:ins w:id="909" w:author="Laurence Golding" w:date="2019-05-11T06:51:00Z">
        <w:r>
          <w:fldChar w:fldCharType="begin"/>
        </w:r>
        <w:r>
          <w:instrText xml:space="preserve"> HYPERLINK \l "_Toc8366967" </w:instrText>
        </w:r>
        <w:r>
          <w:fldChar w:fldCharType="separate"/>
        </w:r>
        <w:r w:rsidR="0009127C" w:rsidRPr="006D36A2">
          <w:rPr>
            <w:rStyle w:val="Hyperlink"/>
            <w:noProof/>
          </w:rPr>
          <w:t>3.10.1 General</w:t>
        </w:r>
        <w:r w:rsidR="0009127C">
          <w:rPr>
            <w:noProof/>
            <w:webHidden/>
          </w:rPr>
          <w:tab/>
        </w:r>
        <w:r w:rsidR="0009127C">
          <w:rPr>
            <w:noProof/>
            <w:webHidden/>
          </w:rPr>
          <w:fldChar w:fldCharType="begin"/>
        </w:r>
        <w:r w:rsidR="0009127C">
          <w:rPr>
            <w:noProof/>
            <w:webHidden/>
          </w:rPr>
          <w:instrText xml:space="preserve"> PAGEREF _Toc8366967 \h </w:instrText>
        </w:r>
        <w:r w:rsidR="0009127C">
          <w:rPr>
            <w:noProof/>
            <w:webHidden/>
          </w:rPr>
        </w:r>
        <w:r w:rsidR="0009127C">
          <w:rPr>
            <w:noProof/>
            <w:webHidden/>
          </w:rPr>
          <w:fldChar w:fldCharType="separate"/>
        </w:r>
        <w:r w:rsidR="0009127C">
          <w:rPr>
            <w:noProof/>
            <w:webHidden/>
          </w:rPr>
          <w:t>37</w:t>
        </w:r>
        <w:r w:rsidR="0009127C">
          <w:rPr>
            <w:noProof/>
            <w:webHidden/>
          </w:rPr>
          <w:fldChar w:fldCharType="end"/>
        </w:r>
        <w:r>
          <w:rPr>
            <w:noProof/>
          </w:rPr>
          <w:fldChar w:fldCharType="end"/>
        </w:r>
      </w:ins>
    </w:p>
    <w:p w14:paraId="746582D8" w14:textId="1407CA24" w:rsidR="0009127C" w:rsidRDefault="005C469B">
      <w:pPr>
        <w:pStyle w:val="TOC3"/>
        <w:tabs>
          <w:tab w:val="right" w:leader="dot" w:pos="9350"/>
        </w:tabs>
        <w:rPr>
          <w:ins w:id="910" w:author="Laurence Golding" w:date="2019-05-11T06:51:00Z"/>
          <w:rFonts w:asciiTheme="minorHAnsi" w:eastAsiaTheme="minorEastAsia" w:hAnsiTheme="minorHAnsi" w:cstheme="minorBidi"/>
          <w:noProof/>
          <w:sz w:val="22"/>
          <w:szCs w:val="22"/>
        </w:rPr>
      </w:pPr>
      <w:ins w:id="911" w:author="Laurence Golding" w:date="2019-05-11T06:51:00Z">
        <w:r>
          <w:fldChar w:fldCharType="begin"/>
        </w:r>
        <w:r>
          <w:instrText xml:space="preserve"> HYPERLINK \l "_Toc8366968" </w:instrText>
        </w:r>
        <w:r>
          <w:fldChar w:fldCharType="separate"/>
        </w:r>
        <w:r w:rsidR="0009127C" w:rsidRPr="006D36A2">
          <w:rPr>
            <w:rStyle w:val="Hyperlink"/>
            <w:noProof/>
          </w:rPr>
          <w:t>3.10.2 Normalizing file scheme URIs</w:t>
        </w:r>
        <w:r w:rsidR="0009127C">
          <w:rPr>
            <w:noProof/>
            <w:webHidden/>
          </w:rPr>
          <w:tab/>
        </w:r>
        <w:r w:rsidR="0009127C">
          <w:rPr>
            <w:noProof/>
            <w:webHidden/>
          </w:rPr>
          <w:fldChar w:fldCharType="begin"/>
        </w:r>
        <w:r w:rsidR="0009127C">
          <w:rPr>
            <w:noProof/>
            <w:webHidden/>
          </w:rPr>
          <w:instrText xml:space="preserve"> PAGEREF _Toc8366968 \h </w:instrText>
        </w:r>
        <w:r w:rsidR="0009127C">
          <w:rPr>
            <w:noProof/>
            <w:webHidden/>
          </w:rPr>
        </w:r>
        <w:r w:rsidR="0009127C">
          <w:rPr>
            <w:noProof/>
            <w:webHidden/>
          </w:rPr>
          <w:fldChar w:fldCharType="separate"/>
        </w:r>
        <w:r w:rsidR="0009127C">
          <w:rPr>
            <w:noProof/>
            <w:webHidden/>
          </w:rPr>
          <w:t>38</w:t>
        </w:r>
        <w:r w:rsidR="0009127C">
          <w:rPr>
            <w:noProof/>
            <w:webHidden/>
          </w:rPr>
          <w:fldChar w:fldCharType="end"/>
        </w:r>
        <w:r>
          <w:rPr>
            <w:noProof/>
          </w:rPr>
          <w:fldChar w:fldCharType="end"/>
        </w:r>
      </w:ins>
    </w:p>
    <w:p w14:paraId="75598124" w14:textId="12379C09" w:rsidR="0009127C" w:rsidRDefault="005C469B">
      <w:pPr>
        <w:pStyle w:val="TOC3"/>
        <w:tabs>
          <w:tab w:val="right" w:leader="dot" w:pos="9350"/>
        </w:tabs>
        <w:rPr>
          <w:ins w:id="912" w:author="Laurence Golding" w:date="2019-05-11T06:51:00Z"/>
          <w:rFonts w:asciiTheme="minorHAnsi" w:eastAsiaTheme="minorEastAsia" w:hAnsiTheme="minorHAnsi" w:cstheme="minorBidi"/>
          <w:noProof/>
          <w:sz w:val="22"/>
          <w:szCs w:val="22"/>
        </w:rPr>
      </w:pPr>
      <w:ins w:id="913" w:author="Laurence Golding" w:date="2019-05-11T06:51:00Z">
        <w:r>
          <w:fldChar w:fldCharType="begin"/>
        </w:r>
        <w:r>
          <w:instrText xml:space="preserve"> HYPERLINK \l "_Toc8366969" </w:instrText>
        </w:r>
        <w:r>
          <w:fldChar w:fldCharType="separate"/>
        </w:r>
        <w:r w:rsidR="0009127C" w:rsidRPr="006D36A2">
          <w:rPr>
            <w:rStyle w:val="Hyperlink"/>
            <w:noProof/>
          </w:rPr>
          <w:t>3.10.3 URIs that use the sarif scheme</w:t>
        </w:r>
        <w:r w:rsidR="0009127C">
          <w:rPr>
            <w:noProof/>
            <w:webHidden/>
          </w:rPr>
          <w:tab/>
        </w:r>
        <w:r w:rsidR="0009127C">
          <w:rPr>
            <w:noProof/>
            <w:webHidden/>
          </w:rPr>
          <w:fldChar w:fldCharType="begin"/>
        </w:r>
        <w:r w:rsidR="0009127C">
          <w:rPr>
            <w:noProof/>
            <w:webHidden/>
          </w:rPr>
          <w:instrText xml:space="preserve"> PAGEREF _Toc8366969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r>
          <w:rPr>
            <w:noProof/>
          </w:rPr>
          <w:fldChar w:fldCharType="end"/>
        </w:r>
      </w:ins>
    </w:p>
    <w:p w14:paraId="05BC38D8" w14:textId="74FA0044" w:rsidR="0009127C" w:rsidRDefault="005C469B">
      <w:pPr>
        <w:pStyle w:val="TOC3"/>
        <w:tabs>
          <w:tab w:val="right" w:leader="dot" w:pos="9350"/>
        </w:tabs>
        <w:rPr>
          <w:ins w:id="914" w:author="Laurence Golding" w:date="2019-05-11T06:51:00Z"/>
          <w:rFonts w:asciiTheme="minorHAnsi" w:eastAsiaTheme="minorEastAsia" w:hAnsiTheme="minorHAnsi" w:cstheme="minorBidi"/>
          <w:noProof/>
          <w:sz w:val="22"/>
          <w:szCs w:val="22"/>
        </w:rPr>
      </w:pPr>
      <w:ins w:id="915" w:author="Laurence Golding" w:date="2019-05-11T06:51:00Z">
        <w:r>
          <w:fldChar w:fldCharType="begin"/>
        </w:r>
        <w:r>
          <w:instrText xml:space="preserve"> HYPERLINK \l "_Toc8366970" </w:instrText>
        </w:r>
        <w:r>
          <w:fldChar w:fldCharType="separate"/>
        </w:r>
        <w:r w:rsidR="0009127C" w:rsidRPr="006D36A2">
          <w:rPr>
            <w:rStyle w:val="Hyperlink"/>
            <w:noProof/>
          </w:rPr>
          <w:t>3.10.4 Internationalized Resource Identifiers (IRIs)</w:t>
        </w:r>
        <w:r w:rsidR="0009127C">
          <w:rPr>
            <w:noProof/>
            <w:webHidden/>
          </w:rPr>
          <w:tab/>
        </w:r>
        <w:r w:rsidR="0009127C">
          <w:rPr>
            <w:noProof/>
            <w:webHidden/>
          </w:rPr>
          <w:fldChar w:fldCharType="begin"/>
        </w:r>
        <w:r w:rsidR="0009127C">
          <w:rPr>
            <w:noProof/>
            <w:webHidden/>
          </w:rPr>
          <w:instrText xml:space="preserve"> PAGEREF _Toc8366970 \h </w:instrText>
        </w:r>
        <w:r w:rsidR="0009127C">
          <w:rPr>
            <w:noProof/>
            <w:webHidden/>
          </w:rPr>
        </w:r>
        <w:r w:rsidR="0009127C">
          <w:rPr>
            <w:noProof/>
            <w:webHidden/>
          </w:rPr>
          <w:fldChar w:fldCharType="separate"/>
        </w:r>
        <w:r w:rsidR="0009127C">
          <w:rPr>
            <w:noProof/>
            <w:webHidden/>
          </w:rPr>
          <w:t>39</w:t>
        </w:r>
        <w:r w:rsidR="0009127C">
          <w:rPr>
            <w:noProof/>
            <w:webHidden/>
          </w:rPr>
          <w:fldChar w:fldCharType="end"/>
        </w:r>
        <w:r>
          <w:rPr>
            <w:noProof/>
          </w:rPr>
          <w:fldChar w:fldCharType="end"/>
        </w:r>
      </w:ins>
    </w:p>
    <w:p w14:paraId="20DD6633" w14:textId="329E7732" w:rsidR="0009127C" w:rsidRDefault="005C469B">
      <w:pPr>
        <w:pStyle w:val="TOC2"/>
        <w:tabs>
          <w:tab w:val="right" w:leader="dot" w:pos="9350"/>
        </w:tabs>
        <w:rPr>
          <w:ins w:id="916" w:author="Laurence Golding" w:date="2019-05-11T06:51:00Z"/>
          <w:rFonts w:asciiTheme="minorHAnsi" w:eastAsiaTheme="minorEastAsia" w:hAnsiTheme="minorHAnsi" w:cstheme="minorBidi"/>
          <w:noProof/>
          <w:sz w:val="22"/>
          <w:szCs w:val="22"/>
        </w:rPr>
      </w:pPr>
      <w:ins w:id="917" w:author="Laurence Golding" w:date="2019-05-11T06:51:00Z">
        <w:r>
          <w:fldChar w:fldCharType="begin"/>
        </w:r>
        <w:r>
          <w:instrText xml:space="preserve"> HYPERLINK \l "</w:instrText>
        </w:r>
        <w:r>
          <w:instrText xml:space="preserve">_Toc8366971" </w:instrText>
        </w:r>
        <w:r>
          <w:fldChar w:fldCharType="separate"/>
        </w:r>
        <w:r w:rsidR="0009127C" w:rsidRPr="006D36A2">
          <w:rPr>
            <w:rStyle w:val="Hyperlink"/>
            <w:noProof/>
          </w:rPr>
          <w:t>3.11 message object</w:t>
        </w:r>
        <w:r w:rsidR="0009127C">
          <w:rPr>
            <w:noProof/>
            <w:webHidden/>
          </w:rPr>
          <w:tab/>
        </w:r>
        <w:r w:rsidR="0009127C">
          <w:rPr>
            <w:noProof/>
            <w:webHidden/>
          </w:rPr>
          <w:fldChar w:fldCharType="begin"/>
        </w:r>
        <w:r w:rsidR="0009127C">
          <w:rPr>
            <w:noProof/>
            <w:webHidden/>
          </w:rPr>
          <w:instrText xml:space="preserve"> PAGEREF _Toc8366971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r>
          <w:rPr>
            <w:noProof/>
          </w:rPr>
          <w:fldChar w:fldCharType="end"/>
        </w:r>
      </w:ins>
    </w:p>
    <w:p w14:paraId="68A6810D" w14:textId="3AD3C954" w:rsidR="0009127C" w:rsidRDefault="005C469B">
      <w:pPr>
        <w:pStyle w:val="TOC3"/>
        <w:tabs>
          <w:tab w:val="right" w:leader="dot" w:pos="9350"/>
        </w:tabs>
        <w:rPr>
          <w:ins w:id="918" w:author="Laurence Golding" w:date="2019-05-11T06:51:00Z"/>
          <w:rFonts w:asciiTheme="minorHAnsi" w:eastAsiaTheme="minorEastAsia" w:hAnsiTheme="minorHAnsi" w:cstheme="minorBidi"/>
          <w:noProof/>
          <w:sz w:val="22"/>
          <w:szCs w:val="22"/>
        </w:rPr>
      </w:pPr>
      <w:ins w:id="919" w:author="Laurence Golding" w:date="2019-05-11T06:51:00Z">
        <w:r>
          <w:fldChar w:fldCharType="begin"/>
        </w:r>
        <w:r>
          <w:instrText xml:space="preserve"> HYPERLINK \l "_Toc8366972" </w:instrText>
        </w:r>
        <w:r>
          <w:fldChar w:fldCharType="separate"/>
        </w:r>
        <w:r w:rsidR="0009127C" w:rsidRPr="006D36A2">
          <w:rPr>
            <w:rStyle w:val="Hyperlink"/>
            <w:noProof/>
          </w:rPr>
          <w:t>3.11.1 General</w:t>
        </w:r>
        <w:r w:rsidR="0009127C">
          <w:rPr>
            <w:noProof/>
            <w:webHidden/>
          </w:rPr>
          <w:tab/>
        </w:r>
        <w:r w:rsidR="0009127C">
          <w:rPr>
            <w:noProof/>
            <w:webHidden/>
          </w:rPr>
          <w:fldChar w:fldCharType="begin"/>
        </w:r>
        <w:r w:rsidR="0009127C">
          <w:rPr>
            <w:noProof/>
            <w:webHidden/>
          </w:rPr>
          <w:instrText xml:space="preserve"> PAGEREF _Toc8366972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r>
          <w:rPr>
            <w:noProof/>
          </w:rPr>
          <w:fldChar w:fldCharType="end"/>
        </w:r>
      </w:ins>
    </w:p>
    <w:p w14:paraId="56B1B759" w14:textId="26C59AD5" w:rsidR="0009127C" w:rsidRDefault="005C469B">
      <w:pPr>
        <w:pStyle w:val="TOC3"/>
        <w:tabs>
          <w:tab w:val="right" w:leader="dot" w:pos="9350"/>
        </w:tabs>
        <w:rPr>
          <w:ins w:id="920" w:author="Laurence Golding" w:date="2019-05-11T06:51:00Z"/>
          <w:rFonts w:asciiTheme="minorHAnsi" w:eastAsiaTheme="minorEastAsia" w:hAnsiTheme="minorHAnsi" w:cstheme="minorBidi"/>
          <w:noProof/>
          <w:sz w:val="22"/>
          <w:szCs w:val="22"/>
        </w:rPr>
      </w:pPr>
      <w:ins w:id="921" w:author="Laurence Golding" w:date="2019-05-11T06:51:00Z">
        <w:r>
          <w:fldChar w:fldCharType="begin"/>
        </w:r>
        <w:r>
          <w:instrText xml:space="preserve"> HYPERLINK \l "_Toc8366973" </w:instrText>
        </w:r>
        <w:r>
          <w:fldChar w:fldCharType="separate"/>
        </w:r>
        <w:r w:rsidR="0009127C" w:rsidRPr="006D36A2">
          <w:rPr>
            <w:rStyle w:val="Hyperlink"/>
            <w:noProof/>
          </w:rPr>
          <w:t>3.11.2 Constraints</w:t>
        </w:r>
        <w:r w:rsidR="0009127C">
          <w:rPr>
            <w:noProof/>
            <w:webHidden/>
          </w:rPr>
          <w:tab/>
        </w:r>
        <w:r w:rsidR="0009127C">
          <w:rPr>
            <w:noProof/>
            <w:webHidden/>
          </w:rPr>
          <w:fldChar w:fldCharType="begin"/>
        </w:r>
        <w:r w:rsidR="0009127C">
          <w:rPr>
            <w:noProof/>
            <w:webHidden/>
          </w:rPr>
          <w:instrText xml:space="preserve"> PAGEREF _Toc8366973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r>
          <w:rPr>
            <w:noProof/>
          </w:rPr>
          <w:fldChar w:fldCharType="end"/>
        </w:r>
      </w:ins>
    </w:p>
    <w:p w14:paraId="7AD3B32F" w14:textId="577BC06B" w:rsidR="0009127C" w:rsidRDefault="005C469B">
      <w:pPr>
        <w:pStyle w:val="TOC3"/>
        <w:tabs>
          <w:tab w:val="right" w:leader="dot" w:pos="9350"/>
        </w:tabs>
        <w:rPr>
          <w:ins w:id="922" w:author="Laurence Golding" w:date="2019-05-11T06:51:00Z"/>
          <w:rFonts w:asciiTheme="minorHAnsi" w:eastAsiaTheme="minorEastAsia" w:hAnsiTheme="minorHAnsi" w:cstheme="minorBidi"/>
          <w:noProof/>
          <w:sz w:val="22"/>
          <w:szCs w:val="22"/>
        </w:rPr>
      </w:pPr>
      <w:ins w:id="923" w:author="Laurence Golding" w:date="2019-05-11T06:51:00Z">
        <w:r>
          <w:fldChar w:fldCharType="begin"/>
        </w:r>
        <w:r>
          <w:instrText xml:space="preserve"> HYPERLINK \l "_Toc8366974" </w:instrText>
        </w:r>
        <w:r>
          <w:fldChar w:fldCharType="separate"/>
        </w:r>
        <w:r w:rsidR="0009127C" w:rsidRPr="006D36A2">
          <w:rPr>
            <w:rStyle w:val="Hyperlink"/>
            <w:noProof/>
          </w:rPr>
          <w:t>3.11.3 Plain text messages</w:t>
        </w:r>
        <w:r w:rsidR="0009127C">
          <w:rPr>
            <w:noProof/>
            <w:webHidden/>
          </w:rPr>
          <w:tab/>
        </w:r>
        <w:r w:rsidR="0009127C">
          <w:rPr>
            <w:noProof/>
            <w:webHidden/>
          </w:rPr>
          <w:fldChar w:fldCharType="begin"/>
        </w:r>
        <w:r w:rsidR="0009127C">
          <w:rPr>
            <w:noProof/>
            <w:webHidden/>
          </w:rPr>
          <w:instrText xml:space="preserve"> PAGEREF _Toc8366974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r>
          <w:rPr>
            <w:noProof/>
          </w:rPr>
          <w:fldChar w:fldCharType="end"/>
        </w:r>
      </w:ins>
    </w:p>
    <w:p w14:paraId="268E1AD2" w14:textId="0796F32A" w:rsidR="0009127C" w:rsidRDefault="005C469B">
      <w:pPr>
        <w:pStyle w:val="TOC3"/>
        <w:tabs>
          <w:tab w:val="right" w:leader="dot" w:pos="9350"/>
        </w:tabs>
        <w:rPr>
          <w:ins w:id="924" w:author="Laurence Golding" w:date="2019-05-11T06:51:00Z"/>
          <w:rFonts w:asciiTheme="minorHAnsi" w:eastAsiaTheme="minorEastAsia" w:hAnsiTheme="minorHAnsi" w:cstheme="minorBidi"/>
          <w:noProof/>
          <w:sz w:val="22"/>
          <w:szCs w:val="22"/>
        </w:rPr>
      </w:pPr>
      <w:ins w:id="925" w:author="Laurence Golding" w:date="2019-05-11T06:51:00Z">
        <w:r>
          <w:lastRenderedPageBreak/>
          <w:fldChar w:fldCharType="begin"/>
        </w:r>
        <w:r>
          <w:instrText xml:space="preserve"> HYPERLINK \l "_Toc8366975" </w:instrText>
        </w:r>
        <w:r>
          <w:fldChar w:fldCharType="separate"/>
        </w:r>
        <w:r w:rsidR="0009127C" w:rsidRPr="006D36A2">
          <w:rPr>
            <w:rStyle w:val="Hyperlink"/>
            <w:noProof/>
          </w:rPr>
          <w:t>3.11.4 Formatted messages</w:t>
        </w:r>
        <w:r w:rsidR="0009127C">
          <w:rPr>
            <w:noProof/>
            <w:webHidden/>
          </w:rPr>
          <w:tab/>
        </w:r>
        <w:r w:rsidR="0009127C">
          <w:rPr>
            <w:noProof/>
            <w:webHidden/>
          </w:rPr>
          <w:fldChar w:fldCharType="begin"/>
        </w:r>
        <w:r w:rsidR="0009127C">
          <w:rPr>
            <w:noProof/>
            <w:webHidden/>
          </w:rPr>
          <w:instrText xml:space="preserve"> PAGEREF _Toc8366975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r>
          <w:rPr>
            <w:noProof/>
          </w:rPr>
          <w:fldChar w:fldCharType="end"/>
        </w:r>
      </w:ins>
    </w:p>
    <w:p w14:paraId="34A7B0CC" w14:textId="34D5366F" w:rsidR="0009127C" w:rsidRDefault="005C469B">
      <w:pPr>
        <w:pStyle w:val="TOC4"/>
        <w:tabs>
          <w:tab w:val="right" w:leader="dot" w:pos="9350"/>
        </w:tabs>
        <w:rPr>
          <w:ins w:id="926" w:author="Laurence Golding" w:date="2019-05-11T06:51:00Z"/>
          <w:rFonts w:asciiTheme="minorHAnsi" w:eastAsiaTheme="minorEastAsia" w:hAnsiTheme="minorHAnsi" w:cstheme="minorBidi"/>
          <w:noProof/>
          <w:sz w:val="22"/>
          <w:szCs w:val="22"/>
        </w:rPr>
      </w:pPr>
      <w:ins w:id="927" w:author="Laurence Golding" w:date="2019-05-11T06:51:00Z">
        <w:r>
          <w:fldChar w:fldCharType="begin"/>
        </w:r>
        <w:r>
          <w:instrText xml:space="preserve"> HYPERLINK \l "_Toc8366976" </w:instrText>
        </w:r>
        <w:r>
          <w:fldChar w:fldCharType="separate"/>
        </w:r>
        <w:r w:rsidR="0009127C" w:rsidRPr="006D36A2">
          <w:rPr>
            <w:rStyle w:val="Hyperlink"/>
            <w:noProof/>
          </w:rPr>
          <w:t>3.11.4.1 General</w:t>
        </w:r>
        <w:r w:rsidR="0009127C">
          <w:rPr>
            <w:noProof/>
            <w:webHidden/>
          </w:rPr>
          <w:tab/>
        </w:r>
        <w:r w:rsidR="0009127C">
          <w:rPr>
            <w:noProof/>
            <w:webHidden/>
          </w:rPr>
          <w:fldChar w:fldCharType="begin"/>
        </w:r>
        <w:r w:rsidR="0009127C">
          <w:rPr>
            <w:noProof/>
            <w:webHidden/>
          </w:rPr>
          <w:instrText xml:space="preserve"> PAGEREF _Toc8366976 \h </w:instrText>
        </w:r>
        <w:r w:rsidR="0009127C">
          <w:rPr>
            <w:noProof/>
            <w:webHidden/>
          </w:rPr>
        </w:r>
        <w:r w:rsidR="0009127C">
          <w:rPr>
            <w:noProof/>
            <w:webHidden/>
          </w:rPr>
          <w:fldChar w:fldCharType="separate"/>
        </w:r>
        <w:r w:rsidR="0009127C">
          <w:rPr>
            <w:noProof/>
            <w:webHidden/>
          </w:rPr>
          <w:t>40</w:t>
        </w:r>
        <w:r w:rsidR="0009127C">
          <w:rPr>
            <w:noProof/>
            <w:webHidden/>
          </w:rPr>
          <w:fldChar w:fldCharType="end"/>
        </w:r>
        <w:r>
          <w:rPr>
            <w:noProof/>
          </w:rPr>
          <w:fldChar w:fldCharType="end"/>
        </w:r>
      </w:ins>
    </w:p>
    <w:p w14:paraId="20365907" w14:textId="280DEAA2" w:rsidR="0009127C" w:rsidRDefault="005C469B">
      <w:pPr>
        <w:pStyle w:val="TOC4"/>
        <w:tabs>
          <w:tab w:val="right" w:leader="dot" w:pos="9350"/>
        </w:tabs>
        <w:rPr>
          <w:ins w:id="928" w:author="Laurence Golding" w:date="2019-05-11T06:51:00Z"/>
          <w:rFonts w:asciiTheme="minorHAnsi" w:eastAsiaTheme="minorEastAsia" w:hAnsiTheme="minorHAnsi" w:cstheme="minorBidi"/>
          <w:noProof/>
          <w:sz w:val="22"/>
          <w:szCs w:val="22"/>
        </w:rPr>
      </w:pPr>
      <w:ins w:id="929" w:author="Laurence Golding" w:date="2019-05-11T06:51:00Z">
        <w:r>
          <w:fldChar w:fldCharType="begin"/>
        </w:r>
        <w:r>
          <w:instrText xml:space="preserve"> HYPERL</w:instrText>
        </w:r>
        <w:r>
          <w:instrText xml:space="preserve">INK \l "_Toc8366977" </w:instrText>
        </w:r>
        <w:r>
          <w:fldChar w:fldCharType="separate"/>
        </w:r>
        <w:r w:rsidR="0009127C" w:rsidRPr="006D36A2">
          <w:rPr>
            <w:rStyle w:val="Hyperlink"/>
            <w:noProof/>
          </w:rPr>
          <w:t>3.11.4.2 Security implications</w:t>
        </w:r>
        <w:r w:rsidR="0009127C">
          <w:rPr>
            <w:noProof/>
            <w:webHidden/>
          </w:rPr>
          <w:tab/>
        </w:r>
        <w:r w:rsidR="0009127C">
          <w:rPr>
            <w:noProof/>
            <w:webHidden/>
          </w:rPr>
          <w:fldChar w:fldCharType="begin"/>
        </w:r>
        <w:r w:rsidR="0009127C">
          <w:rPr>
            <w:noProof/>
            <w:webHidden/>
          </w:rPr>
          <w:instrText xml:space="preserve"> PAGEREF _Toc8366977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r>
          <w:rPr>
            <w:noProof/>
          </w:rPr>
          <w:fldChar w:fldCharType="end"/>
        </w:r>
      </w:ins>
    </w:p>
    <w:p w14:paraId="60022FFE" w14:textId="4D49FC5A" w:rsidR="0009127C" w:rsidRDefault="005C469B">
      <w:pPr>
        <w:pStyle w:val="TOC3"/>
        <w:tabs>
          <w:tab w:val="right" w:leader="dot" w:pos="9350"/>
        </w:tabs>
        <w:rPr>
          <w:ins w:id="930" w:author="Laurence Golding" w:date="2019-05-11T06:51:00Z"/>
          <w:rFonts w:asciiTheme="minorHAnsi" w:eastAsiaTheme="minorEastAsia" w:hAnsiTheme="minorHAnsi" w:cstheme="minorBidi"/>
          <w:noProof/>
          <w:sz w:val="22"/>
          <w:szCs w:val="22"/>
        </w:rPr>
      </w:pPr>
      <w:ins w:id="931" w:author="Laurence Golding" w:date="2019-05-11T06:51:00Z">
        <w:r>
          <w:fldChar w:fldCharType="begin"/>
        </w:r>
        <w:r>
          <w:instrText xml:space="preserve"> HYPERLINK \l "_Toc8366978" </w:instrText>
        </w:r>
        <w:r>
          <w:fldChar w:fldCharType="separate"/>
        </w:r>
        <w:r w:rsidR="0009127C" w:rsidRPr="006D36A2">
          <w:rPr>
            <w:rStyle w:val="Hyperlink"/>
            <w:noProof/>
          </w:rPr>
          <w:t>3.11.5 Messages with placeholders</w:t>
        </w:r>
        <w:r w:rsidR="0009127C">
          <w:rPr>
            <w:noProof/>
            <w:webHidden/>
          </w:rPr>
          <w:tab/>
        </w:r>
        <w:r w:rsidR="0009127C">
          <w:rPr>
            <w:noProof/>
            <w:webHidden/>
          </w:rPr>
          <w:fldChar w:fldCharType="begin"/>
        </w:r>
        <w:r w:rsidR="0009127C">
          <w:rPr>
            <w:noProof/>
            <w:webHidden/>
          </w:rPr>
          <w:instrText xml:space="preserve"> PAGEREF _Toc8366978 \h </w:instrText>
        </w:r>
        <w:r w:rsidR="0009127C">
          <w:rPr>
            <w:noProof/>
            <w:webHidden/>
          </w:rPr>
        </w:r>
        <w:r w:rsidR="0009127C">
          <w:rPr>
            <w:noProof/>
            <w:webHidden/>
          </w:rPr>
          <w:fldChar w:fldCharType="separate"/>
        </w:r>
        <w:r w:rsidR="0009127C">
          <w:rPr>
            <w:noProof/>
            <w:webHidden/>
          </w:rPr>
          <w:t>41</w:t>
        </w:r>
        <w:r w:rsidR="0009127C">
          <w:rPr>
            <w:noProof/>
            <w:webHidden/>
          </w:rPr>
          <w:fldChar w:fldCharType="end"/>
        </w:r>
        <w:r>
          <w:rPr>
            <w:noProof/>
          </w:rPr>
          <w:fldChar w:fldCharType="end"/>
        </w:r>
      </w:ins>
    </w:p>
    <w:p w14:paraId="4EF803EE" w14:textId="421C19C2" w:rsidR="0009127C" w:rsidRDefault="005C469B">
      <w:pPr>
        <w:pStyle w:val="TOC3"/>
        <w:tabs>
          <w:tab w:val="right" w:leader="dot" w:pos="9350"/>
        </w:tabs>
        <w:rPr>
          <w:ins w:id="932" w:author="Laurence Golding" w:date="2019-05-11T06:51:00Z"/>
          <w:rFonts w:asciiTheme="minorHAnsi" w:eastAsiaTheme="minorEastAsia" w:hAnsiTheme="minorHAnsi" w:cstheme="minorBidi"/>
          <w:noProof/>
          <w:sz w:val="22"/>
          <w:szCs w:val="22"/>
        </w:rPr>
      </w:pPr>
      <w:ins w:id="933" w:author="Laurence Golding" w:date="2019-05-11T06:51:00Z">
        <w:r>
          <w:fldChar w:fldCharType="begin"/>
        </w:r>
        <w:r>
          <w:instrText xml:space="preserve"> HYPERLINK \l "_Toc8366979" </w:instrText>
        </w:r>
        <w:r>
          <w:fldChar w:fldCharType="separate"/>
        </w:r>
        <w:r w:rsidR="0009127C" w:rsidRPr="006D36A2">
          <w:rPr>
            <w:rStyle w:val="Hyperlink"/>
            <w:noProof/>
          </w:rPr>
          <w:t>3.11.6 Messages with embedded links</w:t>
        </w:r>
        <w:r w:rsidR="0009127C">
          <w:rPr>
            <w:noProof/>
            <w:webHidden/>
          </w:rPr>
          <w:tab/>
        </w:r>
        <w:r w:rsidR="0009127C">
          <w:rPr>
            <w:noProof/>
            <w:webHidden/>
          </w:rPr>
          <w:fldChar w:fldCharType="begin"/>
        </w:r>
        <w:r w:rsidR="0009127C">
          <w:rPr>
            <w:noProof/>
            <w:webHidden/>
          </w:rPr>
          <w:instrText xml:space="preserve"> PAGEREF _Toc8366979 \h </w:instrText>
        </w:r>
        <w:r w:rsidR="0009127C">
          <w:rPr>
            <w:noProof/>
            <w:webHidden/>
          </w:rPr>
        </w:r>
        <w:r w:rsidR="0009127C">
          <w:rPr>
            <w:noProof/>
            <w:webHidden/>
          </w:rPr>
          <w:fldChar w:fldCharType="separate"/>
        </w:r>
        <w:r w:rsidR="0009127C">
          <w:rPr>
            <w:noProof/>
            <w:webHidden/>
          </w:rPr>
          <w:t>42</w:t>
        </w:r>
        <w:r w:rsidR="0009127C">
          <w:rPr>
            <w:noProof/>
            <w:webHidden/>
          </w:rPr>
          <w:fldChar w:fldCharType="end"/>
        </w:r>
        <w:r>
          <w:rPr>
            <w:noProof/>
          </w:rPr>
          <w:fldChar w:fldCharType="end"/>
        </w:r>
      </w:ins>
    </w:p>
    <w:p w14:paraId="1BBBA771" w14:textId="60269777" w:rsidR="0009127C" w:rsidRDefault="005C469B">
      <w:pPr>
        <w:pStyle w:val="TOC3"/>
        <w:tabs>
          <w:tab w:val="right" w:leader="dot" w:pos="9350"/>
        </w:tabs>
        <w:rPr>
          <w:ins w:id="934" w:author="Laurence Golding" w:date="2019-05-11T06:51:00Z"/>
          <w:rFonts w:asciiTheme="minorHAnsi" w:eastAsiaTheme="minorEastAsia" w:hAnsiTheme="minorHAnsi" w:cstheme="minorBidi"/>
          <w:noProof/>
          <w:sz w:val="22"/>
          <w:szCs w:val="22"/>
        </w:rPr>
      </w:pPr>
      <w:ins w:id="935" w:author="Laurence Golding" w:date="2019-05-11T06:51:00Z">
        <w:r>
          <w:fldChar w:fldCharType="begin"/>
        </w:r>
        <w:r>
          <w:instrText xml:space="preserve"> </w:instrText>
        </w:r>
        <w:r>
          <w:instrText xml:space="preserve">HYPERLINK \l "_Toc8366980" </w:instrText>
        </w:r>
        <w:r>
          <w:fldChar w:fldCharType="separate"/>
        </w:r>
        <w:r w:rsidR="0009127C" w:rsidRPr="006D36A2">
          <w:rPr>
            <w:rStyle w:val="Hyperlink"/>
            <w:noProof/>
          </w:rPr>
          <w:t>3.11.7 Message string lookup</w:t>
        </w:r>
        <w:r w:rsidR="0009127C">
          <w:rPr>
            <w:noProof/>
            <w:webHidden/>
          </w:rPr>
          <w:tab/>
        </w:r>
        <w:r w:rsidR="0009127C">
          <w:rPr>
            <w:noProof/>
            <w:webHidden/>
          </w:rPr>
          <w:fldChar w:fldCharType="begin"/>
        </w:r>
        <w:r w:rsidR="0009127C">
          <w:rPr>
            <w:noProof/>
            <w:webHidden/>
          </w:rPr>
          <w:instrText xml:space="preserve"> PAGEREF _Toc8366980 \h </w:instrText>
        </w:r>
        <w:r w:rsidR="0009127C">
          <w:rPr>
            <w:noProof/>
            <w:webHidden/>
          </w:rPr>
        </w:r>
        <w:r w:rsidR="0009127C">
          <w:rPr>
            <w:noProof/>
            <w:webHidden/>
          </w:rPr>
          <w:fldChar w:fldCharType="separate"/>
        </w:r>
        <w:r w:rsidR="0009127C">
          <w:rPr>
            <w:noProof/>
            <w:webHidden/>
          </w:rPr>
          <w:t>44</w:t>
        </w:r>
        <w:r w:rsidR="0009127C">
          <w:rPr>
            <w:noProof/>
            <w:webHidden/>
          </w:rPr>
          <w:fldChar w:fldCharType="end"/>
        </w:r>
        <w:r>
          <w:rPr>
            <w:noProof/>
          </w:rPr>
          <w:fldChar w:fldCharType="end"/>
        </w:r>
      </w:ins>
    </w:p>
    <w:p w14:paraId="091355B3" w14:textId="4A54F92F" w:rsidR="0009127C" w:rsidRDefault="005C469B">
      <w:pPr>
        <w:pStyle w:val="TOC3"/>
        <w:tabs>
          <w:tab w:val="right" w:leader="dot" w:pos="9350"/>
        </w:tabs>
        <w:rPr>
          <w:ins w:id="936" w:author="Laurence Golding" w:date="2019-05-11T06:51:00Z"/>
          <w:rFonts w:asciiTheme="minorHAnsi" w:eastAsiaTheme="minorEastAsia" w:hAnsiTheme="minorHAnsi" w:cstheme="minorBidi"/>
          <w:noProof/>
          <w:sz w:val="22"/>
          <w:szCs w:val="22"/>
        </w:rPr>
      </w:pPr>
      <w:ins w:id="937" w:author="Laurence Golding" w:date="2019-05-11T06:51:00Z">
        <w:r>
          <w:fldChar w:fldCharType="begin"/>
        </w:r>
        <w:r>
          <w:instrText xml:space="preserve"> HYPERLINK \l "_Toc8366981" </w:instrText>
        </w:r>
        <w:r>
          <w:fldChar w:fldCharType="separate"/>
        </w:r>
        <w:r w:rsidR="0009127C" w:rsidRPr="006D36A2">
          <w:rPr>
            <w:rStyle w:val="Hyperlink"/>
            <w:noProof/>
          </w:rPr>
          <w:t>3.11.8 text property</w:t>
        </w:r>
        <w:r w:rsidR="0009127C">
          <w:rPr>
            <w:noProof/>
            <w:webHidden/>
          </w:rPr>
          <w:tab/>
        </w:r>
        <w:r w:rsidR="0009127C">
          <w:rPr>
            <w:noProof/>
            <w:webHidden/>
          </w:rPr>
          <w:fldChar w:fldCharType="begin"/>
        </w:r>
        <w:r w:rsidR="0009127C">
          <w:rPr>
            <w:noProof/>
            <w:webHidden/>
          </w:rPr>
          <w:instrText xml:space="preserve"> PAGEREF _Toc8366981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r>
          <w:rPr>
            <w:noProof/>
          </w:rPr>
          <w:fldChar w:fldCharType="end"/>
        </w:r>
      </w:ins>
    </w:p>
    <w:p w14:paraId="45CB579E" w14:textId="65A66617" w:rsidR="0009127C" w:rsidRDefault="005C469B">
      <w:pPr>
        <w:pStyle w:val="TOC3"/>
        <w:tabs>
          <w:tab w:val="right" w:leader="dot" w:pos="9350"/>
        </w:tabs>
        <w:rPr>
          <w:ins w:id="938" w:author="Laurence Golding" w:date="2019-05-11T06:51:00Z"/>
          <w:rFonts w:asciiTheme="minorHAnsi" w:eastAsiaTheme="minorEastAsia" w:hAnsiTheme="minorHAnsi" w:cstheme="minorBidi"/>
          <w:noProof/>
          <w:sz w:val="22"/>
          <w:szCs w:val="22"/>
        </w:rPr>
      </w:pPr>
      <w:ins w:id="939" w:author="Laurence Golding" w:date="2019-05-11T06:51:00Z">
        <w:r>
          <w:fldChar w:fldCharType="begin"/>
        </w:r>
        <w:r>
          <w:instrText xml:space="preserve"> HYPERLINK \l "_Toc8366982" </w:instrText>
        </w:r>
        <w:r>
          <w:fldChar w:fldCharType="separate"/>
        </w:r>
        <w:r w:rsidR="0009127C" w:rsidRPr="006D36A2">
          <w:rPr>
            <w:rStyle w:val="Hyperlink"/>
            <w:noProof/>
          </w:rPr>
          <w:t>3.11.9 markdown property</w:t>
        </w:r>
        <w:r w:rsidR="0009127C">
          <w:rPr>
            <w:noProof/>
            <w:webHidden/>
          </w:rPr>
          <w:tab/>
        </w:r>
        <w:r w:rsidR="0009127C">
          <w:rPr>
            <w:noProof/>
            <w:webHidden/>
          </w:rPr>
          <w:fldChar w:fldCharType="begin"/>
        </w:r>
        <w:r w:rsidR="0009127C">
          <w:rPr>
            <w:noProof/>
            <w:webHidden/>
          </w:rPr>
          <w:instrText xml:space="preserve"> PAGEREF _Toc8366982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r>
          <w:rPr>
            <w:noProof/>
          </w:rPr>
          <w:fldChar w:fldCharType="end"/>
        </w:r>
      </w:ins>
    </w:p>
    <w:p w14:paraId="24ED2CF4" w14:textId="1C806E7A" w:rsidR="0009127C" w:rsidRDefault="005C469B">
      <w:pPr>
        <w:pStyle w:val="TOC3"/>
        <w:tabs>
          <w:tab w:val="right" w:leader="dot" w:pos="9350"/>
        </w:tabs>
        <w:rPr>
          <w:ins w:id="940" w:author="Laurence Golding" w:date="2019-05-11T06:51:00Z"/>
          <w:rFonts w:asciiTheme="minorHAnsi" w:eastAsiaTheme="minorEastAsia" w:hAnsiTheme="minorHAnsi" w:cstheme="minorBidi"/>
          <w:noProof/>
          <w:sz w:val="22"/>
          <w:szCs w:val="22"/>
        </w:rPr>
      </w:pPr>
      <w:ins w:id="941" w:author="Laurence Golding" w:date="2019-05-11T06:51:00Z">
        <w:r>
          <w:fldChar w:fldCharType="begin"/>
        </w:r>
        <w:r>
          <w:instrText xml:space="preserve"> HYPERLINK \l "_Toc8366983" </w:instrText>
        </w:r>
        <w:r>
          <w:fldChar w:fldCharType="separate"/>
        </w:r>
        <w:r w:rsidR="0009127C" w:rsidRPr="006D36A2">
          <w:rPr>
            <w:rStyle w:val="Hyperlink"/>
            <w:noProof/>
          </w:rPr>
          <w:t>3.11.10 id property</w:t>
        </w:r>
        <w:r w:rsidR="0009127C">
          <w:rPr>
            <w:noProof/>
            <w:webHidden/>
          </w:rPr>
          <w:tab/>
        </w:r>
        <w:r w:rsidR="0009127C">
          <w:rPr>
            <w:noProof/>
            <w:webHidden/>
          </w:rPr>
          <w:fldChar w:fldCharType="begin"/>
        </w:r>
        <w:r w:rsidR="0009127C">
          <w:rPr>
            <w:noProof/>
            <w:webHidden/>
          </w:rPr>
          <w:instrText xml:space="preserve"> PAGEREF _Toc8366983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r>
          <w:rPr>
            <w:noProof/>
          </w:rPr>
          <w:fldChar w:fldCharType="end"/>
        </w:r>
      </w:ins>
    </w:p>
    <w:p w14:paraId="39E25D57" w14:textId="56042CC5" w:rsidR="0009127C" w:rsidRDefault="005C469B">
      <w:pPr>
        <w:pStyle w:val="TOC3"/>
        <w:tabs>
          <w:tab w:val="right" w:leader="dot" w:pos="9350"/>
        </w:tabs>
        <w:rPr>
          <w:ins w:id="942" w:author="Laurence Golding" w:date="2019-05-11T06:51:00Z"/>
          <w:rFonts w:asciiTheme="minorHAnsi" w:eastAsiaTheme="minorEastAsia" w:hAnsiTheme="minorHAnsi" w:cstheme="minorBidi"/>
          <w:noProof/>
          <w:sz w:val="22"/>
          <w:szCs w:val="22"/>
        </w:rPr>
      </w:pPr>
      <w:ins w:id="943" w:author="Laurence Golding" w:date="2019-05-11T06:51:00Z">
        <w:r>
          <w:fldChar w:fldCharType="begin"/>
        </w:r>
        <w:r>
          <w:instrText xml:space="preserve"> HYPERLINK \l "_Toc8366984" </w:instrText>
        </w:r>
        <w:r>
          <w:fldChar w:fldCharType="separate"/>
        </w:r>
        <w:r w:rsidR="0009127C" w:rsidRPr="006D36A2">
          <w:rPr>
            <w:rStyle w:val="Hyperlink"/>
            <w:noProof/>
          </w:rPr>
          <w:t>3.11.11 arguments property</w:t>
        </w:r>
        <w:r w:rsidR="0009127C">
          <w:rPr>
            <w:noProof/>
            <w:webHidden/>
          </w:rPr>
          <w:tab/>
        </w:r>
        <w:r w:rsidR="0009127C">
          <w:rPr>
            <w:noProof/>
            <w:webHidden/>
          </w:rPr>
          <w:fldChar w:fldCharType="begin"/>
        </w:r>
        <w:r w:rsidR="0009127C">
          <w:rPr>
            <w:noProof/>
            <w:webHidden/>
          </w:rPr>
          <w:instrText xml:space="preserve"> PAGEREF _Toc8366984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r>
          <w:rPr>
            <w:noProof/>
          </w:rPr>
          <w:fldChar w:fldCharType="end"/>
        </w:r>
      </w:ins>
    </w:p>
    <w:p w14:paraId="3C239E22" w14:textId="3AC47EC1" w:rsidR="0009127C" w:rsidRDefault="005C469B">
      <w:pPr>
        <w:pStyle w:val="TOC2"/>
        <w:tabs>
          <w:tab w:val="right" w:leader="dot" w:pos="9350"/>
        </w:tabs>
        <w:rPr>
          <w:ins w:id="944" w:author="Laurence Golding" w:date="2019-05-11T06:51:00Z"/>
          <w:rFonts w:asciiTheme="minorHAnsi" w:eastAsiaTheme="minorEastAsia" w:hAnsiTheme="minorHAnsi" w:cstheme="minorBidi"/>
          <w:noProof/>
          <w:sz w:val="22"/>
          <w:szCs w:val="22"/>
        </w:rPr>
      </w:pPr>
      <w:ins w:id="945" w:author="Laurence Golding" w:date="2019-05-11T06:51:00Z">
        <w:r>
          <w:fldChar w:fldCharType="begin"/>
        </w:r>
        <w:r>
          <w:instrText xml:space="preserve"> HYPERLINK </w:instrText>
        </w:r>
        <w:r>
          <w:instrText xml:space="preserve">\l "_Toc8366985" </w:instrText>
        </w:r>
        <w:r>
          <w:fldChar w:fldCharType="separate"/>
        </w:r>
        <w:r w:rsidR="0009127C" w:rsidRPr="006D36A2">
          <w:rPr>
            <w:rStyle w:val="Hyperlink"/>
            <w:noProof/>
          </w:rPr>
          <w:t>3.12 multiformatMessageString object</w:t>
        </w:r>
        <w:r w:rsidR="0009127C">
          <w:rPr>
            <w:noProof/>
            <w:webHidden/>
          </w:rPr>
          <w:tab/>
        </w:r>
        <w:r w:rsidR="0009127C">
          <w:rPr>
            <w:noProof/>
            <w:webHidden/>
          </w:rPr>
          <w:fldChar w:fldCharType="begin"/>
        </w:r>
        <w:r w:rsidR="0009127C">
          <w:rPr>
            <w:noProof/>
            <w:webHidden/>
          </w:rPr>
          <w:instrText xml:space="preserve"> PAGEREF _Toc8366985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r>
          <w:rPr>
            <w:noProof/>
          </w:rPr>
          <w:fldChar w:fldCharType="end"/>
        </w:r>
      </w:ins>
    </w:p>
    <w:p w14:paraId="3D765BCA" w14:textId="406C3F44" w:rsidR="0009127C" w:rsidRDefault="005C469B">
      <w:pPr>
        <w:pStyle w:val="TOC3"/>
        <w:tabs>
          <w:tab w:val="right" w:leader="dot" w:pos="9350"/>
        </w:tabs>
        <w:rPr>
          <w:ins w:id="946" w:author="Laurence Golding" w:date="2019-05-11T06:51:00Z"/>
          <w:rFonts w:asciiTheme="minorHAnsi" w:eastAsiaTheme="minorEastAsia" w:hAnsiTheme="minorHAnsi" w:cstheme="minorBidi"/>
          <w:noProof/>
          <w:sz w:val="22"/>
          <w:szCs w:val="22"/>
        </w:rPr>
      </w:pPr>
      <w:ins w:id="947" w:author="Laurence Golding" w:date="2019-05-11T06:51:00Z">
        <w:r>
          <w:fldChar w:fldCharType="begin"/>
        </w:r>
        <w:r>
          <w:instrText xml:space="preserve"> HYPERLINK \l "_Toc8366986" </w:instrText>
        </w:r>
        <w:r>
          <w:fldChar w:fldCharType="separate"/>
        </w:r>
        <w:r w:rsidR="0009127C" w:rsidRPr="006D36A2">
          <w:rPr>
            <w:rStyle w:val="Hyperlink"/>
            <w:noProof/>
          </w:rPr>
          <w:t>3.12.1 General</w:t>
        </w:r>
        <w:r w:rsidR="0009127C">
          <w:rPr>
            <w:noProof/>
            <w:webHidden/>
          </w:rPr>
          <w:tab/>
        </w:r>
        <w:r w:rsidR="0009127C">
          <w:rPr>
            <w:noProof/>
            <w:webHidden/>
          </w:rPr>
          <w:fldChar w:fldCharType="begin"/>
        </w:r>
        <w:r w:rsidR="0009127C">
          <w:rPr>
            <w:noProof/>
            <w:webHidden/>
          </w:rPr>
          <w:instrText xml:space="preserve"> PAGEREF _Toc8366986 \h </w:instrText>
        </w:r>
        <w:r w:rsidR="0009127C">
          <w:rPr>
            <w:noProof/>
            <w:webHidden/>
          </w:rPr>
        </w:r>
        <w:r w:rsidR="0009127C">
          <w:rPr>
            <w:noProof/>
            <w:webHidden/>
          </w:rPr>
          <w:fldChar w:fldCharType="separate"/>
        </w:r>
        <w:r w:rsidR="0009127C">
          <w:rPr>
            <w:noProof/>
            <w:webHidden/>
          </w:rPr>
          <w:t>45</w:t>
        </w:r>
        <w:r w:rsidR="0009127C">
          <w:rPr>
            <w:noProof/>
            <w:webHidden/>
          </w:rPr>
          <w:fldChar w:fldCharType="end"/>
        </w:r>
        <w:r>
          <w:rPr>
            <w:noProof/>
          </w:rPr>
          <w:fldChar w:fldCharType="end"/>
        </w:r>
      </w:ins>
    </w:p>
    <w:p w14:paraId="00AC1B45" w14:textId="61B56F3A" w:rsidR="0009127C" w:rsidRDefault="005C469B">
      <w:pPr>
        <w:pStyle w:val="TOC3"/>
        <w:tabs>
          <w:tab w:val="right" w:leader="dot" w:pos="9350"/>
        </w:tabs>
        <w:rPr>
          <w:ins w:id="948" w:author="Laurence Golding" w:date="2019-05-11T06:51:00Z"/>
          <w:rFonts w:asciiTheme="minorHAnsi" w:eastAsiaTheme="minorEastAsia" w:hAnsiTheme="minorHAnsi" w:cstheme="minorBidi"/>
          <w:noProof/>
          <w:sz w:val="22"/>
          <w:szCs w:val="22"/>
        </w:rPr>
      </w:pPr>
      <w:ins w:id="949" w:author="Laurence Golding" w:date="2019-05-11T06:51:00Z">
        <w:r>
          <w:fldChar w:fldCharType="begin"/>
        </w:r>
        <w:r>
          <w:instrText xml:space="preserve"> HYPERLINK \l "_Toc8366987" </w:instrText>
        </w:r>
        <w:r>
          <w:fldChar w:fldCharType="separate"/>
        </w:r>
        <w:r w:rsidR="0009127C" w:rsidRPr="006D36A2">
          <w:rPr>
            <w:rStyle w:val="Hyperlink"/>
            <w:noProof/>
          </w:rPr>
          <w:t>3.12.2 Localizable multiformatMessageStrings</w:t>
        </w:r>
        <w:r w:rsidR="0009127C">
          <w:rPr>
            <w:noProof/>
            <w:webHidden/>
          </w:rPr>
          <w:tab/>
        </w:r>
        <w:r w:rsidR="0009127C">
          <w:rPr>
            <w:noProof/>
            <w:webHidden/>
          </w:rPr>
          <w:fldChar w:fldCharType="begin"/>
        </w:r>
        <w:r w:rsidR="0009127C">
          <w:rPr>
            <w:noProof/>
            <w:webHidden/>
          </w:rPr>
          <w:instrText xml:space="preserve"> PAGEREF _Toc8366987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r>
          <w:rPr>
            <w:noProof/>
          </w:rPr>
          <w:fldChar w:fldCharType="end"/>
        </w:r>
      </w:ins>
    </w:p>
    <w:p w14:paraId="659ED319" w14:textId="5E90DBF0" w:rsidR="0009127C" w:rsidRDefault="005C469B">
      <w:pPr>
        <w:pStyle w:val="TOC3"/>
        <w:tabs>
          <w:tab w:val="right" w:leader="dot" w:pos="9350"/>
        </w:tabs>
        <w:rPr>
          <w:ins w:id="950" w:author="Laurence Golding" w:date="2019-05-11T06:51:00Z"/>
          <w:rFonts w:asciiTheme="minorHAnsi" w:eastAsiaTheme="minorEastAsia" w:hAnsiTheme="minorHAnsi" w:cstheme="minorBidi"/>
          <w:noProof/>
          <w:sz w:val="22"/>
          <w:szCs w:val="22"/>
        </w:rPr>
      </w:pPr>
      <w:ins w:id="951" w:author="Laurence Golding" w:date="2019-05-11T06:51:00Z">
        <w:r>
          <w:fldChar w:fldCharType="begin"/>
        </w:r>
        <w:r>
          <w:instrText xml:space="preserve"> HYPERLINK \l "_Toc8366988" </w:instrText>
        </w:r>
        <w:r>
          <w:fldChar w:fldCharType="separate"/>
        </w:r>
        <w:r w:rsidR="0009127C" w:rsidRPr="006D36A2">
          <w:rPr>
            <w:rStyle w:val="Hyperlink"/>
            <w:noProof/>
          </w:rPr>
          <w:t>3.12.3 text property</w:t>
        </w:r>
        <w:r w:rsidR="0009127C">
          <w:rPr>
            <w:noProof/>
            <w:webHidden/>
          </w:rPr>
          <w:tab/>
        </w:r>
        <w:r w:rsidR="0009127C">
          <w:rPr>
            <w:noProof/>
            <w:webHidden/>
          </w:rPr>
          <w:fldChar w:fldCharType="begin"/>
        </w:r>
        <w:r w:rsidR="0009127C">
          <w:rPr>
            <w:noProof/>
            <w:webHidden/>
          </w:rPr>
          <w:instrText xml:space="preserve"> PAGEREF _Toc8366988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r>
          <w:rPr>
            <w:noProof/>
          </w:rPr>
          <w:fldChar w:fldCharType="end"/>
        </w:r>
      </w:ins>
    </w:p>
    <w:p w14:paraId="1915464B" w14:textId="72ADE355" w:rsidR="0009127C" w:rsidRDefault="005C469B">
      <w:pPr>
        <w:pStyle w:val="TOC3"/>
        <w:tabs>
          <w:tab w:val="right" w:leader="dot" w:pos="9350"/>
        </w:tabs>
        <w:rPr>
          <w:ins w:id="952" w:author="Laurence Golding" w:date="2019-05-11T06:51:00Z"/>
          <w:rFonts w:asciiTheme="minorHAnsi" w:eastAsiaTheme="minorEastAsia" w:hAnsiTheme="minorHAnsi" w:cstheme="minorBidi"/>
          <w:noProof/>
          <w:sz w:val="22"/>
          <w:szCs w:val="22"/>
        </w:rPr>
      </w:pPr>
      <w:ins w:id="953" w:author="Laurence Golding" w:date="2019-05-11T06:51:00Z">
        <w:r>
          <w:fldChar w:fldCharType="begin"/>
        </w:r>
        <w:r>
          <w:instrText xml:space="preserve"> HYPERLINK \l "_Toc8366989" </w:instrText>
        </w:r>
        <w:r>
          <w:fldChar w:fldCharType="separate"/>
        </w:r>
        <w:r w:rsidR="0009127C" w:rsidRPr="006D36A2">
          <w:rPr>
            <w:rStyle w:val="Hyperlink"/>
            <w:noProof/>
          </w:rPr>
          <w:t>3.12.4 markdown property</w:t>
        </w:r>
        <w:r w:rsidR="0009127C">
          <w:rPr>
            <w:noProof/>
            <w:webHidden/>
          </w:rPr>
          <w:tab/>
        </w:r>
        <w:r w:rsidR="0009127C">
          <w:rPr>
            <w:noProof/>
            <w:webHidden/>
          </w:rPr>
          <w:fldChar w:fldCharType="begin"/>
        </w:r>
        <w:r w:rsidR="0009127C">
          <w:rPr>
            <w:noProof/>
            <w:webHidden/>
          </w:rPr>
          <w:instrText xml:space="preserve"> PAGEREF _Toc8366989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r>
          <w:rPr>
            <w:noProof/>
          </w:rPr>
          <w:fldChar w:fldCharType="end"/>
        </w:r>
      </w:ins>
    </w:p>
    <w:p w14:paraId="603672E0" w14:textId="58E8941D" w:rsidR="0009127C" w:rsidRDefault="005C469B">
      <w:pPr>
        <w:pStyle w:val="TOC2"/>
        <w:tabs>
          <w:tab w:val="right" w:leader="dot" w:pos="9350"/>
        </w:tabs>
        <w:rPr>
          <w:ins w:id="954" w:author="Laurence Golding" w:date="2019-05-11T06:51:00Z"/>
          <w:rFonts w:asciiTheme="minorHAnsi" w:eastAsiaTheme="minorEastAsia" w:hAnsiTheme="minorHAnsi" w:cstheme="minorBidi"/>
          <w:noProof/>
          <w:sz w:val="22"/>
          <w:szCs w:val="22"/>
        </w:rPr>
      </w:pPr>
      <w:ins w:id="955" w:author="Laurence Golding" w:date="2019-05-11T06:51:00Z">
        <w:r>
          <w:fldChar w:fldCharType="begin"/>
        </w:r>
        <w:r>
          <w:instrText xml:space="preserve"> HYPERLINK \l "_Toc8366990" </w:instrText>
        </w:r>
        <w:r>
          <w:fldChar w:fldCharType="separate"/>
        </w:r>
        <w:r w:rsidR="0009127C" w:rsidRPr="006D36A2">
          <w:rPr>
            <w:rStyle w:val="Hyperlink"/>
            <w:noProof/>
          </w:rPr>
          <w:t>3.13 sarifLog object</w:t>
        </w:r>
        <w:r w:rsidR="0009127C">
          <w:rPr>
            <w:noProof/>
            <w:webHidden/>
          </w:rPr>
          <w:tab/>
        </w:r>
        <w:r w:rsidR="0009127C">
          <w:rPr>
            <w:noProof/>
            <w:webHidden/>
          </w:rPr>
          <w:fldChar w:fldCharType="begin"/>
        </w:r>
        <w:r w:rsidR="0009127C">
          <w:rPr>
            <w:noProof/>
            <w:webHidden/>
          </w:rPr>
          <w:instrText xml:space="preserve"> PAGEREF _Toc8366990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r>
          <w:rPr>
            <w:noProof/>
          </w:rPr>
          <w:fldChar w:fldCharType="end"/>
        </w:r>
      </w:ins>
    </w:p>
    <w:p w14:paraId="23E1EE18" w14:textId="6C8E82A9" w:rsidR="0009127C" w:rsidRDefault="005C469B">
      <w:pPr>
        <w:pStyle w:val="TOC3"/>
        <w:tabs>
          <w:tab w:val="right" w:leader="dot" w:pos="9350"/>
        </w:tabs>
        <w:rPr>
          <w:ins w:id="956" w:author="Laurence Golding" w:date="2019-05-11T06:51:00Z"/>
          <w:rFonts w:asciiTheme="minorHAnsi" w:eastAsiaTheme="minorEastAsia" w:hAnsiTheme="minorHAnsi" w:cstheme="minorBidi"/>
          <w:noProof/>
          <w:sz w:val="22"/>
          <w:szCs w:val="22"/>
        </w:rPr>
      </w:pPr>
      <w:ins w:id="957" w:author="Laurence Golding" w:date="2019-05-11T06:51:00Z">
        <w:r>
          <w:fldChar w:fldCharType="begin"/>
        </w:r>
        <w:r>
          <w:instrText xml:space="preserve"> HYPERLINK \l "_Toc8366991" </w:instrText>
        </w:r>
        <w:r>
          <w:fldChar w:fldCharType="separate"/>
        </w:r>
        <w:r w:rsidR="0009127C" w:rsidRPr="006D36A2">
          <w:rPr>
            <w:rStyle w:val="Hyperlink"/>
            <w:noProof/>
          </w:rPr>
          <w:t>3.13.1 General</w:t>
        </w:r>
        <w:r w:rsidR="0009127C">
          <w:rPr>
            <w:noProof/>
            <w:webHidden/>
          </w:rPr>
          <w:tab/>
        </w:r>
        <w:r w:rsidR="0009127C">
          <w:rPr>
            <w:noProof/>
            <w:webHidden/>
          </w:rPr>
          <w:fldChar w:fldCharType="begin"/>
        </w:r>
        <w:r w:rsidR="0009127C">
          <w:rPr>
            <w:noProof/>
            <w:webHidden/>
          </w:rPr>
          <w:instrText xml:space="preserve"> PAGEREF _Toc8366991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r>
          <w:rPr>
            <w:noProof/>
          </w:rPr>
          <w:fldChar w:fldCharType="end"/>
        </w:r>
      </w:ins>
    </w:p>
    <w:p w14:paraId="2D77C5B8" w14:textId="0929B75D" w:rsidR="0009127C" w:rsidRDefault="005C469B">
      <w:pPr>
        <w:pStyle w:val="TOC3"/>
        <w:tabs>
          <w:tab w:val="right" w:leader="dot" w:pos="9350"/>
        </w:tabs>
        <w:rPr>
          <w:ins w:id="958" w:author="Laurence Golding" w:date="2019-05-11T06:51:00Z"/>
          <w:rFonts w:asciiTheme="minorHAnsi" w:eastAsiaTheme="minorEastAsia" w:hAnsiTheme="minorHAnsi" w:cstheme="minorBidi"/>
          <w:noProof/>
          <w:sz w:val="22"/>
          <w:szCs w:val="22"/>
        </w:rPr>
      </w:pPr>
      <w:ins w:id="959" w:author="Laurence Golding" w:date="2019-05-11T06:51:00Z">
        <w:r>
          <w:fldChar w:fldCharType="begin"/>
        </w:r>
        <w:r>
          <w:instrText xml:space="preserve"> HYPERLINK \l "_Toc8366992" </w:instrText>
        </w:r>
        <w:r>
          <w:fldChar w:fldCharType="separate"/>
        </w:r>
        <w:r w:rsidR="0009127C" w:rsidRPr="006D36A2">
          <w:rPr>
            <w:rStyle w:val="Hyperlink"/>
            <w:noProof/>
          </w:rPr>
          <w:t>3.13.2 version property</w:t>
        </w:r>
        <w:r w:rsidR="0009127C">
          <w:rPr>
            <w:noProof/>
            <w:webHidden/>
          </w:rPr>
          <w:tab/>
        </w:r>
        <w:r w:rsidR="0009127C">
          <w:rPr>
            <w:noProof/>
            <w:webHidden/>
          </w:rPr>
          <w:fldChar w:fldCharType="begin"/>
        </w:r>
        <w:r w:rsidR="0009127C">
          <w:rPr>
            <w:noProof/>
            <w:webHidden/>
          </w:rPr>
          <w:instrText xml:space="preserve"> PAGEREF _Toc8366992 \h </w:instrText>
        </w:r>
        <w:r w:rsidR="0009127C">
          <w:rPr>
            <w:noProof/>
            <w:webHidden/>
          </w:rPr>
        </w:r>
        <w:r w:rsidR="0009127C">
          <w:rPr>
            <w:noProof/>
            <w:webHidden/>
          </w:rPr>
          <w:fldChar w:fldCharType="separate"/>
        </w:r>
        <w:r w:rsidR="0009127C">
          <w:rPr>
            <w:noProof/>
            <w:webHidden/>
          </w:rPr>
          <w:t>46</w:t>
        </w:r>
        <w:r w:rsidR="0009127C">
          <w:rPr>
            <w:noProof/>
            <w:webHidden/>
          </w:rPr>
          <w:fldChar w:fldCharType="end"/>
        </w:r>
        <w:r>
          <w:rPr>
            <w:noProof/>
          </w:rPr>
          <w:fldChar w:fldCharType="end"/>
        </w:r>
      </w:ins>
    </w:p>
    <w:p w14:paraId="66E8E3C1" w14:textId="20162648" w:rsidR="0009127C" w:rsidRDefault="005C469B">
      <w:pPr>
        <w:pStyle w:val="TOC3"/>
        <w:tabs>
          <w:tab w:val="right" w:leader="dot" w:pos="9350"/>
        </w:tabs>
        <w:rPr>
          <w:ins w:id="960" w:author="Laurence Golding" w:date="2019-05-11T06:51:00Z"/>
          <w:rFonts w:asciiTheme="minorHAnsi" w:eastAsiaTheme="minorEastAsia" w:hAnsiTheme="minorHAnsi" w:cstheme="minorBidi"/>
          <w:noProof/>
          <w:sz w:val="22"/>
          <w:szCs w:val="22"/>
        </w:rPr>
      </w:pPr>
      <w:ins w:id="961" w:author="Laurence Golding" w:date="2019-05-11T06:51:00Z">
        <w:r>
          <w:fldChar w:fldCharType="begin"/>
        </w:r>
        <w:r>
          <w:instrText xml:space="preserve"> HYPERLINK \l "_Toc8366993" </w:instrText>
        </w:r>
        <w:r>
          <w:fldChar w:fldCharType="separate"/>
        </w:r>
        <w:r w:rsidR="0009127C" w:rsidRPr="006D36A2">
          <w:rPr>
            <w:rStyle w:val="Hyperlink"/>
            <w:noProof/>
          </w:rPr>
          <w:t>3.13.3 $schema property</w:t>
        </w:r>
        <w:r w:rsidR="0009127C">
          <w:rPr>
            <w:noProof/>
            <w:webHidden/>
          </w:rPr>
          <w:tab/>
        </w:r>
        <w:r w:rsidR="0009127C">
          <w:rPr>
            <w:noProof/>
            <w:webHidden/>
          </w:rPr>
          <w:fldChar w:fldCharType="begin"/>
        </w:r>
        <w:r w:rsidR="0009127C">
          <w:rPr>
            <w:noProof/>
            <w:webHidden/>
          </w:rPr>
          <w:instrText xml:space="preserve"> PAGEREF _Toc8366993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r>
          <w:rPr>
            <w:noProof/>
          </w:rPr>
          <w:fldChar w:fldCharType="end"/>
        </w:r>
      </w:ins>
    </w:p>
    <w:p w14:paraId="0F7660FF" w14:textId="74F52D7A" w:rsidR="0009127C" w:rsidRDefault="005C469B">
      <w:pPr>
        <w:pStyle w:val="TOC3"/>
        <w:tabs>
          <w:tab w:val="right" w:leader="dot" w:pos="9350"/>
        </w:tabs>
        <w:rPr>
          <w:ins w:id="962" w:author="Laurence Golding" w:date="2019-05-11T06:51:00Z"/>
          <w:rFonts w:asciiTheme="minorHAnsi" w:eastAsiaTheme="minorEastAsia" w:hAnsiTheme="minorHAnsi" w:cstheme="minorBidi"/>
          <w:noProof/>
          <w:sz w:val="22"/>
          <w:szCs w:val="22"/>
        </w:rPr>
      </w:pPr>
      <w:ins w:id="963" w:author="Laurence Golding" w:date="2019-05-11T06:51:00Z">
        <w:r>
          <w:fldChar w:fldCharType="begin"/>
        </w:r>
        <w:r>
          <w:instrText xml:space="preserve"> HYPERLINK \l "_Toc8366994" </w:instrText>
        </w:r>
        <w:r>
          <w:fldChar w:fldCharType="separate"/>
        </w:r>
        <w:r w:rsidR="0009127C" w:rsidRPr="006D36A2">
          <w:rPr>
            <w:rStyle w:val="Hyperlink"/>
            <w:noProof/>
          </w:rPr>
          <w:t>3.13.4 runs property</w:t>
        </w:r>
        <w:r w:rsidR="0009127C">
          <w:rPr>
            <w:noProof/>
            <w:webHidden/>
          </w:rPr>
          <w:tab/>
        </w:r>
        <w:r w:rsidR="0009127C">
          <w:rPr>
            <w:noProof/>
            <w:webHidden/>
          </w:rPr>
          <w:fldChar w:fldCharType="begin"/>
        </w:r>
        <w:r w:rsidR="0009127C">
          <w:rPr>
            <w:noProof/>
            <w:webHidden/>
          </w:rPr>
          <w:instrText xml:space="preserve"> PAGEREF _Toc8366994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r>
          <w:rPr>
            <w:noProof/>
          </w:rPr>
          <w:fldChar w:fldCharType="end"/>
        </w:r>
      </w:ins>
    </w:p>
    <w:p w14:paraId="4B73D01B" w14:textId="51DF9382" w:rsidR="0009127C" w:rsidRDefault="005C469B">
      <w:pPr>
        <w:pStyle w:val="TOC3"/>
        <w:tabs>
          <w:tab w:val="right" w:leader="dot" w:pos="9350"/>
        </w:tabs>
        <w:rPr>
          <w:ins w:id="964" w:author="Laurence Golding" w:date="2019-05-11T06:51:00Z"/>
          <w:rFonts w:asciiTheme="minorHAnsi" w:eastAsiaTheme="minorEastAsia" w:hAnsiTheme="minorHAnsi" w:cstheme="minorBidi"/>
          <w:noProof/>
          <w:sz w:val="22"/>
          <w:szCs w:val="22"/>
        </w:rPr>
      </w:pPr>
      <w:ins w:id="965" w:author="Laurence Golding" w:date="2019-05-11T06:51:00Z">
        <w:r>
          <w:fldChar w:fldCharType="begin"/>
        </w:r>
        <w:r>
          <w:instrText xml:space="preserve"> HYPERLINK \l "_T</w:instrText>
        </w:r>
        <w:r>
          <w:instrText xml:space="preserve">oc8366995" </w:instrText>
        </w:r>
        <w:r>
          <w:fldChar w:fldCharType="separate"/>
        </w:r>
        <w:r w:rsidR="0009127C" w:rsidRPr="006D36A2">
          <w:rPr>
            <w:rStyle w:val="Hyperlink"/>
            <w:noProof/>
          </w:rPr>
          <w:t>3.13.5 inlineExternalProperties property</w:t>
        </w:r>
        <w:r w:rsidR="0009127C">
          <w:rPr>
            <w:noProof/>
            <w:webHidden/>
          </w:rPr>
          <w:tab/>
        </w:r>
        <w:r w:rsidR="0009127C">
          <w:rPr>
            <w:noProof/>
            <w:webHidden/>
          </w:rPr>
          <w:fldChar w:fldCharType="begin"/>
        </w:r>
        <w:r w:rsidR="0009127C">
          <w:rPr>
            <w:noProof/>
            <w:webHidden/>
          </w:rPr>
          <w:instrText xml:space="preserve"> PAGEREF _Toc8366995 \h </w:instrText>
        </w:r>
        <w:r w:rsidR="0009127C">
          <w:rPr>
            <w:noProof/>
            <w:webHidden/>
          </w:rPr>
        </w:r>
        <w:r w:rsidR="0009127C">
          <w:rPr>
            <w:noProof/>
            <w:webHidden/>
          </w:rPr>
          <w:fldChar w:fldCharType="separate"/>
        </w:r>
        <w:r w:rsidR="0009127C">
          <w:rPr>
            <w:noProof/>
            <w:webHidden/>
          </w:rPr>
          <w:t>47</w:t>
        </w:r>
        <w:r w:rsidR="0009127C">
          <w:rPr>
            <w:noProof/>
            <w:webHidden/>
          </w:rPr>
          <w:fldChar w:fldCharType="end"/>
        </w:r>
        <w:r>
          <w:rPr>
            <w:noProof/>
          </w:rPr>
          <w:fldChar w:fldCharType="end"/>
        </w:r>
      </w:ins>
    </w:p>
    <w:p w14:paraId="350381DD" w14:textId="62D0356F" w:rsidR="0009127C" w:rsidRDefault="005C469B">
      <w:pPr>
        <w:pStyle w:val="TOC2"/>
        <w:tabs>
          <w:tab w:val="right" w:leader="dot" w:pos="9350"/>
        </w:tabs>
        <w:rPr>
          <w:ins w:id="966" w:author="Laurence Golding" w:date="2019-05-11T06:51:00Z"/>
          <w:rFonts w:asciiTheme="minorHAnsi" w:eastAsiaTheme="minorEastAsia" w:hAnsiTheme="minorHAnsi" w:cstheme="minorBidi"/>
          <w:noProof/>
          <w:sz w:val="22"/>
          <w:szCs w:val="22"/>
        </w:rPr>
      </w:pPr>
      <w:ins w:id="967" w:author="Laurence Golding" w:date="2019-05-11T06:51:00Z">
        <w:r>
          <w:fldChar w:fldCharType="begin"/>
        </w:r>
        <w:r>
          <w:instrText xml:space="preserve"> HYPERLINK \l "_Toc8366996" </w:instrText>
        </w:r>
        <w:r>
          <w:fldChar w:fldCharType="separate"/>
        </w:r>
        <w:r w:rsidR="0009127C" w:rsidRPr="006D36A2">
          <w:rPr>
            <w:rStyle w:val="Hyperlink"/>
            <w:noProof/>
          </w:rPr>
          <w:t>3.14 run object</w:t>
        </w:r>
        <w:r w:rsidR="0009127C">
          <w:rPr>
            <w:noProof/>
            <w:webHidden/>
          </w:rPr>
          <w:tab/>
        </w:r>
        <w:r w:rsidR="0009127C">
          <w:rPr>
            <w:noProof/>
            <w:webHidden/>
          </w:rPr>
          <w:fldChar w:fldCharType="begin"/>
        </w:r>
        <w:r w:rsidR="0009127C">
          <w:rPr>
            <w:noProof/>
            <w:webHidden/>
          </w:rPr>
          <w:instrText xml:space="preserve"> PAGEREF _Toc8366996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r>
          <w:rPr>
            <w:noProof/>
          </w:rPr>
          <w:fldChar w:fldCharType="end"/>
        </w:r>
      </w:ins>
    </w:p>
    <w:p w14:paraId="6299BDE5" w14:textId="113E2BD3" w:rsidR="0009127C" w:rsidRDefault="005C469B">
      <w:pPr>
        <w:pStyle w:val="TOC3"/>
        <w:tabs>
          <w:tab w:val="right" w:leader="dot" w:pos="9350"/>
        </w:tabs>
        <w:rPr>
          <w:ins w:id="968" w:author="Laurence Golding" w:date="2019-05-11T06:51:00Z"/>
          <w:rFonts w:asciiTheme="minorHAnsi" w:eastAsiaTheme="minorEastAsia" w:hAnsiTheme="minorHAnsi" w:cstheme="minorBidi"/>
          <w:noProof/>
          <w:sz w:val="22"/>
          <w:szCs w:val="22"/>
        </w:rPr>
      </w:pPr>
      <w:ins w:id="969" w:author="Laurence Golding" w:date="2019-05-11T06:51:00Z">
        <w:r>
          <w:fldChar w:fldCharType="begin"/>
        </w:r>
        <w:r>
          <w:instrText xml:space="preserve"> HYPERLINK \l "_Toc8366997" </w:instrText>
        </w:r>
        <w:r>
          <w:fldChar w:fldCharType="separate"/>
        </w:r>
        <w:r w:rsidR="0009127C" w:rsidRPr="006D36A2">
          <w:rPr>
            <w:rStyle w:val="Hyperlink"/>
            <w:noProof/>
          </w:rPr>
          <w:t>3.14.1 General</w:t>
        </w:r>
        <w:r w:rsidR="0009127C">
          <w:rPr>
            <w:noProof/>
            <w:webHidden/>
          </w:rPr>
          <w:tab/>
        </w:r>
        <w:r w:rsidR="0009127C">
          <w:rPr>
            <w:noProof/>
            <w:webHidden/>
          </w:rPr>
          <w:fldChar w:fldCharType="begin"/>
        </w:r>
        <w:r w:rsidR="0009127C">
          <w:rPr>
            <w:noProof/>
            <w:webHidden/>
          </w:rPr>
          <w:instrText xml:space="preserve"> PAGEREF _Toc8366997 \h </w:instrText>
        </w:r>
        <w:r w:rsidR="0009127C">
          <w:rPr>
            <w:noProof/>
            <w:webHidden/>
          </w:rPr>
        </w:r>
        <w:r w:rsidR="0009127C">
          <w:rPr>
            <w:noProof/>
            <w:webHidden/>
          </w:rPr>
          <w:fldChar w:fldCharType="separate"/>
        </w:r>
        <w:r w:rsidR="0009127C">
          <w:rPr>
            <w:noProof/>
            <w:webHidden/>
          </w:rPr>
          <w:t>48</w:t>
        </w:r>
        <w:r w:rsidR="0009127C">
          <w:rPr>
            <w:noProof/>
            <w:webHidden/>
          </w:rPr>
          <w:fldChar w:fldCharType="end"/>
        </w:r>
        <w:r>
          <w:rPr>
            <w:noProof/>
          </w:rPr>
          <w:fldChar w:fldCharType="end"/>
        </w:r>
      </w:ins>
    </w:p>
    <w:p w14:paraId="3F16E663" w14:textId="16171CA3" w:rsidR="0009127C" w:rsidRDefault="005C469B">
      <w:pPr>
        <w:pStyle w:val="TOC3"/>
        <w:tabs>
          <w:tab w:val="right" w:leader="dot" w:pos="9350"/>
        </w:tabs>
        <w:rPr>
          <w:ins w:id="970" w:author="Laurence Golding" w:date="2019-05-11T06:51:00Z"/>
          <w:rFonts w:asciiTheme="minorHAnsi" w:eastAsiaTheme="minorEastAsia" w:hAnsiTheme="minorHAnsi" w:cstheme="minorBidi"/>
          <w:noProof/>
          <w:sz w:val="22"/>
          <w:szCs w:val="22"/>
        </w:rPr>
      </w:pPr>
      <w:ins w:id="971" w:author="Laurence Golding" w:date="2019-05-11T06:51:00Z">
        <w:r>
          <w:fldChar w:fldCharType="begin"/>
        </w:r>
        <w:r>
          <w:instrText xml:space="preserve"> HYPERLINK \l "_Toc8366998" </w:instrText>
        </w:r>
        <w:r>
          <w:fldChar w:fldCharType="separate"/>
        </w:r>
        <w:r w:rsidR="0009127C" w:rsidRPr="006D36A2">
          <w:rPr>
            <w:rStyle w:val="Hyperlink"/>
            <w:noProof/>
          </w:rPr>
          <w:t>3.14.2 externalPropertyFileReferences property</w:t>
        </w:r>
        <w:r w:rsidR="0009127C">
          <w:rPr>
            <w:noProof/>
            <w:webHidden/>
          </w:rPr>
          <w:tab/>
        </w:r>
        <w:r w:rsidR="0009127C">
          <w:rPr>
            <w:noProof/>
            <w:webHidden/>
          </w:rPr>
          <w:fldChar w:fldCharType="begin"/>
        </w:r>
        <w:r w:rsidR="0009127C">
          <w:rPr>
            <w:noProof/>
            <w:webHidden/>
          </w:rPr>
          <w:instrText xml:space="preserve"> PAGEREF _Toc8366998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r>
          <w:rPr>
            <w:noProof/>
          </w:rPr>
          <w:fldChar w:fldCharType="end"/>
        </w:r>
      </w:ins>
    </w:p>
    <w:p w14:paraId="6C9148E4" w14:textId="1E20C1CD" w:rsidR="0009127C" w:rsidRDefault="005C469B">
      <w:pPr>
        <w:pStyle w:val="TOC3"/>
        <w:tabs>
          <w:tab w:val="right" w:leader="dot" w:pos="9350"/>
        </w:tabs>
        <w:rPr>
          <w:ins w:id="972" w:author="Laurence Golding" w:date="2019-05-11T06:51:00Z"/>
          <w:rFonts w:asciiTheme="minorHAnsi" w:eastAsiaTheme="minorEastAsia" w:hAnsiTheme="minorHAnsi" w:cstheme="minorBidi"/>
          <w:noProof/>
          <w:sz w:val="22"/>
          <w:szCs w:val="22"/>
        </w:rPr>
      </w:pPr>
      <w:ins w:id="973" w:author="Laurence Golding" w:date="2019-05-11T06:51:00Z">
        <w:r>
          <w:fldChar w:fldCharType="begin"/>
        </w:r>
        <w:r>
          <w:instrText xml:space="preserve"> HYPERLINK \l "_Toc8366999" </w:instrText>
        </w:r>
        <w:r>
          <w:fldChar w:fldCharType="separate"/>
        </w:r>
        <w:r w:rsidR="0009127C" w:rsidRPr="006D36A2">
          <w:rPr>
            <w:rStyle w:val="Hyperlink"/>
            <w:noProof/>
          </w:rPr>
          <w:t>3.14.3 automationDetails property</w:t>
        </w:r>
        <w:r w:rsidR="0009127C">
          <w:rPr>
            <w:noProof/>
            <w:webHidden/>
          </w:rPr>
          <w:tab/>
        </w:r>
        <w:r w:rsidR="0009127C">
          <w:rPr>
            <w:noProof/>
            <w:webHidden/>
          </w:rPr>
          <w:fldChar w:fldCharType="begin"/>
        </w:r>
        <w:r w:rsidR="0009127C">
          <w:rPr>
            <w:noProof/>
            <w:webHidden/>
          </w:rPr>
          <w:instrText xml:space="preserve"> PAGEREF _Toc8366999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r>
          <w:rPr>
            <w:noProof/>
          </w:rPr>
          <w:fldChar w:fldCharType="end"/>
        </w:r>
      </w:ins>
    </w:p>
    <w:p w14:paraId="1CA6465F" w14:textId="1DB664F2" w:rsidR="0009127C" w:rsidRDefault="005C469B">
      <w:pPr>
        <w:pStyle w:val="TOC3"/>
        <w:tabs>
          <w:tab w:val="right" w:leader="dot" w:pos="9350"/>
        </w:tabs>
        <w:rPr>
          <w:ins w:id="974" w:author="Laurence Golding" w:date="2019-05-11T06:51:00Z"/>
          <w:rFonts w:asciiTheme="minorHAnsi" w:eastAsiaTheme="minorEastAsia" w:hAnsiTheme="minorHAnsi" w:cstheme="minorBidi"/>
          <w:noProof/>
          <w:sz w:val="22"/>
          <w:szCs w:val="22"/>
        </w:rPr>
      </w:pPr>
      <w:ins w:id="975" w:author="Laurence Golding" w:date="2019-05-11T06:51:00Z">
        <w:r>
          <w:fldChar w:fldCharType="begin"/>
        </w:r>
        <w:r>
          <w:instrText xml:space="preserve"> HYPERLINK \l "_Toc8367000" </w:instrText>
        </w:r>
        <w:r>
          <w:fldChar w:fldCharType="separate"/>
        </w:r>
        <w:r w:rsidR="0009127C" w:rsidRPr="006D36A2">
          <w:rPr>
            <w:rStyle w:val="Hyperlink"/>
            <w:noProof/>
          </w:rPr>
          <w:t>3.14.4 runAggregates property</w:t>
        </w:r>
        <w:r w:rsidR="0009127C">
          <w:rPr>
            <w:noProof/>
            <w:webHidden/>
          </w:rPr>
          <w:tab/>
        </w:r>
        <w:r w:rsidR="0009127C">
          <w:rPr>
            <w:noProof/>
            <w:webHidden/>
          </w:rPr>
          <w:fldChar w:fldCharType="begin"/>
        </w:r>
        <w:r w:rsidR="0009127C">
          <w:rPr>
            <w:noProof/>
            <w:webHidden/>
          </w:rPr>
          <w:instrText xml:space="preserve"> PAGEREF _Toc8367000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r>
          <w:rPr>
            <w:noProof/>
          </w:rPr>
          <w:fldChar w:fldCharType="end"/>
        </w:r>
      </w:ins>
    </w:p>
    <w:p w14:paraId="31E66196" w14:textId="07E703CB" w:rsidR="0009127C" w:rsidRDefault="005C469B">
      <w:pPr>
        <w:pStyle w:val="TOC3"/>
        <w:tabs>
          <w:tab w:val="right" w:leader="dot" w:pos="9350"/>
        </w:tabs>
        <w:rPr>
          <w:ins w:id="976" w:author="Laurence Golding" w:date="2019-05-11T06:51:00Z"/>
          <w:rFonts w:asciiTheme="minorHAnsi" w:eastAsiaTheme="minorEastAsia" w:hAnsiTheme="minorHAnsi" w:cstheme="minorBidi"/>
          <w:noProof/>
          <w:sz w:val="22"/>
          <w:szCs w:val="22"/>
        </w:rPr>
      </w:pPr>
      <w:ins w:id="977" w:author="Laurence Golding" w:date="2019-05-11T06:51:00Z">
        <w:r>
          <w:fldChar w:fldCharType="begin"/>
        </w:r>
        <w:r>
          <w:instrText xml:space="preserve"> HYPERLINK \l "_Toc8367001" </w:instrText>
        </w:r>
        <w:r>
          <w:fldChar w:fldCharType="separate"/>
        </w:r>
        <w:r w:rsidR="0009127C" w:rsidRPr="006D36A2">
          <w:rPr>
            <w:rStyle w:val="Hyperlink"/>
            <w:noProof/>
          </w:rPr>
          <w:t>3.14.5 baselineGuid property</w:t>
        </w:r>
        <w:r w:rsidR="0009127C">
          <w:rPr>
            <w:noProof/>
            <w:webHidden/>
          </w:rPr>
          <w:tab/>
        </w:r>
        <w:r w:rsidR="0009127C">
          <w:rPr>
            <w:noProof/>
            <w:webHidden/>
          </w:rPr>
          <w:fldChar w:fldCharType="begin"/>
        </w:r>
        <w:r w:rsidR="0009127C">
          <w:rPr>
            <w:noProof/>
            <w:webHidden/>
          </w:rPr>
          <w:instrText xml:space="preserve"> PAGEREF _Toc8367001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r>
          <w:rPr>
            <w:noProof/>
          </w:rPr>
          <w:fldChar w:fldCharType="end"/>
        </w:r>
      </w:ins>
    </w:p>
    <w:p w14:paraId="6E3A7E5F" w14:textId="5B663D6E" w:rsidR="0009127C" w:rsidRDefault="005C469B">
      <w:pPr>
        <w:pStyle w:val="TOC3"/>
        <w:tabs>
          <w:tab w:val="right" w:leader="dot" w:pos="9350"/>
        </w:tabs>
        <w:rPr>
          <w:ins w:id="978" w:author="Laurence Golding" w:date="2019-05-11T06:51:00Z"/>
          <w:rFonts w:asciiTheme="minorHAnsi" w:eastAsiaTheme="minorEastAsia" w:hAnsiTheme="minorHAnsi" w:cstheme="minorBidi"/>
          <w:noProof/>
          <w:sz w:val="22"/>
          <w:szCs w:val="22"/>
        </w:rPr>
      </w:pPr>
      <w:ins w:id="979" w:author="Laurence Golding" w:date="2019-05-11T06:51:00Z">
        <w:r>
          <w:fldChar w:fldCharType="begin"/>
        </w:r>
        <w:r>
          <w:instrText xml:space="preserve"> HYPERLINK \l "_Toc8367002" </w:instrText>
        </w:r>
        <w:r>
          <w:fldChar w:fldCharType="separate"/>
        </w:r>
        <w:r w:rsidR="0009127C" w:rsidRPr="006D36A2">
          <w:rPr>
            <w:rStyle w:val="Hyperlink"/>
            <w:noProof/>
          </w:rPr>
          <w:t>3.14.6 tool property</w:t>
        </w:r>
        <w:r w:rsidR="0009127C">
          <w:rPr>
            <w:noProof/>
            <w:webHidden/>
          </w:rPr>
          <w:tab/>
        </w:r>
        <w:r w:rsidR="0009127C">
          <w:rPr>
            <w:noProof/>
            <w:webHidden/>
          </w:rPr>
          <w:fldChar w:fldCharType="begin"/>
        </w:r>
        <w:r w:rsidR="0009127C">
          <w:rPr>
            <w:noProof/>
            <w:webHidden/>
          </w:rPr>
          <w:instrText xml:space="preserve"> PAGEREF _Toc8367002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r>
          <w:rPr>
            <w:noProof/>
          </w:rPr>
          <w:fldChar w:fldCharType="end"/>
        </w:r>
      </w:ins>
    </w:p>
    <w:p w14:paraId="550EFC45" w14:textId="3F785C43" w:rsidR="0009127C" w:rsidRDefault="005C469B">
      <w:pPr>
        <w:pStyle w:val="TOC3"/>
        <w:tabs>
          <w:tab w:val="right" w:leader="dot" w:pos="9350"/>
        </w:tabs>
        <w:rPr>
          <w:ins w:id="980" w:author="Laurence Golding" w:date="2019-05-11T06:51:00Z"/>
          <w:rFonts w:asciiTheme="minorHAnsi" w:eastAsiaTheme="minorEastAsia" w:hAnsiTheme="minorHAnsi" w:cstheme="minorBidi"/>
          <w:noProof/>
          <w:sz w:val="22"/>
          <w:szCs w:val="22"/>
        </w:rPr>
      </w:pPr>
      <w:ins w:id="981" w:author="Laurence Golding" w:date="2019-05-11T06:51:00Z">
        <w:r>
          <w:fldChar w:fldCharType="begin"/>
        </w:r>
        <w:r>
          <w:instrText xml:space="preserve"> HYPERLINK \l "_Toc8367003" </w:instrText>
        </w:r>
        <w:r>
          <w:fldChar w:fldCharType="separate"/>
        </w:r>
        <w:r w:rsidR="0009127C" w:rsidRPr="006D36A2">
          <w:rPr>
            <w:rStyle w:val="Hyperlink"/>
            <w:noProof/>
          </w:rPr>
          <w:t>3.14.7 language</w:t>
        </w:r>
        <w:r w:rsidR="0009127C">
          <w:rPr>
            <w:noProof/>
            <w:webHidden/>
          </w:rPr>
          <w:tab/>
        </w:r>
        <w:r w:rsidR="0009127C">
          <w:rPr>
            <w:noProof/>
            <w:webHidden/>
          </w:rPr>
          <w:fldChar w:fldCharType="begin"/>
        </w:r>
        <w:r w:rsidR="0009127C">
          <w:rPr>
            <w:noProof/>
            <w:webHidden/>
          </w:rPr>
          <w:instrText xml:space="preserve"> PAGEREF _Toc8367003 \h </w:instrText>
        </w:r>
        <w:r w:rsidR="0009127C">
          <w:rPr>
            <w:noProof/>
            <w:webHidden/>
          </w:rPr>
        </w:r>
        <w:r w:rsidR="0009127C">
          <w:rPr>
            <w:noProof/>
            <w:webHidden/>
          </w:rPr>
          <w:fldChar w:fldCharType="separate"/>
        </w:r>
        <w:r w:rsidR="0009127C">
          <w:rPr>
            <w:noProof/>
            <w:webHidden/>
          </w:rPr>
          <w:t>49</w:t>
        </w:r>
        <w:r w:rsidR="0009127C">
          <w:rPr>
            <w:noProof/>
            <w:webHidden/>
          </w:rPr>
          <w:fldChar w:fldCharType="end"/>
        </w:r>
        <w:r>
          <w:rPr>
            <w:noProof/>
          </w:rPr>
          <w:fldChar w:fldCharType="end"/>
        </w:r>
      </w:ins>
    </w:p>
    <w:p w14:paraId="3AF0C35A" w14:textId="694C0981" w:rsidR="0009127C" w:rsidRDefault="005C469B">
      <w:pPr>
        <w:pStyle w:val="TOC3"/>
        <w:tabs>
          <w:tab w:val="right" w:leader="dot" w:pos="9350"/>
        </w:tabs>
        <w:rPr>
          <w:ins w:id="982" w:author="Laurence Golding" w:date="2019-05-11T06:51:00Z"/>
          <w:rFonts w:asciiTheme="minorHAnsi" w:eastAsiaTheme="minorEastAsia" w:hAnsiTheme="minorHAnsi" w:cstheme="minorBidi"/>
          <w:noProof/>
          <w:sz w:val="22"/>
          <w:szCs w:val="22"/>
        </w:rPr>
      </w:pPr>
      <w:ins w:id="983" w:author="Laurence Golding" w:date="2019-05-11T06:51:00Z">
        <w:r>
          <w:fldChar w:fldCharType="begin"/>
        </w:r>
        <w:r>
          <w:instrText xml:space="preserve"> HYPERLINK \l "_Toc8367004" </w:instrText>
        </w:r>
        <w:r>
          <w:fldChar w:fldCharType="separate"/>
        </w:r>
        <w:r w:rsidR="0009127C" w:rsidRPr="006D36A2">
          <w:rPr>
            <w:rStyle w:val="Hyperlink"/>
            <w:noProof/>
          </w:rPr>
          <w:t>3.14.8 taxonomies property</w:t>
        </w:r>
        <w:r w:rsidR="0009127C">
          <w:rPr>
            <w:noProof/>
            <w:webHidden/>
          </w:rPr>
          <w:tab/>
        </w:r>
        <w:r w:rsidR="0009127C">
          <w:rPr>
            <w:noProof/>
            <w:webHidden/>
          </w:rPr>
          <w:fldChar w:fldCharType="begin"/>
        </w:r>
        <w:r w:rsidR="0009127C">
          <w:rPr>
            <w:noProof/>
            <w:webHidden/>
          </w:rPr>
          <w:instrText xml:space="preserve"> PAGEREF _Toc8367004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r>
          <w:rPr>
            <w:noProof/>
          </w:rPr>
          <w:fldChar w:fldCharType="end"/>
        </w:r>
      </w:ins>
    </w:p>
    <w:p w14:paraId="418316D5" w14:textId="7DAE69BA" w:rsidR="0009127C" w:rsidRDefault="005C469B">
      <w:pPr>
        <w:pStyle w:val="TOC3"/>
        <w:tabs>
          <w:tab w:val="right" w:leader="dot" w:pos="9350"/>
        </w:tabs>
        <w:rPr>
          <w:ins w:id="984" w:author="Laurence Golding" w:date="2019-05-11T06:51:00Z"/>
          <w:rFonts w:asciiTheme="minorHAnsi" w:eastAsiaTheme="minorEastAsia" w:hAnsiTheme="minorHAnsi" w:cstheme="minorBidi"/>
          <w:noProof/>
          <w:sz w:val="22"/>
          <w:szCs w:val="22"/>
        </w:rPr>
      </w:pPr>
      <w:ins w:id="985" w:author="Laurence Golding" w:date="2019-05-11T06:51:00Z">
        <w:r>
          <w:fldChar w:fldCharType="begin"/>
        </w:r>
        <w:r>
          <w:instrText xml:space="preserve"> HYPERLINK \l "_Toc8367005" </w:instrText>
        </w:r>
        <w:r>
          <w:fldChar w:fldCharType="separate"/>
        </w:r>
        <w:r w:rsidR="0009127C" w:rsidRPr="006D36A2">
          <w:rPr>
            <w:rStyle w:val="Hyperlink"/>
            <w:noProof/>
          </w:rPr>
          <w:t>3.14.9 translations property</w:t>
        </w:r>
        <w:r w:rsidR="0009127C">
          <w:rPr>
            <w:noProof/>
            <w:webHidden/>
          </w:rPr>
          <w:tab/>
        </w:r>
        <w:r w:rsidR="0009127C">
          <w:rPr>
            <w:noProof/>
            <w:webHidden/>
          </w:rPr>
          <w:fldChar w:fldCharType="begin"/>
        </w:r>
        <w:r w:rsidR="0009127C">
          <w:rPr>
            <w:noProof/>
            <w:webHidden/>
          </w:rPr>
          <w:instrText xml:space="preserve"> PAGEREF _Toc8367005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r>
          <w:rPr>
            <w:noProof/>
          </w:rPr>
          <w:fldChar w:fldCharType="end"/>
        </w:r>
      </w:ins>
    </w:p>
    <w:p w14:paraId="5D0FB9A0" w14:textId="3A652711" w:rsidR="0009127C" w:rsidRDefault="005C469B">
      <w:pPr>
        <w:pStyle w:val="TOC3"/>
        <w:tabs>
          <w:tab w:val="right" w:leader="dot" w:pos="9350"/>
        </w:tabs>
        <w:rPr>
          <w:ins w:id="986" w:author="Laurence Golding" w:date="2019-05-11T06:51:00Z"/>
          <w:rFonts w:asciiTheme="minorHAnsi" w:eastAsiaTheme="minorEastAsia" w:hAnsiTheme="minorHAnsi" w:cstheme="minorBidi"/>
          <w:noProof/>
          <w:sz w:val="22"/>
          <w:szCs w:val="22"/>
        </w:rPr>
      </w:pPr>
      <w:ins w:id="987" w:author="Laurence Golding" w:date="2019-05-11T06:51:00Z">
        <w:r>
          <w:fldChar w:fldCharType="begin"/>
        </w:r>
        <w:r>
          <w:instrText xml:space="preserve"> HYPERLINK \l "_Toc8367006" </w:instrText>
        </w:r>
        <w:r>
          <w:fldChar w:fldCharType="separate"/>
        </w:r>
        <w:r w:rsidR="0009127C" w:rsidRPr="006D36A2">
          <w:rPr>
            <w:rStyle w:val="Hyperlink"/>
            <w:noProof/>
          </w:rPr>
          <w:t>3.14.10 policies property</w:t>
        </w:r>
        <w:r w:rsidR="0009127C">
          <w:rPr>
            <w:noProof/>
            <w:webHidden/>
          </w:rPr>
          <w:tab/>
        </w:r>
        <w:r w:rsidR="0009127C">
          <w:rPr>
            <w:noProof/>
            <w:webHidden/>
          </w:rPr>
          <w:fldChar w:fldCharType="begin"/>
        </w:r>
        <w:r w:rsidR="0009127C">
          <w:rPr>
            <w:noProof/>
            <w:webHidden/>
          </w:rPr>
          <w:instrText xml:space="preserve"> PAGEREF _Toc8367006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r>
          <w:rPr>
            <w:noProof/>
          </w:rPr>
          <w:fldChar w:fldCharType="end"/>
        </w:r>
      </w:ins>
    </w:p>
    <w:p w14:paraId="3F511D92" w14:textId="41531D1F" w:rsidR="0009127C" w:rsidRDefault="005C469B">
      <w:pPr>
        <w:pStyle w:val="TOC3"/>
        <w:tabs>
          <w:tab w:val="right" w:leader="dot" w:pos="9350"/>
        </w:tabs>
        <w:rPr>
          <w:ins w:id="988" w:author="Laurence Golding" w:date="2019-05-11T06:51:00Z"/>
          <w:rFonts w:asciiTheme="minorHAnsi" w:eastAsiaTheme="minorEastAsia" w:hAnsiTheme="minorHAnsi" w:cstheme="minorBidi"/>
          <w:noProof/>
          <w:sz w:val="22"/>
          <w:szCs w:val="22"/>
        </w:rPr>
      </w:pPr>
      <w:ins w:id="989" w:author="Laurence Golding" w:date="2019-05-11T06:51:00Z">
        <w:r>
          <w:fldChar w:fldCharType="begin"/>
        </w:r>
        <w:r>
          <w:instrText xml:space="preserve"> HYPERLINK \l "_Toc8367007" </w:instrText>
        </w:r>
        <w:r>
          <w:fldChar w:fldCharType="separate"/>
        </w:r>
        <w:r w:rsidR="0009127C" w:rsidRPr="006D36A2">
          <w:rPr>
            <w:rStyle w:val="Hyperlink"/>
            <w:noProof/>
          </w:rPr>
          <w:t>3.14.11 invocations property</w:t>
        </w:r>
        <w:r w:rsidR="0009127C">
          <w:rPr>
            <w:noProof/>
            <w:webHidden/>
          </w:rPr>
          <w:tab/>
        </w:r>
        <w:r w:rsidR="0009127C">
          <w:rPr>
            <w:noProof/>
            <w:webHidden/>
          </w:rPr>
          <w:fldChar w:fldCharType="begin"/>
        </w:r>
        <w:r w:rsidR="0009127C">
          <w:rPr>
            <w:noProof/>
            <w:webHidden/>
          </w:rPr>
          <w:instrText xml:space="preserve"> PAGEREF _Toc8367007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r>
          <w:rPr>
            <w:noProof/>
          </w:rPr>
          <w:fldChar w:fldCharType="end"/>
        </w:r>
      </w:ins>
    </w:p>
    <w:p w14:paraId="25E839D7" w14:textId="48EB106A" w:rsidR="0009127C" w:rsidRDefault="005C469B">
      <w:pPr>
        <w:pStyle w:val="TOC3"/>
        <w:tabs>
          <w:tab w:val="right" w:leader="dot" w:pos="9350"/>
        </w:tabs>
        <w:rPr>
          <w:ins w:id="990" w:author="Laurence Golding" w:date="2019-05-11T06:51:00Z"/>
          <w:rFonts w:asciiTheme="minorHAnsi" w:eastAsiaTheme="minorEastAsia" w:hAnsiTheme="minorHAnsi" w:cstheme="minorBidi"/>
          <w:noProof/>
          <w:sz w:val="22"/>
          <w:szCs w:val="22"/>
        </w:rPr>
      </w:pPr>
      <w:ins w:id="991" w:author="Laurence Golding" w:date="2019-05-11T06:51:00Z">
        <w:r>
          <w:fldChar w:fldCharType="begin"/>
        </w:r>
        <w:r>
          <w:instrText xml:space="preserve"> HYPERLINK \l "_Toc8367008" </w:instrText>
        </w:r>
        <w:r>
          <w:fldChar w:fldCharType="separate"/>
        </w:r>
        <w:r w:rsidR="0009127C" w:rsidRPr="006D36A2">
          <w:rPr>
            <w:rStyle w:val="Hyperlink"/>
            <w:noProof/>
          </w:rPr>
          <w:t>3.14.12 conversion property</w:t>
        </w:r>
        <w:r w:rsidR="0009127C">
          <w:rPr>
            <w:noProof/>
            <w:webHidden/>
          </w:rPr>
          <w:tab/>
        </w:r>
        <w:r w:rsidR="0009127C">
          <w:rPr>
            <w:noProof/>
            <w:webHidden/>
          </w:rPr>
          <w:fldChar w:fldCharType="begin"/>
        </w:r>
        <w:r w:rsidR="0009127C">
          <w:rPr>
            <w:noProof/>
            <w:webHidden/>
          </w:rPr>
          <w:instrText xml:space="preserve"> PAGEREF _Toc8367008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r>
          <w:rPr>
            <w:noProof/>
          </w:rPr>
          <w:fldChar w:fldCharType="end"/>
        </w:r>
      </w:ins>
    </w:p>
    <w:p w14:paraId="58FFB1BD" w14:textId="38FFE03E" w:rsidR="0009127C" w:rsidRDefault="005C469B">
      <w:pPr>
        <w:pStyle w:val="TOC3"/>
        <w:tabs>
          <w:tab w:val="right" w:leader="dot" w:pos="9350"/>
        </w:tabs>
        <w:rPr>
          <w:ins w:id="992" w:author="Laurence Golding" w:date="2019-05-11T06:51:00Z"/>
          <w:rFonts w:asciiTheme="minorHAnsi" w:eastAsiaTheme="minorEastAsia" w:hAnsiTheme="minorHAnsi" w:cstheme="minorBidi"/>
          <w:noProof/>
          <w:sz w:val="22"/>
          <w:szCs w:val="22"/>
        </w:rPr>
      </w:pPr>
      <w:ins w:id="993" w:author="Laurence Golding" w:date="2019-05-11T06:51:00Z">
        <w:r>
          <w:fldChar w:fldCharType="begin"/>
        </w:r>
        <w:r>
          <w:instrText xml:space="preserve"> HYPERLINK \l "_Toc8367009" </w:instrText>
        </w:r>
        <w:r>
          <w:fldChar w:fldCharType="separate"/>
        </w:r>
        <w:r w:rsidR="0009127C" w:rsidRPr="006D36A2">
          <w:rPr>
            <w:rStyle w:val="Hyperlink"/>
            <w:noProof/>
          </w:rPr>
          <w:t>3.14.13 versionControlProvenance property</w:t>
        </w:r>
        <w:r w:rsidR="0009127C">
          <w:rPr>
            <w:noProof/>
            <w:webHidden/>
          </w:rPr>
          <w:tab/>
        </w:r>
        <w:r w:rsidR="0009127C">
          <w:rPr>
            <w:noProof/>
            <w:webHidden/>
          </w:rPr>
          <w:fldChar w:fldCharType="begin"/>
        </w:r>
        <w:r w:rsidR="0009127C">
          <w:rPr>
            <w:noProof/>
            <w:webHidden/>
          </w:rPr>
          <w:instrText xml:space="preserve"> PAGEREF _Toc8367009 \h </w:instrText>
        </w:r>
        <w:r w:rsidR="0009127C">
          <w:rPr>
            <w:noProof/>
            <w:webHidden/>
          </w:rPr>
        </w:r>
        <w:r w:rsidR="0009127C">
          <w:rPr>
            <w:noProof/>
            <w:webHidden/>
          </w:rPr>
          <w:fldChar w:fldCharType="separate"/>
        </w:r>
        <w:r w:rsidR="0009127C">
          <w:rPr>
            <w:noProof/>
            <w:webHidden/>
          </w:rPr>
          <w:t>50</w:t>
        </w:r>
        <w:r w:rsidR="0009127C">
          <w:rPr>
            <w:noProof/>
            <w:webHidden/>
          </w:rPr>
          <w:fldChar w:fldCharType="end"/>
        </w:r>
        <w:r>
          <w:rPr>
            <w:noProof/>
          </w:rPr>
          <w:fldChar w:fldCharType="end"/>
        </w:r>
      </w:ins>
    </w:p>
    <w:p w14:paraId="6452882F" w14:textId="125CACF7" w:rsidR="0009127C" w:rsidRDefault="005C469B">
      <w:pPr>
        <w:pStyle w:val="TOC3"/>
        <w:tabs>
          <w:tab w:val="right" w:leader="dot" w:pos="9350"/>
        </w:tabs>
        <w:rPr>
          <w:ins w:id="994" w:author="Laurence Golding" w:date="2019-05-11T06:51:00Z"/>
          <w:rFonts w:asciiTheme="minorHAnsi" w:eastAsiaTheme="minorEastAsia" w:hAnsiTheme="minorHAnsi" w:cstheme="minorBidi"/>
          <w:noProof/>
          <w:sz w:val="22"/>
          <w:szCs w:val="22"/>
        </w:rPr>
      </w:pPr>
      <w:ins w:id="995" w:author="Laurence Golding" w:date="2019-05-11T06:51:00Z">
        <w:r>
          <w:fldChar w:fldCharType="begin"/>
        </w:r>
        <w:r>
          <w:instrText xml:space="preserve"> HYPERLINK \l "_Toc8367010" </w:instrText>
        </w:r>
        <w:r>
          <w:fldChar w:fldCharType="separate"/>
        </w:r>
        <w:r w:rsidR="0009127C" w:rsidRPr="006D36A2">
          <w:rPr>
            <w:rStyle w:val="Hyperlink"/>
            <w:noProof/>
          </w:rPr>
          <w:t>3.14.14 originalUriBaseIds property</w:t>
        </w:r>
        <w:r w:rsidR="0009127C">
          <w:rPr>
            <w:noProof/>
            <w:webHidden/>
          </w:rPr>
          <w:tab/>
        </w:r>
        <w:r w:rsidR="0009127C">
          <w:rPr>
            <w:noProof/>
            <w:webHidden/>
          </w:rPr>
          <w:fldChar w:fldCharType="begin"/>
        </w:r>
        <w:r w:rsidR="0009127C">
          <w:rPr>
            <w:noProof/>
            <w:webHidden/>
          </w:rPr>
          <w:instrText xml:space="preserve"> PAGEREF _Toc8367010 \h </w:instrText>
        </w:r>
        <w:r w:rsidR="0009127C">
          <w:rPr>
            <w:noProof/>
            <w:webHidden/>
          </w:rPr>
        </w:r>
        <w:r w:rsidR="0009127C">
          <w:rPr>
            <w:noProof/>
            <w:webHidden/>
          </w:rPr>
          <w:fldChar w:fldCharType="separate"/>
        </w:r>
        <w:r w:rsidR="0009127C">
          <w:rPr>
            <w:noProof/>
            <w:webHidden/>
          </w:rPr>
          <w:t>51</w:t>
        </w:r>
        <w:r w:rsidR="0009127C">
          <w:rPr>
            <w:noProof/>
            <w:webHidden/>
          </w:rPr>
          <w:fldChar w:fldCharType="end"/>
        </w:r>
        <w:r>
          <w:rPr>
            <w:noProof/>
          </w:rPr>
          <w:fldChar w:fldCharType="end"/>
        </w:r>
      </w:ins>
    </w:p>
    <w:p w14:paraId="4D3F5BD3" w14:textId="02C27378" w:rsidR="0009127C" w:rsidRDefault="005C469B">
      <w:pPr>
        <w:pStyle w:val="TOC3"/>
        <w:tabs>
          <w:tab w:val="right" w:leader="dot" w:pos="9350"/>
        </w:tabs>
        <w:rPr>
          <w:ins w:id="996" w:author="Laurence Golding" w:date="2019-05-11T06:51:00Z"/>
          <w:rFonts w:asciiTheme="minorHAnsi" w:eastAsiaTheme="minorEastAsia" w:hAnsiTheme="minorHAnsi" w:cstheme="minorBidi"/>
          <w:noProof/>
          <w:sz w:val="22"/>
          <w:szCs w:val="22"/>
        </w:rPr>
      </w:pPr>
      <w:ins w:id="997" w:author="Laurence Golding" w:date="2019-05-11T06:51:00Z">
        <w:r>
          <w:fldChar w:fldCharType="begin"/>
        </w:r>
        <w:r>
          <w:instrText xml:space="preserve"> HYPERLINK \l "_Toc8367011" </w:instrText>
        </w:r>
        <w:r>
          <w:fldChar w:fldCharType="separate"/>
        </w:r>
        <w:r w:rsidR="0009127C" w:rsidRPr="006D36A2">
          <w:rPr>
            <w:rStyle w:val="Hyperlink"/>
            <w:noProof/>
          </w:rPr>
          <w:t>3.14.15 artifacts property</w:t>
        </w:r>
        <w:r w:rsidR="0009127C">
          <w:rPr>
            <w:noProof/>
            <w:webHidden/>
          </w:rPr>
          <w:tab/>
        </w:r>
        <w:r w:rsidR="0009127C">
          <w:rPr>
            <w:noProof/>
            <w:webHidden/>
          </w:rPr>
          <w:fldChar w:fldCharType="begin"/>
        </w:r>
        <w:r w:rsidR="0009127C">
          <w:rPr>
            <w:noProof/>
            <w:webHidden/>
          </w:rPr>
          <w:instrText xml:space="preserve"> PAGEREF _Toc8367011 \h </w:instrText>
        </w:r>
        <w:r w:rsidR="0009127C">
          <w:rPr>
            <w:noProof/>
            <w:webHidden/>
          </w:rPr>
        </w:r>
        <w:r w:rsidR="0009127C">
          <w:rPr>
            <w:noProof/>
            <w:webHidden/>
          </w:rPr>
          <w:fldChar w:fldCharType="separate"/>
        </w:r>
        <w:r w:rsidR="0009127C">
          <w:rPr>
            <w:noProof/>
            <w:webHidden/>
          </w:rPr>
          <w:t>53</w:t>
        </w:r>
        <w:r w:rsidR="0009127C">
          <w:rPr>
            <w:noProof/>
            <w:webHidden/>
          </w:rPr>
          <w:fldChar w:fldCharType="end"/>
        </w:r>
        <w:r>
          <w:rPr>
            <w:noProof/>
          </w:rPr>
          <w:fldChar w:fldCharType="end"/>
        </w:r>
      </w:ins>
    </w:p>
    <w:p w14:paraId="12B284F2" w14:textId="0AB262F3" w:rsidR="0009127C" w:rsidRDefault="005C469B">
      <w:pPr>
        <w:pStyle w:val="TOC3"/>
        <w:tabs>
          <w:tab w:val="right" w:leader="dot" w:pos="9350"/>
        </w:tabs>
        <w:rPr>
          <w:ins w:id="998" w:author="Laurence Golding" w:date="2019-05-11T06:51:00Z"/>
          <w:rFonts w:asciiTheme="minorHAnsi" w:eastAsiaTheme="minorEastAsia" w:hAnsiTheme="minorHAnsi" w:cstheme="minorBidi"/>
          <w:noProof/>
          <w:sz w:val="22"/>
          <w:szCs w:val="22"/>
        </w:rPr>
      </w:pPr>
      <w:ins w:id="999" w:author="Laurence Golding" w:date="2019-05-11T06:51:00Z">
        <w:r>
          <w:fldChar w:fldCharType="begin"/>
        </w:r>
        <w:r>
          <w:instrText xml:space="preserve"> HYPERLINK \l "_Toc8367012" </w:instrText>
        </w:r>
        <w:r>
          <w:fldChar w:fldCharType="separate"/>
        </w:r>
        <w:r w:rsidR="0009127C" w:rsidRPr="006D36A2">
          <w:rPr>
            <w:rStyle w:val="Hyperlink"/>
            <w:noProof/>
          </w:rPr>
          <w:t>3.14.16 specialLocations property</w:t>
        </w:r>
        <w:r w:rsidR="0009127C">
          <w:rPr>
            <w:noProof/>
            <w:webHidden/>
          </w:rPr>
          <w:tab/>
        </w:r>
        <w:r w:rsidR="0009127C">
          <w:rPr>
            <w:noProof/>
            <w:webHidden/>
          </w:rPr>
          <w:fldChar w:fldCharType="begin"/>
        </w:r>
        <w:r w:rsidR="0009127C">
          <w:rPr>
            <w:noProof/>
            <w:webHidden/>
          </w:rPr>
          <w:instrText xml:space="preserve"> PAGEREF _Toc8367012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r>
          <w:rPr>
            <w:noProof/>
          </w:rPr>
          <w:fldChar w:fldCharType="end"/>
        </w:r>
      </w:ins>
    </w:p>
    <w:p w14:paraId="65A302D7" w14:textId="3E2B8497" w:rsidR="0009127C" w:rsidRDefault="005C469B">
      <w:pPr>
        <w:pStyle w:val="TOC3"/>
        <w:tabs>
          <w:tab w:val="right" w:leader="dot" w:pos="9350"/>
        </w:tabs>
        <w:rPr>
          <w:ins w:id="1000" w:author="Laurence Golding" w:date="2019-05-11T06:51:00Z"/>
          <w:rFonts w:asciiTheme="minorHAnsi" w:eastAsiaTheme="minorEastAsia" w:hAnsiTheme="minorHAnsi" w:cstheme="minorBidi"/>
          <w:noProof/>
          <w:sz w:val="22"/>
          <w:szCs w:val="22"/>
        </w:rPr>
      </w:pPr>
      <w:ins w:id="1001" w:author="Laurence Golding" w:date="2019-05-11T06:51:00Z">
        <w:r>
          <w:fldChar w:fldCharType="begin"/>
        </w:r>
        <w:r>
          <w:instrText xml:space="preserve"> HYPERLINK \l "_Toc8367013" </w:instrText>
        </w:r>
        <w:r>
          <w:fldChar w:fldCharType="separate"/>
        </w:r>
        <w:r w:rsidR="0009127C" w:rsidRPr="006D36A2">
          <w:rPr>
            <w:rStyle w:val="Hyperlink"/>
            <w:noProof/>
          </w:rPr>
          <w:t>3.14.17 logicalLocations property</w:t>
        </w:r>
        <w:r w:rsidR="0009127C">
          <w:rPr>
            <w:noProof/>
            <w:webHidden/>
          </w:rPr>
          <w:tab/>
        </w:r>
        <w:r w:rsidR="0009127C">
          <w:rPr>
            <w:noProof/>
            <w:webHidden/>
          </w:rPr>
          <w:fldChar w:fldCharType="begin"/>
        </w:r>
        <w:r w:rsidR="0009127C">
          <w:rPr>
            <w:noProof/>
            <w:webHidden/>
          </w:rPr>
          <w:instrText xml:space="preserve"> PAGEREF _Toc8367013 \h </w:instrText>
        </w:r>
        <w:r w:rsidR="0009127C">
          <w:rPr>
            <w:noProof/>
            <w:webHidden/>
          </w:rPr>
        </w:r>
        <w:r w:rsidR="0009127C">
          <w:rPr>
            <w:noProof/>
            <w:webHidden/>
          </w:rPr>
          <w:fldChar w:fldCharType="separate"/>
        </w:r>
        <w:r w:rsidR="0009127C">
          <w:rPr>
            <w:noProof/>
            <w:webHidden/>
          </w:rPr>
          <w:t>54</w:t>
        </w:r>
        <w:r w:rsidR="0009127C">
          <w:rPr>
            <w:noProof/>
            <w:webHidden/>
          </w:rPr>
          <w:fldChar w:fldCharType="end"/>
        </w:r>
        <w:r>
          <w:rPr>
            <w:noProof/>
          </w:rPr>
          <w:fldChar w:fldCharType="end"/>
        </w:r>
      </w:ins>
    </w:p>
    <w:p w14:paraId="39B0E486" w14:textId="40673878" w:rsidR="0009127C" w:rsidRDefault="005C469B">
      <w:pPr>
        <w:pStyle w:val="TOC3"/>
        <w:tabs>
          <w:tab w:val="right" w:leader="dot" w:pos="9350"/>
        </w:tabs>
        <w:rPr>
          <w:ins w:id="1002" w:author="Laurence Golding" w:date="2019-05-11T06:51:00Z"/>
          <w:rFonts w:asciiTheme="minorHAnsi" w:eastAsiaTheme="minorEastAsia" w:hAnsiTheme="minorHAnsi" w:cstheme="minorBidi"/>
          <w:noProof/>
          <w:sz w:val="22"/>
          <w:szCs w:val="22"/>
        </w:rPr>
      </w:pPr>
      <w:ins w:id="1003" w:author="Laurence Golding" w:date="2019-05-11T06:51:00Z">
        <w:r>
          <w:fldChar w:fldCharType="begin"/>
        </w:r>
        <w:r>
          <w:instrText xml:space="preserve"> HYPERLINK \l "_Toc8367014" </w:instrText>
        </w:r>
        <w:r>
          <w:fldChar w:fldCharType="separate"/>
        </w:r>
        <w:r w:rsidR="0009127C" w:rsidRPr="006D36A2">
          <w:rPr>
            <w:rStyle w:val="Hyperlink"/>
            <w:noProof/>
          </w:rPr>
          <w:t>3.14.18 addresses property</w:t>
        </w:r>
        <w:r w:rsidR="0009127C">
          <w:rPr>
            <w:noProof/>
            <w:webHidden/>
          </w:rPr>
          <w:tab/>
        </w:r>
        <w:r w:rsidR="0009127C">
          <w:rPr>
            <w:noProof/>
            <w:webHidden/>
          </w:rPr>
          <w:fldChar w:fldCharType="begin"/>
        </w:r>
        <w:r w:rsidR="0009127C">
          <w:rPr>
            <w:noProof/>
            <w:webHidden/>
          </w:rPr>
          <w:instrText xml:space="preserve"> PAGEREF _Toc8367014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r>
          <w:rPr>
            <w:noProof/>
          </w:rPr>
          <w:fldChar w:fldCharType="end"/>
        </w:r>
      </w:ins>
    </w:p>
    <w:p w14:paraId="523BAA2B" w14:textId="4D0ACA98" w:rsidR="0009127C" w:rsidRDefault="005C469B">
      <w:pPr>
        <w:pStyle w:val="TOC3"/>
        <w:tabs>
          <w:tab w:val="right" w:leader="dot" w:pos="9350"/>
        </w:tabs>
        <w:rPr>
          <w:ins w:id="1004" w:author="Laurence Golding" w:date="2019-05-11T06:51:00Z"/>
          <w:rFonts w:asciiTheme="minorHAnsi" w:eastAsiaTheme="minorEastAsia" w:hAnsiTheme="minorHAnsi" w:cstheme="minorBidi"/>
          <w:noProof/>
          <w:sz w:val="22"/>
          <w:szCs w:val="22"/>
        </w:rPr>
      </w:pPr>
      <w:ins w:id="1005" w:author="Laurence Golding" w:date="2019-05-11T06:51:00Z">
        <w:r>
          <w:fldChar w:fldCharType="begin"/>
        </w:r>
        <w:r>
          <w:instrText xml:space="preserve"> HYPERLINK \l "_Toc8367015" </w:instrText>
        </w:r>
        <w:r>
          <w:fldChar w:fldCharType="separate"/>
        </w:r>
        <w:r w:rsidR="0009127C" w:rsidRPr="006D36A2">
          <w:rPr>
            <w:rStyle w:val="Hyperlink"/>
            <w:noProof/>
          </w:rPr>
          <w:t>3.14.19 threadFlowLocations property</w:t>
        </w:r>
        <w:r w:rsidR="0009127C">
          <w:rPr>
            <w:noProof/>
            <w:webHidden/>
          </w:rPr>
          <w:tab/>
        </w:r>
        <w:r w:rsidR="0009127C">
          <w:rPr>
            <w:noProof/>
            <w:webHidden/>
          </w:rPr>
          <w:fldChar w:fldCharType="begin"/>
        </w:r>
        <w:r w:rsidR="0009127C">
          <w:rPr>
            <w:noProof/>
            <w:webHidden/>
          </w:rPr>
          <w:instrText xml:space="preserve"> PAGEREF _Toc8367015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r>
          <w:rPr>
            <w:noProof/>
          </w:rPr>
          <w:fldChar w:fldCharType="end"/>
        </w:r>
      </w:ins>
    </w:p>
    <w:p w14:paraId="55FC0405" w14:textId="0FC5649D" w:rsidR="0009127C" w:rsidRDefault="005C469B">
      <w:pPr>
        <w:pStyle w:val="TOC3"/>
        <w:tabs>
          <w:tab w:val="right" w:leader="dot" w:pos="9350"/>
        </w:tabs>
        <w:rPr>
          <w:ins w:id="1006" w:author="Laurence Golding" w:date="2019-05-11T06:51:00Z"/>
          <w:rFonts w:asciiTheme="minorHAnsi" w:eastAsiaTheme="minorEastAsia" w:hAnsiTheme="minorHAnsi" w:cstheme="minorBidi"/>
          <w:noProof/>
          <w:sz w:val="22"/>
          <w:szCs w:val="22"/>
        </w:rPr>
      </w:pPr>
      <w:ins w:id="1007" w:author="Laurence Golding" w:date="2019-05-11T06:51:00Z">
        <w:r>
          <w:fldChar w:fldCharType="begin"/>
        </w:r>
        <w:r>
          <w:instrText xml:space="preserve"> HYPERLINK \l "_Toc8367016" </w:instrText>
        </w:r>
        <w:r>
          <w:fldChar w:fldCharType="separate"/>
        </w:r>
        <w:r w:rsidR="0009127C" w:rsidRPr="006D36A2">
          <w:rPr>
            <w:rStyle w:val="Hyperlink"/>
            <w:noProof/>
          </w:rPr>
          <w:t>3.14.20 graphs property</w:t>
        </w:r>
        <w:r w:rsidR="0009127C">
          <w:rPr>
            <w:noProof/>
            <w:webHidden/>
          </w:rPr>
          <w:tab/>
        </w:r>
        <w:r w:rsidR="0009127C">
          <w:rPr>
            <w:noProof/>
            <w:webHidden/>
          </w:rPr>
          <w:fldChar w:fldCharType="begin"/>
        </w:r>
        <w:r w:rsidR="0009127C">
          <w:rPr>
            <w:noProof/>
            <w:webHidden/>
          </w:rPr>
          <w:instrText xml:space="preserve"> PAGEREF _Toc8367016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r>
          <w:rPr>
            <w:noProof/>
          </w:rPr>
          <w:fldChar w:fldCharType="end"/>
        </w:r>
      </w:ins>
    </w:p>
    <w:p w14:paraId="403309D6" w14:textId="265F655E" w:rsidR="0009127C" w:rsidRDefault="005C469B">
      <w:pPr>
        <w:pStyle w:val="TOC3"/>
        <w:tabs>
          <w:tab w:val="right" w:leader="dot" w:pos="9350"/>
        </w:tabs>
        <w:rPr>
          <w:ins w:id="1008" w:author="Laurence Golding" w:date="2019-05-11T06:51:00Z"/>
          <w:rFonts w:asciiTheme="minorHAnsi" w:eastAsiaTheme="minorEastAsia" w:hAnsiTheme="minorHAnsi" w:cstheme="minorBidi"/>
          <w:noProof/>
          <w:sz w:val="22"/>
          <w:szCs w:val="22"/>
        </w:rPr>
      </w:pPr>
      <w:ins w:id="1009" w:author="Laurence Golding" w:date="2019-05-11T06:51:00Z">
        <w:r>
          <w:fldChar w:fldCharType="begin"/>
        </w:r>
        <w:r>
          <w:instrText xml:space="preserve"> HYPERLINK \l "_Toc8367017" </w:instrText>
        </w:r>
        <w:r>
          <w:fldChar w:fldCharType="separate"/>
        </w:r>
        <w:r w:rsidR="0009127C" w:rsidRPr="006D36A2">
          <w:rPr>
            <w:rStyle w:val="Hyperlink"/>
            <w:noProof/>
          </w:rPr>
          <w:t>3.14.21 webRequests property</w:t>
        </w:r>
        <w:r w:rsidR="0009127C">
          <w:rPr>
            <w:noProof/>
            <w:webHidden/>
          </w:rPr>
          <w:tab/>
        </w:r>
        <w:r w:rsidR="0009127C">
          <w:rPr>
            <w:noProof/>
            <w:webHidden/>
          </w:rPr>
          <w:fldChar w:fldCharType="begin"/>
        </w:r>
        <w:r w:rsidR="0009127C">
          <w:rPr>
            <w:noProof/>
            <w:webHidden/>
          </w:rPr>
          <w:instrText xml:space="preserve"> PAGEREF _Toc8367017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r>
          <w:rPr>
            <w:noProof/>
          </w:rPr>
          <w:fldChar w:fldCharType="end"/>
        </w:r>
      </w:ins>
    </w:p>
    <w:p w14:paraId="010D1E4E" w14:textId="5EF54E6D" w:rsidR="0009127C" w:rsidRDefault="005C469B">
      <w:pPr>
        <w:pStyle w:val="TOC3"/>
        <w:tabs>
          <w:tab w:val="right" w:leader="dot" w:pos="9350"/>
        </w:tabs>
        <w:rPr>
          <w:ins w:id="1010" w:author="Laurence Golding" w:date="2019-05-11T06:51:00Z"/>
          <w:rFonts w:asciiTheme="minorHAnsi" w:eastAsiaTheme="minorEastAsia" w:hAnsiTheme="minorHAnsi" w:cstheme="minorBidi"/>
          <w:noProof/>
          <w:sz w:val="22"/>
          <w:szCs w:val="22"/>
        </w:rPr>
      </w:pPr>
      <w:ins w:id="1011" w:author="Laurence Golding" w:date="2019-05-11T06:51:00Z">
        <w:r>
          <w:fldChar w:fldCharType="begin"/>
        </w:r>
        <w:r>
          <w:instrText xml:space="preserve"> HYPERLINK \l "_Toc8367018" </w:instrText>
        </w:r>
        <w:r>
          <w:fldChar w:fldCharType="separate"/>
        </w:r>
        <w:r w:rsidR="0009127C" w:rsidRPr="006D36A2">
          <w:rPr>
            <w:rStyle w:val="Hyperlink"/>
            <w:noProof/>
          </w:rPr>
          <w:t>3.14.22 webResponses property</w:t>
        </w:r>
        <w:r w:rsidR="0009127C">
          <w:rPr>
            <w:noProof/>
            <w:webHidden/>
          </w:rPr>
          <w:tab/>
        </w:r>
        <w:r w:rsidR="0009127C">
          <w:rPr>
            <w:noProof/>
            <w:webHidden/>
          </w:rPr>
          <w:fldChar w:fldCharType="begin"/>
        </w:r>
        <w:r w:rsidR="0009127C">
          <w:rPr>
            <w:noProof/>
            <w:webHidden/>
          </w:rPr>
          <w:instrText xml:space="preserve"> PAGEREF _Toc8367018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r>
          <w:rPr>
            <w:noProof/>
          </w:rPr>
          <w:fldChar w:fldCharType="end"/>
        </w:r>
      </w:ins>
    </w:p>
    <w:p w14:paraId="6F50355B" w14:textId="6FAB95E8" w:rsidR="0009127C" w:rsidRDefault="005C469B">
      <w:pPr>
        <w:pStyle w:val="TOC3"/>
        <w:tabs>
          <w:tab w:val="right" w:leader="dot" w:pos="9350"/>
        </w:tabs>
        <w:rPr>
          <w:ins w:id="1012" w:author="Laurence Golding" w:date="2019-05-11T06:51:00Z"/>
          <w:rFonts w:asciiTheme="minorHAnsi" w:eastAsiaTheme="minorEastAsia" w:hAnsiTheme="minorHAnsi" w:cstheme="minorBidi"/>
          <w:noProof/>
          <w:sz w:val="22"/>
          <w:szCs w:val="22"/>
        </w:rPr>
      </w:pPr>
      <w:ins w:id="1013" w:author="Laurence Golding" w:date="2019-05-11T06:51:00Z">
        <w:r>
          <w:fldChar w:fldCharType="begin"/>
        </w:r>
        <w:r>
          <w:instrText xml:space="preserve"> HYPERLINK \l "_Toc8367019" </w:instrText>
        </w:r>
        <w:r>
          <w:fldChar w:fldCharType="separate"/>
        </w:r>
        <w:r w:rsidR="0009127C" w:rsidRPr="006D36A2">
          <w:rPr>
            <w:rStyle w:val="Hyperlink"/>
            <w:noProof/>
          </w:rPr>
          <w:t>3.14.23 results property</w:t>
        </w:r>
        <w:r w:rsidR="0009127C">
          <w:rPr>
            <w:noProof/>
            <w:webHidden/>
          </w:rPr>
          <w:tab/>
        </w:r>
        <w:r w:rsidR="0009127C">
          <w:rPr>
            <w:noProof/>
            <w:webHidden/>
          </w:rPr>
          <w:fldChar w:fldCharType="begin"/>
        </w:r>
        <w:r w:rsidR="0009127C">
          <w:rPr>
            <w:noProof/>
            <w:webHidden/>
          </w:rPr>
          <w:instrText xml:space="preserve"> PAGEREF _Toc8367019 \h </w:instrText>
        </w:r>
        <w:r w:rsidR="0009127C">
          <w:rPr>
            <w:noProof/>
            <w:webHidden/>
          </w:rPr>
        </w:r>
        <w:r w:rsidR="0009127C">
          <w:rPr>
            <w:noProof/>
            <w:webHidden/>
          </w:rPr>
          <w:fldChar w:fldCharType="separate"/>
        </w:r>
        <w:r w:rsidR="0009127C">
          <w:rPr>
            <w:noProof/>
            <w:webHidden/>
          </w:rPr>
          <w:t>55</w:t>
        </w:r>
        <w:r w:rsidR="0009127C">
          <w:rPr>
            <w:noProof/>
            <w:webHidden/>
          </w:rPr>
          <w:fldChar w:fldCharType="end"/>
        </w:r>
        <w:r>
          <w:rPr>
            <w:noProof/>
          </w:rPr>
          <w:fldChar w:fldCharType="end"/>
        </w:r>
      </w:ins>
    </w:p>
    <w:p w14:paraId="731BC58A" w14:textId="1311266D" w:rsidR="0009127C" w:rsidRDefault="005C469B">
      <w:pPr>
        <w:pStyle w:val="TOC3"/>
        <w:tabs>
          <w:tab w:val="right" w:leader="dot" w:pos="9350"/>
        </w:tabs>
        <w:rPr>
          <w:ins w:id="1014" w:author="Laurence Golding" w:date="2019-05-11T06:51:00Z"/>
          <w:rFonts w:asciiTheme="minorHAnsi" w:eastAsiaTheme="minorEastAsia" w:hAnsiTheme="minorHAnsi" w:cstheme="minorBidi"/>
          <w:noProof/>
          <w:sz w:val="22"/>
          <w:szCs w:val="22"/>
        </w:rPr>
      </w:pPr>
      <w:ins w:id="1015" w:author="Laurence Golding" w:date="2019-05-11T06:51:00Z">
        <w:r>
          <w:lastRenderedPageBreak/>
          <w:fldChar w:fldCharType="begin"/>
        </w:r>
        <w:r>
          <w:instrText xml:space="preserve"> HYPERLINK \l</w:instrText>
        </w:r>
        <w:r>
          <w:instrText xml:space="preserve"> "_Toc8367020" </w:instrText>
        </w:r>
        <w:r>
          <w:fldChar w:fldCharType="separate"/>
        </w:r>
        <w:r w:rsidR="0009127C" w:rsidRPr="006D36A2">
          <w:rPr>
            <w:rStyle w:val="Hyperlink"/>
            <w:noProof/>
          </w:rPr>
          <w:t>3.14.24 defaultEncoding property</w:t>
        </w:r>
        <w:r w:rsidR="0009127C">
          <w:rPr>
            <w:noProof/>
            <w:webHidden/>
          </w:rPr>
          <w:tab/>
        </w:r>
        <w:r w:rsidR="0009127C">
          <w:rPr>
            <w:noProof/>
            <w:webHidden/>
          </w:rPr>
          <w:fldChar w:fldCharType="begin"/>
        </w:r>
        <w:r w:rsidR="0009127C">
          <w:rPr>
            <w:noProof/>
            <w:webHidden/>
          </w:rPr>
          <w:instrText xml:space="preserve"> PAGEREF _Toc8367020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r>
          <w:rPr>
            <w:noProof/>
          </w:rPr>
          <w:fldChar w:fldCharType="end"/>
        </w:r>
      </w:ins>
    </w:p>
    <w:p w14:paraId="0B7630A7" w14:textId="7565EF6B" w:rsidR="0009127C" w:rsidRDefault="005C469B">
      <w:pPr>
        <w:pStyle w:val="TOC3"/>
        <w:tabs>
          <w:tab w:val="right" w:leader="dot" w:pos="9350"/>
        </w:tabs>
        <w:rPr>
          <w:ins w:id="1016" w:author="Laurence Golding" w:date="2019-05-11T06:51:00Z"/>
          <w:rFonts w:asciiTheme="minorHAnsi" w:eastAsiaTheme="minorEastAsia" w:hAnsiTheme="minorHAnsi" w:cstheme="minorBidi"/>
          <w:noProof/>
          <w:sz w:val="22"/>
          <w:szCs w:val="22"/>
        </w:rPr>
      </w:pPr>
      <w:ins w:id="1017" w:author="Laurence Golding" w:date="2019-05-11T06:51:00Z">
        <w:r>
          <w:fldChar w:fldCharType="begin"/>
        </w:r>
        <w:r>
          <w:instrText xml:space="preserve"> HYPERLINK \l "_Toc8367021" </w:instrText>
        </w:r>
        <w:r>
          <w:fldChar w:fldCharType="separate"/>
        </w:r>
        <w:r w:rsidR="0009127C" w:rsidRPr="006D36A2">
          <w:rPr>
            <w:rStyle w:val="Hyperlink"/>
            <w:noProof/>
          </w:rPr>
          <w:t>3.14.25 defaultSourceLanguage property</w:t>
        </w:r>
        <w:r w:rsidR="0009127C">
          <w:rPr>
            <w:noProof/>
            <w:webHidden/>
          </w:rPr>
          <w:tab/>
        </w:r>
        <w:r w:rsidR="0009127C">
          <w:rPr>
            <w:noProof/>
            <w:webHidden/>
          </w:rPr>
          <w:fldChar w:fldCharType="begin"/>
        </w:r>
        <w:r w:rsidR="0009127C">
          <w:rPr>
            <w:noProof/>
            <w:webHidden/>
          </w:rPr>
          <w:instrText xml:space="preserve"> PAGEREF _Toc8367021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r>
          <w:rPr>
            <w:noProof/>
          </w:rPr>
          <w:fldChar w:fldCharType="end"/>
        </w:r>
      </w:ins>
    </w:p>
    <w:p w14:paraId="50353156" w14:textId="1B7A2CDD" w:rsidR="0009127C" w:rsidRDefault="005C469B">
      <w:pPr>
        <w:pStyle w:val="TOC3"/>
        <w:tabs>
          <w:tab w:val="right" w:leader="dot" w:pos="9350"/>
        </w:tabs>
        <w:rPr>
          <w:ins w:id="1018" w:author="Laurence Golding" w:date="2019-05-11T06:51:00Z"/>
          <w:rFonts w:asciiTheme="minorHAnsi" w:eastAsiaTheme="minorEastAsia" w:hAnsiTheme="minorHAnsi" w:cstheme="minorBidi"/>
          <w:noProof/>
          <w:sz w:val="22"/>
          <w:szCs w:val="22"/>
        </w:rPr>
      </w:pPr>
      <w:ins w:id="1019" w:author="Laurence Golding" w:date="2019-05-11T06:51:00Z">
        <w:r>
          <w:fldChar w:fldCharType="begin"/>
        </w:r>
        <w:r>
          <w:instrText xml:space="preserve"> HYPERLINK \l "_Toc8367022" </w:instrText>
        </w:r>
        <w:r>
          <w:fldChar w:fldCharType="separate"/>
        </w:r>
        <w:r w:rsidR="0009127C" w:rsidRPr="006D36A2">
          <w:rPr>
            <w:rStyle w:val="Hyperlink"/>
            <w:noProof/>
          </w:rPr>
          <w:t>3.14.26 newlineSequences property</w:t>
        </w:r>
        <w:r w:rsidR="0009127C">
          <w:rPr>
            <w:noProof/>
            <w:webHidden/>
          </w:rPr>
          <w:tab/>
        </w:r>
        <w:r w:rsidR="0009127C">
          <w:rPr>
            <w:noProof/>
            <w:webHidden/>
          </w:rPr>
          <w:fldChar w:fldCharType="begin"/>
        </w:r>
        <w:r w:rsidR="0009127C">
          <w:rPr>
            <w:noProof/>
            <w:webHidden/>
          </w:rPr>
          <w:instrText xml:space="preserve"> PAGEREF _Toc8367022 \h </w:instrText>
        </w:r>
        <w:r w:rsidR="0009127C">
          <w:rPr>
            <w:noProof/>
            <w:webHidden/>
          </w:rPr>
        </w:r>
        <w:r w:rsidR="0009127C">
          <w:rPr>
            <w:noProof/>
            <w:webHidden/>
          </w:rPr>
          <w:fldChar w:fldCharType="separate"/>
        </w:r>
        <w:r w:rsidR="0009127C">
          <w:rPr>
            <w:noProof/>
            <w:webHidden/>
          </w:rPr>
          <w:t>56</w:t>
        </w:r>
        <w:r w:rsidR="0009127C">
          <w:rPr>
            <w:noProof/>
            <w:webHidden/>
          </w:rPr>
          <w:fldChar w:fldCharType="end"/>
        </w:r>
        <w:r>
          <w:rPr>
            <w:noProof/>
          </w:rPr>
          <w:fldChar w:fldCharType="end"/>
        </w:r>
      </w:ins>
    </w:p>
    <w:p w14:paraId="23B292B3" w14:textId="6085CD19" w:rsidR="0009127C" w:rsidRDefault="005C469B">
      <w:pPr>
        <w:pStyle w:val="TOC3"/>
        <w:tabs>
          <w:tab w:val="right" w:leader="dot" w:pos="9350"/>
        </w:tabs>
        <w:rPr>
          <w:ins w:id="1020" w:author="Laurence Golding" w:date="2019-05-11T06:51:00Z"/>
          <w:rFonts w:asciiTheme="minorHAnsi" w:eastAsiaTheme="minorEastAsia" w:hAnsiTheme="minorHAnsi" w:cstheme="minorBidi"/>
          <w:noProof/>
          <w:sz w:val="22"/>
          <w:szCs w:val="22"/>
        </w:rPr>
      </w:pPr>
      <w:ins w:id="1021" w:author="Laurence Golding" w:date="2019-05-11T06:51:00Z">
        <w:r>
          <w:fldChar w:fldCharType="begin"/>
        </w:r>
        <w:r>
          <w:instrText xml:space="preserve"> HYPERLINK \l "_Toc8367023" </w:instrText>
        </w:r>
        <w:r>
          <w:fldChar w:fldCharType="separate"/>
        </w:r>
        <w:r w:rsidR="0009127C" w:rsidRPr="006D36A2">
          <w:rPr>
            <w:rStyle w:val="Hyperlink"/>
            <w:noProof/>
          </w:rPr>
          <w:t>3.14.27 columnKind property</w:t>
        </w:r>
        <w:r w:rsidR="0009127C">
          <w:rPr>
            <w:noProof/>
            <w:webHidden/>
          </w:rPr>
          <w:tab/>
        </w:r>
        <w:r w:rsidR="0009127C">
          <w:rPr>
            <w:noProof/>
            <w:webHidden/>
          </w:rPr>
          <w:fldChar w:fldCharType="begin"/>
        </w:r>
        <w:r w:rsidR="0009127C">
          <w:rPr>
            <w:noProof/>
            <w:webHidden/>
          </w:rPr>
          <w:instrText xml:space="preserve"> PAGEREF _Toc8367023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r>
          <w:rPr>
            <w:noProof/>
          </w:rPr>
          <w:fldChar w:fldCharType="end"/>
        </w:r>
      </w:ins>
    </w:p>
    <w:p w14:paraId="14B2AA6E" w14:textId="69146749" w:rsidR="0009127C" w:rsidRDefault="005C469B">
      <w:pPr>
        <w:pStyle w:val="TOC3"/>
        <w:tabs>
          <w:tab w:val="right" w:leader="dot" w:pos="9350"/>
        </w:tabs>
        <w:rPr>
          <w:ins w:id="1022" w:author="Laurence Golding" w:date="2019-05-11T06:51:00Z"/>
          <w:rFonts w:asciiTheme="minorHAnsi" w:eastAsiaTheme="minorEastAsia" w:hAnsiTheme="minorHAnsi" w:cstheme="minorBidi"/>
          <w:noProof/>
          <w:sz w:val="22"/>
          <w:szCs w:val="22"/>
        </w:rPr>
      </w:pPr>
      <w:ins w:id="1023" w:author="Laurence Golding" w:date="2019-05-11T06:51:00Z">
        <w:r>
          <w:fldChar w:fldCharType="begin"/>
        </w:r>
        <w:r>
          <w:instrText xml:space="preserve"> HYPERLINK \l "_Toc8367024" </w:instrText>
        </w:r>
        <w:r>
          <w:fldChar w:fldCharType="separate"/>
        </w:r>
        <w:r w:rsidR="0009127C" w:rsidRPr="006D36A2">
          <w:rPr>
            <w:rStyle w:val="Hyperlink"/>
            <w:noProof/>
          </w:rPr>
          <w:t>3.14.28 redactionsToken property</w:t>
        </w:r>
        <w:r w:rsidR="0009127C">
          <w:rPr>
            <w:noProof/>
            <w:webHidden/>
          </w:rPr>
          <w:tab/>
        </w:r>
        <w:r w:rsidR="0009127C">
          <w:rPr>
            <w:noProof/>
            <w:webHidden/>
          </w:rPr>
          <w:fldChar w:fldCharType="begin"/>
        </w:r>
        <w:r w:rsidR="0009127C">
          <w:rPr>
            <w:noProof/>
            <w:webHidden/>
          </w:rPr>
          <w:instrText xml:space="preserve"> PAGEREF _Toc8367024 \h </w:instrText>
        </w:r>
        <w:r w:rsidR="0009127C">
          <w:rPr>
            <w:noProof/>
            <w:webHidden/>
          </w:rPr>
        </w:r>
        <w:r w:rsidR="0009127C">
          <w:rPr>
            <w:noProof/>
            <w:webHidden/>
          </w:rPr>
          <w:fldChar w:fldCharType="separate"/>
        </w:r>
        <w:r w:rsidR="0009127C">
          <w:rPr>
            <w:noProof/>
            <w:webHidden/>
          </w:rPr>
          <w:t>57</w:t>
        </w:r>
        <w:r w:rsidR="0009127C">
          <w:rPr>
            <w:noProof/>
            <w:webHidden/>
          </w:rPr>
          <w:fldChar w:fldCharType="end"/>
        </w:r>
        <w:r>
          <w:rPr>
            <w:noProof/>
          </w:rPr>
          <w:fldChar w:fldCharType="end"/>
        </w:r>
      </w:ins>
    </w:p>
    <w:p w14:paraId="254109CA" w14:textId="752010E8" w:rsidR="0009127C" w:rsidRDefault="005C469B">
      <w:pPr>
        <w:pStyle w:val="TOC2"/>
        <w:tabs>
          <w:tab w:val="right" w:leader="dot" w:pos="9350"/>
        </w:tabs>
        <w:rPr>
          <w:ins w:id="1024" w:author="Laurence Golding" w:date="2019-05-11T06:51:00Z"/>
          <w:rFonts w:asciiTheme="minorHAnsi" w:eastAsiaTheme="minorEastAsia" w:hAnsiTheme="minorHAnsi" w:cstheme="minorBidi"/>
          <w:noProof/>
          <w:sz w:val="22"/>
          <w:szCs w:val="22"/>
        </w:rPr>
      </w:pPr>
      <w:ins w:id="1025" w:author="Laurence Golding" w:date="2019-05-11T06:51:00Z">
        <w:r>
          <w:fldChar w:fldCharType="begin"/>
        </w:r>
        <w:r>
          <w:instrText xml:space="preserve"> HYPERLINK \l "_Toc8367025" </w:instrText>
        </w:r>
        <w:r>
          <w:fldChar w:fldCharType="separate"/>
        </w:r>
        <w:r w:rsidR="0009127C" w:rsidRPr="006D36A2">
          <w:rPr>
            <w:rStyle w:val="Hyperlink"/>
            <w:noProof/>
          </w:rPr>
          <w:t>3.15 externalPropertyFileReferences object</w:t>
        </w:r>
        <w:r w:rsidR="0009127C">
          <w:rPr>
            <w:noProof/>
            <w:webHidden/>
          </w:rPr>
          <w:tab/>
        </w:r>
        <w:r w:rsidR="0009127C">
          <w:rPr>
            <w:noProof/>
            <w:webHidden/>
          </w:rPr>
          <w:fldChar w:fldCharType="begin"/>
        </w:r>
        <w:r w:rsidR="0009127C">
          <w:rPr>
            <w:noProof/>
            <w:webHidden/>
          </w:rPr>
          <w:instrText xml:space="preserve"> PAGEREF _Toc8367025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r>
          <w:rPr>
            <w:noProof/>
          </w:rPr>
          <w:fldChar w:fldCharType="end"/>
        </w:r>
      </w:ins>
    </w:p>
    <w:p w14:paraId="4B215D54" w14:textId="4059F4CC" w:rsidR="0009127C" w:rsidRDefault="005C469B">
      <w:pPr>
        <w:pStyle w:val="TOC3"/>
        <w:tabs>
          <w:tab w:val="right" w:leader="dot" w:pos="9350"/>
        </w:tabs>
        <w:rPr>
          <w:ins w:id="1026" w:author="Laurence Golding" w:date="2019-05-11T06:51:00Z"/>
          <w:rFonts w:asciiTheme="minorHAnsi" w:eastAsiaTheme="minorEastAsia" w:hAnsiTheme="minorHAnsi" w:cstheme="minorBidi"/>
          <w:noProof/>
          <w:sz w:val="22"/>
          <w:szCs w:val="22"/>
        </w:rPr>
      </w:pPr>
      <w:ins w:id="1027" w:author="Laurence Golding" w:date="2019-05-11T06:51:00Z">
        <w:r>
          <w:fldChar w:fldCharType="begin"/>
        </w:r>
        <w:r>
          <w:instrText xml:space="preserve"> HYPERLINK \l "_Toc8367026" </w:instrText>
        </w:r>
        <w:r>
          <w:fldChar w:fldCharType="separate"/>
        </w:r>
        <w:r w:rsidR="0009127C" w:rsidRPr="006D36A2">
          <w:rPr>
            <w:rStyle w:val="Hyperlink"/>
            <w:noProof/>
          </w:rPr>
          <w:t>3.15.1 General</w:t>
        </w:r>
        <w:r w:rsidR="0009127C">
          <w:rPr>
            <w:noProof/>
            <w:webHidden/>
          </w:rPr>
          <w:tab/>
        </w:r>
        <w:r w:rsidR="0009127C">
          <w:rPr>
            <w:noProof/>
            <w:webHidden/>
          </w:rPr>
          <w:fldChar w:fldCharType="begin"/>
        </w:r>
        <w:r w:rsidR="0009127C">
          <w:rPr>
            <w:noProof/>
            <w:webHidden/>
          </w:rPr>
          <w:instrText xml:space="preserve"> PAGEREF _Toc8367026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r>
          <w:rPr>
            <w:noProof/>
          </w:rPr>
          <w:fldChar w:fldCharType="end"/>
        </w:r>
      </w:ins>
    </w:p>
    <w:p w14:paraId="5A063C47" w14:textId="579413DC" w:rsidR="0009127C" w:rsidRDefault="005C469B">
      <w:pPr>
        <w:pStyle w:val="TOC3"/>
        <w:tabs>
          <w:tab w:val="right" w:leader="dot" w:pos="9350"/>
        </w:tabs>
        <w:rPr>
          <w:ins w:id="1028" w:author="Laurence Golding" w:date="2019-05-11T06:51:00Z"/>
          <w:rFonts w:asciiTheme="minorHAnsi" w:eastAsiaTheme="minorEastAsia" w:hAnsiTheme="minorHAnsi" w:cstheme="minorBidi"/>
          <w:noProof/>
          <w:sz w:val="22"/>
          <w:szCs w:val="22"/>
        </w:rPr>
      </w:pPr>
      <w:ins w:id="1029" w:author="Laurence Golding" w:date="2019-05-11T06:51:00Z">
        <w:r>
          <w:fldChar w:fldCharType="begin"/>
        </w:r>
        <w:r>
          <w:instrText xml:space="preserve"> HYPERLINK \l "_Toc8367027" </w:instrText>
        </w:r>
        <w:r>
          <w:fldChar w:fldCharType="separate"/>
        </w:r>
        <w:r w:rsidR="0009127C" w:rsidRPr="006D36A2">
          <w:rPr>
            <w:rStyle w:val="Hyperlink"/>
            <w:noProof/>
          </w:rPr>
          <w:t>3.15.2 Rationale</w:t>
        </w:r>
        <w:r w:rsidR="0009127C">
          <w:rPr>
            <w:noProof/>
            <w:webHidden/>
          </w:rPr>
          <w:tab/>
        </w:r>
        <w:r w:rsidR="0009127C">
          <w:rPr>
            <w:noProof/>
            <w:webHidden/>
          </w:rPr>
          <w:fldChar w:fldCharType="begin"/>
        </w:r>
        <w:r w:rsidR="0009127C">
          <w:rPr>
            <w:noProof/>
            <w:webHidden/>
          </w:rPr>
          <w:instrText xml:space="preserve"> PAGEREF _Toc8367027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r>
          <w:rPr>
            <w:noProof/>
          </w:rPr>
          <w:fldChar w:fldCharType="end"/>
        </w:r>
      </w:ins>
    </w:p>
    <w:p w14:paraId="3C4344B0" w14:textId="2077F99C" w:rsidR="0009127C" w:rsidRDefault="005C469B">
      <w:pPr>
        <w:pStyle w:val="TOC3"/>
        <w:tabs>
          <w:tab w:val="right" w:leader="dot" w:pos="9350"/>
        </w:tabs>
        <w:rPr>
          <w:ins w:id="1030" w:author="Laurence Golding" w:date="2019-05-11T06:51:00Z"/>
          <w:rFonts w:asciiTheme="minorHAnsi" w:eastAsiaTheme="minorEastAsia" w:hAnsiTheme="minorHAnsi" w:cstheme="minorBidi"/>
          <w:noProof/>
          <w:sz w:val="22"/>
          <w:szCs w:val="22"/>
        </w:rPr>
      </w:pPr>
      <w:ins w:id="1031" w:author="Laurence Golding" w:date="2019-05-11T06:51:00Z">
        <w:r>
          <w:fldChar w:fldCharType="begin"/>
        </w:r>
        <w:r>
          <w:instrText xml:space="preserve"> HYPERLINK \l "_Toc8367028" </w:instrText>
        </w:r>
        <w:r>
          <w:fldChar w:fldCharType="separate"/>
        </w:r>
        <w:r w:rsidR="0009127C" w:rsidRPr="006D36A2">
          <w:rPr>
            <w:rStyle w:val="Hyperlink"/>
            <w:noProof/>
          </w:rPr>
          <w:t>3.15.3 Properties</w:t>
        </w:r>
        <w:r w:rsidR="0009127C">
          <w:rPr>
            <w:noProof/>
            <w:webHidden/>
          </w:rPr>
          <w:tab/>
        </w:r>
        <w:r w:rsidR="0009127C">
          <w:rPr>
            <w:noProof/>
            <w:webHidden/>
          </w:rPr>
          <w:fldChar w:fldCharType="begin"/>
        </w:r>
        <w:r w:rsidR="0009127C">
          <w:rPr>
            <w:noProof/>
            <w:webHidden/>
          </w:rPr>
          <w:instrText xml:space="preserve"> PAGEREF _Toc8367028 \h </w:instrText>
        </w:r>
        <w:r w:rsidR="0009127C">
          <w:rPr>
            <w:noProof/>
            <w:webHidden/>
          </w:rPr>
        </w:r>
        <w:r w:rsidR="0009127C">
          <w:rPr>
            <w:noProof/>
            <w:webHidden/>
          </w:rPr>
          <w:fldChar w:fldCharType="separate"/>
        </w:r>
        <w:r w:rsidR="0009127C">
          <w:rPr>
            <w:noProof/>
            <w:webHidden/>
          </w:rPr>
          <w:t>58</w:t>
        </w:r>
        <w:r w:rsidR="0009127C">
          <w:rPr>
            <w:noProof/>
            <w:webHidden/>
          </w:rPr>
          <w:fldChar w:fldCharType="end"/>
        </w:r>
        <w:r>
          <w:rPr>
            <w:noProof/>
          </w:rPr>
          <w:fldChar w:fldCharType="end"/>
        </w:r>
      </w:ins>
    </w:p>
    <w:p w14:paraId="7BAEE60E" w14:textId="59531FB2" w:rsidR="0009127C" w:rsidRDefault="005C469B">
      <w:pPr>
        <w:pStyle w:val="TOC2"/>
        <w:tabs>
          <w:tab w:val="right" w:leader="dot" w:pos="9350"/>
        </w:tabs>
        <w:rPr>
          <w:ins w:id="1032" w:author="Laurence Golding" w:date="2019-05-11T06:51:00Z"/>
          <w:rFonts w:asciiTheme="minorHAnsi" w:eastAsiaTheme="minorEastAsia" w:hAnsiTheme="minorHAnsi" w:cstheme="minorBidi"/>
          <w:noProof/>
          <w:sz w:val="22"/>
          <w:szCs w:val="22"/>
        </w:rPr>
      </w:pPr>
      <w:ins w:id="1033" w:author="Laurence Golding" w:date="2019-05-11T06:51:00Z">
        <w:r>
          <w:fldChar w:fldCharType="begin"/>
        </w:r>
        <w:r>
          <w:instrText xml:space="preserve"> HYPERLINK \l "_Toc8367029" </w:instrText>
        </w:r>
        <w:r>
          <w:fldChar w:fldCharType="separate"/>
        </w:r>
        <w:r w:rsidR="0009127C" w:rsidRPr="006D36A2">
          <w:rPr>
            <w:rStyle w:val="Hyperlink"/>
            <w:noProof/>
          </w:rPr>
          <w:t>3.16 externalPropertyFileReference object</w:t>
        </w:r>
        <w:r w:rsidR="0009127C">
          <w:rPr>
            <w:noProof/>
            <w:webHidden/>
          </w:rPr>
          <w:tab/>
        </w:r>
        <w:r w:rsidR="0009127C">
          <w:rPr>
            <w:noProof/>
            <w:webHidden/>
          </w:rPr>
          <w:fldChar w:fldCharType="begin"/>
        </w:r>
        <w:r w:rsidR="0009127C">
          <w:rPr>
            <w:noProof/>
            <w:webHidden/>
          </w:rPr>
          <w:instrText xml:space="preserve"> PAGEREF _Toc8367029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r>
          <w:rPr>
            <w:noProof/>
          </w:rPr>
          <w:fldChar w:fldCharType="end"/>
        </w:r>
      </w:ins>
    </w:p>
    <w:p w14:paraId="7FBCAA48" w14:textId="786A6341" w:rsidR="0009127C" w:rsidRDefault="005C469B">
      <w:pPr>
        <w:pStyle w:val="TOC3"/>
        <w:tabs>
          <w:tab w:val="right" w:leader="dot" w:pos="9350"/>
        </w:tabs>
        <w:rPr>
          <w:ins w:id="1034" w:author="Laurence Golding" w:date="2019-05-11T06:51:00Z"/>
          <w:rFonts w:asciiTheme="minorHAnsi" w:eastAsiaTheme="minorEastAsia" w:hAnsiTheme="minorHAnsi" w:cstheme="minorBidi"/>
          <w:noProof/>
          <w:sz w:val="22"/>
          <w:szCs w:val="22"/>
        </w:rPr>
      </w:pPr>
      <w:ins w:id="1035" w:author="Laurence Golding" w:date="2019-05-11T06:51:00Z">
        <w:r>
          <w:fldChar w:fldCharType="begin"/>
        </w:r>
        <w:r>
          <w:instrText xml:space="preserve"> HYPERLINK \l "_Toc8367030" </w:instrText>
        </w:r>
        <w:r>
          <w:fldChar w:fldCharType="separate"/>
        </w:r>
        <w:r w:rsidR="0009127C" w:rsidRPr="006D36A2">
          <w:rPr>
            <w:rStyle w:val="Hyperlink"/>
            <w:noProof/>
          </w:rPr>
          <w:t>3.16.1 General</w:t>
        </w:r>
        <w:r w:rsidR="0009127C">
          <w:rPr>
            <w:noProof/>
            <w:webHidden/>
          </w:rPr>
          <w:tab/>
        </w:r>
        <w:r w:rsidR="0009127C">
          <w:rPr>
            <w:noProof/>
            <w:webHidden/>
          </w:rPr>
          <w:fldChar w:fldCharType="begin"/>
        </w:r>
        <w:r w:rsidR="0009127C">
          <w:rPr>
            <w:noProof/>
            <w:webHidden/>
          </w:rPr>
          <w:instrText xml:space="preserve"> PAGEREF _Toc8367030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r>
          <w:rPr>
            <w:noProof/>
          </w:rPr>
          <w:fldChar w:fldCharType="end"/>
        </w:r>
      </w:ins>
    </w:p>
    <w:p w14:paraId="03DD8E76" w14:textId="559A0AC0" w:rsidR="0009127C" w:rsidRDefault="005C469B">
      <w:pPr>
        <w:pStyle w:val="TOC3"/>
        <w:tabs>
          <w:tab w:val="right" w:leader="dot" w:pos="9350"/>
        </w:tabs>
        <w:rPr>
          <w:ins w:id="1036" w:author="Laurence Golding" w:date="2019-05-11T06:51:00Z"/>
          <w:rFonts w:asciiTheme="minorHAnsi" w:eastAsiaTheme="minorEastAsia" w:hAnsiTheme="minorHAnsi" w:cstheme="minorBidi"/>
          <w:noProof/>
          <w:sz w:val="22"/>
          <w:szCs w:val="22"/>
        </w:rPr>
      </w:pPr>
      <w:ins w:id="1037" w:author="Laurence Golding" w:date="2019-05-11T06:51:00Z">
        <w:r>
          <w:fldChar w:fldCharType="begin"/>
        </w:r>
        <w:r>
          <w:instrText xml:space="preserve"> HYPERLINK \l "_Toc8367031" </w:instrText>
        </w:r>
        <w:r>
          <w:fldChar w:fldCharType="separate"/>
        </w:r>
        <w:r w:rsidR="0009127C" w:rsidRPr="006D36A2">
          <w:rPr>
            <w:rStyle w:val="Hyperlink"/>
            <w:noProof/>
          </w:rPr>
          <w:t>3.16.2 Constraints</w:t>
        </w:r>
        <w:r w:rsidR="0009127C">
          <w:rPr>
            <w:noProof/>
            <w:webHidden/>
          </w:rPr>
          <w:tab/>
        </w:r>
        <w:r w:rsidR="0009127C">
          <w:rPr>
            <w:noProof/>
            <w:webHidden/>
          </w:rPr>
          <w:fldChar w:fldCharType="begin"/>
        </w:r>
        <w:r w:rsidR="0009127C">
          <w:rPr>
            <w:noProof/>
            <w:webHidden/>
          </w:rPr>
          <w:instrText xml:space="preserve"> PAGEREF _Toc8367031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r>
          <w:rPr>
            <w:noProof/>
          </w:rPr>
          <w:fldChar w:fldCharType="end"/>
        </w:r>
      </w:ins>
    </w:p>
    <w:p w14:paraId="65AEF38C" w14:textId="05893783" w:rsidR="0009127C" w:rsidRDefault="005C469B">
      <w:pPr>
        <w:pStyle w:val="TOC3"/>
        <w:tabs>
          <w:tab w:val="right" w:leader="dot" w:pos="9350"/>
        </w:tabs>
        <w:rPr>
          <w:ins w:id="1038" w:author="Laurence Golding" w:date="2019-05-11T06:51:00Z"/>
          <w:rFonts w:asciiTheme="minorHAnsi" w:eastAsiaTheme="minorEastAsia" w:hAnsiTheme="minorHAnsi" w:cstheme="minorBidi"/>
          <w:noProof/>
          <w:sz w:val="22"/>
          <w:szCs w:val="22"/>
        </w:rPr>
      </w:pPr>
      <w:ins w:id="1039" w:author="Laurence Golding" w:date="2019-05-11T06:51:00Z">
        <w:r>
          <w:fldChar w:fldCharType="begin"/>
        </w:r>
        <w:r>
          <w:instrText xml:space="preserve"> HYPERLINK \l "_Toc8367032" </w:instrText>
        </w:r>
        <w:r>
          <w:fldChar w:fldCharType="separate"/>
        </w:r>
        <w:r w:rsidR="0009127C" w:rsidRPr="006D36A2">
          <w:rPr>
            <w:rStyle w:val="Hyperlink"/>
            <w:noProof/>
          </w:rPr>
          <w:t>3.16.3 location property</w:t>
        </w:r>
        <w:r w:rsidR="0009127C">
          <w:rPr>
            <w:noProof/>
            <w:webHidden/>
          </w:rPr>
          <w:tab/>
        </w:r>
        <w:r w:rsidR="0009127C">
          <w:rPr>
            <w:noProof/>
            <w:webHidden/>
          </w:rPr>
          <w:fldChar w:fldCharType="begin"/>
        </w:r>
        <w:r w:rsidR="0009127C">
          <w:rPr>
            <w:noProof/>
            <w:webHidden/>
          </w:rPr>
          <w:instrText xml:space="preserve"> PAGEREF _Toc8367032 \h </w:instrText>
        </w:r>
        <w:r w:rsidR="0009127C">
          <w:rPr>
            <w:noProof/>
            <w:webHidden/>
          </w:rPr>
        </w:r>
        <w:r w:rsidR="0009127C">
          <w:rPr>
            <w:noProof/>
            <w:webHidden/>
          </w:rPr>
          <w:fldChar w:fldCharType="separate"/>
        </w:r>
        <w:r w:rsidR="0009127C">
          <w:rPr>
            <w:noProof/>
            <w:webHidden/>
          </w:rPr>
          <w:t>61</w:t>
        </w:r>
        <w:r w:rsidR="0009127C">
          <w:rPr>
            <w:noProof/>
            <w:webHidden/>
          </w:rPr>
          <w:fldChar w:fldCharType="end"/>
        </w:r>
        <w:r>
          <w:rPr>
            <w:noProof/>
          </w:rPr>
          <w:fldChar w:fldCharType="end"/>
        </w:r>
      </w:ins>
    </w:p>
    <w:p w14:paraId="03C221EC" w14:textId="1573BD23" w:rsidR="0009127C" w:rsidRDefault="005C469B">
      <w:pPr>
        <w:pStyle w:val="TOC3"/>
        <w:tabs>
          <w:tab w:val="right" w:leader="dot" w:pos="9350"/>
        </w:tabs>
        <w:rPr>
          <w:ins w:id="1040" w:author="Laurence Golding" w:date="2019-05-11T06:51:00Z"/>
          <w:rFonts w:asciiTheme="minorHAnsi" w:eastAsiaTheme="minorEastAsia" w:hAnsiTheme="minorHAnsi" w:cstheme="minorBidi"/>
          <w:noProof/>
          <w:sz w:val="22"/>
          <w:szCs w:val="22"/>
        </w:rPr>
      </w:pPr>
      <w:ins w:id="1041" w:author="Laurence Golding" w:date="2019-05-11T06:51:00Z">
        <w:r>
          <w:fldChar w:fldCharType="begin"/>
        </w:r>
        <w:r>
          <w:instrText xml:space="preserve"> HYPERLINK \l "_Toc8367033" </w:instrText>
        </w:r>
        <w:r>
          <w:fldChar w:fldCharType="separate"/>
        </w:r>
        <w:r w:rsidR="0009127C" w:rsidRPr="006D36A2">
          <w:rPr>
            <w:rStyle w:val="Hyperlink"/>
            <w:noProof/>
          </w:rPr>
          <w:t>3.16.4 guid property</w:t>
        </w:r>
        <w:r w:rsidR="0009127C">
          <w:rPr>
            <w:noProof/>
            <w:webHidden/>
          </w:rPr>
          <w:tab/>
        </w:r>
        <w:r w:rsidR="0009127C">
          <w:rPr>
            <w:noProof/>
            <w:webHidden/>
          </w:rPr>
          <w:fldChar w:fldCharType="begin"/>
        </w:r>
        <w:r w:rsidR="0009127C">
          <w:rPr>
            <w:noProof/>
            <w:webHidden/>
          </w:rPr>
          <w:instrText xml:space="preserve"> PAGEREF _Toc8367033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r>
          <w:rPr>
            <w:noProof/>
          </w:rPr>
          <w:fldChar w:fldCharType="end"/>
        </w:r>
      </w:ins>
    </w:p>
    <w:p w14:paraId="499C08F7" w14:textId="21B2341B" w:rsidR="0009127C" w:rsidRDefault="005C469B">
      <w:pPr>
        <w:pStyle w:val="TOC3"/>
        <w:tabs>
          <w:tab w:val="right" w:leader="dot" w:pos="9350"/>
        </w:tabs>
        <w:rPr>
          <w:ins w:id="1042" w:author="Laurence Golding" w:date="2019-05-11T06:51:00Z"/>
          <w:rFonts w:asciiTheme="minorHAnsi" w:eastAsiaTheme="minorEastAsia" w:hAnsiTheme="minorHAnsi" w:cstheme="minorBidi"/>
          <w:noProof/>
          <w:sz w:val="22"/>
          <w:szCs w:val="22"/>
        </w:rPr>
      </w:pPr>
      <w:ins w:id="1043" w:author="Laurence Golding" w:date="2019-05-11T06:51:00Z">
        <w:r>
          <w:fldChar w:fldCharType="begin"/>
        </w:r>
        <w:r>
          <w:instrText xml:space="preserve"> HYPERLINK \l "_Toc8367034" </w:instrText>
        </w:r>
        <w:r>
          <w:fldChar w:fldCharType="separate"/>
        </w:r>
        <w:r w:rsidR="0009127C" w:rsidRPr="006D36A2">
          <w:rPr>
            <w:rStyle w:val="Hyperlink"/>
            <w:noProof/>
          </w:rPr>
          <w:t>3.16.5 itemCount property</w:t>
        </w:r>
        <w:r w:rsidR="0009127C">
          <w:rPr>
            <w:noProof/>
            <w:webHidden/>
          </w:rPr>
          <w:tab/>
        </w:r>
        <w:r w:rsidR="0009127C">
          <w:rPr>
            <w:noProof/>
            <w:webHidden/>
          </w:rPr>
          <w:fldChar w:fldCharType="begin"/>
        </w:r>
        <w:r w:rsidR="0009127C">
          <w:rPr>
            <w:noProof/>
            <w:webHidden/>
          </w:rPr>
          <w:instrText xml:space="preserve"> PAGEREF _Toc8367034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r>
          <w:rPr>
            <w:noProof/>
          </w:rPr>
          <w:fldChar w:fldCharType="end"/>
        </w:r>
      </w:ins>
    </w:p>
    <w:p w14:paraId="0210C859" w14:textId="6F0C63B9" w:rsidR="0009127C" w:rsidRDefault="005C469B">
      <w:pPr>
        <w:pStyle w:val="TOC2"/>
        <w:tabs>
          <w:tab w:val="right" w:leader="dot" w:pos="9350"/>
        </w:tabs>
        <w:rPr>
          <w:ins w:id="1044" w:author="Laurence Golding" w:date="2019-05-11T06:51:00Z"/>
          <w:rFonts w:asciiTheme="minorHAnsi" w:eastAsiaTheme="minorEastAsia" w:hAnsiTheme="minorHAnsi" w:cstheme="minorBidi"/>
          <w:noProof/>
          <w:sz w:val="22"/>
          <w:szCs w:val="22"/>
        </w:rPr>
      </w:pPr>
      <w:ins w:id="1045" w:author="Laurence Golding" w:date="2019-05-11T06:51:00Z">
        <w:r>
          <w:fldChar w:fldCharType="begin"/>
        </w:r>
        <w:r>
          <w:instrText xml:space="preserve"> HYPERLINK \l "_Toc8367035" </w:instrText>
        </w:r>
        <w:r>
          <w:fldChar w:fldCharType="separate"/>
        </w:r>
        <w:r w:rsidR="0009127C" w:rsidRPr="006D36A2">
          <w:rPr>
            <w:rStyle w:val="Hyperlink"/>
            <w:noProof/>
          </w:rPr>
          <w:t>3.17 runAutomationDetails object</w:t>
        </w:r>
        <w:r w:rsidR="0009127C">
          <w:rPr>
            <w:noProof/>
            <w:webHidden/>
          </w:rPr>
          <w:tab/>
        </w:r>
        <w:r w:rsidR="0009127C">
          <w:rPr>
            <w:noProof/>
            <w:webHidden/>
          </w:rPr>
          <w:fldChar w:fldCharType="begin"/>
        </w:r>
        <w:r w:rsidR="0009127C">
          <w:rPr>
            <w:noProof/>
            <w:webHidden/>
          </w:rPr>
          <w:instrText xml:space="preserve"> PAGEREF _Toc8367035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r>
          <w:rPr>
            <w:noProof/>
          </w:rPr>
          <w:fldChar w:fldCharType="end"/>
        </w:r>
      </w:ins>
    </w:p>
    <w:p w14:paraId="58E29EED" w14:textId="75BECEC3" w:rsidR="0009127C" w:rsidRDefault="005C469B">
      <w:pPr>
        <w:pStyle w:val="TOC3"/>
        <w:tabs>
          <w:tab w:val="right" w:leader="dot" w:pos="9350"/>
        </w:tabs>
        <w:rPr>
          <w:ins w:id="1046" w:author="Laurence Golding" w:date="2019-05-11T06:51:00Z"/>
          <w:rFonts w:asciiTheme="minorHAnsi" w:eastAsiaTheme="minorEastAsia" w:hAnsiTheme="minorHAnsi" w:cstheme="minorBidi"/>
          <w:noProof/>
          <w:sz w:val="22"/>
          <w:szCs w:val="22"/>
        </w:rPr>
      </w:pPr>
      <w:ins w:id="1047" w:author="Laurence Golding" w:date="2019-05-11T06:51:00Z">
        <w:r>
          <w:fldChar w:fldCharType="begin"/>
        </w:r>
        <w:r>
          <w:instrText xml:space="preserve"> HYPERLINK \l "_Toc8367036" </w:instrText>
        </w:r>
        <w:r>
          <w:fldChar w:fldCharType="separate"/>
        </w:r>
        <w:r w:rsidR="0009127C" w:rsidRPr="006D36A2">
          <w:rPr>
            <w:rStyle w:val="Hyperlink"/>
            <w:noProof/>
          </w:rPr>
          <w:t>3.17.1 General</w:t>
        </w:r>
        <w:r w:rsidR="0009127C">
          <w:rPr>
            <w:noProof/>
            <w:webHidden/>
          </w:rPr>
          <w:tab/>
        </w:r>
        <w:r w:rsidR="0009127C">
          <w:rPr>
            <w:noProof/>
            <w:webHidden/>
          </w:rPr>
          <w:fldChar w:fldCharType="begin"/>
        </w:r>
        <w:r w:rsidR="0009127C">
          <w:rPr>
            <w:noProof/>
            <w:webHidden/>
          </w:rPr>
          <w:instrText xml:space="preserve"> PAGEREF _Toc8367036 \h </w:instrText>
        </w:r>
        <w:r w:rsidR="0009127C">
          <w:rPr>
            <w:noProof/>
            <w:webHidden/>
          </w:rPr>
        </w:r>
        <w:r w:rsidR="0009127C">
          <w:rPr>
            <w:noProof/>
            <w:webHidden/>
          </w:rPr>
          <w:fldChar w:fldCharType="separate"/>
        </w:r>
        <w:r w:rsidR="0009127C">
          <w:rPr>
            <w:noProof/>
            <w:webHidden/>
          </w:rPr>
          <w:t>62</w:t>
        </w:r>
        <w:r w:rsidR="0009127C">
          <w:rPr>
            <w:noProof/>
            <w:webHidden/>
          </w:rPr>
          <w:fldChar w:fldCharType="end"/>
        </w:r>
        <w:r>
          <w:rPr>
            <w:noProof/>
          </w:rPr>
          <w:fldChar w:fldCharType="end"/>
        </w:r>
      </w:ins>
    </w:p>
    <w:p w14:paraId="08F7C478" w14:textId="04016F3E" w:rsidR="0009127C" w:rsidRDefault="005C469B">
      <w:pPr>
        <w:pStyle w:val="TOC3"/>
        <w:tabs>
          <w:tab w:val="right" w:leader="dot" w:pos="9350"/>
        </w:tabs>
        <w:rPr>
          <w:ins w:id="1048" w:author="Laurence Golding" w:date="2019-05-11T06:51:00Z"/>
          <w:rFonts w:asciiTheme="minorHAnsi" w:eastAsiaTheme="minorEastAsia" w:hAnsiTheme="minorHAnsi" w:cstheme="minorBidi"/>
          <w:noProof/>
          <w:sz w:val="22"/>
          <w:szCs w:val="22"/>
        </w:rPr>
      </w:pPr>
      <w:ins w:id="1049" w:author="Laurence Golding" w:date="2019-05-11T06:51:00Z">
        <w:r>
          <w:fldChar w:fldCharType="begin"/>
        </w:r>
        <w:r>
          <w:instrText xml:space="preserve"> HYPERLINK \l "_Toc8367037" </w:instrText>
        </w:r>
        <w:r>
          <w:fldChar w:fldCharType="separate"/>
        </w:r>
        <w:r w:rsidR="0009127C" w:rsidRPr="006D36A2">
          <w:rPr>
            <w:rStyle w:val="Hyperlink"/>
            <w:noProof/>
          </w:rPr>
          <w:t>3.17.2 description property</w:t>
        </w:r>
        <w:r w:rsidR="0009127C">
          <w:rPr>
            <w:noProof/>
            <w:webHidden/>
          </w:rPr>
          <w:tab/>
        </w:r>
        <w:r w:rsidR="0009127C">
          <w:rPr>
            <w:noProof/>
            <w:webHidden/>
          </w:rPr>
          <w:fldChar w:fldCharType="begin"/>
        </w:r>
        <w:r w:rsidR="0009127C">
          <w:rPr>
            <w:noProof/>
            <w:webHidden/>
          </w:rPr>
          <w:instrText xml:space="preserve"> PAGEREF _Toc8367037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r>
          <w:rPr>
            <w:noProof/>
          </w:rPr>
          <w:fldChar w:fldCharType="end"/>
        </w:r>
      </w:ins>
    </w:p>
    <w:p w14:paraId="2438D5F6" w14:textId="688F0243" w:rsidR="0009127C" w:rsidRDefault="005C469B">
      <w:pPr>
        <w:pStyle w:val="TOC3"/>
        <w:tabs>
          <w:tab w:val="right" w:leader="dot" w:pos="9350"/>
        </w:tabs>
        <w:rPr>
          <w:ins w:id="1050" w:author="Laurence Golding" w:date="2019-05-11T06:51:00Z"/>
          <w:rFonts w:asciiTheme="minorHAnsi" w:eastAsiaTheme="minorEastAsia" w:hAnsiTheme="minorHAnsi" w:cstheme="minorBidi"/>
          <w:noProof/>
          <w:sz w:val="22"/>
          <w:szCs w:val="22"/>
        </w:rPr>
      </w:pPr>
      <w:ins w:id="1051" w:author="Laurence Golding" w:date="2019-05-11T06:51:00Z">
        <w:r>
          <w:fldChar w:fldCharType="begin"/>
        </w:r>
        <w:r>
          <w:instrText xml:space="preserve"> HYPERLINK \l "_Toc8367038" </w:instrText>
        </w:r>
        <w:r>
          <w:fldChar w:fldCharType="separate"/>
        </w:r>
        <w:r w:rsidR="0009127C" w:rsidRPr="006D36A2">
          <w:rPr>
            <w:rStyle w:val="Hyperlink"/>
            <w:noProof/>
          </w:rPr>
          <w:t>3.17.3 id property</w:t>
        </w:r>
        <w:r w:rsidR="0009127C">
          <w:rPr>
            <w:noProof/>
            <w:webHidden/>
          </w:rPr>
          <w:tab/>
        </w:r>
        <w:r w:rsidR="0009127C">
          <w:rPr>
            <w:noProof/>
            <w:webHidden/>
          </w:rPr>
          <w:fldChar w:fldCharType="begin"/>
        </w:r>
        <w:r w:rsidR="0009127C">
          <w:rPr>
            <w:noProof/>
            <w:webHidden/>
          </w:rPr>
          <w:instrText xml:space="preserve"> PAGEREF _Toc8367038 \h </w:instrText>
        </w:r>
        <w:r w:rsidR="0009127C">
          <w:rPr>
            <w:noProof/>
            <w:webHidden/>
          </w:rPr>
        </w:r>
        <w:r w:rsidR="0009127C">
          <w:rPr>
            <w:noProof/>
            <w:webHidden/>
          </w:rPr>
          <w:fldChar w:fldCharType="separate"/>
        </w:r>
        <w:r w:rsidR="0009127C">
          <w:rPr>
            <w:noProof/>
            <w:webHidden/>
          </w:rPr>
          <w:t>63</w:t>
        </w:r>
        <w:r w:rsidR="0009127C">
          <w:rPr>
            <w:noProof/>
            <w:webHidden/>
          </w:rPr>
          <w:fldChar w:fldCharType="end"/>
        </w:r>
        <w:r>
          <w:rPr>
            <w:noProof/>
          </w:rPr>
          <w:fldChar w:fldCharType="end"/>
        </w:r>
      </w:ins>
    </w:p>
    <w:p w14:paraId="3374F1D8" w14:textId="5F7063E7" w:rsidR="0009127C" w:rsidRDefault="005C469B">
      <w:pPr>
        <w:pStyle w:val="TOC3"/>
        <w:tabs>
          <w:tab w:val="right" w:leader="dot" w:pos="9350"/>
        </w:tabs>
        <w:rPr>
          <w:ins w:id="1052" w:author="Laurence Golding" w:date="2019-05-11T06:51:00Z"/>
          <w:rFonts w:asciiTheme="minorHAnsi" w:eastAsiaTheme="minorEastAsia" w:hAnsiTheme="minorHAnsi" w:cstheme="minorBidi"/>
          <w:noProof/>
          <w:sz w:val="22"/>
          <w:szCs w:val="22"/>
        </w:rPr>
      </w:pPr>
      <w:ins w:id="1053" w:author="Laurence Golding" w:date="2019-05-11T06:51:00Z">
        <w:r>
          <w:fldChar w:fldCharType="begin"/>
        </w:r>
        <w:r>
          <w:instrText xml:space="preserve"> HYPERLINK \l "_Toc8367039" </w:instrText>
        </w:r>
        <w:r>
          <w:fldChar w:fldCharType="separate"/>
        </w:r>
        <w:r w:rsidR="0009127C" w:rsidRPr="006D36A2">
          <w:rPr>
            <w:rStyle w:val="Hyperlink"/>
            <w:noProof/>
          </w:rPr>
          <w:t>3.17.4 guid property</w:t>
        </w:r>
        <w:r w:rsidR="0009127C">
          <w:rPr>
            <w:noProof/>
            <w:webHidden/>
          </w:rPr>
          <w:tab/>
        </w:r>
        <w:r w:rsidR="0009127C">
          <w:rPr>
            <w:noProof/>
            <w:webHidden/>
          </w:rPr>
          <w:fldChar w:fldCharType="begin"/>
        </w:r>
        <w:r w:rsidR="0009127C">
          <w:rPr>
            <w:noProof/>
            <w:webHidden/>
          </w:rPr>
          <w:instrText xml:space="preserve"> PAGEREF _Toc8367039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r>
          <w:rPr>
            <w:noProof/>
          </w:rPr>
          <w:fldChar w:fldCharType="end"/>
        </w:r>
      </w:ins>
    </w:p>
    <w:p w14:paraId="286EBD24" w14:textId="3CB19961" w:rsidR="0009127C" w:rsidRDefault="005C469B">
      <w:pPr>
        <w:pStyle w:val="TOC3"/>
        <w:tabs>
          <w:tab w:val="right" w:leader="dot" w:pos="9350"/>
        </w:tabs>
        <w:rPr>
          <w:ins w:id="1054" w:author="Laurence Golding" w:date="2019-05-11T06:51:00Z"/>
          <w:rFonts w:asciiTheme="minorHAnsi" w:eastAsiaTheme="minorEastAsia" w:hAnsiTheme="minorHAnsi" w:cstheme="minorBidi"/>
          <w:noProof/>
          <w:sz w:val="22"/>
          <w:szCs w:val="22"/>
        </w:rPr>
      </w:pPr>
      <w:ins w:id="1055" w:author="Laurence Golding" w:date="2019-05-11T06:51:00Z">
        <w:r>
          <w:fldChar w:fldCharType="begin"/>
        </w:r>
        <w:r>
          <w:instrText xml:space="preserve"> HYPERLINK \l "_Toc8367040" </w:instrText>
        </w:r>
        <w:r>
          <w:fldChar w:fldCharType="separate"/>
        </w:r>
        <w:r w:rsidR="0009127C" w:rsidRPr="006D36A2">
          <w:rPr>
            <w:rStyle w:val="Hyperlink"/>
            <w:noProof/>
          </w:rPr>
          <w:t>3.17.5 correlationGuid property</w:t>
        </w:r>
        <w:r w:rsidR="0009127C">
          <w:rPr>
            <w:noProof/>
            <w:webHidden/>
          </w:rPr>
          <w:tab/>
        </w:r>
        <w:r w:rsidR="0009127C">
          <w:rPr>
            <w:noProof/>
            <w:webHidden/>
          </w:rPr>
          <w:fldChar w:fldCharType="begin"/>
        </w:r>
        <w:r w:rsidR="0009127C">
          <w:rPr>
            <w:noProof/>
            <w:webHidden/>
          </w:rPr>
          <w:instrText xml:space="preserve"> PAGEREF _Toc8367040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r>
          <w:rPr>
            <w:noProof/>
          </w:rPr>
          <w:fldChar w:fldCharType="end"/>
        </w:r>
      </w:ins>
    </w:p>
    <w:p w14:paraId="3B5AE778" w14:textId="722C50B4" w:rsidR="0009127C" w:rsidRDefault="005C469B">
      <w:pPr>
        <w:pStyle w:val="TOC2"/>
        <w:tabs>
          <w:tab w:val="right" w:leader="dot" w:pos="9350"/>
        </w:tabs>
        <w:rPr>
          <w:ins w:id="1056" w:author="Laurence Golding" w:date="2019-05-11T06:51:00Z"/>
          <w:rFonts w:asciiTheme="minorHAnsi" w:eastAsiaTheme="minorEastAsia" w:hAnsiTheme="minorHAnsi" w:cstheme="minorBidi"/>
          <w:noProof/>
          <w:sz w:val="22"/>
          <w:szCs w:val="22"/>
        </w:rPr>
      </w:pPr>
      <w:ins w:id="1057" w:author="Laurence Golding" w:date="2019-05-11T06:51:00Z">
        <w:r>
          <w:fldChar w:fldCharType="begin"/>
        </w:r>
        <w:r>
          <w:instrText xml:space="preserve"> HYPERLINK \l "_Toc8367041" </w:instrText>
        </w:r>
        <w:r>
          <w:fldChar w:fldCharType="separate"/>
        </w:r>
        <w:r w:rsidR="0009127C" w:rsidRPr="006D36A2">
          <w:rPr>
            <w:rStyle w:val="Hyperlink"/>
            <w:noProof/>
          </w:rPr>
          <w:t>3.18 tool object</w:t>
        </w:r>
        <w:r w:rsidR="0009127C">
          <w:rPr>
            <w:noProof/>
            <w:webHidden/>
          </w:rPr>
          <w:tab/>
        </w:r>
        <w:r w:rsidR="0009127C">
          <w:rPr>
            <w:noProof/>
            <w:webHidden/>
          </w:rPr>
          <w:fldChar w:fldCharType="begin"/>
        </w:r>
        <w:r w:rsidR="0009127C">
          <w:rPr>
            <w:noProof/>
            <w:webHidden/>
          </w:rPr>
          <w:instrText xml:space="preserve"> PAGEREF _Toc8367041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r>
          <w:rPr>
            <w:noProof/>
          </w:rPr>
          <w:fldChar w:fldCharType="end"/>
        </w:r>
      </w:ins>
    </w:p>
    <w:p w14:paraId="296EB4D2" w14:textId="43D2765E" w:rsidR="0009127C" w:rsidRDefault="005C469B">
      <w:pPr>
        <w:pStyle w:val="TOC3"/>
        <w:tabs>
          <w:tab w:val="right" w:leader="dot" w:pos="9350"/>
        </w:tabs>
        <w:rPr>
          <w:ins w:id="1058" w:author="Laurence Golding" w:date="2019-05-11T06:51:00Z"/>
          <w:rFonts w:asciiTheme="minorHAnsi" w:eastAsiaTheme="minorEastAsia" w:hAnsiTheme="minorHAnsi" w:cstheme="minorBidi"/>
          <w:noProof/>
          <w:sz w:val="22"/>
          <w:szCs w:val="22"/>
        </w:rPr>
      </w:pPr>
      <w:ins w:id="1059" w:author="Laurence Golding" w:date="2019-05-11T06:51:00Z">
        <w:r>
          <w:fldChar w:fldCharType="begin"/>
        </w:r>
        <w:r>
          <w:instrText xml:space="preserve"> HYPERLINK \l "_Toc8367042" </w:instrText>
        </w:r>
        <w:r>
          <w:fldChar w:fldCharType="separate"/>
        </w:r>
        <w:r w:rsidR="0009127C" w:rsidRPr="006D36A2">
          <w:rPr>
            <w:rStyle w:val="Hyperlink"/>
            <w:noProof/>
          </w:rPr>
          <w:t>3.18.1 General</w:t>
        </w:r>
        <w:r w:rsidR="0009127C">
          <w:rPr>
            <w:noProof/>
            <w:webHidden/>
          </w:rPr>
          <w:tab/>
        </w:r>
        <w:r w:rsidR="0009127C">
          <w:rPr>
            <w:noProof/>
            <w:webHidden/>
          </w:rPr>
          <w:fldChar w:fldCharType="begin"/>
        </w:r>
        <w:r w:rsidR="0009127C">
          <w:rPr>
            <w:noProof/>
            <w:webHidden/>
          </w:rPr>
          <w:instrText xml:space="preserve"> PAGEREF _Toc8367042 \h </w:instrText>
        </w:r>
        <w:r w:rsidR="0009127C">
          <w:rPr>
            <w:noProof/>
            <w:webHidden/>
          </w:rPr>
        </w:r>
        <w:r w:rsidR="0009127C">
          <w:rPr>
            <w:noProof/>
            <w:webHidden/>
          </w:rPr>
          <w:fldChar w:fldCharType="separate"/>
        </w:r>
        <w:r w:rsidR="0009127C">
          <w:rPr>
            <w:noProof/>
            <w:webHidden/>
          </w:rPr>
          <w:t>64</w:t>
        </w:r>
        <w:r w:rsidR="0009127C">
          <w:rPr>
            <w:noProof/>
            <w:webHidden/>
          </w:rPr>
          <w:fldChar w:fldCharType="end"/>
        </w:r>
        <w:r>
          <w:rPr>
            <w:noProof/>
          </w:rPr>
          <w:fldChar w:fldCharType="end"/>
        </w:r>
      </w:ins>
    </w:p>
    <w:p w14:paraId="171BA80B" w14:textId="04D403DB" w:rsidR="0009127C" w:rsidRDefault="005C469B">
      <w:pPr>
        <w:pStyle w:val="TOC3"/>
        <w:tabs>
          <w:tab w:val="right" w:leader="dot" w:pos="9350"/>
        </w:tabs>
        <w:rPr>
          <w:ins w:id="1060" w:author="Laurence Golding" w:date="2019-05-11T06:51:00Z"/>
          <w:rFonts w:asciiTheme="minorHAnsi" w:eastAsiaTheme="minorEastAsia" w:hAnsiTheme="minorHAnsi" w:cstheme="minorBidi"/>
          <w:noProof/>
          <w:sz w:val="22"/>
          <w:szCs w:val="22"/>
        </w:rPr>
      </w:pPr>
      <w:ins w:id="1061" w:author="Laurence Golding" w:date="2019-05-11T06:51:00Z">
        <w:r>
          <w:fldChar w:fldCharType="begin"/>
        </w:r>
        <w:r>
          <w:instrText xml:space="preserve"> HYPERLINK \l "_Toc8367043" </w:instrText>
        </w:r>
        <w:r>
          <w:fldChar w:fldCharType="separate"/>
        </w:r>
        <w:r w:rsidR="0009127C" w:rsidRPr="006D36A2">
          <w:rPr>
            <w:rStyle w:val="Hyperlink"/>
            <w:noProof/>
          </w:rPr>
          <w:t>3.18.2 driver property</w:t>
        </w:r>
        <w:r w:rsidR="0009127C">
          <w:rPr>
            <w:noProof/>
            <w:webHidden/>
          </w:rPr>
          <w:tab/>
        </w:r>
        <w:r w:rsidR="0009127C">
          <w:rPr>
            <w:noProof/>
            <w:webHidden/>
          </w:rPr>
          <w:fldChar w:fldCharType="begin"/>
        </w:r>
        <w:r w:rsidR="0009127C">
          <w:rPr>
            <w:noProof/>
            <w:webHidden/>
          </w:rPr>
          <w:instrText xml:space="preserve"> PAGEREF _Toc8367043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r>
          <w:rPr>
            <w:noProof/>
          </w:rPr>
          <w:fldChar w:fldCharType="end"/>
        </w:r>
      </w:ins>
    </w:p>
    <w:p w14:paraId="1B0A79FA" w14:textId="77F2C277" w:rsidR="0009127C" w:rsidRDefault="005C469B">
      <w:pPr>
        <w:pStyle w:val="TOC3"/>
        <w:tabs>
          <w:tab w:val="right" w:leader="dot" w:pos="9350"/>
        </w:tabs>
        <w:rPr>
          <w:ins w:id="1062" w:author="Laurence Golding" w:date="2019-05-11T06:51:00Z"/>
          <w:rFonts w:asciiTheme="minorHAnsi" w:eastAsiaTheme="minorEastAsia" w:hAnsiTheme="minorHAnsi" w:cstheme="minorBidi"/>
          <w:noProof/>
          <w:sz w:val="22"/>
          <w:szCs w:val="22"/>
        </w:rPr>
      </w:pPr>
      <w:ins w:id="1063" w:author="Laurence Golding" w:date="2019-05-11T06:51:00Z">
        <w:r>
          <w:fldChar w:fldCharType="begin"/>
        </w:r>
        <w:r>
          <w:instrText xml:space="preserve"> HYPERLINK \l "_Toc8367044" </w:instrText>
        </w:r>
        <w:r>
          <w:fldChar w:fldCharType="separate"/>
        </w:r>
        <w:r w:rsidR="0009127C" w:rsidRPr="006D36A2">
          <w:rPr>
            <w:rStyle w:val="Hyperlink"/>
            <w:noProof/>
          </w:rPr>
          <w:t>3.18.3 extensions property</w:t>
        </w:r>
        <w:r w:rsidR="0009127C">
          <w:rPr>
            <w:noProof/>
            <w:webHidden/>
          </w:rPr>
          <w:tab/>
        </w:r>
        <w:r w:rsidR="0009127C">
          <w:rPr>
            <w:noProof/>
            <w:webHidden/>
          </w:rPr>
          <w:fldChar w:fldCharType="begin"/>
        </w:r>
        <w:r w:rsidR="0009127C">
          <w:rPr>
            <w:noProof/>
            <w:webHidden/>
          </w:rPr>
          <w:instrText xml:space="preserve"> PAGEREF _Toc8367044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r>
          <w:rPr>
            <w:noProof/>
          </w:rPr>
          <w:fldChar w:fldCharType="end"/>
        </w:r>
      </w:ins>
    </w:p>
    <w:p w14:paraId="7BF62656" w14:textId="3F717E03" w:rsidR="0009127C" w:rsidRDefault="005C469B">
      <w:pPr>
        <w:pStyle w:val="TOC2"/>
        <w:tabs>
          <w:tab w:val="right" w:leader="dot" w:pos="9350"/>
        </w:tabs>
        <w:rPr>
          <w:ins w:id="1064" w:author="Laurence Golding" w:date="2019-05-11T06:51:00Z"/>
          <w:rFonts w:asciiTheme="minorHAnsi" w:eastAsiaTheme="minorEastAsia" w:hAnsiTheme="minorHAnsi" w:cstheme="minorBidi"/>
          <w:noProof/>
          <w:sz w:val="22"/>
          <w:szCs w:val="22"/>
        </w:rPr>
      </w:pPr>
      <w:ins w:id="1065" w:author="Laurence Golding" w:date="2019-05-11T06:51:00Z">
        <w:r>
          <w:fldChar w:fldCharType="begin"/>
        </w:r>
        <w:r>
          <w:instrText xml:space="preserve"> HYPERLINK \l "_Toc8367045" </w:instrText>
        </w:r>
        <w:r>
          <w:fldChar w:fldCharType="separate"/>
        </w:r>
        <w:r w:rsidR="0009127C" w:rsidRPr="006D36A2">
          <w:rPr>
            <w:rStyle w:val="Hyperlink"/>
            <w:noProof/>
          </w:rPr>
          <w:t>3.19 toolComponent object</w:t>
        </w:r>
        <w:r w:rsidR="0009127C">
          <w:rPr>
            <w:noProof/>
            <w:webHidden/>
          </w:rPr>
          <w:tab/>
        </w:r>
        <w:r w:rsidR="0009127C">
          <w:rPr>
            <w:noProof/>
            <w:webHidden/>
          </w:rPr>
          <w:fldChar w:fldCharType="begin"/>
        </w:r>
        <w:r w:rsidR="0009127C">
          <w:rPr>
            <w:noProof/>
            <w:webHidden/>
          </w:rPr>
          <w:instrText xml:space="preserve"> PAGEREF _Toc8367045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r>
          <w:rPr>
            <w:noProof/>
          </w:rPr>
          <w:fldChar w:fldCharType="end"/>
        </w:r>
      </w:ins>
    </w:p>
    <w:p w14:paraId="2D29AC20" w14:textId="399EC08E" w:rsidR="0009127C" w:rsidRDefault="005C469B">
      <w:pPr>
        <w:pStyle w:val="TOC3"/>
        <w:tabs>
          <w:tab w:val="right" w:leader="dot" w:pos="9350"/>
        </w:tabs>
        <w:rPr>
          <w:ins w:id="1066" w:author="Laurence Golding" w:date="2019-05-11T06:51:00Z"/>
          <w:rFonts w:asciiTheme="minorHAnsi" w:eastAsiaTheme="minorEastAsia" w:hAnsiTheme="minorHAnsi" w:cstheme="minorBidi"/>
          <w:noProof/>
          <w:sz w:val="22"/>
          <w:szCs w:val="22"/>
        </w:rPr>
      </w:pPr>
      <w:ins w:id="1067" w:author="Laurence Golding" w:date="2019-05-11T06:51:00Z">
        <w:r>
          <w:fldChar w:fldCharType="begin"/>
        </w:r>
        <w:r>
          <w:instrText xml:space="preserve"> HYPERLINK \l "_Toc8367046" </w:instrText>
        </w:r>
        <w:r>
          <w:fldChar w:fldCharType="separate"/>
        </w:r>
        <w:r w:rsidR="0009127C" w:rsidRPr="006D36A2">
          <w:rPr>
            <w:rStyle w:val="Hyperlink"/>
            <w:noProof/>
          </w:rPr>
          <w:t>3.19.1 General</w:t>
        </w:r>
        <w:r w:rsidR="0009127C">
          <w:rPr>
            <w:noProof/>
            <w:webHidden/>
          </w:rPr>
          <w:tab/>
        </w:r>
        <w:r w:rsidR="0009127C">
          <w:rPr>
            <w:noProof/>
            <w:webHidden/>
          </w:rPr>
          <w:fldChar w:fldCharType="begin"/>
        </w:r>
        <w:r w:rsidR="0009127C">
          <w:rPr>
            <w:noProof/>
            <w:webHidden/>
          </w:rPr>
          <w:instrText xml:space="preserve"> PAGEREF _Toc8367046 \h </w:instrText>
        </w:r>
        <w:r w:rsidR="0009127C">
          <w:rPr>
            <w:noProof/>
            <w:webHidden/>
          </w:rPr>
        </w:r>
        <w:r w:rsidR="0009127C">
          <w:rPr>
            <w:noProof/>
            <w:webHidden/>
          </w:rPr>
          <w:fldChar w:fldCharType="separate"/>
        </w:r>
        <w:r w:rsidR="0009127C">
          <w:rPr>
            <w:noProof/>
            <w:webHidden/>
          </w:rPr>
          <w:t>65</w:t>
        </w:r>
        <w:r w:rsidR="0009127C">
          <w:rPr>
            <w:noProof/>
            <w:webHidden/>
          </w:rPr>
          <w:fldChar w:fldCharType="end"/>
        </w:r>
        <w:r>
          <w:rPr>
            <w:noProof/>
          </w:rPr>
          <w:fldChar w:fldCharType="end"/>
        </w:r>
      </w:ins>
    </w:p>
    <w:p w14:paraId="32BD1D45" w14:textId="53063C28" w:rsidR="0009127C" w:rsidRDefault="005C469B">
      <w:pPr>
        <w:pStyle w:val="TOC3"/>
        <w:tabs>
          <w:tab w:val="right" w:leader="dot" w:pos="9350"/>
        </w:tabs>
        <w:rPr>
          <w:ins w:id="1068" w:author="Laurence Golding" w:date="2019-05-11T06:51:00Z"/>
          <w:rFonts w:asciiTheme="minorHAnsi" w:eastAsiaTheme="minorEastAsia" w:hAnsiTheme="minorHAnsi" w:cstheme="minorBidi"/>
          <w:noProof/>
          <w:sz w:val="22"/>
          <w:szCs w:val="22"/>
        </w:rPr>
      </w:pPr>
      <w:ins w:id="1069" w:author="Laurence Golding" w:date="2019-05-11T06:51:00Z">
        <w:r>
          <w:fldChar w:fldCharType="begin"/>
        </w:r>
        <w:r>
          <w:instrText xml:space="preserve"> HYPERLINK \l "_Toc8367047" </w:instrText>
        </w:r>
        <w:r>
          <w:fldChar w:fldCharType="separate"/>
        </w:r>
        <w:r w:rsidR="0009127C" w:rsidRPr="006D36A2">
          <w:rPr>
            <w:rStyle w:val="Hyperlink"/>
            <w:noProof/>
          </w:rPr>
          <w:t>3.19.2 Constraints</w:t>
        </w:r>
        <w:r w:rsidR="0009127C">
          <w:rPr>
            <w:noProof/>
            <w:webHidden/>
          </w:rPr>
          <w:tab/>
        </w:r>
        <w:r w:rsidR="0009127C">
          <w:rPr>
            <w:noProof/>
            <w:webHidden/>
          </w:rPr>
          <w:fldChar w:fldCharType="begin"/>
        </w:r>
        <w:r w:rsidR="0009127C">
          <w:rPr>
            <w:noProof/>
            <w:webHidden/>
          </w:rPr>
          <w:instrText xml:space="preserve"> PAGEREF _Toc8367047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r>
          <w:rPr>
            <w:noProof/>
          </w:rPr>
          <w:fldChar w:fldCharType="end"/>
        </w:r>
      </w:ins>
    </w:p>
    <w:p w14:paraId="1C18AB26" w14:textId="1DFB68BD" w:rsidR="0009127C" w:rsidRDefault="005C469B">
      <w:pPr>
        <w:pStyle w:val="TOC3"/>
        <w:tabs>
          <w:tab w:val="right" w:leader="dot" w:pos="9350"/>
        </w:tabs>
        <w:rPr>
          <w:ins w:id="1070" w:author="Laurence Golding" w:date="2019-05-11T06:51:00Z"/>
          <w:rFonts w:asciiTheme="minorHAnsi" w:eastAsiaTheme="minorEastAsia" w:hAnsiTheme="minorHAnsi" w:cstheme="minorBidi"/>
          <w:noProof/>
          <w:sz w:val="22"/>
          <w:szCs w:val="22"/>
        </w:rPr>
      </w:pPr>
      <w:ins w:id="1071" w:author="Laurence Golding" w:date="2019-05-11T06:51:00Z">
        <w:r>
          <w:fldChar w:fldCharType="begin"/>
        </w:r>
        <w:r>
          <w:instrText xml:space="preserve"> HYPERLINK \l "_Toc8367048" </w:instrText>
        </w:r>
        <w:r>
          <w:fldChar w:fldCharType="separate"/>
        </w:r>
        <w:r w:rsidR="0009127C" w:rsidRPr="006D36A2">
          <w:rPr>
            <w:rStyle w:val="Hyperlink"/>
            <w:noProof/>
          </w:rPr>
          <w:t>3.19.3 Taxonomies</w:t>
        </w:r>
        <w:r w:rsidR="0009127C">
          <w:rPr>
            <w:noProof/>
            <w:webHidden/>
          </w:rPr>
          <w:tab/>
        </w:r>
        <w:r w:rsidR="0009127C">
          <w:rPr>
            <w:noProof/>
            <w:webHidden/>
          </w:rPr>
          <w:fldChar w:fldCharType="begin"/>
        </w:r>
        <w:r w:rsidR="0009127C">
          <w:rPr>
            <w:noProof/>
            <w:webHidden/>
          </w:rPr>
          <w:instrText xml:space="preserve"> PAGEREF _Toc8367048 \h </w:instrText>
        </w:r>
        <w:r w:rsidR="0009127C">
          <w:rPr>
            <w:noProof/>
            <w:webHidden/>
          </w:rPr>
        </w:r>
        <w:r w:rsidR="0009127C">
          <w:rPr>
            <w:noProof/>
            <w:webHidden/>
          </w:rPr>
          <w:fldChar w:fldCharType="separate"/>
        </w:r>
        <w:r w:rsidR="0009127C">
          <w:rPr>
            <w:noProof/>
            <w:webHidden/>
          </w:rPr>
          <w:t>66</w:t>
        </w:r>
        <w:r w:rsidR="0009127C">
          <w:rPr>
            <w:noProof/>
            <w:webHidden/>
          </w:rPr>
          <w:fldChar w:fldCharType="end"/>
        </w:r>
        <w:r>
          <w:rPr>
            <w:noProof/>
          </w:rPr>
          <w:fldChar w:fldCharType="end"/>
        </w:r>
      </w:ins>
    </w:p>
    <w:p w14:paraId="796A846D" w14:textId="2A9F8DDE" w:rsidR="0009127C" w:rsidRDefault="005C469B">
      <w:pPr>
        <w:pStyle w:val="TOC3"/>
        <w:tabs>
          <w:tab w:val="right" w:leader="dot" w:pos="9350"/>
        </w:tabs>
        <w:rPr>
          <w:ins w:id="1072" w:author="Laurence Golding" w:date="2019-05-11T06:51:00Z"/>
          <w:rFonts w:asciiTheme="minorHAnsi" w:eastAsiaTheme="minorEastAsia" w:hAnsiTheme="minorHAnsi" w:cstheme="minorBidi"/>
          <w:noProof/>
          <w:sz w:val="22"/>
          <w:szCs w:val="22"/>
        </w:rPr>
      </w:pPr>
      <w:ins w:id="1073" w:author="Laurence Golding" w:date="2019-05-11T06:51:00Z">
        <w:r>
          <w:fldChar w:fldCharType="begin"/>
        </w:r>
        <w:r>
          <w:instrText xml:space="preserve"> HYPERLINK \l "_Toc8367049" </w:instrText>
        </w:r>
        <w:r>
          <w:fldChar w:fldCharType="separate"/>
        </w:r>
        <w:r w:rsidR="0009127C" w:rsidRPr="006D36A2">
          <w:rPr>
            <w:rStyle w:val="Hyperlink"/>
            <w:noProof/>
          </w:rPr>
          <w:t>3.19.4 Translations</w:t>
        </w:r>
        <w:r w:rsidR="0009127C">
          <w:rPr>
            <w:noProof/>
            <w:webHidden/>
          </w:rPr>
          <w:tab/>
        </w:r>
        <w:r w:rsidR="0009127C">
          <w:rPr>
            <w:noProof/>
            <w:webHidden/>
          </w:rPr>
          <w:fldChar w:fldCharType="begin"/>
        </w:r>
        <w:r w:rsidR="0009127C">
          <w:rPr>
            <w:noProof/>
            <w:webHidden/>
          </w:rPr>
          <w:instrText xml:space="preserve"> PAGEREF _Toc8367049 \h </w:instrText>
        </w:r>
        <w:r w:rsidR="0009127C">
          <w:rPr>
            <w:noProof/>
            <w:webHidden/>
          </w:rPr>
        </w:r>
        <w:r w:rsidR="0009127C">
          <w:rPr>
            <w:noProof/>
            <w:webHidden/>
          </w:rPr>
          <w:fldChar w:fldCharType="separate"/>
        </w:r>
        <w:r w:rsidR="0009127C">
          <w:rPr>
            <w:noProof/>
            <w:webHidden/>
          </w:rPr>
          <w:t>68</w:t>
        </w:r>
        <w:r w:rsidR="0009127C">
          <w:rPr>
            <w:noProof/>
            <w:webHidden/>
          </w:rPr>
          <w:fldChar w:fldCharType="end"/>
        </w:r>
        <w:r>
          <w:rPr>
            <w:noProof/>
          </w:rPr>
          <w:fldChar w:fldCharType="end"/>
        </w:r>
      </w:ins>
    </w:p>
    <w:p w14:paraId="06674F93" w14:textId="49B48820" w:rsidR="0009127C" w:rsidRDefault="005C469B">
      <w:pPr>
        <w:pStyle w:val="TOC3"/>
        <w:tabs>
          <w:tab w:val="right" w:leader="dot" w:pos="9350"/>
        </w:tabs>
        <w:rPr>
          <w:ins w:id="1074" w:author="Laurence Golding" w:date="2019-05-11T06:51:00Z"/>
          <w:rFonts w:asciiTheme="minorHAnsi" w:eastAsiaTheme="minorEastAsia" w:hAnsiTheme="minorHAnsi" w:cstheme="minorBidi"/>
          <w:noProof/>
          <w:sz w:val="22"/>
          <w:szCs w:val="22"/>
        </w:rPr>
      </w:pPr>
      <w:ins w:id="1075" w:author="Laurence Golding" w:date="2019-05-11T06:51:00Z">
        <w:r>
          <w:fldChar w:fldCharType="begin"/>
        </w:r>
        <w:r>
          <w:instrText xml:space="preserve"> HYPERLINK \l "_Toc8367050" </w:instrText>
        </w:r>
        <w:r>
          <w:fldChar w:fldCharType="separate"/>
        </w:r>
        <w:r w:rsidR="0009127C" w:rsidRPr="006D36A2">
          <w:rPr>
            <w:rStyle w:val="Hyperlink"/>
            <w:noProof/>
          </w:rPr>
          <w:t>3.19.5 Policies</w:t>
        </w:r>
        <w:r w:rsidR="0009127C">
          <w:rPr>
            <w:noProof/>
            <w:webHidden/>
          </w:rPr>
          <w:tab/>
        </w:r>
        <w:r w:rsidR="0009127C">
          <w:rPr>
            <w:noProof/>
            <w:webHidden/>
          </w:rPr>
          <w:fldChar w:fldCharType="begin"/>
        </w:r>
        <w:r w:rsidR="0009127C">
          <w:rPr>
            <w:noProof/>
            <w:webHidden/>
          </w:rPr>
          <w:instrText xml:space="preserve"> PAGEREF _Toc8367050 \h </w:instrText>
        </w:r>
        <w:r w:rsidR="0009127C">
          <w:rPr>
            <w:noProof/>
            <w:webHidden/>
          </w:rPr>
        </w:r>
        <w:r w:rsidR="0009127C">
          <w:rPr>
            <w:noProof/>
            <w:webHidden/>
          </w:rPr>
          <w:fldChar w:fldCharType="separate"/>
        </w:r>
        <w:r w:rsidR="0009127C">
          <w:rPr>
            <w:noProof/>
            <w:webHidden/>
          </w:rPr>
          <w:t>69</w:t>
        </w:r>
        <w:r w:rsidR="0009127C">
          <w:rPr>
            <w:noProof/>
            <w:webHidden/>
          </w:rPr>
          <w:fldChar w:fldCharType="end"/>
        </w:r>
        <w:r>
          <w:rPr>
            <w:noProof/>
          </w:rPr>
          <w:fldChar w:fldCharType="end"/>
        </w:r>
      </w:ins>
    </w:p>
    <w:p w14:paraId="44646530" w14:textId="19C1E152" w:rsidR="0009127C" w:rsidRDefault="005C469B">
      <w:pPr>
        <w:pStyle w:val="TOC3"/>
        <w:tabs>
          <w:tab w:val="right" w:leader="dot" w:pos="9350"/>
        </w:tabs>
        <w:rPr>
          <w:ins w:id="1076" w:author="Laurence Golding" w:date="2019-05-11T06:51:00Z"/>
          <w:rFonts w:asciiTheme="minorHAnsi" w:eastAsiaTheme="minorEastAsia" w:hAnsiTheme="minorHAnsi" w:cstheme="minorBidi"/>
          <w:noProof/>
          <w:sz w:val="22"/>
          <w:szCs w:val="22"/>
        </w:rPr>
      </w:pPr>
      <w:ins w:id="1077" w:author="Laurence Golding" w:date="2019-05-11T06:51:00Z">
        <w:r>
          <w:fldChar w:fldCharType="begin"/>
        </w:r>
        <w:r>
          <w:instrText xml:space="preserve"> HYPERLINK \l "_Toc8367051" </w:instrText>
        </w:r>
        <w:r>
          <w:fldChar w:fldCharType="separate"/>
        </w:r>
        <w:r w:rsidR="0009127C" w:rsidRPr="006D36A2">
          <w:rPr>
            <w:rStyle w:val="Hyperlink"/>
            <w:noProof/>
          </w:rPr>
          <w:t>3.19.6 guid property</w:t>
        </w:r>
        <w:r w:rsidR="0009127C">
          <w:rPr>
            <w:noProof/>
            <w:webHidden/>
          </w:rPr>
          <w:tab/>
        </w:r>
        <w:r w:rsidR="0009127C">
          <w:rPr>
            <w:noProof/>
            <w:webHidden/>
          </w:rPr>
          <w:fldChar w:fldCharType="begin"/>
        </w:r>
        <w:r w:rsidR="0009127C">
          <w:rPr>
            <w:noProof/>
            <w:webHidden/>
          </w:rPr>
          <w:instrText xml:space="preserve"> PAGEREF _Toc8367051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r>
          <w:rPr>
            <w:noProof/>
          </w:rPr>
          <w:fldChar w:fldCharType="end"/>
        </w:r>
      </w:ins>
    </w:p>
    <w:p w14:paraId="5A8AB169" w14:textId="0428F18E" w:rsidR="0009127C" w:rsidRDefault="005C469B">
      <w:pPr>
        <w:pStyle w:val="TOC3"/>
        <w:tabs>
          <w:tab w:val="right" w:leader="dot" w:pos="9350"/>
        </w:tabs>
        <w:rPr>
          <w:ins w:id="1078" w:author="Laurence Golding" w:date="2019-05-11T06:51:00Z"/>
          <w:rFonts w:asciiTheme="minorHAnsi" w:eastAsiaTheme="minorEastAsia" w:hAnsiTheme="minorHAnsi" w:cstheme="minorBidi"/>
          <w:noProof/>
          <w:sz w:val="22"/>
          <w:szCs w:val="22"/>
        </w:rPr>
      </w:pPr>
      <w:ins w:id="1079" w:author="Laurence Golding" w:date="2019-05-11T06:51:00Z">
        <w:r>
          <w:fldChar w:fldCharType="begin"/>
        </w:r>
        <w:r>
          <w:instrText xml:space="preserve"> HYPERLINK \l "_Toc8367052" </w:instrText>
        </w:r>
        <w:r>
          <w:fldChar w:fldCharType="separate"/>
        </w:r>
        <w:r w:rsidR="0009127C" w:rsidRPr="006D36A2">
          <w:rPr>
            <w:rStyle w:val="Hyperlink"/>
            <w:noProof/>
          </w:rPr>
          <w:t>3.19.7 Product hierarchy properties</w:t>
        </w:r>
        <w:r w:rsidR="0009127C">
          <w:rPr>
            <w:noProof/>
            <w:webHidden/>
          </w:rPr>
          <w:tab/>
        </w:r>
        <w:r w:rsidR="0009127C">
          <w:rPr>
            <w:noProof/>
            <w:webHidden/>
          </w:rPr>
          <w:fldChar w:fldCharType="begin"/>
        </w:r>
        <w:r w:rsidR="0009127C">
          <w:rPr>
            <w:noProof/>
            <w:webHidden/>
          </w:rPr>
          <w:instrText xml:space="preserve"> PAGEREF _Toc8367052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r>
          <w:rPr>
            <w:noProof/>
          </w:rPr>
          <w:fldChar w:fldCharType="end"/>
        </w:r>
      </w:ins>
    </w:p>
    <w:p w14:paraId="15C4F438" w14:textId="43304A28" w:rsidR="0009127C" w:rsidRDefault="005C469B">
      <w:pPr>
        <w:pStyle w:val="TOC3"/>
        <w:tabs>
          <w:tab w:val="right" w:leader="dot" w:pos="9350"/>
        </w:tabs>
        <w:rPr>
          <w:ins w:id="1080" w:author="Laurence Golding" w:date="2019-05-11T06:51:00Z"/>
          <w:rFonts w:asciiTheme="minorHAnsi" w:eastAsiaTheme="minorEastAsia" w:hAnsiTheme="minorHAnsi" w:cstheme="minorBidi"/>
          <w:noProof/>
          <w:sz w:val="22"/>
          <w:szCs w:val="22"/>
        </w:rPr>
      </w:pPr>
      <w:ins w:id="1081" w:author="Laurence Golding" w:date="2019-05-11T06:51:00Z">
        <w:r>
          <w:fldChar w:fldCharType="begin"/>
        </w:r>
        <w:r>
          <w:instrText xml:space="preserve"> HYPERLINK \l "_Toc8367053" </w:instrText>
        </w:r>
        <w:r>
          <w:fldChar w:fldCharType="separate"/>
        </w:r>
        <w:r w:rsidR="0009127C" w:rsidRPr="006D36A2">
          <w:rPr>
            <w:rStyle w:val="Hyperlink"/>
            <w:noProof/>
          </w:rPr>
          <w:t>3.19.8 name property</w:t>
        </w:r>
        <w:r w:rsidR="0009127C">
          <w:rPr>
            <w:noProof/>
            <w:webHidden/>
          </w:rPr>
          <w:tab/>
        </w:r>
        <w:r w:rsidR="0009127C">
          <w:rPr>
            <w:noProof/>
            <w:webHidden/>
          </w:rPr>
          <w:fldChar w:fldCharType="begin"/>
        </w:r>
        <w:r w:rsidR="0009127C">
          <w:rPr>
            <w:noProof/>
            <w:webHidden/>
          </w:rPr>
          <w:instrText xml:space="preserve"> PAGEREF _Toc8367053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r>
          <w:rPr>
            <w:noProof/>
          </w:rPr>
          <w:fldChar w:fldCharType="end"/>
        </w:r>
      </w:ins>
    </w:p>
    <w:p w14:paraId="3FD9D179" w14:textId="5491875D" w:rsidR="0009127C" w:rsidRDefault="005C469B">
      <w:pPr>
        <w:pStyle w:val="TOC3"/>
        <w:tabs>
          <w:tab w:val="right" w:leader="dot" w:pos="9350"/>
        </w:tabs>
        <w:rPr>
          <w:ins w:id="1082" w:author="Laurence Golding" w:date="2019-05-11T06:51:00Z"/>
          <w:rFonts w:asciiTheme="minorHAnsi" w:eastAsiaTheme="minorEastAsia" w:hAnsiTheme="minorHAnsi" w:cstheme="minorBidi"/>
          <w:noProof/>
          <w:sz w:val="22"/>
          <w:szCs w:val="22"/>
        </w:rPr>
      </w:pPr>
      <w:ins w:id="1083" w:author="Laurence Golding" w:date="2019-05-11T06:51:00Z">
        <w:r>
          <w:fldChar w:fldCharType="begin"/>
        </w:r>
        <w:r>
          <w:instrText xml:space="preserve"> HYPERLINK \l "_Toc8367054" </w:instrText>
        </w:r>
        <w:r>
          <w:fldChar w:fldCharType="separate"/>
        </w:r>
        <w:r w:rsidR="0009127C" w:rsidRPr="006D36A2">
          <w:rPr>
            <w:rStyle w:val="Hyperlink"/>
            <w:noProof/>
          </w:rPr>
          <w:t>3.19.9 fullName property</w:t>
        </w:r>
        <w:r w:rsidR="0009127C">
          <w:rPr>
            <w:noProof/>
            <w:webHidden/>
          </w:rPr>
          <w:tab/>
        </w:r>
        <w:r w:rsidR="0009127C">
          <w:rPr>
            <w:noProof/>
            <w:webHidden/>
          </w:rPr>
          <w:fldChar w:fldCharType="begin"/>
        </w:r>
        <w:r w:rsidR="0009127C">
          <w:rPr>
            <w:noProof/>
            <w:webHidden/>
          </w:rPr>
          <w:instrText xml:space="preserve"> PAGEREF _Toc8367054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r>
          <w:rPr>
            <w:noProof/>
          </w:rPr>
          <w:fldChar w:fldCharType="end"/>
        </w:r>
      </w:ins>
    </w:p>
    <w:p w14:paraId="2245F396" w14:textId="3193F4BF" w:rsidR="0009127C" w:rsidRDefault="005C469B">
      <w:pPr>
        <w:pStyle w:val="TOC3"/>
        <w:tabs>
          <w:tab w:val="right" w:leader="dot" w:pos="9350"/>
        </w:tabs>
        <w:rPr>
          <w:ins w:id="1084" w:author="Laurence Golding" w:date="2019-05-11T06:51:00Z"/>
          <w:rFonts w:asciiTheme="minorHAnsi" w:eastAsiaTheme="minorEastAsia" w:hAnsiTheme="minorHAnsi" w:cstheme="minorBidi"/>
          <w:noProof/>
          <w:sz w:val="22"/>
          <w:szCs w:val="22"/>
        </w:rPr>
      </w:pPr>
      <w:ins w:id="1085" w:author="Laurence Golding" w:date="2019-05-11T06:51:00Z">
        <w:r>
          <w:fldChar w:fldCharType="begin"/>
        </w:r>
        <w:r>
          <w:instrText xml:space="preserve"> HYPERLINK \l "_Toc8367055" </w:instrText>
        </w:r>
        <w:r>
          <w:fldChar w:fldCharType="separate"/>
        </w:r>
        <w:r w:rsidR="0009127C" w:rsidRPr="006D36A2">
          <w:rPr>
            <w:rStyle w:val="Hyperlink"/>
            <w:noProof/>
          </w:rPr>
          <w:t>3.19.10 product property</w:t>
        </w:r>
        <w:r w:rsidR="0009127C">
          <w:rPr>
            <w:noProof/>
            <w:webHidden/>
          </w:rPr>
          <w:tab/>
        </w:r>
        <w:r w:rsidR="0009127C">
          <w:rPr>
            <w:noProof/>
            <w:webHidden/>
          </w:rPr>
          <w:fldChar w:fldCharType="begin"/>
        </w:r>
        <w:r w:rsidR="0009127C">
          <w:rPr>
            <w:noProof/>
            <w:webHidden/>
          </w:rPr>
          <w:instrText xml:space="preserve"> PAGEREF _Toc8367055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r>
          <w:rPr>
            <w:noProof/>
          </w:rPr>
          <w:fldChar w:fldCharType="end"/>
        </w:r>
      </w:ins>
    </w:p>
    <w:p w14:paraId="709E9928" w14:textId="083C3B83" w:rsidR="0009127C" w:rsidRDefault="005C469B">
      <w:pPr>
        <w:pStyle w:val="TOC3"/>
        <w:tabs>
          <w:tab w:val="right" w:leader="dot" w:pos="9350"/>
        </w:tabs>
        <w:rPr>
          <w:ins w:id="1086" w:author="Laurence Golding" w:date="2019-05-11T06:51:00Z"/>
          <w:rFonts w:asciiTheme="minorHAnsi" w:eastAsiaTheme="minorEastAsia" w:hAnsiTheme="minorHAnsi" w:cstheme="minorBidi"/>
          <w:noProof/>
          <w:sz w:val="22"/>
          <w:szCs w:val="22"/>
        </w:rPr>
      </w:pPr>
      <w:ins w:id="1087" w:author="Laurence Golding" w:date="2019-05-11T06:51:00Z">
        <w:r>
          <w:fldChar w:fldCharType="begin"/>
        </w:r>
        <w:r>
          <w:instrText xml:space="preserve"> HYPERLINK \l "_Toc8367056" </w:instrText>
        </w:r>
        <w:r>
          <w:fldChar w:fldCharType="separate"/>
        </w:r>
        <w:r w:rsidR="0009127C" w:rsidRPr="006D36A2">
          <w:rPr>
            <w:rStyle w:val="Hyperlink"/>
            <w:noProof/>
          </w:rPr>
          <w:t>3.19.11 productSuite property</w:t>
        </w:r>
        <w:r w:rsidR="0009127C">
          <w:rPr>
            <w:noProof/>
            <w:webHidden/>
          </w:rPr>
          <w:tab/>
        </w:r>
        <w:r w:rsidR="0009127C">
          <w:rPr>
            <w:noProof/>
            <w:webHidden/>
          </w:rPr>
          <w:fldChar w:fldCharType="begin"/>
        </w:r>
        <w:r w:rsidR="0009127C">
          <w:rPr>
            <w:noProof/>
            <w:webHidden/>
          </w:rPr>
          <w:instrText xml:space="preserve"> PAGEREF _Toc8367056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r>
          <w:rPr>
            <w:noProof/>
          </w:rPr>
          <w:fldChar w:fldCharType="end"/>
        </w:r>
      </w:ins>
    </w:p>
    <w:p w14:paraId="0F66814E" w14:textId="3B51C9E6" w:rsidR="0009127C" w:rsidRDefault="005C469B">
      <w:pPr>
        <w:pStyle w:val="TOC3"/>
        <w:tabs>
          <w:tab w:val="right" w:leader="dot" w:pos="9350"/>
        </w:tabs>
        <w:rPr>
          <w:ins w:id="1088" w:author="Laurence Golding" w:date="2019-05-11T06:51:00Z"/>
          <w:rFonts w:asciiTheme="minorHAnsi" w:eastAsiaTheme="minorEastAsia" w:hAnsiTheme="minorHAnsi" w:cstheme="minorBidi"/>
          <w:noProof/>
          <w:sz w:val="22"/>
          <w:szCs w:val="22"/>
        </w:rPr>
      </w:pPr>
      <w:ins w:id="1089" w:author="Laurence Golding" w:date="2019-05-11T06:51:00Z">
        <w:r>
          <w:fldChar w:fldCharType="begin"/>
        </w:r>
        <w:r>
          <w:instrText xml:space="preserve"> HYPERLINK \l "_Toc8367057" </w:instrText>
        </w:r>
        <w:r>
          <w:fldChar w:fldCharType="separate"/>
        </w:r>
        <w:r w:rsidR="0009127C" w:rsidRPr="006D36A2">
          <w:rPr>
            <w:rStyle w:val="Hyperlink"/>
            <w:noProof/>
          </w:rPr>
          <w:t>3.19.12 semanticVersion property</w:t>
        </w:r>
        <w:r w:rsidR="0009127C">
          <w:rPr>
            <w:noProof/>
            <w:webHidden/>
          </w:rPr>
          <w:tab/>
        </w:r>
        <w:r w:rsidR="0009127C">
          <w:rPr>
            <w:noProof/>
            <w:webHidden/>
          </w:rPr>
          <w:fldChar w:fldCharType="begin"/>
        </w:r>
        <w:r w:rsidR="0009127C">
          <w:rPr>
            <w:noProof/>
            <w:webHidden/>
          </w:rPr>
          <w:instrText xml:space="preserve"> PAGEREF _Toc8367057 \h </w:instrText>
        </w:r>
        <w:r w:rsidR="0009127C">
          <w:rPr>
            <w:noProof/>
            <w:webHidden/>
          </w:rPr>
        </w:r>
        <w:r w:rsidR="0009127C">
          <w:rPr>
            <w:noProof/>
            <w:webHidden/>
          </w:rPr>
          <w:fldChar w:fldCharType="separate"/>
        </w:r>
        <w:r w:rsidR="0009127C">
          <w:rPr>
            <w:noProof/>
            <w:webHidden/>
          </w:rPr>
          <w:t>71</w:t>
        </w:r>
        <w:r w:rsidR="0009127C">
          <w:rPr>
            <w:noProof/>
            <w:webHidden/>
          </w:rPr>
          <w:fldChar w:fldCharType="end"/>
        </w:r>
        <w:r>
          <w:rPr>
            <w:noProof/>
          </w:rPr>
          <w:fldChar w:fldCharType="end"/>
        </w:r>
      </w:ins>
    </w:p>
    <w:p w14:paraId="6A7B44DB" w14:textId="34573934" w:rsidR="0009127C" w:rsidRDefault="005C469B">
      <w:pPr>
        <w:pStyle w:val="TOC3"/>
        <w:tabs>
          <w:tab w:val="right" w:leader="dot" w:pos="9350"/>
        </w:tabs>
        <w:rPr>
          <w:ins w:id="1090" w:author="Laurence Golding" w:date="2019-05-11T06:51:00Z"/>
          <w:rFonts w:asciiTheme="minorHAnsi" w:eastAsiaTheme="minorEastAsia" w:hAnsiTheme="minorHAnsi" w:cstheme="minorBidi"/>
          <w:noProof/>
          <w:sz w:val="22"/>
          <w:szCs w:val="22"/>
        </w:rPr>
      </w:pPr>
      <w:ins w:id="1091" w:author="Laurence Golding" w:date="2019-05-11T06:51:00Z">
        <w:r>
          <w:fldChar w:fldCharType="begin"/>
        </w:r>
        <w:r>
          <w:instrText xml:space="preserve"> HYPERLINK \l "_Toc8367058" </w:instrText>
        </w:r>
        <w:r>
          <w:fldChar w:fldCharType="separate"/>
        </w:r>
        <w:r w:rsidR="0009127C" w:rsidRPr="006D36A2">
          <w:rPr>
            <w:rStyle w:val="Hyperlink"/>
            <w:noProof/>
          </w:rPr>
          <w:t>3.19.13 version property</w:t>
        </w:r>
        <w:r w:rsidR="0009127C">
          <w:rPr>
            <w:noProof/>
            <w:webHidden/>
          </w:rPr>
          <w:tab/>
        </w:r>
        <w:r w:rsidR="0009127C">
          <w:rPr>
            <w:noProof/>
            <w:webHidden/>
          </w:rPr>
          <w:fldChar w:fldCharType="begin"/>
        </w:r>
        <w:r w:rsidR="0009127C">
          <w:rPr>
            <w:noProof/>
            <w:webHidden/>
          </w:rPr>
          <w:instrText xml:space="preserve"> PAGEREF _Toc8367058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r>
          <w:rPr>
            <w:noProof/>
          </w:rPr>
          <w:fldChar w:fldCharType="end"/>
        </w:r>
      </w:ins>
    </w:p>
    <w:p w14:paraId="160D7641" w14:textId="2499B684" w:rsidR="0009127C" w:rsidRDefault="005C469B">
      <w:pPr>
        <w:pStyle w:val="TOC3"/>
        <w:tabs>
          <w:tab w:val="right" w:leader="dot" w:pos="9350"/>
        </w:tabs>
        <w:rPr>
          <w:ins w:id="1092" w:author="Laurence Golding" w:date="2019-05-11T06:51:00Z"/>
          <w:rFonts w:asciiTheme="minorHAnsi" w:eastAsiaTheme="minorEastAsia" w:hAnsiTheme="minorHAnsi" w:cstheme="minorBidi"/>
          <w:noProof/>
          <w:sz w:val="22"/>
          <w:szCs w:val="22"/>
        </w:rPr>
      </w:pPr>
      <w:ins w:id="1093" w:author="Laurence Golding" w:date="2019-05-11T06:51:00Z">
        <w:r>
          <w:fldChar w:fldCharType="begin"/>
        </w:r>
        <w:r>
          <w:instrText xml:space="preserve"> HYPERLINK \l "_Toc8367059" </w:instrText>
        </w:r>
        <w:r>
          <w:fldChar w:fldCharType="separate"/>
        </w:r>
        <w:r w:rsidR="0009127C" w:rsidRPr="006D36A2">
          <w:rPr>
            <w:rStyle w:val="Hyperlink"/>
            <w:noProof/>
          </w:rPr>
          <w:t>3.19.14 dottedQuadFileVersion property</w:t>
        </w:r>
        <w:r w:rsidR="0009127C">
          <w:rPr>
            <w:noProof/>
            <w:webHidden/>
          </w:rPr>
          <w:tab/>
        </w:r>
        <w:r w:rsidR="0009127C">
          <w:rPr>
            <w:noProof/>
            <w:webHidden/>
          </w:rPr>
          <w:fldChar w:fldCharType="begin"/>
        </w:r>
        <w:r w:rsidR="0009127C">
          <w:rPr>
            <w:noProof/>
            <w:webHidden/>
          </w:rPr>
          <w:instrText xml:space="preserve"> PAGEREF _Toc8367059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r>
          <w:rPr>
            <w:noProof/>
          </w:rPr>
          <w:fldChar w:fldCharType="end"/>
        </w:r>
      </w:ins>
    </w:p>
    <w:p w14:paraId="1D7E5649" w14:textId="0785C905" w:rsidR="0009127C" w:rsidRDefault="005C469B">
      <w:pPr>
        <w:pStyle w:val="TOC3"/>
        <w:tabs>
          <w:tab w:val="right" w:leader="dot" w:pos="9350"/>
        </w:tabs>
        <w:rPr>
          <w:ins w:id="1094" w:author="Laurence Golding" w:date="2019-05-11T06:51:00Z"/>
          <w:rFonts w:asciiTheme="minorHAnsi" w:eastAsiaTheme="minorEastAsia" w:hAnsiTheme="minorHAnsi" w:cstheme="minorBidi"/>
          <w:noProof/>
          <w:sz w:val="22"/>
          <w:szCs w:val="22"/>
        </w:rPr>
      </w:pPr>
      <w:ins w:id="1095" w:author="Laurence Golding" w:date="2019-05-11T06:51:00Z">
        <w:r>
          <w:fldChar w:fldCharType="begin"/>
        </w:r>
        <w:r>
          <w:instrText xml:space="preserve"> HYPERLINK \l "_Toc8367060" </w:instrText>
        </w:r>
        <w:r>
          <w:fldChar w:fldCharType="separate"/>
        </w:r>
        <w:r w:rsidR="0009127C" w:rsidRPr="006D36A2">
          <w:rPr>
            <w:rStyle w:val="Hyperlink"/>
            <w:noProof/>
          </w:rPr>
          <w:t>3.19.15 releaseDateUtc property</w:t>
        </w:r>
        <w:r w:rsidR="0009127C">
          <w:rPr>
            <w:noProof/>
            <w:webHidden/>
          </w:rPr>
          <w:tab/>
        </w:r>
        <w:r w:rsidR="0009127C">
          <w:rPr>
            <w:noProof/>
            <w:webHidden/>
          </w:rPr>
          <w:fldChar w:fldCharType="begin"/>
        </w:r>
        <w:r w:rsidR="0009127C">
          <w:rPr>
            <w:noProof/>
            <w:webHidden/>
          </w:rPr>
          <w:instrText xml:space="preserve"> PAGEREF _Toc8367060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r>
          <w:rPr>
            <w:noProof/>
          </w:rPr>
          <w:fldChar w:fldCharType="end"/>
        </w:r>
      </w:ins>
    </w:p>
    <w:p w14:paraId="12C0EA9D" w14:textId="7DC80256" w:rsidR="0009127C" w:rsidRDefault="005C469B">
      <w:pPr>
        <w:pStyle w:val="TOC3"/>
        <w:tabs>
          <w:tab w:val="right" w:leader="dot" w:pos="9350"/>
        </w:tabs>
        <w:rPr>
          <w:ins w:id="1096" w:author="Laurence Golding" w:date="2019-05-11T06:51:00Z"/>
          <w:rFonts w:asciiTheme="minorHAnsi" w:eastAsiaTheme="minorEastAsia" w:hAnsiTheme="minorHAnsi" w:cstheme="minorBidi"/>
          <w:noProof/>
          <w:sz w:val="22"/>
          <w:szCs w:val="22"/>
        </w:rPr>
      </w:pPr>
      <w:ins w:id="1097" w:author="Laurence Golding" w:date="2019-05-11T06:51:00Z">
        <w:r>
          <w:fldChar w:fldCharType="begin"/>
        </w:r>
        <w:r>
          <w:instrText xml:space="preserve"> HYPERLINK \l "_Toc8367061" </w:instrText>
        </w:r>
        <w:r>
          <w:fldChar w:fldCharType="separate"/>
        </w:r>
        <w:r w:rsidR="0009127C" w:rsidRPr="006D36A2">
          <w:rPr>
            <w:rStyle w:val="Hyperlink"/>
            <w:noProof/>
          </w:rPr>
          <w:t>3.19.16 downloadUri property</w:t>
        </w:r>
        <w:r w:rsidR="0009127C">
          <w:rPr>
            <w:noProof/>
            <w:webHidden/>
          </w:rPr>
          <w:tab/>
        </w:r>
        <w:r w:rsidR="0009127C">
          <w:rPr>
            <w:noProof/>
            <w:webHidden/>
          </w:rPr>
          <w:fldChar w:fldCharType="begin"/>
        </w:r>
        <w:r w:rsidR="0009127C">
          <w:rPr>
            <w:noProof/>
            <w:webHidden/>
          </w:rPr>
          <w:instrText xml:space="preserve"> PAGEREF _Toc8367061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r>
          <w:rPr>
            <w:noProof/>
          </w:rPr>
          <w:fldChar w:fldCharType="end"/>
        </w:r>
      </w:ins>
    </w:p>
    <w:p w14:paraId="0DF55671" w14:textId="2C90179F" w:rsidR="0009127C" w:rsidRDefault="005C469B">
      <w:pPr>
        <w:pStyle w:val="TOC3"/>
        <w:tabs>
          <w:tab w:val="right" w:leader="dot" w:pos="9350"/>
        </w:tabs>
        <w:rPr>
          <w:ins w:id="1098" w:author="Laurence Golding" w:date="2019-05-11T06:51:00Z"/>
          <w:rFonts w:asciiTheme="minorHAnsi" w:eastAsiaTheme="minorEastAsia" w:hAnsiTheme="minorHAnsi" w:cstheme="minorBidi"/>
          <w:noProof/>
          <w:sz w:val="22"/>
          <w:szCs w:val="22"/>
        </w:rPr>
      </w:pPr>
      <w:ins w:id="1099" w:author="Laurence Golding" w:date="2019-05-11T06:51:00Z">
        <w:r>
          <w:fldChar w:fldCharType="begin"/>
        </w:r>
        <w:r>
          <w:instrText xml:space="preserve"> HYPERLINK \l "_Toc8367062" </w:instrText>
        </w:r>
        <w:r>
          <w:fldChar w:fldCharType="separate"/>
        </w:r>
        <w:r w:rsidR="0009127C" w:rsidRPr="006D36A2">
          <w:rPr>
            <w:rStyle w:val="Hyperlink"/>
            <w:noProof/>
          </w:rPr>
          <w:t>3.19.17 informationUri property</w:t>
        </w:r>
        <w:r w:rsidR="0009127C">
          <w:rPr>
            <w:noProof/>
            <w:webHidden/>
          </w:rPr>
          <w:tab/>
        </w:r>
        <w:r w:rsidR="0009127C">
          <w:rPr>
            <w:noProof/>
            <w:webHidden/>
          </w:rPr>
          <w:fldChar w:fldCharType="begin"/>
        </w:r>
        <w:r w:rsidR="0009127C">
          <w:rPr>
            <w:noProof/>
            <w:webHidden/>
          </w:rPr>
          <w:instrText xml:space="preserve"> PAGEREF _Toc8367062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r>
          <w:rPr>
            <w:noProof/>
          </w:rPr>
          <w:fldChar w:fldCharType="end"/>
        </w:r>
      </w:ins>
    </w:p>
    <w:p w14:paraId="1801D285" w14:textId="24ED2AD2" w:rsidR="0009127C" w:rsidRDefault="005C469B">
      <w:pPr>
        <w:pStyle w:val="TOC3"/>
        <w:tabs>
          <w:tab w:val="right" w:leader="dot" w:pos="9350"/>
        </w:tabs>
        <w:rPr>
          <w:ins w:id="1100" w:author="Laurence Golding" w:date="2019-05-11T06:51:00Z"/>
          <w:rFonts w:asciiTheme="minorHAnsi" w:eastAsiaTheme="minorEastAsia" w:hAnsiTheme="minorHAnsi" w:cstheme="minorBidi"/>
          <w:noProof/>
          <w:sz w:val="22"/>
          <w:szCs w:val="22"/>
        </w:rPr>
      </w:pPr>
      <w:ins w:id="1101" w:author="Laurence Golding" w:date="2019-05-11T06:51:00Z">
        <w:r>
          <w:fldChar w:fldCharType="begin"/>
        </w:r>
        <w:r>
          <w:instrText xml:space="preserve"> HYPERLINK \l "_Toc8367063" </w:instrText>
        </w:r>
        <w:r>
          <w:fldChar w:fldCharType="separate"/>
        </w:r>
        <w:r w:rsidR="0009127C" w:rsidRPr="006D36A2">
          <w:rPr>
            <w:rStyle w:val="Hyperlink"/>
            <w:noProof/>
          </w:rPr>
          <w:t>3.19.18 organization property</w:t>
        </w:r>
        <w:r w:rsidR="0009127C">
          <w:rPr>
            <w:noProof/>
            <w:webHidden/>
          </w:rPr>
          <w:tab/>
        </w:r>
        <w:r w:rsidR="0009127C">
          <w:rPr>
            <w:noProof/>
            <w:webHidden/>
          </w:rPr>
          <w:fldChar w:fldCharType="begin"/>
        </w:r>
        <w:r w:rsidR="0009127C">
          <w:rPr>
            <w:noProof/>
            <w:webHidden/>
          </w:rPr>
          <w:instrText xml:space="preserve"> PAGEREF _Toc8367063 \h </w:instrText>
        </w:r>
        <w:r w:rsidR="0009127C">
          <w:rPr>
            <w:noProof/>
            <w:webHidden/>
          </w:rPr>
        </w:r>
        <w:r w:rsidR="0009127C">
          <w:rPr>
            <w:noProof/>
            <w:webHidden/>
          </w:rPr>
          <w:fldChar w:fldCharType="separate"/>
        </w:r>
        <w:r w:rsidR="0009127C">
          <w:rPr>
            <w:noProof/>
            <w:webHidden/>
          </w:rPr>
          <w:t>72</w:t>
        </w:r>
        <w:r w:rsidR="0009127C">
          <w:rPr>
            <w:noProof/>
            <w:webHidden/>
          </w:rPr>
          <w:fldChar w:fldCharType="end"/>
        </w:r>
        <w:r>
          <w:rPr>
            <w:noProof/>
          </w:rPr>
          <w:fldChar w:fldCharType="end"/>
        </w:r>
      </w:ins>
    </w:p>
    <w:p w14:paraId="18F5E4E7" w14:textId="0317E5A5" w:rsidR="0009127C" w:rsidRDefault="005C469B">
      <w:pPr>
        <w:pStyle w:val="TOC3"/>
        <w:tabs>
          <w:tab w:val="right" w:leader="dot" w:pos="9350"/>
        </w:tabs>
        <w:rPr>
          <w:ins w:id="1102" w:author="Laurence Golding" w:date="2019-05-11T06:51:00Z"/>
          <w:rFonts w:asciiTheme="minorHAnsi" w:eastAsiaTheme="minorEastAsia" w:hAnsiTheme="minorHAnsi" w:cstheme="minorBidi"/>
          <w:noProof/>
          <w:sz w:val="22"/>
          <w:szCs w:val="22"/>
        </w:rPr>
      </w:pPr>
      <w:ins w:id="1103" w:author="Laurence Golding" w:date="2019-05-11T06:51:00Z">
        <w:r>
          <w:fldChar w:fldCharType="begin"/>
        </w:r>
        <w:r>
          <w:instrText xml:space="preserve"> HYPERLINK \l "_Toc8367064" </w:instrText>
        </w:r>
        <w:r>
          <w:fldChar w:fldCharType="separate"/>
        </w:r>
        <w:r w:rsidR="0009127C" w:rsidRPr="006D36A2">
          <w:rPr>
            <w:rStyle w:val="Hyperlink"/>
            <w:noProof/>
          </w:rPr>
          <w:t>3.19.19 shortDescription property</w:t>
        </w:r>
        <w:r w:rsidR="0009127C">
          <w:rPr>
            <w:noProof/>
            <w:webHidden/>
          </w:rPr>
          <w:tab/>
        </w:r>
        <w:r w:rsidR="0009127C">
          <w:rPr>
            <w:noProof/>
            <w:webHidden/>
          </w:rPr>
          <w:fldChar w:fldCharType="begin"/>
        </w:r>
        <w:r w:rsidR="0009127C">
          <w:rPr>
            <w:noProof/>
            <w:webHidden/>
          </w:rPr>
          <w:instrText xml:space="preserve"> PAGEREF _Toc8367064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r>
          <w:rPr>
            <w:noProof/>
          </w:rPr>
          <w:fldChar w:fldCharType="end"/>
        </w:r>
      </w:ins>
    </w:p>
    <w:p w14:paraId="2C5B2851" w14:textId="72E707C5" w:rsidR="0009127C" w:rsidRDefault="005C469B">
      <w:pPr>
        <w:pStyle w:val="TOC3"/>
        <w:tabs>
          <w:tab w:val="right" w:leader="dot" w:pos="9350"/>
        </w:tabs>
        <w:rPr>
          <w:ins w:id="1104" w:author="Laurence Golding" w:date="2019-05-11T06:51:00Z"/>
          <w:rFonts w:asciiTheme="minorHAnsi" w:eastAsiaTheme="minorEastAsia" w:hAnsiTheme="minorHAnsi" w:cstheme="minorBidi"/>
          <w:noProof/>
          <w:sz w:val="22"/>
          <w:szCs w:val="22"/>
        </w:rPr>
      </w:pPr>
      <w:ins w:id="1105" w:author="Laurence Golding" w:date="2019-05-11T06:51:00Z">
        <w:r>
          <w:lastRenderedPageBreak/>
          <w:fldChar w:fldCharType="begin"/>
        </w:r>
        <w:r>
          <w:instrText xml:space="preserve"> HYPERLINK \l "_Toc8367065" </w:instrText>
        </w:r>
        <w:r>
          <w:fldChar w:fldCharType="separate"/>
        </w:r>
        <w:r w:rsidR="0009127C" w:rsidRPr="006D36A2">
          <w:rPr>
            <w:rStyle w:val="Hyperlink"/>
            <w:noProof/>
          </w:rPr>
          <w:t>3.19.20 fullDescription property</w:t>
        </w:r>
        <w:r w:rsidR="0009127C">
          <w:rPr>
            <w:noProof/>
            <w:webHidden/>
          </w:rPr>
          <w:tab/>
        </w:r>
        <w:r w:rsidR="0009127C">
          <w:rPr>
            <w:noProof/>
            <w:webHidden/>
          </w:rPr>
          <w:fldChar w:fldCharType="begin"/>
        </w:r>
        <w:r w:rsidR="0009127C">
          <w:rPr>
            <w:noProof/>
            <w:webHidden/>
          </w:rPr>
          <w:instrText xml:space="preserve"> PAGEREF _Toc8367065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r>
          <w:rPr>
            <w:noProof/>
          </w:rPr>
          <w:fldChar w:fldCharType="end"/>
        </w:r>
      </w:ins>
    </w:p>
    <w:p w14:paraId="40268052" w14:textId="6AD48EFD" w:rsidR="0009127C" w:rsidRDefault="005C469B">
      <w:pPr>
        <w:pStyle w:val="TOC3"/>
        <w:tabs>
          <w:tab w:val="right" w:leader="dot" w:pos="9350"/>
        </w:tabs>
        <w:rPr>
          <w:ins w:id="1106" w:author="Laurence Golding" w:date="2019-05-11T06:51:00Z"/>
          <w:rFonts w:asciiTheme="minorHAnsi" w:eastAsiaTheme="minorEastAsia" w:hAnsiTheme="minorHAnsi" w:cstheme="minorBidi"/>
          <w:noProof/>
          <w:sz w:val="22"/>
          <w:szCs w:val="22"/>
        </w:rPr>
      </w:pPr>
      <w:ins w:id="1107" w:author="Laurence Golding" w:date="2019-05-11T06:51:00Z">
        <w:r>
          <w:fldChar w:fldCharType="begin"/>
        </w:r>
        <w:r>
          <w:instrText xml:space="preserve"> HYPERLINK \l "_Toc8367066" </w:instrText>
        </w:r>
        <w:r>
          <w:fldChar w:fldCharType="separate"/>
        </w:r>
        <w:r w:rsidR="0009127C" w:rsidRPr="006D36A2">
          <w:rPr>
            <w:rStyle w:val="Hyperlink"/>
            <w:noProof/>
          </w:rPr>
          <w:t>3.19.21 language property</w:t>
        </w:r>
        <w:r w:rsidR="0009127C">
          <w:rPr>
            <w:noProof/>
            <w:webHidden/>
          </w:rPr>
          <w:tab/>
        </w:r>
        <w:r w:rsidR="0009127C">
          <w:rPr>
            <w:noProof/>
            <w:webHidden/>
          </w:rPr>
          <w:fldChar w:fldCharType="begin"/>
        </w:r>
        <w:r w:rsidR="0009127C">
          <w:rPr>
            <w:noProof/>
            <w:webHidden/>
          </w:rPr>
          <w:instrText xml:space="preserve"> PAGEREF _Toc8367066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r>
          <w:rPr>
            <w:noProof/>
          </w:rPr>
          <w:fldChar w:fldCharType="end"/>
        </w:r>
      </w:ins>
    </w:p>
    <w:p w14:paraId="20159BEA" w14:textId="3C439BBE" w:rsidR="0009127C" w:rsidRDefault="005C469B">
      <w:pPr>
        <w:pStyle w:val="TOC3"/>
        <w:tabs>
          <w:tab w:val="right" w:leader="dot" w:pos="9350"/>
        </w:tabs>
        <w:rPr>
          <w:ins w:id="1108" w:author="Laurence Golding" w:date="2019-05-11T06:51:00Z"/>
          <w:rFonts w:asciiTheme="minorHAnsi" w:eastAsiaTheme="minorEastAsia" w:hAnsiTheme="minorHAnsi" w:cstheme="minorBidi"/>
          <w:noProof/>
          <w:sz w:val="22"/>
          <w:szCs w:val="22"/>
        </w:rPr>
      </w:pPr>
      <w:ins w:id="1109" w:author="Laurence Golding" w:date="2019-05-11T06:51:00Z">
        <w:r>
          <w:fldChar w:fldCharType="begin"/>
        </w:r>
        <w:r>
          <w:instrText xml:space="preserve"> HYPERLINK \l "_Toc8367067" </w:instrText>
        </w:r>
        <w:r>
          <w:fldChar w:fldCharType="separate"/>
        </w:r>
        <w:r w:rsidR="0009127C" w:rsidRPr="006D36A2">
          <w:rPr>
            <w:rStyle w:val="Hyperlink"/>
            <w:noProof/>
          </w:rPr>
          <w:t>3.19.22 globalMessageStrings property</w:t>
        </w:r>
        <w:r w:rsidR="0009127C">
          <w:rPr>
            <w:noProof/>
            <w:webHidden/>
          </w:rPr>
          <w:tab/>
        </w:r>
        <w:r w:rsidR="0009127C">
          <w:rPr>
            <w:noProof/>
            <w:webHidden/>
          </w:rPr>
          <w:fldChar w:fldCharType="begin"/>
        </w:r>
        <w:r w:rsidR="0009127C">
          <w:rPr>
            <w:noProof/>
            <w:webHidden/>
          </w:rPr>
          <w:instrText xml:space="preserve"> PAGEREF _Toc8367067 \h </w:instrText>
        </w:r>
        <w:r w:rsidR="0009127C">
          <w:rPr>
            <w:noProof/>
            <w:webHidden/>
          </w:rPr>
        </w:r>
        <w:r w:rsidR="0009127C">
          <w:rPr>
            <w:noProof/>
            <w:webHidden/>
          </w:rPr>
          <w:fldChar w:fldCharType="separate"/>
        </w:r>
        <w:r w:rsidR="0009127C">
          <w:rPr>
            <w:noProof/>
            <w:webHidden/>
          </w:rPr>
          <w:t>73</w:t>
        </w:r>
        <w:r w:rsidR="0009127C">
          <w:rPr>
            <w:noProof/>
            <w:webHidden/>
          </w:rPr>
          <w:fldChar w:fldCharType="end"/>
        </w:r>
        <w:r>
          <w:rPr>
            <w:noProof/>
          </w:rPr>
          <w:fldChar w:fldCharType="end"/>
        </w:r>
      </w:ins>
    </w:p>
    <w:p w14:paraId="780B167A" w14:textId="7E4ACCCD" w:rsidR="0009127C" w:rsidRDefault="005C469B">
      <w:pPr>
        <w:pStyle w:val="TOC3"/>
        <w:tabs>
          <w:tab w:val="right" w:leader="dot" w:pos="9350"/>
        </w:tabs>
        <w:rPr>
          <w:ins w:id="1110" w:author="Laurence Golding" w:date="2019-05-11T06:51:00Z"/>
          <w:rFonts w:asciiTheme="minorHAnsi" w:eastAsiaTheme="minorEastAsia" w:hAnsiTheme="minorHAnsi" w:cstheme="minorBidi"/>
          <w:noProof/>
          <w:sz w:val="22"/>
          <w:szCs w:val="22"/>
        </w:rPr>
      </w:pPr>
      <w:ins w:id="1111" w:author="Laurence Golding" w:date="2019-05-11T06:51:00Z">
        <w:r>
          <w:fldChar w:fldCharType="begin"/>
        </w:r>
        <w:r>
          <w:instrText xml:space="preserve"> HYPERLINK \l "_Toc8367068" </w:instrText>
        </w:r>
        <w:r>
          <w:fldChar w:fldCharType="separate"/>
        </w:r>
        <w:r w:rsidR="0009127C" w:rsidRPr="006D36A2">
          <w:rPr>
            <w:rStyle w:val="Hyperlink"/>
            <w:noProof/>
          </w:rPr>
          <w:t>3.19.23 rules property</w:t>
        </w:r>
        <w:r w:rsidR="0009127C">
          <w:rPr>
            <w:noProof/>
            <w:webHidden/>
          </w:rPr>
          <w:tab/>
        </w:r>
        <w:r w:rsidR="0009127C">
          <w:rPr>
            <w:noProof/>
            <w:webHidden/>
          </w:rPr>
          <w:fldChar w:fldCharType="begin"/>
        </w:r>
        <w:r w:rsidR="0009127C">
          <w:rPr>
            <w:noProof/>
            <w:webHidden/>
          </w:rPr>
          <w:instrText xml:space="preserve"> PAGEREF _Toc8367068 \h </w:instrText>
        </w:r>
        <w:r w:rsidR="0009127C">
          <w:rPr>
            <w:noProof/>
            <w:webHidden/>
          </w:rPr>
        </w:r>
        <w:r w:rsidR="0009127C">
          <w:rPr>
            <w:noProof/>
            <w:webHidden/>
          </w:rPr>
          <w:fldChar w:fldCharType="separate"/>
        </w:r>
        <w:r w:rsidR="0009127C">
          <w:rPr>
            <w:noProof/>
            <w:webHidden/>
          </w:rPr>
          <w:t>74</w:t>
        </w:r>
        <w:r w:rsidR="0009127C">
          <w:rPr>
            <w:noProof/>
            <w:webHidden/>
          </w:rPr>
          <w:fldChar w:fldCharType="end"/>
        </w:r>
        <w:r>
          <w:rPr>
            <w:noProof/>
          </w:rPr>
          <w:fldChar w:fldCharType="end"/>
        </w:r>
      </w:ins>
    </w:p>
    <w:p w14:paraId="5C6A488B" w14:textId="1E6D6440" w:rsidR="0009127C" w:rsidRDefault="005C469B">
      <w:pPr>
        <w:pStyle w:val="TOC3"/>
        <w:tabs>
          <w:tab w:val="right" w:leader="dot" w:pos="9350"/>
        </w:tabs>
        <w:rPr>
          <w:ins w:id="1112" w:author="Laurence Golding" w:date="2019-05-11T06:51:00Z"/>
          <w:rFonts w:asciiTheme="minorHAnsi" w:eastAsiaTheme="minorEastAsia" w:hAnsiTheme="minorHAnsi" w:cstheme="minorBidi"/>
          <w:noProof/>
          <w:sz w:val="22"/>
          <w:szCs w:val="22"/>
        </w:rPr>
      </w:pPr>
      <w:ins w:id="1113" w:author="Laurence Golding" w:date="2019-05-11T06:51:00Z">
        <w:r>
          <w:fldChar w:fldCharType="begin"/>
        </w:r>
        <w:r>
          <w:instrText xml:space="preserve"> HYPERLINK \l "_Toc8367069" </w:instrText>
        </w:r>
        <w:r>
          <w:fldChar w:fldCharType="separate"/>
        </w:r>
        <w:r w:rsidR="0009127C" w:rsidRPr="006D36A2">
          <w:rPr>
            <w:rStyle w:val="Hyperlink"/>
            <w:noProof/>
          </w:rPr>
          <w:t>3.19.24 notifications property</w:t>
        </w:r>
        <w:r w:rsidR="0009127C">
          <w:rPr>
            <w:noProof/>
            <w:webHidden/>
          </w:rPr>
          <w:tab/>
        </w:r>
        <w:r w:rsidR="0009127C">
          <w:rPr>
            <w:noProof/>
            <w:webHidden/>
          </w:rPr>
          <w:fldChar w:fldCharType="begin"/>
        </w:r>
        <w:r w:rsidR="0009127C">
          <w:rPr>
            <w:noProof/>
            <w:webHidden/>
          </w:rPr>
          <w:instrText xml:space="preserve"> PAGEREF _Toc8367069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r>
          <w:rPr>
            <w:noProof/>
          </w:rPr>
          <w:fldChar w:fldCharType="end"/>
        </w:r>
      </w:ins>
    </w:p>
    <w:p w14:paraId="746DF102" w14:textId="58E1BB89" w:rsidR="0009127C" w:rsidRDefault="005C469B">
      <w:pPr>
        <w:pStyle w:val="TOC3"/>
        <w:tabs>
          <w:tab w:val="right" w:leader="dot" w:pos="9350"/>
        </w:tabs>
        <w:rPr>
          <w:ins w:id="1114" w:author="Laurence Golding" w:date="2019-05-11T06:51:00Z"/>
          <w:rFonts w:asciiTheme="minorHAnsi" w:eastAsiaTheme="minorEastAsia" w:hAnsiTheme="minorHAnsi" w:cstheme="minorBidi"/>
          <w:noProof/>
          <w:sz w:val="22"/>
          <w:szCs w:val="22"/>
        </w:rPr>
      </w:pPr>
      <w:ins w:id="1115" w:author="Laurence Golding" w:date="2019-05-11T06:51:00Z">
        <w:r>
          <w:fldChar w:fldCharType="begin"/>
        </w:r>
        <w:r>
          <w:instrText xml:space="preserve"> HYPERL</w:instrText>
        </w:r>
        <w:r>
          <w:instrText xml:space="preserve">INK \l "_Toc8367070" </w:instrText>
        </w:r>
        <w:r>
          <w:fldChar w:fldCharType="separate"/>
        </w:r>
        <w:r w:rsidR="0009127C" w:rsidRPr="006D36A2">
          <w:rPr>
            <w:rStyle w:val="Hyperlink"/>
            <w:noProof/>
          </w:rPr>
          <w:t>3.19.25 taxa property</w:t>
        </w:r>
        <w:r w:rsidR="0009127C">
          <w:rPr>
            <w:noProof/>
            <w:webHidden/>
          </w:rPr>
          <w:tab/>
        </w:r>
        <w:r w:rsidR="0009127C">
          <w:rPr>
            <w:noProof/>
            <w:webHidden/>
          </w:rPr>
          <w:fldChar w:fldCharType="begin"/>
        </w:r>
        <w:r w:rsidR="0009127C">
          <w:rPr>
            <w:noProof/>
            <w:webHidden/>
          </w:rPr>
          <w:instrText xml:space="preserve"> PAGEREF _Toc8367070 \h </w:instrText>
        </w:r>
        <w:r w:rsidR="0009127C">
          <w:rPr>
            <w:noProof/>
            <w:webHidden/>
          </w:rPr>
        </w:r>
        <w:r w:rsidR="0009127C">
          <w:rPr>
            <w:noProof/>
            <w:webHidden/>
          </w:rPr>
          <w:fldChar w:fldCharType="separate"/>
        </w:r>
        <w:r w:rsidR="0009127C">
          <w:rPr>
            <w:noProof/>
            <w:webHidden/>
          </w:rPr>
          <w:t>75</w:t>
        </w:r>
        <w:r w:rsidR="0009127C">
          <w:rPr>
            <w:noProof/>
            <w:webHidden/>
          </w:rPr>
          <w:fldChar w:fldCharType="end"/>
        </w:r>
        <w:r>
          <w:rPr>
            <w:noProof/>
          </w:rPr>
          <w:fldChar w:fldCharType="end"/>
        </w:r>
      </w:ins>
    </w:p>
    <w:p w14:paraId="38C3C4E0" w14:textId="4D048D4D" w:rsidR="0009127C" w:rsidRDefault="005C469B">
      <w:pPr>
        <w:pStyle w:val="TOC3"/>
        <w:tabs>
          <w:tab w:val="right" w:leader="dot" w:pos="9350"/>
        </w:tabs>
        <w:rPr>
          <w:ins w:id="1116" w:author="Laurence Golding" w:date="2019-05-11T06:51:00Z"/>
          <w:rFonts w:asciiTheme="minorHAnsi" w:eastAsiaTheme="minorEastAsia" w:hAnsiTheme="minorHAnsi" w:cstheme="minorBidi"/>
          <w:noProof/>
          <w:sz w:val="22"/>
          <w:szCs w:val="22"/>
        </w:rPr>
      </w:pPr>
      <w:ins w:id="1117" w:author="Laurence Golding" w:date="2019-05-11T06:51:00Z">
        <w:r>
          <w:fldChar w:fldCharType="begin"/>
        </w:r>
        <w:r>
          <w:instrText xml:space="preserve"> HYPERLINK \l "_Toc8367071" </w:instrText>
        </w:r>
        <w:r>
          <w:fldChar w:fldCharType="separate"/>
        </w:r>
        <w:r w:rsidR="0009127C" w:rsidRPr="006D36A2">
          <w:rPr>
            <w:rStyle w:val="Hyperlink"/>
            <w:noProof/>
          </w:rPr>
          <w:t>3.19.26 supportedTaxonomies property</w:t>
        </w:r>
        <w:r w:rsidR="0009127C">
          <w:rPr>
            <w:noProof/>
            <w:webHidden/>
          </w:rPr>
          <w:tab/>
        </w:r>
        <w:r w:rsidR="0009127C">
          <w:rPr>
            <w:noProof/>
            <w:webHidden/>
          </w:rPr>
          <w:fldChar w:fldCharType="begin"/>
        </w:r>
        <w:r w:rsidR="0009127C">
          <w:rPr>
            <w:noProof/>
            <w:webHidden/>
          </w:rPr>
          <w:instrText xml:space="preserve"> PAGEREF _Toc8367071 \h </w:instrText>
        </w:r>
        <w:r w:rsidR="0009127C">
          <w:rPr>
            <w:noProof/>
            <w:webHidden/>
          </w:rPr>
        </w:r>
        <w:r w:rsidR="0009127C">
          <w:rPr>
            <w:noProof/>
            <w:webHidden/>
          </w:rPr>
          <w:fldChar w:fldCharType="separate"/>
        </w:r>
        <w:r w:rsidR="0009127C">
          <w:rPr>
            <w:noProof/>
            <w:webHidden/>
          </w:rPr>
          <w:t>76</w:t>
        </w:r>
        <w:r w:rsidR="0009127C">
          <w:rPr>
            <w:noProof/>
            <w:webHidden/>
          </w:rPr>
          <w:fldChar w:fldCharType="end"/>
        </w:r>
        <w:r>
          <w:rPr>
            <w:noProof/>
          </w:rPr>
          <w:fldChar w:fldCharType="end"/>
        </w:r>
      </w:ins>
    </w:p>
    <w:p w14:paraId="4964959F" w14:textId="3A60BABC" w:rsidR="0009127C" w:rsidRDefault="005C469B">
      <w:pPr>
        <w:pStyle w:val="TOC3"/>
        <w:tabs>
          <w:tab w:val="right" w:leader="dot" w:pos="9350"/>
        </w:tabs>
        <w:rPr>
          <w:ins w:id="1118" w:author="Laurence Golding" w:date="2019-05-11T06:51:00Z"/>
          <w:rFonts w:asciiTheme="minorHAnsi" w:eastAsiaTheme="minorEastAsia" w:hAnsiTheme="minorHAnsi" w:cstheme="minorBidi"/>
          <w:noProof/>
          <w:sz w:val="22"/>
          <w:szCs w:val="22"/>
        </w:rPr>
      </w:pPr>
      <w:ins w:id="1119" w:author="Laurence Golding" w:date="2019-05-11T06:51:00Z">
        <w:r>
          <w:fldChar w:fldCharType="begin"/>
        </w:r>
        <w:r>
          <w:instrText xml:space="preserve"> HYPERLINK \l "_Toc8367072" </w:instrText>
        </w:r>
        <w:r>
          <w:fldChar w:fldCharType="separate"/>
        </w:r>
        <w:r w:rsidR="0009127C" w:rsidRPr="006D36A2">
          <w:rPr>
            <w:rStyle w:val="Hyperlink"/>
            <w:noProof/>
          </w:rPr>
          <w:t>3.19.27 translationMetadata property</w:t>
        </w:r>
        <w:r w:rsidR="0009127C">
          <w:rPr>
            <w:noProof/>
            <w:webHidden/>
          </w:rPr>
          <w:tab/>
        </w:r>
        <w:r w:rsidR="0009127C">
          <w:rPr>
            <w:noProof/>
            <w:webHidden/>
          </w:rPr>
          <w:fldChar w:fldCharType="begin"/>
        </w:r>
        <w:r w:rsidR="0009127C">
          <w:rPr>
            <w:noProof/>
            <w:webHidden/>
          </w:rPr>
          <w:instrText xml:space="preserve"> PAGEREF _Toc8367072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r>
          <w:rPr>
            <w:noProof/>
          </w:rPr>
          <w:fldChar w:fldCharType="end"/>
        </w:r>
      </w:ins>
    </w:p>
    <w:p w14:paraId="32CCE335" w14:textId="49D80139" w:rsidR="0009127C" w:rsidRDefault="005C469B">
      <w:pPr>
        <w:pStyle w:val="TOC3"/>
        <w:tabs>
          <w:tab w:val="right" w:leader="dot" w:pos="9350"/>
        </w:tabs>
        <w:rPr>
          <w:ins w:id="1120" w:author="Laurence Golding" w:date="2019-05-11T06:51:00Z"/>
          <w:rFonts w:asciiTheme="minorHAnsi" w:eastAsiaTheme="minorEastAsia" w:hAnsiTheme="minorHAnsi" w:cstheme="minorBidi"/>
          <w:noProof/>
          <w:sz w:val="22"/>
          <w:szCs w:val="22"/>
        </w:rPr>
      </w:pPr>
      <w:ins w:id="1121" w:author="Laurence Golding" w:date="2019-05-11T06:51:00Z">
        <w:r>
          <w:fldChar w:fldCharType="begin"/>
        </w:r>
        <w:r>
          <w:instrText xml:space="preserve"> HYPERLINK \l "_Toc8367073" </w:instrText>
        </w:r>
        <w:r>
          <w:fldChar w:fldCharType="separate"/>
        </w:r>
        <w:r w:rsidR="0009127C" w:rsidRPr="006D36A2">
          <w:rPr>
            <w:rStyle w:val="Hyperlink"/>
            <w:noProof/>
          </w:rPr>
          <w:t>3.19.28 locations property</w:t>
        </w:r>
        <w:r w:rsidR="0009127C">
          <w:rPr>
            <w:noProof/>
            <w:webHidden/>
          </w:rPr>
          <w:tab/>
        </w:r>
        <w:r w:rsidR="0009127C">
          <w:rPr>
            <w:noProof/>
            <w:webHidden/>
          </w:rPr>
          <w:fldChar w:fldCharType="begin"/>
        </w:r>
        <w:r w:rsidR="0009127C">
          <w:rPr>
            <w:noProof/>
            <w:webHidden/>
          </w:rPr>
          <w:instrText xml:space="preserve"> PAGEREF _Toc8367073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r>
          <w:rPr>
            <w:noProof/>
          </w:rPr>
          <w:fldChar w:fldCharType="end"/>
        </w:r>
      </w:ins>
    </w:p>
    <w:p w14:paraId="7935380D" w14:textId="71A34098" w:rsidR="0009127C" w:rsidRDefault="005C469B">
      <w:pPr>
        <w:pStyle w:val="TOC3"/>
        <w:tabs>
          <w:tab w:val="right" w:leader="dot" w:pos="9350"/>
        </w:tabs>
        <w:rPr>
          <w:ins w:id="1122" w:author="Laurence Golding" w:date="2019-05-11T06:51:00Z"/>
          <w:rFonts w:asciiTheme="minorHAnsi" w:eastAsiaTheme="minorEastAsia" w:hAnsiTheme="minorHAnsi" w:cstheme="minorBidi"/>
          <w:noProof/>
          <w:sz w:val="22"/>
          <w:szCs w:val="22"/>
        </w:rPr>
      </w:pPr>
      <w:ins w:id="1123" w:author="Laurence Golding" w:date="2019-05-11T06:51:00Z">
        <w:r>
          <w:fldChar w:fldCharType="begin"/>
        </w:r>
        <w:r>
          <w:instrText xml:space="preserve"> HYPERLINK \l "_Toc8367074" </w:instrText>
        </w:r>
        <w:r>
          <w:fldChar w:fldCharType="separate"/>
        </w:r>
        <w:r w:rsidR="0009127C" w:rsidRPr="006D36A2">
          <w:rPr>
            <w:rStyle w:val="Hyperlink"/>
            <w:noProof/>
          </w:rPr>
          <w:t>3.19.29 contents property</w:t>
        </w:r>
        <w:r w:rsidR="0009127C">
          <w:rPr>
            <w:noProof/>
            <w:webHidden/>
          </w:rPr>
          <w:tab/>
        </w:r>
        <w:r w:rsidR="0009127C">
          <w:rPr>
            <w:noProof/>
            <w:webHidden/>
          </w:rPr>
          <w:fldChar w:fldCharType="begin"/>
        </w:r>
        <w:r w:rsidR="0009127C">
          <w:rPr>
            <w:noProof/>
            <w:webHidden/>
          </w:rPr>
          <w:instrText xml:space="preserve"> PAGEREF _Toc8367074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r>
          <w:rPr>
            <w:noProof/>
          </w:rPr>
          <w:fldChar w:fldCharType="end"/>
        </w:r>
      </w:ins>
    </w:p>
    <w:p w14:paraId="09B435B9" w14:textId="6A2E00DA" w:rsidR="0009127C" w:rsidRDefault="005C469B">
      <w:pPr>
        <w:pStyle w:val="TOC3"/>
        <w:tabs>
          <w:tab w:val="right" w:leader="dot" w:pos="9350"/>
        </w:tabs>
        <w:rPr>
          <w:ins w:id="1124" w:author="Laurence Golding" w:date="2019-05-11T06:51:00Z"/>
          <w:rFonts w:asciiTheme="minorHAnsi" w:eastAsiaTheme="minorEastAsia" w:hAnsiTheme="minorHAnsi" w:cstheme="minorBidi"/>
          <w:noProof/>
          <w:sz w:val="22"/>
          <w:szCs w:val="22"/>
        </w:rPr>
      </w:pPr>
      <w:ins w:id="1125" w:author="Laurence Golding" w:date="2019-05-11T06:51:00Z">
        <w:r>
          <w:fldChar w:fldCharType="begin"/>
        </w:r>
        <w:r>
          <w:instrText xml:space="preserve"> HYPERLINK \l "_Toc8367075" </w:instrText>
        </w:r>
        <w:r>
          <w:fldChar w:fldCharType="separate"/>
        </w:r>
        <w:r w:rsidR="0009127C" w:rsidRPr="006D36A2">
          <w:rPr>
            <w:rStyle w:val="Hyperlink"/>
            <w:noProof/>
          </w:rPr>
          <w:t>3.19.30 isComprehensive property</w:t>
        </w:r>
        <w:r w:rsidR="0009127C">
          <w:rPr>
            <w:noProof/>
            <w:webHidden/>
          </w:rPr>
          <w:tab/>
        </w:r>
        <w:r w:rsidR="0009127C">
          <w:rPr>
            <w:noProof/>
            <w:webHidden/>
          </w:rPr>
          <w:fldChar w:fldCharType="begin"/>
        </w:r>
        <w:r w:rsidR="0009127C">
          <w:rPr>
            <w:noProof/>
            <w:webHidden/>
          </w:rPr>
          <w:instrText xml:space="preserve"> PAGEREF _Toc8367075 \h </w:instrText>
        </w:r>
        <w:r w:rsidR="0009127C">
          <w:rPr>
            <w:noProof/>
            <w:webHidden/>
          </w:rPr>
        </w:r>
        <w:r w:rsidR="0009127C">
          <w:rPr>
            <w:noProof/>
            <w:webHidden/>
          </w:rPr>
          <w:fldChar w:fldCharType="separate"/>
        </w:r>
        <w:r w:rsidR="0009127C">
          <w:rPr>
            <w:noProof/>
            <w:webHidden/>
          </w:rPr>
          <w:t>77</w:t>
        </w:r>
        <w:r w:rsidR="0009127C">
          <w:rPr>
            <w:noProof/>
            <w:webHidden/>
          </w:rPr>
          <w:fldChar w:fldCharType="end"/>
        </w:r>
        <w:r>
          <w:rPr>
            <w:noProof/>
          </w:rPr>
          <w:fldChar w:fldCharType="end"/>
        </w:r>
      </w:ins>
    </w:p>
    <w:p w14:paraId="617DBC5E" w14:textId="60A60790" w:rsidR="0009127C" w:rsidRDefault="005C469B">
      <w:pPr>
        <w:pStyle w:val="TOC3"/>
        <w:tabs>
          <w:tab w:val="right" w:leader="dot" w:pos="9350"/>
        </w:tabs>
        <w:rPr>
          <w:ins w:id="1126" w:author="Laurence Golding" w:date="2019-05-11T06:51:00Z"/>
          <w:rFonts w:asciiTheme="minorHAnsi" w:eastAsiaTheme="minorEastAsia" w:hAnsiTheme="minorHAnsi" w:cstheme="minorBidi"/>
          <w:noProof/>
          <w:sz w:val="22"/>
          <w:szCs w:val="22"/>
        </w:rPr>
      </w:pPr>
      <w:ins w:id="1127" w:author="Laurence Golding" w:date="2019-05-11T06:51:00Z">
        <w:r>
          <w:fldChar w:fldCharType="begin"/>
        </w:r>
        <w:r>
          <w:instrText xml:space="preserve"> HYPERLINK \l "_Toc8367076" </w:instrText>
        </w:r>
        <w:r>
          <w:fldChar w:fldCharType="separate"/>
        </w:r>
        <w:r w:rsidR="0009127C" w:rsidRPr="006D36A2">
          <w:rPr>
            <w:rStyle w:val="Hyperlink"/>
            <w:noProof/>
          </w:rPr>
          <w:t>3.19.31 localizedDataSemanticVersion property</w:t>
        </w:r>
        <w:r w:rsidR="0009127C">
          <w:rPr>
            <w:noProof/>
            <w:webHidden/>
          </w:rPr>
          <w:tab/>
        </w:r>
        <w:r w:rsidR="0009127C">
          <w:rPr>
            <w:noProof/>
            <w:webHidden/>
          </w:rPr>
          <w:fldChar w:fldCharType="begin"/>
        </w:r>
        <w:r w:rsidR="0009127C">
          <w:rPr>
            <w:noProof/>
            <w:webHidden/>
          </w:rPr>
          <w:instrText xml:space="preserve"> PAGEREF _Toc8367076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r>
          <w:rPr>
            <w:noProof/>
          </w:rPr>
          <w:fldChar w:fldCharType="end"/>
        </w:r>
      </w:ins>
    </w:p>
    <w:p w14:paraId="2FB04AE6" w14:textId="34E1AC89" w:rsidR="0009127C" w:rsidRDefault="005C469B">
      <w:pPr>
        <w:pStyle w:val="TOC3"/>
        <w:tabs>
          <w:tab w:val="right" w:leader="dot" w:pos="9350"/>
        </w:tabs>
        <w:rPr>
          <w:ins w:id="1128" w:author="Laurence Golding" w:date="2019-05-11T06:51:00Z"/>
          <w:rFonts w:asciiTheme="minorHAnsi" w:eastAsiaTheme="minorEastAsia" w:hAnsiTheme="minorHAnsi" w:cstheme="minorBidi"/>
          <w:noProof/>
          <w:sz w:val="22"/>
          <w:szCs w:val="22"/>
        </w:rPr>
      </w:pPr>
      <w:ins w:id="1129" w:author="Laurence Golding" w:date="2019-05-11T06:51:00Z">
        <w:r>
          <w:fldChar w:fldCharType="begin"/>
        </w:r>
        <w:r>
          <w:instrText xml:space="preserve"> HYPERLINK \l "_Toc83</w:instrText>
        </w:r>
        <w:r>
          <w:instrText xml:space="preserve">67077" </w:instrText>
        </w:r>
        <w:r>
          <w:fldChar w:fldCharType="separate"/>
        </w:r>
        <w:r w:rsidR="0009127C" w:rsidRPr="006D36A2">
          <w:rPr>
            <w:rStyle w:val="Hyperlink"/>
            <w:noProof/>
          </w:rPr>
          <w:t>3.19.32 minimumRequiredLocalizedDataSemanticVersion property</w:t>
        </w:r>
        <w:r w:rsidR="0009127C">
          <w:rPr>
            <w:noProof/>
            <w:webHidden/>
          </w:rPr>
          <w:tab/>
        </w:r>
        <w:r w:rsidR="0009127C">
          <w:rPr>
            <w:noProof/>
            <w:webHidden/>
          </w:rPr>
          <w:fldChar w:fldCharType="begin"/>
        </w:r>
        <w:r w:rsidR="0009127C">
          <w:rPr>
            <w:noProof/>
            <w:webHidden/>
          </w:rPr>
          <w:instrText xml:space="preserve"> PAGEREF _Toc8367077 \h </w:instrText>
        </w:r>
        <w:r w:rsidR="0009127C">
          <w:rPr>
            <w:noProof/>
            <w:webHidden/>
          </w:rPr>
        </w:r>
        <w:r w:rsidR="0009127C">
          <w:rPr>
            <w:noProof/>
            <w:webHidden/>
          </w:rPr>
          <w:fldChar w:fldCharType="separate"/>
        </w:r>
        <w:r w:rsidR="0009127C">
          <w:rPr>
            <w:noProof/>
            <w:webHidden/>
          </w:rPr>
          <w:t>78</w:t>
        </w:r>
        <w:r w:rsidR="0009127C">
          <w:rPr>
            <w:noProof/>
            <w:webHidden/>
          </w:rPr>
          <w:fldChar w:fldCharType="end"/>
        </w:r>
        <w:r>
          <w:rPr>
            <w:noProof/>
          </w:rPr>
          <w:fldChar w:fldCharType="end"/>
        </w:r>
      </w:ins>
    </w:p>
    <w:p w14:paraId="193630D9" w14:textId="42E0580D" w:rsidR="0009127C" w:rsidRDefault="005C469B">
      <w:pPr>
        <w:pStyle w:val="TOC3"/>
        <w:tabs>
          <w:tab w:val="right" w:leader="dot" w:pos="9350"/>
        </w:tabs>
        <w:rPr>
          <w:ins w:id="1130" w:author="Laurence Golding" w:date="2019-05-11T06:51:00Z"/>
          <w:rFonts w:asciiTheme="minorHAnsi" w:eastAsiaTheme="minorEastAsia" w:hAnsiTheme="minorHAnsi" w:cstheme="minorBidi"/>
          <w:noProof/>
          <w:sz w:val="22"/>
          <w:szCs w:val="22"/>
        </w:rPr>
      </w:pPr>
      <w:ins w:id="1131" w:author="Laurence Golding" w:date="2019-05-11T06:51:00Z">
        <w:r>
          <w:fldChar w:fldCharType="begin"/>
        </w:r>
        <w:r>
          <w:instrText xml:space="preserve"> HYPERLINK \l "_Toc8367078" </w:instrText>
        </w:r>
        <w:r>
          <w:fldChar w:fldCharType="separate"/>
        </w:r>
        <w:r w:rsidR="0009127C" w:rsidRPr="006D36A2">
          <w:rPr>
            <w:rStyle w:val="Hyperlink"/>
            <w:noProof/>
          </w:rPr>
          <w:t>3.19.33 associatedComponent property</w:t>
        </w:r>
        <w:r w:rsidR="0009127C">
          <w:rPr>
            <w:noProof/>
            <w:webHidden/>
          </w:rPr>
          <w:tab/>
        </w:r>
        <w:r w:rsidR="0009127C">
          <w:rPr>
            <w:noProof/>
            <w:webHidden/>
          </w:rPr>
          <w:fldChar w:fldCharType="begin"/>
        </w:r>
        <w:r w:rsidR="0009127C">
          <w:rPr>
            <w:noProof/>
            <w:webHidden/>
          </w:rPr>
          <w:instrText xml:space="preserve"> PAGEREF _Toc8367078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r>
          <w:rPr>
            <w:noProof/>
          </w:rPr>
          <w:fldChar w:fldCharType="end"/>
        </w:r>
      </w:ins>
    </w:p>
    <w:p w14:paraId="4EFCBFC2" w14:textId="7B7AC4D3" w:rsidR="0009127C" w:rsidRDefault="005C469B">
      <w:pPr>
        <w:pStyle w:val="TOC2"/>
        <w:tabs>
          <w:tab w:val="right" w:leader="dot" w:pos="9350"/>
        </w:tabs>
        <w:rPr>
          <w:ins w:id="1132" w:author="Laurence Golding" w:date="2019-05-11T06:51:00Z"/>
          <w:rFonts w:asciiTheme="minorHAnsi" w:eastAsiaTheme="minorEastAsia" w:hAnsiTheme="minorHAnsi" w:cstheme="minorBidi"/>
          <w:noProof/>
          <w:sz w:val="22"/>
          <w:szCs w:val="22"/>
        </w:rPr>
      </w:pPr>
      <w:ins w:id="1133" w:author="Laurence Golding" w:date="2019-05-11T06:51:00Z">
        <w:r>
          <w:fldChar w:fldCharType="begin"/>
        </w:r>
        <w:r>
          <w:instrText xml:space="preserve"> HYPERLINK \l "_Toc8367079" </w:instrText>
        </w:r>
        <w:r>
          <w:fldChar w:fldCharType="separate"/>
        </w:r>
        <w:r w:rsidR="0009127C" w:rsidRPr="006D36A2">
          <w:rPr>
            <w:rStyle w:val="Hyperlink"/>
            <w:noProof/>
          </w:rPr>
          <w:t>3.20 invocation object</w:t>
        </w:r>
        <w:r w:rsidR="0009127C">
          <w:rPr>
            <w:noProof/>
            <w:webHidden/>
          </w:rPr>
          <w:tab/>
        </w:r>
        <w:r w:rsidR="0009127C">
          <w:rPr>
            <w:noProof/>
            <w:webHidden/>
          </w:rPr>
          <w:fldChar w:fldCharType="begin"/>
        </w:r>
        <w:r w:rsidR="0009127C">
          <w:rPr>
            <w:noProof/>
            <w:webHidden/>
          </w:rPr>
          <w:instrText xml:space="preserve"> PAGEREF _Toc8367079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r>
          <w:rPr>
            <w:noProof/>
          </w:rPr>
          <w:fldChar w:fldCharType="end"/>
        </w:r>
      </w:ins>
    </w:p>
    <w:p w14:paraId="515567E4" w14:textId="0BD8D88B" w:rsidR="0009127C" w:rsidRDefault="005C469B">
      <w:pPr>
        <w:pStyle w:val="TOC3"/>
        <w:tabs>
          <w:tab w:val="right" w:leader="dot" w:pos="9350"/>
        </w:tabs>
        <w:rPr>
          <w:ins w:id="1134" w:author="Laurence Golding" w:date="2019-05-11T06:51:00Z"/>
          <w:rFonts w:asciiTheme="minorHAnsi" w:eastAsiaTheme="minorEastAsia" w:hAnsiTheme="minorHAnsi" w:cstheme="minorBidi"/>
          <w:noProof/>
          <w:sz w:val="22"/>
          <w:szCs w:val="22"/>
        </w:rPr>
      </w:pPr>
      <w:ins w:id="1135" w:author="Laurence Golding" w:date="2019-05-11T06:51:00Z">
        <w:r>
          <w:fldChar w:fldCharType="begin"/>
        </w:r>
        <w:r>
          <w:instrText xml:space="preserve"> HYPERLINK \l "</w:instrText>
        </w:r>
        <w:r>
          <w:instrText xml:space="preserve">_Toc8367080" </w:instrText>
        </w:r>
        <w:r>
          <w:fldChar w:fldCharType="separate"/>
        </w:r>
        <w:r w:rsidR="0009127C" w:rsidRPr="006D36A2">
          <w:rPr>
            <w:rStyle w:val="Hyperlink"/>
            <w:noProof/>
          </w:rPr>
          <w:t>3.20.1 General</w:t>
        </w:r>
        <w:r w:rsidR="0009127C">
          <w:rPr>
            <w:noProof/>
            <w:webHidden/>
          </w:rPr>
          <w:tab/>
        </w:r>
        <w:r w:rsidR="0009127C">
          <w:rPr>
            <w:noProof/>
            <w:webHidden/>
          </w:rPr>
          <w:fldChar w:fldCharType="begin"/>
        </w:r>
        <w:r w:rsidR="0009127C">
          <w:rPr>
            <w:noProof/>
            <w:webHidden/>
          </w:rPr>
          <w:instrText xml:space="preserve"> PAGEREF _Toc8367080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r>
          <w:rPr>
            <w:noProof/>
          </w:rPr>
          <w:fldChar w:fldCharType="end"/>
        </w:r>
      </w:ins>
    </w:p>
    <w:p w14:paraId="547F7DAE" w14:textId="24C058EB" w:rsidR="0009127C" w:rsidRDefault="005C469B">
      <w:pPr>
        <w:pStyle w:val="TOC3"/>
        <w:tabs>
          <w:tab w:val="right" w:leader="dot" w:pos="9350"/>
        </w:tabs>
        <w:rPr>
          <w:ins w:id="1136" w:author="Laurence Golding" w:date="2019-05-11T06:51:00Z"/>
          <w:rFonts w:asciiTheme="minorHAnsi" w:eastAsiaTheme="minorEastAsia" w:hAnsiTheme="minorHAnsi" w:cstheme="minorBidi"/>
          <w:noProof/>
          <w:sz w:val="22"/>
          <w:szCs w:val="22"/>
        </w:rPr>
      </w:pPr>
      <w:ins w:id="1137" w:author="Laurence Golding" w:date="2019-05-11T06:51:00Z">
        <w:r>
          <w:fldChar w:fldCharType="begin"/>
        </w:r>
        <w:r>
          <w:instrText xml:space="preserve"> HYPERLINK \l "_Toc8367081" </w:instrText>
        </w:r>
        <w:r>
          <w:fldChar w:fldCharType="separate"/>
        </w:r>
        <w:r w:rsidR="0009127C" w:rsidRPr="006D36A2">
          <w:rPr>
            <w:rStyle w:val="Hyperlink"/>
            <w:noProof/>
          </w:rPr>
          <w:t>3.20.2 commandLine property</w:t>
        </w:r>
        <w:r w:rsidR="0009127C">
          <w:rPr>
            <w:noProof/>
            <w:webHidden/>
          </w:rPr>
          <w:tab/>
        </w:r>
        <w:r w:rsidR="0009127C">
          <w:rPr>
            <w:noProof/>
            <w:webHidden/>
          </w:rPr>
          <w:fldChar w:fldCharType="begin"/>
        </w:r>
        <w:r w:rsidR="0009127C">
          <w:rPr>
            <w:noProof/>
            <w:webHidden/>
          </w:rPr>
          <w:instrText xml:space="preserve"> PAGEREF _Toc8367081 \h </w:instrText>
        </w:r>
        <w:r w:rsidR="0009127C">
          <w:rPr>
            <w:noProof/>
            <w:webHidden/>
          </w:rPr>
        </w:r>
        <w:r w:rsidR="0009127C">
          <w:rPr>
            <w:noProof/>
            <w:webHidden/>
          </w:rPr>
          <w:fldChar w:fldCharType="separate"/>
        </w:r>
        <w:r w:rsidR="0009127C">
          <w:rPr>
            <w:noProof/>
            <w:webHidden/>
          </w:rPr>
          <w:t>79</w:t>
        </w:r>
        <w:r w:rsidR="0009127C">
          <w:rPr>
            <w:noProof/>
            <w:webHidden/>
          </w:rPr>
          <w:fldChar w:fldCharType="end"/>
        </w:r>
        <w:r>
          <w:rPr>
            <w:noProof/>
          </w:rPr>
          <w:fldChar w:fldCharType="end"/>
        </w:r>
      </w:ins>
    </w:p>
    <w:p w14:paraId="3A054C9C" w14:textId="2490C3CA" w:rsidR="0009127C" w:rsidRDefault="005C469B">
      <w:pPr>
        <w:pStyle w:val="TOC3"/>
        <w:tabs>
          <w:tab w:val="right" w:leader="dot" w:pos="9350"/>
        </w:tabs>
        <w:rPr>
          <w:ins w:id="1138" w:author="Laurence Golding" w:date="2019-05-11T06:51:00Z"/>
          <w:rFonts w:asciiTheme="minorHAnsi" w:eastAsiaTheme="minorEastAsia" w:hAnsiTheme="minorHAnsi" w:cstheme="minorBidi"/>
          <w:noProof/>
          <w:sz w:val="22"/>
          <w:szCs w:val="22"/>
        </w:rPr>
      </w:pPr>
      <w:ins w:id="1139" w:author="Laurence Golding" w:date="2019-05-11T06:51:00Z">
        <w:r>
          <w:fldChar w:fldCharType="begin"/>
        </w:r>
        <w:r>
          <w:instrText xml:space="preserve"> HYPERLINK \l "_Toc8367082" </w:instrText>
        </w:r>
        <w:r>
          <w:fldChar w:fldCharType="separate"/>
        </w:r>
        <w:r w:rsidR="0009127C" w:rsidRPr="006D36A2">
          <w:rPr>
            <w:rStyle w:val="Hyperlink"/>
            <w:noProof/>
          </w:rPr>
          <w:t>3.20.3 arguments property</w:t>
        </w:r>
        <w:r w:rsidR="0009127C">
          <w:rPr>
            <w:noProof/>
            <w:webHidden/>
          </w:rPr>
          <w:tab/>
        </w:r>
        <w:r w:rsidR="0009127C">
          <w:rPr>
            <w:noProof/>
            <w:webHidden/>
          </w:rPr>
          <w:fldChar w:fldCharType="begin"/>
        </w:r>
        <w:r w:rsidR="0009127C">
          <w:rPr>
            <w:noProof/>
            <w:webHidden/>
          </w:rPr>
          <w:instrText xml:space="preserve"> PAGEREF _Toc8367082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r>
          <w:rPr>
            <w:noProof/>
          </w:rPr>
          <w:fldChar w:fldCharType="end"/>
        </w:r>
      </w:ins>
    </w:p>
    <w:p w14:paraId="7858D2B0" w14:textId="010BD05A" w:rsidR="0009127C" w:rsidRDefault="005C469B">
      <w:pPr>
        <w:pStyle w:val="TOC3"/>
        <w:tabs>
          <w:tab w:val="right" w:leader="dot" w:pos="9350"/>
        </w:tabs>
        <w:rPr>
          <w:ins w:id="1140" w:author="Laurence Golding" w:date="2019-05-11T06:51:00Z"/>
          <w:rFonts w:asciiTheme="minorHAnsi" w:eastAsiaTheme="minorEastAsia" w:hAnsiTheme="minorHAnsi" w:cstheme="minorBidi"/>
          <w:noProof/>
          <w:sz w:val="22"/>
          <w:szCs w:val="22"/>
        </w:rPr>
      </w:pPr>
      <w:ins w:id="1141" w:author="Laurence Golding" w:date="2019-05-11T06:51:00Z">
        <w:r>
          <w:fldChar w:fldCharType="begin"/>
        </w:r>
        <w:r>
          <w:instrText xml:space="preserve"> HYPERLINK \l "_Toc8367083" </w:instrText>
        </w:r>
        <w:r>
          <w:fldChar w:fldCharType="separate"/>
        </w:r>
        <w:r w:rsidR="0009127C" w:rsidRPr="006D36A2">
          <w:rPr>
            <w:rStyle w:val="Hyperlink"/>
            <w:noProof/>
          </w:rPr>
          <w:t>3.20.4 responseFiles property</w:t>
        </w:r>
        <w:r w:rsidR="0009127C">
          <w:rPr>
            <w:noProof/>
            <w:webHidden/>
          </w:rPr>
          <w:tab/>
        </w:r>
        <w:r w:rsidR="0009127C">
          <w:rPr>
            <w:noProof/>
            <w:webHidden/>
          </w:rPr>
          <w:fldChar w:fldCharType="begin"/>
        </w:r>
        <w:r w:rsidR="0009127C">
          <w:rPr>
            <w:noProof/>
            <w:webHidden/>
          </w:rPr>
          <w:instrText xml:space="preserve"> PAGEREF _Toc8367083 \h </w:instrText>
        </w:r>
        <w:r w:rsidR="0009127C">
          <w:rPr>
            <w:noProof/>
            <w:webHidden/>
          </w:rPr>
        </w:r>
        <w:r w:rsidR="0009127C">
          <w:rPr>
            <w:noProof/>
            <w:webHidden/>
          </w:rPr>
          <w:fldChar w:fldCharType="separate"/>
        </w:r>
        <w:r w:rsidR="0009127C">
          <w:rPr>
            <w:noProof/>
            <w:webHidden/>
          </w:rPr>
          <w:t>80</w:t>
        </w:r>
        <w:r w:rsidR="0009127C">
          <w:rPr>
            <w:noProof/>
            <w:webHidden/>
          </w:rPr>
          <w:fldChar w:fldCharType="end"/>
        </w:r>
        <w:r>
          <w:rPr>
            <w:noProof/>
          </w:rPr>
          <w:fldChar w:fldCharType="end"/>
        </w:r>
      </w:ins>
    </w:p>
    <w:p w14:paraId="029797DD" w14:textId="351564FC" w:rsidR="0009127C" w:rsidRDefault="005C469B">
      <w:pPr>
        <w:pStyle w:val="TOC3"/>
        <w:tabs>
          <w:tab w:val="right" w:leader="dot" w:pos="9350"/>
        </w:tabs>
        <w:rPr>
          <w:ins w:id="1142" w:author="Laurence Golding" w:date="2019-05-11T06:51:00Z"/>
          <w:rFonts w:asciiTheme="minorHAnsi" w:eastAsiaTheme="minorEastAsia" w:hAnsiTheme="minorHAnsi" w:cstheme="minorBidi"/>
          <w:noProof/>
          <w:sz w:val="22"/>
          <w:szCs w:val="22"/>
        </w:rPr>
      </w:pPr>
      <w:ins w:id="1143" w:author="Laurence Golding" w:date="2019-05-11T06:51:00Z">
        <w:r>
          <w:fldChar w:fldCharType="begin"/>
        </w:r>
        <w:r>
          <w:instrText xml:space="preserve"> HYPERLINK \l "_Toc8367084" </w:instrText>
        </w:r>
        <w:r>
          <w:fldChar w:fldCharType="separate"/>
        </w:r>
        <w:r w:rsidR="0009127C" w:rsidRPr="006D36A2">
          <w:rPr>
            <w:rStyle w:val="Hyperlink"/>
            <w:noProof/>
          </w:rPr>
          <w:t>3.20.5 ruleConfigurationOverrides property</w:t>
        </w:r>
        <w:r w:rsidR="0009127C">
          <w:rPr>
            <w:noProof/>
            <w:webHidden/>
          </w:rPr>
          <w:tab/>
        </w:r>
        <w:r w:rsidR="0009127C">
          <w:rPr>
            <w:noProof/>
            <w:webHidden/>
          </w:rPr>
          <w:fldChar w:fldCharType="begin"/>
        </w:r>
        <w:r w:rsidR="0009127C">
          <w:rPr>
            <w:noProof/>
            <w:webHidden/>
          </w:rPr>
          <w:instrText xml:space="preserve"> PAGEREF _Toc8367084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r>
          <w:rPr>
            <w:noProof/>
          </w:rPr>
          <w:fldChar w:fldCharType="end"/>
        </w:r>
      </w:ins>
    </w:p>
    <w:p w14:paraId="0CA99862" w14:textId="7C6EF3B8" w:rsidR="0009127C" w:rsidRDefault="005C469B">
      <w:pPr>
        <w:pStyle w:val="TOC3"/>
        <w:tabs>
          <w:tab w:val="right" w:leader="dot" w:pos="9350"/>
        </w:tabs>
        <w:rPr>
          <w:ins w:id="1144" w:author="Laurence Golding" w:date="2019-05-11T06:51:00Z"/>
          <w:rFonts w:asciiTheme="minorHAnsi" w:eastAsiaTheme="minorEastAsia" w:hAnsiTheme="minorHAnsi" w:cstheme="minorBidi"/>
          <w:noProof/>
          <w:sz w:val="22"/>
          <w:szCs w:val="22"/>
        </w:rPr>
      </w:pPr>
      <w:ins w:id="1145" w:author="Laurence Golding" w:date="2019-05-11T06:51:00Z">
        <w:r>
          <w:fldChar w:fldCharType="begin"/>
        </w:r>
        <w:r>
          <w:instrText xml:space="preserve"> HYPERLINK \l "_Toc8367085" </w:instrText>
        </w:r>
        <w:r>
          <w:fldChar w:fldCharType="separate"/>
        </w:r>
        <w:r w:rsidR="0009127C" w:rsidRPr="006D36A2">
          <w:rPr>
            <w:rStyle w:val="Hyperlink"/>
            <w:noProof/>
          </w:rPr>
          <w:t>3.20.6 notificationConfigurationOverrides property</w:t>
        </w:r>
        <w:r w:rsidR="0009127C">
          <w:rPr>
            <w:noProof/>
            <w:webHidden/>
          </w:rPr>
          <w:tab/>
        </w:r>
        <w:r w:rsidR="0009127C">
          <w:rPr>
            <w:noProof/>
            <w:webHidden/>
          </w:rPr>
          <w:fldChar w:fldCharType="begin"/>
        </w:r>
        <w:r w:rsidR="0009127C">
          <w:rPr>
            <w:noProof/>
            <w:webHidden/>
          </w:rPr>
          <w:instrText xml:space="preserve"> PAGEREF _Toc8367085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r>
          <w:rPr>
            <w:noProof/>
          </w:rPr>
          <w:fldChar w:fldCharType="end"/>
        </w:r>
      </w:ins>
    </w:p>
    <w:p w14:paraId="6147A9B0" w14:textId="525BDB57" w:rsidR="0009127C" w:rsidRDefault="005C469B">
      <w:pPr>
        <w:pStyle w:val="TOC3"/>
        <w:tabs>
          <w:tab w:val="right" w:leader="dot" w:pos="9350"/>
        </w:tabs>
        <w:rPr>
          <w:ins w:id="1146" w:author="Laurence Golding" w:date="2019-05-11T06:51:00Z"/>
          <w:rFonts w:asciiTheme="minorHAnsi" w:eastAsiaTheme="minorEastAsia" w:hAnsiTheme="minorHAnsi" w:cstheme="minorBidi"/>
          <w:noProof/>
          <w:sz w:val="22"/>
          <w:szCs w:val="22"/>
        </w:rPr>
      </w:pPr>
      <w:ins w:id="1147" w:author="Laurence Golding" w:date="2019-05-11T06:51:00Z">
        <w:r>
          <w:fldChar w:fldCharType="begin"/>
        </w:r>
        <w:r>
          <w:instrText xml:space="preserve"> HYPERLINK \l "_Toc8367086" </w:instrText>
        </w:r>
        <w:r>
          <w:fldChar w:fldCharType="separate"/>
        </w:r>
        <w:r w:rsidR="0009127C" w:rsidRPr="006D36A2">
          <w:rPr>
            <w:rStyle w:val="Hyperlink"/>
            <w:noProof/>
          </w:rPr>
          <w:t>3.20.7 startTimeUtc property</w:t>
        </w:r>
        <w:r w:rsidR="0009127C">
          <w:rPr>
            <w:noProof/>
            <w:webHidden/>
          </w:rPr>
          <w:tab/>
        </w:r>
        <w:r w:rsidR="0009127C">
          <w:rPr>
            <w:noProof/>
            <w:webHidden/>
          </w:rPr>
          <w:fldChar w:fldCharType="begin"/>
        </w:r>
        <w:r w:rsidR="0009127C">
          <w:rPr>
            <w:noProof/>
            <w:webHidden/>
          </w:rPr>
          <w:instrText xml:space="preserve"> PAGEREF _Toc8367086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r>
          <w:rPr>
            <w:noProof/>
          </w:rPr>
          <w:fldChar w:fldCharType="end"/>
        </w:r>
      </w:ins>
    </w:p>
    <w:p w14:paraId="1545BDB7" w14:textId="79437ADE" w:rsidR="0009127C" w:rsidRDefault="005C469B">
      <w:pPr>
        <w:pStyle w:val="TOC3"/>
        <w:tabs>
          <w:tab w:val="right" w:leader="dot" w:pos="9350"/>
        </w:tabs>
        <w:rPr>
          <w:ins w:id="1148" w:author="Laurence Golding" w:date="2019-05-11T06:51:00Z"/>
          <w:rFonts w:asciiTheme="minorHAnsi" w:eastAsiaTheme="minorEastAsia" w:hAnsiTheme="minorHAnsi" w:cstheme="minorBidi"/>
          <w:noProof/>
          <w:sz w:val="22"/>
          <w:szCs w:val="22"/>
        </w:rPr>
      </w:pPr>
      <w:ins w:id="1149" w:author="Laurence Golding" w:date="2019-05-11T06:51:00Z">
        <w:r>
          <w:fldChar w:fldCharType="begin"/>
        </w:r>
        <w:r>
          <w:instrText xml:space="preserve"> HYPERLINK \l "_Toc8367087" </w:instrText>
        </w:r>
        <w:r>
          <w:fldChar w:fldCharType="separate"/>
        </w:r>
        <w:r w:rsidR="0009127C" w:rsidRPr="006D36A2">
          <w:rPr>
            <w:rStyle w:val="Hyperlink"/>
            <w:noProof/>
          </w:rPr>
          <w:t>3.20.8 endTimeUtc property</w:t>
        </w:r>
        <w:r w:rsidR="0009127C">
          <w:rPr>
            <w:noProof/>
            <w:webHidden/>
          </w:rPr>
          <w:tab/>
        </w:r>
        <w:r w:rsidR="0009127C">
          <w:rPr>
            <w:noProof/>
            <w:webHidden/>
          </w:rPr>
          <w:fldChar w:fldCharType="begin"/>
        </w:r>
        <w:r w:rsidR="0009127C">
          <w:rPr>
            <w:noProof/>
            <w:webHidden/>
          </w:rPr>
          <w:instrText xml:space="preserve"> PAGEREF _Toc8367087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r>
          <w:rPr>
            <w:noProof/>
          </w:rPr>
          <w:fldChar w:fldCharType="end"/>
        </w:r>
      </w:ins>
    </w:p>
    <w:p w14:paraId="2F8BD88B" w14:textId="0B7EA735" w:rsidR="0009127C" w:rsidRDefault="005C469B">
      <w:pPr>
        <w:pStyle w:val="TOC3"/>
        <w:tabs>
          <w:tab w:val="right" w:leader="dot" w:pos="9350"/>
        </w:tabs>
        <w:rPr>
          <w:ins w:id="1150" w:author="Laurence Golding" w:date="2019-05-11T06:51:00Z"/>
          <w:rFonts w:asciiTheme="minorHAnsi" w:eastAsiaTheme="minorEastAsia" w:hAnsiTheme="minorHAnsi" w:cstheme="minorBidi"/>
          <w:noProof/>
          <w:sz w:val="22"/>
          <w:szCs w:val="22"/>
        </w:rPr>
      </w:pPr>
      <w:ins w:id="1151" w:author="Laurence Golding" w:date="2019-05-11T06:51:00Z">
        <w:r>
          <w:fldChar w:fldCharType="begin"/>
        </w:r>
        <w:r>
          <w:instrText xml:space="preserve"> HYPERLINK \l "_Toc8367088" </w:instrText>
        </w:r>
        <w:r>
          <w:fldChar w:fldCharType="separate"/>
        </w:r>
        <w:r w:rsidR="0009127C" w:rsidRPr="006D36A2">
          <w:rPr>
            <w:rStyle w:val="Hyperlink"/>
            <w:noProof/>
          </w:rPr>
          <w:t>3.20.9 exitCode property</w:t>
        </w:r>
        <w:r w:rsidR="0009127C">
          <w:rPr>
            <w:noProof/>
            <w:webHidden/>
          </w:rPr>
          <w:tab/>
        </w:r>
        <w:r w:rsidR="0009127C">
          <w:rPr>
            <w:noProof/>
            <w:webHidden/>
          </w:rPr>
          <w:fldChar w:fldCharType="begin"/>
        </w:r>
        <w:r w:rsidR="0009127C">
          <w:rPr>
            <w:noProof/>
            <w:webHidden/>
          </w:rPr>
          <w:instrText xml:space="preserve"> PAGEREF _Toc8367088 \h </w:instrText>
        </w:r>
        <w:r w:rsidR="0009127C">
          <w:rPr>
            <w:noProof/>
            <w:webHidden/>
          </w:rPr>
        </w:r>
        <w:r w:rsidR="0009127C">
          <w:rPr>
            <w:noProof/>
            <w:webHidden/>
          </w:rPr>
          <w:fldChar w:fldCharType="separate"/>
        </w:r>
        <w:r w:rsidR="0009127C">
          <w:rPr>
            <w:noProof/>
            <w:webHidden/>
          </w:rPr>
          <w:t>81</w:t>
        </w:r>
        <w:r w:rsidR="0009127C">
          <w:rPr>
            <w:noProof/>
            <w:webHidden/>
          </w:rPr>
          <w:fldChar w:fldCharType="end"/>
        </w:r>
        <w:r>
          <w:rPr>
            <w:noProof/>
          </w:rPr>
          <w:fldChar w:fldCharType="end"/>
        </w:r>
      </w:ins>
    </w:p>
    <w:p w14:paraId="22FF15C7" w14:textId="54C13E67" w:rsidR="0009127C" w:rsidRDefault="005C469B">
      <w:pPr>
        <w:pStyle w:val="TOC3"/>
        <w:tabs>
          <w:tab w:val="right" w:leader="dot" w:pos="9350"/>
        </w:tabs>
        <w:rPr>
          <w:ins w:id="1152" w:author="Laurence Golding" w:date="2019-05-11T06:51:00Z"/>
          <w:rFonts w:asciiTheme="minorHAnsi" w:eastAsiaTheme="minorEastAsia" w:hAnsiTheme="minorHAnsi" w:cstheme="minorBidi"/>
          <w:noProof/>
          <w:sz w:val="22"/>
          <w:szCs w:val="22"/>
        </w:rPr>
      </w:pPr>
      <w:ins w:id="1153" w:author="Laurence Golding" w:date="2019-05-11T06:51:00Z">
        <w:r>
          <w:fldChar w:fldCharType="begin"/>
        </w:r>
        <w:r>
          <w:instrText xml:space="preserve"> HYPERLINK \l "_Toc8367089" </w:instrText>
        </w:r>
        <w:r>
          <w:fldChar w:fldCharType="separate"/>
        </w:r>
        <w:r w:rsidR="0009127C" w:rsidRPr="006D36A2">
          <w:rPr>
            <w:rStyle w:val="Hyperlink"/>
            <w:noProof/>
          </w:rPr>
          <w:t>3.20.10 exitCodeDescription property</w:t>
        </w:r>
        <w:r w:rsidR="0009127C">
          <w:rPr>
            <w:noProof/>
            <w:webHidden/>
          </w:rPr>
          <w:tab/>
        </w:r>
        <w:r w:rsidR="0009127C">
          <w:rPr>
            <w:noProof/>
            <w:webHidden/>
          </w:rPr>
          <w:fldChar w:fldCharType="begin"/>
        </w:r>
        <w:r w:rsidR="0009127C">
          <w:rPr>
            <w:noProof/>
            <w:webHidden/>
          </w:rPr>
          <w:instrText xml:space="preserve"> PAGEREF _Toc8367089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r>
          <w:rPr>
            <w:noProof/>
          </w:rPr>
          <w:fldChar w:fldCharType="end"/>
        </w:r>
      </w:ins>
    </w:p>
    <w:p w14:paraId="2EF33F7F" w14:textId="6D22170C" w:rsidR="0009127C" w:rsidRDefault="005C469B">
      <w:pPr>
        <w:pStyle w:val="TOC3"/>
        <w:tabs>
          <w:tab w:val="right" w:leader="dot" w:pos="9350"/>
        </w:tabs>
        <w:rPr>
          <w:ins w:id="1154" w:author="Laurence Golding" w:date="2019-05-11T06:51:00Z"/>
          <w:rFonts w:asciiTheme="minorHAnsi" w:eastAsiaTheme="minorEastAsia" w:hAnsiTheme="minorHAnsi" w:cstheme="minorBidi"/>
          <w:noProof/>
          <w:sz w:val="22"/>
          <w:szCs w:val="22"/>
        </w:rPr>
      </w:pPr>
      <w:ins w:id="1155" w:author="Laurence Golding" w:date="2019-05-11T06:51:00Z">
        <w:r>
          <w:fldChar w:fldCharType="begin"/>
        </w:r>
        <w:r>
          <w:instrText xml:space="preserve"> HYPERLINK \l "_Toc8367090" </w:instrText>
        </w:r>
        <w:r>
          <w:fldChar w:fldCharType="separate"/>
        </w:r>
        <w:r w:rsidR="0009127C" w:rsidRPr="006D36A2">
          <w:rPr>
            <w:rStyle w:val="Hyperlink"/>
            <w:noProof/>
          </w:rPr>
          <w:t>3.20.11 exitSignalName property</w:t>
        </w:r>
        <w:r w:rsidR="0009127C">
          <w:rPr>
            <w:noProof/>
            <w:webHidden/>
          </w:rPr>
          <w:tab/>
        </w:r>
        <w:r w:rsidR="0009127C">
          <w:rPr>
            <w:noProof/>
            <w:webHidden/>
          </w:rPr>
          <w:fldChar w:fldCharType="begin"/>
        </w:r>
        <w:r w:rsidR="0009127C">
          <w:rPr>
            <w:noProof/>
            <w:webHidden/>
          </w:rPr>
          <w:instrText xml:space="preserve"> PAGEREF _Toc8367090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r>
          <w:rPr>
            <w:noProof/>
          </w:rPr>
          <w:fldChar w:fldCharType="end"/>
        </w:r>
      </w:ins>
    </w:p>
    <w:p w14:paraId="44D7BA90" w14:textId="4D67C6C7" w:rsidR="0009127C" w:rsidRDefault="005C469B">
      <w:pPr>
        <w:pStyle w:val="TOC3"/>
        <w:tabs>
          <w:tab w:val="right" w:leader="dot" w:pos="9350"/>
        </w:tabs>
        <w:rPr>
          <w:ins w:id="1156" w:author="Laurence Golding" w:date="2019-05-11T06:51:00Z"/>
          <w:rFonts w:asciiTheme="minorHAnsi" w:eastAsiaTheme="minorEastAsia" w:hAnsiTheme="minorHAnsi" w:cstheme="minorBidi"/>
          <w:noProof/>
          <w:sz w:val="22"/>
          <w:szCs w:val="22"/>
        </w:rPr>
      </w:pPr>
      <w:ins w:id="1157" w:author="Laurence Golding" w:date="2019-05-11T06:51:00Z">
        <w:r>
          <w:fldChar w:fldCharType="begin"/>
        </w:r>
        <w:r>
          <w:instrText xml:space="preserve"> HYPERLINK \l "_Toc8367091" </w:instrText>
        </w:r>
        <w:r>
          <w:fldChar w:fldCharType="separate"/>
        </w:r>
        <w:r w:rsidR="0009127C" w:rsidRPr="006D36A2">
          <w:rPr>
            <w:rStyle w:val="Hyperlink"/>
            <w:noProof/>
          </w:rPr>
          <w:t>3.20.12 exitSignalNumber property</w:t>
        </w:r>
        <w:r w:rsidR="0009127C">
          <w:rPr>
            <w:noProof/>
            <w:webHidden/>
          </w:rPr>
          <w:tab/>
        </w:r>
        <w:r w:rsidR="0009127C">
          <w:rPr>
            <w:noProof/>
            <w:webHidden/>
          </w:rPr>
          <w:fldChar w:fldCharType="begin"/>
        </w:r>
        <w:r w:rsidR="0009127C">
          <w:rPr>
            <w:noProof/>
            <w:webHidden/>
          </w:rPr>
          <w:instrText xml:space="preserve"> PAGEREF _Toc8367091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r>
          <w:rPr>
            <w:noProof/>
          </w:rPr>
          <w:fldChar w:fldCharType="end"/>
        </w:r>
      </w:ins>
    </w:p>
    <w:p w14:paraId="231CEE78" w14:textId="2878D6F8" w:rsidR="0009127C" w:rsidRDefault="005C469B">
      <w:pPr>
        <w:pStyle w:val="TOC3"/>
        <w:tabs>
          <w:tab w:val="right" w:leader="dot" w:pos="9350"/>
        </w:tabs>
        <w:rPr>
          <w:ins w:id="1158" w:author="Laurence Golding" w:date="2019-05-11T06:51:00Z"/>
          <w:rFonts w:asciiTheme="minorHAnsi" w:eastAsiaTheme="minorEastAsia" w:hAnsiTheme="minorHAnsi" w:cstheme="minorBidi"/>
          <w:noProof/>
          <w:sz w:val="22"/>
          <w:szCs w:val="22"/>
        </w:rPr>
      </w:pPr>
      <w:ins w:id="1159" w:author="Laurence Golding" w:date="2019-05-11T06:51:00Z">
        <w:r>
          <w:fldChar w:fldCharType="begin"/>
        </w:r>
        <w:r>
          <w:instrText xml:space="preserve"> HYPERLINK \l "_Toc8367092" </w:instrText>
        </w:r>
        <w:r>
          <w:fldChar w:fldCharType="separate"/>
        </w:r>
        <w:r w:rsidR="0009127C" w:rsidRPr="006D36A2">
          <w:rPr>
            <w:rStyle w:val="Hyperlink"/>
            <w:noProof/>
          </w:rPr>
          <w:t>3.20.13 processStartFailureMessage property</w:t>
        </w:r>
        <w:r w:rsidR="0009127C">
          <w:rPr>
            <w:noProof/>
            <w:webHidden/>
          </w:rPr>
          <w:tab/>
        </w:r>
        <w:r w:rsidR="0009127C">
          <w:rPr>
            <w:noProof/>
            <w:webHidden/>
          </w:rPr>
          <w:fldChar w:fldCharType="begin"/>
        </w:r>
        <w:r w:rsidR="0009127C">
          <w:rPr>
            <w:noProof/>
            <w:webHidden/>
          </w:rPr>
          <w:instrText xml:space="preserve"> PAGEREF _Toc8367092 \h </w:instrText>
        </w:r>
        <w:r w:rsidR="0009127C">
          <w:rPr>
            <w:noProof/>
            <w:webHidden/>
          </w:rPr>
        </w:r>
        <w:r w:rsidR="0009127C">
          <w:rPr>
            <w:noProof/>
            <w:webHidden/>
          </w:rPr>
          <w:fldChar w:fldCharType="separate"/>
        </w:r>
        <w:r w:rsidR="0009127C">
          <w:rPr>
            <w:noProof/>
            <w:webHidden/>
          </w:rPr>
          <w:t>82</w:t>
        </w:r>
        <w:r w:rsidR="0009127C">
          <w:rPr>
            <w:noProof/>
            <w:webHidden/>
          </w:rPr>
          <w:fldChar w:fldCharType="end"/>
        </w:r>
        <w:r>
          <w:rPr>
            <w:noProof/>
          </w:rPr>
          <w:fldChar w:fldCharType="end"/>
        </w:r>
      </w:ins>
    </w:p>
    <w:p w14:paraId="27F5485D" w14:textId="2A29E7FE" w:rsidR="0009127C" w:rsidRDefault="005C469B">
      <w:pPr>
        <w:pStyle w:val="TOC3"/>
        <w:tabs>
          <w:tab w:val="right" w:leader="dot" w:pos="9350"/>
        </w:tabs>
        <w:rPr>
          <w:ins w:id="1160" w:author="Laurence Golding" w:date="2019-05-11T06:51:00Z"/>
          <w:rFonts w:asciiTheme="minorHAnsi" w:eastAsiaTheme="minorEastAsia" w:hAnsiTheme="minorHAnsi" w:cstheme="minorBidi"/>
          <w:noProof/>
          <w:sz w:val="22"/>
          <w:szCs w:val="22"/>
        </w:rPr>
      </w:pPr>
      <w:ins w:id="1161" w:author="Laurence Golding" w:date="2019-05-11T06:51:00Z">
        <w:r>
          <w:fldChar w:fldCharType="begin"/>
        </w:r>
        <w:r>
          <w:instrText xml:space="preserve"> HYPERLINK \l "_Toc8367093" </w:instrText>
        </w:r>
        <w:r>
          <w:fldChar w:fldCharType="separate"/>
        </w:r>
        <w:r w:rsidR="0009127C" w:rsidRPr="006D36A2">
          <w:rPr>
            <w:rStyle w:val="Hyperlink"/>
            <w:noProof/>
          </w:rPr>
          <w:t>3.20.14 executionSuccessful property</w:t>
        </w:r>
        <w:r w:rsidR="0009127C">
          <w:rPr>
            <w:noProof/>
            <w:webHidden/>
          </w:rPr>
          <w:tab/>
        </w:r>
        <w:r w:rsidR="0009127C">
          <w:rPr>
            <w:noProof/>
            <w:webHidden/>
          </w:rPr>
          <w:fldChar w:fldCharType="begin"/>
        </w:r>
        <w:r w:rsidR="0009127C">
          <w:rPr>
            <w:noProof/>
            <w:webHidden/>
          </w:rPr>
          <w:instrText xml:space="preserve"> PAGEREF _Toc8367093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r>
          <w:rPr>
            <w:noProof/>
          </w:rPr>
          <w:fldChar w:fldCharType="end"/>
        </w:r>
      </w:ins>
    </w:p>
    <w:p w14:paraId="07E5D84D" w14:textId="0BFD051A" w:rsidR="0009127C" w:rsidRDefault="005C469B">
      <w:pPr>
        <w:pStyle w:val="TOC3"/>
        <w:tabs>
          <w:tab w:val="right" w:leader="dot" w:pos="9350"/>
        </w:tabs>
        <w:rPr>
          <w:ins w:id="1162" w:author="Laurence Golding" w:date="2019-05-11T06:51:00Z"/>
          <w:rFonts w:asciiTheme="minorHAnsi" w:eastAsiaTheme="minorEastAsia" w:hAnsiTheme="minorHAnsi" w:cstheme="minorBidi"/>
          <w:noProof/>
          <w:sz w:val="22"/>
          <w:szCs w:val="22"/>
        </w:rPr>
      </w:pPr>
      <w:ins w:id="1163" w:author="Laurence Golding" w:date="2019-05-11T06:51:00Z">
        <w:r>
          <w:fldChar w:fldCharType="begin"/>
        </w:r>
        <w:r>
          <w:instrText xml:space="preserve"> HYPERLINK \l "_Toc8367094" </w:instrText>
        </w:r>
        <w:r>
          <w:fldChar w:fldCharType="separate"/>
        </w:r>
        <w:r w:rsidR="0009127C" w:rsidRPr="006D36A2">
          <w:rPr>
            <w:rStyle w:val="Hyperlink"/>
            <w:noProof/>
          </w:rPr>
          <w:t>3.20.15 machine property</w:t>
        </w:r>
        <w:r w:rsidR="0009127C">
          <w:rPr>
            <w:noProof/>
            <w:webHidden/>
          </w:rPr>
          <w:tab/>
        </w:r>
        <w:r w:rsidR="0009127C">
          <w:rPr>
            <w:noProof/>
            <w:webHidden/>
          </w:rPr>
          <w:fldChar w:fldCharType="begin"/>
        </w:r>
        <w:r w:rsidR="0009127C">
          <w:rPr>
            <w:noProof/>
            <w:webHidden/>
          </w:rPr>
          <w:instrText xml:space="preserve"> PAGEREF _Toc8367094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r>
          <w:rPr>
            <w:noProof/>
          </w:rPr>
          <w:fldChar w:fldCharType="end"/>
        </w:r>
      </w:ins>
    </w:p>
    <w:p w14:paraId="17A7C483" w14:textId="3FBA4DF3" w:rsidR="0009127C" w:rsidRDefault="005C469B">
      <w:pPr>
        <w:pStyle w:val="TOC3"/>
        <w:tabs>
          <w:tab w:val="right" w:leader="dot" w:pos="9350"/>
        </w:tabs>
        <w:rPr>
          <w:ins w:id="1164" w:author="Laurence Golding" w:date="2019-05-11T06:51:00Z"/>
          <w:rFonts w:asciiTheme="minorHAnsi" w:eastAsiaTheme="minorEastAsia" w:hAnsiTheme="minorHAnsi" w:cstheme="minorBidi"/>
          <w:noProof/>
          <w:sz w:val="22"/>
          <w:szCs w:val="22"/>
        </w:rPr>
      </w:pPr>
      <w:ins w:id="1165" w:author="Laurence Golding" w:date="2019-05-11T06:51:00Z">
        <w:r>
          <w:fldChar w:fldCharType="begin"/>
        </w:r>
        <w:r>
          <w:instrText xml:space="preserve"> HYPERLINK \l "_Toc8367095" </w:instrText>
        </w:r>
        <w:r>
          <w:fldChar w:fldCharType="separate"/>
        </w:r>
        <w:r w:rsidR="0009127C" w:rsidRPr="006D36A2">
          <w:rPr>
            <w:rStyle w:val="Hyperlink"/>
            <w:noProof/>
          </w:rPr>
          <w:t>3.20.16 account property</w:t>
        </w:r>
        <w:r w:rsidR="0009127C">
          <w:rPr>
            <w:noProof/>
            <w:webHidden/>
          </w:rPr>
          <w:tab/>
        </w:r>
        <w:r w:rsidR="0009127C">
          <w:rPr>
            <w:noProof/>
            <w:webHidden/>
          </w:rPr>
          <w:fldChar w:fldCharType="begin"/>
        </w:r>
        <w:r w:rsidR="0009127C">
          <w:rPr>
            <w:noProof/>
            <w:webHidden/>
          </w:rPr>
          <w:instrText xml:space="preserve"> PAGEREF _Toc8367095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r>
          <w:rPr>
            <w:noProof/>
          </w:rPr>
          <w:fldChar w:fldCharType="end"/>
        </w:r>
      </w:ins>
    </w:p>
    <w:p w14:paraId="1A2A9475" w14:textId="67236769" w:rsidR="0009127C" w:rsidRDefault="005C469B">
      <w:pPr>
        <w:pStyle w:val="TOC3"/>
        <w:tabs>
          <w:tab w:val="right" w:leader="dot" w:pos="9350"/>
        </w:tabs>
        <w:rPr>
          <w:ins w:id="1166" w:author="Laurence Golding" w:date="2019-05-11T06:51:00Z"/>
          <w:rFonts w:asciiTheme="minorHAnsi" w:eastAsiaTheme="minorEastAsia" w:hAnsiTheme="minorHAnsi" w:cstheme="minorBidi"/>
          <w:noProof/>
          <w:sz w:val="22"/>
          <w:szCs w:val="22"/>
        </w:rPr>
      </w:pPr>
      <w:ins w:id="1167" w:author="Laurence Golding" w:date="2019-05-11T06:51:00Z">
        <w:r>
          <w:fldChar w:fldCharType="begin"/>
        </w:r>
        <w:r>
          <w:instrText xml:space="preserve"> HYPERLINK \l "_Toc8367096" </w:instrText>
        </w:r>
        <w:r>
          <w:fldChar w:fldCharType="separate"/>
        </w:r>
        <w:r w:rsidR="0009127C" w:rsidRPr="006D36A2">
          <w:rPr>
            <w:rStyle w:val="Hyperlink"/>
            <w:noProof/>
          </w:rPr>
          <w:t>3.20.17 processId property</w:t>
        </w:r>
        <w:r w:rsidR="0009127C">
          <w:rPr>
            <w:noProof/>
            <w:webHidden/>
          </w:rPr>
          <w:tab/>
        </w:r>
        <w:r w:rsidR="0009127C">
          <w:rPr>
            <w:noProof/>
            <w:webHidden/>
          </w:rPr>
          <w:fldChar w:fldCharType="begin"/>
        </w:r>
        <w:r w:rsidR="0009127C">
          <w:rPr>
            <w:noProof/>
            <w:webHidden/>
          </w:rPr>
          <w:instrText xml:space="preserve"> PAGEREF _Toc8367096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r>
          <w:rPr>
            <w:noProof/>
          </w:rPr>
          <w:fldChar w:fldCharType="end"/>
        </w:r>
      </w:ins>
    </w:p>
    <w:p w14:paraId="6E8E0F30" w14:textId="374270CC" w:rsidR="0009127C" w:rsidRDefault="005C469B">
      <w:pPr>
        <w:pStyle w:val="TOC3"/>
        <w:tabs>
          <w:tab w:val="right" w:leader="dot" w:pos="9350"/>
        </w:tabs>
        <w:rPr>
          <w:ins w:id="1168" w:author="Laurence Golding" w:date="2019-05-11T06:51:00Z"/>
          <w:rFonts w:asciiTheme="minorHAnsi" w:eastAsiaTheme="minorEastAsia" w:hAnsiTheme="minorHAnsi" w:cstheme="minorBidi"/>
          <w:noProof/>
          <w:sz w:val="22"/>
          <w:szCs w:val="22"/>
        </w:rPr>
      </w:pPr>
      <w:ins w:id="1169" w:author="Laurence Golding" w:date="2019-05-11T06:51:00Z">
        <w:r>
          <w:fldChar w:fldCharType="begin"/>
        </w:r>
        <w:r>
          <w:instrText xml:space="preserve"> </w:instrText>
        </w:r>
        <w:r>
          <w:instrText xml:space="preserve">HYPERLINK \l "_Toc8367097" </w:instrText>
        </w:r>
        <w:r>
          <w:fldChar w:fldCharType="separate"/>
        </w:r>
        <w:r w:rsidR="0009127C" w:rsidRPr="006D36A2">
          <w:rPr>
            <w:rStyle w:val="Hyperlink"/>
            <w:noProof/>
          </w:rPr>
          <w:t>3.20.18 executableLocation property</w:t>
        </w:r>
        <w:r w:rsidR="0009127C">
          <w:rPr>
            <w:noProof/>
            <w:webHidden/>
          </w:rPr>
          <w:tab/>
        </w:r>
        <w:r w:rsidR="0009127C">
          <w:rPr>
            <w:noProof/>
            <w:webHidden/>
          </w:rPr>
          <w:fldChar w:fldCharType="begin"/>
        </w:r>
        <w:r w:rsidR="0009127C">
          <w:rPr>
            <w:noProof/>
            <w:webHidden/>
          </w:rPr>
          <w:instrText xml:space="preserve"> PAGEREF _Toc8367097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r>
          <w:rPr>
            <w:noProof/>
          </w:rPr>
          <w:fldChar w:fldCharType="end"/>
        </w:r>
      </w:ins>
    </w:p>
    <w:p w14:paraId="5AE9979A" w14:textId="3FFDB8B6" w:rsidR="0009127C" w:rsidRDefault="005C469B">
      <w:pPr>
        <w:pStyle w:val="TOC3"/>
        <w:tabs>
          <w:tab w:val="right" w:leader="dot" w:pos="9350"/>
        </w:tabs>
        <w:rPr>
          <w:ins w:id="1170" w:author="Laurence Golding" w:date="2019-05-11T06:51:00Z"/>
          <w:rFonts w:asciiTheme="minorHAnsi" w:eastAsiaTheme="minorEastAsia" w:hAnsiTheme="minorHAnsi" w:cstheme="minorBidi"/>
          <w:noProof/>
          <w:sz w:val="22"/>
          <w:szCs w:val="22"/>
        </w:rPr>
      </w:pPr>
      <w:ins w:id="1171" w:author="Laurence Golding" w:date="2019-05-11T06:51:00Z">
        <w:r>
          <w:fldChar w:fldCharType="begin"/>
        </w:r>
        <w:r>
          <w:instrText xml:space="preserve"> HYPERLINK \l "_Toc8367098" </w:instrText>
        </w:r>
        <w:r>
          <w:fldChar w:fldCharType="separate"/>
        </w:r>
        <w:r w:rsidR="0009127C" w:rsidRPr="006D36A2">
          <w:rPr>
            <w:rStyle w:val="Hyperlink"/>
            <w:noProof/>
          </w:rPr>
          <w:t>3.20.19 workingDirectory property</w:t>
        </w:r>
        <w:r w:rsidR="0009127C">
          <w:rPr>
            <w:noProof/>
            <w:webHidden/>
          </w:rPr>
          <w:tab/>
        </w:r>
        <w:r w:rsidR="0009127C">
          <w:rPr>
            <w:noProof/>
            <w:webHidden/>
          </w:rPr>
          <w:fldChar w:fldCharType="begin"/>
        </w:r>
        <w:r w:rsidR="0009127C">
          <w:rPr>
            <w:noProof/>
            <w:webHidden/>
          </w:rPr>
          <w:instrText xml:space="preserve"> PAGEREF _Toc8367098 \h </w:instrText>
        </w:r>
        <w:r w:rsidR="0009127C">
          <w:rPr>
            <w:noProof/>
            <w:webHidden/>
          </w:rPr>
        </w:r>
        <w:r w:rsidR="0009127C">
          <w:rPr>
            <w:noProof/>
            <w:webHidden/>
          </w:rPr>
          <w:fldChar w:fldCharType="separate"/>
        </w:r>
        <w:r w:rsidR="0009127C">
          <w:rPr>
            <w:noProof/>
            <w:webHidden/>
          </w:rPr>
          <w:t>83</w:t>
        </w:r>
        <w:r w:rsidR="0009127C">
          <w:rPr>
            <w:noProof/>
            <w:webHidden/>
          </w:rPr>
          <w:fldChar w:fldCharType="end"/>
        </w:r>
        <w:r>
          <w:rPr>
            <w:noProof/>
          </w:rPr>
          <w:fldChar w:fldCharType="end"/>
        </w:r>
      </w:ins>
    </w:p>
    <w:p w14:paraId="4E69CFD4" w14:textId="49EE8DF0" w:rsidR="0009127C" w:rsidRDefault="005C469B">
      <w:pPr>
        <w:pStyle w:val="TOC3"/>
        <w:tabs>
          <w:tab w:val="right" w:leader="dot" w:pos="9350"/>
        </w:tabs>
        <w:rPr>
          <w:ins w:id="1172" w:author="Laurence Golding" w:date="2019-05-11T06:51:00Z"/>
          <w:rFonts w:asciiTheme="minorHAnsi" w:eastAsiaTheme="minorEastAsia" w:hAnsiTheme="minorHAnsi" w:cstheme="minorBidi"/>
          <w:noProof/>
          <w:sz w:val="22"/>
          <w:szCs w:val="22"/>
        </w:rPr>
      </w:pPr>
      <w:ins w:id="1173" w:author="Laurence Golding" w:date="2019-05-11T06:51:00Z">
        <w:r>
          <w:fldChar w:fldCharType="begin"/>
        </w:r>
        <w:r>
          <w:instrText xml:space="preserve"> HYPERLINK \l "_Toc8367099" </w:instrText>
        </w:r>
        <w:r>
          <w:fldChar w:fldCharType="separate"/>
        </w:r>
        <w:r w:rsidR="0009127C" w:rsidRPr="006D36A2">
          <w:rPr>
            <w:rStyle w:val="Hyperlink"/>
            <w:noProof/>
          </w:rPr>
          <w:t>3.20.20 environmentVariables property</w:t>
        </w:r>
        <w:r w:rsidR="0009127C">
          <w:rPr>
            <w:noProof/>
            <w:webHidden/>
          </w:rPr>
          <w:tab/>
        </w:r>
        <w:r w:rsidR="0009127C">
          <w:rPr>
            <w:noProof/>
            <w:webHidden/>
          </w:rPr>
          <w:fldChar w:fldCharType="begin"/>
        </w:r>
        <w:r w:rsidR="0009127C">
          <w:rPr>
            <w:noProof/>
            <w:webHidden/>
          </w:rPr>
          <w:instrText xml:space="preserve"> PAGEREF _Toc8367099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r>
          <w:rPr>
            <w:noProof/>
          </w:rPr>
          <w:fldChar w:fldCharType="end"/>
        </w:r>
      </w:ins>
    </w:p>
    <w:p w14:paraId="4C56CC89" w14:textId="413D5B61" w:rsidR="0009127C" w:rsidRDefault="005C469B">
      <w:pPr>
        <w:pStyle w:val="TOC3"/>
        <w:tabs>
          <w:tab w:val="right" w:leader="dot" w:pos="9350"/>
        </w:tabs>
        <w:rPr>
          <w:ins w:id="1174" w:author="Laurence Golding" w:date="2019-05-11T06:51:00Z"/>
          <w:rFonts w:asciiTheme="minorHAnsi" w:eastAsiaTheme="minorEastAsia" w:hAnsiTheme="minorHAnsi" w:cstheme="minorBidi"/>
          <w:noProof/>
          <w:sz w:val="22"/>
          <w:szCs w:val="22"/>
        </w:rPr>
      </w:pPr>
      <w:ins w:id="1175" w:author="Laurence Golding" w:date="2019-05-11T06:51:00Z">
        <w:r>
          <w:fldChar w:fldCharType="begin"/>
        </w:r>
        <w:r>
          <w:instrText xml:space="preserve"> HYPERLINK \l "_Toc8367100" </w:instrText>
        </w:r>
        <w:r>
          <w:fldChar w:fldCharType="separate"/>
        </w:r>
        <w:r w:rsidR="0009127C" w:rsidRPr="006D36A2">
          <w:rPr>
            <w:rStyle w:val="Hyperlink"/>
            <w:noProof/>
          </w:rPr>
          <w:t>3.20.21 toolExecutionNotifications property</w:t>
        </w:r>
        <w:r w:rsidR="0009127C">
          <w:rPr>
            <w:noProof/>
            <w:webHidden/>
          </w:rPr>
          <w:tab/>
        </w:r>
        <w:r w:rsidR="0009127C">
          <w:rPr>
            <w:noProof/>
            <w:webHidden/>
          </w:rPr>
          <w:fldChar w:fldCharType="begin"/>
        </w:r>
        <w:r w:rsidR="0009127C">
          <w:rPr>
            <w:noProof/>
            <w:webHidden/>
          </w:rPr>
          <w:instrText xml:space="preserve"> PAGEREF _Toc8367100 \h </w:instrText>
        </w:r>
        <w:r w:rsidR="0009127C">
          <w:rPr>
            <w:noProof/>
            <w:webHidden/>
          </w:rPr>
        </w:r>
        <w:r w:rsidR="0009127C">
          <w:rPr>
            <w:noProof/>
            <w:webHidden/>
          </w:rPr>
          <w:fldChar w:fldCharType="separate"/>
        </w:r>
        <w:r w:rsidR="0009127C">
          <w:rPr>
            <w:noProof/>
            <w:webHidden/>
          </w:rPr>
          <w:t>84</w:t>
        </w:r>
        <w:r w:rsidR="0009127C">
          <w:rPr>
            <w:noProof/>
            <w:webHidden/>
          </w:rPr>
          <w:fldChar w:fldCharType="end"/>
        </w:r>
        <w:r>
          <w:rPr>
            <w:noProof/>
          </w:rPr>
          <w:fldChar w:fldCharType="end"/>
        </w:r>
      </w:ins>
    </w:p>
    <w:p w14:paraId="38F1796A" w14:textId="3F5EBADE" w:rsidR="0009127C" w:rsidRDefault="005C469B">
      <w:pPr>
        <w:pStyle w:val="TOC3"/>
        <w:tabs>
          <w:tab w:val="right" w:leader="dot" w:pos="9350"/>
        </w:tabs>
        <w:rPr>
          <w:ins w:id="1176" w:author="Laurence Golding" w:date="2019-05-11T06:51:00Z"/>
          <w:rFonts w:asciiTheme="minorHAnsi" w:eastAsiaTheme="minorEastAsia" w:hAnsiTheme="minorHAnsi" w:cstheme="minorBidi"/>
          <w:noProof/>
          <w:sz w:val="22"/>
          <w:szCs w:val="22"/>
        </w:rPr>
      </w:pPr>
      <w:ins w:id="1177" w:author="Laurence Golding" w:date="2019-05-11T06:51:00Z">
        <w:r>
          <w:fldChar w:fldCharType="begin"/>
        </w:r>
        <w:r>
          <w:instrText xml:space="preserve"> HYPERLINK \l "_Toc8367101" </w:instrText>
        </w:r>
        <w:r>
          <w:fldChar w:fldCharType="separate"/>
        </w:r>
        <w:r w:rsidR="0009127C" w:rsidRPr="006D36A2">
          <w:rPr>
            <w:rStyle w:val="Hyperlink"/>
            <w:noProof/>
          </w:rPr>
          <w:t>3.20.22 toolConfigurationNotifications property</w:t>
        </w:r>
        <w:r w:rsidR="0009127C">
          <w:rPr>
            <w:noProof/>
            <w:webHidden/>
          </w:rPr>
          <w:tab/>
        </w:r>
        <w:r w:rsidR="0009127C">
          <w:rPr>
            <w:noProof/>
            <w:webHidden/>
          </w:rPr>
          <w:fldChar w:fldCharType="begin"/>
        </w:r>
        <w:r w:rsidR="0009127C">
          <w:rPr>
            <w:noProof/>
            <w:webHidden/>
          </w:rPr>
          <w:instrText xml:space="preserve"> PAGEREF _Toc8367101 \h </w:instrText>
        </w:r>
        <w:r w:rsidR="0009127C">
          <w:rPr>
            <w:noProof/>
            <w:webHidden/>
          </w:rPr>
        </w:r>
        <w:r w:rsidR="0009127C">
          <w:rPr>
            <w:noProof/>
            <w:webHidden/>
          </w:rPr>
          <w:fldChar w:fldCharType="separate"/>
        </w:r>
        <w:r w:rsidR="0009127C">
          <w:rPr>
            <w:noProof/>
            <w:webHidden/>
          </w:rPr>
          <w:t>85</w:t>
        </w:r>
        <w:r w:rsidR="0009127C">
          <w:rPr>
            <w:noProof/>
            <w:webHidden/>
          </w:rPr>
          <w:fldChar w:fldCharType="end"/>
        </w:r>
        <w:r>
          <w:rPr>
            <w:noProof/>
          </w:rPr>
          <w:fldChar w:fldCharType="end"/>
        </w:r>
      </w:ins>
    </w:p>
    <w:p w14:paraId="22CBA297" w14:textId="6A6B7E66" w:rsidR="0009127C" w:rsidRDefault="005C469B">
      <w:pPr>
        <w:pStyle w:val="TOC3"/>
        <w:tabs>
          <w:tab w:val="right" w:leader="dot" w:pos="9350"/>
        </w:tabs>
        <w:rPr>
          <w:ins w:id="1178" w:author="Laurence Golding" w:date="2019-05-11T06:51:00Z"/>
          <w:rFonts w:asciiTheme="minorHAnsi" w:eastAsiaTheme="minorEastAsia" w:hAnsiTheme="minorHAnsi" w:cstheme="minorBidi"/>
          <w:noProof/>
          <w:sz w:val="22"/>
          <w:szCs w:val="22"/>
        </w:rPr>
      </w:pPr>
      <w:ins w:id="1179" w:author="Laurence Golding" w:date="2019-05-11T06:51:00Z">
        <w:r>
          <w:fldChar w:fldCharType="begin"/>
        </w:r>
        <w:r>
          <w:instrText xml:space="preserve"> HYPERLINK \l "_Toc8367102" </w:instrText>
        </w:r>
        <w:r>
          <w:fldChar w:fldCharType="separate"/>
        </w:r>
        <w:r w:rsidR="0009127C" w:rsidRPr="006D36A2">
          <w:rPr>
            <w:rStyle w:val="Hyperlink"/>
            <w:noProof/>
          </w:rPr>
          <w:t>3.20.23 stdin, stdout, stderr, and stdoutStderr properties</w:t>
        </w:r>
        <w:r w:rsidR="0009127C">
          <w:rPr>
            <w:noProof/>
            <w:webHidden/>
          </w:rPr>
          <w:tab/>
        </w:r>
        <w:r w:rsidR="0009127C">
          <w:rPr>
            <w:noProof/>
            <w:webHidden/>
          </w:rPr>
          <w:fldChar w:fldCharType="begin"/>
        </w:r>
        <w:r w:rsidR="0009127C">
          <w:rPr>
            <w:noProof/>
            <w:webHidden/>
          </w:rPr>
          <w:instrText xml:space="preserve"> PAGEREF _Toc8367102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r>
          <w:rPr>
            <w:noProof/>
          </w:rPr>
          <w:fldChar w:fldCharType="end"/>
        </w:r>
      </w:ins>
    </w:p>
    <w:p w14:paraId="79292E7A" w14:textId="2D7AEA67" w:rsidR="0009127C" w:rsidRDefault="005C469B">
      <w:pPr>
        <w:pStyle w:val="TOC2"/>
        <w:tabs>
          <w:tab w:val="right" w:leader="dot" w:pos="9350"/>
        </w:tabs>
        <w:rPr>
          <w:ins w:id="1180" w:author="Laurence Golding" w:date="2019-05-11T06:51:00Z"/>
          <w:rFonts w:asciiTheme="minorHAnsi" w:eastAsiaTheme="minorEastAsia" w:hAnsiTheme="minorHAnsi" w:cstheme="minorBidi"/>
          <w:noProof/>
          <w:sz w:val="22"/>
          <w:szCs w:val="22"/>
        </w:rPr>
      </w:pPr>
      <w:ins w:id="1181" w:author="Laurence Golding" w:date="2019-05-11T06:51:00Z">
        <w:r>
          <w:fldChar w:fldCharType="begin"/>
        </w:r>
        <w:r>
          <w:instrText xml:space="preserve"> HYPERLINK \l "_Toc8367103" </w:instrText>
        </w:r>
        <w:r>
          <w:fldChar w:fldCharType="separate"/>
        </w:r>
        <w:r w:rsidR="0009127C" w:rsidRPr="006D36A2">
          <w:rPr>
            <w:rStyle w:val="Hyperlink"/>
            <w:noProof/>
          </w:rPr>
          <w:t>3.21 attachment object</w:t>
        </w:r>
        <w:r w:rsidR="0009127C">
          <w:rPr>
            <w:noProof/>
            <w:webHidden/>
          </w:rPr>
          <w:tab/>
        </w:r>
        <w:r w:rsidR="0009127C">
          <w:rPr>
            <w:noProof/>
            <w:webHidden/>
          </w:rPr>
          <w:fldChar w:fldCharType="begin"/>
        </w:r>
        <w:r w:rsidR="0009127C">
          <w:rPr>
            <w:noProof/>
            <w:webHidden/>
          </w:rPr>
          <w:instrText xml:space="preserve"> PAGEREF _Toc8367103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r>
          <w:rPr>
            <w:noProof/>
          </w:rPr>
          <w:fldChar w:fldCharType="end"/>
        </w:r>
      </w:ins>
    </w:p>
    <w:p w14:paraId="3BE9044B" w14:textId="7C01E268" w:rsidR="0009127C" w:rsidRDefault="005C469B">
      <w:pPr>
        <w:pStyle w:val="TOC3"/>
        <w:tabs>
          <w:tab w:val="right" w:leader="dot" w:pos="9350"/>
        </w:tabs>
        <w:rPr>
          <w:ins w:id="1182" w:author="Laurence Golding" w:date="2019-05-11T06:51:00Z"/>
          <w:rFonts w:asciiTheme="minorHAnsi" w:eastAsiaTheme="minorEastAsia" w:hAnsiTheme="minorHAnsi" w:cstheme="minorBidi"/>
          <w:noProof/>
          <w:sz w:val="22"/>
          <w:szCs w:val="22"/>
        </w:rPr>
      </w:pPr>
      <w:ins w:id="1183" w:author="Laurence Golding" w:date="2019-05-11T06:51:00Z">
        <w:r>
          <w:fldChar w:fldCharType="begin"/>
        </w:r>
        <w:r>
          <w:instrText xml:space="preserve"> HYPERLINK \l "_Toc8367104" </w:instrText>
        </w:r>
        <w:r>
          <w:fldChar w:fldCharType="separate"/>
        </w:r>
        <w:r w:rsidR="0009127C" w:rsidRPr="006D36A2">
          <w:rPr>
            <w:rStyle w:val="Hyperlink"/>
            <w:noProof/>
          </w:rPr>
          <w:t>3.21.1 General</w:t>
        </w:r>
        <w:r w:rsidR="0009127C">
          <w:rPr>
            <w:noProof/>
            <w:webHidden/>
          </w:rPr>
          <w:tab/>
        </w:r>
        <w:r w:rsidR="0009127C">
          <w:rPr>
            <w:noProof/>
            <w:webHidden/>
          </w:rPr>
          <w:fldChar w:fldCharType="begin"/>
        </w:r>
        <w:r w:rsidR="0009127C">
          <w:rPr>
            <w:noProof/>
            <w:webHidden/>
          </w:rPr>
          <w:instrText xml:space="preserve"> PAGEREF _Toc8367104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r>
          <w:rPr>
            <w:noProof/>
          </w:rPr>
          <w:fldChar w:fldCharType="end"/>
        </w:r>
      </w:ins>
    </w:p>
    <w:p w14:paraId="75568264" w14:textId="5F0865BD" w:rsidR="0009127C" w:rsidRDefault="005C469B">
      <w:pPr>
        <w:pStyle w:val="TOC3"/>
        <w:tabs>
          <w:tab w:val="right" w:leader="dot" w:pos="9350"/>
        </w:tabs>
        <w:rPr>
          <w:ins w:id="1184" w:author="Laurence Golding" w:date="2019-05-11T06:51:00Z"/>
          <w:rFonts w:asciiTheme="minorHAnsi" w:eastAsiaTheme="minorEastAsia" w:hAnsiTheme="minorHAnsi" w:cstheme="minorBidi"/>
          <w:noProof/>
          <w:sz w:val="22"/>
          <w:szCs w:val="22"/>
        </w:rPr>
      </w:pPr>
      <w:ins w:id="1185" w:author="Laurence Golding" w:date="2019-05-11T06:51:00Z">
        <w:r>
          <w:fldChar w:fldCharType="begin"/>
        </w:r>
        <w:r>
          <w:instrText xml:space="preserve"> HYPERLINK \l "_Toc8367105" </w:instrText>
        </w:r>
        <w:r>
          <w:fldChar w:fldCharType="separate"/>
        </w:r>
        <w:r w:rsidR="0009127C" w:rsidRPr="006D36A2">
          <w:rPr>
            <w:rStyle w:val="Hyperlink"/>
            <w:noProof/>
          </w:rPr>
          <w:t>3.21.2 description property</w:t>
        </w:r>
        <w:r w:rsidR="0009127C">
          <w:rPr>
            <w:noProof/>
            <w:webHidden/>
          </w:rPr>
          <w:tab/>
        </w:r>
        <w:r w:rsidR="0009127C">
          <w:rPr>
            <w:noProof/>
            <w:webHidden/>
          </w:rPr>
          <w:fldChar w:fldCharType="begin"/>
        </w:r>
        <w:r w:rsidR="0009127C">
          <w:rPr>
            <w:noProof/>
            <w:webHidden/>
          </w:rPr>
          <w:instrText xml:space="preserve"> PAGEREF _Toc8367105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r>
          <w:rPr>
            <w:noProof/>
          </w:rPr>
          <w:fldChar w:fldCharType="end"/>
        </w:r>
      </w:ins>
    </w:p>
    <w:p w14:paraId="12D52BAB" w14:textId="70FB5FA4" w:rsidR="0009127C" w:rsidRDefault="005C469B">
      <w:pPr>
        <w:pStyle w:val="TOC3"/>
        <w:tabs>
          <w:tab w:val="right" w:leader="dot" w:pos="9350"/>
        </w:tabs>
        <w:rPr>
          <w:ins w:id="1186" w:author="Laurence Golding" w:date="2019-05-11T06:51:00Z"/>
          <w:rFonts w:asciiTheme="minorHAnsi" w:eastAsiaTheme="minorEastAsia" w:hAnsiTheme="minorHAnsi" w:cstheme="minorBidi"/>
          <w:noProof/>
          <w:sz w:val="22"/>
          <w:szCs w:val="22"/>
        </w:rPr>
      </w:pPr>
      <w:ins w:id="1187" w:author="Laurence Golding" w:date="2019-05-11T06:51:00Z">
        <w:r>
          <w:fldChar w:fldCharType="begin"/>
        </w:r>
        <w:r>
          <w:instrText xml:space="preserve"> HYPERLINK \l "_Toc8367106" </w:instrText>
        </w:r>
        <w:r>
          <w:fldChar w:fldCharType="separate"/>
        </w:r>
        <w:r w:rsidR="0009127C" w:rsidRPr="006D36A2">
          <w:rPr>
            <w:rStyle w:val="Hyperlink"/>
            <w:noProof/>
          </w:rPr>
          <w:t>3.21.3 location property</w:t>
        </w:r>
        <w:r w:rsidR="0009127C">
          <w:rPr>
            <w:noProof/>
            <w:webHidden/>
          </w:rPr>
          <w:tab/>
        </w:r>
        <w:r w:rsidR="0009127C">
          <w:rPr>
            <w:noProof/>
            <w:webHidden/>
          </w:rPr>
          <w:fldChar w:fldCharType="begin"/>
        </w:r>
        <w:r w:rsidR="0009127C">
          <w:rPr>
            <w:noProof/>
            <w:webHidden/>
          </w:rPr>
          <w:instrText xml:space="preserve"> PAGEREF _Toc8367106 \h </w:instrText>
        </w:r>
        <w:r w:rsidR="0009127C">
          <w:rPr>
            <w:noProof/>
            <w:webHidden/>
          </w:rPr>
        </w:r>
        <w:r w:rsidR="0009127C">
          <w:rPr>
            <w:noProof/>
            <w:webHidden/>
          </w:rPr>
          <w:fldChar w:fldCharType="separate"/>
        </w:r>
        <w:r w:rsidR="0009127C">
          <w:rPr>
            <w:noProof/>
            <w:webHidden/>
          </w:rPr>
          <w:t>86</w:t>
        </w:r>
        <w:r w:rsidR="0009127C">
          <w:rPr>
            <w:noProof/>
            <w:webHidden/>
          </w:rPr>
          <w:fldChar w:fldCharType="end"/>
        </w:r>
        <w:r>
          <w:rPr>
            <w:noProof/>
          </w:rPr>
          <w:fldChar w:fldCharType="end"/>
        </w:r>
      </w:ins>
    </w:p>
    <w:p w14:paraId="16F903FC" w14:textId="4AC8EDC5" w:rsidR="0009127C" w:rsidRDefault="005C469B">
      <w:pPr>
        <w:pStyle w:val="TOC3"/>
        <w:tabs>
          <w:tab w:val="right" w:leader="dot" w:pos="9350"/>
        </w:tabs>
        <w:rPr>
          <w:ins w:id="1188" w:author="Laurence Golding" w:date="2019-05-11T06:51:00Z"/>
          <w:rFonts w:asciiTheme="minorHAnsi" w:eastAsiaTheme="minorEastAsia" w:hAnsiTheme="minorHAnsi" w:cstheme="minorBidi"/>
          <w:noProof/>
          <w:sz w:val="22"/>
          <w:szCs w:val="22"/>
        </w:rPr>
      </w:pPr>
      <w:ins w:id="1189" w:author="Laurence Golding" w:date="2019-05-11T06:51:00Z">
        <w:r>
          <w:fldChar w:fldCharType="begin"/>
        </w:r>
        <w:r>
          <w:instrText xml:space="preserve"> HYPERLIN</w:instrText>
        </w:r>
        <w:r>
          <w:instrText xml:space="preserve">K \l "_Toc8367107" </w:instrText>
        </w:r>
        <w:r>
          <w:fldChar w:fldCharType="separate"/>
        </w:r>
        <w:r w:rsidR="0009127C" w:rsidRPr="006D36A2">
          <w:rPr>
            <w:rStyle w:val="Hyperlink"/>
            <w:noProof/>
          </w:rPr>
          <w:t>3.21.4 regions property</w:t>
        </w:r>
        <w:r w:rsidR="0009127C">
          <w:rPr>
            <w:noProof/>
            <w:webHidden/>
          </w:rPr>
          <w:tab/>
        </w:r>
        <w:r w:rsidR="0009127C">
          <w:rPr>
            <w:noProof/>
            <w:webHidden/>
          </w:rPr>
          <w:fldChar w:fldCharType="begin"/>
        </w:r>
        <w:r w:rsidR="0009127C">
          <w:rPr>
            <w:noProof/>
            <w:webHidden/>
          </w:rPr>
          <w:instrText xml:space="preserve"> PAGEREF _Toc8367107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r>
          <w:rPr>
            <w:noProof/>
          </w:rPr>
          <w:fldChar w:fldCharType="end"/>
        </w:r>
      </w:ins>
    </w:p>
    <w:p w14:paraId="6A1A8B3F" w14:textId="2EF42355" w:rsidR="0009127C" w:rsidRDefault="005C469B">
      <w:pPr>
        <w:pStyle w:val="TOC3"/>
        <w:tabs>
          <w:tab w:val="right" w:leader="dot" w:pos="9350"/>
        </w:tabs>
        <w:rPr>
          <w:ins w:id="1190" w:author="Laurence Golding" w:date="2019-05-11T06:51:00Z"/>
          <w:rFonts w:asciiTheme="minorHAnsi" w:eastAsiaTheme="minorEastAsia" w:hAnsiTheme="minorHAnsi" w:cstheme="minorBidi"/>
          <w:noProof/>
          <w:sz w:val="22"/>
          <w:szCs w:val="22"/>
        </w:rPr>
      </w:pPr>
      <w:ins w:id="1191" w:author="Laurence Golding" w:date="2019-05-11T06:51:00Z">
        <w:r>
          <w:fldChar w:fldCharType="begin"/>
        </w:r>
        <w:r>
          <w:instrText xml:space="preserve"> HYPERLINK \l "_Toc8367108" </w:instrText>
        </w:r>
        <w:r>
          <w:fldChar w:fldCharType="separate"/>
        </w:r>
        <w:r w:rsidR="0009127C" w:rsidRPr="006D36A2">
          <w:rPr>
            <w:rStyle w:val="Hyperlink"/>
            <w:noProof/>
          </w:rPr>
          <w:t>3.21.5 rectangles property</w:t>
        </w:r>
        <w:r w:rsidR="0009127C">
          <w:rPr>
            <w:noProof/>
            <w:webHidden/>
          </w:rPr>
          <w:tab/>
        </w:r>
        <w:r w:rsidR="0009127C">
          <w:rPr>
            <w:noProof/>
            <w:webHidden/>
          </w:rPr>
          <w:fldChar w:fldCharType="begin"/>
        </w:r>
        <w:r w:rsidR="0009127C">
          <w:rPr>
            <w:noProof/>
            <w:webHidden/>
          </w:rPr>
          <w:instrText xml:space="preserve"> PAGEREF _Toc8367108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r>
          <w:rPr>
            <w:noProof/>
          </w:rPr>
          <w:fldChar w:fldCharType="end"/>
        </w:r>
      </w:ins>
    </w:p>
    <w:p w14:paraId="175CF2A4" w14:textId="1B678008" w:rsidR="0009127C" w:rsidRDefault="005C469B">
      <w:pPr>
        <w:pStyle w:val="TOC2"/>
        <w:tabs>
          <w:tab w:val="right" w:leader="dot" w:pos="9350"/>
        </w:tabs>
        <w:rPr>
          <w:ins w:id="1192" w:author="Laurence Golding" w:date="2019-05-11T06:51:00Z"/>
          <w:rFonts w:asciiTheme="minorHAnsi" w:eastAsiaTheme="minorEastAsia" w:hAnsiTheme="minorHAnsi" w:cstheme="minorBidi"/>
          <w:noProof/>
          <w:sz w:val="22"/>
          <w:szCs w:val="22"/>
        </w:rPr>
      </w:pPr>
      <w:ins w:id="1193" w:author="Laurence Golding" w:date="2019-05-11T06:51:00Z">
        <w:r>
          <w:fldChar w:fldCharType="begin"/>
        </w:r>
        <w:r>
          <w:instrText xml:space="preserve"> HYPERLINK \l "_Toc8367109" </w:instrText>
        </w:r>
        <w:r>
          <w:fldChar w:fldCharType="separate"/>
        </w:r>
        <w:r w:rsidR="0009127C" w:rsidRPr="006D36A2">
          <w:rPr>
            <w:rStyle w:val="Hyperlink"/>
            <w:noProof/>
          </w:rPr>
          <w:t>3.22 conversion object</w:t>
        </w:r>
        <w:r w:rsidR="0009127C">
          <w:rPr>
            <w:noProof/>
            <w:webHidden/>
          </w:rPr>
          <w:tab/>
        </w:r>
        <w:r w:rsidR="0009127C">
          <w:rPr>
            <w:noProof/>
            <w:webHidden/>
          </w:rPr>
          <w:fldChar w:fldCharType="begin"/>
        </w:r>
        <w:r w:rsidR="0009127C">
          <w:rPr>
            <w:noProof/>
            <w:webHidden/>
          </w:rPr>
          <w:instrText xml:space="preserve"> PAGEREF _Toc8367109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r>
          <w:rPr>
            <w:noProof/>
          </w:rPr>
          <w:fldChar w:fldCharType="end"/>
        </w:r>
      </w:ins>
    </w:p>
    <w:p w14:paraId="63D52FA1" w14:textId="0D1AF22B" w:rsidR="0009127C" w:rsidRDefault="005C469B">
      <w:pPr>
        <w:pStyle w:val="TOC3"/>
        <w:tabs>
          <w:tab w:val="right" w:leader="dot" w:pos="9350"/>
        </w:tabs>
        <w:rPr>
          <w:ins w:id="1194" w:author="Laurence Golding" w:date="2019-05-11T06:51:00Z"/>
          <w:rFonts w:asciiTheme="minorHAnsi" w:eastAsiaTheme="minorEastAsia" w:hAnsiTheme="minorHAnsi" w:cstheme="minorBidi"/>
          <w:noProof/>
          <w:sz w:val="22"/>
          <w:szCs w:val="22"/>
        </w:rPr>
      </w:pPr>
      <w:ins w:id="1195" w:author="Laurence Golding" w:date="2019-05-11T06:51:00Z">
        <w:r>
          <w:lastRenderedPageBreak/>
          <w:fldChar w:fldCharType="begin"/>
        </w:r>
        <w:r>
          <w:instrText xml:space="preserve"> HYPERLINK \l "_Toc8367110" </w:instrText>
        </w:r>
        <w:r>
          <w:fldChar w:fldCharType="separate"/>
        </w:r>
        <w:r w:rsidR="0009127C" w:rsidRPr="006D36A2">
          <w:rPr>
            <w:rStyle w:val="Hyperlink"/>
            <w:noProof/>
          </w:rPr>
          <w:t>3.22.1 General</w:t>
        </w:r>
        <w:r w:rsidR="0009127C">
          <w:rPr>
            <w:noProof/>
            <w:webHidden/>
          </w:rPr>
          <w:tab/>
        </w:r>
        <w:r w:rsidR="0009127C">
          <w:rPr>
            <w:noProof/>
            <w:webHidden/>
          </w:rPr>
          <w:fldChar w:fldCharType="begin"/>
        </w:r>
        <w:r w:rsidR="0009127C">
          <w:rPr>
            <w:noProof/>
            <w:webHidden/>
          </w:rPr>
          <w:instrText xml:space="preserve"> PAGEREF _Toc8367110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r>
          <w:rPr>
            <w:noProof/>
          </w:rPr>
          <w:fldChar w:fldCharType="end"/>
        </w:r>
      </w:ins>
    </w:p>
    <w:p w14:paraId="04911A38" w14:textId="2F092BBE" w:rsidR="0009127C" w:rsidRDefault="005C469B">
      <w:pPr>
        <w:pStyle w:val="TOC3"/>
        <w:tabs>
          <w:tab w:val="right" w:leader="dot" w:pos="9350"/>
        </w:tabs>
        <w:rPr>
          <w:ins w:id="1196" w:author="Laurence Golding" w:date="2019-05-11T06:51:00Z"/>
          <w:rFonts w:asciiTheme="minorHAnsi" w:eastAsiaTheme="minorEastAsia" w:hAnsiTheme="minorHAnsi" w:cstheme="minorBidi"/>
          <w:noProof/>
          <w:sz w:val="22"/>
          <w:szCs w:val="22"/>
        </w:rPr>
      </w:pPr>
      <w:ins w:id="1197" w:author="Laurence Golding" w:date="2019-05-11T06:51:00Z">
        <w:r>
          <w:fldChar w:fldCharType="begin"/>
        </w:r>
        <w:r>
          <w:instrText xml:space="preserve"> HYPERLINK \l "_Toc8367111" </w:instrText>
        </w:r>
        <w:r>
          <w:fldChar w:fldCharType="separate"/>
        </w:r>
        <w:r w:rsidR="0009127C" w:rsidRPr="006D36A2">
          <w:rPr>
            <w:rStyle w:val="Hyperlink"/>
            <w:noProof/>
          </w:rPr>
          <w:t>3.22.2 tool property</w:t>
        </w:r>
        <w:r w:rsidR="0009127C">
          <w:rPr>
            <w:noProof/>
            <w:webHidden/>
          </w:rPr>
          <w:tab/>
        </w:r>
        <w:r w:rsidR="0009127C">
          <w:rPr>
            <w:noProof/>
            <w:webHidden/>
          </w:rPr>
          <w:fldChar w:fldCharType="begin"/>
        </w:r>
        <w:r w:rsidR="0009127C">
          <w:rPr>
            <w:noProof/>
            <w:webHidden/>
          </w:rPr>
          <w:instrText xml:space="preserve"> PAGEREF _Toc8367111 \h </w:instrText>
        </w:r>
        <w:r w:rsidR="0009127C">
          <w:rPr>
            <w:noProof/>
            <w:webHidden/>
          </w:rPr>
        </w:r>
        <w:r w:rsidR="0009127C">
          <w:rPr>
            <w:noProof/>
            <w:webHidden/>
          </w:rPr>
          <w:fldChar w:fldCharType="separate"/>
        </w:r>
        <w:r w:rsidR="0009127C">
          <w:rPr>
            <w:noProof/>
            <w:webHidden/>
          </w:rPr>
          <w:t>87</w:t>
        </w:r>
        <w:r w:rsidR="0009127C">
          <w:rPr>
            <w:noProof/>
            <w:webHidden/>
          </w:rPr>
          <w:fldChar w:fldCharType="end"/>
        </w:r>
        <w:r>
          <w:rPr>
            <w:noProof/>
          </w:rPr>
          <w:fldChar w:fldCharType="end"/>
        </w:r>
      </w:ins>
    </w:p>
    <w:p w14:paraId="4DA78AF1" w14:textId="71C71C4E" w:rsidR="0009127C" w:rsidRDefault="005C469B">
      <w:pPr>
        <w:pStyle w:val="TOC3"/>
        <w:tabs>
          <w:tab w:val="right" w:leader="dot" w:pos="9350"/>
        </w:tabs>
        <w:rPr>
          <w:ins w:id="1198" w:author="Laurence Golding" w:date="2019-05-11T06:51:00Z"/>
          <w:rFonts w:asciiTheme="minorHAnsi" w:eastAsiaTheme="minorEastAsia" w:hAnsiTheme="minorHAnsi" w:cstheme="minorBidi"/>
          <w:noProof/>
          <w:sz w:val="22"/>
          <w:szCs w:val="22"/>
        </w:rPr>
      </w:pPr>
      <w:ins w:id="1199" w:author="Laurence Golding" w:date="2019-05-11T06:51:00Z">
        <w:r>
          <w:fldChar w:fldCharType="begin"/>
        </w:r>
        <w:r>
          <w:instrText xml:space="preserve"> HYPERLINK \l "_Toc</w:instrText>
        </w:r>
        <w:r>
          <w:instrText xml:space="preserve">8367112" </w:instrText>
        </w:r>
        <w:r>
          <w:fldChar w:fldCharType="separate"/>
        </w:r>
        <w:r w:rsidR="0009127C" w:rsidRPr="006D36A2">
          <w:rPr>
            <w:rStyle w:val="Hyperlink"/>
            <w:noProof/>
          </w:rPr>
          <w:t>3.22.3 invocation property</w:t>
        </w:r>
        <w:r w:rsidR="0009127C">
          <w:rPr>
            <w:noProof/>
            <w:webHidden/>
          </w:rPr>
          <w:tab/>
        </w:r>
        <w:r w:rsidR="0009127C">
          <w:rPr>
            <w:noProof/>
            <w:webHidden/>
          </w:rPr>
          <w:fldChar w:fldCharType="begin"/>
        </w:r>
        <w:r w:rsidR="0009127C">
          <w:rPr>
            <w:noProof/>
            <w:webHidden/>
          </w:rPr>
          <w:instrText xml:space="preserve"> PAGEREF _Toc8367112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2F8A2D06" w14:textId="73FB8B7F" w:rsidR="0009127C" w:rsidRDefault="005C469B">
      <w:pPr>
        <w:pStyle w:val="TOC3"/>
        <w:tabs>
          <w:tab w:val="right" w:leader="dot" w:pos="9350"/>
        </w:tabs>
        <w:rPr>
          <w:ins w:id="1200" w:author="Laurence Golding" w:date="2019-05-11T06:51:00Z"/>
          <w:rFonts w:asciiTheme="minorHAnsi" w:eastAsiaTheme="minorEastAsia" w:hAnsiTheme="minorHAnsi" w:cstheme="minorBidi"/>
          <w:noProof/>
          <w:sz w:val="22"/>
          <w:szCs w:val="22"/>
        </w:rPr>
      </w:pPr>
      <w:ins w:id="1201" w:author="Laurence Golding" w:date="2019-05-11T06:51:00Z">
        <w:r>
          <w:fldChar w:fldCharType="begin"/>
        </w:r>
        <w:r>
          <w:instrText xml:space="preserve"> HYPERLINK \l "_Toc8367113" </w:instrText>
        </w:r>
        <w:r>
          <w:fldChar w:fldCharType="separate"/>
        </w:r>
        <w:r w:rsidR="0009127C" w:rsidRPr="006D36A2">
          <w:rPr>
            <w:rStyle w:val="Hyperlink"/>
            <w:noProof/>
          </w:rPr>
          <w:t>3.22.4 analysisToolLogFiles property</w:t>
        </w:r>
        <w:r w:rsidR="0009127C">
          <w:rPr>
            <w:noProof/>
            <w:webHidden/>
          </w:rPr>
          <w:tab/>
        </w:r>
        <w:r w:rsidR="0009127C">
          <w:rPr>
            <w:noProof/>
            <w:webHidden/>
          </w:rPr>
          <w:fldChar w:fldCharType="begin"/>
        </w:r>
        <w:r w:rsidR="0009127C">
          <w:rPr>
            <w:noProof/>
            <w:webHidden/>
          </w:rPr>
          <w:instrText xml:space="preserve"> PAGEREF _Toc8367113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62EE011D" w14:textId="1C583AEA" w:rsidR="0009127C" w:rsidRDefault="005C469B">
      <w:pPr>
        <w:pStyle w:val="TOC2"/>
        <w:tabs>
          <w:tab w:val="right" w:leader="dot" w:pos="9350"/>
        </w:tabs>
        <w:rPr>
          <w:ins w:id="1202" w:author="Laurence Golding" w:date="2019-05-11T06:51:00Z"/>
          <w:rFonts w:asciiTheme="minorHAnsi" w:eastAsiaTheme="minorEastAsia" w:hAnsiTheme="minorHAnsi" w:cstheme="minorBidi"/>
          <w:noProof/>
          <w:sz w:val="22"/>
          <w:szCs w:val="22"/>
        </w:rPr>
      </w:pPr>
      <w:ins w:id="1203" w:author="Laurence Golding" w:date="2019-05-11T06:51:00Z">
        <w:r>
          <w:fldChar w:fldCharType="begin"/>
        </w:r>
        <w:r>
          <w:instrText xml:space="preserve"> HYPERLINK \l "_Toc8367114" </w:instrText>
        </w:r>
        <w:r>
          <w:fldChar w:fldCharType="separate"/>
        </w:r>
        <w:r w:rsidR="0009127C" w:rsidRPr="006D36A2">
          <w:rPr>
            <w:rStyle w:val="Hyperlink"/>
            <w:noProof/>
          </w:rPr>
          <w:t>3.23 versionControlDetails object</w:t>
        </w:r>
        <w:r w:rsidR="0009127C">
          <w:rPr>
            <w:noProof/>
            <w:webHidden/>
          </w:rPr>
          <w:tab/>
        </w:r>
        <w:r w:rsidR="0009127C">
          <w:rPr>
            <w:noProof/>
            <w:webHidden/>
          </w:rPr>
          <w:fldChar w:fldCharType="begin"/>
        </w:r>
        <w:r w:rsidR="0009127C">
          <w:rPr>
            <w:noProof/>
            <w:webHidden/>
          </w:rPr>
          <w:instrText xml:space="preserve"> PAGEREF _Toc8367114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5FADAFBE" w14:textId="407411E8" w:rsidR="0009127C" w:rsidRDefault="005C469B">
      <w:pPr>
        <w:pStyle w:val="TOC3"/>
        <w:tabs>
          <w:tab w:val="right" w:leader="dot" w:pos="9350"/>
        </w:tabs>
        <w:rPr>
          <w:ins w:id="1204" w:author="Laurence Golding" w:date="2019-05-11T06:51:00Z"/>
          <w:rFonts w:asciiTheme="minorHAnsi" w:eastAsiaTheme="minorEastAsia" w:hAnsiTheme="minorHAnsi" w:cstheme="minorBidi"/>
          <w:noProof/>
          <w:sz w:val="22"/>
          <w:szCs w:val="22"/>
        </w:rPr>
      </w:pPr>
      <w:ins w:id="1205" w:author="Laurence Golding" w:date="2019-05-11T06:51:00Z">
        <w:r>
          <w:fldChar w:fldCharType="begin"/>
        </w:r>
        <w:r>
          <w:instrText xml:space="preserve"> HYPERLINK \l "_Toc8367115" </w:instrText>
        </w:r>
        <w:r>
          <w:fldChar w:fldCharType="separate"/>
        </w:r>
        <w:r w:rsidR="0009127C" w:rsidRPr="006D36A2">
          <w:rPr>
            <w:rStyle w:val="Hyperlink"/>
            <w:noProof/>
          </w:rPr>
          <w:t>3.23.1 General</w:t>
        </w:r>
        <w:r w:rsidR="0009127C">
          <w:rPr>
            <w:noProof/>
            <w:webHidden/>
          </w:rPr>
          <w:tab/>
        </w:r>
        <w:r w:rsidR="0009127C">
          <w:rPr>
            <w:noProof/>
            <w:webHidden/>
          </w:rPr>
          <w:fldChar w:fldCharType="begin"/>
        </w:r>
        <w:r w:rsidR="0009127C">
          <w:rPr>
            <w:noProof/>
            <w:webHidden/>
          </w:rPr>
          <w:instrText xml:space="preserve"> PAGEREF _Toc8367115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253BEFAE" w14:textId="56D94303" w:rsidR="0009127C" w:rsidRDefault="005C469B">
      <w:pPr>
        <w:pStyle w:val="TOC3"/>
        <w:tabs>
          <w:tab w:val="right" w:leader="dot" w:pos="9350"/>
        </w:tabs>
        <w:rPr>
          <w:ins w:id="1206" w:author="Laurence Golding" w:date="2019-05-11T06:51:00Z"/>
          <w:rFonts w:asciiTheme="minorHAnsi" w:eastAsiaTheme="minorEastAsia" w:hAnsiTheme="minorHAnsi" w:cstheme="minorBidi"/>
          <w:noProof/>
          <w:sz w:val="22"/>
          <w:szCs w:val="22"/>
        </w:rPr>
      </w:pPr>
      <w:ins w:id="1207" w:author="Laurence Golding" w:date="2019-05-11T06:51:00Z">
        <w:r>
          <w:fldChar w:fldCharType="begin"/>
        </w:r>
        <w:r>
          <w:instrText xml:space="preserve"> HYPERLINK \l "_Toc8367116" </w:instrText>
        </w:r>
        <w:r>
          <w:fldChar w:fldCharType="separate"/>
        </w:r>
        <w:r w:rsidR="0009127C" w:rsidRPr="006D36A2">
          <w:rPr>
            <w:rStyle w:val="Hyperlink"/>
            <w:noProof/>
          </w:rPr>
          <w:t>3.23.2 Constraints</w:t>
        </w:r>
        <w:r w:rsidR="0009127C">
          <w:rPr>
            <w:noProof/>
            <w:webHidden/>
          </w:rPr>
          <w:tab/>
        </w:r>
        <w:r w:rsidR="0009127C">
          <w:rPr>
            <w:noProof/>
            <w:webHidden/>
          </w:rPr>
          <w:fldChar w:fldCharType="begin"/>
        </w:r>
        <w:r w:rsidR="0009127C">
          <w:rPr>
            <w:noProof/>
            <w:webHidden/>
          </w:rPr>
          <w:instrText xml:space="preserve"> PAGEREF _Toc8367116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0766B005" w14:textId="25060FA7" w:rsidR="0009127C" w:rsidRDefault="005C469B">
      <w:pPr>
        <w:pStyle w:val="TOC3"/>
        <w:tabs>
          <w:tab w:val="right" w:leader="dot" w:pos="9350"/>
        </w:tabs>
        <w:rPr>
          <w:ins w:id="1208" w:author="Laurence Golding" w:date="2019-05-11T06:51:00Z"/>
          <w:rFonts w:asciiTheme="minorHAnsi" w:eastAsiaTheme="minorEastAsia" w:hAnsiTheme="minorHAnsi" w:cstheme="minorBidi"/>
          <w:noProof/>
          <w:sz w:val="22"/>
          <w:szCs w:val="22"/>
        </w:rPr>
      </w:pPr>
      <w:ins w:id="1209" w:author="Laurence Golding" w:date="2019-05-11T06:51:00Z">
        <w:r>
          <w:fldChar w:fldCharType="begin"/>
        </w:r>
        <w:r>
          <w:instrText xml:space="preserve"> HYPERLIN</w:instrText>
        </w:r>
        <w:r>
          <w:instrText xml:space="preserve">K \l "_Toc8367117" </w:instrText>
        </w:r>
        <w:r>
          <w:fldChar w:fldCharType="separate"/>
        </w:r>
        <w:r w:rsidR="0009127C" w:rsidRPr="006D36A2">
          <w:rPr>
            <w:rStyle w:val="Hyperlink"/>
            <w:noProof/>
          </w:rPr>
          <w:t>3.23.3 repositoryUri property</w:t>
        </w:r>
        <w:r w:rsidR="0009127C">
          <w:rPr>
            <w:noProof/>
            <w:webHidden/>
          </w:rPr>
          <w:tab/>
        </w:r>
        <w:r w:rsidR="0009127C">
          <w:rPr>
            <w:noProof/>
            <w:webHidden/>
          </w:rPr>
          <w:fldChar w:fldCharType="begin"/>
        </w:r>
        <w:r w:rsidR="0009127C">
          <w:rPr>
            <w:noProof/>
            <w:webHidden/>
          </w:rPr>
          <w:instrText xml:space="preserve"> PAGEREF _Toc8367117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097B6013" w14:textId="15E5D510" w:rsidR="0009127C" w:rsidRDefault="005C469B">
      <w:pPr>
        <w:pStyle w:val="TOC3"/>
        <w:tabs>
          <w:tab w:val="right" w:leader="dot" w:pos="9350"/>
        </w:tabs>
        <w:rPr>
          <w:ins w:id="1210" w:author="Laurence Golding" w:date="2019-05-11T06:51:00Z"/>
          <w:rFonts w:asciiTheme="minorHAnsi" w:eastAsiaTheme="minorEastAsia" w:hAnsiTheme="minorHAnsi" w:cstheme="minorBidi"/>
          <w:noProof/>
          <w:sz w:val="22"/>
          <w:szCs w:val="22"/>
        </w:rPr>
      </w:pPr>
      <w:ins w:id="1211" w:author="Laurence Golding" w:date="2019-05-11T06:51:00Z">
        <w:r>
          <w:fldChar w:fldCharType="begin"/>
        </w:r>
        <w:r>
          <w:instrText xml:space="preserve"> HYPERLINK \l "_Toc8367118" </w:instrText>
        </w:r>
        <w:r>
          <w:fldChar w:fldCharType="separate"/>
        </w:r>
        <w:r w:rsidR="0009127C" w:rsidRPr="006D36A2">
          <w:rPr>
            <w:rStyle w:val="Hyperlink"/>
            <w:noProof/>
          </w:rPr>
          <w:t>3.23.4 revisionId property</w:t>
        </w:r>
        <w:r w:rsidR="0009127C">
          <w:rPr>
            <w:noProof/>
            <w:webHidden/>
          </w:rPr>
          <w:tab/>
        </w:r>
        <w:r w:rsidR="0009127C">
          <w:rPr>
            <w:noProof/>
            <w:webHidden/>
          </w:rPr>
          <w:fldChar w:fldCharType="begin"/>
        </w:r>
        <w:r w:rsidR="0009127C">
          <w:rPr>
            <w:noProof/>
            <w:webHidden/>
          </w:rPr>
          <w:instrText xml:space="preserve"> PAGEREF _Toc8367118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5D216B7A" w14:textId="3B67F45B" w:rsidR="0009127C" w:rsidRDefault="005C469B">
      <w:pPr>
        <w:pStyle w:val="TOC3"/>
        <w:tabs>
          <w:tab w:val="right" w:leader="dot" w:pos="9350"/>
        </w:tabs>
        <w:rPr>
          <w:ins w:id="1212" w:author="Laurence Golding" w:date="2019-05-11T06:51:00Z"/>
          <w:rFonts w:asciiTheme="minorHAnsi" w:eastAsiaTheme="minorEastAsia" w:hAnsiTheme="minorHAnsi" w:cstheme="minorBidi"/>
          <w:noProof/>
          <w:sz w:val="22"/>
          <w:szCs w:val="22"/>
        </w:rPr>
      </w:pPr>
      <w:ins w:id="1213" w:author="Laurence Golding" w:date="2019-05-11T06:51:00Z">
        <w:r>
          <w:fldChar w:fldCharType="begin"/>
        </w:r>
        <w:r>
          <w:instrText xml:space="preserve"> HYPERLINK \l "_Toc8367119" </w:instrText>
        </w:r>
        <w:r>
          <w:fldChar w:fldCharType="separate"/>
        </w:r>
        <w:r w:rsidR="0009127C" w:rsidRPr="006D36A2">
          <w:rPr>
            <w:rStyle w:val="Hyperlink"/>
            <w:noProof/>
          </w:rPr>
          <w:t>3.23.5 branch property</w:t>
        </w:r>
        <w:r w:rsidR="0009127C">
          <w:rPr>
            <w:noProof/>
            <w:webHidden/>
          </w:rPr>
          <w:tab/>
        </w:r>
        <w:r w:rsidR="0009127C">
          <w:rPr>
            <w:noProof/>
            <w:webHidden/>
          </w:rPr>
          <w:fldChar w:fldCharType="begin"/>
        </w:r>
        <w:r w:rsidR="0009127C">
          <w:rPr>
            <w:noProof/>
            <w:webHidden/>
          </w:rPr>
          <w:instrText xml:space="preserve"> PAGEREF _Toc8367119 \h </w:instrText>
        </w:r>
        <w:r w:rsidR="0009127C">
          <w:rPr>
            <w:noProof/>
            <w:webHidden/>
          </w:rPr>
        </w:r>
        <w:r w:rsidR="0009127C">
          <w:rPr>
            <w:noProof/>
            <w:webHidden/>
          </w:rPr>
          <w:fldChar w:fldCharType="separate"/>
        </w:r>
        <w:r w:rsidR="0009127C">
          <w:rPr>
            <w:noProof/>
            <w:webHidden/>
          </w:rPr>
          <w:t>88</w:t>
        </w:r>
        <w:r w:rsidR="0009127C">
          <w:rPr>
            <w:noProof/>
            <w:webHidden/>
          </w:rPr>
          <w:fldChar w:fldCharType="end"/>
        </w:r>
        <w:r>
          <w:rPr>
            <w:noProof/>
          </w:rPr>
          <w:fldChar w:fldCharType="end"/>
        </w:r>
      </w:ins>
    </w:p>
    <w:p w14:paraId="66251876" w14:textId="5021E457" w:rsidR="0009127C" w:rsidRDefault="005C469B">
      <w:pPr>
        <w:pStyle w:val="TOC3"/>
        <w:tabs>
          <w:tab w:val="right" w:leader="dot" w:pos="9350"/>
        </w:tabs>
        <w:rPr>
          <w:ins w:id="1214" w:author="Laurence Golding" w:date="2019-05-11T06:51:00Z"/>
          <w:rFonts w:asciiTheme="minorHAnsi" w:eastAsiaTheme="minorEastAsia" w:hAnsiTheme="minorHAnsi" w:cstheme="minorBidi"/>
          <w:noProof/>
          <w:sz w:val="22"/>
          <w:szCs w:val="22"/>
        </w:rPr>
      </w:pPr>
      <w:ins w:id="1215" w:author="Laurence Golding" w:date="2019-05-11T06:51:00Z">
        <w:r>
          <w:fldChar w:fldCharType="begin"/>
        </w:r>
        <w:r>
          <w:instrText xml:space="preserve"> HYPERLINK \l "_Toc8367120" </w:instrText>
        </w:r>
        <w:r>
          <w:fldChar w:fldCharType="separate"/>
        </w:r>
        <w:r w:rsidR="0009127C" w:rsidRPr="006D36A2">
          <w:rPr>
            <w:rStyle w:val="Hyperlink"/>
            <w:noProof/>
          </w:rPr>
          <w:t>3.23.6 revisionTag property</w:t>
        </w:r>
        <w:r w:rsidR="0009127C">
          <w:rPr>
            <w:noProof/>
            <w:webHidden/>
          </w:rPr>
          <w:tab/>
        </w:r>
        <w:r w:rsidR="0009127C">
          <w:rPr>
            <w:noProof/>
            <w:webHidden/>
          </w:rPr>
          <w:fldChar w:fldCharType="begin"/>
        </w:r>
        <w:r w:rsidR="0009127C">
          <w:rPr>
            <w:noProof/>
            <w:webHidden/>
          </w:rPr>
          <w:instrText xml:space="preserve"> PAGEREF _Toc8367120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r>
          <w:rPr>
            <w:noProof/>
          </w:rPr>
          <w:fldChar w:fldCharType="end"/>
        </w:r>
      </w:ins>
    </w:p>
    <w:p w14:paraId="38284B59" w14:textId="5F14D896" w:rsidR="0009127C" w:rsidRDefault="005C469B">
      <w:pPr>
        <w:pStyle w:val="TOC3"/>
        <w:tabs>
          <w:tab w:val="right" w:leader="dot" w:pos="9350"/>
        </w:tabs>
        <w:rPr>
          <w:ins w:id="1216" w:author="Laurence Golding" w:date="2019-05-11T06:51:00Z"/>
          <w:rFonts w:asciiTheme="minorHAnsi" w:eastAsiaTheme="minorEastAsia" w:hAnsiTheme="minorHAnsi" w:cstheme="minorBidi"/>
          <w:noProof/>
          <w:sz w:val="22"/>
          <w:szCs w:val="22"/>
        </w:rPr>
      </w:pPr>
      <w:ins w:id="1217" w:author="Laurence Golding" w:date="2019-05-11T06:51:00Z">
        <w:r>
          <w:fldChar w:fldCharType="begin"/>
        </w:r>
        <w:r>
          <w:instrText xml:space="preserve"> HYPERLINK \l "_Toc8367121" </w:instrText>
        </w:r>
        <w:r>
          <w:fldChar w:fldCharType="separate"/>
        </w:r>
        <w:r w:rsidR="0009127C" w:rsidRPr="006D36A2">
          <w:rPr>
            <w:rStyle w:val="Hyperlink"/>
            <w:noProof/>
          </w:rPr>
          <w:t>3.23.7 asOfTimeUtc property</w:t>
        </w:r>
        <w:r w:rsidR="0009127C">
          <w:rPr>
            <w:noProof/>
            <w:webHidden/>
          </w:rPr>
          <w:tab/>
        </w:r>
        <w:r w:rsidR="0009127C">
          <w:rPr>
            <w:noProof/>
            <w:webHidden/>
          </w:rPr>
          <w:fldChar w:fldCharType="begin"/>
        </w:r>
        <w:r w:rsidR="0009127C">
          <w:rPr>
            <w:noProof/>
            <w:webHidden/>
          </w:rPr>
          <w:instrText xml:space="preserve"> PAGEREF _Toc8367121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r>
          <w:rPr>
            <w:noProof/>
          </w:rPr>
          <w:fldChar w:fldCharType="end"/>
        </w:r>
      </w:ins>
    </w:p>
    <w:p w14:paraId="7CDF5F0F" w14:textId="14505397" w:rsidR="0009127C" w:rsidRDefault="005C469B">
      <w:pPr>
        <w:pStyle w:val="TOC3"/>
        <w:tabs>
          <w:tab w:val="right" w:leader="dot" w:pos="9350"/>
        </w:tabs>
        <w:rPr>
          <w:ins w:id="1218" w:author="Laurence Golding" w:date="2019-05-11T06:51:00Z"/>
          <w:rFonts w:asciiTheme="minorHAnsi" w:eastAsiaTheme="minorEastAsia" w:hAnsiTheme="minorHAnsi" w:cstheme="minorBidi"/>
          <w:noProof/>
          <w:sz w:val="22"/>
          <w:szCs w:val="22"/>
        </w:rPr>
      </w:pPr>
      <w:ins w:id="1219" w:author="Laurence Golding" w:date="2019-05-11T06:51:00Z">
        <w:r>
          <w:fldChar w:fldCharType="begin"/>
        </w:r>
        <w:r>
          <w:instrText xml:space="preserve"> HYPERLINK \l "_Toc8367122" </w:instrText>
        </w:r>
        <w:r>
          <w:fldChar w:fldCharType="separate"/>
        </w:r>
        <w:r w:rsidR="0009127C" w:rsidRPr="006D36A2">
          <w:rPr>
            <w:rStyle w:val="Hyperlink"/>
            <w:noProof/>
          </w:rPr>
          <w:t>3.23.8 mappedTo property</w:t>
        </w:r>
        <w:r w:rsidR="0009127C">
          <w:rPr>
            <w:noProof/>
            <w:webHidden/>
          </w:rPr>
          <w:tab/>
        </w:r>
        <w:r w:rsidR="0009127C">
          <w:rPr>
            <w:noProof/>
            <w:webHidden/>
          </w:rPr>
          <w:fldChar w:fldCharType="begin"/>
        </w:r>
        <w:r w:rsidR="0009127C">
          <w:rPr>
            <w:noProof/>
            <w:webHidden/>
          </w:rPr>
          <w:instrText xml:space="preserve"> PAGEREF _Toc8367122 \h </w:instrText>
        </w:r>
        <w:r w:rsidR="0009127C">
          <w:rPr>
            <w:noProof/>
            <w:webHidden/>
          </w:rPr>
        </w:r>
        <w:r w:rsidR="0009127C">
          <w:rPr>
            <w:noProof/>
            <w:webHidden/>
          </w:rPr>
          <w:fldChar w:fldCharType="separate"/>
        </w:r>
        <w:r w:rsidR="0009127C">
          <w:rPr>
            <w:noProof/>
            <w:webHidden/>
          </w:rPr>
          <w:t>89</w:t>
        </w:r>
        <w:r w:rsidR="0009127C">
          <w:rPr>
            <w:noProof/>
            <w:webHidden/>
          </w:rPr>
          <w:fldChar w:fldCharType="end"/>
        </w:r>
        <w:r>
          <w:rPr>
            <w:noProof/>
          </w:rPr>
          <w:fldChar w:fldCharType="end"/>
        </w:r>
      </w:ins>
    </w:p>
    <w:p w14:paraId="204EB877" w14:textId="639B3614" w:rsidR="0009127C" w:rsidRDefault="005C469B">
      <w:pPr>
        <w:pStyle w:val="TOC2"/>
        <w:tabs>
          <w:tab w:val="right" w:leader="dot" w:pos="9350"/>
        </w:tabs>
        <w:rPr>
          <w:ins w:id="1220" w:author="Laurence Golding" w:date="2019-05-11T06:51:00Z"/>
          <w:rFonts w:asciiTheme="minorHAnsi" w:eastAsiaTheme="minorEastAsia" w:hAnsiTheme="minorHAnsi" w:cstheme="minorBidi"/>
          <w:noProof/>
          <w:sz w:val="22"/>
          <w:szCs w:val="22"/>
        </w:rPr>
      </w:pPr>
      <w:ins w:id="1221" w:author="Laurence Golding" w:date="2019-05-11T06:51:00Z">
        <w:r>
          <w:fldChar w:fldCharType="begin"/>
        </w:r>
        <w:r>
          <w:instrText xml:space="preserve"> HYPERLINK \l "_Toc8367123" </w:instrText>
        </w:r>
        <w:r>
          <w:fldChar w:fldCharType="separate"/>
        </w:r>
        <w:r w:rsidR="0009127C" w:rsidRPr="006D36A2">
          <w:rPr>
            <w:rStyle w:val="Hyperlink"/>
            <w:noProof/>
          </w:rPr>
          <w:t>3.24 artifact object</w:t>
        </w:r>
        <w:r w:rsidR="0009127C">
          <w:rPr>
            <w:noProof/>
            <w:webHidden/>
          </w:rPr>
          <w:tab/>
        </w:r>
        <w:r w:rsidR="0009127C">
          <w:rPr>
            <w:noProof/>
            <w:webHidden/>
          </w:rPr>
          <w:fldChar w:fldCharType="begin"/>
        </w:r>
        <w:r w:rsidR="0009127C">
          <w:rPr>
            <w:noProof/>
            <w:webHidden/>
          </w:rPr>
          <w:instrText xml:space="preserve"> PAGEREF _Toc8367123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r>
          <w:rPr>
            <w:noProof/>
          </w:rPr>
          <w:fldChar w:fldCharType="end"/>
        </w:r>
      </w:ins>
    </w:p>
    <w:p w14:paraId="07076402" w14:textId="6742D825" w:rsidR="0009127C" w:rsidRDefault="005C469B">
      <w:pPr>
        <w:pStyle w:val="TOC3"/>
        <w:tabs>
          <w:tab w:val="right" w:leader="dot" w:pos="9350"/>
        </w:tabs>
        <w:rPr>
          <w:ins w:id="1222" w:author="Laurence Golding" w:date="2019-05-11T06:51:00Z"/>
          <w:rFonts w:asciiTheme="minorHAnsi" w:eastAsiaTheme="minorEastAsia" w:hAnsiTheme="minorHAnsi" w:cstheme="minorBidi"/>
          <w:noProof/>
          <w:sz w:val="22"/>
          <w:szCs w:val="22"/>
        </w:rPr>
      </w:pPr>
      <w:ins w:id="1223" w:author="Laurence Golding" w:date="2019-05-11T06:51:00Z">
        <w:r>
          <w:fldChar w:fldCharType="begin"/>
        </w:r>
        <w:r>
          <w:instrText xml:space="preserve"> HYPERLINK \l "_Toc8367124" </w:instrText>
        </w:r>
        <w:r>
          <w:fldChar w:fldCharType="separate"/>
        </w:r>
        <w:r w:rsidR="0009127C" w:rsidRPr="006D36A2">
          <w:rPr>
            <w:rStyle w:val="Hyperlink"/>
            <w:noProof/>
          </w:rPr>
          <w:t>3.24.1 General</w:t>
        </w:r>
        <w:r w:rsidR="0009127C">
          <w:rPr>
            <w:noProof/>
            <w:webHidden/>
          </w:rPr>
          <w:tab/>
        </w:r>
        <w:r w:rsidR="0009127C">
          <w:rPr>
            <w:noProof/>
            <w:webHidden/>
          </w:rPr>
          <w:fldChar w:fldCharType="begin"/>
        </w:r>
        <w:r w:rsidR="0009127C">
          <w:rPr>
            <w:noProof/>
            <w:webHidden/>
          </w:rPr>
          <w:instrText xml:space="preserve"> PAGEREF _Toc8367124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r>
          <w:rPr>
            <w:noProof/>
          </w:rPr>
          <w:fldChar w:fldCharType="end"/>
        </w:r>
      </w:ins>
    </w:p>
    <w:p w14:paraId="41944BBC" w14:textId="3B00923D" w:rsidR="0009127C" w:rsidRDefault="005C469B">
      <w:pPr>
        <w:pStyle w:val="TOC3"/>
        <w:tabs>
          <w:tab w:val="right" w:leader="dot" w:pos="9350"/>
        </w:tabs>
        <w:rPr>
          <w:ins w:id="1224" w:author="Laurence Golding" w:date="2019-05-11T06:51:00Z"/>
          <w:rFonts w:asciiTheme="minorHAnsi" w:eastAsiaTheme="minorEastAsia" w:hAnsiTheme="minorHAnsi" w:cstheme="minorBidi"/>
          <w:noProof/>
          <w:sz w:val="22"/>
          <w:szCs w:val="22"/>
        </w:rPr>
      </w:pPr>
      <w:ins w:id="1225" w:author="Laurence Golding" w:date="2019-05-11T06:51:00Z">
        <w:r>
          <w:fldChar w:fldCharType="begin"/>
        </w:r>
        <w:r>
          <w:instrText xml:space="preserve"> HYPERLINK \l "_Toc8367125" </w:instrText>
        </w:r>
        <w:r>
          <w:fldChar w:fldCharType="separate"/>
        </w:r>
        <w:r w:rsidR="0009127C" w:rsidRPr="006D36A2">
          <w:rPr>
            <w:rStyle w:val="Hyperlink"/>
            <w:noProof/>
          </w:rPr>
          <w:t>3.24.2 location property</w:t>
        </w:r>
        <w:r w:rsidR="0009127C">
          <w:rPr>
            <w:noProof/>
            <w:webHidden/>
          </w:rPr>
          <w:tab/>
        </w:r>
        <w:r w:rsidR="0009127C">
          <w:rPr>
            <w:noProof/>
            <w:webHidden/>
          </w:rPr>
          <w:fldChar w:fldCharType="begin"/>
        </w:r>
        <w:r w:rsidR="0009127C">
          <w:rPr>
            <w:noProof/>
            <w:webHidden/>
          </w:rPr>
          <w:instrText xml:space="preserve"> PAGEREF _Toc8367125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r>
          <w:rPr>
            <w:noProof/>
          </w:rPr>
          <w:fldChar w:fldCharType="end"/>
        </w:r>
      </w:ins>
    </w:p>
    <w:p w14:paraId="712A4F2C" w14:textId="47CC88AF" w:rsidR="0009127C" w:rsidRDefault="005C469B">
      <w:pPr>
        <w:pStyle w:val="TOC3"/>
        <w:tabs>
          <w:tab w:val="right" w:leader="dot" w:pos="9350"/>
        </w:tabs>
        <w:rPr>
          <w:ins w:id="1226" w:author="Laurence Golding" w:date="2019-05-11T06:51:00Z"/>
          <w:rFonts w:asciiTheme="minorHAnsi" w:eastAsiaTheme="minorEastAsia" w:hAnsiTheme="minorHAnsi" w:cstheme="minorBidi"/>
          <w:noProof/>
          <w:sz w:val="22"/>
          <w:szCs w:val="22"/>
        </w:rPr>
      </w:pPr>
      <w:ins w:id="1227" w:author="Laurence Golding" w:date="2019-05-11T06:51:00Z">
        <w:r>
          <w:fldChar w:fldCharType="begin"/>
        </w:r>
        <w:r>
          <w:instrText xml:space="preserve"> HYPERLINK \l "_Toc8367126" </w:instrText>
        </w:r>
        <w:r>
          <w:fldChar w:fldCharType="separate"/>
        </w:r>
        <w:r w:rsidR="0009127C" w:rsidRPr="006D36A2">
          <w:rPr>
            <w:rStyle w:val="Hyperlink"/>
            <w:noProof/>
          </w:rPr>
          <w:t>3.24.3 parentIndex property</w:t>
        </w:r>
        <w:r w:rsidR="0009127C">
          <w:rPr>
            <w:noProof/>
            <w:webHidden/>
          </w:rPr>
          <w:tab/>
        </w:r>
        <w:r w:rsidR="0009127C">
          <w:rPr>
            <w:noProof/>
            <w:webHidden/>
          </w:rPr>
          <w:fldChar w:fldCharType="begin"/>
        </w:r>
        <w:r w:rsidR="0009127C">
          <w:rPr>
            <w:noProof/>
            <w:webHidden/>
          </w:rPr>
          <w:instrText xml:space="preserve"> PAGEREF _Toc8367126 \h </w:instrText>
        </w:r>
        <w:r w:rsidR="0009127C">
          <w:rPr>
            <w:noProof/>
            <w:webHidden/>
          </w:rPr>
        </w:r>
        <w:r w:rsidR="0009127C">
          <w:rPr>
            <w:noProof/>
            <w:webHidden/>
          </w:rPr>
          <w:fldChar w:fldCharType="separate"/>
        </w:r>
        <w:r w:rsidR="0009127C">
          <w:rPr>
            <w:noProof/>
            <w:webHidden/>
          </w:rPr>
          <w:t>91</w:t>
        </w:r>
        <w:r w:rsidR="0009127C">
          <w:rPr>
            <w:noProof/>
            <w:webHidden/>
          </w:rPr>
          <w:fldChar w:fldCharType="end"/>
        </w:r>
        <w:r>
          <w:rPr>
            <w:noProof/>
          </w:rPr>
          <w:fldChar w:fldCharType="end"/>
        </w:r>
      </w:ins>
    </w:p>
    <w:p w14:paraId="7F2C500E" w14:textId="739EB2BD" w:rsidR="0009127C" w:rsidRDefault="005C469B">
      <w:pPr>
        <w:pStyle w:val="TOC3"/>
        <w:tabs>
          <w:tab w:val="right" w:leader="dot" w:pos="9350"/>
        </w:tabs>
        <w:rPr>
          <w:ins w:id="1228" w:author="Laurence Golding" w:date="2019-05-11T06:51:00Z"/>
          <w:rFonts w:asciiTheme="minorHAnsi" w:eastAsiaTheme="minorEastAsia" w:hAnsiTheme="minorHAnsi" w:cstheme="minorBidi"/>
          <w:noProof/>
          <w:sz w:val="22"/>
          <w:szCs w:val="22"/>
        </w:rPr>
      </w:pPr>
      <w:ins w:id="1229" w:author="Laurence Golding" w:date="2019-05-11T06:51:00Z">
        <w:r>
          <w:fldChar w:fldCharType="begin"/>
        </w:r>
        <w:r>
          <w:instrText xml:space="preserve"> HYPERLIN</w:instrText>
        </w:r>
        <w:r>
          <w:instrText xml:space="preserve">K \l "_Toc8367127" </w:instrText>
        </w:r>
        <w:r>
          <w:fldChar w:fldCharType="separate"/>
        </w:r>
        <w:r w:rsidR="0009127C" w:rsidRPr="006D36A2">
          <w:rPr>
            <w:rStyle w:val="Hyperlink"/>
            <w:noProof/>
          </w:rPr>
          <w:t>3.24.4 offset property</w:t>
        </w:r>
        <w:r w:rsidR="0009127C">
          <w:rPr>
            <w:noProof/>
            <w:webHidden/>
          </w:rPr>
          <w:tab/>
        </w:r>
        <w:r w:rsidR="0009127C">
          <w:rPr>
            <w:noProof/>
            <w:webHidden/>
          </w:rPr>
          <w:fldChar w:fldCharType="begin"/>
        </w:r>
        <w:r w:rsidR="0009127C">
          <w:rPr>
            <w:noProof/>
            <w:webHidden/>
          </w:rPr>
          <w:instrText xml:space="preserve"> PAGEREF _Toc8367127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r>
          <w:rPr>
            <w:noProof/>
          </w:rPr>
          <w:fldChar w:fldCharType="end"/>
        </w:r>
      </w:ins>
    </w:p>
    <w:p w14:paraId="620819B4" w14:textId="4D8EA892" w:rsidR="0009127C" w:rsidRDefault="005C469B">
      <w:pPr>
        <w:pStyle w:val="TOC3"/>
        <w:tabs>
          <w:tab w:val="right" w:leader="dot" w:pos="9350"/>
        </w:tabs>
        <w:rPr>
          <w:ins w:id="1230" w:author="Laurence Golding" w:date="2019-05-11T06:51:00Z"/>
          <w:rFonts w:asciiTheme="minorHAnsi" w:eastAsiaTheme="minorEastAsia" w:hAnsiTheme="minorHAnsi" w:cstheme="minorBidi"/>
          <w:noProof/>
          <w:sz w:val="22"/>
          <w:szCs w:val="22"/>
        </w:rPr>
      </w:pPr>
      <w:ins w:id="1231" w:author="Laurence Golding" w:date="2019-05-11T06:51:00Z">
        <w:r>
          <w:fldChar w:fldCharType="begin"/>
        </w:r>
        <w:r>
          <w:instrText xml:space="preserve"> HYPERLINK \l "_Toc8367128" </w:instrText>
        </w:r>
        <w:r>
          <w:fldChar w:fldCharType="separate"/>
        </w:r>
        <w:r w:rsidR="0009127C" w:rsidRPr="006D36A2">
          <w:rPr>
            <w:rStyle w:val="Hyperlink"/>
            <w:noProof/>
          </w:rPr>
          <w:t>3.24.5 length property</w:t>
        </w:r>
        <w:r w:rsidR="0009127C">
          <w:rPr>
            <w:noProof/>
            <w:webHidden/>
          </w:rPr>
          <w:tab/>
        </w:r>
        <w:r w:rsidR="0009127C">
          <w:rPr>
            <w:noProof/>
            <w:webHidden/>
          </w:rPr>
          <w:fldChar w:fldCharType="begin"/>
        </w:r>
        <w:r w:rsidR="0009127C">
          <w:rPr>
            <w:noProof/>
            <w:webHidden/>
          </w:rPr>
          <w:instrText xml:space="preserve"> PAGEREF _Toc8367128 \h </w:instrText>
        </w:r>
        <w:r w:rsidR="0009127C">
          <w:rPr>
            <w:noProof/>
            <w:webHidden/>
          </w:rPr>
        </w:r>
        <w:r w:rsidR="0009127C">
          <w:rPr>
            <w:noProof/>
            <w:webHidden/>
          </w:rPr>
          <w:fldChar w:fldCharType="separate"/>
        </w:r>
        <w:r w:rsidR="0009127C">
          <w:rPr>
            <w:noProof/>
            <w:webHidden/>
          </w:rPr>
          <w:t>92</w:t>
        </w:r>
        <w:r w:rsidR="0009127C">
          <w:rPr>
            <w:noProof/>
            <w:webHidden/>
          </w:rPr>
          <w:fldChar w:fldCharType="end"/>
        </w:r>
        <w:r>
          <w:rPr>
            <w:noProof/>
          </w:rPr>
          <w:fldChar w:fldCharType="end"/>
        </w:r>
      </w:ins>
    </w:p>
    <w:p w14:paraId="6BCEE887" w14:textId="3A3DB337" w:rsidR="0009127C" w:rsidRDefault="005C469B">
      <w:pPr>
        <w:pStyle w:val="TOC3"/>
        <w:tabs>
          <w:tab w:val="right" w:leader="dot" w:pos="9350"/>
        </w:tabs>
        <w:rPr>
          <w:ins w:id="1232" w:author="Laurence Golding" w:date="2019-05-11T06:51:00Z"/>
          <w:rFonts w:asciiTheme="minorHAnsi" w:eastAsiaTheme="minorEastAsia" w:hAnsiTheme="minorHAnsi" w:cstheme="minorBidi"/>
          <w:noProof/>
          <w:sz w:val="22"/>
          <w:szCs w:val="22"/>
        </w:rPr>
      </w:pPr>
      <w:ins w:id="1233" w:author="Laurence Golding" w:date="2019-05-11T06:51:00Z">
        <w:r>
          <w:fldChar w:fldCharType="begin"/>
        </w:r>
        <w:r>
          <w:instrText xml:space="preserve"> HYPERLINK \l "_Toc8367129" </w:instrText>
        </w:r>
        <w:r>
          <w:fldChar w:fldCharType="separate"/>
        </w:r>
        <w:r w:rsidR="0009127C" w:rsidRPr="006D36A2">
          <w:rPr>
            <w:rStyle w:val="Hyperlink"/>
            <w:noProof/>
          </w:rPr>
          <w:t>3.24.6 roles property</w:t>
        </w:r>
        <w:r w:rsidR="0009127C">
          <w:rPr>
            <w:noProof/>
            <w:webHidden/>
          </w:rPr>
          <w:tab/>
        </w:r>
        <w:r w:rsidR="0009127C">
          <w:rPr>
            <w:noProof/>
            <w:webHidden/>
          </w:rPr>
          <w:fldChar w:fldCharType="begin"/>
        </w:r>
        <w:r w:rsidR="0009127C">
          <w:rPr>
            <w:noProof/>
            <w:webHidden/>
          </w:rPr>
          <w:instrText xml:space="preserve"> PAGEREF _Toc8367129 \h </w:instrText>
        </w:r>
        <w:r w:rsidR="0009127C">
          <w:rPr>
            <w:noProof/>
            <w:webHidden/>
          </w:rPr>
        </w:r>
        <w:r w:rsidR="0009127C">
          <w:rPr>
            <w:noProof/>
            <w:webHidden/>
          </w:rPr>
          <w:fldChar w:fldCharType="separate"/>
        </w:r>
        <w:r w:rsidR="0009127C">
          <w:rPr>
            <w:noProof/>
            <w:webHidden/>
          </w:rPr>
          <w:t>93</w:t>
        </w:r>
        <w:r w:rsidR="0009127C">
          <w:rPr>
            <w:noProof/>
            <w:webHidden/>
          </w:rPr>
          <w:fldChar w:fldCharType="end"/>
        </w:r>
        <w:r>
          <w:rPr>
            <w:noProof/>
          </w:rPr>
          <w:fldChar w:fldCharType="end"/>
        </w:r>
      </w:ins>
    </w:p>
    <w:p w14:paraId="7BBB7096" w14:textId="79158C67" w:rsidR="0009127C" w:rsidRDefault="005C469B">
      <w:pPr>
        <w:pStyle w:val="TOC3"/>
        <w:tabs>
          <w:tab w:val="right" w:leader="dot" w:pos="9350"/>
        </w:tabs>
        <w:rPr>
          <w:ins w:id="1234" w:author="Laurence Golding" w:date="2019-05-11T06:51:00Z"/>
          <w:rFonts w:asciiTheme="minorHAnsi" w:eastAsiaTheme="minorEastAsia" w:hAnsiTheme="minorHAnsi" w:cstheme="minorBidi"/>
          <w:noProof/>
          <w:sz w:val="22"/>
          <w:szCs w:val="22"/>
        </w:rPr>
      </w:pPr>
      <w:ins w:id="1235" w:author="Laurence Golding" w:date="2019-05-11T06:51:00Z">
        <w:r>
          <w:fldChar w:fldCharType="begin"/>
        </w:r>
        <w:r>
          <w:instrText xml:space="preserve"> HYPERLINK \l "_Toc8367130" </w:instrText>
        </w:r>
        <w:r>
          <w:fldChar w:fldCharType="separate"/>
        </w:r>
        <w:r w:rsidR="0009127C" w:rsidRPr="006D36A2">
          <w:rPr>
            <w:rStyle w:val="Hyperlink"/>
            <w:noProof/>
          </w:rPr>
          <w:t>3.24.7 mimeType property</w:t>
        </w:r>
        <w:r w:rsidR="0009127C">
          <w:rPr>
            <w:noProof/>
            <w:webHidden/>
          </w:rPr>
          <w:tab/>
        </w:r>
        <w:r w:rsidR="0009127C">
          <w:rPr>
            <w:noProof/>
            <w:webHidden/>
          </w:rPr>
          <w:fldChar w:fldCharType="begin"/>
        </w:r>
        <w:r w:rsidR="0009127C">
          <w:rPr>
            <w:noProof/>
            <w:webHidden/>
          </w:rPr>
          <w:instrText xml:space="preserve"> PAGEREF _Toc8367130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r>
          <w:rPr>
            <w:noProof/>
          </w:rPr>
          <w:fldChar w:fldCharType="end"/>
        </w:r>
      </w:ins>
    </w:p>
    <w:p w14:paraId="60DB19E9" w14:textId="04069A54" w:rsidR="0009127C" w:rsidRDefault="005C469B">
      <w:pPr>
        <w:pStyle w:val="TOC3"/>
        <w:tabs>
          <w:tab w:val="right" w:leader="dot" w:pos="9350"/>
        </w:tabs>
        <w:rPr>
          <w:ins w:id="1236" w:author="Laurence Golding" w:date="2019-05-11T06:51:00Z"/>
          <w:rFonts w:asciiTheme="minorHAnsi" w:eastAsiaTheme="minorEastAsia" w:hAnsiTheme="minorHAnsi" w:cstheme="minorBidi"/>
          <w:noProof/>
          <w:sz w:val="22"/>
          <w:szCs w:val="22"/>
        </w:rPr>
      </w:pPr>
      <w:ins w:id="1237" w:author="Laurence Golding" w:date="2019-05-11T06:51:00Z">
        <w:r>
          <w:fldChar w:fldCharType="begin"/>
        </w:r>
        <w:r>
          <w:instrText xml:space="preserve"> HYPERLINK \l "_Toc8367131" </w:instrText>
        </w:r>
        <w:r>
          <w:fldChar w:fldCharType="separate"/>
        </w:r>
        <w:r w:rsidR="0009127C" w:rsidRPr="006D36A2">
          <w:rPr>
            <w:rStyle w:val="Hyperlink"/>
            <w:noProof/>
          </w:rPr>
          <w:t>3.24.8 contents property</w:t>
        </w:r>
        <w:r w:rsidR="0009127C">
          <w:rPr>
            <w:noProof/>
            <w:webHidden/>
          </w:rPr>
          <w:tab/>
        </w:r>
        <w:r w:rsidR="0009127C">
          <w:rPr>
            <w:noProof/>
            <w:webHidden/>
          </w:rPr>
          <w:fldChar w:fldCharType="begin"/>
        </w:r>
        <w:r w:rsidR="0009127C">
          <w:rPr>
            <w:noProof/>
            <w:webHidden/>
          </w:rPr>
          <w:instrText xml:space="preserve"> PAGEREF _Toc8367131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r>
          <w:rPr>
            <w:noProof/>
          </w:rPr>
          <w:fldChar w:fldCharType="end"/>
        </w:r>
      </w:ins>
    </w:p>
    <w:p w14:paraId="507DDD61" w14:textId="01451254" w:rsidR="0009127C" w:rsidRDefault="005C469B">
      <w:pPr>
        <w:pStyle w:val="TOC3"/>
        <w:tabs>
          <w:tab w:val="right" w:leader="dot" w:pos="9350"/>
        </w:tabs>
        <w:rPr>
          <w:ins w:id="1238" w:author="Laurence Golding" w:date="2019-05-11T06:51:00Z"/>
          <w:rFonts w:asciiTheme="minorHAnsi" w:eastAsiaTheme="minorEastAsia" w:hAnsiTheme="minorHAnsi" w:cstheme="minorBidi"/>
          <w:noProof/>
          <w:sz w:val="22"/>
          <w:szCs w:val="22"/>
        </w:rPr>
      </w:pPr>
      <w:ins w:id="1239" w:author="Laurence Golding" w:date="2019-05-11T06:51:00Z">
        <w:r>
          <w:fldChar w:fldCharType="begin"/>
        </w:r>
        <w:r>
          <w:instrText xml:space="preserve"> HYPERLINK \l "_Toc8367132" </w:instrText>
        </w:r>
        <w:r>
          <w:fldChar w:fldCharType="separate"/>
        </w:r>
        <w:r w:rsidR="0009127C" w:rsidRPr="006D36A2">
          <w:rPr>
            <w:rStyle w:val="Hyperlink"/>
            <w:noProof/>
          </w:rPr>
          <w:t>3.24.9 encoding property</w:t>
        </w:r>
        <w:r w:rsidR="0009127C">
          <w:rPr>
            <w:noProof/>
            <w:webHidden/>
          </w:rPr>
          <w:tab/>
        </w:r>
        <w:r w:rsidR="0009127C">
          <w:rPr>
            <w:noProof/>
            <w:webHidden/>
          </w:rPr>
          <w:fldChar w:fldCharType="begin"/>
        </w:r>
        <w:r w:rsidR="0009127C">
          <w:rPr>
            <w:noProof/>
            <w:webHidden/>
          </w:rPr>
          <w:instrText xml:space="preserve"> PAGEREF _Toc8367132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r>
          <w:rPr>
            <w:noProof/>
          </w:rPr>
          <w:fldChar w:fldCharType="end"/>
        </w:r>
      </w:ins>
    </w:p>
    <w:p w14:paraId="07A2B4FF" w14:textId="6137414C" w:rsidR="0009127C" w:rsidRDefault="005C469B">
      <w:pPr>
        <w:pStyle w:val="TOC3"/>
        <w:tabs>
          <w:tab w:val="right" w:leader="dot" w:pos="9350"/>
        </w:tabs>
        <w:rPr>
          <w:ins w:id="1240" w:author="Laurence Golding" w:date="2019-05-11T06:51:00Z"/>
          <w:rFonts w:asciiTheme="minorHAnsi" w:eastAsiaTheme="minorEastAsia" w:hAnsiTheme="minorHAnsi" w:cstheme="minorBidi"/>
          <w:noProof/>
          <w:sz w:val="22"/>
          <w:szCs w:val="22"/>
        </w:rPr>
      </w:pPr>
      <w:ins w:id="1241" w:author="Laurence Golding" w:date="2019-05-11T06:51:00Z">
        <w:r>
          <w:fldChar w:fldCharType="begin"/>
        </w:r>
        <w:r>
          <w:instrText xml:space="preserve"> HYPERLINK \l "_Toc8367133" </w:instrText>
        </w:r>
        <w:r>
          <w:fldChar w:fldCharType="separate"/>
        </w:r>
        <w:r w:rsidR="0009127C" w:rsidRPr="006D36A2">
          <w:rPr>
            <w:rStyle w:val="Hyperlink"/>
            <w:noProof/>
          </w:rPr>
          <w:t>3.24.10 sourceLanguage property</w:t>
        </w:r>
        <w:r w:rsidR="0009127C">
          <w:rPr>
            <w:noProof/>
            <w:webHidden/>
          </w:rPr>
          <w:tab/>
        </w:r>
        <w:r w:rsidR="0009127C">
          <w:rPr>
            <w:noProof/>
            <w:webHidden/>
          </w:rPr>
          <w:fldChar w:fldCharType="begin"/>
        </w:r>
        <w:r w:rsidR="0009127C">
          <w:rPr>
            <w:noProof/>
            <w:webHidden/>
          </w:rPr>
          <w:instrText xml:space="preserve"> PAGEREF _Toc8367133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r>
          <w:rPr>
            <w:noProof/>
          </w:rPr>
          <w:fldChar w:fldCharType="end"/>
        </w:r>
      </w:ins>
    </w:p>
    <w:p w14:paraId="08065D8D" w14:textId="603934DE" w:rsidR="0009127C" w:rsidRDefault="005C469B">
      <w:pPr>
        <w:pStyle w:val="TOC4"/>
        <w:tabs>
          <w:tab w:val="right" w:leader="dot" w:pos="9350"/>
        </w:tabs>
        <w:rPr>
          <w:ins w:id="1242" w:author="Laurence Golding" w:date="2019-05-11T06:51:00Z"/>
          <w:rFonts w:asciiTheme="minorHAnsi" w:eastAsiaTheme="minorEastAsia" w:hAnsiTheme="minorHAnsi" w:cstheme="minorBidi"/>
          <w:noProof/>
          <w:sz w:val="22"/>
          <w:szCs w:val="22"/>
        </w:rPr>
      </w:pPr>
      <w:ins w:id="1243" w:author="Laurence Golding" w:date="2019-05-11T06:51:00Z">
        <w:r>
          <w:fldChar w:fldCharType="begin"/>
        </w:r>
        <w:r>
          <w:instrText xml:space="preserve"> HYPERLINK \l "_Toc8367134" </w:instrText>
        </w:r>
        <w:r>
          <w:fldChar w:fldCharType="separate"/>
        </w:r>
        <w:r w:rsidR="0009127C" w:rsidRPr="006D36A2">
          <w:rPr>
            <w:rStyle w:val="Hyperlink"/>
            <w:noProof/>
          </w:rPr>
          <w:t>3.24.10.1 General</w:t>
        </w:r>
        <w:r w:rsidR="0009127C">
          <w:rPr>
            <w:noProof/>
            <w:webHidden/>
          </w:rPr>
          <w:tab/>
        </w:r>
        <w:r w:rsidR="0009127C">
          <w:rPr>
            <w:noProof/>
            <w:webHidden/>
          </w:rPr>
          <w:fldChar w:fldCharType="begin"/>
        </w:r>
        <w:r w:rsidR="0009127C">
          <w:rPr>
            <w:noProof/>
            <w:webHidden/>
          </w:rPr>
          <w:instrText xml:space="preserve"> PAGEREF _Toc8367134 \h </w:instrText>
        </w:r>
        <w:r w:rsidR="0009127C">
          <w:rPr>
            <w:noProof/>
            <w:webHidden/>
          </w:rPr>
        </w:r>
        <w:r w:rsidR="0009127C">
          <w:rPr>
            <w:noProof/>
            <w:webHidden/>
          </w:rPr>
          <w:fldChar w:fldCharType="separate"/>
        </w:r>
        <w:r w:rsidR="0009127C">
          <w:rPr>
            <w:noProof/>
            <w:webHidden/>
          </w:rPr>
          <w:t>94</w:t>
        </w:r>
        <w:r w:rsidR="0009127C">
          <w:rPr>
            <w:noProof/>
            <w:webHidden/>
          </w:rPr>
          <w:fldChar w:fldCharType="end"/>
        </w:r>
        <w:r>
          <w:rPr>
            <w:noProof/>
          </w:rPr>
          <w:fldChar w:fldCharType="end"/>
        </w:r>
      </w:ins>
    </w:p>
    <w:p w14:paraId="773FA590" w14:textId="17E707F2" w:rsidR="0009127C" w:rsidRDefault="005C469B">
      <w:pPr>
        <w:pStyle w:val="TOC4"/>
        <w:tabs>
          <w:tab w:val="right" w:leader="dot" w:pos="9350"/>
        </w:tabs>
        <w:rPr>
          <w:ins w:id="1244" w:author="Laurence Golding" w:date="2019-05-11T06:51:00Z"/>
          <w:rFonts w:asciiTheme="minorHAnsi" w:eastAsiaTheme="minorEastAsia" w:hAnsiTheme="minorHAnsi" w:cstheme="minorBidi"/>
          <w:noProof/>
          <w:sz w:val="22"/>
          <w:szCs w:val="22"/>
        </w:rPr>
      </w:pPr>
      <w:ins w:id="1245" w:author="Laurence Golding" w:date="2019-05-11T06:51:00Z">
        <w:r>
          <w:fldChar w:fldCharType="begin"/>
        </w:r>
        <w:r>
          <w:instrText xml:space="preserve"> HYPERLINK \l "_Toc8367135" </w:instrText>
        </w:r>
        <w:r>
          <w:fldChar w:fldCharType="separate"/>
        </w:r>
        <w:r w:rsidR="0009127C" w:rsidRPr="006D36A2">
          <w:rPr>
            <w:rStyle w:val="Hyperlink"/>
            <w:noProof/>
          </w:rPr>
          <w:t>3.24.10.2 Source language identifier conventions and practices</w:t>
        </w:r>
        <w:r w:rsidR="0009127C">
          <w:rPr>
            <w:noProof/>
            <w:webHidden/>
          </w:rPr>
          <w:tab/>
        </w:r>
        <w:r w:rsidR="0009127C">
          <w:rPr>
            <w:noProof/>
            <w:webHidden/>
          </w:rPr>
          <w:fldChar w:fldCharType="begin"/>
        </w:r>
        <w:r w:rsidR="0009127C">
          <w:rPr>
            <w:noProof/>
            <w:webHidden/>
          </w:rPr>
          <w:instrText xml:space="preserve"> PAGEREF _Toc8367135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r>
          <w:rPr>
            <w:noProof/>
          </w:rPr>
          <w:fldChar w:fldCharType="end"/>
        </w:r>
      </w:ins>
    </w:p>
    <w:p w14:paraId="5FBF801E" w14:textId="3F054023" w:rsidR="0009127C" w:rsidRDefault="005C469B">
      <w:pPr>
        <w:pStyle w:val="TOC3"/>
        <w:tabs>
          <w:tab w:val="right" w:leader="dot" w:pos="9350"/>
        </w:tabs>
        <w:rPr>
          <w:ins w:id="1246" w:author="Laurence Golding" w:date="2019-05-11T06:51:00Z"/>
          <w:rFonts w:asciiTheme="minorHAnsi" w:eastAsiaTheme="minorEastAsia" w:hAnsiTheme="minorHAnsi" w:cstheme="minorBidi"/>
          <w:noProof/>
          <w:sz w:val="22"/>
          <w:szCs w:val="22"/>
        </w:rPr>
      </w:pPr>
      <w:ins w:id="1247" w:author="Laurence Golding" w:date="2019-05-11T06:51:00Z">
        <w:r>
          <w:fldChar w:fldCharType="begin"/>
        </w:r>
        <w:r>
          <w:instrText xml:space="preserve"> HYPERLINK \l "_Toc8367136" </w:instrText>
        </w:r>
        <w:r>
          <w:fldChar w:fldCharType="separate"/>
        </w:r>
        <w:r w:rsidR="0009127C" w:rsidRPr="006D36A2">
          <w:rPr>
            <w:rStyle w:val="Hyperlink"/>
            <w:noProof/>
          </w:rPr>
          <w:t>3.24.11 hashes property</w:t>
        </w:r>
        <w:r w:rsidR="0009127C">
          <w:rPr>
            <w:noProof/>
            <w:webHidden/>
          </w:rPr>
          <w:tab/>
        </w:r>
        <w:r w:rsidR="0009127C">
          <w:rPr>
            <w:noProof/>
            <w:webHidden/>
          </w:rPr>
          <w:fldChar w:fldCharType="begin"/>
        </w:r>
        <w:r w:rsidR="0009127C">
          <w:rPr>
            <w:noProof/>
            <w:webHidden/>
          </w:rPr>
          <w:instrText xml:space="preserve"> PAGEREF _Toc8367136 \h </w:instrText>
        </w:r>
        <w:r w:rsidR="0009127C">
          <w:rPr>
            <w:noProof/>
            <w:webHidden/>
          </w:rPr>
        </w:r>
        <w:r w:rsidR="0009127C">
          <w:rPr>
            <w:noProof/>
            <w:webHidden/>
          </w:rPr>
          <w:fldChar w:fldCharType="separate"/>
        </w:r>
        <w:r w:rsidR="0009127C">
          <w:rPr>
            <w:noProof/>
            <w:webHidden/>
          </w:rPr>
          <w:t>95</w:t>
        </w:r>
        <w:r w:rsidR="0009127C">
          <w:rPr>
            <w:noProof/>
            <w:webHidden/>
          </w:rPr>
          <w:fldChar w:fldCharType="end"/>
        </w:r>
        <w:r>
          <w:rPr>
            <w:noProof/>
          </w:rPr>
          <w:fldChar w:fldCharType="end"/>
        </w:r>
      </w:ins>
    </w:p>
    <w:p w14:paraId="50A2F403" w14:textId="3D551EA9" w:rsidR="0009127C" w:rsidRDefault="005C469B">
      <w:pPr>
        <w:pStyle w:val="TOC3"/>
        <w:tabs>
          <w:tab w:val="right" w:leader="dot" w:pos="9350"/>
        </w:tabs>
        <w:rPr>
          <w:ins w:id="1248" w:author="Laurence Golding" w:date="2019-05-11T06:51:00Z"/>
          <w:rFonts w:asciiTheme="minorHAnsi" w:eastAsiaTheme="minorEastAsia" w:hAnsiTheme="minorHAnsi" w:cstheme="minorBidi"/>
          <w:noProof/>
          <w:sz w:val="22"/>
          <w:szCs w:val="22"/>
        </w:rPr>
      </w:pPr>
      <w:ins w:id="1249" w:author="Laurence Golding" w:date="2019-05-11T06:51:00Z">
        <w:r>
          <w:fldChar w:fldCharType="begin"/>
        </w:r>
        <w:r>
          <w:instrText xml:space="preserve"> HYPERLINK \l "_Toc8367137" </w:instrText>
        </w:r>
        <w:r>
          <w:fldChar w:fldCharType="separate"/>
        </w:r>
        <w:r w:rsidR="0009127C" w:rsidRPr="006D36A2">
          <w:rPr>
            <w:rStyle w:val="Hyperlink"/>
            <w:noProof/>
          </w:rPr>
          <w:t>3.24.12 lastModifiedTimeUtc property</w:t>
        </w:r>
        <w:r w:rsidR="0009127C">
          <w:rPr>
            <w:noProof/>
            <w:webHidden/>
          </w:rPr>
          <w:tab/>
        </w:r>
        <w:r w:rsidR="0009127C">
          <w:rPr>
            <w:noProof/>
            <w:webHidden/>
          </w:rPr>
          <w:fldChar w:fldCharType="begin"/>
        </w:r>
        <w:r w:rsidR="0009127C">
          <w:rPr>
            <w:noProof/>
            <w:webHidden/>
          </w:rPr>
          <w:instrText xml:space="preserve"> PAGEREF _Toc8367137 \h </w:instrText>
        </w:r>
        <w:r w:rsidR="0009127C">
          <w:rPr>
            <w:noProof/>
            <w:webHidden/>
          </w:rPr>
        </w:r>
        <w:r w:rsidR="0009127C">
          <w:rPr>
            <w:noProof/>
            <w:webHidden/>
          </w:rPr>
          <w:fldChar w:fldCharType="separate"/>
        </w:r>
        <w:r w:rsidR="0009127C">
          <w:rPr>
            <w:noProof/>
            <w:webHidden/>
          </w:rPr>
          <w:t>96</w:t>
        </w:r>
        <w:r w:rsidR="0009127C">
          <w:rPr>
            <w:noProof/>
            <w:webHidden/>
          </w:rPr>
          <w:fldChar w:fldCharType="end"/>
        </w:r>
        <w:r>
          <w:rPr>
            <w:noProof/>
          </w:rPr>
          <w:fldChar w:fldCharType="end"/>
        </w:r>
      </w:ins>
    </w:p>
    <w:p w14:paraId="1677ED43" w14:textId="64BDCDB0" w:rsidR="0009127C" w:rsidRDefault="005C469B">
      <w:pPr>
        <w:pStyle w:val="TOC3"/>
        <w:tabs>
          <w:tab w:val="right" w:leader="dot" w:pos="9350"/>
        </w:tabs>
        <w:rPr>
          <w:ins w:id="1250" w:author="Laurence Golding" w:date="2019-05-11T06:51:00Z"/>
          <w:rFonts w:asciiTheme="minorHAnsi" w:eastAsiaTheme="minorEastAsia" w:hAnsiTheme="minorHAnsi" w:cstheme="minorBidi"/>
          <w:noProof/>
          <w:sz w:val="22"/>
          <w:szCs w:val="22"/>
        </w:rPr>
      </w:pPr>
      <w:ins w:id="1251" w:author="Laurence Golding" w:date="2019-05-11T06:51:00Z">
        <w:r>
          <w:fldChar w:fldCharType="begin"/>
        </w:r>
        <w:r>
          <w:instrText xml:space="preserve"> HYPERLINK \l "_Toc8367138" </w:instrText>
        </w:r>
        <w:r>
          <w:fldChar w:fldCharType="separate"/>
        </w:r>
        <w:r w:rsidR="0009127C" w:rsidRPr="006D36A2">
          <w:rPr>
            <w:rStyle w:val="Hyperlink"/>
            <w:noProof/>
          </w:rPr>
          <w:t>3.24.13 description property</w:t>
        </w:r>
        <w:r w:rsidR="0009127C">
          <w:rPr>
            <w:noProof/>
            <w:webHidden/>
          </w:rPr>
          <w:tab/>
        </w:r>
        <w:r w:rsidR="0009127C">
          <w:rPr>
            <w:noProof/>
            <w:webHidden/>
          </w:rPr>
          <w:fldChar w:fldCharType="begin"/>
        </w:r>
        <w:r w:rsidR="0009127C">
          <w:rPr>
            <w:noProof/>
            <w:webHidden/>
          </w:rPr>
          <w:instrText xml:space="preserve"> PAGEREF _Toc8367138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r>
          <w:rPr>
            <w:noProof/>
          </w:rPr>
          <w:fldChar w:fldCharType="end"/>
        </w:r>
      </w:ins>
    </w:p>
    <w:p w14:paraId="11D5D279" w14:textId="06077DD1" w:rsidR="0009127C" w:rsidRDefault="005C469B">
      <w:pPr>
        <w:pStyle w:val="TOC2"/>
        <w:tabs>
          <w:tab w:val="right" w:leader="dot" w:pos="9350"/>
        </w:tabs>
        <w:rPr>
          <w:ins w:id="1252" w:author="Laurence Golding" w:date="2019-05-11T06:51:00Z"/>
          <w:rFonts w:asciiTheme="minorHAnsi" w:eastAsiaTheme="minorEastAsia" w:hAnsiTheme="minorHAnsi" w:cstheme="minorBidi"/>
          <w:noProof/>
          <w:sz w:val="22"/>
          <w:szCs w:val="22"/>
        </w:rPr>
      </w:pPr>
      <w:ins w:id="1253" w:author="Laurence Golding" w:date="2019-05-11T06:51:00Z">
        <w:r>
          <w:fldChar w:fldCharType="begin"/>
        </w:r>
        <w:r>
          <w:instrText xml:space="preserve"> HYPERLINK \l "_Toc8367139" </w:instrText>
        </w:r>
        <w:r>
          <w:fldChar w:fldCharType="separate"/>
        </w:r>
        <w:r w:rsidR="0009127C" w:rsidRPr="006D36A2">
          <w:rPr>
            <w:rStyle w:val="Hyperlink"/>
            <w:noProof/>
          </w:rPr>
          <w:t>3.25 specialLocations object</w:t>
        </w:r>
        <w:r w:rsidR="0009127C">
          <w:rPr>
            <w:noProof/>
            <w:webHidden/>
          </w:rPr>
          <w:tab/>
        </w:r>
        <w:r w:rsidR="0009127C">
          <w:rPr>
            <w:noProof/>
            <w:webHidden/>
          </w:rPr>
          <w:fldChar w:fldCharType="begin"/>
        </w:r>
        <w:r w:rsidR="0009127C">
          <w:rPr>
            <w:noProof/>
            <w:webHidden/>
          </w:rPr>
          <w:instrText xml:space="preserve"> PAGEREF _Toc8367139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r>
          <w:rPr>
            <w:noProof/>
          </w:rPr>
          <w:fldChar w:fldCharType="end"/>
        </w:r>
      </w:ins>
    </w:p>
    <w:p w14:paraId="52F82919" w14:textId="39FCED04" w:rsidR="0009127C" w:rsidRDefault="005C469B">
      <w:pPr>
        <w:pStyle w:val="TOC3"/>
        <w:tabs>
          <w:tab w:val="right" w:leader="dot" w:pos="9350"/>
        </w:tabs>
        <w:rPr>
          <w:ins w:id="1254" w:author="Laurence Golding" w:date="2019-05-11T06:51:00Z"/>
          <w:rFonts w:asciiTheme="minorHAnsi" w:eastAsiaTheme="minorEastAsia" w:hAnsiTheme="minorHAnsi" w:cstheme="minorBidi"/>
          <w:noProof/>
          <w:sz w:val="22"/>
          <w:szCs w:val="22"/>
        </w:rPr>
      </w:pPr>
      <w:ins w:id="1255" w:author="Laurence Golding" w:date="2019-05-11T06:51:00Z">
        <w:r>
          <w:fldChar w:fldCharType="begin"/>
        </w:r>
        <w:r>
          <w:instrText xml:space="preserve"> HYPERLINK \l "_Toc8367140" </w:instrText>
        </w:r>
        <w:r>
          <w:fldChar w:fldCharType="separate"/>
        </w:r>
        <w:r w:rsidR="0009127C" w:rsidRPr="006D36A2">
          <w:rPr>
            <w:rStyle w:val="Hyperlink"/>
            <w:noProof/>
          </w:rPr>
          <w:t>3.25.1 General</w:t>
        </w:r>
        <w:r w:rsidR="0009127C">
          <w:rPr>
            <w:noProof/>
            <w:webHidden/>
          </w:rPr>
          <w:tab/>
        </w:r>
        <w:r w:rsidR="0009127C">
          <w:rPr>
            <w:noProof/>
            <w:webHidden/>
          </w:rPr>
          <w:fldChar w:fldCharType="begin"/>
        </w:r>
        <w:r w:rsidR="0009127C">
          <w:rPr>
            <w:noProof/>
            <w:webHidden/>
          </w:rPr>
          <w:instrText xml:space="preserve"> PAGEREF _Toc8367140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r>
          <w:rPr>
            <w:noProof/>
          </w:rPr>
          <w:fldChar w:fldCharType="end"/>
        </w:r>
      </w:ins>
    </w:p>
    <w:p w14:paraId="154D8651" w14:textId="2BA2D664" w:rsidR="0009127C" w:rsidRDefault="005C469B">
      <w:pPr>
        <w:pStyle w:val="TOC3"/>
        <w:tabs>
          <w:tab w:val="right" w:leader="dot" w:pos="9350"/>
        </w:tabs>
        <w:rPr>
          <w:ins w:id="1256" w:author="Laurence Golding" w:date="2019-05-11T06:51:00Z"/>
          <w:rFonts w:asciiTheme="minorHAnsi" w:eastAsiaTheme="minorEastAsia" w:hAnsiTheme="minorHAnsi" w:cstheme="minorBidi"/>
          <w:noProof/>
          <w:sz w:val="22"/>
          <w:szCs w:val="22"/>
        </w:rPr>
      </w:pPr>
      <w:ins w:id="1257" w:author="Laurence Golding" w:date="2019-05-11T06:51:00Z">
        <w:r>
          <w:fldChar w:fldCharType="begin"/>
        </w:r>
        <w:r>
          <w:instrText xml:space="preserve"> HYPERLINK \l "_Toc8367141" </w:instrText>
        </w:r>
        <w:r>
          <w:fldChar w:fldCharType="separate"/>
        </w:r>
        <w:r w:rsidR="0009127C" w:rsidRPr="006D36A2">
          <w:rPr>
            <w:rStyle w:val="Hyperlink"/>
            <w:noProof/>
          </w:rPr>
          <w:t>3.25.2 displayBase property</w:t>
        </w:r>
        <w:r w:rsidR="0009127C">
          <w:rPr>
            <w:noProof/>
            <w:webHidden/>
          </w:rPr>
          <w:tab/>
        </w:r>
        <w:r w:rsidR="0009127C">
          <w:rPr>
            <w:noProof/>
            <w:webHidden/>
          </w:rPr>
          <w:fldChar w:fldCharType="begin"/>
        </w:r>
        <w:r w:rsidR="0009127C">
          <w:rPr>
            <w:noProof/>
            <w:webHidden/>
          </w:rPr>
          <w:instrText xml:space="preserve"> PAGEREF _Toc8367141 \h </w:instrText>
        </w:r>
        <w:r w:rsidR="0009127C">
          <w:rPr>
            <w:noProof/>
            <w:webHidden/>
          </w:rPr>
        </w:r>
        <w:r w:rsidR="0009127C">
          <w:rPr>
            <w:noProof/>
            <w:webHidden/>
          </w:rPr>
          <w:fldChar w:fldCharType="separate"/>
        </w:r>
        <w:r w:rsidR="0009127C">
          <w:rPr>
            <w:noProof/>
            <w:webHidden/>
          </w:rPr>
          <w:t>97</w:t>
        </w:r>
        <w:r w:rsidR="0009127C">
          <w:rPr>
            <w:noProof/>
            <w:webHidden/>
          </w:rPr>
          <w:fldChar w:fldCharType="end"/>
        </w:r>
        <w:r>
          <w:rPr>
            <w:noProof/>
          </w:rPr>
          <w:fldChar w:fldCharType="end"/>
        </w:r>
      </w:ins>
    </w:p>
    <w:p w14:paraId="5A2689EC" w14:textId="60A3597A" w:rsidR="0009127C" w:rsidRDefault="005C469B">
      <w:pPr>
        <w:pStyle w:val="TOC2"/>
        <w:tabs>
          <w:tab w:val="right" w:leader="dot" w:pos="9350"/>
        </w:tabs>
        <w:rPr>
          <w:ins w:id="1258" w:author="Laurence Golding" w:date="2019-05-11T06:51:00Z"/>
          <w:rFonts w:asciiTheme="minorHAnsi" w:eastAsiaTheme="minorEastAsia" w:hAnsiTheme="minorHAnsi" w:cstheme="minorBidi"/>
          <w:noProof/>
          <w:sz w:val="22"/>
          <w:szCs w:val="22"/>
        </w:rPr>
      </w:pPr>
      <w:ins w:id="1259" w:author="Laurence Golding" w:date="2019-05-11T06:51:00Z">
        <w:r>
          <w:fldChar w:fldCharType="begin"/>
        </w:r>
        <w:r>
          <w:instrText xml:space="preserve"> HYPE</w:instrText>
        </w:r>
        <w:r>
          <w:instrText xml:space="preserve">RLINK \l "_Toc8367142" </w:instrText>
        </w:r>
        <w:r>
          <w:fldChar w:fldCharType="separate"/>
        </w:r>
        <w:r w:rsidR="0009127C" w:rsidRPr="006D36A2">
          <w:rPr>
            <w:rStyle w:val="Hyperlink"/>
            <w:noProof/>
          </w:rPr>
          <w:t>3.26 translationMetadata object</w:t>
        </w:r>
        <w:r w:rsidR="0009127C">
          <w:rPr>
            <w:noProof/>
            <w:webHidden/>
          </w:rPr>
          <w:tab/>
        </w:r>
        <w:r w:rsidR="0009127C">
          <w:rPr>
            <w:noProof/>
            <w:webHidden/>
          </w:rPr>
          <w:fldChar w:fldCharType="begin"/>
        </w:r>
        <w:r w:rsidR="0009127C">
          <w:rPr>
            <w:noProof/>
            <w:webHidden/>
          </w:rPr>
          <w:instrText xml:space="preserve"> PAGEREF _Toc8367142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r>
          <w:rPr>
            <w:noProof/>
          </w:rPr>
          <w:fldChar w:fldCharType="end"/>
        </w:r>
      </w:ins>
    </w:p>
    <w:p w14:paraId="1385FAEE" w14:textId="67889B55" w:rsidR="0009127C" w:rsidRDefault="005C469B">
      <w:pPr>
        <w:pStyle w:val="TOC3"/>
        <w:tabs>
          <w:tab w:val="right" w:leader="dot" w:pos="9350"/>
        </w:tabs>
        <w:rPr>
          <w:ins w:id="1260" w:author="Laurence Golding" w:date="2019-05-11T06:51:00Z"/>
          <w:rFonts w:asciiTheme="minorHAnsi" w:eastAsiaTheme="minorEastAsia" w:hAnsiTheme="minorHAnsi" w:cstheme="minorBidi"/>
          <w:noProof/>
          <w:sz w:val="22"/>
          <w:szCs w:val="22"/>
        </w:rPr>
      </w:pPr>
      <w:ins w:id="1261" w:author="Laurence Golding" w:date="2019-05-11T06:51:00Z">
        <w:r>
          <w:fldChar w:fldCharType="begin"/>
        </w:r>
        <w:r>
          <w:instrText xml:space="preserve"> HYPERLINK \l "_Toc8367143" </w:instrText>
        </w:r>
        <w:r>
          <w:fldChar w:fldCharType="separate"/>
        </w:r>
        <w:r w:rsidR="0009127C" w:rsidRPr="006D36A2">
          <w:rPr>
            <w:rStyle w:val="Hyperlink"/>
            <w:noProof/>
          </w:rPr>
          <w:t>3.26.1 General</w:t>
        </w:r>
        <w:r w:rsidR="0009127C">
          <w:rPr>
            <w:noProof/>
            <w:webHidden/>
          </w:rPr>
          <w:tab/>
        </w:r>
        <w:r w:rsidR="0009127C">
          <w:rPr>
            <w:noProof/>
            <w:webHidden/>
          </w:rPr>
          <w:fldChar w:fldCharType="begin"/>
        </w:r>
        <w:r w:rsidR="0009127C">
          <w:rPr>
            <w:noProof/>
            <w:webHidden/>
          </w:rPr>
          <w:instrText xml:space="preserve"> PAGEREF _Toc8367143 \h </w:instrText>
        </w:r>
        <w:r w:rsidR="0009127C">
          <w:rPr>
            <w:noProof/>
            <w:webHidden/>
          </w:rPr>
        </w:r>
        <w:r w:rsidR="0009127C">
          <w:rPr>
            <w:noProof/>
            <w:webHidden/>
          </w:rPr>
          <w:fldChar w:fldCharType="separate"/>
        </w:r>
        <w:r w:rsidR="0009127C">
          <w:rPr>
            <w:noProof/>
            <w:webHidden/>
          </w:rPr>
          <w:t>98</w:t>
        </w:r>
        <w:r w:rsidR="0009127C">
          <w:rPr>
            <w:noProof/>
            <w:webHidden/>
          </w:rPr>
          <w:fldChar w:fldCharType="end"/>
        </w:r>
        <w:r>
          <w:rPr>
            <w:noProof/>
          </w:rPr>
          <w:fldChar w:fldCharType="end"/>
        </w:r>
      </w:ins>
    </w:p>
    <w:p w14:paraId="15F827EC" w14:textId="22A26603" w:rsidR="0009127C" w:rsidRDefault="005C469B">
      <w:pPr>
        <w:pStyle w:val="TOC3"/>
        <w:tabs>
          <w:tab w:val="right" w:leader="dot" w:pos="9350"/>
        </w:tabs>
        <w:rPr>
          <w:ins w:id="1262" w:author="Laurence Golding" w:date="2019-05-11T06:51:00Z"/>
          <w:rFonts w:asciiTheme="minorHAnsi" w:eastAsiaTheme="minorEastAsia" w:hAnsiTheme="minorHAnsi" w:cstheme="minorBidi"/>
          <w:noProof/>
          <w:sz w:val="22"/>
          <w:szCs w:val="22"/>
        </w:rPr>
      </w:pPr>
      <w:ins w:id="1263" w:author="Laurence Golding" w:date="2019-05-11T06:51:00Z">
        <w:r>
          <w:fldChar w:fldCharType="begin"/>
        </w:r>
        <w:r>
          <w:instrText xml:space="preserve"> HYPERLINK \l "_Toc8367144" </w:instrText>
        </w:r>
        <w:r>
          <w:fldChar w:fldCharType="separate"/>
        </w:r>
        <w:r w:rsidR="0009127C" w:rsidRPr="006D36A2">
          <w:rPr>
            <w:rStyle w:val="Hyperlink"/>
            <w:noProof/>
          </w:rPr>
          <w:t>3.26.2 name property</w:t>
        </w:r>
        <w:r w:rsidR="0009127C">
          <w:rPr>
            <w:noProof/>
            <w:webHidden/>
          </w:rPr>
          <w:tab/>
        </w:r>
        <w:r w:rsidR="0009127C">
          <w:rPr>
            <w:noProof/>
            <w:webHidden/>
          </w:rPr>
          <w:fldChar w:fldCharType="begin"/>
        </w:r>
        <w:r w:rsidR="0009127C">
          <w:rPr>
            <w:noProof/>
            <w:webHidden/>
          </w:rPr>
          <w:instrText xml:space="preserve"> PAGEREF _Toc8367144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6C2049B2" w14:textId="6EC8E195" w:rsidR="0009127C" w:rsidRDefault="005C469B">
      <w:pPr>
        <w:pStyle w:val="TOC3"/>
        <w:tabs>
          <w:tab w:val="right" w:leader="dot" w:pos="9350"/>
        </w:tabs>
        <w:rPr>
          <w:ins w:id="1264" w:author="Laurence Golding" w:date="2019-05-11T06:51:00Z"/>
          <w:rFonts w:asciiTheme="minorHAnsi" w:eastAsiaTheme="minorEastAsia" w:hAnsiTheme="minorHAnsi" w:cstheme="minorBidi"/>
          <w:noProof/>
          <w:sz w:val="22"/>
          <w:szCs w:val="22"/>
        </w:rPr>
      </w:pPr>
      <w:ins w:id="1265" w:author="Laurence Golding" w:date="2019-05-11T06:51:00Z">
        <w:r>
          <w:fldChar w:fldCharType="begin"/>
        </w:r>
        <w:r>
          <w:instrText xml:space="preserve"> HYPERLINK \l "_Toc8367145" </w:instrText>
        </w:r>
        <w:r>
          <w:fldChar w:fldCharType="separate"/>
        </w:r>
        <w:r w:rsidR="0009127C" w:rsidRPr="006D36A2">
          <w:rPr>
            <w:rStyle w:val="Hyperlink"/>
            <w:noProof/>
          </w:rPr>
          <w:t>3.26.3 fullName property</w:t>
        </w:r>
        <w:r w:rsidR="0009127C">
          <w:rPr>
            <w:noProof/>
            <w:webHidden/>
          </w:rPr>
          <w:tab/>
        </w:r>
        <w:r w:rsidR="0009127C">
          <w:rPr>
            <w:noProof/>
            <w:webHidden/>
          </w:rPr>
          <w:fldChar w:fldCharType="begin"/>
        </w:r>
        <w:r w:rsidR="0009127C">
          <w:rPr>
            <w:noProof/>
            <w:webHidden/>
          </w:rPr>
          <w:instrText xml:space="preserve"> PAGEREF _Toc8367145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2DB81E03" w14:textId="0A8520AF" w:rsidR="0009127C" w:rsidRDefault="005C469B">
      <w:pPr>
        <w:pStyle w:val="TOC3"/>
        <w:tabs>
          <w:tab w:val="right" w:leader="dot" w:pos="9350"/>
        </w:tabs>
        <w:rPr>
          <w:ins w:id="1266" w:author="Laurence Golding" w:date="2019-05-11T06:51:00Z"/>
          <w:rFonts w:asciiTheme="minorHAnsi" w:eastAsiaTheme="minorEastAsia" w:hAnsiTheme="minorHAnsi" w:cstheme="minorBidi"/>
          <w:noProof/>
          <w:sz w:val="22"/>
          <w:szCs w:val="22"/>
        </w:rPr>
      </w:pPr>
      <w:ins w:id="1267" w:author="Laurence Golding" w:date="2019-05-11T06:51:00Z">
        <w:r>
          <w:fldChar w:fldCharType="begin"/>
        </w:r>
        <w:r>
          <w:instrText xml:space="preserve"> HYPERLINK \l "_Toc8367146" </w:instrText>
        </w:r>
        <w:r>
          <w:fldChar w:fldCharType="separate"/>
        </w:r>
        <w:r w:rsidR="0009127C" w:rsidRPr="006D36A2">
          <w:rPr>
            <w:rStyle w:val="Hyperlink"/>
            <w:noProof/>
          </w:rPr>
          <w:t>3.26.4 shortDescription property</w:t>
        </w:r>
        <w:r w:rsidR="0009127C">
          <w:rPr>
            <w:noProof/>
            <w:webHidden/>
          </w:rPr>
          <w:tab/>
        </w:r>
        <w:r w:rsidR="0009127C">
          <w:rPr>
            <w:noProof/>
            <w:webHidden/>
          </w:rPr>
          <w:fldChar w:fldCharType="begin"/>
        </w:r>
        <w:r w:rsidR="0009127C">
          <w:rPr>
            <w:noProof/>
            <w:webHidden/>
          </w:rPr>
          <w:instrText xml:space="preserve"> PAGEREF _Toc8367146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0B6425BF" w14:textId="0C390A8E" w:rsidR="0009127C" w:rsidRDefault="005C469B">
      <w:pPr>
        <w:pStyle w:val="TOC3"/>
        <w:tabs>
          <w:tab w:val="right" w:leader="dot" w:pos="9350"/>
        </w:tabs>
        <w:rPr>
          <w:ins w:id="1268" w:author="Laurence Golding" w:date="2019-05-11T06:51:00Z"/>
          <w:rFonts w:asciiTheme="minorHAnsi" w:eastAsiaTheme="minorEastAsia" w:hAnsiTheme="minorHAnsi" w:cstheme="minorBidi"/>
          <w:noProof/>
          <w:sz w:val="22"/>
          <w:szCs w:val="22"/>
        </w:rPr>
      </w:pPr>
      <w:ins w:id="1269" w:author="Laurence Golding" w:date="2019-05-11T06:51:00Z">
        <w:r>
          <w:fldChar w:fldCharType="begin"/>
        </w:r>
        <w:r>
          <w:instrText xml:space="preserve"> HYPERLINK \l "_Toc8367147" </w:instrText>
        </w:r>
        <w:r>
          <w:fldChar w:fldCharType="separate"/>
        </w:r>
        <w:r w:rsidR="0009127C" w:rsidRPr="006D36A2">
          <w:rPr>
            <w:rStyle w:val="Hyperlink"/>
            <w:noProof/>
          </w:rPr>
          <w:t>3.26.5 fullDescription property</w:t>
        </w:r>
        <w:r w:rsidR="0009127C">
          <w:rPr>
            <w:noProof/>
            <w:webHidden/>
          </w:rPr>
          <w:tab/>
        </w:r>
        <w:r w:rsidR="0009127C">
          <w:rPr>
            <w:noProof/>
            <w:webHidden/>
          </w:rPr>
          <w:fldChar w:fldCharType="begin"/>
        </w:r>
        <w:r w:rsidR="0009127C">
          <w:rPr>
            <w:noProof/>
            <w:webHidden/>
          </w:rPr>
          <w:instrText xml:space="preserve"> PAGEREF _Toc8367147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1C08BCE6" w14:textId="7ED0F901" w:rsidR="0009127C" w:rsidRDefault="005C469B">
      <w:pPr>
        <w:pStyle w:val="TOC3"/>
        <w:tabs>
          <w:tab w:val="right" w:leader="dot" w:pos="9350"/>
        </w:tabs>
        <w:rPr>
          <w:ins w:id="1270" w:author="Laurence Golding" w:date="2019-05-11T06:51:00Z"/>
          <w:rFonts w:asciiTheme="minorHAnsi" w:eastAsiaTheme="minorEastAsia" w:hAnsiTheme="minorHAnsi" w:cstheme="minorBidi"/>
          <w:noProof/>
          <w:sz w:val="22"/>
          <w:szCs w:val="22"/>
        </w:rPr>
      </w:pPr>
      <w:ins w:id="1271" w:author="Laurence Golding" w:date="2019-05-11T06:51:00Z">
        <w:r>
          <w:fldChar w:fldCharType="begin"/>
        </w:r>
        <w:r>
          <w:instrText xml:space="preserve"> HYPERLINK \l "_Toc8367148" </w:instrText>
        </w:r>
        <w:r>
          <w:fldChar w:fldCharType="separate"/>
        </w:r>
        <w:r w:rsidR="0009127C" w:rsidRPr="006D36A2">
          <w:rPr>
            <w:rStyle w:val="Hyperlink"/>
            <w:noProof/>
          </w:rPr>
          <w:t>3.26.6 downloadUri property</w:t>
        </w:r>
        <w:r w:rsidR="0009127C">
          <w:rPr>
            <w:noProof/>
            <w:webHidden/>
          </w:rPr>
          <w:tab/>
        </w:r>
        <w:r w:rsidR="0009127C">
          <w:rPr>
            <w:noProof/>
            <w:webHidden/>
          </w:rPr>
          <w:fldChar w:fldCharType="begin"/>
        </w:r>
        <w:r w:rsidR="0009127C">
          <w:rPr>
            <w:noProof/>
            <w:webHidden/>
          </w:rPr>
          <w:instrText xml:space="preserve"> PAGEREF _Toc8367148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164372FD" w14:textId="2EBE3EA5" w:rsidR="0009127C" w:rsidRDefault="005C469B">
      <w:pPr>
        <w:pStyle w:val="TOC3"/>
        <w:tabs>
          <w:tab w:val="right" w:leader="dot" w:pos="9350"/>
        </w:tabs>
        <w:rPr>
          <w:ins w:id="1272" w:author="Laurence Golding" w:date="2019-05-11T06:51:00Z"/>
          <w:rFonts w:asciiTheme="minorHAnsi" w:eastAsiaTheme="minorEastAsia" w:hAnsiTheme="minorHAnsi" w:cstheme="minorBidi"/>
          <w:noProof/>
          <w:sz w:val="22"/>
          <w:szCs w:val="22"/>
        </w:rPr>
      </w:pPr>
      <w:ins w:id="1273" w:author="Laurence Golding" w:date="2019-05-11T06:51:00Z">
        <w:r>
          <w:fldChar w:fldCharType="begin"/>
        </w:r>
        <w:r>
          <w:instrText xml:space="preserve"> HYPERLINK \l "_Toc8367149" </w:instrText>
        </w:r>
        <w:r>
          <w:fldChar w:fldCharType="separate"/>
        </w:r>
        <w:r w:rsidR="0009127C" w:rsidRPr="006D36A2">
          <w:rPr>
            <w:rStyle w:val="Hyperlink"/>
            <w:noProof/>
          </w:rPr>
          <w:t>3.26.7 informationUri property</w:t>
        </w:r>
        <w:r w:rsidR="0009127C">
          <w:rPr>
            <w:noProof/>
            <w:webHidden/>
          </w:rPr>
          <w:tab/>
        </w:r>
        <w:r w:rsidR="0009127C">
          <w:rPr>
            <w:noProof/>
            <w:webHidden/>
          </w:rPr>
          <w:fldChar w:fldCharType="begin"/>
        </w:r>
        <w:r w:rsidR="0009127C">
          <w:rPr>
            <w:noProof/>
            <w:webHidden/>
          </w:rPr>
          <w:instrText xml:space="preserve"> PAGEREF _Toc8367149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349F0690" w14:textId="69EDCBCD" w:rsidR="0009127C" w:rsidRDefault="005C469B">
      <w:pPr>
        <w:pStyle w:val="TOC2"/>
        <w:tabs>
          <w:tab w:val="right" w:leader="dot" w:pos="9350"/>
        </w:tabs>
        <w:rPr>
          <w:ins w:id="1274" w:author="Laurence Golding" w:date="2019-05-11T06:51:00Z"/>
          <w:rFonts w:asciiTheme="minorHAnsi" w:eastAsiaTheme="minorEastAsia" w:hAnsiTheme="minorHAnsi" w:cstheme="minorBidi"/>
          <w:noProof/>
          <w:sz w:val="22"/>
          <w:szCs w:val="22"/>
        </w:rPr>
      </w:pPr>
      <w:ins w:id="1275" w:author="Laurence Golding" w:date="2019-05-11T06:51:00Z">
        <w:r>
          <w:fldChar w:fldCharType="begin"/>
        </w:r>
        <w:r>
          <w:instrText xml:space="preserve"> HYPERL</w:instrText>
        </w:r>
        <w:r>
          <w:instrText xml:space="preserve">INK \l "_Toc8367150" </w:instrText>
        </w:r>
        <w:r>
          <w:fldChar w:fldCharType="separate"/>
        </w:r>
        <w:r w:rsidR="0009127C" w:rsidRPr="006D36A2">
          <w:rPr>
            <w:rStyle w:val="Hyperlink"/>
            <w:noProof/>
          </w:rPr>
          <w:t>3.27 result object</w:t>
        </w:r>
        <w:r w:rsidR="0009127C">
          <w:rPr>
            <w:noProof/>
            <w:webHidden/>
          </w:rPr>
          <w:tab/>
        </w:r>
        <w:r w:rsidR="0009127C">
          <w:rPr>
            <w:noProof/>
            <w:webHidden/>
          </w:rPr>
          <w:fldChar w:fldCharType="begin"/>
        </w:r>
        <w:r w:rsidR="0009127C">
          <w:rPr>
            <w:noProof/>
            <w:webHidden/>
          </w:rPr>
          <w:instrText xml:space="preserve"> PAGEREF _Toc8367150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53CB940F" w14:textId="682CFDAC" w:rsidR="0009127C" w:rsidRDefault="005C469B">
      <w:pPr>
        <w:pStyle w:val="TOC3"/>
        <w:tabs>
          <w:tab w:val="right" w:leader="dot" w:pos="9350"/>
        </w:tabs>
        <w:rPr>
          <w:ins w:id="1276" w:author="Laurence Golding" w:date="2019-05-11T06:51:00Z"/>
          <w:rFonts w:asciiTheme="minorHAnsi" w:eastAsiaTheme="minorEastAsia" w:hAnsiTheme="minorHAnsi" w:cstheme="minorBidi"/>
          <w:noProof/>
          <w:sz w:val="22"/>
          <w:szCs w:val="22"/>
        </w:rPr>
      </w:pPr>
      <w:ins w:id="1277" w:author="Laurence Golding" w:date="2019-05-11T06:51:00Z">
        <w:r>
          <w:fldChar w:fldCharType="begin"/>
        </w:r>
        <w:r>
          <w:instrText xml:space="preserve"> HYPERLINK \l "_Toc8367151" </w:instrText>
        </w:r>
        <w:r>
          <w:fldChar w:fldCharType="separate"/>
        </w:r>
        <w:r w:rsidR="0009127C" w:rsidRPr="006D36A2">
          <w:rPr>
            <w:rStyle w:val="Hyperlink"/>
            <w:noProof/>
          </w:rPr>
          <w:t>3.27.1 General</w:t>
        </w:r>
        <w:r w:rsidR="0009127C">
          <w:rPr>
            <w:noProof/>
            <w:webHidden/>
          </w:rPr>
          <w:tab/>
        </w:r>
        <w:r w:rsidR="0009127C">
          <w:rPr>
            <w:noProof/>
            <w:webHidden/>
          </w:rPr>
          <w:fldChar w:fldCharType="begin"/>
        </w:r>
        <w:r w:rsidR="0009127C">
          <w:rPr>
            <w:noProof/>
            <w:webHidden/>
          </w:rPr>
          <w:instrText xml:space="preserve"> PAGEREF _Toc8367151 \h </w:instrText>
        </w:r>
        <w:r w:rsidR="0009127C">
          <w:rPr>
            <w:noProof/>
            <w:webHidden/>
          </w:rPr>
        </w:r>
        <w:r w:rsidR="0009127C">
          <w:rPr>
            <w:noProof/>
            <w:webHidden/>
          </w:rPr>
          <w:fldChar w:fldCharType="separate"/>
        </w:r>
        <w:r w:rsidR="0009127C">
          <w:rPr>
            <w:noProof/>
            <w:webHidden/>
          </w:rPr>
          <w:t>99</w:t>
        </w:r>
        <w:r w:rsidR="0009127C">
          <w:rPr>
            <w:noProof/>
            <w:webHidden/>
          </w:rPr>
          <w:fldChar w:fldCharType="end"/>
        </w:r>
        <w:r>
          <w:rPr>
            <w:noProof/>
          </w:rPr>
          <w:fldChar w:fldCharType="end"/>
        </w:r>
      </w:ins>
    </w:p>
    <w:p w14:paraId="43FBE3CF" w14:textId="29A11242" w:rsidR="0009127C" w:rsidRDefault="005C469B">
      <w:pPr>
        <w:pStyle w:val="TOC3"/>
        <w:tabs>
          <w:tab w:val="right" w:leader="dot" w:pos="9350"/>
        </w:tabs>
        <w:rPr>
          <w:ins w:id="1278" w:author="Laurence Golding" w:date="2019-05-11T06:51:00Z"/>
          <w:rFonts w:asciiTheme="minorHAnsi" w:eastAsiaTheme="minorEastAsia" w:hAnsiTheme="minorHAnsi" w:cstheme="minorBidi"/>
          <w:noProof/>
          <w:sz w:val="22"/>
          <w:szCs w:val="22"/>
        </w:rPr>
      </w:pPr>
      <w:ins w:id="1279" w:author="Laurence Golding" w:date="2019-05-11T06:51:00Z">
        <w:r>
          <w:fldChar w:fldCharType="begin"/>
        </w:r>
        <w:r>
          <w:instrText xml:space="preserve"> HYPERLINK \l "_Toc8367152" </w:instrText>
        </w:r>
        <w:r>
          <w:fldChar w:fldCharType="separate"/>
        </w:r>
        <w:r w:rsidR="0009127C" w:rsidRPr="006D36A2">
          <w:rPr>
            <w:rStyle w:val="Hyperlink"/>
            <w:noProof/>
          </w:rPr>
          <w:t>3.27.2 Distinguishing logically identical from logically distinct results</w:t>
        </w:r>
        <w:r w:rsidR="0009127C">
          <w:rPr>
            <w:noProof/>
            <w:webHidden/>
          </w:rPr>
          <w:tab/>
        </w:r>
        <w:r w:rsidR="0009127C">
          <w:rPr>
            <w:noProof/>
            <w:webHidden/>
          </w:rPr>
          <w:fldChar w:fldCharType="begin"/>
        </w:r>
        <w:r w:rsidR="0009127C">
          <w:rPr>
            <w:noProof/>
            <w:webHidden/>
          </w:rPr>
          <w:instrText xml:space="preserve"> PAGEREF _Toc8367152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r>
          <w:rPr>
            <w:noProof/>
          </w:rPr>
          <w:fldChar w:fldCharType="end"/>
        </w:r>
      </w:ins>
    </w:p>
    <w:p w14:paraId="315F464E" w14:textId="609BFDDE" w:rsidR="0009127C" w:rsidRDefault="005C469B">
      <w:pPr>
        <w:pStyle w:val="TOC3"/>
        <w:tabs>
          <w:tab w:val="right" w:leader="dot" w:pos="9350"/>
        </w:tabs>
        <w:rPr>
          <w:ins w:id="1280" w:author="Laurence Golding" w:date="2019-05-11T06:51:00Z"/>
          <w:rFonts w:asciiTheme="minorHAnsi" w:eastAsiaTheme="minorEastAsia" w:hAnsiTheme="minorHAnsi" w:cstheme="minorBidi"/>
          <w:noProof/>
          <w:sz w:val="22"/>
          <w:szCs w:val="22"/>
        </w:rPr>
      </w:pPr>
      <w:ins w:id="1281" w:author="Laurence Golding" w:date="2019-05-11T06:51:00Z">
        <w:r>
          <w:fldChar w:fldCharType="begin"/>
        </w:r>
        <w:r>
          <w:instrText xml:space="preserve"> HYPERLINK \l "_Toc8367153" </w:instrText>
        </w:r>
        <w:r>
          <w:fldChar w:fldCharType="separate"/>
        </w:r>
        <w:r w:rsidR="0009127C" w:rsidRPr="006D36A2">
          <w:rPr>
            <w:rStyle w:val="Hyperlink"/>
            <w:noProof/>
          </w:rPr>
          <w:t>3.27.3 guid property</w:t>
        </w:r>
        <w:r w:rsidR="0009127C">
          <w:rPr>
            <w:noProof/>
            <w:webHidden/>
          </w:rPr>
          <w:tab/>
        </w:r>
        <w:r w:rsidR="0009127C">
          <w:rPr>
            <w:noProof/>
            <w:webHidden/>
          </w:rPr>
          <w:fldChar w:fldCharType="begin"/>
        </w:r>
        <w:r w:rsidR="0009127C">
          <w:rPr>
            <w:noProof/>
            <w:webHidden/>
          </w:rPr>
          <w:instrText xml:space="preserve"> PAGEREF _Toc8367153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r>
          <w:rPr>
            <w:noProof/>
          </w:rPr>
          <w:fldChar w:fldCharType="end"/>
        </w:r>
      </w:ins>
    </w:p>
    <w:p w14:paraId="2F18EA77" w14:textId="7DE2EC15" w:rsidR="0009127C" w:rsidRDefault="005C469B">
      <w:pPr>
        <w:pStyle w:val="TOC3"/>
        <w:tabs>
          <w:tab w:val="right" w:leader="dot" w:pos="9350"/>
        </w:tabs>
        <w:rPr>
          <w:ins w:id="1282" w:author="Laurence Golding" w:date="2019-05-11T06:51:00Z"/>
          <w:rFonts w:asciiTheme="minorHAnsi" w:eastAsiaTheme="minorEastAsia" w:hAnsiTheme="minorHAnsi" w:cstheme="minorBidi"/>
          <w:noProof/>
          <w:sz w:val="22"/>
          <w:szCs w:val="22"/>
        </w:rPr>
      </w:pPr>
      <w:ins w:id="1283" w:author="Laurence Golding" w:date="2019-05-11T06:51:00Z">
        <w:r>
          <w:fldChar w:fldCharType="begin"/>
        </w:r>
        <w:r>
          <w:instrText xml:space="preserve"> HYPERLINK \l "_Toc8367154" </w:instrText>
        </w:r>
        <w:r>
          <w:fldChar w:fldCharType="separate"/>
        </w:r>
        <w:r w:rsidR="0009127C" w:rsidRPr="006D36A2">
          <w:rPr>
            <w:rStyle w:val="Hyperlink"/>
            <w:noProof/>
          </w:rPr>
          <w:t>3.27.4 correlationGuid property</w:t>
        </w:r>
        <w:r w:rsidR="0009127C">
          <w:rPr>
            <w:noProof/>
            <w:webHidden/>
          </w:rPr>
          <w:tab/>
        </w:r>
        <w:r w:rsidR="0009127C">
          <w:rPr>
            <w:noProof/>
            <w:webHidden/>
          </w:rPr>
          <w:fldChar w:fldCharType="begin"/>
        </w:r>
        <w:r w:rsidR="0009127C">
          <w:rPr>
            <w:noProof/>
            <w:webHidden/>
          </w:rPr>
          <w:instrText xml:space="preserve"> PAGEREF _Toc8367154 \h </w:instrText>
        </w:r>
        <w:r w:rsidR="0009127C">
          <w:rPr>
            <w:noProof/>
            <w:webHidden/>
          </w:rPr>
        </w:r>
        <w:r w:rsidR="0009127C">
          <w:rPr>
            <w:noProof/>
            <w:webHidden/>
          </w:rPr>
          <w:fldChar w:fldCharType="separate"/>
        </w:r>
        <w:r w:rsidR="0009127C">
          <w:rPr>
            <w:noProof/>
            <w:webHidden/>
          </w:rPr>
          <w:t>100</w:t>
        </w:r>
        <w:r w:rsidR="0009127C">
          <w:rPr>
            <w:noProof/>
            <w:webHidden/>
          </w:rPr>
          <w:fldChar w:fldCharType="end"/>
        </w:r>
        <w:r>
          <w:rPr>
            <w:noProof/>
          </w:rPr>
          <w:fldChar w:fldCharType="end"/>
        </w:r>
      </w:ins>
    </w:p>
    <w:p w14:paraId="69E79FAF" w14:textId="1DC42732" w:rsidR="0009127C" w:rsidRDefault="005C469B">
      <w:pPr>
        <w:pStyle w:val="TOC3"/>
        <w:tabs>
          <w:tab w:val="right" w:leader="dot" w:pos="9350"/>
        </w:tabs>
        <w:rPr>
          <w:ins w:id="1284" w:author="Laurence Golding" w:date="2019-05-11T06:51:00Z"/>
          <w:rFonts w:asciiTheme="minorHAnsi" w:eastAsiaTheme="minorEastAsia" w:hAnsiTheme="minorHAnsi" w:cstheme="minorBidi"/>
          <w:noProof/>
          <w:sz w:val="22"/>
          <w:szCs w:val="22"/>
        </w:rPr>
      </w:pPr>
      <w:ins w:id="1285" w:author="Laurence Golding" w:date="2019-05-11T06:51:00Z">
        <w:r>
          <w:lastRenderedPageBreak/>
          <w:fldChar w:fldCharType="begin"/>
        </w:r>
        <w:r>
          <w:instrText xml:space="preserve"> HYPERLINK \l "_Toc8367155" </w:instrText>
        </w:r>
        <w:r>
          <w:fldChar w:fldCharType="separate"/>
        </w:r>
        <w:r w:rsidR="0009127C" w:rsidRPr="006D36A2">
          <w:rPr>
            <w:rStyle w:val="Hyperlink"/>
            <w:noProof/>
          </w:rPr>
          <w:t>3.27.5 ruleId property</w:t>
        </w:r>
        <w:r w:rsidR="0009127C">
          <w:rPr>
            <w:noProof/>
            <w:webHidden/>
          </w:rPr>
          <w:tab/>
        </w:r>
        <w:r w:rsidR="0009127C">
          <w:rPr>
            <w:noProof/>
            <w:webHidden/>
          </w:rPr>
          <w:fldChar w:fldCharType="begin"/>
        </w:r>
        <w:r w:rsidR="0009127C">
          <w:rPr>
            <w:noProof/>
            <w:webHidden/>
          </w:rPr>
          <w:instrText xml:space="preserve"> PAGEREF _Toc8367155 \h </w:instrText>
        </w:r>
        <w:r w:rsidR="0009127C">
          <w:rPr>
            <w:noProof/>
            <w:webHidden/>
          </w:rPr>
        </w:r>
        <w:r w:rsidR="0009127C">
          <w:rPr>
            <w:noProof/>
            <w:webHidden/>
          </w:rPr>
          <w:fldChar w:fldCharType="separate"/>
        </w:r>
        <w:r w:rsidR="0009127C">
          <w:rPr>
            <w:noProof/>
            <w:webHidden/>
          </w:rPr>
          <w:t>101</w:t>
        </w:r>
        <w:r w:rsidR="0009127C">
          <w:rPr>
            <w:noProof/>
            <w:webHidden/>
          </w:rPr>
          <w:fldChar w:fldCharType="end"/>
        </w:r>
        <w:r>
          <w:rPr>
            <w:noProof/>
          </w:rPr>
          <w:fldChar w:fldCharType="end"/>
        </w:r>
      </w:ins>
    </w:p>
    <w:p w14:paraId="75E5EF36" w14:textId="19FF11BA" w:rsidR="0009127C" w:rsidRDefault="005C469B">
      <w:pPr>
        <w:pStyle w:val="TOC3"/>
        <w:tabs>
          <w:tab w:val="right" w:leader="dot" w:pos="9350"/>
        </w:tabs>
        <w:rPr>
          <w:ins w:id="1286" w:author="Laurence Golding" w:date="2019-05-11T06:51:00Z"/>
          <w:rFonts w:asciiTheme="minorHAnsi" w:eastAsiaTheme="minorEastAsia" w:hAnsiTheme="minorHAnsi" w:cstheme="minorBidi"/>
          <w:noProof/>
          <w:sz w:val="22"/>
          <w:szCs w:val="22"/>
        </w:rPr>
      </w:pPr>
      <w:ins w:id="1287" w:author="Laurence Golding" w:date="2019-05-11T06:51:00Z">
        <w:r>
          <w:fldChar w:fldCharType="begin"/>
        </w:r>
        <w:r>
          <w:instrText xml:space="preserve"> HYPERLINK \l "_Toc8367156" </w:instrText>
        </w:r>
        <w:r>
          <w:fldChar w:fldCharType="separate"/>
        </w:r>
        <w:r w:rsidR="0009127C" w:rsidRPr="006D36A2">
          <w:rPr>
            <w:rStyle w:val="Hyperlink"/>
            <w:noProof/>
          </w:rPr>
          <w:t>3.27.6 ruleIndex property</w:t>
        </w:r>
        <w:r w:rsidR="0009127C">
          <w:rPr>
            <w:noProof/>
            <w:webHidden/>
          </w:rPr>
          <w:tab/>
        </w:r>
        <w:r w:rsidR="0009127C">
          <w:rPr>
            <w:noProof/>
            <w:webHidden/>
          </w:rPr>
          <w:fldChar w:fldCharType="begin"/>
        </w:r>
        <w:r w:rsidR="0009127C">
          <w:rPr>
            <w:noProof/>
            <w:webHidden/>
          </w:rPr>
          <w:instrText xml:space="preserve"> PAGEREF _Toc8367156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r>
          <w:rPr>
            <w:noProof/>
          </w:rPr>
          <w:fldChar w:fldCharType="end"/>
        </w:r>
      </w:ins>
    </w:p>
    <w:p w14:paraId="1116E760" w14:textId="7F9BF536" w:rsidR="0009127C" w:rsidRDefault="005C469B">
      <w:pPr>
        <w:pStyle w:val="TOC3"/>
        <w:tabs>
          <w:tab w:val="right" w:leader="dot" w:pos="9350"/>
        </w:tabs>
        <w:rPr>
          <w:ins w:id="1288" w:author="Laurence Golding" w:date="2019-05-11T06:51:00Z"/>
          <w:rFonts w:asciiTheme="minorHAnsi" w:eastAsiaTheme="minorEastAsia" w:hAnsiTheme="minorHAnsi" w:cstheme="minorBidi"/>
          <w:noProof/>
          <w:sz w:val="22"/>
          <w:szCs w:val="22"/>
        </w:rPr>
      </w:pPr>
      <w:ins w:id="1289" w:author="Laurence Golding" w:date="2019-05-11T06:51:00Z">
        <w:r>
          <w:fldChar w:fldCharType="begin"/>
        </w:r>
        <w:r>
          <w:instrText xml:space="preserve"> HYPERLINK \l "_Toc8367157" </w:instrText>
        </w:r>
        <w:r>
          <w:fldChar w:fldCharType="separate"/>
        </w:r>
        <w:r w:rsidR="0009127C" w:rsidRPr="006D36A2">
          <w:rPr>
            <w:rStyle w:val="Hyperlink"/>
            <w:noProof/>
          </w:rPr>
          <w:t>3.27.7 rule property</w:t>
        </w:r>
        <w:r w:rsidR="0009127C">
          <w:rPr>
            <w:noProof/>
            <w:webHidden/>
          </w:rPr>
          <w:tab/>
        </w:r>
        <w:r w:rsidR="0009127C">
          <w:rPr>
            <w:noProof/>
            <w:webHidden/>
          </w:rPr>
          <w:fldChar w:fldCharType="begin"/>
        </w:r>
        <w:r w:rsidR="0009127C">
          <w:rPr>
            <w:noProof/>
            <w:webHidden/>
          </w:rPr>
          <w:instrText xml:space="preserve"> PAGEREF _Toc8367157 \h </w:instrText>
        </w:r>
        <w:r w:rsidR="0009127C">
          <w:rPr>
            <w:noProof/>
            <w:webHidden/>
          </w:rPr>
        </w:r>
        <w:r w:rsidR="0009127C">
          <w:rPr>
            <w:noProof/>
            <w:webHidden/>
          </w:rPr>
          <w:fldChar w:fldCharType="separate"/>
        </w:r>
        <w:r w:rsidR="0009127C">
          <w:rPr>
            <w:noProof/>
            <w:webHidden/>
          </w:rPr>
          <w:t>102</w:t>
        </w:r>
        <w:r w:rsidR="0009127C">
          <w:rPr>
            <w:noProof/>
            <w:webHidden/>
          </w:rPr>
          <w:fldChar w:fldCharType="end"/>
        </w:r>
        <w:r>
          <w:rPr>
            <w:noProof/>
          </w:rPr>
          <w:fldChar w:fldCharType="end"/>
        </w:r>
      </w:ins>
    </w:p>
    <w:p w14:paraId="36B711FC" w14:textId="57742686" w:rsidR="0009127C" w:rsidRDefault="005C469B">
      <w:pPr>
        <w:pStyle w:val="TOC3"/>
        <w:tabs>
          <w:tab w:val="right" w:leader="dot" w:pos="9350"/>
        </w:tabs>
        <w:rPr>
          <w:ins w:id="1290" w:author="Laurence Golding" w:date="2019-05-11T06:51:00Z"/>
          <w:rFonts w:asciiTheme="minorHAnsi" w:eastAsiaTheme="minorEastAsia" w:hAnsiTheme="minorHAnsi" w:cstheme="minorBidi"/>
          <w:noProof/>
          <w:sz w:val="22"/>
          <w:szCs w:val="22"/>
        </w:rPr>
      </w:pPr>
      <w:ins w:id="1291" w:author="Laurence Golding" w:date="2019-05-11T06:51:00Z">
        <w:r>
          <w:fldChar w:fldCharType="begin"/>
        </w:r>
        <w:r>
          <w:instrText xml:space="preserve"> HYPERLINK \l "_Toc8367158" </w:instrText>
        </w:r>
        <w:r>
          <w:fldChar w:fldCharType="separate"/>
        </w:r>
        <w:r w:rsidR="0009127C" w:rsidRPr="006D36A2">
          <w:rPr>
            <w:rStyle w:val="Hyperlink"/>
            <w:noProof/>
          </w:rPr>
          <w:t>3.27.8 taxa property</w:t>
        </w:r>
        <w:r w:rsidR="0009127C">
          <w:rPr>
            <w:noProof/>
            <w:webHidden/>
          </w:rPr>
          <w:tab/>
        </w:r>
        <w:r w:rsidR="0009127C">
          <w:rPr>
            <w:noProof/>
            <w:webHidden/>
          </w:rPr>
          <w:fldChar w:fldCharType="begin"/>
        </w:r>
        <w:r w:rsidR="0009127C">
          <w:rPr>
            <w:noProof/>
            <w:webHidden/>
          </w:rPr>
          <w:instrText xml:space="preserve"> PAGEREF _Toc8367158 \h </w:instrText>
        </w:r>
        <w:r w:rsidR="0009127C">
          <w:rPr>
            <w:noProof/>
            <w:webHidden/>
          </w:rPr>
        </w:r>
        <w:r w:rsidR="0009127C">
          <w:rPr>
            <w:noProof/>
            <w:webHidden/>
          </w:rPr>
          <w:fldChar w:fldCharType="separate"/>
        </w:r>
        <w:r w:rsidR="0009127C">
          <w:rPr>
            <w:noProof/>
            <w:webHidden/>
          </w:rPr>
          <w:t>103</w:t>
        </w:r>
        <w:r w:rsidR="0009127C">
          <w:rPr>
            <w:noProof/>
            <w:webHidden/>
          </w:rPr>
          <w:fldChar w:fldCharType="end"/>
        </w:r>
        <w:r>
          <w:rPr>
            <w:noProof/>
          </w:rPr>
          <w:fldChar w:fldCharType="end"/>
        </w:r>
      </w:ins>
    </w:p>
    <w:p w14:paraId="2839CEA9" w14:textId="2DA0EFDE" w:rsidR="0009127C" w:rsidRDefault="005C469B">
      <w:pPr>
        <w:pStyle w:val="TOC3"/>
        <w:tabs>
          <w:tab w:val="right" w:leader="dot" w:pos="9350"/>
        </w:tabs>
        <w:rPr>
          <w:ins w:id="1292" w:author="Laurence Golding" w:date="2019-05-11T06:51:00Z"/>
          <w:rFonts w:asciiTheme="minorHAnsi" w:eastAsiaTheme="minorEastAsia" w:hAnsiTheme="minorHAnsi" w:cstheme="minorBidi"/>
          <w:noProof/>
          <w:sz w:val="22"/>
          <w:szCs w:val="22"/>
        </w:rPr>
      </w:pPr>
      <w:ins w:id="1293" w:author="Laurence Golding" w:date="2019-05-11T06:51:00Z">
        <w:r>
          <w:fldChar w:fldCharType="begin"/>
        </w:r>
        <w:r>
          <w:instrText xml:space="preserve"> HYPERLINK \l "_Toc8367159" </w:instrText>
        </w:r>
        <w:r>
          <w:fldChar w:fldCharType="separate"/>
        </w:r>
        <w:r w:rsidR="0009127C" w:rsidRPr="006D36A2">
          <w:rPr>
            <w:rStyle w:val="Hyperlink"/>
            <w:noProof/>
          </w:rPr>
          <w:t>3.27.9 kind property</w:t>
        </w:r>
        <w:r w:rsidR="0009127C">
          <w:rPr>
            <w:noProof/>
            <w:webHidden/>
          </w:rPr>
          <w:tab/>
        </w:r>
        <w:r w:rsidR="0009127C">
          <w:rPr>
            <w:noProof/>
            <w:webHidden/>
          </w:rPr>
          <w:fldChar w:fldCharType="begin"/>
        </w:r>
        <w:r w:rsidR="0009127C">
          <w:rPr>
            <w:noProof/>
            <w:webHidden/>
          </w:rPr>
          <w:instrText xml:space="preserve"> PAGEREF _Toc8367159 \h </w:instrText>
        </w:r>
        <w:r w:rsidR="0009127C">
          <w:rPr>
            <w:noProof/>
            <w:webHidden/>
          </w:rPr>
        </w:r>
        <w:r w:rsidR="0009127C">
          <w:rPr>
            <w:noProof/>
            <w:webHidden/>
          </w:rPr>
          <w:fldChar w:fldCharType="separate"/>
        </w:r>
        <w:r w:rsidR="0009127C">
          <w:rPr>
            <w:noProof/>
            <w:webHidden/>
          </w:rPr>
          <w:t>105</w:t>
        </w:r>
        <w:r w:rsidR="0009127C">
          <w:rPr>
            <w:noProof/>
            <w:webHidden/>
          </w:rPr>
          <w:fldChar w:fldCharType="end"/>
        </w:r>
        <w:r>
          <w:rPr>
            <w:noProof/>
          </w:rPr>
          <w:fldChar w:fldCharType="end"/>
        </w:r>
      </w:ins>
    </w:p>
    <w:p w14:paraId="4CB9E244" w14:textId="168F4DDA" w:rsidR="0009127C" w:rsidRDefault="005C469B">
      <w:pPr>
        <w:pStyle w:val="TOC3"/>
        <w:tabs>
          <w:tab w:val="right" w:leader="dot" w:pos="9350"/>
        </w:tabs>
        <w:rPr>
          <w:ins w:id="1294" w:author="Laurence Golding" w:date="2019-05-11T06:51:00Z"/>
          <w:rFonts w:asciiTheme="minorHAnsi" w:eastAsiaTheme="minorEastAsia" w:hAnsiTheme="minorHAnsi" w:cstheme="minorBidi"/>
          <w:noProof/>
          <w:sz w:val="22"/>
          <w:szCs w:val="22"/>
        </w:rPr>
      </w:pPr>
      <w:ins w:id="1295" w:author="Laurence Golding" w:date="2019-05-11T06:51:00Z">
        <w:r>
          <w:fldChar w:fldCharType="begin"/>
        </w:r>
        <w:r>
          <w:instrText xml:space="preserve"> HYPERLINK \l "_Toc8367160" </w:instrText>
        </w:r>
        <w:r>
          <w:fldChar w:fldCharType="separate"/>
        </w:r>
        <w:r w:rsidR="0009127C" w:rsidRPr="006D36A2">
          <w:rPr>
            <w:rStyle w:val="Hyperlink"/>
            <w:noProof/>
          </w:rPr>
          <w:t>3.27.10 level property</w:t>
        </w:r>
        <w:r w:rsidR="0009127C">
          <w:rPr>
            <w:noProof/>
            <w:webHidden/>
          </w:rPr>
          <w:tab/>
        </w:r>
        <w:r w:rsidR="0009127C">
          <w:rPr>
            <w:noProof/>
            <w:webHidden/>
          </w:rPr>
          <w:fldChar w:fldCharType="begin"/>
        </w:r>
        <w:r w:rsidR="0009127C">
          <w:rPr>
            <w:noProof/>
            <w:webHidden/>
          </w:rPr>
          <w:instrText xml:space="preserve"> PAGEREF _Toc8367160 \h </w:instrText>
        </w:r>
        <w:r w:rsidR="0009127C">
          <w:rPr>
            <w:noProof/>
            <w:webHidden/>
          </w:rPr>
        </w:r>
        <w:r w:rsidR="0009127C">
          <w:rPr>
            <w:noProof/>
            <w:webHidden/>
          </w:rPr>
          <w:fldChar w:fldCharType="separate"/>
        </w:r>
        <w:r w:rsidR="0009127C">
          <w:rPr>
            <w:noProof/>
            <w:webHidden/>
          </w:rPr>
          <w:t>106</w:t>
        </w:r>
        <w:r w:rsidR="0009127C">
          <w:rPr>
            <w:noProof/>
            <w:webHidden/>
          </w:rPr>
          <w:fldChar w:fldCharType="end"/>
        </w:r>
        <w:r>
          <w:rPr>
            <w:noProof/>
          </w:rPr>
          <w:fldChar w:fldCharType="end"/>
        </w:r>
      </w:ins>
    </w:p>
    <w:p w14:paraId="122A1F60" w14:textId="06513A46" w:rsidR="0009127C" w:rsidRDefault="005C469B">
      <w:pPr>
        <w:pStyle w:val="TOC3"/>
        <w:tabs>
          <w:tab w:val="right" w:leader="dot" w:pos="9350"/>
        </w:tabs>
        <w:rPr>
          <w:ins w:id="1296" w:author="Laurence Golding" w:date="2019-05-11T06:51:00Z"/>
          <w:rFonts w:asciiTheme="minorHAnsi" w:eastAsiaTheme="minorEastAsia" w:hAnsiTheme="minorHAnsi" w:cstheme="minorBidi"/>
          <w:noProof/>
          <w:sz w:val="22"/>
          <w:szCs w:val="22"/>
        </w:rPr>
      </w:pPr>
      <w:ins w:id="1297" w:author="Laurence Golding" w:date="2019-05-11T06:51:00Z">
        <w:r>
          <w:fldChar w:fldCharType="begin"/>
        </w:r>
        <w:r>
          <w:instrText xml:space="preserve"> HYPERLINK \l "_Toc8367161" </w:instrText>
        </w:r>
        <w:r>
          <w:fldChar w:fldCharType="separate"/>
        </w:r>
        <w:r w:rsidR="0009127C" w:rsidRPr="006D36A2">
          <w:rPr>
            <w:rStyle w:val="Hyperlink"/>
            <w:noProof/>
          </w:rPr>
          <w:t>3.27.11 message property</w:t>
        </w:r>
        <w:r w:rsidR="0009127C">
          <w:rPr>
            <w:noProof/>
            <w:webHidden/>
          </w:rPr>
          <w:tab/>
        </w:r>
        <w:r w:rsidR="0009127C">
          <w:rPr>
            <w:noProof/>
            <w:webHidden/>
          </w:rPr>
          <w:fldChar w:fldCharType="begin"/>
        </w:r>
        <w:r w:rsidR="0009127C">
          <w:rPr>
            <w:noProof/>
            <w:webHidden/>
          </w:rPr>
          <w:instrText xml:space="preserve"> PAGEREF _Toc8367161 \h </w:instrText>
        </w:r>
        <w:r w:rsidR="0009127C">
          <w:rPr>
            <w:noProof/>
            <w:webHidden/>
          </w:rPr>
        </w:r>
        <w:r w:rsidR="0009127C">
          <w:rPr>
            <w:noProof/>
            <w:webHidden/>
          </w:rPr>
          <w:fldChar w:fldCharType="separate"/>
        </w:r>
        <w:r w:rsidR="0009127C">
          <w:rPr>
            <w:noProof/>
            <w:webHidden/>
          </w:rPr>
          <w:t>107</w:t>
        </w:r>
        <w:r w:rsidR="0009127C">
          <w:rPr>
            <w:noProof/>
            <w:webHidden/>
          </w:rPr>
          <w:fldChar w:fldCharType="end"/>
        </w:r>
        <w:r>
          <w:rPr>
            <w:noProof/>
          </w:rPr>
          <w:fldChar w:fldCharType="end"/>
        </w:r>
      </w:ins>
    </w:p>
    <w:p w14:paraId="75026317" w14:textId="0E496A36" w:rsidR="0009127C" w:rsidRDefault="005C469B">
      <w:pPr>
        <w:pStyle w:val="TOC3"/>
        <w:tabs>
          <w:tab w:val="right" w:leader="dot" w:pos="9350"/>
        </w:tabs>
        <w:rPr>
          <w:ins w:id="1298" w:author="Laurence Golding" w:date="2019-05-11T06:51:00Z"/>
          <w:rFonts w:asciiTheme="minorHAnsi" w:eastAsiaTheme="minorEastAsia" w:hAnsiTheme="minorHAnsi" w:cstheme="minorBidi"/>
          <w:noProof/>
          <w:sz w:val="22"/>
          <w:szCs w:val="22"/>
        </w:rPr>
      </w:pPr>
      <w:ins w:id="1299" w:author="Laurence Golding" w:date="2019-05-11T06:51:00Z">
        <w:r>
          <w:fldChar w:fldCharType="begin"/>
        </w:r>
        <w:r>
          <w:instrText xml:space="preserve"> HYPERLINK \l "_Toc8367162" </w:instrText>
        </w:r>
        <w:r>
          <w:fldChar w:fldCharType="separate"/>
        </w:r>
        <w:r w:rsidR="0009127C" w:rsidRPr="006D36A2">
          <w:rPr>
            <w:rStyle w:val="Hyperlink"/>
            <w:noProof/>
          </w:rPr>
          <w:t>3.27.12 locations property</w:t>
        </w:r>
        <w:r w:rsidR="0009127C">
          <w:rPr>
            <w:noProof/>
            <w:webHidden/>
          </w:rPr>
          <w:tab/>
        </w:r>
        <w:r w:rsidR="0009127C">
          <w:rPr>
            <w:noProof/>
            <w:webHidden/>
          </w:rPr>
          <w:fldChar w:fldCharType="begin"/>
        </w:r>
        <w:r w:rsidR="0009127C">
          <w:rPr>
            <w:noProof/>
            <w:webHidden/>
          </w:rPr>
          <w:instrText xml:space="preserve"> PAGEREF _Toc8367162 \h </w:instrText>
        </w:r>
        <w:r w:rsidR="0009127C">
          <w:rPr>
            <w:noProof/>
            <w:webHidden/>
          </w:rPr>
        </w:r>
        <w:r w:rsidR="0009127C">
          <w:rPr>
            <w:noProof/>
            <w:webHidden/>
          </w:rPr>
          <w:fldChar w:fldCharType="separate"/>
        </w:r>
        <w:r w:rsidR="0009127C">
          <w:rPr>
            <w:noProof/>
            <w:webHidden/>
          </w:rPr>
          <w:t>108</w:t>
        </w:r>
        <w:r w:rsidR="0009127C">
          <w:rPr>
            <w:noProof/>
            <w:webHidden/>
          </w:rPr>
          <w:fldChar w:fldCharType="end"/>
        </w:r>
        <w:r>
          <w:rPr>
            <w:noProof/>
          </w:rPr>
          <w:fldChar w:fldCharType="end"/>
        </w:r>
      </w:ins>
    </w:p>
    <w:p w14:paraId="77A0528D" w14:textId="361AB233" w:rsidR="0009127C" w:rsidRDefault="005C469B">
      <w:pPr>
        <w:pStyle w:val="TOC3"/>
        <w:tabs>
          <w:tab w:val="right" w:leader="dot" w:pos="9350"/>
        </w:tabs>
        <w:rPr>
          <w:ins w:id="1300" w:author="Laurence Golding" w:date="2019-05-11T06:51:00Z"/>
          <w:rFonts w:asciiTheme="minorHAnsi" w:eastAsiaTheme="minorEastAsia" w:hAnsiTheme="minorHAnsi" w:cstheme="minorBidi"/>
          <w:noProof/>
          <w:sz w:val="22"/>
          <w:szCs w:val="22"/>
        </w:rPr>
      </w:pPr>
      <w:ins w:id="1301" w:author="Laurence Golding" w:date="2019-05-11T06:51:00Z">
        <w:r>
          <w:fldChar w:fldCharType="begin"/>
        </w:r>
        <w:r>
          <w:instrText xml:space="preserve"> HYPERLINK \l "_Toc8367163" </w:instrText>
        </w:r>
        <w:r>
          <w:fldChar w:fldCharType="separate"/>
        </w:r>
        <w:r w:rsidR="0009127C" w:rsidRPr="006D36A2">
          <w:rPr>
            <w:rStyle w:val="Hyperlink"/>
            <w:noProof/>
          </w:rPr>
          <w:t>3.27.13 analysisTarget property</w:t>
        </w:r>
        <w:r w:rsidR="0009127C">
          <w:rPr>
            <w:noProof/>
            <w:webHidden/>
          </w:rPr>
          <w:tab/>
        </w:r>
        <w:r w:rsidR="0009127C">
          <w:rPr>
            <w:noProof/>
            <w:webHidden/>
          </w:rPr>
          <w:fldChar w:fldCharType="begin"/>
        </w:r>
        <w:r w:rsidR="0009127C">
          <w:rPr>
            <w:noProof/>
            <w:webHidden/>
          </w:rPr>
          <w:instrText xml:space="preserve"> PAGEREF _Toc8367163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r>
          <w:rPr>
            <w:noProof/>
          </w:rPr>
          <w:fldChar w:fldCharType="end"/>
        </w:r>
      </w:ins>
    </w:p>
    <w:p w14:paraId="5C8BEC53" w14:textId="193BE912" w:rsidR="0009127C" w:rsidRDefault="005C469B">
      <w:pPr>
        <w:pStyle w:val="TOC3"/>
        <w:tabs>
          <w:tab w:val="right" w:leader="dot" w:pos="9350"/>
        </w:tabs>
        <w:rPr>
          <w:ins w:id="1302" w:author="Laurence Golding" w:date="2019-05-11T06:51:00Z"/>
          <w:rFonts w:asciiTheme="minorHAnsi" w:eastAsiaTheme="minorEastAsia" w:hAnsiTheme="minorHAnsi" w:cstheme="minorBidi"/>
          <w:noProof/>
          <w:sz w:val="22"/>
          <w:szCs w:val="22"/>
        </w:rPr>
      </w:pPr>
      <w:ins w:id="1303" w:author="Laurence Golding" w:date="2019-05-11T06:51:00Z">
        <w:r>
          <w:fldChar w:fldCharType="begin"/>
        </w:r>
        <w:r>
          <w:instrText xml:space="preserve"> HYPERLINK \l "_Toc8367164" </w:instrText>
        </w:r>
        <w:r>
          <w:fldChar w:fldCharType="separate"/>
        </w:r>
        <w:r w:rsidR="0009127C" w:rsidRPr="006D36A2">
          <w:rPr>
            <w:rStyle w:val="Hyperlink"/>
            <w:noProof/>
          </w:rPr>
          <w:t>3.27.14 webRequest property</w:t>
        </w:r>
        <w:r w:rsidR="0009127C">
          <w:rPr>
            <w:noProof/>
            <w:webHidden/>
          </w:rPr>
          <w:tab/>
        </w:r>
        <w:r w:rsidR="0009127C">
          <w:rPr>
            <w:noProof/>
            <w:webHidden/>
          </w:rPr>
          <w:fldChar w:fldCharType="begin"/>
        </w:r>
        <w:r w:rsidR="0009127C">
          <w:rPr>
            <w:noProof/>
            <w:webHidden/>
          </w:rPr>
          <w:instrText xml:space="preserve"> PAGEREF _Toc8367164 \h </w:instrText>
        </w:r>
        <w:r w:rsidR="0009127C">
          <w:rPr>
            <w:noProof/>
            <w:webHidden/>
          </w:rPr>
        </w:r>
        <w:r w:rsidR="0009127C">
          <w:rPr>
            <w:noProof/>
            <w:webHidden/>
          </w:rPr>
          <w:fldChar w:fldCharType="separate"/>
        </w:r>
        <w:r w:rsidR="0009127C">
          <w:rPr>
            <w:noProof/>
            <w:webHidden/>
          </w:rPr>
          <w:t>109</w:t>
        </w:r>
        <w:r w:rsidR="0009127C">
          <w:rPr>
            <w:noProof/>
            <w:webHidden/>
          </w:rPr>
          <w:fldChar w:fldCharType="end"/>
        </w:r>
        <w:r>
          <w:rPr>
            <w:noProof/>
          </w:rPr>
          <w:fldChar w:fldCharType="end"/>
        </w:r>
      </w:ins>
    </w:p>
    <w:p w14:paraId="7EF604CA" w14:textId="0CDE2609" w:rsidR="0009127C" w:rsidRDefault="005C469B">
      <w:pPr>
        <w:pStyle w:val="TOC3"/>
        <w:tabs>
          <w:tab w:val="right" w:leader="dot" w:pos="9350"/>
        </w:tabs>
        <w:rPr>
          <w:ins w:id="1304" w:author="Laurence Golding" w:date="2019-05-11T06:51:00Z"/>
          <w:rFonts w:asciiTheme="minorHAnsi" w:eastAsiaTheme="minorEastAsia" w:hAnsiTheme="minorHAnsi" w:cstheme="minorBidi"/>
          <w:noProof/>
          <w:sz w:val="22"/>
          <w:szCs w:val="22"/>
        </w:rPr>
      </w:pPr>
      <w:ins w:id="1305" w:author="Laurence Golding" w:date="2019-05-11T06:51:00Z">
        <w:r>
          <w:fldChar w:fldCharType="begin"/>
        </w:r>
        <w:r>
          <w:instrText xml:space="preserve"> HYPERLINK \l "_Toc8367165" </w:instrText>
        </w:r>
        <w:r>
          <w:fldChar w:fldCharType="separate"/>
        </w:r>
        <w:r w:rsidR="0009127C" w:rsidRPr="006D36A2">
          <w:rPr>
            <w:rStyle w:val="Hyperlink"/>
            <w:noProof/>
          </w:rPr>
          <w:t>3.27.15 webResponse property</w:t>
        </w:r>
        <w:r w:rsidR="0009127C">
          <w:rPr>
            <w:noProof/>
            <w:webHidden/>
          </w:rPr>
          <w:tab/>
        </w:r>
        <w:r w:rsidR="0009127C">
          <w:rPr>
            <w:noProof/>
            <w:webHidden/>
          </w:rPr>
          <w:fldChar w:fldCharType="begin"/>
        </w:r>
        <w:r w:rsidR="0009127C">
          <w:rPr>
            <w:noProof/>
            <w:webHidden/>
          </w:rPr>
          <w:instrText xml:space="preserve"> PAGEREF _Toc8367165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r>
          <w:rPr>
            <w:noProof/>
          </w:rPr>
          <w:fldChar w:fldCharType="end"/>
        </w:r>
      </w:ins>
    </w:p>
    <w:p w14:paraId="3F22B504" w14:textId="15E6CBA3" w:rsidR="0009127C" w:rsidRDefault="005C469B">
      <w:pPr>
        <w:pStyle w:val="TOC3"/>
        <w:tabs>
          <w:tab w:val="right" w:leader="dot" w:pos="9350"/>
        </w:tabs>
        <w:rPr>
          <w:ins w:id="1306" w:author="Laurence Golding" w:date="2019-05-11T06:51:00Z"/>
          <w:rFonts w:asciiTheme="minorHAnsi" w:eastAsiaTheme="minorEastAsia" w:hAnsiTheme="minorHAnsi" w:cstheme="minorBidi"/>
          <w:noProof/>
          <w:sz w:val="22"/>
          <w:szCs w:val="22"/>
        </w:rPr>
      </w:pPr>
      <w:ins w:id="1307" w:author="Laurence Golding" w:date="2019-05-11T06:51:00Z">
        <w:r>
          <w:fldChar w:fldCharType="begin"/>
        </w:r>
        <w:r>
          <w:instrText xml:space="preserve"> HYPERLINK \l "_Toc8367166" </w:instrText>
        </w:r>
        <w:r>
          <w:fldChar w:fldCharType="separate"/>
        </w:r>
        <w:r w:rsidR="0009127C" w:rsidRPr="006D36A2">
          <w:rPr>
            <w:rStyle w:val="Hyperlink"/>
            <w:noProof/>
          </w:rPr>
          <w:t>3.27.16 fingerprints property</w:t>
        </w:r>
        <w:r w:rsidR="0009127C">
          <w:rPr>
            <w:noProof/>
            <w:webHidden/>
          </w:rPr>
          <w:tab/>
        </w:r>
        <w:r w:rsidR="0009127C">
          <w:rPr>
            <w:noProof/>
            <w:webHidden/>
          </w:rPr>
          <w:fldChar w:fldCharType="begin"/>
        </w:r>
        <w:r w:rsidR="0009127C">
          <w:rPr>
            <w:noProof/>
            <w:webHidden/>
          </w:rPr>
          <w:instrText xml:space="preserve"> PAGEREF _Toc8367166 \h </w:instrText>
        </w:r>
        <w:r w:rsidR="0009127C">
          <w:rPr>
            <w:noProof/>
            <w:webHidden/>
          </w:rPr>
        </w:r>
        <w:r w:rsidR="0009127C">
          <w:rPr>
            <w:noProof/>
            <w:webHidden/>
          </w:rPr>
          <w:fldChar w:fldCharType="separate"/>
        </w:r>
        <w:r w:rsidR="0009127C">
          <w:rPr>
            <w:noProof/>
            <w:webHidden/>
          </w:rPr>
          <w:t>110</w:t>
        </w:r>
        <w:r w:rsidR="0009127C">
          <w:rPr>
            <w:noProof/>
            <w:webHidden/>
          </w:rPr>
          <w:fldChar w:fldCharType="end"/>
        </w:r>
        <w:r>
          <w:rPr>
            <w:noProof/>
          </w:rPr>
          <w:fldChar w:fldCharType="end"/>
        </w:r>
      </w:ins>
    </w:p>
    <w:p w14:paraId="31872934" w14:textId="374FE822" w:rsidR="0009127C" w:rsidRDefault="005C469B">
      <w:pPr>
        <w:pStyle w:val="TOC3"/>
        <w:tabs>
          <w:tab w:val="right" w:leader="dot" w:pos="9350"/>
        </w:tabs>
        <w:rPr>
          <w:ins w:id="1308" w:author="Laurence Golding" w:date="2019-05-11T06:51:00Z"/>
          <w:rFonts w:asciiTheme="minorHAnsi" w:eastAsiaTheme="minorEastAsia" w:hAnsiTheme="minorHAnsi" w:cstheme="minorBidi"/>
          <w:noProof/>
          <w:sz w:val="22"/>
          <w:szCs w:val="22"/>
        </w:rPr>
      </w:pPr>
      <w:ins w:id="1309" w:author="Laurence Golding" w:date="2019-05-11T06:51:00Z">
        <w:r>
          <w:fldChar w:fldCharType="begin"/>
        </w:r>
        <w:r>
          <w:instrText xml:space="preserve"> HYPERLINK \l "_Toc8367167" </w:instrText>
        </w:r>
        <w:r>
          <w:fldChar w:fldCharType="separate"/>
        </w:r>
        <w:r w:rsidR="0009127C" w:rsidRPr="006D36A2">
          <w:rPr>
            <w:rStyle w:val="Hyperlink"/>
            <w:noProof/>
          </w:rPr>
          <w:t>3.27.17 partialFingerprints property</w:t>
        </w:r>
        <w:r w:rsidR="0009127C">
          <w:rPr>
            <w:noProof/>
            <w:webHidden/>
          </w:rPr>
          <w:tab/>
        </w:r>
        <w:r w:rsidR="0009127C">
          <w:rPr>
            <w:noProof/>
            <w:webHidden/>
          </w:rPr>
          <w:fldChar w:fldCharType="begin"/>
        </w:r>
        <w:r w:rsidR="0009127C">
          <w:rPr>
            <w:noProof/>
            <w:webHidden/>
          </w:rPr>
          <w:instrText xml:space="preserve"> PAGEREF _Toc8367167 \h </w:instrText>
        </w:r>
        <w:r w:rsidR="0009127C">
          <w:rPr>
            <w:noProof/>
            <w:webHidden/>
          </w:rPr>
        </w:r>
        <w:r w:rsidR="0009127C">
          <w:rPr>
            <w:noProof/>
            <w:webHidden/>
          </w:rPr>
          <w:fldChar w:fldCharType="separate"/>
        </w:r>
        <w:r w:rsidR="0009127C">
          <w:rPr>
            <w:noProof/>
            <w:webHidden/>
          </w:rPr>
          <w:t>111</w:t>
        </w:r>
        <w:r w:rsidR="0009127C">
          <w:rPr>
            <w:noProof/>
            <w:webHidden/>
          </w:rPr>
          <w:fldChar w:fldCharType="end"/>
        </w:r>
        <w:r>
          <w:rPr>
            <w:noProof/>
          </w:rPr>
          <w:fldChar w:fldCharType="end"/>
        </w:r>
      </w:ins>
    </w:p>
    <w:p w14:paraId="2944860F" w14:textId="329BAFD8" w:rsidR="0009127C" w:rsidRDefault="005C469B">
      <w:pPr>
        <w:pStyle w:val="TOC3"/>
        <w:tabs>
          <w:tab w:val="right" w:leader="dot" w:pos="9350"/>
        </w:tabs>
        <w:rPr>
          <w:ins w:id="1310" w:author="Laurence Golding" w:date="2019-05-11T06:51:00Z"/>
          <w:rFonts w:asciiTheme="minorHAnsi" w:eastAsiaTheme="minorEastAsia" w:hAnsiTheme="minorHAnsi" w:cstheme="minorBidi"/>
          <w:noProof/>
          <w:sz w:val="22"/>
          <w:szCs w:val="22"/>
        </w:rPr>
      </w:pPr>
      <w:ins w:id="1311" w:author="Laurence Golding" w:date="2019-05-11T06:51:00Z">
        <w:r>
          <w:fldChar w:fldCharType="begin"/>
        </w:r>
        <w:r>
          <w:instrText xml:space="preserve"> HYPERLINK \l "_Toc8367168" </w:instrText>
        </w:r>
        <w:r>
          <w:fldChar w:fldCharType="separate"/>
        </w:r>
        <w:r w:rsidR="0009127C" w:rsidRPr="006D36A2">
          <w:rPr>
            <w:rStyle w:val="Hyperlink"/>
            <w:noProof/>
          </w:rPr>
          <w:t>3.27.18 codeFlows property</w:t>
        </w:r>
        <w:r w:rsidR="0009127C">
          <w:rPr>
            <w:noProof/>
            <w:webHidden/>
          </w:rPr>
          <w:tab/>
        </w:r>
        <w:r w:rsidR="0009127C">
          <w:rPr>
            <w:noProof/>
            <w:webHidden/>
          </w:rPr>
          <w:fldChar w:fldCharType="begin"/>
        </w:r>
        <w:r w:rsidR="0009127C">
          <w:rPr>
            <w:noProof/>
            <w:webHidden/>
          </w:rPr>
          <w:instrText xml:space="preserve"> PAGEREF _Toc8367168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r>
          <w:rPr>
            <w:noProof/>
          </w:rPr>
          <w:fldChar w:fldCharType="end"/>
        </w:r>
      </w:ins>
    </w:p>
    <w:p w14:paraId="44D7C2F1" w14:textId="7C0363BE" w:rsidR="0009127C" w:rsidRDefault="005C469B">
      <w:pPr>
        <w:pStyle w:val="TOC3"/>
        <w:tabs>
          <w:tab w:val="right" w:leader="dot" w:pos="9350"/>
        </w:tabs>
        <w:rPr>
          <w:ins w:id="1312" w:author="Laurence Golding" w:date="2019-05-11T06:51:00Z"/>
          <w:rFonts w:asciiTheme="minorHAnsi" w:eastAsiaTheme="minorEastAsia" w:hAnsiTheme="minorHAnsi" w:cstheme="minorBidi"/>
          <w:noProof/>
          <w:sz w:val="22"/>
          <w:szCs w:val="22"/>
        </w:rPr>
      </w:pPr>
      <w:ins w:id="1313" w:author="Laurence Golding" w:date="2019-05-11T06:51:00Z">
        <w:r>
          <w:fldChar w:fldCharType="begin"/>
        </w:r>
        <w:r>
          <w:instrText xml:space="preserve"> HYPERLINK \l "_Toc8367169" </w:instrText>
        </w:r>
        <w:r>
          <w:fldChar w:fldCharType="separate"/>
        </w:r>
        <w:r w:rsidR="0009127C" w:rsidRPr="006D36A2">
          <w:rPr>
            <w:rStyle w:val="Hyperlink"/>
            <w:noProof/>
          </w:rPr>
          <w:t>3.27.19 graphs property</w:t>
        </w:r>
        <w:r w:rsidR="0009127C">
          <w:rPr>
            <w:noProof/>
            <w:webHidden/>
          </w:rPr>
          <w:tab/>
        </w:r>
        <w:r w:rsidR="0009127C">
          <w:rPr>
            <w:noProof/>
            <w:webHidden/>
          </w:rPr>
          <w:fldChar w:fldCharType="begin"/>
        </w:r>
        <w:r w:rsidR="0009127C">
          <w:rPr>
            <w:noProof/>
            <w:webHidden/>
          </w:rPr>
          <w:instrText xml:space="preserve"> PAGEREF _Toc8367169 \h </w:instrText>
        </w:r>
        <w:r w:rsidR="0009127C">
          <w:rPr>
            <w:noProof/>
            <w:webHidden/>
          </w:rPr>
        </w:r>
        <w:r w:rsidR="0009127C">
          <w:rPr>
            <w:noProof/>
            <w:webHidden/>
          </w:rPr>
          <w:fldChar w:fldCharType="separate"/>
        </w:r>
        <w:r w:rsidR="0009127C">
          <w:rPr>
            <w:noProof/>
            <w:webHidden/>
          </w:rPr>
          <w:t>112</w:t>
        </w:r>
        <w:r w:rsidR="0009127C">
          <w:rPr>
            <w:noProof/>
            <w:webHidden/>
          </w:rPr>
          <w:fldChar w:fldCharType="end"/>
        </w:r>
        <w:r>
          <w:rPr>
            <w:noProof/>
          </w:rPr>
          <w:fldChar w:fldCharType="end"/>
        </w:r>
      </w:ins>
    </w:p>
    <w:p w14:paraId="245E7B0F" w14:textId="4137ED7E" w:rsidR="0009127C" w:rsidRDefault="005C469B">
      <w:pPr>
        <w:pStyle w:val="TOC3"/>
        <w:tabs>
          <w:tab w:val="right" w:leader="dot" w:pos="9350"/>
        </w:tabs>
        <w:rPr>
          <w:ins w:id="1314" w:author="Laurence Golding" w:date="2019-05-11T06:51:00Z"/>
          <w:rFonts w:asciiTheme="minorHAnsi" w:eastAsiaTheme="minorEastAsia" w:hAnsiTheme="minorHAnsi" w:cstheme="minorBidi"/>
          <w:noProof/>
          <w:sz w:val="22"/>
          <w:szCs w:val="22"/>
        </w:rPr>
      </w:pPr>
      <w:ins w:id="1315" w:author="Laurence Golding" w:date="2019-05-11T06:51:00Z">
        <w:r>
          <w:fldChar w:fldCharType="begin"/>
        </w:r>
        <w:r>
          <w:instrText xml:space="preserve"> HYPERLINK \l "_Toc8367170" </w:instrText>
        </w:r>
        <w:r>
          <w:fldChar w:fldCharType="separate"/>
        </w:r>
        <w:r w:rsidR="0009127C" w:rsidRPr="006D36A2">
          <w:rPr>
            <w:rStyle w:val="Hyperlink"/>
            <w:noProof/>
          </w:rPr>
          <w:t>3.27.20 graphTraversals property</w:t>
        </w:r>
        <w:r w:rsidR="0009127C">
          <w:rPr>
            <w:noProof/>
            <w:webHidden/>
          </w:rPr>
          <w:tab/>
        </w:r>
        <w:r w:rsidR="0009127C">
          <w:rPr>
            <w:noProof/>
            <w:webHidden/>
          </w:rPr>
          <w:fldChar w:fldCharType="begin"/>
        </w:r>
        <w:r w:rsidR="0009127C">
          <w:rPr>
            <w:noProof/>
            <w:webHidden/>
          </w:rPr>
          <w:instrText xml:space="preserve"> PAGEREF _Toc8367170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r>
          <w:rPr>
            <w:noProof/>
          </w:rPr>
          <w:fldChar w:fldCharType="end"/>
        </w:r>
      </w:ins>
    </w:p>
    <w:p w14:paraId="57A3AA51" w14:textId="76BB63A5" w:rsidR="0009127C" w:rsidRDefault="005C469B">
      <w:pPr>
        <w:pStyle w:val="TOC3"/>
        <w:tabs>
          <w:tab w:val="right" w:leader="dot" w:pos="9350"/>
        </w:tabs>
        <w:rPr>
          <w:ins w:id="1316" w:author="Laurence Golding" w:date="2019-05-11T06:51:00Z"/>
          <w:rFonts w:asciiTheme="minorHAnsi" w:eastAsiaTheme="minorEastAsia" w:hAnsiTheme="minorHAnsi" w:cstheme="minorBidi"/>
          <w:noProof/>
          <w:sz w:val="22"/>
          <w:szCs w:val="22"/>
        </w:rPr>
      </w:pPr>
      <w:ins w:id="1317" w:author="Laurence Golding" w:date="2019-05-11T06:51:00Z">
        <w:r>
          <w:fldChar w:fldCharType="begin"/>
        </w:r>
        <w:r>
          <w:instrText xml:space="preserve"> HYPERLINK \l "_Toc8367171" </w:instrText>
        </w:r>
        <w:r>
          <w:fldChar w:fldCharType="separate"/>
        </w:r>
        <w:r w:rsidR="0009127C" w:rsidRPr="006D36A2">
          <w:rPr>
            <w:rStyle w:val="Hyperlink"/>
            <w:noProof/>
          </w:rPr>
          <w:t>3.27.21 stacks property</w:t>
        </w:r>
        <w:r w:rsidR="0009127C">
          <w:rPr>
            <w:noProof/>
            <w:webHidden/>
          </w:rPr>
          <w:tab/>
        </w:r>
        <w:r w:rsidR="0009127C">
          <w:rPr>
            <w:noProof/>
            <w:webHidden/>
          </w:rPr>
          <w:fldChar w:fldCharType="begin"/>
        </w:r>
        <w:r w:rsidR="0009127C">
          <w:rPr>
            <w:noProof/>
            <w:webHidden/>
          </w:rPr>
          <w:instrText xml:space="preserve"> PAGEREF _Toc8367171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r>
          <w:rPr>
            <w:noProof/>
          </w:rPr>
          <w:fldChar w:fldCharType="end"/>
        </w:r>
      </w:ins>
    </w:p>
    <w:p w14:paraId="3CC9C449" w14:textId="488BF50A" w:rsidR="0009127C" w:rsidRDefault="005C469B">
      <w:pPr>
        <w:pStyle w:val="TOC3"/>
        <w:tabs>
          <w:tab w:val="right" w:leader="dot" w:pos="9350"/>
        </w:tabs>
        <w:rPr>
          <w:ins w:id="1318" w:author="Laurence Golding" w:date="2019-05-11T06:51:00Z"/>
          <w:rFonts w:asciiTheme="minorHAnsi" w:eastAsiaTheme="minorEastAsia" w:hAnsiTheme="minorHAnsi" w:cstheme="minorBidi"/>
          <w:noProof/>
          <w:sz w:val="22"/>
          <w:szCs w:val="22"/>
        </w:rPr>
      </w:pPr>
      <w:ins w:id="1319" w:author="Laurence Golding" w:date="2019-05-11T06:51:00Z">
        <w:r>
          <w:fldChar w:fldCharType="begin"/>
        </w:r>
        <w:r>
          <w:instrText xml:space="preserve"> HYPERLINK \l "_Toc8367172" </w:instrText>
        </w:r>
        <w:r>
          <w:fldChar w:fldCharType="separate"/>
        </w:r>
        <w:r w:rsidR="0009127C" w:rsidRPr="006D36A2">
          <w:rPr>
            <w:rStyle w:val="Hyperlink"/>
            <w:noProof/>
          </w:rPr>
          <w:t>3.27.22 relatedLocations property</w:t>
        </w:r>
        <w:r w:rsidR="0009127C">
          <w:rPr>
            <w:noProof/>
            <w:webHidden/>
          </w:rPr>
          <w:tab/>
        </w:r>
        <w:r w:rsidR="0009127C">
          <w:rPr>
            <w:noProof/>
            <w:webHidden/>
          </w:rPr>
          <w:fldChar w:fldCharType="begin"/>
        </w:r>
        <w:r w:rsidR="0009127C">
          <w:rPr>
            <w:noProof/>
            <w:webHidden/>
          </w:rPr>
          <w:instrText xml:space="preserve"> PAGEREF _Toc8367172 \h </w:instrText>
        </w:r>
        <w:r w:rsidR="0009127C">
          <w:rPr>
            <w:noProof/>
            <w:webHidden/>
          </w:rPr>
        </w:r>
        <w:r w:rsidR="0009127C">
          <w:rPr>
            <w:noProof/>
            <w:webHidden/>
          </w:rPr>
          <w:fldChar w:fldCharType="separate"/>
        </w:r>
        <w:r w:rsidR="0009127C">
          <w:rPr>
            <w:noProof/>
            <w:webHidden/>
          </w:rPr>
          <w:t>113</w:t>
        </w:r>
        <w:r w:rsidR="0009127C">
          <w:rPr>
            <w:noProof/>
            <w:webHidden/>
          </w:rPr>
          <w:fldChar w:fldCharType="end"/>
        </w:r>
        <w:r>
          <w:rPr>
            <w:noProof/>
          </w:rPr>
          <w:fldChar w:fldCharType="end"/>
        </w:r>
      </w:ins>
    </w:p>
    <w:p w14:paraId="237BFCB6" w14:textId="1B48A2A3" w:rsidR="0009127C" w:rsidRDefault="005C469B">
      <w:pPr>
        <w:pStyle w:val="TOC3"/>
        <w:tabs>
          <w:tab w:val="right" w:leader="dot" w:pos="9350"/>
        </w:tabs>
        <w:rPr>
          <w:ins w:id="1320" w:author="Laurence Golding" w:date="2019-05-11T06:51:00Z"/>
          <w:rFonts w:asciiTheme="minorHAnsi" w:eastAsiaTheme="minorEastAsia" w:hAnsiTheme="minorHAnsi" w:cstheme="minorBidi"/>
          <w:noProof/>
          <w:sz w:val="22"/>
          <w:szCs w:val="22"/>
        </w:rPr>
      </w:pPr>
      <w:ins w:id="1321" w:author="Laurence Golding" w:date="2019-05-11T06:51:00Z">
        <w:r>
          <w:fldChar w:fldCharType="begin"/>
        </w:r>
        <w:r>
          <w:instrText xml:space="preserve"> HYPERLINK \l "_Toc8367173" </w:instrText>
        </w:r>
        <w:r>
          <w:fldChar w:fldCharType="separate"/>
        </w:r>
        <w:r w:rsidR="0009127C" w:rsidRPr="006D36A2">
          <w:rPr>
            <w:rStyle w:val="Hyperlink"/>
            <w:noProof/>
          </w:rPr>
          <w:t>3.27.23 suppressions property</w:t>
        </w:r>
        <w:r w:rsidR="0009127C">
          <w:rPr>
            <w:noProof/>
            <w:webHidden/>
          </w:rPr>
          <w:tab/>
        </w:r>
        <w:r w:rsidR="0009127C">
          <w:rPr>
            <w:noProof/>
            <w:webHidden/>
          </w:rPr>
          <w:fldChar w:fldCharType="begin"/>
        </w:r>
        <w:r w:rsidR="0009127C">
          <w:rPr>
            <w:noProof/>
            <w:webHidden/>
          </w:rPr>
          <w:instrText xml:space="preserve"> PAGEREF _Toc8367173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r>
          <w:rPr>
            <w:noProof/>
          </w:rPr>
          <w:fldChar w:fldCharType="end"/>
        </w:r>
      </w:ins>
    </w:p>
    <w:p w14:paraId="669AA3F0" w14:textId="228BD04B" w:rsidR="0009127C" w:rsidRDefault="005C469B">
      <w:pPr>
        <w:pStyle w:val="TOC3"/>
        <w:tabs>
          <w:tab w:val="right" w:leader="dot" w:pos="9350"/>
        </w:tabs>
        <w:rPr>
          <w:ins w:id="1322" w:author="Laurence Golding" w:date="2019-05-11T06:51:00Z"/>
          <w:rFonts w:asciiTheme="minorHAnsi" w:eastAsiaTheme="minorEastAsia" w:hAnsiTheme="minorHAnsi" w:cstheme="minorBidi"/>
          <w:noProof/>
          <w:sz w:val="22"/>
          <w:szCs w:val="22"/>
        </w:rPr>
      </w:pPr>
      <w:ins w:id="1323" w:author="Laurence Golding" w:date="2019-05-11T06:51:00Z">
        <w:r>
          <w:fldChar w:fldCharType="begin"/>
        </w:r>
        <w:r>
          <w:instrText xml:space="preserve"> HYPERLINK \l "_Toc8367174" </w:instrText>
        </w:r>
        <w:r>
          <w:fldChar w:fldCharType="separate"/>
        </w:r>
        <w:r w:rsidR="0009127C" w:rsidRPr="006D36A2">
          <w:rPr>
            <w:rStyle w:val="Hyperlink"/>
            <w:noProof/>
          </w:rPr>
          <w:t>3.27.24 baselineState property</w:t>
        </w:r>
        <w:r w:rsidR="0009127C">
          <w:rPr>
            <w:noProof/>
            <w:webHidden/>
          </w:rPr>
          <w:tab/>
        </w:r>
        <w:r w:rsidR="0009127C">
          <w:rPr>
            <w:noProof/>
            <w:webHidden/>
          </w:rPr>
          <w:fldChar w:fldCharType="begin"/>
        </w:r>
        <w:r w:rsidR="0009127C">
          <w:rPr>
            <w:noProof/>
            <w:webHidden/>
          </w:rPr>
          <w:instrText xml:space="preserve"> PAGEREF _Toc8367174 \h </w:instrText>
        </w:r>
        <w:r w:rsidR="0009127C">
          <w:rPr>
            <w:noProof/>
            <w:webHidden/>
          </w:rPr>
        </w:r>
        <w:r w:rsidR="0009127C">
          <w:rPr>
            <w:noProof/>
            <w:webHidden/>
          </w:rPr>
          <w:fldChar w:fldCharType="separate"/>
        </w:r>
        <w:r w:rsidR="0009127C">
          <w:rPr>
            <w:noProof/>
            <w:webHidden/>
          </w:rPr>
          <w:t>114</w:t>
        </w:r>
        <w:r w:rsidR="0009127C">
          <w:rPr>
            <w:noProof/>
            <w:webHidden/>
          </w:rPr>
          <w:fldChar w:fldCharType="end"/>
        </w:r>
        <w:r>
          <w:rPr>
            <w:noProof/>
          </w:rPr>
          <w:fldChar w:fldCharType="end"/>
        </w:r>
      </w:ins>
    </w:p>
    <w:p w14:paraId="55901583" w14:textId="7E07D636" w:rsidR="0009127C" w:rsidRDefault="005C469B">
      <w:pPr>
        <w:pStyle w:val="TOC3"/>
        <w:tabs>
          <w:tab w:val="right" w:leader="dot" w:pos="9350"/>
        </w:tabs>
        <w:rPr>
          <w:ins w:id="1324" w:author="Laurence Golding" w:date="2019-05-11T06:51:00Z"/>
          <w:rFonts w:asciiTheme="minorHAnsi" w:eastAsiaTheme="minorEastAsia" w:hAnsiTheme="minorHAnsi" w:cstheme="minorBidi"/>
          <w:noProof/>
          <w:sz w:val="22"/>
          <w:szCs w:val="22"/>
        </w:rPr>
      </w:pPr>
      <w:ins w:id="1325" w:author="Laurence Golding" w:date="2019-05-11T06:51:00Z">
        <w:r>
          <w:fldChar w:fldCharType="begin"/>
        </w:r>
        <w:r>
          <w:instrText xml:space="preserve"> HYPE</w:instrText>
        </w:r>
        <w:r>
          <w:instrText xml:space="preserve">RLINK \l "_Toc8367175" </w:instrText>
        </w:r>
        <w:r>
          <w:fldChar w:fldCharType="separate"/>
        </w:r>
        <w:r w:rsidR="0009127C" w:rsidRPr="006D36A2">
          <w:rPr>
            <w:rStyle w:val="Hyperlink"/>
            <w:noProof/>
          </w:rPr>
          <w:t>3.27.25 rank property</w:t>
        </w:r>
        <w:r w:rsidR="0009127C">
          <w:rPr>
            <w:noProof/>
            <w:webHidden/>
          </w:rPr>
          <w:tab/>
        </w:r>
        <w:r w:rsidR="0009127C">
          <w:rPr>
            <w:noProof/>
            <w:webHidden/>
          </w:rPr>
          <w:fldChar w:fldCharType="begin"/>
        </w:r>
        <w:r w:rsidR="0009127C">
          <w:rPr>
            <w:noProof/>
            <w:webHidden/>
          </w:rPr>
          <w:instrText xml:space="preserve"> PAGEREF _Toc8367175 \h </w:instrText>
        </w:r>
        <w:r w:rsidR="0009127C">
          <w:rPr>
            <w:noProof/>
            <w:webHidden/>
          </w:rPr>
        </w:r>
        <w:r w:rsidR="0009127C">
          <w:rPr>
            <w:noProof/>
            <w:webHidden/>
          </w:rPr>
          <w:fldChar w:fldCharType="separate"/>
        </w:r>
        <w:r w:rsidR="0009127C">
          <w:rPr>
            <w:noProof/>
            <w:webHidden/>
          </w:rPr>
          <w:t>115</w:t>
        </w:r>
        <w:r w:rsidR="0009127C">
          <w:rPr>
            <w:noProof/>
            <w:webHidden/>
          </w:rPr>
          <w:fldChar w:fldCharType="end"/>
        </w:r>
        <w:r>
          <w:rPr>
            <w:noProof/>
          </w:rPr>
          <w:fldChar w:fldCharType="end"/>
        </w:r>
      </w:ins>
    </w:p>
    <w:p w14:paraId="13962EF0" w14:textId="11B11A4A" w:rsidR="0009127C" w:rsidRDefault="005C469B">
      <w:pPr>
        <w:pStyle w:val="TOC3"/>
        <w:tabs>
          <w:tab w:val="right" w:leader="dot" w:pos="9350"/>
        </w:tabs>
        <w:rPr>
          <w:ins w:id="1326" w:author="Laurence Golding" w:date="2019-05-11T06:51:00Z"/>
          <w:rFonts w:asciiTheme="minorHAnsi" w:eastAsiaTheme="minorEastAsia" w:hAnsiTheme="minorHAnsi" w:cstheme="minorBidi"/>
          <w:noProof/>
          <w:sz w:val="22"/>
          <w:szCs w:val="22"/>
        </w:rPr>
      </w:pPr>
      <w:ins w:id="1327" w:author="Laurence Golding" w:date="2019-05-11T06:51:00Z">
        <w:r>
          <w:fldChar w:fldCharType="begin"/>
        </w:r>
        <w:r>
          <w:instrText xml:space="preserve"> HYPERLINK \l "_Toc8367176" </w:instrText>
        </w:r>
        <w:r>
          <w:fldChar w:fldCharType="separate"/>
        </w:r>
        <w:r w:rsidR="0009127C" w:rsidRPr="006D36A2">
          <w:rPr>
            <w:rStyle w:val="Hyperlink"/>
            <w:noProof/>
          </w:rPr>
          <w:t>3.27.26 attachments property</w:t>
        </w:r>
        <w:r w:rsidR="0009127C">
          <w:rPr>
            <w:noProof/>
            <w:webHidden/>
          </w:rPr>
          <w:tab/>
        </w:r>
        <w:r w:rsidR="0009127C">
          <w:rPr>
            <w:noProof/>
            <w:webHidden/>
          </w:rPr>
          <w:fldChar w:fldCharType="begin"/>
        </w:r>
        <w:r w:rsidR="0009127C">
          <w:rPr>
            <w:noProof/>
            <w:webHidden/>
          </w:rPr>
          <w:instrText xml:space="preserve"> PAGEREF _Toc8367176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r>
          <w:rPr>
            <w:noProof/>
          </w:rPr>
          <w:fldChar w:fldCharType="end"/>
        </w:r>
      </w:ins>
    </w:p>
    <w:p w14:paraId="039379B1" w14:textId="2E0CDA9F" w:rsidR="0009127C" w:rsidRDefault="005C469B">
      <w:pPr>
        <w:pStyle w:val="TOC3"/>
        <w:tabs>
          <w:tab w:val="right" w:leader="dot" w:pos="9350"/>
        </w:tabs>
        <w:rPr>
          <w:ins w:id="1328" w:author="Laurence Golding" w:date="2019-05-11T06:51:00Z"/>
          <w:rFonts w:asciiTheme="minorHAnsi" w:eastAsiaTheme="minorEastAsia" w:hAnsiTheme="minorHAnsi" w:cstheme="minorBidi"/>
          <w:noProof/>
          <w:sz w:val="22"/>
          <w:szCs w:val="22"/>
        </w:rPr>
      </w:pPr>
      <w:ins w:id="1329" w:author="Laurence Golding" w:date="2019-05-11T06:51:00Z">
        <w:r>
          <w:fldChar w:fldCharType="begin"/>
        </w:r>
        <w:r>
          <w:instrText xml:space="preserve"> HYPERLINK \l "_Toc8367177" </w:instrText>
        </w:r>
        <w:r>
          <w:fldChar w:fldCharType="separate"/>
        </w:r>
        <w:r w:rsidR="0009127C" w:rsidRPr="006D36A2">
          <w:rPr>
            <w:rStyle w:val="Hyperlink"/>
            <w:noProof/>
          </w:rPr>
          <w:t>3.27.27 workItemUris property</w:t>
        </w:r>
        <w:r w:rsidR="0009127C">
          <w:rPr>
            <w:noProof/>
            <w:webHidden/>
          </w:rPr>
          <w:tab/>
        </w:r>
        <w:r w:rsidR="0009127C">
          <w:rPr>
            <w:noProof/>
            <w:webHidden/>
          </w:rPr>
          <w:fldChar w:fldCharType="begin"/>
        </w:r>
        <w:r w:rsidR="0009127C">
          <w:rPr>
            <w:noProof/>
            <w:webHidden/>
          </w:rPr>
          <w:instrText xml:space="preserve"> PAGEREF _Toc8367177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r>
          <w:rPr>
            <w:noProof/>
          </w:rPr>
          <w:fldChar w:fldCharType="end"/>
        </w:r>
      </w:ins>
    </w:p>
    <w:p w14:paraId="4BB0403C" w14:textId="0082E4E1" w:rsidR="0009127C" w:rsidRDefault="005C469B">
      <w:pPr>
        <w:pStyle w:val="TOC3"/>
        <w:tabs>
          <w:tab w:val="right" w:leader="dot" w:pos="9350"/>
        </w:tabs>
        <w:rPr>
          <w:ins w:id="1330" w:author="Laurence Golding" w:date="2019-05-11T06:51:00Z"/>
          <w:rFonts w:asciiTheme="minorHAnsi" w:eastAsiaTheme="minorEastAsia" w:hAnsiTheme="minorHAnsi" w:cstheme="minorBidi"/>
          <w:noProof/>
          <w:sz w:val="22"/>
          <w:szCs w:val="22"/>
        </w:rPr>
      </w:pPr>
      <w:ins w:id="1331" w:author="Laurence Golding" w:date="2019-05-11T06:51:00Z">
        <w:r>
          <w:fldChar w:fldCharType="begin"/>
        </w:r>
        <w:r>
          <w:instrText xml:space="preserve"> HYPERLINK \l "_Toc8367178" </w:instrText>
        </w:r>
        <w:r>
          <w:fldChar w:fldCharType="separate"/>
        </w:r>
        <w:r w:rsidR="0009127C" w:rsidRPr="006D36A2">
          <w:rPr>
            <w:rStyle w:val="Hyperlink"/>
            <w:noProof/>
          </w:rPr>
          <w:t>3.27.28 hostedViewerUri property</w:t>
        </w:r>
        <w:r w:rsidR="0009127C">
          <w:rPr>
            <w:noProof/>
            <w:webHidden/>
          </w:rPr>
          <w:tab/>
        </w:r>
        <w:r w:rsidR="0009127C">
          <w:rPr>
            <w:noProof/>
            <w:webHidden/>
          </w:rPr>
          <w:fldChar w:fldCharType="begin"/>
        </w:r>
        <w:r w:rsidR="0009127C">
          <w:rPr>
            <w:noProof/>
            <w:webHidden/>
          </w:rPr>
          <w:instrText xml:space="preserve"> PAGEREF _Toc8367178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r>
          <w:rPr>
            <w:noProof/>
          </w:rPr>
          <w:fldChar w:fldCharType="end"/>
        </w:r>
      </w:ins>
    </w:p>
    <w:p w14:paraId="439D1BD5" w14:textId="300365D1" w:rsidR="0009127C" w:rsidRDefault="005C469B">
      <w:pPr>
        <w:pStyle w:val="TOC3"/>
        <w:tabs>
          <w:tab w:val="right" w:leader="dot" w:pos="9350"/>
        </w:tabs>
        <w:rPr>
          <w:ins w:id="1332" w:author="Laurence Golding" w:date="2019-05-11T06:51:00Z"/>
          <w:rFonts w:asciiTheme="minorHAnsi" w:eastAsiaTheme="minorEastAsia" w:hAnsiTheme="minorHAnsi" w:cstheme="minorBidi"/>
          <w:noProof/>
          <w:sz w:val="22"/>
          <w:szCs w:val="22"/>
        </w:rPr>
      </w:pPr>
      <w:ins w:id="1333" w:author="Laurence Golding" w:date="2019-05-11T06:51:00Z">
        <w:r>
          <w:fldChar w:fldCharType="begin"/>
        </w:r>
        <w:r>
          <w:instrText xml:space="preserve"> HYPERLINK \l "_Toc8367179" </w:instrText>
        </w:r>
        <w:r>
          <w:fldChar w:fldCharType="separate"/>
        </w:r>
        <w:r w:rsidR="0009127C" w:rsidRPr="006D36A2">
          <w:rPr>
            <w:rStyle w:val="Hyperlink"/>
            <w:noProof/>
          </w:rPr>
          <w:t>3.27.29 provenance property</w:t>
        </w:r>
        <w:r w:rsidR="0009127C">
          <w:rPr>
            <w:noProof/>
            <w:webHidden/>
          </w:rPr>
          <w:tab/>
        </w:r>
        <w:r w:rsidR="0009127C">
          <w:rPr>
            <w:noProof/>
            <w:webHidden/>
          </w:rPr>
          <w:fldChar w:fldCharType="begin"/>
        </w:r>
        <w:r w:rsidR="0009127C">
          <w:rPr>
            <w:noProof/>
            <w:webHidden/>
          </w:rPr>
          <w:instrText xml:space="preserve"> PAGEREF _Toc8367179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r>
          <w:rPr>
            <w:noProof/>
          </w:rPr>
          <w:fldChar w:fldCharType="end"/>
        </w:r>
      </w:ins>
    </w:p>
    <w:p w14:paraId="7D4192A4" w14:textId="1EA4C771" w:rsidR="0009127C" w:rsidRDefault="005C469B">
      <w:pPr>
        <w:pStyle w:val="TOC3"/>
        <w:tabs>
          <w:tab w:val="right" w:leader="dot" w:pos="9350"/>
        </w:tabs>
        <w:rPr>
          <w:ins w:id="1334" w:author="Laurence Golding" w:date="2019-05-11T06:51:00Z"/>
          <w:rFonts w:asciiTheme="minorHAnsi" w:eastAsiaTheme="minorEastAsia" w:hAnsiTheme="minorHAnsi" w:cstheme="minorBidi"/>
          <w:noProof/>
          <w:sz w:val="22"/>
          <w:szCs w:val="22"/>
        </w:rPr>
      </w:pPr>
      <w:ins w:id="1335" w:author="Laurence Golding" w:date="2019-05-11T06:51:00Z">
        <w:r>
          <w:fldChar w:fldCharType="begin"/>
        </w:r>
        <w:r>
          <w:instrText xml:space="preserve"> HYPERLINK \l "_Toc8367180" </w:instrText>
        </w:r>
        <w:r>
          <w:fldChar w:fldCharType="separate"/>
        </w:r>
        <w:r w:rsidR="0009127C" w:rsidRPr="006D36A2">
          <w:rPr>
            <w:rStyle w:val="Hyperlink"/>
            <w:noProof/>
          </w:rPr>
          <w:t>3.27.30 fixes property</w:t>
        </w:r>
        <w:r w:rsidR="0009127C">
          <w:rPr>
            <w:noProof/>
            <w:webHidden/>
          </w:rPr>
          <w:tab/>
        </w:r>
        <w:r w:rsidR="0009127C">
          <w:rPr>
            <w:noProof/>
            <w:webHidden/>
          </w:rPr>
          <w:fldChar w:fldCharType="begin"/>
        </w:r>
        <w:r w:rsidR="0009127C">
          <w:rPr>
            <w:noProof/>
            <w:webHidden/>
          </w:rPr>
          <w:instrText xml:space="preserve"> PAGEREF _Toc8367180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r>
          <w:rPr>
            <w:noProof/>
          </w:rPr>
          <w:fldChar w:fldCharType="end"/>
        </w:r>
      </w:ins>
    </w:p>
    <w:p w14:paraId="57A39CBB" w14:textId="54348F65" w:rsidR="0009127C" w:rsidRDefault="005C469B">
      <w:pPr>
        <w:pStyle w:val="TOC3"/>
        <w:tabs>
          <w:tab w:val="right" w:leader="dot" w:pos="9350"/>
        </w:tabs>
        <w:rPr>
          <w:ins w:id="1336" w:author="Laurence Golding" w:date="2019-05-11T06:51:00Z"/>
          <w:rFonts w:asciiTheme="minorHAnsi" w:eastAsiaTheme="minorEastAsia" w:hAnsiTheme="minorHAnsi" w:cstheme="minorBidi"/>
          <w:noProof/>
          <w:sz w:val="22"/>
          <w:szCs w:val="22"/>
        </w:rPr>
      </w:pPr>
      <w:ins w:id="1337" w:author="Laurence Golding" w:date="2019-05-11T06:51:00Z">
        <w:r>
          <w:fldChar w:fldCharType="begin"/>
        </w:r>
        <w:r>
          <w:instrText xml:space="preserve"> HYPERLINK \l "_Toc8367181" </w:instrText>
        </w:r>
        <w:r>
          <w:fldChar w:fldCharType="separate"/>
        </w:r>
        <w:r w:rsidR="0009127C" w:rsidRPr="006D36A2">
          <w:rPr>
            <w:rStyle w:val="Hyperlink"/>
            <w:noProof/>
          </w:rPr>
          <w:t>3.27.31 occurrenceCount property</w:t>
        </w:r>
        <w:r w:rsidR="0009127C">
          <w:rPr>
            <w:noProof/>
            <w:webHidden/>
          </w:rPr>
          <w:tab/>
        </w:r>
        <w:r w:rsidR="0009127C">
          <w:rPr>
            <w:noProof/>
            <w:webHidden/>
          </w:rPr>
          <w:fldChar w:fldCharType="begin"/>
        </w:r>
        <w:r w:rsidR="0009127C">
          <w:rPr>
            <w:noProof/>
            <w:webHidden/>
          </w:rPr>
          <w:instrText xml:space="preserve"> PAGEREF _Toc8367181 \h </w:instrText>
        </w:r>
        <w:r w:rsidR="0009127C">
          <w:rPr>
            <w:noProof/>
            <w:webHidden/>
          </w:rPr>
        </w:r>
        <w:r w:rsidR="0009127C">
          <w:rPr>
            <w:noProof/>
            <w:webHidden/>
          </w:rPr>
          <w:fldChar w:fldCharType="separate"/>
        </w:r>
        <w:r w:rsidR="0009127C">
          <w:rPr>
            <w:noProof/>
            <w:webHidden/>
          </w:rPr>
          <w:t>116</w:t>
        </w:r>
        <w:r w:rsidR="0009127C">
          <w:rPr>
            <w:noProof/>
            <w:webHidden/>
          </w:rPr>
          <w:fldChar w:fldCharType="end"/>
        </w:r>
        <w:r>
          <w:rPr>
            <w:noProof/>
          </w:rPr>
          <w:fldChar w:fldCharType="end"/>
        </w:r>
      </w:ins>
    </w:p>
    <w:p w14:paraId="3AC09537" w14:textId="137CEE9E" w:rsidR="0009127C" w:rsidRDefault="005C469B">
      <w:pPr>
        <w:pStyle w:val="TOC2"/>
        <w:tabs>
          <w:tab w:val="right" w:leader="dot" w:pos="9350"/>
        </w:tabs>
        <w:rPr>
          <w:ins w:id="1338" w:author="Laurence Golding" w:date="2019-05-11T06:51:00Z"/>
          <w:rFonts w:asciiTheme="minorHAnsi" w:eastAsiaTheme="minorEastAsia" w:hAnsiTheme="minorHAnsi" w:cstheme="minorBidi"/>
          <w:noProof/>
          <w:sz w:val="22"/>
          <w:szCs w:val="22"/>
        </w:rPr>
      </w:pPr>
      <w:ins w:id="1339" w:author="Laurence Golding" w:date="2019-05-11T06:51:00Z">
        <w:r>
          <w:fldChar w:fldCharType="begin"/>
        </w:r>
        <w:r>
          <w:instrText xml:space="preserve"> HYPERLINK \l "_Toc8367182" </w:instrText>
        </w:r>
        <w:r>
          <w:fldChar w:fldCharType="separate"/>
        </w:r>
        <w:r w:rsidR="0009127C" w:rsidRPr="006D36A2">
          <w:rPr>
            <w:rStyle w:val="Hyperlink"/>
            <w:noProof/>
          </w:rPr>
          <w:t>3.28 location object</w:t>
        </w:r>
        <w:r w:rsidR="0009127C">
          <w:rPr>
            <w:noProof/>
            <w:webHidden/>
          </w:rPr>
          <w:tab/>
        </w:r>
        <w:r w:rsidR="0009127C">
          <w:rPr>
            <w:noProof/>
            <w:webHidden/>
          </w:rPr>
          <w:fldChar w:fldCharType="begin"/>
        </w:r>
        <w:r w:rsidR="0009127C">
          <w:rPr>
            <w:noProof/>
            <w:webHidden/>
          </w:rPr>
          <w:instrText xml:space="preserve"> PAGEREF _Toc8367182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r>
          <w:rPr>
            <w:noProof/>
          </w:rPr>
          <w:fldChar w:fldCharType="end"/>
        </w:r>
      </w:ins>
    </w:p>
    <w:p w14:paraId="09292C4F" w14:textId="028040C9" w:rsidR="0009127C" w:rsidRDefault="005C469B">
      <w:pPr>
        <w:pStyle w:val="TOC3"/>
        <w:tabs>
          <w:tab w:val="right" w:leader="dot" w:pos="9350"/>
        </w:tabs>
        <w:rPr>
          <w:ins w:id="1340" w:author="Laurence Golding" w:date="2019-05-11T06:51:00Z"/>
          <w:rFonts w:asciiTheme="minorHAnsi" w:eastAsiaTheme="minorEastAsia" w:hAnsiTheme="minorHAnsi" w:cstheme="minorBidi"/>
          <w:noProof/>
          <w:sz w:val="22"/>
          <w:szCs w:val="22"/>
        </w:rPr>
      </w:pPr>
      <w:ins w:id="1341" w:author="Laurence Golding" w:date="2019-05-11T06:51:00Z">
        <w:r>
          <w:fldChar w:fldCharType="begin"/>
        </w:r>
        <w:r>
          <w:instrText xml:space="preserve"> HYPERLINK \l "_Toc8367183" </w:instrText>
        </w:r>
        <w:r>
          <w:fldChar w:fldCharType="separate"/>
        </w:r>
        <w:r w:rsidR="0009127C" w:rsidRPr="006D36A2">
          <w:rPr>
            <w:rStyle w:val="Hyperlink"/>
            <w:noProof/>
          </w:rPr>
          <w:t>3.28.1 General</w:t>
        </w:r>
        <w:r w:rsidR="0009127C">
          <w:rPr>
            <w:noProof/>
            <w:webHidden/>
          </w:rPr>
          <w:tab/>
        </w:r>
        <w:r w:rsidR="0009127C">
          <w:rPr>
            <w:noProof/>
            <w:webHidden/>
          </w:rPr>
          <w:fldChar w:fldCharType="begin"/>
        </w:r>
        <w:r w:rsidR="0009127C">
          <w:rPr>
            <w:noProof/>
            <w:webHidden/>
          </w:rPr>
          <w:instrText xml:space="preserve"> PAGEREF _Toc8367183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r>
          <w:rPr>
            <w:noProof/>
          </w:rPr>
          <w:fldChar w:fldCharType="end"/>
        </w:r>
      </w:ins>
    </w:p>
    <w:p w14:paraId="0B959790" w14:textId="388CE12F" w:rsidR="0009127C" w:rsidRDefault="005C469B">
      <w:pPr>
        <w:pStyle w:val="TOC3"/>
        <w:tabs>
          <w:tab w:val="right" w:leader="dot" w:pos="9350"/>
        </w:tabs>
        <w:rPr>
          <w:ins w:id="1342" w:author="Laurence Golding" w:date="2019-05-11T06:51:00Z"/>
          <w:rFonts w:asciiTheme="minorHAnsi" w:eastAsiaTheme="minorEastAsia" w:hAnsiTheme="minorHAnsi" w:cstheme="minorBidi"/>
          <w:noProof/>
          <w:sz w:val="22"/>
          <w:szCs w:val="22"/>
        </w:rPr>
      </w:pPr>
      <w:ins w:id="1343" w:author="Laurence Golding" w:date="2019-05-11T06:51:00Z">
        <w:r>
          <w:fldChar w:fldCharType="begin"/>
        </w:r>
        <w:r>
          <w:instrText xml:space="preserve"> HYPERLINK \l "_Toc8367184" </w:instrText>
        </w:r>
        <w:r>
          <w:fldChar w:fldCharType="separate"/>
        </w:r>
        <w:r w:rsidR="0009127C" w:rsidRPr="006D36A2">
          <w:rPr>
            <w:rStyle w:val="Hyperlink"/>
            <w:noProof/>
          </w:rPr>
          <w:t>3.28.2 id property</w:t>
        </w:r>
        <w:r w:rsidR="0009127C">
          <w:rPr>
            <w:noProof/>
            <w:webHidden/>
          </w:rPr>
          <w:tab/>
        </w:r>
        <w:r w:rsidR="0009127C">
          <w:rPr>
            <w:noProof/>
            <w:webHidden/>
          </w:rPr>
          <w:fldChar w:fldCharType="begin"/>
        </w:r>
        <w:r w:rsidR="0009127C">
          <w:rPr>
            <w:noProof/>
            <w:webHidden/>
          </w:rPr>
          <w:instrText xml:space="preserve"> PAGEREF _Toc8367184 \h </w:instrText>
        </w:r>
        <w:r w:rsidR="0009127C">
          <w:rPr>
            <w:noProof/>
            <w:webHidden/>
          </w:rPr>
        </w:r>
        <w:r w:rsidR="0009127C">
          <w:rPr>
            <w:noProof/>
            <w:webHidden/>
          </w:rPr>
          <w:fldChar w:fldCharType="separate"/>
        </w:r>
        <w:r w:rsidR="0009127C">
          <w:rPr>
            <w:noProof/>
            <w:webHidden/>
          </w:rPr>
          <w:t>117</w:t>
        </w:r>
        <w:r w:rsidR="0009127C">
          <w:rPr>
            <w:noProof/>
            <w:webHidden/>
          </w:rPr>
          <w:fldChar w:fldCharType="end"/>
        </w:r>
        <w:r>
          <w:rPr>
            <w:noProof/>
          </w:rPr>
          <w:fldChar w:fldCharType="end"/>
        </w:r>
      </w:ins>
    </w:p>
    <w:p w14:paraId="04E42005" w14:textId="2B475EB4" w:rsidR="0009127C" w:rsidRDefault="005C469B">
      <w:pPr>
        <w:pStyle w:val="TOC3"/>
        <w:tabs>
          <w:tab w:val="right" w:leader="dot" w:pos="9350"/>
        </w:tabs>
        <w:rPr>
          <w:ins w:id="1344" w:author="Laurence Golding" w:date="2019-05-11T06:51:00Z"/>
          <w:rFonts w:asciiTheme="minorHAnsi" w:eastAsiaTheme="minorEastAsia" w:hAnsiTheme="minorHAnsi" w:cstheme="minorBidi"/>
          <w:noProof/>
          <w:sz w:val="22"/>
          <w:szCs w:val="22"/>
        </w:rPr>
      </w:pPr>
      <w:ins w:id="1345" w:author="Laurence Golding" w:date="2019-05-11T06:51:00Z">
        <w:r>
          <w:fldChar w:fldCharType="begin"/>
        </w:r>
        <w:r>
          <w:instrText xml:space="preserve"> HYPERLINK \l "_Toc8367185" </w:instrText>
        </w:r>
        <w:r>
          <w:fldChar w:fldCharType="separate"/>
        </w:r>
        <w:r w:rsidR="0009127C" w:rsidRPr="006D36A2">
          <w:rPr>
            <w:rStyle w:val="Hyperlink"/>
            <w:noProof/>
          </w:rPr>
          <w:t>3.28.3 physicalLocation property</w:t>
        </w:r>
        <w:r w:rsidR="0009127C">
          <w:rPr>
            <w:noProof/>
            <w:webHidden/>
          </w:rPr>
          <w:tab/>
        </w:r>
        <w:r w:rsidR="0009127C">
          <w:rPr>
            <w:noProof/>
            <w:webHidden/>
          </w:rPr>
          <w:fldChar w:fldCharType="begin"/>
        </w:r>
        <w:r w:rsidR="0009127C">
          <w:rPr>
            <w:noProof/>
            <w:webHidden/>
          </w:rPr>
          <w:instrText xml:space="preserve"> PAGEREF _Toc8367185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r>
          <w:rPr>
            <w:noProof/>
          </w:rPr>
          <w:fldChar w:fldCharType="end"/>
        </w:r>
      </w:ins>
    </w:p>
    <w:p w14:paraId="3EAD15D7" w14:textId="1A70D9D4" w:rsidR="0009127C" w:rsidRDefault="005C469B">
      <w:pPr>
        <w:pStyle w:val="TOC3"/>
        <w:tabs>
          <w:tab w:val="right" w:leader="dot" w:pos="9350"/>
        </w:tabs>
        <w:rPr>
          <w:ins w:id="1346" w:author="Laurence Golding" w:date="2019-05-11T06:51:00Z"/>
          <w:rFonts w:asciiTheme="minorHAnsi" w:eastAsiaTheme="minorEastAsia" w:hAnsiTheme="minorHAnsi" w:cstheme="minorBidi"/>
          <w:noProof/>
          <w:sz w:val="22"/>
          <w:szCs w:val="22"/>
        </w:rPr>
      </w:pPr>
      <w:ins w:id="1347" w:author="Laurence Golding" w:date="2019-05-11T06:51:00Z">
        <w:r>
          <w:fldChar w:fldCharType="begin"/>
        </w:r>
        <w:r>
          <w:instrText xml:space="preserve"> HYPERLINK \l "_Toc8367186" </w:instrText>
        </w:r>
        <w:r>
          <w:fldChar w:fldCharType="separate"/>
        </w:r>
        <w:r w:rsidR="0009127C" w:rsidRPr="006D36A2">
          <w:rPr>
            <w:rStyle w:val="Hyperlink"/>
            <w:noProof/>
          </w:rPr>
          <w:t>3.28.4 logicalLocation property</w:t>
        </w:r>
        <w:r w:rsidR="0009127C">
          <w:rPr>
            <w:noProof/>
            <w:webHidden/>
          </w:rPr>
          <w:tab/>
        </w:r>
        <w:r w:rsidR="0009127C">
          <w:rPr>
            <w:noProof/>
            <w:webHidden/>
          </w:rPr>
          <w:fldChar w:fldCharType="begin"/>
        </w:r>
        <w:r w:rsidR="0009127C">
          <w:rPr>
            <w:noProof/>
            <w:webHidden/>
          </w:rPr>
          <w:instrText xml:space="preserve"> PAGEREF _Toc8367186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r>
          <w:rPr>
            <w:noProof/>
          </w:rPr>
          <w:fldChar w:fldCharType="end"/>
        </w:r>
      </w:ins>
    </w:p>
    <w:p w14:paraId="112BB186" w14:textId="42CDBEA9" w:rsidR="0009127C" w:rsidRDefault="005C469B">
      <w:pPr>
        <w:pStyle w:val="TOC3"/>
        <w:tabs>
          <w:tab w:val="right" w:leader="dot" w:pos="9350"/>
        </w:tabs>
        <w:rPr>
          <w:ins w:id="1348" w:author="Laurence Golding" w:date="2019-05-11T06:51:00Z"/>
          <w:rFonts w:asciiTheme="minorHAnsi" w:eastAsiaTheme="minorEastAsia" w:hAnsiTheme="minorHAnsi" w:cstheme="minorBidi"/>
          <w:noProof/>
          <w:sz w:val="22"/>
          <w:szCs w:val="22"/>
        </w:rPr>
      </w:pPr>
      <w:ins w:id="1349" w:author="Laurence Golding" w:date="2019-05-11T06:51:00Z">
        <w:r>
          <w:fldChar w:fldCharType="begin"/>
        </w:r>
        <w:r>
          <w:instrText xml:space="preserve"> HYPERLINK \l "_Toc8367187" </w:instrText>
        </w:r>
        <w:r>
          <w:fldChar w:fldCharType="separate"/>
        </w:r>
        <w:r w:rsidR="0009127C" w:rsidRPr="006D36A2">
          <w:rPr>
            <w:rStyle w:val="Hyperlink"/>
            <w:noProof/>
          </w:rPr>
          <w:t>3.28.5 message property</w:t>
        </w:r>
        <w:r w:rsidR="0009127C">
          <w:rPr>
            <w:noProof/>
            <w:webHidden/>
          </w:rPr>
          <w:tab/>
        </w:r>
        <w:r w:rsidR="0009127C">
          <w:rPr>
            <w:noProof/>
            <w:webHidden/>
          </w:rPr>
          <w:fldChar w:fldCharType="begin"/>
        </w:r>
        <w:r w:rsidR="0009127C">
          <w:rPr>
            <w:noProof/>
            <w:webHidden/>
          </w:rPr>
          <w:instrText xml:space="preserve"> PAGEREF _Toc8367187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r>
          <w:rPr>
            <w:noProof/>
          </w:rPr>
          <w:fldChar w:fldCharType="end"/>
        </w:r>
      </w:ins>
    </w:p>
    <w:p w14:paraId="5446220B" w14:textId="3B744604" w:rsidR="0009127C" w:rsidRDefault="005C469B">
      <w:pPr>
        <w:pStyle w:val="TOC3"/>
        <w:tabs>
          <w:tab w:val="right" w:leader="dot" w:pos="9350"/>
        </w:tabs>
        <w:rPr>
          <w:ins w:id="1350" w:author="Laurence Golding" w:date="2019-05-11T06:51:00Z"/>
          <w:rFonts w:asciiTheme="minorHAnsi" w:eastAsiaTheme="minorEastAsia" w:hAnsiTheme="minorHAnsi" w:cstheme="minorBidi"/>
          <w:noProof/>
          <w:sz w:val="22"/>
          <w:szCs w:val="22"/>
        </w:rPr>
      </w:pPr>
      <w:ins w:id="1351" w:author="Laurence Golding" w:date="2019-05-11T06:51:00Z">
        <w:r>
          <w:fldChar w:fldCharType="begin"/>
        </w:r>
        <w:r>
          <w:instrText xml:space="preserve"> HYPERLINK \l "_Toc8367188" </w:instrText>
        </w:r>
        <w:r>
          <w:fldChar w:fldCharType="separate"/>
        </w:r>
        <w:r w:rsidR="0009127C" w:rsidRPr="006D36A2">
          <w:rPr>
            <w:rStyle w:val="Hyperlink"/>
            <w:noProof/>
          </w:rPr>
          <w:t>3.28.6 annotations property</w:t>
        </w:r>
        <w:r w:rsidR="0009127C">
          <w:rPr>
            <w:noProof/>
            <w:webHidden/>
          </w:rPr>
          <w:tab/>
        </w:r>
        <w:r w:rsidR="0009127C">
          <w:rPr>
            <w:noProof/>
            <w:webHidden/>
          </w:rPr>
          <w:fldChar w:fldCharType="begin"/>
        </w:r>
        <w:r w:rsidR="0009127C">
          <w:rPr>
            <w:noProof/>
            <w:webHidden/>
          </w:rPr>
          <w:instrText xml:space="preserve"> PAGEREF _Toc8367188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r>
          <w:rPr>
            <w:noProof/>
          </w:rPr>
          <w:fldChar w:fldCharType="end"/>
        </w:r>
      </w:ins>
    </w:p>
    <w:p w14:paraId="2194DAF6" w14:textId="093CF12E" w:rsidR="0009127C" w:rsidRDefault="005C469B">
      <w:pPr>
        <w:pStyle w:val="TOC3"/>
        <w:tabs>
          <w:tab w:val="right" w:leader="dot" w:pos="9350"/>
        </w:tabs>
        <w:rPr>
          <w:ins w:id="1352" w:author="Laurence Golding" w:date="2019-05-11T06:51:00Z"/>
          <w:rFonts w:asciiTheme="minorHAnsi" w:eastAsiaTheme="minorEastAsia" w:hAnsiTheme="minorHAnsi" w:cstheme="minorBidi"/>
          <w:noProof/>
          <w:sz w:val="22"/>
          <w:szCs w:val="22"/>
        </w:rPr>
      </w:pPr>
      <w:ins w:id="1353" w:author="Laurence Golding" w:date="2019-05-11T06:51:00Z">
        <w:r>
          <w:fldChar w:fldCharType="begin"/>
        </w:r>
        <w:r>
          <w:instrText xml:space="preserve"> HYPERLINK \l "_Toc8367189" </w:instrText>
        </w:r>
        <w:r>
          <w:fldChar w:fldCharType="separate"/>
        </w:r>
        <w:r w:rsidR="0009127C" w:rsidRPr="006D36A2">
          <w:rPr>
            <w:rStyle w:val="Hyperlink"/>
            <w:noProof/>
          </w:rPr>
          <w:t>3.28.7 relationships property</w:t>
        </w:r>
        <w:r w:rsidR="0009127C">
          <w:rPr>
            <w:noProof/>
            <w:webHidden/>
          </w:rPr>
          <w:tab/>
        </w:r>
        <w:r w:rsidR="0009127C">
          <w:rPr>
            <w:noProof/>
            <w:webHidden/>
          </w:rPr>
          <w:fldChar w:fldCharType="begin"/>
        </w:r>
        <w:r w:rsidR="0009127C">
          <w:rPr>
            <w:noProof/>
            <w:webHidden/>
          </w:rPr>
          <w:instrText xml:space="preserve"> PAGEREF _Toc8367189 \h </w:instrText>
        </w:r>
        <w:r w:rsidR="0009127C">
          <w:rPr>
            <w:noProof/>
            <w:webHidden/>
          </w:rPr>
        </w:r>
        <w:r w:rsidR="0009127C">
          <w:rPr>
            <w:noProof/>
            <w:webHidden/>
          </w:rPr>
          <w:fldChar w:fldCharType="separate"/>
        </w:r>
        <w:r w:rsidR="0009127C">
          <w:rPr>
            <w:noProof/>
            <w:webHidden/>
          </w:rPr>
          <w:t>118</w:t>
        </w:r>
        <w:r w:rsidR="0009127C">
          <w:rPr>
            <w:noProof/>
            <w:webHidden/>
          </w:rPr>
          <w:fldChar w:fldCharType="end"/>
        </w:r>
        <w:r>
          <w:rPr>
            <w:noProof/>
          </w:rPr>
          <w:fldChar w:fldCharType="end"/>
        </w:r>
      </w:ins>
    </w:p>
    <w:p w14:paraId="66A0D679" w14:textId="01FF1237" w:rsidR="0009127C" w:rsidRDefault="005C469B">
      <w:pPr>
        <w:pStyle w:val="TOC2"/>
        <w:tabs>
          <w:tab w:val="right" w:leader="dot" w:pos="9350"/>
        </w:tabs>
        <w:rPr>
          <w:ins w:id="1354" w:author="Laurence Golding" w:date="2019-05-11T06:51:00Z"/>
          <w:rFonts w:asciiTheme="minorHAnsi" w:eastAsiaTheme="minorEastAsia" w:hAnsiTheme="minorHAnsi" w:cstheme="minorBidi"/>
          <w:noProof/>
          <w:sz w:val="22"/>
          <w:szCs w:val="22"/>
        </w:rPr>
      </w:pPr>
      <w:ins w:id="1355" w:author="Laurence Golding" w:date="2019-05-11T06:51:00Z">
        <w:r>
          <w:fldChar w:fldCharType="begin"/>
        </w:r>
        <w:r>
          <w:instrText xml:space="preserve"> HYPERLINK \l "_Toc8367190" </w:instrText>
        </w:r>
        <w:r>
          <w:fldChar w:fldCharType="separate"/>
        </w:r>
        <w:r w:rsidR="0009127C" w:rsidRPr="006D36A2">
          <w:rPr>
            <w:rStyle w:val="Hyperlink"/>
            <w:noProof/>
          </w:rPr>
          <w:t>3.29 physicalLocation object</w:t>
        </w:r>
        <w:r w:rsidR="0009127C">
          <w:rPr>
            <w:noProof/>
            <w:webHidden/>
          </w:rPr>
          <w:tab/>
        </w:r>
        <w:r w:rsidR="0009127C">
          <w:rPr>
            <w:noProof/>
            <w:webHidden/>
          </w:rPr>
          <w:fldChar w:fldCharType="begin"/>
        </w:r>
        <w:r w:rsidR="0009127C">
          <w:rPr>
            <w:noProof/>
            <w:webHidden/>
          </w:rPr>
          <w:instrText xml:space="preserve"> PAGEREF _Toc8367190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r>
          <w:rPr>
            <w:noProof/>
          </w:rPr>
          <w:fldChar w:fldCharType="end"/>
        </w:r>
      </w:ins>
    </w:p>
    <w:p w14:paraId="4350C842" w14:textId="3A410800" w:rsidR="0009127C" w:rsidRDefault="005C469B">
      <w:pPr>
        <w:pStyle w:val="TOC3"/>
        <w:tabs>
          <w:tab w:val="right" w:leader="dot" w:pos="9350"/>
        </w:tabs>
        <w:rPr>
          <w:ins w:id="1356" w:author="Laurence Golding" w:date="2019-05-11T06:51:00Z"/>
          <w:rFonts w:asciiTheme="minorHAnsi" w:eastAsiaTheme="minorEastAsia" w:hAnsiTheme="minorHAnsi" w:cstheme="minorBidi"/>
          <w:noProof/>
          <w:sz w:val="22"/>
          <w:szCs w:val="22"/>
        </w:rPr>
      </w:pPr>
      <w:ins w:id="1357" w:author="Laurence Golding" w:date="2019-05-11T06:51:00Z">
        <w:r>
          <w:fldChar w:fldCharType="begin"/>
        </w:r>
        <w:r>
          <w:instrText xml:space="preserve"> HYPERLINK \l "_Toc8367191" </w:instrText>
        </w:r>
        <w:r>
          <w:fldChar w:fldCharType="separate"/>
        </w:r>
        <w:r w:rsidR="0009127C" w:rsidRPr="006D36A2">
          <w:rPr>
            <w:rStyle w:val="Hyperlink"/>
            <w:noProof/>
          </w:rPr>
          <w:t>3.29.1 General</w:t>
        </w:r>
        <w:r w:rsidR="0009127C">
          <w:rPr>
            <w:noProof/>
            <w:webHidden/>
          </w:rPr>
          <w:tab/>
        </w:r>
        <w:r w:rsidR="0009127C">
          <w:rPr>
            <w:noProof/>
            <w:webHidden/>
          </w:rPr>
          <w:fldChar w:fldCharType="begin"/>
        </w:r>
        <w:r w:rsidR="0009127C">
          <w:rPr>
            <w:noProof/>
            <w:webHidden/>
          </w:rPr>
          <w:instrText xml:space="preserve"> PAGEREF _Toc8367191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r>
          <w:rPr>
            <w:noProof/>
          </w:rPr>
          <w:fldChar w:fldCharType="end"/>
        </w:r>
      </w:ins>
    </w:p>
    <w:p w14:paraId="0D1F5FD3" w14:textId="3E7F5080" w:rsidR="0009127C" w:rsidRDefault="005C469B">
      <w:pPr>
        <w:pStyle w:val="TOC3"/>
        <w:tabs>
          <w:tab w:val="right" w:leader="dot" w:pos="9350"/>
        </w:tabs>
        <w:rPr>
          <w:ins w:id="1358" w:author="Laurence Golding" w:date="2019-05-11T06:51:00Z"/>
          <w:rFonts w:asciiTheme="minorHAnsi" w:eastAsiaTheme="minorEastAsia" w:hAnsiTheme="minorHAnsi" w:cstheme="minorBidi"/>
          <w:noProof/>
          <w:sz w:val="22"/>
          <w:szCs w:val="22"/>
        </w:rPr>
      </w:pPr>
      <w:ins w:id="1359" w:author="Laurence Golding" w:date="2019-05-11T06:51:00Z">
        <w:r>
          <w:fldChar w:fldCharType="begin"/>
        </w:r>
        <w:r>
          <w:instrText xml:space="preserve"> HYPERLINK \l "_Toc8367192" </w:instrText>
        </w:r>
        <w:r>
          <w:fldChar w:fldCharType="separate"/>
        </w:r>
        <w:r w:rsidR="0009127C" w:rsidRPr="006D36A2">
          <w:rPr>
            <w:rStyle w:val="Hyperlink"/>
            <w:noProof/>
          </w:rPr>
          <w:t>3.29.2 Constraints</w:t>
        </w:r>
        <w:r w:rsidR="0009127C">
          <w:rPr>
            <w:noProof/>
            <w:webHidden/>
          </w:rPr>
          <w:tab/>
        </w:r>
        <w:r w:rsidR="0009127C">
          <w:rPr>
            <w:noProof/>
            <w:webHidden/>
          </w:rPr>
          <w:fldChar w:fldCharType="begin"/>
        </w:r>
        <w:r w:rsidR="0009127C">
          <w:rPr>
            <w:noProof/>
            <w:webHidden/>
          </w:rPr>
          <w:instrText xml:space="preserve"> PAGEREF _Toc8367192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r>
          <w:rPr>
            <w:noProof/>
          </w:rPr>
          <w:fldChar w:fldCharType="end"/>
        </w:r>
      </w:ins>
    </w:p>
    <w:p w14:paraId="07ABDEF3" w14:textId="231193FF" w:rsidR="0009127C" w:rsidRDefault="005C469B">
      <w:pPr>
        <w:pStyle w:val="TOC3"/>
        <w:tabs>
          <w:tab w:val="right" w:leader="dot" w:pos="9350"/>
        </w:tabs>
        <w:rPr>
          <w:ins w:id="1360" w:author="Laurence Golding" w:date="2019-05-11T06:51:00Z"/>
          <w:rFonts w:asciiTheme="minorHAnsi" w:eastAsiaTheme="minorEastAsia" w:hAnsiTheme="minorHAnsi" w:cstheme="minorBidi"/>
          <w:noProof/>
          <w:sz w:val="22"/>
          <w:szCs w:val="22"/>
        </w:rPr>
      </w:pPr>
      <w:ins w:id="1361" w:author="Laurence Golding" w:date="2019-05-11T06:51:00Z">
        <w:r>
          <w:fldChar w:fldCharType="begin"/>
        </w:r>
        <w:r>
          <w:instrText xml:space="preserve"> HYPERLINK \l "_Toc8367193" </w:instrText>
        </w:r>
        <w:r>
          <w:fldChar w:fldCharType="separate"/>
        </w:r>
        <w:r w:rsidR="0009127C" w:rsidRPr="006D36A2">
          <w:rPr>
            <w:rStyle w:val="Hyperlink"/>
            <w:noProof/>
          </w:rPr>
          <w:t>3.29.3 artifactLocation property</w:t>
        </w:r>
        <w:r w:rsidR="0009127C">
          <w:rPr>
            <w:noProof/>
            <w:webHidden/>
          </w:rPr>
          <w:tab/>
        </w:r>
        <w:r w:rsidR="0009127C">
          <w:rPr>
            <w:noProof/>
            <w:webHidden/>
          </w:rPr>
          <w:fldChar w:fldCharType="begin"/>
        </w:r>
        <w:r w:rsidR="0009127C">
          <w:rPr>
            <w:noProof/>
            <w:webHidden/>
          </w:rPr>
          <w:instrText xml:space="preserve"> PAGEREF _Toc8367193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r>
          <w:rPr>
            <w:noProof/>
          </w:rPr>
          <w:fldChar w:fldCharType="end"/>
        </w:r>
      </w:ins>
    </w:p>
    <w:p w14:paraId="6794B3B7" w14:textId="59E7B8BA" w:rsidR="0009127C" w:rsidRDefault="005C469B">
      <w:pPr>
        <w:pStyle w:val="TOC3"/>
        <w:tabs>
          <w:tab w:val="right" w:leader="dot" w:pos="9350"/>
        </w:tabs>
        <w:rPr>
          <w:ins w:id="1362" w:author="Laurence Golding" w:date="2019-05-11T06:51:00Z"/>
          <w:rFonts w:asciiTheme="minorHAnsi" w:eastAsiaTheme="minorEastAsia" w:hAnsiTheme="minorHAnsi" w:cstheme="minorBidi"/>
          <w:noProof/>
          <w:sz w:val="22"/>
          <w:szCs w:val="22"/>
        </w:rPr>
      </w:pPr>
      <w:ins w:id="1363" w:author="Laurence Golding" w:date="2019-05-11T06:51:00Z">
        <w:r>
          <w:fldChar w:fldCharType="begin"/>
        </w:r>
        <w:r>
          <w:instrText xml:space="preserve"> HYPERLINK \l "_Toc8367194" </w:instrText>
        </w:r>
        <w:r>
          <w:fldChar w:fldCharType="separate"/>
        </w:r>
        <w:r w:rsidR="0009127C" w:rsidRPr="006D36A2">
          <w:rPr>
            <w:rStyle w:val="Hyperlink"/>
            <w:noProof/>
          </w:rPr>
          <w:t>3.29.4 region property</w:t>
        </w:r>
        <w:r w:rsidR="0009127C">
          <w:rPr>
            <w:noProof/>
            <w:webHidden/>
          </w:rPr>
          <w:tab/>
        </w:r>
        <w:r w:rsidR="0009127C">
          <w:rPr>
            <w:noProof/>
            <w:webHidden/>
          </w:rPr>
          <w:fldChar w:fldCharType="begin"/>
        </w:r>
        <w:r w:rsidR="0009127C">
          <w:rPr>
            <w:noProof/>
            <w:webHidden/>
          </w:rPr>
          <w:instrText xml:space="preserve"> PAGEREF _Toc8367194 \h </w:instrText>
        </w:r>
        <w:r w:rsidR="0009127C">
          <w:rPr>
            <w:noProof/>
            <w:webHidden/>
          </w:rPr>
        </w:r>
        <w:r w:rsidR="0009127C">
          <w:rPr>
            <w:noProof/>
            <w:webHidden/>
          </w:rPr>
          <w:fldChar w:fldCharType="separate"/>
        </w:r>
        <w:r w:rsidR="0009127C">
          <w:rPr>
            <w:noProof/>
            <w:webHidden/>
          </w:rPr>
          <w:t>119</w:t>
        </w:r>
        <w:r w:rsidR="0009127C">
          <w:rPr>
            <w:noProof/>
            <w:webHidden/>
          </w:rPr>
          <w:fldChar w:fldCharType="end"/>
        </w:r>
        <w:r>
          <w:rPr>
            <w:noProof/>
          </w:rPr>
          <w:fldChar w:fldCharType="end"/>
        </w:r>
      </w:ins>
    </w:p>
    <w:p w14:paraId="4EBF7076" w14:textId="62699EF4" w:rsidR="0009127C" w:rsidRDefault="005C469B">
      <w:pPr>
        <w:pStyle w:val="TOC3"/>
        <w:tabs>
          <w:tab w:val="right" w:leader="dot" w:pos="9350"/>
        </w:tabs>
        <w:rPr>
          <w:ins w:id="1364" w:author="Laurence Golding" w:date="2019-05-11T06:51:00Z"/>
          <w:rFonts w:asciiTheme="minorHAnsi" w:eastAsiaTheme="minorEastAsia" w:hAnsiTheme="minorHAnsi" w:cstheme="minorBidi"/>
          <w:noProof/>
          <w:sz w:val="22"/>
          <w:szCs w:val="22"/>
        </w:rPr>
      </w:pPr>
      <w:ins w:id="1365" w:author="Laurence Golding" w:date="2019-05-11T06:51:00Z">
        <w:r>
          <w:fldChar w:fldCharType="begin"/>
        </w:r>
        <w:r>
          <w:instrText xml:space="preserve"> HYPERLINK \l "_Toc8367195" </w:instrText>
        </w:r>
        <w:r>
          <w:fldChar w:fldCharType="separate"/>
        </w:r>
        <w:r w:rsidR="0009127C" w:rsidRPr="006D36A2">
          <w:rPr>
            <w:rStyle w:val="Hyperlink"/>
            <w:noProof/>
          </w:rPr>
          <w:t>3.29.5 contextRegion property</w:t>
        </w:r>
        <w:r w:rsidR="0009127C">
          <w:rPr>
            <w:noProof/>
            <w:webHidden/>
          </w:rPr>
          <w:tab/>
        </w:r>
        <w:r w:rsidR="0009127C">
          <w:rPr>
            <w:noProof/>
            <w:webHidden/>
          </w:rPr>
          <w:fldChar w:fldCharType="begin"/>
        </w:r>
        <w:r w:rsidR="0009127C">
          <w:rPr>
            <w:noProof/>
            <w:webHidden/>
          </w:rPr>
          <w:instrText xml:space="preserve"> PAGEREF _Toc8367195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r>
          <w:rPr>
            <w:noProof/>
          </w:rPr>
          <w:fldChar w:fldCharType="end"/>
        </w:r>
      </w:ins>
    </w:p>
    <w:p w14:paraId="214A37CF" w14:textId="2681873E" w:rsidR="0009127C" w:rsidRDefault="005C469B">
      <w:pPr>
        <w:pStyle w:val="TOC3"/>
        <w:tabs>
          <w:tab w:val="right" w:leader="dot" w:pos="9350"/>
        </w:tabs>
        <w:rPr>
          <w:ins w:id="1366" w:author="Laurence Golding" w:date="2019-05-11T06:51:00Z"/>
          <w:rFonts w:asciiTheme="minorHAnsi" w:eastAsiaTheme="minorEastAsia" w:hAnsiTheme="minorHAnsi" w:cstheme="minorBidi"/>
          <w:noProof/>
          <w:sz w:val="22"/>
          <w:szCs w:val="22"/>
        </w:rPr>
      </w:pPr>
      <w:ins w:id="1367" w:author="Laurence Golding" w:date="2019-05-11T06:51:00Z">
        <w:r>
          <w:fldChar w:fldCharType="begin"/>
        </w:r>
        <w:r>
          <w:instrText xml:space="preserve"> HYPERLINK \l "_Toc8367196" </w:instrText>
        </w:r>
        <w:r>
          <w:fldChar w:fldCharType="separate"/>
        </w:r>
        <w:r w:rsidR="0009127C" w:rsidRPr="006D36A2">
          <w:rPr>
            <w:rStyle w:val="Hyperlink"/>
            <w:noProof/>
          </w:rPr>
          <w:t>3.29.6 address property</w:t>
        </w:r>
        <w:r w:rsidR="0009127C">
          <w:rPr>
            <w:noProof/>
            <w:webHidden/>
          </w:rPr>
          <w:tab/>
        </w:r>
        <w:r w:rsidR="0009127C">
          <w:rPr>
            <w:noProof/>
            <w:webHidden/>
          </w:rPr>
          <w:fldChar w:fldCharType="begin"/>
        </w:r>
        <w:r w:rsidR="0009127C">
          <w:rPr>
            <w:noProof/>
            <w:webHidden/>
          </w:rPr>
          <w:instrText xml:space="preserve"> PAGEREF _Toc8367196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r>
          <w:rPr>
            <w:noProof/>
          </w:rPr>
          <w:fldChar w:fldCharType="end"/>
        </w:r>
      </w:ins>
    </w:p>
    <w:p w14:paraId="374BCAFA" w14:textId="48E87FCF" w:rsidR="0009127C" w:rsidRDefault="005C469B">
      <w:pPr>
        <w:pStyle w:val="TOC2"/>
        <w:tabs>
          <w:tab w:val="right" w:leader="dot" w:pos="9350"/>
        </w:tabs>
        <w:rPr>
          <w:ins w:id="1368" w:author="Laurence Golding" w:date="2019-05-11T06:51:00Z"/>
          <w:rFonts w:asciiTheme="minorHAnsi" w:eastAsiaTheme="minorEastAsia" w:hAnsiTheme="minorHAnsi" w:cstheme="minorBidi"/>
          <w:noProof/>
          <w:sz w:val="22"/>
          <w:szCs w:val="22"/>
        </w:rPr>
      </w:pPr>
      <w:ins w:id="1369" w:author="Laurence Golding" w:date="2019-05-11T06:51:00Z">
        <w:r>
          <w:fldChar w:fldCharType="begin"/>
        </w:r>
        <w:r>
          <w:instrText xml:space="preserve"> HYPERLINK \l "_Toc8367197" </w:instrText>
        </w:r>
        <w:r>
          <w:fldChar w:fldCharType="separate"/>
        </w:r>
        <w:r w:rsidR="0009127C" w:rsidRPr="006D36A2">
          <w:rPr>
            <w:rStyle w:val="Hyperlink"/>
            <w:noProof/>
          </w:rPr>
          <w:t>3.30 region object</w:t>
        </w:r>
        <w:r w:rsidR="0009127C">
          <w:rPr>
            <w:noProof/>
            <w:webHidden/>
          </w:rPr>
          <w:tab/>
        </w:r>
        <w:r w:rsidR="0009127C">
          <w:rPr>
            <w:noProof/>
            <w:webHidden/>
          </w:rPr>
          <w:fldChar w:fldCharType="begin"/>
        </w:r>
        <w:r w:rsidR="0009127C">
          <w:rPr>
            <w:noProof/>
            <w:webHidden/>
          </w:rPr>
          <w:instrText xml:space="preserve"> PAGEREF _Toc8367197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r>
          <w:rPr>
            <w:noProof/>
          </w:rPr>
          <w:fldChar w:fldCharType="end"/>
        </w:r>
      </w:ins>
    </w:p>
    <w:p w14:paraId="71B6BD4C" w14:textId="64127C01" w:rsidR="0009127C" w:rsidRDefault="005C469B">
      <w:pPr>
        <w:pStyle w:val="TOC3"/>
        <w:tabs>
          <w:tab w:val="right" w:leader="dot" w:pos="9350"/>
        </w:tabs>
        <w:rPr>
          <w:ins w:id="1370" w:author="Laurence Golding" w:date="2019-05-11T06:51:00Z"/>
          <w:rFonts w:asciiTheme="minorHAnsi" w:eastAsiaTheme="minorEastAsia" w:hAnsiTheme="minorHAnsi" w:cstheme="minorBidi"/>
          <w:noProof/>
          <w:sz w:val="22"/>
          <w:szCs w:val="22"/>
        </w:rPr>
      </w:pPr>
      <w:ins w:id="1371" w:author="Laurence Golding" w:date="2019-05-11T06:51:00Z">
        <w:r>
          <w:fldChar w:fldCharType="begin"/>
        </w:r>
        <w:r>
          <w:instrText xml:space="preserve"> HYPERLINK \l "_Toc8367198" </w:instrText>
        </w:r>
        <w:r>
          <w:fldChar w:fldCharType="separate"/>
        </w:r>
        <w:r w:rsidR="0009127C" w:rsidRPr="006D36A2">
          <w:rPr>
            <w:rStyle w:val="Hyperlink"/>
            <w:noProof/>
          </w:rPr>
          <w:t>3.30.1 General</w:t>
        </w:r>
        <w:r w:rsidR="0009127C">
          <w:rPr>
            <w:noProof/>
            <w:webHidden/>
          </w:rPr>
          <w:tab/>
        </w:r>
        <w:r w:rsidR="0009127C">
          <w:rPr>
            <w:noProof/>
            <w:webHidden/>
          </w:rPr>
          <w:fldChar w:fldCharType="begin"/>
        </w:r>
        <w:r w:rsidR="0009127C">
          <w:rPr>
            <w:noProof/>
            <w:webHidden/>
          </w:rPr>
          <w:instrText xml:space="preserve"> PAGEREF _Toc8367198 \h </w:instrText>
        </w:r>
        <w:r w:rsidR="0009127C">
          <w:rPr>
            <w:noProof/>
            <w:webHidden/>
          </w:rPr>
        </w:r>
        <w:r w:rsidR="0009127C">
          <w:rPr>
            <w:noProof/>
            <w:webHidden/>
          </w:rPr>
          <w:fldChar w:fldCharType="separate"/>
        </w:r>
        <w:r w:rsidR="0009127C">
          <w:rPr>
            <w:noProof/>
            <w:webHidden/>
          </w:rPr>
          <w:t>120</w:t>
        </w:r>
        <w:r w:rsidR="0009127C">
          <w:rPr>
            <w:noProof/>
            <w:webHidden/>
          </w:rPr>
          <w:fldChar w:fldCharType="end"/>
        </w:r>
        <w:r>
          <w:rPr>
            <w:noProof/>
          </w:rPr>
          <w:fldChar w:fldCharType="end"/>
        </w:r>
      </w:ins>
    </w:p>
    <w:p w14:paraId="0A88FCB5" w14:textId="7A880187" w:rsidR="0009127C" w:rsidRDefault="005C469B">
      <w:pPr>
        <w:pStyle w:val="TOC3"/>
        <w:tabs>
          <w:tab w:val="right" w:leader="dot" w:pos="9350"/>
        </w:tabs>
        <w:rPr>
          <w:ins w:id="1372" w:author="Laurence Golding" w:date="2019-05-11T06:51:00Z"/>
          <w:rFonts w:asciiTheme="minorHAnsi" w:eastAsiaTheme="minorEastAsia" w:hAnsiTheme="minorHAnsi" w:cstheme="minorBidi"/>
          <w:noProof/>
          <w:sz w:val="22"/>
          <w:szCs w:val="22"/>
        </w:rPr>
      </w:pPr>
      <w:ins w:id="1373" w:author="Laurence Golding" w:date="2019-05-11T06:51:00Z">
        <w:r>
          <w:fldChar w:fldCharType="begin"/>
        </w:r>
        <w:r>
          <w:instrText xml:space="preserve"> HYPERLINK \l "_Toc8367199" </w:instrText>
        </w:r>
        <w:r>
          <w:fldChar w:fldCharType="separate"/>
        </w:r>
        <w:r w:rsidR="0009127C" w:rsidRPr="006D36A2">
          <w:rPr>
            <w:rStyle w:val="Hyperlink"/>
            <w:noProof/>
          </w:rPr>
          <w:t>3.30.2 Text regions</w:t>
        </w:r>
        <w:r w:rsidR="0009127C">
          <w:rPr>
            <w:noProof/>
            <w:webHidden/>
          </w:rPr>
          <w:tab/>
        </w:r>
        <w:r w:rsidR="0009127C">
          <w:rPr>
            <w:noProof/>
            <w:webHidden/>
          </w:rPr>
          <w:fldChar w:fldCharType="begin"/>
        </w:r>
        <w:r w:rsidR="0009127C">
          <w:rPr>
            <w:noProof/>
            <w:webHidden/>
          </w:rPr>
          <w:instrText xml:space="preserve"> PAGEREF _Toc8367199 \h </w:instrText>
        </w:r>
        <w:r w:rsidR="0009127C">
          <w:rPr>
            <w:noProof/>
            <w:webHidden/>
          </w:rPr>
        </w:r>
        <w:r w:rsidR="0009127C">
          <w:rPr>
            <w:noProof/>
            <w:webHidden/>
          </w:rPr>
          <w:fldChar w:fldCharType="separate"/>
        </w:r>
        <w:r w:rsidR="0009127C">
          <w:rPr>
            <w:noProof/>
            <w:webHidden/>
          </w:rPr>
          <w:t>121</w:t>
        </w:r>
        <w:r w:rsidR="0009127C">
          <w:rPr>
            <w:noProof/>
            <w:webHidden/>
          </w:rPr>
          <w:fldChar w:fldCharType="end"/>
        </w:r>
        <w:r>
          <w:rPr>
            <w:noProof/>
          </w:rPr>
          <w:fldChar w:fldCharType="end"/>
        </w:r>
      </w:ins>
    </w:p>
    <w:p w14:paraId="4453550A" w14:textId="4778C6BC" w:rsidR="0009127C" w:rsidRDefault="005C469B">
      <w:pPr>
        <w:pStyle w:val="TOC3"/>
        <w:tabs>
          <w:tab w:val="right" w:leader="dot" w:pos="9350"/>
        </w:tabs>
        <w:rPr>
          <w:ins w:id="1374" w:author="Laurence Golding" w:date="2019-05-11T06:51:00Z"/>
          <w:rFonts w:asciiTheme="minorHAnsi" w:eastAsiaTheme="minorEastAsia" w:hAnsiTheme="minorHAnsi" w:cstheme="minorBidi"/>
          <w:noProof/>
          <w:sz w:val="22"/>
          <w:szCs w:val="22"/>
        </w:rPr>
      </w:pPr>
      <w:ins w:id="1375" w:author="Laurence Golding" w:date="2019-05-11T06:51:00Z">
        <w:r>
          <w:lastRenderedPageBreak/>
          <w:fldChar w:fldCharType="begin"/>
        </w:r>
        <w:r>
          <w:instrText xml:space="preserve"> HYPERLINK \l "_Toc8367200" </w:instrText>
        </w:r>
        <w:r>
          <w:fldChar w:fldCharType="separate"/>
        </w:r>
        <w:r w:rsidR="0009127C" w:rsidRPr="006D36A2">
          <w:rPr>
            <w:rStyle w:val="Hyperlink"/>
            <w:noProof/>
          </w:rPr>
          <w:t>3.30.3 Binary regions</w:t>
        </w:r>
        <w:r w:rsidR="0009127C">
          <w:rPr>
            <w:noProof/>
            <w:webHidden/>
          </w:rPr>
          <w:tab/>
        </w:r>
        <w:r w:rsidR="0009127C">
          <w:rPr>
            <w:noProof/>
            <w:webHidden/>
          </w:rPr>
          <w:fldChar w:fldCharType="begin"/>
        </w:r>
        <w:r w:rsidR="0009127C">
          <w:rPr>
            <w:noProof/>
            <w:webHidden/>
          </w:rPr>
          <w:instrText xml:space="preserve"> PAGEREF _Toc8367200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r>
          <w:rPr>
            <w:noProof/>
          </w:rPr>
          <w:fldChar w:fldCharType="end"/>
        </w:r>
      </w:ins>
    </w:p>
    <w:p w14:paraId="4BF23DB1" w14:textId="33165B7B" w:rsidR="0009127C" w:rsidRDefault="005C469B">
      <w:pPr>
        <w:pStyle w:val="TOC3"/>
        <w:tabs>
          <w:tab w:val="right" w:leader="dot" w:pos="9350"/>
        </w:tabs>
        <w:rPr>
          <w:ins w:id="1376" w:author="Laurence Golding" w:date="2019-05-11T06:51:00Z"/>
          <w:rFonts w:asciiTheme="minorHAnsi" w:eastAsiaTheme="minorEastAsia" w:hAnsiTheme="minorHAnsi" w:cstheme="minorBidi"/>
          <w:noProof/>
          <w:sz w:val="22"/>
          <w:szCs w:val="22"/>
        </w:rPr>
      </w:pPr>
      <w:ins w:id="1377" w:author="Laurence Golding" w:date="2019-05-11T06:51:00Z">
        <w:r>
          <w:fldChar w:fldCharType="begin"/>
        </w:r>
        <w:r>
          <w:instrText xml:space="preserve"> HYPERLINK \l "_Toc8367201" </w:instrText>
        </w:r>
        <w:r>
          <w:fldChar w:fldCharType="separate"/>
        </w:r>
        <w:r w:rsidR="0009127C" w:rsidRPr="006D36A2">
          <w:rPr>
            <w:rStyle w:val="Hyperlink"/>
            <w:noProof/>
          </w:rPr>
          <w:t>3.30.4 Independence of text and binary regions</w:t>
        </w:r>
        <w:r w:rsidR="0009127C">
          <w:rPr>
            <w:noProof/>
            <w:webHidden/>
          </w:rPr>
          <w:tab/>
        </w:r>
        <w:r w:rsidR="0009127C">
          <w:rPr>
            <w:noProof/>
            <w:webHidden/>
          </w:rPr>
          <w:fldChar w:fldCharType="begin"/>
        </w:r>
        <w:r w:rsidR="0009127C">
          <w:rPr>
            <w:noProof/>
            <w:webHidden/>
          </w:rPr>
          <w:instrText xml:space="preserve"> PAGEREF _Toc8367201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r>
          <w:rPr>
            <w:noProof/>
          </w:rPr>
          <w:fldChar w:fldCharType="end"/>
        </w:r>
      </w:ins>
    </w:p>
    <w:p w14:paraId="2735A012" w14:textId="2B9BFCDD" w:rsidR="0009127C" w:rsidRDefault="005C469B">
      <w:pPr>
        <w:pStyle w:val="TOC3"/>
        <w:tabs>
          <w:tab w:val="right" w:leader="dot" w:pos="9350"/>
        </w:tabs>
        <w:rPr>
          <w:ins w:id="1378" w:author="Laurence Golding" w:date="2019-05-11T06:51:00Z"/>
          <w:rFonts w:asciiTheme="minorHAnsi" w:eastAsiaTheme="minorEastAsia" w:hAnsiTheme="minorHAnsi" w:cstheme="minorBidi"/>
          <w:noProof/>
          <w:sz w:val="22"/>
          <w:szCs w:val="22"/>
        </w:rPr>
      </w:pPr>
      <w:ins w:id="1379" w:author="Laurence Golding" w:date="2019-05-11T06:51:00Z">
        <w:r>
          <w:fldChar w:fldCharType="begin"/>
        </w:r>
        <w:r>
          <w:instrText xml:space="preserve"> HYPERLINK \l "_Toc8367202" </w:instrText>
        </w:r>
        <w:r>
          <w:fldChar w:fldCharType="separate"/>
        </w:r>
        <w:r w:rsidR="0009127C" w:rsidRPr="006D36A2">
          <w:rPr>
            <w:rStyle w:val="Hyperlink"/>
            <w:noProof/>
          </w:rPr>
          <w:t>3.30.5 startLine property</w:t>
        </w:r>
        <w:r w:rsidR="0009127C">
          <w:rPr>
            <w:noProof/>
            <w:webHidden/>
          </w:rPr>
          <w:tab/>
        </w:r>
        <w:r w:rsidR="0009127C">
          <w:rPr>
            <w:noProof/>
            <w:webHidden/>
          </w:rPr>
          <w:fldChar w:fldCharType="begin"/>
        </w:r>
        <w:r w:rsidR="0009127C">
          <w:rPr>
            <w:noProof/>
            <w:webHidden/>
          </w:rPr>
          <w:instrText xml:space="preserve"> PAGEREF _Toc8367202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r>
          <w:rPr>
            <w:noProof/>
          </w:rPr>
          <w:fldChar w:fldCharType="end"/>
        </w:r>
      </w:ins>
    </w:p>
    <w:p w14:paraId="4F4A942D" w14:textId="227920C5" w:rsidR="0009127C" w:rsidRDefault="005C469B">
      <w:pPr>
        <w:pStyle w:val="TOC3"/>
        <w:tabs>
          <w:tab w:val="right" w:leader="dot" w:pos="9350"/>
        </w:tabs>
        <w:rPr>
          <w:ins w:id="1380" w:author="Laurence Golding" w:date="2019-05-11T06:51:00Z"/>
          <w:rFonts w:asciiTheme="minorHAnsi" w:eastAsiaTheme="minorEastAsia" w:hAnsiTheme="minorHAnsi" w:cstheme="minorBidi"/>
          <w:noProof/>
          <w:sz w:val="22"/>
          <w:szCs w:val="22"/>
        </w:rPr>
      </w:pPr>
      <w:ins w:id="1381" w:author="Laurence Golding" w:date="2019-05-11T06:51:00Z">
        <w:r>
          <w:fldChar w:fldCharType="begin"/>
        </w:r>
        <w:r>
          <w:instrText xml:space="preserve"> HYPERLINK \l "_Toc8367203" </w:instrText>
        </w:r>
        <w:r>
          <w:fldChar w:fldCharType="separate"/>
        </w:r>
        <w:r w:rsidR="0009127C" w:rsidRPr="006D36A2">
          <w:rPr>
            <w:rStyle w:val="Hyperlink"/>
            <w:noProof/>
          </w:rPr>
          <w:t>3.30.6 startColumn property</w:t>
        </w:r>
        <w:r w:rsidR="0009127C">
          <w:rPr>
            <w:noProof/>
            <w:webHidden/>
          </w:rPr>
          <w:tab/>
        </w:r>
        <w:r w:rsidR="0009127C">
          <w:rPr>
            <w:noProof/>
            <w:webHidden/>
          </w:rPr>
          <w:fldChar w:fldCharType="begin"/>
        </w:r>
        <w:r w:rsidR="0009127C">
          <w:rPr>
            <w:noProof/>
            <w:webHidden/>
          </w:rPr>
          <w:instrText xml:space="preserve"> PAGEREF _Toc8367203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r>
          <w:rPr>
            <w:noProof/>
          </w:rPr>
          <w:fldChar w:fldCharType="end"/>
        </w:r>
      </w:ins>
    </w:p>
    <w:p w14:paraId="7B2360AE" w14:textId="64E0F723" w:rsidR="0009127C" w:rsidRDefault="005C469B">
      <w:pPr>
        <w:pStyle w:val="TOC3"/>
        <w:tabs>
          <w:tab w:val="right" w:leader="dot" w:pos="9350"/>
        </w:tabs>
        <w:rPr>
          <w:ins w:id="1382" w:author="Laurence Golding" w:date="2019-05-11T06:51:00Z"/>
          <w:rFonts w:asciiTheme="minorHAnsi" w:eastAsiaTheme="minorEastAsia" w:hAnsiTheme="minorHAnsi" w:cstheme="minorBidi"/>
          <w:noProof/>
          <w:sz w:val="22"/>
          <w:szCs w:val="22"/>
        </w:rPr>
      </w:pPr>
      <w:ins w:id="1383" w:author="Laurence Golding" w:date="2019-05-11T06:51:00Z">
        <w:r>
          <w:fldChar w:fldCharType="begin"/>
        </w:r>
        <w:r>
          <w:instrText xml:space="preserve"> HYPERLINK \l "_Toc8367204" </w:instrText>
        </w:r>
        <w:r>
          <w:fldChar w:fldCharType="separate"/>
        </w:r>
        <w:r w:rsidR="0009127C" w:rsidRPr="006D36A2">
          <w:rPr>
            <w:rStyle w:val="Hyperlink"/>
            <w:noProof/>
          </w:rPr>
          <w:t>3.30.7 endLine property</w:t>
        </w:r>
        <w:r w:rsidR="0009127C">
          <w:rPr>
            <w:noProof/>
            <w:webHidden/>
          </w:rPr>
          <w:tab/>
        </w:r>
        <w:r w:rsidR="0009127C">
          <w:rPr>
            <w:noProof/>
            <w:webHidden/>
          </w:rPr>
          <w:fldChar w:fldCharType="begin"/>
        </w:r>
        <w:r w:rsidR="0009127C">
          <w:rPr>
            <w:noProof/>
            <w:webHidden/>
          </w:rPr>
          <w:instrText xml:space="preserve"> PAGEREF _Toc8367204 \h </w:instrText>
        </w:r>
        <w:r w:rsidR="0009127C">
          <w:rPr>
            <w:noProof/>
            <w:webHidden/>
          </w:rPr>
        </w:r>
        <w:r w:rsidR="0009127C">
          <w:rPr>
            <w:noProof/>
            <w:webHidden/>
          </w:rPr>
          <w:fldChar w:fldCharType="separate"/>
        </w:r>
        <w:r w:rsidR="0009127C">
          <w:rPr>
            <w:noProof/>
            <w:webHidden/>
          </w:rPr>
          <w:t>124</w:t>
        </w:r>
        <w:r w:rsidR="0009127C">
          <w:rPr>
            <w:noProof/>
            <w:webHidden/>
          </w:rPr>
          <w:fldChar w:fldCharType="end"/>
        </w:r>
        <w:r>
          <w:rPr>
            <w:noProof/>
          </w:rPr>
          <w:fldChar w:fldCharType="end"/>
        </w:r>
      </w:ins>
    </w:p>
    <w:p w14:paraId="1740E75A" w14:textId="6F4D68AF" w:rsidR="0009127C" w:rsidRDefault="005C469B">
      <w:pPr>
        <w:pStyle w:val="TOC3"/>
        <w:tabs>
          <w:tab w:val="right" w:leader="dot" w:pos="9350"/>
        </w:tabs>
        <w:rPr>
          <w:ins w:id="1384" w:author="Laurence Golding" w:date="2019-05-11T06:51:00Z"/>
          <w:rFonts w:asciiTheme="minorHAnsi" w:eastAsiaTheme="minorEastAsia" w:hAnsiTheme="minorHAnsi" w:cstheme="minorBidi"/>
          <w:noProof/>
          <w:sz w:val="22"/>
          <w:szCs w:val="22"/>
        </w:rPr>
      </w:pPr>
      <w:ins w:id="1385" w:author="Laurence Golding" w:date="2019-05-11T06:51:00Z">
        <w:r>
          <w:fldChar w:fldCharType="begin"/>
        </w:r>
        <w:r>
          <w:instrText xml:space="preserve"> HYPERLINK \l "_Toc8367205" </w:instrText>
        </w:r>
        <w:r>
          <w:fldChar w:fldCharType="separate"/>
        </w:r>
        <w:r w:rsidR="0009127C" w:rsidRPr="006D36A2">
          <w:rPr>
            <w:rStyle w:val="Hyperlink"/>
            <w:noProof/>
          </w:rPr>
          <w:t>3.30.8 endColumn property</w:t>
        </w:r>
        <w:r w:rsidR="0009127C">
          <w:rPr>
            <w:noProof/>
            <w:webHidden/>
          </w:rPr>
          <w:tab/>
        </w:r>
        <w:r w:rsidR="0009127C">
          <w:rPr>
            <w:noProof/>
            <w:webHidden/>
          </w:rPr>
          <w:fldChar w:fldCharType="begin"/>
        </w:r>
        <w:r w:rsidR="0009127C">
          <w:rPr>
            <w:noProof/>
            <w:webHidden/>
          </w:rPr>
          <w:instrText xml:space="preserve"> PAGEREF _Toc8367205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r>
          <w:rPr>
            <w:noProof/>
          </w:rPr>
          <w:fldChar w:fldCharType="end"/>
        </w:r>
      </w:ins>
    </w:p>
    <w:p w14:paraId="2FF83027" w14:textId="5B9B0A71" w:rsidR="0009127C" w:rsidRDefault="005C469B">
      <w:pPr>
        <w:pStyle w:val="TOC3"/>
        <w:tabs>
          <w:tab w:val="right" w:leader="dot" w:pos="9350"/>
        </w:tabs>
        <w:rPr>
          <w:ins w:id="1386" w:author="Laurence Golding" w:date="2019-05-11T06:51:00Z"/>
          <w:rFonts w:asciiTheme="minorHAnsi" w:eastAsiaTheme="minorEastAsia" w:hAnsiTheme="minorHAnsi" w:cstheme="minorBidi"/>
          <w:noProof/>
          <w:sz w:val="22"/>
          <w:szCs w:val="22"/>
        </w:rPr>
      </w:pPr>
      <w:ins w:id="1387" w:author="Laurence Golding" w:date="2019-05-11T06:51:00Z">
        <w:r>
          <w:fldChar w:fldCharType="begin"/>
        </w:r>
        <w:r>
          <w:instrText xml:space="preserve"> HYPERLINK \l "_Toc8367206" </w:instrText>
        </w:r>
        <w:r>
          <w:fldChar w:fldCharType="separate"/>
        </w:r>
        <w:r w:rsidR="0009127C" w:rsidRPr="006D36A2">
          <w:rPr>
            <w:rStyle w:val="Hyperlink"/>
            <w:noProof/>
          </w:rPr>
          <w:t>3.30.9 charOffset property</w:t>
        </w:r>
        <w:r w:rsidR="0009127C">
          <w:rPr>
            <w:noProof/>
            <w:webHidden/>
          </w:rPr>
          <w:tab/>
        </w:r>
        <w:r w:rsidR="0009127C">
          <w:rPr>
            <w:noProof/>
            <w:webHidden/>
          </w:rPr>
          <w:fldChar w:fldCharType="begin"/>
        </w:r>
        <w:r w:rsidR="0009127C">
          <w:rPr>
            <w:noProof/>
            <w:webHidden/>
          </w:rPr>
          <w:instrText xml:space="preserve"> PAGEREF _Toc8367206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r>
          <w:rPr>
            <w:noProof/>
          </w:rPr>
          <w:fldChar w:fldCharType="end"/>
        </w:r>
      </w:ins>
    </w:p>
    <w:p w14:paraId="5F5C1472" w14:textId="7EB9072E" w:rsidR="0009127C" w:rsidRDefault="005C469B">
      <w:pPr>
        <w:pStyle w:val="TOC3"/>
        <w:tabs>
          <w:tab w:val="right" w:leader="dot" w:pos="9350"/>
        </w:tabs>
        <w:rPr>
          <w:ins w:id="1388" w:author="Laurence Golding" w:date="2019-05-11T06:51:00Z"/>
          <w:rFonts w:asciiTheme="minorHAnsi" w:eastAsiaTheme="minorEastAsia" w:hAnsiTheme="minorHAnsi" w:cstheme="minorBidi"/>
          <w:noProof/>
          <w:sz w:val="22"/>
          <w:szCs w:val="22"/>
        </w:rPr>
      </w:pPr>
      <w:ins w:id="1389" w:author="Laurence Golding" w:date="2019-05-11T06:51:00Z">
        <w:r>
          <w:fldChar w:fldCharType="begin"/>
        </w:r>
        <w:r>
          <w:instrText xml:space="preserve"> HYPERLINK \l "_Toc8367207" </w:instrText>
        </w:r>
        <w:r>
          <w:fldChar w:fldCharType="separate"/>
        </w:r>
        <w:r w:rsidR="0009127C" w:rsidRPr="006D36A2">
          <w:rPr>
            <w:rStyle w:val="Hyperlink"/>
            <w:noProof/>
          </w:rPr>
          <w:t>3.30.10 charLength property</w:t>
        </w:r>
        <w:r w:rsidR="0009127C">
          <w:rPr>
            <w:noProof/>
            <w:webHidden/>
          </w:rPr>
          <w:tab/>
        </w:r>
        <w:r w:rsidR="0009127C">
          <w:rPr>
            <w:noProof/>
            <w:webHidden/>
          </w:rPr>
          <w:fldChar w:fldCharType="begin"/>
        </w:r>
        <w:r w:rsidR="0009127C">
          <w:rPr>
            <w:noProof/>
            <w:webHidden/>
          </w:rPr>
          <w:instrText xml:space="preserve"> PAGEREF _Toc8367207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r>
          <w:rPr>
            <w:noProof/>
          </w:rPr>
          <w:fldChar w:fldCharType="end"/>
        </w:r>
      </w:ins>
    </w:p>
    <w:p w14:paraId="6A892FCE" w14:textId="57DA36E3" w:rsidR="0009127C" w:rsidRDefault="005C469B">
      <w:pPr>
        <w:pStyle w:val="TOC3"/>
        <w:tabs>
          <w:tab w:val="right" w:leader="dot" w:pos="9350"/>
        </w:tabs>
        <w:rPr>
          <w:ins w:id="1390" w:author="Laurence Golding" w:date="2019-05-11T06:51:00Z"/>
          <w:rFonts w:asciiTheme="minorHAnsi" w:eastAsiaTheme="minorEastAsia" w:hAnsiTheme="minorHAnsi" w:cstheme="minorBidi"/>
          <w:noProof/>
          <w:sz w:val="22"/>
          <w:szCs w:val="22"/>
        </w:rPr>
      </w:pPr>
      <w:ins w:id="1391" w:author="Laurence Golding" w:date="2019-05-11T06:51:00Z">
        <w:r>
          <w:fldChar w:fldCharType="begin"/>
        </w:r>
        <w:r>
          <w:instrText xml:space="preserve"> HYPERLINK \l "_Toc8367208" </w:instrText>
        </w:r>
        <w:r>
          <w:fldChar w:fldCharType="separate"/>
        </w:r>
        <w:r w:rsidR="0009127C" w:rsidRPr="006D36A2">
          <w:rPr>
            <w:rStyle w:val="Hyperlink"/>
            <w:noProof/>
          </w:rPr>
          <w:t>3.30.11 byteOffset property</w:t>
        </w:r>
        <w:r w:rsidR="0009127C">
          <w:rPr>
            <w:noProof/>
            <w:webHidden/>
          </w:rPr>
          <w:tab/>
        </w:r>
        <w:r w:rsidR="0009127C">
          <w:rPr>
            <w:noProof/>
            <w:webHidden/>
          </w:rPr>
          <w:fldChar w:fldCharType="begin"/>
        </w:r>
        <w:r w:rsidR="0009127C">
          <w:rPr>
            <w:noProof/>
            <w:webHidden/>
          </w:rPr>
          <w:instrText xml:space="preserve"> PAGEREF _Toc8367208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r>
          <w:rPr>
            <w:noProof/>
          </w:rPr>
          <w:fldChar w:fldCharType="end"/>
        </w:r>
      </w:ins>
    </w:p>
    <w:p w14:paraId="2BFBDC3C" w14:textId="587AF81A" w:rsidR="0009127C" w:rsidRDefault="005C469B">
      <w:pPr>
        <w:pStyle w:val="TOC3"/>
        <w:tabs>
          <w:tab w:val="right" w:leader="dot" w:pos="9350"/>
        </w:tabs>
        <w:rPr>
          <w:ins w:id="1392" w:author="Laurence Golding" w:date="2019-05-11T06:51:00Z"/>
          <w:rFonts w:asciiTheme="minorHAnsi" w:eastAsiaTheme="minorEastAsia" w:hAnsiTheme="minorHAnsi" w:cstheme="minorBidi"/>
          <w:noProof/>
          <w:sz w:val="22"/>
          <w:szCs w:val="22"/>
        </w:rPr>
      </w:pPr>
      <w:ins w:id="1393" w:author="Laurence Golding" w:date="2019-05-11T06:51:00Z">
        <w:r>
          <w:fldChar w:fldCharType="begin"/>
        </w:r>
        <w:r>
          <w:instrText xml:space="preserve"> HYPERLINK \l "_Toc8367209" </w:instrText>
        </w:r>
        <w:r>
          <w:fldChar w:fldCharType="separate"/>
        </w:r>
        <w:r w:rsidR="0009127C" w:rsidRPr="006D36A2">
          <w:rPr>
            <w:rStyle w:val="Hyperlink"/>
            <w:noProof/>
          </w:rPr>
          <w:t>3.30.12 byteLength property</w:t>
        </w:r>
        <w:r w:rsidR="0009127C">
          <w:rPr>
            <w:noProof/>
            <w:webHidden/>
          </w:rPr>
          <w:tab/>
        </w:r>
        <w:r w:rsidR="0009127C">
          <w:rPr>
            <w:noProof/>
            <w:webHidden/>
          </w:rPr>
          <w:fldChar w:fldCharType="begin"/>
        </w:r>
        <w:r w:rsidR="0009127C">
          <w:rPr>
            <w:noProof/>
            <w:webHidden/>
          </w:rPr>
          <w:instrText xml:space="preserve"> PAGEREF _Toc8367209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r>
          <w:rPr>
            <w:noProof/>
          </w:rPr>
          <w:fldChar w:fldCharType="end"/>
        </w:r>
      </w:ins>
    </w:p>
    <w:p w14:paraId="783CC0EF" w14:textId="649E7B60" w:rsidR="0009127C" w:rsidRDefault="005C469B">
      <w:pPr>
        <w:pStyle w:val="TOC3"/>
        <w:tabs>
          <w:tab w:val="right" w:leader="dot" w:pos="9350"/>
        </w:tabs>
        <w:rPr>
          <w:ins w:id="1394" w:author="Laurence Golding" w:date="2019-05-11T06:51:00Z"/>
          <w:rFonts w:asciiTheme="minorHAnsi" w:eastAsiaTheme="minorEastAsia" w:hAnsiTheme="minorHAnsi" w:cstheme="minorBidi"/>
          <w:noProof/>
          <w:sz w:val="22"/>
          <w:szCs w:val="22"/>
        </w:rPr>
      </w:pPr>
      <w:ins w:id="1395" w:author="Laurence Golding" w:date="2019-05-11T06:51:00Z">
        <w:r>
          <w:fldChar w:fldCharType="begin"/>
        </w:r>
        <w:r>
          <w:instrText xml:space="preserve"> HYPERLINK \l "_Toc8367210" </w:instrText>
        </w:r>
        <w:r>
          <w:fldChar w:fldCharType="separate"/>
        </w:r>
        <w:r w:rsidR="0009127C" w:rsidRPr="006D36A2">
          <w:rPr>
            <w:rStyle w:val="Hyperlink"/>
            <w:noProof/>
          </w:rPr>
          <w:t>3.30.13 snippet property</w:t>
        </w:r>
        <w:r w:rsidR="0009127C">
          <w:rPr>
            <w:noProof/>
            <w:webHidden/>
          </w:rPr>
          <w:tab/>
        </w:r>
        <w:r w:rsidR="0009127C">
          <w:rPr>
            <w:noProof/>
            <w:webHidden/>
          </w:rPr>
          <w:fldChar w:fldCharType="begin"/>
        </w:r>
        <w:r w:rsidR="0009127C">
          <w:rPr>
            <w:noProof/>
            <w:webHidden/>
          </w:rPr>
          <w:instrText xml:space="preserve"> PAGEREF _Toc8367210 \h </w:instrText>
        </w:r>
        <w:r w:rsidR="0009127C">
          <w:rPr>
            <w:noProof/>
            <w:webHidden/>
          </w:rPr>
        </w:r>
        <w:r w:rsidR="0009127C">
          <w:rPr>
            <w:noProof/>
            <w:webHidden/>
          </w:rPr>
          <w:fldChar w:fldCharType="separate"/>
        </w:r>
        <w:r w:rsidR="0009127C">
          <w:rPr>
            <w:noProof/>
            <w:webHidden/>
          </w:rPr>
          <w:t>125</w:t>
        </w:r>
        <w:r w:rsidR="0009127C">
          <w:rPr>
            <w:noProof/>
            <w:webHidden/>
          </w:rPr>
          <w:fldChar w:fldCharType="end"/>
        </w:r>
        <w:r>
          <w:rPr>
            <w:noProof/>
          </w:rPr>
          <w:fldChar w:fldCharType="end"/>
        </w:r>
      </w:ins>
    </w:p>
    <w:p w14:paraId="4DC29A8B" w14:textId="4C0BA71F" w:rsidR="0009127C" w:rsidRDefault="005C469B">
      <w:pPr>
        <w:pStyle w:val="TOC3"/>
        <w:tabs>
          <w:tab w:val="right" w:leader="dot" w:pos="9350"/>
        </w:tabs>
        <w:rPr>
          <w:ins w:id="1396" w:author="Laurence Golding" w:date="2019-05-11T06:51:00Z"/>
          <w:rFonts w:asciiTheme="minorHAnsi" w:eastAsiaTheme="minorEastAsia" w:hAnsiTheme="minorHAnsi" w:cstheme="minorBidi"/>
          <w:noProof/>
          <w:sz w:val="22"/>
          <w:szCs w:val="22"/>
        </w:rPr>
      </w:pPr>
      <w:ins w:id="1397" w:author="Laurence Golding" w:date="2019-05-11T06:51:00Z">
        <w:r>
          <w:fldChar w:fldCharType="begin"/>
        </w:r>
        <w:r>
          <w:instrText xml:space="preserve"> HYPERLINK \l "_Toc8367211" </w:instrText>
        </w:r>
        <w:r>
          <w:fldChar w:fldCharType="separate"/>
        </w:r>
        <w:r w:rsidR="0009127C" w:rsidRPr="006D36A2">
          <w:rPr>
            <w:rStyle w:val="Hyperlink"/>
            <w:noProof/>
          </w:rPr>
          <w:t>3.30.14 message property</w:t>
        </w:r>
        <w:r w:rsidR="0009127C">
          <w:rPr>
            <w:noProof/>
            <w:webHidden/>
          </w:rPr>
          <w:tab/>
        </w:r>
        <w:r w:rsidR="0009127C">
          <w:rPr>
            <w:noProof/>
            <w:webHidden/>
          </w:rPr>
          <w:fldChar w:fldCharType="begin"/>
        </w:r>
        <w:r w:rsidR="0009127C">
          <w:rPr>
            <w:noProof/>
            <w:webHidden/>
          </w:rPr>
          <w:instrText xml:space="preserve"> PAGEREF _Toc8367211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r>
          <w:rPr>
            <w:noProof/>
          </w:rPr>
          <w:fldChar w:fldCharType="end"/>
        </w:r>
      </w:ins>
    </w:p>
    <w:p w14:paraId="3DAF9AF1" w14:textId="1362CBDC" w:rsidR="0009127C" w:rsidRDefault="005C469B">
      <w:pPr>
        <w:pStyle w:val="TOC3"/>
        <w:tabs>
          <w:tab w:val="right" w:leader="dot" w:pos="9350"/>
        </w:tabs>
        <w:rPr>
          <w:ins w:id="1398" w:author="Laurence Golding" w:date="2019-05-11T06:51:00Z"/>
          <w:rFonts w:asciiTheme="minorHAnsi" w:eastAsiaTheme="minorEastAsia" w:hAnsiTheme="minorHAnsi" w:cstheme="minorBidi"/>
          <w:noProof/>
          <w:sz w:val="22"/>
          <w:szCs w:val="22"/>
        </w:rPr>
      </w:pPr>
      <w:ins w:id="1399" w:author="Laurence Golding" w:date="2019-05-11T06:51:00Z">
        <w:r>
          <w:fldChar w:fldCharType="begin"/>
        </w:r>
        <w:r>
          <w:instrText xml:space="preserve"> HYPERLINK \l "_Toc8367212" </w:instrText>
        </w:r>
        <w:r>
          <w:fldChar w:fldCharType="separate"/>
        </w:r>
        <w:r w:rsidR="0009127C" w:rsidRPr="006D36A2">
          <w:rPr>
            <w:rStyle w:val="Hyperlink"/>
            <w:noProof/>
          </w:rPr>
          <w:t>3.30.15 sourceLanguage property</w:t>
        </w:r>
        <w:r w:rsidR="0009127C">
          <w:rPr>
            <w:noProof/>
            <w:webHidden/>
          </w:rPr>
          <w:tab/>
        </w:r>
        <w:r w:rsidR="0009127C">
          <w:rPr>
            <w:noProof/>
            <w:webHidden/>
          </w:rPr>
          <w:fldChar w:fldCharType="begin"/>
        </w:r>
        <w:r w:rsidR="0009127C">
          <w:rPr>
            <w:noProof/>
            <w:webHidden/>
          </w:rPr>
          <w:instrText xml:space="preserve"> PAGEREF _Toc8367212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r>
          <w:rPr>
            <w:noProof/>
          </w:rPr>
          <w:fldChar w:fldCharType="end"/>
        </w:r>
      </w:ins>
    </w:p>
    <w:p w14:paraId="14D7DE3A" w14:textId="2547466C" w:rsidR="0009127C" w:rsidRDefault="005C469B">
      <w:pPr>
        <w:pStyle w:val="TOC2"/>
        <w:tabs>
          <w:tab w:val="right" w:leader="dot" w:pos="9350"/>
        </w:tabs>
        <w:rPr>
          <w:ins w:id="1400" w:author="Laurence Golding" w:date="2019-05-11T06:51:00Z"/>
          <w:rFonts w:asciiTheme="minorHAnsi" w:eastAsiaTheme="minorEastAsia" w:hAnsiTheme="minorHAnsi" w:cstheme="minorBidi"/>
          <w:noProof/>
          <w:sz w:val="22"/>
          <w:szCs w:val="22"/>
        </w:rPr>
      </w:pPr>
      <w:ins w:id="1401" w:author="Laurence Golding" w:date="2019-05-11T06:51:00Z">
        <w:r>
          <w:fldChar w:fldCharType="begin"/>
        </w:r>
        <w:r>
          <w:instrText xml:space="preserve"> HYPERLINK \l "_Toc8367213" </w:instrText>
        </w:r>
        <w:r>
          <w:fldChar w:fldCharType="separate"/>
        </w:r>
        <w:r w:rsidR="0009127C" w:rsidRPr="006D36A2">
          <w:rPr>
            <w:rStyle w:val="Hyperlink"/>
            <w:noProof/>
          </w:rPr>
          <w:t>3.31 rectangle object</w:t>
        </w:r>
        <w:r w:rsidR="0009127C">
          <w:rPr>
            <w:noProof/>
            <w:webHidden/>
          </w:rPr>
          <w:tab/>
        </w:r>
        <w:r w:rsidR="0009127C">
          <w:rPr>
            <w:noProof/>
            <w:webHidden/>
          </w:rPr>
          <w:fldChar w:fldCharType="begin"/>
        </w:r>
        <w:r w:rsidR="0009127C">
          <w:rPr>
            <w:noProof/>
            <w:webHidden/>
          </w:rPr>
          <w:instrText xml:space="preserve"> PAGEREF _Toc8367213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r>
          <w:rPr>
            <w:noProof/>
          </w:rPr>
          <w:fldChar w:fldCharType="end"/>
        </w:r>
      </w:ins>
    </w:p>
    <w:p w14:paraId="38752645" w14:textId="7435C853" w:rsidR="0009127C" w:rsidRDefault="005C469B">
      <w:pPr>
        <w:pStyle w:val="TOC3"/>
        <w:tabs>
          <w:tab w:val="right" w:leader="dot" w:pos="9350"/>
        </w:tabs>
        <w:rPr>
          <w:ins w:id="1402" w:author="Laurence Golding" w:date="2019-05-11T06:51:00Z"/>
          <w:rFonts w:asciiTheme="minorHAnsi" w:eastAsiaTheme="minorEastAsia" w:hAnsiTheme="minorHAnsi" w:cstheme="minorBidi"/>
          <w:noProof/>
          <w:sz w:val="22"/>
          <w:szCs w:val="22"/>
        </w:rPr>
      </w:pPr>
      <w:ins w:id="1403" w:author="Laurence Golding" w:date="2019-05-11T06:51:00Z">
        <w:r>
          <w:fldChar w:fldCharType="begin"/>
        </w:r>
        <w:r>
          <w:instrText xml:space="preserve"> HYPERLINK \l "_Toc8367214" </w:instrText>
        </w:r>
        <w:r>
          <w:fldChar w:fldCharType="separate"/>
        </w:r>
        <w:r w:rsidR="0009127C" w:rsidRPr="006D36A2">
          <w:rPr>
            <w:rStyle w:val="Hyperlink"/>
            <w:noProof/>
          </w:rPr>
          <w:t>3.31.1 General</w:t>
        </w:r>
        <w:r w:rsidR="0009127C">
          <w:rPr>
            <w:noProof/>
            <w:webHidden/>
          </w:rPr>
          <w:tab/>
        </w:r>
        <w:r w:rsidR="0009127C">
          <w:rPr>
            <w:noProof/>
            <w:webHidden/>
          </w:rPr>
          <w:fldChar w:fldCharType="begin"/>
        </w:r>
        <w:r w:rsidR="0009127C">
          <w:rPr>
            <w:noProof/>
            <w:webHidden/>
          </w:rPr>
          <w:instrText xml:space="preserve"> PAGEREF _Toc8367214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r>
          <w:rPr>
            <w:noProof/>
          </w:rPr>
          <w:fldChar w:fldCharType="end"/>
        </w:r>
      </w:ins>
    </w:p>
    <w:p w14:paraId="0149FEAF" w14:textId="53865B17" w:rsidR="0009127C" w:rsidRDefault="005C469B">
      <w:pPr>
        <w:pStyle w:val="TOC3"/>
        <w:tabs>
          <w:tab w:val="right" w:leader="dot" w:pos="9350"/>
        </w:tabs>
        <w:rPr>
          <w:ins w:id="1404" w:author="Laurence Golding" w:date="2019-05-11T06:51:00Z"/>
          <w:rFonts w:asciiTheme="minorHAnsi" w:eastAsiaTheme="minorEastAsia" w:hAnsiTheme="minorHAnsi" w:cstheme="minorBidi"/>
          <w:noProof/>
          <w:sz w:val="22"/>
          <w:szCs w:val="22"/>
        </w:rPr>
      </w:pPr>
      <w:ins w:id="1405" w:author="Laurence Golding" w:date="2019-05-11T06:51:00Z">
        <w:r>
          <w:fldChar w:fldCharType="begin"/>
        </w:r>
        <w:r>
          <w:instrText xml:space="preserve"> HYPERLINK \l "_Toc8367215" </w:instrText>
        </w:r>
        <w:r>
          <w:fldChar w:fldCharType="separate"/>
        </w:r>
        <w:r w:rsidR="0009127C" w:rsidRPr="006D36A2">
          <w:rPr>
            <w:rStyle w:val="Hyperlink"/>
            <w:noProof/>
          </w:rPr>
          <w:t>3.31.2 top, left, bottom, and right properties</w:t>
        </w:r>
        <w:r w:rsidR="0009127C">
          <w:rPr>
            <w:noProof/>
            <w:webHidden/>
          </w:rPr>
          <w:tab/>
        </w:r>
        <w:r w:rsidR="0009127C">
          <w:rPr>
            <w:noProof/>
            <w:webHidden/>
          </w:rPr>
          <w:fldChar w:fldCharType="begin"/>
        </w:r>
        <w:r w:rsidR="0009127C">
          <w:rPr>
            <w:noProof/>
            <w:webHidden/>
          </w:rPr>
          <w:instrText xml:space="preserve"> PAGEREF _Toc8367215 \h </w:instrText>
        </w:r>
        <w:r w:rsidR="0009127C">
          <w:rPr>
            <w:noProof/>
            <w:webHidden/>
          </w:rPr>
        </w:r>
        <w:r w:rsidR="0009127C">
          <w:rPr>
            <w:noProof/>
            <w:webHidden/>
          </w:rPr>
          <w:fldChar w:fldCharType="separate"/>
        </w:r>
        <w:r w:rsidR="0009127C">
          <w:rPr>
            <w:noProof/>
            <w:webHidden/>
          </w:rPr>
          <w:t>126</w:t>
        </w:r>
        <w:r w:rsidR="0009127C">
          <w:rPr>
            <w:noProof/>
            <w:webHidden/>
          </w:rPr>
          <w:fldChar w:fldCharType="end"/>
        </w:r>
        <w:r>
          <w:rPr>
            <w:noProof/>
          </w:rPr>
          <w:fldChar w:fldCharType="end"/>
        </w:r>
      </w:ins>
    </w:p>
    <w:p w14:paraId="0EBC3C58" w14:textId="73C27F4C" w:rsidR="0009127C" w:rsidRDefault="005C469B">
      <w:pPr>
        <w:pStyle w:val="TOC3"/>
        <w:tabs>
          <w:tab w:val="right" w:leader="dot" w:pos="9350"/>
        </w:tabs>
        <w:rPr>
          <w:ins w:id="1406" w:author="Laurence Golding" w:date="2019-05-11T06:51:00Z"/>
          <w:rFonts w:asciiTheme="minorHAnsi" w:eastAsiaTheme="minorEastAsia" w:hAnsiTheme="minorHAnsi" w:cstheme="minorBidi"/>
          <w:noProof/>
          <w:sz w:val="22"/>
          <w:szCs w:val="22"/>
        </w:rPr>
      </w:pPr>
      <w:ins w:id="1407" w:author="Laurence Golding" w:date="2019-05-11T06:51:00Z">
        <w:r>
          <w:fldChar w:fldCharType="begin"/>
        </w:r>
        <w:r>
          <w:instrText xml:space="preserve"> HYPERLINK \l "_Toc</w:instrText>
        </w:r>
        <w:r>
          <w:instrText xml:space="preserve">8367216" </w:instrText>
        </w:r>
        <w:r>
          <w:fldChar w:fldCharType="separate"/>
        </w:r>
        <w:r w:rsidR="0009127C" w:rsidRPr="006D36A2">
          <w:rPr>
            <w:rStyle w:val="Hyperlink"/>
            <w:noProof/>
          </w:rPr>
          <w:t>3.31.3 message property</w:t>
        </w:r>
        <w:r w:rsidR="0009127C">
          <w:rPr>
            <w:noProof/>
            <w:webHidden/>
          </w:rPr>
          <w:tab/>
        </w:r>
        <w:r w:rsidR="0009127C">
          <w:rPr>
            <w:noProof/>
            <w:webHidden/>
          </w:rPr>
          <w:fldChar w:fldCharType="begin"/>
        </w:r>
        <w:r w:rsidR="0009127C">
          <w:rPr>
            <w:noProof/>
            <w:webHidden/>
          </w:rPr>
          <w:instrText xml:space="preserve"> PAGEREF _Toc8367216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r>
          <w:rPr>
            <w:noProof/>
          </w:rPr>
          <w:fldChar w:fldCharType="end"/>
        </w:r>
      </w:ins>
    </w:p>
    <w:p w14:paraId="6663BB5B" w14:textId="5F6BD92C" w:rsidR="0009127C" w:rsidRDefault="005C469B">
      <w:pPr>
        <w:pStyle w:val="TOC2"/>
        <w:tabs>
          <w:tab w:val="right" w:leader="dot" w:pos="9350"/>
        </w:tabs>
        <w:rPr>
          <w:ins w:id="1408" w:author="Laurence Golding" w:date="2019-05-11T06:51:00Z"/>
          <w:rFonts w:asciiTheme="minorHAnsi" w:eastAsiaTheme="minorEastAsia" w:hAnsiTheme="minorHAnsi" w:cstheme="minorBidi"/>
          <w:noProof/>
          <w:sz w:val="22"/>
          <w:szCs w:val="22"/>
        </w:rPr>
      </w:pPr>
      <w:ins w:id="1409" w:author="Laurence Golding" w:date="2019-05-11T06:51:00Z">
        <w:r>
          <w:fldChar w:fldCharType="begin"/>
        </w:r>
        <w:r>
          <w:instrText xml:space="preserve"> HYPERLINK \l "_Toc8367217" </w:instrText>
        </w:r>
        <w:r>
          <w:fldChar w:fldCharType="separate"/>
        </w:r>
        <w:r w:rsidR="0009127C" w:rsidRPr="006D36A2">
          <w:rPr>
            <w:rStyle w:val="Hyperlink"/>
            <w:noProof/>
          </w:rPr>
          <w:t>3.32 address object</w:t>
        </w:r>
        <w:r w:rsidR="0009127C">
          <w:rPr>
            <w:noProof/>
            <w:webHidden/>
          </w:rPr>
          <w:tab/>
        </w:r>
        <w:r w:rsidR="0009127C">
          <w:rPr>
            <w:noProof/>
            <w:webHidden/>
          </w:rPr>
          <w:fldChar w:fldCharType="begin"/>
        </w:r>
        <w:r w:rsidR="0009127C">
          <w:rPr>
            <w:noProof/>
            <w:webHidden/>
          </w:rPr>
          <w:instrText xml:space="preserve"> PAGEREF _Toc8367217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r>
          <w:rPr>
            <w:noProof/>
          </w:rPr>
          <w:fldChar w:fldCharType="end"/>
        </w:r>
      </w:ins>
    </w:p>
    <w:p w14:paraId="1B179107" w14:textId="021405F7" w:rsidR="0009127C" w:rsidRDefault="005C469B">
      <w:pPr>
        <w:pStyle w:val="TOC3"/>
        <w:tabs>
          <w:tab w:val="right" w:leader="dot" w:pos="9350"/>
        </w:tabs>
        <w:rPr>
          <w:ins w:id="1410" w:author="Laurence Golding" w:date="2019-05-11T06:51:00Z"/>
          <w:rFonts w:asciiTheme="minorHAnsi" w:eastAsiaTheme="minorEastAsia" w:hAnsiTheme="minorHAnsi" w:cstheme="minorBidi"/>
          <w:noProof/>
          <w:sz w:val="22"/>
          <w:szCs w:val="22"/>
        </w:rPr>
      </w:pPr>
      <w:ins w:id="1411" w:author="Laurence Golding" w:date="2019-05-11T06:51:00Z">
        <w:r>
          <w:fldChar w:fldCharType="begin"/>
        </w:r>
        <w:r>
          <w:instrText xml:space="preserve"> HYPERLINK \l "_Toc8367218" </w:instrText>
        </w:r>
        <w:r>
          <w:fldChar w:fldCharType="separate"/>
        </w:r>
        <w:r w:rsidR="0009127C" w:rsidRPr="006D36A2">
          <w:rPr>
            <w:rStyle w:val="Hyperlink"/>
            <w:noProof/>
          </w:rPr>
          <w:t>3.32.1 General</w:t>
        </w:r>
        <w:r w:rsidR="0009127C">
          <w:rPr>
            <w:noProof/>
            <w:webHidden/>
          </w:rPr>
          <w:tab/>
        </w:r>
        <w:r w:rsidR="0009127C">
          <w:rPr>
            <w:noProof/>
            <w:webHidden/>
          </w:rPr>
          <w:fldChar w:fldCharType="begin"/>
        </w:r>
        <w:r w:rsidR="0009127C">
          <w:rPr>
            <w:noProof/>
            <w:webHidden/>
          </w:rPr>
          <w:instrText xml:space="preserve"> PAGEREF _Toc8367218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r>
          <w:rPr>
            <w:noProof/>
          </w:rPr>
          <w:fldChar w:fldCharType="end"/>
        </w:r>
      </w:ins>
    </w:p>
    <w:p w14:paraId="7223782E" w14:textId="482E0E02" w:rsidR="0009127C" w:rsidRDefault="005C469B">
      <w:pPr>
        <w:pStyle w:val="TOC3"/>
        <w:tabs>
          <w:tab w:val="right" w:leader="dot" w:pos="9350"/>
        </w:tabs>
        <w:rPr>
          <w:ins w:id="1412" w:author="Laurence Golding" w:date="2019-05-11T06:51:00Z"/>
          <w:rFonts w:asciiTheme="minorHAnsi" w:eastAsiaTheme="minorEastAsia" w:hAnsiTheme="minorHAnsi" w:cstheme="minorBidi"/>
          <w:noProof/>
          <w:sz w:val="22"/>
          <w:szCs w:val="22"/>
        </w:rPr>
      </w:pPr>
      <w:ins w:id="1413" w:author="Laurence Golding" w:date="2019-05-11T06:51:00Z">
        <w:r>
          <w:fldChar w:fldCharType="begin"/>
        </w:r>
        <w:r>
          <w:instrText xml:space="preserve"> HYPERLINK \l "_Toc8367219" </w:instrText>
        </w:r>
        <w:r>
          <w:fldChar w:fldCharType="separate"/>
        </w:r>
        <w:r w:rsidR="0009127C" w:rsidRPr="006D36A2">
          <w:rPr>
            <w:rStyle w:val="Hyperlink"/>
            <w:noProof/>
          </w:rPr>
          <w:t>3.32.2 Parent-child relationships</w:t>
        </w:r>
        <w:r w:rsidR="0009127C">
          <w:rPr>
            <w:noProof/>
            <w:webHidden/>
          </w:rPr>
          <w:tab/>
        </w:r>
        <w:r w:rsidR="0009127C">
          <w:rPr>
            <w:noProof/>
            <w:webHidden/>
          </w:rPr>
          <w:fldChar w:fldCharType="begin"/>
        </w:r>
        <w:r w:rsidR="0009127C">
          <w:rPr>
            <w:noProof/>
            <w:webHidden/>
          </w:rPr>
          <w:instrText xml:space="preserve"> PAGEREF _Toc8367219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r>
          <w:rPr>
            <w:noProof/>
          </w:rPr>
          <w:fldChar w:fldCharType="end"/>
        </w:r>
      </w:ins>
    </w:p>
    <w:p w14:paraId="55C67738" w14:textId="7632B5A6" w:rsidR="0009127C" w:rsidRDefault="005C469B">
      <w:pPr>
        <w:pStyle w:val="TOC3"/>
        <w:tabs>
          <w:tab w:val="right" w:leader="dot" w:pos="9350"/>
        </w:tabs>
        <w:rPr>
          <w:ins w:id="1414" w:author="Laurence Golding" w:date="2019-05-11T06:51:00Z"/>
          <w:rFonts w:asciiTheme="minorHAnsi" w:eastAsiaTheme="minorEastAsia" w:hAnsiTheme="minorHAnsi" w:cstheme="minorBidi"/>
          <w:noProof/>
          <w:sz w:val="22"/>
          <w:szCs w:val="22"/>
        </w:rPr>
      </w:pPr>
      <w:ins w:id="1415" w:author="Laurence Golding" w:date="2019-05-11T06:51:00Z">
        <w:r>
          <w:fldChar w:fldCharType="begin"/>
        </w:r>
        <w:r>
          <w:instrText xml:space="preserve"> HYPERLINK \l "_Toc8367220" </w:instrText>
        </w:r>
        <w:r>
          <w:fldChar w:fldCharType="separate"/>
        </w:r>
        <w:r w:rsidR="0009127C" w:rsidRPr="006D36A2">
          <w:rPr>
            <w:rStyle w:val="Hyperlink"/>
            <w:noProof/>
          </w:rPr>
          <w:t>3.32.3 Absolute address calculation</w:t>
        </w:r>
        <w:r w:rsidR="0009127C">
          <w:rPr>
            <w:noProof/>
            <w:webHidden/>
          </w:rPr>
          <w:tab/>
        </w:r>
        <w:r w:rsidR="0009127C">
          <w:rPr>
            <w:noProof/>
            <w:webHidden/>
          </w:rPr>
          <w:fldChar w:fldCharType="begin"/>
        </w:r>
        <w:r w:rsidR="0009127C">
          <w:rPr>
            <w:noProof/>
            <w:webHidden/>
          </w:rPr>
          <w:instrText xml:space="preserve"> PAGEREF _Toc8367220 \h </w:instrText>
        </w:r>
        <w:r w:rsidR="0009127C">
          <w:rPr>
            <w:noProof/>
            <w:webHidden/>
          </w:rPr>
        </w:r>
        <w:r w:rsidR="0009127C">
          <w:rPr>
            <w:noProof/>
            <w:webHidden/>
          </w:rPr>
          <w:fldChar w:fldCharType="separate"/>
        </w:r>
        <w:r w:rsidR="0009127C">
          <w:rPr>
            <w:noProof/>
            <w:webHidden/>
          </w:rPr>
          <w:t>127</w:t>
        </w:r>
        <w:r w:rsidR="0009127C">
          <w:rPr>
            <w:noProof/>
            <w:webHidden/>
          </w:rPr>
          <w:fldChar w:fldCharType="end"/>
        </w:r>
        <w:r>
          <w:rPr>
            <w:noProof/>
          </w:rPr>
          <w:fldChar w:fldCharType="end"/>
        </w:r>
      </w:ins>
    </w:p>
    <w:p w14:paraId="39D87896" w14:textId="0EDD67A2" w:rsidR="0009127C" w:rsidRDefault="005C469B">
      <w:pPr>
        <w:pStyle w:val="TOC3"/>
        <w:tabs>
          <w:tab w:val="right" w:leader="dot" w:pos="9350"/>
        </w:tabs>
        <w:rPr>
          <w:ins w:id="1416" w:author="Laurence Golding" w:date="2019-05-11T06:51:00Z"/>
          <w:rFonts w:asciiTheme="minorHAnsi" w:eastAsiaTheme="minorEastAsia" w:hAnsiTheme="minorHAnsi" w:cstheme="minorBidi"/>
          <w:noProof/>
          <w:sz w:val="22"/>
          <w:szCs w:val="22"/>
        </w:rPr>
      </w:pPr>
      <w:ins w:id="1417" w:author="Laurence Golding" w:date="2019-05-11T06:51:00Z">
        <w:r>
          <w:fldChar w:fldCharType="begin"/>
        </w:r>
        <w:r>
          <w:instrText xml:space="preserve"> HYPERLINK \l "_Toc8367221" </w:instrText>
        </w:r>
        <w:r>
          <w:fldChar w:fldCharType="separate"/>
        </w:r>
        <w:r w:rsidR="0009127C" w:rsidRPr="006D36A2">
          <w:rPr>
            <w:rStyle w:val="Hyperlink"/>
            <w:noProof/>
          </w:rPr>
          <w:t>3.32.4 Relative address calculation</w:t>
        </w:r>
        <w:r w:rsidR="0009127C">
          <w:rPr>
            <w:noProof/>
            <w:webHidden/>
          </w:rPr>
          <w:tab/>
        </w:r>
        <w:r w:rsidR="0009127C">
          <w:rPr>
            <w:noProof/>
            <w:webHidden/>
          </w:rPr>
          <w:fldChar w:fldCharType="begin"/>
        </w:r>
        <w:r w:rsidR="0009127C">
          <w:rPr>
            <w:noProof/>
            <w:webHidden/>
          </w:rPr>
          <w:instrText xml:space="preserve"> PAGEREF _Toc8367221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r>
          <w:rPr>
            <w:noProof/>
          </w:rPr>
          <w:fldChar w:fldCharType="end"/>
        </w:r>
      </w:ins>
    </w:p>
    <w:p w14:paraId="4096D2C8" w14:textId="4CC7A334" w:rsidR="0009127C" w:rsidRDefault="005C469B">
      <w:pPr>
        <w:pStyle w:val="TOC3"/>
        <w:tabs>
          <w:tab w:val="right" w:leader="dot" w:pos="9350"/>
        </w:tabs>
        <w:rPr>
          <w:ins w:id="1418" w:author="Laurence Golding" w:date="2019-05-11T06:51:00Z"/>
          <w:rFonts w:asciiTheme="minorHAnsi" w:eastAsiaTheme="minorEastAsia" w:hAnsiTheme="minorHAnsi" w:cstheme="minorBidi"/>
          <w:noProof/>
          <w:sz w:val="22"/>
          <w:szCs w:val="22"/>
        </w:rPr>
      </w:pPr>
      <w:ins w:id="1419" w:author="Laurence Golding" w:date="2019-05-11T06:51:00Z">
        <w:r>
          <w:fldChar w:fldCharType="begin"/>
        </w:r>
        <w:r>
          <w:instrText xml:space="preserve"> HYPERLINK \l "_Toc8367222" </w:instrText>
        </w:r>
        <w:r>
          <w:fldChar w:fldCharType="separate"/>
        </w:r>
        <w:r w:rsidR="0009127C" w:rsidRPr="006D36A2">
          <w:rPr>
            <w:rStyle w:val="Hyperlink"/>
            <w:noProof/>
          </w:rPr>
          <w:t>3.32.5 index property</w:t>
        </w:r>
        <w:r w:rsidR="0009127C">
          <w:rPr>
            <w:noProof/>
            <w:webHidden/>
          </w:rPr>
          <w:tab/>
        </w:r>
        <w:r w:rsidR="0009127C">
          <w:rPr>
            <w:noProof/>
            <w:webHidden/>
          </w:rPr>
          <w:fldChar w:fldCharType="begin"/>
        </w:r>
        <w:r w:rsidR="0009127C">
          <w:rPr>
            <w:noProof/>
            <w:webHidden/>
          </w:rPr>
          <w:instrText xml:space="preserve"> PAGEREF _Toc8367222 \h </w:instrText>
        </w:r>
        <w:r w:rsidR="0009127C">
          <w:rPr>
            <w:noProof/>
            <w:webHidden/>
          </w:rPr>
        </w:r>
        <w:r w:rsidR="0009127C">
          <w:rPr>
            <w:noProof/>
            <w:webHidden/>
          </w:rPr>
          <w:fldChar w:fldCharType="separate"/>
        </w:r>
        <w:r w:rsidR="0009127C">
          <w:rPr>
            <w:noProof/>
            <w:webHidden/>
          </w:rPr>
          <w:t>128</w:t>
        </w:r>
        <w:r w:rsidR="0009127C">
          <w:rPr>
            <w:noProof/>
            <w:webHidden/>
          </w:rPr>
          <w:fldChar w:fldCharType="end"/>
        </w:r>
        <w:r>
          <w:rPr>
            <w:noProof/>
          </w:rPr>
          <w:fldChar w:fldCharType="end"/>
        </w:r>
      </w:ins>
    </w:p>
    <w:p w14:paraId="752116A6" w14:textId="55F6DB2C" w:rsidR="0009127C" w:rsidRDefault="005C469B">
      <w:pPr>
        <w:pStyle w:val="TOC3"/>
        <w:tabs>
          <w:tab w:val="right" w:leader="dot" w:pos="9350"/>
        </w:tabs>
        <w:rPr>
          <w:ins w:id="1420" w:author="Laurence Golding" w:date="2019-05-11T06:51:00Z"/>
          <w:rFonts w:asciiTheme="minorHAnsi" w:eastAsiaTheme="minorEastAsia" w:hAnsiTheme="minorHAnsi" w:cstheme="minorBidi"/>
          <w:noProof/>
          <w:sz w:val="22"/>
          <w:szCs w:val="22"/>
        </w:rPr>
      </w:pPr>
      <w:ins w:id="1421" w:author="Laurence Golding" w:date="2019-05-11T06:51:00Z">
        <w:r>
          <w:fldChar w:fldCharType="begin"/>
        </w:r>
        <w:r>
          <w:instrText xml:space="preserve"> HYPERLINK \l "_Toc8367223" </w:instrText>
        </w:r>
        <w:r>
          <w:fldChar w:fldCharType="separate"/>
        </w:r>
        <w:r w:rsidR="0009127C" w:rsidRPr="006D36A2">
          <w:rPr>
            <w:rStyle w:val="Hyperlink"/>
            <w:noProof/>
          </w:rPr>
          <w:t>3.32.6 absoluteAddress property</w:t>
        </w:r>
        <w:r w:rsidR="0009127C">
          <w:rPr>
            <w:noProof/>
            <w:webHidden/>
          </w:rPr>
          <w:tab/>
        </w:r>
        <w:r w:rsidR="0009127C">
          <w:rPr>
            <w:noProof/>
            <w:webHidden/>
          </w:rPr>
          <w:fldChar w:fldCharType="begin"/>
        </w:r>
        <w:r w:rsidR="0009127C">
          <w:rPr>
            <w:noProof/>
            <w:webHidden/>
          </w:rPr>
          <w:instrText xml:space="preserve"> PAGEREF _Toc8367223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r>
          <w:rPr>
            <w:noProof/>
          </w:rPr>
          <w:fldChar w:fldCharType="end"/>
        </w:r>
      </w:ins>
    </w:p>
    <w:p w14:paraId="116ECFE6" w14:textId="1BA87FF6" w:rsidR="0009127C" w:rsidRDefault="005C469B">
      <w:pPr>
        <w:pStyle w:val="TOC3"/>
        <w:tabs>
          <w:tab w:val="right" w:leader="dot" w:pos="9350"/>
        </w:tabs>
        <w:rPr>
          <w:ins w:id="1422" w:author="Laurence Golding" w:date="2019-05-11T06:51:00Z"/>
          <w:rFonts w:asciiTheme="minorHAnsi" w:eastAsiaTheme="minorEastAsia" w:hAnsiTheme="minorHAnsi" w:cstheme="minorBidi"/>
          <w:noProof/>
          <w:sz w:val="22"/>
          <w:szCs w:val="22"/>
        </w:rPr>
      </w:pPr>
      <w:ins w:id="1423" w:author="Laurence Golding" w:date="2019-05-11T06:51:00Z">
        <w:r>
          <w:fldChar w:fldCharType="begin"/>
        </w:r>
        <w:r>
          <w:instrText xml:space="preserve"> HYPERLINK \l "_Toc8367224" </w:instrText>
        </w:r>
        <w:r>
          <w:fldChar w:fldCharType="separate"/>
        </w:r>
        <w:r w:rsidR="0009127C" w:rsidRPr="006D36A2">
          <w:rPr>
            <w:rStyle w:val="Hyperlink"/>
            <w:noProof/>
          </w:rPr>
          <w:t>3.32.7 relativeAddress property</w:t>
        </w:r>
        <w:r w:rsidR="0009127C">
          <w:rPr>
            <w:noProof/>
            <w:webHidden/>
          </w:rPr>
          <w:tab/>
        </w:r>
        <w:r w:rsidR="0009127C">
          <w:rPr>
            <w:noProof/>
            <w:webHidden/>
          </w:rPr>
          <w:fldChar w:fldCharType="begin"/>
        </w:r>
        <w:r w:rsidR="0009127C">
          <w:rPr>
            <w:noProof/>
            <w:webHidden/>
          </w:rPr>
          <w:instrText xml:space="preserve"> PAGEREF _Toc8367224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r>
          <w:rPr>
            <w:noProof/>
          </w:rPr>
          <w:fldChar w:fldCharType="end"/>
        </w:r>
      </w:ins>
    </w:p>
    <w:p w14:paraId="632A6C1D" w14:textId="6D1DF299" w:rsidR="0009127C" w:rsidRDefault="005C469B">
      <w:pPr>
        <w:pStyle w:val="TOC3"/>
        <w:tabs>
          <w:tab w:val="right" w:leader="dot" w:pos="9350"/>
        </w:tabs>
        <w:rPr>
          <w:ins w:id="1424" w:author="Laurence Golding" w:date="2019-05-11T06:51:00Z"/>
          <w:rFonts w:asciiTheme="minorHAnsi" w:eastAsiaTheme="minorEastAsia" w:hAnsiTheme="minorHAnsi" w:cstheme="minorBidi"/>
          <w:noProof/>
          <w:sz w:val="22"/>
          <w:szCs w:val="22"/>
        </w:rPr>
      </w:pPr>
      <w:ins w:id="1425" w:author="Laurence Golding" w:date="2019-05-11T06:51:00Z">
        <w:r>
          <w:fldChar w:fldCharType="begin"/>
        </w:r>
        <w:r>
          <w:instrText xml:space="preserve"> HYPE</w:instrText>
        </w:r>
        <w:r>
          <w:instrText xml:space="preserve">RLINK \l "_Toc8367225" </w:instrText>
        </w:r>
        <w:r>
          <w:fldChar w:fldCharType="separate"/>
        </w:r>
        <w:r w:rsidR="0009127C" w:rsidRPr="006D36A2">
          <w:rPr>
            <w:rStyle w:val="Hyperlink"/>
            <w:noProof/>
          </w:rPr>
          <w:t>3.32.8 offsetFromParent property</w:t>
        </w:r>
        <w:r w:rsidR="0009127C">
          <w:rPr>
            <w:noProof/>
            <w:webHidden/>
          </w:rPr>
          <w:tab/>
        </w:r>
        <w:r w:rsidR="0009127C">
          <w:rPr>
            <w:noProof/>
            <w:webHidden/>
          </w:rPr>
          <w:fldChar w:fldCharType="begin"/>
        </w:r>
        <w:r w:rsidR="0009127C">
          <w:rPr>
            <w:noProof/>
            <w:webHidden/>
          </w:rPr>
          <w:instrText xml:space="preserve"> PAGEREF _Toc8367225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r>
          <w:rPr>
            <w:noProof/>
          </w:rPr>
          <w:fldChar w:fldCharType="end"/>
        </w:r>
      </w:ins>
    </w:p>
    <w:p w14:paraId="6D829243" w14:textId="2F403ED1" w:rsidR="0009127C" w:rsidRDefault="005C469B">
      <w:pPr>
        <w:pStyle w:val="TOC3"/>
        <w:tabs>
          <w:tab w:val="right" w:leader="dot" w:pos="9350"/>
        </w:tabs>
        <w:rPr>
          <w:ins w:id="1426" w:author="Laurence Golding" w:date="2019-05-11T06:51:00Z"/>
          <w:rFonts w:asciiTheme="minorHAnsi" w:eastAsiaTheme="minorEastAsia" w:hAnsiTheme="minorHAnsi" w:cstheme="minorBidi"/>
          <w:noProof/>
          <w:sz w:val="22"/>
          <w:szCs w:val="22"/>
        </w:rPr>
      </w:pPr>
      <w:ins w:id="1427" w:author="Laurence Golding" w:date="2019-05-11T06:51:00Z">
        <w:r>
          <w:fldChar w:fldCharType="begin"/>
        </w:r>
        <w:r>
          <w:instrText xml:space="preserve"> HYPERLINK \l "_Toc8367226" </w:instrText>
        </w:r>
        <w:r>
          <w:fldChar w:fldCharType="separate"/>
        </w:r>
        <w:r w:rsidR="0009127C" w:rsidRPr="006D36A2">
          <w:rPr>
            <w:rStyle w:val="Hyperlink"/>
            <w:noProof/>
          </w:rPr>
          <w:t>3.32.9 length property</w:t>
        </w:r>
        <w:r w:rsidR="0009127C">
          <w:rPr>
            <w:noProof/>
            <w:webHidden/>
          </w:rPr>
          <w:tab/>
        </w:r>
        <w:r w:rsidR="0009127C">
          <w:rPr>
            <w:noProof/>
            <w:webHidden/>
          </w:rPr>
          <w:fldChar w:fldCharType="begin"/>
        </w:r>
        <w:r w:rsidR="0009127C">
          <w:rPr>
            <w:noProof/>
            <w:webHidden/>
          </w:rPr>
          <w:instrText xml:space="preserve"> PAGEREF _Toc8367226 \h </w:instrText>
        </w:r>
        <w:r w:rsidR="0009127C">
          <w:rPr>
            <w:noProof/>
            <w:webHidden/>
          </w:rPr>
        </w:r>
        <w:r w:rsidR="0009127C">
          <w:rPr>
            <w:noProof/>
            <w:webHidden/>
          </w:rPr>
          <w:fldChar w:fldCharType="separate"/>
        </w:r>
        <w:r w:rsidR="0009127C">
          <w:rPr>
            <w:noProof/>
            <w:webHidden/>
          </w:rPr>
          <w:t>129</w:t>
        </w:r>
        <w:r w:rsidR="0009127C">
          <w:rPr>
            <w:noProof/>
            <w:webHidden/>
          </w:rPr>
          <w:fldChar w:fldCharType="end"/>
        </w:r>
        <w:r>
          <w:rPr>
            <w:noProof/>
          </w:rPr>
          <w:fldChar w:fldCharType="end"/>
        </w:r>
      </w:ins>
    </w:p>
    <w:p w14:paraId="45320C9A" w14:textId="7CD24EF5" w:rsidR="0009127C" w:rsidRDefault="005C469B">
      <w:pPr>
        <w:pStyle w:val="TOC3"/>
        <w:tabs>
          <w:tab w:val="right" w:leader="dot" w:pos="9350"/>
        </w:tabs>
        <w:rPr>
          <w:ins w:id="1428" w:author="Laurence Golding" w:date="2019-05-11T06:51:00Z"/>
          <w:rFonts w:asciiTheme="minorHAnsi" w:eastAsiaTheme="minorEastAsia" w:hAnsiTheme="minorHAnsi" w:cstheme="minorBidi"/>
          <w:noProof/>
          <w:sz w:val="22"/>
          <w:szCs w:val="22"/>
        </w:rPr>
      </w:pPr>
      <w:ins w:id="1429" w:author="Laurence Golding" w:date="2019-05-11T06:51:00Z">
        <w:r>
          <w:fldChar w:fldCharType="begin"/>
        </w:r>
        <w:r>
          <w:instrText xml:space="preserve"> HYPERLINK \l "_Toc8367227" </w:instrText>
        </w:r>
        <w:r>
          <w:fldChar w:fldCharType="separate"/>
        </w:r>
        <w:r w:rsidR="0009127C" w:rsidRPr="006D36A2">
          <w:rPr>
            <w:rStyle w:val="Hyperlink"/>
            <w:noProof/>
          </w:rPr>
          <w:t>3.32.10 name property</w:t>
        </w:r>
        <w:r w:rsidR="0009127C">
          <w:rPr>
            <w:noProof/>
            <w:webHidden/>
          </w:rPr>
          <w:tab/>
        </w:r>
        <w:r w:rsidR="0009127C">
          <w:rPr>
            <w:noProof/>
            <w:webHidden/>
          </w:rPr>
          <w:fldChar w:fldCharType="begin"/>
        </w:r>
        <w:r w:rsidR="0009127C">
          <w:rPr>
            <w:noProof/>
            <w:webHidden/>
          </w:rPr>
          <w:instrText xml:space="preserve"> PAGEREF _Toc8367227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r>
          <w:rPr>
            <w:noProof/>
          </w:rPr>
          <w:fldChar w:fldCharType="end"/>
        </w:r>
      </w:ins>
    </w:p>
    <w:p w14:paraId="2C1A37F4" w14:textId="154DFEFA" w:rsidR="0009127C" w:rsidRDefault="005C469B">
      <w:pPr>
        <w:pStyle w:val="TOC3"/>
        <w:tabs>
          <w:tab w:val="right" w:leader="dot" w:pos="9350"/>
        </w:tabs>
        <w:rPr>
          <w:ins w:id="1430" w:author="Laurence Golding" w:date="2019-05-11T06:51:00Z"/>
          <w:rFonts w:asciiTheme="minorHAnsi" w:eastAsiaTheme="minorEastAsia" w:hAnsiTheme="minorHAnsi" w:cstheme="minorBidi"/>
          <w:noProof/>
          <w:sz w:val="22"/>
          <w:szCs w:val="22"/>
        </w:rPr>
      </w:pPr>
      <w:ins w:id="1431" w:author="Laurence Golding" w:date="2019-05-11T06:51:00Z">
        <w:r>
          <w:fldChar w:fldCharType="begin"/>
        </w:r>
        <w:r>
          <w:instrText xml:space="preserve"> HYPERLINK \l "_Toc8367228" </w:instrText>
        </w:r>
        <w:r>
          <w:fldChar w:fldCharType="separate"/>
        </w:r>
        <w:r w:rsidR="0009127C" w:rsidRPr="006D36A2">
          <w:rPr>
            <w:rStyle w:val="Hyperlink"/>
            <w:noProof/>
          </w:rPr>
          <w:t>3.32.11 fullyQualifiedName property</w:t>
        </w:r>
        <w:r w:rsidR="0009127C">
          <w:rPr>
            <w:noProof/>
            <w:webHidden/>
          </w:rPr>
          <w:tab/>
        </w:r>
        <w:r w:rsidR="0009127C">
          <w:rPr>
            <w:noProof/>
            <w:webHidden/>
          </w:rPr>
          <w:fldChar w:fldCharType="begin"/>
        </w:r>
        <w:r w:rsidR="0009127C">
          <w:rPr>
            <w:noProof/>
            <w:webHidden/>
          </w:rPr>
          <w:instrText xml:space="preserve"> PAGEREF _Toc8367228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r>
          <w:rPr>
            <w:noProof/>
          </w:rPr>
          <w:fldChar w:fldCharType="end"/>
        </w:r>
      </w:ins>
    </w:p>
    <w:p w14:paraId="04E1547A" w14:textId="3A04E2F3" w:rsidR="0009127C" w:rsidRDefault="005C469B">
      <w:pPr>
        <w:pStyle w:val="TOC3"/>
        <w:tabs>
          <w:tab w:val="right" w:leader="dot" w:pos="9350"/>
        </w:tabs>
        <w:rPr>
          <w:ins w:id="1432" w:author="Laurence Golding" w:date="2019-05-11T06:51:00Z"/>
          <w:rFonts w:asciiTheme="minorHAnsi" w:eastAsiaTheme="minorEastAsia" w:hAnsiTheme="minorHAnsi" w:cstheme="minorBidi"/>
          <w:noProof/>
          <w:sz w:val="22"/>
          <w:szCs w:val="22"/>
        </w:rPr>
      </w:pPr>
      <w:ins w:id="1433" w:author="Laurence Golding" w:date="2019-05-11T06:51:00Z">
        <w:r>
          <w:fldChar w:fldCharType="begin"/>
        </w:r>
        <w:r>
          <w:instrText xml:space="preserve"> HYPERLINK \l "_Toc8367229" </w:instrText>
        </w:r>
        <w:r>
          <w:fldChar w:fldCharType="separate"/>
        </w:r>
        <w:r w:rsidR="0009127C" w:rsidRPr="006D36A2">
          <w:rPr>
            <w:rStyle w:val="Hyperlink"/>
            <w:noProof/>
          </w:rPr>
          <w:t>3.32.12 kind property</w:t>
        </w:r>
        <w:r w:rsidR="0009127C">
          <w:rPr>
            <w:noProof/>
            <w:webHidden/>
          </w:rPr>
          <w:tab/>
        </w:r>
        <w:r w:rsidR="0009127C">
          <w:rPr>
            <w:noProof/>
            <w:webHidden/>
          </w:rPr>
          <w:fldChar w:fldCharType="begin"/>
        </w:r>
        <w:r w:rsidR="0009127C">
          <w:rPr>
            <w:noProof/>
            <w:webHidden/>
          </w:rPr>
          <w:instrText xml:space="preserve"> PAGEREF _Toc8367229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r>
          <w:rPr>
            <w:noProof/>
          </w:rPr>
          <w:fldChar w:fldCharType="end"/>
        </w:r>
      </w:ins>
    </w:p>
    <w:p w14:paraId="53726EB6" w14:textId="601D56DB" w:rsidR="0009127C" w:rsidRDefault="005C469B">
      <w:pPr>
        <w:pStyle w:val="TOC3"/>
        <w:tabs>
          <w:tab w:val="right" w:leader="dot" w:pos="9350"/>
        </w:tabs>
        <w:rPr>
          <w:ins w:id="1434" w:author="Laurence Golding" w:date="2019-05-11T06:51:00Z"/>
          <w:rFonts w:asciiTheme="minorHAnsi" w:eastAsiaTheme="minorEastAsia" w:hAnsiTheme="minorHAnsi" w:cstheme="minorBidi"/>
          <w:noProof/>
          <w:sz w:val="22"/>
          <w:szCs w:val="22"/>
        </w:rPr>
      </w:pPr>
      <w:ins w:id="1435" w:author="Laurence Golding" w:date="2019-05-11T06:51:00Z">
        <w:r>
          <w:fldChar w:fldCharType="begin"/>
        </w:r>
        <w:r>
          <w:instrText xml:space="preserve"> HYPERLINK \l "_Toc8367230" </w:instrText>
        </w:r>
        <w:r>
          <w:fldChar w:fldCharType="separate"/>
        </w:r>
        <w:r w:rsidR="0009127C" w:rsidRPr="006D36A2">
          <w:rPr>
            <w:rStyle w:val="Hyperlink"/>
            <w:noProof/>
          </w:rPr>
          <w:t>3.32.13 parentIndex property</w:t>
        </w:r>
        <w:r w:rsidR="0009127C">
          <w:rPr>
            <w:noProof/>
            <w:webHidden/>
          </w:rPr>
          <w:tab/>
        </w:r>
        <w:r w:rsidR="0009127C">
          <w:rPr>
            <w:noProof/>
            <w:webHidden/>
          </w:rPr>
          <w:fldChar w:fldCharType="begin"/>
        </w:r>
        <w:r w:rsidR="0009127C">
          <w:rPr>
            <w:noProof/>
            <w:webHidden/>
          </w:rPr>
          <w:instrText xml:space="preserve"> PAGEREF _Toc8367230 \h </w:instrText>
        </w:r>
        <w:r w:rsidR="0009127C">
          <w:rPr>
            <w:noProof/>
            <w:webHidden/>
          </w:rPr>
        </w:r>
        <w:r w:rsidR="0009127C">
          <w:rPr>
            <w:noProof/>
            <w:webHidden/>
          </w:rPr>
          <w:fldChar w:fldCharType="separate"/>
        </w:r>
        <w:r w:rsidR="0009127C">
          <w:rPr>
            <w:noProof/>
            <w:webHidden/>
          </w:rPr>
          <w:t>130</w:t>
        </w:r>
        <w:r w:rsidR="0009127C">
          <w:rPr>
            <w:noProof/>
            <w:webHidden/>
          </w:rPr>
          <w:fldChar w:fldCharType="end"/>
        </w:r>
        <w:r>
          <w:rPr>
            <w:noProof/>
          </w:rPr>
          <w:fldChar w:fldCharType="end"/>
        </w:r>
      </w:ins>
    </w:p>
    <w:p w14:paraId="680E2444" w14:textId="68565F1C" w:rsidR="0009127C" w:rsidRDefault="005C469B">
      <w:pPr>
        <w:pStyle w:val="TOC2"/>
        <w:tabs>
          <w:tab w:val="right" w:leader="dot" w:pos="9350"/>
        </w:tabs>
        <w:rPr>
          <w:ins w:id="1436" w:author="Laurence Golding" w:date="2019-05-11T06:51:00Z"/>
          <w:rFonts w:asciiTheme="minorHAnsi" w:eastAsiaTheme="minorEastAsia" w:hAnsiTheme="minorHAnsi" w:cstheme="minorBidi"/>
          <w:noProof/>
          <w:sz w:val="22"/>
          <w:szCs w:val="22"/>
        </w:rPr>
      </w:pPr>
      <w:ins w:id="1437" w:author="Laurence Golding" w:date="2019-05-11T06:51:00Z">
        <w:r>
          <w:fldChar w:fldCharType="begin"/>
        </w:r>
        <w:r>
          <w:instrText xml:space="preserve"> HYPERLINK \l "_Toc8367231" </w:instrText>
        </w:r>
        <w:r>
          <w:fldChar w:fldCharType="separate"/>
        </w:r>
        <w:r w:rsidR="0009127C" w:rsidRPr="006D36A2">
          <w:rPr>
            <w:rStyle w:val="Hyperlink"/>
            <w:noProof/>
          </w:rPr>
          <w:t>3.33 logicalLocation object</w:t>
        </w:r>
        <w:r w:rsidR="0009127C">
          <w:rPr>
            <w:noProof/>
            <w:webHidden/>
          </w:rPr>
          <w:tab/>
        </w:r>
        <w:r w:rsidR="0009127C">
          <w:rPr>
            <w:noProof/>
            <w:webHidden/>
          </w:rPr>
          <w:fldChar w:fldCharType="begin"/>
        </w:r>
        <w:r w:rsidR="0009127C">
          <w:rPr>
            <w:noProof/>
            <w:webHidden/>
          </w:rPr>
          <w:instrText xml:space="preserve"> PAGEREF _Toc8367231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r>
          <w:rPr>
            <w:noProof/>
          </w:rPr>
          <w:fldChar w:fldCharType="end"/>
        </w:r>
      </w:ins>
    </w:p>
    <w:p w14:paraId="019230FB" w14:textId="6D3FC801" w:rsidR="0009127C" w:rsidRDefault="005C469B">
      <w:pPr>
        <w:pStyle w:val="TOC3"/>
        <w:tabs>
          <w:tab w:val="right" w:leader="dot" w:pos="9350"/>
        </w:tabs>
        <w:rPr>
          <w:ins w:id="1438" w:author="Laurence Golding" w:date="2019-05-11T06:51:00Z"/>
          <w:rFonts w:asciiTheme="minorHAnsi" w:eastAsiaTheme="minorEastAsia" w:hAnsiTheme="minorHAnsi" w:cstheme="minorBidi"/>
          <w:noProof/>
          <w:sz w:val="22"/>
          <w:szCs w:val="22"/>
        </w:rPr>
      </w:pPr>
      <w:ins w:id="1439" w:author="Laurence Golding" w:date="2019-05-11T06:51:00Z">
        <w:r>
          <w:fldChar w:fldCharType="begin"/>
        </w:r>
        <w:r>
          <w:instrText xml:space="preserve"> HYPERLINK \l "_Toc8367232" </w:instrText>
        </w:r>
        <w:r>
          <w:fldChar w:fldCharType="separate"/>
        </w:r>
        <w:r w:rsidR="0009127C" w:rsidRPr="006D36A2">
          <w:rPr>
            <w:rStyle w:val="Hyperlink"/>
            <w:noProof/>
          </w:rPr>
          <w:t>3.33.1 General</w:t>
        </w:r>
        <w:r w:rsidR="0009127C">
          <w:rPr>
            <w:noProof/>
            <w:webHidden/>
          </w:rPr>
          <w:tab/>
        </w:r>
        <w:r w:rsidR="0009127C">
          <w:rPr>
            <w:noProof/>
            <w:webHidden/>
          </w:rPr>
          <w:fldChar w:fldCharType="begin"/>
        </w:r>
        <w:r w:rsidR="0009127C">
          <w:rPr>
            <w:noProof/>
            <w:webHidden/>
          </w:rPr>
          <w:instrText xml:space="preserve"> PAGEREF _Toc8367232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r>
          <w:rPr>
            <w:noProof/>
          </w:rPr>
          <w:fldChar w:fldCharType="end"/>
        </w:r>
      </w:ins>
    </w:p>
    <w:p w14:paraId="606DAC5A" w14:textId="7703C9A7" w:rsidR="0009127C" w:rsidRDefault="005C469B">
      <w:pPr>
        <w:pStyle w:val="TOC3"/>
        <w:tabs>
          <w:tab w:val="right" w:leader="dot" w:pos="9350"/>
        </w:tabs>
        <w:rPr>
          <w:ins w:id="1440" w:author="Laurence Golding" w:date="2019-05-11T06:51:00Z"/>
          <w:rFonts w:asciiTheme="minorHAnsi" w:eastAsiaTheme="minorEastAsia" w:hAnsiTheme="minorHAnsi" w:cstheme="minorBidi"/>
          <w:noProof/>
          <w:sz w:val="22"/>
          <w:szCs w:val="22"/>
        </w:rPr>
      </w:pPr>
      <w:ins w:id="1441" w:author="Laurence Golding" w:date="2019-05-11T06:51:00Z">
        <w:r>
          <w:fldChar w:fldCharType="begin"/>
        </w:r>
        <w:r>
          <w:instrText xml:space="preserve"> HYPERLINK \l "_Toc8367233" </w:instrText>
        </w:r>
        <w:r>
          <w:fldChar w:fldCharType="separate"/>
        </w:r>
        <w:r w:rsidR="0009127C" w:rsidRPr="006D36A2">
          <w:rPr>
            <w:rStyle w:val="Hyperlink"/>
            <w:noProof/>
          </w:rPr>
          <w:t>3.33.2 Logical location naming rules</w:t>
        </w:r>
        <w:r w:rsidR="0009127C">
          <w:rPr>
            <w:noProof/>
            <w:webHidden/>
          </w:rPr>
          <w:tab/>
        </w:r>
        <w:r w:rsidR="0009127C">
          <w:rPr>
            <w:noProof/>
            <w:webHidden/>
          </w:rPr>
          <w:fldChar w:fldCharType="begin"/>
        </w:r>
        <w:r w:rsidR="0009127C">
          <w:rPr>
            <w:noProof/>
            <w:webHidden/>
          </w:rPr>
          <w:instrText xml:space="preserve"> PAGEREF _Toc8367233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r>
          <w:rPr>
            <w:noProof/>
          </w:rPr>
          <w:fldChar w:fldCharType="end"/>
        </w:r>
      </w:ins>
    </w:p>
    <w:p w14:paraId="6A79E81D" w14:textId="3D666DEC" w:rsidR="0009127C" w:rsidRDefault="005C469B">
      <w:pPr>
        <w:pStyle w:val="TOC3"/>
        <w:tabs>
          <w:tab w:val="right" w:leader="dot" w:pos="9350"/>
        </w:tabs>
        <w:rPr>
          <w:ins w:id="1442" w:author="Laurence Golding" w:date="2019-05-11T06:51:00Z"/>
          <w:rFonts w:asciiTheme="minorHAnsi" w:eastAsiaTheme="minorEastAsia" w:hAnsiTheme="minorHAnsi" w:cstheme="minorBidi"/>
          <w:noProof/>
          <w:sz w:val="22"/>
          <w:szCs w:val="22"/>
        </w:rPr>
      </w:pPr>
      <w:ins w:id="1443" w:author="Laurence Golding" w:date="2019-05-11T06:51:00Z">
        <w:r>
          <w:fldChar w:fldCharType="begin"/>
        </w:r>
        <w:r>
          <w:instrText xml:space="preserve"> HYPERLINK \l "_Toc8367234" </w:instrText>
        </w:r>
        <w:r>
          <w:fldChar w:fldCharType="separate"/>
        </w:r>
        <w:r w:rsidR="0009127C" w:rsidRPr="006D36A2">
          <w:rPr>
            <w:rStyle w:val="Hyperlink"/>
            <w:noProof/>
          </w:rPr>
          <w:t>3.33.3 index property</w:t>
        </w:r>
        <w:r w:rsidR="0009127C">
          <w:rPr>
            <w:noProof/>
            <w:webHidden/>
          </w:rPr>
          <w:tab/>
        </w:r>
        <w:r w:rsidR="0009127C">
          <w:rPr>
            <w:noProof/>
            <w:webHidden/>
          </w:rPr>
          <w:fldChar w:fldCharType="begin"/>
        </w:r>
        <w:r w:rsidR="0009127C">
          <w:rPr>
            <w:noProof/>
            <w:webHidden/>
          </w:rPr>
          <w:instrText xml:space="preserve"> PAGEREF _Toc8367234 \h </w:instrText>
        </w:r>
        <w:r w:rsidR="0009127C">
          <w:rPr>
            <w:noProof/>
            <w:webHidden/>
          </w:rPr>
        </w:r>
        <w:r w:rsidR="0009127C">
          <w:rPr>
            <w:noProof/>
            <w:webHidden/>
          </w:rPr>
          <w:fldChar w:fldCharType="separate"/>
        </w:r>
        <w:r w:rsidR="0009127C">
          <w:rPr>
            <w:noProof/>
            <w:webHidden/>
          </w:rPr>
          <w:t>131</w:t>
        </w:r>
        <w:r w:rsidR="0009127C">
          <w:rPr>
            <w:noProof/>
            <w:webHidden/>
          </w:rPr>
          <w:fldChar w:fldCharType="end"/>
        </w:r>
        <w:r>
          <w:rPr>
            <w:noProof/>
          </w:rPr>
          <w:fldChar w:fldCharType="end"/>
        </w:r>
      </w:ins>
    </w:p>
    <w:p w14:paraId="61CA89A8" w14:textId="0CEEA24C" w:rsidR="0009127C" w:rsidRDefault="005C469B">
      <w:pPr>
        <w:pStyle w:val="TOC3"/>
        <w:tabs>
          <w:tab w:val="right" w:leader="dot" w:pos="9350"/>
        </w:tabs>
        <w:rPr>
          <w:ins w:id="1444" w:author="Laurence Golding" w:date="2019-05-11T06:51:00Z"/>
          <w:rFonts w:asciiTheme="minorHAnsi" w:eastAsiaTheme="minorEastAsia" w:hAnsiTheme="minorHAnsi" w:cstheme="minorBidi"/>
          <w:noProof/>
          <w:sz w:val="22"/>
          <w:szCs w:val="22"/>
        </w:rPr>
      </w:pPr>
      <w:ins w:id="1445" w:author="Laurence Golding" w:date="2019-05-11T06:51:00Z">
        <w:r>
          <w:fldChar w:fldCharType="begin"/>
        </w:r>
        <w:r>
          <w:instrText xml:space="preserve"> HYPERLINK \l "_Toc8367235" </w:instrText>
        </w:r>
        <w:r>
          <w:fldChar w:fldCharType="separate"/>
        </w:r>
        <w:r w:rsidR="0009127C" w:rsidRPr="006D36A2">
          <w:rPr>
            <w:rStyle w:val="Hyperlink"/>
            <w:noProof/>
          </w:rPr>
          <w:t>3.33.4 name property</w:t>
        </w:r>
        <w:r w:rsidR="0009127C">
          <w:rPr>
            <w:noProof/>
            <w:webHidden/>
          </w:rPr>
          <w:tab/>
        </w:r>
        <w:r w:rsidR="0009127C">
          <w:rPr>
            <w:noProof/>
            <w:webHidden/>
          </w:rPr>
          <w:fldChar w:fldCharType="begin"/>
        </w:r>
        <w:r w:rsidR="0009127C">
          <w:rPr>
            <w:noProof/>
            <w:webHidden/>
          </w:rPr>
          <w:instrText xml:space="preserve"> PAGEREF _Toc8367235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r>
          <w:rPr>
            <w:noProof/>
          </w:rPr>
          <w:fldChar w:fldCharType="end"/>
        </w:r>
      </w:ins>
    </w:p>
    <w:p w14:paraId="320FEC2A" w14:textId="080896F3" w:rsidR="0009127C" w:rsidRDefault="005C469B">
      <w:pPr>
        <w:pStyle w:val="TOC3"/>
        <w:tabs>
          <w:tab w:val="right" w:leader="dot" w:pos="9350"/>
        </w:tabs>
        <w:rPr>
          <w:ins w:id="1446" w:author="Laurence Golding" w:date="2019-05-11T06:51:00Z"/>
          <w:rFonts w:asciiTheme="minorHAnsi" w:eastAsiaTheme="minorEastAsia" w:hAnsiTheme="minorHAnsi" w:cstheme="minorBidi"/>
          <w:noProof/>
          <w:sz w:val="22"/>
          <w:szCs w:val="22"/>
        </w:rPr>
      </w:pPr>
      <w:ins w:id="1447" w:author="Laurence Golding" w:date="2019-05-11T06:51:00Z">
        <w:r>
          <w:fldChar w:fldCharType="begin"/>
        </w:r>
        <w:r>
          <w:instrText xml:space="preserve"> HYPERLINK \l "_Toc8367236" </w:instrText>
        </w:r>
        <w:r>
          <w:fldChar w:fldCharType="separate"/>
        </w:r>
        <w:r w:rsidR="0009127C" w:rsidRPr="006D36A2">
          <w:rPr>
            <w:rStyle w:val="Hyperlink"/>
            <w:noProof/>
          </w:rPr>
          <w:t>3.33.5 fullyQualifiedName property</w:t>
        </w:r>
        <w:r w:rsidR="0009127C">
          <w:rPr>
            <w:noProof/>
            <w:webHidden/>
          </w:rPr>
          <w:tab/>
        </w:r>
        <w:r w:rsidR="0009127C">
          <w:rPr>
            <w:noProof/>
            <w:webHidden/>
          </w:rPr>
          <w:fldChar w:fldCharType="begin"/>
        </w:r>
        <w:r w:rsidR="0009127C">
          <w:rPr>
            <w:noProof/>
            <w:webHidden/>
          </w:rPr>
          <w:instrText xml:space="preserve"> PAGEREF _Toc8367236 \h </w:instrText>
        </w:r>
        <w:r w:rsidR="0009127C">
          <w:rPr>
            <w:noProof/>
            <w:webHidden/>
          </w:rPr>
        </w:r>
        <w:r w:rsidR="0009127C">
          <w:rPr>
            <w:noProof/>
            <w:webHidden/>
          </w:rPr>
          <w:fldChar w:fldCharType="separate"/>
        </w:r>
        <w:r w:rsidR="0009127C">
          <w:rPr>
            <w:noProof/>
            <w:webHidden/>
          </w:rPr>
          <w:t>132</w:t>
        </w:r>
        <w:r w:rsidR="0009127C">
          <w:rPr>
            <w:noProof/>
            <w:webHidden/>
          </w:rPr>
          <w:fldChar w:fldCharType="end"/>
        </w:r>
        <w:r>
          <w:rPr>
            <w:noProof/>
          </w:rPr>
          <w:fldChar w:fldCharType="end"/>
        </w:r>
      </w:ins>
    </w:p>
    <w:p w14:paraId="27E3E3F2" w14:textId="3667E92C" w:rsidR="0009127C" w:rsidRDefault="005C469B">
      <w:pPr>
        <w:pStyle w:val="TOC3"/>
        <w:tabs>
          <w:tab w:val="right" w:leader="dot" w:pos="9350"/>
        </w:tabs>
        <w:rPr>
          <w:ins w:id="1448" w:author="Laurence Golding" w:date="2019-05-11T06:51:00Z"/>
          <w:rFonts w:asciiTheme="minorHAnsi" w:eastAsiaTheme="minorEastAsia" w:hAnsiTheme="minorHAnsi" w:cstheme="minorBidi"/>
          <w:noProof/>
          <w:sz w:val="22"/>
          <w:szCs w:val="22"/>
        </w:rPr>
      </w:pPr>
      <w:ins w:id="1449" w:author="Laurence Golding" w:date="2019-05-11T06:51:00Z">
        <w:r>
          <w:fldChar w:fldCharType="begin"/>
        </w:r>
        <w:r>
          <w:instrText xml:space="preserve"> HYPERLINK \l "_Toc8367237" </w:instrText>
        </w:r>
        <w:r>
          <w:fldChar w:fldCharType="separate"/>
        </w:r>
        <w:r w:rsidR="0009127C" w:rsidRPr="006D36A2">
          <w:rPr>
            <w:rStyle w:val="Hyperlink"/>
            <w:noProof/>
          </w:rPr>
          <w:t>3.33.6 decoratedName property</w:t>
        </w:r>
        <w:r w:rsidR="0009127C">
          <w:rPr>
            <w:noProof/>
            <w:webHidden/>
          </w:rPr>
          <w:tab/>
        </w:r>
        <w:r w:rsidR="0009127C">
          <w:rPr>
            <w:noProof/>
            <w:webHidden/>
          </w:rPr>
          <w:fldChar w:fldCharType="begin"/>
        </w:r>
        <w:r w:rsidR="0009127C">
          <w:rPr>
            <w:noProof/>
            <w:webHidden/>
          </w:rPr>
          <w:instrText xml:space="preserve"> PAGEREF _Toc8367237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r>
          <w:rPr>
            <w:noProof/>
          </w:rPr>
          <w:fldChar w:fldCharType="end"/>
        </w:r>
      </w:ins>
    </w:p>
    <w:p w14:paraId="6CAC88D6" w14:textId="2B54A996" w:rsidR="0009127C" w:rsidRDefault="005C469B">
      <w:pPr>
        <w:pStyle w:val="TOC3"/>
        <w:tabs>
          <w:tab w:val="right" w:leader="dot" w:pos="9350"/>
        </w:tabs>
        <w:rPr>
          <w:ins w:id="1450" w:author="Laurence Golding" w:date="2019-05-11T06:51:00Z"/>
          <w:rFonts w:asciiTheme="minorHAnsi" w:eastAsiaTheme="minorEastAsia" w:hAnsiTheme="minorHAnsi" w:cstheme="minorBidi"/>
          <w:noProof/>
          <w:sz w:val="22"/>
          <w:szCs w:val="22"/>
        </w:rPr>
      </w:pPr>
      <w:ins w:id="1451" w:author="Laurence Golding" w:date="2019-05-11T06:51:00Z">
        <w:r>
          <w:fldChar w:fldCharType="begin"/>
        </w:r>
        <w:r>
          <w:instrText xml:space="preserve"> HYPERLINK \l "_Toc8367238" </w:instrText>
        </w:r>
        <w:r>
          <w:fldChar w:fldCharType="separate"/>
        </w:r>
        <w:r w:rsidR="0009127C" w:rsidRPr="006D36A2">
          <w:rPr>
            <w:rStyle w:val="Hyperlink"/>
            <w:noProof/>
          </w:rPr>
          <w:t>3.33.7 kind property</w:t>
        </w:r>
        <w:r w:rsidR="0009127C">
          <w:rPr>
            <w:noProof/>
            <w:webHidden/>
          </w:rPr>
          <w:tab/>
        </w:r>
        <w:r w:rsidR="0009127C">
          <w:rPr>
            <w:noProof/>
            <w:webHidden/>
          </w:rPr>
          <w:fldChar w:fldCharType="begin"/>
        </w:r>
        <w:r w:rsidR="0009127C">
          <w:rPr>
            <w:noProof/>
            <w:webHidden/>
          </w:rPr>
          <w:instrText xml:space="preserve"> PAGEREF _Toc8367238 \h </w:instrText>
        </w:r>
        <w:r w:rsidR="0009127C">
          <w:rPr>
            <w:noProof/>
            <w:webHidden/>
          </w:rPr>
        </w:r>
        <w:r w:rsidR="0009127C">
          <w:rPr>
            <w:noProof/>
            <w:webHidden/>
          </w:rPr>
          <w:fldChar w:fldCharType="separate"/>
        </w:r>
        <w:r w:rsidR="0009127C">
          <w:rPr>
            <w:noProof/>
            <w:webHidden/>
          </w:rPr>
          <w:t>134</w:t>
        </w:r>
        <w:r w:rsidR="0009127C">
          <w:rPr>
            <w:noProof/>
            <w:webHidden/>
          </w:rPr>
          <w:fldChar w:fldCharType="end"/>
        </w:r>
        <w:r>
          <w:rPr>
            <w:noProof/>
          </w:rPr>
          <w:fldChar w:fldCharType="end"/>
        </w:r>
      </w:ins>
    </w:p>
    <w:p w14:paraId="320A7659" w14:textId="1A900D2B" w:rsidR="0009127C" w:rsidRDefault="005C469B">
      <w:pPr>
        <w:pStyle w:val="TOC3"/>
        <w:tabs>
          <w:tab w:val="right" w:leader="dot" w:pos="9350"/>
        </w:tabs>
        <w:rPr>
          <w:ins w:id="1452" w:author="Laurence Golding" w:date="2019-05-11T06:51:00Z"/>
          <w:rFonts w:asciiTheme="minorHAnsi" w:eastAsiaTheme="minorEastAsia" w:hAnsiTheme="minorHAnsi" w:cstheme="minorBidi"/>
          <w:noProof/>
          <w:sz w:val="22"/>
          <w:szCs w:val="22"/>
        </w:rPr>
      </w:pPr>
      <w:ins w:id="1453" w:author="Laurence Golding" w:date="2019-05-11T06:51:00Z">
        <w:r>
          <w:fldChar w:fldCharType="begin"/>
        </w:r>
        <w:r>
          <w:instrText xml:space="preserve"> HYPERLINK \l "_Toc8367239" </w:instrText>
        </w:r>
        <w:r>
          <w:fldChar w:fldCharType="separate"/>
        </w:r>
        <w:r w:rsidR="0009127C" w:rsidRPr="006D36A2">
          <w:rPr>
            <w:rStyle w:val="Hyperlink"/>
            <w:noProof/>
          </w:rPr>
          <w:t>3.33.8 parentIndex property</w:t>
        </w:r>
        <w:r w:rsidR="0009127C">
          <w:rPr>
            <w:noProof/>
            <w:webHidden/>
          </w:rPr>
          <w:tab/>
        </w:r>
        <w:r w:rsidR="0009127C">
          <w:rPr>
            <w:noProof/>
            <w:webHidden/>
          </w:rPr>
          <w:fldChar w:fldCharType="begin"/>
        </w:r>
        <w:r w:rsidR="0009127C">
          <w:rPr>
            <w:noProof/>
            <w:webHidden/>
          </w:rPr>
          <w:instrText xml:space="preserve"> PAGEREF _Toc8367239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r>
          <w:rPr>
            <w:noProof/>
          </w:rPr>
          <w:fldChar w:fldCharType="end"/>
        </w:r>
      </w:ins>
    </w:p>
    <w:p w14:paraId="566B10DE" w14:textId="55A087B9" w:rsidR="0009127C" w:rsidRDefault="005C469B">
      <w:pPr>
        <w:pStyle w:val="TOC2"/>
        <w:tabs>
          <w:tab w:val="right" w:leader="dot" w:pos="9350"/>
        </w:tabs>
        <w:rPr>
          <w:ins w:id="1454" w:author="Laurence Golding" w:date="2019-05-11T06:51:00Z"/>
          <w:rFonts w:asciiTheme="minorHAnsi" w:eastAsiaTheme="minorEastAsia" w:hAnsiTheme="minorHAnsi" w:cstheme="minorBidi"/>
          <w:noProof/>
          <w:sz w:val="22"/>
          <w:szCs w:val="22"/>
        </w:rPr>
      </w:pPr>
      <w:ins w:id="1455" w:author="Laurence Golding" w:date="2019-05-11T06:51:00Z">
        <w:r>
          <w:fldChar w:fldCharType="begin"/>
        </w:r>
        <w:r>
          <w:instrText xml:space="preserve"> HYPERLINK \l "_Toc8367240" </w:instrText>
        </w:r>
        <w:r>
          <w:fldChar w:fldCharType="separate"/>
        </w:r>
        <w:r w:rsidR="0009127C" w:rsidRPr="006D36A2">
          <w:rPr>
            <w:rStyle w:val="Hyperlink"/>
            <w:noProof/>
          </w:rPr>
          <w:t>3.34 locationRelationship object</w:t>
        </w:r>
        <w:r w:rsidR="0009127C">
          <w:rPr>
            <w:noProof/>
            <w:webHidden/>
          </w:rPr>
          <w:tab/>
        </w:r>
        <w:r w:rsidR="0009127C">
          <w:rPr>
            <w:noProof/>
            <w:webHidden/>
          </w:rPr>
          <w:fldChar w:fldCharType="begin"/>
        </w:r>
        <w:r w:rsidR="0009127C">
          <w:rPr>
            <w:noProof/>
            <w:webHidden/>
          </w:rPr>
          <w:instrText xml:space="preserve"> PAGEREF _Toc8367240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r>
          <w:rPr>
            <w:noProof/>
          </w:rPr>
          <w:fldChar w:fldCharType="end"/>
        </w:r>
      </w:ins>
    </w:p>
    <w:p w14:paraId="6472FB00" w14:textId="10B0BD50" w:rsidR="0009127C" w:rsidRDefault="005C469B">
      <w:pPr>
        <w:pStyle w:val="TOC3"/>
        <w:tabs>
          <w:tab w:val="right" w:leader="dot" w:pos="9350"/>
        </w:tabs>
        <w:rPr>
          <w:ins w:id="1456" w:author="Laurence Golding" w:date="2019-05-11T06:51:00Z"/>
          <w:rFonts w:asciiTheme="minorHAnsi" w:eastAsiaTheme="minorEastAsia" w:hAnsiTheme="minorHAnsi" w:cstheme="minorBidi"/>
          <w:noProof/>
          <w:sz w:val="22"/>
          <w:szCs w:val="22"/>
        </w:rPr>
      </w:pPr>
      <w:ins w:id="1457" w:author="Laurence Golding" w:date="2019-05-11T06:51:00Z">
        <w:r>
          <w:fldChar w:fldCharType="begin"/>
        </w:r>
        <w:r>
          <w:instrText xml:space="preserve"> HYPERLINK \l "_Toc8367241" </w:instrText>
        </w:r>
        <w:r>
          <w:fldChar w:fldCharType="separate"/>
        </w:r>
        <w:r w:rsidR="0009127C" w:rsidRPr="006D36A2">
          <w:rPr>
            <w:rStyle w:val="Hyperlink"/>
            <w:noProof/>
          </w:rPr>
          <w:t>3.34.1 General</w:t>
        </w:r>
        <w:r w:rsidR="0009127C">
          <w:rPr>
            <w:noProof/>
            <w:webHidden/>
          </w:rPr>
          <w:tab/>
        </w:r>
        <w:r w:rsidR="0009127C">
          <w:rPr>
            <w:noProof/>
            <w:webHidden/>
          </w:rPr>
          <w:fldChar w:fldCharType="begin"/>
        </w:r>
        <w:r w:rsidR="0009127C">
          <w:rPr>
            <w:noProof/>
            <w:webHidden/>
          </w:rPr>
          <w:instrText xml:space="preserve"> PAGEREF _Toc8367241 \h </w:instrText>
        </w:r>
        <w:r w:rsidR="0009127C">
          <w:rPr>
            <w:noProof/>
            <w:webHidden/>
          </w:rPr>
        </w:r>
        <w:r w:rsidR="0009127C">
          <w:rPr>
            <w:noProof/>
            <w:webHidden/>
          </w:rPr>
          <w:fldChar w:fldCharType="separate"/>
        </w:r>
        <w:r w:rsidR="0009127C">
          <w:rPr>
            <w:noProof/>
            <w:webHidden/>
          </w:rPr>
          <w:t>137</w:t>
        </w:r>
        <w:r w:rsidR="0009127C">
          <w:rPr>
            <w:noProof/>
            <w:webHidden/>
          </w:rPr>
          <w:fldChar w:fldCharType="end"/>
        </w:r>
        <w:r>
          <w:rPr>
            <w:noProof/>
          </w:rPr>
          <w:fldChar w:fldCharType="end"/>
        </w:r>
      </w:ins>
    </w:p>
    <w:p w14:paraId="2A140D7C" w14:textId="6BE82374" w:rsidR="0009127C" w:rsidRDefault="005C469B">
      <w:pPr>
        <w:pStyle w:val="TOC3"/>
        <w:tabs>
          <w:tab w:val="right" w:leader="dot" w:pos="9350"/>
        </w:tabs>
        <w:rPr>
          <w:ins w:id="1458" w:author="Laurence Golding" w:date="2019-05-11T06:51:00Z"/>
          <w:rFonts w:asciiTheme="minorHAnsi" w:eastAsiaTheme="minorEastAsia" w:hAnsiTheme="minorHAnsi" w:cstheme="minorBidi"/>
          <w:noProof/>
          <w:sz w:val="22"/>
          <w:szCs w:val="22"/>
        </w:rPr>
      </w:pPr>
      <w:ins w:id="1459" w:author="Laurence Golding" w:date="2019-05-11T06:51:00Z">
        <w:r>
          <w:fldChar w:fldCharType="begin"/>
        </w:r>
        <w:r>
          <w:instrText xml:space="preserve"> HYPERLINK \l "_Toc8367242" </w:instrText>
        </w:r>
        <w:r>
          <w:fldChar w:fldCharType="separate"/>
        </w:r>
        <w:r w:rsidR="0009127C" w:rsidRPr="006D36A2">
          <w:rPr>
            <w:rStyle w:val="Hyperlink"/>
            <w:noProof/>
          </w:rPr>
          <w:t>3.34.2 target property</w:t>
        </w:r>
        <w:r w:rsidR="0009127C">
          <w:rPr>
            <w:noProof/>
            <w:webHidden/>
          </w:rPr>
          <w:tab/>
        </w:r>
        <w:r w:rsidR="0009127C">
          <w:rPr>
            <w:noProof/>
            <w:webHidden/>
          </w:rPr>
          <w:fldChar w:fldCharType="begin"/>
        </w:r>
        <w:r w:rsidR="0009127C">
          <w:rPr>
            <w:noProof/>
            <w:webHidden/>
          </w:rPr>
          <w:instrText xml:space="preserve"> PAGEREF _Toc8367242 \h </w:instrText>
        </w:r>
        <w:r w:rsidR="0009127C">
          <w:rPr>
            <w:noProof/>
            <w:webHidden/>
          </w:rPr>
        </w:r>
        <w:r w:rsidR="0009127C">
          <w:rPr>
            <w:noProof/>
            <w:webHidden/>
          </w:rPr>
          <w:fldChar w:fldCharType="separate"/>
        </w:r>
        <w:r w:rsidR="0009127C">
          <w:rPr>
            <w:noProof/>
            <w:webHidden/>
          </w:rPr>
          <w:t>138</w:t>
        </w:r>
        <w:r w:rsidR="0009127C">
          <w:rPr>
            <w:noProof/>
            <w:webHidden/>
          </w:rPr>
          <w:fldChar w:fldCharType="end"/>
        </w:r>
        <w:r>
          <w:rPr>
            <w:noProof/>
          </w:rPr>
          <w:fldChar w:fldCharType="end"/>
        </w:r>
      </w:ins>
    </w:p>
    <w:p w14:paraId="5E5629C2" w14:textId="2A4BEDCB" w:rsidR="0009127C" w:rsidRDefault="005C469B">
      <w:pPr>
        <w:pStyle w:val="TOC3"/>
        <w:tabs>
          <w:tab w:val="right" w:leader="dot" w:pos="9350"/>
        </w:tabs>
        <w:rPr>
          <w:ins w:id="1460" w:author="Laurence Golding" w:date="2019-05-11T06:51:00Z"/>
          <w:rFonts w:asciiTheme="minorHAnsi" w:eastAsiaTheme="minorEastAsia" w:hAnsiTheme="minorHAnsi" w:cstheme="minorBidi"/>
          <w:noProof/>
          <w:sz w:val="22"/>
          <w:szCs w:val="22"/>
        </w:rPr>
      </w:pPr>
      <w:ins w:id="1461" w:author="Laurence Golding" w:date="2019-05-11T06:51:00Z">
        <w:r>
          <w:fldChar w:fldCharType="begin"/>
        </w:r>
        <w:r>
          <w:instrText xml:space="preserve"> HYPERLINK \l "_Toc8367243" </w:instrText>
        </w:r>
        <w:r>
          <w:fldChar w:fldCharType="separate"/>
        </w:r>
        <w:r w:rsidR="0009127C" w:rsidRPr="006D36A2">
          <w:rPr>
            <w:rStyle w:val="Hyperlink"/>
            <w:noProof/>
          </w:rPr>
          <w:t>3.34.3 kinds property</w:t>
        </w:r>
        <w:r w:rsidR="0009127C">
          <w:rPr>
            <w:noProof/>
            <w:webHidden/>
          </w:rPr>
          <w:tab/>
        </w:r>
        <w:r w:rsidR="0009127C">
          <w:rPr>
            <w:noProof/>
            <w:webHidden/>
          </w:rPr>
          <w:fldChar w:fldCharType="begin"/>
        </w:r>
        <w:r w:rsidR="0009127C">
          <w:rPr>
            <w:noProof/>
            <w:webHidden/>
          </w:rPr>
          <w:instrText xml:space="preserve"> PAGEREF _Toc8367243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r>
          <w:rPr>
            <w:noProof/>
          </w:rPr>
          <w:fldChar w:fldCharType="end"/>
        </w:r>
      </w:ins>
    </w:p>
    <w:p w14:paraId="2A8CDDE8" w14:textId="2A5BCCC0" w:rsidR="0009127C" w:rsidRDefault="005C469B">
      <w:pPr>
        <w:pStyle w:val="TOC3"/>
        <w:tabs>
          <w:tab w:val="right" w:leader="dot" w:pos="9350"/>
        </w:tabs>
        <w:rPr>
          <w:ins w:id="1462" w:author="Laurence Golding" w:date="2019-05-11T06:51:00Z"/>
          <w:rFonts w:asciiTheme="minorHAnsi" w:eastAsiaTheme="minorEastAsia" w:hAnsiTheme="minorHAnsi" w:cstheme="minorBidi"/>
          <w:noProof/>
          <w:sz w:val="22"/>
          <w:szCs w:val="22"/>
        </w:rPr>
      </w:pPr>
      <w:ins w:id="1463" w:author="Laurence Golding" w:date="2019-05-11T06:51:00Z">
        <w:r>
          <w:fldChar w:fldCharType="begin"/>
        </w:r>
        <w:r>
          <w:instrText xml:space="preserve"> HYPERLINK \l "_Toc8367244" </w:instrText>
        </w:r>
        <w:r>
          <w:fldChar w:fldCharType="separate"/>
        </w:r>
        <w:r w:rsidR="0009127C" w:rsidRPr="006D36A2">
          <w:rPr>
            <w:rStyle w:val="Hyperlink"/>
            <w:noProof/>
          </w:rPr>
          <w:t>3.34.4 description property</w:t>
        </w:r>
        <w:r w:rsidR="0009127C">
          <w:rPr>
            <w:noProof/>
            <w:webHidden/>
          </w:rPr>
          <w:tab/>
        </w:r>
        <w:r w:rsidR="0009127C">
          <w:rPr>
            <w:noProof/>
            <w:webHidden/>
          </w:rPr>
          <w:fldChar w:fldCharType="begin"/>
        </w:r>
        <w:r w:rsidR="0009127C">
          <w:rPr>
            <w:noProof/>
            <w:webHidden/>
          </w:rPr>
          <w:instrText xml:space="preserve"> PAGEREF _Toc8367244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r>
          <w:rPr>
            <w:noProof/>
          </w:rPr>
          <w:fldChar w:fldCharType="end"/>
        </w:r>
      </w:ins>
    </w:p>
    <w:p w14:paraId="7929CC5E" w14:textId="06AA7B07" w:rsidR="0009127C" w:rsidRDefault="005C469B">
      <w:pPr>
        <w:pStyle w:val="TOC2"/>
        <w:tabs>
          <w:tab w:val="right" w:leader="dot" w:pos="9350"/>
        </w:tabs>
        <w:rPr>
          <w:ins w:id="1464" w:author="Laurence Golding" w:date="2019-05-11T06:51:00Z"/>
          <w:rFonts w:asciiTheme="minorHAnsi" w:eastAsiaTheme="minorEastAsia" w:hAnsiTheme="minorHAnsi" w:cstheme="minorBidi"/>
          <w:noProof/>
          <w:sz w:val="22"/>
          <w:szCs w:val="22"/>
        </w:rPr>
      </w:pPr>
      <w:ins w:id="1465" w:author="Laurence Golding" w:date="2019-05-11T06:51:00Z">
        <w:r>
          <w:lastRenderedPageBreak/>
          <w:fldChar w:fldCharType="begin"/>
        </w:r>
        <w:r>
          <w:instrText xml:space="preserve"> HYPERLINK \l "_Toc8367245" </w:instrText>
        </w:r>
        <w:r>
          <w:fldChar w:fldCharType="separate"/>
        </w:r>
        <w:r w:rsidR="0009127C" w:rsidRPr="006D36A2">
          <w:rPr>
            <w:rStyle w:val="Hyperlink"/>
            <w:noProof/>
          </w:rPr>
          <w:t>3.35 suppression object</w:t>
        </w:r>
        <w:r w:rsidR="0009127C">
          <w:rPr>
            <w:noProof/>
            <w:webHidden/>
          </w:rPr>
          <w:tab/>
        </w:r>
        <w:r w:rsidR="0009127C">
          <w:rPr>
            <w:noProof/>
            <w:webHidden/>
          </w:rPr>
          <w:fldChar w:fldCharType="begin"/>
        </w:r>
        <w:r w:rsidR="0009127C">
          <w:rPr>
            <w:noProof/>
            <w:webHidden/>
          </w:rPr>
          <w:instrText xml:space="preserve"> PAGEREF _Toc8367245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r>
          <w:rPr>
            <w:noProof/>
          </w:rPr>
          <w:fldChar w:fldCharType="end"/>
        </w:r>
      </w:ins>
    </w:p>
    <w:p w14:paraId="5392301A" w14:textId="575C319A" w:rsidR="0009127C" w:rsidRDefault="005C469B">
      <w:pPr>
        <w:pStyle w:val="TOC3"/>
        <w:tabs>
          <w:tab w:val="right" w:leader="dot" w:pos="9350"/>
        </w:tabs>
        <w:rPr>
          <w:ins w:id="1466" w:author="Laurence Golding" w:date="2019-05-11T06:51:00Z"/>
          <w:rFonts w:asciiTheme="minorHAnsi" w:eastAsiaTheme="minorEastAsia" w:hAnsiTheme="minorHAnsi" w:cstheme="minorBidi"/>
          <w:noProof/>
          <w:sz w:val="22"/>
          <w:szCs w:val="22"/>
        </w:rPr>
      </w:pPr>
      <w:ins w:id="1467" w:author="Laurence Golding" w:date="2019-05-11T06:51:00Z">
        <w:r>
          <w:fldChar w:fldCharType="begin"/>
        </w:r>
        <w:r>
          <w:instrText xml:space="preserve"> HYPERLINK \l "_Toc8367246" </w:instrText>
        </w:r>
        <w:r>
          <w:fldChar w:fldCharType="separate"/>
        </w:r>
        <w:r w:rsidR="0009127C" w:rsidRPr="006D36A2">
          <w:rPr>
            <w:rStyle w:val="Hyperlink"/>
            <w:noProof/>
          </w:rPr>
          <w:t>3.35.1 General</w:t>
        </w:r>
        <w:r w:rsidR="0009127C">
          <w:rPr>
            <w:noProof/>
            <w:webHidden/>
          </w:rPr>
          <w:tab/>
        </w:r>
        <w:r w:rsidR="0009127C">
          <w:rPr>
            <w:noProof/>
            <w:webHidden/>
          </w:rPr>
          <w:fldChar w:fldCharType="begin"/>
        </w:r>
        <w:r w:rsidR="0009127C">
          <w:rPr>
            <w:noProof/>
            <w:webHidden/>
          </w:rPr>
          <w:instrText xml:space="preserve"> PAGEREF _Toc8367246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r>
          <w:rPr>
            <w:noProof/>
          </w:rPr>
          <w:fldChar w:fldCharType="end"/>
        </w:r>
      </w:ins>
    </w:p>
    <w:p w14:paraId="2A4C3C53" w14:textId="6627266D" w:rsidR="0009127C" w:rsidRDefault="005C469B">
      <w:pPr>
        <w:pStyle w:val="TOC3"/>
        <w:tabs>
          <w:tab w:val="right" w:leader="dot" w:pos="9350"/>
        </w:tabs>
        <w:rPr>
          <w:ins w:id="1468" w:author="Laurence Golding" w:date="2019-05-11T06:51:00Z"/>
          <w:rFonts w:asciiTheme="minorHAnsi" w:eastAsiaTheme="minorEastAsia" w:hAnsiTheme="minorHAnsi" w:cstheme="minorBidi"/>
          <w:noProof/>
          <w:sz w:val="22"/>
          <w:szCs w:val="22"/>
        </w:rPr>
      </w:pPr>
      <w:ins w:id="1469" w:author="Laurence Golding" w:date="2019-05-11T06:51:00Z">
        <w:r>
          <w:fldChar w:fldCharType="begin"/>
        </w:r>
        <w:r>
          <w:instrText xml:space="preserve"> HYPERL</w:instrText>
        </w:r>
        <w:r>
          <w:instrText xml:space="preserve">INK \l "_Toc8367247" </w:instrText>
        </w:r>
        <w:r>
          <w:fldChar w:fldCharType="separate"/>
        </w:r>
        <w:r w:rsidR="0009127C" w:rsidRPr="006D36A2">
          <w:rPr>
            <w:rStyle w:val="Hyperlink"/>
            <w:noProof/>
          </w:rPr>
          <w:t>3.35.2 kind property</w:t>
        </w:r>
        <w:r w:rsidR="0009127C">
          <w:rPr>
            <w:noProof/>
            <w:webHidden/>
          </w:rPr>
          <w:tab/>
        </w:r>
        <w:r w:rsidR="0009127C">
          <w:rPr>
            <w:noProof/>
            <w:webHidden/>
          </w:rPr>
          <w:fldChar w:fldCharType="begin"/>
        </w:r>
        <w:r w:rsidR="0009127C">
          <w:rPr>
            <w:noProof/>
            <w:webHidden/>
          </w:rPr>
          <w:instrText xml:space="preserve"> PAGEREF _Toc8367247 \h </w:instrText>
        </w:r>
        <w:r w:rsidR="0009127C">
          <w:rPr>
            <w:noProof/>
            <w:webHidden/>
          </w:rPr>
        </w:r>
        <w:r w:rsidR="0009127C">
          <w:rPr>
            <w:noProof/>
            <w:webHidden/>
          </w:rPr>
          <w:fldChar w:fldCharType="separate"/>
        </w:r>
        <w:r w:rsidR="0009127C">
          <w:rPr>
            <w:noProof/>
            <w:webHidden/>
          </w:rPr>
          <w:t>139</w:t>
        </w:r>
        <w:r w:rsidR="0009127C">
          <w:rPr>
            <w:noProof/>
            <w:webHidden/>
          </w:rPr>
          <w:fldChar w:fldCharType="end"/>
        </w:r>
        <w:r>
          <w:rPr>
            <w:noProof/>
          </w:rPr>
          <w:fldChar w:fldCharType="end"/>
        </w:r>
      </w:ins>
    </w:p>
    <w:p w14:paraId="49B2FEB0" w14:textId="10417140" w:rsidR="0009127C" w:rsidRDefault="005C469B">
      <w:pPr>
        <w:pStyle w:val="TOC3"/>
        <w:tabs>
          <w:tab w:val="right" w:leader="dot" w:pos="9350"/>
        </w:tabs>
        <w:rPr>
          <w:ins w:id="1470" w:author="Laurence Golding" w:date="2019-05-11T06:51:00Z"/>
          <w:rFonts w:asciiTheme="minorHAnsi" w:eastAsiaTheme="minorEastAsia" w:hAnsiTheme="minorHAnsi" w:cstheme="minorBidi"/>
          <w:noProof/>
          <w:sz w:val="22"/>
          <w:szCs w:val="22"/>
        </w:rPr>
      </w:pPr>
      <w:ins w:id="1471" w:author="Laurence Golding" w:date="2019-05-11T06:51:00Z">
        <w:r>
          <w:fldChar w:fldCharType="begin"/>
        </w:r>
        <w:r>
          <w:instrText xml:space="preserve"> HYPERLINK \l "_Toc8367248" </w:instrText>
        </w:r>
        <w:r>
          <w:fldChar w:fldCharType="separate"/>
        </w:r>
        <w:r w:rsidR="0009127C" w:rsidRPr="006D36A2">
          <w:rPr>
            <w:rStyle w:val="Hyperlink"/>
            <w:noProof/>
          </w:rPr>
          <w:t>3.35.3 status property</w:t>
        </w:r>
        <w:r w:rsidR="0009127C">
          <w:rPr>
            <w:noProof/>
            <w:webHidden/>
          </w:rPr>
          <w:tab/>
        </w:r>
        <w:r w:rsidR="0009127C">
          <w:rPr>
            <w:noProof/>
            <w:webHidden/>
          </w:rPr>
          <w:fldChar w:fldCharType="begin"/>
        </w:r>
        <w:r w:rsidR="0009127C">
          <w:rPr>
            <w:noProof/>
            <w:webHidden/>
          </w:rPr>
          <w:instrText xml:space="preserve"> PAGEREF _Toc8367248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r>
          <w:rPr>
            <w:noProof/>
          </w:rPr>
          <w:fldChar w:fldCharType="end"/>
        </w:r>
      </w:ins>
    </w:p>
    <w:p w14:paraId="72E18B2A" w14:textId="3B29B398" w:rsidR="0009127C" w:rsidRDefault="005C469B">
      <w:pPr>
        <w:pStyle w:val="TOC3"/>
        <w:tabs>
          <w:tab w:val="right" w:leader="dot" w:pos="9350"/>
        </w:tabs>
        <w:rPr>
          <w:ins w:id="1472" w:author="Laurence Golding" w:date="2019-05-11T06:51:00Z"/>
          <w:rFonts w:asciiTheme="minorHAnsi" w:eastAsiaTheme="minorEastAsia" w:hAnsiTheme="minorHAnsi" w:cstheme="minorBidi"/>
          <w:noProof/>
          <w:sz w:val="22"/>
          <w:szCs w:val="22"/>
        </w:rPr>
      </w:pPr>
      <w:ins w:id="1473" w:author="Laurence Golding" w:date="2019-05-11T06:51:00Z">
        <w:r>
          <w:fldChar w:fldCharType="begin"/>
        </w:r>
        <w:r>
          <w:instrText xml:space="preserve"> HYPERLINK \l "_Toc8367249" </w:instrText>
        </w:r>
        <w:r>
          <w:fldChar w:fldCharType="separate"/>
        </w:r>
        <w:r w:rsidR="0009127C" w:rsidRPr="006D36A2">
          <w:rPr>
            <w:rStyle w:val="Hyperlink"/>
            <w:noProof/>
          </w:rPr>
          <w:t>3.35.4 location property</w:t>
        </w:r>
        <w:r w:rsidR="0009127C">
          <w:rPr>
            <w:noProof/>
            <w:webHidden/>
          </w:rPr>
          <w:tab/>
        </w:r>
        <w:r w:rsidR="0009127C">
          <w:rPr>
            <w:noProof/>
            <w:webHidden/>
          </w:rPr>
          <w:fldChar w:fldCharType="begin"/>
        </w:r>
        <w:r w:rsidR="0009127C">
          <w:rPr>
            <w:noProof/>
            <w:webHidden/>
          </w:rPr>
          <w:instrText xml:space="preserve"> PAGEREF _Toc8367249 \h </w:instrText>
        </w:r>
        <w:r w:rsidR="0009127C">
          <w:rPr>
            <w:noProof/>
            <w:webHidden/>
          </w:rPr>
        </w:r>
        <w:r w:rsidR="0009127C">
          <w:rPr>
            <w:noProof/>
            <w:webHidden/>
          </w:rPr>
          <w:fldChar w:fldCharType="separate"/>
        </w:r>
        <w:r w:rsidR="0009127C">
          <w:rPr>
            <w:noProof/>
            <w:webHidden/>
          </w:rPr>
          <w:t>140</w:t>
        </w:r>
        <w:r w:rsidR="0009127C">
          <w:rPr>
            <w:noProof/>
            <w:webHidden/>
          </w:rPr>
          <w:fldChar w:fldCharType="end"/>
        </w:r>
        <w:r>
          <w:rPr>
            <w:noProof/>
          </w:rPr>
          <w:fldChar w:fldCharType="end"/>
        </w:r>
      </w:ins>
    </w:p>
    <w:p w14:paraId="51A4B34E" w14:textId="56384EA0" w:rsidR="0009127C" w:rsidRDefault="005C469B">
      <w:pPr>
        <w:pStyle w:val="TOC3"/>
        <w:tabs>
          <w:tab w:val="right" w:leader="dot" w:pos="9350"/>
        </w:tabs>
        <w:rPr>
          <w:ins w:id="1474" w:author="Laurence Golding" w:date="2019-05-11T06:51:00Z"/>
          <w:rFonts w:asciiTheme="minorHAnsi" w:eastAsiaTheme="minorEastAsia" w:hAnsiTheme="minorHAnsi" w:cstheme="minorBidi"/>
          <w:noProof/>
          <w:sz w:val="22"/>
          <w:szCs w:val="22"/>
        </w:rPr>
      </w:pPr>
      <w:ins w:id="1475" w:author="Laurence Golding" w:date="2019-05-11T06:51:00Z">
        <w:r>
          <w:fldChar w:fldCharType="begin"/>
        </w:r>
        <w:r>
          <w:instrText xml:space="preserve"> HYPERLINK \l "_Toc8367250" </w:instrText>
        </w:r>
        <w:r>
          <w:fldChar w:fldCharType="separate"/>
        </w:r>
        <w:r w:rsidR="0009127C" w:rsidRPr="006D36A2">
          <w:rPr>
            <w:rStyle w:val="Hyperlink"/>
            <w:noProof/>
          </w:rPr>
          <w:t>3.35.5 guid property</w:t>
        </w:r>
        <w:r w:rsidR="0009127C">
          <w:rPr>
            <w:noProof/>
            <w:webHidden/>
          </w:rPr>
          <w:tab/>
        </w:r>
        <w:r w:rsidR="0009127C">
          <w:rPr>
            <w:noProof/>
            <w:webHidden/>
          </w:rPr>
          <w:fldChar w:fldCharType="begin"/>
        </w:r>
        <w:r w:rsidR="0009127C">
          <w:rPr>
            <w:noProof/>
            <w:webHidden/>
          </w:rPr>
          <w:instrText xml:space="preserve"> PAGEREF _Toc8367250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r>
          <w:rPr>
            <w:noProof/>
          </w:rPr>
          <w:fldChar w:fldCharType="end"/>
        </w:r>
      </w:ins>
    </w:p>
    <w:p w14:paraId="367FAAA7" w14:textId="3E3403CA" w:rsidR="0009127C" w:rsidRDefault="005C469B">
      <w:pPr>
        <w:pStyle w:val="TOC3"/>
        <w:tabs>
          <w:tab w:val="right" w:leader="dot" w:pos="9350"/>
        </w:tabs>
        <w:rPr>
          <w:ins w:id="1476" w:author="Laurence Golding" w:date="2019-05-11T06:51:00Z"/>
          <w:rFonts w:asciiTheme="minorHAnsi" w:eastAsiaTheme="minorEastAsia" w:hAnsiTheme="minorHAnsi" w:cstheme="minorBidi"/>
          <w:noProof/>
          <w:sz w:val="22"/>
          <w:szCs w:val="22"/>
        </w:rPr>
      </w:pPr>
      <w:ins w:id="1477" w:author="Laurence Golding" w:date="2019-05-11T06:51:00Z">
        <w:r>
          <w:fldChar w:fldCharType="begin"/>
        </w:r>
        <w:r>
          <w:instrText xml:space="preserve"> HYPERLINK \l "_Toc8367251" </w:instrText>
        </w:r>
        <w:r>
          <w:fldChar w:fldCharType="separate"/>
        </w:r>
        <w:r w:rsidR="0009127C" w:rsidRPr="006D36A2">
          <w:rPr>
            <w:rStyle w:val="Hyperlink"/>
            <w:noProof/>
          </w:rPr>
          <w:t>3.35.6 justification property</w:t>
        </w:r>
        <w:r w:rsidR="0009127C">
          <w:rPr>
            <w:noProof/>
            <w:webHidden/>
          </w:rPr>
          <w:tab/>
        </w:r>
        <w:r w:rsidR="0009127C">
          <w:rPr>
            <w:noProof/>
            <w:webHidden/>
          </w:rPr>
          <w:fldChar w:fldCharType="begin"/>
        </w:r>
        <w:r w:rsidR="0009127C">
          <w:rPr>
            <w:noProof/>
            <w:webHidden/>
          </w:rPr>
          <w:instrText xml:space="preserve"> PAGEREF _Toc8367251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r>
          <w:rPr>
            <w:noProof/>
          </w:rPr>
          <w:fldChar w:fldCharType="end"/>
        </w:r>
      </w:ins>
    </w:p>
    <w:p w14:paraId="5AC2910C" w14:textId="3B851BBF" w:rsidR="0009127C" w:rsidRDefault="005C469B">
      <w:pPr>
        <w:pStyle w:val="TOC2"/>
        <w:tabs>
          <w:tab w:val="right" w:leader="dot" w:pos="9350"/>
        </w:tabs>
        <w:rPr>
          <w:ins w:id="1478" w:author="Laurence Golding" w:date="2019-05-11T06:51:00Z"/>
          <w:rFonts w:asciiTheme="minorHAnsi" w:eastAsiaTheme="minorEastAsia" w:hAnsiTheme="minorHAnsi" w:cstheme="minorBidi"/>
          <w:noProof/>
          <w:sz w:val="22"/>
          <w:szCs w:val="22"/>
        </w:rPr>
      </w:pPr>
      <w:ins w:id="1479" w:author="Laurence Golding" w:date="2019-05-11T06:51:00Z">
        <w:r>
          <w:fldChar w:fldCharType="begin"/>
        </w:r>
        <w:r>
          <w:instrText xml:space="preserve"> HYPERLINK \l "_Toc8367252" </w:instrText>
        </w:r>
        <w:r>
          <w:fldChar w:fldCharType="separate"/>
        </w:r>
        <w:r w:rsidR="0009127C" w:rsidRPr="006D36A2">
          <w:rPr>
            <w:rStyle w:val="Hyperlink"/>
            <w:noProof/>
          </w:rPr>
          <w:t>3.36 codeFlow object</w:t>
        </w:r>
        <w:r w:rsidR="0009127C">
          <w:rPr>
            <w:noProof/>
            <w:webHidden/>
          </w:rPr>
          <w:tab/>
        </w:r>
        <w:r w:rsidR="0009127C">
          <w:rPr>
            <w:noProof/>
            <w:webHidden/>
          </w:rPr>
          <w:fldChar w:fldCharType="begin"/>
        </w:r>
        <w:r w:rsidR="0009127C">
          <w:rPr>
            <w:noProof/>
            <w:webHidden/>
          </w:rPr>
          <w:instrText xml:space="preserve"> PAGEREF _Toc8367252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r>
          <w:rPr>
            <w:noProof/>
          </w:rPr>
          <w:fldChar w:fldCharType="end"/>
        </w:r>
      </w:ins>
    </w:p>
    <w:p w14:paraId="75436507" w14:textId="20944EFB" w:rsidR="0009127C" w:rsidRDefault="005C469B">
      <w:pPr>
        <w:pStyle w:val="TOC3"/>
        <w:tabs>
          <w:tab w:val="right" w:leader="dot" w:pos="9350"/>
        </w:tabs>
        <w:rPr>
          <w:ins w:id="1480" w:author="Laurence Golding" w:date="2019-05-11T06:51:00Z"/>
          <w:rFonts w:asciiTheme="minorHAnsi" w:eastAsiaTheme="minorEastAsia" w:hAnsiTheme="minorHAnsi" w:cstheme="minorBidi"/>
          <w:noProof/>
          <w:sz w:val="22"/>
          <w:szCs w:val="22"/>
        </w:rPr>
      </w:pPr>
      <w:ins w:id="1481" w:author="Laurence Golding" w:date="2019-05-11T06:51:00Z">
        <w:r>
          <w:fldChar w:fldCharType="begin"/>
        </w:r>
        <w:r>
          <w:instrText xml:space="preserve"> HYPERLINK \l "_Toc8367253" </w:instrText>
        </w:r>
        <w:r>
          <w:fldChar w:fldCharType="separate"/>
        </w:r>
        <w:r w:rsidR="0009127C" w:rsidRPr="006D36A2">
          <w:rPr>
            <w:rStyle w:val="Hyperlink"/>
            <w:noProof/>
          </w:rPr>
          <w:t>3.36.1 General</w:t>
        </w:r>
        <w:r w:rsidR="0009127C">
          <w:rPr>
            <w:noProof/>
            <w:webHidden/>
          </w:rPr>
          <w:tab/>
        </w:r>
        <w:r w:rsidR="0009127C">
          <w:rPr>
            <w:noProof/>
            <w:webHidden/>
          </w:rPr>
          <w:fldChar w:fldCharType="begin"/>
        </w:r>
        <w:r w:rsidR="0009127C">
          <w:rPr>
            <w:noProof/>
            <w:webHidden/>
          </w:rPr>
          <w:instrText xml:space="preserve"> PAGEREF _Toc8367253 \h </w:instrText>
        </w:r>
        <w:r w:rsidR="0009127C">
          <w:rPr>
            <w:noProof/>
            <w:webHidden/>
          </w:rPr>
        </w:r>
        <w:r w:rsidR="0009127C">
          <w:rPr>
            <w:noProof/>
            <w:webHidden/>
          </w:rPr>
          <w:fldChar w:fldCharType="separate"/>
        </w:r>
        <w:r w:rsidR="0009127C">
          <w:rPr>
            <w:noProof/>
            <w:webHidden/>
          </w:rPr>
          <w:t>141</w:t>
        </w:r>
        <w:r w:rsidR="0009127C">
          <w:rPr>
            <w:noProof/>
            <w:webHidden/>
          </w:rPr>
          <w:fldChar w:fldCharType="end"/>
        </w:r>
        <w:r>
          <w:rPr>
            <w:noProof/>
          </w:rPr>
          <w:fldChar w:fldCharType="end"/>
        </w:r>
      </w:ins>
    </w:p>
    <w:p w14:paraId="3587BE6C" w14:textId="57B78EF9" w:rsidR="0009127C" w:rsidRDefault="005C469B">
      <w:pPr>
        <w:pStyle w:val="TOC3"/>
        <w:tabs>
          <w:tab w:val="right" w:leader="dot" w:pos="9350"/>
        </w:tabs>
        <w:rPr>
          <w:ins w:id="1482" w:author="Laurence Golding" w:date="2019-05-11T06:51:00Z"/>
          <w:rFonts w:asciiTheme="minorHAnsi" w:eastAsiaTheme="minorEastAsia" w:hAnsiTheme="minorHAnsi" w:cstheme="minorBidi"/>
          <w:noProof/>
          <w:sz w:val="22"/>
          <w:szCs w:val="22"/>
        </w:rPr>
      </w:pPr>
      <w:ins w:id="1483" w:author="Laurence Golding" w:date="2019-05-11T06:51:00Z">
        <w:r>
          <w:fldChar w:fldCharType="begin"/>
        </w:r>
        <w:r>
          <w:instrText xml:space="preserve"> HYPERLINK \l "_Toc8367254" </w:instrText>
        </w:r>
        <w:r>
          <w:fldChar w:fldCharType="separate"/>
        </w:r>
        <w:r w:rsidR="0009127C" w:rsidRPr="006D36A2">
          <w:rPr>
            <w:rStyle w:val="Hyperlink"/>
            <w:noProof/>
          </w:rPr>
          <w:t>3.36.2 message property</w:t>
        </w:r>
        <w:r w:rsidR="0009127C">
          <w:rPr>
            <w:noProof/>
            <w:webHidden/>
          </w:rPr>
          <w:tab/>
        </w:r>
        <w:r w:rsidR="0009127C">
          <w:rPr>
            <w:noProof/>
            <w:webHidden/>
          </w:rPr>
          <w:fldChar w:fldCharType="begin"/>
        </w:r>
        <w:r w:rsidR="0009127C">
          <w:rPr>
            <w:noProof/>
            <w:webHidden/>
          </w:rPr>
          <w:instrText xml:space="preserve"> PAGEREF _Toc8367254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r>
          <w:rPr>
            <w:noProof/>
          </w:rPr>
          <w:fldChar w:fldCharType="end"/>
        </w:r>
      </w:ins>
    </w:p>
    <w:p w14:paraId="33A0F8E5" w14:textId="73A13AB9" w:rsidR="0009127C" w:rsidRDefault="005C469B">
      <w:pPr>
        <w:pStyle w:val="TOC3"/>
        <w:tabs>
          <w:tab w:val="right" w:leader="dot" w:pos="9350"/>
        </w:tabs>
        <w:rPr>
          <w:ins w:id="1484" w:author="Laurence Golding" w:date="2019-05-11T06:51:00Z"/>
          <w:rFonts w:asciiTheme="minorHAnsi" w:eastAsiaTheme="minorEastAsia" w:hAnsiTheme="minorHAnsi" w:cstheme="minorBidi"/>
          <w:noProof/>
          <w:sz w:val="22"/>
          <w:szCs w:val="22"/>
        </w:rPr>
      </w:pPr>
      <w:ins w:id="1485" w:author="Laurence Golding" w:date="2019-05-11T06:51:00Z">
        <w:r>
          <w:fldChar w:fldCharType="begin"/>
        </w:r>
        <w:r>
          <w:instrText xml:space="preserve"> HYPERLINK \l "_Toc8367255" </w:instrText>
        </w:r>
        <w:r>
          <w:fldChar w:fldCharType="separate"/>
        </w:r>
        <w:r w:rsidR="0009127C" w:rsidRPr="006D36A2">
          <w:rPr>
            <w:rStyle w:val="Hyperlink"/>
            <w:noProof/>
          </w:rPr>
          <w:t>3.36.3 threadFlows property</w:t>
        </w:r>
        <w:r w:rsidR="0009127C">
          <w:rPr>
            <w:noProof/>
            <w:webHidden/>
          </w:rPr>
          <w:tab/>
        </w:r>
        <w:r w:rsidR="0009127C">
          <w:rPr>
            <w:noProof/>
            <w:webHidden/>
          </w:rPr>
          <w:fldChar w:fldCharType="begin"/>
        </w:r>
        <w:r w:rsidR="0009127C">
          <w:rPr>
            <w:noProof/>
            <w:webHidden/>
          </w:rPr>
          <w:instrText xml:space="preserve"> PAGEREF _Toc8367255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r>
          <w:rPr>
            <w:noProof/>
          </w:rPr>
          <w:fldChar w:fldCharType="end"/>
        </w:r>
      </w:ins>
    </w:p>
    <w:p w14:paraId="417943DB" w14:textId="1D4BACE7" w:rsidR="0009127C" w:rsidRDefault="005C469B">
      <w:pPr>
        <w:pStyle w:val="TOC2"/>
        <w:tabs>
          <w:tab w:val="right" w:leader="dot" w:pos="9350"/>
        </w:tabs>
        <w:rPr>
          <w:ins w:id="1486" w:author="Laurence Golding" w:date="2019-05-11T06:51:00Z"/>
          <w:rFonts w:asciiTheme="minorHAnsi" w:eastAsiaTheme="minorEastAsia" w:hAnsiTheme="minorHAnsi" w:cstheme="minorBidi"/>
          <w:noProof/>
          <w:sz w:val="22"/>
          <w:szCs w:val="22"/>
        </w:rPr>
      </w:pPr>
      <w:ins w:id="1487" w:author="Laurence Golding" w:date="2019-05-11T06:51:00Z">
        <w:r>
          <w:fldChar w:fldCharType="begin"/>
        </w:r>
        <w:r>
          <w:instrText xml:space="preserve"> HYPERLINK \l "_Toc8367256" </w:instrText>
        </w:r>
        <w:r>
          <w:fldChar w:fldCharType="separate"/>
        </w:r>
        <w:r w:rsidR="0009127C" w:rsidRPr="006D36A2">
          <w:rPr>
            <w:rStyle w:val="Hyperlink"/>
            <w:noProof/>
          </w:rPr>
          <w:t>3.37 threadFlow object</w:t>
        </w:r>
        <w:r w:rsidR="0009127C">
          <w:rPr>
            <w:noProof/>
            <w:webHidden/>
          </w:rPr>
          <w:tab/>
        </w:r>
        <w:r w:rsidR="0009127C">
          <w:rPr>
            <w:noProof/>
            <w:webHidden/>
          </w:rPr>
          <w:fldChar w:fldCharType="begin"/>
        </w:r>
        <w:r w:rsidR="0009127C">
          <w:rPr>
            <w:noProof/>
            <w:webHidden/>
          </w:rPr>
          <w:instrText xml:space="preserve"> PAGEREF _Toc8367256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r>
          <w:rPr>
            <w:noProof/>
          </w:rPr>
          <w:fldChar w:fldCharType="end"/>
        </w:r>
      </w:ins>
    </w:p>
    <w:p w14:paraId="642CFA27" w14:textId="38DAD29C" w:rsidR="0009127C" w:rsidRDefault="005C469B">
      <w:pPr>
        <w:pStyle w:val="TOC3"/>
        <w:tabs>
          <w:tab w:val="right" w:leader="dot" w:pos="9350"/>
        </w:tabs>
        <w:rPr>
          <w:ins w:id="1488" w:author="Laurence Golding" w:date="2019-05-11T06:51:00Z"/>
          <w:rFonts w:asciiTheme="minorHAnsi" w:eastAsiaTheme="minorEastAsia" w:hAnsiTheme="minorHAnsi" w:cstheme="minorBidi"/>
          <w:noProof/>
          <w:sz w:val="22"/>
          <w:szCs w:val="22"/>
        </w:rPr>
      </w:pPr>
      <w:ins w:id="1489" w:author="Laurence Golding" w:date="2019-05-11T06:51:00Z">
        <w:r>
          <w:fldChar w:fldCharType="begin"/>
        </w:r>
        <w:r>
          <w:instrText xml:space="preserve"> HYPERLINK \l "_Toc8367257" </w:instrText>
        </w:r>
        <w:r>
          <w:fldChar w:fldCharType="separate"/>
        </w:r>
        <w:r w:rsidR="0009127C" w:rsidRPr="006D36A2">
          <w:rPr>
            <w:rStyle w:val="Hyperlink"/>
            <w:noProof/>
          </w:rPr>
          <w:t>3.37.1 General</w:t>
        </w:r>
        <w:r w:rsidR="0009127C">
          <w:rPr>
            <w:noProof/>
            <w:webHidden/>
          </w:rPr>
          <w:tab/>
        </w:r>
        <w:r w:rsidR="0009127C">
          <w:rPr>
            <w:noProof/>
            <w:webHidden/>
          </w:rPr>
          <w:fldChar w:fldCharType="begin"/>
        </w:r>
        <w:r w:rsidR="0009127C">
          <w:rPr>
            <w:noProof/>
            <w:webHidden/>
          </w:rPr>
          <w:instrText xml:space="preserve"> PAGEREF _Toc8367257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r>
          <w:rPr>
            <w:noProof/>
          </w:rPr>
          <w:fldChar w:fldCharType="end"/>
        </w:r>
      </w:ins>
    </w:p>
    <w:p w14:paraId="2C85A2F4" w14:textId="266E7896" w:rsidR="0009127C" w:rsidRDefault="005C469B">
      <w:pPr>
        <w:pStyle w:val="TOC3"/>
        <w:tabs>
          <w:tab w:val="right" w:leader="dot" w:pos="9350"/>
        </w:tabs>
        <w:rPr>
          <w:ins w:id="1490" w:author="Laurence Golding" w:date="2019-05-11T06:51:00Z"/>
          <w:rFonts w:asciiTheme="minorHAnsi" w:eastAsiaTheme="minorEastAsia" w:hAnsiTheme="minorHAnsi" w:cstheme="minorBidi"/>
          <w:noProof/>
          <w:sz w:val="22"/>
          <w:szCs w:val="22"/>
        </w:rPr>
      </w:pPr>
      <w:ins w:id="1491" w:author="Laurence Golding" w:date="2019-05-11T06:51:00Z">
        <w:r>
          <w:fldChar w:fldCharType="begin"/>
        </w:r>
        <w:r>
          <w:instrText xml:space="preserve"> HYPERLINK \l "_Toc8367258" </w:instrText>
        </w:r>
        <w:r>
          <w:fldChar w:fldCharType="separate"/>
        </w:r>
        <w:r w:rsidR="0009127C" w:rsidRPr="006D36A2">
          <w:rPr>
            <w:rStyle w:val="Hyperlink"/>
            <w:noProof/>
          </w:rPr>
          <w:t>3.37.2 id property</w:t>
        </w:r>
        <w:r w:rsidR="0009127C">
          <w:rPr>
            <w:noProof/>
            <w:webHidden/>
          </w:rPr>
          <w:tab/>
        </w:r>
        <w:r w:rsidR="0009127C">
          <w:rPr>
            <w:noProof/>
            <w:webHidden/>
          </w:rPr>
          <w:fldChar w:fldCharType="begin"/>
        </w:r>
        <w:r w:rsidR="0009127C">
          <w:rPr>
            <w:noProof/>
            <w:webHidden/>
          </w:rPr>
          <w:instrText xml:space="preserve"> PAGEREF _Toc8367258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r>
          <w:rPr>
            <w:noProof/>
          </w:rPr>
          <w:fldChar w:fldCharType="end"/>
        </w:r>
      </w:ins>
    </w:p>
    <w:p w14:paraId="1DC93CFD" w14:textId="143C4E31" w:rsidR="0009127C" w:rsidRDefault="005C469B">
      <w:pPr>
        <w:pStyle w:val="TOC3"/>
        <w:tabs>
          <w:tab w:val="right" w:leader="dot" w:pos="9350"/>
        </w:tabs>
        <w:rPr>
          <w:ins w:id="1492" w:author="Laurence Golding" w:date="2019-05-11T06:51:00Z"/>
          <w:rFonts w:asciiTheme="minorHAnsi" w:eastAsiaTheme="minorEastAsia" w:hAnsiTheme="minorHAnsi" w:cstheme="minorBidi"/>
          <w:noProof/>
          <w:sz w:val="22"/>
          <w:szCs w:val="22"/>
        </w:rPr>
      </w:pPr>
      <w:ins w:id="1493" w:author="Laurence Golding" w:date="2019-05-11T06:51:00Z">
        <w:r>
          <w:fldChar w:fldCharType="begin"/>
        </w:r>
        <w:r>
          <w:instrText xml:space="preserve"> HYPERLINK \l "_Toc8367259" </w:instrText>
        </w:r>
        <w:r>
          <w:fldChar w:fldCharType="separate"/>
        </w:r>
        <w:r w:rsidR="0009127C" w:rsidRPr="006D36A2">
          <w:rPr>
            <w:rStyle w:val="Hyperlink"/>
            <w:noProof/>
          </w:rPr>
          <w:t>3.37.3 message property</w:t>
        </w:r>
        <w:r w:rsidR="0009127C">
          <w:rPr>
            <w:noProof/>
            <w:webHidden/>
          </w:rPr>
          <w:tab/>
        </w:r>
        <w:r w:rsidR="0009127C">
          <w:rPr>
            <w:noProof/>
            <w:webHidden/>
          </w:rPr>
          <w:fldChar w:fldCharType="begin"/>
        </w:r>
        <w:r w:rsidR="0009127C">
          <w:rPr>
            <w:noProof/>
            <w:webHidden/>
          </w:rPr>
          <w:instrText xml:space="preserve"> PAGEREF _Toc8367259 \h </w:instrText>
        </w:r>
        <w:r w:rsidR="0009127C">
          <w:rPr>
            <w:noProof/>
            <w:webHidden/>
          </w:rPr>
        </w:r>
        <w:r w:rsidR="0009127C">
          <w:rPr>
            <w:noProof/>
            <w:webHidden/>
          </w:rPr>
          <w:fldChar w:fldCharType="separate"/>
        </w:r>
        <w:r w:rsidR="0009127C">
          <w:rPr>
            <w:noProof/>
            <w:webHidden/>
          </w:rPr>
          <w:t>142</w:t>
        </w:r>
        <w:r w:rsidR="0009127C">
          <w:rPr>
            <w:noProof/>
            <w:webHidden/>
          </w:rPr>
          <w:fldChar w:fldCharType="end"/>
        </w:r>
        <w:r>
          <w:rPr>
            <w:noProof/>
          </w:rPr>
          <w:fldChar w:fldCharType="end"/>
        </w:r>
      </w:ins>
    </w:p>
    <w:p w14:paraId="4C35814A" w14:textId="509087BB" w:rsidR="0009127C" w:rsidRDefault="005C469B">
      <w:pPr>
        <w:pStyle w:val="TOC3"/>
        <w:tabs>
          <w:tab w:val="right" w:leader="dot" w:pos="9350"/>
        </w:tabs>
        <w:rPr>
          <w:ins w:id="1494" w:author="Laurence Golding" w:date="2019-05-11T06:51:00Z"/>
          <w:rFonts w:asciiTheme="minorHAnsi" w:eastAsiaTheme="minorEastAsia" w:hAnsiTheme="minorHAnsi" w:cstheme="minorBidi"/>
          <w:noProof/>
          <w:sz w:val="22"/>
          <w:szCs w:val="22"/>
        </w:rPr>
      </w:pPr>
      <w:ins w:id="1495" w:author="Laurence Golding" w:date="2019-05-11T06:51:00Z">
        <w:r>
          <w:fldChar w:fldCharType="begin"/>
        </w:r>
        <w:r>
          <w:instrText xml:space="preserve"> HYPERLINK \l "_Toc8367260" </w:instrText>
        </w:r>
        <w:r>
          <w:fldChar w:fldCharType="separate"/>
        </w:r>
        <w:r w:rsidR="0009127C" w:rsidRPr="006D36A2">
          <w:rPr>
            <w:rStyle w:val="Hyperlink"/>
            <w:noProof/>
          </w:rPr>
          <w:t>3.37.4 initialState property</w:t>
        </w:r>
        <w:r w:rsidR="0009127C">
          <w:rPr>
            <w:noProof/>
            <w:webHidden/>
          </w:rPr>
          <w:tab/>
        </w:r>
        <w:r w:rsidR="0009127C">
          <w:rPr>
            <w:noProof/>
            <w:webHidden/>
          </w:rPr>
          <w:fldChar w:fldCharType="begin"/>
        </w:r>
        <w:r w:rsidR="0009127C">
          <w:rPr>
            <w:noProof/>
            <w:webHidden/>
          </w:rPr>
          <w:instrText xml:space="preserve"> PAGEREF _Toc8367260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r>
          <w:rPr>
            <w:noProof/>
          </w:rPr>
          <w:fldChar w:fldCharType="end"/>
        </w:r>
      </w:ins>
    </w:p>
    <w:p w14:paraId="3BADC362" w14:textId="1C6EF29C" w:rsidR="0009127C" w:rsidRDefault="005C469B">
      <w:pPr>
        <w:pStyle w:val="TOC3"/>
        <w:tabs>
          <w:tab w:val="right" w:leader="dot" w:pos="9350"/>
        </w:tabs>
        <w:rPr>
          <w:ins w:id="1496" w:author="Laurence Golding" w:date="2019-05-11T06:51:00Z"/>
          <w:rFonts w:asciiTheme="minorHAnsi" w:eastAsiaTheme="minorEastAsia" w:hAnsiTheme="minorHAnsi" w:cstheme="minorBidi"/>
          <w:noProof/>
          <w:sz w:val="22"/>
          <w:szCs w:val="22"/>
        </w:rPr>
      </w:pPr>
      <w:ins w:id="1497" w:author="Laurence Golding" w:date="2019-05-11T06:51:00Z">
        <w:r>
          <w:fldChar w:fldCharType="begin"/>
        </w:r>
        <w:r>
          <w:instrText xml:space="preserve"> HYPERLINK \l "_Toc8367261" </w:instrText>
        </w:r>
        <w:r>
          <w:fldChar w:fldCharType="separate"/>
        </w:r>
        <w:r w:rsidR="0009127C" w:rsidRPr="006D36A2">
          <w:rPr>
            <w:rStyle w:val="Hyperlink"/>
            <w:noProof/>
          </w:rPr>
          <w:t>3.37.5 immutableState property</w:t>
        </w:r>
        <w:r w:rsidR="0009127C">
          <w:rPr>
            <w:noProof/>
            <w:webHidden/>
          </w:rPr>
          <w:tab/>
        </w:r>
        <w:r w:rsidR="0009127C">
          <w:rPr>
            <w:noProof/>
            <w:webHidden/>
          </w:rPr>
          <w:fldChar w:fldCharType="begin"/>
        </w:r>
        <w:r w:rsidR="0009127C">
          <w:rPr>
            <w:noProof/>
            <w:webHidden/>
          </w:rPr>
          <w:instrText xml:space="preserve"> PAGEREF _Toc8367261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r>
          <w:rPr>
            <w:noProof/>
          </w:rPr>
          <w:fldChar w:fldCharType="end"/>
        </w:r>
      </w:ins>
    </w:p>
    <w:p w14:paraId="142D55BB" w14:textId="4F55633E" w:rsidR="0009127C" w:rsidRDefault="005C469B">
      <w:pPr>
        <w:pStyle w:val="TOC3"/>
        <w:tabs>
          <w:tab w:val="right" w:leader="dot" w:pos="9350"/>
        </w:tabs>
        <w:rPr>
          <w:ins w:id="1498" w:author="Laurence Golding" w:date="2019-05-11T06:51:00Z"/>
          <w:rFonts w:asciiTheme="minorHAnsi" w:eastAsiaTheme="minorEastAsia" w:hAnsiTheme="minorHAnsi" w:cstheme="minorBidi"/>
          <w:noProof/>
          <w:sz w:val="22"/>
          <w:szCs w:val="22"/>
        </w:rPr>
      </w:pPr>
      <w:ins w:id="1499" w:author="Laurence Golding" w:date="2019-05-11T06:51:00Z">
        <w:r>
          <w:fldChar w:fldCharType="begin"/>
        </w:r>
        <w:r>
          <w:instrText xml:space="preserve"> HYPERLINK \l "_Toc8367262" </w:instrText>
        </w:r>
        <w:r>
          <w:fldChar w:fldCharType="separate"/>
        </w:r>
        <w:r w:rsidR="0009127C" w:rsidRPr="006D36A2">
          <w:rPr>
            <w:rStyle w:val="Hyperlink"/>
            <w:noProof/>
          </w:rPr>
          <w:t>3.37.6 locations property</w:t>
        </w:r>
        <w:r w:rsidR="0009127C">
          <w:rPr>
            <w:noProof/>
            <w:webHidden/>
          </w:rPr>
          <w:tab/>
        </w:r>
        <w:r w:rsidR="0009127C">
          <w:rPr>
            <w:noProof/>
            <w:webHidden/>
          </w:rPr>
          <w:fldChar w:fldCharType="begin"/>
        </w:r>
        <w:r w:rsidR="0009127C">
          <w:rPr>
            <w:noProof/>
            <w:webHidden/>
          </w:rPr>
          <w:instrText xml:space="preserve"> PAGEREF _Toc8367262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r>
          <w:rPr>
            <w:noProof/>
          </w:rPr>
          <w:fldChar w:fldCharType="end"/>
        </w:r>
      </w:ins>
    </w:p>
    <w:p w14:paraId="2A3E9338" w14:textId="28BBE357" w:rsidR="0009127C" w:rsidRDefault="005C469B">
      <w:pPr>
        <w:pStyle w:val="TOC2"/>
        <w:tabs>
          <w:tab w:val="right" w:leader="dot" w:pos="9350"/>
        </w:tabs>
        <w:rPr>
          <w:ins w:id="1500" w:author="Laurence Golding" w:date="2019-05-11T06:51:00Z"/>
          <w:rFonts w:asciiTheme="minorHAnsi" w:eastAsiaTheme="minorEastAsia" w:hAnsiTheme="minorHAnsi" w:cstheme="minorBidi"/>
          <w:noProof/>
          <w:sz w:val="22"/>
          <w:szCs w:val="22"/>
        </w:rPr>
      </w:pPr>
      <w:ins w:id="1501" w:author="Laurence Golding" w:date="2019-05-11T06:51:00Z">
        <w:r>
          <w:fldChar w:fldCharType="begin"/>
        </w:r>
        <w:r>
          <w:instrText xml:space="preserve"> HYPERLINK \l "_Toc8367263" </w:instrText>
        </w:r>
        <w:r>
          <w:fldChar w:fldCharType="separate"/>
        </w:r>
        <w:r w:rsidR="0009127C" w:rsidRPr="006D36A2">
          <w:rPr>
            <w:rStyle w:val="Hyperlink"/>
            <w:noProof/>
          </w:rPr>
          <w:t>3.38 threadFlowLocation object</w:t>
        </w:r>
        <w:r w:rsidR="0009127C">
          <w:rPr>
            <w:noProof/>
            <w:webHidden/>
          </w:rPr>
          <w:tab/>
        </w:r>
        <w:r w:rsidR="0009127C">
          <w:rPr>
            <w:noProof/>
            <w:webHidden/>
          </w:rPr>
          <w:fldChar w:fldCharType="begin"/>
        </w:r>
        <w:r w:rsidR="0009127C">
          <w:rPr>
            <w:noProof/>
            <w:webHidden/>
          </w:rPr>
          <w:instrText xml:space="preserve"> PAGEREF _Toc8367263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r>
          <w:rPr>
            <w:noProof/>
          </w:rPr>
          <w:fldChar w:fldCharType="end"/>
        </w:r>
      </w:ins>
    </w:p>
    <w:p w14:paraId="3DA28C3B" w14:textId="138F2FA7" w:rsidR="0009127C" w:rsidRDefault="005C469B">
      <w:pPr>
        <w:pStyle w:val="TOC3"/>
        <w:tabs>
          <w:tab w:val="right" w:leader="dot" w:pos="9350"/>
        </w:tabs>
        <w:rPr>
          <w:ins w:id="1502" w:author="Laurence Golding" w:date="2019-05-11T06:51:00Z"/>
          <w:rFonts w:asciiTheme="minorHAnsi" w:eastAsiaTheme="minorEastAsia" w:hAnsiTheme="minorHAnsi" w:cstheme="minorBidi"/>
          <w:noProof/>
          <w:sz w:val="22"/>
          <w:szCs w:val="22"/>
        </w:rPr>
      </w:pPr>
      <w:ins w:id="1503" w:author="Laurence Golding" w:date="2019-05-11T06:51:00Z">
        <w:r>
          <w:fldChar w:fldCharType="begin"/>
        </w:r>
        <w:r>
          <w:instrText xml:space="preserve"> HYPERLINK \l "_Toc8367264" </w:instrText>
        </w:r>
        <w:r>
          <w:fldChar w:fldCharType="separate"/>
        </w:r>
        <w:r w:rsidR="0009127C" w:rsidRPr="006D36A2">
          <w:rPr>
            <w:rStyle w:val="Hyperlink"/>
            <w:noProof/>
          </w:rPr>
          <w:t>3.38.1 General</w:t>
        </w:r>
        <w:r w:rsidR="0009127C">
          <w:rPr>
            <w:noProof/>
            <w:webHidden/>
          </w:rPr>
          <w:tab/>
        </w:r>
        <w:r w:rsidR="0009127C">
          <w:rPr>
            <w:noProof/>
            <w:webHidden/>
          </w:rPr>
          <w:fldChar w:fldCharType="begin"/>
        </w:r>
        <w:r w:rsidR="0009127C">
          <w:rPr>
            <w:noProof/>
            <w:webHidden/>
          </w:rPr>
          <w:instrText xml:space="preserve"> PAGEREF _Toc8367264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r>
          <w:rPr>
            <w:noProof/>
          </w:rPr>
          <w:fldChar w:fldCharType="end"/>
        </w:r>
      </w:ins>
    </w:p>
    <w:p w14:paraId="1FEA98D0" w14:textId="7F19C17F" w:rsidR="0009127C" w:rsidRDefault="005C469B">
      <w:pPr>
        <w:pStyle w:val="TOC3"/>
        <w:tabs>
          <w:tab w:val="right" w:leader="dot" w:pos="9350"/>
        </w:tabs>
        <w:rPr>
          <w:ins w:id="1504" w:author="Laurence Golding" w:date="2019-05-11T06:51:00Z"/>
          <w:rFonts w:asciiTheme="minorHAnsi" w:eastAsiaTheme="minorEastAsia" w:hAnsiTheme="minorHAnsi" w:cstheme="minorBidi"/>
          <w:noProof/>
          <w:sz w:val="22"/>
          <w:szCs w:val="22"/>
        </w:rPr>
      </w:pPr>
      <w:ins w:id="1505" w:author="Laurence Golding" w:date="2019-05-11T06:51:00Z">
        <w:r>
          <w:fldChar w:fldCharType="begin"/>
        </w:r>
        <w:r>
          <w:instrText xml:space="preserve"> HYPERLINK \l "_Toc83</w:instrText>
        </w:r>
        <w:r>
          <w:instrText xml:space="preserve">67265" </w:instrText>
        </w:r>
        <w:r>
          <w:fldChar w:fldCharType="separate"/>
        </w:r>
        <w:r w:rsidR="0009127C" w:rsidRPr="006D36A2">
          <w:rPr>
            <w:rStyle w:val="Hyperlink"/>
            <w:noProof/>
          </w:rPr>
          <w:t>3.38.2 index property</w:t>
        </w:r>
        <w:r w:rsidR="0009127C">
          <w:rPr>
            <w:noProof/>
            <w:webHidden/>
          </w:rPr>
          <w:tab/>
        </w:r>
        <w:r w:rsidR="0009127C">
          <w:rPr>
            <w:noProof/>
            <w:webHidden/>
          </w:rPr>
          <w:fldChar w:fldCharType="begin"/>
        </w:r>
        <w:r w:rsidR="0009127C">
          <w:rPr>
            <w:noProof/>
            <w:webHidden/>
          </w:rPr>
          <w:instrText xml:space="preserve"> PAGEREF _Toc8367265 \h </w:instrText>
        </w:r>
        <w:r w:rsidR="0009127C">
          <w:rPr>
            <w:noProof/>
            <w:webHidden/>
          </w:rPr>
        </w:r>
        <w:r w:rsidR="0009127C">
          <w:rPr>
            <w:noProof/>
            <w:webHidden/>
          </w:rPr>
          <w:fldChar w:fldCharType="separate"/>
        </w:r>
        <w:r w:rsidR="0009127C">
          <w:rPr>
            <w:noProof/>
            <w:webHidden/>
          </w:rPr>
          <w:t>143</w:t>
        </w:r>
        <w:r w:rsidR="0009127C">
          <w:rPr>
            <w:noProof/>
            <w:webHidden/>
          </w:rPr>
          <w:fldChar w:fldCharType="end"/>
        </w:r>
        <w:r>
          <w:rPr>
            <w:noProof/>
          </w:rPr>
          <w:fldChar w:fldCharType="end"/>
        </w:r>
      </w:ins>
    </w:p>
    <w:p w14:paraId="05F53430" w14:textId="53385FDF" w:rsidR="0009127C" w:rsidRDefault="005C469B">
      <w:pPr>
        <w:pStyle w:val="TOC3"/>
        <w:tabs>
          <w:tab w:val="right" w:leader="dot" w:pos="9350"/>
        </w:tabs>
        <w:rPr>
          <w:ins w:id="1506" w:author="Laurence Golding" w:date="2019-05-11T06:51:00Z"/>
          <w:rFonts w:asciiTheme="minorHAnsi" w:eastAsiaTheme="minorEastAsia" w:hAnsiTheme="minorHAnsi" w:cstheme="minorBidi"/>
          <w:noProof/>
          <w:sz w:val="22"/>
          <w:szCs w:val="22"/>
        </w:rPr>
      </w:pPr>
      <w:ins w:id="1507" w:author="Laurence Golding" w:date="2019-05-11T06:51:00Z">
        <w:r>
          <w:fldChar w:fldCharType="begin"/>
        </w:r>
        <w:r>
          <w:instrText xml:space="preserve"> HYPERLINK \l "_Toc8367266" </w:instrText>
        </w:r>
        <w:r>
          <w:fldChar w:fldCharType="separate"/>
        </w:r>
        <w:r w:rsidR="0009127C" w:rsidRPr="006D36A2">
          <w:rPr>
            <w:rStyle w:val="Hyperlink"/>
            <w:noProof/>
          </w:rPr>
          <w:t>3.38.3 location property</w:t>
        </w:r>
        <w:r w:rsidR="0009127C">
          <w:rPr>
            <w:noProof/>
            <w:webHidden/>
          </w:rPr>
          <w:tab/>
        </w:r>
        <w:r w:rsidR="0009127C">
          <w:rPr>
            <w:noProof/>
            <w:webHidden/>
          </w:rPr>
          <w:fldChar w:fldCharType="begin"/>
        </w:r>
        <w:r w:rsidR="0009127C">
          <w:rPr>
            <w:noProof/>
            <w:webHidden/>
          </w:rPr>
          <w:instrText xml:space="preserve"> PAGEREF _Toc8367266 \h </w:instrText>
        </w:r>
        <w:r w:rsidR="0009127C">
          <w:rPr>
            <w:noProof/>
            <w:webHidden/>
          </w:rPr>
        </w:r>
        <w:r w:rsidR="0009127C">
          <w:rPr>
            <w:noProof/>
            <w:webHidden/>
          </w:rPr>
          <w:fldChar w:fldCharType="separate"/>
        </w:r>
        <w:r w:rsidR="0009127C">
          <w:rPr>
            <w:noProof/>
            <w:webHidden/>
          </w:rPr>
          <w:t>145</w:t>
        </w:r>
        <w:r w:rsidR="0009127C">
          <w:rPr>
            <w:noProof/>
            <w:webHidden/>
          </w:rPr>
          <w:fldChar w:fldCharType="end"/>
        </w:r>
        <w:r>
          <w:rPr>
            <w:noProof/>
          </w:rPr>
          <w:fldChar w:fldCharType="end"/>
        </w:r>
      </w:ins>
    </w:p>
    <w:p w14:paraId="2ADFDA00" w14:textId="5DEEEC1F" w:rsidR="0009127C" w:rsidRDefault="005C469B">
      <w:pPr>
        <w:pStyle w:val="TOC3"/>
        <w:tabs>
          <w:tab w:val="right" w:leader="dot" w:pos="9350"/>
        </w:tabs>
        <w:rPr>
          <w:ins w:id="1508" w:author="Laurence Golding" w:date="2019-05-11T06:51:00Z"/>
          <w:rFonts w:asciiTheme="minorHAnsi" w:eastAsiaTheme="minorEastAsia" w:hAnsiTheme="minorHAnsi" w:cstheme="minorBidi"/>
          <w:noProof/>
          <w:sz w:val="22"/>
          <w:szCs w:val="22"/>
        </w:rPr>
      </w:pPr>
      <w:ins w:id="1509" w:author="Laurence Golding" w:date="2019-05-11T06:51:00Z">
        <w:r>
          <w:fldChar w:fldCharType="begin"/>
        </w:r>
        <w:r>
          <w:instrText xml:space="preserve"> HYPERLINK \l "_Toc8367267" </w:instrText>
        </w:r>
        <w:r>
          <w:fldChar w:fldCharType="separate"/>
        </w:r>
        <w:r w:rsidR="0009127C" w:rsidRPr="006D36A2">
          <w:rPr>
            <w:rStyle w:val="Hyperlink"/>
            <w:noProof/>
          </w:rPr>
          <w:t>3.38.4 module property</w:t>
        </w:r>
        <w:r w:rsidR="0009127C">
          <w:rPr>
            <w:noProof/>
            <w:webHidden/>
          </w:rPr>
          <w:tab/>
        </w:r>
        <w:r w:rsidR="0009127C">
          <w:rPr>
            <w:noProof/>
            <w:webHidden/>
          </w:rPr>
          <w:fldChar w:fldCharType="begin"/>
        </w:r>
        <w:r w:rsidR="0009127C">
          <w:rPr>
            <w:noProof/>
            <w:webHidden/>
          </w:rPr>
          <w:instrText xml:space="preserve"> PAGEREF _Toc8367267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r>
          <w:rPr>
            <w:noProof/>
          </w:rPr>
          <w:fldChar w:fldCharType="end"/>
        </w:r>
      </w:ins>
    </w:p>
    <w:p w14:paraId="68BAED31" w14:textId="6B20ED23" w:rsidR="0009127C" w:rsidRDefault="005C469B">
      <w:pPr>
        <w:pStyle w:val="TOC3"/>
        <w:tabs>
          <w:tab w:val="right" w:leader="dot" w:pos="9350"/>
        </w:tabs>
        <w:rPr>
          <w:ins w:id="1510" w:author="Laurence Golding" w:date="2019-05-11T06:51:00Z"/>
          <w:rFonts w:asciiTheme="minorHAnsi" w:eastAsiaTheme="minorEastAsia" w:hAnsiTheme="minorHAnsi" w:cstheme="minorBidi"/>
          <w:noProof/>
          <w:sz w:val="22"/>
          <w:szCs w:val="22"/>
        </w:rPr>
      </w:pPr>
      <w:ins w:id="1511" w:author="Laurence Golding" w:date="2019-05-11T06:51:00Z">
        <w:r>
          <w:fldChar w:fldCharType="begin"/>
        </w:r>
        <w:r>
          <w:instrText xml:space="preserve"> HYPERLINK \l "_Toc8367268" </w:instrText>
        </w:r>
        <w:r>
          <w:fldChar w:fldCharType="separate"/>
        </w:r>
        <w:r w:rsidR="0009127C" w:rsidRPr="006D36A2">
          <w:rPr>
            <w:rStyle w:val="Hyperlink"/>
            <w:noProof/>
          </w:rPr>
          <w:t>3.38.5 stack property</w:t>
        </w:r>
        <w:r w:rsidR="0009127C">
          <w:rPr>
            <w:noProof/>
            <w:webHidden/>
          </w:rPr>
          <w:tab/>
        </w:r>
        <w:r w:rsidR="0009127C">
          <w:rPr>
            <w:noProof/>
            <w:webHidden/>
          </w:rPr>
          <w:fldChar w:fldCharType="begin"/>
        </w:r>
        <w:r w:rsidR="0009127C">
          <w:rPr>
            <w:noProof/>
            <w:webHidden/>
          </w:rPr>
          <w:instrText xml:space="preserve"> PAGEREF _Toc8367268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r>
          <w:rPr>
            <w:noProof/>
          </w:rPr>
          <w:fldChar w:fldCharType="end"/>
        </w:r>
      </w:ins>
    </w:p>
    <w:p w14:paraId="662A5DAB" w14:textId="5D07D4C9" w:rsidR="0009127C" w:rsidRDefault="005C469B">
      <w:pPr>
        <w:pStyle w:val="TOC3"/>
        <w:tabs>
          <w:tab w:val="right" w:leader="dot" w:pos="9350"/>
        </w:tabs>
        <w:rPr>
          <w:ins w:id="1512" w:author="Laurence Golding" w:date="2019-05-11T06:51:00Z"/>
          <w:rFonts w:asciiTheme="minorHAnsi" w:eastAsiaTheme="minorEastAsia" w:hAnsiTheme="minorHAnsi" w:cstheme="minorBidi"/>
          <w:noProof/>
          <w:sz w:val="22"/>
          <w:szCs w:val="22"/>
        </w:rPr>
      </w:pPr>
      <w:ins w:id="1513" w:author="Laurence Golding" w:date="2019-05-11T06:51:00Z">
        <w:r>
          <w:fldChar w:fldCharType="begin"/>
        </w:r>
        <w:r>
          <w:instrText xml:space="preserve"> HYPERLINK \l "_Toc8367269" </w:instrText>
        </w:r>
        <w:r>
          <w:fldChar w:fldCharType="separate"/>
        </w:r>
        <w:r w:rsidR="0009127C" w:rsidRPr="006D36A2">
          <w:rPr>
            <w:rStyle w:val="Hyperlink"/>
            <w:noProof/>
          </w:rPr>
          <w:t>3.38.6 webRequest property</w:t>
        </w:r>
        <w:r w:rsidR="0009127C">
          <w:rPr>
            <w:noProof/>
            <w:webHidden/>
          </w:rPr>
          <w:tab/>
        </w:r>
        <w:r w:rsidR="0009127C">
          <w:rPr>
            <w:noProof/>
            <w:webHidden/>
          </w:rPr>
          <w:fldChar w:fldCharType="begin"/>
        </w:r>
        <w:r w:rsidR="0009127C">
          <w:rPr>
            <w:noProof/>
            <w:webHidden/>
          </w:rPr>
          <w:instrText xml:space="preserve"> PAGEREF _Toc8367269 \h </w:instrText>
        </w:r>
        <w:r w:rsidR="0009127C">
          <w:rPr>
            <w:noProof/>
            <w:webHidden/>
          </w:rPr>
        </w:r>
        <w:r w:rsidR="0009127C">
          <w:rPr>
            <w:noProof/>
            <w:webHidden/>
          </w:rPr>
          <w:fldChar w:fldCharType="separate"/>
        </w:r>
        <w:r w:rsidR="0009127C">
          <w:rPr>
            <w:noProof/>
            <w:webHidden/>
          </w:rPr>
          <w:t>146</w:t>
        </w:r>
        <w:r w:rsidR="0009127C">
          <w:rPr>
            <w:noProof/>
            <w:webHidden/>
          </w:rPr>
          <w:fldChar w:fldCharType="end"/>
        </w:r>
        <w:r>
          <w:rPr>
            <w:noProof/>
          </w:rPr>
          <w:fldChar w:fldCharType="end"/>
        </w:r>
      </w:ins>
    </w:p>
    <w:p w14:paraId="02586668" w14:textId="29792266" w:rsidR="0009127C" w:rsidRDefault="005C469B">
      <w:pPr>
        <w:pStyle w:val="TOC3"/>
        <w:tabs>
          <w:tab w:val="right" w:leader="dot" w:pos="9350"/>
        </w:tabs>
        <w:rPr>
          <w:ins w:id="1514" w:author="Laurence Golding" w:date="2019-05-11T06:51:00Z"/>
          <w:rFonts w:asciiTheme="minorHAnsi" w:eastAsiaTheme="minorEastAsia" w:hAnsiTheme="minorHAnsi" w:cstheme="minorBidi"/>
          <w:noProof/>
          <w:sz w:val="22"/>
          <w:szCs w:val="22"/>
        </w:rPr>
      </w:pPr>
      <w:ins w:id="1515" w:author="Laurence Golding" w:date="2019-05-11T06:51:00Z">
        <w:r>
          <w:fldChar w:fldCharType="begin"/>
        </w:r>
        <w:r>
          <w:instrText xml:space="preserve"> HYPERLINK \l "_Toc8367270" </w:instrText>
        </w:r>
        <w:r>
          <w:fldChar w:fldCharType="separate"/>
        </w:r>
        <w:r w:rsidR="0009127C" w:rsidRPr="006D36A2">
          <w:rPr>
            <w:rStyle w:val="Hyperlink"/>
            <w:noProof/>
          </w:rPr>
          <w:t>3.38.7 webResponse property</w:t>
        </w:r>
        <w:r w:rsidR="0009127C">
          <w:rPr>
            <w:noProof/>
            <w:webHidden/>
          </w:rPr>
          <w:tab/>
        </w:r>
        <w:r w:rsidR="0009127C">
          <w:rPr>
            <w:noProof/>
            <w:webHidden/>
          </w:rPr>
          <w:fldChar w:fldCharType="begin"/>
        </w:r>
        <w:r w:rsidR="0009127C">
          <w:rPr>
            <w:noProof/>
            <w:webHidden/>
          </w:rPr>
          <w:instrText xml:space="preserve"> PAGEREF _Toc8367270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r>
          <w:rPr>
            <w:noProof/>
          </w:rPr>
          <w:fldChar w:fldCharType="end"/>
        </w:r>
      </w:ins>
    </w:p>
    <w:p w14:paraId="145D4BDF" w14:textId="0CA91A6E" w:rsidR="0009127C" w:rsidRDefault="005C469B">
      <w:pPr>
        <w:pStyle w:val="TOC3"/>
        <w:tabs>
          <w:tab w:val="right" w:leader="dot" w:pos="9350"/>
        </w:tabs>
        <w:rPr>
          <w:ins w:id="1516" w:author="Laurence Golding" w:date="2019-05-11T06:51:00Z"/>
          <w:rFonts w:asciiTheme="minorHAnsi" w:eastAsiaTheme="minorEastAsia" w:hAnsiTheme="minorHAnsi" w:cstheme="minorBidi"/>
          <w:noProof/>
          <w:sz w:val="22"/>
          <w:szCs w:val="22"/>
        </w:rPr>
      </w:pPr>
      <w:ins w:id="1517" w:author="Laurence Golding" w:date="2019-05-11T06:51:00Z">
        <w:r>
          <w:fldChar w:fldCharType="begin"/>
        </w:r>
        <w:r>
          <w:instrText xml:space="preserve"> HYPERLINK \l "_Toc8367271" </w:instrText>
        </w:r>
        <w:r>
          <w:fldChar w:fldCharType="separate"/>
        </w:r>
        <w:r w:rsidR="0009127C" w:rsidRPr="006D36A2">
          <w:rPr>
            <w:rStyle w:val="Hyperlink"/>
            <w:noProof/>
          </w:rPr>
          <w:t>3.38.8 kinds property</w:t>
        </w:r>
        <w:r w:rsidR="0009127C">
          <w:rPr>
            <w:noProof/>
            <w:webHidden/>
          </w:rPr>
          <w:tab/>
        </w:r>
        <w:r w:rsidR="0009127C">
          <w:rPr>
            <w:noProof/>
            <w:webHidden/>
          </w:rPr>
          <w:fldChar w:fldCharType="begin"/>
        </w:r>
        <w:r w:rsidR="0009127C">
          <w:rPr>
            <w:noProof/>
            <w:webHidden/>
          </w:rPr>
          <w:instrText xml:space="preserve"> PAGEREF _Toc8367271 \h </w:instrText>
        </w:r>
        <w:r w:rsidR="0009127C">
          <w:rPr>
            <w:noProof/>
            <w:webHidden/>
          </w:rPr>
        </w:r>
        <w:r w:rsidR="0009127C">
          <w:rPr>
            <w:noProof/>
            <w:webHidden/>
          </w:rPr>
          <w:fldChar w:fldCharType="separate"/>
        </w:r>
        <w:r w:rsidR="0009127C">
          <w:rPr>
            <w:noProof/>
            <w:webHidden/>
          </w:rPr>
          <w:t>147</w:t>
        </w:r>
        <w:r w:rsidR="0009127C">
          <w:rPr>
            <w:noProof/>
            <w:webHidden/>
          </w:rPr>
          <w:fldChar w:fldCharType="end"/>
        </w:r>
        <w:r>
          <w:rPr>
            <w:noProof/>
          </w:rPr>
          <w:fldChar w:fldCharType="end"/>
        </w:r>
      </w:ins>
    </w:p>
    <w:p w14:paraId="5A34644F" w14:textId="4BD6F652" w:rsidR="0009127C" w:rsidRDefault="005C469B">
      <w:pPr>
        <w:pStyle w:val="TOC3"/>
        <w:tabs>
          <w:tab w:val="right" w:leader="dot" w:pos="9350"/>
        </w:tabs>
        <w:rPr>
          <w:ins w:id="1518" w:author="Laurence Golding" w:date="2019-05-11T06:51:00Z"/>
          <w:rFonts w:asciiTheme="minorHAnsi" w:eastAsiaTheme="minorEastAsia" w:hAnsiTheme="minorHAnsi" w:cstheme="minorBidi"/>
          <w:noProof/>
          <w:sz w:val="22"/>
          <w:szCs w:val="22"/>
        </w:rPr>
      </w:pPr>
      <w:ins w:id="1519" w:author="Laurence Golding" w:date="2019-05-11T06:51:00Z">
        <w:r>
          <w:fldChar w:fldCharType="begin"/>
        </w:r>
        <w:r>
          <w:instrText xml:space="preserve"> HYPERLINK \l "_Toc8367272" </w:instrText>
        </w:r>
        <w:r>
          <w:fldChar w:fldCharType="separate"/>
        </w:r>
        <w:r w:rsidR="0009127C" w:rsidRPr="006D36A2">
          <w:rPr>
            <w:rStyle w:val="Hyperlink"/>
            <w:noProof/>
          </w:rPr>
          <w:t>3.38.9 state property</w:t>
        </w:r>
        <w:r w:rsidR="0009127C">
          <w:rPr>
            <w:noProof/>
            <w:webHidden/>
          </w:rPr>
          <w:tab/>
        </w:r>
        <w:r w:rsidR="0009127C">
          <w:rPr>
            <w:noProof/>
            <w:webHidden/>
          </w:rPr>
          <w:fldChar w:fldCharType="begin"/>
        </w:r>
        <w:r w:rsidR="0009127C">
          <w:rPr>
            <w:noProof/>
            <w:webHidden/>
          </w:rPr>
          <w:instrText xml:space="preserve"> PAGEREF _Toc8367272 \h </w:instrText>
        </w:r>
        <w:r w:rsidR="0009127C">
          <w:rPr>
            <w:noProof/>
            <w:webHidden/>
          </w:rPr>
        </w:r>
        <w:r w:rsidR="0009127C">
          <w:rPr>
            <w:noProof/>
            <w:webHidden/>
          </w:rPr>
          <w:fldChar w:fldCharType="separate"/>
        </w:r>
        <w:r w:rsidR="0009127C">
          <w:rPr>
            <w:noProof/>
            <w:webHidden/>
          </w:rPr>
          <w:t>148</w:t>
        </w:r>
        <w:r w:rsidR="0009127C">
          <w:rPr>
            <w:noProof/>
            <w:webHidden/>
          </w:rPr>
          <w:fldChar w:fldCharType="end"/>
        </w:r>
        <w:r>
          <w:rPr>
            <w:noProof/>
          </w:rPr>
          <w:fldChar w:fldCharType="end"/>
        </w:r>
      </w:ins>
    </w:p>
    <w:p w14:paraId="26F90151" w14:textId="5006E270" w:rsidR="0009127C" w:rsidRDefault="005C469B">
      <w:pPr>
        <w:pStyle w:val="TOC3"/>
        <w:tabs>
          <w:tab w:val="right" w:leader="dot" w:pos="9350"/>
        </w:tabs>
        <w:rPr>
          <w:ins w:id="1520" w:author="Laurence Golding" w:date="2019-05-11T06:51:00Z"/>
          <w:rFonts w:asciiTheme="minorHAnsi" w:eastAsiaTheme="minorEastAsia" w:hAnsiTheme="minorHAnsi" w:cstheme="minorBidi"/>
          <w:noProof/>
          <w:sz w:val="22"/>
          <w:szCs w:val="22"/>
        </w:rPr>
      </w:pPr>
      <w:ins w:id="1521" w:author="Laurence Golding" w:date="2019-05-11T06:51:00Z">
        <w:r>
          <w:fldChar w:fldCharType="begin"/>
        </w:r>
        <w:r>
          <w:instrText xml:space="preserve"> HYPERLINK \l "_Toc8367273" </w:instrText>
        </w:r>
        <w:r>
          <w:fldChar w:fldCharType="separate"/>
        </w:r>
        <w:r w:rsidR="0009127C" w:rsidRPr="006D36A2">
          <w:rPr>
            <w:rStyle w:val="Hyperlink"/>
            <w:noProof/>
          </w:rPr>
          <w:t>3.38.10 nestingLevel property</w:t>
        </w:r>
        <w:r w:rsidR="0009127C">
          <w:rPr>
            <w:noProof/>
            <w:webHidden/>
          </w:rPr>
          <w:tab/>
        </w:r>
        <w:r w:rsidR="0009127C">
          <w:rPr>
            <w:noProof/>
            <w:webHidden/>
          </w:rPr>
          <w:fldChar w:fldCharType="begin"/>
        </w:r>
        <w:r w:rsidR="0009127C">
          <w:rPr>
            <w:noProof/>
            <w:webHidden/>
          </w:rPr>
          <w:instrText xml:space="preserve"> PAGEREF _Toc8367273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r>
          <w:rPr>
            <w:noProof/>
          </w:rPr>
          <w:fldChar w:fldCharType="end"/>
        </w:r>
      </w:ins>
    </w:p>
    <w:p w14:paraId="39B4595E" w14:textId="50468E26" w:rsidR="0009127C" w:rsidRDefault="005C469B">
      <w:pPr>
        <w:pStyle w:val="TOC3"/>
        <w:tabs>
          <w:tab w:val="right" w:leader="dot" w:pos="9350"/>
        </w:tabs>
        <w:rPr>
          <w:ins w:id="1522" w:author="Laurence Golding" w:date="2019-05-11T06:51:00Z"/>
          <w:rFonts w:asciiTheme="minorHAnsi" w:eastAsiaTheme="minorEastAsia" w:hAnsiTheme="minorHAnsi" w:cstheme="minorBidi"/>
          <w:noProof/>
          <w:sz w:val="22"/>
          <w:szCs w:val="22"/>
        </w:rPr>
      </w:pPr>
      <w:ins w:id="1523" w:author="Laurence Golding" w:date="2019-05-11T06:51:00Z">
        <w:r>
          <w:fldChar w:fldCharType="begin"/>
        </w:r>
        <w:r>
          <w:instrText xml:space="preserve"> HYPERLINK \l "_Toc8367274" </w:instrText>
        </w:r>
        <w:r>
          <w:fldChar w:fldCharType="separate"/>
        </w:r>
        <w:r w:rsidR="0009127C" w:rsidRPr="006D36A2">
          <w:rPr>
            <w:rStyle w:val="Hyperlink"/>
            <w:noProof/>
          </w:rPr>
          <w:t>3.38.11 executionOrder property</w:t>
        </w:r>
        <w:r w:rsidR="0009127C">
          <w:rPr>
            <w:noProof/>
            <w:webHidden/>
          </w:rPr>
          <w:tab/>
        </w:r>
        <w:r w:rsidR="0009127C">
          <w:rPr>
            <w:noProof/>
            <w:webHidden/>
          </w:rPr>
          <w:fldChar w:fldCharType="begin"/>
        </w:r>
        <w:r w:rsidR="0009127C">
          <w:rPr>
            <w:noProof/>
            <w:webHidden/>
          </w:rPr>
          <w:instrText xml:space="preserve"> PAGEREF _Toc8367274 \h </w:instrText>
        </w:r>
        <w:r w:rsidR="0009127C">
          <w:rPr>
            <w:noProof/>
            <w:webHidden/>
          </w:rPr>
        </w:r>
        <w:r w:rsidR="0009127C">
          <w:rPr>
            <w:noProof/>
            <w:webHidden/>
          </w:rPr>
          <w:fldChar w:fldCharType="separate"/>
        </w:r>
        <w:r w:rsidR="0009127C">
          <w:rPr>
            <w:noProof/>
            <w:webHidden/>
          </w:rPr>
          <w:t>149</w:t>
        </w:r>
        <w:r w:rsidR="0009127C">
          <w:rPr>
            <w:noProof/>
            <w:webHidden/>
          </w:rPr>
          <w:fldChar w:fldCharType="end"/>
        </w:r>
        <w:r>
          <w:rPr>
            <w:noProof/>
          </w:rPr>
          <w:fldChar w:fldCharType="end"/>
        </w:r>
      </w:ins>
    </w:p>
    <w:p w14:paraId="56D535ED" w14:textId="2943AF83" w:rsidR="0009127C" w:rsidRDefault="005C469B">
      <w:pPr>
        <w:pStyle w:val="TOC3"/>
        <w:tabs>
          <w:tab w:val="right" w:leader="dot" w:pos="9350"/>
        </w:tabs>
        <w:rPr>
          <w:ins w:id="1524" w:author="Laurence Golding" w:date="2019-05-11T06:51:00Z"/>
          <w:rFonts w:asciiTheme="minorHAnsi" w:eastAsiaTheme="minorEastAsia" w:hAnsiTheme="minorHAnsi" w:cstheme="minorBidi"/>
          <w:noProof/>
          <w:sz w:val="22"/>
          <w:szCs w:val="22"/>
        </w:rPr>
      </w:pPr>
      <w:ins w:id="1525" w:author="Laurence Golding" w:date="2019-05-11T06:51:00Z">
        <w:r>
          <w:fldChar w:fldCharType="begin"/>
        </w:r>
        <w:r>
          <w:instrText xml:space="preserve"> HYPE</w:instrText>
        </w:r>
        <w:r>
          <w:instrText xml:space="preserve">RLINK \l "_Toc8367275" </w:instrText>
        </w:r>
        <w:r>
          <w:fldChar w:fldCharType="separate"/>
        </w:r>
        <w:r w:rsidR="0009127C" w:rsidRPr="006D36A2">
          <w:rPr>
            <w:rStyle w:val="Hyperlink"/>
            <w:noProof/>
          </w:rPr>
          <w:t>3.38.12 executionTimeUtc property</w:t>
        </w:r>
        <w:r w:rsidR="0009127C">
          <w:rPr>
            <w:noProof/>
            <w:webHidden/>
          </w:rPr>
          <w:tab/>
        </w:r>
        <w:r w:rsidR="0009127C">
          <w:rPr>
            <w:noProof/>
            <w:webHidden/>
          </w:rPr>
          <w:fldChar w:fldCharType="begin"/>
        </w:r>
        <w:r w:rsidR="0009127C">
          <w:rPr>
            <w:noProof/>
            <w:webHidden/>
          </w:rPr>
          <w:instrText xml:space="preserve"> PAGEREF _Toc8367275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r>
          <w:rPr>
            <w:noProof/>
          </w:rPr>
          <w:fldChar w:fldCharType="end"/>
        </w:r>
      </w:ins>
    </w:p>
    <w:p w14:paraId="4C82A993" w14:textId="033B1FAC" w:rsidR="0009127C" w:rsidRDefault="005C469B">
      <w:pPr>
        <w:pStyle w:val="TOC3"/>
        <w:tabs>
          <w:tab w:val="right" w:leader="dot" w:pos="9350"/>
        </w:tabs>
        <w:rPr>
          <w:ins w:id="1526" w:author="Laurence Golding" w:date="2019-05-11T06:51:00Z"/>
          <w:rFonts w:asciiTheme="minorHAnsi" w:eastAsiaTheme="minorEastAsia" w:hAnsiTheme="minorHAnsi" w:cstheme="minorBidi"/>
          <w:noProof/>
          <w:sz w:val="22"/>
          <w:szCs w:val="22"/>
        </w:rPr>
      </w:pPr>
      <w:ins w:id="1527" w:author="Laurence Golding" w:date="2019-05-11T06:51:00Z">
        <w:r>
          <w:fldChar w:fldCharType="begin"/>
        </w:r>
        <w:r>
          <w:instrText xml:space="preserve"> HYPERLINK \l "_Toc8367276" </w:instrText>
        </w:r>
        <w:r>
          <w:fldChar w:fldCharType="separate"/>
        </w:r>
        <w:r w:rsidR="0009127C" w:rsidRPr="006D36A2">
          <w:rPr>
            <w:rStyle w:val="Hyperlink"/>
            <w:noProof/>
          </w:rPr>
          <w:t>3.38.13 importance property</w:t>
        </w:r>
        <w:r w:rsidR="0009127C">
          <w:rPr>
            <w:noProof/>
            <w:webHidden/>
          </w:rPr>
          <w:tab/>
        </w:r>
        <w:r w:rsidR="0009127C">
          <w:rPr>
            <w:noProof/>
            <w:webHidden/>
          </w:rPr>
          <w:fldChar w:fldCharType="begin"/>
        </w:r>
        <w:r w:rsidR="0009127C">
          <w:rPr>
            <w:noProof/>
            <w:webHidden/>
          </w:rPr>
          <w:instrText xml:space="preserve"> PAGEREF _Toc8367276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r>
          <w:rPr>
            <w:noProof/>
          </w:rPr>
          <w:fldChar w:fldCharType="end"/>
        </w:r>
      </w:ins>
    </w:p>
    <w:p w14:paraId="4BB05C7F" w14:textId="5CD6BB6C" w:rsidR="0009127C" w:rsidRDefault="005C469B">
      <w:pPr>
        <w:pStyle w:val="TOC3"/>
        <w:tabs>
          <w:tab w:val="right" w:leader="dot" w:pos="9350"/>
        </w:tabs>
        <w:rPr>
          <w:ins w:id="1528" w:author="Laurence Golding" w:date="2019-05-11T06:51:00Z"/>
          <w:rFonts w:asciiTheme="minorHAnsi" w:eastAsiaTheme="minorEastAsia" w:hAnsiTheme="minorHAnsi" w:cstheme="minorBidi"/>
          <w:noProof/>
          <w:sz w:val="22"/>
          <w:szCs w:val="22"/>
        </w:rPr>
      </w:pPr>
      <w:ins w:id="1529" w:author="Laurence Golding" w:date="2019-05-11T06:51:00Z">
        <w:r>
          <w:fldChar w:fldCharType="begin"/>
        </w:r>
        <w:r>
          <w:instrText xml:space="preserve"> HYPERLINK \l "_Toc8367277" </w:instrText>
        </w:r>
        <w:r>
          <w:fldChar w:fldCharType="separate"/>
        </w:r>
        <w:r w:rsidR="0009127C" w:rsidRPr="006D36A2">
          <w:rPr>
            <w:rStyle w:val="Hyperlink"/>
            <w:noProof/>
          </w:rPr>
          <w:t>3.38.14 taxa property</w:t>
        </w:r>
        <w:r w:rsidR="0009127C">
          <w:rPr>
            <w:noProof/>
            <w:webHidden/>
          </w:rPr>
          <w:tab/>
        </w:r>
        <w:r w:rsidR="0009127C">
          <w:rPr>
            <w:noProof/>
            <w:webHidden/>
          </w:rPr>
          <w:fldChar w:fldCharType="begin"/>
        </w:r>
        <w:r w:rsidR="0009127C">
          <w:rPr>
            <w:noProof/>
            <w:webHidden/>
          </w:rPr>
          <w:instrText xml:space="preserve"> PAGEREF _Toc8367277 \h </w:instrText>
        </w:r>
        <w:r w:rsidR="0009127C">
          <w:rPr>
            <w:noProof/>
            <w:webHidden/>
          </w:rPr>
        </w:r>
        <w:r w:rsidR="0009127C">
          <w:rPr>
            <w:noProof/>
            <w:webHidden/>
          </w:rPr>
          <w:fldChar w:fldCharType="separate"/>
        </w:r>
        <w:r w:rsidR="0009127C">
          <w:rPr>
            <w:noProof/>
            <w:webHidden/>
          </w:rPr>
          <w:t>150</w:t>
        </w:r>
        <w:r w:rsidR="0009127C">
          <w:rPr>
            <w:noProof/>
            <w:webHidden/>
          </w:rPr>
          <w:fldChar w:fldCharType="end"/>
        </w:r>
        <w:r>
          <w:rPr>
            <w:noProof/>
          </w:rPr>
          <w:fldChar w:fldCharType="end"/>
        </w:r>
      </w:ins>
    </w:p>
    <w:p w14:paraId="47D943C9" w14:textId="70B7C43E" w:rsidR="0009127C" w:rsidRDefault="005C469B">
      <w:pPr>
        <w:pStyle w:val="TOC2"/>
        <w:tabs>
          <w:tab w:val="right" w:leader="dot" w:pos="9350"/>
        </w:tabs>
        <w:rPr>
          <w:ins w:id="1530" w:author="Laurence Golding" w:date="2019-05-11T06:51:00Z"/>
          <w:rFonts w:asciiTheme="minorHAnsi" w:eastAsiaTheme="minorEastAsia" w:hAnsiTheme="minorHAnsi" w:cstheme="minorBidi"/>
          <w:noProof/>
          <w:sz w:val="22"/>
          <w:szCs w:val="22"/>
        </w:rPr>
      </w:pPr>
      <w:ins w:id="1531" w:author="Laurence Golding" w:date="2019-05-11T06:51:00Z">
        <w:r>
          <w:fldChar w:fldCharType="begin"/>
        </w:r>
        <w:r>
          <w:instrText xml:space="preserve"> HYPERLINK \l "_Toc8367278" </w:instrText>
        </w:r>
        <w:r>
          <w:fldChar w:fldCharType="separate"/>
        </w:r>
        <w:r w:rsidR="0009127C" w:rsidRPr="006D36A2">
          <w:rPr>
            <w:rStyle w:val="Hyperlink"/>
            <w:noProof/>
          </w:rPr>
          <w:t>3.39 graph object</w:t>
        </w:r>
        <w:r w:rsidR="0009127C">
          <w:rPr>
            <w:noProof/>
            <w:webHidden/>
          </w:rPr>
          <w:tab/>
        </w:r>
        <w:r w:rsidR="0009127C">
          <w:rPr>
            <w:noProof/>
            <w:webHidden/>
          </w:rPr>
          <w:fldChar w:fldCharType="begin"/>
        </w:r>
        <w:r w:rsidR="0009127C">
          <w:rPr>
            <w:noProof/>
            <w:webHidden/>
          </w:rPr>
          <w:instrText xml:space="preserve"> PAGEREF _Toc8367278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r>
          <w:rPr>
            <w:noProof/>
          </w:rPr>
          <w:fldChar w:fldCharType="end"/>
        </w:r>
      </w:ins>
    </w:p>
    <w:p w14:paraId="750A5314" w14:textId="40717D52" w:rsidR="0009127C" w:rsidRDefault="005C469B">
      <w:pPr>
        <w:pStyle w:val="TOC3"/>
        <w:tabs>
          <w:tab w:val="right" w:leader="dot" w:pos="9350"/>
        </w:tabs>
        <w:rPr>
          <w:ins w:id="1532" w:author="Laurence Golding" w:date="2019-05-11T06:51:00Z"/>
          <w:rFonts w:asciiTheme="minorHAnsi" w:eastAsiaTheme="minorEastAsia" w:hAnsiTheme="minorHAnsi" w:cstheme="minorBidi"/>
          <w:noProof/>
          <w:sz w:val="22"/>
          <w:szCs w:val="22"/>
        </w:rPr>
      </w:pPr>
      <w:ins w:id="1533" w:author="Laurence Golding" w:date="2019-05-11T06:51:00Z">
        <w:r>
          <w:fldChar w:fldCharType="begin"/>
        </w:r>
        <w:r>
          <w:instrText xml:space="preserve"> HYPERLINK \l "_Toc8367279" </w:instrText>
        </w:r>
        <w:r>
          <w:fldChar w:fldCharType="separate"/>
        </w:r>
        <w:r w:rsidR="0009127C" w:rsidRPr="006D36A2">
          <w:rPr>
            <w:rStyle w:val="Hyperlink"/>
            <w:noProof/>
          </w:rPr>
          <w:t>3.39.1 General</w:t>
        </w:r>
        <w:r w:rsidR="0009127C">
          <w:rPr>
            <w:noProof/>
            <w:webHidden/>
          </w:rPr>
          <w:tab/>
        </w:r>
        <w:r w:rsidR="0009127C">
          <w:rPr>
            <w:noProof/>
            <w:webHidden/>
          </w:rPr>
          <w:fldChar w:fldCharType="begin"/>
        </w:r>
        <w:r w:rsidR="0009127C">
          <w:rPr>
            <w:noProof/>
            <w:webHidden/>
          </w:rPr>
          <w:instrText xml:space="preserve"> PAGEREF _Toc8367279 \h </w:instrText>
        </w:r>
        <w:r w:rsidR="0009127C">
          <w:rPr>
            <w:noProof/>
            <w:webHidden/>
          </w:rPr>
        </w:r>
        <w:r w:rsidR="0009127C">
          <w:rPr>
            <w:noProof/>
            <w:webHidden/>
          </w:rPr>
          <w:fldChar w:fldCharType="separate"/>
        </w:r>
        <w:r w:rsidR="0009127C">
          <w:rPr>
            <w:noProof/>
            <w:webHidden/>
          </w:rPr>
          <w:t>151</w:t>
        </w:r>
        <w:r w:rsidR="0009127C">
          <w:rPr>
            <w:noProof/>
            <w:webHidden/>
          </w:rPr>
          <w:fldChar w:fldCharType="end"/>
        </w:r>
        <w:r>
          <w:rPr>
            <w:noProof/>
          </w:rPr>
          <w:fldChar w:fldCharType="end"/>
        </w:r>
      </w:ins>
    </w:p>
    <w:p w14:paraId="28221709" w14:textId="08770D87" w:rsidR="0009127C" w:rsidRDefault="005C469B">
      <w:pPr>
        <w:pStyle w:val="TOC3"/>
        <w:tabs>
          <w:tab w:val="right" w:leader="dot" w:pos="9350"/>
        </w:tabs>
        <w:rPr>
          <w:ins w:id="1534" w:author="Laurence Golding" w:date="2019-05-11T06:51:00Z"/>
          <w:rFonts w:asciiTheme="minorHAnsi" w:eastAsiaTheme="minorEastAsia" w:hAnsiTheme="minorHAnsi" w:cstheme="minorBidi"/>
          <w:noProof/>
          <w:sz w:val="22"/>
          <w:szCs w:val="22"/>
        </w:rPr>
      </w:pPr>
      <w:ins w:id="1535" w:author="Laurence Golding" w:date="2019-05-11T06:51:00Z">
        <w:r>
          <w:fldChar w:fldCharType="begin"/>
        </w:r>
        <w:r>
          <w:instrText xml:space="preserve"> HYPERLINK \l "_Toc83</w:instrText>
        </w:r>
        <w:r>
          <w:instrText xml:space="preserve">67280" </w:instrText>
        </w:r>
        <w:r>
          <w:fldChar w:fldCharType="separate"/>
        </w:r>
        <w:r w:rsidR="0009127C" w:rsidRPr="006D36A2">
          <w:rPr>
            <w:rStyle w:val="Hyperlink"/>
            <w:noProof/>
          </w:rPr>
          <w:t>3.39.2 description property</w:t>
        </w:r>
        <w:r w:rsidR="0009127C">
          <w:rPr>
            <w:noProof/>
            <w:webHidden/>
          </w:rPr>
          <w:tab/>
        </w:r>
        <w:r w:rsidR="0009127C">
          <w:rPr>
            <w:noProof/>
            <w:webHidden/>
          </w:rPr>
          <w:fldChar w:fldCharType="begin"/>
        </w:r>
        <w:r w:rsidR="0009127C">
          <w:rPr>
            <w:noProof/>
            <w:webHidden/>
          </w:rPr>
          <w:instrText xml:space="preserve"> PAGEREF _Toc8367280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r>
          <w:rPr>
            <w:noProof/>
          </w:rPr>
          <w:fldChar w:fldCharType="end"/>
        </w:r>
      </w:ins>
    </w:p>
    <w:p w14:paraId="3EDA75FB" w14:textId="6018503B" w:rsidR="0009127C" w:rsidRDefault="005C469B">
      <w:pPr>
        <w:pStyle w:val="TOC3"/>
        <w:tabs>
          <w:tab w:val="right" w:leader="dot" w:pos="9350"/>
        </w:tabs>
        <w:rPr>
          <w:ins w:id="1536" w:author="Laurence Golding" w:date="2019-05-11T06:51:00Z"/>
          <w:rFonts w:asciiTheme="minorHAnsi" w:eastAsiaTheme="minorEastAsia" w:hAnsiTheme="minorHAnsi" w:cstheme="minorBidi"/>
          <w:noProof/>
          <w:sz w:val="22"/>
          <w:szCs w:val="22"/>
        </w:rPr>
      </w:pPr>
      <w:ins w:id="1537" w:author="Laurence Golding" w:date="2019-05-11T06:51:00Z">
        <w:r>
          <w:fldChar w:fldCharType="begin"/>
        </w:r>
        <w:r>
          <w:instrText xml:space="preserve"> HYPERLINK \l "_Toc8367281" </w:instrText>
        </w:r>
        <w:r>
          <w:fldChar w:fldCharType="separate"/>
        </w:r>
        <w:r w:rsidR="0009127C" w:rsidRPr="006D36A2">
          <w:rPr>
            <w:rStyle w:val="Hyperlink"/>
            <w:noProof/>
          </w:rPr>
          <w:t>3.39.3 nodes property</w:t>
        </w:r>
        <w:r w:rsidR="0009127C">
          <w:rPr>
            <w:noProof/>
            <w:webHidden/>
          </w:rPr>
          <w:tab/>
        </w:r>
        <w:r w:rsidR="0009127C">
          <w:rPr>
            <w:noProof/>
            <w:webHidden/>
          </w:rPr>
          <w:fldChar w:fldCharType="begin"/>
        </w:r>
        <w:r w:rsidR="0009127C">
          <w:rPr>
            <w:noProof/>
            <w:webHidden/>
          </w:rPr>
          <w:instrText xml:space="preserve"> PAGEREF _Toc8367281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r>
          <w:rPr>
            <w:noProof/>
          </w:rPr>
          <w:fldChar w:fldCharType="end"/>
        </w:r>
      </w:ins>
    </w:p>
    <w:p w14:paraId="5DED037C" w14:textId="12F353CB" w:rsidR="0009127C" w:rsidRDefault="005C469B">
      <w:pPr>
        <w:pStyle w:val="TOC3"/>
        <w:tabs>
          <w:tab w:val="right" w:leader="dot" w:pos="9350"/>
        </w:tabs>
        <w:rPr>
          <w:ins w:id="1538" w:author="Laurence Golding" w:date="2019-05-11T06:51:00Z"/>
          <w:rFonts w:asciiTheme="minorHAnsi" w:eastAsiaTheme="minorEastAsia" w:hAnsiTheme="minorHAnsi" w:cstheme="minorBidi"/>
          <w:noProof/>
          <w:sz w:val="22"/>
          <w:szCs w:val="22"/>
        </w:rPr>
      </w:pPr>
      <w:ins w:id="1539" w:author="Laurence Golding" w:date="2019-05-11T06:51:00Z">
        <w:r>
          <w:fldChar w:fldCharType="begin"/>
        </w:r>
        <w:r>
          <w:instrText xml:space="preserve"> HYPERLINK \l "_Toc8367282" </w:instrText>
        </w:r>
        <w:r>
          <w:fldChar w:fldCharType="separate"/>
        </w:r>
        <w:r w:rsidR="0009127C" w:rsidRPr="006D36A2">
          <w:rPr>
            <w:rStyle w:val="Hyperlink"/>
            <w:noProof/>
          </w:rPr>
          <w:t>3.39.4 edges property</w:t>
        </w:r>
        <w:r w:rsidR="0009127C">
          <w:rPr>
            <w:noProof/>
            <w:webHidden/>
          </w:rPr>
          <w:tab/>
        </w:r>
        <w:r w:rsidR="0009127C">
          <w:rPr>
            <w:noProof/>
            <w:webHidden/>
          </w:rPr>
          <w:fldChar w:fldCharType="begin"/>
        </w:r>
        <w:r w:rsidR="0009127C">
          <w:rPr>
            <w:noProof/>
            <w:webHidden/>
          </w:rPr>
          <w:instrText xml:space="preserve"> PAGEREF _Toc8367282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r>
          <w:rPr>
            <w:noProof/>
          </w:rPr>
          <w:fldChar w:fldCharType="end"/>
        </w:r>
      </w:ins>
    </w:p>
    <w:p w14:paraId="68AB9C10" w14:textId="167ED79B" w:rsidR="0009127C" w:rsidRDefault="005C469B">
      <w:pPr>
        <w:pStyle w:val="TOC2"/>
        <w:tabs>
          <w:tab w:val="right" w:leader="dot" w:pos="9350"/>
        </w:tabs>
        <w:rPr>
          <w:ins w:id="1540" w:author="Laurence Golding" w:date="2019-05-11T06:51:00Z"/>
          <w:rFonts w:asciiTheme="minorHAnsi" w:eastAsiaTheme="minorEastAsia" w:hAnsiTheme="minorHAnsi" w:cstheme="minorBidi"/>
          <w:noProof/>
          <w:sz w:val="22"/>
          <w:szCs w:val="22"/>
        </w:rPr>
      </w:pPr>
      <w:ins w:id="1541" w:author="Laurence Golding" w:date="2019-05-11T06:51:00Z">
        <w:r>
          <w:fldChar w:fldCharType="begin"/>
        </w:r>
        <w:r>
          <w:instrText xml:space="preserve"> HYPERLINK \l "_Toc8367283" </w:instrText>
        </w:r>
        <w:r>
          <w:fldChar w:fldCharType="separate"/>
        </w:r>
        <w:r w:rsidR="0009127C" w:rsidRPr="006D36A2">
          <w:rPr>
            <w:rStyle w:val="Hyperlink"/>
            <w:noProof/>
          </w:rPr>
          <w:t>3.40 node object</w:t>
        </w:r>
        <w:r w:rsidR="0009127C">
          <w:rPr>
            <w:noProof/>
            <w:webHidden/>
          </w:rPr>
          <w:tab/>
        </w:r>
        <w:r w:rsidR="0009127C">
          <w:rPr>
            <w:noProof/>
            <w:webHidden/>
          </w:rPr>
          <w:fldChar w:fldCharType="begin"/>
        </w:r>
        <w:r w:rsidR="0009127C">
          <w:rPr>
            <w:noProof/>
            <w:webHidden/>
          </w:rPr>
          <w:instrText xml:space="preserve"> PAGEREF _Toc8367283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r>
          <w:rPr>
            <w:noProof/>
          </w:rPr>
          <w:fldChar w:fldCharType="end"/>
        </w:r>
      </w:ins>
    </w:p>
    <w:p w14:paraId="1A8F00DC" w14:textId="08BF7EEF" w:rsidR="0009127C" w:rsidRDefault="005C469B">
      <w:pPr>
        <w:pStyle w:val="TOC3"/>
        <w:tabs>
          <w:tab w:val="right" w:leader="dot" w:pos="9350"/>
        </w:tabs>
        <w:rPr>
          <w:ins w:id="1542" w:author="Laurence Golding" w:date="2019-05-11T06:51:00Z"/>
          <w:rFonts w:asciiTheme="minorHAnsi" w:eastAsiaTheme="minorEastAsia" w:hAnsiTheme="minorHAnsi" w:cstheme="minorBidi"/>
          <w:noProof/>
          <w:sz w:val="22"/>
          <w:szCs w:val="22"/>
        </w:rPr>
      </w:pPr>
      <w:ins w:id="1543" w:author="Laurence Golding" w:date="2019-05-11T06:51:00Z">
        <w:r>
          <w:fldChar w:fldCharType="begin"/>
        </w:r>
        <w:r>
          <w:instrText xml:space="preserve"> HYPERLINK \l "_Toc8367284" </w:instrText>
        </w:r>
        <w:r>
          <w:fldChar w:fldCharType="separate"/>
        </w:r>
        <w:r w:rsidR="0009127C" w:rsidRPr="006D36A2">
          <w:rPr>
            <w:rStyle w:val="Hyperlink"/>
            <w:noProof/>
          </w:rPr>
          <w:t>3.40.1 General</w:t>
        </w:r>
        <w:r w:rsidR="0009127C">
          <w:rPr>
            <w:noProof/>
            <w:webHidden/>
          </w:rPr>
          <w:tab/>
        </w:r>
        <w:r w:rsidR="0009127C">
          <w:rPr>
            <w:noProof/>
            <w:webHidden/>
          </w:rPr>
          <w:fldChar w:fldCharType="begin"/>
        </w:r>
        <w:r w:rsidR="0009127C">
          <w:rPr>
            <w:noProof/>
            <w:webHidden/>
          </w:rPr>
          <w:instrText xml:space="preserve"> PAGEREF _Toc8367284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r>
          <w:rPr>
            <w:noProof/>
          </w:rPr>
          <w:fldChar w:fldCharType="end"/>
        </w:r>
      </w:ins>
    </w:p>
    <w:p w14:paraId="7B20B2BD" w14:textId="0D9DB286" w:rsidR="0009127C" w:rsidRDefault="005C469B">
      <w:pPr>
        <w:pStyle w:val="TOC3"/>
        <w:tabs>
          <w:tab w:val="right" w:leader="dot" w:pos="9350"/>
        </w:tabs>
        <w:rPr>
          <w:ins w:id="1544" w:author="Laurence Golding" w:date="2019-05-11T06:51:00Z"/>
          <w:rFonts w:asciiTheme="minorHAnsi" w:eastAsiaTheme="minorEastAsia" w:hAnsiTheme="minorHAnsi" w:cstheme="minorBidi"/>
          <w:noProof/>
          <w:sz w:val="22"/>
          <w:szCs w:val="22"/>
        </w:rPr>
      </w:pPr>
      <w:ins w:id="1545" w:author="Laurence Golding" w:date="2019-05-11T06:51:00Z">
        <w:r>
          <w:fldChar w:fldCharType="begin"/>
        </w:r>
        <w:r>
          <w:instrText xml:space="preserve"> HYPERLINK \l "_Toc83</w:instrText>
        </w:r>
        <w:r>
          <w:instrText xml:space="preserve">67285" </w:instrText>
        </w:r>
        <w:r>
          <w:fldChar w:fldCharType="separate"/>
        </w:r>
        <w:r w:rsidR="0009127C" w:rsidRPr="006D36A2">
          <w:rPr>
            <w:rStyle w:val="Hyperlink"/>
            <w:noProof/>
          </w:rPr>
          <w:t>3.40.2 id property</w:t>
        </w:r>
        <w:r w:rsidR="0009127C">
          <w:rPr>
            <w:noProof/>
            <w:webHidden/>
          </w:rPr>
          <w:tab/>
        </w:r>
        <w:r w:rsidR="0009127C">
          <w:rPr>
            <w:noProof/>
            <w:webHidden/>
          </w:rPr>
          <w:fldChar w:fldCharType="begin"/>
        </w:r>
        <w:r w:rsidR="0009127C">
          <w:rPr>
            <w:noProof/>
            <w:webHidden/>
          </w:rPr>
          <w:instrText xml:space="preserve"> PAGEREF _Toc8367285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r>
          <w:rPr>
            <w:noProof/>
          </w:rPr>
          <w:fldChar w:fldCharType="end"/>
        </w:r>
      </w:ins>
    </w:p>
    <w:p w14:paraId="3075ED0E" w14:textId="1EB3507A" w:rsidR="0009127C" w:rsidRDefault="005C469B">
      <w:pPr>
        <w:pStyle w:val="TOC3"/>
        <w:tabs>
          <w:tab w:val="right" w:leader="dot" w:pos="9350"/>
        </w:tabs>
        <w:rPr>
          <w:ins w:id="1546" w:author="Laurence Golding" w:date="2019-05-11T06:51:00Z"/>
          <w:rFonts w:asciiTheme="minorHAnsi" w:eastAsiaTheme="minorEastAsia" w:hAnsiTheme="minorHAnsi" w:cstheme="minorBidi"/>
          <w:noProof/>
          <w:sz w:val="22"/>
          <w:szCs w:val="22"/>
        </w:rPr>
      </w:pPr>
      <w:ins w:id="1547" w:author="Laurence Golding" w:date="2019-05-11T06:51:00Z">
        <w:r>
          <w:fldChar w:fldCharType="begin"/>
        </w:r>
        <w:r>
          <w:instrText xml:space="preserve"> HYPERLINK \l "_Toc8367286" </w:instrText>
        </w:r>
        <w:r>
          <w:fldChar w:fldCharType="separate"/>
        </w:r>
        <w:r w:rsidR="0009127C" w:rsidRPr="006D36A2">
          <w:rPr>
            <w:rStyle w:val="Hyperlink"/>
            <w:noProof/>
          </w:rPr>
          <w:t>3.40.3 label property</w:t>
        </w:r>
        <w:r w:rsidR="0009127C">
          <w:rPr>
            <w:noProof/>
            <w:webHidden/>
          </w:rPr>
          <w:tab/>
        </w:r>
        <w:r w:rsidR="0009127C">
          <w:rPr>
            <w:noProof/>
            <w:webHidden/>
          </w:rPr>
          <w:fldChar w:fldCharType="begin"/>
        </w:r>
        <w:r w:rsidR="0009127C">
          <w:rPr>
            <w:noProof/>
            <w:webHidden/>
          </w:rPr>
          <w:instrText xml:space="preserve"> PAGEREF _Toc8367286 \h </w:instrText>
        </w:r>
        <w:r w:rsidR="0009127C">
          <w:rPr>
            <w:noProof/>
            <w:webHidden/>
          </w:rPr>
        </w:r>
        <w:r w:rsidR="0009127C">
          <w:rPr>
            <w:noProof/>
            <w:webHidden/>
          </w:rPr>
          <w:fldChar w:fldCharType="separate"/>
        </w:r>
        <w:r w:rsidR="0009127C">
          <w:rPr>
            <w:noProof/>
            <w:webHidden/>
          </w:rPr>
          <w:t>152</w:t>
        </w:r>
        <w:r w:rsidR="0009127C">
          <w:rPr>
            <w:noProof/>
            <w:webHidden/>
          </w:rPr>
          <w:fldChar w:fldCharType="end"/>
        </w:r>
        <w:r>
          <w:rPr>
            <w:noProof/>
          </w:rPr>
          <w:fldChar w:fldCharType="end"/>
        </w:r>
      </w:ins>
    </w:p>
    <w:p w14:paraId="3713F73F" w14:textId="2A40B7B7" w:rsidR="0009127C" w:rsidRDefault="005C469B">
      <w:pPr>
        <w:pStyle w:val="TOC3"/>
        <w:tabs>
          <w:tab w:val="right" w:leader="dot" w:pos="9350"/>
        </w:tabs>
        <w:rPr>
          <w:ins w:id="1548" w:author="Laurence Golding" w:date="2019-05-11T06:51:00Z"/>
          <w:rFonts w:asciiTheme="minorHAnsi" w:eastAsiaTheme="minorEastAsia" w:hAnsiTheme="minorHAnsi" w:cstheme="minorBidi"/>
          <w:noProof/>
          <w:sz w:val="22"/>
          <w:szCs w:val="22"/>
        </w:rPr>
      </w:pPr>
      <w:ins w:id="1549" w:author="Laurence Golding" w:date="2019-05-11T06:51:00Z">
        <w:r>
          <w:fldChar w:fldCharType="begin"/>
        </w:r>
        <w:r>
          <w:instrText xml:space="preserve"> HYPERLINK \l "_Toc8367287" </w:instrText>
        </w:r>
        <w:r>
          <w:fldChar w:fldCharType="separate"/>
        </w:r>
        <w:r w:rsidR="0009127C" w:rsidRPr="006D36A2">
          <w:rPr>
            <w:rStyle w:val="Hyperlink"/>
            <w:noProof/>
          </w:rPr>
          <w:t>3.40.4 location property</w:t>
        </w:r>
        <w:r w:rsidR="0009127C">
          <w:rPr>
            <w:noProof/>
            <w:webHidden/>
          </w:rPr>
          <w:tab/>
        </w:r>
        <w:r w:rsidR="0009127C">
          <w:rPr>
            <w:noProof/>
            <w:webHidden/>
          </w:rPr>
          <w:fldChar w:fldCharType="begin"/>
        </w:r>
        <w:r w:rsidR="0009127C">
          <w:rPr>
            <w:noProof/>
            <w:webHidden/>
          </w:rPr>
          <w:instrText xml:space="preserve"> PAGEREF _Toc8367287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r>
          <w:rPr>
            <w:noProof/>
          </w:rPr>
          <w:fldChar w:fldCharType="end"/>
        </w:r>
      </w:ins>
    </w:p>
    <w:p w14:paraId="1400F877" w14:textId="4CAD990E" w:rsidR="0009127C" w:rsidRDefault="005C469B">
      <w:pPr>
        <w:pStyle w:val="TOC3"/>
        <w:tabs>
          <w:tab w:val="right" w:leader="dot" w:pos="9350"/>
        </w:tabs>
        <w:rPr>
          <w:ins w:id="1550" w:author="Laurence Golding" w:date="2019-05-11T06:51:00Z"/>
          <w:rFonts w:asciiTheme="minorHAnsi" w:eastAsiaTheme="minorEastAsia" w:hAnsiTheme="minorHAnsi" w:cstheme="minorBidi"/>
          <w:noProof/>
          <w:sz w:val="22"/>
          <w:szCs w:val="22"/>
        </w:rPr>
      </w:pPr>
      <w:ins w:id="1551" w:author="Laurence Golding" w:date="2019-05-11T06:51:00Z">
        <w:r>
          <w:fldChar w:fldCharType="begin"/>
        </w:r>
        <w:r>
          <w:instrText xml:space="preserve"> HYPERLINK \l "_Toc8367288" </w:instrText>
        </w:r>
        <w:r>
          <w:fldChar w:fldCharType="separate"/>
        </w:r>
        <w:r w:rsidR="0009127C" w:rsidRPr="006D36A2">
          <w:rPr>
            <w:rStyle w:val="Hyperlink"/>
            <w:noProof/>
          </w:rPr>
          <w:t>3.40.5 children property</w:t>
        </w:r>
        <w:r w:rsidR="0009127C">
          <w:rPr>
            <w:noProof/>
            <w:webHidden/>
          </w:rPr>
          <w:tab/>
        </w:r>
        <w:r w:rsidR="0009127C">
          <w:rPr>
            <w:noProof/>
            <w:webHidden/>
          </w:rPr>
          <w:fldChar w:fldCharType="begin"/>
        </w:r>
        <w:r w:rsidR="0009127C">
          <w:rPr>
            <w:noProof/>
            <w:webHidden/>
          </w:rPr>
          <w:instrText xml:space="preserve"> PAGEREF _Toc8367288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r>
          <w:rPr>
            <w:noProof/>
          </w:rPr>
          <w:fldChar w:fldCharType="end"/>
        </w:r>
      </w:ins>
    </w:p>
    <w:p w14:paraId="0448B923" w14:textId="6BB01895" w:rsidR="0009127C" w:rsidRDefault="005C469B">
      <w:pPr>
        <w:pStyle w:val="TOC2"/>
        <w:tabs>
          <w:tab w:val="right" w:leader="dot" w:pos="9350"/>
        </w:tabs>
        <w:rPr>
          <w:ins w:id="1552" w:author="Laurence Golding" w:date="2019-05-11T06:51:00Z"/>
          <w:rFonts w:asciiTheme="minorHAnsi" w:eastAsiaTheme="minorEastAsia" w:hAnsiTheme="minorHAnsi" w:cstheme="minorBidi"/>
          <w:noProof/>
          <w:sz w:val="22"/>
          <w:szCs w:val="22"/>
        </w:rPr>
      </w:pPr>
      <w:ins w:id="1553" w:author="Laurence Golding" w:date="2019-05-11T06:51:00Z">
        <w:r>
          <w:fldChar w:fldCharType="begin"/>
        </w:r>
        <w:r>
          <w:instrText xml:space="preserve"> HYPERLINK \l "_Toc8367289" </w:instrText>
        </w:r>
        <w:r>
          <w:fldChar w:fldCharType="separate"/>
        </w:r>
        <w:r w:rsidR="0009127C" w:rsidRPr="006D36A2">
          <w:rPr>
            <w:rStyle w:val="Hyperlink"/>
            <w:noProof/>
          </w:rPr>
          <w:t>3.41 edge object</w:t>
        </w:r>
        <w:r w:rsidR="0009127C">
          <w:rPr>
            <w:noProof/>
            <w:webHidden/>
          </w:rPr>
          <w:tab/>
        </w:r>
        <w:r w:rsidR="0009127C">
          <w:rPr>
            <w:noProof/>
            <w:webHidden/>
          </w:rPr>
          <w:fldChar w:fldCharType="begin"/>
        </w:r>
        <w:r w:rsidR="0009127C">
          <w:rPr>
            <w:noProof/>
            <w:webHidden/>
          </w:rPr>
          <w:instrText xml:space="preserve"> PAGEREF _Toc8367289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r>
          <w:rPr>
            <w:noProof/>
          </w:rPr>
          <w:fldChar w:fldCharType="end"/>
        </w:r>
      </w:ins>
    </w:p>
    <w:p w14:paraId="74F32743" w14:textId="22F0D6E9" w:rsidR="0009127C" w:rsidRDefault="005C469B">
      <w:pPr>
        <w:pStyle w:val="TOC3"/>
        <w:tabs>
          <w:tab w:val="right" w:leader="dot" w:pos="9350"/>
        </w:tabs>
        <w:rPr>
          <w:ins w:id="1554" w:author="Laurence Golding" w:date="2019-05-11T06:51:00Z"/>
          <w:rFonts w:asciiTheme="minorHAnsi" w:eastAsiaTheme="minorEastAsia" w:hAnsiTheme="minorHAnsi" w:cstheme="minorBidi"/>
          <w:noProof/>
          <w:sz w:val="22"/>
          <w:szCs w:val="22"/>
        </w:rPr>
      </w:pPr>
      <w:ins w:id="1555" w:author="Laurence Golding" w:date="2019-05-11T06:51:00Z">
        <w:r>
          <w:lastRenderedPageBreak/>
          <w:fldChar w:fldCharType="begin"/>
        </w:r>
        <w:r>
          <w:instrText xml:space="preserve"> HYPERLINK \l "_Toc</w:instrText>
        </w:r>
        <w:r>
          <w:instrText xml:space="preserve">8367290" </w:instrText>
        </w:r>
        <w:r>
          <w:fldChar w:fldCharType="separate"/>
        </w:r>
        <w:r w:rsidR="0009127C" w:rsidRPr="006D36A2">
          <w:rPr>
            <w:rStyle w:val="Hyperlink"/>
            <w:noProof/>
          </w:rPr>
          <w:t>3.41.1 General</w:t>
        </w:r>
        <w:r w:rsidR="0009127C">
          <w:rPr>
            <w:noProof/>
            <w:webHidden/>
          </w:rPr>
          <w:tab/>
        </w:r>
        <w:r w:rsidR="0009127C">
          <w:rPr>
            <w:noProof/>
            <w:webHidden/>
          </w:rPr>
          <w:fldChar w:fldCharType="begin"/>
        </w:r>
        <w:r w:rsidR="0009127C">
          <w:rPr>
            <w:noProof/>
            <w:webHidden/>
          </w:rPr>
          <w:instrText xml:space="preserve"> PAGEREF _Toc8367290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r>
          <w:rPr>
            <w:noProof/>
          </w:rPr>
          <w:fldChar w:fldCharType="end"/>
        </w:r>
      </w:ins>
    </w:p>
    <w:p w14:paraId="2F363458" w14:textId="0889B47F" w:rsidR="0009127C" w:rsidRDefault="005C469B">
      <w:pPr>
        <w:pStyle w:val="TOC3"/>
        <w:tabs>
          <w:tab w:val="right" w:leader="dot" w:pos="9350"/>
        </w:tabs>
        <w:rPr>
          <w:ins w:id="1556" w:author="Laurence Golding" w:date="2019-05-11T06:51:00Z"/>
          <w:rFonts w:asciiTheme="minorHAnsi" w:eastAsiaTheme="minorEastAsia" w:hAnsiTheme="minorHAnsi" w:cstheme="minorBidi"/>
          <w:noProof/>
          <w:sz w:val="22"/>
          <w:szCs w:val="22"/>
        </w:rPr>
      </w:pPr>
      <w:ins w:id="1557" w:author="Laurence Golding" w:date="2019-05-11T06:51:00Z">
        <w:r>
          <w:fldChar w:fldCharType="begin"/>
        </w:r>
        <w:r>
          <w:instrText xml:space="preserve"> HYPERLINK \l "_Toc8367291" </w:instrText>
        </w:r>
        <w:r>
          <w:fldChar w:fldCharType="separate"/>
        </w:r>
        <w:r w:rsidR="0009127C" w:rsidRPr="006D36A2">
          <w:rPr>
            <w:rStyle w:val="Hyperlink"/>
            <w:noProof/>
          </w:rPr>
          <w:t>3.41.2 id property</w:t>
        </w:r>
        <w:r w:rsidR="0009127C">
          <w:rPr>
            <w:noProof/>
            <w:webHidden/>
          </w:rPr>
          <w:tab/>
        </w:r>
        <w:r w:rsidR="0009127C">
          <w:rPr>
            <w:noProof/>
            <w:webHidden/>
          </w:rPr>
          <w:fldChar w:fldCharType="begin"/>
        </w:r>
        <w:r w:rsidR="0009127C">
          <w:rPr>
            <w:noProof/>
            <w:webHidden/>
          </w:rPr>
          <w:instrText xml:space="preserve"> PAGEREF _Toc8367291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r>
          <w:rPr>
            <w:noProof/>
          </w:rPr>
          <w:fldChar w:fldCharType="end"/>
        </w:r>
      </w:ins>
    </w:p>
    <w:p w14:paraId="4D82E950" w14:textId="75C79664" w:rsidR="0009127C" w:rsidRDefault="005C469B">
      <w:pPr>
        <w:pStyle w:val="TOC3"/>
        <w:tabs>
          <w:tab w:val="right" w:leader="dot" w:pos="9350"/>
        </w:tabs>
        <w:rPr>
          <w:ins w:id="1558" w:author="Laurence Golding" w:date="2019-05-11T06:51:00Z"/>
          <w:rFonts w:asciiTheme="minorHAnsi" w:eastAsiaTheme="minorEastAsia" w:hAnsiTheme="minorHAnsi" w:cstheme="minorBidi"/>
          <w:noProof/>
          <w:sz w:val="22"/>
          <w:szCs w:val="22"/>
        </w:rPr>
      </w:pPr>
      <w:ins w:id="1559" w:author="Laurence Golding" w:date="2019-05-11T06:51:00Z">
        <w:r>
          <w:fldChar w:fldCharType="begin"/>
        </w:r>
        <w:r>
          <w:instrText xml:space="preserve"> HYPERLINK \l "_Toc8367292" </w:instrText>
        </w:r>
        <w:r>
          <w:fldChar w:fldCharType="separate"/>
        </w:r>
        <w:r w:rsidR="0009127C" w:rsidRPr="006D36A2">
          <w:rPr>
            <w:rStyle w:val="Hyperlink"/>
            <w:noProof/>
          </w:rPr>
          <w:t>3.41.3 label property</w:t>
        </w:r>
        <w:r w:rsidR="0009127C">
          <w:rPr>
            <w:noProof/>
            <w:webHidden/>
          </w:rPr>
          <w:tab/>
        </w:r>
        <w:r w:rsidR="0009127C">
          <w:rPr>
            <w:noProof/>
            <w:webHidden/>
          </w:rPr>
          <w:fldChar w:fldCharType="begin"/>
        </w:r>
        <w:r w:rsidR="0009127C">
          <w:rPr>
            <w:noProof/>
            <w:webHidden/>
          </w:rPr>
          <w:instrText xml:space="preserve"> PAGEREF _Toc8367292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r>
          <w:rPr>
            <w:noProof/>
          </w:rPr>
          <w:fldChar w:fldCharType="end"/>
        </w:r>
      </w:ins>
    </w:p>
    <w:p w14:paraId="323D77A2" w14:textId="502082C6" w:rsidR="0009127C" w:rsidRDefault="005C469B">
      <w:pPr>
        <w:pStyle w:val="TOC3"/>
        <w:tabs>
          <w:tab w:val="right" w:leader="dot" w:pos="9350"/>
        </w:tabs>
        <w:rPr>
          <w:ins w:id="1560" w:author="Laurence Golding" w:date="2019-05-11T06:51:00Z"/>
          <w:rFonts w:asciiTheme="minorHAnsi" w:eastAsiaTheme="minorEastAsia" w:hAnsiTheme="minorHAnsi" w:cstheme="minorBidi"/>
          <w:noProof/>
          <w:sz w:val="22"/>
          <w:szCs w:val="22"/>
        </w:rPr>
      </w:pPr>
      <w:ins w:id="1561" w:author="Laurence Golding" w:date="2019-05-11T06:51:00Z">
        <w:r>
          <w:fldChar w:fldCharType="begin"/>
        </w:r>
        <w:r>
          <w:instrText xml:space="preserve"> HYPERLINK \l "_Toc8367293" </w:instrText>
        </w:r>
        <w:r>
          <w:fldChar w:fldCharType="separate"/>
        </w:r>
        <w:r w:rsidR="0009127C" w:rsidRPr="006D36A2">
          <w:rPr>
            <w:rStyle w:val="Hyperlink"/>
            <w:noProof/>
          </w:rPr>
          <w:t>3.41.4 sourceNodeId property</w:t>
        </w:r>
        <w:r w:rsidR="0009127C">
          <w:rPr>
            <w:noProof/>
            <w:webHidden/>
          </w:rPr>
          <w:tab/>
        </w:r>
        <w:r w:rsidR="0009127C">
          <w:rPr>
            <w:noProof/>
            <w:webHidden/>
          </w:rPr>
          <w:fldChar w:fldCharType="begin"/>
        </w:r>
        <w:r w:rsidR="0009127C">
          <w:rPr>
            <w:noProof/>
            <w:webHidden/>
          </w:rPr>
          <w:instrText xml:space="preserve"> PAGEREF _Toc8367293 \h </w:instrText>
        </w:r>
        <w:r w:rsidR="0009127C">
          <w:rPr>
            <w:noProof/>
            <w:webHidden/>
          </w:rPr>
        </w:r>
        <w:r w:rsidR="0009127C">
          <w:rPr>
            <w:noProof/>
            <w:webHidden/>
          </w:rPr>
          <w:fldChar w:fldCharType="separate"/>
        </w:r>
        <w:r w:rsidR="0009127C">
          <w:rPr>
            <w:noProof/>
            <w:webHidden/>
          </w:rPr>
          <w:t>153</w:t>
        </w:r>
        <w:r w:rsidR="0009127C">
          <w:rPr>
            <w:noProof/>
            <w:webHidden/>
          </w:rPr>
          <w:fldChar w:fldCharType="end"/>
        </w:r>
        <w:r>
          <w:rPr>
            <w:noProof/>
          </w:rPr>
          <w:fldChar w:fldCharType="end"/>
        </w:r>
      </w:ins>
    </w:p>
    <w:p w14:paraId="7B2345F5" w14:textId="676FB855" w:rsidR="0009127C" w:rsidRDefault="005C469B">
      <w:pPr>
        <w:pStyle w:val="TOC3"/>
        <w:tabs>
          <w:tab w:val="right" w:leader="dot" w:pos="9350"/>
        </w:tabs>
        <w:rPr>
          <w:ins w:id="1562" w:author="Laurence Golding" w:date="2019-05-11T06:51:00Z"/>
          <w:rFonts w:asciiTheme="minorHAnsi" w:eastAsiaTheme="minorEastAsia" w:hAnsiTheme="minorHAnsi" w:cstheme="minorBidi"/>
          <w:noProof/>
          <w:sz w:val="22"/>
          <w:szCs w:val="22"/>
        </w:rPr>
      </w:pPr>
      <w:ins w:id="1563" w:author="Laurence Golding" w:date="2019-05-11T06:51:00Z">
        <w:r>
          <w:fldChar w:fldCharType="begin"/>
        </w:r>
        <w:r>
          <w:instrText xml:space="preserve"> HYPERLINK \l "_Toc8367294" </w:instrText>
        </w:r>
        <w:r>
          <w:fldChar w:fldCharType="separate"/>
        </w:r>
        <w:r w:rsidR="0009127C" w:rsidRPr="006D36A2">
          <w:rPr>
            <w:rStyle w:val="Hyperlink"/>
            <w:noProof/>
          </w:rPr>
          <w:t>3.41.5 targetNodeId property</w:t>
        </w:r>
        <w:r w:rsidR="0009127C">
          <w:rPr>
            <w:noProof/>
            <w:webHidden/>
          </w:rPr>
          <w:tab/>
        </w:r>
        <w:r w:rsidR="0009127C">
          <w:rPr>
            <w:noProof/>
            <w:webHidden/>
          </w:rPr>
          <w:fldChar w:fldCharType="begin"/>
        </w:r>
        <w:r w:rsidR="0009127C">
          <w:rPr>
            <w:noProof/>
            <w:webHidden/>
          </w:rPr>
          <w:instrText xml:space="preserve"> PAGEREF _Toc8367294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133FCC7B" w14:textId="49D99704" w:rsidR="0009127C" w:rsidRDefault="005C469B">
      <w:pPr>
        <w:pStyle w:val="TOC2"/>
        <w:tabs>
          <w:tab w:val="right" w:leader="dot" w:pos="9350"/>
        </w:tabs>
        <w:rPr>
          <w:ins w:id="1564" w:author="Laurence Golding" w:date="2019-05-11T06:51:00Z"/>
          <w:rFonts w:asciiTheme="minorHAnsi" w:eastAsiaTheme="minorEastAsia" w:hAnsiTheme="minorHAnsi" w:cstheme="minorBidi"/>
          <w:noProof/>
          <w:sz w:val="22"/>
          <w:szCs w:val="22"/>
        </w:rPr>
      </w:pPr>
      <w:ins w:id="1565" w:author="Laurence Golding" w:date="2019-05-11T06:51:00Z">
        <w:r>
          <w:fldChar w:fldCharType="begin"/>
        </w:r>
        <w:r>
          <w:instrText xml:space="preserve"> HYPERL</w:instrText>
        </w:r>
        <w:r>
          <w:instrText xml:space="preserve">INK \l "_Toc8367295" </w:instrText>
        </w:r>
        <w:r>
          <w:fldChar w:fldCharType="separate"/>
        </w:r>
        <w:r w:rsidR="0009127C" w:rsidRPr="006D36A2">
          <w:rPr>
            <w:rStyle w:val="Hyperlink"/>
            <w:noProof/>
          </w:rPr>
          <w:t>3.42 graphTraversal object</w:t>
        </w:r>
        <w:r w:rsidR="0009127C">
          <w:rPr>
            <w:noProof/>
            <w:webHidden/>
          </w:rPr>
          <w:tab/>
        </w:r>
        <w:r w:rsidR="0009127C">
          <w:rPr>
            <w:noProof/>
            <w:webHidden/>
          </w:rPr>
          <w:fldChar w:fldCharType="begin"/>
        </w:r>
        <w:r w:rsidR="0009127C">
          <w:rPr>
            <w:noProof/>
            <w:webHidden/>
          </w:rPr>
          <w:instrText xml:space="preserve"> PAGEREF _Toc8367295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1194438F" w14:textId="434E39D1" w:rsidR="0009127C" w:rsidRDefault="005C469B">
      <w:pPr>
        <w:pStyle w:val="TOC3"/>
        <w:tabs>
          <w:tab w:val="right" w:leader="dot" w:pos="9350"/>
        </w:tabs>
        <w:rPr>
          <w:ins w:id="1566" w:author="Laurence Golding" w:date="2019-05-11T06:51:00Z"/>
          <w:rFonts w:asciiTheme="minorHAnsi" w:eastAsiaTheme="minorEastAsia" w:hAnsiTheme="minorHAnsi" w:cstheme="minorBidi"/>
          <w:noProof/>
          <w:sz w:val="22"/>
          <w:szCs w:val="22"/>
        </w:rPr>
      </w:pPr>
      <w:ins w:id="1567" w:author="Laurence Golding" w:date="2019-05-11T06:51:00Z">
        <w:r>
          <w:fldChar w:fldCharType="begin"/>
        </w:r>
        <w:r>
          <w:instrText xml:space="preserve"> HYPERLINK \l "_Toc8367296" </w:instrText>
        </w:r>
        <w:r>
          <w:fldChar w:fldCharType="separate"/>
        </w:r>
        <w:r w:rsidR="0009127C" w:rsidRPr="006D36A2">
          <w:rPr>
            <w:rStyle w:val="Hyperlink"/>
            <w:noProof/>
          </w:rPr>
          <w:t>3.42.1 General</w:t>
        </w:r>
        <w:r w:rsidR="0009127C">
          <w:rPr>
            <w:noProof/>
            <w:webHidden/>
          </w:rPr>
          <w:tab/>
        </w:r>
        <w:r w:rsidR="0009127C">
          <w:rPr>
            <w:noProof/>
            <w:webHidden/>
          </w:rPr>
          <w:fldChar w:fldCharType="begin"/>
        </w:r>
        <w:r w:rsidR="0009127C">
          <w:rPr>
            <w:noProof/>
            <w:webHidden/>
          </w:rPr>
          <w:instrText xml:space="preserve"> PAGEREF _Toc8367296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7FF07340" w14:textId="232E6CE8" w:rsidR="0009127C" w:rsidRDefault="005C469B">
      <w:pPr>
        <w:pStyle w:val="TOC3"/>
        <w:tabs>
          <w:tab w:val="right" w:leader="dot" w:pos="9350"/>
        </w:tabs>
        <w:rPr>
          <w:ins w:id="1568" w:author="Laurence Golding" w:date="2019-05-11T06:51:00Z"/>
          <w:rFonts w:asciiTheme="minorHAnsi" w:eastAsiaTheme="minorEastAsia" w:hAnsiTheme="minorHAnsi" w:cstheme="minorBidi"/>
          <w:noProof/>
          <w:sz w:val="22"/>
          <w:szCs w:val="22"/>
        </w:rPr>
      </w:pPr>
      <w:ins w:id="1569" w:author="Laurence Golding" w:date="2019-05-11T06:51:00Z">
        <w:r>
          <w:fldChar w:fldCharType="begin"/>
        </w:r>
        <w:r>
          <w:instrText xml:space="preserve"> HYPERLINK \l "_Toc8367297" </w:instrText>
        </w:r>
        <w:r>
          <w:fldChar w:fldCharType="separate"/>
        </w:r>
        <w:r w:rsidR="0009127C" w:rsidRPr="006D36A2">
          <w:rPr>
            <w:rStyle w:val="Hyperlink"/>
            <w:noProof/>
          </w:rPr>
          <w:t>3.42.2 Constraints</w:t>
        </w:r>
        <w:r w:rsidR="0009127C">
          <w:rPr>
            <w:noProof/>
            <w:webHidden/>
          </w:rPr>
          <w:tab/>
        </w:r>
        <w:r w:rsidR="0009127C">
          <w:rPr>
            <w:noProof/>
            <w:webHidden/>
          </w:rPr>
          <w:fldChar w:fldCharType="begin"/>
        </w:r>
        <w:r w:rsidR="0009127C">
          <w:rPr>
            <w:noProof/>
            <w:webHidden/>
          </w:rPr>
          <w:instrText xml:space="preserve"> PAGEREF _Toc8367297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46826831" w14:textId="0B409F58" w:rsidR="0009127C" w:rsidRDefault="005C469B">
      <w:pPr>
        <w:pStyle w:val="TOC3"/>
        <w:tabs>
          <w:tab w:val="right" w:leader="dot" w:pos="9350"/>
        </w:tabs>
        <w:rPr>
          <w:ins w:id="1570" w:author="Laurence Golding" w:date="2019-05-11T06:51:00Z"/>
          <w:rFonts w:asciiTheme="minorHAnsi" w:eastAsiaTheme="minorEastAsia" w:hAnsiTheme="minorHAnsi" w:cstheme="minorBidi"/>
          <w:noProof/>
          <w:sz w:val="22"/>
          <w:szCs w:val="22"/>
        </w:rPr>
      </w:pPr>
      <w:ins w:id="1571" w:author="Laurence Golding" w:date="2019-05-11T06:51:00Z">
        <w:r>
          <w:fldChar w:fldCharType="begin"/>
        </w:r>
        <w:r>
          <w:instrText xml:space="preserve"> HYPERLINK \l "_Toc8367298" </w:instrText>
        </w:r>
        <w:r>
          <w:fldChar w:fldCharType="separate"/>
        </w:r>
        <w:r w:rsidR="0009127C" w:rsidRPr="006D36A2">
          <w:rPr>
            <w:rStyle w:val="Hyperlink"/>
            <w:noProof/>
          </w:rPr>
          <w:t>3.42.3 resultGraphIndex property</w:t>
        </w:r>
        <w:r w:rsidR="0009127C">
          <w:rPr>
            <w:noProof/>
            <w:webHidden/>
          </w:rPr>
          <w:tab/>
        </w:r>
        <w:r w:rsidR="0009127C">
          <w:rPr>
            <w:noProof/>
            <w:webHidden/>
          </w:rPr>
          <w:fldChar w:fldCharType="begin"/>
        </w:r>
        <w:r w:rsidR="0009127C">
          <w:rPr>
            <w:noProof/>
            <w:webHidden/>
          </w:rPr>
          <w:instrText xml:space="preserve"> PAGEREF _Toc8367298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13E40914" w14:textId="12986A3F" w:rsidR="0009127C" w:rsidRDefault="005C469B">
      <w:pPr>
        <w:pStyle w:val="TOC3"/>
        <w:tabs>
          <w:tab w:val="right" w:leader="dot" w:pos="9350"/>
        </w:tabs>
        <w:rPr>
          <w:ins w:id="1572" w:author="Laurence Golding" w:date="2019-05-11T06:51:00Z"/>
          <w:rFonts w:asciiTheme="minorHAnsi" w:eastAsiaTheme="minorEastAsia" w:hAnsiTheme="minorHAnsi" w:cstheme="minorBidi"/>
          <w:noProof/>
          <w:sz w:val="22"/>
          <w:szCs w:val="22"/>
        </w:rPr>
      </w:pPr>
      <w:ins w:id="1573" w:author="Laurence Golding" w:date="2019-05-11T06:51:00Z">
        <w:r>
          <w:fldChar w:fldCharType="begin"/>
        </w:r>
        <w:r>
          <w:instrText xml:space="preserve"> HYPERLINK \l "_Toc8367299" </w:instrText>
        </w:r>
        <w:r>
          <w:fldChar w:fldCharType="separate"/>
        </w:r>
        <w:r w:rsidR="0009127C" w:rsidRPr="006D36A2">
          <w:rPr>
            <w:rStyle w:val="Hyperlink"/>
            <w:noProof/>
          </w:rPr>
          <w:t>3.42.4 runGraphIndex property</w:t>
        </w:r>
        <w:r w:rsidR="0009127C">
          <w:rPr>
            <w:noProof/>
            <w:webHidden/>
          </w:rPr>
          <w:tab/>
        </w:r>
        <w:r w:rsidR="0009127C">
          <w:rPr>
            <w:noProof/>
            <w:webHidden/>
          </w:rPr>
          <w:fldChar w:fldCharType="begin"/>
        </w:r>
        <w:r w:rsidR="0009127C">
          <w:rPr>
            <w:noProof/>
            <w:webHidden/>
          </w:rPr>
          <w:instrText xml:space="preserve"> PAGEREF _Toc8367299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2E3CFF9C" w14:textId="59271D04" w:rsidR="0009127C" w:rsidRDefault="005C469B">
      <w:pPr>
        <w:pStyle w:val="TOC3"/>
        <w:tabs>
          <w:tab w:val="right" w:leader="dot" w:pos="9350"/>
        </w:tabs>
        <w:rPr>
          <w:ins w:id="1574" w:author="Laurence Golding" w:date="2019-05-11T06:51:00Z"/>
          <w:rFonts w:asciiTheme="minorHAnsi" w:eastAsiaTheme="minorEastAsia" w:hAnsiTheme="minorHAnsi" w:cstheme="minorBidi"/>
          <w:noProof/>
          <w:sz w:val="22"/>
          <w:szCs w:val="22"/>
        </w:rPr>
      </w:pPr>
      <w:ins w:id="1575" w:author="Laurence Golding" w:date="2019-05-11T06:51:00Z">
        <w:r>
          <w:fldChar w:fldCharType="begin"/>
        </w:r>
        <w:r>
          <w:instrText xml:space="preserve"> HYPERL</w:instrText>
        </w:r>
        <w:r>
          <w:instrText xml:space="preserve">INK \l "_Toc8367300" </w:instrText>
        </w:r>
        <w:r>
          <w:fldChar w:fldCharType="separate"/>
        </w:r>
        <w:r w:rsidR="0009127C" w:rsidRPr="006D36A2">
          <w:rPr>
            <w:rStyle w:val="Hyperlink"/>
            <w:noProof/>
          </w:rPr>
          <w:t>3.42.5 description property</w:t>
        </w:r>
        <w:r w:rsidR="0009127C">
          <w:rPr>
            <w:noProof/>
            <w:webHidden/>
          </w:rPr>
          <w:tab/>
        </w:r>
        <w:r w:rsidR="0009127C">
          <w:rPr>
            <w:noProof/>
            <w:webHidden/>
          </w:rPr>
          <w:fldChar w:fldCharType="begin"/>
        </w:r>
        <w:r w:rsidR="0009127C">
          <w:rPr>
            <w:noProof/>
            <w:webHidden/>
          </w:rPr>
          <w:instrText xml:space="preserve"> PAGEREF _Toc8367300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7526D81D" w14:textId="1BC98F31" w:rsidR="0009127C" w:rsidRDefault="005C469B">
      <w:pPr>
        <w:pStyle w:val="TOC3"/>
        <w:tabs>
          <w:tab w:val="right" w:leader="dot" w:pos="9350"/>
        </w:tabs>
        <w:rPr>
          <w:ins w:id="1576" w:author="Laurence Golding" w:date="2019-05-11T06:51:00Z"/>
          <w:rFonts w:asciiTheme="minorHAnsi" w:eastAsiaTheme="minorEastAsia" w:hAnsiTheme="minorHAnsi" w:cstheme="minorBidi"/>
          <w:noProof/>
          <w:sz w:val="22"/>
          <w:szCs w:val="22"/>
        </w:rPr>
      </w:pPr>
      <w:ins w:id="1577" w:author="Laurence Golding" w:date="2019-05-11T06:51:00Z">
        <w:r>
          <w:fldChar w:fldCharType="begin"/>
        </w:r>
        <w:r>
          <w:instrText xml:space="preserve"> HYPERLINK \l "_Toc8367301" </w:instrText>
        </w:r>
        <w:r>
          <w:fldChar w:fldCharType="separate"/>
        </w:r>
        <w:r w:rsidR="0009127C" w:rsidRPr="006D36A2">
          <w:rPr>
            <w:rStyle w:val="Hyperlink"/>
            <w:noProof/>
          </w:rPr>
          <w:t>3.42.6 initialState property</w:t>
        </w:r>
        <w:r w:rsidR="0009127C">
          <w:rPr>
            <w:noProof/>
            <w:webHidden/>
          </w:rPr>
          <w:tab/>
        </w:r>
        <w:r w:rsidR="0009127C">
          <w:rPr>
            <w:noProof/>
            <w:webHidden/>
          </w:rPr>
          <w:fldChar w:fldCharType="begin"/>
        </w:r>
        <w:r w:rsidR="0009127C">
          <w:rPr>
            <w:noProof/>
            <w:webHidden/>
          </w:rPr>
          <w:instrText xml:space="preserve"> PAGEREF _Toc8367301 \h </w:instrText>
        </w:r>
        <w:r w:rsidR="0009127C">
          <w:rPr>
            <w:noProof/>
            <w:webHidden/>
          </w:rPr>
        </w:r>
        <w:r w:rsidR="0009127C">
          <w:rPr>
            <w:noProof/>
            <w:webHidden/>
          </w:rPr>
          <w:fldChar w:fldCharType="separate"/>
        </w:r>
        <w:r w:rsidR="0009127C">
          <w:rPr>
            <w:noProof/>
            <w:webHidden/>
          </w:rPr>
          <w:t>154</w:t>
        </w:r>
        <w:r w:rsidR="0009127C">
          <w:rPr>
            <w:noProof/>
            <w:webHidden/>
          </w:rPr>
          <w:fldChar w:fldCharType="end"/>
        </w:r>
        <w:r>
          <w:rPr>
            <w:noProof/>
          </w:rPr>
          <w:fldChar w:fldCharType="end"/>
        </w:r>
      </w:ins>
    </w:p>
    <w:p w14:paraId="6E3DC592" w14:textId="2930CD69" w:rsidR="0009127C" w:rsidRDefault="005C469B">
      <w:pPr>
        <w:pStyle w:val="TOC3"/>
        <w:tabs>
          <w:tab w:val="right" w:leader="dot" w:pos="9350"/>
        </w:tabs>
        <w:rPr>
          <w:ins w:id="1578" w:author="Laurence Golding" w:date="2019-05-11T06:51:00Z"/>
          <w:rFonts w:asciiTheme="minorHAnsi" w:eastAsiaTheme="minorEastAsia" w:hAnsiTheme="minorHAnsi" w:cstheme="minorBidi"/>
          <w:noProof/>
          <w:sz w:val="22"/>
          <w:szCs w:val="22"/>
        </w:rPr>
      </w:pPr>
      <w:ins w:id="1579" w:author="Laurence Golding" w:date="2019-05-11T06:51:00Z">
        <w:r>
          <w:fldChar w:fldCharType="begin"/>
        </w:r>
        <w:r>
          <w:instrText xml:space="preserve"> HYPERLINK \l "_Toc8367302" </w:instrText>
        </w:r>
        <w:r>
          <w:fldChar w:fldCharType="separate"/>
        </w:r>
        <w:r w:rsidR="0009127C" w:rsidRPr="006D36A2">
          <w:rPr>
            <w:rStyle w:val="Hyperlink"/>
            <w:noProof/>
          </w:rPr>
          <w:t>3.42.7 immutableState property</w:t>
        </w:r>
        <w:r w:rsidR="0009127C">
          <w:rPr>
            <w:noProof/>
            <w:webHidden/>
          </w:rPr>
          <w:tab/>
        </w:r>
        <w:r w:rsidR="0009127C">
          <w:rPr>
            <w:noProof/>
            <w:webHidden/>
          </w:rPr>
          <w:fldChar w:fldCharType="begin"/>
        </w:r>
        <w:r w:rsidR="0009127C">
          <w:rPr>
            <w:noProof/>
            <w:webHidden/>
          </w:rPr>
          <w:instrText xml:space="preserve"> PAGEREF _Toc8367302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r>
          <w:rPr>
            <w:noProof/>
          </w:rPr>
          <w:fldChar w:fldCharType="end"/>
        </w:r>
      </w:ins>
    </w:p>
    <w:p w14:paraId="52D167C0" w14:textId="6376911F" w:rsidR="0009127C" w:rsidRDefault="005C469B">
      <w:pPr>
        <w:pStyle w:val="TOC3"/>
        <w:tabs>
          <w:tab w:val="right" w:leader="dot" w:pos="9350"/>
        </w:tabs>
        <w:rPr>
          <w:ins w:id="1580" w:author="Laurence Golding" w:date="2019-05-11T06:51:00Z"/>
          <w:rFonts w:asciiTheme="minorHAnsi" w:eastAsiaTheme="minorEastAsia" w:hAnsiTheme="minorHAnsi" w:cstheme="minorBidi"/>
          <w:noProof/>
          <w:sz w:val="22"/>
          <w:szCs w:val="22"/>
        </w:rPr>
      </w:pPr>
      <w:ins w:id="1581" w:author="Laurence Golding" w:date="2019-05-11T06:51:00Z">
        <w:r>
          <w:fldChar w:fldCharType="begin"/>
        </w:r>
        <w:r>
          <w:instrText xml:space="preserve"> HYPERLINK \l "_Toc8367303" </w:instrText>
        </w:r>
        <w:r>
          <w:fldChar w:fldCharType="separate"/>
        </w:r>
        <w:r w:rsidR="0009127C" w:rsidRPr="006D36A2">
          <w:rPr>
            <w:rStyle w:val="Hyperlink"/>
            <w:noProof/>
          </w:rPr>
          <w:t>3.42.8 edgeTraversals property</w:t>
        </w:r>
        <w:r w:rsidR="0009127C">
          <w:rPr>
            <w:noProof/>
            <w:webHidden/>
          </w:rPr>
          <w:tab/>
        </w:r>
        <w:r w:rsidR="0009127C">
          <w:rPr>
            <w:noProof/>
            <w:webHidden/>
          </w:rPr>
          <w:fldChar w:fldCharType="begin"/>
        </w:r>
        <w:r w:rsidR="0009127C">
          <w:rPr>
            <w:noProof/>
            <w:webHidden/>
          </w:rPr>
          <w:instrText xml:space="preserve"> PAGEREF _Toc8367303 \h </w:instrText>
        </w:r>
        <w:r w:rsidR="0009127C">
          <w:rPr>
            <w:noProof/>
            <w:webHidden/>
          </w:rPr>
        </w:r>
        <w:r w:rsidR="0009127C">
          <w:rPr>
            <w:noProof/>
            <w:webHidden/>
          </w:rPr>
          <w:fldChar w:fldCharType="separate"/>
        </w:r>
        <w:r w:rsidR="0009127C">
          <w:rPr>
            <w:noProof/>
            <w:webHidden/>
          </w:rPr>
          <w:t>155</w:t>
        </w:r>
        <w:r w:rsidR="0009127C">
          <w:rPr>
            <w:noProof/>
            <w:webHidden/>
          </w:rPr>
          <w:fldChar w:fldCharType="end"/>
        </w:r>
        <w:r>
          <w:rPr>
            <w:noProof/>
          </w:rPr>
          <w:fldChar w:fldCharType="end"/>
        </w:r>
      </w:ins>
    </w:p>
    <w:p w14:paraId="46861860" w14:textId="5754B6F4" w:rsidR="0009127C" w:rsidRDefault="005C469B">
      <w:pPr>
        <w:pStyle w:val="TOC2"/>
        <w:tabs>
          <w:tab w:val="right" w:leader="dot" w:pos="9350"/>
        </w:tabs>
        <w:rPr>
          <w:ins w:id="1582" w:author="Laurence Golding" w:date="2019-05-11T06:51:00Z"/>
          <w:rFonts w:asciiTheme="minorHAnsi" w:eastAsiaTheme="minorEastAsia" w:hAnsiTheme="minorHAnsi" w:cstheme="minorBidi"/>
          <w:noProof/>
          <w:sz w:val="22"/>
          <w:szCs w:val="22"/>
        </w:rPr>
      </w:pPr>
      <w:ins w:id="1583" w:author="Laurence Golding" w:date="2019-05-11T06:51:00Z">
        <w:r>
          <w:fldChar w:fldCharType="begin"/>
        </w:r>
        <w:r>
          <w:instrText xml:space="preserve"> HYPERLINK \l "_Toc8367304" </w:instrText>
        </w:r>
        <w:r>
          <w:fldChar w:fldCharType="separate"/>
        </w:r>
        <w:r w:rsidR="0009127C" w:rsidRPr="006D36A2">
          <w:rPr>
            <w:rStyle w:val="Hyperlink"/>
            <w:noProof/>
          </w:rPr>
          <w:t>3.43 edgeTraversal object</w:t>
        </w:r>
        <w:r w:rsidR="0009127C">
          <w:rPr>
            <w:noProof/>
            <w:webHidden/>
          </w:rPr>
          <w:tab/>
        </w:r>
        <w:r w:rsidR="0009127C">
          <w:rPr>
            <w:noProof/>
            <w:webHidden/>
          </w:rPr>
          <w:fldChar w:fldCharType="begin"/>
        </w:r>
        <w:r w:rsidR="0009127C">
          <w:rPr>
            <w:noProof/>
            <w:webHidden/>
          </w:rPr>
          <w:instrText xml:space="preserve"> PAGEREF _Toc8367304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r>
          <w:rPr>
            <w:noProof/>
          </w:rPr>
          <w:fldChar w:fldCharType="end"/>
        </w:r>
      </w:ins>
    </w:p>
    <w:p w14:paraId="2161FCBC" w14:textId="3DA1494E" w:rsidR="0009127C" w:rsidRDefault="005C469B">
      <w:pPr>
        <w:pStyle w:val="TOC3"/>
        <w:tabs>
          <w:tab w:val="right" w:leader="dot" w:pos="9350"/>
        </w:tabs>
        <w:rPr>
          <w:ins w:id="1584" w:author="Laurence Golding" w:date="2019-05-11T06:51:00Z"/>
          <w:rFonts w:asciiTheme="minorHAnsi" w:eastAsiaTheme="minorEastAsia" w:hAnsiTheme="minorHAnsi" w:cstheme="minorBidi"/>
          <w:noProof/>
          <w:sz w:val="22"/>
          <w:szCs w:val="22"/>
        </w:rPr>
      </w:pPr>
      <w:ins w:id="1585" w:author="Laurence Golding" w:date="2019-05-11T06:51:00Z">
        <w:r>
          <w:fldChar w:fldCharType="begin"/>
        </w:r>
        <w:r>
          <w:instrText xml:space="preserve"> HYPERLINK \l "_Toc8367305" </w:instrText>
        </w:r>
        <w:r>
          <w:fldChar w:fldCharType="separate"/>
        </w:r>
        <w:r w:rsidR="0009127C" w:rsidRPr="006D36A2">
          <w:rPr>
            <w:rStyle w:val="Hyperlink"/>
            <w:noProof/>
          </w:rPr>
          <w:t>3.43.1 General</w:t>
        </w:r>
        <w:r w:rsidR="0009127C">
          <w:rPr>
            <w:noProof/>
            <w:webHidden/>
          </w:rPr>
          <w:tab/>
        </w:r>
        <w:r w:rsidR="0009127C">
          <w:rPr>
            <w:noProof/>
            <w:webHidden/>
          </w:rPr>
          <w:fldChar w:fldCharType="begin"/>
        </w:r>
        <w:r w:rsidR="0009127C">
          <w:rPr>
            <w:noProof/>
            <w:webHidden/>
          </w:rPr>
          <w:instrText xml:space="preserve"> PAGEREF _Toc8367305 \h </w:instrText>
        </w:r>
        <w:r w:rsidR="0009127C">
          <w:rPr>
            <w:noProof/>
            <w:webHidden/>
          </w:rPr>
        </w:r>
        <w:r w:rsidR="0009127C">
          <w:rPr>
            <w:noProof/>
            <w:webHidden/>
          </w:rPr>
          <w:fldChar w:fldCharType="separate"/>
        </w:r>
        <w:r w:rsidR="0009127C">
          <w:rPr>
            <w:noProof/>
            <w:webHidden/>
          </w:rPr>
          <w:t>156</w:t>
        </w:r>
        <w:r w:rsidR="0009127C">
          <w:rPr>
            <w:noProof/>
            <w:webHidden/>
          </w:rPr>
          <w:fldChar w:fldCharType="end"/>
        </w:r>
        <w:r>
          <w:rPr>
            <w:noProof/>
          </w:rPr>
          <w:fldChar w:fldCharType="end"/>
        </w:r>
      </w:ins>
    </w:p>
    <w:p w14:paraId="47297450" w14:textId="63B5E65B" w:rsidR="0009127C" w:rsidRDefault="005C469B">
      <w:pPr>
        <w:pStyle w:val="TOC3"/>
        <w:tabs>
          <w:tab w:val="right" w:leader="dot" w:pos="9350"/>
        </w:tabs>
        <w:rPr>
          <w:ins w:id="1586" w:author="Laurence Golding" w:date="2019-05-11T06:51:00Z"/>
          <w:rFonts w:asciiTheme="minorHAnsi" w:eastAsiaTheme="minorEastAsia" w:hAnsiTheme="minorHAnsi" w:cstheme="minorBidi"/>
          <w:noProof/>
          <w:sz w:val="22"/>
          <w:szCs w:val="22"/>
        </w:rPr>
      </w:pPr>
      <w:ins w:id="1587" w:author="Laurence Golding" w:date="2019-05-11T06:51:00Z">
        <w:r>
          <w:fldChar w:fldCharType="begin"/>
        </w:r>
        <w:r>
          <w:instrText xml:space="preserve"> HYPERLINK \l "_Toc8367306" </w:instrText>
        </w:r>
        <w:r>
          <w:fldChar w:fldCharType="separate"/>
        </w:r>
        <w:r w:rsidR="0009127C" w:rsidRPr="006D36A2">
          <w:rPr>
            <w:rStyle w:val="Hyperlink"/>
            <w:noProof/>
          </w:rPr>
          <w:t>3.43.2 edgeId property</w:t>
        </w:r>
        <w:r w:rsidR="0009127C">
          <w:rPr>
            <w:noProof/>
            <w:webHidden/>
          </w:rPr>
          <w:tab/>
        </w:r>
        <w:r w:rsidR="0009127C">
          <w:rPr>
            <w:noProof/>
            <w:webHidden/>
          </w:rPr>
          <w:fldChar w:fldCharType="begin"/>
        </w:r>
        <w:r w:rsidR="0009127C">
          <w:rPr>
            <w:noProof/>
            <w:webHidden/>
          </w:rPr>
          <w:instrText xml:space="preserve"> PAGEREF _Toc8367306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r>
          <w:rPr>
            <w:noProof/>
          </w:rPr>
          <w:fldChar w:fldCharType="end"/>
        </w:r>
      </w:ins>
    </w:p>
    <w:p w14:paraId="1C600DDC" w14:textId="1DC1AF42" w:rsidR="0009127C" w:rsidRDefault="005C469B">
      <w:pPr>
        <w:pStyle w:val="TOC3"/>
        <w:tabs>
          <w:tab w:val="right" w:leader="dot" w:pos="9350"/>
        </w:tabs>
        <w:rPr>
          <w:ins w:id="1588" w:author="Laurence Golding" w:date="2019-05-11T06:51:00Z"/>
          <w:rFonts w:asciiTheme="minorHAnsi" w:eastAsiaTheme="minorEastAsia" w:hAnsiTheme="minorHAnsi" w:cstheme="minorBidi"/>
          <w:noProof/>
          <w:sz w:val="22"/>
          <w:szCs w:val="22"/>
        </w:rPr>
      </w:pPr>
      <w:ins w:id="1589" w:author="Laurence Golding" w:date="2019-05-11T06:51:00Z">
        <w:r>
          <w:fldChar w:fldCharType="begin"/>
        </w:r>
        <w:r>
          <w:instrText xml:space="preserve"> HYPERLINK \l "_Toc8367307" </w:instrText>
        </w:r>
        <w:r>
          <w:fldChar w:fldCharType="separate"/>
        </w:r>
        <w:r w:rsidR="0009127C" w:rsidRPr="006D36A2">
          <w:rPr>
            <w:rStyle w:val="Hyperlink"/>
            <w:noProof/>
          </w:rPr>
          <w:t>3.43.3 message property</w:t>
        </w:r>
        <w:r w:rsidR="0009127C">
          <w:rPr>
            <w:noProof/>
            <w:webHidden/>
          </w:rPr>
          <w:tab/>
        </w:r>
        <w:r w:rsidR="0009127C">
          <w:rPr>
            <w:noProof/>
            <w:webHidden/>
          </w:rPr>
          <w:fldChar w:fldCharType="begin"/>
        </w:r>
        <w:r w:rsidR="0009127C">
          <w:rPr>
            <w:noProof/>
            <w:webHidden/>
          </w:rPr>
          <w:instrText xml:space="preserve"> PAGEREF _Toc8367307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r>
          <w:rPr>
            <w:noProof/>
          </w:rPr>
          <w:fldChar w:fldCharType="end"/>
        </w:r>
      </w:ins>
    </w:p>
    <w:p w14:paraId="2C0080DF" w14:textId="220BE0F7" w:rsidR="0009127C" w:rsidRDefault="005C469B">
      <w:pPr>
        <w:pStyle w:val="TOC3"/>
        <w:tabs>
          <w:tab w:val="right" w:leader="dot" w:pos="9350"/>
        </w:tabs>
        <w:rPr>
          <w:ins w:id="1590" w:author="Laurence Golding" w:date="2019-05-11T06:51:00Z"/>
          <w:rFonts w:asciiTheme="minorHAnsi" w:eastAsiaTheme="minorEastAsia" w:hAnsiTheme="minorHAnsi" w:cstheme="minorBidi"/>
          <w:noProof/>
          <w:sz w:val="22"/>
          <w:szCs w:val="22"/>
        </w:rPr>
      </w:pPr>
      <w:ins w:id="1591" w:author="Laurence Golding" w:date="2019-05-11T06:51:00Z">
        <w:r>
          <w:fldChar w:fldCharType="begin"/>
        </w:r>
        <w:r>
          <w:instrText xml:space="preserve"> HYPERLINK \l "_Toc8367308" </w:instrText>
        </w:r>
        <w:r>
          <w:fldChar w:fldCharType="separate"/>
        </w:r>
        <w:r w:rsidR="0009127C" w:rsidRPr="006D36A2">
          <w:rPr>
            <w:rStyle w:val="Hyperlink"/>
            <w:noProof/>
          </w:rPr>
          <w:t>3.43.4 finalState property</w:t>
        </w:r>
        <w:r w:rsidR="0009127C">
          <w:rPr>
            <w:noProof/>
            <w:webHidden/>
          </w:rPr>
          <w:tab/>
        </w:r>
        <w:r w:rsidR="0009127C">
          <w:rPr>
            <w:noProof/>
            <w:webHidden/>
          </w:rPr>
          <w:fldChar w:fldCharType="begin"/>
        </w:r>
        <w:r w:rsidR="0009127C">
          <w:rPr>
            <w:noProof/>
            <w:webHidden/>
          </w:rPr>
          <w:instrText xml:space="preserve"> PAGEREF _Toc8367308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r>
          <w:rPr>
            <w:noProof/>
          </w:rPr>
          <w:fldChar w:fldCharType="end"/>
        </w:r>
      </w:ins>
    </w:p>
    <w:p w14:paraId="2A5CBD96" w14:textId="0E8DA07D" w:rsidR="0009127C" w:rsidRDefault="005C469B">
      <w:pPr>
        <w:pStyle w:val="TOC3"/>
        <w:tabs>
          <w:tab w:val="right" w:leader="dot" w:pos="9350"/>
        </w:tabs>
        <w:rPr>
          <w:ins w:id="1592" w:author="Laurence Golding" w:date="2019-05-11T06:51:00Z"/>
          <w:rFonts w:asciiTheme="minorHAnsi" w:eastAsiaTheme="minorEastAsia" w:hAnsiTheme="minorHAnsi" w:cstheme="minorBidi"/>
          <w:noProof/>
          <w:sz w:val="22"/>
          <w:szCs w:val="22"/>
        </w:rPr>
      </w:pPr>
      <w:ins w:id="1593" w:author="Laurence Golding" w:date="2019-05-11T06:51:00Z">
        <w:r>
          <w:fldChar w:fldCharType="begin"/>
        </w:r>
        <w:r>
          <w:instrText xml:space="preserve"> HYPERLINK \l "_Toc8367309" </w:instrText>
        </w:r>
        <w:r>
          <w:fldChar w:fldCharType="separate"/>
        </w:r>
        <w:r w:rsidR="0009127C" w:rsidRPr="006D36A2">
          <w:rPr>
            <w:rStyle w:val="Hyperlink"/>
            <w:noProof/>
          </w:rPr>
          <w:t>3.43.5 stepOverEdgeCount property</w:t>
        </w:r>
        <w:r w:rsidR="0009127C">
          <w:rPr>
            <w:noProof/>
            <w:webHidden/>
          </w:rPr>
          <w:tab/>
        </w:r>
        <w:r w:rsidR="0009127C">
          <w:rPr>
            <w:noProof/>
            <w:webHidden/>
          </w:rPr>
          <w:fldChar w:fldCharType="begin"/>
        </w:r>
        <w:r w:rsidR="0009127C">
          <w:rPr>
            <w:noProof/>
            <w:webHidden/>
          </w:rPr>
          <w:instrText xml:space="preserve"> PAGEREF _Toc8367309 \h </w:instrText>
        </w:r>
        <w:r w:rsidR="0009127C">
          <w:rPr>
            <w:noProof/>
            <w:webHidden/>
          </w:rPr>
        </w:r>
        <w:r w:rsidR="0009127C">
          <w:rPr>
            <w:noProof/>
            <w:webHidden/>
          </w:rPr>
          <w:fldChar w:fldCharType="separate"/>
        </w:r>
        <w:r w:rsidR="0009127C">
          <w:rPr>
            <w:noProof/>
            <w:webHidden/>
          </w:rPr>
          <w:t>157</w:t>
        </w:r>
        <w:r w:rsidR="0009127C">
          <w:rPr>
            <w:noProof/>
            <w:webHidden/>
          </w:rPr>
          <w:fldChar w:fldCharType="end"/>
        </w:r>
        <w:r>
          <w:rPr>
            <w:noProof/>
          </w:rPr>
          <w:fldChar w:fldCharType="end"/>
        </w:r>
      </w:ins>
    </w:p>
    <w:p w14:paraId="42E1DD69" w14:textId="0BD69061" w:rsidR="0009127C" w:rsidRDefault="005C469B">
      <w:pPr>
        <w:pStyle w:val="TOC2"/>
        <w:tabs>
          <w:tab w:val="right" w:leader="dot" w:pos="9350"/>
        </w:tabs>
        <w:rPr>
          <w:ins w:id="1594" w:author="Laurence Golding" w:date="2019-05-11T06:51:00Z"/>
          <w:rFonts w:asciiTheme="minorHAnsi" w:eastAsiaTheme="minorEastAsia" w:hAnsiTheme="minorHAnsi" w:cstheme="minorBidi"/>
          <w:noProof/>
          <w:sz w:val="22"/>
          <w:szCs w:val="22"/>
        </w:rPr>
      </w:pPr>
      <w:ins w:id="1595" w:author="Laurence Golding" w:date="2019-05-11T06:51:00Z">
        <w:r>
          <w:fldChar w:fldCharType="begin"/>
        </w:r>
        <w:r>
          <w:instrText xml:space="preserve"> HY</w:instrText>
        </w:r>
        <w:r>
          <w:instrText xml:space="preserve">PERLINK \l "_Toc8367310" </w:instrText>
        </w:r>
        <w:r>
          <w:fldChar w:fldCharType="separate"/>
        </w:r>
        <w:r w:rsidR="0009127C" w:rsidRPr="006D36A2">
          <w:rPr>
            <w:rStyle w:val="Hyperlink"/>
            <w:noProof/>
          </w:rPr>
          <w:t>3.44 stack object</w:t>
        </w:r>
        <w:r w:rsidR="0009127C">
          <w:rPr>
            <w:noProof/>
            <w:webHidden/>
          </w:rPr>
          <w:tab/>
        </w:r>
        <w:r w:rsidR="0009127C">
          <w:rPr>
            <w:noProof/>
            <w:webHidden/>
          </w:rPr>
          <w:fldChar w:fldCharType="begin"/>
        </w:r>
        <w:r w:rsidR="0009127C">
          <w:rPr>
            <w:noProof/>
            <w:webHidden/>
          </w:rPr>
          <w:instrText xml:space="preserve"> PAGEREF _Toc8367310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6DF7EEA4" w14:textId="31D4235A" w:rsidR="0009127C" w:rsidRDefault="005C469B">
      <w:pPr>
        <w:pStyle w:val="TOC3"/>
        <w:tabs>
          <w:tab w:val="right" w:leader="dot" w:pos="9350"/>
        </w:tabs>
        <w:rPr>
          <w:ins w:id="1596" w:author="Laurence Golding" w:date="2019-05-11T06:51:00Z"/>
          <w:rFonts w:asciiTheme="minorHAnsi" w:eastAsiaTheme="minorEastAsia" w:hAnsiTheme="minorHAnsi" w:cstheme="minorBidi"/>
          <w:noProof/>
          <w:sz w:val="22"/>
          <w:szCs w:val="22"/>
        </w:rPr>
      </w:pPr>
      <w:ins w:id="1597" w:author="Laurence Golding" w:date="2019-05-11T06:51:00Z">
        <w:r>
          <w:fldChar w:fldCharType="begin"/>
        </w:r>
        <w:r>
          <w:instrText xml:space="preserve"> HYPERLINK \l "_Toc8367311" </w:instrText>
        </w:r>
        <w:r>
          <w:fldChar w:fldCharType="separate"/>
        </w:r>
        <w:r w:rsidR="0009127C" w:rsidRPr="006D36A2">
          <w:rPr>
            <w:rStyle w:val="Hyperlink"/>
            <w:noProof/>
          </w:rPr>
          <w:t>3.44.1 General</w:t>
        </w:r>
        <w:r w:rsidR="0009127C">
          <w:rPr>
            <w:noProof/>
            <w:webHidden/>
          </w:rPr>
          <w:tab/>
        </w:r>
        <w:r w:rsidR="0009127C">
          <w:rPr>
            <w:noProof/>
            <w:webHidden/>
          </w:rPr>
          <w:fldChar w:fldCharType="begin"/>
        </w:r>
        <w:r w:rsidR="0009127C">
          <w:rPr>
            <w:noProof/>
            <w:webHidden/>
          </w:rPr>
          <w:instrText xml:space="preserve"> PAGEREF _Toc8367311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5B8B0030" w14:textId="0B8C3868" w:rsidR="0009127C" w:rsidRDefault="005C469B">
      <w:pPr>
        <w:pStyle w:val="TOC3"/>
        <w:tabs>
          <w:tab w:val="right" w:leader="dot" w:pos="9350"/>
        </w:tabs>
        <w:rPr>
          <w:ins w:id="1598" w:author="Laurence Golding" w:date="2019-05-11T06:51:00Z"/>
          <w:rFonts w:asciiTheme="minorHAnsi" w:eastAsiaTheme="minorEastAsia" w:hAnsiTheme="minorHAnsi" w:cstheme="minorBidi"/>
          <w:noProof/>
          <w:sz w:val="22"/>
          <w:szCs w:val="22"/>
        </w:rPr>
      </w:pPr>
      <w:ins w:id="1599" w:author="Laurence Golding" w:date="2019-05-11T06:51:00Z">
        <w:r>
          <w:fldChar w:fldCharType="begin"/>
        </w:r>
        <w:r>
          <w:instrText xml:space="preserve"> HYPERLINK \l "_Toc8367312" </w:instrText>
        </w:r>
        <w:r>
          <w:fldChar w:fldCharType="separate"/>
        </w:r>
        <w:r w:rsidR="0009127C" w:rsidRPr="006D36A2">
          <w:rPr>
            <w:rStyle w:val="Hyperlink"/>
            <w:noProof/>
          </w:rPr>
          <w:t>3.44.2 message property</w:t>
        </w:r>
        <w:r w:rsidR="0009127C">
          <w:rPr>
            <w:noProof/>
            <w:webHidden/>
          </w:rPr>
          <w:tab/>
        </w:r>
        <w:r w:rsidR="0009127C">
          <w:rPr>
            <w:noProof/>
            <w:webHidden/>
          </w:rPr>
          <w:fldChar w:fldCharType="begin"/>
        </w:r>
        <w:r w:rsidR="0009127C">
          <w:rPr>
            <w:noProof/>
            <w:webHidden/>
          </w:rPr>
          <w:instrText xml:space="preserve"> PAGEREF _Toc8367312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7E931FF4" w14:textId="29206B67" w:rsidR="0009127C" w:rsidRDefault="005C469B">
      <w:pPr>
        <w:pStyle w:val="TOC3"/>
        <w:tabs>
          <w:tab w:val="right" w:leader="dot" w:pos="9350"/>
        </w:tabs>
        <w:rPr>
          <w:ins w:id="1600" w:author="Laurence Golding" w:date="2019-05-11T06:51:00Z"/>
          <w:rFonts w:asciiTheme="minorHAnsi" w:eastAsiaTheme="minorEastAsia" w:hAnsiTheme="minorHAnsi" w:cstheme="minorBidi"/>
          <w:noProof/>
          <w:sz w:val="22"/>
          <w:szCs w:val="22"/>
        </w:rPr>
      </w:pPr>
      <w:ins w:id="1601" w:author="Laurence Golding" w:date="2019-05-11T06:51:00Z">
        <w:r>
          <w:fldChar w:fldCharType="begin"/>
        </w:r>
        <w:r>
          <w:instrText xml:space="preserve"> HYPERLINK \l "_Toc8367313" </w:instrText>
        </w:r>
        <w:r>
          <w:fldChar w:fldCharType="separate"/>
        </w:r>
        <w:r w:rsidR="0009127C" w:rsidRPr="006D36A2">
          <w:rPr>
            <w:rStyle w:val="Hyperlink"/>
            <w:noProof/>
          </w:rPr>
          <w:t>3.44.3 frames property</w:t>
        </w:r>
        <w:r w:rsidR="0009127C">
          <w:rPr>
            <w:noProof/>
            <w:webHidden/>
          </w:rPr>
          <w:tab/>
        </w:r>
        <w:r w:rsidR="0009127C">
          <w:rPr>
            <w:noProof/>
            <w:webHidden/>
          </w:rPr>
          <w:fldChar w:fldCharType="begin"/>
        </w:r>
        <w:r w:rsidR="0009127C">
          <w:rPr>
            <w:noProof/>
            <w:webHidden/>
          </w:rPr>
          <w:instrText xml:space="preserve"> PAGEREF _Toc8367313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6D3DD0C5" w14:textId="4779ACE3" w:rsidR="0009127C" w:rsidRDefault="005C469B">
      <w:pPr>
        <w:pStyle w:val="TOC2"/>
        <w:tabs>
          <w:tab w:val="right" w:leader="dot" w:pos="9350"/>
        </w:tabs>
        <w:rPr>
          <w:ins w:id="1602" w:author="Laurence Golding" w:date="2019-05-11T06:51:00Z"/>
          <w:rFonts w:asciiTheme="minorHAnsi" w:eastAsiaTheme="minorEastAsia" w:hAnsiTheme="minorHAnsi" w:cstheme="minorBidi"/>
          <w:noProof/>
          <w:sz w:val="22"/>
          <w:szCs w:val="22"/>
        </w:rPr>
      </w:pPr>
      <w:ins w:id="1603" w:author="Laurence Golding" w:date="2019-05-11T06:51:00Z">
        <w:r>
          <w:fldChar w:fldCharType="begin"/>
        </w:r>
        <w:r>
          <w:instrText xml:space="preserve"> HYPERLINK \l "_Toc8367314" </w:instrText>
        </w:r>
        <w:r>
          <w:fldChar w:fldCharType="separate"/>
        </w:r>
        <w:r w:rsidR="0009127C" w:rsidRPr="006D36A2">
          <w:rPr>
            <w:rStyle w:val="Hyperlink"/>
            <w:noProof/>
          </w:rPr>
          <w:t>3.45 stackFrame object</w:t>
        </w:r>
        <w:r w:rsidR="0009127C">
          <w:rPr>
            <w:noProof/>
            <w:webHidden/>
          </w:rPr>
          <w:tab/>
        </w:r>
        <w:r w:rsidR="0009127C">
          <w:rPr>
            <w:noProof/>
            <w:webHidden/>
          </w:rPr>
          <w:fldChar w:fldCharType="begin"/>
        </w:r>
        <w:r w:rsidR="0009127C">
          <w:rPr>
            <w:noProof/>
            <w:webHidden/>
          </w:rPr>
          <w:instrText xml:space="preserve"> PAGEREF _Toc8367314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777EFC97" w14:textId="688E4DB6" w:rsidR="0009127C" w:rsidRDefault="005C469B">
      <w:pPr>
        <w:pStyle w:val="TOC3"/>
        <w:tabs>
          <w:tab w:val="right" w:leader="dot" w:pos="9350"/>
        </w:tabs>
        <w:rPr>
          <w:ins w:id="1604" w:author="Laurence Golding" w:date="2019-05-11T06:51:00Z"/>
          <w:rFonts w:asciiTheme="minorHAnsi" w:eastAsiaTheme="minorEastAsia" w:hAnsiTheme="minorHAnsi" w:cstheme="minorBidi"/>
          <w:noProof/>
          <w:sz w:val="22"/>
          <w:szCs w:val="22"/>
        </w:rPr>
      </w:pPr>
      <w:ins w:id="1605" w:author="Laurence Golding" w:date="2019-05-11T06:51:00Z">
        <w:r>
          <w:fldChar w:fldCharType="begin"/>
        </w:r>
        <w:r>
          <w:instrText xml:space="preserve"> HYPERLINK \l</w:instrText>
        </w:r>
        <w:r>
          <w:instrText xml:space="preserve"> "_Toc8367315" </w:instrText>
        </w:r>
        <w:r>
          <w:fldChar w:fldCharType="separate"/>
        </w:r>
        <w:r w:rsidR="0009127C" w:rsidRPr="006D36A2">
          <w:rPr>
            <w:rStyle w:val="Hyperlink"/>
            <w:noProof/>
          </w:rPr>
          <w:t>3.45.1 General</w:t>
        </w:r>
        <w:r w:rsidR="0009127C">
          <w:rPr>
            <w:noProof/>
            <w:webHidden/>
          </w:rPr>
          <w:tab/>
        </w:r>
        <w:r w:rsidR="0009127C">
          <w:rPr>
            <w:noProof/>
            <w:webHidden/>
          </w:rPr>
          <w:fldChar w:fldCharType="begin"/>
        </w:r>
        <w:r w:rsidR="0009127C">
          <w:rPr>
            <w:noProof/>
            <w:webHidden/>
          </w:rPr>
          <w:instrText xml:space="preserve"> PAGEREF _Toc8367315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5DAD23C4" w14:textId="0B90D983" w:rsidR="0009127C" w:rsidRDefault="005C469B">
      <w:pPr>
        <w:pStyle w:val="TOC3"/>
        <w:tabs>
          <w:tab w:val="right" w:leader="dot" w:pos="9350"/>
        </w:tabs>
        <w:rPr>
          <w:ins w:id="1606" w:author="Laurence Golding" w:date="2019-05-11T06:51:00Z"/>
          <w:rFonts w:asciiTheme="minorHAnsi" w:eastAsiaTheme="minorEastAsia" w:hAnsiTheme="minorHAnsi" w:cstheme="minorBidi"/>
          <w:noProof/>
          <w:sz w:val="22"/>
          <w:szCs w:val="22"/>
        </w:rPr>
      </w:pPr>
      <w:ins w:id="1607" w:author="Laurence Golding" w:date="2019-05-11T06:51:00Z">
        <w:r>
          <w:fldChar w:fldCharType="begin"/>
        </w:r>
        <w:r>
          <w:instrText xml:space="preserve"> HYPERLINK \l "_Toc8367316" </w:instrText>
        </w:r>
        <w:r>
          <w:fldChar w:fldCharType="separate"/>
        </w:r>
        <w:r w:rsidR="0009127C" w:rsidRPr="006D36A2">
          <w:rPr>
            <w:rStyle w:val="Hyperlink"/>
            <w:noProof/>
          </w:rPr>
          <w:t>3.45.2 location property</w:t>
        </w:r>
        <w:r w:rsidR="0009127C">
          <w:rPr>
            <w:noProof/>
            <w:webHidden/>
          </w:rPr>
          <w:tab/>
        </w:r>
        <w:r w:rsidR="0009127C">
          <w:rPr>
            <w:noProof/>
            <w:webHidden/>
          </w:rPr>
          <w:fldChar w:fldCharType="begin"/>
        </w:r>
        <w:r w:rsidR="0009127C">
          <w:rPr>
            <w:noProof/>
            <w:webHidden/>
          </w:rPr>
          <w:instrText xml:space="preserve"> PAGEREF _Toc8367316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5641FA3B" w14:textId="6160EB41" w:rsidR="0009127C" w:rsidRDefault="005C469B">
      <w:pPr>
        <w:pStyle w:val="TOC3"/>
        <w:tabs>
          <w:tab w:val="right" w:leader="dot" w:pos="9350"/>
        </w:tabs>
        <w:rPr>
          <w:ins w:id="1608" w:author="Laurence Golding" w:date="2019-05-11T06:51:00Z"/>
          <w:rFonts w:asciiTheme="minorHAnsi" w:eastAsiaTheme="minorEastAsia" w:hAnsiTheme="minorHAnsi" w:cstheme="minorBidi"/>
          <w:noProof/>
          <w:sz w:val="22"/>
          <w:szCs w:val="22"/>
        </w:rPr>
      </w:pPr>
      <w:ins w:id="1609" w:author="Laurence Golding" w:date="2019-05-11T06:51:00Z">
        <w:r>
          <w:fldChar w:fldCharType="begin"/>
        </w:r>
        <w:r>
          <w:instrText xml:space="preserve"> HYPERLINK \l "_Toc8367317" </w:instrText>
        </w:r>
        <w:r>
          <w:fldChar w:fldCharType="separate"/>
        </w:r>
        <w:r w:rsidR="0009127C" w:rsidRPr="006D36A2">
          <w:rPr>
            <w:rStyle w:val="Hyperlink"/>
            <w:noProof/>
          </w:rPr>
          <w:t>3.45.3 module property</w:t>
        </w:r>
        <w:r w:rsidR="0009127C">
          <w:rPr>
            <w:noProof/>
            <w:webHidden/>
          </w:rPr>
          <w:tab/>
        </w:r>
        <w:r w:rsidR="0009127C">
          <w:rPr>
            <w:noProof/>
            <w:webHidden/>
          </w:rPr>
          <w:fldChar w:fldCharType="begin"/>
        </w:r>
        <w:r w:rsidR="0009127C">
          <w:rPr>
            <w:noProof/>
            <w:webHidden/>
          </w:rPr>
          <w:instrText xml:space="preserve"> PAGEREF _Toc8367317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3C299615" w14:textId="2E8EC6B3" w:rsidR="0009127C" w:rsidRDefault="005C469B">
      <w:pPr>
        <w:pStyle w:val="TOC3"/>
        <w:tabs>
          <w:tab w:val="right" w:leader="dot" w:pos="9350"/>
        </w:tabs>
        <w:rPr>
          <w:ins w:id="1610" w:author="Laurence Golding" w:date="2019-05-11T06:51:00Z"/>
          <w:rFonts w:asciiTheme="minorHAnsi" w:eastAsiaTheme="minorEastAsia" w:hAnsiTheme="minorHAnsi" w:cstheme="minorBidi"/>
          <w:noProof/>
          <w:sz w:val="22"/>
          <w:szCs w:val="22"/>
        </w:rPr>
      </w:pPr>
      <w:ins w:id="1611" w:author="Laurence Golding" w:date="2019-05-11T06:51:00Z">
        <w:r>
          <w:fldChar w:fldCharType="begin"/>
        </w:r>
        <w:r>
          <w:instrText xml:space="preserve"> HYPERLINK \l "_Toc8367318" </w:instrText>
        </w:r>
        <w:r>
          <w:fldChar w:fldCharType="separate"/>
        </w:r>
        <w:r w:rsidR="0009127C" w:rsidRPr="006D36A2">
          <w:rPr>
            <w:rStyle w:val="Hyperlink"/>
            <w:noProof/>
          </w:rPr>
          <w:t>3.45.4 threadId property</w:t>
        </w:r>
        <w:r w:rsidR="0009127C">
          <w:rPr>
            <w:noProof/>
            <w:webHidden/>
          </w:rPr>
          <w:tab/>
        </w:r>
        <w:r w:rsidR="0009127C">
          <w:rPr>
            <w:noProof/>
            <w:webHidden/>
          </w:rPr>
          <w:fldChar w:fldCharType="begin"/>
        </w:r>
        <w:r w:rsidR="0009127C">
          <w:rPr>
            <w:noProof/>
            <w:webHidden/>
          </w:rPr>
          <w:instrText xml:space="preserve"> PAGEREF _Toc8367318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226F65A5" w14:textId="1CA7D65E" w:rsidR="0009127C" w:rsidRDefault="005C469B">
      <w:pPr>
        <w:pStyle w:val="TOC3"/>
        <w:tabs>
          <w:tab w:val="right" w:leader="dot" w:pos="9350"/>
        </w:tabs>
        <w:rPr>
          <w:ins w:id="1612" w:author="Laurence Golding" w:date="2019-05-11T06:51:00Z"/>
          <w:rFonts w:asciiTheme="minorHAnsi" w:eastAsiaTheme="minorEastAsia" w:hAnsiTheme="minorHAnsi" w:cstheme="minorBidi"/>
          <w:noProof/>
          <w:sz w:val="22"/>
          <w:szCs w:val="22"/>
        </w:rPr>
      </w:pPr>
      <w:ins w:id="1613" w:author="Laurence Golding" w:date="2019-05-11T06:51:00Z">
        <w:r>
          <w:fldChar w:fldCharType="begin"/>
        </w:r>
        <w:r>
          <w:instrText xml:space="preserve"> HYPERLINK \l "_Toc8367319" </w:instrText>
        </w:r>
        <w:r>
          <w:fldChar w:fldCharType="separate"/>
        </w:r>
        <w:r w:rsidR="0009127C" w:rsidRPr="006D36A2">
          <w:rPr>
            <w:rStyle w:val="Hyperlink"/>
            <w:noProof/>
          </w:rPr>
          <w:t>3.45.5 parameters property</w:t>
        </w:r>
        <w:r w:rsidR="0009127C">
          <w:rPr>
            <w:noProof/>
            <w:webHidden/>
          </w:rPr>
          <w:tab/>
        </w:r>
        <w:r w:rsidR="0009127C">
          <w:rPr>
            <w:noProof/>
            <w:webHidden/>
          </w:rPr>
          <w:fldChar w:fldCharType="begin"/>
        </w:r>
        <w:r w:rsidR="0009127C">
          <w:rPr>
            <w:noProof/>
            <w:webHidden/>
          </w:rPr>
          <w:instrText xml:space="preserve"> PAGEREF _Toc8367319 \h </w:instrText>
        </w:r>
        <w:r w:rsidR="0009127C">
          <w:rPr>
            <w:noProof/>
            <w:webHidden/>
          </w:rPr>
        </w:r>
        <w:r w:rsidR="0009127C">
          <w:rPr>
            <w:noProof/>
            <w:webHidden/>
          </w:rPr>
          <w:fldChar w:fldCharType="separate"/>
        </w:r>
        <w:r w:rsidR="0009127C">
          <w:rPr>
            <w:noProof/>
            <w:webHidden/>
          </w:rPr>
          <w:t>159</w:t>
        </w:r>
        <w:r w:rsidR="0009127C">
          <w:rPr>
            <w:noProof/>
            <w:webHidden/>
          </w:rPr>
          <w:fldChar w:fldCharType="end"/>
        </w:r>
        <w:r>
          <w:rPr>
            <w:noProof/>
          </w:rPr>
          <w:fldChar w:fldCharType="end"/>
        </w:r>
      </w:ins>
    </w:p>
    <w:p w14:paraId="269B1F65" w14:textId="08F8CFAA" w:rsidR="0009127C" w:rsidRDefault="005C469B">
      <w:pPr>
        <w:pStyle w:val="TOC2"/>
        <w:tabs>
          <w:tab w:val="right" w:leader="dot" w:pos="9350"/>
        </w:tabs>
        <w:rPr>
          <w:ins w:id="1614" w:author="Laurence Golding" w:date="2019-05-11T06:51:00Z"/>
          <w:rFonts w:asciiTheme="minorHAnsi" w:eastAsiaTheme="minorEastAsia" w:hAnsiTheme="minorHAnsi" w:cstheme="minorBidi"/>
          <w:noProof/>
          <w:sz w:val="22"/>
          <w:szCs w:val="22"/>
        </w:rPr>
      </w:pPr>
      <w:ins w:id="1615" w:author="Laurence Golding" w:date="2019-05-11T06:51:00Z">
        <w:r>
          <w:fldChar w:fldCharType="begin"/>
        </w:r>
        <w:r>
          <w:instrText xml:space="preserve"> HYPERLIN</w:instrText>
        </w:r>
        <w:r>
          <w:instrText xml:space="preserve">K \l "_Toc8367320" </w:instrText>
        </w:r>
        <w:r>
          <w:fldChar w:fldCharType="separate"/>
        </w:r>
        <w:r w:rsidR="0009127C" w:rsidRPr="006D36A2">
          <w:rPr>
            <w:rStyle w:val="Hyperlink"/>
            <w:noProof/>
          </w:rPr>
          <w:t>3.46 webRequest object</w:t>
        </w:r>
        <w:r w:rsidR="0009127C">
          <w:rPr>
            <w:noProof/>
            <w:webHidden/>
          </w:rPr>
          <w:tab/>
        </w:r>
        <w:r w:rsidR="0009127C">
          <w:rPr>
            <w:noProof/>
            <w:webHidden/>
          </w:rPr>
          <w:fldChar w:fldCharType="begin"/>
        </w:r>
        <w:r w:rsidR="0009127C">
          <w:rPr>
            <w:noProof/>
            <w:webHidden/>
          </w:rPr>
          <w:instrText xml:space="preserve"> PAGEREF _Toc8367320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r>
          <w:rPr>
            <w:noProof/>
          </w:rPr>
          <w:fldChar w:fldCharType="end"/>
        </w:r>
      </w:ins>
    </w:p>
    <w:p w14:paraId="28101EDD" w14:textId="6D10B1AD" w:rsidR="0009127C" w:rsidRDefault="005C469B">
      <w:pPr>
        <w:pStyle w:val="TOC3"/>
        <w:tabs>
          <w:tab w:val="right" w:leader="dot" w:pos="9350"/>
        </w:tabs>
        <w:rPr>
          <w:ins w:id="1616" w:author="Laurence Golding" w:date="2019-05-11T06:51:00Z"/>
          <w:rFonts w:asciiTheme="minorHAnsi" w:eastAsiaTheme="minorEastAsia" w:hAnsiTheme="minorHAnsi" w:cstheme="minorBidi"/>
          <w:noProof/>
          <w:sz w:val="22"/>
          <w:szCs w:val="22"/>
        </w:rPr>
      </w:pPr>
      <w:ins w:id="1617" w:author="Laurence Golding" w:date="2019-05-11T06:51:00Z">
        <w:r>
          <w:fldChar w:fldCharType="begin"/>
        </w:r>
        <w:r>
          <w:instrText xml:space="preserve"> HYPERLINK \l "_Toc8367321" </w:instrText>
        </w:r>
        <w:r>
          <w:fldChar w:fldCharType="separate"/>
        </w:r>
        <w:r w:rsidR="0009127C" w:rsidRPr="006D36A2">
          <w:rPr>
            <w:rStyle w:val="Hyperlink"/>
            <w:noProof/>
          </w:rPr>
          <w:t>3.46.1 General</w:t>
        </w:r>
        <w:r w:rsidR="0009127C">
          <w:rPr>
            <w:noProof/>
            <w:webHidden/>
          </w:rPr>
          <w:tab/>
        </w:r>
        <w:r w:rsidR="0009127C">
          <w:rPr>
            <w:noProof/>
            <w:webHidden/>
          </w:rPr>
          <w:fldChar w:fldCharType="begin"/>
        </w:r>
        <w:r w:rsidR="0009127C">
          <w:rPr>
            <w:noProof/>
            <w:webHidden/>
          </w:rPr>
          <w:instrText xml:space="preserve"> PAGEREF _Toc8367321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r>
          <w:rPr>
            <w:noProof/>
          </w:rPr>
          <w:fldChar w:fldCharType="end"/>
        </w:r>
      </w:ins>
    </w:p>
    <w:p w14:paraId="0D7CCE78" w14:textId="6979E546" w:rsidR="0009127C" w:rsidRDefault="005C469B">
      <w:pPr>
        <w:pStyle w:val="TOC3"/>
        <w:tabs>
          <w:tab w:val="right" w:leader="dot" w:pos="9350"/>
        </w:tabs>
        <w:rPr>
          <w:ins w:id="1618" w:author="Laurence Golding" w:date="2019-05-11T06:51:00Z"/>
          <w:rFonts w:asciiTheme="minorHAnsi" w:eastAsiaTheme="minorEastAsia" w:hAnsiTheme="minorHAnsi" w:cstheme="minorBidi"/>
          <w:noProof/>
          <w:sz w:val="22"/>
          <w:szCs w:val="22"/>
        </w:rPr>
      </w:pPr>
      <w:ins w:id="1619" w:author="Laurence Golding" w:date="2019-05-11T06:51:00Z">
        <w:r>
          <w:fldChar w:fldCharType="begin"/>
        </w:r>
        <w:r>
          <w:instrText xml:space="preserve"> HYPERLINK \l "_Toc8367322" </w:instrText>
        </w:r>
        <w:r>
          <w:fldChar w:fldCharType="separate"/>
        </w:r>
        <w:r w:rsidR="0009127C" w:rsidRPr="006D36A2">
          <w:rPr>
            <w:rStyle w:val="Hyperlink"/>
            <w:noProof/>
          </w:rPr>
          <w:t>3.46.2 index property</w:t>
        </w:r>
        <w:r w:rsidR="0009127C">
          <w:rPr>
            <w:noProof/>
            <w:webHidden/>
          </w:rPr>
          <w:tab/>
        </w:r>
        <w:r w:rsidR="0009127C">
          <w:rPr>
            <w:noProof/>
            <w:webHidden/>
          </w:rPr>
          <w:fldChar w:fldCharType="begin"/>
        </w:r>
        <w:r w:rsidR="0009127C">
          <w:rPr>
            <w:noProof/>
            <w:webHidden/>
          </w:rPr>
          <w:instrText xml:space="preserve"> PAGEREF _Toc8367322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r>
          <w:rPr>
            <w:noProof/>
          </w:rPr>
          <w:fldChar w:fldCharType="end"/>
        </w:r>
      </w:ins>
    </w:p>
    <w:p w14:paraId="08097E54" w14:textId="49BF3DD6" w:rsidR="0009127C" w:rsidRDefault="005C469B">
      <w:pPr>
        <w:pStyle w:val="TOC3"/>
        <w:tabs>
          <w:tab w:val="right" w:leader="dot" w:pos="9350"/>
        </w:tabs>
        <w:rPr>
          <w:ins w:id="1620" w:author="Laurence Golding" w:date="2019-05-11T06:51:00Z"/>
          <w:rFonts w:asciiTheme="minorHAnsi" w:eastAsiaTheme="minorEastAsia" w:hAnsiTheme="minorHAnsi" w:cstheme="minorBidi"/>
          <w:noProof/>
          <w:sz w:val="22"/>
          <w:szCs w:val="22"/>
        </w:rPr>
      </w:pPr>
      <w:ins w:id="1621" w:author="Laurence Golding" w:date="2019-05-11T06:51:00Z">
        <w:r>
          <w:fldChar w:fldCharType="begin"/>
        </w:r>
        <w:r>
          <w:instrText xml:space="preserve"> HYPERLINK \l "_Toc8367323" </w:instrText>
        </w:r>
        <w:r>
          <w:fldChar w:fldCharType="separate"/>
        </w:r>
        <w:r w:rsidR="0009127C" w:rsidRPr="006D36A2">
          <w:rPr>
            <w:rStyle w:val="Hyperlink"/>
            <w:noProof/>
          </w:rPr>
          <w:t>3.46.3 protocol property</w:t>
        </w:r>
        <w:r w:rsidR="0009127C">
          <w:rPr>
            <w:noProof/>
            <w:webHidden/>
          </w:rPr>
          <w:tab/>
        </w:r>
        <w:r w:rsidR="0009127C">
          <w:rPr>
            <w:noProof/>
            <w:webHidden/>
          </w:rPr>
          <w:fldChar w:fldCharType="begin"/>
        </w:r>
        <w:r w:rsidR="0009127C">
          <w:rPr>
            <w:noProof/>
            <w:webHidden/>
          </w:rPr>
          <w:instrText xml:space="preserve"> PAGEREF _Toc8367323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r>
          <w:rPr>
            <w:noProof/>
          </w:rPr>
          <w:fldChar w:fldCharType="end"/>
        </w:r>
      </w:ins>
    </w:p>
    <w:p w14:paraId="6F4020D9" w14:textId="46843CF3" w:rsidR="0009127C" w:rsidRDefault="005C469B">
      <w:pPr>
        <w:pStyle w:val="TOC3"/>
        <w:tabs>
          <w:tab w:val="right" w:leader="dot" w:pos="9350"/>
        </w:tabs>
        <w:rPr>
          <w:ins w:id="1622" w:author="Laurence Golding" w:date="2019-05-11T06:51:00Z"/>
          <w:rFonts w:asciiTheme="minorHAnsi" w:eastAsiaTheme="minorEastAsia" w:hAnsiTheme="minorHAnsi" w:cstheme="minorBidi"/>
          <w:noProof/>
          <w:sz w:val="22"/>
          <w:szCs w:val="22"/>
        </w:rPr>
      </w:pPr>
      <w:ins w:id="1623" w:author="Laurence Golding" w:date="2019-05-11T06:51:00Z">
        <w:r>
          <w:fldChar w:fldCharType="begin"/>
        </w:r>
        <w:r>
          <w:instrText xml:space="preserve"> HYPERLINK \l "_Toc8367324" </w:instrText>
        </w:r>
        <w:r>
          <w:fldChar w:fldCharType="separate"/>
        </w:r>
        <w:r w:rsidR="0009127C" w:rsidRPr="006D36A2">
          <w:rPr>
            <w:rStyle w:val="Hyperlink"/>
            <w:noProof/>
          </w:rPr>
          <w:t>3.46.4 version property</w:t>
        </w:r>
        <w:r w:rsidR="0009127C">
          <w:rPr>
            <w:noProof/>
            <w:webHidden/>
          </w:rPr>
          <w:tab/>
        </w:r>
        <w:r w:rsidR="0009127C">
          <w:rPr>
            <w:noProof/>
            <w:webHidden/>
          </w:rPr>
          <w:fldChar w:fldCharType="begin"/>
        </w:r>
        <w:r w:rsidR="0009127C">
          <w:rPr>
            <w:noProof/>
            <w:webHidden/>
          </w:rPr>
          <w:instrText xml:space="preserve"> PAGEREF _Toc8367324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r>
          <w:rPr>
            <w:noProof/>
          </w:rPr>
          <w:fldChar w:fldCharType="end"/>
        </w:r>
      </w:ins>
    </w:p>
    <w:p w14:paraId="0A3917DA" w14:textId="189D27BA" w:rsidR="0009127C" w:rsidRDefault="005C469B">
      <w:pPr>
        <w:pStyle w:val="TOC3"/>
        <w:tabs>
          <w:tab w:val="right" w:leader="dot" w:pos="9350"/>
        </w:tabs>
        <w:rPr>
          <w:ins w:id="1624" w:author="Laurence Golding" w:date="2019-05-11T06:51:00Z"/>
          <w:rFonts w:asciiTheme="minorHAnsi" w:eastAsiaTheme="minorEastAsia" w:hAnsiTheme="minorHAnsi" w:cstheme="minorBidi"/>
          <w:noProof/>
          <w:sz w:val="22"/>
          <w:szCs w:val="22"/>
        </w:rPr>
      </w:pPr>
      <w:ins w:id="1625" w:author="Laurence Golding" w:date="2019-05-11T06:51:00Z">
        <w:r>
          <w:fldChar w:fldCharType="begin"/>
        </w:r>
        <w:r>
          <w:instrText xml:space="preserve"> HYPERLINK \l</w:instrText>
        </w:r>
        <w:r>
          <w:instrText xml:space="preserve"> "_Toc8367325" </w:instrText>
        </w:r>
        <w:r>
          <w:fldChar w:fldCharType="separate"/>
        </w:r>
        <w:r w:rsidR="0009127C" w:rsidRPr="006D36A2">
          <w:rPr>
            <w:rStyle w:val="Hyperlink"/>
            <w:noProof/>
          </w:rPr>
          <w:t>3.46.5 target property</w:t>
        </w:r>
        <w:r w:rsidR="0009127C">
          <w:rPr>
            <w:noProof/>
            <w:webHidden/>
          </w:rPr>
          <w:tab/>
        </w:r>
        <w:r w:rsidR="0009127C">
          <w:rPr>
            <w:noProof/>
            <w:webHidden/>
          </w:rPr>
          <w:fldChar w:fldCharType="begin"/>
        </w:r>
        <w:r w:rsidR="0009127C">
          <w:rPr>
            <w:noProof/>
            <w:webHidden/>
          </w:rPr>
          <w:instrText xml:space="preserve"> PAGEREF _Toc8367325 \h </w:instrText>
        </w:r>
        <w:r w:rsidR="0009127C">
          <w:rPr>
            <w:noProof/>
            <w:webHidden/>
          </w:rPr>
        </w:r>
        <w:r w:rsidR="0009127C">
          <w:rPr>
            <w:noProof/>
            <w:webHidden/>
          </w:rPr>
          <w:fldChar w:fldCharType="separate"/>
        </w:r>
        <w:r w:rsidR="0009127C">
          <w:rPr>
            <w:noProof/>
            <w:webHidden/>
          </w:rPr>
          <w:t>160</w:t>
        </w:r>
        <w:r w:rsidR="0009127C">
          <w:rPr>
            <w:noProof/>
            <w:webHidden/>
          </w:rPr>
          <w:fldChar w:fldCharType="end"/>
        </w:r>
        <w:r>
          <w:rPr>
            <w:noProof/>
          </w:rPr>
          <w:fldChar w:fldCharType="end"/>
        </w:r>
      </w:ins>
    </w:p>
    <w:p w14:paraId="4B54B2C7" w14:textId="127CDE54" w:rsidR="0009127C" w:rsidRDefault="005C469B">
      <w:pPr>
        <w:pStyle w:val="TOC3"/>
        <w:tabs>
          <w:tab w:val="right" w:leader="dot" w:pos="9350"/>
        </w:tabs>
        <w:rPr>
          <w:ins w:id="1626" w:author="Laurence Golding" w:date="2019-05-11T06:51:00Z"/>
          <w:rFonts w:asciiTheme="minorHAnsi" w:eastAsiaTheme="minorEastAsia" w:hAnsiTheme="minorHAnsi" w:cstheme="minorBidi"/>
          <w:noProof/>
          <w:sz w:val="22"/>
          <w:szCs w:val="22"/>
        </w:rPr>
      </w:pPr>
      <w:ins w:id="1627" w:author="Laurence Golding" w:date="2019-05-11T06:51:00Z">
        <w:r>
          <w:fldChar w:fldCharType="begin"/>
        </w:r>
        <w:r>
          <w:instrText xml:space="preserve"> HYPERLINK \l "_Toc8367326" </w:instrText>
        </w:r>
        <w:r>
          <w:fldChar w:fldCharType="separate"/>
        </w:r>
        <w:r w:rsidR="0009127C" w:rsidRPr="006D36A2">
          <w:rPr>
            <w:rStyle w:val="Hyperlink"/>
            <w:noProof/>
          </w:rPr>
          <w:t>3.46.6 method property</w:t>
        </w:r>
        <w:r w:rsidR="0009127C">
          <w:rPr>
            <w:noProof/>
            <w:webHidden/>
          </w:rPr>
          <w:tab/>
        </w:r>
        <w:r w:rsidR="0009127C">
          <w:rPr>
            <w:noProof/>
            <w:webHidden/>
          </w:rPr>
          <w:fldChar w:fldCharType="begin"/>
        </w:r>
        <w:r w:rsidR="0009127C">
          <w:rPr>
            <w:noProof/>
            <w:webHidden/>
          </w:rPr>
          <w:instrText xml:space="preserve"> PAGEREF _Toc8367326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r>
          <w:rPr>
            <w:noProof/>
          </w:rPr>
          <w:fldChar w:fldCharType="end"/>
        </w:r>
      </w:ins>
    </w:p>
    <w:p w14:paraId="0B5B590F" w14:textId="742C065C" w:rsidR="0009127C" w:rsidRDefault="005C469B">
      <w:pPr>
        <w:pStyle w:val="TOC3"/>
        <w:tabs>
          <w:tab w:val="right" w:leader="dot" w:pos="9350"/>
        </w:tabs>
        <w:rPr>
          <w:ins w:id="1628" w:author="Laurence Golding" w:date="2019-05-11T06:51:00Z"/>
          <w:rFonts w:asciiTheme="minorHAnsi" w:eastAsiaTheme="minorEastAsia" w:hAnsiTheme="minorHAnsi" w:cstheme="minorBidi"/>
          <w:noProof/>
          <w:sz w:val="22"/>
          <w:szCs w:val="22"/>
        </w:rPr>
      </w:pPr>
      <w:ins w:id="1629" w:author="Laurence Golding" w:date="2019-05-11T06:51:00Z">
        <w:r>
          <w:fldChar w:fldCharType="begin"/>
        </w:r>
        <w:r>
          <w:instrText xml:space="preserve"> HYPERLINK \l "_Toc8367327" </w:instrText>
        </w:r>
        <w:r>
          <w:fldChar w:fldCharType="separate"/>
        </w:r>
        <w:r w:rsidR="0009127C" w:rsidRPr="006D36A2">
          <w:rPr>
            <w:rStyle w:val="Hyperlink"/>
            <w:noProof/>
          </w:rPr>
          <w:t>3.46.7 headers property</w:t>
        </w:r>
        <w:r w:rsidR="0009127C">
          <w:rPr>
            <w:noProof/>
            <w:webHidden/>
          </w:rPr>
          <w:tab/>
        </w:r>
        <w:r w:rsidR="0009127C">
          <w:rPr>
            <w:noProof/>
            <w:webHidden/>
          </w:rPr>
          <w:fldChar w:fldCharType="begin"/>
        </w:r>
        <w:r w:rsidR="0009127C">
          <w:rPr>
            <w:noProof/>
            <w:webHidden/>
          </w:rPr>
          <w:instrText xml:space="preserve"> PAGEREF _Toc8367327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r>
          <w:rPr>
            <w:noProof/>
          </w:rPr>
          <w:fldChar w:fldCharType="end"/>
        </w:r>
      </w:ins>
    </w:p>
    <w:p w14:paraId="4A7442FB" w14:textId="79889EBF" w:rsidR="0009127C" w:rsidRDefault="005C469B">
      <w:pPr>
        <w:pStyle w:val="TOC3"/>
        <w:tabs>
          <w:tab w:val="right" w:leader="dot" w:pos="9350"/>
        </w:tabs>
        <w:rPr>
          <w:ins w:id="1630" w:author="Laurence Golding" w:date="2019-05-11T06:51:00Z"/>
          <w:rFonts w:asciiTheme="minorHAnsi" w:eastAsiaTheme="minorEastAsia" w:hAnsiTheme="minorHAnsi" w:cstheme="minorBidi"/>
          <w:noProof/>
          <w:sz w:val="22"/>
          <w:szCs w:val="22"/>
        </w:rPr>
      </w:pPr>
      <w:ins w:id="1631" w:author="Laurence Golding" w:date="2019-05-11T06:51:00Z">
        <w:r>
          <w:fldChar w:fldCharType="begin"/>
        </w:r>
        <w:r>
          <w:instrText xml:space="preserve"> HYPERLINK \l "_Toc8367328" </w:instrText>
        </w:r>
        <w:r>
          <w:fldChar w:fldCharType="separate"/>
        </w:r>
        <w:r w:rsidR="0009127C" w:rsidRPr="006D36A2">
          <w:rPr>
            <w:rStyle w:val="Hyperlink"/>
            <w:noProof/>
          </w:rPr>
          <w:t>3.46.8 parameters property</w:t>
        </w:r>
        <w:r w:rsidR="0009127C">
          <w:rPr>
            <w:noProof/>
            <w:webHidden/>
          </w:rPr>
          <w:tab/>
        </w:r>
        <w:r w:rsidR="0009127C">
          <w:rPr>
            <w:noProof/>
            <w:webHidden/>
          </w:rPr>
          <w:fldChar w:fldCharType="begin"/>
        </w:r>
        <w:r w:rsidR="0009127C">
          <w:rPr>
            <w:noProof/>
            <w:webHidden/>
          </w:rPr>
          <w:instrText xml:space="preserve"> PAGEREF _Toc8367328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r>
          <w:rPr>
            <w:noProof/>
          </w:rPr>
          <w:fldChar w:fldCharType="end"/>
        </w:r>
      </w:ins>
    </w:p>
    <w:p w14:paraId="693A694E" w14:textId="5395C6CE" w:rsidR="0009127C" w:rsidRDefault="005C469B">
      <w:pPr>
        <w:pStyle w:val="TOC3"/>
        <w:tabs>
          <w:tab w:val="right" w:leader="dot" w:pos="9350"/>
        </w:tabs>
        <w:rPr>
          <w:ins w:id="1632" w:author="Laurence Golding" w:date="2019-05-11T06:51:00Z"/>
          <w:rFonts w:asciiTheme="minorHAnsi" w:eastAsiaTheme="minorEastAsia" w:hAnsiTheme="minorHAnsi" w:cstheme="minorBidi"/>
          <w:noProof/>
          <w:sz w:val="22"/>
          <w:szCs w:val="22"/>
        </w:rPr>
      </w:pPr>
      <w:ins w:id="1633" w:author="Laurence Golding" w:date="2019-05-11T06:51:00Z">
        <w:r>
          <w:fldChar w:fldCharType="begin"/>
        </w:r>
        <w:r>
          <w:instrText xml:space="preserve"> HYPERLINK \l "_Toc8367329" </w:instrText>
        </w:r>
        <w:r>
          <w:fldChar w:fldCharType="separate"/>
        </w:r>
        <w:r w:rsidR="0009127C" w:rsidRPr="006D36A2">
          <w:rPr>
            <w:rStyle w:val="Hyperlink"/>
            <w:noProof/>
          </w:rPr>
          <w:t>3.46.9 body property</w:t>
        </w:r>
        <w:r w:rsidR="0009127C">
          <w:rPr>
            <w:noProof/>
            <w:webHidden/>
          </w:rPr>
          <w:tab/>
        </w:r>
        <w:r w:rsidR="0009127C">
          <w:rPr>
            <w:noProof/>
            <w:webHidden/>
          </w:rPr>
          <w:fldChar w:fldCharType="begin"/>
        </w:r>
        <w:r w:rsidR="0009127C">
          <w:rPr>
            <w:noProof/>
            <w:webHidden/>
          </w:rPr>
          <w:instrText xml:space="preserve"> PAGEREF _Toc8367329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r>
          <w:rPr>
            <w:noProof/>
          </w:rPr>
          <w:fldChar w:fldCharType="end"/>
        </w:r>
      </w:ins>
    </w:p>
    <w:p w14:paraId="00E6B22D" w14:textId="6DE573D3" w:rsidR="0009127C" w:rsidRDefault="005C469B">
      <w:pPr>
        <w:pStyle w:val="TOC2"/>
        <w:tabs>
          <w:tab w:val="right" w:leader="dot" w:pos="9350"/>
        </w:tabs>
        <w:rPr>
          <w:ins w:id="1634" w:author="Laurence Golding" w:date="2019-05-11T06:51:00Z"/>
          <w:rFonts w:asciiTheme="minorHAnsi" w:eastAsiaTheme="minorEastAsia" w:hAnsiTheme="minorHAnsi" w:cstheme="minorBidi"/>
          <w:noProof/>
          <w:sz w:val="22"/>
          <w:szCs w:val="22"/>
        </w:rPr>
      </w:pPr>
      <w:ins w:id="1635" w:author="Laurence Golding" w:date="2019-05-11T06:51:00Z">
        <w:r>
          <w:fldChar w:fldCharType="begin"/>
        </w:r>
        <w:r>
          <w:instrText xml:space="preserve"> HYPERLINK \l "_Toc8367330" </w:instrText>
        </w:r>
        <w:r>
          <w:fldChar w:fldCharType="separate"/>
        </w:r>
        <w:r w:rsidR="0009127C" w:rsidRPr="006D36A2">
          <w:rPr>
            <w:rStyle w:val="Hyperlink"/>
            <w:noProof/>
          </w:rPr>
          <w:t>3.47 webResponse object</w:t>
        </w:r>
        <w:r w:rsidR="0009127C">
          <w:rPr>
            <w:noProof/>
            <w:webHidden/>
          </w:rPr>
          <w:tab/>
        </w:r>
        <w:r w:rsidR="0009127C">
          <w:rPr>
            <w:noProof/>
            <w:webHidden/>
          </w:rPr>
          <w:fldChar w:fldCharType="begin"/>
        </w:r>
        <w:r w:rsidR="0009127C">
          <w:rPr>
            <w:noProof/>
            <w:webHidden/>
          </w:rPr>
          <w:instrText xml:space="preserve"> PAGEREF _Toc8367330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r>
          <w:rPr>
            <w:noProof/>
          </w:rPr>
          <w:fldChar w:fldCharType="end"/>
        </w:r>
      </w:ins>
    </w:p>
    <w:p w14:paraId="2D4E1DD9" w14:textId="72601F09" w:rsidR="0009127C" w:rsidRDefault="005C469B">
      <w:pPr>
        <w:pStyle w:val="TOC3"/>
        <w:tabs>
          <w:tab w:val="right" w:leader="dot" w:pos="9350"/>
        </w:tabs>
        <w:rPr>
          <w:ins w:id="1636" w:author="Laurence Golding" w:date="2019-05-11T06:51:00Z"/>
          <w:rFonts w:asciiTheme="minorHAnsi" w:eastAsiaTheme="minorEastAsia" w:hAnsiTheme="minorHAnsi" w:cstheme="minorBidi"/>
          <w:noProof/>
          <w:sz w:val="22"/>
          <w:szCs w:val="22"/>
        </w:rPr>
      </w:pPr>
      <w:ins w:id="1637" w:author="Laurence Golding" w:date="2019-05-11T06:51:00Z">
        <w:r>
          <w:fldChar w:fldCharType="begin"/>
        </w:r>
        <w:r>
          <w:instrText xml:space="preserve"> HYPERLINK \l "_Toc8367331" </w:instrText>
        </w:r>
        <w:r>
          <w:fldChar w:fldCharType="separate"/>
        </w:r>
        <w:r w:rsidR="0009127C" w:rsidRPr="006D36A2">
          <w:rPr>
            <w:rStyle w:val="Hyperlink"/>
            <w:noProof/>
          </w:rPr>
          <w:t>3.47.1 General</w:t>
        </w:r>
        <w:r w:rsidR="0009127C">
          <w:rPr>
            <w:noProof/>
            <w:webHidden/>
          </w:rPr>
          <w:tab/>
        </w:r>
        <w:r w:rsidR="0009127C">
          <w:rPr>
            <w:noProof/>
            <w:webHidden/>
          </w:rPr>
          <w:fldChar w:fldCharType="begin"/>
        </w:r>
        <w:r w:rsidR="0009127C">
          <w:rPr>
            <w:noProof/>
            <w:webHidden/>
          </w:rPr>
          <w:instrText xml:space="preserve"> PAGEREF _Toc8367331 \h </w:instrText>
        </w:r>
        <w:r w:rsidR="0009127C">
          <w:rPr>
            <w:noProof/>
            <w:webHidden/>
          </w:rPr>
        </w:r>
        <w:r w:rsidR="0009127C">
          <w:rPr>
            <w:noProof/>
            <w:webHidden/>
          </w:rPr>
          <w:fldChar w:fldCharType="separate"/>
        </w:r>
        <w:r w:rsidR="0009127C">
          <w:rPr>
            <w:noProof/>
            <w:webHidden/>
          </w:rPr>
          <w:t>161</w:t>
        </w:r>
        <w:r w:rsidR="0009127C">
          <w:rPr>
            <w:noProof/>
            <w:webHidden/>
          </w:rPr>
          <w:fldChar w:fldCharType="end"/>
        </w:r>
        <w:r>
          <w:rPr>
            <w:noProof/>
          </w:rPr>
          <w:fldChar w:fldCharType="end"/>
        </w:r>
      </w:ins>
    </w:p>
    <w:p w14:paraId="28DBDBD6" w14:textId="3CC50A4F" w:rsidR="0009127C" w:rsidRDefault="005C469B">
      <w:pPr>
        <w:pStyle w:val="TOC3"/>
        <w:tabs>
          <w:tab w:val="right" w:leader="dot" w:pos="9350"/>
        </w:tabs>
        <w:rPr>
          <w:ins w:id="1638" w:author="Laurence Golding" w:date="2019-05-11T06:51:00Z"/>
          <w:rFonts w:asciiTheme="minorHAnsi" w:eastAsiaTheme="minorEastAsia" w:hAnsiTheme="minorHAnsi" w:cstheme="minorBidi"/>
          <w:noProof/>
          <w:sz w:val="22"/>
          <w:szCs w:val="22"/>
        </w:rPr>
      </w:pPr>
      <w:ins w:id="1639" w:author="Laurence Golding" w:date="2019-05-11T06:51:00Z">
        <w:r>
          <w:fldChar w:fldCharType="begin"/>
        </w:r>
        <w:r>
          <w:instrText xml:space="preserve"> HYPERLINK \l "_Toc8367332" </w:instrText>
        </w:r>
        <w:r>
          <w:fldChar w:fldCharType="separate"/>
        </w:r>
        <w:r w:rsidR="0009127C" w:rsidRPr="006D36A2">
          <w:rPr>
            <w:rStyle w:val="Hyperlink"/>
            <w:noProof/>
          </w:rPr>
          <w:t>3.47.2 index property</w:t>
        </w:r>
        <w:r w:rsidR="0009127C">
          <w:rPr>
            <w:noProof/>
            <w:webHidden/>
          </w:rPr>
          <w:tab/>
        </w:r>
        <w:r w:rsidR="0009127C">
          <w:rPr>
            <w:noProof/>
            <w:webHidden/>
          </w:rPr>
          <w:fldChar w:fldCharType="begin"/>
        </w:r>
        <w:r w:rsidR="0009127C">
          <w:rPr>
            <w:noProof/>
            <w:webHidden/>
          </w:rPr>
          <w:instrText xml:space="preserve"> PAGEREF _Toc8367332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r>
          <w:rPr>
            <w:noProof/>
          </w:rPr>
          <w:fldChar w:fldCharType="end"/>
        </w:r>
      </w:ins>
    </w:p>
    <w:p w14:paraId="158D6318" w14:textId="2F8D809A" w:rsidR="0009127C" w:rsidRDefault="005C469B">
      <w:pPr>
        <w:pStyle w:val="TOC3"/>
        <w:tabs>
          <w:tab w:val="right" w:leader="dot" w:pos="9350"/>
        </w:tabs>
        <w:rPr>
          <w:ins w:id="1640" w:author="Laurence Golding" w:date="2019-05-11T06:51:00Z"/>
          <w:rFonts w:asciiTheme="minorHAnsi" w:eastAsiaTheme="minorEastAsia" w:hAnsiTheme="minorHAnsi" w:cstheme="minorBidi"/>
          <w:noProof/>
          <w:sz w:val="22"/>
          <w:szCs w:val="22"/>
        </w:rPr>
      </w:pPr>
      <w:ins w:id="1641" w:author="Laurence Golding" w:date="2019-05-11T06:51:00Z">
        <w:r>
          <w:fldChar w:fldCharType="begin"/>
        </w:r>
        <w:r>
          <w:instrText xml:space="preserve"> HYPERLINK \l "_Toc8367333" </w:instrText>
        </w:r>
        <w:r>
          <w:fldChar w:fldCharType="separate"/>
        </w:r>
        <w:r w:rsidR="0009127C" w:rsidRPr="006D36A2">
          <w:rPr>
            <w:rStyle w:val="Hyperlink"/>
            <w:noProof/>
          </w:rPr>
          <w:t>3.47.3 protocol property</w:t>
        </w:r>
        <w:r w:rsidR="0009127C">
          <w:rPr>
            <w:noProof/>
            <w:webHidden/>
          </w:rPr>
          <w:tab/>
        </w:r>
        <w:r w:rsidR="0009127C">
          <w:rPr>
            <w:noProof/>
            <w:webHidden/>
          </w:rPr>
          <w:fldChar w:fldCharType="begin"/>
        </w:r>
        <w:r w:rsidR="0009127C">
          <w:rPr>
            <w:noProof/>
            <w:webHidden/>
          </w:rPr>
          <w:instrText xml:space="preserve"> PAGEREF _Toc8367333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r>
          <w:rPr>
            <w:noProof/>
          </w:rPr>
          <w:fldChar w:fldCharType="end"/>
        </w:r>
      </w:ins>
    </w:p>
    <w:p w14:paraId="6C1F5058" w14:textId="4B06B177" w:rsidR="0009127C" w:rsidRDefault="005C469B">
      <w:pPr>
        <w:pStyle w:val="TOC3"/>
        <w:tabs>
          <w:tab w:val="right" w:leader="dot" w:pos="9350"/>
        </w:tabs>
        <w:rPr>
          <w:ins w:id="1642" w:author="Laurence Golding" w:date="2019-05-11T06:51:00Z"/>
          <w:rFonts w:asciiTheme="minorHAnsi" w:eastAsiaTheme="minorEastAsia" w:hAnsiTheme="minorHAnsi" w:cstheme="minorBidi"/>
          <w:noProof/>
          <w:sz w:val="22"/>
          <w:szCs w:val="22"/>
        </w:rPr>
      </w:pPr>
      <w:ins w:id="1643" w:author="Laurence Golding" w:date="2019-05-11T06:51:00Z">
        <w:r>
          <w:fldChar w:fldCharType="begin"/>
        </w:r>
        <w:r>
          <w:instrText xml:space="preserve"> HYPERLINK \l "_Toc8367334" </w:instrText>
        </w:r>
        <w:r>
          <w:fldChar w:fldCharType="separate"/>
        </w:r>
        <w:r w:rsidR="0009127C" w:rsidRPr="006D36A2">
          <w:rPr>
            <w:rStyle w:val="Hyperlink"/>
            <w:noProof/>
          </w:rPr>
          <w:t>3.47.4 version property</w:t>
        </w:r>
        <w:r w:rsidR="0009127C">
          <w:rPr>
            <w:noProof/>
            <w:webHidden/>
          </w:rPr>
          <w:tab/>
        </w:r>
        <w:r w:rsidR="0009127C">
          <w:rPr>
            <w:noProof/>
            <w:webHidden/>
          </w:rPr>
          <w:fldChar w:fldCharType="begin"/>
        </w:r>
        <w:r w:rsidR="0009127C">
          <w:rPr>
            <w:noProof/>
            <w:webHidden/>
          </w:rPr>
          <w:instrText xml:space="preserve"> PAGEREF _Toc8367334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r>
          <w:rPr>
            <w:noProof/>
          </w:rPr>
          <w:fldChar w:fldCharType="end"/>
        </w:r>
      </w:ins>
    </w:p>
    <w:p w14:paraId="085A2025" w14:textId="6274917D" w:rsidR="0009127C" w:rsidRDefault="005C469B">
      <w:pPr>
        <w:pStyle w:val="TOC3"/>
        <w:tabs>
          <w:tab w:val="right" w:leader="dot" w:pos="9350"/>
        </w:tabs>
        <w:rPr>
          <w:ins w:id="1644" w:author="Laurence Golding" w:date="2019-05-11T06:51:00Z"/>
          <w:rFonts w:asciiTheme="minorHAnsi" w:eastAsiaTheme="minorEastAsia" w:hAnsiTheme="minorHAnsi" w:cstheme="minorBidi"/>
          <w:noProof/>
          <w:sz w:val="22"/>
          <w:szCs w:val="22"/>
        </w:rPr>
      </w:pPr>
      <w:ins w:id="1645" w:author="Laurence Golding" w:date="2019-05-11T06:51:00Z">
        <w:r>
          <w:lastRenderedPageBreak/>
          <w:fldChar w:fldCharType="begin"/>
        </w:r>
        <w:r>
          <w:instrText xml:space="preserve"> HYPERLINK \l "_Toc8367335" </w:instrText>
        </w:r>
        <w:r>
          <w:fldChar w:fldCharType="separate"/>
        </w:r>
        <w:r w:rsidR="0009127C" w:rsidRPr="006D36A2">
          <w:rPr>
            <w:rStyle w:val="Hyperlink"/>
            <w:noProof/>
          </w:rPr>
          <w:t>3.47.5 statusCode property</w:t>
        </w:r>
        <w:r w:rsidR="0009127C">
          <w:rPr>
            <w:noProof/>
            <w:webHidden/>
          </w:rPr>
          <w:tab/>
        </w:r>
        <w:r w:rsidR="0009127C">
          <w:rPr>
            <w:noProof/>
            <w:webHidden/>
          </w:rPr>
          <w:fldChar w:fldCharType="begin"/>
        </w:r>
        <w:r w:rsidR="0009127C">
          <w:rPr>
            <w:noProof/>
            <w:webHidden/>
          </w:rPr>
          <w:instrText xml:space="preserve"> PAGEREF _Toc8367335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r>
          <w:rPr>
            <w:noProof/>
          </w:rPr>
          <w:fldChar w:fldCharType="end"/>
        </w:r>
      </w:ins>
    </w:p>
    <w:p w14:paraId="048FD0FC" w14:textId="5E2E2E68" w:rsidR="0009127C" w:rsidRDefault="005C469B">
      <w:pPr>
        <w:pStyle w:val="TOC3"/>
        <w:tabs>
          <w:tab w:val="right" w:leader="dot" w:pos="9350"/>
        </w:tabs>
        <w:rPr>
          <w:ins w:id="1646" w:author="Laurence Golding" w:date="2019-05-11T06:51:00Z"/>
          <w:rFonts w:asciiTheme="minorHAnsi" w:eastAsiaTheme="minorEastAsia" w:hAnsiTheme="minorHAnsi" w:cstheme="minorBidi"/>
          <w:noProof/>
          <w:sz w:val="22"/>
          <w:szCs w:val="22"/>
        </w:rPr>
      </w:pPr>
      <w:ins w:id="1647" w:author="Laurence Golding" w:date="2019-05-11T06:51:00Z">
        <w:r>
          <w:fldChar w:fldCharType="begin"/>
        </w:r>
        <w:r>
          <w:instrText xml:space="preserve"> HYPERLINK \l "_Toc8367336" </w:instrText>
        </w:r>
        <w:r>
          <w:fldChar w:fldCharType="separate"/>
        </w:r>
        <w:r w:rsidR="0009127C" w:rsidRPr="006D36A2">
          <w:rPr>
            <w:rStyle w:val="Hyperlink"/>
            <w:noProof/>
          </w:rPr>
          <w:t>3.47.6 reasonPhrase property</w:t>
        </w:r>
        <w:r w:rsidR="0009127C">
          <w:rPr>
            <w:noProof/>
            <w:webHidden/>
          </w:rPr>
          <w:tab/>
        </w:r>
        <w:r w:rsidR="0009127C">
          <w:rPr>
            <w:noProof/>
            <w:webHidden/>
          </w:rPr>
          <w:fldChar w:fldCharType="begin"/>
        </w:r>
        <w:r w:rsidR="0009127C">
          <w:rPr>
            <w:noProof/>
            <w:webHidden/>
          </w:rPr>
          <w:instrText xml:space="preserve"> PAGEREF _Toc8367336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r>
          <w:rPr>
            <w:noProof/>
          </w:rPr>
          <w:fldChar w:fldCharType="end"/>
        </w:r>
      </w:ins>
    </w:p>
    <w:p w14:paraId="1C51071A" w14:textId="06463F92" w:rsidR="0009127C" w:rsidRDefault="005C469B">
      <w:pPr>
        <w:pStyle w:val="TOC3"/>
        <w:tabs>
          <w:tab w:val="right" w:leader="dot" w:pos="9350"/>
        </w:tabs>
        <w:rPr>
          <w:ins w:id="1648" w:author="Laurence Golding" w:date="2019-05-11T06:51:00Z"/>
          <w:rFonts w:asciiTheme="minorHAnsi" w:eastAsiaTheme="minorEastAsia" w:hAnsiTheme="minorHAnsi" w:cstheme="minorBidi"/>
          <w:noProof/>
          <w:sz w:val="22"/>
          <w:szCs w:val="22"/>
        </w:rPr>
      </w:pPr>
      <w:ins w:id="1649" w:author="Laurence Golding" w:date="2019-05-11T06:51:00Z">
        <w:r>
          <w:fldChar w:fldCharType="begin"/>
        </w:r>
        <w:r>
          <w:instrText xml:space="preserve"> HYPERLINK \l "_Toc8367337" </w:instrText>
        </w:r>
        <w:r>
          <w:fldChar w:fldCharType="separate"/>
        </w:r>
        <w:r w:rsidR="0009127C" w:rsidRPr="006D36A2">
          <w:rPr>
            <w:rStyle w:val="Hyperlink"/>
            <w:noProof/>
          </w:rPr>
          <w:t>3.47.7 headers property</w:t>
        </w:r>
        <w:r w:rsidR="0009127C">
          <w:rPr>
            <w:noProof/>
            <w:webHidden/>
          </w:rPr>
          <w:tab/>
        </w:r>
        <w:r w:rsidR="0009127C">
          <w:rPr>
            <w:noProof/>
            <w:webHidden/>
          </w:rPr>
          <w:fldChar w:fldCharType="begin"/>
        </w:r>
        <w:r w:rsidR="0009127C">
          <w:rPr>
            <w:noProof/>
            <w:webHidden/>
          </w:rPr>
          <w:instrText xml:space="preserve"> PAGEREF _Toc8367337 \h </w:instrText>
        </w:r>
        <w:r w:rsidR="0009127C">
          <w:rPr>
            <w:noProof/>
            <w:webHidden/>
          </w:rPr>
        </w:r>
        <w:r w:rsidR="0009127C">
          <w:rPr>
            <w:noProof/>
            <w:webHidden/>
          </w:rPr>
          <w:fldChar w:fldCharType="separate"/>
        </w:r>
        <w:r w:rsidR="0009127C">
          <w:rPr>
            <w:noProof/>
            <w:webHidden/>
          </w:rPr>
          <w:t>162</w:t>
        </w:r>
        <w:r w:rsidR="0009127C">
          <w:rPr>
            <w:noProof/>
            <w:webHidden/>
          </w:rPr>
          <w:fldChar w:fldCharType="end"/>
        </w:r>
        <w:r>
          <w:rPr>
            <w:noProof/>
          </w:rPr>
          <w:fldChar w:fldCharType="end"/>
        </w:r>
      </w:ins>
    </w:p>
    <w:p w14:paraId="6B8A22B8" w14:textId="0868E48C" w:rsidR="0009127C" w:rsidRDefault="005C469B">
      <w:pPr>
        <w:pStyle w:val="TOC3"/>
        <w:tabs>
          <w:tab w:val="right" w:leader="dot" w:pos="9350"/>
        </w:tabs>
        <w:rPr>
          <w:ins w:id="1650" w:author="Laurence Golding" w:date="2019-05-11T06:51:00Z"/>
          <w:rFonts w:asciiTheme="minorHAnsi" w:eastAsiaTheme="minorEastAsia" w:hAnsiTheme="minorHAnsi" w:cstheme="minorBidi"/>
          <w:noProof/>
          <w:sz w:val="22"/>
          <w:szCs w:val="22"/>
        </w:rPr>
      </w:pPr>
      <w:ins w:id="1651" w:author="Laurence Golding" w:date="2019-05-11T06:51:00Z">
        <w:r>
          <w:fldChar w:fldCharType="begin"/>
        </w:r>
        <w:r>
          <w:instrText xml:space="preserve"> HYPERLINK \l "_Toc8367338" </w:instrText>
        </w:r>
        <w:r>
          <w:fldChar w:fldCharType="separate"/>
        </w:r>
        <w:r w:rsidR="0009127C" w:rsidRPr="006D36A2">
          <w:rPr>
            <w:rStyle w:val="Hyperlink"/>
            <w:noProof/>
          </w:rPr>
          <w:t>3.47.8 body property</w:t>
        </w:r>
        <w:r w:rsidR="0009127C">
          <w:rPr>
            <w:noProof/>
            <w:webHidden/>
          </w:rPr>
          <w:tab/>
        </w:r>
        <w:r w:rsidR="0009127C">
          <w:rPr>
            <w:noProof/>
            <w:webHidden/>
          </w:rPr>
          <w:fldChar w:fldCharType="begin"/>
        </w:r>
        <w:r w:rsidR="0009127C">
          <w:rPr>
            <w:noProof/>
            <w:webHidden/>
          </w:rPr>
          <w:instrText xml:space="preserve"> PAGEREF _Toc8367338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r>
          <w:rPr>
            <w:noProof/>
          </w:rPr>
          <w:fldChar w:fldCharType="end"/>
        </w:r>
      </w:ins>
    </w:p>
    <w:p w14:paraId="2D62E87A" w14:textId="799CADE3" w:rsidR="0009127C" w:rsidRDefault="005C469B">
      <w:pPr>
        <w:pStyle w:val="TOC3"/>
        <w:tabs>
          <w:tab w:val="right" w:leader="dot" w:pos="9350"/>
        </w:tabs>
        <w:rPr>
          <w:ins w:id="1652" w:author="Laurence Golding" w:date="2019-05-11T06:51:00Z"/>
          <w:rFonts w:asciiTheme="minorHAnsi" w:eastAsiaTheme="minorEastAsia" w:hAnsiTheme="minorHAnsi" w:cstheme="minorBidi"/>
          <w:noProof/>
          <w:sz w:val="22"/>
          <w:szCs w:val="22"/>
        </w:rPr>
      </w:pPr>
      <w:ins w:id="1653" w:author="Laurence Golding" w:date="2019-05-11T06:51:00Z">
        <w:r>
          <w:fldChar w:fldCharType="begin"/>
        </w:r>
        <w:r>
          <w:instrText xml:space="preserve"> HYPERLINK \l "_Toc8367339" </w:instrText>
        </w:r>
        <w:r>
          <w:fldChar w:fldCharType="separate"/>
        </w:r>
        <w:r w:rsidR="0009127C" w:rsidRPr="006D36A2">
          <w:rPr>
            <w:rStyle w:val="Hyperlink"/>
            <w:noProof/>
          </w:rPr>
          <w:t>3.47.9 noResponseReceived property</w:t>
        </w:r>
        <w:r w:rsidR="0009127C">
          <w:rPr>
            <w:noProof/>
            <w:webHidden/>
          </w:rPr>
          <w:tab/>
        </w:r>
        <w:r w:rsidR="0009127C">
          <w:rPr>
            <w:noProof/>
            <w:webHidden/>
          </w:rPr>
          <w:fldChar w:fldCharType="begin"/>
        </w:r>
        <w:r w:rsidR="0009127C">
          <w:rPr>
            <w:noProof/>
            <w:webHidden/>
          </w:rPr>
          <w:instrText xml:space="preserve"> PAGEREF _Toc8367339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r>
          <w:rPr>
            <w:noProof/>
          </w:rPr>
          <w:fldChar w:fldCharType="end"/>
        </w:r>
      </w:ins>
    </w:p>
    <w:p w14:paraId="467D5F12" w14:textId="1DF796AC" w:rsidR="0009127C" w:rsidRDefault="005C469B">
      <w:pPr>
        <w:pStyle w:val="TOC2"/>
        <w:tabs>
          <w:tab w:val="right" w:leader="dot" w:pos="9350"/>
        </w:tabs>
        <w:rPr>
          <w:ins w:id="1654" w:author="Laurence Golding" w:date="2019-05-11T06:51:00Z"/>
          <w:rFonts w:asciiTheme="minorHAnsi" w:eastAsiaTheme="minorEastAsia" w:hAnsiTheme="minorHAnsi" w:cstheme="minorBidi"/>
          <w:noProof/>
          <w:sz w:val="22"/>
          <w:szCs w:val="22"/>
        </w:rPr>
      </w:pPr>
      <w:ins w:id="1655" w:author="Laurence Golding" w:date="2019-05-11T06:51:00Z">
        <w:r>
          <w:fldChar w:fldCharType="begin"/>
        </w:r>
        <w:r>
          <w:instrText xml:space="preserve"> HYPERLINK \l "_Toc8367340" </w:instrText>
        </w:r>
        <w:r>
          <w:fldChar w:fldCharType="separate"/>
        </w:r>
        <w:r w:rsidR="0009127C" w:rsidRPr="006D36A2">
          <w:rPr>
            <w:rStyle w:val="Hyperlink"/>
            <w:noProof/>
          </w:rPr>
          <w:t>3.48 resultProvenance object</w:t>
        </w:r>
        <w:r w:rsidR="0009127C">
          <w:rPr>
            <w:noProof/>
            <w:webHidden/>
          </w:rPr>
          <w:tab/>
        </w:r>
        <w:r w:rsidR="0009127C">
          <w:rPr>
            <w:noProof/>
            <w:webHidden/>
          </w:rPr>
          <w:fldChar w:fldCharType="begin"/>
        </w:r>
        <w:r w:rsidR="0009127C">
          <w:rPr>
            <w:noProof/>
            <w:webHidden/>
          </w:rPr>
          <w:instrText xml:space="preserve"> PAGEREF _Toc8367340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r>
          <w:rPr>
            <w:noProof/>
          </w:rPr>
          <w:fldChar w:fldCharType="end"/>
        </w:r>
      </w:ins>
    </w:p>
    <w:p w14:paraId="52B50BB5" w14:textId="6205DFC2" w:rsidR="0009127C" w:rsidRDefault="005C469B">
      <w:pPr>
        <w:pStyle w:val="TOC3"/>
        <w:tabs>
          <w:tab w:val="right" w:leader="dot" w:pos="9350"/>
        </w:tabs>
        <w:rPr>
          <w:ins w:id="1656" w:author="Laurence Golding" w:date="2019-05-11T06:51:00Z"/>
          <w:rFonts w:asciiTheme="minorHAnsi" w:eastAsiaTheme="minorEastAsia" w:hAnsiTheme="minorHAnsi" w:cstheme="minorBidi"/>
          <w:noProof/>
          <w:sz w:val="22"/>
          <w:szCs w:val="22"/>
        </w:rPr>
      </w:pPr>
      <w:ins w:id="1657" w:author="Laurence Golding" w:date="2019-05-11T06:51:00Z">
        <w:r>
          <w:fldChar w:fldCharType="begin"/>
        </w:r>
        <w:r>
          <w:instrText xml:space="preserve"> HYPERLINK \l "_Toc8367341" </w:instrText>
        </w:r>
        <w:r>
          <w:fldChar w:fldCharType="separate"/>
        </w:r>
        <w:r w:rsidR="0009127C" w:rsidRPr="006D36A2">
          <w:rPr>
            <w:rStyle w:val="Hyperlink"/>
            <w:noProof/>
          </w:rPr>
          <w:t>3.48.1 General</w:t>
        </w:r>
        <w:r w:rsidR="0009127C">
          <w:rPr>
            <w:noProof/>
            <w:webHidden/>
          </w:rPr>
          <w:tab/>
        </w:r>
        <w:r w:rsidR="0009127C">
          <w:rPr>
            <w:noProof/>
            <w:webHidden/>
          </w:rPr>
          <w:fldChar w:fldCharType="begin"/>
        </w:r>
        <w:r w:rsidR="0009127C">
          <w:rPr>
            <w:noProof/>
            <w:webHidden/>
          </w:rPr>
          <w:instrText xml:space="preserve"> PAGEREF _Toc8367341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r>
          <w:rPr>
            <w:noProof/>
          </w:rPr>
          <w:fldChar w:fldCharType="end"/>
        </w:r>
      </w:ins>
    </w:p>
    <w:p w14:paraId="068EF440" w14:textId="39A0077F" w:rsidR="0009127C" w:rsidRDefault="005C469B">
      <w:pPr>
        <w:pStyle w:val="TOC3"/>
        <w:tabs>
          <w:tab w:val="right" w:leader="dot" w:pos="9350"/>
        </w:tabs>
        <w:rPr>
          <w:ins w:id="1658" w:author="Laurence Golding" w:date="2019-05-11T06:51:00Z"/>
          <w:rFonts w:asciiTheme="minorHAnsi" w:eastAsiaTheme="minorEastAsia" w:hAnsiTheme="minorHAnsi" w:cstheme="minorBidi"/>
          <w:noProof/>
          <w:sz w:val="22"/>
          <w:szCs w:val="22"/>
        </w:rPr>
      </w:pPr>
      <w:ins w:id="1659" w:author="Laurence Golding" w:date="2019-05-11T06:51:00Z">
        <w:r>
          <w:fldChar w:fldCharType="begin"/>
        </w:r>
        <w:r>
          <w:instrText xml:space="preserve"> HYPERLINK \l "_Toc8367342" </w:instrText>
        </w:r>
        <w:r>
          <w:fldChar w:fldCharType="separate"/>
        </w:r>
        <w:r w:rsidR="0009127C" w:rsidRPr="006D36A2">
          <w:rPr>
            <w:rStyle w:val="Hyperlink"/>
            <w:noProof/>
          </w:rPr>
          <w:t>3.48.2 firstDetectionTimeUtc property</w:t>
        </w:r>
        <w:r w:rsidR="0009127C">
          <w:rPr>
            <w:noProof/>
            <w:webHidden/>
          </w:rPr>
          <w:tab/>
        </w:r>
        <w:r w:rsidR="0009127C">
          <w:rPr>
            <w:noProof/>
            <w:webHidden/>
          </w:rPr>
          <w:fldChar w:fldCharType="begin"/>
        </w:r>
        <w:r w:rsidR="0009127C">
          <w:rPr>
            <w:noProof/>
            <w:webHidden/>
          </w:rPr>
          <w:instrText xml:space="preserve"> PAGEREF _Toc8367342 \h </w:instrText>
        </w:r>
        <w:r w:rsidR="0009127C">
          <w:rPr>
            <w:noProof/>
            <w:webHidden/>
          </w:rPr>
        </w:r>
        <w:r w:rsidR="0009127C">
          <w:rPr>
            <w:noProof/>
            <w:webHidden/>
          </w:rPr>
          <w:fldChar w:fldCharType="separate"/>
        </w:r>
        <w:r w:rsidR="0009127C">
          <w:rPr>
            <w:noProof/>
            <w:webHidden/>
          </w:rPr>
          <w:t>163</w:t>
        </w:r>
        <w:r w:rsidR="0009127C">
          <w:rPr>
            <w:noProof/>
            <w:webHidden/>
          </w:rPr>
          <w:fldChar w:fldCharType="end"/>
        </w:r>
        <w:r>
          <w:rPr>
            <w:noProof/>
          </w:rPr>
          <w:fldChar w:fldCharType="end"/>
        </w:r>
      </w:ins>
    </w:p>
    <w:p w14:paraId="353CF864" w14:textId="34099306" w:rsidR="0009127C" w:rsidRDefault="005C469B">
      <w:pPr>
        <w:pStyle w:val="TOC3"/>
        <w:tabs>
          <w:tab w:val="right" w:leader="dot" w:pos="9350"/>
        </w:tabs>
        <w:rPr>
          <w:ins w:id="1660" w:author="Laurence Golding" w:date="2019-05-11T06:51:00Z"/>
          <w:rFonts w:asciiTheme="minorHAnsi" w:eastAsiaTheme="minorEastAsia" w:hAnsiTheme="minorHAnsi" w:cstheme="minorBidi"/>
          <w:noProof/>
          <w:sz w:val="22"/>
          <w:szCs w:val="22"/>
        </w:rPr>
      </w:pPr>
      <w:ins w:id="1661" w:author="Laurence Golding" w:date="2019-05-11T06:51:00Z">
        <w:r>
          <w:fldChar w:fldCharType="begin"/>
        </w:r>
        <w:r>
          <w:instrText xml:space="preserve"> HYPERLINK \l "_Toc8367343" </w:instrText>
        </w:r>
        <w:r>
          <w:fldChar w:fldCharType="separate"/>
        </w:r>
        <w:r w:rsidR="0009127C" w:rsidRPr="006D36A2">
          <w:rPr>
            <w:rStyle w:val="Hyperlink"/>
            <w:noProof/>
          </w:rPr>
          <w:t>3.48.3 lastDetectionTimeUtc property</w:t>
        </w:r>
        <w:r w:rsidR="0009127C">
          <w:rPr>
            <w:noProof/>
            <w:webHidden/>
          </w:rPr>
          <w:tab/>
        </w:r>
        <w:r w:rsidR="0009127C">
          <w:rPr>
            <w:noProof/>
            <w:webHidden/>
          </w:rPr>
          <w:fldChar w:fldCharType="begin"/>
        </w:r>
        <w:r w:rsidR="0009127C">
          <w:rPr>
            <w:noProof/>
            <w:webHidden/>
          </w:rPr>
          <w:instrText xml:space="preserve"> PAGEREF _Toc8367343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r>
          <w:rPr>
            <w:noProof/>
          </w:rPr>
          <w:fldChar w:fldCharType="end"/>
        </w:r>
      </w:ins>
    </w:p>
    <w:p w14:paraId="7F11F68E" w14:textId="3CEB6D19" w:rsidR="0009127C" w:rsidRDefault="005C469B">
      <w:pPr>
        <w:pStyle w:val="TOC3"/>
        <w:tabs>
          <w:tab w:val="right" w:leader="dot" w:pos="9350"/>
        </w:tabs>
        <w:rPr>
          <w:ins w:id="1662" w:author="Laurence Golding" w:date="2019-05-11T06:51:00Z"/>
          <w:rFonts w:asciiTheme="minorHAnsi" w:eastAsiaTheme="minorEastAsia" w:hAnsiTheme="minorHAnsi" w:cstheme="minorBidi"/>
          <w:noProof/>
          <w:sz w:val="22"/>
          <w:szCs w:val="22"/>
        </w:rPr>
      </w:pPr>
      <w:ins w:id="1663" w:author="Laurence Golding" w:date="2019-05-11T06:51:00Z">
        <w:r>
          <w:fldChar w:fldCharType="begin"/>
        </w:r>
        <w:r>
          <w:instrText xml:space="preserve"> HYPERLINK \l "_Toc8367344" </w:instrText>
        </w:r>
        <w:r>
          <w:fldChar w:fldCharType="separate"/>
        </w:r>
        <w:r w:rsidR="0009127C" w:rsidRPr="006D36A2">
          <w:rPr>
            <w:rStyle w:val="Hyperlink"/>
            <w:noProof/>
          </w:rPr>
          <w:t>3.48.4 firstDetectionRunGuid property</w:t>
        </w:r>
        <w:r w:rsidR="0009127C">
          <w:rPr>
            <w:noProof/>
            <w:webHidden/>
          </w:rPr>
          <w:tab/>
        </w:r>
        <w:r w:rsidR="0009127C">
          <w:rPr>
            <w:noProof/>
            <w:webHidden/>
          </w:rPr>
          <w:fldChar w:fldCharType="begin"/>
        </w:r>
        <w:r w:rsidR="0009127C">
          <w:rPr>
            <w:noProof/>
            <w:webHidden/>
          </w:rPr>
          <w:instrText xml:space="preserve"> PAGEREF _Toc8367344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r>
          <w:rPr>
            <w:noProof/>
          </w:rPr>
          <w:fldChar w:fldCharType="end"/>
        </w:r>
      </w:ins>
    </w:p>
    <w:p w14:paraId="6F2CAACE" w14:textId="36712D7F" w:rsidR="0009127C" w:rsidRDefault="005C469B">
      <w:pPr>
        <w:pStyle w:val="TOC3"/>
        <w:tabs>
          <w:tab w:val="right" w:leader="dot" w:pos="9350"/>
        </w:tabs>
        <w:rPr>
          <w:ins w:id="1664" w:author="Laurence Golding" w:date="2019-05-11T06:51:00Z"/>
          <w:rFonts w:asciiTheme="minorHAnsi" w:eastAsiaTheme="minorEastAsia" w:hAnsiTheme="minorHAnsi" w:cstheme="minorBidi"/>
          <w:noProof/>
          <w:sz w:val="22"/>
          <w:szCs w:val="22"/>
        </w:rPr>
      </w:pPr>
      <w:ins w:id="1665" w:author="Laurence Golding" w:date="2019-05-11T06:51:00Z">
        <w:r>
          <w:fldChar w:fldCharType="begin"/>
        </w:r>
        <w:r>
          <w:instrText xml:space="preserve"> HYPERLINK \l "_Toc8367345" </w:instrText>
        </w:r>
        <w:r>
          <w:fldChar w:fldCharType="separate"/>
        </w:r>
        <w:r w:rsidR="0009127C" w:rsidRPr="006D36A2">
          <w:rPr>
            <w:rStyle w:val="Hyperlink"/>
            <w:noProof/>
          </w:rPr>
          <w:t>3.48.5 lastDetectionRunGuid property</w:t>
        </w:r>
        <w:r w:rsidR="0009127C">
          <w:rPr>
            <w:noProof/>
            <w:webHidden/>
          </w:rPr>
          <w:tab/>
        </w:r>
        <w:r w:rsidR="0009127C">
          <w:rPr>
            <w:noProof/>
            <w:webHidden/>
          </w:rPr>
          <w:fldChar w:fldCharType="begin"/>
        </w:r>
        <w:r w:rsidR="0009127C">
          <w:rPr>
            <w:noProof/>
            <w:webHidden/>
          </w:rPr>
          <w:instrText xml:space="preserve"> PAGEREF _Toc8367345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r>
          <w:rPr>
            <w:noProof/>
          </w:rPr>
          <w:fldChar w:fldCharType="end"/>
        </w:r>
      </w:ins>
    </w:p>
    <w:p w14:paraId="1FA19F8B" w14:textId="3E82AC56" w:rsidR="0009127C" w:rsidRDefault="005C469B">
      <w:pPr>
        <w:pStyle w:val="TOC3"/>
        <w:tabs>
          <w:tab w:val="right" w:leader="dot" w:pos="9350"/>
        </w:tabs>
        <w:rPr>
          <w:ins w:id="1666" w:author="Laurence Golding" w:date="2019-05-11T06:51:00Z"/>
          <w:rFonts w:asciiTheme="minorHAnsi" w:eastAsiaTheme="minorEastAsia" w:hAnsiTheme="minorHAnsi" w:cstheme="minorBidi"/>
          <w:noProof/>
          <w:sz w:val="22"/>
          <w:szCs w:val="22"/>
        </w:rPr>
      </w:pPr>
      <w:ins w:id="1667" w:author="Laurence Golding" w:date="2019-05-11T06:51:00Z">
        <w:r>
          <w:fldChar w:fldCharType="begin"/>
        </w:r>
        <w:r>
          <w:instrText xml:space="preserve"> HYPERLINK \l "_Toc8367346"</w:instrText>
        </w:r>
        <w:r>
          <w:instrText xml:space="preserve"> </w:instrText>
        </w:r>
        <w:r>
          <w:fldChar w:fldCharType="separate"/>
        </w:r>
        <w:r w:rsidR="0009127C" w:rsidRPr="006D36A2">
          <w:rPr>
            <w:rStyle w:val="Hyperlink"/>
            <w:noProof/>
          </w:rPr>
          <w:t>3.48.6 invocationIndex property</w:t>
        </w:r>
        <w:r w:rsidR="0009127C">
          <w:rPr>
            <w:noProof/>
            <w:webHidden/>
          </w:rPr>
          <w:tab/>
        </w:r>
        <w:r w:rsidR="0009127C">
          <w:rPr>
            <w:noProof/>
            <w:webHidden/>
          </w:rPr>
          <w:fldChar w:fldCharType="begin"/>
        </w:r>
        <w:r w:rsidR="0009127C">
          <w:rPr>
            <w:noProof/>
            <w:webHidden/>
          </w:rPr>
          <w:instrText xml:space="preserve"> PAGEREF _Toc8367346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r>
          <w:rPr>
            <w:noProof/>
          </w:rPr>
          <w:fldChar w:fldCharType="end"/>
        </w:r>
      </w:ins>
    </w:p>
    <w:p w14:paraId="167250F8" w14:textId="5470170A" w:rsidR="0009127C" w:rsidRDefault="005C469B">
      <w:pPr>
        <w:pStyle w:val="TOC3"/>
        <w:tabs>
          <w:tab w:val="right" w:leader="dot" w:pos="9350"/>
        </w:tabs>
        <w:rPr>
          <w:ins w:id="1668" w:author="Laurence Golding" w:date="2019-05-11T06:51:00Z"/>
          <w:rFonts w:asciiTheme="minorHAnsi" w:eastAsiaTheme="minorEastAsia" w:hAnsiTheme="minorHAnsi" w:cstheme="minorBidi"/>
          <w:noProof/>
          <w:sz w:val="22"/>
          <w:szCs w:val="22"/>
        </w:rPr>
      </w:pPr>
      <w:ins w:id="1669" w:author="Laurence Golding" w:date="2019-05-11T06:51:00Z">
        <w:r>
          <w:fldChar w:fldCharType="begin"/>
        </w:r>
        <w:r>
          <w:instrText xml:space="preserve"> HYPERLINK \l "_Toc8367347" </w:instrText>
        </w:r>
        <w:r>
          <w:fldChar w:fldCharType="separate"/>
        </w:r>
        <w:r w:rsidR="0009127C" w:rsidRPr="006D36A2">
          <w:rPr>
            <w:rStyle w:val="Hyperlink"/>
            <w:noProof/>
          </w:rPr>
          <w:t>3.48.7 conversionSources property</w:t>
        </w:r>
        <w:r w:rsidR="0009127C">
          <w:rPr>
            <w:noProof/>
            <w:webHidden/>
          </w:rPr>
          <w:tab/>
        </w:r>
        <w:r w:rsidR="0009127C">
          <w:rPr>
            <w:noProof/>
            <w:webHidden/>
          </w:rPr>
          <w:fldChar w:fldCharType="begin"/>
        </w:r>
        <w:r w:rsidR="0009127C">
          <w:rPr>
            <w:noProof/>
            <w:webHidden/>
          </w:rPr>
          <w:instrText xml:space="preserve"> PAGEREF _Toc8367347 \h </w:instrText>
        </w:r>
        <w:r w:rsidR="0009127C">
          <w:rPr>
            <w:noProof/>
            <w:webHidden/>
          </w:rPr>
        </w:r>
        <w:r w:rsidR="0009127C">
          <w:rPr>
            <w:noProof/>
            <w:webHidden/>
          </w:rPr>
          <w:fldChar w:fldCharType="separate"/>
        </w:r>
        <w:r w:rsidR="0009127C">
          <w:rPr>
            <w:noProof/>
            <w:webHidden/>
          </w:rPr>
          <w:t>164</w:t>
        </w:r>
        <w:r w:rsidR="0009127C">
          <w:rPr>
            <w:noProof/>
            <w:webHidden/>
          </w:rPr>
          <w:fldChar w:fldCharType="end"/>
        </w:r>
        <w:r>
          <w:rPr>
            <w:noProof/>
          </w:rPr>
          <w:fldChar w:fldCharType="end"/>
        </w:r>
      </w:ins>
    </w:p>
    <w:p w14:paraId="3A98F9C9" w14:textId="0D6D61B0" w:rsidR="0009127C" w:rsidRDefault="005C469B">
      <w:pPr>
        <w:pStyle w:val="TOC2"/>
        <w:tabs>
          <w:tab w:val="right" w:leader="dot" w:pos="9350"/>
        </w:tabs>
        <w:rPr>
          <w:ins w:id="1670" w:author="Laurence Golding" w:date="2019-05-11T06:51:00Z"/>
          <w:rFonts w:asciiTheme="minorHAnsi" w:eastAsiaTheme="minorEastAsia" w:hAnsiTheme="minorHAnsi" w:cstheme="minorBidi"/>
          <w:noProof/>
          <w:sz w:val="22"/>
          <w:szCs w:val="22"/>
        </w:rPr>
      </w:pPr>
      <w:ins w:id="1671" w:author="Laurence Golding" w:date="2019-05-11T06:51:00Z">
        <w:r>
          <w:fldChar w:fldCharType="begin"/>
        </w:r>
        <w:r>
          <w:instrText xml:space="preserve"> HYPERLINK \l "_Toc8367348" </w:instrText>
        </w:r>
        <w:r>
          <w:fldChar w:fldCharType="separate"/>
        </w:r>
        <w:r w:rsidR="0009127C" w:rsidRPr="006D36A2">
          <w:rPr>
            <w:rStyle w:val="Hyperlink"/>
            <w:noProof/>
          </w:rPr>
          <w:t>3.49</w:t>
        </w:r>
        <w:r w:rsidR="0009127C" w:rsidRPr="006D36A2">
          <w:rPr>
            <w:rStyle w:val="Hyperlink"/>
            <w:bCs/>
            <w:noProof/>
          </w:rPr>
          <w:t xml:space="preserve"> reportingDescriptor</w:t>
        </w:r>
        <w:r w:rsidR="0009127C" w:rsidRPr="006D36A2">
          <w:rPr>
            <w:rStyle w:val="Hyperlink"/>
            <w:noProof/>
          </w:rPr>
          <w:t xml:space="preserve"> object</w:t>
        </w:r>
        <w:r w:rsidR="0009127C">
          <w:rPr>
            <w:noProof/>
            <w:webHidden/>
          </w:rPr>
          <w:tab/>
        </w:r>
        <w:r w:rsidR="0009127C">
          <w:rPr>
            <w:noProof/>
            <w:webHidden/>
          </w:rPr>
          <w:fldChar w:fldCharType="begin"/>
        </w:r>
        <w:r w:rsidR="0009127C">
          <w:rPr>
            <w:noProof/>
            <w:webHidden/>
          </w:rPr>
          <w:instrText xml:space="preserve"> PAGEREF _Toc8367348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r>
          <w:rPr>
            <w:noProof/>
          </w:rPr>
          <w:fldChar w:fldCharType="end"/>
        </w:r>
      </w:ins>
    </w:p>
    <w:p w14:paraId="19B356A2" w14:textId="208B1E3B" w:rsidR="0009127C" w:rsidRDefault="005C469B">
      <w:pPr>
        <w:pStyle w:val="TOC3"/>
        <w:tabs>
          <w:tab w:val="right" w:leader="dot" w:pos="9350"/>
        </w:tabs>
        <w:rPr>
          <w:ins w:id="1672" w:author="Laurence Golding" w:date="2019-05-11T06:51:00Z"/>
          <w:rFonts w:asciiTheme="minorHAnsi" w:eastAsiaTheme="minorEastAsia" w:hAnsiTheme="minorHAnsi" w:cstheme="minorBidi"/>
          <w:noProof/>
          <w:sz w:val="22"/>
          <w:szCs w:val="22"/>
        </w:rPr>
      </w:pPr>
      <w:ins w:id="1673" w:author="Laurence Golding" w:date="2019-05-11T06:51:00Z">
        <w:r>
          <w:fldChar w:fldCharType="begin"/>
        </w:r>
        <w:r>
          <w:instrText xml:space="preserve"> HYPERLINK \l "_Toc8367349" </w:instrText>
        </w:r>
        <w:r>
          <w:fldChar w:fldCharType="separate"/>
        </w:r>
        <w:r w:rsidR="0009127C" w:rsidRPr="006D36A2">
          <w:rPr>
            <w:rStyle w:val="Hyperlink"/>
            <w:noProof/>
          </w:rPr>
          <w:t>3.49.1 General</w:t>
        </w:r>
        <w:r w:rsidR="0009127C">
          <w:rPr>
            <w:noProof/>
            <w:webHidden/>
          </w:rPr>
          <w:tab/>
        </w:r>
        <w:r w:rsidR="0009127C">
          <w:rPr>
            <w:noProof/>
            <w:webHidden/>
          </w:rPr>
          <w:fldChar w:fldCharType="begin"/>
        </w:r>
        <w:r w:rsidR="0009127C">
          <w:rPr>
            <w:noProof/>
            <w:webHidden/>
          </w:rPr>
          <w:instrText xml:space="preserve"> PAGEREF _Toc8367349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r>
          <w:rPr>
            <w:noProof/>
          </w:rPr>
          <w:fldChar w:fldCharType="end"/>
        </w:r>
      </w:ins>
    </w:p>
    <w:p w14:paraId="100F4AB0" w14:textId="6D9CA756" w:rsidR="0009127C" w:rsidRDefault="005C469B">
      <w:pPr>
        <w:pStyle w:val="TOC3"/>
        <w:tabs>
          <w:tab w:val="right" w:leader="dot" w:pos="9350"/>
        </w:tabs>
        <w:rPr>
          <w:ins w:id="1674" w:author="Laurence Golding" w:date="2019-05-11T06:51:00Z"/>
          <w:rFonts w:asciiTheme="minorHAnsi" w:eastAsiaTheme="minorEastAsia" w:hAnsiTheme="minorHAnsi" w:cstheme="minorBidi"/>
          <w:noProof/>
          <w:sz w:val="22"/>
          <w:szCs w:val="22"/>
        </w:rPr>
      </w:pPr>
      <w:ins w:id="1675" w:author="Laurence Golding" w:date="2019-05-11T06:51:00Z">
        <w:r>
          <w:fldChar w:fldCharType="begin"/>
        </w:r>
        <w:r>
          <w:instrText xml:space="preserve"> HYPERLINK \l "_Toc8367350" </w:instrText>
        </w:r>
        <w:r>
          <w:fldChar w:fldCharType="separate"/>
        </w:r>
        <w:r w:rsidR="0009127C" w:rsidRPr="006D36A2">
          <w:rPr>
            <w:rStyle w:val="Hyperlink"/>
            <w:noProof/>
          </w:rPr>
          <w:t>3.49.2 Constraints</w:t>
        </w:r>
        <w:r w:rsidR="0009127C">
          <w:rPr>
            <w:noProof/>
            <w:webHidden/>
          </w:rPr>
          <w:tab/>
        </w:r>
        <w:r w:rsidR="0009127C">
          <w:rPr>
            <w:noProof/>
            <w:webHidden/>
          </w:rPr>
          <w:fldChar w:fldCharType="begin"/>
        </w:r>
        <w:r w:rsidR="0009127C">
          <w:rPr>
            <w:noProof/>
            <w:webHidden/>
          </w:rPr>
          <w:instrText xml:space="preserve"> PAGEREF _Toc8367350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r>
          <w:rPr>
            <w:noProof/>
          </w:rPr>
          <w:fldChar w:fldCharType="end"/>
        </w:r>
      </w:ins>
    </w:p>
    <w:p w14:paraId="35B10081" w14:textId="1FEF5910" w:rsidR="0009127C" w:rsidRDefault="005C469B">
      <w:pPr>
        <w:pStyle w:val="TOC3"/>
        <w:tabs>
          <w:tab w:val="right" w:leader="dot" w:pos="9350"/>
        </w:tabs>
        <w:rPr>
          <w:ins w:id="1676" w:author="Laurence Golding" w:date="2019-05-11T06:51:00Z"/>
          <w:rFonts w:asciiTheme="minorHAnsi" w:eastAsiaTheme="minorEastAsia" w:hAnsiTheme="minorHAnsi" w:cstheme="minorBidi"/>
          <w:noProof/>
          <w:sz w:val="22"/>
          <w:szCs w:val="22"/>
        </w:rPr>
      </w:pPr>
      <w:ins w:id="1677" w:author="Laurence Golding" w:date="2019-05-11T06:51:00Z">
        <w:r>
          <w:fldChar w:fldCharType="begin"/>
        </w:r>
        <w:r>
          <w:instrText xml:space="preserve"> HYPERLINK \l "_Toc8367351" </w:instrText>
        </w:r>
        <w:r>
          <w:fldChar w:fldCharType="separate"/>
        </w:r>
        <w:r w:rsidR="0009127C" w:rsidRPr="006D36A2">
          <w:rPr>
            <w:rStyle w:val="Hyperlink"/>
            <w:noProof/>
          </w:rPr>
          <w:t>3.49.3 id property</w:t>
        </w:r>
        <w:r w:rsidR="0009127C">
          <w:rPr>
            <w:noProof/>
            <w:webHidden/>
          </w:rPr>
          <w:tab/>
        </w:r>
        <w:r w:rsidR="0009127C">
          <w:rPr>
            <w:noProof/>
            <w:webHidden/>
          </w:rPr>
          <w:fldChar w:fldCharType="begin"/>
        </w:r>
        <w:r w:rsidR="0009127C">
          <w:rPr>
            <w:noProof/>
            <w:webHidden/>
          </w:rPr>
          <w:instrText xml:space="preserve"> PAGEREF _Toc8367351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r>
          <w:rPr>
            <w:noProof/>
          </w:rPr>
          <w:fldChar w:fldCharType="end"/>
        </w:r>
      </w:ins>
    </w:p>
    <w:p w14:paraId="626D220A" w14:textId="07BCC61F" w:rsidR="0009127C" w:rsidRDefault="005C469B">
      <w:pPr>
        <w:pStyle w:val="TOC3"/>
        <w:tabs>
          <w:tab w:val="right" w:leader="dot" w:pos="9350"/>
        </w:tabs>
        <w:rPr>
          <w:ins w:id="1678" w:author="Laurence Golding" w:date="2019-05-11T06:51:00Z"/>
          <w:rFonts w:asciiTheme="minorHAnsi" w:eastAsiaTheme="minorEastAsia" w:hAnsiTheme="minorHAnsi" w:cstheme="minorBidi"/>
          <w:noProof/>
          <w:sz w:val="22"/>
          <w:szCs w:val="22"/>
        </w:rPr>
      </w:pPr>
      <w:ins w:id="1679" w:author="Laurence Golding" w:date="2019-05-11T06:51:00Z">
        <w:r>
          <w:fldChar w:fldCharType="begin"/>
        </w:r>
        <w:r>
          <w:instrText xml:space="preserve"> HYPERLINK \l "_Toc</w:instrText>
        </w:r>
        <w:r>
          <w:instrText xml:space="preserve">8367352" </w:instrText>
        </w:r>
        <w:r>
          <w:fldChar w:fldCharType="separate"/>
        </w:r>
        <w:r w:rsidR="0009127C" w:rsidRPr="006D36A2">
          <w:rPr>
            <w:rStyle w:val="Hyperlink"/>
            <w:noProof/>
          </w:rPr>
          <w:t>3.49.4 deprecatedIds property</w:t>
        </w:r>
        <w:r w:rsidR="0009127C">
          <w:rPr>
            <w:noProof/>
            <w:webHidden/>
          </w:rPr>
          <w:tab/>
        </w:r>
        <w:r w:rsidR="0009127C">
          <w:rPr>
            <w:noProof/>
            <w:webHidden/>
          </w:rPr>
          <w:fldChar w:fldCharType="begin"/>
        </w:r>
        <w:r w:rsidR="0009127C">
          <w:rPr>
            <w:noProof/>
            <w:webHidden/>
          </w:rPr>
          <w:instrText xml:space="preserve"> PAGEREF _Toc8367352 \h </w:instrText>
        </w:r>
        <w:r w:rsidR="0009127C">
          <w:rPr>
            <w:noProof/>
            <w:webHidden/>
          </w:rPr>
        </w:r>
        <w:r w:rsidR="0009127C">
          <w:rPr>
            <w:noProof/>
            <w:webHidden/>
          </w:rPr>
          <w:fldChar w:fldCharType="separate"/>
        </w:r>
        <w:r w:rsidR="0009127C">
          <w:rPr>
            <w:noProof/>
            <w:webHidden/>
          </w:rPr>
          <w:t>166</w:t>
        </w:r>
        <w:r w:rsidR="0009127C">
          <w:rPr>
            <w:noProof/>
            <w:webHidden/>
          </w:rPr>
          <w:fldChar w:fldCharType="end"/>
        </w:r>
        <w:r>
          <w:rPr>
            <w:noProof/>
          </w:rPr>
          <w:fldChar w:fldCharType="end"/>
        </w:r>
      </w:ins>
    </w:p>
    <w:p w14:paraId="0FBFB6EC" w14:textId="734563C6" w:rsidR="0009127C" w:rsidRDefault="005C469B">
      <w:pPr>
        <w:pStyle w:val="TOC3"/>
        <w:tabs>
          <w:tab w:val="right" w:leader="dot" w:pos="9350"/>
        </w:tabs>
        <w:rPr>
          <w:ins w:id="1680" w:author="Laurence Golding" w:date="2019-05-11T06:51:00Z"/>
          <w:rFonts w:asciiTheme="minorHAnsi" w:eastAsiaTheme="minorEastAsia" w:hAnsiTheme="minorHAnsi" w:cstheme="minorBidi"/>
          <w:noProof/>
          <w:sz w:val="22"/>
          <w:szCs w:val="22"/>
        </w:rPr>
      </w:pPr>
      <w:ins w:id="1681" w:author="Laurence Golding" w:date="2019-05-11T06:51:00Z">
        <w:r>
          <w:fldChar w:fldCharType="begin"/>
        </w:r>
        <w:r>
          <w:instrText xml:space="preserve"> HYPERLINK \l "_Toc8367353" </w:instrText>
        </w:r>
        <w:r>
          <w:fldChar w:fldCharType="separate"/>
        </w:r>
        <w:r w:rsidR="0009127C" w:rsidRPr="006D36A2">
          <w:rPr>
            <w:rStyle w:val="Hyperlink"/>
            <w:noProof/>
          </w:rPr>
          <w:t>3.49.5 guid property</w:t>
        </w:r>
        <w:r w:rsidR="0009127C">
          <w:rPr>
            <w:noProof/>
            <w:webHidden/>
          </w:rPr>
          <w:tab/>
        </w:r>
        <w:r w:rsidR="0009127C">
          <w:rPr>
            <w:noProof/>
            <w:webHidden/>
          </w:rPr>
          <w:fldChar w:fldCharType="begin"/>
        </w:r>
        <w:r w:rsidR="0009127C">
          <w:rPr>
            <w:noProof/>
            <w:webHidden/>
          </w:rPr>
          <w:instrText xml:space="preserve"> PAGEREF _Toc8367353 \h </w:instrText>
        </w:r>
        <w:r w:rsidR="0009127C">
          <w:rPr>
            <w:noProof/>
            <w:webHidden/>
          </w:rPr>
        </w:r>
        <w:r w:rsidR="0009127C">
          <w:rPr>
            <w:noProof/>
            <w:webHidden/>
          </w:rPr>
          <w:fldChar w:fldCharType="separate"/>
        </w:r>
        <w:r w:rsidR="0009127C">
          <w:rPr>
            <w:noProof/>
            <w:webHidden/>
          </w:rPr>
          <w:t>168</w:t>
        </w:r>
        <w:r w:rsidR="0009127C">
          <w:rPr>
            <w:noProof/>
            <w:webHidden/>
          </w:rPr>
          <w:fldChar w:fldCharType="end"/>
        </w:r>
        <w:r>
          <w:rPr>
            <w:noProof/>
          </w:rPr>
          <w:fldChar w:fldCharType="end"/>
        </w:r>
      </w:ins>
    </w:p>
    <w:p w14:paraId="48D934AE" w14:textId="429C7BFA" w:rsidR="0009127C" w:rsidRDefault="005C469B">
      <w:pPr>
        <w:pStyle w:val="TOC3"/>
        <w:tabs>
          <w:tab w:val="right" w:leader="dot" w:pos="9350"/>
        </w:tabs>
        <w:rPr>
          <w:ins w:id="1682" w:author="Laurence Golding" w:date="2019-05-11T06:51:00Z"/>
          <w:rFonts w:asciiTheme="minorHAnsi" w:eastAsiaTheme="minorEastAsia" w:hAnsiTheme="minorHAnsi" w:cstheme="minorBidi"/>
          <w:noProof/>
          <w:sz w:val="22"/>
          <w:szCs w:val="22"/>
        </w:rPr>
      </w:pPr>
      <w:ins w:id="1683" w:author="Laurence Golding" w:date="2019-05-11T06:51:00Z">
        <w:r>
          <w:fldChar w:fldCharType="begin"/>
        </w:r>
        <w:r>
          <w:instrText xml:space="preserve"> HYPERLINK \l "_Toc8367354" </w:instrText>
        </w:r>
        <w:r>
          <w:fldChar w:fldCharType="separate"/>
        </w:r>
        <w:r w:rsidR="0009127C" w:rsidRPr="006D36A2">
          <w:rPr>
            <w:rStyle w:val="Hyperlink"/>
            <w:noProof/>
          </w:rPr>
          <w:t>3.49.6 deprecatedGuids property</w:t>
        </w:r>
        <w:r w:rsidR="0009127C">
          <w:rPr>
            <w:noProof/>
            <w:webHidden/>
          </w:rPr>
          <w:tab/>
        </w:r>
        <w:r w:rsidR="0009127C">
          <w:rPr>
            <w:noProof/>
            <w:webHidden/>
          </w:rPr>
          <w:fldChar w:fldCharType="begin"/>
        </w:r>
        <w:r w:rsidR="0009127C">
          <w:rPr>
            <w:noProof/>
            <w:webHidden/>
          </w:rPr>
          <w:instrText xml:space="preserve"> PAGEREF _Toc8367354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r>
          <w:rPr>
            <w:noProof/>
          </w:rPr>
          <w:fldChar w:fldCharType="end"/>
        </w:r>
      </w:ins>
    </w:p>
    <w:p w14:paraId="4FC6D2D9" w14:textId="048F9D7A" w:rsidR="0009127C" w:rsidRDefault="005C469B">
      <w:pPr>
        <w:pStyle w:val="TOC3"/>
        <w:tabs>
          <w:tab w:val="right" w:leader="dot" w:pos="9350"/>
        </w:tabs>
        <w:rPr>
          <w:ins w:id="1684" w:author="Laurence Golding" w:date="2019-05-11T06:51:00Z"/>
          <w:rFonts w:asciiTheme="minorHAnsi" w:eastAsiaTheme="minorEastAsia" w:hAnsiTheme="minorHAnsi" w:cstheme="minorBidi"/>
          <w:noProof/>
          <w:sz w:val="22"/>
          <w:szCs w:val="22"/>
        </w:rPr>
      </w:pPr>
      <w:ins w:id="1685" w:author="Laurence Golding" w:date="2019-05-11T06:51:00Z">
        <w:r>
          <w:fldChar w:fldCharType="begin"/>
        </w:r>
        <w:r>
          <w:instrText xml:space="preserve"> HYPERLINK \l "_Toc8367355" </w:instrText>
        </w:r>
        <w:r>
          <w:fldChar w:fldCharType="separate"/>
        </w:r>
        <w:r w:rsidR="0009127C" w:rsidRPr="006D36A2">
          <w:rPr>
            <w:rStyle w:val="Hyperlink"/>
            <w:noProof/>
          </w:rPr>
          <w:t>3.49.7 name property</w:t>
        </w:r>
        <w:r w:rsidR="0009127C">
          <w:rPr>
            <w:noProof/>
            <w:webHidden/>
          </w:rPr>
          <w:tab/>
        </w:r>
        <w:r w:rsidR="0009127C">
          <w:rPr>
            <w:noProof/>
            <w:webHidden/>
          </w:rPr>
          <w:fldChar w:fldCharType="begin"/>
        </w:r>
        <w:r w:rsidR="0009127C">
          <w:rPr>
            <w:noProof/>
            <w:webHidden/>
          </w:rPr>
          <w:instrText xml:space="preserve"> PAGEREF _Toc8367355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r>
          <w:rPr>
            <w:noProof/>
          </w:rPr>
          <w:fldChar w:fldCharType="end"/>
        </w:r>
      </w:ins>
    </w:p>
    <w:p w14:paraId="1993AE4B" w14:textId="0F1F2959" w:rsidR="0009127C" w:rsidRDefault="005C469B">
      <w:pPr>
        <w:pStyle w:val="TOC3"/>
        <w:tabs>
          <w:tab w:val="right" w:leader="dot" w:pos="9350"/>
        </w:tabs>
        <w:rPr>
          <w:ins w:id="1686" w:author="Laurence Golding" w:date="2019-05-11T06:51:00Z"/>
          <w:rFonts w:asciiTheme="minorHAnsi" w:eastAsiaTheme="minorEastAsia" w:hAnsiTheme="minorHAnsi" w:cstheme="minorBidi"/>
          <w:noProof/>
          <w:sz w:val="22"/>
          <w:szCs w:val="22"/>
        </w:rPr>
      </w:pPr>
      <w:ins w:id="1687" w:author="Laurence Golding" w:date="2019-05-11T06:51:00Z">
        <w:r>
          <w:fldChar w:fldCharType="begin"/>
        </w:r>
        <w:r>
          <w:instrText xml:space="preserve"> HYPERLINK \l "_Toc8367356" </w:instrText>
        </w:r>
        <w:r>
          <w:fldChar w:fldCharType="separate"/>
        </w:r>
        <w:r w:rsidR="0009127C" w:rsidRPr="006D36A2">
          <w:rPr>
            <w:rStyle w:val="Hyperlink"/>
            <w:noProof/>
          </w:rPr>
          <w:t>3.49.8 deprecatedNames property</w:t>
        </w:r>
        <w:r w:rsidR="0009127C">
          <w:rPr>
            <w:noProof/>
            <w:webHidden/>
          </w:rPr>
          <w:tab/>
        </w:r>
        <w:r w:rsidR="0009127C">
          <w:rPr>
            <w:noProof/>
            <w:webHidden/>
          </w:rPr>
          <w:fldChar w:fldCharType="begin"/>
        </w:r>
        <w:r w:rsidR="0009127C">
          <w:rPr>
            <w:noProof/>
            <w:webHidden/>
          </w:rPr>
          <w:instrText xml:space="preserve"> PAGEREF _Toc8367356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r>
          <w:rPr>
            <w:noProof/>
          </w:rPr>
          <w:fldChar w:fldCharType="end"/>
        </w:r>
      </w:ins>
    </w:p>
    <w:p w14:paraId="51923675" w14:textId="486343D6" w:rsidR="0009127C" w:rsidRDefault="005C469B">
      <w:pPr>
        <w:pStyle w:val="TOC3"/>
        <w:tabs>
          <w:tab w:val="right" w:leader="dot" w:pos="9350"/>
        </w:tabs>
        <w:rPr>
          <w:ins w:id="1688" w:author="Laurence Golding" w:date="2019-05-11T06:51:00Z"/>
          <w:rFonts w:asciiTheme="minorHAnsi" w:eastAsiaTheme="minorEastAsia" w:hAnsiTheme="minorHAnsi" w:cstheme="minorBidi"/>
          <w:noProof/>
          <w:sz w:val="22"/>
          <w:szCs w:val="22"/>
        </w:rPr>
      </w:pPr>
      <w:ins w:id="1689" w:author="Laurence Golding" w:date="2019-05-11T06:51:00Z">
        <w:r>
          <w:fldChar w:fldCharType="begin"/>
        </w:r>
        <w:r>
          <w:instrText xml:space="preserve"> HYPERLINK \l "_Toc8367357" </w:instrText>
        </w:r>
        <w:r>
          <w:fldChar w:fldCharType="separate"/>
        </w:r>
        <w:r w:rsidR="0009127C" w:rsidRPr="006D36A2">
          <w:rPr>
            <w:rStyle w:val="Hyperlink"/>
            <w:noProof/>
          </w:rPr>
          <w:t>3.49.9 shortDescription property</w:t>
        </w:r>
        <w:r w:rsidR="0009127C">
          <w:rPr>
            <w:noProof/>
            <w:webHidden/>
          </w:rPr>
          <w:tab/>
        </w:r>
        <w:r w:rsidR="0009127C">
          <w:rPr>
            <w:noProof/>
            <w:webHidden/>
          </w:rPr>
          <w:fldChar w:fldCharType="begin"/>
        </w:r>
        <w:r w:rsidR="0009127C">
          <w:rPr>
            <w:noProof/>
            <w:webHidden/>
          </w:rPr>
          <w:instrText xml:space="preserve"> PAGEREF _Toc8367357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r>
          <w:rPr>
            <w:noProof/>
          </w:rPr>
          <w:fldChar w:fldCharType="end"/>
        </w:r>
      </w:ins>
    </w:p>
    <w:p w14:paraId="713FFDB8" w14:textId="030F63C6" w:rsidR="0009127C" w:rsidRDefault="005C469B">
      <w:pPr>
        <w:pStyle w:val="TOC3"/>
        <w:tabs>
          <w:tab w:val="right" w:leader="dot" w:pos="9350"/>
        </w:tabs>
        <w:rPr>
          <w:ins w:id="1690" w:author="Laurence Golding" w:date="2019-05-11T06:51:00Z"/>
          <w:rFonts w:asciiTheme="minorHAnsi" w:eastAsiaTheme="minorEastAsia" w:hAnsiTheme="minorHAnsi" w:cstheme="minorBidi"/>
          <w:noProof/>
          <w:sz w:val="22"/>
          <w:szCs w:val="22"/>
        </w:rPr>
      </w:pPr>
      <w:ins w:id="1691" w:author="Laurence Golding" w:date="2019-05-11T06:51:00Z">
        <w:r>
          <w:fldChar w:fldCharType="begin"/>
        </w:r>
        <w:r>
          <w:instrText xml:space="preserve"> HYPERLINK \l "_Toc8367358" </w:instrText>
        </w:r>
        <w:r>
          <w:fldChar w:fldCharType="separate"/>
        </w:r>
        <w:r w:rsidR="0009127C" w:rsidRPr="006D36A2">
          <w:rPr>
            <w:rStyle w:val="Hyperlink"/>
            <w:noProof/>
          </w:rPr>
          <w:t>3.49.10 fullDescription property</w:t>
        </w:r>
        <w:r w:rsidR="0009127C">
          <w:rPr>
            <w:noProof/>
            <w:webHidden/>
          </w:rPr>
          <w:tab/>
        </w:r>
        <w:r w:rsidR="0009127C">
          <w:rPr>
            <w:noProof/>
            <w:webHidden/>
          </w:rPr>
          <w:fldChar w:fldCharType="begin"/>
        </w:r>
        <w:r w:rsidR="0009127C">
          <w:rPr>
            <w:noProof/>
            <w:webHidden/>
          </w:rPr>
          <w:instrText xml:space="preserve"> PAGEREF _Toc8367358 \h </w:instrText>
        </w:r>
        <w:r w:rsidR="0009127C">
          <w:rPr>
            <w:noProof/>
            <w:webHidden/>
          </w:rPr>
        </w:r>
        <w:r w:rsidR="0009127C">
          <w:rPr>
            <w:noProof/>
            <w:webHidden/>
          </w:rPr>
          <w:fldChar w:fldCharType="separate"/>
        </w:r>
        <w:r w:rsidR="0009127C">
          <w:rPr>
            <w:noProof/>
            <w:webHidden/>
          </w:rPr>
          <w:t>169</w:t>
        </w:r>
        <w:r w:rsidR="0009127C">
          <w:rPr>
            <w:noProof/>
            <w:webHidden/>
          </w:rPr>
          <w:fldChar w:fldCharType="end"/>
        </w:r>
        <w:r>
          <w:rPr>
            <w:noProof/>
          </w:rPr>
          <w:fldChar w:fldCharType="end"/>
        </w:r>
      </w:ins>
    </w:p>
    <w:p w14:paraId="3EF5662B" w14:textId="7EF7C7DB" w:rsidR="0009127C" w:rsidRDefault="005C469B">
      <w:pPr>
        <w:pStyle w:val="TOC3"/>
        <w:tabs>
          <w:tab w:val="right" w:leader="dot" w:pos="9350"/>
        </w:tabs>
        <w:rPr>
          <w:ins w:id="1692" w:author="Laurence Golding" w:date="2019-05-11T06:51:00Z"/>
          <w:rFonts w:asciiTheme="minorHAnsi" w:eastAsiaTheme="minorEastAsia" w:hAnsiTheme="minorHAnsi" w:cstheme="minorBidi"/>
          <w:noProof/>
          <w:sz w:val="22"/>
          <w:szCs w:val="22"/>
        </w:rPr>
      </w:pPr>
      <w:ins w:id="1693" w:author="Laurence Golding" w:date="2019-05-11T06:51:00Z">
        <w:r>
          <w:fldChar w:fldCharType="begin"/>
        </w:r>
        <w:r>
          <w:instrText xml:space="preserve"> HYPERLINK \l "_Toc8367359" </w:instrText>
        </w:r>
        <w:r>
          <w:fldChar w:fldCharType="separate"/>
        </w:r>
        <w:r w:rsidR="0009127C" w:rsidRPr="006D36A2">
          <w:rPr>
            <w:rStyle w:val="Hyperlink"/>
            <w:noProof/>
          </w:rPr>
          <w:t>3.49.11 messageStrings property</w:t>
        </w:r>
        <w:r w:rsidR="0009127C">
          <w:rPr>
            <w:noProof/>
            <w:webHidden/>
          </w:rPr>
          <w:tab/>
        </w:r>
        <w:r w:rsidR="0009127C">
          <w:rPr>
            <w:noProof/>
            <w:webHidden/>
          </w:rPr>
          <w:fldChar w:fldCharType="begin"/>
        </w:r>
        <w:r w:rsidR="0009127C">
          <w:rPr>
            <w:noProof/>
            <w:webHidden/>
          </w:rPr>
          <w:instrText xml:space="preserve"> PAGEREF _Toc8367359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r>
          <w:rPr>
            <w:noProof/>
          </w:rPr>
          <w:fldChar w:fldCharType="end"/>
        </w:r>
      </w:ins>
    </w:p>
    <w:p w14:paraId="675D4FDE" w14:textId="0376DDB6" w:rsidR="0009127C" w:rsidRDefault="005C469B">
      <w:pPr>
        <w:pStyle w:val="TOC3"/>
        <w:tabs>
          <w:tab w:val="right" w:leader="dot" w:pos="9350"/>
        </w:tabs>
        <w:rPr>
          <w:ins w:id="1694" w:author="Laurence Golding" w:date="2019-05-11T06:51:00Z"/>
          <w:rFonts w:asciiTheme="minorHAnsi" w:eastAsiaTheme="minorEastAsia" w:hAnsiTheme="minorHAnsi" w:cstheme="minorBidi"/>
          <w:noProof/>
          <w:sz w:val="22"/>
          <w:szCs w:val="22"/>
        </w:rPr>
      </w:pPr>
      <w:ins w:id="1695" w:author="Laurence Golding" w:date="2019-05-11T06:51:00Z">
        <w:r>
          <w:fldChar w:fldCharType="begin"/>
        </w:r>
        <w:r>
          <w:instrText xml:space="preserve"> HYPERLINK \l "_Toc8367360" </w:instrText>
        </w:r>
        <w:r>
          <w:fldChar w:fldCharType="separate"/>
        </w:r>
        <w:r w:rsidR="0009127C" w:rsidRPr="006D36A2">
          <w:rPr>
            <w:rStyle w:val="Hyperlink"/>
            <w:noProof/>
          </w:rPr>
          <w:t>3.49.12 helpUri property</w:t>
        </w:r>
        <w:r w:rsidR="0009127C">
          <w:rPr>
            <w:noProof/>
            <w:webHidden/>
          </w:rPr>
          <w:tab/>
        </w:r>
        <w:r w:rsidR="0009127C">
          <w:rPr>
            <w:noProof/>
            <w:webHidden/>
          </w:rPr>
          <w:fldChar w:fldCharType="begin"/>
        </w:r>
        <w:r w:rsidR="0009127C">
          <w:rPr>
            <w:noProof/>
            <w:webHidden/>
          </w:rPr>
          <w:instrText xml:space="preserve"> PAGEREF _Toc8367360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r>
          <w:rPr>
            <w:noProof/>
          </w:rPr>
          <w:fldChar w:fldCharType="end"/>
        </w:r>
      </w:ins>
    </w:p>
    <w:p w14:paraId="01CDE619" w14:textId="0FD240A2" w:rsidR="0009127C" w:rsidRDefault="005C469B">
      <w:pPr>
        <w:pStyle w:val="TOC3"/>
        <w:tabs>
          <w:tab w:val="right" w:leader="dot" w:pos="9350"/>
        </w:tabs>
        <w:rPr>
          <w:ins w:id="1696" w:author="Laurence Golding" w:date="2019-05-11T06:51:00Z"/>
          <w:rFonts w:asciiTheme="minorHAnsi" w:eastAsiaTheme="minorEastAsia" w:hAnsiTheme="minorHAnsi" w:cstheme="minorBidi"/>
          <w:noProof/>
          <w:sz w:val="22"/>
          <w:szCs w:val="22"/>
        </w:rPr>
      </w:pPr>
      <w:ins w:id="1697" w:author="Laurence Golding" w:date="2019-05-11T06:51:00Z">
        <w:r>
          <w:fldChar w:fldCharType="begin"/>
        </w:r>
        <w:r>
          <w:instrText xml:space="preserve"> HYPERLINK \l "_Toc8367361" </w:instrText>
        </w:r>
        <w:r>
          <w:fldChar w:fldCharType="separate"/>
        </w:r>
        <w:r w:rsidR="0009127C" w:rsidRPr="006D36A2">
          <w:rPr>
            <w:rStyle w:val="Hyperlink"/>
            <w:noProof/>
          </w:rPr>
          <w:t>3.49.13 help property</w:t>
        </w:r>
        <w:r w:rsidR="0009127C">
          <w:rPr>
            <w:noProof/>
            <w:webHidden/>
          </w:rPr>
          <w:tab/>
        </w:r>
        <w:r w:rsidR="0009127C">
          <w:rPr>
            <w:noProof/>
            <w:webHidden/>
          </w:rPr>
          <w:fldChar w:fldCharType="begin"/>
        </w:r>
        <w:r w:rsidR="0009127C">
          <w:rPr>
            <w:noProof/>
            <w:webHidden/>
          </w:rPr>
          <w:instrText xml:space="preserve"> PAGEREF _Toc8367361 \h </w:instrText>
        </w:r>
        <w:r w:rsidR="0009127C">
          <w:rPr>
            <w:noProof/>
            <w:webHidden/>
          </w:rPr>
        </w:r>
        <w:r w:rsidR="0009127C">
          <w:rPr>
            <w:noProof/>
            <w:webHidden/>
          </w:rPr>
          <w:fldChar w:fldCharType="separate"/>
        </w:r>
        <w:r w:rsidR="0009127C">
          <w:rPr>
            <w:noProof/>
            <w:webHidden/>
          </w:rPr>
          <w:t>170</w:t>
        </w:r>
        <w:r w:rsidR="0009127C">
          <w:rPr>
            <w:noProof/>
            <w:webHidden/>
          </w:rPr>
          <w:fldChar w:fldCharType="end"/>
        </w:r>
        <w:r>
          <w:rPr>
            <w:noProof/>
          </w:rPr>
          <w:fldChar w:fldCharType="end"/>
        </w:r>
      </w:ins>
    </w:p>
    <w:p w14:paraId="5300F684" w14:textId="57896B82" w:rsidR="0009127C" w:rsidRDefault="005C469B">
      <w:pPr>
        <w:pStyle w:val="TOC3"/>
        <w:tabs>
          <w:tab w:val="right" w:leader="dot" w:pos="9350"/>
        </w:tabs>
        <w:rPr>
          <w:ins w:id="1698" w:author="Laurence Golding" w:date="2019-05-11T06:51:00Z"/>
          <w:rFonts w:asciiTheme="minorHAnsi" w:eastAsiaTheme="minorEastAsia" w:hAnsiTheme="minorHAnsi" w:cstheme="minorBidi"/>
          <w:noProof/>
          <w:sz w:val="22"/>
          <w:szCs w:val="22"/>
        </w:rPr>
      </w:pPr>
      <w:ins w:id="1699" w:author="Laurence Golding" w:date="2019-05-11T06:51:00Z">
        <w:r>
          <w:fldChar w:fldCharType="begin"/>
        </w:r>
        <w:r>
          <w:instrText xml:space="preserve"> HYPERLINK \l "_Toc8367362" </w:instrText>
        </w:r>
        <w:r>
          <w:fldChar w:fldCharType="separate"/>
        </w:r>
        <w:r w:rsidR="0009127C" w:rsidRPr="006D36A2">
          <w:rPr>
            <w:rStyle w:val="Hyperlink"/>
            <w:noProof/>
          </w:rPr>
          <w:t>3.49.14 defaultConfiguration property</w:t>
        </w:r>
        <w:r w:rsidR="0009127C">
          <w:rPr>
            <w:noProof/>
            <w:webHidden/>
          </w:rPr>
          <w:tab/>
        </w:r>
        <w:r w:rsidR="0009127C">
          <w:rPr>
            <w:noProof/>
            <w:webHidden/>
          </w:rPr>
          <w:fldChar w:fldCharType="begin"/>
        </w:r>
        <w:r w:rsidR="0009127C">
          <w:rPr>
            <w:noProof/>
            <w:webHidden/>
          </w:rPr>
          <w:instrText xml:space="preserve"> PAGEREF _Toc8367362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r>
          <w:rPr>
            <w:noProof/>
          </w:rPr>
          <w:fldChar w:fldCharType="end"/>
        </w:r>
      </w:ins>
    </w:p>
    <w:p w14:paraId="66FE10F3" w14:textId="209F77B6" w:rsidR="0009127C" w:rsidRDefault="005C469B">
      <w:pPr>
        <w:pStyle w:val="TOC3"/>
        <w:tabs>
          <w:tab w:val="right" w:leader="dot" w:pos="9350"/>
        </w:tabs>
        <w:rPr>
          <w:ins w:id="1700" w:author="Laurence Golding" w:date="2019-05-11T06:51:00Z"/>
          <w:rFonts w:asciiTheme="minorHAnsi" w:eastAsiaTheme="minorEastAsia" w:hAnsiTheme="minorHAnsi" w:cstheme="minorBidi"/>
          <w:noProof/>
          <w:sz w:val="22"/>
          <w:szCs w:val="22"/>
        </w:rPr>
      </w:pPr>
      <w:ins w:id="1701" w:author="Laurence Golding" w:date="2019-05-11T06:51:00Z">
        <w:r>
          <w:fldChar w:fldCharType="begin"/>
        </w:r>
        <w:r>
          <w:instrText xml:space="preserve"> HYPERLINK \l "_Toc8367363" </w:instrText>
        </w:r>
        <w:r>
          <w:fldChar w:fldCharType="separate"/>
        </w:r>
        <w:r w:rsidR="0009127C" w:rsidRPr="006D36A2">
          <w:rPr>
            <w:rStyle w:val="Hyperlink"/>
            <w:noProof/>
          </w:rPr>
          <w:t>3.49.15 relationships property</w:t>
        </w:r>
        <w:r w:rsidR="0009127C">
          <w:rPr>
            <w:noProof/>
            <w:webHidden/>
          </w:rPr>
          <w:tab/>
        </w:r>
        <w:r w:rsidR="0009127C">
          <w:rPr>
            <w:noProof/>
            <w:webHidden/>
          </w:rPr>
          <w:fldChar w:fldCharType="begin"/>
        </w:r>
        <w:r w:rsidR="0009127C">
          <w:rPr>
            <w:noProof/>
            <w:webHidden/>
          </w:rPr>
          <w:instrText xml:space="preserve"> PAGEREF _Toc8367363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r>
          <w:rPr>
            <w:noProof/>
          </w:rPr>
          <w:fldChar w:fldCharType="end"/>
        </w:r>
      </w:ins>
    </w:p>
    <w:p w14:paraId="3BDD39CE" w14:textId="2C94F55F" w:rsidR="0009127C" w:rsidRDefault="005C469B">
      <w:pPr>
        <w:pStyle w:val="TOC2"/>
        <w:tabs>
          <w:tab w:val="right" w:leader="dot" w:pos="9350"/>
        </w:tabs>
        <w:rPr>
          <w:ins w:id="1702" w:author="Laurence Golding" w:date="2019-05-11T06:51:00Z"/>
          <w:rFonts w:asciiTheme="minorHAnsi" w:eastAsiaTheme="minorEastAsia" w:hAnsiTheme="minorHAnsi" w:cstheme="minorBidi"/>
          <w:noProof/>
          <w:sz w:val="22"/>
          <w:szCs w:val="22"/>
        </w:rPr>
      </w:pPr>
      <w:ins w:id="1703" w:author="Laurence Golding" w:date="2019-05-11T06:51:00Z">
        <w:r>
          <w:fldChar w:fldCharType="begin"/>
        </w:r>
        <w:r>
          <w:instrText xml:space="preserve"> HYPERLINK \l "_Toc8367364" </w:instrText>
        </w:r>
        <w:r>
          <w:fldChar w:fldCharType="separate"/>
        </w:r>
        <w:r w:rsidR="0009127C" w:rsidRPr="006D36A2">
          <w:rPr>
            <w:rStyle w:val="Hyperlink"/>
            <w:noProof/>
          </w:rPr>
          <w:t>3.50 reportingConfiguration object</w:t>
        </w:r>
        <w:r w:rsidR="0009127C">
          <w:rPr>
            <w:noProof/>
            <w:webHidden/>
          </w:rPr>
          <w:tab/>
        </w:r>
        <w:r w:rsidR="0009127C">
          <w:rPr>
            <w:noProof/>
            <w:webHidden/>
          </w:rPr>
          <w:fldChar w:fldCharType="begin"/>
        </w:r>
        <w:r w:rsidR="0009127C">
          <w:rPr>
            <w:noProof/>
            <w:webHidden/>
          </w:rPr>
          <w:instrText xml:space="preserve"> PAGEREF _Toc8367364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r>
          <w:rPr>
            <w:noProof/>
          </w:rPr>
          <w:fldChar w:fldCharType="end"/>
        </w:r>
      </w:ins>
    </w:p>
    <w:p w14:paraId="30FF7385" w14:textId="16DBF229" w:rsidR="0009127C" w:rsidRDefault="005C469B">
      <w:pPr>
        <w:pStyle w:val="TOC3"/>
        <w:tabs>
          <w:tab w:val="right" w:leader="dot" w:pos="9350"/>
        </w:tabs>
        <w:rPr>
          <w:ins w:id="1704" w:author="Laurence Golding" w:date="2019-05-11T06:51:00Z"/>
          <w:rFonts w:asciiTheme="minorHAnsi" w:eastAsiaTheme="minorEastAsia" w:hAnsiTheme="minorHAnsi" w:cstheme="minorBidi"/>
          <w:noProof/>
          <w:sz w:val="22"/>
          <w:szCs w:val="22"/>
        </w:rPr>
      </w:pPr>
      <w:ins w:id="1705" w:author="Laurence Golding" w:date="2019-05-11T06:51:00Z">
        <w:r>
          <w:fldChar w:fldCharType="begin"/>
        </w:r>
        <w:r>
          <w:instrText xml:space="preserve"> HYPERLINK \l "_Toc8367365" </w:instrText>
        </w:r>
        <w:r>
          <w:fldChar w:fldCharType="separate"/>
        </w:r>
        <w:r w:rsidR="0009127C" w:rsidRPr="006D36A2">
          <w:rPr>
            <w:rStyle w:val="Hyperlink"/>
            <w:noProof/>
          </w:rPr>
          <w:t>3.50.1 General</w:t>
        </w:r>
        <w:r w:rsidR="0009127C">
          <w:rPr>
            <w:noProof/>
            <w:webHidden/>
          </w:rPr>
          <w:tab/>
        </w:r>
        <w:r w:rsidR="0009127C">
          <w:rPr>
            <w:noProof/>
            <w:webHidden/>
          </w:rPr>
          <w:fldChar w:fldCharType="begin"/>
        </w:r>
        <w:r w:rsidR="0009127C">
          <w:rPr>
            <w:noProof/>
            <w:webHidden/>
          </w:rPr>
          <w:instrText xml:space="preserve"> PAGEREF _Toc8367365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r>
          <w:rPr>
            <w:noProof/>
          </w:rPr>
          <w:fldChar w:fldCharType="end"/>
        </w:r>
      </w:ins>
    </w:p>
    <w:p w14:paraId="52FF8D6E" w14:textId="51E3B99F" w:rsidR="0009127C" w:rsidRDefault="005C469B">
      <w:pPr>
        <w:pStyle w:val="TOC3"/>
        <w:tabs>
          <w:tab w:val="right" w:leader="dot" w:pos="9350"/>
        </w:tabs>
        <w:rPr>
          <w:ins w:id="1706" w:author="Laurence Golding" w:date="2019-05-11T06:51:00Z"/>
          <w:rFonts w:asciiTheme="minorHAnsi" w:eastAsiaTheme="minorEastAsia" w:hAnsiTheme="minorHAnsi" w:cstheme="minorBidi"/>
          <w:noProof/>
          <w:sz w:val="22"/>
          <w:szCs w:val="22"/>
        </w:rPr>
      </w:pPr>
      <w:ins w:id="1707" w:author="Laurence Golding" w:date="2019-05-11T06:51:00Z">
        <w:r>
          <w:fldChar w:fldCharType="begin"/>
        </w:r>
        <w:r>
          <w:instrText xml:space="preserve"> HYPERLINK \l "_Toc8367366" </w:instrText>
        </w:r>
        <w:r>
          <w:fldChar w:fldCharType="separate"/>
        </w:r>
        <w:r w:rsidR="0009127C" w:rsidRPr="006D36A2">
          <w:rPr>
            <w:rStyle w:val="Hyperlink"/>
            <w:noProof/>
          </w:rPr>
          <w:t>3.50.2 enabled property</w:t>
        </w:r>
        <w:r w:rsidR="0009127C">
          <w:rPr>
            <w:noProof/>
            <w:webHidden/>
          </w:rPr>
          <w:tab/>
        </w:r>
        <w:r w:rsidR="0009127C">
          <w:rPr>
            <w:noProof/>
            <w:webHidden/>
          </w:rPr>
          <w:fldChar w:fldCharType="begin"/>
        </w:r>
        <w:r w:rsidR="0009127C">
          <w:rPr>
            <w:noProof/>
            <w:webHidden/>
          </w:rPr>
          <w:instrText xml:space="preserve"> PAGEREF _Toc8367366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r>
          <w:rPr>
            <w:noProof/>
          </w:rPr>
          <w:fldChar w:fldCharType="end"/>
        </w:r>
      </w:ins>
    </w:p>
    <w:p w14:paraId="30E1A62E" w14:textId="1006897A" w:rsidR="0009127C" w:rsidRDefault="005C469B">
      <w:pPr>
        <w:pStyle w:val="TOC3"/>
        <w:tabs>
          <w:tab w:val="right" w:leader="dot" w:pos="9350"/>
        </w:tabs>
        <w:rPr>
          <w:ins w:id="1708" w:author="Laurence Golding" w:date="2019-05-11T06:51:00Z"/>
          <w:rFonts w:asciiTheme="minorHAnsi" w:eastAsiaTheme="minorEastAsia" w:hAnsiTheme="minorHAnsi" w:cstheme="minorBidi"/>
          <w:noProof/>
          <w:sz w:val="22"/>
          <w:szCs w:val="22"/>
        </w:rPr>
      </w:pPr>
      <w:ins w:id="1709" w:author="Laurence Golding" w:date="2019-05-11T06:51:00Z">
        <w:r>
          <w:fldChar w:fldCharType="begin"/>
        </w:r>
        <w:r>
          <w:instrText xml:space="preserve"> HYPERLINK \l "_Toc8367367" </w:instrText>
        </w:r>
        <w:r>
          <w:fldChar w:fldCharType="separate"/>
        </w:r>
        <w:r w:rsidR="0009127C" w:rsidRPr="006D36A2">
          <w:rPr>
            <w:rStyle w:val="Hyperlink"/>
            <w:noProof/>
          </w:rPr>
          <w:t>3.50.3 level property</w:t>
        </w:r>
        <w:r w:rsidR="0009127C">
          <w:rPr>
            <w:noProof/>
            <w:webHidden/>
          </w:rPr>
          <w:tab/>
        </w:r>
        <w:r w:rsidR="0009127C">
          <w:rPr>
            <w:noProof/>
            <w:webHidden/>
          </w:rPr>
          <w:fldChar w:fldCharType="begin"/>
        </w:r>
        <w:r w:rsidR="0009127C">
          <w:rPr>
            <w:noProof/>
            <w:webHidden/>
          </w:rPr>
          <w:instrText xml:space="preserve"> PAGEREF _Toc8367367 \h </w:instrText>
        </w:r>
        <w:r w:rsidR="0009127C">
          <w:rPr>
            <w:noProof/>
            <w:webHidden/>
          </w:rPr>
        </w:r>
        <w:r w:rsidR="0009127C">
          <w:rPr>
            <w:noProof/>
            <w:webHidden/>
          </w:rPr>
          <w:fldChar w:fldCharType="separate"/>
        </w:r>
        <w:r w:rsidR="0009127C">
          <w:rPr>
            <w:noProof/>
            <w:webHidden/>
          </w:rPr>
          <w:t>171</w:t>
        </w:r>
        <w:r w:rsidR="0009127C">
          <w:rPr>
            <w:noProof/>
            <w:webHidden/>
          </w:rPr>
          <w:fldChar w:fldCharType="end"/>
        </w:r>
        <w:r>
          <w:rPr>
            <w:noProof/>
          </w:rPr>
          <w:fldChar w:fldCharType="end"/>
        </w:r>
      </w:ins>
    </w:p>
    <w:p w14:paraId="5BB0F7CB" w14:textId="215C0625" w:rsidR="0009127C" w:rsidRDefault="005C469B">
      <w:pPr>
        <w:pStyle w:val="TOC3"/>
        <w:tabs>
          <w:tab w:val="right" w:leader="dot" w:pos="9350"/>
        </w:tabs>
        <w:rPr>
          <w:ins w:id="1710" w:author="Laurence Golding" w:date="2019-05-11T06:51:00Z"/>
          <w:rFonts w:asciiTheme="minorHAnsi" w:eastAsiaTheme="minorEastAsia" w:hAnsiTheme="minorHAnsi" w:cstheme="minorBidi"/>
          <w:noProof/>
          <w:sz w:val="22"/>
          <w:szCs w:val="22"/>
        </w:rPr>
      </w:pPr>
      <w:ins w:id="1711" w:author="Laurence Golding" w:date="2019-05-11T06:51:00Z">
        <w:r>
          <w:fldChar w:fldCharType="begin"/>
        </w:r>
        <w:r>
          <w:instrText xml:space="preserve"> HYPERLINK \l "_Toc8367368" </w:instrText>
        </w:r>
        <w:r>
          <w:fldChar w:fldCharType="separate"/>
        </w:r>
        <w:r w:rsidR="0009127C" w:rsidRPr="006D36A2">
          <w:rPr>
            <w:rStyle w:val="Hyperlink"/>
            <w:noProof/>
          </w:rPr>
          <w:t>3.50.4 rank property</w:t>
        </w:r>
        <w:r w:rsidR="0009127C">
          <w:rPr>
            <w:noProof/>
            <w:webHidden/>
          </w:rPr>
          <w:tab/>
        </w:r>
        <w:r w:rsidR="0009127C">
          <w:rPr>
            <w:noProof/>
            <w:webHidden/>
          </w:rPr>
          <w:fldChar w:fldCharType="begin"/>
        </w:r>
        <w:r w:rsidR="0009127C">
          <w:rPr>
            <w:noProof/>
            <w:webHidden/>
          </w:rPr>
          <w:instrText xml:space="preserve"> PAGEREF _Toc8367368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r>
          <w:rPr>
            <w:noProof/>
          </w:rPr>
          <w:fldChar w:fldCharType="end"/>
        </w:r>
      </w:ins>
    </w:p>
    <w:p w14:paraId="2F1F12B8" w14:textId="304E7F81" w:rsidR="0009127C" w:rsidRDefault="005C469B">
      <w:pPr>
        <w:pStyle w:val="TOC3"/>
        <w:tabs>
          <w:tab w:val="right" w:leader="dot" w:pos="9350"/>
        </w:tabs>
        <w:rPr>
          <w:ins w:id="1712" w:author="Laurence Golding" w:date="2019-05-11T06:51:00Z"/>
          <w:rFonts w:asciiTheme="minorHAnsi" w:eastAsiaTheme="minorEastAsia" w:hAnsiTheme="minorHAnsi" w:cstheme="minorBidi"/>
          <w:noProof/>
          <w:sz w:val="22"/>
          <w:szCs w:val="22"/>
        </w:rPr>
      </w:pPr>
      <w:ins w:id="1713" w:author="Laurence Golding" w:date="2019-05-11T06:51:00Z">
        <w:r>
          <w:fldChar w:fldCharType="begin"/>
        </w:r>
        <w:r>
          <w:instrText xml:space="preserve"> HYPERLINK \l "_Toc8367369" </w:instrText>
        </w:r>
        <w:r>
          <w:fldChar w:fldCharType="separate"/>
        </w:r>
        <w:r w:rsidR="0009127C" w:rsidRPr="006D36A2">
          <w:rPr>
            <w:rStyle w:val="Hyperlink"/>
            <w:noProof/>
          </w:rPr>
          <w:t>3.50.5 parameters property</w:t>
        </w:r>
        <w:r w:rsidR="0009127C">
          <w:rPr>
            <w:noProof/>
            <w:webHidden/>
          </w:rPr>
          <w:tab/>
        </w:r>
        <w:r w:rsidR="0009127C">
          <w:rPr>
            <w:noProof/>
            <w:webHidden/>
          </w:rPr>
          <w:fldChar w:fldCharType="begin"/>
        </w:r>
        <w:r w:rsidR="0009127C">
          <w:rPr>
            <w:noProof/>
            <w:webHidden/>
          </w:rPr>
          <w:instrText xml:space="preserve"> PAGEREF _Toc8367369 \h </w:instrText>
        </w:r>
        <w:r w:rsidR="0009127C">
          <w:rPr>
            <w:noProof/>
            <w:webHidden/>
          </w:rPr>
        </w:r>
        <w:r w:rsidR="0009127C">
          <w:rPr>
            <w:noProof/>
            <w:webHidden/>
          </w:rPr>
          <w:fldChar w:fldCharType="separate"/>
        </w:r>
        <w:r w:rsidR="0009127C">
          <w:rPr>
            <w:noProof/>
            <w:webHidden/>
          </w:rPr>
          <w:t>172</w:t>
        </w:r>
        <w:r w:rsidR="0009127C">
          <w:rPr>
            <w:noProof/>
            <w:webHidden/>
          </w:rPr>
          <w:fldChar w:fldCharType="end"/>
        </w:r>
        <w:r>
          <w:rPr>
            <w:noProof/>
          </w:rPr>
          <w:fldChar w:fldCharType="end"/>
        </w:r>
      </w:ins>
    </w:p>
    <w:p w14:paraId="561DECDE" w14:textId="1FB7E410" w:rsidR="0009127C" w:rsidRDefault="005C469B">
      <w:pPr>
        <w:pStyle w:val="TOC2"/>
        <w:tabs>
          <w:tab w:val="right" w:leader="dot" w:pos="9350"/>
        </w:tabs>
        <w:rPr>
          <w:ins w:id="1714" w:author="Laurence Golding" w:date="2019-05-11T06:51:00Z"/>
          <w:rFonts w:asciiTheme="minorHAnsi" w:eastAsiaTheme="minorEastAsia" w:hAnsiTheme="minorHAnsi" w:cstheme="minorBidi"/>
          <w:noProof/>
          <w:sz w:val="22"/>
          <w:szCs w:val="22"/>
        </w:rPr>
      </w:pPr>
      <w:ins w:id="1715" w:author="Laurence Golding" w:date="2019-05-11T06:51:00Z">
        <w:r>
          <w:fldChar w:fldCharType="begin"/>
        </w:r>
        <w:r>
          <w:instrText xml:space="preserve"> HYPERLINK \l "_Toc8367370" </w:instrText>
        </w:r>
        <w:r>
          <w:fldChar w:fldCharType="separate"/>
        </w:r>
        <w:r w:rsidR="0009127C" w:rsidRPr="006D36A2">
          <w:rPr>
            <w:rStyle w:val="Hyperlink"/>
            <w:noProof/>
          </w:rPr>
          <w:t>3.51 configurationOverride object</w:t>
        </w:r>
        <w:r w:rsidR="0009127C">
          <w:rPr>
            <w:noProof/>
            <w:webHidden/>
          </w:rPr>
          <w:tab/>
        </w:r>
        <w:r w:rsidR="0009127C">
          <w:rPr>
            <w:noProof/>
            <w:webHidden/>
          </w:rPr>
          <w:fldChar w:fldCharType="begin"/>
        </w:r>
        <w:r w:rsidR="0009127C">
          <w:rPr>
            <w:noProof/>
            <w:webHidden/>
          </w:rPr>
          <w:instrText xml:space="preserve"> PAGEREF _Toc8367370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r>
          <w:rPr>
            <w:noProof/>
          </w:rPr>
          <w:fldChar w:fldCharType="end"/>
        </w:r>
      </w:ins>
    </w:p>
    <w:p w14:paraId="5514DA30" w14:textId="7E3CF482" w:rsidR="0009127C" w:rsidRDefault="005C469B">
      <w:pPr>
        <w:pStyle w:val="TOC3"/>
        <w:tabs>
          <w:tab w:val="right" w:leader="dot" w:pos="9350"/>
        </w:tabs>
        <w:rPr>
          <w:ins w:id="1716" w:author="Laurence Golding" w:date="2019-05-11T06:51:00Z"/>
          <w:rFonts w:asciiTheme="minorHAnsi" w:eastAsiaTheme="minorEastAsia" w:hAnsiTheme="minorHAnsi" w:cstheme="minorBidi"/>
          <w:noProof/>
          <w:sz w:val="22"/>
          <w:szCs w:val="22"/>
        </w:rPr>
      </w:pPr>
      <w:ins w:id="1717" w:author="Laurence Golding" w:date="2019-05-11T06:51:00Z">
        <w:r>
          <w:fldChar w:fldCharType="begin"/>
        </w:r>
        <w:r>
          <w:instrText xml:space="preserve"> HYPERLINK \l "_Toc8367371" </w:instrText>
        </w:r>
        <w:r>
          <w:fldChar w:fldCharType="separate"/>
        </w:r>
        <w:r w:rsidR="0009127C" w:rsidRPr="006D36A2">
          <w:rPr>
            <w:rStyle w:val="Hyperlink"/>
            <w:noProof/>
          </w:rPr>
          <w:t>3.51.1 General</w:t>
        </w:r>
        <w:r w:rsidR="0009127C">
          <w:rPr>
            <w:noProof/>
            <w:webHidden/>
          </w:rPr>
          <w:tab/>
        </w:r>
        <w:r w:rsidR="0009127C">
          <w:rPr>
            <w:noProof/>
            <w:webHidden/>
          </w:rPr>
          <w:fldChar w:fldCharType="begin"/>
        </w:r>
        <w:r w:rsidR="0009127C">
          <w:rPr>
            <w:noProof/>
            <w:webHidden/>
          </w:rPr>
          <w:instrText xml:space="preserve"> PAGEREF _Toc8367371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r>
          <w:rPr>
            <w:noProof/>
          </w:rPr>
          <w:fldChar w:fldCharType="end"/>
        </w:r>
      </w:ins>
    </w:p>
    <w:p w14:paraId="1C033F9A" w14:textId="2516BA12" w:rsidR="0009127C" w:rsidRDefault="005C469B">
      <w:pPr>
        <w:pStyle w:val="TOC3"/>
        <w:tabs>
          <w:tab w:val="right" w:leader="dot" w:pos="9350"/>
        </w:tabs>
        <w:rPr>
          <w:ins w:id="1718" w:author="Laurence Golding" w:date="2019-05-11T06:51:00Z"/>
          <w:rFonts w:asciiTheme="minorHAnsi" w:eastAsiaTheme="minorEastAsia" w:hAnsiTheme="minorHAnsi" w:cstheme="minorBidi"/>
          <w:noProof/>
          <w:sz w:val="22"/>
          <w:szCs w:val="22"/>
        </w:rPr>
      </w:pPr>
      <w:ins w:id="1719" w:author="Laurence Golding" w:date="2019-05-11T06:51:00Z">
        <w:r>
          <w:fldChar w:fldCharType="begin"/>
        </w:r>
        <w:r>
          <w:instrText xml:space="preserve"> HYPERLINK \l "_Toc8367372" </w:instrText>
        </w:r>
        <w:r>
          <w:fldChar w:fldCharType="separate"/>
        </w:r>
        <w:r w:rsidR="0009127C" w:rsidRPr="006D36A2">
          <w:rPr>
            <w:rStyle w:val="Hyperlink"/>
            <w:noProof/>
          </w:rPr>
          <w:t>3.51.2 descriptor property</w:t>
        </w:r>
        <w:r w:rsidR="0009127C">
          <w:rPr>
            <w:noProof/>
            <w:webHidden/>
          </w:rPr>
          <w:tab/>
        </w:r>
        <w:r w:rsidR="0009127C">
          <w:rPr>
            <w:noProof/>
            <w:webHidden/>
          </w:rPr>
          <w:fldChar w:fldCharType="begin"/>
        </w:r>
        <w:r w:rsidR="0009127C">
          <w:rPr>
            <w:noProof/>
            <w:webHidden/>
          </w:rPr>
          <w:instrText xml:space="preserve"> PAGEREF _Toc8367372 \h </w:instrText>
        </w:r>
        <w:r w:rsidR="0009127C">
          <w:rPr>
            <w:noProof/>
            <w:webHidden/>
          </w:rPr>
        </w:r>
        <w:r w:rsidR="0009127C">
          <w:rPr>
            <w:noProof/>
            <w:webHidden/>
          </w:rPr>
          <w:fldChar w:fldCharType="separate"/>
        </w:r>
        <w:r w:rsidR="0009127C">
          <w:rPr>
            <w:noProof/>
            <w:webHidden/>
          </w:rPr>
          <w:t>173</w:t>
        </w:r>
        <w:r w:rsidR="0009127C">
          <w:rPr>
            <w:noProof/>
            <w:webHidden/>
          </w:rPr>
          <w:fldChar w:fldCharType="end"/>
        </w:r>
        <w:r>
          <w:rPr>
            <w:noProof/>
          </w:rPr>
          <w:fldChar w:fldCharType="end"/>
        </w:r>
      </w:ins>
    </w:p>
    <w:p w14:paraId="43ABBA75" w14:textId="65E36AB1" w:rsidR="0009127C" w:rsidRDefault="005C469B">
      <w:pPr>
        <w:pStyle w:val="TOC3"/>
        <w:tabs>
          <w:tab w:val="right" w:leader="dot" w:pos="9350"/>
        </w:tabs>
        <w:rPr>
          <w:ins w:id="1720" w:author="Laurence Golding" w:date="2019-05-11T06:51:00Z"/>
          <w:rFonts w:asciiTheme="minorHAnsi" w:eastAsiaTheme="minorEastAsia" w:hAnsiTheme="minorHAnsi" w:cstheme="minorBidi"/>
          <w:noProof/>
          <w:sz w:val="22"/>
          <w:szCs w:val="22"/>
        </w:rPr>
      </w:pPr>
      <w:ins w:id="1721" w:author="Laurence Golding" w:date="2019-05-11T06:51:00Z">
        <w:r>
          <w:fldChar w:fldCharType="begin"/>
        </w:r>
        <w:r>
          <w:instrText xml:space="preserve"> HYPERLINK \l "_Toc8367373" </w:instrText>
        </w:r>
        <w:r>
          <w:fldChar w:fldCharType="separate"/>
        </w:r>
        <w:r w:rsidR="0009127C" w:rsidRPr="006D36A2">
          <w:rPr>
            <w:rStyle w:val="Hyperlink"/>
            <w:noProof/>
          </w:rPr>
          <w:t>3.51.3 configuration property</w:t>
        </w:r>
        <w:r w:rsidR="0009127C">
          <w:rPr>
            <w:noProof/>
            <w:webHidden/>
          </w:rPr>
          <w:tab/>
        </w:r>
        <w:r w:rsidR="0009127C">
          <w:rPr>
            <w:noProof/>
            <w:webHidden/>
          </w:rPr>
          <w:fldChar w:fldCharType="begin"/>
        </w:r>
        <w:r w:rsidR="0009127C">
          <w:rPr>
            <w:noProof/>
            <w:webHidden/>
          </w:rPr>
          <w:instrText xml:space="preserve"> PAGEREF _Toc8367373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r>
          <w:rPr>
            <w:noProof/>
          </w:rPr>
          <w:fldChar w:fldCharType="end"/>
        </w:r>
      </w:ins>
    </w:p>
    <w:p w14:paraId="2E1CE73B" w14:textId="5B379786" w:rsidR="0009127C" w:rsidRDefault="005C469B">
      <w:pPr>
        <w:pStyle w:val="TOC2"/>
        <w:tabs>
          <w:tab w:val="right" w:leader="dot" w:pos="9350"/>
        </w:tabs>
        <w:rPr>
          <w:ins w:id="1722" w:author="Laurence Golding" w:date="2019-05-11T06:51:00Z"/>
          <w:rFonts w:asciiTheme="minorHAnsi" w:eastAsiaTheme="minorEastAsia" w:hAnsiTheme="minorHAnsi" w:cstheme="minorBidi"/>
          <w:noProof/>
          <w:sz w:val="22"/>
          <w:szCs w:val="22"/>
        </w:rPr>
      </w:pPr>
      <w:ins w:id="1723" w:author="Laurence Golding" w:date="2019-05-11T06:51:00Z">
        <w:r>
          <w:fldChar w:fldCharType="begin"/>
        </w:r>
        <w:r>
          <w:instrText xml:space="preserve"> HYPERLINK \l "_Toc8367374" </w:instrText>
        </w:r>
        <w:r>
          <w:fldChar w:fldCharType="separate"/>
        </w:r>
        <w:r w:rsidR="0009127C" w:rsidRPr="006D36A2">
          <w:rPr>
            <w:rStyle w:val="Hyperlink"/>
            <w:noProof/>
          </w:rPr>
          <w:t>3.52 reportingDescriptorReference object</w:t>
        </w:r>
        <w:r w:rsidR="0009127C">
          <w:rPr>
            <w:noProof/>
            <w:webHidden/>
          </w:rPr>
          <w:tab/>
        </w:r>
        <w:r w:rsidR="0009127C">
          <w:rPr>
            <w:noProof/>
            <w:webHidden/>
          </w:rPr>
          <w:fldChar w:fldCharType="begin"/>
        </w:r>
        <w:r w:rsidR="0009127C">
          <w:rPr>
            <w:noProof/>
            <w:webHidden/>
          </w:rPr>
          <w:instrText xml:space="preserve"> PAGEREF _Toc8367374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r>
          <w:rPr>
            <w:noProof/>
          </w:rPr>
          <w:fldChar w:fldCharType="end"/>
        </w:r>
      </w:ins>
    </w:p>
    <w:p w14:paraId="25DF9C46" w14:textId="0CA4C98C" w:rsidR="0009127C" w:rsidRDefault="005C469B">
      <w:pPr>
        <w:pStyle w:val="TOC3"/>
        <w:tabs>
          <w:tab w:val="right" w:leader="dot" w:pos="9350"/>
        </w:tabs>
        <w:rPr>
          <w:ins w:id="1724" w:author="Laurence Golding" w:date="2019-05-11T06:51:00Z"/>
          <w:rFonts w:asciiTheme="minorHAnsi" w:eastAsiaTheme="minorEastAsia" w:hAnsiTheme="minorHAnsi" w:cstheme="minorBidi"/>
          <w:noProof/>
          <w:sz w:val="22"/>
          <w:szCs w:val="22"/>
        </w:rPr>
      </w:pPr>
      <w:ins w:id="1725" w:author="Laurence Golding" w:date="2019-05-11T06:51:00Z">
        <w:r>
          <w:fldChar w:fldCharType="begin"/>
        </w:r>
        <w:r>
          <w:instrText xml:space="preserve"> HYPERLINK \l "_Toc8367375" </w:instrText>
        </w:r>
        <w:r>
          <w:fldChar w:fldCharType="separate"/>
        </w:r>
        <w:r w:rsidR="0009127C" w:rsidRPr="006D36A2">
          <w:rPr>
            <w:rStyle w:val="Hyperlink"/>
            <w:noProof/>
          </w:rPr>
          <w:t>3.52.1 General</w:t>
        </w:r>
        <w:r w:rsidR="0009127C">
          <w:rPr>
            <w:noProof/>
            <w:webHidden/>
          </w:rPr>
          <w:tab/>
        </w:r>
        <w:r w:rsidR="0009127C">
          <w:rPr>
            <w:noProof/>
            <w:webHidden/>
          </w:rPr>
          <w:fldChar w:fldCharType="begin"/>
        </w:r>
        <w:r w:rsidR="0009127C">
          <w:rPr>
            <w:noProof/>
            <w:webHidden/>
          </w:rPr>
          <w:instrText xml:space="preserve"> PAGEREF _Toc8367375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r>
          <w:rPr>
            <w:noProof/>
          </w:rPr>
          <w:fldChar w:fldCharType="end"/>
        </w:r>
      </w:ins>
    </w:p>
    <w:p w14:paraId="0E7AFB1B" w14:textId="745EB49B" w:rsidR="0009127C" w:rsidRDefault="005C469B">
      <w:pPr>
        <w:pStyle w:val="TOC3"/>
        <w:tabs>
          <w:tab w:val="right" w:leader="dot" w:pos="9350"/>
        </w:tabs>
        <w:rPr>
          <w:ins w:id="1726" w:author="Laurence Golding" w:date="2019-05-11T06:51:00Z"/>
          <w:rFonts w:asciiTheme="minorHAnsi" w:eastAsiaTheme="minorEastAsia" w:hAnsiTheme="minorHAnsi" w:cstheme="minorBidi"/>
          <w:noProof/>
          <w:sz w:val="22"/>
          <w:szCs w:val="22"/>
        </w:rPr>
      </w:pPr>
      <w:ins w:id="1727" w:author="Laurence Golding" w:date="2019-05-11T06:51:00Z">
        <w:r>
          <w:fldChar w:fldCharType="begin"/>
        </w:r>
        <w:r>
          <w:instrText xml:space="preserve"> HYPERLINK \l "_Toc8367376" </w:instrText>
        </w:r>
        <w:r>
          <w:fldChar w:fldCharType="separate"/>
        </w:r>
        <w:r w:rsidR="0009127C" w:rsidRPr="006D36A2">
          <w:rPr>
            <w:rStyle w:val="Hyperlink"/>
            <w:noProof/>
          </w:rPr>
          <w:t>3.52.2 Constraints</w:t>
        </w:r>
        <w:r w:rsidR="0009127C">
          <w:rPr>
            <w:noProof/>
            <w:webHidden/>
          </w:rPr>
          <w:tab/>
        </w:r>
        <w:r w:rsidR="0009127C">
          <w:rPr>
            <w:noProof/>
            <w:webHidden/>
          </w:rPr>
          <w:fldChar w:fldCharType="begin"/>
        </w:r>
        <w:r w:rsidR="0009127C">
          <w:rPr>
            <w:noProof/>
            <w:webHidden/>
          </w:rPr>
          <w:instrText xml:space="preserve"> PAGEREF _Toc8367376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r>
          <w:rPr>
            <w:noProof/>
          </w:rPr>
          <w:fldChar w:fldCharType="end"/>
        </w:r>
      </w:ins>
    </w:p>
    <w:p w14:paraId="1EFFEDD6" w14:textId="3E199E96" w:rsidR="0009127C" w:rsidRDefault="005C469B">
      <w:pPr>
        <w:pStyle w:val="TOC3"/>
        <w:tabs>
          <w:tab w:val="right" w:leader="dot" w:pos="9350"/>
        </w:tabs>
        <w:rPr>
          <w:ins w:id="1728" w:author="Laurence Golding" w:date="2019-05-11T06:51:00Z"/>
          <w:rFonts w:asciiTheme="minorHAnsi" w:eastAsiaTheme="minorEastAsia" w:hAnsiTheme="minorHAnsi" w:cstheme="minorBidi"/>
          <w:noProof/>
          <w:sz w:val="22"/>
          <w:szCs w:val="22"/>
        </w:rPr>
      </w:pPr>
      <w:ins w:id="1729" w:author="Laurence Golding" w:date="2019-05-11T06:51:00Z">
        <w:r>
          <w:fldChar w:fldCharType="begin"/>
        </w:r>
        <w:r>
          <w:instrText xml:space="preserve"> HYPERLINK \l "_Toc8367377" </w:instrText>
        </w:r>
        <w:r>
          <w:fldChar w:fldCharType="separate"/>
        </w:r>
        <w:r w:rsidR="0009127C" w:rsidRPr="006D36A2">
          <w:rPr>
            <w:rStyle w:val="Hyperlink"/>
            <w:noProof/>
          </w:rPr>
          <w:t>3.52.3 reportingDescriptor lookup</w:t>
        </w:r>
        <w:r w:rsidR="0009127C">
          <w:rPr>
            <w:noProof/>
            <w:webHidden/>
          </w:rPr>
          <w:tab/>
        </w:r>
        <w:r w:rsidR="0009127C">
          <w:rPr>
            <w:noProof/>
            <w:webHidden/>
          </w:rPr>
          <w:fldChar w:fldCharType="begin"/>
        </w:r>
        <w:r w:rsidR="0009127C">
          <w:rPr>
            <w:noProof/>
            <w:webHidden/>
          </w:rPr>
          <w:instrText xml:space="preserve"> PAGEREF _Toc8367377 \h </w:instrText>
        </w:r>
        <w:r w:rsidR="0009127C">
          <w:rPr>
            <w:noProof/>
            <w:webHidden/>
          </w:rPr>
        </w:r>
        <w:r w:rsidR="0009127C">
          <w:rPr>
            <w:noProof/>
            <w:webHidden/>
          </w:rPr>
          <w:fldChar w:fldCharType="separate"/>
        </w:r>
        <w:r w:rsidR="0009127C">
          <w:rPr>
            <w:noProof/>
            <w:webHidden/>
          </w:rPr>
          <w:t>174</w:t>
        </w:r>
        <w:r w:rsidR="0009127C">
          <w:rPr>
            <w:noProof/>
            <w:webHidden/>
          </w:rPr>
          <w:fldChar w:fldCharType="end"/>
        </w:r>
        <w:r>
          <w:rPr>
            <w:noProof/>
          </w:rPr>
          <w:fldChar w:fldCharType="end"/>
        </w:r>
      </w:ins>
    </w:p>
    <w:p w14:paraId="5B53F8F7" w14:textId="7BF850C5" w:rsidR="0009127C" w:rsidRDefault="005C469B">
      <w:pPr>
        <w:pStyle w:val="TOC3"/>
        <w:tabs>
          <w:tab w:val="right" w:leader="dot" w:pos="9350"/>
        </w:tabs>
        <w:rPr>
          <w:ins w:id="1730" w:author="Laurence Golding" w:date="2019-05-11T06:51:00Z"/>
          <w:rFonts w:asciiTheme="minorHAnsi" w:eastAsiaTheme="minorEastAsia" w:hAnsiTheme="minorHAnsi" w:cstheme="minorBidi"/>
          <w:noProof/>
          <w:sz w:val="22"/>
          <w:szCs w:val="22"/>
        </w:rPr>
      </w:pPr>
      <w:ins w:id="1731" w:author="Laurence Golding" w:date="2019-05-11T06:51:00Z">
        <w:r>
          <w:fldChar w:fldCharType="begin"/>
        </w:r>
        <w:r>
          <w:instrText xml:space="preserve"> HYPERLINK \l "_Toc8367378" </w:instrText>
        </w:r>
        <w:r>
          <w:fldChar w:fldCharType="separate"/>
        </w:r>
        <w:r w:rsidR="0009127C" w:rsidRPr="006D36A2">
          <w:rPr>
            <w:rStyle w:val="Hyperlink"/>
            <w:noProof/>
          </w:rPr>
          <w:t>3.52.4 id property</w:t>
        </w:r>
        <w:r w:rsidR="0009127C">
          <w:rPr>
            <w:noProof/>
            <w:webHidden/>
          </w:rPr>
          <w:tab/>
        </w:r>
        <w:r w:rsidR="0009127C">
          <w:rPr>
            <w:noProof/>
            <w:webHidden/>
          </w:rPr>
          <w:fldChar w:fldCharType="begin"/>
        </w:r>
        <w:r w:rsidR="0009127C">
          <w:rPr>
            <w:noProof/>
            <w:webHidden/>
          </w:rPr>
          <w:instrText xml:space="preserve"> PAGEREF _Toc8367378 \h </w:instrText>
        </w:r>
        <w:r w:rsidR="0009127C">
          <w:rPr>
            <w:noProof/>
            <w:webHidden/>
          </w:rPr>
        </w:r>
        <w:r w:rsidR="0009127C">
          <w:rPr>
            <w:noProof/>
            <w:webHidden/>
          </w:rPr>
          <w:fldChar w:fldCharType="separate"/>
        </w:r>
        <w:r w:rsidR="0009127C">
          <w:rPr>
            <w:noProof/>
            <w:webHidden/>
          </w:rPr>
          <w:t>175</w:t>
        </w:r>
        <w:r w:rsidR="0009127C">
          <w:rPr>
            <w:noProof/>
            <w:webHidden/>
          </w:rPr>
          <w:fldChar w:fldCharType="end"/>
        </w:r>
        <w:r>
          <w:rPr>
            <w:noProof/>
          </w:rPr>
          <w:fldChar w:fldCharType="end"/>
        </w:r>
      </w:ins>
    </w:p>
    <w:p w14:paraId="3F830DD9" w14:textId="75F2EE52" w:rsidR="0009127C" w:rsidRDefault="005C469B">
      <w:pPr>
        <w:pStyle w:val="TOC3"/>
        <w:tabs>
          <w:tab w:val="right" w:leader="dot" w:pos="9350"/>
        </w:tabs>
        <w:rPr>
          <w:ins w:id="1732" w:author="Laurence Golding" w:date="2019-05-11T06:51:00Z"/>
          <w:rFonts w:asciiTheme="minorHAnsi" w:eastAsiaTheme="minorEastAsia" w:hAnsiTheme="minorHAnsi" w:cstheme="minorBidi"/>
          <w:noProof/>
          <w:sz w:val="22"/>
          <w:szCs w:val="22"/>
        </w:rPr>
      </w:pPr>
      <w:ins w:id="1733" w:author="Laurence Golding" w:date="2019-05-11T06:51:00Z">
        <w:r>
          <w:fldChar w:fldCharType="begin"/>
        </w:r>
        <w:r>
          <w:instrText xml:space="preserve"> HYPERLINK \l "_Toc8367379" </w:instrText>
        </w:r>
        <w:r>
          <w:fldChar w:fldCharType="separate"/>
        </w:r>
        <w:r w:rsidR="0009127C" w:rsidRPr="006D36A2">
          <w:rPr>
            <w:rStyle w:val="Hyperlink"/>
            <w:noProof/>
          </w:rPr>
          <w:t>3.52.5 index property</w:t>
        </w:r>
        <w:r w:rsidR="0009127C">
          <w:rPr>
            <w:noProof/>
            <w:webHidden/>
          </w:rPr>
          <w:tab/>
        </w:r>
        <w:r w:rsidR="0009127C">
          <w:rPr>
            <w:noProof/>
            <w:webHidden/>
          </w:rPr>
          <w:fldChar w:fldCharType="begin"/>
        </w:r>
        <w:r w:rsidR="0009127C">
          <w:rPr>
            <w:noProof/>
            <w:webHidden/>
          </w:rPr>
          <w:instrText xml:space="preserve"> PAGEREF _Toc8367379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r>
          <w:rPr>
            <w:noProof/>
          </w:rPr>
          <w:fldChar w:fldCharType="end"/>
        </w:r>
      </w:ins>
    </w:p>
    <w:p w14:paraId="21B709D0" w14:textId="3E516D62" w:rsidR="0009127C" w:rsidRDefault="005C469B">
      <w:pPr>
        <w:pStyle w:val="TOC3"/>
        <w:tabs>
          <w:tab w:val="right" w:leader="dot" w:pos="9350"/>
        </w:tabs>
        <w:rPr>
          <w:ins w:id="1734" w:author="Laurence Golding" w:date="2019-05-11T06:51:00Z"/>
          <w:rFonts w:asciiTheme="minorHAnsi" w:eastAsiaTheme="minorEastAsia" w:hAnsiTheme="minorHAnsi" w:cstheme="minorBidi"/>
          <w:noProof/>
          <w:sz w:val="22"/>
          <w:szCs w:val="22"/>
        </w:rPr>
      </w:pPr>
      <w:ins w:id="1735" w:author="Laurence Golding" w:date="2019-05-11T06:51:00Z">
        <w:r>
          <w:lastRenderedPageBreak/>
          <w:fldChar w:fldCharType="begin"/>
        </w:r>
        <w:r>
          <w:instrText xml:space="preserve"> HYPERLINK \l "</w:instrText>
        </w:r>
        <w:r>
          <w:instrText xml:space="preserve">_Toc8367380" </w:instrText>
        </w:r>
        <w:r>
          <w:fldChar w:fldCharType="separate"/>
        </w:r>
        <w:r w:rsidR="0009127C" w:rsidRPr="006D36A2">
          <w:rPr>
            <w:rStyle w:val="Hyperlink"/>
            <w:noProof/>
          </w:rPr>
          <w:t>3.52.6 guid property</w:t>
        </w:r>
        <w:r w:rsidR="0009127C">
          <w:rPr>
            <w:noProof/>
            <w:webHidden/>
          </w:rPr>
          <w:tab/>
        </w:r>
        <w:r w:rsidR="0009127C">
          <w:rPr>
            <w:noProof/>
            <w:webHidden/>
          </w:rPr>
          <w:fldChar w:fldCharType="begin"/>
        </w:r>
        <w:r w:rsidR="0009127C">
          <w:rPr>
            <w:noProof/>
            <w:webHidden/>
          </w:rPr>
          <w:instrText xml:space="preserve"> PAGEREF _Toc8367380 \h </w:instrText>
        </w:r>
        <w:r w:rsidR="0009127C">
          <w:rPr>
            <w:noProof/>
            <w:webHidden/>
          </w:rPr>
        </w:r>
        <w:r w:rsidR="0009127C">
          <w:rPr>
            <w:noProof/>
            <w:webHidden/>
          </w:rPr>
          <w:fldChar w:fldCharType="separate"/>
        </w:r>
        <w:r w:rsidR="0009127C">
          <w:rPr>
            <w:noProof/>
            <w:webHidden/>
          </w:rPr>
          <w:t>176</w:t>
        </w:r>
        <w:r w:rsidR="0009127C">
          <w:rPr>
            <w:noProof/>
            <w:webHidden/>
          </w:rPr>
          <w:fldChar w:fldCharType="end"/>
        </w:r>
        <w:r>
          <w:rPr>
            <w:noProof/>
          </w:rPr>
          <w:fldChar w:fldCharType="end"/>
        </w:r>
      </w:ins>
    </w:p>
    <w:p w14:paraId="06002B16" w14:textId="3A81A227" w:rsidR="0009127C" w:rsidRDefault="005C469B">
      <w:pPr>
        <w:pStyle w:val="TOC3"/>
        <w:tabs>
          <w:tab w:val="right" w:leader="dot" w:pos="9350"/>
        </w:tabs>
        <w:rPr>
          <w:ins w:id="1736" w:author="Laurence Golding" w:date="2019-05-11T06:51:00Z"/>
          <w:rFonts w:asciiTheme="minorHAnsi" w:eastAsiaTheme="minorEastAsia" w:hAnsiTheme="minorHAnsi" w:cstheme="minorBidi"/>
          <w:noProof/>
          <w:sz w:val="22"/>
          <w:szCs w:val="22"/>
        </w:rPr>
      </w:pPr>
      <w:ins w:id="1737" w:author="Laurence Golding" w:date="2019-05-11T06:51:00Z">
        <w:r>
          <w:fldChar w:fldCharType="begin"/>
        </w:r>
        <w:r>
          <w:instrText xml:space="preserve"> HYPERLINK \l "_Toc8367381" </w:instrText>
        </w:r>
        <w:r>
          <w:fldChar w:fldCharType="separate"/>
        </w:r>
        <w:r w:rsidR="0009127C" w:rsidRPr="006D36A2">
          <w:rPr>
            <w:rStyle w:val="Hyperlink"/>
            <w:noProof/>
          </w:rPr>
          <w:t>3.52.7 toolComponent property</w:t>
        </w:r>
        <w:r w:rsidR="0009127C">
          <w:rPr>
            <w:noProof/>
            <w:webHidden/>
          </w:rPr>
          <w:tab/>
        </w:r>
        <w:r w:rsidR="0009127C">
          <w:rPr>
            <w:noProof/>
            <w:webHidden/>
          </w:rPr>
          <w:fldChar w:fldCharType="begin"/>
        </w:r>
        <w:r w:rsidR="0009127C">
          <w:rPr>
            <w:noProof/>
            <w:webHidden/>
          </w:rPr>
          <w:instrText xml:space="preserve"> PAGEREF _Toc8367381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r>
          <w:rPr>
            <w:noProof/>
          </w:rPr>
          <w:fldChar w:fldCharType="end"/>
        </w:r>
      </w:ins>
    </w:p>
    <w:p w14:paraId="4F819926" w14:textId="77EB7EC4" w:rsidR="0009127C" w:rsidRDefault="005C469B">
      <w:pPr>
        <w:pStyle w:val="TOC2"/>
        <w:tabs>
          <w:tab w:val="right" w:leader="dot" w:pos="9350"/>
        </w:tabs>
        <w:rPr>
          <w:ins w:id="1738" w:author="Laurence Golding" w:date="2019-05-11T06:51:00Z"/>
          <w:rFonts w:asciiTheme="minorHAnsi" w:eastAsiaTheme="minorEastAsia" w:hAnsiTheme="minorHAnsi" w:cstheme="minorBidi"/>
          <w:noProof/>
          <w:sz w:val="22"/>
          <w:szCs w:val="22"/>
        </w:rPr>
      </w:pPr>
      <w:ins w:id="1739" w:author="Laurence Golding" w:date="2019-05-11T06:51:00Z">
        <w:r>
          <w:fldChar w:fldCharType="begin"/>
        </w:r>
        <w:r>
          <w:instrText xml:space="preserve"> HYPERLINK \l "_Toc8367382" </w:instrText>
        </w:r>
        <w:r>
          <w:fldChar w:fldCharType="separate"/>
        </w:r>
        <w:r w:rsidR="0009127C" w:rsidRPr="006D36A2">
          <w:rPr>
            <w:rStyle w:val="Hyperlink"/>
            <w:noProof/>
          </w:rPr>
          <w:t>3.53 reportingDescriptorRelationship object</w:t>
        </w:r>
        <w:r w:rsidR="0009127C">
          <w:rPr>
            <w:noProof/>
            <w:webHidden/>
          </w:rPr>
          <w:tab/>
        </w:r>
        <w:r w:rsidR="0009127C">
          <w:rPr>
            <w:noProof/>
            <w:webHidden/>
          </w:rPr>
          <w:fldChar w:fldCharType="begin"/>
        </w:r>
        <w:r w:rsidR="0009127C">
          <w:rPr>
            <w:noProof/>
            <w:webHidden/>
          </w:rPr>
          <w:instrText xml:space="preserve"> PAGEREF _Toc8367382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r>
          <w:rPr>
            <w:noProof/>
          </w:rPr>
          <w:fldChar w:fldCharType="end"/>
        </w:r>
      </w:ins>
    </w:p>
    <w:p w14:paraId="39DD1C73" w14:textId="3061F498" w:rsidR="0009127C" w:rsidRDefault="005C469B">
      <w:pPr>
        <w:pStyle w:val="TOC3"/>
        <w:tabs>
          <w:tab w:val="right" w:leader="dot" w:pos="9350"/>
        </w:tabs>
        <w:rPr>
          <w:ins w:id="1740" w:author="Laurence Golding" w:date="2019-05-11T06:51:00Z"/>
          <w:rFonts w:asciiTheme="minorHAnsi" w:eastAsiaTheme="minorEastAsia" w:hAnsiTheme="minorHAnsi" w:cstheme="minorBidi"/>
          <w:noProof/>
          <w:sz w:val="22"/>
          <w:szCs w:val="22"/>
        </w:rPr>
      </w:pPr>
      <w:ins w:id="1741" w:author="Laurence Golding" w:date="2019-05-11T06:51:00Z">
        <w:r>
          <w:fldChar w:fldCharType="begin"/>
        </w:r>
        <w:r>
          <w:instrText xml:space="preserve"> HYPERLINK \l "_Toc8367383" </w:instrText>
        </w:r>
        <w:r>
          <w:fldChar w:fldCharType="separate"/>
        </w:r>
        <w:r w:rsidR="0009127C" w:rsidRPr="006D36A2">
          <w:rPr>
            <w:rStyle w:val="Hyperlink"/>
            <w:noProof/>
          </w:rPr>
          <w:t>3.53.1 General</w:t>
        </w:r>
        <w:r w:rsidR="0009127C">
          <w:rPr>
            <w:noProof/>
            <w:webHidden/>
          </w:rPr>
          <w:tab/>
        </w:r>
        <w:r w:rsidR="0009127C">
          <w:rPr>
            <w:noProof/>
            <w:webHidden/>
          </w:rPr>
          <w:fldChar w:fldCharType="begin"/>
        </w:r>
        <w:r w:rsidR="0009127C">
          <w:rPr>
            <w:noProof/>
            <w:webHidden/>
          </w:rPr>
          <w:instrText xml:space="preserve"> PAGEREF _Toc8367383 \h </w:instrText>
        </w:r>
        <w:r w:rsidR="0009127C">
          <w:rPr>
            <w:noProof/>
            <w:webHidden/>
          </w:rPr>
        </w:r>
        <w:r w:rsidR="0009127C">
          <w:rPr>
            <w:noProof/>
            <w:webHidden/>
          </w:rPr>
          <w:fldChar w:fldCharType="separate"/>
        </w:r>
        <w:r w:rsidR="0009127C">
          <w:rPr>
            <w:noProof/>
            <w:webHidden/>
          </w:rPr>
          <w:t>177</w:t>
        </w:r>
        <w:r w:rsidR="0009127C">
          <w:rPr>
            <w:noProof/>
            <w:webHidden/>
          </w:rPr>
          <w:fldChar w:fldCharType="end"/>
        </w:r>
        <w:r>
          <w:rPr>
            <w:noProof/>
          </w:rPr>
          <w:fldChar w:fldCharType="end"/>
        </w:r>
      </w:ins>
    </w:p>
    <w:p w14:paraId="729932DA" w14:textId="33537367" w:rsidR="0009127C" w:rsidRDefault="005C469B">
      <w:pPr>
        <w:pStyle w:val="TOC3"/>
        <w:tabs>
          <w:tab w:val="right" w:leader="dot" w:pos="9350"/>
        </w:tabs>
        <w:rPr>
          <w:ins w:id="1742" w:author="Laurence Golding" w:date="2019-05-11T06:51:00Z"/>
          <w:rFonts w:asciiTheme="minorHAnsi" w:eastAsiaTheme="minorEastAsia" w:hAnsiTheme="minorHAnsi" w:cstheme="minorBidi"/>
          <w:noProof/>
          <w:sz w:val="22"/>
          <w:szCs w:val="22"/>
        </w:rPr>
      </w:pPr>
      <w:ins w:id="1743" w:author="Laurence Golding" w:date="2019-05-11T06:51:00Z">
        <w:r>
          <w:fldChar w:fldCharType="begin"/>
        </w:r>
        <w:r>
          <w:instrText xml:space="preserve"> HYPERLINK \l "_Toc8367384" </w:instrText>
        </w:r>
        <w:r>
          <w:fldChar w:fldCharType="separate"/>
        </w:r>
        <w:r w:rsidR="0009127C" w:rsidRPr="006D36A2">
          <w:rPr>
            <w:rStyle w:val="Hyperlink"/>
            <w:noProof/>
          </w:rPr>
          <w:t>3.53.2 target property</w:t>
        </w:r>
        <w:r w:rsidR="0009127C">
          <w:rPr>
            <w:noProof/>
            <w:webHidden/>
          </w:rPr>
          <w:tab/>
        </w:r>
        <w:r w:rsidR="0009127C">
          <w:rPr>
            <w:noProof/>
            <w:webHidden/>
          </w:rPr>
          <w:fldChar w:fldCharType="begin"/>
        </w:r>
        <w:r w:rsidR="0009127C">
          <w:rPr>
            <w:noProof/>
            <w:webHidden/>
          </w:rPr>
          <w:instrText xml:space="preserve"> PAGEREF _Toc8367384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r>
          <w:rPr>
            <w:noProof/>
          </w:rPr>
          <w:fldChar w:fldCharType="end"/>
        </w:r>
      </w:ins>
    </w:p>
    <w:p w14:paraId="7A40D58B" w14:textId="4F82B4E7" w:rsidR="0009127C" w:rsidRDefault="005C469B">
      <w:pPr>
        <w:pStyle w:val="TOC3"/>
        <w:tabs>
          <w:tab w:val="right" w:leader="dot" w:pos="9350"/>
        </w:tabs>
        <w:rPr>
          <w:ins w:id="1744" w:author="Laurence Golding" w:date="2019-05-11T06:51:00Z"/>
          <w:rFonts w:asciiTheme="minorHAnsi" w:eastAsiaTheme="minorEastAsia" w:hAnsiTheme="minorHAnsi" w:cstheme="minorBidi"/>
          <w:noProof/>
          <w:sz w:val="22"/>
          <w:szCs w:val="22"/>
        </w:rPr>
      </w:pPr>
      <w:ins w:id="1745" w:author="Laurence Golding" w:date="2019-05-11T06:51:00Z">
        <w:r>
          <w:fldChar w:fldCharType="begin"/>
        </w:r>
        <w:r>
          <w:instrText xml:space="preserve"> HYPERLINK \l "_Toc8367385" </w:instrText>
        </w:r>
        <w:r>
          <w:fldChar w:fldCharType="separate"/>
        </w:r>
        <w:r w:rsidR="0009127C" w:rsidRPr="006D36A2">
          <w:rPr>
            <w:rStyle w:val="Hyperlink"/>
            <w:noProof/>
          </w:rPr>
          <w:t>3.53.3 kinds property</w:t>
        </w:r>
        <w:r w:rsidR="0009127C">
          <w:rPr>
            <w:noProof/>
            <w:webHidden/>
          </w:rPr>
          <w:tab/>
        </w:r>
        <w:r w:rsidR="0009127C">
          <w:rPr>
            <w:noProof/>
            <w:webHidden/>
          </w:rPr>
          <w:fldChar w:fldCharType="begin"/>
        </w:r>
        <w:r w:rsidR="0009127C">
          <w:rPr>
            <w:noProof/>
            <w:webHidden/>
          </w:rPr>
          <w:instrText xml:space="preserve"> PAGEREF _Toc8367385 \h </w:instrText>
        </w:r>
        <w:r w:rsidR="0009127C">
          <w:rPr>
            <w:noProof/>
            <w:webHidden/>
          </w:rPr>
        </w:r>
        <w:r w:rsidR="0009127C">
          <w:rPr>
            <w:noProof/>
            <w:webHidden/>
          </w:rPr>
          <w:fldChar w:fldCharType="separate"/>
        </w:r>
        <w:r w:rsidR="0009127C">
          <w:rPr>
            <w:noProof/>
            <w:webHidden/>
          </w:rPr>
          <w:t>178</w:t>
        </w:r>
        <w:r w:rsidR="0009127C">
          <w:rPr>
            <w:noProof/>
            <w:webHidden/>
          </w:rPr>
          <w:fldChar w:fldCharType="end"/>
        </w:r>
        <w:r>
          <w:rPr>
            <w:noProof/>
          </w:rPr>
          <w:fldChar w:fldCharType="end"/>
        </w:r>
      </w:ins>
    </w:p>
    <w:p w14:paraId="244D3B8B" w14:textId="4DE0A52E" w:rsidR="0009127C" w:rsidRDefault="005C469B">
      <w:pPr>
        <w:pStyle w:val="TOC3"/>
        <w:tabs>
          <w:tab w:val="right" w:leader="dot" w:pos="9350"/>
        </w:tabs>
        <w:rPr>
          <w:ins w:id="1746" w:author="Laurence Golding" w:date="2019-05-11T06:51:00Z"/>
          <w:rFonts w:asciiTheme="minorHAnsi" w:eastAsiaTheme="minorEastAsia" w:hAnsiTheme="minorHAnsi" w:cstheme="minorBidi"/>
          <w:noProof/>
          <w:sz w:val="22"/>
          <w:szCs w:val="22"/>
        </w:rPr>
      </w:pPr>
      <w:ins w:id="1747" w:author="Laurence Golding" w:date="2019-05-11T06:51:00Z">
        <w:r>
          <w:fldChar w:fldCharType="begin"/>
        </w:r>
        <w:r>
          <w:instrText xml:space="preserve"> HYPERLINK \l "_Toc8367386" </w:instrText>
        </w:r>
        <w:r>
          <w:fldChar w:fldCharType="separate"/>
        </w:r>
        <w:r w:rsidR="0009127C" w:rsidRPr="006D36A2">
          <w:rPr>
            <w:rStyle w:val="Hyperlink"/>
            <w:noProof/>
          </w:rPr>
          <w:t>3.53.4 description property</w:t>
        </w:r>
        <w:r w:rsidR="0009127C">
          <w:rPr>
            <w:noProof/>
            <w:webHidden/>
          </w:rPr>
          <w:tab/>
        </w:r>
        <w:r w:rsidR="0009127C">
          <w:rPr>
            <w:noProof/>
            <w:webHidden/>
          </w:rPr>
          <w:fldChar w:fldCharType="begin"/>
        </w:r>
        <w:r w:rsidR="0009127C">
          <w:rPr>
            <w:noProof/>
            <w:webHidden/>
          </w:rPr>
          <w:instrText xml:space="preserve"> PAGEREF _Toc8367386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r>
          <w:rPr>
            <w:noProof/>
          </w:rPr>
          <w:fldChar w:fldCharType="end"/>
        </w:r>
      </w:ins>
    </w:p>
    <w:p w14:paraId="41F21BB0" w14:textId="5E7CAA19" w:rsidR="0009127C" w:rsidRDefault="005C469B">
      <w:pPr>
        <w:pStyle w:val="TOC2"/>
        <w:tabs>
          <w:tab w:val="right" w:leader="dot" w:pos="9350"/>
        </w:tabs>
        <w:rPr>
          <w:ins w:id="1748" w:author="Laurence Golding" w:date="2019-05-11T06:51:00Z"/>
          <w:rFonts w:asciiTheme="minorHAnsi" w:eastAsiaTheme="minorEastAsia" w:hAnsiTheme="minorHAnsi" w:cstheme="minorBidi"/>
          <w:noProof/>
          <w:sz w:val="22"/>
          <w:szCs w:val="22"/>
        </w:rPr>
      </w:pPr>
      <w:ins w:id="1749" w:author="Laurence Golding" w:date="2019-05-11T06:51:00Z">
        <w:r>
          <w:fldChar w:fldCharType="begin"/>
        </w:r>
        <w:r>
          <w:instrText xml:space="preserve"> </w:instrText>
        </w:r>
        <w:r>
          <w:instrText xml:space="preserve">HYPERLINK \l "_Toc8367387" </w:instrText>
        </w:r>
        <w:r>
          <w:fldChar w:fldCharType="separate"/>
        </w:r>
        <w:r w:rsidR="0009127C" w:rsidRPr="006D36A2">
          <w:rPr>
            <w:rStyle w:val="Hyperlink"/>
            <w:noProof/>
          </w:rPr>
          <w:t>3.54 toolComponentReference object</w:t>
        </w:r>
        <w:r w:rsidR="0009127C">
          <w:rPr>
            <w:noProof/>
            <w:webHidden/>
          </w:rPr>
          <w:tab/>
        </w:r>
        <w:r w:rsidR="0009127C">
          <w:rPr>
            <w:noProof/>
            <w:webHidden/>
          </w:rPr>
          <w:fldChar w:fldCharType="begin"/>
        </w:r>
        <w:r w:rsidR="0009127C">
          <w:rPr>
            <w:noProof/>
            <w:webHidden/>
          </w:rPr>
          <w:instrText xml:space="preserve"> PAGEREF _Toc8367387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r>
          <w:rPr>
            <w:noProof/>
          </w:rPr>
          <w:fldChar w:fldCharType="end"/>
        </w:r>
      </w:ins>
    </w:p>
    <w:p w14:paraId="001D00C3" w14:textId="52A7FDE7" w:rsidR="0009127C" w:rsidRDefault="005C469B">
      <w:pPr>
        <w:pStyle w:val="TOC3"/>
        <w:tabs>
          <w:tab w:val="right" w:leader="dot" w:pos="9350"/>
        </w:tabs>
        <w:rPr>
          <w:ins w:id="1750" w:author="Laurence Golding" w:date="2019-05-11T06:51:00Z"/>
          <w:rFonts w:asciiTheme="minorHAnsi" w:eastAsiaTheme="minorEastAsia" w:hAnsiTheme="minorHAnsi" w:cstheme="minorBidi"/>
          <w:noProof/>
          <w:sz w:val="22"/>
          <w:szCs w:val="22"/>
        </w:rPr>
      </w:pPr>
      <w:ins w:id="1751" w:author="Laurence Golding" w:date="2019-05-11T06:51:00Z">
        <w:r>
          <w:fldChar w:fldCharType="begin"/>
        </w:r>
        <w:r>
          <w:instrText xml:space="preserve"> HYPERLINK \l "_Toc8367388" </w:instrText>
        </w:r>
        <w:r>
          <w:fldChar w:fldCharType="separate"/>
        </w:r>
        <w:r w:rsidR="0009127C" w:rsidRPr="006D36A2">
          <w:rPr>
            <w:rStyle w:val="Hyperlink"/>
            <w:noProof/>
          </w:rPr>
          <w:t>3.54.1 General</w:t>
        </w:r>
        <w:r w:rsidR="0009127C">
          <w:rPr>
            <w:noProof/>
            <w:webHidden/>
          </w:rPr>
          <w:tab/>
        </w:r>
        <w:r w:rsidR="0009127C">
          <w:rPr>
            <w:noProof/>
            <w:webHidden/>
          </w:rPr>
          <w:fldChar w:fldCharType="begin"/>
        </w:r>
        <w:r w:rsidR="0009127C">
          <w:rPr>
            <w:noProof/>
            <w:webHidden/>
          </w:rPr>
          <w:instrText xml:space="preserve"> PAGEREF _Toc8367388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r>
          <w:rPr>
            <w:noProof/>
          </w:rPr>
          <w:fldChar w:fldCharType="end"/>
        </w:r>
      </w:ins>
    </w:p>
    <w:p w14:paraId="73B2F9CD" w14:textId="39353331" w:rsidR="0009127C" w:rsidRDefault="005C469B">
      <w:pPr>
        <w:pStyle w:val="TOC3"/>
        <w:tabs>
          <w:tab w:val="right" w:leader="dot" w:pos="9350"/>
        </w:tabs>
        <w:rPr>
          <w:ins w:id="1752" w:author="Laurence Golding" w:date="2019-05-11T06:51:00Z"/>
          <w:rFonts w:asciiTheme="minorHAnsi" w:eastAsiaTheme="minorEastAsia" w:hAnsiTheme="minorHAnsi" w:cstheme="minorBidi"/>
          <w:noProof/>
          <w:sz w:val="22"/>
          <w:szCs w:val="22"/>
        </w:rPr>
      </w:pPr>
      <w:ins w:id="1753" w:author="Laurence Golding" w:date="2019-05-11T06:51:00Z">
        <w:r>
          <w:fldChar w:fldCharType="begin"/>
        </w:r>
        <w:r>
          <w:instrText xml:space="preserve"> HYPERLINK \l "_Toc8367389" </w:instrText>
        </w:r>
        <w:r>
          <w:fldChar w:fldCharType="separate"/>
        </w:r>
        <w:r w:rsidR="0009127C" w:rsidRPr="006D36A2">
          <w:rPr>
            <w:rStyle w:val="Hyperlink"/>
            <w:noProof/>
          </w:rPr>
          <w:t>3.54.2 toolComponent lookup</w:t>
        </w:r>
        <w:r w:rsidR="0009127C">
          <w:rPr>
            <w:noProof/>
            <w:webHidden/>
          </w:rPr>
          <w:tab/>
        </w:r>
        <w:r w:rsidR="0009127C">
          <w:rPr>
            <w:noProof/>
            <w:webHidden/>
          </w:rPr>
          <w:fldChar w:fldCharType="begin"/>
        </w:r>
        <w:r w:rsidR="0009127C">
          <w:rPr>
            <w:noProof/>
            <w:webHidden/>
          </w:rPr>
          <w:instrText xml:space="preserve"> PAGEREF _Toc8367389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r>
          <w:rPr>
            <w:noProof/>
          </w:rPr>
          <w:fldChar w:fldCharType="end"/>
        </w:r>
      </w:ins>
    </w:p>
    <w:p w14:paraId="342619D2" w14:textId="7D6C85BA" w:rsidR="0009127C" w:rsidRDefault="005C469B">
      <w:pPr>
        <w:pStyle w:val="TOC3"/>
        <w:tabs>
          <w:tab w:val="right" w:leader="dot" w:pos="9350"/>
        </w:tabs>
        <w:rPr>
          <w:ins w:id="1754" w:author="Laurence Golding" w:date="2019-05-11T06:51:00Z"/>
          <w:rFonts w:asciiTheme="minorHAnsi" w:eastAsiaTheme="minorEastAsia" w:hAnsiTheme="minorHAnsi" w:cstheme="minorBidi"/>
          <w:noProof/>
          <w:sz w:val="22"/>
          <w:szCs w:val="22"/>
        </w:rPr>
      </w:pPr>
      <w:ins w:id="1755" w:author="Laurence Golding" w:date="2019-05-11T06:51:00Z">
        <w:r>
          <w:fldChar w:fldCharType="begin"/>
        </w:r>
        <w:r>
          <w:instrText xml:space="preserve"> HYPERLINK \l "_Toc8367390" </w:instrText>
        </w:r>
        <w:r>
          <w:fldChar w:fldCharType="separate"/>
        </w:r>
        <w:r w:rsidR="0009127C" w:rsidRPr="006D36A2">
          <w:rPr>
            <w:rStyle w:val="Hyperlink"/>
            <w:noProof/>
          </w:rPr>
          <w:t>3.54.3 name property</w:t>
        </w:r>
        <w:r w:rsidR="0009127C">
          <w:rPr>
            <w:noProof/>
            <w:webHidden/>
          </w:rPr>
          <w:tab/>
        </w:r>
        <w:r w:rsidR="0009127C">
          <w:rPr>
            <w:noProof/>
            <w:webHidden/>
          </w:rPr>
          <w:fldChar w:fldCharType="begin"/>
        </w:r>
        <w:r w:rsidR="0009127C">
          <w:rPr>
            <w:noProof/>
            <w:webHidden/>
          </w:rPr>
          <w:instrText xml:space="preserve"> PAGEREF _Toc8367390 \h </w:instrText>
        </w:r>
        <w:r w:rsidR="0009127C">
          <w:rPr>
            <w:noProof/>
            <w:webHidden/>
          </w:rPr>
        </w:r>
        <w:r w:rsidR="0009127C">
          <w:rPr>
            <w:noProof/>
            <w:webHidden/>
          </w:rPr>
          <w:fldChar w:fldCharType="separate"/>
        </w:r>
        <w:r w:rsidR="0009127C">
          <w:rPr>
            <w:noProof/>
            <w:webHidden/>
          </w:rPr>
          <w:t>179</w:t>
        </w:r>
        <w:r w:rsidR="0009127C">
          <w:rPr>
            <w:noProof/>
            <w:webHidden/>
          </w:rPr>
          <w:fldChar w:fldCharType="end"/>
        </w:r>
        <w:r>
          <w:rPr>
            <w:noProof/>
          </w:rPr>
          <w:fldChar w:fldCharType="end"/>
        </w:r>
      </w:ins>
    </w:p>
    <w:p w14:paraId="34B9682E" w14:textId="6A1582B0" w:rsidR="0009127C" w:rsidRDefault="005C469B">
      <w:pPr>
        <w:pStyle w:val="TOC3"/>
        <w:tabs>
          <w:tab w:val="right" w:leader="dot" w:pos="9350"/>
        </w:tabs>
        <w:rPr>
          <w:ins w:id="1756" w:author="Laurence Golding" w:date="2019-05-11T06:51:00Z"/>
          <w:rFonts w:asciiTheme="minorHAnsi" w:eastAsiaTheme="minorEastAsia" w:hAnsiTheme="minorHAnsi" w:cstheme="minorBidi"/>
          <w:noProof/>
          <w:sz w:val="22"/>
          <w:szCs w:val="22"/>
        </w:rPr>
      </w:pPr>
      <w:ins w:id="1757" w:author="Laurence Golding" w:date="2019-05-11T06:51:00Z">
        <w:r>
          <w:fldChar w:fldCharType="begin"/>
        </w:r>
        <w:r>
          <w:instrText xml:space="preserve"> HYPERLINK \l "_Toc8367391" </w:instrText>
        </w:r>
        <w:r>
          <w:fldChar w:fldCharType="separate"/>
        </w:r>
        <w:r w:rsidR="0009127C" w:rsidRPr="006D36A2">
          <w:rPr>
            <w:rStyle w:val="Hyperlink"/>
            <w:noProof/>
          </w:rPr>
          <w:t>3.54.4 index property</w:t>
        </w:r>
        <w:r w:rsidR="0009127C">
          <w:rPr>
            <w:noProof/>
            <w:webHidden/>
          </w:rPr>
          <w:tab/>
        </w:r>
        <w:r w:rsidR="0009127C">
          <w:rPr>
            <w:noProof/>
            <w:webHidden/>
          </w:rPr>
          <w:fldChar w:fldCharType="begin"/>
        </w:r>
        <w:r w:rsidR="0009127C">
          <w:rPr>
            <w:noProof/>
            <w:webHidden/>
          </w:rPr>
          <w:instrText xml:space="preserve"> PAGEREF _Toc8367391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r>
          <w:rPr>
            <w:noProof/>
          </w:rPr>
          <w:fldChar w:fldCharType="end"/>
        </w:r>
      </w:ins>
    </w:p>
    <w:p w14:paraId="47DE6CD9" w14:textId="2362618E" w:rsidR="0009127C" w:rsidRDefault="005C469B">
      <w:pPr>
        <w:pStyle w:val="TOC3"/>
        <w:tabs>
          <w:tab w:val="right" w:leader="dot" w:pos="9350"/>
        </w:tabs>
        <w:rPr>
          <w:ins w:id="1758" w:author="Laurence Golding" w:date="2019-05-11T06:51:00Z"/>
          <w:rFonts w:asciiTheme="minorHAnsi" w:eastAsiaTheme="minorEastAsia" w:hAnsiTheme="minorHAnsi" w:cstheme="minorBidi"/>
          <w:noProof/>
          <w:sz w:val="22"/>
          <w:szCs w:val="22"/>
        </w:rPr>
      </w:pPr>
      <w:ins w:id="1759" w:author="Laurence Golding" w:date="2019-05-11T06:51:00Z">
        <w:r>
          <w:fldChar w:fldCharType="begin"/>
        </w:r>
        <w:r>
          <w:instrText xml:space="preserve"> HY</w:instrText>
        </w:r>
        <w:r>
          <w:instrText xml:space="preserve">PERLINK \l "_Toc8367392" </w:instrText>
        </w:r>
        <w:r>
          <w:fldChar w:fldCharType="separate"/>
        </w:r>
        <w:r w:rsidR="0009127C" w:rsidRPr="006D36A2">
          <w:rPr>
            <w:rStyle w:val="Hyperlink"/>
            <w:noProof/>
          </w:rPr>
          <w:t>3.54.5 guid property</w:t>
        </w:r>
        <w:r w:rsidR="0009127C">
          <w:rPr>
            <w:noProof/>
            <w:webHidden/>
          </w:rPr>
          <w:tab/>
        </w:r>
        <w:r w:rsidR="0009127C">
          <w:rPr>
            <w:noProof/>
            <w:webHidden/>
          </w:rPr>
          <w:fldChar w:fldCharType="begin"/>
        </w:r>
        <w:r w:rsidR="0009127C">
          <w:rPr>
            <w:noProof/>
            <w:webHidden/>
          </w:rPr>
          <w:instrText xml:space="preserve"> PAGEREF _Toc8367392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r>
          <w:rPr>
            <w:noProof/>
          </w:rPr>
          <w:fldChar w:fldCharType="end"/>
        </w:r>
      </w:ins>
    </w:p>
    <w:p w14:paraId="3B02AD41" w14:textId="4E997CC5" w:rsidR="0009127C" w:rsidRDefault="005C469B">
      <w:pPr>
        <w:pStyle w:val="TOC2"/>
        <w:tabs>
          <w:tab w:val="right" w:leader="dot" w:pos="9350"/>
        </w:tabs>
        <w:rPr>
          <w:ins w:id="1760" w:author="Laurence Golding" w:date="2019-05-11T06:51:00Z"/>
          <w:rFonts w:asciiTheme="minorHAnsi" w:eastAsiaTheme="minorEastAsia" w:hAnsiTheme="minorHAnsi" w:cstheme="minorBidi"/>
          <w:noProof/>
          <w:sz w:val="22"/>
          <w:szCs w:val="22"/>
        </w:rPr>
      </w:pPr>
      <w:ins w:id="1761" w:author="Laurence Golding" w:date="2019-05-11T06:51:00Z">
        <w:r>
          <w:fldChar w:fldCharType="begin"/>
        </w:r>
        <w:r>
          <w:instrText xml:space="preserve"> HYPERLINK \l "_Toc8367393" </w:instrText>
        </w:r>
        <w:r>
          <w:fldChar w:fldCharType="separate"/>
        </w:r>
        <w:r w:rsidR="0009127C" w:rsidRPr="006D36A2">
          <w:rPr>
            <w:rStyle w:val="Hyperlink"/>
            <w:noProof/>
          </w:rPr>
          <w:t>3.55 fix object</w:t>
        </w:r>
        <w:r w:rsidR="0009127C">
          <w:rPr>
            <w:noProof/>
            <w:webHidden/>
          </w:rPr>
          <w:tab/>
        </w:r>
        <w:r w:rsidR="0009127C">
          <w:rPr>
            <w:noProof/>
            <w:webHidden/>
          </w:rPr>
          <w:fldChar w:fldCharType="begin"/>
        </w:r>
        <w:r w:rsidR="0009127C">
          <w:rPr>
            <w:noProof/>
            <w:webHidden/>
          </w:rPr>
          <w:instrText xml:space="preserve"> PAGEREF _Toc8367393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r>
          <w:rPr>
            <w:noProof/>
          </w:rPr>
          <w:fldChar w:fldCharType="end"/>
        </w:r>
      </w:ins>
    </w:p>
    <w:p w14:paraId="70BD6A15" w14:textId="6382ADB9" w:rsidR="0009127C" w:rsidRDefault="005C469B">
      <w:pPr>
        <w:pStyle w:val="TOC3"/>
        <w:tabs>
          <w:tab w:val="right" w:leader="dot" w:pos="9350"/>
        </w:tabs>
        <w:rPr>
          <w:ins w:id="1762" w:author="Laurence Golding" w:date="2019-05-11T06:51:00Z"/>
          <w:rFonts w:asciiTheme="minorHAnsi" w:eastAsiaTheme="minorEastAsia" w:hAnsiTheme="minorHAnsi" w:cstheme="minorBidi"/>
          <w:noProof/>
          <w:sz w:val="22"/>
          <w:szCs w:val="22"/>
        </w:rPr>
      </w:pPr>
      <w:ins w:id="1763" w:author="Laurence Golding" w:date="2019-05-11T06:51:00Z">
        <w:r>
          <w:fldChar w:fldCharType="begin"/>
        </w:r>
        <w:r>
          <w:instrText xml:space="preserve"> HYPERLINK \l "_Toc8367394" </w:instrText>
        </w:r>
        <w:r>
          <w:fldChar w:fldCharType="separate"/>
        </w:r>
        <w:r w:rsidR="0009127C" w:rsidRPr="006D36A2">
          <w:rPr>
            <w:rStyle w:val="Hyperlink"/>
            <w:noProof/>
          </w:rPr>
          <w:t>3.55.1 General</w:t>
        </w:r>
        <w:r w:rsidR="0009127C">
          <w:rPr>
            <w:noProof/>
            <w:webHidden/>
          </w:rPr>
          <w:tab/>
        </w:r>
        <w:r w:rsidR="0009127C">
          <w:rPr>
            <w:noProof/>
            <w:webHidden/>
          </w:rPr>
          <w:fldChar w:fldCharType="begin"/>
        </w:r>
        <w:r w:rsidR="0009127C">
          <w:rPr>
            <w:noProof/>
            <w:webHidden/>
          </w:rPr>
          <w:instrText xml:space="preserve"> PAGEREF _Toc8367394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r>
          <w:rPr>
            <w:noProof/>
          </w:rPr>
          <w:fldChar w:fldCharType="end"/>
        </w:r>
      </w:ins>
    </w:p>
    <w:p w14:paraId="2D9B8ECE" w14:textId="485900FB" w:rsidR="0009127C" w:rsidRDefault="005C469B">
      <w:pPr>
        <w:pStyle w:val="TOC3"/>
        <w:tabs>
          <w:tab w:val="right" w:leader="dot" w:pos="9350"/>
        </w:tabs>
        <w:rPr>
          <w:ins w:id="1764" w:author="Laurence Golding" w:date="2019-05-11T06:51:00Z"/>
          <w:rFonts w:asciiTheme="minorHAnsi" w:eastAsiaTheme="minorEastAsia" w:hAnsiTheme="minorHAnsi" w:cstheme="minorBidi"/>
          <w:noProof/>
          <w:sz w:val="22"/>
          <w:szCs w:val="22"/>
        </w:rPr>
      </w:pPr>
      <w:ins w:id="1765" w:author="Laurence Golding" w:date="2019-05-11T06:51:00Z">
        <w:r>
          <w:fldChar w:fldCharType="begin"/>
        </w:r>
        <w:r>
          <w:instrText xml:space="preserve"> HYPERLINK \l "_Toc8367395" </w:instrText>
        </w:r>
        <w:r>
          <w:fldChar w:fldCharType="separate"/>
        </w:r>
        <w:r w:rsidR="0009127C" w:rsidRPr="006D36A2">
          <w:rPr>
            <w:rStyle w:val="Hyperlink"/>
            <w:noProof/>
          </w:rPr>
          <w:t>3.55.2 description property</w:t>
        </w:r>
        <w:r w:rsidR="0009127C">
          <w:rPr>
            <w:noProof/>
            <w:webHidden/>
          </w:rPr>
          <w:tab/>
        </w:r>
        <w:r w:rsidR="0009127C">
          <w:rPr>
            <w:noProof/>
            <w:webHidden/>
          </w:rPr>
          <w:fldChar w:fldCharType="begin"/>
        </w:r>
        <w:r w:rsidR="0009127C">
          <w:rPr>
            <w:noProof/>
            <w:webHidden/>
          </w:rPr>
          <w:instrText xml:space="preserve"> PAGEREF _Toc8367395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r>
          <w:rPr>
            <w:noProof/>
          </w:rPr>
          <w:fldChar w:fldCharType="end"/>
        </w:r>
      </w:ins>
    </w:p>
    <w:p w14:paraId="43C25352" w14:textId="418F4714" w:rsidR="0009127C" w:rsidRDefault="005C469B">
      <w:pPr>
        <w:pStyle w:val="TOC3"/>
        <w:tabs>
          <w:tab w:val="right" w:leader="dot" w:pos="9350"/>
        </w:tabs>
        <w:rPr>
          <w:ins w:id="1766" w:author="Laurence Golding" w:date="2019-05-11T06:51:00Z"/>
          <w:rFonts w:asciiTheme="minorHAnsi" w:eastAsiaTheme="minorEastAsia" w:hAnsiTheme="minorHAnsi" w:cstheme="minorBidi"/>
          <w:noProof/>
          <w:sz w:val="22"/>
          <w:szCs w:val="22"/>
        </w:rPr>
      </w:pPr>
      <w:ins w:id="1767" w:author="Laurence Golding" w:date="2019-05-11T06:51:00Z">
        <w:r>
          <w:fldChar w:fldCharType="begin"/>
        </w:r>
        <w:r>
          <w:instrText xml:space="preserve"> HYPERLINK \l "_Toc8367396" </w:instrText>
        </w:r>
        <w:r>
          <w:fldChar w:fldCharType="separate"/>
        </w:r>
        <w:r w:rsidR="0009127C" w:rsidRPr="006D36A2">
          <w:rPr>
            <w:rStyle w:val="Hyperlink"/>
            <w:noProof/>
          </w:rPr>
          <w:t>3.55.3 artifactChanges property</w:t>
        </w:r>
        <w:r w:rsidR="0009127C">
          <w:rPr>
            <w:noProof/>
            <w:webHidden/>
          </w:rPr>
          <w:tab/>
        </w:r>
        <w:r w:rsidR="0009127C">
          <w:rPr>
            <w:noProof/>
            <w:webHidden/>
          </w:rPr>
          <w:fldChar w:fldCharType="begin"/>
        </w:r>
        <w:r w:rsidR="0009127C">
          <w:rPr>
            <w:noProof/>
            <w:webHidden/>
          </w:rPr>
          <w:instrText xml:space="preserve"> PAGEREF _Toc8367396 \h </w:instrText>
        </w:r>
        <w:r w:rsidR="0009127C">
          <w:rPr>
            <w:noProof/>
            <w:webHidden/>
          </w:rPr>
        </w:r>
        <w:r w:rsidR="0009127C">
          <w:rPr>
            <w:noProof/>
            <w:webHidden/>
          </w:rPr>
          <w:fldChar w:fldCharType="separate"/>
        </w:r>
        <w:r w:rsidR="0009127C">
          <w:rPr>
            <w:noProof/>
            <w:webHidden/>
          </w:rPr>
          <w:t>180</w:t>
        </w:r>
        <w:r w:rsidR="0009127C">
          <w:rPr>
            <w:noProof/>
            <w:webHidden/>
          </w:rPr>
          <w:fldChar w:fldCharType="end"/>
        </w:r>
        <w:r>
          <w:rPr>
            <w:noProof/>
          </w:rPr>
          <w:fldChar w:fldCharType="end"/>
        </w:r>
      </w:ins>
    </w:p>
    <w:p w14:paraId="11034C81" w14:textId="01D7F920" w:rsidR="0009127C" w:rsidRDefault="005C469B">
      <w:pPr>
        <w:pStyle w:val="TOC2"/>
        <w:tabs>
          <w:tab w:val="right" w:leader="dot" w:pos="9350"/>
        </w:tabs>
        <w:rPr>
          <w:ins w:id="1768" w:author="Laurence Golding" w:date="2019-05-11T06:51:00Z"/>
          <w:rFonts w:asciiTheme="minorHAnsi" w:eastAsiaTheme="minorEastAsia" w:hAnsiTheme="minorHAnsi" w:cstheme="minorBidi"/>
          <w:noProof/>
          <w:sz w:val="22"/>
          <w:szCs w:val="22"/>
        </w:rPr>
      </w:pPr>
      <w:ins w:id="1769" w:author="Laurence Golding" w:date="2019-05-11T06:51:00Z">
        <w:r>
          <w:fldChar w:fldCharType="begin"/>
        </w:r>
        <w:r>
          <w:instrText xml:space="preserve"> HYPERLINK \l "_Toc8367397" </w:instrText>
        </w:r>
        <w:r>
          <w:fldChar w:fldCharType="separate"/>
        </w:r>
        <w:r w:rsidR="0009127C" w:rsidRPr="006D36A2">
          <w:rPr>
            <w:rStyle w:val="Hyperlink"/>
            <w:noProof/>
          </w:rPr>
          <w:t>3.56 artifactChange object</w:t>
        </w:r>
        <w:r w:rsidR="0009127C">
          <w:rPr>
            <w:noProof/>
            <w:webHidden/>
          </w:rPr>
          <w:tab/>
        </w:r>
        <w:r w:rsidR="0009127C">
          <w:rPr>
            <w:noProof/>
            <w:webHidden/>
          </w:rPr>
          <w:fldChar w:fldCharType="begin"/>
        </w:r>
        <w:r w:rsidR="0009127C">
          <w:rPr>
            <w:noProof/>
            <w:webHidden/>
          </w:rPr>
          <w:instrText xml:space="preserve"> PAGEREF _Toc8367397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r>
          <w:rPr>
            <w:noProof/>
          </w:rPr>
          <w:fldChar w:fldCharType="end"/>
        </w:r>
      </w:ins>
    </w:p>
    <w:p w14:paraId="469AB0ED" w14:textId="10F273CF" w:rsidR="0009127C" w:rsidRDefault="005C469B">
      <w:pPr>
        <w:pStyle w:val="TOC3"/>
        <w:tabs>
          <w:tab w:val="right" w:leader="dot" w:pos="9350"/>
        </w:tabs>
        <w:rPr>
          <w:ins w:id="1770" w:author="Laurence Golding" w:date="2019-05-11T06:51:00Z"/>
          <w:rFonts w:asciiTheme="minorHAnsi" w:eastAsiaTheme="minorEastAsia" w:hAnsiTheme="minorHAnsi" w:cstheme="minorBidi"/>
          <w:noProof/>
          <w:sz w:val="22"/>
          <w:szCs w:val="22"/>
        </w:rPr>
      </w:pPr>
      <w:ins w:id="1771" w:author="Laurence Golding" w:date="2019-05-11T06:51:00Z">
        <w:r>
          <w:fldChar w:fldCharType="begin"/>
        </w:r>
        <w:r>
          <w:instrText xml:space="preserve"> HYPERLINK \l "_Toc8367398" </w:instrText>
        </w:r>
        <w:r>
          <w:fldChar w:fldCharType="separate"/>
        </w:r>
        <w:r w:rsidR="0009127C" w:rsidRPr="006D36A2">
          <w:rPr>
            <w:rStyle w:val="Hyperlink"/>
            <w:noProof/>
          </w:rPr>
          <w:t>3.56.1 General</w:t>
        </w:r>
        <w:r w:rsidR="0009127C">
          <w:rPr>
            <w:noProof/>
            <w:webHidden/>
          </w:rPr>
          <w:tab/>
        </w:r>
        <w:r w:rsidR="0009127C">
          <w:rPr>
            <w:noProof/>
            <w:webHidden/>
          </w:rPr>
          <w:fldChar w:fldCharType="begin"/>
        </w:r>
        <w:r w:rsidR="0009127C">
          <w:rPr>
            <w:noProof/>
            <w:webHidden/>
          </w:rPr>
          <w:instrText xml:space="preserve"> PAGEREF _Toc8367398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r>
          <w:rPr>
            <w:noProof/>
          </w:rPr>
          <w:fldChar w:fldCharType="end"/>
        </w:r>
      </w:ins>
    </w:p>
    <w:p w14:paraId="3782598D" w14:textId="01DC45DA" w:rsidR="0009127C" w:rsidRDefault="005C469B">
      <w:pPr>
        <w:pStyle w:val="TOC3"/>
        <w:tabs>
          <w:tab w:val="right" w:leader="dot" w:pos="9350"/>
        </w:tabs>
        <w:rPr>
          <w:ins w:id="1772" w:author="Laurence Golding" w:date="2019-05-11T06:51:00Z"/>
          <w:rFonts w:asciiTheme="minorHAnsi" w:eastAsiaTheme="minorEastAsia" w:hAnsiTheme="minorHAnsi" w:cstheme="minorBidi"/>
          <w:noProof/>
          <w:sz w:val="22"/>
          <w:szCs w:val="22"/>
        </w:rPr>
      </w:pPr>
      <w:ins w:id="1773" w:author="Laurence Golding" w:date="2019-05-11T06:51:00Z">
        <w:r>
          <w:fldChar w:fldCharType="begin"/>
        </w:r>
        <w:r>
          <w:instrText xml:space="preserve"> HYPERLINK \l "_Toc8367399" </w:instrText>
        </w:r>
        <w:r>
          <w:fldChar w:fldCharType="separate"/>
        </w:r>
        <w:r w:rsidR="0009127C" w:rsidRPr="006D36A2">
          <w:rPr>
            <w:rStyle w:val="Hyperlink"/>
            <w:noProof/>
          </w:rPr>
          <w:t>3.56.2 artifactLocation property</w:t>
        </w:r>
        <w:r w:rsidR="0009127C">
          <w:rPr>
            <w:noProof/>
            <w:webHidden/>
          </w:rPr>
          <w:tab/>
        </w:r>
        <w:r w:rsidR="0009127C">
          <w:rPr>
            <w:noProof/>
            <w:webHidden/>
          </w:rPr>
          <w:fldChar w:fldCharType="begin"/>
        </w:r>
        <w:r w:rsidR="0009127C">
          <w:rPr>
            <w:noProof/>
            <w:webHidden/>
          </w:rPr>
          <w:instrText xml:space="preserve"> PAGEREF _Toc8367399 \h </w:instrText>
        </w:r>
        <w:r w:rsidR="0009127C">
          <w:rPr>
            <w:noProof/>
            <w:webHidden/>
          </w:rPr>
        </w:r>
        <w:r w:rsidR="0009127C">
          <w:rPr>
            <w:noProof/>
            <w:webHidden/>
          </w:rPr>
          <w:fldChar w:fldCharType="separate"/>
        </w:r>
        <w:r w:rsidR="0009127C">
          <w:rPr>
            <w:noProof/>
            <w:webHidden/>
          </w:rPr>
          <w:t>182</w:t>
        </w:r>
        <w:r w:rsidR="0009127C">
          <w:rPr>
            <w:noProof/>
            <w:webHidden/>
          </w:rPr>
          <w:fldChar w:fldCharType="end"/>
        </w:r>
        <w:r>
          <w:rPr>
            <w:noProof/>
          </w:rPr>
          <w:fldChar w:fldCharType="end"/>
        </w:r>
      </w:ins>
    </w:p>
    <w:p w14:paraId="1EB24DD1" w14:textId="30D6F852" w:rsidR="0009127C" w:rsidRDefault="005C469B">
      <w:pPr>
        <w:pStyle w:val="TOC3"/>
        <w:tabs>
          <w:tab w:val="right" w:leader="dot" w:pos="9350"/>
        </w:tabs>
        <w:rPr>
          <w:ins w:id="1774" w:author="Laurence Golding" w:date="2019-05-11T06:51:00Z"/>
          <w:rFonts w:asciiTheme="minorHAnsi" w:eastAsiaTheme="minorEastAsia" w:hAnsiTheme="minorHAnsi" w:cstheme="minorBidi"/>
          <w:noProof/>
          <w:sz w:val="22"/>
          <w:szCs w:val="22"/>
        </w:rPr>
      </w:pPr>
      <w:ins w:id="1775" w:author="Laurence Golding" w:date="2019-05-11T06:51:00Z">
        <w:r>
          <w:fldChar w:fldCharType="begin"/>
        </w:r>
        <w:r>
          <w:instrText xml:space="preserve"> HYPERLINK \l "_Toc8367400" </w:instrText>
        </w:r>
        <w:r>
          <w:fldChar w:fldCharType="separate"/>
        </w:r>
        <w:r w:rsidR="0009127C" w:rsidRPr="006D36A2">
          <w:rPr>
            <w:rStyle w:val="Hyperlink"/>
            <w:noProof/>
          </w:rPr>
          <w:t>3.56.3 replacements property</w:t>
        </w:r>
        <w:r w:rsidR="0009127C">
          <w:rPr>
            <w:noProof/>
            <w:webHidden/>
          </w:rPr>
          <w:tab/>
        </w:r>
        <w:r w:rsidR="0009127C">
          <w:rPr>
            <w:noProof/>
            <w:webHidden/>
          </w:rPr>
          <w:fldChar w:fldCharType="begin"/>
        </w:r>
        <w:r w:rsidR="0009127C">
          <w:rPr>
            <w:noProof/>
            <w:webHidden/>
          </w:rPr>
          <w:instrText xml:space="preserve"> PAGEREF _Toc8367400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r>
          <w:rPr>
            <w:noProof/>
          </w:rPr>
          <w:fldChar w:fldCharType="end"/>
        </w:r>
      </w:ins>
    </w:p>
    <w:p w14:paraId="39600B5D" w14:textId="1E4A930A" w:rsidR="0009127C" w:rsidRDefault="005C469B">
      <w:pPr>
        <w:pStyle w:val="TOC2"/>
        <w:tabs>
          <w:tab w:val="right" w:leader="dot" w:pos="9350"/>
        </w:tabs>
        <w:rPr>
          <w:ins w:id="1776" w:author="Laurence Golding" w:date="2019-05-11T06:51:00Z"/>
          <w:rFonts w:asciiTheme="minorHAnsi" w:eastAsiaTheme="minorEastAsia" w:hAnsiTheme="minorHAnsi" w:cstheme="minorBidi"/>
          <w:noProof/>
          <w:sz w:val="22"/>
          <w:szCs w:val="22"/>
        </w:rPr>
      </w:pPr>
      <w:ins w:id="1777" w:author="Laurence Golding" w:date="2019-05-11T06:51:00Z">
        <w:r>
          <w:fldChar w:fldCharType="begin"/>
        </w:r>
        <w:r>
          <w:instrText xml:space="preserve"> HYPERLINK \l "_Toc8367401" </w:instrText>
        </w:r>
        <w:r>
          <w:fldChar w:fldCharType="separate"/>
        </w:r>
        <w:r w:rsidR="0009127C" w:rsidRPr="006D36A2">
          <w:rPr>
            <w:rStyle w:val="Hyperlink"/>
            <w:noProof/>
          </w:rPr>
          <w:t>3.57 replacement object</w:t>
        </w:r>
        <w:r w:rsidR="0009127C">
          <w:rPr>
            <w:noProof/>
            <w:webHidden/>
          </w:rPr>
          <w:tab/>
        </w:r>
        <w:r w:rsidR="0009127C">
          <w:rPr>
            <w:noProof/>
            <w:webHidden/>
          </w:rPr>
          <w:fldChar w:fldCharType="begin"/>
        </w:r>
        <w:r w:rsidR="0009127C">
          <w:rPr>
            <w:noProof/>
            <w:webHidden/>
          </w:rPr>
          <w:instrText xml:space="preserve"> PAGEREF _Toc8367401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r>
          <w:rPr>
            <w:noProof/>
          </w:rPr>
          <w:fldChar w:fldCharType="end"/>
        </w:r>
      </w:ins>
    </w:p>
    <w:p w14:paraId="34A0D0B8" w14:textId="16188CEE" w:rsidR="0009127C" w:rsidRDefault="005C469B">
      <w:pPr>
        <w:pStyle w:val="TOC3"/>
        <w:tabs>
          <w:tab w:val="right" w:leader="dot" w:pos="9350"/>
        </w:tabs>
        <w:rPr>
          <w:ins w:id="1778" w:author="Laurence Golding" w:date="2019-05-11T06:51:00Z"/>
          <w:rFonts w:asciiTheme="minorHAnsi" w:eastAsiaTheme="minorEastAsia" w:hAnsiTheme="minorHAnsi" w:cstheme="minorBidi"/>
          <w:noProof/>
          <w:sz w:val="22"/>
          <w:szCs w:val="22"/>
        </w:rPr>
      </w:pPr>
      <w:ins w:id="1779" w:author="Laurence Golding" w:date="2019-05-11T06:51:00Z">
        <w:r>
          <w:fldChar w:fldCharType="begin"/>
        </w:r>
        <w:r>
          <w:instrText xml:space="preserve"> HYPERLINK \l "_Toc8367402" </w:instrText>
        </w:r>
        <w:r>
          <w:fldChar w:fldCharType="separate"/>
        </w:r>
        <w:r w:rsidR="0009127C" w:rsidRPr="006D36A2">
          <w:rPr>
            <w:rStyle w:val="Hyperlink"/>
            <w:noProof/>
          </w:rPr>
          <w:t>3.57.1 General</w:t>
        </w:r>
        <w:r w:rsidR="0009127C">
          <w:rPr>
            <w:noProof/>
            <w:webHidden/>
          </w:rPr>
          <w:tab/>
        </w:r>
        <w:r w:rsidR="0009127C">
          <w:rPr>
            <w:noProof/>
            <w:webHidden/>
          </w:rPr>
          <w:fldChar w:fldCharType="begin"/>
        </w:r>
        <w:r w:rsidR="0009127C">
          <w:rPr>
            <w:noProof/>
            <w:webHidden/>
          </w:rPr>
          <w:instrText xml:space="preserve"> PAGEREF _Toc8367402 \h </w:instrText>
        </w:r>
        <w:r w:rsidR="0009127C">
          <w:rPr>
            <w:noProof/>
            <w:webHidden/>
          </w:rPr>
        </w:r>
        <w:r w:rsidR="0009127C">
          <w:rPr>
            <w:noProof/>
            <w:webHidden/>
          </w:rPr>
          <w:fldChar w:fldCharType="separate"/>
        </w:r>
        <w:r w:rsidR="0009127C">
          <w:rPr>
            <w:noProof/>
            <w:webHidden/>
          </w:rPr>
          <w:t>183</w:t>
        </w:r>
        <w:r w:rsidR="0009127C">
          <w:rPr>
            <w:noProof/>
            <w:webHidden/>
          </w:rPr>
          <w:fldChar w:fldCharType="end"/>
        </w:r>
        <w:r>
          <w:rPr>
            <w:noProof/>
          </w:rPr>
          <w:fldChar w:fldCharType="end"/>
        </w:r>
      </w:ins>
    </w:p>
    <w:p w14:paraId="1873E5D5" w14:textId="6FC43517" w:rsidR="0009127C" w:rsidRDefault="005C469B">
      <w:pPr>
        <w:pStyle w:val="TOC3"/>
        <w:tabs>
          <w:tab w:val="right" w:leader="dot" w:pos="9350"/>
        </w:tabs>
        <w:rPr>
          <w:ins w:id="1780" w:author="Laurence Golding" w:date="2019-05-11T06:51:00Z"/>
          <w:rFonts w:asciiTheme="minorHAnsi" w:eastAsiaTheme="minorEastAsia" w:hAnsiTheme="minorHAnsi" w:cstheme="minorBidi"/>
          <w:noProof/>
          <w:sz w:val="22"/>
          <w:szCs w:val="22"/>
        </w:rPr>
      </w:pPr>
      <w:ins w:id="1781" w:author="Laurence Golding" w:date="2019-05-11T06:51:00Z">
        <w:r>
          <w:fldChar w:fldCharType="begin"/>
        </w:r>
        <w:r>
          <w:instrText xml:space="preserve"> HYPERLINK \l "_Toc8367403" </w:instrText>
        </w:r>
        <w:r>
          <w:fldChar w:fldCharType="separate"/>
        </w:r>
        <w:r w:rsidR="0009127C" w:rsidRPr="006D36A2">
          <w:rPr>
            <w:rStyle w:val="Hyperlink"/>
            <w:noProof/>
          </w:rPr>
          <w:t>3.57.2 Constraints</w:t>
        </w:r>
        <w:r w:rsidR="0009127C">
          <w:rPr>
            <w:noProof/>
            <w:webHidden/>
          </w:rPr>
          <w:tab/>
        </w:r>
        <w:r w:rsidR="0009127C">
          <w:rPr>
            <w:noProof/>
            <w:webHidden/>
          </w:rPr>
          <w:fldChar w:fldCharType="begin"/>
        </w:r>
        <w:r w:rsidR="0009127C">
          <w:rPr>
            <w:noProof/>
            <w:webHidden/>
          </w:rPr>
          <w:instrText xml:space="preserve"> PAGEREF _Toc8367403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r>
          <w:rPr>
            <w:noProof/>
          </w:rPr>
          <w:fldChar w:fldCharType="end"/>
        </w:r>
      </w:ins>
    </w:p>
    <w:p w14:paraId="3144DEB1" w14:textId="3D4C50E9" w:rsidR="0009127C" w:rsidRDefault="005C469B">
      <w:pPr>
        <w:pStyle w:val="TOC3"/>
        <w:tabs>
          <w:tab w:val="right" w:leader="dot" w:pos="9350"/>
        </w:tabs>
        <w:rPr>
          <w:ins w:id="1782" w:author="Laurence Golding" w:date="2019-05-11T06:51:00Z"/>
          <w:rFonts w:asciiTheme="minorHAnsi" w:eastAsiaTheme="minorEastAsia" w:hAnsiTheme="minorHAnsi" w:cstheme="minorBidi"/>
          <w:noProof/>
          <w:sz w:val="22"/>
          <w:szCs w:val="22"/>
        </w:rPr>
      </w:pPr>
      <w:ins w:id="1783" w:author="Laurence Golding" w:date="2019-05-11T06:51:00Z">
        <w:r>
          <w:fldChar w:fldCharType="begin"/>
        </w:r>
        <w:r>
          <w:instrText xml:space="preserve"> HYPERLINK \l "_Toc8367404" </w:instrText>
        </w:r>
        <w:r>
          <w:fldChar w:fldCharType="separate"/>
        </w:r>
        <w:r w:rsidR="0009127C" w:rsidRPr="006D36A2">
          <w:rPr>
            <w:rStyle w:val="Hyperlink"/>
            <w:noProof/>
          </w:rPr>
          <w:t>3.57.3 deletedRegion property</w:t>
        </w:r>
        <w:r w:rsidR="0009127C">
          <w:rPr>
            <w:noProof/>
            <w:webHidden/>
          </w:rPr>
          <w:tab/>
        </w:r>
        <w:r w:rsidR="0009127C">
          <w:rPr>
            <w:noProof/>
            <w:webHidden/>
          </w:rPr>
          <w:fldChar w:fldCharType="begin"/>
        </w:r>
        <w:r w:rsidR="0009127C">
          <w:rPr>
            <w:noProof/>
            <w:webHidden/>
          </w:rPr>
          <w:instrText xml:space="preserve"> PAGEREF _Toc8367404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r>
          <w:rPr>
            <w:noProof/>
          </w:rPr>
          <w:fldChar w:fldCharType="end"/>
        </w:r>
      </w:ins>
    </w:p>
    <w:p w14:paraId="3A1FFCA0" w14:textId="20847E54" w:rsidR="0009127C" w:rsidRDefault="005C469B">
      <w:pPr>
        <w:pStyle w:val="TOC3"/>
        <w:tabs>
          <w:tab w:val="right" w:leader="dot" w:pos="9350"/>
        </w:tabs>
        <w:rPr>
          <w:ins w:id="1784" w:author="Laurence Golding" w:date="2019-05-11T06:51:00Z"/>
          <w:rFonts w:asciiTheme="minorHAnsi" w:eastAsiaTheme="minorEastAsia" w:hAnsiTheme="minorHAnsi" w:cstheme="minorBidi"/>
          <w:noProof/>
          <w:sz w:val="22"/>
          <w:szCs w:val="22"/>
        </w:rPr>
      </w:pPr>
      <w:ins w:id="1785" w:author="Laurence Golding" w:date="2019-05-11T06:51:00Z">
        <w:r>
          <w:fldChar w:fldCharType="begin"/>
        </w:r>
        <w:r>
          <w:instrText xml:space="preserve"> HYPERLINK \l "_Toc8367405" </w:instrText>
        </w:r>
        <w:r>
          <w:fldChar w:fldCharType="separate"/>
        </w:r>
        <w:r w:rsidR="0009127C" w:rsidRPr="006D36A2">
          <w:rPr>
            <w:rStyle w:val="Hyperlink"/>
            <w:noProof/>
          </w:rPr>
          <w:t>3.57.4 insertedContent property</w:t>
        </w:r>
        <w:r w:rsidR="0009127C">
          <w:rPr>
            <w:noProof/>
            <w:webHidden/>
          </w:rPr>
          <w:tab/>
        </w:r>
        <w:r w:rsidR="0009127C">
          <w:rPr>
            <w:noProof/>
            <w:webHidden/>
          </w:rPr>
          <w:fldChar w:fldCharType="begin"/>
        </w:r>
        <w:r w:rsidR="0009127C">
          <w:rPr>
            <w:noProof/>
            <w:webHidden/>
          </w:rPr>
          <w:instrText xml:space="preserve"> PAGEREF _Toc8367405 \h </w:instrText>
        </w:r>
        <w:r w:rsidR="0009127C">
          <w:rPr>
            <w:noProof/>
            <w:webHidden/>
          </w:rPr>
        </w:r>
        <w:r w:rsidR="0009127C">
          <w:rPr>
            <w:noProof/>
            <w:webHidden/>
          </w:rPr>
          <w:fldChar w:fldCharType="separate"/>
        </w:r>
        <w:r w:rsidR="0009127C">
          <w:rPr>
            <w:noProof/>
            <w:webHidden/>
          </w:rPr>
          <w:t>184</w:t>
        </w:r>
        <w:r w:rsidR="0009127C">
          <w:rPr>
            <w:noProof/>
            <w:webHidden/>
          </w:rPr>
          <w:fldChar w:fldCharType="end"/>
        </w:r>
        <w:r>
          <w:rPr>
            <w:noProof/>
          </w:rPr>
          <w:fldChar w:fldCharType="end"/>
        </w:r>
      </w:ins>
    </w:p>
    <w:p w14:paraId="782B552C" w14:textId="507A66ED" w:rsidR="0009127C" w:rsidRDefault="005C469B">
      <w:pPr>
        <w:pStyle w:val="TOC2"/>
        <w:tabs>
          <w:tab w:val="right" w:leader="dot" w:pos="9350"/>
        </w:tabs>
        <w:rPr>
          <w:ins w:id="1786" w:author="Laurence Golding" w:date="2019-05-11T06:51:00Z"/>
          <w:rFonts w:asciiTheme="minorHAnsi" w:eastAsiaTheme="minorEastAsia" w:hAnsiTheme="minorHAnsi" w:cstheme="minorBidi"/>
          <w:noProof/>
          <w:sz w:val="22"/>
          <w:szCs w:val="22"/>
        </w:rPr>
      </w:pPr>
      <w:ins w:id="1787" w:author="Laurence Golding" w:date="2019-05-11T06:51:00Z">
        <w:r>
          <w:fldChar w:fldCharType="begin"/>
        </w:r>
        <w:r>
          <w:instrText xml:space="preserve"> HYPERLINK \l "_Toc8367406" </w:instrText>
        </w:r>
        <w:r>
          <w:fldChar w:fldCharType="separate"/>
        </w:r>
        <w:r w:rsidR="0009127C" w:rsidRPr="006D36A2">
          <w:rPr>
            <w:rStyle w:val="Hyperlink"/>
            <w:noProof/>
          </w:rPr>
          <w:t>3.58 notification object</w:t>
        </w:r>
        <w:r w:rsidR="0009127C">
          <w:rPr>
            <w:noProof/>
            <w:webHidden/>
          </w:rPr>
          <w:tab/>
        </w:r>
        <w:r w:rsidR="0009127C">
          <w:rPr>
            <w:noProof/>
            <w:webHidden/>
          </w:rPr>
          <w:fldChar w:fldCharType="begin"/>
        </w:r>
        <w:r w:rsidR="0009127C">
          <w:rPr>
            <w:noProof/>
            <w:webHidden/>
          </w:rPr>
          <w:instrText xml:space="preserve"> PAGEREF _Toc8367406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r>
          <w:rPr>
            <w:noProof/>
          </w:rPr>
          <w:fldChar w:fldCharType="end"/>
        </w:r>
      </w:ins>
    </w:p>
    <w:p w14:paraId="316F6B07" w14:textId="5F3EDC5F" w:rsidR="0009127C" w:rsidRDefault="005C469B">
      <w:pPr>
        <w:pStyle w:val="TOC3"/>
        <w:tabs>
          <w:tab w:val="right" w:leader="dot" w:pos="9350"/>
        </w:tabs>
        <w:rPr>
          <w:ins w:id="1788" w:author="Laurence Golding" w:date="2019-05-11T06:51:00Z"/>
          <w:rFonts w:asciiTheme="minorHAnsi" w:eastAsiaTheme="minorEastAsia" w:hAnsiTheme="minorHAnsi" w:cstheme="minorBidi"/>
          <w:noProof/>
          <w:sz w:val="22"/>
          <w:szCs w:val="22"/>
        </w:rPr>
      </w:pPr>
      <w:ins w:id="1789" w:author="Laurence Golding" w:date="2019-05-11T06:51:00Z">
        <w:r>
          <w:fldChar w:fldCharType="begin"/>
        </w:r>
        <w:r>
          <w:instrText xml:space="preserve"> HYPERLINK \l "_Toc8367407" </w:instrText>
        </w:r>
        <w:r>
          <w:fldChar w:fldCharType="separate"/>
        </w:r>
        <w:r w:rsidR="0009127C" w:rsidRPr="006D36A2">
          <w:rPr>
            <w:rStyle w:val="Hyperlink"/>
            <w:noProof/>
          </w:rPr>
          <w:t>3.58.1 General</w:t>
        </w:r>
        <w:r w:rsidR="0009127C">
          <w:rPr>
            <w:noProof/>
            <w:webHidden/>
          </w:rPr>
          <w:tab/>
        </w:r>
        <w:r w:rsidR="0009127C">
          <w:rPr>
            <w:noProof/>
            <w:webHidden/>
          </w:rPr>
          <w:fldChar w:fldCharType="begin"/>
        </w:r>
        <w:r w:rsidR="0009127C">
          <w:rPr>
            <w:noProof/>
            <w:webHidden/>
          </w:rPr>
          <w:instrText xml:space="preserve"> PAGEREF _Toc8367407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r>
          <w:rPr>
            <w:noProof/>
          </w:rPr>
          <w:fldChar w:fldCharType="end"/>
        </w:r>
      </w:ins>
    </w:p>
    <w:p w14:paraId="1A69B0B4" w14:textId="7DE717EB" w:rsidR="0009127C" w:rsidRDefault="005C469B">
      <w:pPr>
        <w:pStyle w:val="TOC3"/>
        <w:tabs>
          <w:tab w:val="right" w:leader="dot" w:pos="9350"/>
        </w:tabs>
        <w:rPr>
          <w:ins w:id="1790" w:author="Laurence Golding" w:date="2019-05-11T06:51:00Z"/>
          <w:rFonts w:asciiTheme="minorHAnsi" w:eastAsiaTheme="minorEastAsia" w:hAnsiTheme="minorHAnsi" w:cstheme="minorBidi"/>
          <w:noProof/>
          <w:sz w:val="22"/>
          <w:szCs w:val="22"/>
        </w:rPr>
      </w:pPr>
      <w:ins w:id="1791" w:author="Laurence Golding" w:date="2019-05-11T06:51:00Z">
        <w:r>
          <w:fldChar w:fldCharType="begin"/>
        </w:r>
        <w:r>
          <w:instrText xml:space="preserve"> HYPERLINK \l "_Toc8367408" </w:instrText>
        </w:r>
        <w:r>
          <w:fldChar w:fldCharType="separate"/>
        </w:r>
        <w:r w:rsidR="0009127C" w:rsidRPr="006D36A2">
          <w:rPr>
            <w:rStyle w:val="Hyperlink"/>
            <w:noProof/>
          </w:rPr>
          <w:t>3.58.2 descriptor property</w:t>
        </w:r>
        <w:r w:rsidR="0009127C">
          <w:rPr>
            <w:noProof/>
            <w:webHidden/>
          </w:rPr>
          <w:tab/>
        </w:r>
        <w:r w:rsidR="0009127C">
          <w:rPr>
            <w:noProof/>
            <w:webHidden/>
          </w:rPr>
          <w:fldChar w:fldCharType="begin"/>
        </w:r>
        <w:r w:rsidR="0009127C">
          <w:rPr>
            <w:noProof/>
            <w:webHidden/>
          </w:rPr>
          <w:instrText xml:space="preserve"> PAGEREF _Toc8367408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r>
          <w:rPr>
            <w:noProof/>
          </w:rPr>
          <w:fldChar w:fldCharType="end"/>
        </w:r>
      </w:ins>
    </w:p>
    <w:p w14:paraId="63ACB5F7" w14:textId="0F3A4D17" w:rsidR="0009127C" w:rsidRDefault="005C469B">
      <w:pPr>
        <w:pStyle w:val="TOC3"/>
        <w:tabs>
          <w:tab w:val="right" w:leader="dot" w:pos="9350"/>
        </w:tabs>
        <w:rPr>
          <w:ins w:id="1792" w:author="Laurence Golding" w:date="2019-05-11T06:51:00Z"/>
          <w:rFonts w:asciiTheme="minorHAnsi" w:eastAsiaTheme="minorEastAsia" w:hAnsiTheme="minorHAnsi" w:cstheme="minorBidi"/>
          <w:noProof/>
          <w:sz w:val="22"/>
          <w:szCs w:val="22"/>
        </w:rPr>
      </w:pPr>
      <w:ins w:id="1793" w:author="Laurence Golding" w:date="2019-05-11T06:51:00Z">
        <w:r>
          <w:fldChar w:fldCharType="begin"/>
        </w:r>
        <w:r>
          <w:instrText xml:space="preserve"> HYPERLINK \l "_Toc8367409" </w:instrText>
        </w:r>
        <w:r>
          <w:fldChar w:fldCharType="separate"/>
        </w:r>
        <w:r w:rsidR="0009127C" w:rsidRPr="006D36A2">
          <w:rPr>
            <w:rStyle w:val="Hyperlink"/>
            <w:noProof/>
          </w:rPr>
          <w:t>3.58.3 associatedRule property</w:t>
        </w:r>
        <w:r w:rsidR="0009127C">
          <w:rPr>
            <w:noProof/>
            <w:webHidden/>
          </w:rPr>
          <w:tab/>
        </w:r>
        <w:r w:rsidR="0009127C">
          <w:rPr>
            <w:noProof/>
            <w:webHidden/>
          </w:rPr>
          <w:fldChar w:fldCharType="begin"/>
        </w:r>
        <w:r w:rsidR="0009127C">
          <w:rPr>
            <w:noProof/>
            <w:webHidden/>
          </w:rPr>
          <w:instrText xml:space="preserve"> PAGEREF _Toc8367409 \h </w:instrText>
        </w:r>
        <w:r w:rsidR="0009127C">
          <w:rPr>
            <w:noProof/>
            <w:webHidden/>
          </w:rPr>
        </w:r>
        <w:r w:rsidR="0009127C">
          <w:rPr>
            <w:noProof/>
            <w:webHidden/>
          </w:rPr>
          <w:fldChar w:fldCharType="separate"/>
        </w:r>
        <w:r w:rsidR="0009127C">
          <w:rPr>
            <w:noProof/>
            <w:webHidden/>
          </w:rPr>
          <w:t>185</w:t>
        </w:r>
        <w:r w:rsidR="0009127C">
          <w:rPr>
            <w:noProof/>
            <w:webHidden/>
          </w:rPr>
          <w:fldChar w:fldCharType="end"/>
        </w:r>
        <w:r>
          <w:rPr>
            <w:noProof/>
          </w:rPr>
          <w:fldChar w:fldCharType="end"/>
        </w:r>
      </w:ins>
    </w:p>
    <w:p w14:paraId="73CDB6FE" w14:textId="67BE779D" w:rsidR="0009127C" w:rsidRDefault="005C469B">
      <w:pPr>
        <w:pStyle w:val="TOC3"/>
        <w:tabs>
          <w:tab w:val="right" w:leader="dot" w:pos="9350"/>
        </w:tabs>
        <w:rPr>
          <w:ins w:id="1794" w:author="Laurence Golding" w:date="2019-05-11T06:51:00Z"/>
          <w:rFonts w:asciiTheme="minorHAnsi" w:eastAsiaTheme="minorEastAsia" w:hAnsiTheme="minorHAnsi" w:cstheme="minorBidi"/>
          <w:noProof/>
          <w:sz w:val="22"/>
          <w:szCs w:val="22"/>
        </w:rPr>
      </w:pPr>
      <w:ins w:id="1795" w:author="Laurence Golding" w:date="2019-05-11T06:51:00Z">
        <w:r>
          <w:fldChar w:fldCharType="begin"/>
        </w:r>
        <w:r>
          <w:instrText xml:space="preserve"> HYPERLINK \l "_Toc8367410" </w:instrText>
        </w:r>
        <w:r>
          <w:fldChar w:fldCharType="separate"/>
        </w:r>
        <w:r w:rsidR="0009127C" w:rsidRPr="006D36A2">
          <w:rPr>
            <w:rStyle w:val="Hyperlink"/>
            <w:noProof/>
          </w:rPr>
          <w:t>3.58.4 locations property</w:t>
        </w:r>
        <w:r w:rsidR="0009127C">
          <w:rPr>
            <w:noProof/>
            <w:webHidden/>
          </w:rPr>
          <w:tab/>
        </w:r>
        <w:r w:rsidR="0009127C">
          <w:rPr>
            <w:noProof/>
            <w:webHidden/>
          </w:rPr>
          <w:fldChar w:fldCharType="begin"/>
        </w:r>
        <w:r w:rsidR="0009127C">
          <w:rPr>
            <w:noProof/>
            <w:webHidden/>
          </w:rPr>
          <w:instrText xml:space="preserve"> PAGEREF _Toc8367410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r>
          <w:rPr>
            <w:noProof/>
          </w:rPr>
          <w:fldChar w:fldCharType="end"/>
        </w:r>
      </w:ins>
    </w:p>
    <w:p w14:paraId="35F22E8D" w14:textId="3A8D91A6" w:rsidR="0009127C" w:rsidRDefault="005C469B">
      <w:pPr>
        <w:pStyle w:val="TOC3"/>
        <w:tabs>
          <w:tab w:val="right" w:leader="dot" w:pos="9350"/>
        </w:tabs>
        <w:rPr>
          <w:ins w:id="1796" w:author="Laurence Golding" w:date="2019-05-11T06:51:00Z"/>
          <w:rFonts w:asciiTheme="minorHAnsi" w:eastAsiaTheme="minorEastAsia" w:hAnsiTheme="minorHAnsi" w:cstheme="minorBidi"/>
          <w:noProof/>
          <w:sz w:val="22"/>
          <w:szCs w:val="22"/>
        </w:rPr>
      </w:pPr>
      <w:ins w:id="1797" w:author="Laurence Golding" w:date="2019-05-11T06:51:00Z">
        <w:r>
          <w:fldChar w:fldCharType="begin"/>
        </w:r>
        <w:r>
          <w:instrText xml:space="preserve"> HYPERLINK \l "_Toc8367411" </w:instrText>
        </w:r>
        <w:r>
          <w:fldChar w:fldCharType="separate"/>
        </w:r>
        <w:r w:rsidR="0009127C" w:rsidRPr="006D36A2">
          <w:rPr>
            <w:rStyle w:val="Hyperlink"/>
            <w:noProof/>
          </w:rPr>
          <w:t>3.58.5 message property</w:t>
        </w:r>
        <w:r w:rsidR="0009127C">
          <w:rPr>
            <w:noProof/>
            <w:webHidden/>
          </w:rPr>
          <w:tab/>
        </w:r>
        <w:r w:rsidR="0009127C">
          <w:rPr>
            <w:noProof/>
            <w:webHidden/>
          </w:rPr>
          <w:fldChar w:fldCharType="begin"/>
        </w:r>
        <w:r w:rsidR="0009127C">
          <w:rPr>
            <w:noProof/>
            <w:webHidden/>
          </w:rPr>
          <w:instrText xml:space="preserve"> PAGEREF _Toc8367411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r>
          <w:rPr>
            <w:noProof/>
          </w:rPr>
          <w:fldChar w:fldCharType="end"/>
        </w:r>
      </w:ins>
    </w:p>
    <w:p w14:paraId="26F0AFDD" w14:textId="50F9211E" w:rsidR="0009127C" w:rsidRDefault="005C469B">
      <w:pPr>
        <w:pStyle w:val="TOC3"/>
        <w:tabs>
          <w:tab w:val="right" w:leader="dot" w:pos="9350"/>
        </w:tabs>
        <w:rPr>
          <w:ins w:id="1798" w:author="Laurence Golding" w:date="2019-05-11T06:51:00Z"/>
          <w:rFonts w:asciiTheme="minorHAnsi" w:eastAsiaTheme="minorEastAsia" w:hAnsiTheme="minorHAnsi" w:cstheme="minorBidi"/>
          <w:noProof/>
          <w:sz w:val="22"/>
          <w:szCs w:val="22"/>
        </w:rPr>
      </w:pPr>
      <w:ins w:id="1799" w:author="Laurence Golding" w:date="2019-05-11T06:51:00Z">
        <w:r>
          <w:fldChar w:fldCharType="begin"/>
        </w:r>
        <w:r>
          <w:instrText xml:space="preserve"> HYPERLINK \l "_Toc8367412" </w:instrText>
        </w:r>
        <w:r>
          <w:fldChar w:fldCharType="separate"/>
        </w:r>
        <w:r w:rsidR="0009127C" w:rsidRPr="006D36A2">
          <w:rPr>
            <w:rStyle w:val="Hyperlink"/>
            <w:noProof/>
          </w:rPr>
          <w:t>3.58.6 level property</w:t>
        </w:r>
        <w:r w:rsidR="0009127C">
          <w:rPr>
            <w:noProof/>
            <w:webHidden/>
          </w:rPr>
          <w:tab/>
        </w:r>
        <w:r w:rsidR="0009127C">
          <w:rPr>
            <w:noProof/>
            <w:webHidden/>
          </w:rPr>
          <w:fldChar w:fldCharType="begin"/>
        </w:r>
        <w:r w:rsidR="0009127C">
          <w:rPr>
            <w:noProof/>
            <w:webHidden/>
          </w:rPr>
          <w:instrText xml:space="preserve"> PAGEREF _Toc8367412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r>
          <w:rPr>
            <w:noProof/>
          </w:rPr>
          <w:fldChar w:fldCharType="end"/>
        </w:r>
      </w:ins>
    </w:p>
    <w:p w14:paraId="7A97868D" w14:textId="526C53CE" w:rsidR="0009127C" w:rsidRDefault="005C469B">
      <w:pPr>
        <w:pStyle w:val="TOC3"/>
        <w:tabs>
          <w:tab w:val="right" w:leader="dot" w:pos="9350"/>
        </w:tabs>
        <w:rPr>
          <w:ins w:id="1800" w:author="Laurence Golding" w:date="2019-05-11T06:51:00Z"/>
          <w:rFonts w:asciiTheme="minorHAnsi" w:eastAsiaTheme="minorEastAsia" w:hAnsiTheme="minorHAnsi" w:cstheme="minorBidi"/>
          <w:noProof/>
          <w:sz w:val="22"/>
          <w:szCs w:val="22"/>
        </w:rPr>
      </w:pPr>
      <w:ins w:id="1801" w:author="Laurence Golding" w:date="2019-05-11T06:51:00Z">
        <w:r>
          <w:fldChar w:fldCharType="begin"/>
        </w:r>
        <w:r>
          <w:instrText xml:space="preserve"> HYPERLINK \l "_Toc8367413" </w:instrText>
        </w:r>
        <w:r>
          <w:fldChar w:fldCharType="separate"/>
        </w:r>
        <w:r w:rsidR="0009127C" w:rsidRPr="006D36A2">
          <w:rPr>
            <w:rStyle w:val="Hyperlink"/>
            <w:noProof/>
          </w:rPr>
          <w:t>3.58.7 threadId property</w:t>
        </w:r>
        <w:r w:rsidR="0009127C">
          <w:rPr>
            <w:noProof/>
            <w:webHidden/>
          </w:rPr>
          <w:tab/>
        </w:r>
        <w:r w:rsidR="0009127C">
          <w:rPr>
            <w:noProof/>
            <w:webHidden/>
          </w:rPr>
          <w:fldChar w:fldCharType="begin"/>
        </w:r>
        <w:r w:rsidR="0009127C">
          <w:rPr>
            <w:noProof/>
            <w:webHidden/>
          </w:rPr>
          <w:instrText xml:space="preserve"> PAGEREF _Toc8367413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r>
          <w:rPr>
            <w:noProof/>
          </w:rPr>
          <w:fldChar w:fldCharType="end"/>
        </w:r>
      </w:ins>
    </w:p>
    <w:p w14:paraId="2211C430" w14:textId="38DC650A" w:rsidR="0009127C" w:rsidRDefault="005C469B">
      <w:pPr>
        <w:pStyle w:val="TOC3"/>
        <w:tabs>
          <w:tab w:val="right" w:leader="dot" w:pos="9350"/>
        </w:tabs>
        <w:rPr>
          <w:ins w:id="1802" w:author="Laurence Golding" w:date="2019-05-11T06:51:00Z"/>
          <w:rFonts w:asciiTheme="minorHAnsi" w:eastAsiaTheme="minorEastAsia" w:hAnsiTheme="minorHAnsi" w:cstheme="minorBidi"/>
          <w:noProof/>
          <w:sz w:val="22"/>
          <w:szCs w:val="22"/>
        </w:rPr>
      </w:pPr>
      <w:ins w:id="1803" w:author="Laurence Golding" w:date="2019-05-11T06:51:00Z">
        <w:r>
          <w:fldChar w:fldCharType="begin"/>
        </w:r>
        <w:r>
          <w:instrText xml:space="preserve"> HYPERLINK \l "_Toc8367414" </w:instrText>
        </w:r>
        <w:r>
          <w:fldChar w:fldCharType="separate"/>
        </w:r>
        <w:r w:rsidR="0009127C" w:rsidRPr="006D36A2">
          <w:rPr>
            <w:rStyle w:val="Hyperlink"/>
            <w:noProof/>
          </w:rPr>
          <w:t>3.58.8 timeUtc property</w:t>
        </w:r>
        <w:r w:rsidR="0009127C">
          <w:rPr>
            <w:noProof/>
            <w:webHidden/>
          </w:rPr>
          <w:tab/>
        </w:r>
        <w:r w:rsidR="0009127C">
          <w:rPr>
            <w:noProof/>
            <w:webHidden/>
          </w:rPr>
          <w:fldChar w:fldCharType="begin"/>
        </w:r>
        <w:r w:rsidR="0009127C">
          <w:rPr>
            <w:noProof/>
            <w:webHidden/>
          </w:rPr>
          <w:instrText xml:space="preserve"> PAGEREF _Toc8367414 \h </w:instrText>
        </w:r>
        <w:r w:rsidR="0009127C">
          <w:rPr>
            <w:noProof/>
            <w:webHidden/>
          </w:rPr>
        </w:r>
        <w:r w:rsidR="0009127C">
          <w:rPr>
            <w:noProof/>
            <w:webHidden/>
          </w:rPr>
          <w:fldChar w:fldCharType="separate"/>
        </w:r>
        <w:r w:rsidR="0009127C">
          <w:rPr>
            <w:noProof/>
            <w:webHidden/>
          </w:rPr>
          <w:t>186</w:t>
        </w:r>
        <w:r w:rsidR="0009127C">
          <w:rPr>
            <w:noProof/>
            <w:webHidden/>
          </w:rPr>
          <w:fldChar w:fldCharType="end"/>
        </w:r>
        <w:r>
          <w:rPr>
            <w:noProof/>
          </w:rPr>
          <w:fldChar w:fldCharType="end"/>
        </w:r>
      </w:ins>
    </w:p>
    <w:p w14:paraId="1EA02DBF" w14:textId="33EECE80" w:rsidR="0009127C" w:rsidRDefault="005C469B">
      <w:pPr>
        <w:pStyle w:val="TOC3"/>
        <w:tabs>
          <w:tab w:val="right" w:leader="dot" w:pos="9350"/>
        </w:tabs>
        <w:rPr>
          <w:ins w:id="1804" w:author="Laurence Golding" w:date="2019-05-11T06:51:00Z"/>
          <w:rFonts w:asciiTheme="minorHAnsi" w:eastAsiaTheme="minorEastAsia" w:hAnsiTheme="minorHAnsi" w:cstheme="minorBidi"/>
          <w:noProof/>
          <w:sz w:val="22"/>
          <w:szCs w:val="22"/>
        </w:rPr>
      </w:pPr>
      <w:ins w:id="1805" w:author="Laurence Golding" w:date="2019-05-11T06:51:00Z">
        <w:r>
          <w:fldChar w:fldCharType="begin"/>
        </w:r>
        <w:r>
          <w:instrText xml:space="preserve"> HYPERLINK \l</w:instrText>
        </w:r>
        <w:r>
          <w:instrText xml:space="preserve"> "_Toc8367415" </w:instrText>
        </w:r>
        <w:r>
          <w:fldChar w:fldCharType="separate"/>
        </w:r>
        <w:r w:rsidR="0009127C" w:rsidRPr="006D36A2">
          <w:rPr>
            <w:rStyle w:val="Hyperlink"/>
            <w:noProof/>
          </w:rPr>
          <w:t>3.58.9 exception property</w:t>
        </w:r>
        <w:r w:rsidR="0009127C">
          <w:rPr>
            <w:noProof/>
            <w:webHidden/>
          </w:rPr>
          <w:tab/>
        </w:r>
        <w:r w:rsidR="0009127C">
          <w:rPr>
            <w:noProof/>
            <w:webHidden/>
          </w:rPr>
          <w:fldChar w:fldCharType="begin"/>
        </w:r>
        <w:r w:rsidR="0009127C">
          <w:rPr>
            <w:noProof/>
            <w:webHidden/>
          </w:rPr>
          <w:instrText xml:space="preserve"> PAGEREF _Toc8367415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r>
          <w:rPr>
            <w:noProof/>
          </w:rPr>
          <w:fldChar w:fldCharType="end"/>
        </w:r>
      </w:ins>
    </w:p>
    <w:p w14:paraId="0207B6BB" w14:textId="54CE8764" w:rsidR="0009127C" w:rsidRDefault="005C469B">
      <w:pPr>
        <w:pStyle w:val="TOC2"/>
        <w:tabs>
          <w:tab w:val="right" w:leader="dot" w:pos="9350"/>
        </w:tabs>
        <w:rPr>
          <w:ins w:id="1806" w:author="Laurence Golding" w:date="2019-05-11T06:51:00Z"/>
          <w:rFonts w:asciiTheme="minorHAnsi" w:eastAsiaTheme="minorEastAsia" w:hAnsiTheme="minorHAnsi" w:cstheme="minorBidi"/>
          <w:noProof/>
          <w:sz w:val="22"/>
          <w:szCs w:val="22"/>
        </w:rPr>
      </w:pPr>
      <w:ins w:id="1807" w:author="Laurence Golding" w:date="2019-05-11T06:51:00Z">
        <w:r>
          <w:fldChar w:fldCharType="begin"/>
        </w:r>
        <w:r>
          <w:instrText xml:space="preserve"> HYPERLINK \l "_Toc8367416" </w:instrText>
        </w:r>
        <w:r>
          <w:fldChar w:fldCharType="separate"/>
        </w:r>
        <w:r w:rsidR="0009127C" w:rsidRPr="006D36A2">
          <w:rPr>
            <w:rStyle w:val="Hyperlink"/>
            <w:noProof/>
          </w:rPr>
          <w:t>3.59 exception object</w:t>
        </w:r>
        <w:r w:rsidR="0009127C">
          <w:rPr>
            <w:noProof/>
            <w:webHidden/>
          </w:rPr>
          <w:tab/>
        </w:r>
        <w:r w:rsidR="0009127C">
          <w:rPr>
            <w:noProof/>
            <w:webHidden/>
          </w:rPr>
          <w:fldChar w:fldCharType="begin"/>
        </w:r>
        <w:r w:rsidR="0009127C">
          <w:rPr>
            <w:noProof/>
            <w:webHidden/>
          </w:rPr>
          <w:instrText xml:space="preserve"> PAGEREF _Toc8367416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r>
          <w:rPr>
            <w:noProof/>
          </w:rPr>
          <w:fldChar w:fldCharType="end"/>
        </w:r>
      </w:ins>
    </w:p>
    <w:p w14:paraId="7CF9DC34" w14:textId="7D065F5A" w:rsidR="0009127C" w:rsidRDefault="005C469B">
      <w:pPr>
        <w:pStyle w:val="TOC3"/>
        <w:tabs>
          <w:tab w:val="right" w:leader="dot" w:pos="9350"/>
        </w:tabs>
        <w:rPr>
          <w:ins w:id="1808" w:author="Laurence Golding" w:date="2019-05-11T06:51:00Z"/>
          <w:rFonts w:asciiTheme="minorHAnsi" w:eastAsiaTheme="minorEastAsia" w:hAnsiTheme="minorHAnsi" w:cstheme="minorBidi"/>
          <w:noProof/>
          <w:sz w:val="22"/>
          <w:szCs w:val="22"/>
        </w:rPr>
      </w:pPr>
      <w:ins w:id="1809" w:author="Laurence Golding" w:date="2019-05-11T06:51:00Z">
        <w:r>
          <w:fldChar w:fldCharType="begin"/>
        </w:r>
        <w:r>
          <w:instrText xml:space="preserve"> HYPERLINK \l "_Toc8367417" </w:instrText>
        </w:r>
        <w:r>
          <w:fldChar w:fldCharType="separate"/>
        </w:r>
        <w:r w:rsidR="0009127C" w:rsidRPr="006D36A2">
          <w:rPr>
            <w:rStyle w:val="Hyperlink"/>
            <w:noProof/>
          </w:rPr>
          <w:t>3.59.1 General</w:t>
        </w:r>
        <w:r w:rsidR="0009127C">
          <w:rPr>
            <w:noProof/>
            <w:webHidden/>
          </w:rPr>
          <w:tab/>
        </w:r>
        <w:r w:rsidR="0009127C">
          <w:rPr>
            <w:noProof/>
            <w:webHidden/>
          </w:rPr>
          <w:fldChar w:fldCharType="begin"/>
        </w:r>
        <w:r w:rsidR="0009127C">
          <w:rPr>
            <w:noProof/>
            <w:webHidden/>
          </w:rPr>
          <w:instrText xml:space="preserve"> PAGEREF _Toc8367417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r>
          <w:rPr>
            <w:noProof/>
          </w:rPr>
          <w:fldChar w:fldCharType="end"/>
        </w:r>
      </w:ins>
    </w:p>
    <w:p w14:paraId="1881A08B" w14:textId="412B48CB" w:rsidR="0009127C" w:rsidRDefault="005C469B">
      <w:pPr>
        <w:pStyle w:val="TOC3"/>
        <w:tabs>
          <w:tab w:val="right" w:leader="dot" w:pos="9350"/>
        </w:tabs>
        <w:rPr>
          <w:ins w:id="1810" w:author="Laurence Golding" w:date="2019-05-11T06:51:00Z"/>
          <w:rFonts w:asciiTheme="minorHAnsi" w:eastAsiaTheme="minorEastAsia" w:hAnsiTheme="minorHAnsi" w:cstheme="minorBidi"/>
          <w:noProof/>
          <w:sz w:val="22"/>
          <w:szCs w:val="22"/>
        </w:rPr>
      </w:pPr>
      <w:ins w:id="1811" w:author="Laurence Golding" w:date="2019-05-11T06:51:00Z">
        <w:r>
          <w:fldChar w:fldCharType="begin"/>
        </w:r>
        <w:r>
          <w:instrText xml:space="preserve"> HYPERLINK \l "_Toc8367418" </w:instrText>
        </w:r>
        <w:r>
          <w:fldChar w:fldCharType="separate"/>
        </w:r>
        <w:r w:rsidR="0009127C" w:rsidRPr="006D36A2">
          <w:rPr>
            <w:rStyle w:val="Hyperlink"/>
            <w:noProof/>
          </w:rPr>
          <w:t>3.59.2 kind property</w:t>
        </w:r>
        <w:r w:rsidR="0009127C">
          <w:rPr>
            <w:noProof/>
            <w:webHidden/>
          </w:rPr>
          <w:tab/>
        </w:r>
        <w:r w:rsidR="0009127C">
          <w:rPr>
            <w:noProof/>
            <w:webHidden/>
          </w:rPr>
          <w:fldChar w:fldCharType="begin"/>
        </w:r>
        <w:r w:rsidR="0009127C">
          <w:rPr>
            <w:noProof/>
            <w:webHidden/>
          </w:rPr>
          <w:instrText xml:space="preserve"> PAGEREF _Toc8367418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r>
          <w:rPr>
            <w:noProof/>
          </w:rPr>
          <w:fldChar w:fldCharType="end"/>
        </w:r>
      </w:ins>
    </w:p>
    <w:p w14:paraId="3FF8C365" w14:textId="27740BF8" w:rsidR="0009127C" w:rsidRDefault="005C469B">
      <w:pPr>
        <w:pStyle w:val="TOC3"/>
        <w:tabs>
          <w:tab w:val="right" w:leader="dot" w:pos="9350"/>
        </w:tabs>
        <w:rPr>
          <w:ins w:id="1812" w:author="Laurence Golding" w:date="2019-05-11T06:51:00Z"/>
          <w:rFonts w:asciiTheme="minorHAnsi" w:eastAsiaTheme="minorEastAsia" w:hAnsiTheme="minorHAnsi" w:cstheme="minorBidi"/>
          <w:noProof/>
          <w:sz w:val="22"/>
          <w:szCs w:val="22"/>
        </w:rPr>
      </w:pPr>
      <w:ins w:id="1813" w:author="Laurence Golding" w:date="2019-05-11T06:51:00Z">
        <w:r>
          <w:fldChar w:fldCharType="begin"/>
        </w:r>
        <w:r>
          <w:instrText xml:space="preserve"> HYPERLINK \l "_Toc8367419" </w:instrText>
        </w:r>
        <w:r>
          <w:fldChar w:fldCharType="separate"/>
        </w:r>
        <w:r w:rsidR="0009127C" w:rsidRPr="006D36A2">
          <w:rPr>
            <w:rStyle w:val="Hyperlink"/>
            <w:noProof/>
          </w:rPr>
          <w:t>3.59.3 message property</w:t>
        </w:r>
        <w:r w:rsidR="0009127C">
          <w:rPr>
            <w:noProof/>
            <w:webHidden/>
          </w:rPr>
          <w:tab/>
        </w:r>
        <w:r w:rsidR="0009127C">
          <w:rPr>
            <w:noProof/>
            <w:webHidden/>
          </w:rPr>
          <w:fldChar w:fldCharType="begin"/>
        </w:r>
        <w:r w:rsidR="0009127C">
          <w:rPr>
            <w:noProof/>
            <w:webHidden/>
          </w:rPr>
          <w:instrText xml:space="preserve"> PAGEREF _Toc8367419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r>
          <w:rPr>
            <w:noProof/>
          </w:rPr>
          <w:fldChar w:fldCharType="end"/>
        </w:r>
      </w:ins>
    </w:p>
    <w:p w14:paraId="456CDDCC" w14:textId="43147622" w:rsidR="0009127C" w:rsidRDefault="005C469B">
      <w:pPr>
        <w:pStyle w:val="TOC3"/>
        <w:tabs>
          <w:tab w:val="right" w:leader="dot" w:pos="9350"/>
        </w:tabs>
        <w:rPr>
          <w:ins w:id="1814" w:author="Laurence Golding" w:date="2019-05-11T06:51:00Z"/>
          <w:rFonts w:asciiTheme="minorHAnsi" w:eastAsiaTheme="minorEastAsia" w:hAnsiTheme="minorHAnsi" w:cstheme="minorBidi"/>
          <w:noProof/>
          <w:sz w:val="22"/>
          <w:szCs w:val="22"/>
        </w:rPr>
      </w:pPr>
      <w:ins w:id="1815" w:author="Laurence Golding" w:date="2019-05-11T06:51:00Z">
        <w:r>
          <w:fldChar w:fldCharType="begin"/>
        </w:r>
        <w:r>
          <w:instrText xml:space="preserve"> HYPERLINK \l</w:instrText>
        </w:r>
        <w:r>
          <w:instrText xml:space="preserve"> "_Toc8367420" </w:instrText>
        </w:r>
        <w:r>
          <w:fldChar w:fldCharType="separate"/>
        </w:r>
        <w:r w:rsidR="0009127C" w:rsidRPr="006D36A2">
          <w:rPr>
            <w:rStyle w:val="Hyperlink"/>
            <w:noProof/>
          </w:rPr>
          <w:t>3.59.4 stack property</w:t>
        </w:r>
        <w:r w:rsidR="0009127C">
          <w:rPr>
            <w:noProof/>
            <w:webHidden/>
          </w:rPr>
          <w:tab/>
        </w:r>
        <w:r w:rsidR="0009127C">
          <w:rPr>
            <w:noProof/>
            <w:webHidden/>
          </w:rPr>
          <w:fldChar w:fldCharType="begin"/>
        </w:r>
        <w:r w:rsidR="0009127C">
          <w:rPr>
            <w:noProof/>
            <w:webHidden/>
          </w:rPr>
          <w:instrText xml:space="preserve"> PAGEREF _Toc8367420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r>
          <w:rPr>
            <w:noProof/>
          </w:rPr>
          <w:fldChar w:fldCharType="end"/>
        </w:r>
      </w:ins>
    </w:p>
    <w:p w14:paraId="7C85A85B" w14:textId="019DB229" w:rsidR="0009127C" w:rsidRDefault="005C469B">
      <w:pPr>
        <w:pStyle w:val="TOC3"/>
        <w:tabs>
          <w:tab w:val="right" w:leader="dot" w:pos="9350"/>
        </w:tabs>
        <w:rPr>
          <w:ins w:id="1816" w:author="Laurence Golding" w:date="2019-05-11T06:51:00Z"/>
          <w:rFonts w:asciiTheme="minorHAnsi" w:eastAsiaTheme="minorEastAsia" w:hAnsiTheme="minorHAnsi" w:cstheme="minorBidi"/>
          <w:noProof/>
          <w:sz w:val="22"/>
          <w:szCs w:val="22"/>
        </w:rPr>
      </w:pPr>
      <w:ins w:id="1817" w:author="Laurence Golding" w:date="2019-05-11T06:51:00Z">
        <w:r>
          <w:fldChar w:fldCharType="begin"/>
        </w:r>
        <w:r>
          <w:instrText xml:space="preserve"> HYPERLINK \l "_Toc8367421" </w:instrText>
        </w:r>
        <w:r>
          <w:fldChar w:fldCharType="separate"/>
        </w:r>
        <w:r w:rsidR="0009127C" w:rsidRPr="006D36A2">
          <w:rPr>
            <w:rStyle w:val="Hyperlink"/>
            <w:noProof/>
          </w:rPr>
          <w:t>3.59.5 innerExceptions property</w:t>
        </w:r>
        <w:r w:rsidR="0009127C">
          <w:rPr>
            <w:noProof/>
            <w:webHidden/>
          </w:rPr>
          <w:tab/>
        </w:r>
        <w:r w:rsidR="0009127C">
          <w:rPr>
            <w:noProof/>
            <w:webHidden/>
          </w:rPr>
          <w:fldChar w:fldCharType="begin"/>
        </w:r>
        <w:r w:rsidR="0009127C">
          <w:rPr>
            <w:noProof/>
            <w:webHidden/>
          </w:rPr>
          <w:instrText xml:space="preserve"> PAGEREF _Toc8367421 \h </w:instrText>
        </w:r>
        <w:r w:rsidR="0009127C">
          <w:rPr>
            <w:noProof/>
            <w:webHidden/>
          </w:rPr>
        </w:r>
        <w:r w:rsidR="0009127C">
          <w:rPr>
            <w:noProof/>
            <w:webHidden/>
          </w:rPr>
          <w:fldChar w:fldCharType="separate"/>
        </w:r>
        <w:r w:rsidR="0009127C">
          <w:rPr>
            <w:noProof/>
            <w:webHidden/>
          </w:rPr>
          <w:t>187</w:t>
        </w:r>
        <w:r w:rsidR="0009127C">
          <w:rPr>
            <w:noProof/>
            <w:webHidden/>
          </w:rPr>
          <w:fldChar w:fldCharType="end"/>
        </w:r>
        <w:r>
          <w:rPr>
            <w:noProof/>
          </w:rPr>
          <w:fldChar w:fldCharType="end"/>
        </w:r>
      </w:ins>
    </w:p>
    <w:p w14:paraId="2E98B5AD" w14:textId="6BD483AA" w:rsidR="0009127C" w:rsidRDefault="005C469B">
      <w:pPr>
        <w:pStyle w:val="TOC1"/>
        <w:rPr>
          <w:ins w:id="1818" w:author="Laurence Golding" w:date="2019-05-11T06:51:00Z"/>
          <w:rFonts w:asciiTheme="minorHAnsi" w:eastAsiaTheme="minorEastAsia" w:hAnsiTheme="minorHAnsi" w:cstheme="minorBidi"/>
          <w:noProof/>
          <w:sz w:val="22"/>
          <w:szCs w:val="22"/>
        </w:rPr>
      </w:pPr>
      <w:ins w:id="1819" w:author="Laurence Golding" w:date="2019-05-11T06:51:00Z">
        <w:r>
          <w:fldChar w:fldCharType="begin"/>
        </w:r>
        <w:r>
          <w:instrText xml:space="preserve"> HYPERLINK \l "_Toc8367422" </w:instrText>
        </w:r>
        <w:r>
          <w:fldChar w:fldCharType="separate"/>
        </w:r>
        <w:r w:rsidR="0009127C" w:rsidRPr="006D36A2">
          <w:rPr>
            <w:rStyle w:val="Hyperlink"/>
            <w:noProof/>
          </w:rPr>
          <w:t>4</w:t>
        </w:r>
        <w:r w:rsidR="0009127C">
          <w:rPr>
            <w:rFonts w:asciiTheme="minorHAnsi" w:eastAsiaTheme="minorEastAsia" w:hAnsiTheme="minorHAnsi" w:cstheme="minorBidi"/>
            <w:noProof/>
            <w:sz w:val="22"/>
            <w:szCs w:val="22"/>
          </w:rPr>
          <w:tab/>
        </w:r>
        <w:r w:rsidR="0009127C" w:rsidRPr="006D36A2">
          <w:rPr>
            <w:rStyle w:val="Hyperlink"/>
            <w:noProof/>
          </w:rPr>
          <w:t>External property file format</w:t>
        </w:r>
        <w:r w:rsidR="0009127C">
          <w:rPr>
            <w:noProof/>
            <w:webHidden/>
          </w:rPr>
          <w:tab/>
        </w:r>
        <w:r w:rsidR="0009127C">
          <w:rPr>
            <w:noProof/>
            <w:webHidden/>
          </w:rPr>
          <w:fldChar w:fldCharType="begin"/>
        </w:r>
        <w:r w:rsidR="0009127C">
          <w:rPr>
            <w:noProof/>
            <w:webHidden/>
          </w:rPr>
          <w:instrText xml:space="preserve"> PAGEREF _Toc8367422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r>
          <w:rPr>
            <w:noProof/>
          </w:rPr>
          <w:fldChar w:fldCharType="end"/>
        </w:r>
      </w:ins>
    </w:p>
    <w:p w14:paraId="337E8930" w14:textId="2745DB7D" w:rsidR="0009127C" w:rsidRDefault="005C469B">
      <w:pPr>
        <w:pStyle w:val="TOC2"/>
        <w:tabs>
          <w:tab w:val="right" w:leader="dot" w:pos="9350"/>
        </w:tabs>
        <w:rPr>
          <w:ins w:id="1820" w:author="Laurence Golding" w:date="2019-05-11T06:51:00Z"/>
          <w:rFonts w:asciiTheme="minorHAnsi" w:eastAsiaTheme="minorEastAsia" w:hAnsiTheme="minorHAnsi" w:cstheme="minorBidi"/>
          <w:noProof/>
          <w:sz w:val="22"/>
          <w:szCs w:val="22"/>
        </w:rPr>
      </w:pPr>
      <w:ins w:id="1821" w:author="Laurence Golding" w:date="2019-05-11T06:51:00Z">
        <w:r>
          <w:fldChar w:fldCharType="begin"/>
        </w:r>
        <w:r>
          <w:instrText xml:space="preserve"> HYPERLINK \l "_Toc8367423" </w:instrText>
        </w:r>
        <w:r>
          <w:fldChar w:fldCharType="separate"/>
        </w:r>
        <w:r w:rsidR="0009127C" w:rsidRPr="006D36A2">
          <w:rPr>
            <w:rStyle w:val="Hyperlink"/>
            <w:noProof/>
          </w:rPr>
          <w:t>4.1 General</w:t>
        </w:r>
        <w:r w:rsidR="0009127C">
          <w:rPr>
            <w:noProof/>
            <w:webHidden/>
          </w:rPr>
          <w:tab/>
        </w:r>
        <w:r w:rsidR="0009127C">
          <w:rPr>
            <w:noProof/>
            <w:webHidden/>
          </w:rPr>
          <w:fldChar w:fldCharType="begin"/>
        </w:r>
        <w:r w:rsidR="0009127C">
          <w:rPr>
            <w:noProof/>
            <w:webHidden/>
          </w:rPr>
          <w:instrText xml:space="preserve"> PAGEREF _Toc8367423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r>
          <w:rPr>
            <w:noProof/>
          </w:rPr>
          <w:fldChar w:fldCharType="end"/>
        </w:r>
      </w:ins>
    </w:p>
    <w:p w14:paraId="1861BA07" w14:textId="0531C2E8" w:rsidR="0009127C" w:rsidRDefault="005C469B">
      <w:pPr>
        <w:pStyle w:val="TOC2"/>
        <w:tabs>
          <w:tab w:val="right" w:leader="dot" w:pos="9350"/>
        </w:tabs>
        <w:rPr>
          <w:ins w:id="1822" w:author="Laurence Golding" w:date="2019-05-11T06:51:00Z"/>
          <w:rFonts w:asciiTheme="minorHAnsi" w:eastAsiaTheme="minorEastAsia" w:hAnsiTheme="minorHAnsi" w:cstheme="minorBidi"/>
          <w:noProof/>
          <w:sz w:val="22"/>
          <w:szCs w:val="22"/>
        </w:rPr>
      </w:pPr>
      <w:ins w:id="1823" w:author="Laurence Golding" w:date="2019-05-11T06:51:00Z">
        <w:r>
          <w:fldChar w:fldCharType="begin"/>
        </w:r>
        <w:r>
          <w:instrText xml:space="preserve"> HYPERLINK \l "_Toc8367424" </w:instrText>
        </w:r>
        <w:r>
          <w:fldChar w:fldCharType="separate"/>
        </w:r>
        <w:r w:rsidR="0009127C" w:rsidRPr="006D36A2">
          <w:rPr>
            <w:rStyle w:val="Hyperlink"/>
            <w:noProof/>
          </w:rPr>
          <w:t>4.2 External property file naming convention</w:t>
        </w:r>
        <w:r w:rsidR="0009127C">
          <w:rPr>
            <w:noProof/>
            <w:webHidden/>
          </w:rPr>
          <w:tab/>
        </w:r>
        <w:r w:rsidR="0009127C">
          <w:rPr>
            <w:noProof/>
            <w:webHidden/>
          </w:rPr>
          <w:fldChar w:fldCharType="begin"/>
        </w:r>
        <w:r w:rsidR="0009127C">
          <w:rPr>
            <w:noProof/>
            <w:webHidden/>
          </w:rPr>
          <w:instrText xml:space="preserve"> PAGEREF _Toc8367424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r>
          <w:rPr>
            <w:noProof/>
          </w:rPr>
          <w:fldChar w:fldCharType="end"/>
        </w:r>
      </w:ins>
    </w:p>
    <w:p w14:paraId="782A4BDF" w14:textId="1BE9768B" w:rsidR="0009127C" w:rsidRDefault="005C469B">
      <w:pPr>
        <w:pStyle w:val="TOC2"/>
        <w:tabs>
          <w:tab w:val="right" w:leader="dot" w:pos="9350"/>
        </w:tabs>
        <w:rPr>
          <w:ins w:id="1824" w:author="Laurence Golding" w:date="2019-05-11T06:51:00Z"/>
          <w:rFonts w:asciiTheme="minorHAnsi" w:eastAsiaTheme="minorEastAsia" w:hAnsiTheme="minorHAnsi" w:cstheme="minorBidi"/>
          <w:noProof/>
          <w:sz w:val="22"/>
          <w:szCs w:val="22"/>
        </w:rPr>
      </w:pPr>
      <w:ins w:id="1825" w:author="Laurence Golding" w:date="2019-05-11T06:51:00Z">
        <w:r>
          <w:lastRenderedPageBreak/>
          <w:fldChar w:fldCharType="begin"/>
        </w:r>
        <w:r>
          <w:instrText xml:space="preserve"> HYPERLINK \l "_Toc8367425" </w:instrText>
        </w:r>
        <w:r>
          <w:fldChar w:fldCharType="separate"/>
        </w:r>
        <w:r w:rsidR="0009127C" w:rsidRPr="006D36A2">
          <w:rPr>
            <w:rStyle w:val="Hyperlink"/>
            <w:noProof/>
          </w:rPr>
          <w:t>4.3 externalProperties object</w:t>
        </w:r>
        <w:r w:rsidR="0009127C">
          <w:rPr>
            <w:noProof/>
            <w:webHidden/>
          </w:rPr>
          <w:tab/>
        </w:r>
        <w:r w:rsidR="0009127C">
          <w:rPr>
            <w:noProof/>
            <w:webHidden/>
          </w:rPr>
          <w:fldChar w:fldCharType="begin"/>
        </w:r>
        <w:r w:rsidR="0009127C">
          <w:rPr>
            <w:noProof/>
            <w:webHidden/>
          </w:rPr>
          <w:instrText xml:space="preserve"> PAGEREF _Toc8367425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r>
          <w:rPr>
            <w:noProof/>
          </w:rPr>
          <w:fldChar w:fldCharType="end"/>
        </w:r>
      </w:ins>
    </w:p>
    <w:p w14:paraId="09ADA619" w14:textId="517B504E" w:rsidR="0009127C" w:rsidRDefault="005C469B">
      <w:pPr>
        <w:pStyle w:val="TOC3"/>
        <w:tabs>
          <w:tab w:val="right" w:leader="dot" w:pos="9350"/>
        </w:tabs>
        <w:rPr>
          <w:ins w:id="1826" w:author="Laurence Golding" w:date="2019-05-11T06:51:00Z"/>
          <w:rFonts w:asciiTheme="minorHAnsi" w:eastAsiaTheme="minorEastAsia" w:hAnsiTheme="minorHAnsi" w:cstheme="minorBidi"/>
          <w:noProof/>
          <w:sz w:val="22"/>
          <w:szCs w:val="22"/>
        </w:rPr>
      </w:pPr>
      <w:ins w:id="1827" w:author="Laurence Golding" w:date="2019-05-11T06:51:00Z">
        <w:r>
          <w:fldChar w:fldCharType="begin"/>
        </w:r>
        <w:r>
          <w:instrText xml:space="preserve"> HYPERLINK \l "_Toc8367426" </w:instrText>
        </w:r>
        <w:r>
          <w:fldChar w:fldCharType="separate"/>
        </w:r>
        <w:r w:rsidR="0009127C" w:rsidRPr="006D36A2">
          <w:rPr>
            <w:rStyle w:val="Hyperlink"/>
            <w:noProof/>
          </w:rPr>
          <w:t>4.3.1 General</w:t>
        </w:r>
        <w:r w:rsidR="0009127C">
          <w:rPr>
            <w:noProof/>
            <w:webHidden/>
          </w:rPr>
          <w:tab/>
        </w:r>
        <w:r w:rsidR="0009127C">
          <w:rPr>
            <w:noProof/>
            <w:webHidden/>
          </w:rPr>
          <w:fldChar w:fldCharType="begin"/>
        </w:r>
        <w:r w:rsidR="0009127C">
          <w:rPr>
            <w:noProof/>
            <w:webHidden/>
          </w:rPr>
          <w:instrText xml:space="preserve"> PAGEREF _Toc8367426 \h </w:instrText>
        </w:r>
        <w:r w:rsidR="0009127C">
          <w:rPr>
            <w:noProof/>
            <w:webHidden/>
          </w:rPr>
        </w:r>
        <w:r w:rsidR="0009127C">
          <w:rPr>
            <w:noProof/>
            <w:webHidden/>
          </w:rPr>
          <w:fldChar w:fldCharType="separate"/>
        </w:r>
        <w:r w:rsidR="0009127C">
          <w:rPr>
            <w:noProof/>
            <w:webHidden/>
          </w:rPr>
          <w:t>188</w:t>
        </w:r>
        <w:r w:rsidR="0009127C">
          <w:rPr>
            <w:noProof/>
            <w:webHidden/>
          </w:rPr>
          <w:fldChar w:fldCharType="end"/>
        </w:r>
        <w:r>
          <w:rPr>
            <w:noProof/>
          </w:rPr>
          <w:fldChar w:fldCharType="end"/>
        </w:r>
      </w:ins>
    </w:p>
    <w:p w14:paraId="65C9B8C3" w14:textId="7D9C9FE8" w:rsidR="0009127C" w:rsidRDefault="005C469B">
      <w:pPr>
        <w:pStyle w:val="TOC3"/>
        <w:tabs>
          <w:tab w:val="right" w:leader="dot" w:pos="9350"/>
        </w:tabs>
        <w:rPr>
          <w:ins w:id="1828" w:author="Laurence Golding" w:date="2019-05-11T06:51:00Z"/>
          <w:rFonts w:asciiTheme="minorHAnsi" w:eastAsiaTheme="minorEastAsia" w:hAnsiTheme="minorHAnsi" w:cstheme="minorBidi"/>
          <w:noProof/>
          <w:sz w:val="22"/>
          <w:szCs w:val="22"/>
        </w:rPr>
      </w:pPr>
      <w:ins w:id="1829" w:author="Laurence Golding" w:date="2019-05-11T06:51:00Z">
        <w:r>
          <w:fldChar w:fldCharType="begin"/>
        </w:r>
        <w:r>
          <w:instrText xml:space="preserve"> HYPERLINK \l "_Toc8367427" </w:instrText>
        </w:r>
        <w:r>
          <w:fldChar w:fldCharType="separate"/>
        </w:r>
        <w:r w:rsidR="0009127C" w:rsidRPr="006D36A2">
          <w:rPr>
            <w:rStyle w:val="Hyperlink"/>
            <w:noProof/>
          </w:rPr>
          <w:t>4.3.2 $schema property</w:t>
        </w:r>
        <w:r w:rsidR="0009127C">
          <w:rPr>
            <w:noProof/>
            <w:webHidden/>
          </w:rPr>
          <w:tab/>
        </w:r>
        <w:r w:rsidR="0009127C">
          <w:rPr>
            <w:noProof/>
            <w:webHidden/>
          </w:rPr>
          <w:fldChar w:fldCharType="begin"/>
        </w:r>
        <w:r w:rsidR="0009127C">
          <w:rPr>
            <w:noProof/>
            <w:webHidden/>
          </w:rPr>
          <w:instrText xml:space="preserve"> PAGEREF _Toc8367427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r>
          <w:rPr>
            <w:noProof/>
          </w:rPr>
          <w:fldChar w:fldCharType="end"/>
        </w:r>
      </w:ins>
    </w:p>
    <w:p w14:paraId="06C20D13" w14:textId="5FA61199" w:rsidR="0009127C" w:rsidRDefault="005C469B">
      <w:pPr>
        <w:pStyle w:val="TOC3"/>
        <w:tabs>
          <w:tab w:val="right" w:leader="dot" w:pos="9350"/>
        </w:tabs>
        <w:rPr>
          <w:ins w:id="1830" w:author="Laurence Golding" w:date="2019-05-11T06:51:00Z"/>
          <w:rFonts w:asciiTheme="minorHAnsi" w:eastAsiaTheme="minorEastAsia" w:hAnsiTheme="minorHAnsi" w:cstheme="minorBidi"/>
          <w:noProof/>
          <w:sz w:val="22"/>
          <w:szCs w:val="22"/>
        </w:rPr>
      </w:pPr>
      <w:ins w:id="1831" w:author="Laurence Golding" w:date="2019-05-11T06:51:00Z">
        <w:r>
          <w:fldChar w:fldCharType="begin"/>
        </w:r>
        <w:r>
          <w:instrText xml:space="preserve"> HYPERLINK \l "_Toc8367428" </w:instrText>
        </w:r>
        <w:r>
          <w:fldChar w:fldCharType="separate"/>
        </w:r>
        <w:r w:rsidR="0009127C" w:rsidRPr="006D36A2">
          <w:rPr>
            <w:rStyle w:val="Hyperlink"/>
            <w:noProof/>
          </w:rPr>
          <w:t>4.3.3 version property</w:t>
        </w:r>
        <w:r w:rsidR="0009127C">
          <w:rPr>
            <w:noProof/>
            <w:webHidden/>
          </w:rPr>
          <w:tab/>
        </w:r>
        <w:r w:rsidR="0009127C">
          <w:rPr>
            <w:noProof/>
            <w:webHidden/>
          </w:rPr>
          <w:fldChar w:fldCharType="begin"/>
        </w:r>
        <w:r w:rsidR="0009127C">
          <w:rPr>
            <w:noProof/>
            <w:webHidden/>
          </w:rPr>
          <w:instrText xml:space="preserve"> PAGEREF _Toc8367428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r>
          <w:rPr>
            <w:noProof/>
          </w:rPr>
          <w:fldChar w:fldCharType="end"/>
        </w:r>
      </w:ins>
    </w:p>
    <w:p w14:paraId="5D7C4B85" w14:textId="3892A837" w:rsidR="0009127C" w:rsidRDefault="005C469B">
      <w:pPr>
        <w:pStyle w:val="TOC3"/>
        <w:tabs>
          <w:tab w:val="right" w:leader="dot" w:pos="9350"/>
        </w:tabs>
        <w:rPr>
          <w:ins w:id="1832" w:author="Laurence Golding" w:date="2019-05-11T06:51:00Z"/>
          <w:rFonts w:asciiTheme="minorHAnsi" w:eastAsiaTheme="minorEastAsia" w:hAnsiTheme="minorHAnsi" w:cstheme="minorBidi"/>
          <w:noProof/>
          <w:sz w:val="22"/>
          <w:szCs w:val="22"/>
        </w:rPr>
      </w:pPr>
      <w:ins w:id="1833" w:author="Laurence Golding" w:date="2019-05-11T06:51:00Z">
        <w:r>
          <w:fldChar w:fldCharType="begin"/>
        </w:r>
        <w:r>
          <w:instrText xml:space="preserve"> HYPERLINK \l "_Toc8367429" </w:instrText>
        </w:r>
        <w:r>
          <w:fldChar w:fldCharType="separate"/>
        </w:r>
        <w:r w:rsidR="0009127C" w:rsidRPr="006D36A2">
          <w:rPr>
            <w:rStyle w:val="Hyperlink"/>
            <w:noProof/>
          </w:rPr>
          <w:t>4.3.4 guid property</w:t>
        </w:r>
        <w:r w:rsidR="0009127C">
          <w:rPr>
            <w:noProof/>
            <w:webHidden/>
          </w:rPr>
          <w:tab/>
        </w:r>
        <w:r w:rsidR="0009127C">
          <w:rPr>
            <w:noProof/>
            <w:webHidden/>
          </w:rPr>
          <w:fldChar w:fldCharType="begin"/>
        </w:r>
        <w:r w:rsidR="0009127C">
          <w:rPr>
            <w:noProof/>
            <w:webHidden/>
          </w:rPr>
          <w:instrText xml:space="preserve"> PAGEREF _Toc8367429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r>
          <w:rPr>
            <w:noProof/>
          </w:rPr>
          <w:fldChar w:fldCharType="end"/>
        </w:r>
      </w:ins>
    </w:p>
    <w:p w14:paraId="046A214F" w14:textId="2E90EEFD" w:rsidR="0009127C" w:rsidRDefault="005C469B">
      <w:pPr>
        <w:pStyle w:val="TOC3"/>
        <w:tabs>
          <w:tab w:val="right" w:leader="dot" w:pos="9350"/>
        </w:tabs>
        <w:rPr>
          <w:ins w:id="1834" w:author="Laurence Golding" w:date="2019-05-11T06:51:00Z"/>
          <w:rFonts w:asciiTheme="minorHAnsi" w:eastAsiaTheme="minorEastAsia" w:hAnsiTheme="minorHAnsi" w:cstheme="minorBidi"/>
          <w:noProof/>
          <w:sz w:val="22"/>
          <w:szCs w:val="22"/>
        </w:rPr>
      </w:pPr>
      <w:ins w:id="1835" w:author="Laurence Golding" w:date="2019-05-11T06:51:00Z">
        <w:r>
          <w:fldChar w:fldCharType="begin"/>
        </w:r>
        <w:r>
          <w:instrText xml:space="preserve"> HYPERLINK \l "_Toc8367430" </w:instrText>
        </w:r>
        <w:r>
          <w:fldChar w:fldCharType="separate"/>
        </w:r>
        <w:r w:rsidR="0009127C" w:rsidRPr="006D36A2">
          <w:rPr>
            <w:rStyle w:val="Hyperlink"/>
            <w:noProof/>
          </w:rPr>
          <w:t>4.3.5 runGuid property</w:t>
        </w:r>
        <w:r w:rsidR="0009127C">
          <w:rPr>
            <w:noProof/>
            <w:webHidden/>
          </w:rPr>
          <w:tab/>
        </w:r>
        <w:r w:rsidR="0009127C">
          <w:rPr>
            <w:noProof/>
            <w:webHidden/>
          </w:rPr>
          <w:fldChar w:fldCharType="begin"/>
        </w:r>
        <w:r w:rsidR="0009127C">
          <w:rPr>
            <w:noProof/>
            <w:webHidden/>
          </w:rPr>
          <w:instrText xml:space="preserve"> PAGEREF _Toc8367430 \h </w:instrText>
        </w:r>
        <w:r w:rsidR="0009127C">
          <w:rPr>
            <w:noProof/>
            <w:webHidden/>
          </w:rPr>
        </w:r>
        <w:r w:rsidR="0009127C">
          <w:rPr>
            <w:noProof/>
            <w:webHidden/>
          </w:rPr>
          <w:fldChar w:fldCharType="separate"/>
        </w:r>
        <w:r w:rsidR="0009127C">
          <w:rPr>
            <w:noProof/>
            <w:webHidden/>
          </w:rPr>
          <w:t>189</w:t>
        </w:r>
        <w:r w:rsidR="0009127C">
          <w:rPr>
            <w:noProof/>
            <w:webHidden/>
          </w:rPr>
          <w:fldChar w:fldCharType="end"/>
        </w:r>
        <w:r>
          <w:rPr>
            <w:noProof/>
          </w:rPr>
          <w:fldChar w:fldCharType="end"/>
        </w:r>
      </w:ins>
    </w:p>
    <w:p w14:paraId="768C8E11" w14:textId="30F52A1B" w:rsidR="0009127C" w:rsidRDefault="005C469B">
      <w:pPr>
        <w:pStyle w:val="TOC3"/>
        <w:tabs>
          <w:tab w:val="right" w:leader="dot" w:pos="9350"/>
        </w:tabs>
        <w:rPr>
          <w:ins w:id="1836" w:author="Laurence Golding" w:date="2019-05-11T06:51:00Z"/>
          <w:rFonts w:asciiTheme="minorHAnsi" w:eastAsiaTheme="minorEastAsia" w:hAnsiTheme="minorHAnsi" w:cstheme="minorBidi"/>
          <w:noProof/>
          <w:sz w:val="22"/>
          <w:szCs w:val="22"/>
        </w:rPr>
      </w:pPr>
      <w:ins w:id="1837" w:author="Laurence Golding" w:date="2019-05-11T06:51:00Z">
        <w:r>
          <w:fldChar w:fldCharType="begin"/>
        </w:r>
        <w:r>
          <w:instrText xml:space="preserve"> HYPERL</w:instrText>
        </w:r>
        <w:r>
          <w:instrText xml:space="preserve">INK \l "_Toc8367431" </w:instrText>
        </w:r>
        <w:r>
          <w:fldChar w:fldCharType="separate"/>
        </w:r>
        <w:r w:rsidR="0009127C" w:rsidRPr="006D36A2">
          <w:rPr>
            <w:rStyle w:val="Hyperlink"/>
            <w:noProof/>
          </w:rPr>
          <w:t>4.3.6 The property value properties</w:t>
        </w:r>
        <w:r w:rsidR="0009127C">
          <w:rPr>
            <w:noProof/>
            <w:webHidden/>
          </w:rPr>
          <w:tab/>
        </w:r>
        <w:r w:rsidR="0009127C">
          <w:rPr>
            <w:noProof/>
            <w:webHidden/>
          </w:rPr>
          <w:fldChar w:fldCharType="begin"/>
        </w:r>
        <w:r w:rsidR="0009127C">
          <w:rPr>
            <w:noProof/>
            <w:webHidden/>
          </w:rPr>
          <w:instrText xml:space="preserve"> PAGEREF _Toc8367431 \h </w:instrText>
        </w:r>
        <w:r w:rsidR="0009127C">
          <w:rPr>
            <w:noProof/>
            <w:webHidden/>
          </w:rPr>
        </w:r>
        <w:r w:rsidR="0009127C">
          <w:rPr>
            <w:noProof/>
            <w:webHidden/>
          </w:rPr>
          <w:fldChar w:fldCharType="separate"/>
        </w:r>
        <w:r w:rsidR="0009127C">
          <w:rPr>
            <w:noProof/>
            <w:webHidden/>
          </w:rPr>
          <w:t>190</w:t>
        </w:r>
        <w:r w:rsidR="0009127C">
          <w:rPr>
            <w:noProof/>
            <w:webHidden/>
          </w:rPr>
          <w:fldChar w:fldCharType="end"/>
        </w:r>
        <w:r>
          <w:rPr>
            <w:noProof/>
          </w:rPr>
          <w:fldChar w:fldCharType="end"/>
        </w:r>
      </w:ins>
    </w:p>
    <w:p w14:paraId="09330F20" w14:textId="7962FD14" w:rsidR="0009127C" w:rsidRDefault="005C469B">
      <w:pPr>
        <w:pStyle w:val="TOC1"/>
        <w:rPr>
          <w:ins w:id="1838" w:author="Laurence Golding" w:date="2019-05-11T06:51:00Z"/>
          <w:rFonts w:asciiTheme="minorHAnsi" w:eastAsiaTheme="minorEastAsia" w:hAnsiTheme="minorHAnsi" w:cstheme="minorBidi"/>
          <w:noProof/>
          <w:sz w:val="22"/>
          <w:szCs w:val="22"/>
        </w:rPr>
      </w:pPr>
      <w:ins w:id="1839" w:author="Laurence Golding" w:date="2019-05-11T06:51:00Z">
        <w:r>
          <w:fldChar w:fldCharType="begin"/>
        </w:r>
        <w:r>
          <w:instrText xml:space="preserve"> HYPERLINK \l "_Toc8367432" </w:instrText>
        </w:r>
        <w:r>
          <w:fldChar w:fldCharType="separate"/>
        </w:r>
        <w:r w:rsidR="0009127C" w:rsidRPr="006D36A2">
          <w:rPr>
            <w:rStyle w:val="Hyperlink"/>
            <w:noProof/>
          </w:rPr>
          <w:t>5</w:t>
        </w:r>
        <w:r w:rsidR="0009127C">
          <w:rPr>
            <w:rFonts w:asciiTheme="minorHAnsi" w:eastAsiaTheme="minorEastAsia" w:hAnsiTheme="minorHAnsi" w:cstheme="minorBidi"/>
            <w:noProof/>
            <w:sz w:val="22"/>
            <w:szCs w:val="22"/>
          </w:rPr>
          <w:tab/>
        </w:r>
        <w:r w:rsidR="0009127C" w:rsidRPr="006D36A2">
          <w:rPr>
            <w:rStyle w:val="Hyperlink"/>
            <w:noProof/>
          </w:rPr>
          <w:t>Conformance</w:t>
        </w:r>
        <w:r w:rsidR="0009127C">
          <w:rPr>
            <w:noProof/>
            <w:webHidden/>
          </w:rPr>
          <w:tab/>
        </w:r>
        <w:r w:rsidR="0009127C">
          <w:rPr>
            <w:noProof/>
            <w:webHidden/>
          </w:rPr>
          <w:fldChar w:fldCharType="begin"/>
        </w:r>
        <w:r w:rsidR="0009127C">
          <w:rPr>
            <w:noProof/>
            <w:webHidden/>
          </w:rPr>
          <w:instrText xml:space="preserve"> PAGEREF _Toc8367432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r>
          <w:rPr>
            <w:noProof/>
          </w:rPr>
          <w:fldChar w:fldCharType="end"/>
        </w:r>
      </w:ins>
    </w:p>
    <w:p w14:paraId="06D7F64D" w14:textId="58E1B45A" w:rsidR="0009127C" w:rsidRDefault="005C469B">
      <w:pPr>
        <w:pStyle w:val="TOC2"/>
        <w:tabs>
          <w:tab w:val="right" w:leader="dot" w:pos="9350"/>
        </w:tabs>
        <w:rPr>
          <w:ins w:id="1840" w:author="Laurence Golding" w:date="2019-05-11T06:51:00Z"/>
          <w:rFonts w:asciiTheme="minorHAnsi" w:eastAsiaTheme="minorEastAsia" w:hAnsiTheme="minorHAnsi" w:cstheme="minorBidi"/>
          <w:noProof/>
          <w:sz w:val="22"/>
          <w:szCs w:val="22"/>
        </w:rPr>
      </w:pPr>
      <w:ins w:id="1841" w:author="Laurence Golding" w:date="2019-05-11T06:51:00Z">
        <w:r>
          <w:fldChar w:fldCharType="begin"/>
        </w:r>
        <w:r>
          <w:instrText xml:space="preserve"> HYPERLINK \l "_Toc8367433" </w:instrText>
        </w:r>
        <w:r>
          <w:fldChar w:fldCharType="separate"/>
        </w:r>
        <w:r w:rsidR="0009127C" w:rsidRPr="006D36A2">
          <w:rPr>
            <w:rStyle w:val="Hyperlink"/>
            <w:noProof/>
          </w:rPr>
          <w:t>5.1 Conformance targets</w:t>
        </w:r>
        <w:r w:rsidR="0009127C">
          <w:rPr>
            <w:noProof/>
            <w:webHidden/>
          </w:rPr>
          <w:tab/>
        </w:r>
        <w:r w:rsidR="0009127C">
          <w:rPr>
            <w:noProof/>
            <w:webHidden/>
          </w:rPr>
          <w:fldChar w:fldCharType="begin"/>
        </w:r>
        <w:r w:rsidR="0009127C">
          <w:rPr>
            <w:noProof/>
            <w:webHidden/>
          </w:rPr>
          <w:instrText xml:space="preserve"> PAGEREF _Toc8367433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r>
          <w:rPr>
            <w:noProof/>
          </w:rPr>
          <w:fldChar w:fldCharType="end"/>
        </w:r>
      </w:ins>
    </w:p>
    <w:p w14:paraId="261099E0" w14:textId="252B465F" w:rsidR="0009127C" w:rsidRDefault="005C469B">
      <w:pPr>
        <w:pStyle w:val="TOC2"/>
        <w:tabs>
          <w:tab w:val="right" w:leader="dot" w:pos="9350"/>
        </w:tabs>
        <w:rPr>
          <w:ins w:id="1842" w:author="Laurence Golding" w:date="2019-05-11T06:51:00Z"/>
          <w:rFonts w:asciiTheme="minorHAnsi" w:eastAsiaTheme="minorEastAsia" w:hAnsiTheme="minorHAnsi" w:cstheme="minorBidi"/>
          <w:noProof/>
          <w:sz w:val="22"/>
          <w:szCs w:val="22"/>
        </w:rPr>
      </w:pPr>
      <w:ins w:id="1843" w:author="Laurence Golding" w:date="2019-05-11T06:51:00Z">
        <w:r>
          <w:fldChar w:fldCharType="begin"/>
        </w:r>
        <w:r>
          <w:instrText xml:space="preserve"> HYPERLINK \l "_Toc8367434" </w:instrText>
        </w:r>
        <w:r>
          <w:fldChar w:fldCharType="separate"/>
        </w:r>
        <w:r w:rsidR="0009127C" w:rsidRPr="006D36A2">
          <w:rPr>
            <w:rStyle w:val="Hyperlink"/>
            <w:noProof/>
          </w:rPr>
          <w:t>5.2 Conformance Clause 1: SARIF log file</w:t>
        </w:r>
        <w:r w:rsidR="0009127C">
          <w:rPr>
            <w:noProof/>
            <w:webHidden/>
          </w:rPr>
          <w:tab/>
        </w:r>
        <w:r w:rsidR="0009127C">
          <w:rPr>
            <w:noProof/>
            <w:webHidden/>
          </w:rPr>
          <w:fldChar w:fldCharType="begin"/>
        </w:r>
        <w:r w:rsidR="0009127C">
          <w:rPr>
            <w:noProof/>
            <w:webHidden/>
          </w:rPr>
          <w:instrText xml:space="preserve"> PAGEREF _Toc8367434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r>
          <w:rPr>
            <w:noProof/>
          </w:rPr>
          <w:fldChar w:fldCharType="end"/>
        </w:r>
      </w:ins>
    </w:p>
    <w:p w14:paraId="65EBFF2A" w14:textId="51A6C2DC" w:rsidR="0009127C" w:rsidRDefault="005C469B">
      <w:pPr>
        <w:pStyle w:val="TOC2"/>
        <w:tabs>
          <w:tab w:val="right" w:leader="dot" w:pos="9350"/>
        </w:tabs>
        <w:rPr>
          <w:ins w:id="1844" w:author="Laurence Golding" w:date="2019-05-11T06:51:00Z"/>
          <w:rFonts w:asciiTheme="minorHAnsi" w:eastAsiaTheme="minorEastAsia" w:hAnsiTheme="minorHAnsi" w:cstheme="minorBidi"/>
          <w:noProof/>
          <w:sz w:val="22"/>
          <w:szCs w:val="22"/>
        </w:rPr>
      </w:pPr>
      <w:ins w:id="1845" w:author="Laurence Golding" w:date="2019-05-11T06:51:00Z">
        <w:r>
          <w:fldChar w:fldCharType="begin"/>
        </w:r>
        <w:r>
          <w:instrText xml:space="preserve"> HYPERLINK \l "_Toc8367435" </w:instrText>
        </w:r>
        <w:r>
          <w:fldChar w:fldCharType="separate"/>
        </w:r>
        <w:r w:rsidR="0009127C" w:rsidRPr="006D36A2">
          <w:rPr>
            <w:rStyle w:val="Hyperlink"/>
            <w:noProof/>
          </w:rPr>
          <w:t>5.3 Conformance Clause 2: SARIF producer</w:t>
        </w:r>
        <w:r w:rsidR="0009127C">
          <w:rPr>
            <w:noProof/>
            <w:webHidden/>
          </w:rPr>
          <w:tab/>
        </w:r>
        <w:r w:rsidR="0009127C">
          <w:rPr>
            <w:noProof/>
            <w:webHidden/>
          </w:rPr>
          <w:fldChar w:fldCharType="begin"/>
        </w:r>
        <w:r w:rsidR="0009127C">
          <w:rPr>
            <w:noProof/>
            <w:webHidden/>
          </w:rPr>
          <w:instrText xml:space="preserve"> PAGEREF _Toc8367435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r>
          <w:rPr>
            <w:noProof/>
          </w:rPr>
          <w:fldChar w:fldCharType="end"/>
        </w:r>
      </w:ins>
    </w:p>
    <w:p w14:paraId="29A8D177" w14:textId="771780FC" w:rsidR="0009127C" w:rsidRDefault="005C469B">
      <w:pPr>
        <w:pStyle w:val="TOC2"/>
        <w:tabs>
          <w:tab w:val="right" w:leader="dot" w:pos="9350"/>
        </w:tabs>
        <w:rPr>
          <w:ins w:id="1846" w:author="Laurence Golding" w:date="2019-05-11T06:51:00Z"/>
          <w:rFonts w:asciiTheme="minorHAnsi" w:eastAsiaTheme="minorEastAsia" w:hAnsiTheme="minorHAnsi" w:cstheme="minorBidi"/>
          <w:noProof/>
          <w:sz w:val="22"/>
          <w:szCs w:val="22"/>
        </w:rPr>
      </w:pPr>
      <w:ins w:id="1847" w:author="Laurence Golding" w:date="2019-05-11T06:51:00Z">
        <w:r>
          <w:fldChar w:fldCharType="begin"/>
        </w:r>
        <w:r>
          <w:instrText xml:space="preserve"> HYPERLINK \l "_Toc8367436" </w:instrText>
        </w:r>
        <w:r>
          <w:fldChar w:fldCharType="separate"/>
        </w:r>
        <w:r w:rsidR="0009127C" w:rsidRPr="006D36A2">
          <w:rPr>
            <w:rStyle w:val="Hyperlink"/>
            <w:noProof/>
          </w:rPr>
          <w:t>5.4 Conformance Clause 3: Direct producer</w:t>
        </w:r>
        <w:r w:rsidR="0009127C">
          <w:rPr>
            <w:noProof/>
            <w:webHidden/>
          </w:rPr>
          <w:tab/>
        </w:r>
        <w:r w:rsidR="0009127C">
          <w:rPr>
            <w:noProof/>
            <w:webHidden/>
          </w:rPr>
          <w:fldChar w:fldCharType="begin"/>
        </w:r>
        <w:r w:rsidR="0009127C">
          <w:rPr>
            <w:noProof/>
            <w:webHidden/>
          </w:rPr>
          <w:instrText xml:space="preserve"> PAGEREF _Toc8367436 \h </w:instrText>
        </w:r>
        <w:r w:rsidR="0009127C">
          <w:rPr>
            <w:noProof/>
            <w:webHidden/>
          </w:rPr>
        </w:r>
        <w:r w:rsidR="0009127C">
          <w:rPr>
            <w:noProof/>
            <w:webHidden/>
          </w:rPr>
          <w:fldChar w:fldCharType="separate"/>
        </w:r>
        <w:r w:rsidR="0009127C">
          <w:rPr>
            <w:noProof/>
            <w:webHidden/>
          </w:rPr>
          <w:t>191</w:t>
        </w:r>
        <w:r w:rsidR="0009127C">
          <w:rPr>
            <w:noProof/>
            <w:webHidden/>
          </w:rPr>
          <w:fldChar w:fldCharType="end"/>
        </w:r>
        <w:r>
          <w:rPr>
            <w:noProof/>
          </w:rPr>
          <w:fldChar w:fldCharType="end"/>
        </w:r>
      </w:ins>
    </w:p>
    <w:p w14:paraId="4C788896" w14:textId="38565E98" w:rsidR="0009127C" w:rsidRDefault="005C469B">
      <w:pPr>
        <w:pStyle w:val="TOC2"/>
        <w:tabs>
          <w:tab w:val="right" w:leader="dot" w:pos="9350"/>
        </w:tabs>
        <w:rPr>
          <w:ins w:id="1848" w:author="Laurence Golding" w:date="2019-05-11T06:51:00Z"/>
          <w:rFonts w:asciiTheme="minorHAnsi" w:eastAsiaTheme="minorEastAsia" w:hAnsiTheme="minorHAnsi" w:cstheme="minorBidi"/>
          <w:noProof/>
          <w:sz w:val="22"/>
          <w:szCs w:val="22"/>
        </w:rPr>
      </w:pPr>
      <w:ins w:id="1849" w:author="Laurence Golding" w:date="2019-05-11T06:51:00Z">
        <w:r>
          <w:fldChar w:fldCharType="begin"/>
        </w:r>
        <w:r>
          <w:instrText xml:space="preserve"> HYPERLINK \l "_Toc8367437" </w:instrText>
        </w:r>
        <w:r>
          <w:fldChar w:fldCharType="separate"/>
        </w:r>
        <w:r w:rsidR="0009127C" w:rsidRPr="006D36A2">
          <w:rPr>
            <w:rStyle w:val="Hyperlink"/>
            <w:noProof/>
          </w:rPr>
          <w:t>5.5 Conformance Clause 5: Converter</w:t>
        </w:r>
        <w:r w:rsidR="0009127C">
          <w:rPr>
            <w:noProof/>
            <w:webHidden/>
          </w:rPr>
          <w:tab/>
        </w:r>
        <w:r w:rsidR="0009127C">
          <w:rPr>
            <w:noProof/>
            <w:webHidden/>
          </w:rPr>
          <w:fldChar w:fldCharType="begin"/>
        </w:r>
        <w:r w:rsidR="0009127C">
          <w:rPr>
            <w:noProof/>
            <w:webHidden/>
          </w:rPr>
          <w:instrText xml:space="preserve"> PAGEREF _Toc8367437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r>
          <w:rPr>
            <w:noProof/>
          </w:rPr>
          <w:fldChar w:fldCharType="end"/>
        </w:r>
      </w:ins>
    </w:p>
    <w:p w14:paraId="471CD1D6" w14:textId="2B8675BD" w:rsidR="0009127C" w:rsidRDefault="005C469B">
      <w:pPr>
        <w:pStyle w:val="TOC2"/>
        <w:tabs>
          <w:tab w:val="right" w:leader="dot" w:pos="9350"/>
        </w:tabs>
        <w:rPr>
          <w:ins w:id="1850" w:author="Laurence Golding" w:date="2019-05-11T06:51:00Z"/>
          <w:rFonts w:asciiTheme="minorHAnsi" w:eastAsiaTheme="minorEastAsia" w:hAnsiTheme="minorHAnsi" w:cstheme="minorBidi"/>
          <w:noProof/>
          <w:sz w:val="22"/>
          <w:szCs w:val="22"/>
        </w:rPr>
      </w:pPr>
      <w:ins w:id="1851" w:author="Laurence Golding" w:date="2019-05-11T06:51:00Z">
        <w:r>
          <w:fldChar w:fldCharType="begin"/>
        </w:r>
        <w:r>
          <w:instrText xml:space="preserve"> HYPERLINK \l "_Toc8367438" </w:instrText>
        </w:r>
        <w:r>
          <w:fldChar w:fldCharType="separate"/>
        </w:r>
        <w:r w:rsidR="0009127C" w:rsidRPr="006D36A2">
          <w:rPr>
            <w:rStyle w:val="Hyperlink"/>
            <w:noProof/>
          </w:rPr>
          <w:t>5.6 Conformance Clause 6: SARIF post-processor</w:t>
        </w:r>
        <w:r w:rsidR="0009127C">
          <w:rPr>
            <w:noProof/>
            <w:webHidden/>
          </w:rPr>
          <w:tab/>
        </w:r>
        <w:r w:rsidR="0009127C">
          <w:rPr>
            <w:noProof/>
            <w:webHidden/>
          </w:rPr>
          <w:fldChar w:fldCharType="begin"/>
        </w:r>
        <w:r w:rsidR="0009127C">
          <w:rPr>
            <w:noProof/>
            <w:webHidden/>
          </w:rPr>
          <w:instrText xml:space="preserve"> PAGEREF _Toc8367438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r>
          <w:rPr>
            <w:noProof/>
          </w:rPr>
          <w:fldChar w:fldCharType="end"/>
        </w:r>
      </w:ins>
    </w:p>
    <w:p w14:paraId="37AAD56F" w14:textId="20F8E91E" w:rsidR="0009127C" w:rsidRDefault="005C469B">
      <w:pPr>
        <w:pStyle w:val="TOC2"/>
        <w:tabs>
          <w:tab w:val="right" w:leader="dot" w:pos="9350"/>
        </w:tabs>
        <w:rPr>
          <w:ins w:id="1852" w:author="Laurence Golding" w:date="2019-05-11T06:51:00Z"/>
          <w:rFonts w:asciiTheme="minorHAnsi" w:eastAsiaTheme="minorEastAsia" w:hAnsiTheme="minorHAnsi" w:cstheme="minorBidi"/>
          <w:noProof/>
          <w:sz w:val="22"/>
          <w:szCs w:val="22"/>
        </w:rPr>
      </w:pPr>
      <w:ins w:id="1853" w:author="Laurence Golding" w:date="2019-05-11T06:51:00Z">
        <w:r>
          <w:fldChar w:fldCharType="begin"/>
        </w:r>
        <w:r>
          <w:instrText xml:space="preserve"> HYPERLINK \l "_Toc8367439" </w:instrText>
        </w:r>
        <w:r>
          <w:fldChar w:fldCharType="separate"/>
        </w:r>
        <w:r w:rsidR="0009127C" w:rsidRPr="006D36A2">
          <w:rPr>
            <w:rStyle w:val="Hyperlink"/>
            <w:noProof/>
          </w:rPr>
          <w:t>5.7 Conformance Clause 7: SARIF consumer</w:t>
        </w:r>
        <w:r w:rsidR="0009127C">
          <w:rPr>
            <w:noProof/>
            <w:webHidden/>
          </w:rPr>
          <w:tab/>
        </w:r>
        <w:r w:rsidR="0009127C">
          <w:rPr>
            <w:noProof/>
            <w:webHidden/>
          </w:rPr>
          <w:fldChar w:fldCharType="begin"/>
        </w:r>
        <w:r w:rsidR="0009127C">
          <w:rPr>
            <w:noProof/>
            <w:webHidden/>
          </w:rPr>
          <w:instrText xml:space="preserve"> PAGEREF _Toc8367439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r>
          <w:rPr>
            <w:noProof/>
          </w:rPr>
          <w:fldChar w:fldCharType="end"/>
        </w:r>
      </w:ins>
    </w:p>
    <w:p w14:paraId="2FCAE33C" w14:textId="185D4339" w:rsidR="0009127C" w:rsidRDefault="005C469B">
      <w:pPr>
        <w:pStyle w:val="TOC2"/>
        <w:tabs>
          <w:tab w:val="right" w:leader="dot" w:pos="9350"/>
        </w:tabs>
        <w:rPr>
          <w:ins w:id="1854" w:author="Laurence Golding" w:date="2019-05-11T06:51:00Z"/>
          <w:rFonts w:asciiTheme="minorHAnsi" w:eastAsiaTheme="minorEastAsia" w:hAnsiTheme="minorHAnsi" w:cstheme="minorBidi"/>
          <w:noProof/>
          <w:sz w:val="22"/>
          <w:szCs w:val="22"/>
        </w:rPr>
      </w:pPr>
      <w:ins w:id="1855" w:author="Laurence Golding" w:date="2019-05-11T06:51:00Z">
        <w:r>
          <w:fldChar w:fldCharType="begin"/>
        </w:r>
        <w:r>
          <w:instrText xml:space="preserve"> HYPERLINK \l "_Toc8367440" </w:instrText>
        </w:r>
        <w:r>
          <w:fldChar w:fldCharType="separate"/>
        </w:r>
        <w:r w:rsidR="0009127C" w:rsidRPr="006D36A2">
          <w:rPr>
            <w:rStyle w:val="Hyperlink"/>
            <w:noProof/>
          </w:rPr>
          <w:t>5.8 Conformance Clause 8: Viewer</w:t>
        </w:r>
        <w:r w:rsidR="0009127C">
          <w:rPr>
            <w:noProof/>
            <w:webHidden/>
          </w:rPr>
          <w:tab/>
        </w:r>
        <w:r w:rsidR="0009127C">
          <w:rPr>
            <w:noProof/>
            <w:webHidden/>
          </w:rPr>
          <w:fldChar w:fldCharType="begin"/>
        </w:r>
        <w:r w:rsidR="0009127C">
          <w:rPr>
            <w:noProof/>
            <w:webHidden/>
          </w:rPr>
          <w:instrText xml:space="preserve"> PAGEREF _Toc8367440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r>
          <w:rPr>
            <w:noProof/>
          </w:rPr>
          <w:fldChar w:fldCharType="end"/>
        </w:r>
      </w:ins>
    </w:p>
    <w:p w14:paraId="157C3B75" w14:textId="1F0B2FB1" w:rsidR="0009127C" w:rsidRDefault="005C469B">
      <w:pPr>
        <w:pStyle w:val="TOC2"/>
        <w:tabs>
          <w:tab w:val="right" w:leader="dot" w:pos="9350"/>
        </w:tabs>
        <w:rPr>
          <w:ins w:id="1856" w:author="Laurence Golding" w:date="2019-05-11T06:51:00Z"/>
          <w:rFonts w:asciiTheme="minorHAnsi" w:eastAsiaTheme="minorEastAsia" w:hAnsiTheme="minorHAnsi" w:cstheme="minorBidi"/>
          <w:noProof/>
          <w:sz w:val="22"/>
          <w:szCs w:val="22"/>
        </w:rPr>
      </w:pPr>
      <w:ins w:id="1857" w:author="Laurence Golding" w:date="2019-05-11T06:51:00Z">
        <w:r>
          <w:fldChar w:fldCharType="begin"/>
        </w:r>
        <w:r>
          <w:instrText xml:space="preserve"> HYPERLINK \l "_T</w:instrText>
        </w:r>
        <w:r>
          <w:instrText xml:space="preserve">oc8367441" </w:instrText>
        </w:r>
        <w:r>
          <w:fldChar w:fldCharType="separate"/>
        </w:r>
        <w:r w:rsidR="0009127C" w:rsidRPr="006D36A2">
          <w:rPr>
            <w:rStyle w:val="Hyperlink"/>
            <w:noProof/>
          </w:rPr>
          <w:t>5.9 Conformance Clause 9: Result management system</w:t>
        </w:r>
        <w:r w:rsidR="0009127C">
          <w:rPr>
            <w:noProof/>
            <w:webHidden/>
          </w:rPr>
          <w:tab/>
        </w:r>
        <w:r w:rsidR="0009127C">
          <w:rPr>
            <w:noProof/>
            <w:webHidden/>
          </w:rPr>
          <w:fldChar w:fldCharType="begin"/>
        </w:r>
        <w:r w:rsidR="0009127C">
          <w:rPr>
            <w:noProof/>
            <w:webHidden/>
          </w:rPr>
          <w:instrText xml:space="preserve"> PAGEREF _Toc8367441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r>
          <w:rPr>
            <w:noProof/>
          </w:rPr>
          <w:fldChar w:fldCharType="end"/>
        </w:r>
      </w:ins>
    </w:p>
    <w:p w14:paraId="5A01B5FE" w14:textId="50FFD25B" w:rsidR="0009127C" w:rsidRDefault="005C469B">
      <w:pPr>
        <w:pStyle w:val="TOC2"/>
        <w:tabs>
          <w:tab w:val="right" w:leader="dot" w:pos="9350"/>
        </w:tabs>
        <w:rPr>
          <w:ins w:id="1858" w:author="Laurence Golding" w:date="2019-05-11T06:51:00Z"/>
          <w:rFonts w:asciiTheme="minorHAnsi" w:eastAsiaTheme="minorEastAsia" w:hAnsiTheme="minorHAnsi" w:cstheme="minorBidi"/>
          <w:noProof/>
          <w:sz w:val="22"/>
          <w:szCs w:val="22"/>
        </w:rPr>
      </w:pPr>
      <w:ins w:id="1859" w:author="Laurence Golding" w:date="2019-05-11T06:51:00Z">
        <w:r>
          <w:fldChar w:fldCharType="begin"/>
        </w:r>
        <w:r>
          <w:instrText xml:space="preserve"> HYPERLINK \l "_Toc8367442" </w:instrText>
        </w:r>
        <w:r>
          <w:fldChar w:fldCharType="separate"/>
        </w:r>
        <w:r w:rsidR="0009127C" w:rsidRPr="006D36A2">
          <w:rPr>
            <w:rStyle w:val="Hyperlink"/>
            <w:noProof/>
          </w:rPr>
          <w:t>5.10 Conformance Clause 10: Engineering system</w:t>
        </w:r>
        <w:r w:rsidR="0009127C">
          <w:rPr>
            <w:noProof/>
            <w:webHidden/>
          </w:rPr>
          <w:tab/>
        </w:r>
        <w:r w:rsidR="0009127C">
          <w:rPr>
            <w:noProof/>
            <w:webHidden/>
          </w:rPr>
          <w:fldChar w:fldCharType="begin"/>
        </w:r>
        <w:r w:rsidR="0009127C">
          <w:rPr>
            <w:noProof/>
            <w:webHidden/>
          </w:rPr>
          <w:instrText xml:space="preserve"> PAGEREF _Toc8367442 \h </w:instrText>
        </w:r>
        <w:r w:rsidR="0009127C">
          <w:rPr>
            <w:noProof/>
            <w:webHidden/>
          </w:rPr>
        </w:r>
        <w:r w:rsidR="0009127C">
          <w:rPr>
            <w:noProof/>
            <w:webHidden/>
          </w:rPr>
          <w:fldChar w:fldCharType="separate"/>
        </w:r>
        <w:r w:rsidR="0009127C">
          <w:rPr>
            <w:noProof/>
            <w:webHidden/>
          </w:rPr>
          <w:t>192</w:t>
        </w:r>
        <w:r w:rsidR="0009127C">
          <w:rPr>
            <w:noProof/>
            <w:webHidden/>
          </w:rPr>
          <w:fldChar w:fldCharType="end"/>
        </w:r>
        <w:r>
          <w:rPr>
            <w:noProof/>
          </w:rPr>
          <w:fldChar w:fldCharType="end"/>
        </w:r>
      </w:ins>
    </w:p>
    <w:p w14:paraId="0EAFBDD9" w14:textId="0CAA834B" w:rsidR="0009127C" w:rsidRDefault="005C469B">
      <w:pPr>
        <w:pStyle w:val="TOC1"/>
        <w:rPr>
          <w:ins w:id="1860" w:author="Laurence Golding" w:date="2019-05-11T06:51:00Z"/>
          <w:rFonts w:asciiTheme="minorHAnsi" w:eastAsiaTheme="minorEastAsia" w:hAnsiTheme="minorHAnsi" w:cstheme="minorBidi"/>
          <w:noProof/>
          <w:sz w:val="22"/>
          <w:szCs w:val="22"/>
        </w:rPr>
      </w:pPr>
      <w:ins w:id="1861" w:author="Laurence Golding" w:date="2019-05-11T06:51:00Z">
        <w:r>
          <w:fldChar w:fldCharType="begin"/>
        </w:r>
        <w:r>
          <w:instrText xml:space="preserve"> HYPERLINK \l "_Toc</w:instrText>
        </w:r>
        <w:r>
          <w:instrText xml:space="preserve">8367443" </w:instrText>
        </w:r>
        <w:r>
          <w:fldChar w:fldCharType="separate"/>
        </w:r>
        <w:r w:rsidR="0009127C" w:rsidRPr="006D36A2">
          <w:rPr>
            <w:rStyle w:val="Hyperlink"/>
            <w:noProof/>
          </w:rPr>
          <w:t>Appendix A. (Informative) Acknowledgments</w:t>
        </w:r>
        <w:r w:rsidR="0009127C">
          <w:rPr>
            <w:noProof/>
            <w:webHidden/>
          </w:rPr>
          <w:tab/>
        </w:r>
        <w:r w:rsidR="0009127C">
          <w:rPr>
            <w:noProof/>
            <w:webHidden/>
          </w:rPr>
          <w:fldChar w:fldCharType="begin"/>
        </w:r>
        <w:r w:rsidR="0009127C">
          <w:rPr>
            <w:noProof/>
            <w:webHidden/>
          </w:rPr>
          <w:instrText xml:space="preserve"> PAGEREF _Toc8367443 \h </w:instrText>
        </w:r>
        <w:r w:rsidR="0009127C">
          <w:rPr>
            <w:noProof/>
            <w:webHidden/>
          </w:rPr>
        </w:r>
        <w:r w:rsidR="0009127C">
          <w:rPr>
            <w:noProof/>
            <w:webHidden/>
          </w:rPr>
          <w:fldChar w:fldCharType="separate"/>
        </w:r>
        <w:r w:rsidR="0009127C">
          <w:rPr>
            <w:noProof/>
            <w:webHidden/>
          </w:rPr>
          <w:t>193</w:t>
        </w:r>
        <w:r w:rsidR="0009127C">
          <w:rPr>
            <w:noProof/>
            <w:webHidden/>
          </w:rPr>
          <w:fldChar w:fldCharType="end"/>
        </w:r>
        <w:r>
          <w:rPr>
            <w:noProof/>
          </w:rPr>
          <w:fldChar w:fldCharType="end"/>
        </w:r>
      </w:ins>
    </w:p>
    <w:p w14:paraId="0712E8E1" w14:textId="47EE87FE" w:rsidR="0009127C" w:rsidRDefault="005C469B">
      <w:pPr>
        <w:pStyle w:val="TOC1"/>
        <w:rPr>
          <w:ins w:id="1862" w:author="Laurence Golding" w:date="2019-05-11T06:51:00Z"/>
          <w:rFonts w:asciiTheme="minorHAnsi" w:eastAsiaTheme="minorEastAsia" w:hAnsiTheme="minorHAnsi" w:cstheme="minorBidi"/>
          <w:noProof/>
          <w:sz w:val="22"/>
          <w:szCs w:val="22"/>
        </w:rPr>
      </w:pPr>
      <w:ins w:id="1863" w:author="Laurence Golding" w:date="2019-05-11T06:51:00Z">
        <w:r>
          <w:fldChar w:fldCharType="begin"/>
        </w:r>
        <w:r>
          <w:instrText xml:space="preserve"> HYPERLINK \l "_Toc8367444" </w:instrText>
        </w:r>
        <w:r>
          <w:fldChar w:fldCharType="separate"/>
        </w:r>
        <w:r w:rsidR="0009127C" w:rsidRPr="006D36A2">
          <w:rPr>
            <w:rStyle w:val="Hyperlink"/>
            <w:noProof/>
          </w:rPr>
          <w:t>Appendix B. (Normative) Use of fingerprints by result management systems</w:t>
        </w:r>
        <w:r w:rsidR="0009127C">
          <w:rPr>
            <w:noProof/>
            <w:webHidden/>
          </w:rPr>
          <w:tab/>
        </w:r>
        <w:r w:rsidR="0009127C">
          <w:rPr>
            <w:noProof/>
            <w:webHidden/>
          </w:rPr>
          <w:fldChar w:fldCharType="begin"/>
        </w:r>
        <w:r w:rsidR="0009127C">
          <w:rPr>
            <w:noProof/>
            <w:webHidden/>
          </w:rPr>
          <w:instrText xml:space="preserve"> PAGEREF _Toc8367444 \h </w:instrText>
        </w:r>
        <w:r w:rsidR="0009127C">
          <w:rPr>
            <w:noProof/>
            <w:webHidden/>
          </w:rPr>
        </w:r>
        <w:r w:rsidR="0009127C">
          <w:rPr>
            <w:noProof/>
            <w:webHidden/>
          </w:rPr>
          <w:fldChar w:fldCharType="separate"/>
        </w:r>
        <w:r w:rsidR="0009127C">
          <w:rPr>
            <w:noProof/>
            <w:webHidden/>
          </w:rPr>
          <w:t>194</w:t>
        </w:r>
        <w:r w:rsidR="0009127C">
          <w:rPr>
            <w:noProof/>
            <w:webHidden/>
          </w:rPr>
          <w:fldChar w:fldCharType="end"/>
        </w:r>
        <w:r>
          <w:rPr>
            <w:noProof/>
          </w:rPr>
          <w:fldChar w:fldCharType="end"/>
        </w:r>
      </w:ins>
    </w:p>
    <w:p w14:paraId="7B7CB84E" w14:textId="041FF0FF" w:rsidR="0009127C" w:rsidRDefault="005C469B">
      <w:pPr>
        <w:pStyle w:val="TOC1"/>
        <w:rPr>
          <w:ins w:id="1864" w:author="Laurence Golding" w:date="2019-05-11T06:51:00Z"/>
          <w:rFonts w:asciiTheme="minorHAnsi" w:eastAsiaTheme="minorEastAsia" w:hAnsiTheme="minorHAnsi" w:cstheme="minorBidi"/>
          <w:noProof/>
          <w:sz w:val="22"/>
          <w:szCs w:val="22"/>
        </w:rPr>
      </w:pPr>
      <w:ins w:id="1865" w:author="Laurence Golding" w:date="2019-05-11T06:51:00Z">
        <w:r>
          <w:fldChar w:fldCharType="begin"/>
        </w:r>
        <w:r>
          <w:instrText xml:space="preserve"> HYPERLINK \l "_Toc8367445" </w:instrText>
        </w:r>
        <w:r>
          <w:fldChar w:fldCharType="separate"/>
        </w:r>
        <w:r w:rsidR="0009127C" w:rsidRPr="006D36A2">
          <w:rPr>
            <w:rStyle w:val="Hyperlink"/>
            <w:noProof/>
          </w:rPr>
          <w:t>Appendix C. (Informative) Use of SARIF by log file viewers</w:t>
        </w:r>
        <w:r w:rsidR="0009127C">
          <w:rPr>
            <w:noProof/>
            <w:webHidden/>
          </w:rPr>
          <w:tab/>
        </w:r>
        <w:r w:rsidR="0009127C">
          <w:rPr>
            <w:noProof/>
            <w:webHidden/>
          </w:rPr>
          <w:fldChar w:fldCharType="begin"/>
        </w:r>
        <w:r w:rsidR="0009127C">
          <w:rPr>
            <w:noProof/>
            <w:webHidden/>
          </w:rPr>
          <w:instrText xml:space="preserve"> PAGEREF _Toc8367445 \h </w:instrText>
        </w:r>
        <w:r w:rsidR="0009127C">
          <w:rPr>
            <w:noProof/>
            <w:webHidden/>
          </w:rPr>
        </w:r>
        <w:r w:rsidR="0009127C">
          <w:rPr>
            <w:noProof/>
            <w:webHidden/>
          </w:rPr>
          <w:fldChar w:fldCharType="separate"/>
        </w:r>
        <w:r w:rsidR="0009127C">
          <w:rPr>
            <w:noProof/>
            <w:webHidden/>
          </w:rPr>
          <w:t>195</w:t>
        </w:r>
        <w:r w:rsidR="0009127C">
          <w:rPr>
            <w:noProof/>
            <w:webHidden/>
          </w:rPr>
          <w:fldChar w:fldCharType="end"/>
        </w:r>
        <w:r>
          <w:rPr>
            <w:noProof/>
          </w:rPr>
          <w:fldChar w:fldCharType="end"/>
        </w:r>
      </w:ins>
    </w:p>
    <w:p w14:paraId="7AB78DDB" w14:textId="5F3DC54C" w:rsidR="0009127C" w:rsidRDefault="005C469B">
      <w:pPr>
        <w:pStyle w:val="TOC1"/>
        <w:rPr>
          <w:ins w:id="1866" w:author="Laurence Golding" w:date="2019-05-11T06:51:00Z"/>
          <w:rFonts w:asciiTheme="minorHAnsi" w:eastAsiaTheme="minorEastAsia" w:hAnsiTheme="minorHAnsi" w:cstheme="minorBidi"/>
          <w:noProof/>
          <w:sz w:val="22"/>
          <w:szCs w:val="22"/>
        </w:rPr>
      </w:pPr>
      <w:ins w:id="1867" w:author="Laurence Golding" w:date="2019-05-11T06:51:00Z">
        <w:r>
          <w:fldChar w:fldCharType="begin"/>
        </w:r>
        <w:r>
          <w:instrText xml:space="preserve"> HYPERLINK \l "_Toc8367446" </w:instrText>
        </w:r>
        <w:r>
          <w:fldChar w:fldCharType="separate"/>
        </w:r>
        <w:r w:rsidR="0009127C" w:rsidRPr="006D36A2">
          <w:rPr>
            <w:rStyle w:val="Hyperlink"/>
            <w:noProof/>
          </w:rPr>
          <w:t>Appendix D. (Normative) Production of SARIF by converters</w:t>
        </w:r>
        <w:r w:rsidR="0009127C">
          <w:rPr>
            <w:noProof/>
            <w:webHidden/>
          </w:rPr>
          <w:tab/>
        </w:r>
        <w:r w:rsidR="0009127C">
          <w:rPr>
            <w:noProof/>
            <w:webHidden/>
          </w:rPr>
          <w:fldChar w:fldCharType="begin"/>
        </w:r>
        <w:r w:rsidR="0009127C">
          <w:rPr>
            <w:noProof/>
            <w:webHidden/>
          </w:rPr>
          <w:instrText xml:space="preserve"> PAGEREF _Toc8367446 \h </w:instrText>
        </w:r>
        <w:r w:rsidR="0009127C">
          <w:rPr>
            <w:noProof/>
            <w:webHidden/>
          </w:rPr>
        </w:r>
        <w:r w:rsidR="0009127C">
          <w:rPr>
            <w:noProof/>
            <w:webHidden/>
          </w:rPr>
          <w:fldChar w:fldCharType="separate"/>
        </w:r>
        <w:r w:rsidR="0009127C">
          <w:rPr>
            <w:noProof/>
            <w:webHidden/>
          </w:rPr>
          <w:t>196</w:t>
        </w:r>
        <w:r w:rsidR="0009127C">
          <w:rPr>
            <w:noProof/>
            <w:webHidden/>
          </w:rPr>
          <w:fldChar w:fldCharType="end"/>
        </w:r>
        <w:r>
          <w:rPr>
            <w:noProof/>
          </w:rPr>
          <w:fldChar w:fldCharType="end"/>
        </w:r>
      </w:ins>
    </w:p>
    <w:p w14:paraId="6EC9FEC5" w14:textId="64FB9140" w:rsidR="0009127C" w:rsidRDefault="005C469B">
      <w:pPr>
        <w:pStyle w:val="TOC1"/>
        <w:rPr>
          <w:ins w:id="1868" w:author="Laurence Golding" w:date="2019-05-11T06:51:00Z"/>
          <w:rFonts w:asciiTheme="minorHAnsi" w:eastAsiaTheme="minorEastAsia" w:hAnsiTheme="minorHAnsi" w:cstheme="minorBidi"/>
          <w:noProof/>
          <w:sz w:val="22"/>
          <w:szCs w:val="22"/>
        </w:rPr>
      </w:pPr>
      <w:ins w:id="1869" w:author="Laurence Golding" w:date="2019-05-11T06:51:00Z">
        <w:r>
          <w:fldChar w:fldCharType="begin"/>
        </w:r>
        <w:r>
          <w:instrText xml:space="preserve"> HYPERLINK \l "_Toc8367447" </w:instrText>
        </w:r>
        <w:r>
          <w:fldChar w:fldCharType="separate"/>
        </w:r>
        <w:r w:rsidR="0009127C" w:rsidRPr="006D36A2">
          <w:rPr>
            <w:rStyle w:val="Hyperlink"/>
            <w:noProof/>
          </w:rPr>
          <w:t>Appendix E. (Informative) Locating rule and notification metadata</w:t>
        </w:r>
        <w:r w:rsidR="0009127C">
          <w:rPr>
            <w:noProof/>
            <w:webHidden/>
          </w:rPr>
          <w:tab/>
        </w:r>
        <w:r w:rsidR="0009127C">
          <w:rPr>
            <w:noProof/>
            <w:webHidden/>
          </w:rPr>
          <w:fldChar w:fldCharType="begin"/>
        </w:r>
        <w:r w:rsidR="0009127C">
          <w:rPr>
            <w:noProof/>
            <w:webHidden/>
          </w:rPr>
          <w:instrText xml:space="preserve"> PAGEREF _Toc8367447 \h </w:instrText>
        </w:r>
        <w:r w:rsidR="0009127C">
          <w:rPr>
            <w:noProof/>
            <w:webHidden/>
          </w:rPr>
        </w:r>
        <w:r w:rsidR="0009127C">
          <w:rPr>
            <w:noProof/>
            <w:webHidden/>
          </w:rPr>
          <w:fldChar w:fldCharType="separate"/>
        </w:r>
        <w:r w:rsidR="0009127C">
          <w:rPr>
            <w:noProof/>
            <w:webHidden/>
          </w:rPr>
          <w:t>197</w:t>
        </w:r>
        <w:r w:rsidR="0009127C">
          <w:rPr>
            <w:noProof/>
            <w:webHidden/>
          </w:rPr>
          <w:fldChar w:fldCharType="end"/>
        </w:r>
        <w:r>
          <w:rPr>
            <w:noProof/>
          </w:rPr>
          <w:fldChar w:fldCharType="end"/>
        </w:r>
      </w:ins>
    </w:p>
    <w:p w14:paraId="563FC147" w14:textId="60EC0D97" w:rsidR="0009127C" w:rsidRDefault="005C469B">
      <w:pPr>
        <w:pStyle w:val="TOC1"/>
        <w:rPr>
          <w:ins w:id="1870" w:author="Laurence Golding" w:date="2019-05-11T06:51:00Z"/>
          <w:rFonts w:asciiTheme="minorHAnsi" w:eastAsiaTheme="minorEastAsia" w:hAnsiTheme="minorHAnsi" w:cstheme="minorBidi"/>
          <w:noProof/>
          <w:sz w:val="22"/>
          <w:szCs w:val="22"/>
        </w:rPr>
      </w:pPr>
      <w:ins w:id="1871" w:author="Laurence Golding" w:date="2019-05-11T06:51:00Z">
        <w:r>
          <w:fldChar w:fldCharType="begin"/>
        </w:r>
        <w:r>
          <w:instrText xml:space="preserve"> </w:instrText>
        </w:r>
        <w:r>
          <w:instrText xml:space="preserve">HYPERLINK \l "_Toc8367448" </w:instrText>
        </w:r>
        <w:r>
          <w:fldChar w:fldCharType="separate"/>
        </w:r>
        <w:r w:rsidR="0009127C" w:rsidRPr="006D36A2">
          <w:rPr>
            <w:rStyle w:val="Hyperlink"/>
            <w:noProof/>
          </w:rPr>
          <w:t>Appendix F. (Informative) Producing deterministic SARIF log files</w:t>
        </w:r>
        <w:r w:rsidR="0009127C">
          <w:rPr>
            <w:noProof/>
            <w:webHidden/>
          </w:rPr>
          <w:tab/>
        </w:r>
        <w:r w:rsidR="0009127C">
          <w:rPr>
            <w:noProof/>
            <w:webHidden/>
          </w:rPr>
          <w:fldChar w:fldCharType="begin"/>
        </w:r>
        <w:r w:rsidR="0009127C">
          <w:rPr>
            <w:noProof/>
            <w:webHidden/>
          </w:rPr>
          <w:instrText xml:space="preserve"> PAGEREF _Toc8367448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r>
          <w:rPr>
            <w:noProof/>
          </w:rPr>
          <w:fldChar w:fldCharType="end"/>
        </w:r>
      </w:ins>
    </w:p>
    <w:p w14:paraId="66E6A86B" w14:textId="3F3CF126" w:rsidR="0009127C" w:rsidRDefault="005C469B">
      <w:pPr>
        <w:pStyle w:val="TOC2"/>
        <w:tabs>
          <w:tab w:val="right" w:leader="dot" w:pos="9350"/>
        </w:tabs>
        <w:rPr>
          <w:ins w:id="1872" w:author="Laurence Golding" w:date="2019-05-11T06:51:00Z"/>
          <w:rFonts w:asciiTheme="minorHAnsi" w:eastAsiaTheme="minorEastAsia" w:hAnsiTheme="minorHAnsi" w:cstheme="minorBidi"/>
          <w:noProof/>
          <w:sz w:val="22"/>
          <w:szCs w:val="22"/>
        </w:rPr>
      </w:pPr>
      <w:ins w:id="1873" w:author="Laurence Golding" w:date="2019-05-11T06:51:00Z">
        <w:r>
          <w:fldChar w:fldCharType="begin"/>
        </w:r>
        <w:r>
          <w:instrText xml:space="preserve"> HYPERLINK \l "_Toc8367449" </w:instrText>
        </w:r>
        <w:r>
          <w:fldChar w:fldCharType="separate"/>
        </w:r>
        <w:r w:rsidR="0009127C" w:rsidRPr="006D36A2">
          <w:rPr>
            <w:rStyle w:val="Hyperlink"/>
            <w:noProof/>
          </w:rPr>
          <w:t>F.1 General</w:t>
        </w:r>
        <w:r w:rsidR="0009127C">
          <w:rPr>
            <w:noProof/>
            <w:webHidden/>
          </w:rPr>
          <w:tab/>
        </w:r>
        <w:r w:rsidR="0009127C">
          <w:rPr>
            <w:noProof/>
            <w:webHidden/>
          </w:rPr>
          <w:fldChar w:fldCharType="begin"/>
        </w:r>
        <w:r w:rsidR="0009127C">
          <w:rPr>
            <w:noProof/>
            <w:webHidden/>
          </w:rPr>
          <w:instrText xml:space="preserve"> PAGEREF _Toc8367449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r>
          <w:rPr>
            <w:noProof/>
          </w:rPr>
          <w:fldChar w:fldCharType="end"/>
        </w:r>
      </w:ins>
    </w:p>
    <w:p w14:paraId="39D7F2BA" w14:textId="655B5EFB" w:rsidR="0009127C" w:rsidRDefault="005C469B">
      <w:pPr>
        <w:pStyle w:val="TOC2"/>
        <w:tabs>
          <w:tab w:val="right" w:leader="dot" w:pos="9350"/>
        </w:tabs>
        <w:rPr>
          <w:ins w:id="1874" w:author="Laurence Golding" w:date="2019-05-11T06:51:00Z"/>
          <w:rFonts w:asciiTheme="minorHAnsi" w:eastAsiaTheme="minorEastAsia" w:hAnsiTheme="minorHAnsi" w:cstheme="minorBidi"/>
          <w:noProof/>
          <w:sz w:val="22"/>
          <w:szCs w:val="22"/>
        </w:rPr>
      </w:pPr>
      <w:ins w:id="1875" w:author="Laurence Golding" w:date="2019-05-11T06:51:00Z">
        <w:r>
          <w:fldChar w:fldCharType="begin"/>
        </w:r>
        <w:r>
          <w:instrText xml:space="preserve"> HYPERLINK \l "_Toc8367450" </w:instrText>
        </w:r>
        <w:r>
          <w:fldChar w:fldCharType="separate"/>
        </w:r>
        <w:r w:rsidR="0009127C" w:rsidRPr="006D36A2">
          <w:rPr>
            <w:rStyle w:val="Hyperlink"/>
            <w:noProof/>
          </w:rPr>
          <w:t>F.2 Non-deterministic file format elements</w:t>
        </w:r>
        <w:r w:rsidR="0009127C">
          <w:rPr>
            <w:noProof/>
            <w:webHidden/>
          </w:rPr>
          <w:tab/>
        </w:r>
        <w:r w:rsidR="0009127C">
          <w:rPr>
            <w:noProof/>
            <w:webHidden/>
          </w:rPr>
          <w:fldChar w:fldCharType="begin"/>
        </w:r>
        <w:r w:rsidR="0009127C">
          <w:rPr>
            <w:noProof/>
            <w:webHidden/>
          </w:rPr>
          <w:instrText xml:space="preserve"> PAGEREF _Toc8367450 \h </w:instrText>
        </w:r>
        <w:r w:rsidR="0009127C">
          <w:rPr>
            <w:noProof/>
            <w:webHidden/>
          </w:rPr>
        </w:r>
        <w:r w:rsidR="0009127C">
          <w:rPr>
            <w:noProof/>
            <w:webHidden/>
          </w:rPr>
          <w:fldChar w:fldCharType="separate"/>
        </w:r>
        <w:r w:rsidR="0009127C">
          <w:rPr>
            <w:noProof/>
            <w:webHidden/>
          </w:rPr>
          <w:t>198</w:t>
        </w:r>
        <w:r w:rsidR="0009127C">
          <w:rPr>
            <w:noProof/>
            <w:webHidden/>
          </w:rPr>
          <w:fldChar w:fldCharType="end"/>
        </w:r>
        <w:r>
          <w:rPr>
            <w:noProof/>
          </w:rPr>
          <w:fldChar w:fldCharType="end"/>
        </w:r>
      </w:ins>
    </w:p>
    <w:p w14:paraId="2C87ABF4" w14:textId="01D10482" w:rsidR="0009127C" w:rsidRDefault="005C469B">
      <w:pPr>
        <w:pStyle w:val="TOC2"/>
        <w:tabs>
          <w:tab w:val="right" w:leader="dot" w:pos="9350"/>
        </w:tabs>
        <w:rPr>
          <w:ins w:id="1876" w:author="Laurence Golding" w:date="2019-05-11T06:51:00Z"/>
          <w:rFonts w:asciiTheme="minorHAnsi" w:eastAsiaTheme="minorEastAsia" w:hAnsiTheme="minorHAnsi" w:cstheme="minorBidi"/>
          <w:noProof/>
          <w:sz w:val="22"/>
          <w:szCs w:val="22"/>
        </w:rPr>
      </w:pPr>
      <w:ins w:id="1877" w:author="Laurence Golding" w:date="2019-05-11T06:51:00Z">
        <w:r>
          <w:fldChar w:fldCharType="begin"/>
        </w:r>
        <w:r>
          <w:instrText xml:space="preserve"> HYPERLINK \l "_Toc</w:instrText>
        </w:r>
        <w:r>
          <w:instrText xml:space="preserve">8367451" </w:instrText>
        </w:r>
        <w:r>
          <w:fldChar w:fldCharType="separate"/>
        </w:r>
        <w:r w:rsidR="0009127C" w:rsidRPr="006D36A2">
          <w:rPr>
            <w:rStyle w:val="Hyperlink"/>
            <w:noProof/>
          </w:rPr>
          <w:t>F.3 Array and dictionary element ordering</w:t>
        </w:r>
        <w:r w:rsidR="0009127C">
          <w:rPr>
            <w:noProof/>
            <w:webHidden/>
          </w:rPr>
          <w:tab/>
        </w:r>
        <w:r w:rsidR="0009127C">
          <w:rPr>
            <w:noProof/>
            <w:webHidden/>
          </w:rPr>
          <w:fldChar w:fldCharType="begin"/>
        </w:r>
        <w:r w:rsidR="0009127C">
          <w:rPr>
            <w:noProof/>
            <w:webHidden/>
          </w:rPr>
          <w:instrText xml:space="preserve"> PAGEREF _Toc8367451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r>
          <w:rPr>
            <w:noProof/>
          </w:rPr>
          <w:fldChar w:fldCharType="end"/>
        </w:r>
      </w:ins>
    </w:p>
    <w:p w14:paraId="6BDC7612" w14:textId="26D4A5A3" w:rsidR="0009127C" w:rsidRDefault="005C469B">
      <w:pPr>
        <w:pStyle w:val="TOC2"/>
        <w:tabs>
          <w:tab w:val="right" w:leader="dot" w:pos="9350"/>
        </w:tabs>
        <w:rPr>
          <w:ins w:id="1878" w:author="Laurence Golding" w:date="2019-05-11T06:51:00Z"/>
          <w:rFonts w:asciiTheme="minorHAnsi" w:eastAsiaTheme="minorEastAsia" w:hAnsiTheme="minorHAnsi" w:cstheme="minorBidi"/>
          <w:noProof/>
          <w:sz w:val="22"/>
          <w:szCs w:val="22"/>
        </w:rPr>
      </w:pPr>
      <w:ins w:id="1879" w:author="Laurence Golding" w:date="2019-05-11T06:51:00Z">
        <w:r>
          <w:fldChar w:fldCharType="begin"/>
        </w:r>
        <w:r>
          <w:instrText xml:space="preserve"> HYPERLINK \l "_Toc8367452" </w:instrText>
        </w:r>
        <w:r>
          <w:fldChar w:fldCharType="separate"/>
        </w:r>
        <w:r w:rsidR="0009127C" w:rsidRPr="006D36A2">
          <w:rPr>
            <w:rStyle w:val="Hyperlink"/>
            <w:noProof/>
          </w:rPr>
          <w:t>F.4 Absolute paths</w:t>
        </w:r>
        <w:r w:rsidR="0009127C">
          <w:rPr>
            <w:noProof/>
            <w:webHidden/>
          </w:rPr>
          <w:tab/>
        </w:r>
        <w:r w:rsidR="0009127C">
          <w:rPr>
            <w:noProof/>
            <w:webHidden/>
          </w:rPr>
          <w:fldChar w:fldCharType="begin"/>
        </w:r>
        <w:r w:rsidR="0009127C">
          <w:rPr>
            <w:noProof/>
            <w:webHidden/>
          </w:rPr>
          <w:instrText xml:space="preserve"> PAGEREF _Toc8367452 \h </w:instrText>
        </w:r>
        <w:r w:rsidR="0009127C">
          <w:rPr>
            <w:noProof/>
            <w:webHidden/>
          </w:rPr>
        </w:r>
        <w:r w:rsidR="0009127C">
          <w:rPr>
            <w:noProof/>
            <w:webHidden/>
          </w:rPr>
          <w:fldChar w:fldCharType="separate"/>
        </w:r>
        <w:r w:rsidR="0009127C">
          <w:rPr>
            <w:noProof/>
            <w:webHidden/>
          </w:rPr>
          <w:t>199</w:t>
        </w:r>
        <w:r w:rsidR="0009127C">
          <w:rPr>
            <w:noProof/>
            <w:webHidden/>
          </w:rPr>
          <w:fldChar w:fldCharType="end"/>
        </w:r>
        <w:r>
          <w:rPr>
            <w:noProof/>
          </w:rPr>
          <w:fldChar w:fldCharType="end"/>
        </w:r>
      </w:ins>
    </w:p>
    <w:p w14:paraId="03AA86DB" w14:textId="79057A0F" w:rsidR="0009127C" w:rsidRDefault="005C469B">
      <w:pPr>
        <w:pStyle w:val="TOC2"/>
        <w:tabs>
          <w:tab w:val="right" w:leader="dot" w:pos="9350"/>
        </w:tabs>
        <w:rPr>
          <w:ins w:id="1880" w:author="Laurence Golding" w:date="2019-05-11T06:51:00Z"/>
          <w:rFonts w:asciiTheme="minorHAnsi" w:eastAsiaTheme="minorEastAsia" w:hAnsiTheme="minorHAnsi" w:cstheme="minorBidi"/>
          <w:noProof/>
          <w:sz w:val="22"/>
          <w:szCs w:val="22"/>
        </w:rPr>
      </w:pPr>
      <w:ins w:id="1881" w:author="Laurence Golding" w:date="2019-05-11T06:51:00Z">
        <w:r>
          <w:fldChar w:fldCharType="begin"/>
        </w:r>
        <w:r>
          <w:instrText xml:space="preserve"> HYPERLINK \l "_Toc8367453" </w:instrText>
        </w:r>
        <w:r>
          <w:fldChar w:fldCharType="separate"/>
        </w:r>
        <w:r w:rsidR="0009127C" w:rsidRPr="006D36A2">
          <w:rPr>
            <w:rStyle w:val="Hyperlink"/>
            <w:noProof/>
          </w:rPr>
          <w:t>F.5 Inherently non-deterministic tools</w:t>
        </w:r>
        <w:r w:rsidR="0009127C">
          <w:rPr>
            <w:noProof/>
            <w:webHidden/>
          </w:rPr>
          <w:tab/>
        </w:r>
        <w:r w:rsidR="0009127C">
          <w:rPr>
            <w:noProof/>
            <w:webHidden/>
          </w:rPr>
          <w:fldChar w:fldCharType="begin"/>
        </w:r>
        <w:r w:rsidR="0009127C">
          <w:rPr>
            <w:noProof/>
            <w:webHidden/>
          </w:rPr>
          <w:instrText xml:space="preserve"> PAGEREF _Toc8367453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r>
          <w:rPr>
            <w:noProof/>
          </w:rPr>
          <w:fldChar w:fldCharType="end"/>
        </w:r>
      </w:ins>
    </w:p>
    <w:p w14:paraId="40042BD7" w14:textId="1F4FE89E" w:rsidR="0009127C" w:rsidRDefault="005C469B">
      <w:pPr>
        <w:pStyle w:val="TOC2"/>
        <w:tabs>
          <w:tab w:val="right" w:leader="dot" w:pos="9350"/>
        </w:tabs>
        <w:rPr>
          <w:ins w:id="1882" w:author="Laurence Golding" w:date="2019-05-11T06:51:00Z"/>
          <w:rFonts w:asciiTheme="minorHAnsi" w:eastAsiaTheme="minorEastAsia" w:hAnsiTheme="minorHAnsi" w:cstheme="minorBidi"/>
          <w:noProof/>
          <w:sz w:val="22"/>
          <w:szCs w:val="22"/>
        </w:rPr>
      </w:pPr>
      <w:ins w:id="1883" w:author="Laurence Golding" w:date="2019-05-11T06:51:00Z">
        <w:r>
          <w:fldChar w:fldCharType="begin"/>
        </w:r>
        <w:r>
          <w:instrText xml:space="preserve"> HYPERLINK \l "_Toc8367454"</w:instrText>
        </w:r>
        <w:r>
          <w:instrText xml:space="preserve"> </w:instrText>
        </w:r>
        <w:r>
          <w:fldChar w:fldCharType="separate"/>
        </w:r>
        <w:r w:rsidR="0009127C" w:rsidRPr="006D36A2">
          <w:rPr>
            <w:rStyle w:val="Hyperlink"/>
            <w:noProof/>
          </w:rPr>
          <w:t>F.6 Compensating for non-deterministic output</w:t>
        </w:r>
        <w:r w:rsidR="0009127C">
          <w:rPr>
            <w:noProof/>
            <w:webHidden/>
          </w:rPr>
          <w:tab/>
        </w:r>
        <w:r w:rsidR="0009127C">
          <w:rPr>
            <w:noProof/>
            <w:webHidden/>
          </w:rPr>
          <w:fldChar w:fldCharType="begin"/>
        </w:r>
        <w:r w:rsidR="0009127C">
          <w:rPr>
            <w:noProof/>
            <w:webHidden/>
          </w:rPr>
          <w:instrText xml:space="preserve"> PAGEREF _Toc8367454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r>
          <w:rPr>
            <w:noProof/>
          </w:rPr>
          <w:fldChar w:fldCharType="end"/>
        </w:r>
      </w:ins>
    </w:p>
    <w:p w14:paraId="7B12BE5A" w14:textId="6341C0B8" w:rsidR="0009127C" w:rsidRDefault="005C469B">
      <w:pPr>
        <w:pStyle w:val="TOC2"/>
        <w:tabs>
          <w:tab w:val="right" w:leader="dot" w:pos="9350"/>
        </w:tabs>
        <w:rPr>
          <w:ins w:id="1884" w:author="Laurence Golding" w:date="2019-05-11T06:51:00Z"/>
          <w:rFonts w:asciiTheme="minorHAnsi" w:eastAsiaTheme="minorEastAsia" w:hAnsiTheme="minorHAnsi" w:cstheme="minorBidi"/>
          <w:noProof/>
          <w:sz w:val="22"/>
          <w:szCs w:val="22"/>
        </w:rPr>
      </w:pPr>
      <w:ins w:id="1885" w:author="Laurence Golding" w:date="2019-05-11T06:51:00Z">
        <w:r>
          <w:fldChar w:fldCharType="begin"/>
        </w:r>
        <w:r>
          <w:instrText xml:space="preserve"> HYPERLINK \l "_Toc8367455" </w:instrText>
        </w:r>
        <w:r>
          <w:fldChar w:fldCharType="separate"/>
        </w:r>
        <w:r w:rsidR="0009127C" w:rsidRPr="006D36A2">
          <w:rPr>
            <w:rStyle w:val="Hyperlink"/>
            <w:noProof/>
          </w:rPr>
          <w:t>F.7 Interaction between determinism and baselining</w:t>
        </w:r>
        <w:r w:rsidR="0009127C">
          <w:rPr>
            <w:noProof/>
            <w:webHidden/>
          </w:rPr>
          <w:tab/>
        </w:r>
        <w:r w:rsidR="0009127C">
          <w:rPr>
            <w:noProof/>
            <w:webHidden/>
          </w:rPr>
          <w:fldChar w:fldCharType="begin"/>
        </w:r>
        <w:r w:rsidR="0009127C">
          <w:rPr>
            <w:noProof/>
            <w:webHidden/>
          </w:rPr>
          <w:instrText xml:space="preserve"> PAGEREF _Toc8367455 \h </w:instrText>
        </w:r>
        <w:r w:rsidR="0009127C">
          <w:rPr>
            <w:noProof/>
            <w:webHidden/>
          </w:rPr>
        </w:r>
        <w:r w:rsidR="0009127C">
          <w:rPr>
            <w:noProof/>
            <w:webHidden/>
          </w:rPr>
          <w:fldChar w:fldCharType="separate"/>
        </w:r>
        <w:r w:rsidR="0009127C">
          <w:rPr>
            <w:noProof/>
            <w:webHidden/>
          </w:rPr>
          <w:t>200</w:t>
        </w:r>
        <w:r w:rsidR="0009127C">
          <w:rPr>
            <w:noProof/>
            <w:webHidden/>
          </w:rPr>
          <w:fldChar w:fldCharType="end"/>
        </w:r>
        <w:r>
          <w:rPr>
            <w:noProof/>
          </w:rPr>
          <w:fldChar w:fldCharType="end"/>
        </w:r>
      </w:ins>
    </w:p>
    <w:p w14:paraId="191D8E70" w14:textId="1FCCC257" w:rsidR="0009127C" w:rsidRDefault="005C469B">
      <w:pPr>
        <w:pStyle w:val="TOC1"/>
        <w:rPr>
          <w:ins w:id="1886" w:author="Laurence Golding" w:date="2019-05-11T06:51:00Z"/>
          <w:rFonts w:asciiTheme="minorHAnsi" w:eastAsiaTheme="minorEastAsia" w:hAnsiTheme="minorHAnsi" w:cstheme="minorBidi"/>
          <w:noProof/>
          <w:sz w:val="22"/>
          <w:szCs w:val="22"/>
        </w:rPr>
      </w:pPr>
      <w:ins w:id="1887" w:author="Laurence Golding" w:date="2019-05-11T06:51:00Z">
        <w:r>
          <w:fldChar w:fldCharType="begin"/>
        </w:r>
        <w:r>
          <w:instrText xml:space="preserve"> HYPERLINK \l "_Toc8367456" </w:instrText>
        </w:r>
        <w:r>
          <w:fldChar w:fldCharType="separate"/>
        </w:r>
        <w:r w:rsidR="0009127C" w:rsidRPr="006D36A2">
          <w:rPr>
            <w:rStyle w:val="Hyperlink"/>
            <w:noProof/>
          </w:rPr>
          <w:t>Appendix G. (Informative) Guidance on fixes</w:t>
        </w:r>
        <w:r w:rsidR="0009127C">
          <w:rPr>
            <w:noProof/>
            <w:webHidden/>
          </w:rPr>
          <w:tab/>
        </w:r>
        <w:r w:rsidR="0009127C">
          <w:rPr>
            <w:noProof/>
            <w:webHidden/>
          </w:rPr>
          <w:fldChar w:fldCharType="begin"/>
        </w:r>
        <w:r w:rsidR="0009127C">
          <w:rPr>
            <w:noProof/>
            <w:webHidden/>
          </w:rPr>
          <w:instrText xml:space="preserve"> PAGEREF _Toc8367456 \h </w:instrText>
        </w:r>
        <w:r w:rsidR="0009127C">
          <w:rPr>
            <w:noProof/>
            <w:webHidden/>
          </w:rPr>
        </w:r>
        <w:r w:rsidR="0009127C">
          <w:rPr>
            <w:noProof/>
            <w:webHidden/>
          </w:rPr>
          <w:fldChar w:fldCharType="separate"/>
        </w:r>
        <w:r w:rsidR="0009127C">
          <w:rPr>
            <w:noProof/>
            <w:webHidden/>
          </w:rPr>
          <w:t>202</w:t>
        </w:r>
        <w:r w:rsidR="0009127C">
          <w:rPr>
            <w:noProof/>
            <w:webHidden/>
          </w:rPr>
          <w:fldChar w:fldCharType="end"/>
        </w:r>
        <w:r>
          <w:rPr>
            <w:noProof/>
          </w:rPr>
          <w:fldChar w:fldCharType="end"/>
        </w:r>
      </w:ins>
    </w:p>
    <w:p w14:paraId="1DEE2F63" w14:textId="30329F25" w:rsidR="0009127C" w:rsidRDefault="005C469B">
      <w:pPr>
        <w:pStyle w:val="TOC1"/>
        <w:rPr>
          <w:ins w:id="1888" w:author="Laurence Golding" w:date="2019-05-11T06:51:00Z"/>
          <w:rFonts w:asciiTheme="minorHAnsi" w:eastAsiaTheme="minorEastAsia" w:hAnsiTheme="minorHAnsi" w:cstheme="minorBidi"/>
          <w:noProof/>
          <w:sz w:val="22"/>
          <w:szCs w:val="22"/>
        </w:rPr>
      </w:pPr>
      <w:ins w:id="1889" w:author="Laurence Golding" w:date="2019-05-11T06:51:00Z">
        <w:r>
          <w:fldChar w:fldCharType="begin"/>
        </w:r>
        <w:r>
          <w:instrText xml:space="preserve"> HYPERLINK \l "_Toc8367457" </w:instrText>
        </w:r>
        <w:r>
          <w:fldChar w:fldCharType="separate"/>
        </w:r>
        <w:r w:rsidR="0009127C" w:rsidRPr="006D36A2">
          <w:rPr>
            <w:rStyle w:val="Hyperlink"/>
            <w:noProof/>
          </w:rPr>
          <w:t>Appendix H. (Informative) Diagnosing results in generated files</w:t>
        </w:r>
        <w:r w:rsidR="0009127C">
          <w:rPr>
            <w:noProof/>
            <w:webHidden/>
          </w:rPr>
          <w:tab/>
        </w:r>
        <w:r w:rsidR="0009127C">
          <w:rPr>
            <w:noProof/>
            <w:webHidden/>
          </w:rPr>
          <w:fldChar w:fldCharType="begin"/>
        </w:r>
        <w:r w:rsidR="0009127C">
          <w:rPr>
            <w:noProof/>
            <w:webHidden/>
          </w:rPr>
          <w:instrText xml:space="preserve"> PAGEREF _Toc8367457 \h </w:instrText>
        </w:r>
        <w:r w:rsidR="0009127C">
          <w:rPr>
            <w:noProof/>
            <w:webHidden/>
          </w:rPr>
        </w:r>
        <w:r w:rsidR="0009127C">
          <w:rPr>
            <w:noProof/>
            <w:webHidden/>
          </w:rPr>
          <w:fldChar w:fldCharType="separate"/>
        </w:r>
        <w:r w:rsidR="0009127C">
          <w:rPr>
            <w:noProof/>
            <w:webHidden/>
          </w:rPr>
          <w:t>203</w:t>
        </w:r>
        <w:r w:rsidR="0009127C">
          <w:rPr>
            <w:noProof/>
            <w:webHidden/>
          </w:rPr>
          <w:fldChar w:fldCharType="end"/>
        </w:r>
        <w:r>
          <w:rPr>
            <w:noProof/>
          </w:rPr>
          <w:fldChar w:fldCharType="end"/>
        </w:r>
      </w:ins>
    </w:p>
    <w:p w14:paraId="559CB47E" w14:textId="01462C05" w:rsidR="0009127C" w:rsidRDefault="005C469B">
      <w:pPr>
        <w:pStyle w:val="TOC1"/>
        <w:rPr>
          <w:ins w:id="1890" w:author="Laurence Golding" w:date="2019-05-11T06:51:00Z"/>
          <w:rFonts w:asciiTheme="minorHAnsi" w:eastAsiaTheme="minorEastAsia" w:hAnsiTheme="minorHAnsi" w:cstheme="minorBidi"/>
          <w:noProof/>
          <w:sz w:val="22"/>
          <w:szCs w:val="22"/>
        </w:rPr>
      </w:pPr>
      <w:ins w:id="1891" w:author="Laurence Golding" w:date="2019-05-11T06:51:00Z">
        <w:r>
          <w:fldChar w:fldCharType="begin"/>
        </w:r>
        <w:r>
          <w:instrText xml:space="preserve"> HYPERLINK \l "_Toc8367458" </w:instrText>
        </w:r>
        <w:r>
          <w:fldChar w:fldCharType="separate"/>
        </w:r>
        <w:r w:rsidR="0009127C" w:rsidRPr="006D36A2">
          <w:rPr>
            <w:rStyle w:val="Hyperlink"/>
            <w:noProof/>
          </w:rPr>
          <w:t>Appendix I. (Informative) Sample sourceLanguage values</w:t>
        </w:r>
        <w:r w:rsidR="0009127C">
          <w:rPr>
            <w:noProof/>
            <w:webHidden/>
          </w:rPr>
          <w:tab/>
        </w:r>
        <w:r w:rsidR="0009127C">
          <w:rPr>
            <w:noProof/>
            <w:webHidden/>
          </w:rPr>
          <w:fldChar w:fldCharType="begin"/>
        </w:r>
        <w:r w:rsidR="0009127C">
          <w:rPr>
            <w:noProof/>
            <w:webHidden/>
          </w:rPr>
          <w:instrText xml:space="preserve"> PAGEREF _Toc8367458 \h </w:instrText>
        </w:r>
        <w:r w:rsidR="0009127C">
          <w:rPr>
            <w:noProof/>
            <w:webHidden/>
          </w:rPr>
        </w:r>
        <w:r w:rsidR="0009127C">
          <w:rPr>
            <w:noProof/>
            <w:webHidden/>
          </w:rPr>
          <w:fldChar w:fldCharType="separate"/>
        </w:r>
        <w:r w:rsidR="0009127C">
          <w:rPr>
            <w:noProof/>
            <w:webHidden/>
          </w:rPr>
          <w:t>207</w:t>
        </w:r>
        <w:r w:rsidR="0009127C">
          <w:rPr>
            <w:noProof/>
            <w:webHidden/>
          </w:rPr>
          <w:fldChar w:fldCharType="end"/>
        </w:r>
        <w:r>
          <w:rPr>
            <w:noProof/>
          </w:rPr>
          <w:fldChar w:fldCharType="end"/>
        </w:r>
      </w:ins>
    </w:p>
    <w:p w14:paraId="77C52335" w14:textId="3642C0D2" w:rsidR="0009127C" w:rsidRDefault="005C469B">
      <w:pPr>
        <w:pStyle w:val="TOC1"/>
        <w:rPr>
          <w:ins w:id="1892" w:author="Laurence Golding" w:date="2019-05-11T06:51:00Z"/>
          <w:rFonts w:asciiTheme="minorHAnsi" w:eastAsiaTheme="minorEastAsia" w:hAnsiTheme="minorHAnsi" w:cstheme="minorBidi"/>
          <w:noProof/>
          <w:sz w:val="22"/>
          <w:szCs w:val="22"/>
        </w:rPr>
      </w:pPr>
      <w:ins w:id="1893" w:author="Laurence Golding" w:date="2019-05-11T06:51:00Z">
        <w:r>
          <w:fldChar w:fldCharType="begin"/>
        </w:r>
        <w:r>
          <w:instrText xml:space="preserve"> HYPERLINK \l "_Toc8367459" </w:instrText>
        </w:r>
        <w:r>
          <w:fldChar w:fldCharType="separate"/>
        </w:r>
        <w:r w:rsidR="0009127C" w:rsidRPr="006D36A2">
          <w:rPr>
            <w:rStyle w:val="Hyperlink"/>
            <w:noProof/>
          </w:rPr>
          <w:t>Appendix J. (Informative) Examples</w:t>
        </w:r>
        <w:r w:rsidR="0009127C">
          <w:rPr>
            <w:noProof/>
            <w:webHidden/>
          </w:rPr>
          <w:tab/>
        </w:r>
        <w:r w:rsidR="0009127C">
          <w:rPr>
            <w:noProof/>
            <w:webHidden/>
          </w:rPr>
          <w:fldChar w:fldCharType="begin"/>
        </w:r>
        <w:r w:rsidR="0009127C">
          <w:rPr>
            <w:noProof/>
            <w:webHidden/>
          </w:rPr>
          <w:instrText xml:space="preserve"> PAGEREF _Toc8367459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r>
          <w:rPr>
            <w:noProof/>
          </w:rPr>
          <w:fldChar w:fldCharType="end"/>
        </w:r>
      </w:ins>
    </w:p>
    <w:p w14:paraId="60E4957F" w14:textId="17F208E9" w:rsidR="0009127C" w:rsidRDefault="005C469B">
      <w:pPr>
        <w:pStyle w:val="TOC2"/>
        <w:tabs>
          <w:tab w:val="right" w:leader="dot" w:pos="9350"/>
        </w:tabs>
        <w:rPr>
          <w:ins w:id="1894" w:author="Laurence Golding" w:date="2019-05-11T06:51:00Z"/>
          <w:rFonts w:asciiTheme="minorHAnsi" w:eastAsiaTheme="minorEastAsia" w:hAnsiTheme="minorHAnsi" w:cstheme="minorBidi"/>
          <w:noProof/>
          <w:sz w:val="22"/>
          <w:szCs w:val="22"/>
        </w:rPr>
      </w:pPr>
      <w:ins w:id="1895" w:author="Laurence Golding" w:date="2019-05-11T06:51:00Z">
        <w:r>
          <w:fldChar w:fldCharType="begin"/>
        </w:r>
        <w:r>
          <w:instrText xml:space="preserve"> HYPERLINK \l "_Toc8367460" </w:instrText>
        </w:r>
        <w:r>
          <w:fldChar w:fldCharType="separate"/>
        </w:r>
        <w:r w:rsidR="0009127C" w:rsidRPr="006D36A2">
          <w:rPr>
            <w:rStyle w:val="Hyperlink"/>
            <w:noProof/>
          </w:rPr>
          <w:t>J.1 Minimal valid SARIF log file</w:t>
        </w:r>
        <w:r w:rsidR="0009127C">
          <w:rPr>
            <w:noProof/>
            <w:webHidden/>
          </w:rPr>
          <w:tab/>
        </w:r>
        <w:r w:rsidR="0009127C">
          <w:rPr>
            <w:noProof/>
            <w:webHidden/>
          </w:rPr>
          <w:fldChar w:fldCharType="begin"/>
        </w:r>
        <w:r w:rsidR="0009127C">
          <w:rPr>
            <w:noProof/>
            <w:webHidden/>
          </w:rPr>
          <w:instrText xml:space="preserve"> PAGEREF _Toc8367460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r>
          <w:rPr>
            <w:noProof/>
          </w:rPr>
          <w:fldChar w:fldCharType="end"/>
        </w:r>
      </w:ins>
    </w:p>
    <w:p w14:paraId="3C48230C" w14:textId="4E7B2168" w:rsidR="0009127C" w:rsidRDefault="005C469B">
      <w:pPr>
        <w:pStyle w:val="TOC2"/>
        <w:tabs>
          <w:tab w:val="right" w:leader="dot" w:pos="9350"/>
        </w:tabs>
        <w:rPr>
          <w:ins w:id="1896" w:author="Laurence Golding" w:date="2019-05-11T06:51:00Z"/>
          <w:rFonts w:asciiTheme="minorHAnsi" w:eastAsiaTheme="minorEastAsia" w:hAnsiTheme="minorHAnsi" w:cstheme="minorBidi"/>
          <w:noProof/>
          <w:sz w:val="22"/>
          <w:szCs w:val="22"/>
        </w:rPr>
      </w:pPr>
      <w:ins w:id="1897" w:author="Laurence Golding" w:date="2019-05-11T06:51:00Z">
        <w:r>
          <w:fldChar w:fldCharType="begin"/>
        </w:r>
        <w:r>
          <w:instrText xml:space="preserve"> HYPERLINK \l "_Toc8367461" </w:instrText>
        </w:r>
        <w:r>
          <w:fldChar w:fldCharType="separate"/>
        </w:r>
        <w:r w:rsidR="0009127C" w:rsidRPr="006D36A2">
          <w:rPr>
            <w:rStyle w:val="Hyperlink"/>
            <w:noProof/>
          </w:rPr>
          <w:t>J.2 Minimal recommended SARIF log file with source information</w:t>
        </w:r>
        <w:r w:rsidR="0009127C">
          <w:rPr>
            <w:noProof/>
            <w:webHidden/>
          </w:rPr>
          <w:tab/>
        </w:r>
        <w:r w:rsidR="0009127C">
          <w:rPr>
            <w:noProof/>
            <w:webHidden/>
          </w:rPr>
          <w:fldChar w:fldCharType="begin"/>
        </w:r>
        <w:r w:rsidR="0009127C">
          <w:rPr>
            <w:noProof/>
            <w:webHidden/>
          </w:rPr>
          <w:instrText xml:space="preserve"> PAGEREF _Toc8367461 \h </w:instrText>
        </w:r>
        <w:r w:rsidR="0009127C">
          <w:rPr>
            <w:noProof/>
            <w:webHidden/>
          </w:rPr>
        </w:r>
        <w:r w:rsidR="0009127C">
          <w:rPr>
            <w:noProof/>
            <w:webHidden/>
          </w:rPr>
          <w:fldChar w:fldCharType="separate"/>
        </w:r>
        <w:r w:rsidR="0009127C">
          <w:rPr>
            <w:noProof/>
            <w:webHidden/>
          </w:rPr>
          <w:t>208</w:t>
        </w:r>
        <w:r w:rsidR="0009127C">
          <w:rPr>
            <w:noProof/>
            <w:webHidden/>
          </w:rPr>
          <w:fldChar w:fldCharType="end"/>
        </w:r>
        <w:r>
          <w:rPr>
            <w:noProof/>
          </w:rPr>
          <w:fldChar w:fldCharType="end"/>
        </w:r>
      </w:ins>
    </w:p>
    <w:p w14:paraId="36754B24" w14:textId="4EF802B1" w:rsidR="0009127C" w:rsidRDefault="005C469B">
      <w:pPr>
        <w:pStyle w:val="TOC2"/>
        <w:tabs>
          <w:tab w:val="right" w:leader="dot" w:pos="9350"/>
        </w:tabs>
        <w:rPr>
          <w:ins w:id="1898" w:author="Laurence Golding" w:date="2019-05-11T06:51:00Z"/>
          <w:rFonts w:asciiTheme="minorHAnsi" w:eastAsiaTheme="minorEastAsia" w:hAnsiTheme="minorHAnsi" w:cstheme="minorBidi"/>
          <w:noProof/>
          <w:sz w:val="22"/>
          <w:szCs w:val="22"/>
        </w:rPr>
      </w:pPr>
      <w:ins w:id="1899" w:author="Laurence Golding" w:date="2019-05-11T06:51:00Z">
        <w:r>
          <w:fldChar w:fldCharType="begin"/>
        </w:r>
        <w:r>
          <w:instrText xml:space="preserve"> HYPERLINK \l "_Toc8367462" </w:instrText>
        </w:r>
        <w:r>
          <w:fldChar w:fldCharType="separate"/>
        </w:r>
        <w:r w:rsidR="0009127C" w:rsidRPr="006D36A2">
          <w:rPr>
            <w:rStyle w:val="Hyperlink"/>
            <w:noProof/>
          </w:rPr>
          <w:t>J.3 Minimal recommended SARIF log file without source information</w:t>
        </w:r>
        <w:r w:rsidR="0009127C">
          <w:rPr>
            <w:noProof/>
            <w:webHidden/>
          </w:rPr>
          <w:tab/>
        </w:r>
        <w:r w:rsidR="0009127C">
          <w:rPr>
            <w:noProof/>
            <w:webHidden/>
          </w:rPr>
          <w:fldChar w:fldCharType="begin"/>
        </w:r>
        <w:r w:rsidR="0009127C">
          <w:rPr>
            <w:noProof/>
            <w:webHidden/>
          </w:rPr>
          <w:instrText xml:space="preserve"> PAGEREF _Toc8367462 \h </w:instrText>
        </w:r>
        <w:r w:rsidR="0009127C">
          <w:rPr>
            <w:noProof/>
            <w:webHidden/>
          </w:rPr>
        </w:r>
        <w:r w:rsidR="0009127C">
          <w:rPr>
            <w:noProof/>
            <w:webHidden/>
          </w:rPr>
          <w:fldChar w:fldCharType="separate"/>
        </w:r>
        <w:r w:rsidR="0009127C">
          <w:rPr>
            <w:noProof/>
            <w:webHidden/>
          </w:rPr>
          <w:t>209</w:t>
        </w:r>
        <w:r w:rsidR="0009127C">
          <w:rPr>
            <w:noProof/>
            <w:webHidden/>
          </w:rPr>
          <w:fldChar w:fldCharType="end"/>
        </w:r>
        <w:r>
          <w:rPr>
            <w:noProof/>
          </w:rPr>
          <w:fldChar w:fldCharType="end"/>
        </w:r>
      </w:ins>
    </w:p>
    <w:p w14:paraId="4CD07E5E" w14:textId="2C8A161F" w:rsidR="0009127C" w:rsidRDefault="005C469B">
      <w:pPr>
        <w:pStyle w:val="TOC2"/>
        <w:tabs>
          <w:tab w:val="right" w:leader="dot" w:pos="9350"/>
        </w:tabs>
        <w:rPr>
          <w:ins w:id="1900" w:author="Laurence Golding" w:date="2019-05-11T06:51:00Z"/>
          <w:rFonts w:asciiTheme="minorHAnsi" w:eastAsiaTheme="minorEastAsia" w:hAnsiTheme="minorHAnsi" w:cstheme="minorBidi"/>
          <w:noProof/>
          <w:sz w:val="22"/>
          <w:szCs w:val="22"/>
        </w:rPr>
      </w:pPr>
      <w:ins w:id="1901" w:author="Laurence Golding" w:date="2019-05-11T06:51:00Z">
        <w:r>
          <w:fldChar w:fldCharType="begin"/>
        </w:r>
        <w:r>
          <w:instrText xml:space="preserve"> HYPERLINK \l "_Toc8367463" </w:instrText>
        </w:r>
        <w:r>
          <w:fldChar w:fldCharType="separate"/>
        </w:r>
        <w:r w:rsidR="0009127C" w:rsidRPr="006D36A2">
          <w:rPr>
            <w:rStyle w:val="Hyperlink"/>
            <w:noProof/>
          </w:rPr>
          <w:t>J.4 Comprehensive SARIF file</w:t>
        </w:r>
        <w:r w:rsidR="0009127C">
          <w:rPr>
            <w:noProof/>
            <w:webHidden/>
          </w:rPr>
          <w:tab/>
        </w:r>
        <w:r w:rsidR="0009127C">
          <w:rPr>
            <w:noProof/>
            <w:webHidden/>
          </w:rPr>
          <w:fldChar w:fldCharType="begin"/>
        </w:r>
        <w:r w:rsidR="0009127C">
          <w:rPr>
            <w:noProof/>
            <w:webHidden/>
          </w:rPr>
          <w:instrText xml:space="preserve"> PAGEREF _Toc8367463 \h </w:instrText>
        </w:r>
        <w:r w:rsidR="0009127C">
          <w:rPr>
            <w:noProof/>
            <w:webHidden/>
          </w:rPr>
        </w:r>
        <w:r w:rsidR="0009127C">
          <w:rPr>
            <w:noProof/>
            <w:webHidden/>
          </w:rPr>
          <w:fldChar w:fldCharType="separate"/>
        </w:r>
        <w:r w:rsidR="0009127C">
          <w:rPr>
            <w:noProof/>
            <w:webHidden/>
          </w:rPr>
          <w:t>210</w:t>
        </w:r>
        <w:r w:rsidR="0009127C">
          <w:rPr>
            <w:noProof/>
            <w:webHidden/>
          </w:rPr>
          <w:fldChar w:fldCharType="end"/>
        </w:r>
        <w:r>
          <w:rPr>
            <w:noProof/>
          </w:rPr>
          <w:fldChar w:fldCharType="end"/>
        </w:r>
      </w:ins>
    </w:p>
    <w:p w14:paraId="758CB144" w14:textId="0B88FF5B" w:rsidR="0009127C" w:rsidRDefault="005C469B">
      <w:pPr>
        <w:pStyle w:val="TOC1"/>
        <w:rPr>
          <w:ins w:id="1902" w:author="Laurence Golding" w:date="2019-05-11T06:51:00Z"/>
          <w:rFonts w:asciiTheme="minorHAnsi" w:eastAsiaTheme="minorEastAsia" w:hAnsiTheme="minorHAnsi" w:cstheme="minorBidi"/>
          <w:noProof/>
          <w:sz w:val="22"/>
          <w:szCs w:val="22"/>
        </w:rPr>
      </w:pPr>
      <w:ins w:id="1903" w:author="Laurence Golding" w:date="2019-05-11T06:51:00Z">
        <w:r>
          <w:fldChar w:fldCharType="begin"/>
        </w:r>
        <w:r>
          <w:instrText xml:space="preserve"> HYPERLINK \l "_Toc8367464" </w:instrText>
        </w:r>
        <w:r>
          <w:fldChar w:fldCharType="separate"/>
        </w:r>
        <w:r w:rsidR="0009127C" w:rsidRPr="006D36A2">
          <w:rPr>
            <w:rStyle w:val="Hyperlink"/>
            <w:noProof/>
          </w:rPr>
          <w:t>Appendix K. (Informative) Revision History</w:t>
        </w:r>
        <w:r w:rsidR="0009127C">
          <w:rPr>
            <w:noProof/>
            <w:webHidden/>
          </w:rPr>
          <w:tab/>
        </w:r>
        <w:r w:rsidR="0009127C">
          <w:rPr>
            <w:noProof/>
            <w:webHidden/>
          </w:rPr>
          <w:fldChar w:fldCharType="begin"/>
        </w:r>
        <w:r w:rsidR="0009127C">
          <w:rPr>
            <w:noProof/>
            <w:webHidden/>
          </w:rPr>
          <w:instrText xml:space="preserve"> PAGEREF _Toc8367464 \h </w:instrText>
        </w:r>
        <w:r w:rsidR="0009127C">
          <w:rPr>
            <w:noProof/>
            <w:webHidden/>
          </w:rPr>
        </w:r>
        <w:r w:rsidR="0009127C">
          <w:rPr>
            <w:noProof/>
            <w:webHidden/>
          </w:rPr>
          <w:fldChar w:fldCharType="separate"/>
        </w:r>
        <w:r w:rsidR="0009127C">
          <w:rPr>
            <w:noProof/>
            <w:webHidden/>
          </w:rPr>
          <w:t>221</w:t>
        </w:r>
        <w:r w:rsidR="0009127C">
          <w:rPr>
            <w:noProof/>
            <w:webHidden/>
          </w:rPr>
          <w:fldChar w:fldCharType="end"/>
        </w:r>
        <w:r>
          <w:rPr>
            <w:noProof/>
          </w:rPr>
          <w:fldChar w:fldCharType="end"/>
        </w:r>
      </w:ins>
    </w:p>
    <w:p w14:paraId="300EBE96" w14:textId="36944EE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1912" w:name="_Toc287332006"/>
    </w:p>
    <w:p w14:paraId="12382379" w14:textId="77777777" w:rsidR="00C71349" w:rsidRPr="00C52EFC" w:rsidRDefault="00177DED" w:rsidP="0076113A">
      <w:pPr>
        <w:pStyle w:val="Heading1"/>
      </w:pPr>
      <w:bookmarkStart w:id="1913" w:name="_Toc8366919"/>
      <w:bookmarkStart w:id="1914" w:name="_Toc516224638"/>
      <w:r>
        <w:t>Introduction</w:t>
      </w:r>
      <w:bookmarkEnd w:id="3"/>
      <w:bookmarkEnd w:id="1912"/>
      <w:bookmarkEnd w:id="1913"/>
      <w:bookmarkEnd w:id="191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2E9A6F93" w:rsidR="002C4966" w:rsidRDefault="002C4966" w:rsidP="008C100C">
      <w:r w:rsidRPr="002C4966">
        <w:t>This document defines a standard format for the output of static analysis tools</w:t>
      </w:r>
      <w:del w:id="1915" w:author="Laurence Golding" w:date="2019-05-11T06:51:00Z">
        <w:r w:rsidRPr="002C4966">
          <w:delText>.</w:delText>
        </w:r>
      </w:del>
      <w:ins w:id="1916" w:author="Laurence Golding" w:date="2019-05-11T06:51:00Z">
        <w:r w:rsidR="0051344F">
          <w:t>, called the Static Analysis Results Interchange Format, or “SARIF”</w:t>
        </w:r>
        <w:r w:rsidR="0051344F">
          <w:rPr>
            <w:rStyle w:val="FootnoteReference"/>
          </w:rPr>
          <w:footnoteReference w:id="2"/>
        </w:r>
        <w:r w:rsidRPr="002C4966">
          <w:t>.</w:t>
        </w:r>
      </w:ins>
      <w:r w:rsidRPr="002C4966">
        <w:t xml:space="preserve">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75B72D0C" w:rsidR="002C4966" w:rsidRDefault="002C4966" w:rsidP="003810C0">
      <w:pPr>
        <w:pStyle w:val="ListParagraph"/>
        <w:numPr>
          <w:ilvl w:val="0"/>
          <w:numId w:val="7"/>
        </w:numPr>
      </w:pPr>
      <w:r w:rsidRPr="002C4966">
        <w:t xml:space="preserve">Represent analysis results for all kinds of </w:t>
      </w:r>
      <w:del w:id="1918" w:author="Laurence Golding" w:date="2019-05-11T06:51:00Z">
        <w:r w:rsidRPr="002C4966">
          <w:delText xml:space="preserve">programming </w:delText>
        </w:r>
      </w:del>
      <w:r w:rsidRPr="002C4966">
        <w:t>artifacts, including source code and object code.</w:t>
      </w:r>
    </w:p>
    <w:p w14:paraId="0F480C9D" w14:textId="77777777" w:rsidR="002C4966" w:rsidRDefault="002C4966" w:rsidP="003810C0">
      <w:pPr>
        <w:pStyle w:val="ListParagraph"/>
        <w:numPr>
          <w:ilvl w:val="0"/>
          <w:numId w:val="7"/>
        </w:numPr>
        <w:rPr>
          <w:del w:id="1919" w:author="Laurence Golding" w:date="2019-05-11T06:51:00Z"/>
        </w:rPr>
      </w:pPr>
      <w:del w:id="1920" w:author="Laurence Golding" w:date="2019-05-11T06:51:00Z">
        <w:r w:rsidRPr="002C4966">
          <w:delText>Represent the logical construct against which a result is produced, such as a function, class, or namespace.</w:delText>
        </w:r>
      </w:del>
    </w:p>
    <w:p w14:paraId="5A18A233" w14:textId="77777777" w:rsidR="002C4966" w:rsidRDefault="002C4966" w:rsidP="003810C0">
      <w:pPr>
        <w:pStyle w:val="ListParagraph"/>
        <w:numPr>
          <w:ilvl w:val="0"/>
          <w:numId w:val="7"/>
        </w:numPr>
        <w:rPr>
          <w:del w:id="1921" w:author="Laurence Golding" w:date="2019-05-11T06:51:00Z"/>
        </w:rPr>
      </w:pPr>
      <w:del w:id="1922" w:author="Laurence Golding" w:date="2019-05-11T06:51:00Z">
        <w:r w:rsidRPr="002C4966">
          <w:delText>Represent the physical location at which a result is produced, including problems that are detected in nested files (such as a source file within a compressed container).</w:delText>
        </w:r>
      </w:del>
    </w:p>
    <w:p w14:paraId="2ABCA317" w14:textId="004D2A21" w:rsidR="00735A59" w:rsidRDefault="00735A59" w:rsidP="008463E6">
      <w:pPr>
        <w:rPr>
          <w:ins w:id="1923" w:author="Laurence Golding" w:date="2019-05-11T06:51:00Z"/>
        </w:rPr>
      </w:pPr>
      <w:ins w:id="1924" w:author="Laurence Golding" w:date="2019-05-11T06:51:00Z">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ins>
    </w:p>
    <w:p w14:paraId="0E9A67F9" w14:textId="77777777" w:rsidR="00604E9A" w:rsidRDefault="00604E9A" w:rsidP="003810C0">
      <w:pPr>
        <w:pStyle w:val="Heading2"/>
        <w:numPr>
          <w:ilvl w:val="1"/>
          <w:numId w:val="2"/>
        </w:numPr>
      </w:pPr>
      <w:bookmarkStart w:id="1925" w:name="_Toc8366920"/>
      <w:bookmarkStart w:id="1926" w:name="_Toc85472893"/>
      <w:bookmarkStart w:id="1927" w:name="_Toc287332007"/>
      <w:bookmarkStart w:id="1928" w:name="_Toc516224639"/>
      <w:r>
        <w:t>IPR Policy</w:t>
      </w:r>
      <w:bookmarkEnd w:id="1925"/>
      <w:bookmarkEnd w:id="1928"/>
    </w:p>
    <w:p w14:paraId="46AF25ED" w14:textId="44DB62D6"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2F6B7A1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1929" w:name="_Toc8366921"/>
      <w:bookmarkStart w:id="1930" w:name="_Toc516224640"/>
      <w:r>
        <w:t>Terminology</w:t>
      </w:r>
      <w:bookmarkEnd w:id="1926"/>
      <w:bookmarkEnd w:id="1927"/>
      <w:bookmarkEnd w:id="1929"/>
      <w:bookmarkEnd w:id="1930"/>
    </w:p>
    <w:p w14:paraId="332C78E7" w14:textId="60D6507C"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ins w:id="1931" w:author="Laurence Golding" w:date="2019-05-11T06:51:00Z">
        <w:r w:rsidR="0024117A">
          <w:t>“</w:t>
        </w:r>
        <w:r w:rsidR="0024117A">
          <w:rPr>
            <w:rStyle w:val="Refterm"/>
            <w:b w:val="0"/>
          </w:rPr>
          <w:t>Key words for use in RFCs to Indicate Requirement Levels”</w:t>
        </w:r>
        <w:r w:rsidR="008E09FB">
          <w:t xml:space="preserve"> </w:t>
        </w:r>
      </w:ins>
      <w:r w:rsidR="008E09FB">
        <w:t>[</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ins w:id="1932" w:author="Laurence Golding" w:date="2019-05-11T06:51:00Z">
        <w:r w:rsidR="0024117A">
          <w:t xml:space="preserve"> and “</w:t>
        </w:r>
        <w:r w:rsidR="0024117A">
          <w:rPr>
            <w:rFonts w:cs="Arial"/>
            <w:szCs w:val="20"/>
          </w:rPr>
          <w:t>Ambiguity of Uppercase vs Lowercase in RFC 2119 Key Words”</w:t>
        </w:r>
      </w:ins>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933" w:name="def_analysis_target"/>
      <w:r>
        <w:t>analysis target</w:t>
      </w:r>
      <w:bookmarkEnd w:id="1933"/>
    </w:p>
    <w:p w14:paraId="38F3CE24" w14:textId="02B863DF" w:rsidR="00B05C99" w:rsidRDefault="005C469B" w:rsidP="00B05C99">
      <w:pPr>
        <w:pStyle w:val="Definition"/>
      </w:pPr>
      <w:del w:id="1934" w:author="Laurence Golding" w:date="2019-05-11T06:51:00Z">
        <w:r>
          <w:fldChar w:fldCharType="begin"/>
        </w:r>
        <w:r>
          <w:delInstrText xml:space="preserve"> HYPERLINK \l "def_programming_artifact" </w:delInstrText>
        </w:r>
        <w:r>
          <w:fldChar w:fldCharType="separate"/>
        </w:r>
        <w:r w:rsidR="00B05C99" w:rsidRPr="00B05C99">
          <w:rPr>
            <w:rStyle w:val="Hyperlink"/>
          </w:rPr>
          <w:delText>programming artifact</w:delText>
        </w:r>
        <w:r>
          <w:rPr>
            <w:rStyle w:val="Hyperlink"/>
          </w:rPr>
          <w:fldChar w:fldCharType="end"/>
        </w:r>
      </w:del>
      <w:ins w:id="1935" w:author="Laurence Golding" w:date="2019-05-11T06:51:00Z">
        <w:r>
          <w:fldChar w:fldCharType="begin"/>
        </w:r>
        <w:r>
          <w:instrText xml:space="preserve"> HYPERLINK \l "def_artifact" </w:instrText>
        </w:r>
        <w:r>
          <w:fldChar w:fldCharType="separate"/>
        </w:r>
        <w:r w:rsidR="00675FD2" w:rsidRPr="00675FD2">
          <w:rPr>
            <w:rStyle w:val="Hyperlink"/>
          </w:rPr>
          <w:t>artifact</w:t>
        </w:r>
        <w:r>
          <w:rPr>
            <w:rStyle w:val="Hyperlink"/>
          </w:rPr>
          <w:fldChar w:fldCharType="end"/>
        </w:r>
      </w:ins>
      <w:r w:rsidR="00675FD2">
        <w:t xml:space="preserve"> </w:t>
      </w:r>
      <w:r w:rsidR="00B05C99" w:rsidRPr="00C130CD">
        <w:t xml:space="preserve">which </w:t>
      </w:r>
      <w:del w:id="1936" w:author="Laurence Golding" w:date="2019-05-11T06:51:00Z">
        <w:r w:rsidR="00B05C99" w:rsidRPr="00C130CD">
          <w:delText>a</w:delText>
        </w:r>
      </w:del>
      <w:ins w:id="1937" w:author="Laurence Golding" w:date="2019-05-11T06:51:00Z">
        <w:r w:rsidR="00B05C99" w:rsidRPr="00C130CD">
          <w:t>a</w:t>
        </w:r>
        <w:r w:rsidR="00675FD2">
          <w:t>n</w:t>
        </w:r>
      </w:ins>
      <w:r w:rsidR="00B05C99" w:rsidRPr="00C130CD">
        <w:t xml:space="preserve"> </w:t>
      </w:r>
      <w:r>
        <w:fldChar w:fldCharType="begin"/>
      </w:r>
      <w:r>
        <w:instrText xml:space="preserve"> HYPERLINK \l "def_static_analysis_tool" </w:instrText>
      </w:r>
      <w:r>
        <w:fldChar w:fldCharType="separate"/>
      </w:r>
      <w:del w:id="1938" w:author="Laurence Golding" w:date="2019-05-11T06:51:00Z">
        <w:r w:rsidR="00B05C99" w:rsidRPr="0044419A">
          <w:rPr>
            <w:rStyle w:val="Hyperlink"/>
          </w:rPr>
          <w:delText xml:space="preserve">static </w:delText>
        </w:r>
      </w:del>
      <w:r w:rsidR="00675FD2">
        <w:rPr>
          <w:rStyle w:val="Hyperlink"/>
        </w:rPr>
        <w:t>analysis tool</w:t>
      </w:r>
      <w:r>
        <w:rPr>
          <w:rStyle w:val="Hyperlink"/>
        </w:rPr>
        <w:fldChar w:fldCharType="end"/>
      </w:r>
      <w:r w:rsidR="00B05C99" w:rsidRPr="00C130CD">
        <w:t xml:space="preserve"> is instructed to analyze</w:t>
      </w:r>
    </w:p>
    <w:p w14:paraId="06354133" w14:textId="3A07197B" w:rsidR="00646038" w:rsidRDefault="00646038" w:rsidP="0003129F">
      <w:pPr>
        <w:pStyle w:val="Definitionterm"/>
      </w:pPr>
      <w:bookmarkStart w:id="1939" w:name="def_artifact"/>
      <w:bookmarkEnd w:id="1939"/>
      <w:r>
        <w:t>artifact</w:t>
      </w:r>
    </w:p>
    <w:p w14:paraId="76DC0214" w14:textId="77777777" w:rsidR="00646038" w:rsidRPr="00646038" w:rsidRDefault="00646038" w:rsidP="00646038">
      <w:pPr>
        <w:pStyle w:val="Definition"/>
        <w:rPr>
          <w:del w:id="1940" w:author="Laurence Golding" w:date="2019-05-11T06:51:00Z"/>
        </w:rPr>
      </w:pPr>
      <w:del w:id="1941" w:author="Laurence Golding" w:date="2019-05-11T06:51:00Z">
        <w:r>
          <w:delText xml:space="preserve">see </w:delText>
        </w:r>
        <w:r w:rsidR="005C469B">
          <w:fldChar w:fldCharType="begin"/>
        </w:r>
        <w:r w:rsidR="005C469B">
          <w:delInstrText xml:space="preserve"> HYPERLINK \l "def_programming_artifact" </w:delInstrText>
        </w:r>
        <w:r w:rsidR="005C469B">
          <w:fldChar w:fldCharType="separate"/>
        </w:r>
        <w:r w:rsidRPr="00B05C99">
          <w:rPr>
            <w:rStyle w:val="Hyperlink"/>
          </w:rPr>
          <w:delText>programming artifact</w:delText>
        </w:r>
        <w:r w:rsidR="005C469B">
          <w:rPr>
            <w:rStyle w:val="Hyperlink"/>
          </w:rPr>
          <w:fldChar w:fldCharType="end"/>
        </w:r>
      </w:del>
    </w:p>
    <w:p w14:paraId="39202D9D" w14:textId="68FDCBE0" w:rsidR="00EB7817" w:rsidRDefault="00EB7817" w:rsidP="00EB7817">
      <w:pPr>
        <w:pStyle w:val="Definition"/>
        <w:rPr>
          <w:ins w:id="1942" w:author="Laurence Golding" w:date="2019-05-11T06:51:00Z"/>
        </w:rPr>
      </w:pPr>
      <w:ins w:id="1943" w:author="Laurence Golding" w:date="2019-05-11T06:51:00Z">
        <w:r w:rsidRPr="0003129F">
          <w:t xml:space="preserve">sequence of bytes </w:t>
        </w:r>
        <w:r>
          <w:t>addressable</w:t>
        </w:r>
        <w:r w:rsidRPr="0003129F">
          <w:t xml:space="preserve"> </w:t>
        </w:r>
        <w:r w:rsidRPr="00540CA6">
          <w:rPr>
            <w:i/>
          </w:rPr>
          <w:t>via</w:t>
        </w:r>
        <w:r w:rsidRPr="0003129F">
          <w:t xml:space="preserve"> a URI</w:t>
        </w:r>
      </w:ins>
    </w:p>
    <w:p w14:paraId="3D6951AF" w14:textId="6F714C77" w:rsidR="00646038" w:rsidRPr="00646038" w:rsidRDefault="00EB7817" w:rsidP="00EB7817">
      <w:pPr>
        <w:pStyle w:val="Definition"/>
        <w:rPr>
          <w:ins w:id="1944" w:author="Laurence Golding" w:date="2019-05-11T06:51:00Z"/>
        </w:rPr>
      </w:pPr>
      <w:ins w:id="1945" w:author="Laurence Golding" w:date="2019-05-11T06:51:00Z">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ins>
    </w:p>
    <w:p w14:paraId="4496F948" w14:textId="77777777" w:rsidR="0044419A" w:rsidRDefault="0044419A" w:rsidP="0044419A">
      <w:pPr>
        <w:pStyle w:val="Definitionterm"/>
      </w:pPr>
      <w:bookmarkStart w:id="1946" w:name="def_baseline"/>
      <w:r>
        <w:t>baseline</w:t>
      </w:r>
      <w:bookmarkEnd w:id="1946"/>
    </w:p>
    <w:p w14:paraId="6EE62249" w14:textId="0C84AA58"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r w:rsidR="005C469B">
        <w:fldChar w:fldCharType="begin"/>
      </w:r>
      <w:r w:rsidR="005C469B">
        <w:instrText xml:space="preserve"> HYPERLINK \l "def_</w:instrText>
      </w:r>
      <w:del w:id="1947" w:author="Laurence Golding" w:date="2019-05-11T06:51:00Z">
        <w:r w:rsidR="005C469B">
          <w:delInstrText>programming_</w:delInstrText>
        </w:r>
      </w:del>
      <w:r w:rsidR="005C469B">
        <w:instrText xml:space="preserve">artifact" </w:instrText>
      </w:r>
      <w:r w:rsidR="005C469B">
        <w:fldChar w:fldCharType="separate"/>
      </w:r>
      <w:del w:id="1948" w:author="Laurence Golding" w:date="2019-05-11T06:51:00Z">
        <w:r w:rsidRPr="0011364B">
          <w:rPr>
            <w:rStyle w:val="Hyperlink"/>
          </w:rPr>
          <w:delText xml:space="preserve">programming </w:delText>
        </w:r>
      </w:del>
      <w:r w:rsidR="00675FD2" w:rsidRPr="00675FD2">
        <w:rPr>
          <w:rStyle w:val="Hyperlink"/>
        </w:rPr>
        <w:t>artifacts</w:t>
      </w:r>
      <w:r w:rsidR="005C469B">
        <w:rPr>
          <w:rStyle w:val="Hyperlink"/>
        </w:rPr>
        <w:fldChar w:fldCharType="end"/>
      </w:r>
    </w:p>
    <w:p w14:paraId="0DBE3047" w14:textId="0A5A950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949" w:name="def_baseline_run"/>
      <w:bookmarkStart w:id="1950" w:name="_Hlk514318092"/>
      <w:r>
        <w:t>baseline run</w:t>
      </w:r>
      <w:bookmarkEnd w:id="1949"/>
    </w:p>
    <w:p w14:paraId="16ED2498" w14:textId="33147413" w:rsidR="008119BF" w:rsidRPr="008119BF" w:rsidRDefault="005C469B"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5887A2E5" w:rsidR="0044419A" w:rsidRDefault="0044419A" w:rsidP="0044419A">
      <w:pPr>
        <w:pStyle w:val="Definitionterm"/>
      </w:pPr>
      <w:bookmarkStart w:id="1951" w:name="def_binary_file"/>
      <w:bookmarkEnd w:id="1950"/>
      <w:r>
        <w:t xml:space="preserve">binary </w:t>
      </w:r>
      <w:del w:id="1952" w:author="Laurence Golding" w:date="2019-05-11T06:51:00Z">
        <w:r>
          <w:delText>file</w:delText>
        </w:r>
      </w:del>
      <w:bookmarkEnd w:id="1951"/>
      <w:ins w:id="1953" w:author="Laurence Golding" w:date="2019-05-11T06:51:00Z">
        <w:r w:rsidR="00127F3B">
          <w:t>artifact</w:t>
        </w:r>
      </w:ins>
    </w:p>
    <w:p w14:paraId="0D5EBE60" w14:textId="66811C7B" w:rsidR="0044419A" w:rsidRDefault="005C469B" w:rsidP="0044419A">
      <w:pPr>
        <w:pStyle w:val="Definition"/>
      </w:pPr>
      <w:del w:id="1954" w:author="Laurence Golding" w:date="2019-05-11T06:51:00Z">
        <w:r>
          <w:fldChar w:fldCharType="begin"/>
        </w:r>
        <w:r>
          <w:delInstrText xml:space="preserve"> HYPERLINK \l "def_file" </w:delInstrText>
        </w:r>
        <w:r>
          <w:fldChar w:fldCharType="separate"/>
        </w:r>
        <w:r w:rsidR="0044419A" w:rsidRPr="0011364B">
          <w:rPr>
            <w:rStyle w:val="Hyperlink"/>
          </w:rPr>
          <w:delText>file</w:delText>
        </w:r>
        <w:r>
          <w:rPr>
            <w:rStyle w:val="Hyperlink"/>
          </w:rPr>
          <w:fldChar w:fldCharType="end"/>
        </w:r>
      </w:del>
      <w:ins w:id="1955" w:author="Laurence Golding" w:date="2019-05-11T06:51:00Z">
        <w:r>
          <w:fldChar w:fldCharType="begin"/>
        </w:r>
        <w:r>
          <w:instrText xml:space="preserve"> HYPERLINK \l "def_artifact" </w:instrText>
        </w:r>
        <w:r>
          <w:fldChar w:fldCharType="separate"/>
        </w:r>
        <w:r w:rsidR="00275564" w:rsidRPr="00275564">
          <w:rPr>
            <w:rStyle w:val="Hyperlink"/>
          </w:rPr>
          <w:t>artifact</w:t>
        </w:r>
        <w:r>
          <w:rPr>
            <w:rStyle w:val="Hyperlink"/>
          </w:rPr>
          <w:fldChar w:fldCharType="end"/>
        </w:r>
      </w:ins>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22E8D1A" w:rsidR="0044419A" w:rsidRDefault="005C469B"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r>
        <w:fldChar w:fldCharType="begin"/>
      </w:r>
      <w:r>
        <w:instrText xml:space="preserve"> HYPERLINK \l "def_binary_file" </w:instrText>
      </w:r>
      <w:r>
        <w:fldChar w:fldCharType="separate"/>
      </w:r>
      <w:r w:rsidR="00127F3B">
        <w:rPr>
          <w:rStyle w:val="Hyperlink"/>
        </w:rPr>
        <w:t xml:space="preserve">binary </w:t>
      </w:r>
      <w:del w:id="1956" w:author="Laurence Golding" w:date="2019-05-11T06:51:00Z">
        <w:r w:rsidR="0044419A" w:rsidRPr="0011364B">
          <w:rPr>
            <w:rStyle w:val="Hyperlink"/>
          </w:rPr>
          <w:delText>file</w:delText>
        </w:r>
      </w:del>
      <w:ins w:id="1957" w:author="Laurence Golding" w:date="2019-05-11T06:51:00Z">
        <w:r w:rsidR="00127F3B">
          <w:rPr>
            <w:rStyle w:val="Hyperlink"/>
          </w:rPr>
          <w:t>artifact</w:t>
        </w:r>
      </w:ins>
      <w:r>
        <w:rPr>
          <w:rStyle w:val="Hyperlink"/>
        </w:rPr>
        <w:fldChar w:fldCharType="end"/>
      </w:r>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958" w:name="def_camelCase_name"/>
      <w:r>
        <w:t>camelCase name</w:t>
      </w:r>
    </w:p>
    <w:bookmarkEnd w:id="1958"/>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6F94A2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959" w:name="def_column"/>
      <w:r>
        <w:t>column</w:t>
      </w:r>
      <w:bookmarkEnd w:id="1959"/>
      <w:ins w:id="1960" w:author="Laurence Golding" w:date="2019-05-11T06:51:00Z">
        <w:r w:rsidR="00E126E6">
          <w:t xml:space="preserve"> (number)</w:t>
        </w:r>
      </w:ins>
    </w:p>
    <w:p w14:paraId="06998AFE" w14:textId="749EB41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rPr>
          <w:ins w:id="1961" w:author="Laurence Golding" w:date="2019-05-11T06:51:00Z"/>
        </w:rPr>
      </w:pPr>
      <w:bookmarkStart w:id="1962" w:name="def_configuration_file"/>
      <w:bookmarkEnd w:id="1962"/>
      <w:moveToRangeStart w:id="1963" w:author="Laurence Golding" w:date="2019-05-11T06:52:00Z" w:name="move8449936"/>
      <w:moveTo w:id="1964" w:author="Laurence Golding" w:date="2019-05-11T06:52:00Z">
        <w:r>
          <w:t>configuration file</w:t>
        </w:r>
      </w:moveTo>
      <w:moveToRangeEnd w:id="1963"/>
    </w:p>
    <w:p w14:paraId="036BEBE8" w14:textId="4ED345CC" w:rsidR="005A4921" w:rsidRPr="000D4BD2" w:rsidRDefault="005A4921" w:rsidP="00FA7D11">
      <w:pPr>
        <w:pStyle w:val="Definition"/>
        <w:rPr>
          <w:ins w:id="1965" w:author="Laurence Golding" w:date="2019-05-11T06:51:00Z"/>
        </w:rPr>
      </w:pPr>
      <w:ins w:id="1966" w:author="Laurence Golding" w:date="2019-05-11T06:51:00Z">
        <w:r>
          <w:t xml:space="preserve">file, typically textual, that configures the execution of an </w:t>
        </w:r>
        <w:r w:rsidR="005C469B">
          <w:fldChar w:fldCharType="begin"/>
        </w:r>
        <w:r w:rsidR="005C469B">
          <w:instrText xml:space="preserve"> HYPERLINK \l "def_static_analysis_tool" </w:instrText>
        </w:r>
        <w:r w:rsidR="005C469B">
          <w:fldChar w:fldCharType="separate"/>
        </w:r>
        <w:r w:rsidRPr="005A4921">
          <w:rPr>
            <w:rStyle w:val="Hyperlink"/>
          </w:rPr>
          <w:t>analysis tool</w:t>
        </w:r>
        <w:r w:rsidR="005C469B">
          <w:rPr>
            <w:rStyle w:val="Hyperlink"/>
          </w:rPr>
          <w:fldChar w:fldCharType="end"/>
        </w:r>
        <w:r>
          <w:t xml:space="preserve"> or </w:t>
        </w:r>
        <w:r w:rsidR="005C469B">
          <w:fldChar w:fldCharType="begin"/>
        </w:r>
        <w:r w:rsidR="005C469B">
          <w:instrText xml:space="preserve"> HYPERLINK \l "def_tool_component" </w:instrText>
        </w:r>
        <w:r w:rsidR="005C469B">
          <w:fldChar w:fldCharType="separate"/>
        </w:r>
        <w:r w:rsidRPr="005A4921">
          <w:rPr>
            <w:rStyle w:val="Hyperlink"/>
          </w:rPr>
          <w:t>tool component</w:t>
        </w:r>
        <w:r w:rsidR="005C469B">
          <w:rPr>
            <w:rStyle w:val="Hyperlink"/>
          </w:rPr>
          <w:fldChar w:fldCharType="end"/>
        </w:r>
      </w:ins>
    </w:p>
    <w:p w14:paraId="68D35867" w14:textId="13941711" w:rsidR="00B05C99" w:rsidRDefault="00B05C99" w:rsidP="00B05C99">
      <w:pPr>
        <w:pStyle w:val="Definitionterm"/>
      </w:pPr>
      <w:bookmarkStart w:id="1967" w:name="def_converter"/>
      <w:bookmarkEnd w:id="1967"/>
      <w:r w:rsidRPr="002644D0">
        <w:t>converter</w:t>
      </w:r>
    </w:p>
    <w:p w14:paraId="40553671" w14:textId="460CD80B" w:rsidR="0008529C" w:rsidRDefault="005C469B"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4EE7DFEF" w14:textId="77777777" w:rsidR="00D06F1A" w:rsidRDefault="00D06F1A" w:rsidP="00D06F1A">
      <w:pPr>
        <w:pStyle w:val="Definitionterm"/>
        <w:rPr>
          <w:del w:id="1968" w:author="Laurence Golding" w:date="2019-05-11T06:51:00Z"/>
        </w:rPr>
      </w:pPr>
      <w:bookmarkStart w:id="1969" w:name="def_custom_taxonomy"/>
      <w:bookmarkEnd w:id="1969"/>
      <w:del w:id="1970" w:author="Laurence Golding" w:date="2019-05-11T06:51:00Z">
        <w:r>
          <w:delText>deterministic producer</w:delText>
        </w:r>
      </w:del>
    </w:p>
    <w:p w14:paraId="3086A43A" w14:textId="77777777" w:rsidR="00D06F1A" w:rsidRPr="00D06F1A" w:rsidRDefault="005C469B" w:rsidP="00D06F1A">
      <w:pPr>
        <w:pStyle w:val="Definition"/>
        <w:rPr>
          <w:del w:id="1971" w:author="Laurence Golding" w:date="2019-05-11T06:51:00Z"/>
        </w:rPr>
      </w:pPr>
      <w:del w:id="1972" w:author="Laurence Golding" w:date="2019-05-11T06:51:00Z">
        <w:r>
          <w:fldChar w:fldCharType="begin"/>
        </w:r>
        <w:r>
          <w:delInstrText xml:space="preserve"> HYPERLINK \l "def_sarif</w:delInstrText>
        </w:r>
        <w:r>
          <w:delInstrText xml:space="preserve">_producer" </w:delInstrText>
        </w:r>
        <w:r>
          <w:fldChar w:fldCharType="separate"/>
        </w:r>
        <w:r w:rsidR="00D06F1A" w:rsidRPr="00D06F1A">
          <w:rPr>
            <w:rStyle w:val="Hyperlink"/>
          </w:rPr>
          <w:delText>SARIF producer</w:delText>
        </w:r>
        <w:r>
          <w:rPr>
            <w:rStyle w:val="Hyperlink"/>
          </w:rPr>
          <w:fldChar w:fldCharType="end"/>
        </w:r>
        <w:r w:rsidR="00D06F1A">
          <w:delText xml:space="preserve"> which, given identical inputs, repeatedly produces an identical </w:delText>
        </w:r>
        <w:r>
          <w:fldChar w:fldCharType="begin"/>
        </w:r>
        <w:r>
          <w:delInstrText xml:space="preserve"> HYPERLINK \l "def_sarif_log_file" </w:delInstrText>
        </w:r>
        <w:r>
          <w:fldChar w:fldCharType="separate"/>
        </w:r>
        <w:r w:rsidR="00D06F1A" w:rsidRPr="00D06F1A">
          <w:rPr>
            <w:rStyle w:val="Hyperlink"/>
          </w:rPr>
          <w:delText>SARIF log file</w:delText>
        </w:r>
        <w:r>
          <w:rPr>
            <w:rStyle w:val="Hyperlink"/>
          </w:rPr>
          <w:fldChar w:fldCharType="end"/>
        </w:r>
      </w:del>
    </w:p>
    <w:p w14:paraId="34D4A6E1" w14:textId="0EF63CAC" w:rsidR="00815B8E" w:rsidRDefault="00815B8E" w:rsidP="00815B8E">
      <w:pPr>
        <w:pStyle w:val="Definitionterm"/>
        <w:rPr>
          <w:ins w:id="1973" w:author="Laurence Golding" w:date="2019-05-11T06:51:00Z"/>
        </w:rPr>
      </w:pPr>
      <w:ins w:id="1974" w:author="Laurence Golding" w:date="2019-05-11T06:51:00Z">
        <w:r>
          <w:t>custom taxonomy</w:t>
        </w:r>
      </w:ins>
    </w:p>
    <w:p w14:paraId="17824909" w14:textId="388E0D4A" w:rsidR="00815B8E" w:rsidRPr="00B53EA7" w:rsidRDefault="005C469B" w:rsidP="00B53EA7">
      <w:pPr>
        <w:pStyle w:val="Definition"/>
        <w:rPr>
          <w:ins w:id="1975" w:author="Laurence Golding" w:date="2019-05-11T06:51:00Z"/>
        </w:rPr>
      </w:pPr>
      <w:ins w:id="1976" w:author="Laurence Golding" w:date="2019-05-11T06:51:00Z">
        <w:r>
          <w:fldChar w:fldCharType="begin"/>
        </w:r>
        <w:r>
          <w:instrText xml:space="preserve"> HYPERLINK \l "def_taxonomy" </w:instrText>
        </w:r>
        <w:r>
          <w:fldChar w:fldCharType="separate"/>
        </w:r>
        <w:r w:rsidR="00815B8E" w:rsidRPr="00815B8E">
          <w:rPr>
            <w:rStyle w:val="Hyperlink"/>
          </w:rPr>
          <w:t>taxonomy</w:t>
        </w:r>
        <w:r>
          <w:rPr>
            <w:rStyle w:val="Hyperlink"/>
          </w:rPr>
          <w:fldChar w:fldCharType="end"/>
        </w:r>
        <w:r w:rsidR="00815B8E">
          <w:t xml:space="preserve"> defined by and intended for use with a particular </w:t>
        </w:r>
        <w:r>
          <w:fldChar w:fldCharType="begin"/>
        </w:r>
        <w:r>
          <w:instrText xml:space="preserve"> HYPERLINK \l "def_static_analysis_tool" </w:instrText>
        </w:r>
        <w:r>
          <w:fldChar w:fldCharType="separate"/>
        </w:r>
        <w:r w:rsidR="00815B8E" w:rsidRPr="00815B8E">
          <w:rPr>
            <w:rStyle w:val="Hyperlink"/>
          </w:rPr>
          <w:t>analysis tool</w:t>
        </w:r>
        <w:r>
          <w:rPr>
            <w:rStyle w:val="Hyperlink"/>
          </w:rPr>
          <w:fldChar w:fldCharType="end"/>
        </w:r>
      </w:ins>
    </w:p>
    <w:p w14:paraId="57469406" w14:textId="024417E9" w:rsidR="00376AE7" w:rsidRDefault="00376AE7" w:rsidP="00376AE7">
      <w:pPr>
        <w:pStyle w:val="Definitionterm"/>
      </w:pPr>
      <w:bookmarkStart w:id="1977" w:name="def_direct_producer"/>
      <w:r>
        <w:t>direct producer</w:t>
      </w:r>
      <w:bookmarkEnd w:id="1977"/>
    </w:p>
    <w:p w14:paraId="0955FC92" w14:textId="76D61B54" w:rsidR="00376AE7" w:rsidRDefault="005C469B" w:rsidP="00376AE7">
      <w:pPr>
        <w:pStyle w:val="Definition"/>
        <w:rPr>
          <w:rStyle w:val="Hyperlink"/>
          <w:rPrChange w:id="1978" w:author="Laurence Golding" w:date="2019-05-11T06:51:00Z">
            <w:rPr/>
          </w:rPrChange>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rPr>
          <w:ins w:id="1979" w:author="Laurence Golding" w:date="2019-05-11T06:51:00Z"/>
        </w:rPr>
      </w:pPr>
      <w:bookmarkStart w:id="1980" w:name="def_driver"/>
      <w:bookmarkEnd w:id="1980"/>
      <w:ins w:id="1981" w:author="Laurence Golding" w:date="2019-05-11T06:51:00Z">
        <w:r>
          <w:t>driver</w:t>
        </w:r>
      </w:ins>
    </w:p>
    <w:p w14:paraId="69022F57" w14:textId="37898A9A" w:rsidR="005A4921" w:rsidRPr="00FA7D11" w:rsidRDefault="005C469B" w:rsidP="00FA7D11">
      <w:pPr>
        <w:pStyle w:val="Definition"/>
        <w:rPr>
          <w:ins w:id="1982" w:author="Laurence Golding" w:date="2019-05-11T06:51:00Z"/>
        </w:rPr>
      </w:pPr>
      <w:ins w:id="1983" w:author="Laurence Golding" w:date="2019-05-11T06:51:00Z">
        <w:r>
          <w:fldChar w:fldCharType="begin"/>
        </w:r>
        <w:r>
          <w:instrText xml:space="preserve"> HYPERLINK \l "def_tool_component" </w:instrText>
        </w:r>
        <w:r>
          <w:fldChar w:fldCharType="separate"/>
        </w:r>
        <w:r w:rsidR="005A4921" w:rsidRPr="005A4921">
          <w:rPr>
            <w:rStyle w:val="Hyperlink"/>
          </w:rPr>
          <w:t>tool component</w:t>
        </w:r>
        <w:r>
          <w:rPr>
            <w:rStyle w:val="Hyperlink"/>
          </w:rPr>
          <w:fldChar w:fldCharType="end"/>
        </w:r>
        <w:r w:rsidR="005A4921">
          <w:t xml:space="preserve"> containing an </w:t>
        </w:r>
        <w:r>
          <w:fldChar w:fldCharType="begin"/>
        </w:r>
        <w:r>
          <w:instrText xml:space="preserve"> HYPERLINK \l "def_static_analysis_tool" </w:instrText>
        </w:r>
        <w:r>
          <w:fldChar w:fldCharType="separate"/>
        </w:r>
        <w:r w:rsidR="005A4921" w:rsidRPr="005A4921">
          <w:rPr>
            <w:rStyle w:val="Hyperlink"/>
          </w:rPr>
          <w:t>analysis tool</w:t>
        </w:r>
        <w:r>
          <w:rPr>
            <w:rStyle w:val="Hyperlink"/>
          </w:rPr>
          <w:fldChar w:fldCharType="end"/>
        </w:r>
        <w:r w:rsidR="005A4921">
          <w:t xml:space="preserve">’s or </w:t>
        </w:r>
        <w:r>
          <w:fldChar w:fldCharType="begin"/>
        </w:r>
        <w:r>
          <w:instrText xml:space="preserve"> HYPERLINK \l "def_converter" </w:instrText>
        </w:r>
        <w:r>
          <w:fldChar w:fldCharType="separate"/>
        </w:r>
        <w:r w:rsidR="005A4921" w:rsidRPr="008B0BAE">
          <w:rPr>
            <w:rStyle w:val="Hyperlink"/>
          </w:rPr>
          <w:t>converter</w:t>
        </w:r>
        <w:r>
          <w:rPr>
            <w:rStyle w:val="Hyperlink"/>
          </w:rPr>
          <w:fldChar w:fldCharType="end"/>
        </w:r>
        <w:r w:rsidR="005A4921">
          <w:t>’s primary executable, which controls the</w:t>
        </w:r>
        <w:r w:rsidR="008B0BAE">
          <w:t xml:space="preserve"> tool’s or converter’s execution, and which in the case of an analysis tool typically defines a set of analysis </w:t>
        </w:r>
        <w:r>
          <w:fldChar w:fldCharType="begin"/>
        </w:r>
        <w:r>
          <w:instrText xml:space="preserve"> HYPERLINK \l "def_rule" </w:instrText>
        </w:r>
        <w:r>
          <w:fldChar w:fldCharType="separate"/>
        </w:r>
        <w:r w:rsidR="008B0BAE" w:rsidRPr="008B0BAE">
          <w:rPr>
            <w:rStyle w:val="Hyperlink"/>
          </w:rPr>
          <w:t>rules</w:t>
        </w:r>
        <w:r>
          <w:rPr>
            <w:rStyle w:val="Hyperlink"/>
          </w:rPr>
          <w:fldChar w:fldCharType="end"/>
        </w:r>
      </w:ins>
    </w:p>
    <w:p w14:paraId="70C0DA29" w14:textId="77777777" w:rsidR="0044419A" w:rsidRDefault="0044419A" w:rsidP="0044419A">
      <w:pPr>
        <w:pStyle w:val="Definitionterm"/>
      </w:pPr>
      <w:r>
        <w:t>embedded link</w:t>
      </w:r>
    </w:p>
    <w:p w14:paraId="317E5AEB" w14:textId="7E69C36C"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w:t>
      </w:r>
      <w:del w:id="1984" w:author="Laurence Golding" w:date="2019-05-11T06:51:00Z">
        <w:r w:rsidRPr="00B02B47">
          <w:delText>a</w:delText>
        </w:r>
      </w:del>
      <w:ins w:id="1985" w:author="Laurence Golding" w:date="2019-05-11T06:51:00Z">
        <w:r w:rsidRPr="00B02B47">
          <w:t>a</w:t>
        </w:r>
        <w:r w:rsidR="00796853">
          <w:t>n</w:t>
        </w:r>
      </w:ins>
      <w:r w:rsidRPr="00B02B47">
        <w:t xml:space="preserve"> </w:t>
      </w:r>
      <w:del w:id="1986" w:author="Laurence Golding" w:date="2019-05-11T06:51:00Z">
        <w:r w:rsidR="005C469B">
          <w:fldChar w:fldCharType="begin"/>
        </w:r>
        <w:r w:rsidR="005C469B">
          <w:delInstrText xml:space="preserve"> HYPERLINK \l "def_file" </w:delInstrText>
        </w:r>
        <w:r w:rsidR="005C469B">
          <w:fldChar w:fldCharType="separate"/>
        </w:r>
        <w:r w:rsidRPr="0011364B">
          <w:rPr>
            <w:rStyle w:val="Hyperlink"/>
          </w:rPr>
          <w:delText>file</w:delText>
        </w:r>
        <w:r w:rsidR="005C469B">
          <w:rPr>
            <w:rStyle w:val="Hyperlink"/>
          </w:rPr>
          <w:fldChar w:fldCharType="end"/>
        </w:r>
      </w:del>
      <w:ins w:id="1987" w:author="Laurence Golding" w:date="2019-05-11T06:51:00Z">
        <w:r w:rsidR="005C469B">
          <w:fldChar w:fldCharType="begin"/>
        </w:r>
        <w:r w:rsidR="005C469B">
          <w:instrText xml:space="preserve"> HYPERLINK \l "def_artifact" </w:instrText>
        </w:r>
        <w:r w:rsidR="005C469B">
          <w:fldChar w:fldCharType="separate"/>
        </w:r>
        <w:r w:rsidR="00796853">
          <w:rPr>
            <w:rStyle w:val="Hyperlink"/>
          </w:rPr>
          <w:t>artifact</w:t>
        </w:r>
        <w:r w:rsidR="005C469B">
          <w:rPr>
            <w:rStyle w:val="Hyperlink"/>
          </w:rPr>
          <w:fldChar w:fldCharType="end"/>
        </w:r>
      </w:ins>
      <w:r w:rsidRPr="00B02B47">
        <w:t xml:space="preserve"> mentioned in a </w:t>
      </w:r>
      <w:hyperlink w:anchor="def_result" w:history="1">
        <w:r w:rsidRPr="0011364B">
          <w:rPr>
            <w:rStyle w:val="Hyperlink"/>
          </w:rPr>
          <w:t>result</w:t>
        </w:r>
      </w:hyperlink>
    </w:p>
    <w:p w14:paraId="3A7AF2CE" w14:textId="77777777" w:rsidR="00366BA7" w:rsidRDefault="00366BA7" w:rsidP="0044419A">
      <w:pPr>
        <w:pStyle w:val="Definitionterm"/>
        <w:rPr>
          <w:del w:id="1988" w:author="Laurence Golding" w:date="2019-05-11T06:51:00Z"/>
        </w:rPr>
      </w:pPr>
      <w:del w:id="1989" w:author="Laurence Golding" w:date="2019-05-11T06:51:00Z">
        <w:r>
          <w:delText>embedded resource</w:delText>
        </w:r>
      </w:del>
    </w:p>
    <w:p w14:paraId="19C1AA52" w14:textId="77777777" w:rsidR="00366BA7" w:rsidRDefault="005C469B" w:rsidP="00366BA7">
      <w:pPr>
        <w:pStyle w:val="Definition"/>
        <w:rPr>
          <w:del w:id="1990" w:author="Laurence Golding" w:date="2019-05-11T06:51:00Z"/>
          <w:rStyle w:val="Hyperlink"/>
        </w:rPr>
      </w:pPr>
      <w:del w:id="1991" w:author="Laurence Golding" w:date="2019-05-11T06:51:00Z">
        <w:r>
          <w:fldChar w:fldCharType="begin"/>
        </w:r>
        <w:r>
          <w:delInstrText xml:space="preserve"> HYPERLINK \l "def_resource" </w:delInstrText>
        </w:r>
        <w:r>
          <w:fldChar w:fldCharType="separate"/>
        </w:r>
        <w:r w:rsidR="00366BA7" w:rsidRPr="00C4528F">
          <w:rPr>
            <w:rStyle w:val="Hyperlink"/>
          </w:rPr>
          <w:delText>resource</w:delText>
        </w:r>
        <w:r>
          <w:rPr>
            <w:rStyle w:val="Hyperlink"/>
          </w:rPr>
          <w:fldChar w:fldCharType="end"/>
        </w:r>
        <w:r w:rsidR="00366BA7">
          <w:delText xml:space="preserve"> that is contained within a </w:delText>
        </w:r>
        <w:r>
          <w:fldChar w:fldCharType="begin"/>
        </w:r>
        <w:r>
          <w:delInstrText xml:space="preserve"> HYPERLINK \l "def_sarif_log_file" </w:delInstrText>
        </w:r>
        <w:r>
          <w:fldChar w:fldCharType="separate"/>
        </w:r>
        <w:r w:rsidR="00366BA7" w:rsidRPr="00C4528F">
          <w:rPr>
            <w:rStyle w:val="Hyperlink"/>
          </w:rPr>
          <w:delText>SARIF log file</w:delText>
        </w:r>
        <w:r>
          <w:rPr>
            <w:rStyle w:val="Hyperlink"/>
          </w:rPr>
          <w:fldChar w:fldCharType="end"/>
        </w:r>
      </w:del>
    </w:p>
    <w:p w14:paraId="4BA39546" w14:textId="403549F3" w:rsidR="00972E3D" w:rsidRDefault="00972E3D" w:rsidP="00972E3D">
      <w:pPr>
        <w:pStyle w:val="Definitionterm"/>
      </w:pPr>
      <w:bookmarkStart w:id="1992" w:name="def_engineering_system"/>
      <w:r>
        <w:t>engineering system</w:t>
      </w:r>
      <w:bookmarkEnd w:id="1992"/>
    </w:p>
    <w:p w14:paraId="5762D674" w14:textId="61EEBCA0"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EC734F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93" w:name="def_end_user"/>
      <w:r>
        <w:t>(end) user</w:t>
      </w:r>
      <w:bookmarkEnd w:id="1993"/>
    </w:p>
    <w:p w14:paraId="2B9FF6D7" w14:textId="35AFCB5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del w:id="1994" w:author="Laurence Golding" w:date="2019-05-11T06:51:00Z">
        <w:r w:rsidR="00375394">
          <w:delText xml:space="preserve"> </w:delText>
        </w:r>
      </w:del>
    </w:p>
    <w:p w14:paraId="7E566505" w14:textId="4CCB87A4" w:rsidR="008B0BAE" w:rsidRDefault="008B0BAE" w:rsidP="008B0BAE">
      <w:pPr>
        <w:pStyle w:val="Definitionterm"/>
        <w:rPr>
          <w:ins w:id="1995" w:author="Laurence Golding" w:date="2019-05-11T06:51:00Z"/>
        </w:rPr>
      </w:pPr>
      <w:bookmarkStart w:id="1996" w:name="def_extension"/>
      <w:bookmarkEnd w:id="1996"/>
      <w:moveToRangeStart w:id="1997" w:author="Laurence Golding" w:date="2019-05-11T06:52:00Z" w:name="move8449937"/>
      <w:moveTo w:id="1998" w:author="Laurence Golding" w:date="2019-05-11T06:52:00Z">
        <w:r>
          <w:t>extension</w:t>
        </w:r>
      </w:moveTo>
      <w:moveToRangeEnd w:id="1997"/>
    </w:p>
    <w:p w14:paraId="371F756C" w14:textId="77B89E27" w:rsidR="008B0BAE" w:rsidRPr="00FA7D11" w:rsidRDefault="005C469B" w:rsidP="00FA7D11">
      <w:pPr>
        <w:pStyle w:val="Definition"/>
        <w:rPr>
          <w:ins w:id="1999" w:author="Laurence Golding" w:date="2019-05-11T06:51:00Z"/>
        </w:rPr>
      </w:pPr>
      <w:ins w:id="2000" w:author="Laurence Golding" w:date="2019-05-11T06:51:00Z">
        <w:r>
          <w:fldChar w:fldCharType="begin"/>
        </w:r>
        <w:r>
          <w:instrText xml:space="preserve"> HYPERLINK \l "def_tool_component" </w:instrText>
        </w:r>
        <w:r>
          <w:fldChar w:fldCharType="separate"/>
        </w:r>
        <w:r w:rsidR="008B0BAE" w:rsidRPr="008B0BAE">
          <w:rPr>
            <w:rStyle w:val="Hyperlink"/>
          </w:rPr>
          <w:t>tool component</w:t>
        </w:r>
        <w:r>
          <w:rPr>
            <w:rStyle w:val="Hyperlink"/>
          </w:rPr>
          <w:fldChar w:fldCharType="end"/>
        </w:r>
        <w:r w:rsidR="008B0BAE">
          <w:t xml:space="preserve"> other than the </w:t>
        </w:r>
        <w:r>
          <w:fldChar w:fldCharType="begin"/>
        </w:r>
        <w:r>
          <w:instrText xml:space="preserve"> HYPERLINK \l "def_driver" </w:instrText>
        </w:r>
        <w:r>
          <w:fldChar w:fldCharType="separate"/>
        </w:r>
        <w:r w:rsidR="008B0BAE" w:rsidRPr="008B0BAE">
          <w:rPr>
            <w:rStyle w:val="Hyperlink"/>
          </w:rPr>
          <w:t>driver</w:t>
        </w:r>
        <w:r>
          <w:rPr>
            <w:rStyle w:val="Hyperlink"/>
          </w:rPr>
          <w:fldChar w:fldCharType="end"/>
        </w:r>
        <w:r w:rsidR="008B0BAE">
          <w:t xml:space="preserve"> (for example, a </w:t>
        </w:r>
        <w:r>
          <w:fldChar w:fldCharType="begin"/>
        </w:r>
        <w:r>
          <w:instrText xml:space="preserve"> HYPERLINK \l "def_plugin" </w:instrText>
        </w:r>
        <w:r>
          <w:fldChar w:fldCharType="separate"/>
        </w:r>
        <w:r w:rsidR="008B0BAE" w:rsidRPr="008B0BAE">
          <w:rPr>
            <w:rStyle w:val="Hyperlink"/>
          </w:rPr>
          <w:t>plugin</w:t>
        </w:r>
        <w:r>
          <w:rPr>
            <w:rStyle w:val="Hyperlink"/>
          </w:rPr>
          <w:fldChar w:fldCharType="end"/>
        </w:r>
        <w:r w:rsidR="00DC2519">
          <w:t>,</w:t>
        </w:r>
        <w:r w:rsidR="008B0BAE">
          <w:t xml:space="preserve"> a </w:t>
        </w:r>
        <w:r>
          <w:fldChar w:fldCharType="begin"/>
        </w:r>
        <w:r>
          <w:instrText xml:space="preserve"> HYPERLINK \l "def_configuration_file" </w:instrText>
        </w:r>
        <w:r>
          <w:fldChar w:fldCharType="separate"/>
        </w:r>
        <w:r w:rsidR="008B0BAE" w:rsidRPr="008B0BAE">
          <w:rPr>
            <w:rStyle w:val="Hyperlink"/>
          </w:rPr>
          <w:t>configuration file</w:t>
        </w:r>
        <w:r>
          <w:rPr>
            <w:rStyle w:val="Hyperlink"/>
          </w:rPr>
          <w:fldChar w:fldCharType="end"/>
        </w:r>
        <w:r w:rsidR="00D8394B">
          <w:rPr>
            <w:rStyle w:val="Hyperlink"/>
          </w:rPr>
          <w:t xml:space="preserve">, or a </w:t>
        </w:r>
        <w:r>
          <w:fldChar w:fldCharType="begin"/>
        </w:r>
        <w:r>
          <w:instrText xml:space="preserve"> HYPERLINK \l "def_taxonomy" </w:instrText>
        </w:r>
        <w:r>
          <w:fldChar w:fldCharType="separate"/>
        </w:r>
        <w:r w:rsidR="00D8394B" w:rsidRPr="00D8394B">
          <w:rPr>
            <w:rStyle w:val="Hyperlink"/>
          </w:rPr>
          <w:t>taxonomy</w:t>
        </w:r>
        <w:r>
          <w:rPr>
            <w:rStyle w:val="Hyperlink"/>
          </w:rPr>
          <w:fldChar w:fldCharType="end"/>
        </w:r>
        <w:r w:rsidR="008B0BAE">
          <w:t>)</w:t>
        </w:r>
      </w:ins>
    </w:p>
    <w:p w14:paraId="3B147321" w14:textId="3418308E" w:rsidR="00DB5A1A" w:rsidRDefault="00DB5A1A" w:rsidP="00DB5A1A">
      <w:pPr>
        <w:pStyle w:val="Definitionterm"/>
      </w:pPr>
      <w:bookmarkStart w:id="2001" w:name="def_external_property_file"/>
      <w:r>
        <w:t xml:space="preserve">external </w:t>
      </w:r>
      <w:del w:id="2002" w:author="Laurence Golding" w:date="2019-05-11T06:51:00Z">
        <w:r w:rsidR="000237CE">
          <w:delText>resource</w:delText>
        </w:r>
      </w:del>
      <w:ins w:id="2003" w:author="Laurence Golding" w:date="2019-05-11T06:51:00Z">
        <w:r>
          <w:t>property file</w:t>
        </w:r>
      </w:ins>
      <w:bookmarkEnd w:id="2001"/>
    </w:p>
    <w:p w14:paraId="1F0B85AA" w14:textId="77777777" w:rsidR="000237CE" w:rsidRPr="000237CE" w:rsidRDefault="005C469B" w:rsidP="000237CE">
      <w:pPr>
        <w:pStyle w:val="Definition"/>
        <w:rPr>
          <w:del w:id="2004" w:author="Laurence Golding" w:date="2019-05-11T06:51:00Z"/>
        </w:rPr>
      </w:pPr>
      <w:del w:id="2005" w:author="Laurence Golding" w:date="2019-05-11T06:51:00Z">
        <w:r>
          <w:fldChar w:fldCharType="begin"/>
        </w:r>
        <w:r>
          <w:delInstrText xml:space="preserve"> HYPERLINK \l "def_resource" </w:delInstrText>
        </w:r>
        <w:r>
          <w:fldChar w:fldCharType="separate"/>
        </w:r>
        <w:r w:rsidR="000237CE" w:rsidRPr="000237CE">
          <w:rPr>
            <w:rStyle w:val="Hyperlink"/>
          </w:rPr>
          <w:delText>resource</w:delText>
        </w:r>
        <w:r>
          <w:rPr>
            <w:rStyle w:val="Hyperlink"/>
          </w:rPr>
          <w:fldChar w:fldCharType="end"/>
        </w:r>
        <w:r w:rsidR="000237CE">
          <w:delText xml:space="preserve"> that is contained within a </w:delText>
        </w:r>
        <w:r>
          <w:fldChar w:fldCharType="begin"/>
        </w:r>
        <w:r>
          <w:delInstrText xml:space="preserve"> HYPERLINK</w:delInstrText>
        </w:r>
        <w:r>
          <w:delInstrText xml:space="preserve"> \l "def_sarif_resource_file" </w:delInstrText>
        </w:r>
        <w:r>
          <w:fldChar w:fldCharType="separate"/>
        </w:r>
        <w:r w:rsidR="000237CE" w:rsidRPr="000237CE">
          <w:rPr>
            <w:rStyle w:val="Hyperlink"/>
          </w:rPr>
          <w:delText>SARIF resource file</w:delText>
        </w:r>
        <w:r>
          <w:rPr>
            <w:rStyle w:val="Hyperlink"/>
          </w:rPr>
          <w:fldChar w:fldCharType="end"/>
        </w:r>
      </w:del>
    </w:p>
    <w:p w14:paraId="5932A836" w14:textId="00983D7A" w:rsidR="00DB5A1A" w:rsidRDefault="00DB5A1A" w:rsidP="00DB5A1A">
      <w:pPr>
        <w:pStyle w:val="Definition"/>
        <w:rPr>
          <w:ins w:id="2006" w:author="Laurence Golding" w:date="2019-05-11T06:51:00Z"/>
        </w:rPr>
      </w:pPr>
      <w:ins w:id="2007" w:author="Laurence Golding" w:date="2019-05-11T06:51:00Z">
        <w:r>
          <w:t>file containing the values of one or more</w:t>
        </w:r>
        <w:r w:rsidR="001E773C">
          <w:t xml:space="preserve"> </w:t>
        </w:r>
        <w:r w:rsidR="005C469B">
          <w:fldChar w:fldCharType="begin"/>
        </w:r>
        <w:r w:rsidR="005C469B">
          <w:instrText xml:space="preserve"> HYPERLINK \l "def_externalized_property" </w:instrText>
        </w:r>
        <w:r w:rsidR="005C469B">
          <w:fldChar w:fldCharType="separate"/>
        </w:r>
        <w:r w:rsidR="001E773C" w:rsidRPr="001E773C">
          <w:rPr>
            <w:rStyle w:val="Hyperlink"/>
          </w:rPr>
          <w:t>externalized properties</w:t>
        </w:r>
        <w:r w:rsidR="005C469B">
          <w:rPr>
            <w:rStyle w:val="Hyperlink"/>
          </w:rPr>
          <w:fldChar w:fldCharType="end"/>
        </w:r>
      </w:ins>
    </w:p>
    <w:p w14:paraId="6858C2B5" w14:textId="0AB4C516" w:rsidR="00DB5A1A" w:rsidRDefault="00DB5A1A" w:rsidP="00DB5A1A">
      <w:pPr>
        <w:pStyle w:val="Definitionterm"/>
        <w:rPr>
          <w:ins w:id="2008" w:author="Laurence Golding" w:date="2019-05-11T06:51:00Z"/>
        </w:rPr>
      </w:pPr>
      <w:ins w:id="2009" w:author="Laurence Golding" w:date="2019-05-11T06:51:00Z">
        <w:r>
          <w:t>externalizable property</w:t>
        </w:r>
      </w:ins>
    </w:p>
    <w:p w14:paraId="53F986CD" w14:textId="6B7B15CF" w:rsidR="00DB5A1A" w:rsidRPr="00DB5A1A" w:rsidRDefault="00DB5A1A" w:rsidP="00DB5A1A">
      <w:pPr>
        <w:pStyle w:val="Definition"/>
        <w:rPr>
          <w:ins w:id="2010" w:author="Laurence Golding" w:date="2019-05-11T06:51:00Z"/>
        </w:rPr>
      </w:pPr>
      <w:ins w:id="2011" w:author="Laurence Golding" w:date="2019-05-11T06:51:00Z">
        <w:r>
          <w:t xml:space="preserve">property that can be contained in an </w:t>
        </w:r>
        <w:r w:rsidR="005C469B">
          <w:fldChar w:fldCharType="begin"/>
        </w:r>
        <w:r w:rsidR="005C469B">
          <w:instrText xml:space="preserve"> HYPERLINK \l "def_external_property_file" </w:instrText>
        </w:r>
        <w:r w:rsidR="005C469B">
          <w:fldChar w:fldCharType="separate"/>
        </w:r>
        <w:r w:rsidRPr="00811F21">
          <w:rPr>
            <w:rStyle w:val="Hyperlink"/>
          </w:rPr>
          <w:t>external property file</w:t>
        </w:r>
        <w:r w:rsidR="005C469B">
          <w:rPr>
            <w:rStyle w:val="Hyperlink"/>
          </w:rPr>
          <w:fldChar w:fldCharType="end"/>
        </w:r>
      </w:ins>
    </w:p>
    <w:p w14:paraId="66A9CC4D" w14:textId="77777777" w:rsidR="001E773C" w:rsidRDefault="001E773C" w:rsidP="001E773C">
      <w:pPr>
        <w:pStyle w:val="Definitionterm"/>
        <w:rPr>
          <w:ins w:id="2012" w:author="Laurence Golding" w:date="2019-05-11T06:51:00Z"/>
        </w:rPr>
      </w:pPr>
      <w:bookmarkStart w:id="2013" w:name="def_externalized_property"/>
      <w:bookmarkEnd w:id="2013"/>
      <w:ins w:id="2014" w:author="Laurence Golding" w:date="2019-05-11T06:51:00Z">
        <w:r>
          <w:t>externalized property</w:t>
        </w:r>
      </w:ins>
    </w:p>
    <w:p w14:paraId="1B0F891B" w14:textId="6C0091A5" w:rsidR="001E773C" w:rsidRPr="00DB5A1A" w:rsidRDefault="001E773C" w:rsidP="001E773C">
      <w:pPr>
        <w:pStyle w:val="Definition"/>
        <w:rPr>
          <w:ins w:id="2015" w:author="Laurence Golding" w:date="2019-05-11T06:51:00Z"/>
        </w:rPr>
      </w:pPr>
      <w:ins w:id="2016" w:author="Laurence Golding" w:date="2019-05-11T06:51:00Z">
        <w:r>
          <w:t xml:space="preserve">property stored outside of the </w:t>
        </w:r>
        <w:r w:rsidR="005C469B">
          <w:fldChar w:fldCharType="begin"/>
        </w:r>
        <w:r w:rsidR="005C469B">
          <w:instrText xml:space="preserve"> HYP</w:instrText>
        </w:r>
        <w:r w:rsidR="005C469B">
          <w:instrText xml:space="preserve">ERLINK \l "def_log_file" </w:instrText>
        </w:r>
        <w:r w:rsidR="005C469B">
          <w:fldChar w:fldCharType="separate"/>
        </w:r>
        <w:r w:rsidRPr="00DB5A1A">
          <w:rPr>
            <w:rStyle w:val="Hyperlink"/>
          </w:rPr>
          <w:t>SARIF log file</w:t>
        </w:r>
        <w:r w:rsidR="005C469B">
          <w:rPr>
            <w:rStyle w:val="Hyperlink"/>
          </w:rPr>
          <w:fldChar w:fldCharType="end"/>
        </w:r>
        <w:r>
          <w:t xml:space="preserve"> to which it logically belongs</w:t>
        </w:r>
      </w:ins>
    </w:p>
    <w:p w14:paraId="13894EA0" w14:textId="21385B12" w:rsidR="0044419A" w:rsidRDefault="0044419A" w:rsidP="0044419A">
      <w:pPr>
        <w:pStyle w:val="Definitionterm"/>
      </w:pPr>
      <w:r>
        <w:t>false positive</w:t>
      </w:r>
    </w:p>
    <w:p w14:paraId="159A1BF5" w14:textId="33E1BE8E" w:rsidR="0044419A" w:rsidRDefault="005C469B"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8138894" w14:textId="77777777" w:rsidR="006B272F" w:rsidRDefault="0003129F" w:rsidP="0003129F">
      <w:pPr>
        <w:pStyle w:val="Definitionterm"/>
        <w:rPr>
          <w:del w:id="2017" w:author="Laurence Golding" w:date="2019-05-11T06:51:00Z"/>
        </w:rPr>
      </w:pPr>
      <w:bookmarkStart w:id="2018" w:name="def_file"/>
      <w:del w:id="2019" w:author="Laurence Golding" w:date="2019-05-11T06:51:00Z">
        <w:r>
          <w:delText>file</w:delText>
        </w:r>
        <w:bookmarkEnd w:id="2018"/>
      </w:del>
    </w:p>
    <w:p w14:paraId="406B439F" w14:textId="77777777" w:rsidR="0003129F" w:rsidRDefault="0003129F" w:rsidP="00C130CD">
      <w:pPr>
        <w:pStyle w:val="Definition"/>
        <w:rPr>
          <w:del w:id="2020" w:author="Laurence Golding" w:date="2019-05-11T06:51:00Z"/>
        </w:rPr>
      </w:pPr>
      <w:del w:id="2021" w:author="Laurence Golding" w:date="2019-05-11T06:51:00Z">
        <w:r w:rsidRPr="0003129F">
          <w:delText xml:space="preserve">sequence of bytes accessible </w:delText>
        </w:r>
        <w:r w:rsidRPr="00540CA6">
          <w:rPr>
            <w:i/>
          </w:rPr>
          <w:delText>via</w:delText>
        </w:r>
        <w:r w:rsidRPr="0003129F">
          <w:delText xml:space="preserve"> a URI</w:delText>
        </w:r>
      </w:del>
    </w:p>
    <w:p w14:paraId="6E0E0AE4" w14:textId="77777777" w:rsidR="00C130CD" w:rsidRPr="00C130CD" w:rsidRDefault="00C130CD" w:rsidP="00C130CD">
      <w:pPr>
        <w:pStyle w:val="Note"/>
        <w:rPr>
          <w:del w:id="2022" w:author="Laurence Golding" w:date="2019-05-11T06:51:00Z"/>
        </w:rPr>
      </w:pPr>
      <w:del w:id="2023" w:author="Laurence Golding" w:date="2019-05-11T06:51:00Z">
        <w:r>
          <w:delText xml:space="preserve">Example: </w:delText>
        </w:r>
        <w:r w:rsidR="00540CA6">
          <w:delText>A</w:delText>
        </w:r>
        <w:r w:rsidRPr="0003129F">
          <w:delText xml:space="preserve"> physical file in a file system, a specific version of a file in a version control system.</w:delText>
        </w:r>
      </w:del>
    </w:p>
    <w:p w14:paraId="49749AA1" w14:textId="77777777" w:rsidR="0044419A" w:rsidRDefault="0044419A" w:rsidP="0044419A">
      <w:pPr>
        <w:pStyle w:val="Definitionterm"/>
      </w:pPr>
      <w:r>
        <w:t>fingerprint</w:t>
      </w:r>
    </w:p>
    <w:p w14:paraId="195CEF07" w14:textId="2BC4CEC1" w:rsidR="0044419A" w:rsidRDefault="005C469B"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del w:id="2024" w:author="Laurence Golding" w:date="2019-05-11T06:51:00Z">
        <w:r w:rsidR="0044419A" w:rsidRPr="0083739E">
          <w:delText xml:space="preserve">the </w:delText>
        </w:r>
        <w:r>
          <w:fldChar w:fldCharType="begin"/>
        </w:r>
        <w:r>
          <w:delInstrText xml:space="preserve"> HYPERLINK \l "def_programming_artifact" </w:delInstrText>
        </w:r>
        <w:r>
          <w:fldChar w:fldCharType="separate"/>
        </w:r>
        <w:r w:rsidR="0044419A" w:rsidRPr="00FD070C">
          <w:rPr>
            <w:rStyle w:val="Hyperlink"/>
          </w:rPr>
          <w:delText>programming artifact</w:delText>
        </w:r>
        <w:r>
          <w:rPr>
            <w:rStyle w:val="Hyperlink"/>
          </w:rPr>
          <w:fldChar w:fldCharType="end"/>
        </w:r>
        <w:r w:rsidR="0044419A" w:rsidRPr="0083739E">
          <w:delText xml:space="preserve"> in which it occurs</w:delText>
        </w:r>
      </w:del>
      <w:ins w:id="2025" w:author="Laurence Golding" w:date="2019-05-11T06:51:00Z">
        <w:r w:rsidR="00645B9C">
          <w:t>a relevant</w:t>
        </w:r>
        <w:r w:rsidR="00645B9C" w:rsidRPr="0083739E">
          <w:t xml:space="preserve"> </w:t>
        </w:r>
        <w:r>
          <w:fldChar w:fldCharType="begin"/>
        </w:r>
        <w:r>
          <w:instrText xml:space="preserve"> HYPERLINK \l </w:instrText>
        </w:r>
        <w:r>
          <w:instrText xml:space="preserve">"def_artifact" </w:instrText>
        </w:r>
        <w:r>
          <w:fldChar w:fldCharType="separate"/>
        </w:r>
        <w:r w:rsidR="00675FD2" w:rsidRPr="00675FD2">
          <w:rPr>
            <w:rStyle w:val="Hyperlink"/>
          </w:rPr>
          <w:t>artifact</w:t>
        </w:r>
        <w:r>
          <w:rPr>
            <w:rStyle w:val="Hyperlink"/>
          </w:rPr>
          <w:fldChar w:fldCharType="end"/>
        </w:r>
      </w:ins>
      <w:r w:rsidR="0090709A">
        <w:t xml:space="preserve"> </w:t>
      </w:r>
      <w:r w:rsidR="0044419A" w:rsidRPr="0083739E">
        <w:t>is modified</w:t>
      </w:r>
    </w:p>
    <w:p w14:paraId="7D66DD16" w14:textId="77777777" w:rsidR="008563DD" w:rsidRDefault="008563DD" w:rsidP="008563DD">
      <w:pPr>
        <w:pStyle w:val="Definitionterm"/>
        <w:rPr>
          <w:ins w:id="2026" w:author="Laurence Golding" w:date="2019-05-11T06:51:00Z"/>
        </w:rPr>
      </w:pPr>
      <w:bookmarkStart w:id="2027" w:name="def_fully_qualified_logical_name"/>
      <w:ins w:id="2028" w:author="Laurence Golding" w:date="2019-05-11T06:51:00Z">
        <w:r>
          <w:t>formatted message</w:t>
        </w:r>
      </w:ins>
    </w:p>
    <w:moveToRangeStart w:id="2029" w:author="Laurence Golding" w:date="2019-05-11T06:52:00Z" w:name="move8449938"/>
    <w:p w14:paraId="6E3C8741" w14:textId="2B3B6193" w:rsidR="008563DD" w:rsidRDefault="005C469B" w:rsidP="008563DD">
      <w:pPr>
        <w:pStyle w:val="Definition"/>
        <w:rPr>
          <w:moveTo w:id="2030" w:author="Laurence Golding" w:date="2019-05-11T06:52:00Z"/>
        </w:rPr>
      </w:pPr>
      <w:moveTo w:id="2031" w:author="Laurence Golding" w:date="2019-05-11T06:52:00Z">
        <w:r>
          <w:fldChar w:fldCharType="begin"/>
        </w:r>
        <w:r>
          <w:instrText xml:space="preserve"> HYPERLINK \l "def_message_string" </w:instrText>
        </w:r>
        <w:r>
          <w:fldChar w:fldCharType="separate"/>
        </w:r>
        <w:r w:rsidR="008563DD" w:rsidRPr="00366BA7">
          <w:rPr>
            <w:rStyle w:val="Hyperlink"/>
          </w:rPr>
          <w:t>message string</w:t>
        </w:r>
        <w:r>
          <w:rPr>
            <w:rStyle w:val="Hyperlink"/>
          </w:rPr>
          <w:fldChar w:fldCharType="end"/>
        </w:r>
        <w:r w:rsidR="008563DD" w:rsidRPr="00B02B47">
          <w:t xml:space="preserve"> which contains formatting information such as Markdown formatting characters</w:t>
        </w:r>
      </w:moveTo>
    </w:p>
    <w:p w14:paraId="02D696FA" w14:textId="7D6B87DA" w:rsidR="00806466" w:rsidRDefault="00806466" w:rsidP="00806466">
      <w:pPr>
        <w:pStyle w:val="Definitionterm"/>
        <w:rPr>
          <w:moveTo w:id="2032" w:author="Laurence Golding" w:date="2019-05-11T06:52:00Z"/>
        </w:rPr>
      </w:pPr>
      <w:moveToRangeStart w:id="2033" w:author="Laurence Golding" w:date="2019-05-11T06:52:00Z" w:name="move8449939"/>
      <w:moveToRangeEnd w:id="2029"/>
      <w:moveTo w:id="2034" w:author="Laurence Golding" w:date="2019-05-11T06:52:00Z">
        <w:r>
          <w:t>fully qualified logical name</w:t>
        </w:r>
        <w:bookmarkEnd w:id="2027"/>
      </w:moveTo>
    </w:p>
    <w:p w14:paraId="383C9AC1" w14:textId="77777777" w:rsidR="00806466" w:rsidRDefault="00806466" w:rsidP="00806466">
      <w:pPr>
        <w:pStyle w:val="Definitionterm"/>
        <w:rPr>
          <w:moveFrom w:id="2035" w:author="Laurence Golding" w:date="2019-05-11T06:52:00Z"/>
        </w:rPr>
      </w:pPr>
      <w:moveFromRangeStart w:id="2036" w:author="Laurence Golding" w:date="2019-05-11T06:52:00Z" w:name="move8449939"/>
      <w:moveToRangeEnd w:id="2033"/>
      <w:moveFrom w:id="2037" w:author="Laurence Golding" w:date="2019-05-11T06:52:00Z">
        <w:r>
          <w:t>fully qualified logical name</w:t>
        </w:r>
      </w:moveFrom>
    </w:p>
    <w:moveFromRangeEnd w:id="2036"/>
    <w:p w14:paraId="2BC69F36" w14:textId="0809B363" w:rsidR="00806466" w:rsidRDefault="00806466" w:rsidP="00806466">
      <w:pPr>
        <w:pStyle w:val="Definition"/>
      </w:pPr>
      <w:r>
        <w:t>string</w:t>
      </w:r>
      <w:del w:id="2038" w:author="Laurence Golding" w:date="2019-05-11T06:51:00Z">
        <w:r>
          <w:delText xml:space="preserve"> that</w:delText>
        </w:r>
      </w:del>
      <w:r>
        <w:t xml:space="preserve">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8700435"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039" w:name="def_hierarchical_string"/>
      <w:r>
        <w:t>hierarchical string</w:t>
      </w:r>
      <w:bookmarkEnd w:id="2039"/>
    </w:p>
    <w:p w14:paraId="433DAB48" w14:textId="77338533" w:rsidR="00B149BD" w:rsidRPr="00B149BD" w:rsidRDefault="00B149BD" w:rsidP="00B149BD">
      <w:pPr>
        <w:pStyle w:val="Definition"/>
      </w:pPr>
      <w:r>
        <w:t xml:space="preserve">string in the format </w:t>
      </w:r>
      <w:r w:rsidRPr="009F3F7F">
        <w:rPr>
          <w:rStyle w:val="CODEtemp"/>
        </w:rPr>
        <w:t>&lt;component&gt;{/&lt;component</w:t>
      </w:r>
      <w:del w:id="2040" w:author="Laurence Golding" w:date="2019-05-11T06:51:00Z">
        <w:r w:rsidRPr="009F3F7F">
          <w:rPr>
            <w:rStyle w:val="CODEtemp"/>
          </w:rPr>
          <w:delText>&gt;}*</w:delText>
        </w:r>
        <w:r>
          <w:delText xml:space="preserve">, for example, </w:delText>
        </w:r>
        <w:r w:rsidRPr="009F3F7F">
          <w:rPr>
            <w:rStyle w:val="CODEtemp"/>
          </w:rPr>
          <w:delText>"CWE/22"</w:delText>
        </w:r>
      </w:del>
      <w:ins w:id="2041" w:author="Laurence Golding" w:date="2019-05-11T06:51:00Z">
        <w:r w:rsidRPr="009F3F7F">
          <w:rPr>
            <w:rStyle w:val="CODEtemp"/>
          </w:rPr>
          <w:t>&gt;}*</w:t>
        </w:r>
      </w:ins>
    </w:p>
    <w:p w14:paraId="53DB3936" w14:textId="77777777" w:rsidR="0044419A" w:rsidRDefault="0044419A" w:rsidP="0044419A">
      <w:pPr>
        <w:pStyle w:val="Definitionterm"/>
      </w:pPr>
      <w:bookmarkStart w:id="2042" w:name="def_line"/>
      <w:r>
        <w:t>line</w:t>
      </w:r>
      <w:bookmarkEnd w:id="2042"/>
    </w:p>
    <w:p w14:paraId="1C2EBEBC" w14:textId="5D735764" w:rsidR="0044419A" w:rsidRDefault="0044419A" w:rsidP="0044419A">
      <w:pPr>
        <w:pStyle w:val="Definition"/>
      </w:pPr>
      <w:r w:rsidRPr="00592BE0">
        <w:t xml:space="preserve">contiguous sequence of characters, starting either at the beginning of </w:t>
      </w:r>
      <w:del w:id="2043" w:author="Laurence Golding" w:date="2019-05-11T06:51:00Z">
        <w:r w:rsidRPr="00592BE0">
          <w:delText>a</w:delText>
        </w:r>
      </w:del>
      <w:ins w:id="2044" w:author="Laurence Golding" w:date="2019-05-11T06:51:00Z">
        <w:r w:rsidRPr="00592BE0">
          <w:t>a</w:t>
        </w:r>
        <w:r w:rsidR="00796853">
          <w:t>n</w:t>
        </w:r>
      </w:ins>
      <w:r w:rsidRPr="00592BE0">
        <w:t xml:space="preserve"> </w:t>
      </w:r>
      <w:del w:id="2045" w:author="Laurence Golding" w:date="2019-05-11T06:51:00Z">
        <w:r w:rsidR="005C469B">
          <w:fldChar w:fldCharType="begin"/>
        </w:r>
        <w:r w:rsidR="005C469B">
          <w:delInstrText xml:space="preserve"> HYPERLINK \l "def_file" </w:delInstrText>
        </w:r>
        <w:r w:rsidR="005C469B">
          <w:fldChar w:fldCharType="separate"/>
        </w:r>
        <w:r w:rsidRPr="00FD070C">
          <w:rPr>
            <w:rStyle w:val="Hyperlink"/>
          </w:rPr>
          <w:delText>file</w:delText>
        </w:r>
        <w:r w:rsidR="005C469B">
          <w:rPr>
            <w:rStyle w:val="Hyperlink"/>
          </w:rPr>
          <w:fldChar w:fldCharType="end"/>
        </w:r>
      </w:del>
      <w:ins w:id="2046" w:author="Laurence Golding" w:date="2019-05-11T06:51:00Z">
        <w:r w:rsidR="005C469B">
          <w:fldChar w:fldCharType="begin"/>
        </w:r>
        <w:r w:rsidR="005C469B">
          <w:instrText xml:space="preserve"> HYPERLINK \l "def_artifact" </w:instrText>
        </w:r>
        <w:r w:rsidR="005C469B">
          <w:fldChar w:fldCharType="separate"/>
        </w:r>
        <w:r w:rsidR="00796853">
          <w:rPr>
            <w:rStyle w:val="Hyperlink"/>
          </w:rPr>
          <w:t>artifact</w:t>
        </w:r>
        <w:r w:rsidR="005C469B">
          <w:rPr>
            <w:rStyle w:val="Hyperlink"/>
          </w:rPr>
          <w:fldChar w:fldCharType="end"/>
        </w:r>
      </w:ins>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del w:id="2047" w:author="Laurence Golding" w:date="2019-05-11T06:51:00Z">
        <w:r w:rsidRPr="00592BE0">
          <w:delText>file</w:delText>
        </w:r>
      </w:del>
      <w:ins w:id="2048" w:author="Laurence Golding" w:date="2019-05-11T06:51:00Z">
        <w:r w:rsidR="00796853">
          <w:t>artifact</w:t>
        </w:r>
      </w:ins>
    </w:p>
    <w:p w14:paraId="2CEC809B" w14:textId="77777777" w:rsidR="00366BA7" w:rsidRDefault="00366BA7" w:rsidP="0044419A">
      <w:pPr>
        <w:pStyle w:val="Definitionterm"/>
        <w:rPr>
          <w:del w:id="2049" w:author="Laurence Golding" w:date="2019-05-11T06:51:00Z"/>
        </w:rPr>
      </w:pPr>
      <w:bookmarkStart w:id="2050" w:name="def_line_number"/>
      <w:bookmarkStart w:id="2051" w:name="def_localization"/>
      <w:bookmarkEnd w:id="2050"/>
      <w:del w:id="2052" w:author="Laurence Golding" w:date="2019-05-11T06:51:00Z">
        <w:r>
          <w:delText>localization</w:delText>
        </w:r>
        <w:bookmarkEnd w:id="2051"/>
      </w:del>
    </w:p>
    <w:p w14:paraId="46D53EBE" w14:textId="080E75A8" w:rsidR="00E126E6" w:rsidRDefault="00366BA7" w:rsidP="00E126E6">
      <w:pPr>
        <w:pStyle w:val="Definitionterm"/>
        <w:rPr>
          <w:ins w:id="2053" w:author="Laurence Golding" w:date="2019-05-11T06:51:00Z"/>
        </w:rPr>
      </w:pPr>
      <w:del w:id="2054" w:author="Laurence Golding" w:date="2019-05-11T06:51:00Z">
        <w:r>
          <w:delText>process</w:delText>
        </w:r>
      </w:del>
      <w:ins w:id="2055" w:author="Laurence Golding" w:date="2019-05-11T06:51:00Z">
        <w:r w:rsidR="00E126E6">
          <w:t>line (number)</w:t>
        </w:r>
      </w:ins>
    </w:p>
    <w:p w14:paraId="45341202" w14:textId="610E9335" w:rsidR="00E126E6" w:rsidRDefault="00E126E6" w:rsidP="00E126E6">
      <w:pPr>
        <w:pStyle w:val="Definition"/>
        <w:rPr>
          <w:ins w:id="2056" w:author="Laurence Golding" w:date="2019-05-11T06:51:00Z"/>
        </w:rPr>
      </w:pPr>
      <w:ins w:id="2057" w:author="Laurence Golding" w:date="2019-05-11T06:51:00Z">
        <w:r>
          <w:t>1-based index</w:t>
        </w:r>
      </w:ins>
      <w:r>
        <w:t xml:space="preserve"> of </w:t>
      </w:r>
      <w:del w:id="2058" w:author="Laurence Golding" w:date="2019-05-11T06:51:00Z">
        <w:r w:rsidR="00366BA7">
          <w:delText xml:space="preserve">adapting </w:delText>
        </w:r>
      </w:del>
      <w:r>
        <w:t xml:space="preserve">a </w:t>
      </w:r>
      <w:del w:id="2059" w:author="Laurence Golding" w:date="2019-05-11T06:51:00Z">
        <w:r w:rsidR="00366BA7">
          <w:delText>co</w:delText>
        </w:r>
        <w:r w:rsidR="000237CE">
          <w:delText>llection</w:delText>
        </w:r>
      </w:del>
      <w:ins w:id="2060" w:author="Laurence Golding" w:date="2019-05-11T06:51:00Z">
        <w:r>
          <w:t>line within a file</w:t>
        </w:r>
      </w:ins>
    </w:p>
    <w:p w14:paraId="52D1D2FE" w14:textId="07324DD2" w:rsidR="00E126E6" w:rsidRPr="00E126E6" w:rsidRDefault="00E126E6" w:rsidP="00E126E6">
      <w:pPr>
        <w:pStyle w:val="Note"/>
        <w:rPr>
          <w:ins w:id="2061" w:author="Laurence Golding" w:date="2019-05-11T06:51:00Z"/>
        </w:rPr>
      </w:pPr>
      <w:ins w:id="2062" w:author="Laurence Golding" w:date="2019-05-11T06:51:00Z">
        <w:r>
          <w:t>NOTE: Abbreviated to “line” when there is no danger</w:t>
        </w:r>
      </w:ins>
      <w:r>
        <w:t xml:space="preserve"> of </w:t>
      </w:r>
      <w:del w:id="2063" w:author="Laurence Golding" w:date="2019-05-11T06:51:00Z">
        <w:r w:rsidR="005C469B">
          <w:fldChar w:fldCharType="begin"/>
        </w:r>
        <w:r w:rsidR="005C469B">
          <w:delInstrText xml:space="preserve"> HYPERLINK \l "def_resource" </w:delInstrText>
        </w:r>
        <w:r w:rsidR="005C469B">
          <w:fldChar w:fldCharType="separate"/>
        </w:r>
        <w:r w:rsidR="000237CE" w:rsidRPr="000237CE">
          <w:rPr>
            <w:rStyle w:val="Hyperlink"/>
          </w:rPr>
          <w:delText>resources</w:delText>
        </w:r>
        <w:r w:rsidR="005C469B">
          <w:rPr>
            <w:rStyle w:val="Hyperlink"/>
          </w:rPr>
          <w:fldChar w:fldCharType="end"/>
        </w:r>
        <w:r w:rsidR="000237CE">
          <w:delText xml:space="preserve"> to a </w:delText>
        </w:r>
      </w:del>
      <w:ins w:id="2064" w:author="Laurence Golding" w:date="2019-05-11T06:51:00Z">
        <w:r>
          <w:t>ambiguity with “</w:t>
        </w:r>
        <w:r w:rsidR="005C469B">
          <w:fldChar w:fldCharType="begin"/>
        </w:r>
        <w:r w:rsidR="005C469B">
          <w:instrText xml:space="preserve"> HYPERLINK \l "def_line" </w:instrText>
        </w:r>
        <w:r w:rsidR="005C469B">
          <w:fldChar w:fldCharType="separate"/>
        </w:r>
        <w:r w:rsidRPr="00E126E6">
          <w:rPr>
            <w:rStyle w:val="Hyperlink"/>
          </w:rPr>
          <w:t>line</w:t>
        </w:r>
        <w:r w:rsidR="005C469B">
          <w:rPr>
            <w:rStyle w:val="Hyperlink"/>
          </w:rPr>
          <w:fldChar w:fldCharType="end"/>
        </w:r>
        <w:r>
          <w:t>” in the sense of a sequence of characters.</w:t>
        </w:r>
      </w:ins>
    </w:p>
    <w:p w14:paraId="20E1FC4D" w14:textId="2B096AB0" w:rsidR="00366BA7" w:rsidRDefault="00366BA7" w:rsidP="0044419A">
      <w:pPr>
        <w:pStyle w:val="Definitionterm"/>
        <w:rPr>
          <w:ins w:id="2065" w:author="Laurence Golding" w:date="2019-05-11T06:51:00Z"/>
        </w:rPr>
      </w:pPr>
      <w:bookmarkStart w:id="2066" w:name="def_localizable"/>
      <w:bookmarkEnd w:id="2066"/>
      <w:ins w:id="2067" w:author="Laurence Golding" w:date="2019-05-11T06:51:00Z">
        <w:r>
          <w:t>localiza</w:t>
        </w:r>
        <w:r w:rsidR="0051580C">
          <w:t>ble</w:t>
        </w:r>
      </w:ins>
    </w:p>
    <w:p w14:paraId="7388F780" w14:textId="2FE0248B" w:rsidR="00366BA7" w:rsidRPr="00366BA7" w:rsidRDefault="0051580C" w:rsidP="00366BA7">
      <w:pPr>
        <w:pStyle w:val="Definition"/>
      </w:pPr>
      <w:ins w:id="2068" w:author="Laurence Golding" w:date="2019-05-11T06:51:00Z">
        <w:r>
          <w:t xml:space="preserve">subject to being translated from one natural </w:t>
        </w:r>
      </w:ins>
      <w:r>
        <w:t>language</w:t>
      </w:r>
      <w:del w:id="2069" w:author="Laurence Golding" w:date="2019-05-11T06:51:00Z">
        <w:r w:rsidR="000237CE">
          <w:delText>, region, or culture</w:delText>
        </w:r>
      </w:del>
      <w:ins w:id="2070" w:author="Laurence Golding" w:date="2019-05-11T06:51:00Z">
        <w:r>
          <w:t xml:space="preserve"> to another</w:t>
        </w:r>
      </w:ins>
    </w:p>
    <w:p w14:paraId="3C5A95CA" w14:textId="606F1769" w:rsidR="0044419A" w:rsidRDefault="0044419A" w:rsidP="0044419A">
      <w:pPr>
        <w:pStyle w:val="Definitionterm"/>
      </w:pPr>
      <w:bookmarkStart w:id="2071" w:name="def_log_file"/>
      <w:r>
        <w:t>log file</w:t>
      </w:r>
      <w:bookmarkEnd w:id="2071"/>
    </w:p>
    <w:p w14:paraId="7A312E29" w14:textId="5F5EE117" w:rsidR="0044419A" w:rsidRDefault="0044419A" w:rsidP="0044419A">
      <w:pPr>
        <w:pStyle w:val="Definition"/>
      </w:pPr>
      <w:r w:rsidRPr="00367B83">
        <w:t xml:space="preserve">output file produced by </w:t>
      </w:r>
      <w:del w:id="2072" w:author="Laurence Golding" w:date="2019-05-11T06:51:00Z">
        <w:r w:rsidRPr="00367B83">
          <w:delText>a</w:delText>
        </w:r>
      </w:del>
      <w:ins w:id="2073" w:author="Laurence Golding" w:date="2019-05-11T06:51:00Z">
        <w:r w:rsidRPr="00367B83">
          <w:t>a</w:t>
        </w:r>
        <w:r w:rsidR="00275564">
          <w:t>n</w:t>
        </w:r>
      </w:ins>
      <w:r w:rsidRPr="00367B83">
        <w:t xml:space="preserve"> </w:t>
      </w:r>
      <w:r w:rsidR="005C469B">
        <w:fldChar w:fldCharType="begin"/>
      </w:r>
      <w:r w:rsidR="005C469B">
        <w:instrText xml:space="preserve"> HYPERLINK \l "def_static_analysis_tool" </w:instrText>
      </w:r>
      <w:r w:rsidR="005C469B">
        <w:fldChar w:fldCharType="separate"/>
      </w:r>
      <w:del w:id="2074" w:author="Laurence Golding" w:date="2019-05-11T06:51:00Z">
        <w:r w:rsidRPr="00FD070C">
          <w:rPr>
            <w:rStyle w:val="Hyperlink"/>
          </w:rPr>
          <w:delText xml:space="preserve">static </w:delText>
        </w:r>
      </w:del>
      <w:r w:rsidR="00275564">
        <w:rPr>
          <w:rStyle w:val="Hyperlink"/>
        </w:rPr>
        <w:t>analysis tool</w:t>
      </w:r>
      <w:r w:rsidR="005C469B">
        <w:rPr>
          <w:rStyle w:val="Hyperlink"/>
        </w:rPr>
        <w:fldChar w:fldCharType="end"/>
      </w:r>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75" w:name="def_log_file_viewer"/>
      <w:r>
        <w:t>(log file) viewer</w:t>
      </w:r>
      <w:bookmarkEnd w:id="2075"/>
    </w:p>
    <w:p w14:paraId="16E84D5B" w14:textId="55EE22D2" w:rsidR="0044419A" w:rsidRDefault="005C469B"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del w:id="2076" w:author="Laurence Golding" w:date="2019-05-11T06:51:00Z">
        <w:r>
          <w:fldChar w:fldCharType="begin"/>
        </w:r>
        <w:r>
          <w:delInstrText xml:space="preserve"> HYPERLINK \l "def_programming_artifact" </w:delInstrText>
        </w:r>
        <w:r>
          <w:fldChar w:fldCharType="separate"/>
        </w:r>
        <w:r w:rsidR="0044419A" w:rsidRPr="00C21C43">
          <w:rPr>
            <w:rStyle w:val="Hyperlink"/>
          </w:rPr>
          <w:delText>programming artifact</w:delText>
        </w:r>
        <w:r>
          <w:rPr>
            <w:rStyle w:val="Hyperlink"/>
          </w:rPr>
          <w:fldChar w:fldCharType="end"/>
        </w:r>
      </w:del>
      <w:ins w:id="2077" w:author="Laurence Golding" w:date="2019-05-11T06:51:00Z">
        <w:r>
          <w:fldChar w:fldCharType="begin"/>
        </w:r>
        <w:r>
          <w:instrText xml:space="preserve"> HYPERLINK \l "def_artifact" </w:instrText>
        </w:r>
        <w:r>
          <w:fldChar w:fldCharType="separate"/>
        </w:r>
        <w:r w:rsidR="00675FD2" w:rsidRPr="00675FD2">
          <w:rPr>
            <w:rStyle w:val="Hyperlink"/>
          </w:rPr>
          <w:t>artifact</w:t>
        </w:r>
        <w:r>
          <w:rPr>
            <w:rStyle w:val="Hyperlink"/>
          </w:rPr>
          <w:fldChar w:fldCharType="end"/>
        </w:r>
      </w:ins>
      <w:r w:rsidR="0044419A" w:rsidRPr="00367B83">
        <w:t xml:space="preserve"> in which it occurs</w:t>
      </w:r>
    </w:p>
    <w:p w14:paraId="0F83BB75" w14:textId="77777777" w:rsidR="0044419A" w:rsidRDefault="0044419A" w:rsidP="0044419A">
      <w:pPr>
        <w:pStyle w:val="Definitionterm"/>
      </w:pPr>
      <w:bookmarkStart w:id="2078" w:name="def_logical_location"/>
      <w:r>
        <w:t>logical location</w:t>
      </w:r>
      <w:bookmarkEnd w:id="2078"/>
    </w:p>
    <w:p w14:paraId="4BBB3B8A" w14:textId="2BBAA89C" w:rsidR="0044419A" w:rsidRDefault="0044419A" w:rsidP="0044419A">
      <w:pPr>
        <w:pStyle w:val="Definition"/>
      </w:pPr>
      <w:r w:rsidRPr="00592BE0">
        <w:t xml:space="preserve">location specified by reference to a programmatic construct, without specifying the </w:t>
      </w:r>
      <w:del w:id="2079" w:author="Laurence Golding" w:date="2019-05-11T06:51:00Z">
        <w:r w:rsidR="005C469B">
          <w:fldChar w:fldCharType="begin"/>
        </w:r>
        <w:r w:rsidR="005C469B">
          <w:delInstrText xml:space="preserve"> HYPERLINK \l "def_programming_artifact" </w:delInstrText>
        </w:r>
        <w:r w:rsidR="005C469B">
          <w:fldChar w:fldCharType="separate"/>
        </w:r>
        <w:r w:rsidRPr="00C21C43">
          <w:rPr>
            <w:rStyle w:val="Hyperlink"/>
          </w:rPr>
          <w:delText>programming artifact</w:delText>
        </w:r>
        <w:r w:rsidR="005C469B">
          <w:rPr>
            <w:rStyle w:val="Hyperlink"/>
          </w:rPr>
          <w:fldChar w:fldCharType="end"/>
        </w:r>
      </w:del>
      <w:ins w:id="2080" w:author="Laurence Golding" w:date="2019-05-11T06:51:00Z">
        <w:r w:rsidR="005C469B">
          <w:fldChar w:fldCharType="begin"/>
        </w:r>
        <w:r w:rsidR="005C469B">
          <w:instrText xml:space="preserve"> HYPERLINK \l "def_artifact" </w:instrText>
        </w:r>
        <w:r w:rsidR="005C469B">
          <w:fldChar w:fldCharType="separate"/>
        </w:r>
        <w:r w:rsidR="00675FD2" w:rsidRPr="00675FD2">
          <w:rPr>
            <w:rStyle w:val="Hyperlink"/>
          </w:rPr>
          <w:t>artifact</w:t>
        </w:r>
        <w:r w:rsidR="005C469B">
          <w:rPr>
            <w:rStyle w:val="Hyperlink"/>
          </w:rPr>
          <w:fldChar w:fldCharType="end"/>
        </w:r>
      </w:ins>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081" w:name="def_logical_name"/>
      <w:r>
        <w:t>logical name</w:t>
      </w:r>
      <w:bookmarkEnd w:id="2081"/>
    </w:p>
    <w:p w14:paraId="61CE7EB5" w14:textId="32E325B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2082" w:author="Laurence Golding" w:date="2019-05-11T06:51:00Z">
        <w:r>
          <w:delText>, typically</w:delText>
        </w:r>
      </w:del>
      <w:r>
        <w:t xml:space="preserve"> by specifying</w:t>
      </w:r>
      <w:r w:rsidR="009C11EF">
        <w:t xml:space="preserve"> </w:t>
      </w:r>
      <w:r w:rsidR="00645B9C">
        <w:t xml:space="preserve">the </w:t>
      </w:r>
      <w:ins w:id="2083" w:author="Laurence Golding" w:date="2019-05-11T06:51:00Z">
        <w:r w:rsidR="009C11EF">
          <w:t>most specific (often</w:t>
        </w:r>
        <w:r>
          <w:t xml:space="preserve"> the </w:t>
        </w:r>
      </w:ins>
      <w:r>
        <w:t>rightmost</w:t>
      </w:r>
      <w:ins w:id="2084" w:author="Laurence Golding" w:date="2019-05-11T06:51: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7A0003A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085" w:name="def_message_string"/>
      <w:r>
        <w:t>message</w:t>
      </w:r>
      <w:r w:rsidR="00366BA7">
        <w:t xml:space="preserve"> string</w:t>
      </w:r>
      <w:bookmarkEnd w:id="2085"/>
    </w:p>
    <w:p w14:paraId="786A172C" w14:textId="77777777" w:rsidR="0044419A" w:rsidRDefault="0044419A" w:rsidP="0044419A">
      <w:pPr>
        <w:pStyle w:val="Definition"/>
      </w:pPr>
      <w:r w:rsidRPr="00B02B47">
        <w:t>human-readable string that conveys information relevant to an element in a SARIF file</w:t>
      </w:r>
    </w:p>
    <w:p w14:paraId="352A72E2" w14:textId="4F2B9EEC" w:rsidR="00646038" w:rsidRDefault="00646038" w:rsidP="00646038">
      <w:pPr>
        <w:pStyle w:val="Definitionterm"/>
      </w:pPr>
      <w:bookmarkStart w:id="2086" w:name="def_nested_artifact"/>
      <w:bookmarkEnd w:id="2086"/>
      <w:r>
        <w:t xml:space="preserve">nested </w:t>
      </w:r>
      <w:del w:id="2087" w:author="Laurence Golding" w:date="2019-05-11T06:51:00Z">
        <w:r>
          <w:delText>file</w:delText>
        </w:r>
      </w:del>
      <w:ins w:id="2088" w:author="Laurence Golding" w:date="2019-05-11T06:51:00Z">
        <w:r w:rsidR="00796853">
          <w:t>artifact</w:t>
        </w:r>
      </w:ins>
    </w:p>
    <w:p w14:paraId="38861355" w14:textId="6414924B" w:rsidR="00646038" w:rsidRDefault="005C469B" w:rsidP="00646038">
      <w:pPr>
        <w:pStyle w:val="Definition"/>
      </w:pPr>
      <w:del w:id="2089" w:author="Laurence Golding" w:date="2019-05-11T06:51:00Z">
        <w:r>
          <w:fldChar w:fldCharType="begin"/>
        </w:r>
        <w:r>
          <w:delInstrText xml:space="preserve"> HYPERLINK \l "def_file" </w:delInstrText>
        </w:r>
        <w:r>
          <w:fldChar w:fldCharType="separate"/>
        </w:r>
        <w:r w:rsidR="00646038" w:rsidRPr="00B05C99">
          <w:rPr>
            <w:rStyle w:val="Hyperlink"/>
          </w:rPr>
          <w:delText>file</w:delText>
        </w:r>
        <w:r>
          <w:rPr>
            <w:rStyle w:val="Hyperlink"/>
          </w:rPr>
          <w:fldChar w:fldCharType="end"/>
        </w:r>
        <w:r w:rsidR="00646038" w:rsidRPr="0003129F">
          <w:delText xml:space="preserve"> which</w:delText>
        </w:r>
      </w:del>
      <w:ins w:id="2090" w:author="Laurence Golding" w:date="2019-05-11T06:51:00Z">
        <w:r>
          <w:fldChar w:fldCharType="begin"/>
        </w:r>
        <w:r>
          <w:instrText xml:space="preserve"> HYPERLINK \l "def_artifact" </w:instrText>
        </w:r>
        <w:r>
          <w:fldChar w:fldCharType="separate"/>
        </w:r>
        <w:r w:rsidR="00796853">
          <w:rPr>
            <w:rStyle w:val="Hyperlink"/>
          </w:rPr>
          <w:t>artifact</w:t>
        </w:r>
        <w:r>
          <w:rPr>
            <w:rStyle w:val="Hyperlink"/>
          </w:rPr>
          <w:fldChar w:fldCharType="end"/>
        </w:r>
        <w:r w:rsidR="00646038" w:rsidRPr="0003129F">
          <w:t xml:space="preserve"> </w:t>
        </w:r>
        <w:r w:rsidR="003F6387">
          <w:t>that</w:t>
        </w:r>
      </w:ins>
      <w:r w:rsidR="003F6387" w:rsidRPr="0003129F">
        <w:t xml:space="preserve"> </w:t>
      </w:r>
      <w:r w:rsidR="00646038" w:rsidRPr="0003129F">
        <w:t xml:space="preserve">is contained within another </w:t>
      </w:r>
      <w:del w:id="2091" w:author="Laurence Golding" w:date="2019-05-11T06:51:00Z">
        <w:r w:rsidR="00646038" w:rsidRPr="0003129F">
          <w:delText>file</w:delText>
        </w:r>
      </w:del>
      <w:ins w:id="2092" w:author="Laurence Golding" w:date="2019-05-11T06:51:00Z">
        <w:r w:rsidR="00796853">
          <w:t>artifact</w:t>
        </w:r>
      </w:ins>
    </w:p>
    <w:p w14:paraId="1A47A561" w14:textId="77777777" w:rsidR="0044419A" w:rsidRDefault="0044419A" w:rsidP="0044419A">
      <w:pPr>
        <w:pStyle w:val="Definitionterm"/>
      </w:pPr>
      <w:r>
        <w:t>nested logical location</w:t>
      </w:r>
    </w:p>
    <w:p w14:paraId="49A02A0B" w14:textId="043D42F5" w:rsidR="0044419A" w:rsidRDefault="005C469B" w:rsidP="0044419A">
      <w:pPr>
        <w:pStyle w:val="Definition"/>
      </w:pPr>
      <w:hyperlink w:anchor="def_logical_location" w:history="1">
        <w:r w:rsidR="0044419A" w:rsidRPr="005950DA">
          <w:rPr>
            <w:rStyle w:val="Hyperlink"/>
          </w:rPr>
          <w:t>logical location</w:t>
        </w:r>
      </w:hyperlink>
      <w:r w:rsidR="0044419A" w:rsidRPr="00854B1E">
        <w:t xml:space="preserve"> that is </w:t>
      </w:r>
      <w:del w:id="2093" w:author="Laurence Golding" w:date="2019-05-11T06:51:00Z">
        <w:r w:rsidR="0044419A" w:rsidRPr="00854B1E">
          <w:delText>nested</w:delText>
        </w:r>
      </w:del>
      <w:ins w:id="2094" w:author="Laurence Golding" w:date="2019-05-11T06:51:00Z">
        <w:r w:rsidR="003F6387">
          <w:t>contained</w:t>
        </w:r>
      </w:ins>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95" w:name="def_newline_sequence"/>
      <w:r>
        <w:t>newline sequence</w:t>
      </w:r>
      <w:bookmarkEnd w:id="2095"/>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rPr>
          <w:ins w:id="2096" w:author="Laurence Golding" w:date="2019-05-11T06:51:00Z"/>
        </w:rPr>
      </w:pPr>
      <w:bookmarkStart w:id="2097" w:name="def_notification"/>
      <w:bookmarkEnd w:id="2097"/>
      <w:moveToRangeStart w:id="2098" w:author="Laurence Golding" w:date="2019-05-11T06:52:00Z" w:name="move8449940"/>
      <w:moveTo w:id="2099" w:author="Laurence Golding" w:date="2019-05-11T06:52:00Z">
        <w:r>
          <w:t>notification</w:t>
        </w:r>
      </w:moveTo>
      <w:moveToRangeEnd w:id="2098"/>
    </w:p>
    <w:p w14:paraId="58EC9C94" w14:textId="3806CED1" w:rsidR="00E10ADE" w:rsidRDefault="005C469B" w:rsidP="00E10ADE">
      <w:pPr>
        <w:pStyle w:val="Definition"/>
        <w:rPr>
          <w:ins w:id="2100" w:author="Laurence Golding" w:date="2019-05-11T06:51:00Z"/>
        </w:rPr>
      </w:pPr>
      <w:ins w:id="2101" w:author="Laurence Golding" w:date="2019-05-11T06:51:00Z">
        <w:r>
          <w:fldChar w:fldCharType="begin"/>
        </w:r>
        <w:r>
          <w:instrText xml:space="preserve"> HYPERLINK \l "def_reporting_item" </w:instrText>
        </w:r>
        <w:r>
          <w:fldChar w:fldCharType="separate"/>
        </w:r>
        <w:r w:rsidR="00E10ADE" w:rsidRPr="00F828BF">
          <w:rPr>
            <w:rStyle w:val="Hyperlink"/>
          </w:rPr>
          <w:t>report</w:t>
        </w:r>
        <w:r w:rsidR="00E10ADE" w:rsidRPr="00E10ADE">
          <w:rPr>
            <w:rStyle w:val="Hyperlink"/>
          </w:rPr>
          <w:t>ing item</w:t>
        </w:r>
        <w:r>
          <w:rPr>
            <w:rStyle w:val="Hyperlink"/>
          </w:rPr>
          <w:fldChar w:fldCharType="end"/>
        </w:r>
        <w:r w:rsidR="00E10ADE">
          <w:t xml:space="preserve"> that describes a condition encountered by a </w:t>
        </w:r>
        <w:r>
          <w:fldChar w:fldCharType="begin"/>
        </w:r>
        <w:r>
          <w:instrText xml:space="preserve"> HYPERLINK \l "def_static_analysis_tool" </w:instrText>
        </w:r>
        <w:r>
          <w:fldChar w:fldCharType="separate"/>
        </w:r>
        <w:r w:rsidR="00E10ADE" w:rsidRPr="00DE66A1">
          <w:rPr>
            <w:rStyle w:val="Hyperlink"/>
          </w:rPr>
          <w:t>tool</w:t>
        </w:r>
        <w:r>
          <w:rPr>
            <w:rStyle w:val="Hyperlink"/>
          </w:rPr>
          <w:fldChar w:fldCharType="end"/>
        </w:r>
        <w:r w:rsidR="00E10ADE">
          <w:t xml:space="preserve"> during its execution</w:t>
        </w:r>
      </w:ins>
    </w:p>
    <w:p w14:paraId="3182B499" w14:textId="6F103ED2" w:rsidR="00D7720D" w:rsidRDefault="00D7720D" w:rsidP="00D7720D">
      <w:pPr>
        <w:pStyle w:val="Definitionterm"/>
        <w:rPr>
          <w:ins w:id="2102" w:author="Laurence Golding" w:date="2019-05-11T06:51:00Z"/>
        </w:rPr>
      </w:pPr>
      <w:moveToRangeStart w:id="2103" w:author="Laurence Golding" w:date="2019-05-11T06:52:00Z" w:name="move8449941"/>
      <w:moveTo w:id="2104" w:author="Laurence Golding" w:date="2019-05-11T06:52:00Z">
        <w:r>
          <w:t>opaque</w:t>
        </w:r>
      </w:moveTo>
      <w:moveToRangeEnd w:id="2103"/>
    </w:p>
    <w:p w14:paraId="5D46E95C" w14:textId="6D807350" w:rsidR="00D7720D" w:rsidRPr="00D7720D" w:rsidRDefault="00D7720D" w:rsidP="00D7720D">
      <w:pPr>
        <w:pStyle w:val="Definition"/>
        <w:rPr>
          <w:ins w:id="2105" w:author="Laurence Golding" w:date="2019-05-11T06:51:00Z"/>
        </w:rPr>
      </w:pPr>
      <w:bookmarkStart w:id="2106" w:name="_Hlk6748661"/>
      <w:ins w:id="2107" w:author="Laurence Golding" w:date="2019-05-11T06:51:00Z">
        <w:r>
          <w:t>neither human-reable nor machine-parseable into constituent parts</w:t>
        </w:r>
      </w:ins>
    </w:p>
    <w:bookmarkEnd w:id="2106"/>
    <w:p w14:paraId="007988FE" w14:textId="3D3E6036" w:rsidR="00646038" w:rsidRDefault="00646038" w:rsidP="00646038">
      <w:pPr>
        <w:pStyle w:val="Definitionterm"/>
      </w:pPr>
      <w:r>
        <w:t>parent (</w:t>
      </w:r>
      <w:del w:id="2108" w:author="Laurence Golding" w:date="2019-05-11T06:51:00Z">
        <w:r>
          <w:delText>file</w:delText>
        </w:r>
      </w:del>
      <w:ins w:id="2109" w:author="Laurence Golding" w:date="2019-05-11T06:51:00Z">
        <w:r w:rsidR="00796853">
          <w:t>artifact</w:t>
        </w:r>
      </w:ins>
      <w:r>
        <w:t>)</w:t>
      </w:r>
    </w:p>
    <w:p w14:paraId="51892F58" w14:textId="4D17ACAE" w:rsidR="00646038" w:rsidRDefault="005C469B" w:rsidP="00646038">
      <w:pPr>
        <w:pStyle w:val="Definition"/>
      </w:pPr>
      <w:del w:id="2110" w:author="Laurence Golding" w:date="2019-05-11T06:51:00Z">
        <w:r>
          <w:fldChar w:fldCharType="begin"/>
        </w:r>
        <w:r>
          <w:delInstrText xml:space="preserve"> HYPERLINK \l "def_file" </w:delInstrText>
        </w:r>
        <w:r>
          <w:fldChar w:fldCharType="separate"/>
        </w:r>
        <w:r w:rsidR="00646038" w:rsidRPr="00B05C99">
          <w:rPr>
            <w:rStyle w:val="Hyperlink"/>
          </w:rPr>
          <w:delText>file</w:delText>
        </w:r>
        <w:r>
          <w:rPr>
            <w:rStyle w:val="Hyperlink"/>
          </w:rPr>
          <w:fldChar w:fldCharType="end"/>
        </w:r>
      </w:del>
      <w:ins w:id="2111" w:author="Laurence Golding" w:date="2019-05-11T06:51:00Z">
        <w:r>
          <w:fldChar w:fldCharType="begin"/>
        </w:r>
        <w:r>
          <w:instrText xml:space="preserve"> HYPERLINK \l "def_artifact" </w:instrText>
        </w:r>
        <w:r>
          <w:fldChar w:fldCharType="separate"/>
        </w:r>
        <w:r w:rsidR="00796853">
          <w:rPr>
            <w:rStyle w:val="Hyperlink"/>
          </w:rPr>
          <w:t>artifact</w:t>
        </w:r>
        <w:r>
          <w:rPr>
            <w:rStyle w:val="Hyperlink"/>
          </w:rPr>
          <w:fldChar w:fldCharType="end"/>
        </w:r>
      </w:ins>
      <w:r w:rsidR="00646038" w:rsidRPr="0003129F">
        <w:t xml:space="preserve"> which contains one or more </w:t>
      </w:r>
      <w:del w:id="2112" w:author="Laurence Golding" w:date="2019-05-11T06:51:00Z">
        <w:r w:rsidR="00646038" w:rsidRPr="0003129F">
          <w:delText>nested files</w:delText>
        </w:r>
      </w:del>
      <w:ins w:id="2113" w:author="Laurence Golding" w:date="2019-05-11T06:51:00Z">
        <w:r>
          <w:fldChar w:fldCharType="begin"/>
        </w:r>
        <w:r>
          <w:instrText xml:space="preserve"> HYPERLINK \l "def_nested_</w:instrText>
        </w:r>
        <w:r>
          <w:instrText xml:space="preserve">artifact" </w:instrText>
        </w:r>
        <w:r>
          <w:fldChar w:fldCharType="separate"/>
        </w:r>
        <w:r w:rsidR="00646038" w:rsidRPr="00796853">
          <w:rPr>
            <w:rStyle w:val="Hyperlink"/>
          </w:rPr>
          <w:t xml:space="preserve">nested </w:t>
        </w:r>
        <w:r w:rsidR="00796853" w:rsidRPr="00796853">
          <w:rPr>
            <w:rStyle w:val="Hyperlink"/>
          </w:rPr>
          <w:t>artifacts</w:t>
        </w:r>
        <w:r>
          <w:rPr>
            <w:rStyle w:val="Hyperlink"/>
          </w:rPr>
          <w:fldChar w:fldCharType="end"/>
        </w:r>
      </w:ins>
    </w:p>
    <w:p w14:paraId="3D1218D3" w14:textId="77777777" w:rsidR="0044419A" w:rsidRDefault="0044419A" w:rsidP="0044419A">
      <w:pPr>
        <w:pStyle w:val="Definitionterm"/>
      </w:pPr>
      <w:r w:rsidRPr="00592BE0">
        <w:t>physical location</w:t>
      </w:r>
    </w:p>
    <w:p w14:paraId="7A4F19EF" w14:textId="15C1E016" w:rsidR="0044419A" w:rsidRDefault="0044419A" w:rsidP="0044419A">
      <w:pPr>
        <w:pStyle w:val="Definition"/>
      </w:pPr>
      <w:r w:rsidRPr="00592BE0">
        <w:t xml:space="preserve">location specified by reference to </w:t>
      </w:r>
      <w:del w:id="2114" w:author="Laurence Golding" w:date="2019-05-11T06:51:00Z">
        <w:r w:rsidRPr="00592BE0">
          <w:delText>a</w:delText>
        </w:r>
      </w:del>
      <w:ins w:id="2115" w:author="Laurence Golding" w:date="2019-05-11T06:51:00Z">
        <w:r w:rsidRPr="00592BE0">
          <w:t>a</w:t>
        </w:r>
        <w:r w:rsidR="00675FD2">
          <w:t>n</w:t>
        </w:r>
      </w:ins>
      <w:r w:rsidRPr="00592BE0">
        <w:t xml:space="preserve"> </w:t>
      </w:r>
      <w:del w:id="2116" w:author="Laurence Golding" w:date="2019-05-11T06:51:00Z">
        <w:r w:rsidR="005C469B">
          <w:fldChar w:fldCharType="begin"/>
        </w:r>
        <w:r w:rsidR="005C469B">
          <w:delInstrText xml:space="preserve"> HYPERLINK \l "def_programming_artifact" </w:delInstrText>
        </w:r>
        <w:r w:rsidR="005C469B">
          <w:fldChar w:fldCharType="separate"/>
        </w:r>
        <w:r w:rsidRPr="005950DA">
          <w:rPr>
            <w:rStyle w:val="Hyperlink"/>
          </w:rPr>
          <w:delText>programming artifact</w:delText>
        </w:r>
        <w:r w:rsidR="005C469B">
          <w:rPr>
            <w:rStyle w:val="Hyperlink"/>
          </w:rPr>
          <w:fldChar w:fldCharType="end"/>
        </w:r>
      </w:del>
      <w:ins w:id="2117" w:author="Laurence Golding" w:date="2019-05-11T06:51:00Z">
        <w:r w:rsidR="005C469B">
          <w:fldChar w:fldCharType="begin"/>
        </w:r>
        <w:r w:rsidR="005C469B">
          <w:instrText xml:space="preserve"> HYPERLINK \l "def_artifact" </w:instrText>
        </w:r>
        <w:r w:rsidR="005C469B">
          <w:fldChar w:fldCharType="separate"/>
        </w:r>
        <w:r w:rsidR="00675FD2" w:rsidRPr="00675FD2">
          <w:rPr>
            <w:rStyle w:val="Hyperlink"/>
          </w:rPr>
          <w:t>artifact</w:t>
        </w:r>
        <w:r w:rsidR="005C469B">
          <w:rPr>
            <w:rStyle w:val="Hyperlink"/>
          </w:rPr>
          <w:fldChar w:fldCharType="end"/>
        </w:r>
      </w:ins>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382114" w:rsidR="0044419A" w:rsidRDefault="005C469B"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rPr>
          <w:ins w:id="2118" w:author="Laurence Golding" w:date="2019-05-11T06:51:00Z"/>
        </w:rPr>
      </w:pPr>
      <w:bookmarkStart w:id="2119" w:name="def_plugin"/>
      <w:bookmarkEnd w:id="2119"/>
      <w:ins w:id="2120" w:author="Laurence Golding" w:date="2019-05-11T06:51:00Z">
        <w:r>
          <w:t>plugin</w:t>
        </w:r>
      </w:ins>
    </w:p>
    <w:p w14:paraId="347D7D39" w14:textId="6896B787" w:rsidR="008B0BAE" w:rsidRDefault="005C469B" w:rsidP="00FA7D11">
      <w:pPr>
        <w:pStyle w:val="Definition"/>
        <w:rPr>
          <w:ins w:id="2121" w:author="Laurence Golding" w:date="2019-05-11T06:51:00Z"/>
          <w:rStyle w:val="Hyperlink"/>
        </w:rPr>
      </w:pPr>
      <w:ins w:id="2122" w:author="Laurence Golding" w:date="2019-05-11T06:51:00Z">
        <w:r>
          <w:fldChar w:fldCharType="begin"/>
        </w:r>
        <w:r>
          <w:instrText xml:space="preserve"> HYPERLINK \l "def_tool_component" </w:instrText>
        </w:r>
        <w:r>
          <w:fldChar w:fldCharType="separate"/>
        </w:r>
        <w:r w:rsidR="008B0BAE" w:rsidRPr="008B0BAE">
          <w:rPr>
            <w:rStyle w:val="Hyperlink"/>
          </w:rPr>
          <w:t>tool component</w:t>
        </w:r>
        <w:r>
          <w:rPr>
            <w:rStyle w:val="Hyperlink"/>
          </w:rPr>
          <w:fldChar w:fldCharType="end"/>
        </w:r>
        <w:r w:rsidR="008B0BAE">
          <w:t xml:space="preserve"> that defines additional </w:t>
        </w:r>
        <w:r>
          <w:fldChar w:fldCharType="begin"/>
        </w:r>
        <w:r>
          <w:instrText xml:space="preserve"> HYPERLINK \l "def_rule" </w:instrText>
        </w:r>
        <w:r>
          <w:fldChar w:fldCharType="separate"/>
        </w:r>
        <w:r w:rsidR="008B0BAE" w:rsidRPr="008B0BAE">
          <w:rPr>
            <w:rStyle w:val="Hyperlink"/>
          </w:rPr>
          <w:t>rules</w:t>
        </w:r>
        <w:r>
          <w:rPr>
            <w:rStyle w:val="Hyperlink"/>
          </w:rPr>
          <w:fldChar w:fldCharType="end"/>
        </w:r>
      </w:ins>
    </w:p>
    <w:p w14:paraId="49BE6935" w14:textId="77777777" w:rsidR="00646038" w:rsidRDefault="0087229D" w:rsidP="0044419A">
      <w:pPr>
        <w:pStyle w:val="Definitionterm"/>
        <w:rPr>
          <w:del w:id="2123" w:author="Laurence Golding" w:date="2019-05-11T06:51:00Z"/>
        </w:rPr>
      </w:pPr>
      <w:moveToRangeStart w:id="2124" w:author="Laurence Golding" w:date="2019-05-11T06:52:00Z" w:name="move8449942"/>
      <w:moveTo w:id="2125" w:author="Laurence Golding" w:date="2019-05-11T06:52:00Z">
        <w:r>
          <w:t>policy</w:t>
        </w:r>
      </w:moveTo>
      <w:bookmarkStart w:id="2126" w:name="def_programming_artifact"/>
      <w:moveToRangeEnd w:id="2124"/>
      <w:del w:id="2127" w:author="Laurence Golding" w:date="2019-05-11T06:51:00Z">
        <w:r w:rsidR="00753025">
          <w:delText xml:space="preserve"> </w:delText>
        </w:r>
        <w:r w:rsidR="00646038">
          <w:delText>(programming) artifact</w:delText>
        </w:r>
      </w:del>
    </w:p>
    <w:bookmarkEnd w:id="2126"/>
    <w:p w14:paraId="28D6FF74" w14:textId="77777777" w:rsidR="00646038" w:rsidRDefault="00B05C99" w:rsidP="00646038">
      <w:pPr>
        <w:pStyle w:val="Definition"/>
        <w:rPr>
          <w:del w:id="2128" w:author="Laurence Golding" w:date="2019-05-11T06:51:00Z"/>
        </w:rPr>
      </w:pPr>
      <w:del w:id="2129" w:author="Laurence Golding" w:date="2019-05-11T06:51:00Z">
        <w:r>
          <w:fldChar w:fldCharType="begin"/>
        </w:r>
        <w:r>
          <w:delInstrText xml:space="preserve"> HYPERLINK  \l "def_file" </w:delInstrText>
        </w:r>
        <w:r>
          <w:fldChar w:fldCharType="separate"/>
        </w:r>
        <w:r w:rsidR="00646038" w:rsidRPr="00B05C99">
          <w:rPr>
            <w:rStyle w:val="Hyperlink"/>
          </w:rPr>
          <w:delText>file</w:delText>
        </w:r>
        <w:r>
          <w:fldChar w:fldCharType="end"/>
        </w:r>
        <w:r w:rsidR="00646038" w:rsidRPr="0003129F">
          <w:delText>, produced manually by a person or automatically by a program, which results from the activity of programming</w:delText>
        </w:r>
      </w:del>
    </w:p>
    <w:p w14:paraId="5B12DFE1" w14:textId="77777777" w:rsidR="00646038" w:rsidRPr="00C130CD" w:rsidRDefault="00646038" w:rsidP="00646038">
      <w:pPr>
        <w:pStyle w:val="Note"/>
        <w:rPr>
          <w:del w:id="2130" w:author="Laurence Golding" w:date="2019-05-11T06:51:00Z"/>
        </w:rPr>
      </w:pPr>
      <w:del w:id="2131" w:author="Laurence Golding" w:date="2019-05-11T06:51:00Z">
        <w:r w:rsidRPr="00C130CD">
          <w:delText>Example: Source code, object code, program configuration data, documentation</w:delText>
        </w:r>
        <w:r>
          <w:delText>.</w:delText>
        </w:r>
      </w:del>
    </w:p>
    <w:p w14:paraId="03A76933" w14:textId="1305CF5B" w:rsidR="0087229D" w:rsidRDefault="0087229D" w:rsidP="0087229D">
      <w:pPr>
        <w:pStyle w:val="Definitionterm"/>
        <w:rPr>
          <w:ins w:id="2132" w:author="Laurence Golding" w:date="2019-05-11T06:51:00Z"/>
        </w:rPr>
      </w:pPr>
    </w:p>
    <w:p w14:paraId="60F0857D" w14:textId="3E2F67BC" w:rsidR="0087229D" w:rsidRPr="0087229D" w:rsidRDefault="0087229D" w:rsidP="0087229D">
      <w:pPr>
        <w:pStyle w:val="Definition"/>
        <w:rPr>
          <w:ins w:id="2133" w:author="Laurence Golding" w:date="2019-05-11T06:51:00Z"/>
        </w:rPr>
      </w:pPr>
      <w:ins w:id="2134" w:author="Laurence Golding" w:date="2019-05-11T06:51:00Z">
        <w:r>
          <w:t xml:space="preserve">set of </w:t>
        </w:r>
        <w:r w:rsidR="005C469B">
          <w:fldChar w:fldCharType="begin"/>
        </w:r>
        <w:r w:rsidR="005C469B">
          <w:instrText xml:space="preserve"> HYPERLINK \l "def_rule_configuration" </w:instrText>
        </w:r>
        <w:r w:rsidR="005C469B">
          <w:fldChar w:fldCharType="separate"/>
        </w:r>
        <w:r w:rsidRPr="0087229D">
          <w:rPr>
            <w:rStyle w:val="Hyperlink"/>
          </w:rPr>
          <w:t>rule configurations</w:t>
        </w:r>
        <w:r w:rsidR="005C469B">
          <w:rPr>
            <w:rStyle w:val="Hyperlink"/>
          </w:rPr>
          <w:fldChar w:fldCharType="end"/>
        </w:r>
        <w:r>
          <w:t xml:space="preserve"> that specify how </w:t>
        </w:r>
        <w:r w:rsidR="005C469B">
          <w:fldChar w:fldCharType="begin"/>
        </w:r>
        <w:r w:rsidR="005C469B">
          <w:instrText xml:space="preserve"> HYPERLINK \l "def_result" </w:instrText>
        </w:r>
        <w:r w:rsidR="005C469B">
          <w:fldChar w:fldCharType="separate"/>
        </w:r>
        <w:r w:rsidRPr="0087229D">
          <w:rPr>
            <w:rStyle w:val="Hyperlink"/>
          </w:rPr>
          <w:t>results</w:t>
        </w:r>
        <w:r w:rsidR="005C469B">
          <w:rPr>
            <w:rStyle w:val="Hyperlink"/>
          </w:rPr>
          <w:fldChar w:fldCharType="end"/>
        </w:r>
        <w:r>
          <w:t xml:space="preserve"> that violate </w:t>
        </w:r>
        <w:r w:rsidR="000C422E">
          <w:t>the</w:t>
        </w:r>
        <w:r>
          <w:t xml:space="preserve"> </w:t>
        </w:r>
        <w:r w:rsidR="005C469B">
          <w:fldChar w:fldCharType="begin"/>
        </w:r>
        <w:r w:rsidR="005C469B">
          <w:instrText xml:space="preserve"> HYPERLINK \l "def_rule" </w:instrText>
        </w:r>
        <w:r w:rsidR="005C469B">
          <w:fldChar w:fldCharType="separate"/>
        </w:r>
        <w:r w:rsidR="000C422E">
          <w:rPr>
            <w:rStyle w:val="Hyperlink"/>
          </w:rPr>
          <w:t>rules</w:t>
        </w:r>
        <w:r w:rsidR="005C469B">
          <w:rPr>
            <w:rStyle w:val="Hyperlink"/>
          </w:rPr>
          <w:fldChar w:fldCharType="end"/>
        </w:r>
        <w:r>
          <w:t xml:space="preserve"> </w:t>
        </w:r>
        <w:r w:rsidR="000C422E">
          <w:t xml:space="preserve">defined by a particular </w:t>
        </w:r>
        <w:r w:rsidR="005C469B">
          <w:fldChar w:fldCharType="begin"/>
        </w:r>
        <w:r w:rsidR="005C469B">
          <w:instrText xml:space="preserve"> HYPERLINK \l "def_tool_component" </w:instrText>
        </w:r>
        <w:r w:rsidR="005C469B">
          <w:fldChar w:fldCharType="separate"/>
        </w:r>
        <w:r w:rsidR="000C422E" w:rsidRPr="000C422E">
          <w:rPr>
            <w:rStyle w:val="Hyperlink"/>
          </w:rPr>
          <w:t>tool component</w:t>
        </w:r>
        <w:r w:rsidR="005C469B">
          <w:rPr>
            <w:rStyle w:val="Hyperlink"/>
          </w:rPr>
          <w:fldChar w:fldCharType="end"/>
        </w:r>
        <w:r w:rsidR="000C422E">
          <w:t xml:space="preserve"> </w:t>
        </w:r>
        <w:r>
          <w:t>are</w:t>
        </w:r>
        <w:r w:rsidR="00213743">
          <w:t xml:space="preserve"> to be</w:t>
        </w:r>
        <w:r>
          <w:t xml:space="preserve"> treated</w:t>
        </w:r>
      </w:ins>
    </w:p>
    <w:p w14:paraId="05D238D4" w14:textId="77777777" w:rsidR="00B05C99" w:rsidRDefault="00B05C99" w:rsidP="00B05C99">
      <w:pPr>
        <w:pStyle w:val="Definitionterm"/>
      </w:pPr>
      <w:bookmarkStart w:id="2135" w:name="def_problem"/>
      <w:r>
        <w:t>problem</w:t>
      </w:r>
      <w:bookmarkEnd w:id="2135"/>
    </w:p>
    <w:p w14:paraId="6CDABD9B" w14:textId="3BAB5F9A" w:rsidR="00B05C99" w:rsidRDefault="005C469B"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7E23934D" w:rsidR="00190651" w:rsidRDefault="00190651" w:rsidP="00190651">
      <w:pPr>
        <w:pStyle w:val="Definitionterm"/>
      </w:pPr>
      <w:bookmarkStart w:id="2136" w:name="def_property"/>
      <w:r>
        <w:t>property</w:t>
      </w:r>
      <w:bookmarkEnd w:id="2136"/>
      <w:del w:id="2137" w:author="Laurence Golding" w:date="2019-05-11T06:51:00Z">
        <w:r w:rsidR="0044419A">
          <w:delText xml:space="preserve"> bag</w:delText>
        </w:r>
      </w:del>
    </w:p>
    <w:p w14:paraId="6BFD7966" w14:textId="35D6E5A3" w:rsidR="00190651" w:rsidRPr="00190651" w:rsidRDefault="0044419A" w:rsidP="00190651">
      <w:pPr>
        <w:pStyle w:val="Definition"/>
        <w:rPr>
          <w:ins w:id="2138" w:author="Laurence Golding" w:date="2019-05-11T06:51:00Z"/>
        </w:rPr>
      </w:pPr>
      <w:del w:id="2139" w:author="Laurence Golding" w:date="2019-05-11T06:51:00Z">
        <w:r>
          <w:delText>JSON</w:delText>
        </w:r>
      </w:del>
      <w:ins w:id="2140" w:author="Laurence Golding" w:date="2019-05-11T06:51:00Z">
        <w:r w:rsidR="00190651">
          <w:t>attribute of an</w:t>
        </w:r>
      </w:ins>
      <w:r w:rsidR="00190651">
        <w:t xml:space="preserve"> object consisting of a </w:t>
      </w:r>
      <w:ins w:id="2141" w:author="Laurence Golding" w:date="2019-05-11T06:51:00Z">
        <w:r w:rsidR="00190651">
          <w:t>name and a value associated with the name</w:t>
        </w:r>
      </w:ins>
    </w:p>
    <w:p w14:paraId="218ECC8B" w14:textId="77777777" w:rsidR="0044419A" w:rsidRDefault="0044419A" w:rsidP="0044419A">
      <w:pPr>
        <w:pStyle w:val="Definitionterm"/>
        <w:rPr>
          <w:ins w:id="2142" w:author="Laurence Golding" w:date="2019-05-11T06:51:00Z"/>
        </w:rPr>
      </w:pPr>
      <w:ins w:id="2143" w:author="Laurence Golding" w:date="2019-05-11T06:51:00Z">
        <w:r>
          <w:t>property bag</w:t>
        </w:r>
      </w:ins>
    </w:p>
    <w:p w14:paraId="7E49C456" w14:textId="10347104" w:rsidR="0044419A" w:rsidRDefault="0044419A" w:rsidP="0044419A">
      <w:pPr>
        <w:pStyle w:val="Definition"/>
        <w:rPr>
          <w:rStyle w:val="Hyperlink"/>
        </w:rPr>
      </w:pPr>
      <w:ins w:id="2144" w:author="Laurence Golding" w:date="2019-05-11T06:51:00Z">
        <w:r>
          <w:t xml:space="preserve">object </w:t>
        </w:r>
        <w:r w:rsidRPr="00592BE0">
          <w:t>consisting of a</w:t>
        </w:r>
        <w:r w:rsidR="00B72D2A">
          <w:t>n unordered</w:t>
        </w:r>
        <w:r w:rsidRPr="00592BE0">
          <w:t xml:space="preserve"> </w:t>
        </w:r>
      </w:ins>
      <w:r w:rsidRPr="00592BE0">
        <w:t>set of</w:t>
      </w:r>
      <w:r w:rsidR="00190651">
        <w:t xml:space="preserve"> </w:t>
      </w:r>
      <w:del w:id="2145" w:author="Laurence Golding" w:date="2019-05-11T06:51:00Z">
        <w:r>
          <w:delText>properties</w:delText>
        </w:r>
      </w:del>
      <w:ins w:id="2146" w:author="Laurence Golding" w:date="2019-05-11T06:51:00Z">
        <w:r w:rsidR="00190651">
          <w:t>non-standardized</w:t>
        </w:r>
        <w:r w:rsidRPr="00592BE0">
          <w:t xml:space="preserve"> </w:t>
        </w:r>
        <w:r w:rsidR="005C469B">
          <w:fldChar w:fldCharType="begin"/>
        </w:r>
        <w:r w:rsidR="005C469B">
          <w:instrText xml:space="preserve"> HYPERLINK \l "def_property" </w:instrText>
        </w:r>
        <w:r w:rsidR="005C469B">
          <w:fldChar w:fldCharType="separate"/>
        </w:r>
        <w:r w:rsidRPr="00190651">
          <w:rPr>
            <w:rStyle w:val="Hyperlink"/>
          </w:rPr>
          <w:t>properties</w:t>
        </w:r>
        <w:r w:rsidR="005C469B">
          <w:rPr>
            <w:rStyle w:val="Hyperlink"/>
          </w:rPr>
          <w:fldChar w:fldCharType="end"/>
        </w:r>
      </w:ins>
      <w:r w:rsidRPr="00592BE0">
        <w:t xml:space="preserve"> with arbitrary </w:t>
      </w:r>
      <w:hyperlink w:anchor="def_camelCase_name" w:history="1">
        <w:r w:rsidRPr="005950DA">
          <w:rPr>
            <w:rStyle w:val="Hyperlink"/>
          </w:rPr>
          <w:t>camelCase names</w:t>
        </w:r>
      </w:hyperlink>
    </w:p>
    <w:p w14:paraId="7DBB03C9" w14:textId="46E04EEA" w:rsidR="00D65090" w:rsidRPr="00D65090" w:rsidRDefault="00D65090" w:rsidP="00D65090">
      <w:pPr>
        <w:pStyle w:val="Definitionterm"/>
      </w:pPr>
      <w:del w:id="2147" w:author="Laurence Golding" w:date="2019-05-11T06:51:00Z">
        <w:r w:rsidRPr="00D65090">
          <w:delText>redaction-aware</w:delText>
        </w:r>
      </w:del>
      <w:ins w:id="2148" w:author="Laurence Golding" w:date="2019-05-11T06:51:00Z">
        <w:r w:rsidR="00190651">
          <w:t>redactable</w:t>
        </w:r>
      </w:ins>
      <w:r w:rsidRPr="00D65090">
        <w:t xml:space="preserve"> property</w:t>
      </w:r>
    </w:p>
    <w:p w14:paraId="63E8F997" w14:textId="26404425" w:rsidR="00D65090" w:rsidRPr="00D65090" w:rsidRDefault="00D65090" w:rsidP="00D65090">
      <w:pPr>
        <w:pStyle w:val="Definition"/>
      </w:pPr>
      <w:del w:id="2149" w:author="Laurence Golding" w:date="2019-05-11T06:51:00Z">
        <w:r>
          <w:delText>property</w:delText>
        </w:r>
      </w:del>
      <w:ins w:id="2150" w:author="Laurence Golding" w:date="2019-05-11T06:51:00Z">
        <w:r w:rsidR="005C469B">
          <w:fldChar w:fldCharType="begin"/>
        </w:r>
        <w:r w:rsidR="005C469B">
          <w:instrText xml:space="preserve"> HYPERLINK \l "def_property" </w:instrText>
        </w:r>
        <w:r w:rsidR="005C469B">
          <w:fldChar w:fldCharType="separate"/>
        </w:r>
        <w:r w:rsidRPr="00190651">
          <w:rPr>
            <w:rStyle w:val="Hyperlink"/>
          </w:rPr>
          <w:t>property</w:t>
        </w:r>
        <w:r w:rsidR="005C469B">
          <w:rPr>
            <w:rStyle w:val="Hyperlink"/>
          </w:rPr>
          <w:fldChar w:fldCharType="end"/>
        </w:r>
      </w:ins>
      <w:r>
        <w:t xml:space="preserve">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151" w:name="def_region"/>
      <w:r>
        <w:t>region</w:t>
      </w:r>
      <w:bookmarkEnd w:id="2151"/>
    </w:p>
    <w:p w14:paraId="1059A9E8" w14:textId="6128DF71" w:rsidR="0044419A" w:rsidRDefault="0044419A" w:rsidP="0044419A">
      <w:pPr>
        <w:pStyle w:val="Definition"/>
        <w:rPr>
          <w:rStyle w:val="Hyperlink"/>
        </w:rPr>
      </w:pPr>
      <w:r w:rsidRPr="00592BE0">
        <w:t xml:space="preserve">contiguous portion of </w:t>
      </w:r>
      <w:del w:id="2152" w:author="Laurence Golding" w:date="2019-05-11T06:51:00Z">
        <w:r w:rsidRPr="00592BE0">
          <w:delText>a</w:delText>
        </w:r>
      </w:del>
      <w:ins w:id="2153" w:author="Laurence Golding" w:date="2019-05-11T06:51:00Z">
        <w:r w:rsidRPr="00592BE0">
          <w:t>a</w:t>
        </w:r>
        <w:r w:rsidR="00796853">
          <w:t>n</w:t>
        </w:r>
      </w:ins>
      <w:r w:rsidR="00796853">
        <w:t xml:space="preserve"> </w:t>
      </w:r>
      <w:del w:id="2154" w:author="Laurence Golding" w:date="2019-05-11T06:51:00Z">
        <w:r w:rsidR="005C469B">
          <w:fldChar w:fldCharType="begin"/>
        </w:r>
        <w:r w:rsidR="005C469B">
          <w:delInstrText xml:space="preserve"> HYPERLINK \l "def_file" </w:delInstrText>
        </w:r>
        <w:r w:rsidR="005C469B">
          <w:fldChar w:fldCharType="separate"/>
        </w:r>
        <w:r w:rsidRPr="005950DA">
          <w:rPr>
            <w:rStyle w:val="Hyperlink"/>
          </w:rPr>
          <w:delText>file</w:delText>
        </w:r>
        <w:r w:rsidR="005C469B">
          <w:rPr>
            <w:rStyle w:val="Hyperlink"/>
          </w:rPr>
          <w:fldChar w:fldCharType="end"/>
        </w:r>
      </w:del>
      <w:ins w:id="2155" w:author="Laurence Golding" w:date="2019-05-11T06:51:00Z">
        <w:r w:rsidR="005C469B">
          <w:fldChar w:fldCharType="begin"/>
        </w:r>
        <w:r w:rsidR="005C469B">
          <w:instrText xml:space="preserve"> HYPERLINK \l "def_artifact" </w:instrText>
        </w:r>
        <w:r w:rsidR="005C469B">
          <w:fldChar w:fldCharType="separate"/>
        </w:r>
        <w:r w:rsidR="00796853" w:rsidRPr="00796853">
          <w:rPr>
            <w:rStyle w:val="Hyperlink"/>
          </w:rPr>
          <w:t>artifact</w:t>
        </w:r>
        <w:r w:rsidR="005C469B">
          <w:rPr>
            <w:rStyle w:val="Hyperlink"/>
          </w:rPr>
          <w:fldChar w:fldCharType="end"/>
        </w:r>
      </w:ins>
    </w:p>
    <w:p w14:paraId="12002E0F" w14:textId="60F0D79E" w:rsidR="00E10ADE" w:rsidRDefault="00E10ADE" w:rsidP="00E10ADE">
      <w:pPr>
        <w:pStyle w:val="Definitionterm"/>
        <w:rPr>
          <w:ins w:id="2156" w:author="Laurence Golding" w:date="2019-05-11T06:51:00Z"/>
        </w:rPr>
      </w:pPr>
      <w:bookmarkStart w:id="2157" w:name="def_reporting_item"/>
      <w:bookmarkEnd w:id="2157"/>
      <w:ins w:id="2158" w:author="Laurence Golding" w:date="2019-05-11T06:51:00Z">
        <w:r>
          <w:t>reporting item</w:t>
        </w:r>
      </w:ins>
    </w:p>
    <w:p w14:paraId="128CB173" w14:textId="56DF3343" w:rsidR="00E10ADE" w:rsidRDefault="00E10ADE" w:rsidP="00E10ADE">
      <w:pPr>
        <w:pStyle w:val="Definition"/>
        <w:rPr>
          <w:ins w:id="2159" w:author="Laurence Golding" w:date="2019-05-11T06:51:00Z"/>
        </w:rPr>
      </w:pPr>
      <w:ins w:id="2160" w:author="Laurence Golding" w:date="2019-05-11T06:51:00Z">
        <w:r>
          <w:t xml:space="preserve">unit of output produced by a </w:t>
        </w:r>
        <w:r w:rsidR="005C469B">
          <w:fldChar w:fldCharType="begin"/>
        </w:r>
        <w:r w:rsidR="005C469B">
          <w:instrText xml:space="preserve"> HYPERLINK \l "def_static_analysis_tool" </w:instrText>
        </w:r>
        <w:r w:rsidR="005C469B">
          <w:fldChar w:fldCharType="separate"/>
        </w:r>
        <w:r w:rsidRPr="00DE66A1">
          <w:rPr>
            <w:rStyle w:val="Hyperlink"/>
          </w:rPr>
          <w:t>tool</w:t>
        </w:r>
        <w:r w:rsidR="005C469B">
          <w:rPr>
            <w:rStyle w:val="Hyperlink"/>
          </w:rPr>
          <w:fldChar w:fldCharType="end"/>
        </w:r>
        <w:r>
          <w:t xml:space="preserve">, either a </w:t>
        </w:r>
        <w:r w:rsidR="005C469B">
          <w:fldChar w:fldCharType="begin"/>
        </w:r>
        <w:r w:rsidR="005C469B">
          <w:instrText xml:space="preserve"> HYPERLINK \l "def_result" </w:instrText>
        </w:r>
        <w:r w:rsidR="005C469B">
          <w:fldChar w:fldCharType="separate"/>
        </w:r>
        <w:r w:rsidRPr="00FE5759">
          <w:rPr>
            <w:rStyle w:val="Hyperlink"/>
          </w:rPr>
          <w:t>result</w:t>
        </w:r>
        <w:r w:rsidR="005C469B">
          <w:rPr>
            <w:rStyle w:val="Hyperlink"/>
          </w:rPr>
          <w:fldChar w:fldCharType="end"/>
        </w:r>
        <w:r>
          <w:t xml:space="preserve"> or a </w:t>
        </w:r>
        <w:r w:rsidR="005C469B">
          <w:fldChar w:fldCharType="begin"/>
        </w:r>
        <w:r w:rsidR="005C469B">
          <w:instrText xml:space="preserve"> HYPERLINK \l "def_notification" </w:instrText>
        </w:r>
        <w:r w:rsidR="005C469B">
          <w:fldChar w:fldCharType="separate"/>
        </w:r>
        <w:r w:rsidRPr="00FE5759">
          <w:rPr>
            <w:rStyle w:val="Hyperlink"/>
          </w:rPr>
          <w:t>notification</w:t>
        </w:r>
        <w:r w:rsidR="005C469B">
          <w:rPr>
            <w:rStyle w:val="Hyperlink"/>
          </w:rPr>
          <w:fldChar w:fldCharType="end"/>
        </w:r>
      </w:ins>
    </w:p>
    <w:p w14:paraId="103D7594" w14:textId="5775D166" w:rsidR="00E10ADE" w:rsidRDefault="00E10ADE" w:rsidP="00E10ADE">
      <w:pPr>
        <w:pStyle w:val="Definitionterm"/>
        <w:rPr>
          <w:ins w:id="2161" w:author="Laurence Golding" w:date="2019-05-11T06:51:00Z"/>
        </w:rPr>
      </w:pPr>
      <w:bookmarkStart w:id="2162" w:name="def_reporting_configuration"/>
      <w:bookmarkEnd w:id="2162"/>
      <w:ins w:id="2163" w:author="Laurence Golding" w:date="2019-05-11T06:51:00Z">
        <w:r>
          <w:t>reporting configuration</w:t>
        </w:r>
      </w:ins>
    </w:p>
    <w:p w14:paraId="5DEF0840" w14:textId="61FD6293" w:rsidR="00E10ADE" w:rsidRDefault="00E10ADE" w:rsidP="00E10ADE">
      <w:pPr>
        <w:pStyle w:val="Definition"/>
        <w:rPr>
          <w:ins w:id="2164" w:author="Laurence Golding" w:date="2019-05-11T06:51:00Z"/>
        </w:rPr>
      </w:pPr>
      <w:ins w:id="2165" w:author="Laurence Golding" w:date="2019-05-11T06:51:00Z">
        <w:r>
          <w:t xml:space="preserve">the subset of </w:t>
        </w:r>
        <w:r w:rsidR="005C469B">
          <w:fldChar w:fldCharType="begin"/>
        </w:r>
        <w:r w:rsidR="005C469B">
          <w:instrText xml:space="preserve"> HYPERLINK \l "def_reporting_metadata" </w:instrText>
        </w:r>
        <w:r w:rsidR="005C469B">
          <w:fldChar w:fldCharType="separate"/>
        </w:r>
        <w:r w:rsidRPr="00E10ADE">
          <w:rPr>
            <w:rStyle w:val="Hyperlink"/>
          </w:rPr>
          <w:t>reporting metadata</w:t>
        </w:r>
        <w:r w:rsidR="005C469B">
          <w:rPr>
            <w:rStyle w:val="Hyperlink"/>
          </w:rPr>
          <w:fldChar w:fldCharType="end"/>
        </w:r>
        <w:r>
          <w:t xml:space="preserve"> that a </w:t>
        </w:r>
        <w:r w:rsidR="005C469B">
          <w:fldChar w:fldCharType="begin"/>
        </w:r>
        <w:r w:rsidR="005C469B">
          <w:instrText xml:space="preserve"> HYPERLINK \l "def_static_analysis_tool" </w:instrText>
        </w:r>
        <w:r w:rsidR="005C469B">
          <w:fldChar w:fldCharType="separate"/>
        </w:r>
        <w:r w:rsidRPr="00E10ADE">
          <w:rPr>
            <w:rStyle w:val="Hyperlink"/>
          </w:rPr>
          <w:t>tool</w:t>
        </w:r>
        <w:r w:rsidR="005C469B">
          <w:rPr>
            <w:rStyle w:val="Hyperlink"/>
          </w:rPr>
          <w:fldChar w:fldCharType="end"/>
        </w:r>
        <w:r>
          <w:t xml:space="preserve"> can configure at runtime, before performing its scan</w:t>
        </w:r>
        <w:r w:rsidR="0087229D">
          <w:br/>
        </w:r>
        <w:r w:rsidR="0087229D">
          <w:br/>
          <w:t>Examples: severity level, rank</w:t>
        </w:r>
      </w:ins>
    </w:p>
    <w:p w14:paraId="079C0270" w14:textId="64D1A813" w:rsidR="006B73AA" w:rsidRDefault="006B73AA" w:rsidP="006B73AA">
      <w:pPr>
        <w:pStyle w:val="Definitionterm"/>
        <w:rPr>
          <w:ins w:id="2166" w:author="Laurence Golding" w:date="2019-05-11T06:51:00Z"/>
        </w:rPr>
      </w:pPr>
      <w:ins w:id="2167" w:author="Laurence Golding" w:date="2019-05-11T06:51:00Z">
        <w:r>
          <w:t>reporting descriptor</w:t>
        </w:r>
      </w:ins>
    </w:p>
    <w:p w14:paraId="5A29DC02" w14:textId="50BB7925" w:rsidR="006B73AA" w:rsidRPr="006B73AA" w:rsidRDefault="006B73AA" w:rsidP="006B73AA">
      <w:pPr>
        <w:pStyle w:val="Definition"/>
        <w:rPr>
          <w:ins w:id="2168" w:author="Laurence Golding" w:date="2019-05-11T06:51:00Z"/>
        </w:rPr>
      </w:pPr>
      <w:ins w:id="2169" w:author="Laurence Golding" w:date="2019-05-11T06:51:00Z">
        <w:r>
          <w:t xml:space="preserve">container for </w:t>
        </w:r>
        <w:r w:rsidR="005C469B">
          <w:fldChar w:fldCharType="begin"/>
        </w:r>
        <w:r w:rsidR="005C469B">
          <w:instrText xml:space="preserve"> HYPERLINK \l "def_reporting_metadata" </w:instrText>
        </w:r>
        <w:r w:rsidR="005C469B">
          <w:fldChar w:fldCharType="separate"/>
        </w:r>
        <w:r w:rsidRPr="00655AC9">
          <w:rPr>
            <w:rStyle w:val="Hyperlink"/>
          </w:rPr>
          <w:t>reporting metadata</w:t>
        </w:r>
        <w:r w:rsidR="005C469B">
          <w:rPr>
            <w:rStyle w:val="Hyperlink"/>
          </w:rPr>
          <w:fldChar w:fldCharType="end"/>
        </w:r>
      </w:ins>
    </w:p>
    <w:p w14:paraId="11C409D6" w14:textId="34C10BA4" w:rsidR="00E10ADE" w:rsidRDefault="00E10ADE" w:rsidP="00E10ADE">
      <w:pPr>
        <w:pStyle w:val="Definitionterm"/>
        <w:rPr>
          <w:ins w:id="2170" w:author="Laurence Golding" w:date="2019-05-11T06:51:00Z"/>
        </w:rPr>
      </w:pPr>
      <w:bookmarkStart w:id="2171" w:name="def_reporting_metadata"/>
      <w:bookmarkEnd w:id="2171"/>
      <w:ins w:id="2172" w:author="Laurence Golding" w:date="2019-05-11T06:51:00Z">
        <w:r>
          <w:t>reporting metadata</w:t>
        </w:r>
      </w:ins>
    </w:p>
    <w:p w14:paraId="6CE85171" w14:textId="43234ED1" w:rsidR="00E10ADE" w:rsidRPr="00F828BF" w:rsidRDefault="00E10ADE" w:rsidP="00F828BF">
      <w:pPr>
        <w:pStyle w:val="Definition"/>
        <w:rPr>
          <w:ins w:id="2173" w:author="Laurence Golding" w:date="2019-05-11T06:51:00Z"/>
        </w:rPr>
      </w:pPr>
      <w:ins w:id="2174" w:author="Laurence Golding" w:date="2019-05-11T06:51:00Z">
        <w:r>
          <w:t xml:space="preserve">information that describes a class of related </w:t>
        </w:r>
        <w:r w:rsidR="005C469B">
          <w:fldChar w:fldCharType="begin"/>
        </w:r>
        <w:r w:rsidR="005C469B">
          <w:instrText xml:space="preserve"> HYPERLINK \l "def_reporting_item" </w:instrText>
        </w:r>
        <w:r w:rsidR="005C469B">
          <w:fldChar w:fldCharType="separate"/>
        </w:r>
        <w:r w:rsidRPr="00E10ADE">
          <w:rPr>
            <w:rStyle w:val="Hyperlink"/>
          </w:rPr>
          <w:t>reporting items</w:t>
        </w:r>
        <w:r w:rsidR="005C469B">
          <w:rPr>
            <w:rStyle w:val="Hyperlink"/>
          </w:rPr>
          <w:fldChar w:fldCharType="end"/>
        </w:r>
        <w:r w:rsidR="00F828BF">
          <w:br/>
        </w:r>
        <w:r w:rsidR="00F828BF">
          <w:br/>
          <w:t>Examples: id, description</w:t>
        </w:r>
      </w:ins>
    </w:p>
    <w:p w14:paraId="2E4E3016" w14:textId="144CD82A" w:rsidR="002315DB" w:rsidRDefault="002315DB" w:rsidP="002315DB">
      <w:pPr>
        <w:pStyle w:val="Definitionterm"/>
      </w:pPr>
      <w:bookmarkStart w:id="2175" w:name="def_repository"/>
      <w:r>
        <w:t>repository</w:t>
      </w:r>
      <w:bookmarkEnd w:id="217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810D0C2" w:rsidR="0044419A" w:rsidRDefault="005C469B" w:rsidP="0044419A">
      <w:pPr>
        <w:pStyle w:val="Definition"/>
      </w:pPr>
      <w:del w:id="2176" w:author="Laurence Golding" w:date="2019-05-11T06:51:00Z">
        <w:r>
          <w:fldChar w:fldCharType="begin"/>
        </w:r>
        <w:r>
          <w:delInstrText xml:space="preserve"> HYPERLINK \l "def_file" </w:delInstrText>
        </w:r>
        <w:r>
          <w:fldChar w:fldCharType="separate"/>
        </w:r>
        <w:r w:rsidR="0044419A" w:rsidRPr="005950DA">
          <w:rPr>
            <w:rStyle w:val="Hyperlink"/>
          </w:rPr>
          <w:delText>file</w:delText>
        </w:r>
        <w:r>
          <w:rPr>
            <w:rStyle w:val="Hyperlink"/>
          </w:rPr>
          <w:fldChar w:fldCharType="end"/>
        </w:r>
      </w:del>
      <w:ins w:id="2177" w:author="Laurence Golding" w:date="2019-05-11T06:51:00Z">
        <w:r w:rsidR="00796853" w:rsidRPr="008463E6">
          <w:t>file</w:t>
        </w:r>
      </w:ins>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38259318" w14:textId="77777777" w:rsidR="00366BA7" w:rsidRDefault="00366BA7" w:rsidP="00B05C99">
      <w:pPr>
        <w:pStyle w:val="Definitionterm"/>
        <w:rPr>
          <w:del w:id="2178" w:author="Laurence Golding" w:date="2019-05-11T06:51:00Z"/>
        </w:rPr>
      </w:pPr>
      <w:bookmarkStart w:id="2179" w:name="def_resource"/>
      <w:del w:id="2180" w:author="Laurence Golding" w:date="2019-05-11T06:51:00Z">
        <w:r>
          <w:delText>resource</w:delText>
        </w:r>
        <w:bookmarkEnd w:id="2179"/>
      </w:del>
    </w:p>
    <w:p w14:paraId="2F842B3D" w14:textId="1488D9DC" w:rsidR="00B05C99" w:rsidRDefault="000237CE" w:rsidP="00B05C99">
      <w:pPr>
        <w:pStyle w:val="Definitionterm"/>
        <w:rPr>
          <w:ins w:id="2181" w:author="Laurence Golding" w:date="2019-05-11T06:51:00Z"/>
        </w:rPr>
      </w:pPr>
      <w:del w:id="2182" w:author="Laurence Golding" w:date="2019-05-11T06:51:00Z">
        <w:r>
          <w:delText>item</w:delText>
        </w:r>
      </w:del>
      <w:bookmarkStart w:id="2183" w:name="def_result"/>
      <w:ins w:id="2184" w:author="Laurence Golding" w:date="2019-05-11T06:51:00Z">
        <w:r w:rsidR="00B05C99">
          <w:t>result</w:t>
        </w:r>
        <w:bookmarkEnd w:id="2183"/>
      </w:ins>
    </w:p>
    <w:p w14:paraId="53B098B7" w14:textId="77777777" w:rsidR="00366BA7" w:rsidRPr="00366BA7" w:rsidRDefault="005C469B" w:rsidP="00366BA7">
      <w:pPr>
        <w:pStyle w:val="Definition"/>
        <w:rPr>
          <w:del w:id="2185" w:author="Laurence Golding" w:date="2019-05-11T06:51:00Z"/>
        </w:rPr>
      </w:pPr>
      <w:ins w:id="2186" w:author="Laurence Golding" w:date="2019-05-11T06:51:00Z">
        <w:r>
          <w:fldChar w:fldCharType="begin"/>
        </w:r>
        <w:r>
          <w:instrText xml:space="preserve"> HYPERLINK \l "def_reporting_item" </w:instrText>
        </w:r>
        <w:r>
          <w:fldChar w:fldCharType="separate"/>
        </w:r>
        <w:r w:rsidR="00F828BF" w:rsidRPr="00F828BF">
          <w:rPr>
            <w:rStyle w:val="Hyperlink"/>
          </w:rPr>
          <w:t>reporting item</w:t>
        </w:r>
        <w:r>
          <w:rPr>
            <w:rStyle w:val="Hyperlink"/>
          </w:rPr>
          <w:fldChar w:fldCharType="end"/>
        </w:r>
      </w:ins>
      <w:r w:rsidR="00F828BF">
        <w:t xml:space="preserve"> that </w:t>
      </w:r>
      <w:del w:id="2187" w:author="Laurence Golding" w:date="2019-05-11T06:51:00Z">
        <w:r w:rsidR="000237CE">
          <w:delText xml:space="preserve">requires </w:delText>
        </w:r>
        <w:r>
          <w:fldChar w:fldCharType="begin"/>
        </w:r>
        <w:r>
          <w:delInstrText xml:space="preserve"> HYPERLINK \l "def_localization" </w:delInstrText>
        </w:r>
        <w:r>
          <w:fldChar w:fldCharType="separate"/>
        </w:r>
        <w:r w:rsidR="000237CE" w:rsidRPr="000237CE">
          <w:rPr>
            <w:rStyle w:val="Hyperlink"/>
          </w:rPr>
          <w:delText>localization</w:delText>
        </w:r>
        <w:r>
          <w:rPr>
            <w:rStyle w:val="Hyperlink"/>
          </w:rPr>
          <w:fldChar w:fldCharType="end"/>
        </w:r>
        <w:r w:rsidR="000237CE">
          <w:delText>, such as</w:delText>
        </w:r>
      </w:del>
      <w:ins w:id="2188" w:author="Laurence Golding" w:date="2019-05-11T06:51:00Z">
        <w:r w:rsidR="00F828BF">
          <w:t>describes</w:t>
        </w:r>
      </w:ins>
      <w:r w:rsidR="00F828BF">
        <w:t xml:space="preserve"> a </w:t>
      </w:r>
      <w:del w:id="2189" w:author="Laurence Golding" w:date="2019-05-11T06:51:00Z">
        <w:r>
          <w:fldChar w:fldCharType="begin"/>
        </w:r>
        <w:r>
          <w:delInstrText xml:space="preserve"> HYPERLINK \l "def_message_string" </w:delInstrText>
        </w:r>
        <w:r>
          <w:fldChar w:fldCharType="separate"/>
        </w:r>
        <w:r w:rsidR="000237CE" w:rsidRPr="000237CE">
          <w:rPr>
            <w:rStyle w:val="Hyperlink"/>
          </w:rPr>
          <w:delText>message string</w:delText>
        </w:r>
        <w:r>
          <w:rPr>
            <w:rStyle w:val="Hyperlink"/>
          </w:rPr>
          <w:fldChar w:fldCharType="end"/>
        </w:r>
        <w:r w:rsidR="000237CE">
          <w:delText xml:space="preserve"> or </w:delText>
        </w:r>
        <w:r>
          <w:fldChar w:fldCharType="begin"/>
        </w:r>
        <w:r>
          <w:delInstrText xml:space="preserve"> HYPERLINK \l "def_rule_metadata" </w:delInstrText>
        </w:r>
        <w:r>
          <w:fldChar w:fldCharType="separate"/>
        </w:r>
        <w:r w:rsidR="000237CE" w:rsidRPr="000237CE">
          <w:rPr>
            <w:rStyle w:val="Hyperlink"/>
          </w:rPr>
          <w:delText>rule metadata</w:delText>
        </w:r>
        <w:r>
          <w:rPr>
            <w:rStyle w:val="Hyperlink"/>
          </w:rPr>
          <w:fldChar w:fldCharType="end"/>
        </w:r>
      </w:del>
    </w:p>
    <w:p w14:paraId="38DF7434" w14:textId="77777777" w:rsidR="00B05C99" w:rsidRDefault="00B05C99" w:rsidP="00B05C99">
      <w:pPr>
        <w:pStyle w:val="Definitionterm"/>
        <w:rPr>
          <w:del w:id="2190" w:author="Laurence Golding" w:date="2019-05-11T06:51:00Z"/>
        </w:rPr>
      </w:pPr>
      <w:del w:id="2191" w:author="Laurence Golding" w:date="2019-05-11T06:51:00Z">
        <w:r>
          <w:delText>result</w:delText>
        </w:r>
      </w:del>
    </w:p>
    <w:p w14:paraId="7C7B90EF" w14:textId="6F79D2EB" w:rsidR="00B05C99" w:rsidRDefault="00B05C99" w:rsidP="00B05C99">
      <w:pPr>
        <w:pStyle w:val="Definition"/>
      </w:pPr>
      <w:r w:rsidRPr="002644D0">
        <w:t xml:space="preserve">condition present in </w:t>
      </w:r>
      <w:del w:id="2192" w:author="Laurence Golding" w:date="2019-05-11T06:51:00Z">
        <w:r w:rsidRPr="002644D0">
          <w:delText xml:space="preserve">a </w:delText>
        </w:r>
        <w:r w:rsidR="005C469B">
          <w:fldChar w:fldCharType="begin"/>
        </w:r>
        <w:r w:rsidR="005C469B">
          <w:delInstrText xml:space="preserve"> HYPERLINK \l "def_programming_artifact" </w:delInstrText>
        </w:r>
        <w:r w:rsidR="005C469B">
          <w:fldChar w:fldCharType="separate"/>
        </w:r>
        <w:r w:rsidRPr="00B05C99">
          <w:rPr>
            <w:rStyle w:val="Hyperlink"/>
          </w:rPr>
          <w:delText>programming artifact</w:delText>
        </w:r>
        <w:r w:rsidR="005C469B">
          <w:rPr>
            <w:rStyle w:val="Hyperlink"/>
          </w:rPr>
          <w:fldChar w:fldCharType="end"/>
        </w:r>
        <w:r w:rsidR="00375394">
          <w:delText xml:space="preserve"> and reported by a </w:delText>
        </w:r>
        <w:r w:rsidR="005C469B">
          <w:fldChar w:fldCharType="begin"/>
        </w:r>
        <w:r w:rsidR="005C469B">
          <w:delInstrText xml:space="preserve"> HYPERLINK \l "def_static_analysis_tool" </w:delInstrText>
        </w:r>
        <w:r w:rsidR="005C469B">
          <w:fldChar w:fldCharType="separate"/>
        </w:r>
        <w:r w:rsidR="00375394" w:rsidRPr="00375394">
          <w:rPr>
            <w:rStyle w:val="Hyperlink"/>
          </w:rPr>
          <w:delText>static analysis tool</w:delText>
        </w:r>
        <w:r w:rsidR="005C469B">
          <w:rPr>
            <w:rStyle w:val="Hyperlink"/>
          </w:rPr>
          <w:fldChar w:fldCharType="end"/>
        </w:r>
      </w:del>
      <w:ins w:id="2193" w:author="Laurence Golding" w:date="2019-05-11T06:51:00Z">
        <w:r w:rsidRPr="002644D0">
          <w:t>a</w:t>
        </w:r>
        <w:r w:rsidR="00675FD2">
          <w:t>n</w:t>
        </w:r>
        <w:r w:rsidRPr="002644D0">
          <w:t xml:space="preserve"> </w:t>
        </w:r>
        <w:r w:rsidR="005C469B">
          <w:fldChar w:fldCharType="begin"/>
        </w:r>
        <w:r w:rsidR="005C469B">
          <w:instrText xml:space="preserve"> HYPERLINK \l "def_artifact" </w:instrText>
        </w:r>
        <w:r w:rsidR="005C469B">
          <w:fldChar w:fldCharType="separate"/>
        </w:r>
        <w:r w:rsidR="00675FD2" w:rsidRPr="00675FD2">
          <w:rPr>
            <w:rStyle w:val="Hyperlink"/>
          </w:rPr>
          <w:t>artifact</w:t>
        </w:r>
        <w:r w:rsidR="005C469B">
          <w:rPr>
            <w:rStyle w:val="Hyperlink"/>
          </w:rPr>
          <w:fldChar w:fldCharType="end"/>
        </w:r>
      </w:ins>
    </w:p>
    <w:p w14:paraId="70CF25FE" w14:textId="77777777" w:rsidR="00B05C99" w:rsidRDefault="00B05C99" w:rsidP="00B05C99">
      <w:pPr>
        <w:pStyle w:val="Definitionterm"/>
      </w:pPr>
      <w:r>
        <w:t>result file</w:t>
      </w:r>
    </w:p>
    <w:p w14:paraId="55F1726A" w14:textId="1F119A93" w:rsidR="00B05C99" w:rsidRDefault="005C469B" w:rsidP="00B05C99">
      <w:pPr>
        <w:pStyle w:val="Definition"/>
      </w:pPr>
      <w:del w:id="2194" w:author="Laurence Golding" w:date="2019-05-11T06:51:00Z">
        <w:r>
          <w:fldChar w:fldCharType="begin"/>
        </w:r>
        <w:r>
          <w:delInstrText xml:space="preserve"> HYPERLINK \l "def_file" </w:delInstrText>
        </w:r>
        <w:r>
          <w:fldChar w:fldCharType="separate"/>
        </w:r>
        <w:r w:rsidR="00B05C99" w:rsidRPr="00B05C99">
          <w:rPr>
            <w:rStyle w:val="Hyperlink"/>
          </w:rPr>
          <w:delText>file</w:delText>
        </w:r>
        <w:r>
          <w:rPr>
            <w:rStyle w:val="Hyperlink"/>
          </w:rPr>
          <w:fldChar w:fldCharType="end"/>
        </w:r>
      </w:del>
      <w:ins w:id="2195" w:author="Laurence Golding" w:date="2019-05-11T06:51:00Z">
        <w:r>
          <w:fldChar w:fldCharType="begin"/>
        </w:r>
        <w:r>
          <w:instrText xml:space="preserve"> HYPERLINK \l "def_artifact" </w:instrText>
        </w:r>
        <w:r>
          <w:fldChar w:fldCharType="separate"/>
        </w:r>
        <w:r w:rsidR="00675FD2" w:rsidRPr="00675FD2">
          <w:rPr>
            <w:rStyle w:val="Hyperlink"/>
          </w:rPr>
          <w:t>artifact</w:t>
        </w:r>
        <w:r>
          <w:rPr>
            <w:rStyle w:val="Hyperlink"/>
          </w:rPr>
          <w:fldChar w:fldCharType="end"/>
        </w:r>
      </w:ins>
      <w:r w:rsidR="00675FD2">
        <w:t xml:space="preserve"> </w:t>
      </w:r>
      <w:r w:rsidR="00B05C99" w:rsidRPr="00C130CD">
        <w:t xml:space="preserve">in which </w:t>
      </w:r>
      <w:del w:id="2196" w:author="Laurence Golding" w:date="2019-05-11T06:51:00Z">
        <w:r w:rsidR="00B05C99" w:rsidRPr="00C130CD">
          <w:delText>a</w:delText>
        </w:r>
      </w:del>
      <w:ins w:id="2197" w:author="Laurence Golding" w:date="2019-05-11T06:51:00Z">
        <w:r w:rsidR="00B05C99" w:rsidRPr="00C130CD">
          <w:t>a</w:t>
        </w:r>
        <w:r w:rsidR="00675FD2">
          <w:t>n</w:t>
        </w:r>
      </w:ins>
      <w:r w:rsidR="00B05C99" w:rsidRPr="00C130CD">
        <w:t xml:space="preserve"> </w:t>
      </w:r>
      <w:r>
        <w:fldChar w:fldCharType="begin"/>
      </w:r>
      <w:r>
        <w:instrText xml:space="preserve"> HYPERLINK \l "def_static_analysis_tool" </w:instrText>
      </w:r>
      <w:r>
        <w:fldChar w:fldCharType="separate"/>
      </w:r>
      <w:del w:id="2198" w:author="Laurence Golding" w:date="2019-05-11T06:51:00Z">
        <w:r w:rsidR="00B05C99" w:rsidRPr="00B05C99">
          <w:rPr>
            <w:rStyle w:val="Hyperlink"/>
          </w:rPr>
          <w:delText xml:space="preserve">static </w:delText>
        </w:r>
      </w:del>
      <w:r w:rsidR="00675FD2">
        <w:rPr>
          <w:rStyle w:val="Hyperlink"/>
        </w:rPr>
        <w:t>analysis tool</w:t>
      </w:r>
      <w:r>
        <w:rPr>
          <w:rStyle w:val="Hyperlink"/>
        </w:rPr>
        <w:fldChar w:fldCharType="end"/>
      </w:r>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199" w:name="def_result_management_system"/>
      <w:r>
        <w:t>result management system</w:t>
      </w:r>
      <w:bookmarkEnd w:id="2199"/>
    </w:p>
    <w:p w14:paraId="1864B8E6" w14:textId="6C87B4B4"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2C4DA2"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0163AA56" w14:textId="77777777" w:rsidR="0044419A" w:rsidRDefault="0044419A" w:rsidP="0044419A">
      <w:pPr>
        <w:pStyle w:val="Definitionterm"/>
        <w:rPr>
          <w:del w:id="2200" w:author="Laurence Golding" w:date="2019-05-11T06:51:00Z"/>
        </w:rPr>
      </w:pPr>
      <w:del w:id="2201" w:author="Laurence Golding" w:date="2019-05-11T06:51:00Z">
        <w:r>
          <w:delText>rich text message</w:delText>
        </w:r>
      </w:del>
    </w:p>
    <w:moveFromRangeStart w:id="2202" w:author="Laurence Golding" w:date="2019-05-11T06:52:00Z" w:name="move8449938"/>
    <w:p w14:paraId="678A49CE" w14:textId="77777777" w:rsidR="008563DD" w:rsidRDefault="005C469B" w:rsidP="008563DD">
      <w:pPr>
        <w:pStyle w:val="Definition"/>
        <w:rPr>
          <w:moveFrom w:id="2203" w:author="Laurence Golding" w:date="2019-05-11T06:52:00Z"/>
        </w:rPr>
      </w:pPr>
      <w:moveFrom w:id="2204" w:author="Laurence Golding" w:date="2019-05-11T06:52:00Z">
        <w:r>
          <w:fldChar w:fldCharType="begin"/>
        </w:r>
        <w:r>
          <w:instrText xml:space="preserve"> HYPERLINK \l "def_message_string" </w:instrText>
        </w:r>
        <w:r>
          <w:fldChar w:fldCharType="separate"/>
        </w:r>
        <w:r w:rsidR="008563DD" w:rsidRPr="00366BA7">
          <w:rPr>
            <w:rStyle w:val="Hyperlink"/>
          </w:rPr>
          <w:t>message string</w:t>
        </w:r>
        <w:r>
          <w:rPr>
            <w:rStyle w:val="Hyperlink"/>
          </w:rPr>
          <w:fldChar w:fldCharType="end"/>
        </w:r>
        <w:r w:rsidR="008563DD" w:rsidRPr="00B02B47">
          <w:t xml:space="preserve"> which contains formatting information such as Markdown formatting characters</w:t>
        </w:r>
      </w:moveFrom>
    </w:p>
    <w:moveFromRangeEnd w:id="2202"/>
    <w:p w14:paraId="5993B118" w14:textId="4C43BEA5" w:rsidR="0073576C" w:rsidRDefault="0073576C" w:rsidP="0073576C">
      <w:pPr>
        <w:pStyle w:val="Definitionterm"/>
        <w:rPr>
          <w:ins w:id="2205" w:author="Laurence Golding" w:date="2019-05-11T06:51:00Z"/>
        </w:rPr>
      </w:pPr>
      <w:ins w:id="2206" w:author="Laurence Golding" w:date="2019-05-11T06:51:00Z">
        <w:r>
          <w:t>result matching</w:t>
        </w:r>
      </w:ins>
    </w:p>
    <w:p w14:paraId="5DF5A1F2" w14:textId="17AB1D97" w:rsidR="0073576C" w:rsidRPr="0073576C" w:rsidRDefault="0073576C" w:rsidP="00981D2A">
      <w:pPr>
        <w:pStyle w:val="Definition"/>
        <w:rPr>
          <w:ins w:id="2207" w:author="Laurence Golding" w:date="2019-05-11T06:51:00Z"/>
        </w:rPr>
      </w:pPr>
      <w:ins w:id="2208" w:author="Laurence Golding" w:date="2019-05-11T06:51:00Z">
        <w:r>
          <w:t xml:space="preserve">process of determining whether two </w:t>
        </w:r>
        <w:r w:rsidR="005C469B">
          <w:fldChar w:fldCharType="begin"/>
        </w:r>
        <w:r w:rsidR="005C469B">
          <w:instrText xml:space="preserve"> HYPERLIN</w:instrText>
        </w:r>
        <w:r w:rsidR="005C469B">
          <w:instrText xml:space="preserve">K \l "def_result" </w:instrText>
        </w:r>
        <w:r w:rsidR="005C469B">
          <w:fldChar w:fldCharType="separate"/>
        </w:r>
        <w:r w:rsidRPr="0073576C">
          <w:rPr>
            <w:rStyle w:val="Hyperlink"/>
          </w:rPr>
          <w:t>results</w:t>
        </w:r>
        <w:r w:rsidR="005C469B">
          <w:rPr>
            <w:rStyle w:val="Hyperlink"/>
          </w:rPr>
          <w:fldChar w:fldCharType="end"/>
        </w:r>
        <w:r>
          <w:t xml:space="preserve"> are reporting the same condition in the code</w:t>
        </w:r>
      </w:ins>
    </w:p>
    <w:p w14:paraId="47B85802" w14:textId="792210C5" w:rsidR="00811F21" w:rsidRDefault="00811F21" w:rsidP="00811F21">
      <w:pPr>
        <w:pStyle w:val="Definitionterm"/>
        <w:rPr>
          <w:ins w:id="2209" w:author="Laurence Golding" w:date="2019-05-11T06:51:00Z"/>
        </w:rPr>
      </w:pPr>
      <w:ins w:id="2210" w:author="Laurence Golding" w:date="2019-05-11T06:51:00Z">
        <w:r>
          <w:t>root file</w:t>
        </w:r>
      </w:ins>
    </w:p>
    <w:p w14:paraId="2AEA5B04" w14:textId="437FE829" w:rsidR="00811F21" w:rsidRPr="00811F21" w:rsidRDefault="005C469B" w:rsidP="00811F21">
      <w:pPr>
        <w:pStyle w:val="Definition"/>
        <w:rPr>
          <w:ins w:id="2211" w:author="Laurence Golding" w:date="2019-05-11T06:51:00Z"/>
        </w:rPr>
      </w:pPr>
      <w:ins w:id="2212" w:author="Laurence Golding" w:date="2019-05-11T06:51:00Z">
        <w:r>
          <w:fldChar w:fldCharType="begin"/>
        </w:r>
        <w:r>
          <w:instrText xml:space="preserve"> HYPERLINK \l "def_log_file" </w:instrText>
        </w:r>
        <w:r>
          <w:fldChar w:fldCharType="separate"/>
        </w:r>
        <w:r w:rsidR="00811F21" w:rsidRPr="00811F21">
          <w:rPr>
            <w:rStyle w:val="Hyperlink"/>
          </w:rPr>
          <w:t>SARIF log file</w:t>
        </w:r>
        <w:r>
          <w:rPr>
            <w:rStyle w:val="Hyperlink"/>
          </w:rPr>
          <w:fldChar w:fldCharType="end"/>
        </w:r>
        <w:r w:rsidR="00811F21">
          <w:t xml:space="preserve"> to which one or more </w:t>
        </w:r>
        <w:r>
          <w:fldChar w:fldCharType="begin"/>
        </w:r>
        <w:r>
          <w:instrText xml:space="preserve"> HYPERLINK \l "def_external_property_file" </w:instrText>
        </w:r>
        <w:r>
          <w:fldChar w:fldCharType="separate"/>
        </w:r>
        <w:r w:rsidR="00811F21" w:rsidRPr="00811F21">
          <w:rPr>
            <w:rStyle w:val="Hyperlink"/>
          </w:rPr>
          <w:t>external property files</w:t>
        </w:r>
        <w:r>
          <w:rPr>
            <w:rStyle w:val="Hyperlink"/>
          </w:rPr>
          <w:fldChar w:fldCharType="end"/>
        </w:r>
        <w:r w:rsidR="00811F21">
          <w:t xml:space="preserve"> logically belong</w:t>
        </w:r>
      </w:ins>
    </w:p>
    <w:p w14:paraId="36F71883" w14:textId="77777777" w:rsidR="00B05C99" w:rsidRDefault="00B05C99" w:rsidP="00B05C99">
      <w:pPr>
        <w:pStyle w:val="Definitionterm"/>
      </w:pPr>
      <w:bookmarkStart w:id="2213" w:name="def_rule"/>
      <w:r>
        <w:t>rule</w:t>
      </w:r>
      <w:bookmarkEnd w:id="2213"/>
    </w:p>
    <w:p w14:paraId="40742D5C" w14:textId="557FC890" w:rsidR="00B05C99" w:rsidRDefault="00B05C99" w:rsidP="00B05C99">
      <w:pPr>
        <w:pStyle w:val="Definition"/>
      </w:pPr>
      <w:r w:rsidRPr="00C130CD">
        <w:t xml:space="preserve">specific criterion for correctness verified by </w:t>
      </w:r>
      <w:del w:id="2214" w:author="Laurence Golding" w:date="2019-05-11T06:51:00Z">
        <w:r w:rsidRPr="00C130CD">
          <w:delText>a</w:delText>
        </w:r>
      </w:del>
      <w:ins w:id="2215" w:author="Laurence Golding" w:date="2019-05-11T06:51:00Z">
        <w:r w:rsidRPr="00C130CD">
          <w:t>a</w:t>
        </w:r>
        <w:r w:rsidR="00275564">
          <w:t>n</w:t>
        </w:r>
      </w:ins>
      <w:r w:rsidRPr="00C130CD">
        <w:t xml:space="preserve"> </w:t>
      </w:r>
      <w:r w:rsidR="005C469B">
        <w:fldChar w:fldCharType="begin"/>
      </w:r>
      <w:r w:rsidR="005C469B">
        <w:instrText xml:space="preserve"> HYPERLINK \l "def_static_analysis_tool" </w:instrText>
      </w:r>
      <w:r w:rsidR="005C469B">
        <w:fldChar w:fldCharType="separate"/>
      </w:r>
      <w:del w:id="2216" w:author="Laurence Golding" w:date="2019-05-11T06:51:00Z">
        <w:r w:rsidRPr="00B05C99">
          <w:rPr>
            <w:rStyle w:val="Hyperlink"/>
          </w:rPr>
          <w:delText xml:space="preserve">static </w:delText>
        </w:r>
      </w:del>
      <w:r w:rsidR="00275564">
        <w:rPr>
          <w:rStyle w:val="Hyperlink"/>
        </w:rPr>
        <w:t>analysis tool</w:t>
      </w:r>
      <w:r w:rsidR="005C469B">
        <w:rPr>
          <w:rStyle w:val="Hyperlink"/>
        </w:rPr>
        <w:fldChar w:fldCharType="end"/>
      </w:r>
    </w:p>
    <w:p w14:paraId="43FCFF1C" w14:textId="223E2B0F" w:rsidR="00B05C99" w:rsidRDefault="00B05C99" w:rsidP="00B05C99">
      <w:pPr>
        <w:pStyle w:val="Note"/>
      </w:pPr>
      <w:r>
        <w:t xml:space="preserve">NOTE 1: </w:t>
      </w:r>
      <w:r w:rsidRPr="00C130CD">
        <w:t>Many</w:t>
      </w:r>
      <w:del w:id="2217" w:author="Laurence Golding" w:date="2019-05-11T06:51:00Z">
        <w:r w:rsidRPr="00C130CD">
          <w:delText xml:space="preserve"> static</w:delText>
        </w:r>
      </w:del>
      <w:r w:rsidRPr="00C130CD">
        <w:t xml:space="preserve">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1028AEF" w:rsidR="00B05C99" w:rsidRDefault="00B05C99" w:rsidP="00B05C99">
      <w:pPr>
        <w:pStyle w:val="Note"/>
      </w:pPr>
      <w:del w:id="2218" w:author="Laurence Golding" w:date="2019-05-11T06:51:00Z">
        <w:r>
          <w:delText>Example</w:delText>
        </w:r>
      </w:del>
      <w:ins w:id="2219" w:author="Laurence Golding" w:date="2019-05-11T06:51:00Z">
        <w:r>
          <w:t>Example</w:t>
        </w:r>
        <w:r w:rsidR="00D518A7">
          <w:t>s</w:t>
        </w:r>
      </w:ins>
      <w:r>
        <w:t xml:space="preserve">: </w:t>
      </w:r>
      <w:r w:rsidRPr="00C130CD">
        <w:t>“Variables must be initialized before use</w:t>
      </w:r>
      <w:del w:id="2220" w:author="Laurence Golding" w:date="2019-05-11T06:51:00Z">
        <w:r w:rsidRPr="00C130CD">
          <w:delText>”,</w:delText>
        </w:r>
      </w:del>
      <w:ins w:id="2221" w:author="Laurence Golding" w:date="2019-05-11T06:51:00Z">
        <w:r w:rsidR="00645B9C">
          <w:t>.</w:t>
        </w:r>
        <w:r w:rsidRPr="00C130CD">
          <w:t>”,</w:t>
        </w:r>
      </w:ins>
      <w:r w:rsidRPr="00C130CD">
        <w:t xml:space="preserve"> “Class names must begin with an uppercase letter</w:t>
      </w:r>
      <w:del w:id="2222" w:author="Laurence Golding" w:date="2019-05-11T06:51:00Z">
        <w:r w:rsidRPr="00C130CD">
          <w:delText>”.</w:delText>
        </w:r>
      </w:del>
      <w:ins w:id="2223" w:author="Laurence Golding" w:date="2019-05-11T06:51:00Z">
        <w:r w:rsidR="00645B9C">
          <w:t>.</w:t>
        </w:r>
        <w:r w:rsidRPr="00C130CD">
          <w:t>”.</w:t>
        </w:r>
      </w:ins>
    </w:p>
    <w:p w14:paraId="2F31CBA4" w14:textId="4998CD7D" w:rsidR="005A778B" w:rsidRDefault="005A778B" w:rsidP="0087229D">
      <w:pPr>
        <w:pStyle w:val="Definitionterm"/>
      </w:pPr>
      <w:bookmarkStart w:id="2224" w:name="def_rule_configuration"/>
      <w:bookmarkEnd w:id="2224"/>
      <w:r>
        <w:t xml:space="preserve">rule </w:t>
      </w:r>
      <w:r w:rsidR="0087229D">
        <w:t>configuration</w:t>
      </w:r>
      <w:del w:id="2225" w:author="Laurence Golding" w:date="2019-05-11T06:51:00Z">
        <w:r w:rsidR="00822D1D">
          <w:delText xml:space="preserve"> information</w:delText>
        </w:r>
      </w:del>
    </w:p>
    <w:p w14:paraId="06100603" w14:textId="77777777" w:rsidR="00822D1D" w:rsidRPr="00822D1D" w:rsidRDefault="005C469B" w:rsidP="00822D1D">
      <w:pPr>
        <w:pStyle w:val="Definition"/>
        <w:rPr>
          <w:del w:id="2226" w:author="Laurence Golding" w:date="2019-05-11T06:51:00Z"/>
        </w:rPr>
      </w:pPr>
      <w:del w:id="2227" w:author="Laurence Golding" w:date="2019-05-11T06:51:00Z">
        <w:r>
          <w:fldChar w:fldCharType="begin"/>
        </w:r>
        <w:r>
          <w:delInstrText xml:space="preserve"> HYPERLINK \l "def_rule_metadata" </w:delInstrText>
        </w:r>
        <w:r>
          <w:fldChar w:fldCharType="separate"/>
        </w:r>
        <w:r w:rsidR="00822D1D" w:rsidRPr="00894072">
          <w:rPr>
            <w:rStyle w:val="Hyperlink"/>
          </w:rPr>
          <w:delText>rule metadata</w:delText>
        </w:r>
        <w:r>
          <w:rPr>
            <w:rStyle w:val="Hyperlink"/>
          </w:rPr>
          <w:fldChar w:fldCharType="end"/>
        </w:r>
        <w:r w:rsidR="00822D1D">
          <w:delText xml:space="preserve"> that a </w:delText>
        </w:r>
        <w:r>
          <w:fldChar w:fldCharType="begin"/>
        </w:r>
        <w:r>
          <w:delInstrText xml:space="preserve"> HYPERLINK \l "def_static_analysis_tool" </w:delInstrText>
        </w:r>
        <w:r>
          <w:fldChar w:fldCharType="separate"/>
        </w:r>
        <w:r w:rsidR="00822D1D" w:rsidRPr="00894072">
          <w:rPr>
            <w:rStyle w:val="Hyperlink"/>
          </w:rPr>
          <w:delText>tool</w:delText>
        </w:r>
        <w:r>
          <w:rPr>
            <w:rStyle w:val="Hyperlink"/>
          </w:rPr>
          <w:fldChar w:fldCharType="end"/>
        </w:r>
        <w:r w:rsidR="00822D1D">
          <w:delText xml:space="preserve"> can modify at runtime, before executing its scan</w:delText>
        </w:r>
      </w:del>
    </w:p>
    <w:p w14:paraId="632695F5" w14:textId="089607EE" w:rsidR="0087229D" w:rsidRPr="0087229D" w:rsidRDefault="005C469B" w:rsidP="0087229D">
      <w:pPr>
        <w:pStyle w:val="Definition"/>
        <w:rPr>
          <w:ins w:id="2228" w:author="Laurence Golding" w:date="2019-05-11T06:51:00Z"/>
        </w:rPr>
      </w:pPr>
      <w:ins w:id="2229" w:author="Laurence Golding" w:date="2019-05-11T06:51:00Z">
        <w:r>
          <w:fldChar w:fldCharType="begin"/>
        </w:r>
        <w:r>
          <w:instrText xml:space="preserve"> HYPERLINK \l "def_reporting_configuration" </w:instrText>
        </w:r>
        <w:r>
          <w:fldChar w:fldCharType="separate"/>
        </w:r>
        <w:r w:rsidR="0087229D" w:rsidRPr="0087229D">
          <w:rPr>
            <w:rStyle w:val="Hyperlink"/>
          </w:rPr>
          <w:t>reporting configuration</w:t>
        </w:r>
        <w:r>
          <w:rPr>
            <w:rStyle w:val="Hyperlink"/>
          </w:rPr>
          <w:fldChar w:fldCharType="end"/>
        </w:r>
        <w:r w:rsidR="0087229D">
          <w:t xml:space="preserve"> that applies to a </w:t>
        </w:r>
        <w:r>
          <w:fldChar w:fldCharType="begin"/>
        </w:r>
        <w:r>
          <w:instrText xml:space="preserve"> HYPERLINK \l "def_rule" </w:instrText>
        </w:r>
        <w:r>
          <w:fldChar w:fldCharType="separate"/>
        </w:r>
        <w:r w:rsidR="0087229D" w:rsidRPr="0087229D">
          <w:rPr>
            <w:rStyle w:val="Hyperlink"/>
          </w:rPr>
          <w:t>rule</w:t>
        </w:r>
        <w:r>
          <w:rPr>
            <w:rStyle w:val="Hyperlink"/>
          </w:rPr>
          <w:fldChar w:fldCharType="end"/>
        </w:r>
      </w:ins>
    </w:p>
    <w:p w14:paraId="4D1C2AB5" w14:textId="77777777" w:rsidR="00B05C99" w:rsidRDefault="00B05C99" w:rsidP="00B05C99">
      <w:pPr>
        <w:pStyle w:val="Definitionterm"/>
      </w:pPr>
      <w:bookmarkStart w:id="2230" w:name="def_rule_id"/>
      <w:r>
        <w:t>rule id</w:t>
      </w:r>
      <w:bookmarkEnd w:id="2230"/>
    </w:p>
    <w:p w14:paraId="4C9F5179" w14:textId="72737D26" w:rsidR="00B05C99" w:rsidRDefault="005C469B" w:rsidP="00B05C99">
      <w:pPr>
        <w:pStyle w:val="Definition"/>
      </w:pPr>
      <w:hyperlink w:anchor="def_stable_value" w:history="1">
        <w:r w:rsidR="00B05C99" w:rsidRPr="005950DA">
          <w:rPr>
            <w:rStyle w:val="Hyperlink"/>
          </w:rPr>
          <w:t>stable value</w:t>
        </w:r>
      </w:hyperlink>
      <w:r w:rsidR="00B05C99" w:rsidRPr="00C130CD">
        <w:t xml:space="preserve"> which </w:t>
      </w:r>
      <w:del w:id="2231" w:author="Laurence Golding" w:date="2019-05-11T06:51:00Z">
        <w:r w:rsidR="00B05C99" w:rsidRPr="00C130CD">
          <w:delText>a</w:delText>
        </w:r>
      </w:del>
      <w:ins w:id="2232" w:author="Laurence Golding" w:date="2019-05-11T06:51:00Z">
        <w:r w:rsidR="00B05C99" w:rsidRPr="00C130CD">
          <w:t>a</w:t>
        </w:r>
        <w:r w:rsidR="00275564">
          <w:t>n</w:t>
        </w:r>
      </w:ins>
      <w:r w:rsidR="00B05C99" w:rsidRPr="00C130CD">
        <w:t xml:space="preserve"> </w:t>
      </w:r>
      <w:r>
        <w:fldChar w:fldCharType="begin"/>
      </w:r>
      <w:r>
        <w:instrText xml:space="preserve"> HYPERLINK \l "def_static_analysis_tool" </w:instrText>
      </w:r>
      <w:r>
        <w:fldChar w:fldCharType="separate"/>
      </w:r>
      <w:del w:id="2233" w:author="Laurence Golding" w:date="2019-05-11T06:51:00Z">
        <w:r w:rsidR="00B05C99" w:rsidRPr="005950DA">
          <w:rPr>
            <w:rStyle w:val="Hyperlink"/>
          </w:rPr>
          <w:delText xml:space="preserve">static </w:delText>
        </w:r>
      </w:del>
      <w:r w:rsidR="00275564">
        <w:rPr>
          <w:rStyle w:val="Hyperlink"/>
        </w:rPr>
        <w:t>analysis tool</w:t>
      </w:r>
      <w:r>
        <w:rPr>
          <w:rStyle w:val="Hyperlink"/>
        </w:rPr>
        <w:fldChar w:fldCharType="end"/>
      </w:r>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2234" w:name="def_rule_metadata"/>
      <w:r>
        <w:t>rule metadata</w:t>
      </w:r>
      <w:bookmarkEnd w:id="2234"/>
    </w:p>
    <w:p w14:paraId="4DC3C58A" w14:textId="180F2683" w:rsidR="00B05C99" w:rsidRDefault="00B05C99" w:rsidP="00B05C99">
      <w:pPr>
        <w:pStyle w:val="Definition"/>
      </w:pPr>
      <w:del w:id="2235" w:author="Laurence Golding" w:date="2019-05-11T06:51:00Z">
        <w:r>
          <w:delText>information</w:delText>
        </w:r>
      </w:del>
      <w:ins w:id="2236" w:author="Laurence Golding" w:date="2019-05-11T06:51:00Z">
        <w:r w:rsidR="005C469B">
          <w:fldChar w:fldCharType="begin"/>
        </w:r>
        <w:r w:rsidR="005C469B">
          <w:instrText xml:space="preserve"> HYPERLINK \l "def_reporting_metadata" </w:instrText>
        </w:r>
        <w:r w:rsidR="005C469B">
          <w:fldChar w:fldCharType="separate"/>
        </w:r>
        <w:r w:rsidR="00F828BF" w:rsidRPr="00F828BF">
          <w:rPr>
            <w:rStyle w:val="Hyperlink"/>
          </w:rPr>
          <w:t>reporting metadata</w:t>
        </w:r>
        <w:r w:rsidR="005C469B">
          <w:rPr>
            <w:rStyle w:val="Hyperlink"/>
          </w:rPr>
          <w:fldChar w:fldCharType="end"/>
        </w:r>
      </w:ins>
      <w:r w:rsidR="00F828BF">
        <w:t xml:space="preserve"> </w:t>
      </w:r>
      <w:r>
        <w:t xml:space="preserve">that describes a </w:t>
      </w:r>
      <w:hyperlink w:anchor="def_rule" w:history="1">
        <w:r w:rsidRPr="005950DA">
          <w:rPr>
            <w:rStyle w:val="Hyperlink"/>
          </w:rPr>
          <w:t>rule</w:t>
        </w:r>
      </w:hyperlink>
      <w:del w:id="2237" w:author="Laurence Golding" w:date="2019-05-11T06:51:00Z">
        <w:r w:rsidR="005950DA">
          <w:br/>
        </w:r>
        <w:r w:rsidR="005950DA">
          <w:br/>
          <w:delText>Example: id, description, category, author</w:delText>
        </w:r>
      </w:del>
    </w:p>
    <w:p w14:paraId="3371734E" w14:textId="77777777" w:rsidR="0044419A" w:rsidRDefault="0044419A" w:rsidP="0044419A">
      <w:pPr>
        <w:pStyle w:val="Definitionterm"/>
      </w:pPr>
      <w:bookmarkStart w:id="2238" w:name="def_run"/>
      <w:r>
        <w:t>run</w:t>
      </w:r>
      <w:bookmarkEnd w:id="2238"/>
    </w:p>
    <w:p w14:paraId="22615526" w14:textId="1845264A" w:rsidR="0044419A" w:rsidRDefault="0044419A" w:rsidP="0044419A">
      <w:pPr>
        <w:pStyle w:val="Definition"/>
      </w:pPr>
      <w:r w:rsidRPr="00367B83">
        <w:t>1.</w:t>
      </w:r>
      <w:r>
        <w:t xml:space="preserve"> </w:t>
      </w:r>
      <w:r w:rsidRPr="00367B83">
        <w:t xml:space="preserve">invocation of a specified </w:t>
      </w:r>
      <w:r w:rsidR="005C469B">
        <w:fldChar w:fldCharType="begin"/>
      </w:r>
      <w:r w:rsidR="005C469B">
        <w:instrText xml:space="preserve"> HYPERLINK \l "def_static_analysis_tool" </w:instrText>
      </w:r>
      <w:r w:rsidR="005C469B">
        <w:fldChar w:fldCharType="separate"/>
      </w:r>
      <w:del w:id="2239" w:author="Laurence Golding" w:date="2019-05-11T06:51:00Z">
        <w:r w:rsidRPr="00852177">
          <w:rPr>
            <w:rStyle w:val="Hyperlink"/>
          </w:rPr>
          <w:delText xml:space="preserve">static </w:delText>
        </w:r>
      </w:del>
      <w:r w:rsidR="00275564">
        <w:rPr>
          <w:rStyle w:val="Hyperlink"/>
        </w:rPr>
        <w:t>analysis tool</w:t>
      </w:r>
      <w:r w:rsidR="005C469B">
        <w:rPr>
          <w:rStyle w:val="Hyperlink"/>
        </w:rPr>
        <w:fldChar w:fldCharType="end"/>
      </w:r>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418BA15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2240" w:name="def_sarif_consumer"/>
      <w:r>
        <w:t>SARIF consumer</w:t>
      </w:r>
      <w:bookmarkEnd w:id="2240"/>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2241" w:name="def_sarif_log_file"/>
      <w:r>
        <w:t>SARIF log file</w:t>
      </w:r>
      <w:bookmarkEnd w:id="2241"/>
    </w:p>
    <w:p w14:paraId="3BDD8C08" w14:textId="24BA929A" w:rsidR="00366BA7" w:rsidRDefault="005C469B"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2242" w:name="def_post_processor"/>
      <w:r>
        <w:t>SARIF post-processor</w:t>
      </w:r>
      <w:bookmarkEnd w:id="2242"/>
    </w:p>
    <w:p w14:paraId="346D0207" w14:textId="4E818DA1" w:rsidR="00753025" w:rsidRPr="00753025" w:rsidRDefault="005C469B"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2243" w:name="def_sarif_producer"/>
      <w:r>
        <w:t>SARIF producer</w:t>
      </w:r>
      <w:bookmarkEnd w:id="2243"/>
    </w:p>
    <w:p w14:paraId="7C13F8F9" w14:textId="6AF8C70A" w:rsidR="00817B44" w:rsidRPr="00817B44" w:rsidRDefault="00817B44" w:rsidP="00817B44">
      <w:pPr>
        <w:pStyle w:val="Definition"/>
      </w:pPr>
      <w:r>
        <w:t>program that emits output in the SARIF format</w:t>
      </w:r>
    </w:p>
    <w:p w14:paraId="2FDAAF4A" w14:textId="77777777" w:rsidR="00366BA7" w:rsidRDefault="00366BA7" w:rsidP="00B05C99">
      <w:pPr>
        <w:pStyle w:val="Definitionterm"/>
        <w:rPr>
          <w:del w:id="2244" w:author="Laurence Golding" w:date="2019-05-11T06:51:00Z"/>
        </w:rPr>
      </w:pPr>
      <w:bookmarkStart w:id="2245" w:name="def_sarif_resource_file"/>
      <w:del w:id="2246" w:author="Laurence Golding" w:date="2019-05-11T06:51:00Z">
        <w:r>
          <w:delText>SARIF resource file</w:delText>
        </w:r>
        <w:bookmarkEnd w:id="2245"/>
      </w:del>
    </w:p>
    <w:p w14:paraId="73836B84" w14:textId="77777777" w:rsidR="000237CE" w:rsidRPr="00B55BE2" w:rsidRDefault="000237CE" w:rsidP="000237CE">
      <w:pPr>
        <w:pStyle w:val="Definition"/>
        <w:rPr>
          <w:del w:id="2247" w:author="Laurence Golding" w:date="2019-05-11T06:51:00Z"/>
        </w:rPr>
      </w:pPr>
      <w:del w:id="2248" w:author="Laurence Golding" w:date="2019-05-11T06:51:00Z">
        <w:r>
          <w:delText xml:space="preserve">file containing </w:delText>
        </w:r>
        <w:r w:rsidR="005C469B">
          <w:fldChar w:fldCharType="begin"/>
        </w:r>
        <w:r w:rsidR="005C469B">
          <w:delInstrText xml:space="preserve"> HYPERLINK</w:delInstrText>
        </w:r>
        <w:r w:rsidR="005C469B">
          <w:delInstrText xml:space="preserve"> \l "def_resource" </w:delInstrText>
        </w:r>
        <w:r w:rsidR="005C469B">
          <w:fldChar w:fldCharType="separate"/>
        </w:r>
        <w:r w:rsidRPr="00C4528F">
          <w:rPr>
            <w:rStyle w:val="Hyperlink"/>
          </w:rPr>
          <w:delText>resources</w:delText>
        </w:r>
        <w:r w:rsidR="005C469B">
          <w:rPr>
            <w:rStyle w:val="Hyperlink"/>
          </w:rPr>
          <w:fldChar w:fldCharType="end"/>
        </w:r>
        <w:r>
          <w:delText xml:space="preserve"> for a single language, in the format defined by the SARIF specification</w:delText>
        </w:r>
      </w:del>
    </w:p>
    <w:p w14:paraId="550D454E" w14:textId="3D51EAFE" w:rsidR="00B05C99" w:rsidRDefault="00B05C99" w:rsidP="00B05C99">
      <w:pPr>
        <w:pStyle w:val="Definitionterm"/>
      </w:pPr>
      <w:bookmarkStart w:id="2249" w:name="def_stable_value"/>
      <w:r>
        <w:t>stable value</w:t>
      </w:r>
      <w:bookmarkEnd w:id="224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rPr>
          <w:ins w:id="2250" w:author="Laurence Golding" w:date="2019-05-11T06:51:00Z"/>
        </w:rPr>
      </w:pPr>
      <w:bookmarkStart w:id="2251" w:name="def_standard_taxonomy"/>
      <w:bookmarkEnd w:id="2251"/>
      <w:ins w:id="2252" w:author="Laurence Golding" w:date="2019-05-11T06:51:00Z">
        <w:r>
          <w:t>standard taxonomy</w:t>
        </w:r>
      </w:ins>
    </w:p>
    <w:p w14:paraId="6117B21C" w14:textId="73E7677B" w:rsidR="00815B8E" w:rsidRPr="00B53EA7" w:rsidRDefault="005C469B" w:rsidP="00B53EA7">
      <w:pPr>
        <w:pStyle w:val="Definition"/>
        <w:rPr>
          <w:ins w:id="2253" w:author="Laurence Golding" w:date="2019-05-11T06:51:00Z"/>
        </w:rPr>
      </w:pPr>
      <w:ins w:id="2254" w:author="Laurence Golding" w:date="2019-05-11T06:51:00Z">
        <w:r>
          <w:fldChar w:fldCharType="begin"/>
        </w:r>
        <w:r>
          <w:instrText xml:space="preserve"> HYPERLINK \l "def_taxonomy" </w:instrText>
        </w:r>
        <w:r>
          <w:fldChar w:fldCharType="separate"/>
        </w:r>
        <w:r w:rsidR="00815B8E" w:rsidRPr="00815B8E">
          <w:rPr>
            <w:rStyle w:val="Hyperlink"/>
          </w:rPr>
          <w:t>taxonomy</w:t>
        </w:r>
        <w:r>
          <w:rPr>
            <w:rStyle w:val="Hyperlink"/>
          </w:rPr>
          <w:fldChar w:fldCharType="end"/>
        </w:r>
        <w:r w:rsidR="00815B8E">
          <w:t xml:space="preserve"> defined without reference to a particular </w:t>
        </w:r>
        <w:r>
          <w:fldChar w:fldCharType="begin"/>
        </w:r>
        <w:r>
          <w:instrText xml:space="preserve"> HYPERLINK \l "def_static_analysis_tool" </w:instrText>
        </w:r>
        <w:r>
          <w:fldChar w:fldCharType="separate"/>
        </w:r>
        <w:r w:rsidR="00815B8E" w:rsidRPr="00815B8E">
          <w:rPr>
            <w:rStyle w:val="Hyperlink"/>
          </w:rPr>
          <w:t>analysis tool</w:t>
        </w:r>
        <w:r>
          <w:rPr>
            <w:rStyle w:val="Hyperlink"/>
          </w:rPr>
          <w:fldChar w:fldCharType="end"/>
        </w:r>
      </w:ins>
    </w:p>
    <w:p w14:paraId="614E8997" w14:textId="37E53925" w:rsidR="00B05C99" w:rsidRDefault="00B05C99" w:rsidP="00B05C99">
      <w:pPr>
        <w:pStyle w:val="Definitionterm"/>
      </w:pPr>
      <w:bookmarkStart w:id="2255" w:name="def_static_analysis_tool"/>
      <w:r>
        <w:t>(static analysis) tool</w:t>
      </w:r>
      <w:bookmarkEnd w:id="2255"/>
    </w:p>
    <w:p w14:paraId="1D0151E8" w14:textId="13C0ABA7" w:rsidR="00B05C99" w:rsidRDefault="00B05C99" w:rsidP="00B05C99">
      <w:pPr>
        <w:pStyle w:val="Definition"/>
      </w:pPr>
      <w:r w:rsidRPr="002644D0">
        <w:t xml:space="preserve">program that examines </w:t>
      </w:r>
      <w:del w:id="2256" w:author="Laurence Golding" w:date="2019-05-11T06:51:00Z">
        <w:r w:rsidR="005C469B">
          <w:fldChar w:fldCharType="begin"/>
        </w:r>
        <w:r w:rsidR="005C469B">
          <w:delInstrText xml:space="preserve"> HYPERLINK \l "def_programming_artifact" </w:delInstrText>
        </w:r>
        <w:r w:rsidR="005C469B">
          <w:fldChar w:fldCharType="separate"/>
        </w:r>
        <w:r w:rsidRPr="00B05C99">
          <w:rPr>
            <w:rStyle w:val="Hyperlink"/>
          </w:rPr>
          <w:delText>programming artifacts</w:delText>
        </w:r>
        <w:r w:rsidR="005C469B">
          <w:rPr>
            <w:rStyle w:val="Hyperlink"/>
          </w:rPr>
          <w:fldChar w:fldCharType="end"/>
        </w:r>
      </w:del>
      <w:ins w:id="2257" w:author="Laurence Golding" w:date="2019-05-11T06:51:00Z">
        <w:r w:rsidR="005C469B">
          <w:fldChar w:fldCharType="begin"/>
        </w:r>
        <w:r w:rsidR="005C469B">
          <w:instrText xml:space="preserve"> HYPERLINK \l "def_artifact" </w:instrText>
        </w:r>
        <w:r w:rsidR="005C469B">
          <w:fldChar w:fldCharType="separate"/>
        </w:r>
        <w:r w:rsidR="00675FD2" w:rsidRPr="00675FD2">
          <w:rPr>
            <w:rStyle w:val="Hyperlink"/>
          </w:rPr>
          <w:t>artifacts</w:t>
        </w:r>
        <w:r w:rsidR="005C469B">
          <w:rPr>
            <w:rStyle w:val="Hyperlink"/>
          </w:rPr>
          <w:fldChar w:fldCharType="end"/>
        </w:r>
      </w:ins>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rPr>
          <w:ins w:id="2258" w:author="Laurence Golding" w:date="2019-05-11T06:51:00Z"/>
        </w:rPr>
      </w:pPr>
      <w:ins w:id="2259" w:author="Laurence Golding" w:date="2019-05-11T06:51:00Z">
        <w:r>
          <w:t>taxon (pl. taxa)</w:t>
        </w:r>
      </w:ins>
    </w:p>
    <w:p w14:paraId="56D782F2" w14:textId="50B70A7D" w:rsidR="00C700F5" w:rsidRPr="00C700F5" w:rsidRDefault="00C700F5" w:rsidP="00421E87">
      <w:pPr>
        <w:pStyle w:val="Definition"/>
        <w:rPr>
          <w:ins w:id="2260" w:author="Laurence Golding" w:date="2019-05-11T06:51:00Z"/>
        </w:rPr>
      </w:pPr>
      <w:ins w:id="2261" w:author="Laurence Golding" w:date="2019-05-11T06:51:00Z">
        <w:r>
          <w:t xml:space="preserve">one of a set of categories which together comprise a </w:t>
        </w:r>
        <w:r w:rsidR="005C469B">
          <w:fldChar w:fldCharType="begin"/>
        </w:r>
        <w:r w:rsidR="005C469B">
          <w:instrText xml:space="preserve"> HYPERLINK \l "def_taxonomy" </w:instrText>
        </w:r>
        <w:r w:rsidR="005C469B">
          <w:fldChar w:fldCharType="separate"/>
        </w:r>
        <w:r w:rsidRPr="0008529C">
          <w:rPr>
            <w:rStyle w:val="Hyperlink"/>
          </w:rPr>
          <w:t>taxonomy</w:t>
        </w:r>
        <w:r w:rsidR="005C469B">
          <w:rPr>
            <w:rStyle w:val="Hyperlink"/>
          </w:rPr>
          <w:fldChar w:fldCharType="end"/>
        </w:r>
      </w:ins>
    </w:p>
    <w:p w14:paraId="40D9917D" w14:textId="4B06851E" w:rsidR="0008529C" w:rsidRDefault="0008529C" w:rsidP="0008529C">
      <w:pPr>
        <w:pStyle w:val="Definitionterm"/>
        <w:rPr>
          <w:ins w:id="2262" w:author="Laurence Golding" w:date="2019-05-11T06:51:00Z"/>
        </w:rPr>
      </w:pPr>
      <w:bookmarkStart w:id="2263" w:name="def_taxonomic_category"/>
      <w:bookmarkStart w:id="2264" w:name="def_taxonomy"/>
      <w:bookmarkEnd w:id="2263"/>
      <w:bookmarkEnd w:id="2264"/>
      <w:ins w:id="2265" w:author="Laurence Golding" w:date="2019-05-11T06:51:00Z">
        <w:r>
          <w:t>taxonomy</w:t>
        </w:r>
      </w:ins>
    </w:p>
    <w:p w14:paraId="41728A64" w14:textId="58CB27D6" w:rsidR="0008529C" w:rsidRPr="0008529C" w:rsidRDefault="0008529C" w:rsidP="0008529C">
      <w:pPr>
        <w:pStyle w:val="Definition"/>
        <w:rPr>
          <w:ins w:id="2266" w:author="Laurence Golding" w:date="2019-05-11T06:51:00Z"/>
        </w:rPr>
      </w:pPr>
      <w:ins w:id="2267" w:author="Laurence Golding" w:date="2019-05-11T06:51:00Z">
        <w:r>
          <w:t>classification of analysis results into a set of categories</w:t>
        </w:r>
      </w:ins>
    </w:p>
    <w:p w14:paraId="3DED551D" w14:textId="77777777" w:rsidR="0044419A" w:rsidRDefault="0044419A" w:rsidP="0044419A">
      <w:pPr>
        <w:pStyle w:val="Definitionterm"/>
      </w:pPr>
      <w:bookmarkStart w:id="2268" w:name="def_tag"/>
      <w:r>
        <w:t>tag</w:t>
      </w:r>
      <w:bookmarkEnd w:id="2268"/>
    </w:p>
    <w:p w14:paraId="54E71C71" w14:textId="191A488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6185F384" w14:textId="77777777" w:rsidR="0044419A" w:rsidRDefault="0044419A" w:rsidP="0044419A">
      <w:pPr>
        <w:pStyle w:val="Definitionterm"/>
        <w:rPr>
          <w:del w:id="2269" w:author="Laurence Golding" w:date="2019-05-11T06:51:00Z"/>
        </w:rPr>
      </w:pPr>
      <w:del w:id="2270" w:author="Laurence Golding" w:date="2019-05-11T06:51:00Z">
        <w:r>
          <w:delText>taint analysis</w:delText>
        </w:r>
      </w:del>
    </w:p>
    <w:p w14:paraId="6ADC0497" w14:textId="77777777" w:rsidR="0044419A" w:rsidRDefault="0044419A" w:rsidP="0044419A">
      <w:pPr>
        <w:pStyle w:val="Definition"/>
        <w:rPr>
          <w:del w:id="2271" w:author="Laurence Golding" w:date="2019-05-11T06:51:00Z"/>
        </w:rPr>
      </w:pPr>
      <w:del w:id="2272" w:author="Laurence Golding" w:date="2019-05-11T06:51:00Z">
        <w:r w:rsidRPr="009853E2">
          <w:delText>the process of tracing the path of tainted data through a program</w:delText>
        </w:r>
      </w:del>
    </w:p>
    <w:p w14:paraId="15A8F571" w14:textId="77777777" w:rsidR="0044419A" w:rsidRDefault="0044419A" w:rsidP="0044419A">
      <w:pPr>
        <w:pStyle w:val="Definitionterm"/>
        <w:rPr>
          <w:del w:id="2273" w:author="Laurence Golding" w:date="2019-05-11T06:51:00Z"/>
        </w:rPr>
      </w:pPr>
      <w:del w:id="2274" w:author="Laurence Golding" w:date="2019-05-11T06:51:00Z">
        <w:r>
          <w:delText>tainted data</w:delText>
        </w:r>
      </w:del>
    </w:p>
    <w:p w14:paraId="0DDCA8C6" w14:textId="77777777" w:rsidR="0044419A" w:rsidRDefault="0044419A" w:rsidP="0044419A">
      <w:pPr>
        <w:pStyle w:val="Definition"/>
        <w:rPr>
          <w:del w:id="2275" w:author="Laurence Golding" w:date="2019-05-11T06:51:00Z"/>
        </w:rPr>
      </w:pPr>
      <w:del w:id="2276" w:author="Laurence Golding" w:date="2019-05-11T06:51:00Z">
        <w:r w:rsidRPr="009853E2">
          <w:delText>data that enters a program from an untrusted source, such as user input</w:delText>
        </w:r>
      </w:del>
    </w:p>
    <w:p w14:paraId="472676B2" w14:textId="65437AA9" w:rsidR="0044419A" w:rsidRDefault="0044419A" w:rsidP="0044419A">
      <w:pPr>
        <w:pStyle w:val="Definitionterm"/>
      </w:pPr>
      <w:bookmarkStart w:id="2277" w:name="def_text_file"/>
      <w:r>
        <w:t xml:space="preserve">text </w:t>
      </w:r>
      <w:del w:id="2278" w:author="Laurence Golding" w:date="2019-05-11T06:51:00Z">
        <w:r>
          <w:delText>file</w:delText>
        </w:r>
      </w:del>
      <w:bookmarkEnd w:id="2277"/>
      <w:ins w:id="2279" w:author="Laurence Golding" w:date="2019-05-11T06:51:00Z">
        <w:r w:rsidR="00127F3B">
          <w:t>artifact</w:t>
        </w:r>
      </w:ins>
    </w:p>
    <w:p w14:paraId="29A46E48" w14:textId="68C59137" w:rsidR="0044419A" w:rsidRDefault="005C469B" w:rsidP="0044419A">
      <w:pPr>
        <w:pStyle w:val="Definition"/>
      </w:pPr>
      <w:del w:id="2280" w:author="Laurence Golding" w:date="2019-05-11T06:51:00Z">
        <w:r>
          <w:fldChar w:fldCharType="begin"/>
        </w:r>
        <w:r>
          <w:delInstrText xml:space="preserve"> HYPERLINK \l "def_file" </w:delInstrText>
        </w:r>
        <w:r>
          <w:fldChar w:fldCharType="separate"/>
        </w:r>
        <w:r w:rsidR="0044419A" w:rsidRPr="00375394">
          <w:rPr>
            <w:rStyle w:val="Hyperlink"/>
          </w:rPr>
          <w:delText>file</w:delText>
        </w:r>
        <w:r>
          <w:rPr>
            <w:rStyle w:val="Hyperlink"/>
          </w:rPr>
          <w:fldChar w:fldCharType="end"/>
        </w:r>
      </w:del>
      <w:ins w:id="2281" w:author="Laurence Golding" w:date="2019-05-11T06:51:00Z">
        <w:r>
          <w:fldChar w:fldCharType="begin"/>
        </w:r>
        <w:r>
          <w:instrText xml:space="preserve"> HYPERLINK \l "def_artifact" </w:instrText>
        </w:r>
        <w:r>
          <w:fldChar w:fldCharType="separate"/>
        </w:r>
        <w:r w:rsidR="00675FD2" w:rsidRPr="00675FD2">
          <w:rPr>
            <w:rStyle w:val="Hyperlink"/>
          </w:rPr>
          <w:t>artifact</w:t>
        </w:r>
        <w:r>
          <w:rPr>
            <w:rStyle w:val="Hyperlink"/>
          </w:rPr>
          <w:fldChar w:fldCharType="end"/>
        </w:r>
      </w:ins>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9C04BE" w:rsidR="0044419A" w:rsidRDefault="005C469B"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w:t>
      </w:r>
      <w:del w:id="2282" w:author="Laurence Golding" w:date="2019-05-11T06:51:00Z">
        <w:r w:rsidR="0044419A" w:rsidRPr="00592BE0">
          <w:delText>character</w:delText>
        </w:r>
      </w:del>
      <w:ins w:id="2283" w:author="Laurence Golding" w:date="2019-05-11T06:51:00Z">
        <w:r w:rsidR="0044419A" w:rsidRPr="00592BE0">
          <w:t>character</w:t>
        </w:r>
        <w:r w:rsidR="001D411F">
          <w:t>s</w:t>
        </w:r>
      </w:ins>
      <w:r w:rsidR="0044419A" w:rsidRPr="00592BE0">
        <w:t xml:space="preserve"> in a </w:t>
      </w:r>
      <w:r>
        <w:fldChar w:fldCharType="begin"/>
      </w:r>
      <w:r>
        <w:instrText xml:space="preserve"> HYPERLINK \l "def_text_file" </w:instrText>
      </w:r>
      <w:r>
        <w:fldChar w:fldCharType="separate"/>
      </w:r>
      <w:r w:rsidR="00796853">
        <w:rPr>
          <w:rStyle w:val="Hyperlink"/>
        </w:rPr>
        <w:t xml:space="preserve">text </w:t>
      </w:r>
      <w:del w:id="2284" w:author="Laurence Golding" w:date="2019-05-11T06:51:00Z">
        <w:r w:rsidR="0044419A" w:rsidRPr="00375394">
          <w:rPr>
            <w:rStyle w:val="Hyperlink"/>
          </w:rPr>
          <w:delText>file</w:delText>
        </w:r>
      </w:del>
      <w:ins w:id="2285" w:author="Laurence Golding" w:date="2019-05-11T06:51:00Z">
        <w:r w:rsidR="00796853">
          <w:rPr>
            <w:rStyle w:val="Hyperlink"/>
          </w:rPr>
          <w:t>artifact</w:t>
        </w:r>
      </w:ins>
      <w:r>
        <w:rPr>
          <w:rStyle w:val="Hyperlink"/>
        </w:rPr>
        <w:fldChar w:fldCharType="end"/>
      </w:r>
    </w:p>
    <w:p w14:paraId="7E6CE634" w14:textId="2C9EEBCC" w:rsidR="00D10AD7" w:rsidRDefault="00D10AD7" w:rsidP="00D10AD7">
      <w:pPr>
        <w:pStyle w:val="Definitionterm"/>
      </w:pPr>
      <w:bookmarkStart w:id="2286" w:name="def_thread_flow"/>
      <w:r>
        <w:t>thread flow</w:t>
      </w:r>
      <w:bookmarkEnd w:id="228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rPr>
          <w:ins w:id="2287" w:author="Laurence Golding" w:date="2019-05-11T06:51:00Z"/>
        </w:rPr>
      </w:pPr>
      <w:bookmarkStart w:id="2288" w:name="def_tool_component"/>
      <w:bookmarkEnd w:id="2288"/>
      <w:ins w:id="2289" w:author="Laurence Golding" w:date="2019-05-11T06:51:00Z">
        <w:r>
          <w:t>tool component</w:t>
        </w:r>
      </w:ins>
    </w:p>
    <w:p w14:paraId="3D6E1983" w14:textId="6BCED0BE" w:rsidR="005A4921" w:rsidRPr="00FA7D11" w:rsidRDefault="005A4921" w:rsidP="00FA7D11">
      <w:pPr>
        <w:pStyle w:val="Definition"/>
        <w:rPr>
          <w:ins w:id="2290" w:author="Laurence Golding" w:date="2019-05-11T06:51:00Z"/>
        </w:rPr>
      </w:pPr>
      <w:ins w:id="2291" w:author="Laurence Golding" w:date="2019-05-11T06:51:00Z">
        <w:r>
          <w:t xml:space="preserve">component of an </w:t>
        </w:r>
        <w:r w:rsidR="005C469B">
          <w:fldChar w:fldCharType="begin"/>
        </w:r>
        <w:r w:rsidR="005C469B">
          <w:instrText xml:space="preserve"> HYPERLINK \l "def_static_analysis_tool" </w:instrText>
        </w:r>
        <w:r w:rsidR="005C469B">
          <w:fldChar w:fldCharType="separate"/>
        </w:r>
        <w:r w:rsidRPr="005A4921">
          <w:rPr>
            <w:rStyle w:val="Hyperlink"/>
          </w:rPr>
          <w:t>analysis tool</w:t>
        </w:r>
        <w:r w:rsidR="005C469B">
          <w:rPr>
            <w:rStyle w:val="Hyperlink"/>
          </w:rPr>
          <w:fldChar w:fldCharType="end"/>
        </w:r>
        <w:r>
          <w:t xml:space="preserve"> or </w:t>
        </w:r>
        <w:r w:rsidR="005C469B">
          <w:fldChar w:fldCharType="begin"/>
        </w:r>
        <w:r w:rsidR="005C469B">
          <w:instrText xml:space="preserve"> HYPERLINK \l "def_converter" </w:instrText>
        </w:r>
        <w:r w:rsidR="005C469B">
          <w:fldChar w:fldCharType="separate"/>
        </w:r>
        <w:r w:rsidRPr="005A4921">
          <w:rPr>
            <w:rStyle w:val="Hyperlink"/>
          </w:rPr>
          <w:t>converter</w:t>
        </w:r>
        <w:r w:rsidR="005C469B">
          <w:rPr>
            <w:rStyle w:val="Hyperlink"/>
          </w:rPr>
          <w:fldChar w:fldCharType="end"/>
        </w:r>
        <w:r>
          <w:t xml:space="preserve">, </w:t>
        </w:r>
        <w:r w:rsidR="00FA7D11">
          <w:t xml:space="preserve">either its </w:t>
        </w:r>
        <w:r w:rsidR="005C469B">
          <w:fldChar w:fldCharType="begin"/>
        </w:r>
        <w:r w:rsidR="005C469B">
          <w:instrText xml:space="preserve"> HYPERLINK \l "def_driver" </w:instrText>
        </w:r>
        <w:r w:rsidR="005C469B">
          <w:fldChar w:fldCharType="separate"/>
        </w:r>
        <w:r w:rsidR="00FA7D11" w:rsidRPr="00FA7D11">
          <w:rPr>
            <w:rStyle w:val="Hyperlink"/>
          </w:rPr>
          <w:t>driver</w:t>
        </w:r>
        <w:r w:rsidR="005C469B">
          <w:rPr>
            <w:rStyle w:val="Hyperlink"/>
          </w:rPr>
          <w:fldChar w:fldCharType="end"/>
        </w:r>
        <w:r w:rsidR="00FA7D11">
          <w:t xml:space="preserve"> or an </w:t>
        </w:r>
        <w:r w:rsidR="005C469B">
          <w:fldChar w:fldCharType="begin"/>
        </w:r>
        <w:r w:rsidR="005C469B">
          <w:instrText xml:space="preserve"> HYPERLINK \l "def_extension" </w:instrText>
        </w:r>
        <w:r w:rsidR="005C469B">
          <w:fldChar w:fldCharType="separate"/>
        </w:r>
        <w:r w:rsidR="00FA7D11" w:rsidRPr="00FA7D11">
          <w:rPr>
            <w:rStyle w:val="Hyperlink"/>
          </w:rPr>
          <w:t>extension</w:t>
        </w:r>
        <w:r w:rsidR="005C469B">
          <w:rPr>
            <w:rStyle w:val="Hyperlink"/>
          </w:rPr>
          <w:fldChar w:fldCharType="end"/>
        </w:r>
        <w:r w:rsidR="00FA7D11">
          <w:t xml:space="preserve">, </w:t>
        </w:r>
        <w:r>
          <w:t>consisting of one or more files</w:t>
        </w:r>
      </w:ins>
    </w:p>
    <w:p w14:paraId="61B08742" w14:textId="736EC882" w:rsidR="0003129F" w:rsidRDefault="0003129F" w:rsidP="0003129F">
      <w:pPr>
        <w:pStyle w:val="Definitionterm"/>
      </w:pPr>
      <w:r>
        <w:t xml:space="preserve">top-level </w:t>
      </w:r>
      <w:del w:id="2292" w:author="Laurence Golding" w:date="2019-05-11T06:51:00Z">
        <w:r>
          <w:delText>file</w:delText>
        </w:r>
      </w:del>
      <w:ins w:id="2293" w:author="Laurence Golding" w:date="2019-05-11T06:51:00Z">
        <w:r w:rsidR="00675FD2">
          <w:t>artifact</w:t>
        </w:r>
      </w:ins>
    </w:p>
    <w:p w14:paraId="3C0F7DAD" w14:textId="6A8FF2FC" w:rsidR="0003129F" w:rsidRDefault="005C469B" w:rsidP="0003129F">
      <w:pPr>
        <w:pStyle w:val="Definition"/>
      </w:pPr>
      <w:del w:id="2294" w:author="Laurence Golding" w:date="2019-05-11T06:51:00Z">
        <w:r>
          <w:fldChar w:fldCharType="begin"/>
        </w:r>
        <w:r>
          <w:delInstrText xml:space="preserve"> HYPERLINK \l "def_file" </w:delInstrText>
        </w:r>
        <w:r>
          <w:fldChar w:fldCharType="separate"/>
        </w:r>
        <w:r w:rsidR="0003129F" w:rsidRPr="00B05C99">
          <w:rPr>
            <w:rStyle w:val="Hyperlink"/>
          </w:rPr>
          <w:delText>file</w:delText>
        </w:r>
        <w:r>
          <w:rPr>
            <w:rStyle w:val="Hyperlink"/>
          </w:rPr>
          <w:fldChar w:fldCharType="end"/>
        </w:r>
      </w:del>
      <w:ins w:id="2295" w:author="Laurence Golding" w:date="2019-05-11T06:51:00Z">
        <w:r>
          <w:fldChar w:fldCharType="begin"/>
        </w:r>
        <w:r>
          <w:instrText xml:space="preserve"> HYPERLINK \l "def_artifact" </w:instrText>
        </w:r>
        <w:r>
          <w:fldChar w:fldCharType="separate"/>
        </w:r>
        <w:r w:rsidR="00796853" w:rsidRPr="00796853">
          <w:rPr>
            <w:rStyle w:val="Hyperlink"/>
          </w:rPr>
          <w:t>artifact</w:t>
        </w:r>
        <w:r>
          <w:rPr>
            <w:rStyle w:val="Hyperlink"/>
          </w:rPr>
          <w:fldChar w:fldCharType="end"/>
        </w:r>
      </w:ins>
      <w:r w:rsidR="00796853">
        <w:t xml:space="preserve"> </w:t>
      </w:r>
      <w:r w:rsidR="0003129F" w:rsidRPr="0003129F">
        <w:t xml:space="preserve">which is not contained within any other </w:t>
      </w:r>
      <w:del w:id="2296" w:author="Laurence Golding" w:date="2019-05-11T06:51:00Z">
        <w:r w:rsidR="0003129F" w:rsidRPr="0003129F">
          <w:delText>file</w:delText>
        </w:r>
      </w:del>
      <w:ins w:id="2297" w:author="Laurence Golding" w:date="2019-05-11T06:51:00Z">
        <w:r w:rsidR="00675FD2">
          <w:t>artifact</w:t>
        </w:r>
      </w:ins>
    </w:p>
    <w:p w14:paraId="2F69AA74" w14:textId="77777777" w:rsidR="00367B83" w:rsidRDefault="00367B83" w:rsidP="00367B83">
      <w:pPr>
        <w:pStyle w:val="Note"/>
        <w:rPr>
          <w:del w:id="2298" w:author="Laurence Golding" w:date="2019-05-11T06:51:00Z"/>
        </w:rPr>
      </w:pPr>
      <w:del w:id="2299" w:author="Laurence Golding" w:date="2019-05-11T06:51:00Z">
        <w:r>
          <w:delText xml:space="preserve">Example: </w:delText>
        </w:r>
        <w:r w:rsidRPr="00367B83">
          <w:delText>Category (for example, “Style” or “Security”), documentation URI</w:delText>
        </w:r>
        <w:r>
          <w:delText>.</w:delText>
        </w:r>
      </w:del>
    </w:p>
    <w:p w14:paraId="5CC9FBF3" w14:textId="77777777" w:rsidR="0044419A" w:rsidRDefault="0044419A" w:rsidP="0044419A">
      <w:pPr>
        <w:pStyle w:val="Definitionterm"/>
      </w:pPr>
      <w:r>
        <w:t>top-level logical location</w:t>
      </w:r>
    </w:p>
    <w:p w14:paraId="4BD39429" w14:textId="2558AFE4" w:rsidR="0044419A" w:rsidRDefault="005C469B"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rPr>
          <w:ins w:id="2300" w:author="Laurence Golding" w:date="2019-05-11T06:51:00Z"/>
        </w:rPr>
      </w:pPr>
      <w:bookmarkStart w:id="2301" w:name="def_translation"/>
      <w:bookmarkEnd w:id="2301"/>
      <w:ins w:id="2302" w:author="Laurence Golding" w:date="2019-05-11T06:51:00Z">
        <w:r>
          <w:t>translation</w:t>
        </w:r>
      </w:ins>
    </w:p>
    <w:p w14:paraId="6276FB05" w14:textId="5142DCD4" w:rsidR="006412B0" w:rsidRPr="0051580C" w:rsidRDefault="006412B0" w:rsidP="003A40B0">
      <w:pPr>
        <w:pStyle w:val="Definition"/>
        <w:rPr>
          <w:ins w:id="2303" w:author="Laurence Golding" w:date="2019-05-11T06:51:00Z"/>
        </w:rPr>
      </w:pPr>
      <w:ins w:id="2304" w:author="Laurence Golding" w:date="2019-05-11T06:51:00Z">
        <w:r>
          <w:t xml:space="preserve">rendering of a </w:t>
        </w:r>
        <w:r w:rsidR="005C469B">
          <w:fldChar w:fldCharType="begin"/>
        </w:r>
        <w:r w:rsidR="005C469B">
          <w:instrText xml:space="preserve"> HYPERLIN</w:instrText>
        </w:r>
        <w:r w:rsidR="005C469B">
          <w:instrText xml:space="preserve">K \l "def_tool_component" </w:instrText>
        </w:r>
        <w:r w:rsidR="005C469B">
          <w:fldChar w:fldCharType="separate"/>
        </w:r>
        <w:r w:rsidR="0051580C" w:rsidRPr="0051580C">
          <w:rPr>
            <w:rStyle w:val="Hyperlink"/>
          </w:rPr>
          <w:t>tool component</w:t>
        </w:r>
        <w:r w:rsidR="005C469B">
          <w:rPr>
            <w:rStyle w:val="Hyperlink"/>
          </w:rPr>
          <w:fldChar w:fldCharType="end"/>
        </w:r>
        <w:r w:rsidR="0051580C">
          <w:t xml:space="preserve">’s </w:t>
        </w:r>
        <w:r w:rsidR="005C469B">
          <w:fldChar w:fldCharType="begin"/>
        </w:r>
        <w:r w:rsidR="005C469B">
          <w:instrText xml:space="preserve"> HYPERLINK \l "def_localizable" </w:instrText>
        </w:r>
        <w:r w:rsidR="005C469B">
          <w:fldChar w:fldCharType="separate"/>
        </w:r>
        <w:r w:rsidR="0051580C" w:rsidRPr="0051580C">
          <w:rPr>
            <w:rStyle w:val="Hyperlink"/>
          </w:rPr>
          <w:t>localizable</w:t>
        </w:r>
        <w:r w:rsidR="005C469B">
          <w:rPr>
            <w:rStyle w:val="Hyperlink"/>
          </w:rPr>
          <w:fldChar w:fldCharType="end"/>
        </w:r>
        <w:r w:rsidR="0051580C">
          <w:t xml:space="preserve"> </w:t>
        </w:r>
        <w:r>
          <w:t>strings into</w:t>
        </w:r>
        <w:r w:rsidR="0051580C">
          <w:t xml:space="preserve"> another language</w:t>
        </w:r>
      </w:ins>
    </w:p>
    <w:p w14:paraId="6C2013A1" w14:textId="4CCEE914" w:rsidR="00367B83" w:rsidRDefault="00367B83" w:rsidP="00367B83">
      <w:pPr>
        <w:pStyle w:val="Definitionterm"/>
      </w:pPr>
      <w:bookmarkStart w:id="2305" w:name="def_triage"/>
      <w:r>
        <w:t>triage</w:t>
      </w:r>
      <w:bookmarkEnd w:id="2305"/>
    </w:p>
    <w:p w14:paraId="38D08C7E" w14:textId="6987F0C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2D9C8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2306" w:name="def_vcs"/>
      <w:r>
        <w:t>VCS</w:t>
      </w:r>
      <w:bookmarkEnd w:id="2306"/>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33DB89EA"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rPr>
          <w:ins w:id="2307" w:author="Laurence Golding" w:date="2019-05-11T06:51:00Z"/>
        </w:rPr>
      </w:pPr>
      <w:ins w:id="2308" w:author="Laurence Golding" w:date="2019-05-11T06:51:00Z">
        <w:r>
          <w:t>web analysis tool</w:t>
        </w:r>
      </w:ins>
    </w:p>
    <w:p w14:paraId="20CAF700" w14:textId="0846B4CC" w:rsidR="003B7CAD" w:rsidRPr="003B7CAD" w:rsidRDefault="005C469B" w:rsidP="003B7CAD">
      <w:pPr>
        <w:pStyle w:val="Definition"/>
        <w:rPr>
          <w:ins w:id="2309" w:author="Laurence Golding" w:date="2019-05-11T06:51:00Z"/>
        </w:rPr>
      </w:pPr>
      <w:ins w:id="2310" w:author="Laurence Golding" w:date="2019-05-11T06:51:00Z">
        <w:r>
          <w:fldChar w:fldCharType="begin"/>
        </w:r>
        <w:r>
          <w:instrText xml:space="preserve"> HYPERLINK \l "def_static_analysis_tool" </w:instrText>
        </w:r>
        <w:r>
          <w:fldChar w:fldCharType="separate"/>
        </w:r>
        <w:r w:rsidR="003B7CAD" w:rsidRPr="003B7CAD">
          <w:rPr>
            <w:rStyle w:val="Hyperlink"/>
          </w:rPr>
          <w:t>analysis tool</w:t>
        </w:r>
        <w:r>
          <w:rPr>
            <w:rStyle w:val="Hyperlink"/>
          </w:rPr>
          <w:fldChar w:fldCharType="end"/>
        </w:r>
        <w:r w:rsidR="003B7CAD">
          <w:t xml:space="preserve"> that </w:t>
        </w:r>
        <w:r w:rsidR="00645B9C">
          <w:t>models and analyzes the interaction between a web client and a server</w:t>
        </w:r>
        <w:r w:rsidR="003B7CAD">
          <w:t>.</w:t>
        </w:r>
      </w:ins>
    </w:p>
    <w:p w14:paraId="5BBB70F5" w14:textId="77777777" w:rsidR="00C02DEC" w:rsidRDefault="00C02DEC" w:rsidP="00A710C8">
      <w:pPr>
        <w:pStyle w:val="Heading2"/>
      </w:pPr>
      <w:bookmarkStart w:id="2311" w:name="_Ref7502892"/>
      <w:bookmarkStart w:id="2312" w:name="_Toc12011611"/>
      <w:bookmarkStart w:id="2313" w:name="_Toc85472894"/>
      <w:bookmarkStart w:id="2314" w:name="_Toc287332008"/>
      <w:bookmarkStart w:id="2315" w:name="_Toc8366922"/>
      <w:bookmarkStart w:id="2316" w:name="_Toc516224641"/>
      <w:r>
        <w:t>Normative</w:t>
      </w:r>
      <w:bookmarkEnd w:id="2311"/>
      <w:bookmarkEnd w:id="2312"/>
      <w:r>
        <w:t xml:space="preserve"> References</w:t>
      </w:r>
      <w:bookmarkEnd w:id="2313"/>
      <w:bookmarkEnd w:id="2314"/>
      <w:bookmarkEnd w:id="2315"/>
      <w:bookmarkEnd w:id="2316"/>
    </w:p>
    <w:p w14:paraId="1CA20F39" w14:textId="3EB9E8F7" w:rsidR="00130B0A" w:rsidRDefault="00130B0A" w:rsidP="00130B0A">
      <w:pPr>
        <w:pStyle w:val="Ref"/>
        <w:rPr>
          <w:rStyle w:val="Refterm"/>
          <w:b w:val="0"/>
        </w:rPr>
      </w:pPr>
      <w:r w:rsidRPr="00EE7D13">
        <w:rPr>
          <w:rStyle w:val="Refterm"/>
        </w:rPr>
        <w:t>[</w:t>
      </w:r>
      <w:bookmarkStart w:id="2317" w:name="BCP14"/>
      <w:r>
        <w:rPr>
          <w:rStyle w:val="Refterm"/>
        </w:rPr>
        <w:t>BCP14</w:t>
      </w:r>
      <w:bookmarkEnd w:id="231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B92A0F9" w:rsidR="005B76B8" w:rsidRDefault="005B76B8" w:rsidP="005B76B8">
      <w:pPr>
        <w:pStyle w:val="Ref"/>
        <w:rPr>
          <w:rStyle w:val="Refterm"/>
          <w:b w:val="0"/>
        </w:rPr>
      </w:pPr>
      <w:r w:rsidRPr="00EE7D13">
        <w:rPr>
          <w:rStyle w:val="Refterm"/>
        </w:rPr>
        <w:t>[</w:t>
      </w:r>
      <w:bookmarkStart w:id="2318" w:name="GFM"/>
      <w:r>
        <w:rPr>
          <w:rStyle w:val="Refterm"/>
        </w:rPr>
        <w:t>GFM</w:t>
      </w:r>
      <w:bookmarkEnd w:id="231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3362009" w:rsidR="00A95453" w:rsidRDefault="00A95453" w:rsidP="005B76B8">
      <w:pPr>
        <w:pStyle w:val="Ref"/>
        <w:rPr>
          <w:rStyle w:val="Refterm"/>
          <w:b w:val="0"/>
        </w:rPr>
      </w:pPr>
      <w:r w:rsidRPr="00EE7D13">
        <w:rPr>
          <w:rStyle w:val="Refterm"/>
        </w:rPr>
        <w:t>[</w:t>
      </w:r>
      <w:bookmarkStart w:id="2319" w:name="IANA_ENC"/>
      <w:r>
        <w:rPr>
          <w:rStyle w:val="Refterm"/>
        </w:rPr>
        <w:t>IANA-ENC</w:t>
      </w:r>
      <w:bookmarkEnd w:id="231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2E77E039" w:rsidR="00EE0846" w:rsidRDefault="00EE0846" w:rsidP="00EE0846">
      <w:pPr>
        <w:pStyle w:val="Ref"/>
        <w:rPr>
          <w:rStyle w:val="Refterm"/>
          <w:b w:val="0"/>
        </w:rPr>
      </w:pPr>
      <w:r w:rsidRPr="00EE7D13">
        <w:rPr>
          <w:rStyle w:val="Refterm"/>
        </w:rPr>
        <w:t>[</w:t>
      </w:r>
      <w:bookmarkStart w:id="2320" w:name="IANA_HASH"/>
      <w:r>
        <w:rPr>
          <w:rStyle w:val="Refterm"/>
        </w:rPr>
        <w:t>IANA-HASH</w:t>
      </w:r>
      <w:bookmarkEnd w:id="2320"/>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4049D726" w14:textId="47E1B436" w:rsidR="005F1243" w:rsidRDefault="005F1243" w:rsidP="005F1243">
      <w:pPr>
        <w:pStyle w:val="Ref"/>
        <w:rPr>
          <w:ins w:id="2321" w:author="Laurence Golding" w:date="2019-05-11T06:51:00Z"/>
          <w:rStyle w:val="Refterm"/>
          <w:b w:val="0"/>
        </w:rPr>
      </w:pPr>
      <w:ins w:id="2322" w:author="Laurence Golding" w:date="2019-05-11T06:51:00Z">
        <w:r w:rsidRPr="00EE7D13">
          <w:rPr>
            <w:rStyle w:val="Refterm"/>
          </w:rPr>
          <w:t>[</w:t>
        </w:r>
        <w:bookmarkStart w:id="2323" w:name="ISO3166"/>
        <w:r>
          <w:rPr>
            <w:rStyle w:val="Refterm"/>
          </w:rPr>
          <w:t>ISO3166</w:t>
        </w:r>
        <w:r w:rsidR="00EA2056">
          <w:rPr>
            <w:rStyle w:val="Refterm"/>
          </w:rPr>
          <w:t>-1:2013</w:t>
        </w:r>
        <w:bookmarkEnd w:id="2323"/>
        <w:r w:rsidRPr="00EE7D13">
          <w:rPr>
            <w:rStyle w:val="Refterm"/>
          </w:rPr>
          <w:t>]</w:t>
        </w:r>
        <w:r w:rsidRPr="005126F2">
          <w:rPr>
            <w:rStyle w:val="Refterm"/>
            <w:b w:val="0"/>
          </w:rPr>
          <w:tab/>
        </w:r>
        <w:r>
          <w:t>“</w:t>
        </w:r>
        <w:r w:rsidR="00EA2056">
          <w:t>Codes for the representation of names of countries and their subdivisions – Part 1: Country codes</w:t>
        </w:r>
        <w:r>
          <w:t>”</w:t>
        </w:r>
        <w:r w:rsidR="00EA2056">
          <w:t xml:space="preserve">, ISO 3166-1:2013, November, 2013, </w:t>
        </w:r>
        <w:r w:rsidR="005C469B">
          <w:fldChar w:fldCharType="begin"/>
        </w:r>
        <w:r w:rsidR="005C469B">
          <w:instrText xml:space="preserve"> HYPERLINK "https://www.iso.org/standard/63545.html" </w:instrText>
        </w:r>
        <w:r w:rsidR="005C469B">
          <w:fldChar w:fldCharType="separate"/>
        </w:r>
        <w:r w:rsidR="00EA2056">
          <w:rPr>
            <w:rStyle w:val="Hyperlink"/>
          </w:rPr>
          <w:t>https://www.iso.org/standard/63545.html</w:t>
        </w:r>
        <w:r w:rsidR="005C469B">
          <w:rPr>
            <w:rStyle w:val="Hyperlink"/>
          </w:rPr>
          <w:fldChar w:fldCharType="end"/>
        </w:r>
        <w:r w:rsidRPr="005B76B8">
          <w:rPr>
            <w:rStyle w:val="Refterm"/>
            <w:b w:val="0"/>
          </w:rPr>
          <w:t>.</w:t>
        </w:r>
      </w:ins>
    </w:p>
    <w:p w14:paraId="7F600B4D" w14:textId="03BCF61E" w:rsidR="005F1243" w:rsidRDefault="005F1243" w:rsidP="005F1243">
      <w:pPr>
        <w:pStyle w:val="Ref"/>
        <w:rPr>
          <w:rStyle w:val="Refterm"/>
          <w:b w:val="0"/>
        </w:rPr>
      </w:pPr>
      <w:r w:rsidRPr="00EE7D13">
        <w:rPr>
          <w:rStyle w:val="Refterm"/>
        </w:rPr>
        <w:t>[</w:t>
      </w:r>
      <w:bookmarkStart w:id="2324" w:name="ISO639"/>
      <w:bookmarkStart w:id="2325" w:name="ISO639_1"/>
      <w:r>
        <w:rPr>
          <w:rStyle w:val="Refterm"/>
        </w:rPr>
        <w:t>ISO639-1</w:t>
      </w:r>
      <w:bookmarkEnd w:id="2325"/>
      <w:ins w:id="2326" w:author="Laurence Golding" w:date="2019-05-11T06:51:00Z">
        <w:r>
          <w:rPr>
            <w:rStyle w:val="Refterm"/>
          </w:rPr>
          <w:t>:2002</w:t>
        </w:r>
      </w:ins>
      <w:bookmarkEnd w:id="2324"/>
      <w:r w:rsidRPr="00EE7D13">
        <w:rPr>
          <w:rStyle w:val="Refterm"/>
        </w:rPr>
        <w:t>]</w:t>
      </w:r>
      <w:r w:rsidRPr="005126F2">
        <w:rPr>
          <w:rStyle w:val="Refterm"/>
          <w:b w:val="0"/>
        </w:rPr>
        <w:tab/>
      </w:r>
      <w:r>
        <w:t xml:space="preserve">“Codes for the representation of names of languages </w:t>
      </w:r>
      <w:del w:id="2327" w:author="Laurence Golding" w:date="2019-05-11T06:51:00Z">
        <w:r w:rsidR="00F27B42" w:rsidRPr="008C3365">
          <w:delText>--</w:delText>
        </w:r>
      </w:del>
      <w:ins w:id="2328" w:author="Laurence Golding" w:date="2019-05-11T06:51:00Z">
        <w:r>
          <w:t>–</w:t>
        </w:r>
      </w:ins>
      <w:r>
        <w:t xml:space="preserve"> Part 1: Alpha-2 code”,</w:t>
      </w:r>
      <w:r w:rsidR="00EA2056">
        <w:t xml:space="preserve"> ISO 639-1:2002, July 2002,</w:t>
      </w:r>
      <w:r>
        <w:t xml:space="preserve"> </w:t>
      </w:r>
      <w:hyperlink r:id="rId34" w:history="1">
        <w:r>
          <w:rPr>
            <w:rStyle w:val="Hyperlink"/>
          </w:rPr>
          <w:t>https://www.iso.org/standard/22109.html</w:t>
        </w:r>
      </w:hyperlink>
      <w:r w:rsidRPr="005B76B8">
        <w:rPr>
          <w:rStyle w:val="Refterm"/>
          <w:b w:val="0"/>
        </w:rPr>
        <w:t>.</w:t>
      </w:r>
    </w:p>
    <w:p w14:paraId="033A8570" w14:textId="77777777" w:rsidR="00F27B42" w:rsidRDefault="00F27B42" w:rsidP="00F27B42">
      <w:pPr>
        <w:pStyle w:val="Ref"/>
        <w:rPr>
          <w:del w:id="2329" w:author="Laurence Golding" w:date="2019-05-11T06:51:00Z"/>
          <w:rStyle w:val="Refterm"/>
          <w:b w:val="0"/>
        </w:rPr>
      </w:pPr>
      <w:del w:id="2330" w:author="Laurence Golding" w:date="2019-05-11T06:51:00Z">
        <w:r w:rsidRPr="00EE7D13">
          <w:rPr>
            <w:rStyle w:val="Refterm"/>
          </w:rPr>
          <w:delText>[</w:delText>
        </w:r>
        <w:bookmarkStart w:id="2331" w:name="ISO639_2"/>
        <w:r>
          <w:rPr>
            <w:rStyle w:val="Refterm"/>
          </w:rPr>
          <w:delText>ISO639-2</w:delText>
        </w:r>
        <w:bookmarkEnd w:id="2331"/>
        <w:r w:rsidRPr="00EE7D13">
          <w:rPr>
            <w:rStyle w:val="Refterm"/>
          </w:rPr>
          <w:delText>]</w:delText>
        </w:r>
        <w:r w:rsidRPr="005126F2">
          <w:rPr>
            <w:rStyle w:val="Refterm"/>
            <w:b w:val="0"/>
          </w:rPr>
          <w:tab/>
        </w:r>
        <w:r>
          <w:delText>“</w:delText>
        </w:r>
        <w:r w:rsidRPr="008C3365">
          <w:delText xml:space="preserve">Codes for the representation of names of languages -- Part </w:delText>
        </w:r>
        <w:r>
          <w:delText>2</w:delText>
        </w:r>
        <w:r w:rsidRPr="008C3365">
          <w:delText>: Alpha-</w:delText>
        </w:r>
        <w:r>
          <w:delText>3</w:delText>
        </w:r>
        <w:r w:rsidRPr="008C3365">
          <w:delText xml:space="preserve"> code</w:delText>
        </w:r>
        <w:r>
          <w:delText xml:space="preserve">”, ISO 639-2:1998, October 1998, </w:delText>
        </w:r>
        <w:r w:rsidR="005C469B">
          <w:fldChar w:fldCharType="begin"/>
        </w:r>
        <w:r w:rsidR="005C469B">
          <w:delInstrText xml:space="preserve"> HYPERLINK "https://www.iso.org/standard/4767.html" </w:delInstrText>
        </w:r>
        <w:r w:rsidR="005C469B">
          <w:fldChar w:fldCharType="separate"/>
        </w:r>
        <w:r w:rsidRPr="008A1B04">
          <w:rPr>
            <w:rStyle w:val="Hyperlink"/>
          </w:rPr>
          <w:delText>https://www.iso.org/standard/4767.html</w:delText>
        </w:r>
        <w:r w:rsidR="005C469B">
          <w:rPr>
            <w:rStyle w:val="Hyperlink"/>
          </w:rPr>
          <w:fldChar w:fldCharType="end"/>
        </w:r>
        <w:r w:rsidRPr="005B76B8">
          <w:rPr>
            <w:rStyle w:val="Refterm"/>
            <w:b w:val="0"/>
          </w:rPr>
          <w:delText>.</w:delText>
        </w:r>
      </w:del>
    </w:p>
    <w:p w14:paraId="771DD76D" w14:textId="77777777" w:rsidR="00F27B42" w:rsidRDefault="00F27B42" w:rsidP="00F27B42">
      <w:pPr>
        <w:pStyle w:val="Ref"/>
        <w:rPr>
          <w:del w:id="2332" w:author="Laurence Golding" w:date="2019-05-11T06:51:00Z"/>
          <w:rStyle w:val="Refterm"/>
          <w:b w:val="0"/>
        </w:rPr>
      </w:pPr>
      <w:del w:id="2333" w:author="Laurence Golding" w:date="2019-05-11T06:51:00Z">
        <w:r w:rsidRPr="00EE7D13">
          <w:rPr>
            <w:rStyle w:val="Refterm"/>
          </w:rPr>
          <w:delText>[</w:delText>
        </w:r>
        <w:bookmarkStart w:id="2334" w:name="ISO639_3"/>
        <w:r>
          <w:rPr>
            <w:rStyle w:val="Refterm"/>
          </w:rPr>
          <w:delText>ISO639-3</w:delText>
        </w:r>
        <w:bookmarkEnd w:id="2334"/>
        <w:r w:rsidRPr="00EE7D13">
          <w:rPr>
            <w:rStyle w:val="Refterm"/>
          </w:rPr>
          <w:delText>]</w:delText>
        </w:r>
        <w:r w:rsidRPr="005126F2">
          <w:rPr>
            <w:rStyle w:val="Refterm"/>
            <w:b w:val="0"/>
          </w:rPr>
          <w:tab/>
        </w:r>
        <w:r>
          <w:delText>“</w:delText>
        </w:r>
        <w:r w:rsidRPr="008C3365">
          <w:delText xml:space="preserve">Codes for the representation of names of languages -- Part </w:delText>
        </w:r>
        <w:r>
          <w:delText>3</w:delText>
        </w:r>
        <w:r w:rsidRPr="008C3365">
          <w:delText>: Alpha-</w:delText>
        </w:r>
        <w:r>
          <w:delText>3</w:delText>
        </w:r>
        <w:r w:rsidRPr="008C3365">
          <w:delText xml:space="preserve"> code</w:delText>
        </w:r>
        <w:r>
          <w:delText xml:space="preserve"> for comprehensive coverage of languages”, ISO 639-3:2007, February 2007, </w:delText>
        </w:r>
        <w:r w:rsidR="005C469B">
          <w:fldChar w:fldCharType="begin"/>
        </w:r>
        <w:r w:rsidR="005C469B">
          <w:delInstrText xml:space="preserve"> HYPERLINK "https://www.iso.org/standard/39534.html" </w:delInstrText>
        </w:r>
        <w:r w:rsidR="005C469B">
          <w:fldChar w:fldCharType="separate"/>
        </w:r>
        <w:r w:rsidRPr="008A1B04">
          <w:rPr>
            <w:rStyle w:val="Hyperlink"/>
          </w:rPr>
          <w:delText>https://www.iso.org/standard/39534.html</w:delText>
        </w:r>
        <w:r w:rsidR="005C469B">
          <w:rPr>
            <w:rStyle w:val="Hyperlink"/>
          </w:rPr>
          <w:fldChar w:fldCharType="end"/>
        </w:r>
        <w:r>
          <w:delText>.</w:delText>
        </w:r>
      </w:del>
    </w:p>
    <w:p w14:paraId="055E043F" w14:textId="6CB10EA1" w:rsidR="00AB66A4" w:rsidRDefault="00AB66A4" w:rsidP="005F1243">
      <w:pPr>
        <w:pStyle w:val="Ref"/>
      </w:pPr>
      <w:r w:rsidRPr="00EE7D13">
        <w:rPr>
          <w:rStyle w:val="Refterm"/>
        </w:rPr>
        <w:t>[</w:t>
      </w:r>
      <w:bookmarkStart w:id="2335" w:name="ISO86012004"/>
      <w:r w:rsidRPr="00EE7D13">
        <w:rPr>
          <w:rStyle w:val="Refterm"/>
        </w:rPr>
        <w:t>ISO8601:2004</w:t>
      </w:r>
      <w:bookmarkEnd w:id="2335"/>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F8B2621" w:rsidR="004F385B" w:rsidRDefault="004F385B" w:rsidP="004F385B">
      <w:pPr>
        <w:pStyle w:val="Ref"/>
      </w:pPr>
      <w:r w:rsidRPr="00EE7D13">
        <w:rPr>
          <w:rStyle w:val="Refterm"/>
        </w:rPr>
        <w:t>[</w:t>
      </w:r>
      <w:bookmarkStart w:id="2336" w:name="ISO14977"/>
      <w:r w:rsidRPr="00EE7D13">
        <w:rPr>
          <w:rStyle w:val="Refterm"/>
        </w:rPr>
        <w:t>ISO</w:t>
      </w:r>
      <w:r>
        <w:rPr>
          <w:rStyle w:val="Refterm"/>
        </w:rPr>
        <w:t>14977</w:t>
      </w:r>
      <w:r w:rsidRPr="00EE7D13">
        <w:rPr>
          <w:rStyle w:val="Refterm"/>
        </w:rPr>
        <w:t>:</w:t>
      </w:r>
      <w:r>
        <w:rPr>
          <w:rStyle w:val="Refterm"/>
        </w:rPr>
        <w:t>1996</w:t>
      </w:r>
      <w:bookmarkEnd w:id="2336"/>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7842B2B3" w:rsidR="00F85576" w:rsidRDefault="00F85576" w:rsidP="004F385B">
      <w:pPr>
        <w:pStyle w:val="Ref"/>
      </w:pPr>
      <w:r w:rsidRPr="00EE7D13">
        <w:rPr>
          <w:rStyle w:val="Refterm"/>
        </w:rPr>
        <w:t>[</w:t>
      </w:r>
      <w:bookmarkStart w:id="2337" w:name="JSCHEMA01"/>
      <w:r w:rsidRPr="00EE7D13">
        <w:rPr>
          <w:rStyle w:val="Refterm"/>
        </w:rPr>
        <w:t>JSCHEMA01</w:t>
      </w:r>
      <w:bookmarkEnd w:id="233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31CE80C1" w:rsidR="00C02DEC" w:rsidRDefault="00C02DEC" w:rsidP="00F85576">
      <w:pPr>
        <w:pStyle w:val="Ref"/>
      </w:pPr>
      <w:r w:rsidRPr="00EE7D13">
        <w:rPr>
          <w:rStyle w:val="Refterm"/>
        </w:rPr>
        <w:t>[</w:t>
      </w:r>
      <w:bookmarkStart w:id="2338" w:name="RFC2119"/>
      <w:r w:rsidRPr="00EE7D13">
        <w:rPr>
          <w:rStyle w:val="Refterm"/>
        </w:rPr>
        <w:t>RFC2119</w:t>
      </w:r>
      <w:bookmarkEnd w:id="233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5A2E2C2D" w:rsidR="00AB66A4" w:rsidRDefault="00AB66A4" w:rsidP="00AB66A4">
      <w:pPr>
        <w:pStyle w:val="Ref"/>
      </w:pPr>
      <w:r w:rsidRPr="00EE7D13">
        <w:rPr>
          <w:rStyle w:val="Refterm"/>
        </w:rPr>
        <w:t>[</w:t>
      </w:r>
      <w:bookmarkStart w:id="2339" w:name="RFC2045"/>
      <w:r w:rsidRPr="00EE7D13">
        <w:rPr>
          <w:rStyle w:val="Refterm"/>
        </w:rPr>
        <w:t>RFC2045</w:t>
      </w:r>
      <w:bookmarkEnd w:id="233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38619FCD" w:rsidR="00C56762" w:rsidRPr="0052312C" w:rsidRDefault="00C56762" w:rsidP="00C56762">
      <w:pPr>
        <w:pStyle w:val="Ref"/>
      </w:pPr>
      <w:r>
        <w:rPr>
          <w:rStyle w:val="Refterm"/>
        </w:rPr>
        <w:t>[</w:t>
      </w:r>
      <w:bookmarkStart w:id="2340" w:name="RFC3629"/>
      <w:r>
        <w:rPr>
          <w:rStyle w:val="Refterm"/>
        </w:rPr>
        <w:t>RFC3629</w:t>
      </w:r>
      <w:bookmarkEnd w:id="2340"/>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143C5311" w:rsidR="0092395F" w:rsidRDefault="00AB66A4" w:rsidP="00C56762">
      <w:pPr>
        <w:pStyle w:val="Ref"/>
      </w:pPr>
      <w:r w:rsidRPr="00EE7D13">
        <w:rPr>
          <w:rStyle w:val="Refterm"/>
        </w:rPr>
        <w:t>[</w:t>
      </w:r>
      <w:bookmarkStart w:id="2341" w:name="RFC3986"/>
      <w:r w:rsidRPr="00EE7D13">
        <w:rPr>
          <w:rStyle w:val="Refterm"/>
        </w:rPr>
        <w:t>RFC3986</w:t>
      </w:r>
      <w:bookmarkEnd w:id="234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34FA74CF" w14:textId="694B739D" w:rsidR="00A146BE" w:rsidRDefault="00A146BE" w:rsidP="00A146BE">
      <w:pPr>
        <w:pStyle w:val="Ref"/>
        <w:rPr>
          <w:ins w:id="2342" w:author="Laurence Golding" w:date="2019-05-11T06:51:00Z"/>
        </w:rPr>
      </w:pPr>
      <w:ins w:id="2343" w:author="Laurence Golding" w:date="2019-05-11T06:51:00Z">
        <w:r w:rsidRPr="00EE7D13">
          <w:rPr>
            <w:rStyle w:val="Refterm"/>
          </w:rPr>
          <w:t>[</w:t>
        </w:r>
        <w:bookmarkStart w:id="2344" w:name="RFC3987"/>
        <w:r w:rsidRPr="00EE7D13">
          <w:rPr>
            <w:rStyle w:val="Refterm"/>
          </w:rPr>
          <w:t>RFC398</w:t>
        </w:r>
        <w:r>
          <w:rPr>
            <w:rStyle w:val="Refterm"/>
          </w:rPr>
          <w:t>7</w:t>
        </w:r>
        <w:bookmarkEnd w:id="2344"/>
        <w:r w:rsidRPr="00EE7D13">
          <w:rPr>
            <w:rStyle w:val="Refterm"/>
          </w:rPr>
          <w:t>]</w:t>
        </w:r>
        <w:r>
          <w:tab/>
        </w:r>
        <w:r>
          <w:rPr>
            <w:rFonts w:cs="Arial"/>
            <w:szCs w:val="20"/>
          </w:rPr>
          <w:t>Duerst, M. and Suignard, M., "Internationalized Resource Identifiers (IRIs)", RFC 3987, DOI 10.17487/RFC3987, January 2005,</w:t>
        </w:r>
        <w:r>
          <w:t xml:space="preserve"> </w:t>
        </w:r>
        <w:r w:rsidR="005C469B">
          <w:fldChar w:fldCharType="begin"/>
        </w:r>
        <w:r w:rsidR="005C469B">
          <w:instrText xml:space="preserve"> HYPERLINK "https://www.rfc-editor.org/info/rfc3987</w:instrText>
        </w:r>
        <w:r w:rsidR="005C469B">
          <w:instrText xml:space="preserve">" </w:instrText>
        </w:r>
        <w:r w:rsidR="005C469B">
          <w:fldChar w:fldCharType="separate"/>
        </w:r>
        <w:r>
          <w:rPr>
            <w:rStyle w:val="Hyperlink"/>
          </w:rPr>
          <w:t>https://www.rfc-editor.org/info/rfc3987</w:t>
        </w:r>
        <w:r w:rsidR="005C469B">
          <w:rPr>
            <w:rStyle w:val="Hyperlink"/>
          </w:rPr>
          <w:fldChar w:fldCharType="end"/>
        </w:r>
        <w:r>
          <w:t>.</w:t>
        </w:r>
      </w:ins>
    </w:p>
    <w:p w14:paraId="02127310" w14:textId="0E9F2FF8" w:rsidR="00435405" w:rsidRDefault="00435405" w:rsidP="00A146BE">
      <w:pPr>
        <w:pStyle w:val="Ref"/>
      </w:pPr>
      <w:r>
        <w:rPr>
          <w:rStyle w:val="Refterm"/>
        </w:rPr>
        <w:t>[</w:t>
      </w:r>
      <w:bookmarkStart w:id="2345" w:name="RFC4122"/>
      <w:r>
        <w:rPr>
          <w:rStyle w:val="Refterm"/>
        </w:rPr>
        <w:t>RFC4122</w:t>
      </w:r>
      <w:bookmarkEnd w:id="2345"/>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2" w:history="1">
        <w:r>
          <w:rPr>
            <w:rStyle w:val="Hyperlink"/>
            <w:rFonts w:cs="Arial"/>
            <w:szCs w:val="20"/>
          </w:rPr>
          <w:t>http://www.rfc-editor.org/info/rfc4122</w:t>
        </w:r>
      </w:hyperlink>
      <w:r>
        <w:rPr>
          <w:rFonts w:cs="Arial"/>
          <w:szCs w:val="20"/>
        </w:rPr>
        <w:t>.</w:t>
      </w:r>
    </w:p>
    <w:p w14:paraId="6D642014" w14:textId="0C000015" w:rsidR="00C56762" w:rsidRDefault="00C56762" w:rsidP="00C56762">
      <w:pPr>
        <w:pStyle w:val="Ref"/>
      </w:pPr>
      <w:r>
        <w:rPr>
          <w:rStyle w:val="Refterm"/>
        </w:rPr>
        <w:t>[</w:t>
      </w:r>
      <w:bookmarkStart w:id="2346" w:name="RFC5646"/>
      <w:r>
        <w:rPr>
          <w:rStyle w:val="Refterm"/>
        </w:rPr>
        <w:t>RFC5646</w:t>
      </w:r>
      <w:bookmarkEnd w:id="2346"/>
      <w:r>
        <w:rPr>
          <w:rStyle w:val="Refterm"/>
        </w:rPr>
        <w:t>]</w:t>
      </w:r>
      <w:r>
        <w:rPr>
          <w:rStyle w:val="Refterm"/>
        </w:rPr>
        <w:tab/>
      </w:r>
      <w:r>
        <w:rPr>
          <w:rFonts w:cs="Arial"/>
          <w:szCs w:val="20"/>
        </w:rPr>
        <w:t xml:space="preserve">Phillips, A., Ed., and M. Davis, Ed., "Tags for Identifying Languages", BCP 47, RFC 5646, DOI 10.17487/RFC5646, September 2009, </w:t>
      </w:r>
      <w:hyperlink r:id="rId43" w:history="1">
        <w:r>
          <w:rPr>
            <w:rStyle w:val="Hyperlink"/>
            <w:rFonts w:cs="Arial"/>
            <w:szCs w:val="20"/>
          </w:rPr>
          <w:t>http://www.rfc-editor.org/info/rfc5646</w:t>
        </w:r>
      </w:hyperlink>
      <w:r>
        <w:rPr>
          <w:rFonts w:cs="Arial"/>
          <w:szCs w:val="20"/>
        </w:rPr>
        <w:t>.</w:t>
      </w:r>
    </w:p>
    <w:p w14:paraId="4EDE6437" w14:textId="77777777" w:rsidR="006E09CB" w:rsidRDefault="006E09CB" w:rsidP="00130B0A">
      <w:pPr>
        <w:pStyle w:val="Ref"/>
        <w:rPr>
          <w:del w:id="2347" w:author="Laurence Golding" w:date="2019-05-11T06:51:00Z"/>
          <w:rStyle w:val="Refterm"/>
        </w:rPr>
      </w:pPr>
      <w:del w:id="2348" w:author="Laurence Golding" w:date="2019-05-11T06:51:00Z">
        <w:r>
          <w:rPr>
            <w:rStyle w:val="Refterm"/>
          </w:rPr>
          <w:delText>[</w:delText>
        </w:r>
        <w:bookmarkStart w:id="2349" w:name="RFC7763"/>
        <w:r>
          <w:rPr>
            <w:rStyle w:val="Refterm"/>
          </w:rPr>
          <w:delText>RFC7763</w:delText>
        </w:r>
        <w:bookmarkEnd w:id="2349"/>
        <w:r>
          <w:rPr>
            <w:rStyle w:val="Refterm"/>
          </w:rPr>
          <w:delText>]</w:delText>
        </w:r>
        <w:r>
          <w:rPr>
            <w:rStyle w:val="Refterm"/>
          </w:rPr>
          <w:tab/>
        </w:r>
        <w:r w:rsidRPr="006E09CB">
          <w:rPr>
            <w:rFonts w:cs="Arial"/>
            <w:szCs w:val="20"/>
          </w:rPr>
          <w:delText xml:space="preserve">Leonard, S., "The text/markdown Media Type", RFC 7763, DOI 10.17487/RFC7763, March 2016, </w:delText>
        </w:r>
        <w:r w:rsidR="005C469B">
          <w:fldChar w:fldCharType="begin"/>
        </w:r>
        <w:r w:rsidR="005C469B">
          <w:delInstrText xml:space="preserve"> HYPERLINK "http://www.rfc-editor.org/info/rfc7763" </w:delInstrText>
        </w:r>
        <w:r w:rsidR="005C469B">
          <w:fldChar w:fldCharType="separate"/>
        </w:r>
        <w:r w:rsidRPr="00705E4D">
          <w:rPr>
            <w:rStyle w:val="Hyperlink"/>
            <w:rFonts w:cs="Arial"/>
            <w:szCs w:val="20"/>
          </w:rPr>
          <w:delText>http://www.rfc-editor.org/info/rfc7763</w:delText>
        </w:r>
        <w:r w:rsidR="005C469B">
          <w:rPr>
            <w:rStyle w:val="Hyperlink"/>
            <w:rFonts w:cs="Arial"/>
            <w:szCs w:val="20"/>
          </w:rPr>
          <w:fldChar w:fldCharType="end"/>
        </w:r>
        <w:r w:rsidRPr="006E09CB">
          <w:rPr>
            <w:rFonts w:cs="Arial"/>
            <w:szCs w:val="20"/>
          </w:rPr>
          <w:delText>.</w:delText>
        </w:r>
      </w:del>
    </w:p>
    <w:p w14:paraId="44B766E0" w14:textId="77777777" w:rsidR="006E09CB" w:rsidRDefault="006E09CB" w:rsidP="006E09CB">
      <w:pPr>
        <w:pStyle w:val="Ref"/>
        <w:rPr>
          <w:del w:id="2350" w:author="Laurence Golding" w:date="2019-05-11T06:51:00Z"/>
        </w:rPr>
      </w:pPr>
      <w:del w:id="2351" w:author="Laurence Golding" w:date="2019-05-11T06:51:00Z">
        <w:r>
          <w:rPr>
            <w:rStyle w:val="Refterm"/>
            <w:bCs w:val="0"/>
          </w:rPr>
          <w:delText>[</w:delText>
        </w:r>
        <w:bookmarkStart w:id="2352" w:name="RFC7764"/>
        <w:r>
          <w:rPr>
            <w:rStyle w:val="Refterm"/>
            <w:bCs w:val="0"/>
          </w:rPr>
          <w:delText>RFC7764</w:delText>
        </w:r>
        <w:bookmarkEnd w:id="2352"/>
        <w:r>
          <w:rPr>
            <w:rStyle w:val="Refterm"/>
            <w:bCs w:val="0"/>
          </w:rPr>
          <w:delText>]</w:delText>
        </w:r>
        <w:r>
          <w:rPr>
            <w:rStyle w:val="Refterm"/>
            <w:bCs w:val="0"/>
          </w:rPr>
          <w:tab/>
        </w:r>
        <w:r>
          <w:rPr>
            <w:rFonts w:cs="Arial"/>
            <w:szCs w:val="20"/>
          </w:rPr>
          <w:delText xml:space="preserve">Leonard, S., "Guidance on Markdown: Design Philosophies, Stability Strategies, and Select Registrations", RFC 7764, DOI 10.17487/RFC7764, March 2016, </w:delText>
        </w:r>
        <w:r w:rsidR="005C469B">
          <w:fldChar w:fldCharType="begin"/>
        </w:r>
        <w:r w:rsidR="005C469B">
          <w:delInstrText xml:space="preserve"> HYPERLINK "http://www.rfc-editor.org/info/rfc7764" </w:delInstrText>
        </w:r>
        <w:r w:rsidR="005C469B">
          <w:fldChar w:fldCharType="separate"/>
        </w:r>
        <w:r>
          <w:rPr>
            <w:rStyle w:val="Hyperlink"/>
            <w:rFonts w:cs="Arial"/>
            <w:szCs w:val="20"/>
          </w:rPr>
          <w:delText>http://www.rfc-editor.org/info/rfc7764</w:delText>
        </w:r>
        <w:r w:rsidR="005C469B">
          <w:rPr>
            <w:rStyle w:val="Hyperlink"/>
            <w:rFonts w:cs="Arial"/>
            <w:szCs w:val="20"/>
          </w:rPr>
          <w:fldChar w:fldCharType="end"/>
        </w:r>
        <w:r>
          <w:rPr>
            <w:rFonts w:cs="Arial"/>
            <w:szCs w:val="20"/>
          </w:rPr>
          <w:delText>.</w:delText>
        </w:r>
      </w:del>
    </w:p>
    <w:p w14:paraId="2B4D6893" w14:textId="770FE7F0" w:rsidR="001E773C" w:rsidRDefault="001E773C" w:rsidP="001E773C">
      <w:pPr>
        <w:pStyle w:val="Ref"/>
        <w:rPr>
          <w:ins w:id="2353" w:author="Laurence Golding" w:date="2019-05-11T06:51:00Z"/>
        </w:rPr>
      </w:pPr>
      <w:bookmarkStart w:id="2354" w:name="RFC6901"/>
      <w:ins w:id="2355" w:author="Laurence Golding" w:date="2019-05-11T06:51:00Z">
        <w:r>
          <w:rPr>
            <w:rStyle w:val="Refterm"/>
          </w:rPr>
          <w:t>[RFC6901]</w:t>
        </w:r>
        <w:bookmarkEnd w:id="2354"/>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r w:rsidR="005C469B">
          <w:fldChar w:fldCharType="begin"/>
        </w:r>
        <w:r w:rsidR="005C469B">
          <w:instrText xml:space="preserve"> HYPERLINK "http://www.rfc-editor.org/info/rfc6901" </w:instrText>
        </w:r>
        <w:r w:rsidR="005C469B">
          <w:fldChar w:fldCharType="separate"/>
        </w:r>
        <w:r w:rsidR="00317340">
          <w:rPr>
            <w:rStyle w:val="Hyperlink"/>
            <w:rFonts w:cs="Arial"/>
            <w:szCs w:val="20"/>
          </w:rPr>
          <w:t>http://www.rfc-editor.org/info/rfc6901</w:t>
        </w:r>
        <w:r w:rsidR="005C469B">
          <w:rPr>
            <w:rStyle w:val="Hyperlink"/>
            <w:rFonts w:cs="Arial"/>
            <w:szCs w:val="20"/>
          </w:rPr>
          <w:fldChar w:fldCharType="end"/>
        </w:r>
        <w:r>
          <w:rPr>
            <w:rFonts w:cs="Arial"/>
            <w:szCs w:val="20"/>
          </w:rPr>
          <w:t>.</w:t>
        </w:r>
      </w:ins>
    </w:p>
    <w:p w14:paraId="6A8A66CE" w14:textId="3841D8E0" w:rsidR="005B62C0" w:rsidRDefault="005B62C0" w:rsidP="00130B0A">
      <w:pPr>
        <w:pStyle w:val="Ref"/>
        <w:rPr>
          <w:ins w:id="2356" w:author="Laurence Golding" w:date="2019-05-11T06:51:00Z"/>
          <w:rStyle w:val="Refterm"/>
          <w:bCs w:val="0"/>
        </w:rPr>
      </w:pPr>
      <w:ins w:id="2357" w:author="Laurence Golding" w:date="2019-05-11T06:51:00Z">
        <w:r>
          <w:rPr>
            <w:rStyle w:val="Refterm"/>
          </w:rPr>
          <w:t>[</w:t>
        </w:r>
        <w:bookmarkStart w:id="2358" w:name="RFC7230"/>
        <w:r>
          <w:rPr>
            <w:rStyle w:val="Refterm"/>
          </w:rPr>
          <w:t>RFC7230</w:t>
        </w:r>
        <w:bookmarkEnd w:id="2358"/>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r w:rsidR="005C469B">
          <w:fldChar w:fldCharType="begin"/>
        </w:r>
        <w:r w:rsidR="005C469B">
          <w:instrText xml:space="preserve"> HYPERLINK "http://www.rfc-editor.org/info/rfc7230" </w:instrText>
        </w:r>
        <w:r w:rsidR="005C469B">
          <w:fldChar w:fldCharType="separate"/>
        </w:r>
        <w:r w:rsidR="00122827">
          <w:rPr>
            <w:rStyle w:val="Hyperlink"/>
            <w:rFonts w:cs="Arial"/>
            <w:szCs w:val="20"/>
          </w:rPr>
          <w:t>http://www.rfc-editor.org/info/rfc7230</w:t>
        </w:r>
        <w:r w:rsidR="005C469B">
          <w:rPr>
            <w:rStyle w:val="Hyperlink"/>
            <w:rFonts w:cs="Arial"/>
            <w:szCs w:val="20"/>
          </w:rPr>
          <w:fldChar w:fldCharType="end"/>
        </w:r>
        <w:r>
          <w:rPr>
            <w:rFonts w:cs="Arial"/>
            <w:szCs w:val="20"/>
          </w:rPr>
          <w:t>.</w:t>
        </w:r>
      </w:ins>
    </w:p>
    <w:p w14:paraId="52743238" w14:textId="5129D86C" w:rsidR="00130B0A" w:rsidRDefault="00130B0A" w:rsidP="00130B0A">
      <w:pPr>
        <w:pStyle w:val="Ref"/>
      </w:pPr>
      <w:r>
        <w:rPr>
          <w:rStyle w:val="Refterm"/>
          <w:bCs w:val="0"/>
        </w:rPr>
        <w:t>[</w:t>
      </w:r>
      <w:bookmarkStart w:id="2359" w:name="RFC8174"/>
      <w:r>
        <w:rPr>
          <w:rStyle w:val="Refterm"/>
          <w:bCs w:val="0"/>
        </w:rPr>
        <w:t>RFC8174</w:t>
      </w:r>
      <w:bookmarkEnd w:id="235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4D609946" w:rsidR="00111248" w:rsidRDefault="00111248" w:rsidP="00111248">
      <w:pPr>
        <w:pStyle w:val="Ref"/>
      </w:pPr>
      <w:r>
        <w:rPr>
          <w:rStyle w:val="Refterm"/>
          <w:bCs w:val="0"/>
        </w:rPr>
        <w:t>[</w:t>
      </w:r>
      <w:bookmarkStart w:id="2360" w:name="RFC8089"/>
      <w:r>
        <w:rPr>
          <w:rStyle w:val="Refterm"/>
          <w:bCs w:val="0"/>
        </w:rPr>
        <w:t>RFC8089</w:t>
      </w:r>
      <w:bookmarkEnd w:id="2360"/>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0DE4FDCE" w:rsidR="00034C6A" w:rsidRDefault="00034C6A" w:rsidP="00111248">
      <w:pPr>
        <w:pStyle w:val="Ref"/>
      </w:pPr>
      <w:r>
        <w:rPr>
          <w:rStyle w:val="Refterm"/>
          <w:bCs w:val="0"/>
        </w:rPr>
        <w:t>[</w:t>
      </w:r>
      <w:bookmarkStart w:id="2361" w:name="RFC8259"/>
      <w:r>
        <w:rPr>
          <w:rStyle w:val="Refterm"/>
          <w:bCs w:val="0"/>
        </w:rPr>
        <w:t>RFC8259</w:t>
      </w:r>
      <w:bookmarkEnd w:id="236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24E9867A" w:rsidR="00F85576" w:rsidRPr="00F85576" w:rsidRDefault="00F85576" w:rsidP="00034C6A">
      <w:pPr>
        <w:pStyle w:val="Ref"/>
        <w:rPr>
          <w:rStyle w:val="Refterm"/>
          <w:b w:val="0"/>
        </w:rPr>
      </w:pPr>
      <w:r>
        <w:rPr>
          <w:rStyle w:val="Refterm"/>
        </w:rPr>
        <w:t>[</w:t>
      </w:r>
      <w:bookmarkStart w:id="2362" w:name="SEMVER"/>
      <w:r>
        <w:rPr>
          <w:rStyle w:val="Refterm"/>
        </w:rPr>
        <w:t>SEMVER</w:t>
      </w:r>
      <w:bookmarkEnd w:id="2362"/>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51F8F1F9" w:rsidR="0092395F" w:rsidRDefault="00DE0F9F" w:rsidP="00F85576">
      <w:pPr>
        <w:pStyle w:val="Ref"/>
      </w:pPr>
      <w:r>
        <w:rPr>
          <w:rStyle w:val="Refterm"/>
        </w:rPr>
        <w:t>[</w:t>
      </w:r>
      <w:bookmarkStart w:id="2363" w:name="UNICODE12"/>
      <w:bookmarkStart w:id="2364" w:name="UNICODE10"/>
      <w:del w:id="2365" w:author="Laurence Golding" w:date="2019-05-11T06:51:00Z">
        <w:r>
          <w:rPr>
            <w:rStyle w:val="Refterm"/>
          </w:rPr>
          <w:delText>UNICODE10</w:delText>
        </w:r>
      </w:del>
      <w:bookmarkEnd w:id="2364"/>
      <w:ins w:id="2366" w:author="Laurence Golding" w:date="2019-05-11T06:51:00Z">
        <w:r>
          <w:rPr>
            <w:rStyle w:val="Refterm"/>
          </w:rPr>
          <w:t>UNICODE1</w:t>
        </w:r>
        <w:r w:rsidR="00BF430E">
          <w:rPr>
            <w:rStyle w:val="Refterm"/>
          </w:rPr>
          <w:t>2</w:t>
        </w:r>
      </w:ins>
      <w:bookmarkEnd w:id="2363"/>
      <w:r>
        <w:rPr>
          <w:rStyle w:val="Refterm"/>
        </w:rPr>
        <w:t>]</w:t>
      </w:r>
      <w:r>
        <w:rPr>
          <w:rStyle w:val="Refterm"/>
        </w:rPr>
        <w:tab/>
      </w:r>
      <w:r>
        <w:t>Unicode 10.0, June 2017,</w:t>
      </w:r>
      <w:r w:rsidR="00A55BA8" w:rsidRPr="00A55BA8">
        <w:t xml:space="preserve"> </w:t>
      </w:r>
      <w:del w:id="2367" w:author="Laurence Golding" w:date="2019-05-11T06:51:00Z">
        <w:r w:rsidR="005C469B">
          <w:fldChar w:fldCharType="begin"/>
        </w:r>
        <w:r w:rsidR="005C469B">
          <w:delInstrText xml:space="preserve"> HYPERLINK "http://www.unicode.org/versions/Unicode10.0.0/" </w:delInstrText>
        </w:r>
        <w:r w:rsidR="005C469B">
          <w:fldChar w:fldCharType="separate"/>
        </w:r>
        <w:r w:rsidRPr="00AC1D41">
          <w:rPr>
            <w:rStyle w:val="Hyperlink"/>
          </w:rPr>
          <w:delText>http://www.unicode.org/versions/Unicode10.0.0/</w:delText>
        </w:r>
        <w:r w:rsidR="005C469B">
          <w:rPr>
            <w:rStyle w:val="Hyperlink"/>
          </w:rPr>
          <w:fldChar w:fldCharType="end"/>
        </w:r>
      </w:del>
      <w:ins w:id="2368" w:author="Laurence Golding" w:date="2019-05-11T06:51:00Z">
        <w:r w:rsidR="005C469B">
          <w:fldChar w:fldCharType="begin"/>
        </w:r>
        <w:r w:rsidR="005C469B">
          <w:instrText xml:space="preserve"> HYPERLINK "http://www.unicode.org/versions/Unicode12.0.0" </w:instrText>
        </w:r>
        <w:r w:rsidR="005C469B">
          <w:fldChar w:fldCharType="separate"/>
        </w:r>
        <w:r w:rsidR="00A55BA8" w:rsidRPr="00A76E97">
          <w:rPr>
            <w:rStyle w:val="Hyperlink"/>
          </w:rPr>
          <w:t>http://www.unicode.org/versions/Unicode12.0.0</w:t>
        </w:r>
        <w:r w:rsidR="005C469B">
          <w:rPr>
            <w:rStyle w:val="Hyperlink"/>
          </w:rPr>
          <w:fldChar w:fldCharType="end"/>
        </w:r>
        <w:r w:rsidR="00A55BA8">
          <w:t xml:space="preserve">. </w:t>
        </w:r>
      </w:ins>
    </w:p>
    <w:p w14:paraId="1AFFEE78" w14:textId="77777777" w:rsidR="00C02DEC" w:rsidRDefault="00C02DEC" w:rsidP="00A710C8">
      <w:pPr>
        <w:pStyle w:val="Heading2"/>
      </w:pPr>
      <w:bookmarkStart w:id="2369" w:name="_Toc85472895"/>
      <w:bookmarkStart w:id="2370" w:name="_Toc287332009"/>
      <w:bookmarkStart w:id="2371" w:name="_Toc8366923"/>
      <w:bookmarkStart w:id="2372" w:name="_Toc516224642"/>
      <w:r>
        <w:t>Non-Normative References</w:t>
      </w:r>
      <w:bookmarkEnd w:id="2369"/>
      <w:bookmarkEnd w:id="2370"/>
      <w:bookmarkEnd w:id="2371"/>
      <w:bookmarkEnd w:id="2372"/>
    </w:p>
    <w:p w14:paraId="1067680D" w14:textId="70DC1064" w:rsidR="00D422AB" w:rsidRDefault="00D422AB" w:rsidP="00D422AB">
      <w:pPr>
        <w:pStyle w:val="Ref"/>
        <w:rPr>
          <w:rStyle w:val="Refterm"/>
          <w:b w:val="0"/>
        </w:rPr>
      </w:pPr>
      <w:r w:rsidRPr="001A52C9">
        <w:rPr>
          <w:rStyle w:val="Refterm"/>
        </w:rPr>
        <w:t>[</w:t>
      </w:r>
      <w:bookmarkStart w:id="2373" w:name="CMARK"/>
      <w:r>
        <w:rPr>
          <w:rStyle w:val="Refterm"/>
        </w:rPr>
        <w:t>CMARK</w:t>
      </w:r>
      <w:bookmarkEnd w:id="2373"/>
      <w:r w:rsidRPr="001A52C9">
        <w:rPr>
          <w:rStyle w:val="Refterm"/>
        </w:rPr>
        <w:t>]</w:t>
      </w:r>
      <w:r w:rsidRPr="005126F2">
        <w:rPr>
          <w:rStyle w:val="Refterm"/>
          <w:b w:val="0"/>
        </w:rPr>
        <w:tab/>
      </w:r>
      <w:r w:rsidRPr="00D422AB">
        <w:t xml:space="preserve">“CommonMark Spec”, Version 0.28, (2017-08-01), </w:t>
      </w:r>
      <w:hyperlink r:id="rId48" w:history="1">
        <w:r w:rsidRPr="00705E4D">
          <w:rPr>
            <w:rStyle w:val="Hyperlink"/>
          </w:rPr>
          <w:t>http://spec.commonmark.org/0.28/</w:t>
        </w:r>
      </w:hyperlink>
      <w:r w:rsidRPr="00D422AB">
        <w:t>.</w:t>
      </w:r>
    </w:p>
    <w:p w14:paraId="1FDA798B" w14:textId="5667B951" w:rsidR="00A86F30" w:rsidRDefault="00A86F30" w:rsidP="00D422AB">
      <w:pPr>
        <w:pStyle w:val="Ref"/>
        <w:rPr>
          <w:rStyle w:val="Refterm"/>
          <w:b w:val="0"/>
        </w:rPr>
      </w:pPr>
      <w:r w:rsidRPr="001A52C9">
        <w:rPr>
          <w:rStyle w:val="Refterm"/>
        </w:rPr>
        <w:lastRenderedPageBreak/>
        <w:t>[</w:t>
      </w:r>
      <w:bookmarkStart w:id="2374" w:name="CWE"/>
      <w:r>
        <w:rPr>
          <w:rStyle w:val="Refterm"/>
        </w:rPr>
        <w:t>CWE</w:t>
      </w:r>
      <w:bookmarkEnd w:id="2374"/>
      <w:del w:id="2375" w:author="Laurence Golding" w:date="2019-05-11T06:51:00Z">
        <w:r w:rsidRPr="001A52C9">
          <w:rPr>
            <w:rStyle w:val="Refterm"/>
          </w:rPr>
          <w:delText>]</w:delText>
        </w:r>
      </w:del>
      <w:ins w:id="2376" w:author="Laurence Golding" w:date="2019-05-11T06:51:00Z">
        <w:r w:rsidR="00E7408B">
          <w:rPr>
            <w:rFonts w:cs="Arial"/>
          </w:rPr>
          <w:t>™</w:t>
        </w:r>
        <w:r w:rsidRPr="001A52C9">
          <w:rPr>
            <w:rStyle w:val="Refterm"/>
          </w:rPr>
          <w:t>]</w:t>
        </w:r>
      </w:ins>
      <w:r w:rsidRPr="005126F2">
        <w:rPr>
          <w:rStyle w:val="Refterm"/>
          <w:b w:val="0"/>
        </w:rPr>
        <w:tab/>
      </w:r>
      <w:r w:rsidRPr="0052312C">
        <w:t>“</w:t>
      </w:r>
      <w:r>
        <w:t>Common Weakness Enumeration</w:t>
      </w:r>
      <w:r w:rsidRPr="0052312C">
        <w:t xml:space="preserve">”, </w:t>
      </w:r>
      <w:hyperlink r:id="rId49" w:history="1">
        <w:r w:rsidR="00F84A73" w:rsidRPr="00705E4D">
          <w:rPr>
            <w:rStyle w:val="Hyperlink"/>
          </w:rPr>
          <w:t>https://cwe.mitre.org</w:t>
        </w:r>
      </w:hyperlink>
      <w:r w:rsidR="00F84A73">
        <w:t>.</w:t>
      </w:r>
    </w:p>
    <w:p w14:paraId="45B8378B" w14:textId="212C8511" w:rsidR="00F84A73" w:rsidRDefault="00F84A73" w:rsidP="00F84A73">
      <w:pPr>
        <w:pStyle w:val="Ref"/>
        <w:rPr>
          <w:rStyle w:val="Refterm"/>
          <w:b w:val="0"/>
        </w:rPr>
      </w:pPr>
      <w:r w:rsidRPr="001A52C9">
        <w:rPr>
          <w:rStyle w:val="Refterm"/>
        </w:rPr>
        <w:t>[</w:t>
      </w:r>
      <w:bookmarkStart w:id="2377" w:name="GFMCMARK"/>
      <w:r>
        <w:rPr>
          <w:rStyle w:val="Refterm"/>
        </w:rPr>
        <w:t>GFMCMARK</w:t>
      </w:r>
      <w:bookmarkEnd w:id="2377"/>
      <w:r w:rsidRPr="001A52C9">
        <w:rPr>
          <w:rStyle w:val="Refterm"/>
        </w:rPr>
        <w:t>]</w:t>
      </w:r>
      <w:r w:rsidRPr="005126F2">
        <w:rPr>
          <w:rStyle w:val="Refterm"/>
          <w:b w:val="0"/>
        </w:rPr>
        <w:tab/>
      </w:r>
      <w:r w:rsidRPr="00F84A73">
        <w:t xml:space="preserve">“GitHub's fork of cmark, a CommonMark parsing and rendering library and program in C”, </w:t>
      </w:r>
      <w:hyperlink r:id="rId50" w:history="1">
        <w:r w:rsidRPr="00705E4D">
          <w:rPr>
            <w:rStyle w:val="Hyperlink"/>
          </w:rPr>
          <w:t>https://github.com/github/cmark</w:t>
        </w:r>
      </w:hyperlink>
      <w:r w:rsidRPr="00F84A73">
        <w:t>.</w:t>
      </w:r>
    </w:p>
    <w:p w14:paraId="0FEC2F43" w14:textId="43F9AEFF" w:rsidR="00F84A73" w:rsidRDefault="00F84A73" w:rsidP="00F84A73">
      <w:pPr>
        <w:pStyle w:val="Ref"/>
        <w:rPr>
          <w:rStyle w:val="Refterm"/>
          <w:b w:val="0"/>
        </w:rPr>
      </w:pPr>
      <w:r w:rsidRPr="001A52C9">
        <w:rPr>
          <w:rStyle w:val="Refterm"/>
        </w:rPr>
        <w:t>[</w:t>
      </w:r>
      <w:bookmarkStart w:id="2378" w:name="GFMENG"/>
      <w:r>
        <w:rPr>
          <w:rStyle w:val="Refterm"/>
        </w:rPr>
        <w:t>GFMENG</w:t>
      </w:r>
      <w:bookmarkEnd w:id="2378"/>
      <w:r w:rsidRPr="001A52C9">
        <w:rPr>
          <w:rStyle w:val="Refterm"/>
        </w:rPr>
        <w:t>]</w:t>
      </w:r>
      <w:r w:rsidRPr="005126F2">
        <w:rPr>
          <w:rStyle w:val="Refterm"/>
          <w:b w:val="0"/>
        </w:rPr>
        <w:tab/>
      </w:r>
      <w:r w:rsidRPr="00F84A73">
        <w:t xml:space="preserve">“GitHub Engineering: A formal spec for GitHub Flavored Markdown”, </w:t>
      </w:r>
      <w:hyperlink r:id="rId51" w:history="1">
        <w:r w:rsidRPr="00705E4D">
          <w:rPr>
            <w:rStyle w:val="Hyperlink"/>
          </w:rPr>
          <w:t>https://githubengineering.com/a-formal-spec-for-github-markdown/</w:t>
        </w:r>
      </w:hyperlink>
      <w:r w:rsidRPr="00F84A73">
        <w:t>.</w:t>
      </w:r>
    </w:p>
    <w:p w14:paraId="676C3FD1" w14:textId="5CBB53F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2" w:history="1">
        <w:r w:rsidR="0052312C" w:rsidRPr="00AC1D41">
          <w:rPr>
            <w:rStyle w:val="Hyperlink"/>
          </w:rPr>
          <w:t>https://www.iso.org/standard/57853.html</w:t>
        </w:r>
      </w:hyperlink>
      <w:r w:rsidR="00F50B4E">
        <w:rPr>
          <w:rStyle w:val="Hyperlink"/>
        </w:rPr>
        <w:t>.</w:t>
      </w:r>
    </w:p>
    <w:p w14:paraId="6A7E9801" w14:textId="0A17A590" w:rsidR="0052312C" w:rsidRDefault="0052312C" w:rsidP="00AE0702">
      <w:pPr>
        <w:pStyle w:val="Ref"/>
      </w:pPr>
      <w:r>
        <w:rPr>
          <w:rStyle w:val="Refterm"/>
        </w:rPr>
        <w:t>[ISO14882</w:t>
      </w:r>
      <w:r w:rsidR="00361885">
        <w:rPr>
          <w:rStyle w:val="Refterm"/>
        </w:rPr>
        <w:t>:</w:t>
      </w:r>
      <w:del w:id="2379" w:author="Laurence Golding" w:date="2019-05-11T06:51:00Z">
        <w:r w:rsidR="00361885">
          <w:rPr>
            <w:rStyle w:val="Refterm"/>
          </w:rPr>
          <w:delText>2014</w:delText>
        </w:r>
      </w:del>
      <w:ins w:id="2380" w:author="Laurence Golding" w:date="2019-05-11T06:5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2381" w:author="Laurence Golding" w:date="2019-05-11T06:51:00Z">
        <w:r>
          <w:delText>2014</w:delText>
        </w:r>
      </w:del>
      <w:ins w:id="2382" w:author="Laurence Golding" w:date="2019-05-11T06:51:00Z">
        <w:r w:rsidR="00190651">
          <w:t>2017</w:t>
        </w:r>
      </w:ins>
      <w:r>
        <w:t xml:space="preserve">, </w:t>
      </w:r>
      <w:del w:id="2383" w:author="Laurence Golding" w:date="2019-05-11T06:51:00Z">
        <w:r w:rsidR="005C469B">
          <w:fldChar w:fldCharType="begin"/>
        </w:r>
        <w:r w:rsidR="005C469B">
          <w:delInstrText xml:space="preserve"> HYPERLINK "https://www.iso.org/standard/64029.html" </w:delInstrText>
        </w:r>
        <w:r w:rsidR="005C469B">
          <w:fldChar w:fldCharType="separate"/>
        </w:r>
        <w:r w:rsidR="00361885" w:rsidRPr="00AC1D41">
          <w:rPr>
            <w:rStyle w:val="Hyperlink"/>
          </w:rPr>
          <w:delText>https://www.iso.org/standard/64029.html</w:delText>
        </w:r>
        <w:r w:rsidR="005C469B">
          <w:rPr>
            <w:rStyle w:val="Hyperlink"/>
          </w:rPr>
          <w:fldChar w:fldCharType="end"/>
        </w:r>
      </w:del>
      <w:ins w:id="2384" w:author="Laurence Golding" w:date="2019-05-11T06:51:00Z">
        <w:r w:rsidR="005C469B">
          <w:fldChar w:fldCharType="begin"/>
        </w:r>
        <w:r w:rsidR="005C469B">
          <w:instrText xml:space="preserve"> HYPERLINK "https://www.iso.org/standard/68564.html" </w:instrText>
        </w:r>
        <w:r w:rsidR="005C469B">
          <w:fldChar w:fldCharType="separate"/>
        </w:r>
        <w:r w:rsidR="00190651" w:rsidRPr="00190651">
          <w:rPr>
            <w:rStyle w:val="Hyperlink"/>
          </w:rPr>
          <w:t>https://www.iso.org/standard/68564.html</w:t>
        </w:r>
        <w:r w:rsidR="005C469B">
          <w:rPr>
            <w:rStyle w:val="Hyperlink"/>
          </w:rPr>
          <w:fldChar w:fldCharType="end"/>
        </w:r>
      </w:ins>
      <w:r w:rsidR="00F50B4E">
        <w:rPr>
          <w:rStyle w:val="Hyperlink"/>
        </w:rPr>
        <w:t>.</w:t>
      </w:r>
    </w:p>
    <w:p w14:paraId="33244B84" w14:textId="686F68FB" w:rsidR="0052312C" w:rsidRDefault="0052312C" w:rsidP="0052312C">
      <w:pPr>
        <w:pStyle w:val="Ref"/>
        <w:rPr>
          <w:rStyle w:val="Hyperlink"/>
          <w:rPrChange w:id="2385" w:author="Laurence Golding" w:date="2019-05-11T06:51:00Z">
            <w:rPr/>
          </w:rPrChange>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3" w:history="1">
        <w:r w:rsidR="00361885" w:rsidRPr="00AC1D41">
          <w:rPr>
            <w:rStyle w:val="Hyperlink"/>
          </w:rPr>
          <w:t>https://www.iso.org/standard/42926.html</w:t>
        </w:r>
      </w:hyperlink>
      <w:r w:rsidR="00F50B4E">
        <w:rPr>
          <w:rStyle w:val="Hyperlink"/>
        </w:rPr>
        <w:t>.</w:t>
      </w:r>
    </w:p>
    <w:p w14:paraId="1319D005" w14:textId="151B507C" w:rsidR="00FF0002" w:rsidRPr="00684C7A" w:rsidRDefault="00FF0002" w:rsidP="009C7249">
      <w:pPr>
        <w:pStyle w:val="Ref"/>
        <w:rPr>
          <w:ins w:id="2386" w:author="Laurence Golding" w:date="2019-05-11T06:51:00Z"/>
        </w:rPr>
      </w:pPr>
      <w:ins w:id="2387" w:author="Laurence Golding" w:date="2019-05-11T06:51:00Z">
        <w:r>
          <w:rPr>
            <w:rStyle w:val="Refterm"/>
          </w:rPr>
          <w:t>[</w:t>
        </w:r>
        <w:bookmarkStart w:id="2388" w:name="PE"/>
        <w:r>
          <w:rPr>
            <w:rStyle w:val="Refterm"/>
          </w:rPr>
          <w:t>PE</w:t>
        </w:r>
        <w:bookmarkEnd w:id="2388"/>
        <w:r>
          <w:rPr>
            <w:rStyle w:val="Refterm"/>
          </w:rPr>
          <w:t>]</w:t>
        </w:r>
        <w:r>
          <w:rPr>
            <w:rStyle w:val="Refterm"/>
          </w:rPr>
          <w:tab/>
        </w:r>
        <w:r>
          <w:t xml:space="preserve">“PE Format”, March 17, 2019, </w:t>
        </w:r>
        <w:r w:rsidR="005C469B">
          <w:fldChar w:fldCharType="begin"/>
        </w:r>
        <w:r w:rsidR="005C469B">
          <w:instrText xml:space="preserve"> HYPERLINK "https://docs.microsoft.com/en-us/windows/desktop/debug/pe-format" </w:instrText>
        </w:r>
        <w:r w:rsidR="005C469B">
          <w:fldChar w:fldCharType="separate"/>
        </w:r>
        <w:r>
          <w:rPr>
            <w:rStyle w:val="Hyperlink"/>
          </w:rPr>
          <w:t>https://docs.microsoft.com/en-us/windows/desktop/debug/pe-format</w:t>
        </w:r>
        <w:r w:rsidR="005C469B">
          <w:rPr>
            <w:rStyle w:val="Hyperlink"/>
          </w:rPr>
          <w:fldChar w:fldCharType="end"/>
        </w:r>
        <w:r>
          <w:t>.</w:t>
        </w:r>
      </w:ins>
    </w:p>
    <w:p w14:paraId="10BED545" w14:textId="53EB5CB8" w:rsidR="000D6107" w:rsidRPr="00907BAA" w:rsidRDefault="000D6107" w:rsidP="00A32798">
      <w:pPr>
        <w:pStyle w:val="Ref"/>
        <w:rPr>
          <w:ins w:id="2389" w:author="Laurence Golding" w:date="2019-05-11T06:51:00Z"/>
          <w:rStyle w:val="Refterm"/>
          <w:b w:val="0"/>
          <w:color w:val="0000EE"/>
        </w:rPr>
      </w:pPr>
      <w:ins w:id="2390" w:author="Laurence Golding" w:date="2019-05-11T06:51:00Z">
        <w:r>
          <w:rPr>
            <w:rStyle w:val="Refterm"/>
          </w:rPr>
          <w:t>[</w:t>
        </w:r>
        <w:bookmarkStart w:id="2391" w:name="TAR"/>
        <w:r>
          <w:rPr>
            <w:rStyle w:val="Refterm"/>
          </w:rPr>
          <w:t>TAR</w:t>
        </w:r>
        <w:bookmarkEnd w:id="2391"/>
        <w:r>
          <w:rPr>
            <w:rStyle w:val="Refterm"/>
          </w:rPr>
          <w:t>]</w:t>
        </w:r>
        <w:r>
          <w:rPr>
            <w:rStyle w:val="Refterm"/>
          </w:rPr>
          <w:tab/>
        </w:r>
        <w:r w:rsidRPr="0052312C">
          <w:t>“</w:t>
        </w:r>
        <w:r>
          <w:t xml:space="preserve">GNU tar 1.32: Basic Tar Format”, </w:t>
        </w:r>
        <w:r w:rsidR="005C469B">
          <w:fldChar w:fldCharType="begin"/>
        </w:r>
        <w:r w:rsidR="005C469B">
          <w:instrText xml:space="preserve"> HYPERLINK "http://www.gnu.org/software/tar/manual/html_node/Standard.html" </w:instrText>
        </w:r>
        <w:r w:rsidR="005C469B">
          <w:fldChar w:fldCharType="separate"/>
        </w:r>
        <w:r>
          <w:rPr>
            <w:rStyle w:val="Hyperlink"/>
          </w:rPr>
          <w:t>http://www.gnu.org/software/tar/manual/html_node/Standard.html</w:t>
        </w:r>
        <w:r w:rsidR="005C469B">
          <w:rPr>
            <w:rStyle w:val="Hyperlink"/>
          </w:rPr>
          <w:fldChar w:fldCharType="end"/>
        </w:r>
        <w:r>
          <w:rPr>
            <w:rStyle w:val="Hyperlink"/>
          </w:rPr>
          <w:t>.</w:t>
        </w:r>
      </w:ins>
    </w:p>
    <w:p w14:paraId="1AFFA407" w14:textId="0750D71D" w:rsidR="000D6107" w:rsidRDefault="000D6107" w:rsidP="000D6107">
      <w:pPr>
        <w:pStyle w:val="Ref"/>
        <w:rPr>
          <w:ins w:id="2392" w:author="Laurence Golding" w:date="2019-05-11T06:51:00Z"/>
          <w:rStyle w:val="Hyperlink"/>
        </w:rPr>
      </w:pPr>
      <w:ins w:id="2393" w:author="Laurence Golding" w:date="2019-05-11T06:51:00Z">
        <w:r>
          <w:rPr>
            <w:rStyle w:val="Refterm"/>
          </w:rPr>
          <w:t>[</w:t>
        </w:r>
        <w:bookmarkStart w:id="2394" w:name="ZIP"/>
        <w:r>
          <w:rPr>
            <w:rStyle w:val="Refterm"/>
          </w:rPr>
          <w:t>ZIP</w:t>
        </w:r>
        <w:bookmarkEnd w:id="2394"/>
        <w:r>
          <w:rPr>
            <w:rStyle w:val="Refterm"/>
          </w:rPr>
          <w:t>]</w:t>
        </w:r>
        <w:r>
          <w:rPr>
            <w:rStyle w:val="Refterm"/>
          </w:rPr>
          <w:tab/>
        </w:r>
        <w:r w:rsidRPr="0052312C">
          <w:t>“</w:t>
        </w:r>
        <w:r>
          <w:t xml:space="preserve">.ZIP File Format Specification, Version 6.3.6, Revised April 26, 2019”, </w:t>
        </w:r>
        <w:r w:rsidR="005C469B">
          <w:fldChar w:fldCharType="begin"/>
        </w:r>
        <w:r w:rsidR="005C469B">
          <w:instrText xml:space="preserve"> HYPERLINK "https://pkware</w:instrText>
        </w:r>
        <w:r w:rsidR="005C469B">
          <w:instrText xml:space="preserve">.cachefly.net/webdocs/casestudies/APPNOTE.TXT" </w:instrText>
        </w:r>
        <w:r w:rsidR="005C469B">
          <w:fldChar w:fldCharType="separate"/>
        </w:r>
        <w:r>
          <w:rPr>
            <w:rStyle w:val="Hyperlink"/>
          </w:rPr>
          <w:t>https://pkware.cachefly.net/webdocs/casestudies/APPNOTE.TXT</w:t>
        </w:r>
        <w:r w:rsidR="005C469B">
          <w:rPr>
            <w:rStyle w:val="Hyperlink"/>
          </w:rPr>
          <w:fldChar w:fldCharType="end"/>
        </w:r>
        <w:r>
          <w:rPr>
            <w:rStyle w:val="Hyperlink"/>
          </w:rPr>
          <w:t>.</w:t>
        </w:r>
      </w:ins>
    </w:p>
    <w:p w14:paraId="37B14E6B" w14:textId="24581204" w:rsidR="002E5283" w:rsidRDefault="002E5283" w:rsidP="002E5283">
      <w:pPr>
        <w:pStyle w:val="Heading2"/>
        <w:rPr>
          <w:ins w:id="2395" w:author="Laurence Golding" w:date="2019-05-11T06:51:00Z"/>
        </w:rPr>
      </w:pPr>
      <w:bookmarkStart w:id="2396" w:name="_Toc8366924"/>
      <w:ins w:id="2397" w:author="Laurence Golding" w:date="2019-05-11T06:51:00Z">
        <w:r>
          <w:t>Trademarks</w:t>
        </w:r>
        <w:bookmarkEnd w:id="2396"/>
      </w:ins>
    </w:p>
    <w:p w14:paraId="61B7EBE8" w14:textId="0C6C93AC" w:rsidR="002E5283" w:rsidRDefault="004F438F" w:rsidP="002E5283">
      <w:pPr>
        <w:rPr>
          <w:ins w:id="2398" w:author="Laurence Golding" w:date="2019-05-11T06:51:00Z"/>
        </w:rPr>
      </w:pPr>
      <w:ins w:id="2399" w:author="Laurence Golding" w:date="2019-05-11T06:51:00Z">
        <w:r>
          <w:t>CWE</w:t>
        </w:r>
        <w:bookmarkStart w:id="2400" w:name="_Hlk7091603"/>
        <w:r>
          <w:rPr>
            <w:rFonts w:cs="Arial"/>
          </w:rPr>
          <w:t>™</w:t>
        </w:r>
        <w:bookmarkEnd w:id="2400"/>
        <w:r>
          <w:t xml:space="preserve"> is the trademark of a product supplied by The MITRE Corporation.</w:t>
        </w:r>
      </w:ins>
    </w:p>
    <w:p w14:paraId="3C69F03F" w14:textId="6B2398B6" w:rsidR="009D22E1" w:rsidRDefault="009D22E1" w:rsidP="002E5283">
      <w:pPr>
        <w:rPr>
          <w:ins w:id="2401" w:author="Laurence Golding" w:date="2019-05-11T06:51:00Z"/>
        </w:rPr>
      </w:pPr>
      <w:ins w:id="2402" w:author="Laurence Golding" w:date="2019-05-11T06:51:00Z">
        <w:r>
          <w:t>JavaScript</w:t>
        </w:r>
        <w:r>
          <w:rPr>
            <w:rFonts w:cs="Arial"/>
          </w:rPr>
          <w:t>™</w:t>
        </w:r>
        <w:r>
          <w:t xml:space="preserve"> is the trademark of Oracle America, Inc.</w:t>
        </w:r>
      </w:ins>
    </w:p>
    <w:p w14:paraId="08C84B82" w14:textId="7A6D43BE" w:rsidR="006B7C03" w:rsidRDefault="006B7C03" w:rsidP="002E5283">
      <w:pPr>
        <w:rPr>
          <w:ins w:id="2403" w:author="Laurence Golding" w:date="2019-05-11T06:51:00Z"/>
        </w:rPr>
      </w:pPr>
      <w:ins w:id="2404" w:author="Laurence Golding" w:date="2019-05-11T06:51:00Z">
        <w:r>
          <w:t xml:space="preserve">Linux® </w:t>
        </w:r>
        <w:r w:rsidR="00A3420A">
          <w:t>is the registered trademark of a product supplied by The Linux Foundation.</w:t>
        </w:r>
      </w:ins>
    </w:p>
    <w:p w14:paraId="0D26F829" w14:textId="39614D90" w:rsidR="00907B3D" w:rsidRDefault="00907B3D" w:rsidP="002E5283">
      <w:pPr>
        <w:rPr>
          <w:ins w:id="2405" w:author="Laurence Golding" w:date="2019-05-11T06:51:00Z"/>
        </w:rPr>
      </w:pPr>
      <w:ins w:id="2406" w:author="Laurence Golding" w:date="2019-05-11T06:51:00Z">
        <w:r>
          <w:t>Visual Basic</w:t>
        </w:r>
        <w:r>
          <w:rPr>
            <w:rFonts w:cs="Arial"/>
          </w:rPr>
          <w:t xml:space="preserve">™ </w:t>
        </w:r>
        <w:r>
          <w:t>is the trademark of a product supplied by Microsoft Corporation.</w:t>
        </w:r>
      </w:ins>
    </w:p>
    <w:p w14:paraId="64E964C0" w14:textId="5ED9BD0A" w:rsidR="006B7C03" w:rsidRDefault="00A3420A" w:rsidP="002E5283">
      <w:pPr>
        <w:rPr>
          <w:ins w:id="2407" w:author="Laurence Golding" w:date="2019-05-11T06:51:00Z"/>
        </w:rPr>
      </w:pPr>
      <w:ins w:id="2408" w:author="Laurence Golding" w:date="2019-05-11T06:51:00Z">
        <w:r>
          <w:t>UNIX</w:t>
        </w:r>
        <w:r w:rsidR="006B7C03">
          <w:t>®</w:t>
        </w:r>
        <w:r w:rsidRPr="00A3420A">
          <w:t xml:space="preserve"> </w:t>
        </w:r>
        <w:r>
          <w:t>is the registered trademark of a product supplied by The Open Group.</w:t>
        </w:r>
      </w:ins>
    </w:p>
    <w:p w14:paraId="574B134B" w14:textId="4E0C9750" w:rsidR="00907B3D" w:rsidRDefault="00907B3D" w:rsidP="002E5283">
      <w:pPr>
        <w:rPr>
          <w:ins w:id="2409" w:author="Laurence Golding" w:date="2019-05-11T06:51:00Z"/>
        </w:rPr>
      </w:pPr>
      <w:ins w:id="2410" w:author="Laurence Golding" w:date="2019-05-11T06:51:00Z">
        <w:r>
          <w:t>Windows® is the registered trademark of a product supplied by Microsoft Corporation.</w:t>
        </w:r>
      </w:ins>
    </w:p>
    <w:p w14:paraId="15B2E664" w14:textId="684623D0" w:rsidR="004F438F" w:rsidRPr="002E5283" w:rsidRDefault="004F438F" w:rsidP="00A3420A">
      <w:pPr>
        <w:rPr>
          <w:ins w:id="2411" w:author="Laurence Golding" w:date="2019-05-11T06:51:00Z"/>
        </w:rPr>
      </w:pPr>
      <w:ins w:id="2412" w:author="Laurence Golding" w:date="2019-05-11T06:51:00Z">
        <w:r>
          <w:t>This information is given for the convenience of users of this document and does not constitute an endorsement by OASIS of any of the products named. Equivalent products may be used if they  can be shown to lead to the same results.</w:t>
        </w:r>
      </w:ins>
    </w:p>
    <w:p w14:paraId="332C9894" w14:textId="0CB2007F" w:rsidR="006D31DB" w:rsidRDefault="00EE7D13" w:rsidP="00FD22AC">
      <w:pPr>
        <w:pStyle w:val="Heading1"/>
      </w:pPr>
      <w:bookmarkStart w:id="2413" w:name="_Toc8366925"/>
      <w:bookmarkStart w:id="2414" w:name="_Toc516224643"/>
      <w:r>
        <w:lastRenderedPageBreak/>
        <w:t>Conventions</w:t>
      </w:r>
      <w:bookmarkEnd w:id="2413"/>
      <w:bookmarkEnd w:id="2414"/>
    </w:p>
    <w:p w14:paraId="48373EB5" w14:textId="77777777" w:rsidR="0012387E" w:rsidRPr="0012387E" w:rsidRDefault="0012387E" w:rsidP="0012387E">
      <w:pPr>
        <w:rPr>
          <w:del w:id="2415" w:author="Laurence Golding" w:date="2019-05-11T06:51:00Z"/>
        </w:rPr>
      </w:pPr>
    </w:p>
    <w:p w14:paraId="2D42620D" w14:textId="4CD3D186" w:rsidR="0012387E" w:rsidRDefault="00EE7D13" w:rsidP="0012387E">
      <w:pPr>
        <w:pStyle w:val="Heading2"/>
      </w:pPr>
      <w:bookmarkStart w:id="2416" w:name="_Toc8366926"/>
      <w:bookmarkStart w:id="2417" w:name="_Toc516224644"/>
      <w:r>
        <w:t>General</w:t>
      </w:r>
      <w:bookmarkEnd w:id="2416"/>
      <w:bookmarkEnd w:id="241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2418" w:name="_Toc8366927"/>
      <w:bookmarkStart w:id="2419" w:name="_Toc516224645"/>
      <w:r>
        <w:t>Format examples</w:t>
      </w:r>
      <w:bookmarkEnd w:id="2418"/>
      <w:bookmarkEnd w:id="2419"/>
    </w:p>
    <w:p w14:paraId="2726F2C4" w14:textId="0A6D84D7" w:rsidR="004B1178" w:rsidRDefault="00EE7D13" w:rsidP="00EE7D13">
      <w:pPr>
        <w:rPr>
          <w:ins w:id="2420" w:author="Laurence Golding" w:date="2019-05-11T06:51:00Z"/>
        </w:rPr>
      </w:pPr>
      <w:r w:rsidRPr="00EE7D13">
        <w:t>This document contains several partial examples of the</w:t>
      </w:r>
      <w:r w:rsidR="003522DB">
        <w:t xml:space="preserve"> </w:t>
      </w:r>
      <w:ins w:id="2421" w:author="Laurence Golding" w:date="2019-05-11T06:51:00Z">
        <w:r w:rsidR="003522DB">
          <w:t>JSON serialization of the</w:t>
        </w:r>
        <w:r w:rsidRPr="00EE7D13">
          <w:t xml:space="preserve"> </w:t>
        </w:r>
      </w:ins>
      <w:r w:rsidRPr="00EE7D13">
        <w:t>SARIF format. The examples are formatted for clarity, as permitted by</w:t>
      </w:r>
      <w:ins w:id="2422" w:author="Laurence Golding" w:date="2019-05-11T06:51:00Z">
        <w:r w:rsidR="00000E65">
          <w:t xml:space="preserve"> JSON</w:t>
        </w:r>
      </w:ins>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del w:id="2423" w:author="Laurence Golding" w:date="2019-05-11T06:51:00Z">
        <w:r w:rsidRPr="00EE7D13">
          <w:delText>In these examples, an</w:delText>
        </w:r>
      </w:del>
      <w:ins w:id="2424" w:author="Laurence Golding" w:date="2019-05-11T06:51:00Z">
        <w:r w:rsidR="004B1178">
          <w:t>The examples also employ typographical conventions that are not part of the JSON or SARIF formats:</w:t>
        </w:r>
      </w:ins>
    </w:p>
    <w:p w14:paraId="1DDDC8D8" w14:textId="0BB5002E" w:rsidR="004B1178" w:rsidRDefault="004B1178" w:rsidP="007F356E">
      <w:pPr>
        <w:pStyle w:val="ListParagraph"/>
        <w:numPr>
          <w:ilvl w:val="0"/>
          <w:numId w:val="73"/>
        </w:numPr>
        <w:pPrChange w:id="2425" w:author="Laurence Golding" w:date="2019-05-11T06:51:00Z">
          <w:pPr/>
        </w:pPrChange>
      </w:pPr>
      <w:ins w:id="2426" w:author="Laurence Golding" w:date="2019-05-11T06:51:00Z">
        <w:r>
          <w:t>A</w:t>
        </w:r>
        <w:r w:rsidR="00EE7D13" w:rsidRPr="00EE7D13">
          <w:t>n</w:t>
        </w:r>
      </w:ins>
      <w:r w:rsidR="00EE7D13" w:rsidRPr="00EE7D13">
        <w:t xml:space="preserve"> ellipsis (…) is used to indicate that portions of the log file text required by this specification have been omitted for brevity.</w:t>
      </w:r>
      <w:del w:id="2427" w:author="Laurence Golding" w:date="2019-05-11T06:51:00Z">
        <w:r w:rsidR="00EE7D13" w:rsidRPr="00EE7D13">
          <w:delText xml:space="preserve"> </w:delText>
        </w:r>
      </w:del>
      <w:moveFromRangeStart w:id="2428" w:author="Laurence Golding" w:date="2019-05-11T06:52:00Z" w:name="move8449943"/>
      <w:moveFrom w:id="2429" w:author="Laurence Golding" w:date="2019-05-11T06:52:00Z">
        <w:r w:rsidR="00EE7D13" w:rsidRPr="00EE7D13">
          <w:t>A ‘</w:t>
        </w:r>
        <w:r w:rsidR="00EE7D13" w:rsidRPr="00616C1A">
          <w:rPr>
            <w:rStyle w:val="CODEtemp"/>
          </w:rPr>
          <w:t>#</w:t>
        </w:r>
        <w:r w:rsidR="00EE7D13" w:rsidRPr="00EE7D13">
          <w:t>’ character introduces a comment that extends to the end of the line.</w:t>
        </w:r>
      </w:moveFrom>
      <w:moveFromRangeEnd w:id="2428"/>
      <w:del w:id="2430" w:author="Laurence Golding" w:date="2019-05-11T06:51:00Z">
        <w:r w:rsidR="00EE7D13" w:rsidRPr="00EE7D13">
          <w:delText xml:space="preserve"> These comments are present for explanatory purposes and are not part of the SARIF file format. </w:delText>
        </w:r>
      </w:del>
      <w:moveFromRangeStart w:id="2431" w:author="Laurence Golding" w:date="2019-05-11T06:52:00Z" w:name="move8449944"/>
      <w:moveFrom w:id="2432" w:author="Laurence Golding" w:date="2019-05-11T06:52:00Z">
        <w:r w:rsidR="00EE7D13" w:rsidRPr="00EE7D13">
          <w:t>When a JSON string is too long to fit on a line, it is broken into multiple lines.</w:t>
        </w:r>
      </w:moveFrom>
      <w:moveFromRangeEnd w:id="2431"/>
      <w:del w:id="2433" w:author="Laurence Golding" w:date="2019-05-11T06:51:00Z">
        <w:r w:rsidR="00EE7D13" w:rsidRPr="00EE7D13">
          <w:delText xml:space="preserve"> This is not part of the SARIF format, since JSON strings cannot contain control characters </w:delText>
        </w:r>
        <w:r w:rsidR="00616C1A">
          <w:delText>such as newlines.</w:delText>
        </w:r>
      </w:del>
    </w:p>
    <w:p w14:paraId="163878C3" w14:textId="64E5A411" w:rsidR="004B1178" w:rsidRDefault="00EE7D13" w:rsidP="007F356E">
      <w:pPr>
        <w:pStyle w:val="ListParagraph"/>
        <w:numPr>
          <w:ilvl w:val="0"/>
          <w:numId w:val="73"/>
        </w:numPr>
        <w:rPr>
          <w:ins w:id="2434" w:author="Laurence Golding" w:date="2019-05-11T06:51:00Z"/>
        </w:rPr>
      </w:pPr>
      <w:moveToRangeStart w:id="2435" w:author="Laurence Golding" w:date="2019-05-11T06:52:00Z" w:name="move8449943"/>
      <w:moveTo w:id="2436" w:author="Laurence Golding" w:date="2019-05-11T06:52:00Z">
        <w:r w:rsidRPr="00EE7D13">
          <w:t>A ‘</w:t>
        </w:r>
        <w:r w:rsidRPr="00616C1A">
          <w:rPr>
            <w:rStyle w:val="CODEtemp"/>
          </w:rPr>
          <w:t>#</w:t>
        </w:r>
        <w:r w:rsidRPr="00EE7D13">
          <w:t>’ character introduces a comment that extends to the end of the line.</w:t>
        </w:r>
      </w:moveTo>
      <w:moveToRangeEnd w:id="2435"/>
    </w:p>
    <w:p w14:paraId="0C763244" w14:textId="6DE28955" w:rsidR="00EE7D13" w:rsidRDefault="00EE7D13" w:rsidP="007F356E">
      <w:pPr>
        <w:pStyle w:val="ListParagraph"/>
        <w:numPr>
          <w:ilvl w:val="0"/>
          <w:numId w:val="73"/>
        </w:numPr>
        <w:rPr>
          <w:ins w:id="2437" w:author="Laurence Golding" w:date="2019-05-11T06:51:00Z"/>
        </w:rPr>
      </w:pPr>
      <w:moveToRangeStart w:id="2438" w:author="Laurence Golding" w:date="2019-05-11T06:52:00Z" w:name="move8449944"/>
      <w:moveTo w:id="2439" w:author="Laurence Golding" w:date="2019-05-11T06:52:00Z">
        <w:r w:rsidRPr="00EE7D13">
          <w:t>When a JSON string is too long to fit on a line, it is broken into multiple lines.</w:t>
        </w:r>
      </w:moveTo>
      <w:moveToRangeEnd w:id="2438"/>
    </w:p>
    <w:p w14:paraId="5C8EFF0C" w14:textId="2070FB08" w:rsidR="004B1178" w:rsidRDefault="004B1178" w:rsidP="007F356E">
      <w:pPr>
        <w:pStyle w:val="ListParagraph"/>
        <w:numPr>
          <w:ilvl w:val="0"/>
          <w:numId w:val="73"/>
        </w:numPr>
        <w:rPr>
          <w:ins w:id="2440" w:author="Laurence Golding" w:date="2019-05-11T06:51:00Z"/>
        </w:rPr>
      </w:pPr>
      <w:ins w:id="2441" w:author="Laurence Golding" w:date="2019-05-11T06:51:00Z">
        <w:r>
          <w:t>Some examples have italicized line numbers in the left margin.</w:t>
        </w:r>
      </w:ins>
    </w:p>
    <w:p w14:paraId="1B165748" w14:textId="157B28ED" w:rsidR="00616C1A" w:rsidRDefault="00616C1A" w:rsidP="00616C1A">
      <w:pPr>
        <w:pStyle w:val="Heading2"/>
      </w:pPr>
      <w:bookmarkStart w:id="2442" w:name="_Toc8366928"/>
      <w:bookmarkStart w:id="2443" w:name="_Toc516224646"/>
      <w:r>
        <w:t>Property notation</w:t>
      </w:r>
      <w:bookmarkEnd w:id="2442"/>
      <w:bookmarkEnd w:id="2443"/>
    </w:p>
    <w:p w14:paraId="30DDC891" w14:textId="39D488E7" w:rsidR="00616C1A" w:rsidRDefault="00616C1A" w:rsidP="00616C1A">
      <w:r w:rsidRPr="00616C1A">
        <w:t xml:space="preserve">A </w:t>
      </w:r>
      <w:del w:id="2444" w:author="Laurence Golding" w:date="2019-05-11T06:51:00Z">
        <w:r w:rsidRPr="00616C1A">
          <w:delText>JSON</w:delText>
        </w:r>
      </w:del>
      <w:ins w:id="2445" w:author="Laurence Golding" w:date="2019-05-11T06:51:00Z">
        <w:r w:rsidR="00B72D2A">
          <w:t>SARIF</w:t>
        </w:r>
      </w:ins>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2446" w:name="_Toc8366929"/>
      <w:bookmarkStart w:id="2447" w:name="_Toc516224647"/>
      <w:r>
        <w:t>Syntax notation</w:t>
      </w:r>
      <w:bookmarkEnd w:id="2446"/>
      <w:bookmarkEnd w:id="2447"/>
    </w:p>
    <w:p w14:paraId="15BCDF38" w14:textId="2994E0FF" w:rsidR="00C06EC5" w:rsidRDefault="004F385B" w:rsidP="00D5271C">
      <w:r>
        <w:t xml:space="preserve">Where this specification describes </w:t>
      </w:r>
      <w:r w:rsidR="001012B0">
        <w:t>a syntactic construct</w:t>
      </w:r>
      <w:r>
        <w:t xml:space="preserve">, it uses the extended Backus-Naur form </w:t>
      </w:r>
      <w:r w:rsidR="001012B0">
        <w:t xml:space="preserve">(EBNF) </w:t>
      </w:r>
      <w:del w:id="2448" w:author="Laurence Golding" w:date="2019-05-11T06:51:00Z">
        <w:r>
          <w:delText xml:space="preserve">defined in </w:delText>
        </w:r>
      </w:del>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0E26E0">
      <w:pPr>
        <w:pStyle w:val="ListParagraph"/>
        <w:numPr>
          <w:ilvl w:val="0"/>
          <w:numId w:val="33"/>
        </w:numPr>
        <w:pPrChange w:id="2449" w:author="Laurence Golding" w:date="2019-05-11T06:51:00Z">
          <w:pPr>
            <w:pStyle w:val="ListParagraph"/>
            <w:numPr>
              <w:numId w:val="99"/>
            </w:numPr>
            <w:ind w:left="774" w:hanging="360"/>
          </w:pPr>
        </w:pPrChange>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AB1F3D1" w:rsidR="001012B0" w:rsidRDefault="001012B0" w:rsidP="000E26E0">
      <w:pPr>
        <w:pStyle w:val="ListParagraph"/>
        <w:numPr>
          <w:ilvl w:val="0"/>
          <w:numId w:val="33"/>
        </w:numPr>
        <w:pPrChange w:id="2450" w:author="Laurence Golding" w:date="2019-05-11T06:51:00Z">
          <w:pPr>
            <w:pStyle w:val="ListParagraph"/>
            <w:numPr>
              <w:numId w:val="99"/>
            </w:numPr>
            <w:ind w:left="774" w:hanging="360"/>
          </w:pPr>
        </w:pPrChange>
      </w:pPr>
      <w:r>
        <w:t>The following “special sequence” (see</w:t>
      </w:r>
      <w:r w:rsidR="00064E3A">
        <w:t xml:space="preserve"> </w:t>
      </w:r>
      <w:ins w:id="2451" w:author="Laurence Golding" w:date="2019-05-11T06:51:00Z">
        <w:r w:rsidR="00064E3A">
          <w:t>EBNF</w:t>
        </w:r>
        <w:r>
          <w:t xml:space="preserve"> </w:t>
        </w:r>
      </w:ins>
      <w:r>
        <w:t>[</w:t>
      </w:r>
      <w:r w:rsidR="005C469B">
        <w:fldChar w:fldCharType="begin"/>
      </w:r>
      <w:r w:rsidR="005C469B">
        <w:instrText xml:space="preserve"> HYPERLINK \l "ISO14977" </w:instrText>
      </w:r>
      <w:r w:rsidR="005C469B">
        <w:fldChar w:fldCharType="separate"/>
      </w:r>
      <w:r w:rsidRPr="003F242A">
        <w:rPr>
          <w:rStyle w:val="Hyperlink"/>
        </w:rPr>
        <w:t>ISO14977:1996</w:t>
      </w:r>
      <w:r w:rsidR="005C469B">
        <w:rPr>
          <w:rStyle w:val="Hyperlink"/>
        </w:rPr>
        <w:fldChar w:fldCharType="end"/>
      </w:r>
      <w:r>
        <w:t>], §4.19 and §5.11) refers to any character that can appear in a JSON string according to</w:t>
      </w:r>
      <w:r w:rsidR="00064E3A">
        <w:t xml:space="preserve"> </w:t>
      </w:r>
      <w:ins w:id="2452" w:author="Laurence Golding" w:date="2019-05-11T06:51:00Z">
        <w:r w:rsidR="00064E3A">
          <w:t>JSON</w:t>
        </w:r>
        <w:r>
          <w:t xml:space="preserve"> </w:t>
        </w:r>
      </w:ins>
      <w:r>
        <w:t>[</w:t>
      </w:r>
      <w:r w:rsidR="005C469B">
        <w:fldChar w:fldCharType="begin"/>
      </w:r>
      <w:r w:rsidR="005C469B">
        <w:instrText xml:space="preserve"> HYPERLINK \l "ECMA404" </w:instrText>
      </w:r>
      <w:r w:rsidR="005C469B">
        <w:fldChar w:fldCharType="separate"/>
      </w:r>
      <w:r w:rsidRPr="00730960">
        <w:rPr>
          <w:rStyle w:val="Hyperlink"/>
        </w:rPr>
        <w:t>ECMA404</w:t>
      </w:r>
      <w:r w:rsidR="005C469B">
        <w:rPr>
          <w:rStyle w:val="Hyperlink"/>
        </w:rPr>
        <w:fldChar w:fldCharType="end"/>
      </w:r>
      <w:r>
        <w:t>]:</w:t>
      </w:r>
    </w:p>
    <w:p w14:paraId="117FB8B7" w14:textId="25FE5B82" w:rsidR="001012B0" w:rsidRDefault="001012B0" w:rsidP="001012B0">
      <w:pPr>
        <w:pStyle w:val="Code"/>
        <w:rPr>
          <w:rStyle w:val="CODEtemp"/>
          <w:rPrChange w:id="2453" w:author="Laurence Golding" w:date="2019-05-11T06:51:00Z">
            <w:rPr/>
          </w:rPrChange>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rPr>
          <w:ins w:id="2454" w:author="Laurence Golding" w:date="2019-05-11T06:51:00Z"/>
        </w:rPr>
      </w:pPr>
      <w:bookmarkStart w:id="2455" w:name="_Toc8366930"/>
      <w:ins w:id="2456" w:author="Laurence Golding" w:date="2019-05-11T06:51:00Z">
        <w:r>
          <w:t>Commonly used objects</w:t>
        </w:r>
        <w:bookmarkEnd w:id="2455"/>
      </w:ins>
    </w:p>
    <w:p w14:paraId="16FF64D1" w14:textId="59B87C7A" w:rsidR="009B6661" w:rsidRDefault="009B6661" w:rsidP="000B1F0A">
      <w:pPr>
        <w:rPr>
          <w:ins w:id="2457" w:author="Laurence Golding" w:date="2019-05-11T06:51:00Z"/>
        </w:rPr>
      </w:pPr>
      <w:ins w:id="2458" w:author="Laurence Golding" w:date="2019-05-11T06:51:00Z">
        <w:r>
          <w:t>This specification uses the following notation for certain commonly used objects:</w:t>
        </w:r>
      </w:ins>
    </w:p>
    <w:tbl>
      <w:tblPr>
        <w:tblStyle w:val="TableGrid"/>
        <w:tblW w:w="0" w:type="auto"/>
        <w:tblLook w:val="04A0" w:firstRow="1" w:lastRow="0" w:firstColumn="1" w:lastColumn="0" w:noHBand="0" w:noVBand="1"/>
      </w:tblPr>
      <w:tblGrid>
        <w:gridCol w:w="3348"/>
        <w:gridCol w:w="6228"/>
      </w:tblGrid>
      <w:tr w:rsidR="009B6661" w14:paraId="2A0B51D0" w14:textId="77777777" w:rsidTr="009B6661">
        <w:trPr>
          <w:ins w:id="2459" w:author="Laurence Golding" w:date="2019-05-11T06:51:00Z"/>
        </w:trPr>
        <w:tc>
          <w:tcPr>
            <w:tcW w:w="3348" w:type="dxa"/>
          </w:tcPr>
          <w:p w14:paraId="56EC53A3" w14:textId="4B312282" w:rsidR="009B6661" w:rsidRPr="009B6661" w:rsidRDefault="009B6661" w:rsidP="000B1F0A">
            <w:pPr>
              <w:rPr>
                <w:ins w:id="2460" w:author="Laurence Golding" w:date="2019-05-11T06:51:00Z"/>
                <w:rStyle w:val="CODEtemp"/>
              </w:rPr>
            </w:pPr>
            <w:ins w:id="2461" w:author="Laurence Golding" w:date="2019-05-11T06:51:00Z">
              <w:r w:rsidRPr="009B6661">
                <w:rPr>
                  <w:rStyle w:val="CODEtemp"/>
                </w:rPr>
                <w:t>theSarifLog</w:t>
              </w:r>
            </w:ins>
          </w:p>
        </w:tc>
        <w:tc>
          <w:tcPr>
            <w:tcW w:w="6228" w:type="dxa"/>
          </w:tcPr>
          <w:p w14:paraId="43518941" w14:textId="2BC5C075" w:rsidR="009B6661" w:rsidRDefault="009B6661" w:rsidP="000B1F0A">
            <w:pPr>
              <w:rPr>
                <w:ins w:id="2462" w:author="Laurence Golding" w:date="2019-05-11T06:51:00Z"/>
              </w:rPr>
            </w:pPr>
            <w:ins w:id="2463" w:author="Laurence Golding" w:date="2019-05-11T06:51:00Z">
              <w:r>
                <w:t>The root object of the SARIF log file.</w:t>
              </w:r>
            </w:ins>
          </w:p>
        </w:tc>
      </w:tr>
      <w:tr w:rsidR="009B6661" w14:paraId="57E82D12" w14:textId="77777777" w:rsidTr="009B6661">
        <w:trPr>
          <w:ins w:id="2464" w:author="Laurence Golding" w:date="2019-05-11T06:51:00Z"/>
        </w:trPr>
        <w:tc>
          <w:tcPr>
            <w:tcW w:w="3348" w:type="dxa"/>
          </w:tcPr>
          <w:p w14:paraId="0F4E722E" w14:textId="7CA055DA" w:rsidR="009B6661" w:rsidRPr="009B6661" w:rsidRDefault="009B6661" w:rsidP="000B1F0A">
            <w:pPr>
              <w:rPr>
                <w:ins w:id="2465" w:author="Laurence Golding" w:date="2019-05-11T06:51:00Z"/>
                <w:rStyle w:val="CODEtemp"/>
              </w:rPr>
            </w:pPr>
            <w:ins w:id="2466" w:author="Laurence Golding" w:date="2019-05-11T06:51:00Z">
              <w:r w:rsidRPr="009B6661">
                <w:rPr>
                  <w:rStyle w:val="CODEtemp"/>
                </w:rPr>
                <w:t>theRun</w:t>
              </w:r>
            </w:ins>
          </w:p>
        </w:tc>
        <w:tc>
          <w:tcPr>
            <w:tcW w:w="6228" w:type="dxa"/>
          </w:tcPr>
          <w:p w14:paraId="4F7F0B7A" w14:textId="516661A3" w:rsidR="009B6661" w:rsidRDefault="009B6661" w:rsidP="000B1F0A">
            <w:pPr>
              <w:rPr>
                <w:ins w:id="2467" w:author="Laurence Golding" w:date="2019-05-11T06:51:00Z"/>
              </w:rPr>
            </w:pPr>
            <w:ins w:id="2468" w:author="Laurence Golding" w:date="2019-05-11T06:51:00Z">
              <w:r>
                <w:t xml:space="preserve">The </w:t>
              </w:r>
              <w:r w:rsidRPr="000B1F0A">
                <w:rPr>
                  <w:rStyle w:val="CODEtemp"/>
                </w:rPr>
                <w:t>run</w:t>
              </w:r>
              <w:r>
                <w:t xml:space="preserve"> object (§</w:t>
              </w:r>
              <w:r>
                <w:fldChar w:fldCharType="begin"/>
              </w:r>
              <w:r>
                <w:instrText xml:space="preserve"> REF _Ref493349997 \r \h </w:instrText>
              </w:r>
              <w:r>
                <w:fldChar w:fldCharType="separate"/>
              </w:r>
              <w:r w:rsidR="0009127C">
                <w:t>3.14</w:t>
              </w:r>
              <w:r>
                <w:fldChar w:fldCharType="end"/>
              </w:r>
              <w:r>
                <w:t>) contain</w:t>
              </w:r>
              <w:r w:rsidR="00841653">
                <w:t>ing</w:t>
              </w:r>
              <w:r>
                <w:t xml:space="preserve"> the object </w:t>
              </w:r>
              <w:r w:rsidR="00841653">
                <w:t>under discussion</w:t>
              </w:r>
              <w:r>
                <w:t>.</w:t>
              </w:r>
            </w:ins>
          </w:p>
        </w:tc>
      </w:tr>
      <w:tr w:rsidR="009B6661" w14:paraId="34CEB9A5" w14:textId="77777777" w:rsidTr="009B6661">
        <w:trPr>
          <w:ins w:id="2469" w:author="Laurence Golding" w:date="2019-05-11T06:51:00Z"/>
        </w:trPr>
        <w:tc>
          <w:tcPr>
            <w:tcW w:w="3348" w:type="dxa"/>
          </w:tcPr>
          <w:p w14:paraId="0115FF02" w14:textId="6FB52A91" w:rsidR="009B6661" w:rsidRPr="009B6661" w:rsidRDefault="009B6661" w:rsidP="000B1F0A">
            <w:pPr>
              <w:rPr>
                <w:ins w:id="2470" w:author="Laurence Golding" w:date="2019-05-11T06:51:00Z"/>
                <w:rStyle w:val="CODEtemp"/>
              </w:rPr>
            </w:pPr>
            <w:ins w:id="2471" w:author="Laurence Golding" w:date="2019-05-11T06:51:00Z">
              <w:r w:rsidRPr="009B6661">
                <w:rPr>
                  <w:rStyle w:val="CODEtemp"/>
                </w:rPr>
                <w:t>theTool</w:t>
              </w:r>
            </w:ins>
          </w:p>
        </w:tc>
        <w:tc>
          <w:tcPr>
            <w:tcW w:w="6228" w:type="dxa"/>
          </w:tcPr>
          <w:p w14:paraId="43E49FAE" w14:textId="602B2759" w:rsidR="009B6661" w:rsidRDefault="009B6661" w:rsidP="000B1F0A">
            <w:pPr>
              <w:rPr>
                <w:ins w:id="2472" w:author="Laurence Golding" w:date="2019-05-11T06:51:00Z"/>
              </w:rPr>
            </w:pPr>
            <w:ins w:id="2473" w:author="Laurence Golding" w:date="2019-05-11T06:51:00Z">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9127C">
                <w:t>3.14.6</w:t>
              </w:r>
              <w:r>
                <w:fldChar w:fldCharType="end"/>
              </w:r>
              <w:r>
                <w:t>)</w:t>
              </w:r>
            </w:ins>
          </w:p>
        </w:tc>
      </w:tr>
      <w:tr w:rsidR="00841653" w14:paraId="105DDEFC" w14:textId="77777777" w:rsidTr="00BF7F6B">
        <w:trPr>
          <w:ins w:id="2474" w:author="Laurence Golding" w:date="2019-05-11T06:51:00Z"/>
        </w:trPr>
        <w:tc>
          <w:tcPr>
            <w:tcW w:w="3348" w:type="dxa"/>
          </w:tcPr>
          <w:p w14:paraId="109DAB79" w14:textId="77777777" w:rsidR="00841653" w:rsidRPr="009B6661" w:rsidRDefault="00841653" w:rsidP="00BF7F6B">
            <w:pPr>
              <w:rPr>
                <w:ins w:id="2475" w:author="Laurence Golding" w:date="2019-05-11T06:51:00Z"/>
                <w:rStyle w:val="CODEtemp"/>
              </w:rPr>
            </w:pPr>
            <w:ins w:id="2476" w:author="Laurence Golding" w:date="2019-05-11T06:51:00Z">
              <w:r>
                <w:rPr>
                  <w:rStyle w:val="CODEtemp"/>
                </w:rPr>
                <w:lastRenderedPageBreak/>
                <w:t>theDescriptor</w:t>
              </w:r>
            </w:ins>
          </w:p>
        </w:tc>
        <w:tc>
          <w:tcPr>
            <w:tcW w:w="6228" w:type="dxa"/>
          </w:tcPr>
          <w:p w14:paraId="0BC7F064" w14:textId="6FB0ABE6" w:rsidR="00841653" w:rsidRDefault="00841653" w:rsidP="00BF7F6B">
            <w:pPr>
              <w:rPr>
                <w:ins w:id="2477" w:author="Laurence Golding" w:date="2019-05-11T06:51:00Z"/>
              </w:rPr>
            </w:pPr>
            <w:ins w:id="2478" w:author="Laurence Golding" w:date="2019-05-11T06:51:00Z">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9127C">
                <w:t>3.52</w:t>
              </w:r>
              <w:r>
                <w:fldChar w:fldCharType="end"/>
              </w:r>
              <w:r>
                <w:t>) under discussion.</w:t>
              </w:r>
            </w:ins>
          </w:p>
        </w:tc>
      </w:tr>
      <w:tr w:rsidR="009B6661" w14:paraId="6DF592A5" w14:textId="77777777" w:rsidTr="009B6661">
        <w:trPr>
          <w:ins w:id="2479" w:author="Laurence Golding" w:date="2019-05-11T06:51:00Z"/>
        </w:trPr>
        <w:tc>
          <w:tcPr>
            <w:tcW w:w="3348" w:type="dxa"/>
          </w:tcPr>
          <w:p w14:paraId="5934DD48" w14:textId="2ABE2390" w:rsidR="009B6661" w:rsidRPr="009B6661" w:rsidRDefault="009B6661" w:rsidP="000B1F0A">
            <w:pPr>
              <w:rPr>
                <w:ins w:id="2480" w:author="Laurence Golding" w:date="2019-05-11T06:51:00Z"/>
                <w:rStyle w:val="CODEtemp"/>
              </w:rPr>
            </w:pPr>
            <w:ins w:id="2481" w:author="Laurence Golding" w:date="2019-05-11T06:51:00Z">
              <w:r>
                <w:rPr>
                  <w:rStyle w:val="CODEtemp"/>
                </w:rPr>
                <w:t>theComponent</w:t>
              </w:r>
            </w:ins>
          </w:p>
        </w:tc>
        <w:tc>
          <w:tcPr>
            <w:tcW w:w="6228" w:type="dxa"/>
          </w:tcPr>
          <w:p w14:paraId="5C1A09C4" w14:textId="41C15E5C" w:rsidR="009B6661" w:rsidRDefault="009B6661" w:rsidP="000B1F0A">
            <w:pPr>
              <w:rPr>
                <w:ins w:id="2482" w:author="Laurence Golding" w:date="2019-05-11T06:51:00Z"/>
              </w:rPr>
            </w:pPr>
            <w:ins w:id="2483" w:author="Laurence Golding" w:date="2019-05-11T06:51:00Z">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9127C">
                <w:t>3.54</w:t>
              </w:r>
              <w:r w:rsidR="00841653">
                <w:fldChar w:fldCharType="end"/>
              </w:r>
              <w:r w:rsidR="00841653">
                <w:t>) under discussion</w:t>
              </w:r>
              <w:r>
                <w:t>.</w:t>
              </w:r>
            </w:ins>
          </w:p>
        </w:tc>
      </w:tr>
      <w:tr w:rsidR="009B6661" w14:paraId="26C76396" w14:textId="77777777" w:rsidTr="009B6661">
        <w:trPr>
          <w:ins w:id="2484" w:author="Laurence Golding" w:date="2019-05-11T06:51:00Z"/>
        </w:trPr>
        <w:tc>
          <w:tcPr>
            <w:tcW w:w="3348" w:type="dxa"/>
          </w:tcPr>
          <w:p w14:paraId="3C7B2567" w14:textId="2CEB80B4" w:rsidR="009B6661" w:rsidRPr="009B6661" w:rsidRDefault="009B6661" w:rsidP="000B1F0A">
            <w:pPr>
              <w:rPr>
                <w:ins w:id="2485" w:author="Laurence Golding" w:date="2019-05-11T06:51:00Z"/>
                <w:rStyle w:val="CODEtemp"/>
              </w:rPr>
            </w:pPr>
            <w:ins w:id="2486" w:author="Laurence Golding" w:date="2019-05-11T06:51:00Z">
              <w:r w:rsidRPr="009B6661">
                <w:rPr>
                  <w:rStyle w:val="CODEtemp"/>
                </w:rPr>
                <w:t>theResult</w:t>
              </w:r>
            </w:ins>
          </w:p>
        </w:tc>
        <w:tc>
          <w:tcPr>
            <w:tcW w:w="6228" w:type="dxa"/>
          </w:tcPr>
          <w:p w14:paraId="5B56AA12" w14:textId="6B5A5617" w:rsidR="009B6661" w:rsidRDefault="009B6661" w:rsidP="000B1F0A">
            <w:pPr>
              <w:rPr>
                <w:ins w:id="2487" w:author="Laurence Golding" w:date="2019-05-11T06:51:00Z"/>
              </w:rPr>
            </w:pPr>
            <w:ins w:id="2488" w:author="Laurence Golding" w:date="2019-05-11T06:51:00Z">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containing the object </w:t>
              </w:r>
              <w:r w:rsidR="00F11A97">
                <w:t>under</w:t>
              </w:r>
              <w:r>
                <w:t xml:space="preserve"> discuss</w:t>
              </w:r>
              <w:r w:rsidR="00F11A97">
                <w:t>ion</w:t>
              </w:r>
              <w:r>
                <w:t>.</w:t>
              </w:r>
            </w:ins>
          </w:p>
        </w:tc>
      </w:tr>
      <w:tr w:rsidR="00F11A97" w14:paraId="74B1F51C" w14:textId="77777777" w:rsidTr="009B6661">
        <w:trPr>
          <w:ins w:id="2489" w:author="Laurence Golding" w:date="2019-05-11T06:51:00Z"/>
        </w:trPr>
        <w:tc>
          <w:tcPr>
            <w:tcW w:w="3348" w:type="dxa"/>
          </w:tcPr>
          <w:p w14:paraId="0DC66F00" w14:textId="68CDF71A" w:rsidR="00F11A97" w:rsidRPr="009B6661" w:rsidRDefault="00F11A97" w:rsidP="000B1F0A">
            <w:pPr>
              <w:rPr>
                <w:ins w:id="2490" w:author="Laurence Golding" w:date="2019-05-11T06:51:00Z"/>
                <w:rStyle w:val="CODEtemp"/>
              </w:rPr>
            </w:pPr>
            <w:ins w:id="2491" w:author="Laurence Golding" w:date="2019-05-11T06:51:00Z">
              <w:r>
                <w:rPr>
                  <w:rStyle w:val="CODEtemp"/>
                </w:rPr>
                <w:t>thisObject</w:t>
              </w:r>
            </w:ins>
          </w:p>
        </w:tc>
        <w:tc>
          <w:tcPr>
            <w:tcW w:w="6228" w:type="dxa"/>
          </w:tcPr>
          <w:p w14:paraId="6626D63B" w14:textId="77777777" w:rsidR="00F11A97" w:rsidRDefault="00F11A97" w:rsidP="00F11A97">
            <w:pPr>
              <w:rPr>
                <w:ins w:id="2492" w:author="Laurence Golding" w:date="2019-05-11T06:51:00Z"/>
              </w:rPr>
            </w:pPr>
            <w:ins w:id="2493" w:author="Laurence Golding" w:date="2019-05-11T06:51:00Z">
              <w:r>
                <w:t>The object containing the property under discussion.</w:t>
              </w:r>
            </w:ins>
          </w:p>
          <w:p w14:paraId="36C2EAB2" w14:textId="77777777" w:rsidR="00F11A97" w:rsidRDefault="00F11A97" w:rsidP="00F11A97">
            <w:pPr>
              <w:rPr>
                <w:ins w:id="2494" w:author="Laurence Golding" w:date="2019-05-11T06:51:00Z"/>
              </w:rPr>
            </w:pPr>
          </w:p>
          <w:p w14:paraId="109D116B" w14:textId="03907103" w:rsidR="00F11A97" w:rsidRDefault="00F11A97" w:rsidP="00F11A97">
            <w:pPr>
              <w:pStyle w:val="Note"/>
              <w:rPr>
                <w:ins w:id="2495" w:author="Laurence Golding" w:date="2019-05-11T06:51:00Z"/>
              </w:rPr>
            </w:pPr>
            <w:ins w:id="2496" w:author="Laurence Golding" w:date="2019-05-11T06:51:00Z">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9127C">
                <w:t>3.27.7</w:t>
              </w:r>
              <w:r>
                <w:fldChar w:fldCharType="end"/>
              </w:r>
              <w:r>
                <w:t>.</w:t>
              </w:r>
            </w:ins>
          </w:p>
        </w:tc>
      </w:tr>
    </w:tbl>
    <w:p w14:paraId="6CBC9DED" w14:textId="1997EE0A" w:rsidR="001012B0" w:rsidRPr="00D5271C" w:rsidRDefault="001012B0" w:rsidP="001012B0"/>
    <w:p w14:paraId="3A0C7D9D" w14:textId="50C3AB1C" w:rsidR="005672EA" w:rsidRDefault="005672EA" w:rsidP="005672EA">
      <w:pPr>
        <w:pStyle w:val="Heading1"/>
      </w:pPr>
      <w:bookmarkStart w:id="2497" w:name="_Ref506805751"/>
      <w:bookmarkStart w:id="2498" w:name="_Ref506805786"/>
      <w:bookmarkStart w:id="2499" w:name="_Ref506805801"/>
      <w:bookmarkStart w:id="2500" w:name="_Ref506805881"/>
      <w:bookmarkStart w:id="2501" w:name="_Toc8366931"/>
      <w:bookmarkStart w:id="2502" w:name="_Toc516224648"/>
      <w:r>
        <w:lastRenderedPageBreak/>
        <w:t>File format</w:t>
      </w:r>
      <w:bookmarkEnd w:id="2497"/>
      <w:bookmarkEnd w:id="2498"/>
      <w:bookmarkEnd w:id="2499"/>
      <w:bookmarkEnd w:id="2500"/>
      <w:bookmarkEnd w:id="2501"/>
      <w:bookmarkEnd w:id="2502"/>
    </w:p>
    <w:p w14:paraId="4E58823B" w14:textId="39ED7B8C" w:rsidR="008F022E" w:rsidRDefault="008F022E" w:rsidP="008F022E">
      <w:pPr>
        <w:pStyle w:val="Heading2"/>
      </w:pPr>
      <w:bookmarkStart w:id="2503" w:name="_Ref509041819"/>
      <w:bookmarkStart w:id="2504" w:name="_Toc8366932"/>
      <w:bookmarkStart w:id="2505" w:name="_Toc516224649"/>
      <w:r>
        <w:t>General</w:t>
      </w:r>
      <w:bookmarkEnd w:id="2503"/>
      <w:bookmarkEnd w:id="2504"/>
      <w:bookmarkEnd w:id="2505"/>
    </w:p>
    <w:p w14:paraId="66A97768" w14:textId="391320CA" w:rsidR="008F022E" w:rsidRDefault="008F022E" w:rsidP="00B72D2A">
      <w:del w:id="2506" w:author="Laurence Golding" w:date="2019-05-11T06:51:00Z">
        <w:r w:rsidRPr="008F022E">
          <w:delText xml:space="preserve">A </w:delText>
        </w:r>
      </w:del>
      <w:r w:rsidR="00B72D2A">
        <w:t xml:space="preserve">SARIF </w:t>
      </w:r>
      <w:del w:id="2507" w:author="Laurence Golding" w:date="2019-05-11T06:51:00Z">
        <w:r w:rsidRPr="008F022E">
          <w:delText xml:space="preserve">log file </w:delText>
        </w:r>
        <w:r w:rsidRPr="0004318A">
          <w:rPr>
            <w:b/>
          </w:rPr>
          <w:delText>SHALL</w:delText>
        </w:r>
        <w:r w:rsidRPr="008F022E">
          <w:delText xml:space="preserve"> contain</w:delText>
        </w:r>
      </w:del>
      <w:ins w:id="2508" w:author="Laurence Golding" w:date="2019-05-11T06:51:00Z">
        <w:r w:rsidR="00B72D2A">
          <w:t xml:space="preserve">defines an object model, the top level of which is </w:t>
        </w:r>
        <w:r w:rsidR="00B72D2A" w:rsidRPr="00815787">
          <w:t xml:space="preserve">the </w:t>
        </w:r>
        <w:r w:rsidR="00B72D2A" w:rsidRPr="00815787">
          <w:rPr>
            <w:rStyle w:val="CODEtemp"/>
          </w:rPr>
          <w:t>sarifLog</w:t>
        </w:r>
        <w:r w:rsidR="00B72D2A" w:rsidRPr="00815787">
          <w:t xml:space="preserve"> object</w:t>
        </w:r>
        <w:r w:rsidR="00B72D2A">
          <w:t xml:space="preserve"> (§</w:t>
        </w:r>
        <w:r w:rsidR="00B72D2A">
          <w:fldChar w:fldCharType="begin"/>
        </w:r>
        <w:r w:rsidR="00B72D2A">
          <w:instrText xml:space="preserve"> REF _Ref508812301 \r \h </w:instrText>
        </w:r>
        <w:r w:rsidR="00B72D2A">
          <w:fldChar w:fldCharType="separate"/>
        </w:r>
        <w:r w:rsidR="0009127C">
          <w:t>3.13</w:t>
        </w:r>
        <w:r w:rsidR="00B72D2A">
          <w:fldChar w:fldCharType="end"/>
        </w:r>
        <w:r w:rsidR="00B72D2A">
          <w:t xml:space="preserve">), which </w:t>
        </w:r>
        <w:r w:rsidRPr="008F022E">
          <w:t>contain</w:t>
        </w:r>
        <w:r w:rsidR="00B72D2A">
          <w:t>s</w:t>
        </w:r>
      </w:ins>
      <w:r w:rsidRPr="008F022E">
        <w:t xml:space="preserve"> the results of</w:t>
      </w:r>
      <w:del w:id="2509" w:author="Laurence Golding" w:date="2019-05-11T06:51:00Z">
        <w:r w:rsidRPr="008F022E">
          <w:delText xml:space="preserve"> a</w:delText>
        </w:r>
      </w:del>
      <w:r w:rsidRPr="008F022E">
        <w:t xml:space="preserve"> one or more analysis runs. The runs </w:t>
      </w:r>
      <w:r w:rsidR="00BD0C18">
        <w:t>do not need to</w:t>
      </w:r>
      <w:r w:rsidRPr="008F022E">
        <w:t xml:space="preserve"> be produced by the same analysis tool.</w:t>
      </w:r>
    </w:p>
    <w:p w14:paraId="029B9D6C" w14:textId="2FA477E1" w:rsidR="00D856CC" w:rsidRDefault="00815787" w:rsidP="008F022E">
      <w:pPr>
        <w:rPr>
          <w:ins w:id="2510" w:author="Laurence Golding" w:date="2019-05-11T06:51:00Z"/>
        </w:rPr>
      </w:pPr>
      <w:r w:rsidRPr="00815787">
        <w:t xml:space="preserve">A SARIF log file </w:t>
      </w:r>
      <w:r w:rsidRPr="00815787">
        <w:rPr>
          <w:b/>
        </w:rPr>
        <w:t>SHALL</w:t>
      </w:r>
      <w:r w:rsidRPr="00815787">
        <w:t xml:space="preserve"> </w:t>
      </w:r>
      <w:del w:id="2511" w:author="Laurence Golding" w:date="2019-05-11T06:51:00Z">
        <w:r w:rsidRPr="00815787">
          <w:delText>conform to the requirements</w:delText>
        </w:r>
      </w:del>
      <w:ins w:id="2512" w:author="Laurence Golding" w:date="2019-05-11T06:51:00Z">
        <w:r w:rsidR="00B72D2A">
          <w:t>contain a serialization</w:t>
        </w:r>
      </w:ins>
      <w:r w:rsidR="00B72D2A">
        <w:t xml:space="preserve"> of the </w:t>
      </w:r>
      <w:ins w:id="2513" w:author="Laurence Golding" w:date="2019-05-11T06:51:00Z">
        <w:r w:rsidR="00B72D2A">
          <w:t xml:space="preserve">SARIF object model into </w:t>
        </w:r>
        <w:r w:rsidRPr="00815787">
          <w:t xml:space="preserve">the </w:t>
        </w:r>
      </w:ins>
      <w:r w:rsidRPr="00815787">
        <w:t>JSON</w:t>
      </w:r>
      <w:r w:rsidR="00B72D2A">
        <w:t xml:space="preserve"> format</w:t>
      </w:r>
      <w:r w:rsidRPr="00815787">
        <w:t>.</w:t>
      </w:r>
      <w:del w:id="2514" w:author="Laurence Golding" w:date="2019-05-11T06:51:00Z">
        <w:r w:rsidRPr="00815787">
          <w:delText xml:space="preserve"> </w:delText>
        </w:r>
      </w:del>
    </w:p>
    <w:p w14:paraId="523DA04A" w14:textId="593473FE" w:rsidR="00D856CC" w:rsidRDefault="00D856CC" w:rsidP="00D856CC">
      <w:pPr>
        <w:pStyle w:val="Note"/>
        <w:rPr>
          <w:ins w:id="2515" w:author="Laurence Golding" w:date="2019-05-11T06:51:00Z"/>
        </w:rPr>
      </w:pPr>
      <w:ins w:id="2516" w:author="Laurence Golding" w:date="2019-05-11T06:51:00Z">
        <w:r>
          <w:t>NOTE 1: In the future, other serializations might be defined.</w:t>
        </w:r>
      </w:ins>
    </w:p>
    <w:p w14:paraId="76584A5C" w14:textId="002BAB7A" w:rsidR="00815787" w:rsidRDefault="00815787" w:rsidP="008F022E">
      <w:r w:rsidRPr="00815787">
        <w:t>The top-level value in the log file</w:t>
      </w:r>
      <w:ins w:id="2517" w:author="Laurence Golding" w:date="2019-05-11T06:51: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del w:id="2518" w:author="Laurence Golding" w:date="2019-05-11T06:51:00Z">
        <w:r w:rsidRPr="00815787">
          <w:delText>described in</w:delText>
        </w:r>
      </w:del>
      <w:ins w:id="2519" w:author="Laurence Golding" w:date="2019-05-11T06:51:00Z">
        <w:r w:rsidR="00064E3A">
          <w:t>specified by JSON</w:t>
        </w:r>
      </w:ins>
      <w:r w:rsidRPr="00815787">
        <w:t xml:space="preserve"> </w:t>
      </w:r>
      <w:r>
        <w:t>[</w:t>
      </w:r>
      <w:hyperlink w:anchor="RFC8259" w:history="1">
        <w:r w:rsidR="003D1181" w:rsidRPr="003D1181">
          <w:rPr>
            <w:rStyle w:val="Hyperlink"/>
          </w:rPr>
          <w:t>RFC8259</w:t>
        </w:r>
      </w:hyperlink>
      <w:r>
        <w:t>]</w:t>
      </w:r>
      <w:r w:rsidRPr="00815787">
        <w:t>.</w:t>
      </w:r>
      <w:del w:id="2520" w:author="Laurence Golding" w:date="2019-05-11T06:51:00Z">
        <w:r w:rsidRPr="00815787">
          <w:delText xml:space="preserve"> We refer to the object represented by this top-level value as the </w:delText>
        </w:r>
        <w:r w:rsidRPr="00815787">
          <w:rPr>
            <w:rStyle w:val="CODEtemp"/>
          </w:rPr>
          <w:delText>sarifLog</w:delText>
        </w:r>
        <w:r w:rsidRPr="00815787">
          <w:delText xml:space="preserve"> object</w:delText>
        </w:r>
        <w:r>
          <w:delText xml:space="preserve"> (§</w:delText>
        </w:r>
        <w:r w:rsidR="00C43D40">
          <w:fldChar w:fldCharType="begin"/>
        </w:r>
        <w:r w:rsidR="00C43D40">
          <w:delInstrText xml:space="preserve"> REF _Ref508812301 \r \h </w:delInstrText>
        </w:r>
        <w:r w:rsidR="00C43D40">
          <w:fldChar w:fldCharType="separate"/>
        </w:r>
        <w:r w:rsidR="00331070">
          <w:delText>3.10</w:delText>
        </w:r>
        <w:r w:rsidR="00C43D40">
          <w:fldChar w:fldCharType="end"/>
        </w:r>
        <w:r>
          <w:delText>).</w:delText>
        </w:r>
      </w:del>
    </w:p>
    <w:p w14:paraId="7A96C9E2" w14:textId="5E1249D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65E26A3" w:rsidR="00B72D2A" w:rsidRDefault="003D1181" w:rsidP="00B72D2A">
      <w:pPr>
        <w:pStyle w:val="Note"/>
      </w:pPr>
      <w:r>
        <w:t>NOTE</w:t>
      </w:r>
      <w:del w:id="2521" w:author="Laurence Golding" w:date="2019-05-11T06:51:00Z">
        <w:r>
          <w:delText>:</w:delText>
        </w:r>
      </w:del>
      <w:ins w:id="2522" w:author="Laurence Golding" w:date="2019-05-11T06:51:00Z">
        <w:r w:rsidR="00D856CC">
          <w:t xml:space="preserve"> 2</w:t>
        </w:r>
        <w:r>
          <w:t xml:space="preserve">: </w:t>
        </w:r>
        <w:r w:rsidR="00064E3A">
          <w:t>JSON</w:t>
        </w:r>
      </w:ins>
      <w:r w:rsidR="00064E3A">
        <w:t xml:space="preserve"> </w:t>
      </w:r>
      <w:r>
        <w:t>[</w:t>
      </w:r>
      <w:hyperlink w:anchor="RFC8259" w:history="1">
        <w:r w:rsidRPr="00035F28">
          <w:rPr>
            <w:rStyle w:val="Hyperlink"/>
          </w:rPr>
          <w:t>RFC8259</w:t>
        </w:r>
      </w:hyperlink>
      <w:r>
        <w:t>] requires this encoding for any JSON text “exchanged between systems that are not part of a closed ecosystem.”</w:t>
      </w:r>
    </w:p>
    <w:p w14:paraId="04FD015A" w14:textId="77777777" w:rsidR="00C50C8C" w:rsidRDefault="00C50C8C" w:rsidP="00815787">
      <w:pPr>
        <w:pStyle w:val="Heading2"/>
        <w:numPr>
          <w:ilvl w:val="1"/>
          <w:numId w:val="2"/>
        </w:numPr>
        <w:rPr>
          <w:del w:id="2523" w:author="Laurence Golding" w:date="2019-05-11T06:51:00Z"/>
        </w:rPr>
      </w:pPr>
      <w:bookmarkStart w:id="2524" w:name="_Toc516224650"/>
      <w:del w:id="2525" w:author="Laurence Golding" w:date="2019-05-11T06:51:00Z">
        <w:r>
          <w:delText>fileContent objects</w:delText>
        </w:r>
        <w:bookmarkEnd w:id="2524"/>
      </w:del>
    </w:p>
    <w:p w14:paraId="62DD2FE8" w14:textId="29252219" w:rsidR="00811F21" w:rsidRDefault="00811F21" w:rsidP="00811F21">
      <w:pPr>
        <w:pStyle w:val="Heading2"/>
        <w:rPr>
          <w:ins w:id="2526" w:author="Laurence Golding" w:date="2019-05-11T06:51:00Z"/>
        </w:rPr>
      </w:pPr>
      <w:bookmarkStart w:id="2527" w:name="_Toc8366933"/>
      <w:ins w:id="2528" w:author="Laurence Golding" w:date="2019-05-11T06:51:00Z">
        <w:r>
          <w:t>SARIF file naming convention</w:t>
        </w:r>
        <w:bookmarkEnd w:id="2527"/>
      </w:ins>
    </w:p>
    <w:p w14:paraId="7FB6AA92" w14:textId="77777777" w:rsidR="00811F21" w:rsidRDefault="00811F21" w:rsidP="00811F21">
      <w:pPr>
        <w:rPr>
          <w:ins w:id="2529" w:author="Laurence Golding" w:date="2019-05-11T06:51:00Z"/>
        </w:rPr>
      </w:pPr>
      <w:ins w:id="2530" w:author="Laurence Golding" w:date="2019-05-11T06:51: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531" w:author="Laurence Golding" w:date="2019-05-11T06:51:00Z"/>
        </w:rPr>
      </w:pPr>
      <w:ins w:id="2532" w:author="Laurence Golding" w:date="2019-05-11T06:51:00Z">
        <w:r>
          <w:t xml:space="preserve">EXAMPLE 1: </w:t>
        </w:r>
        <w:r w:rsidRPr="00C8403B">
          <w:rPr>
            <w:rStyle w:val="CODEtemp"/>
          </w:rPr>
          <w:t>output.sarif</w:t>
        </w:r>
      </w:ins>
    </w:p>
    <w:p w14:paraId="18D97885" w14:textId="77777777" w:rsidR="00811F21" w:rsidRDefault="00811F21" w:rsidP="00811F21">
      <w:pPr>
        <w:rPr>
          <w:ins w:id="2533" w:author="Laurence Golding" w:date="2019-05-11T06:51:00Z"/>
        </w:rPr>
      </w:pPr>
      <w:ins w:id="2534" w:author="Laurence Golding" w:date="2019-05-11T06:51: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rPr>
          <w:ins w:id="2535" w:author="Laurence Golding" w:date="2019-05-11T06:51:00Z"/>
        </w:rPr>
      </w:pPr>
      <w:ins w:id="2536" w:author="Laurence Golding" w:date="2019-05-11T06:51:00Z">
        <w:r>
          <w:t xml:space="preserve">EXAMPLE 2: </w:t>
        </w:r>
        <w:r w:rsidRPr="00C8403B">
          <w:rPr>
            <w:rStyle w:val="CODEtemp"/>
          </w:rPr>
          <w:t>output.sarif.jso</w:t>
        </w:r>
        <w:r>
          <w:rPr>
            <w:rStyle w:val="CODEtemp"/>
          </w:rPr>
          <w:t>n</w:t>
        </w:r>
      </w:ins>
    </w:p>
    <w:p w14:paraId="221991BF" w14:textId="0763661A" w:rsidR="00C50C8C" w:rsidRDefault="00A07E3C" w:rsidP="00815787">
      <w:pPr>
        <w:pStyle w:val="Heading2"/>
        <w:rPr>
          <w:ins w:id="2537" w:author="Laurence Golding" w:date="2019-05-11T06:51:00Z"/>
        </w:rPr>
      </w:pPr>
      <w:bookmarkStart w:id="2538" w:name="_Ref509042171"/>
      <w:bookmarkStart w:id="2539" w:name="_Ref509042221"/>
      <w:bookmarkStart w:id="2540" w:name="_Ref509042382"/>
      <w:bookmarkStart w:id="2541" w:name="_Ref509042434"/>
      <w:bookmarkStart w:id="2542" w:name="_Ref509043989"/>
      <w:bookmarkStart w:id="2543" w:name="_Toc8366934"/>
      <w:bookmarkStart w:id="2544" w:name="_Ref507594747"/>
      <w:ins w:id="2545" w:author="Laurence Golding" w:date="2019-05-11T06:51:00Z">
        <w:r>
          <w:t xml:space="preserve">artifactContent </w:t>
        </w:r>
        <w:r w:rsidR="00C50C8C">
          <w:t>object</w:t>
        </w:r>
        <w:bookmarkEnd w:id="2538"/>
        <w:bookmarkEnd w:id="2539"/>
        <w:bookmarkEnd w:id="2540"/>
        <w:bookmarkEnd w:id="2541"/>
        <w:bookmarkEnd w:id="2542"/>
        <w:bookmarkEnd w:id="2543"/>
      </w:ins>
    </w:p>
    <w:p w14:paraId="2BBA9A14" w14:textId="2A52D71B" w:rsidR="00C50C8C" w:rsidRDefault="00C50C8C" w:rsidP="00C50C8C">
      <w:pPr>
        <w:pStyle w:val="Heading3"/>
      </w:pPr>
      <w:bookmarkStart w:id="2546" w:name="_Toc8366935"/>
      <w:bookmarkStart w:id="2547" w:name="_Toc516224651"/>
      <w:r>
        <w:t>General</w:t>
      </w:r>
      <w:bookmarkEnd w:id="2546"/>
      <w:bookmarkEnd w:id="2547"/>
    </w:p>
    <w:p w14:paraId="4712E78C" w14:textId="292FC5C2" w:rsidR="003D1181" w:rsidRPr="003D1181" w:rsidRDefault="003D1181" w:rsidP="003D1181">
      <w:r>
        <w:t xml:space="preserve">Certain properties in this specification represent the contents of portions of </w:t>
      </w:r>
      <w:ins w:id="2548" w:author="Laurence Golding" w:date="2019-05-11T06:51:00Z">
        <w:r w:rsidR="00A07E3C">
          <w:t xml:space="preserve">artifacts </w:t>
        </w:r>
      </w:ins>
      <w:r w:rsidR="00A07E3C">
        <w:t xml:space="preserve">external </w:t>
      </w:r>
      <w:del w:id="2549" w:author="Laurence Golding" w:date="2019-05-11T06:51:00Z">
        <w:r>
          <w:delText>files</w:delText>
        </w:r>
      </w:del>
      <w:ins w:id="2550" w:author="Laurence Golding" w:date="2019-05-11T06:51:00Z">
        <w:r w:rsidR="00A07E3C">
          <w:t>to the log file</w:t>
        </w:r>
      </w:ins>
      <w:r>
        <w:t xml:space="preserve">, for example, </w:t>
      </w:r>
      <w:del w:id="2551" w:author="Laurence Golding" w:date="2019-05-11T06:51:00Z">
        <w:r>
          <w:delText>files</w:delText>
        </w:r>
      </w:del>
      <w:ins w:id="2552" w:author="Laurence Golding" w:date="2019-05-11T06:51:00Z">
        <w:r w:rsidR="00A07E3C">
          <w:t>artifacts</w:t>
        </w:r>
      </w:ins>
      <w:r w:rsidR="00A07E3C">
        <w:t xml:space="preserve"> </w:t>
      </w:r>
      <w:r>
        <w:t xml:space="preserve">that were scanned by an analysis tool. SARIF represents such </w:t>
      </w:r>
      <w:del w:id="2553" w:author="Laurence Golding" w:date="2019-05-11T06:51:00Z">
        <w:r>
          <w:delText xml:space="preserve">file </w:delText>
        </w:r>
      </w:del>
      <w:r>
        <w:t xml:space="preserve">content with </w:t>
      </w:r>
      <w:del w:id="2554" w:author="Laurence Golding" w:date="2019-05-11T06:51:00Z">
        <w:r>
          <w:delText xml:space="preserve">a </w:delText>
        </w:r>
        <w:r w:rsidRPr="00897AD1">
          <w:rPr>
            <w:rStyle w:val="CODEtemp"/>
          </w:rPr>
          <w:delText>fileContent</w:delText>
        </w:r>
      </w:del>
      <w:ins w:id="2555" w:author="Laurence Golding" w:date="2019-05-11T06:51:00Z">
        <w:r>
          <w:t>a</w:t>
        </w:r>
        <w:r w:rsidR="00A07E3C">
          <w:t>n</w:t>
        </w:r>
        <w:r>
          <w:t xml:space="preserve"> </w:t>
        </w:r>
        <w:r w:rsidR="00A07E3C">
          <w:rPr>
            <w:rStyle w:val="CODEtemp"/>
          </w:rPr>
          <w:t>artifact</w:t>
        </w:r>
        <w:r w:rsidR="00A07E3C" w:rsidRPr="00897AD1">
          <w:rPr>
            <w:rStyle w:val="CODEtemp"/>
          </w:rPr>
          <w:t>Content</w:t>
        </w:r>
      </w:ins>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2556" w:name="_Ref509043697"/>
      <w:bookmarkStart w:id="2557" w:name="_Toc8366936"/>
      <w:bookmarkStart w:id="2558" w:name="_Toc516224652"/>
      <w:r>
        <w:t>text property</w:t>
      </w:r>
      <w:bookmarkEnd w:id="2556"/>
      <w:bookmarkEnd w:id="2557"/>
      <w:bookmarkEnd w:id="2558"/>
    </w:p>
    <w:p w14:paraId="4A7B5CC6" w14:textId="7A8D94DA" w:rsidR="003D1181" w:rsidRDefault="003D1181" w:rsidP="003D1181">
      <w:r>
        <w:t xml:space="preserve">If the external </w:t>
      </w:r>
      <w:del w:id="2559" w:author="Laurence Golding" w:date="2019-05-11T06:51:00Z">
        <w:r>
          <w:delText>file</w:delText>
        </w:r>
      </w:del>
      <w:ins w:id="2560" w:author="Laurence Golding" w:date="2019-05-11T06:51:00Z">
        <w:r w:rsidR="00A07E3C">
          <w:t>artifact</w:t>
        </w:r>
      </w:ins>
      <w:r w:rsidR="00A07E3C">
        <w:t xml:space="preserve"> </w:t>
      </w:r>
      <w:r>
        <w:t xml:space="preserve">is a text </w:t>
      </w:r>
      <w:del w:id="2561" w:author="Laurence Golding" w:date="2019-05-11T06:51:00Z">
        <w:r>
          <w:delText xml:space="preserve">file, a </w:delText>
        </w:r>
        <w:r w:rsidRPr="00897AD1">
          <w:rPr>
            <w:rStyle w:val="CODEtemp"/>
          </w:rPr>
          <w:delText>fileContent</w:delText>
        </w:r>
      </w:del>
      <w:ins w:id="2562" w:author="Laurence Golding" w:date="2019-05-11T06:51:00Z">
        <w:r w:rsidR="00127F3B">
          <w:t>artifact</w:t>
        </w:r>
        <w:r>
          <w:t>, a</w:t>
        </w:r>
        <w:r w:rsidR="00A07E3C">
          <w:t>n</w:t>
        </w:r>
        <w:r>
          <w:t xml:space="preserve"> </w:t>
        </w:r>
        <w:r w:rsidR="00A07E3C">
          <w:rPr>
            <w:rStyle w:val="CODEtemp"/>
          </w:rPr>
          <w:t>artifact</w:t>
        </w:r>
        <w:r w:rsidR="00A07E3C" w:rsidRPr="00897AD1">
          <w:rPr>
            <w:rStyle w:val="CODEtemp"/>
          </w:rPr>
          <w:t>Content</w:t>
        </w:r>
      </w:ins>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9127C">
        <w:t>3.1</w:t>
      </w:r>
      <w:r w:rsidR="00F6019E">
        <w:fldChar w:fldCharType="end"/>
      </w:r>
      <w:r>
        <w:t xml:space="preserve">), this means that if the external </w:t>
      </w:r>
      <w:del w:id="2563" w:author="Laurence Golding" w:date="2019-05-11T06:51:00Z">
        <w:r>
          <w:delText>file</w:delText>
        </w:r>
      </w:del>
      <w:ins w:id="2564" w:author="Laurence Golding" w:date="2019-05-11T06:51:00Z">
        <w:r w:rsidR="00A07E3C">
          <w:t>artifact</w:t>
        </w:r>
      </w:ins>
      <w:r w:rsidR="00A07E3C">
        <w:t xml:space="preserve"> </w:t>
      </w:r>
      <w:r>
        <w:t xml:space="preserve">is a text </w:t>
      </w:r>
      <w:del w:id="2565" w:author="Laurence Golding" w:date="2019-05-11T06:51:00Z">
        <w:r>
          <w:delText>file</w:delText>
        </w:r>
      </w:del>
      <w:ins w:id="2566" w:author="Laurence Golding" w:date="2019-05-11T06:51:00Z">
        <w:r w:rsidR="00127F3B">
          <w:t>artifact</w:t>
        </w:r>
      </w:ins>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w:t>
      </w:r>
      <w:ins w:id="2567" w:author="Laurence Golding" w:date="2019-05-11T06:51:00Z">
        <w:r w:rsidR="003A1037">
          <w:t>JSON</w:t>
        </w:r>
        <w:r>
          <w:t xml:space="preserve"> </w:t>
        </w:r>
      </w:ins>
      <w:r>
        <w:t>[</w:t>
      </w:r>
      <w:hyperlink w:anchor="RFC8259" w:history="1">
        <w:r w:rsidRPr="00975B0E">
          <w:rPr>
            <w:rStyle w:val="Hyperlink"/>
          </w:rPr>
          <w:t>RFC8259</w:t>
        </w:r>
      </w:hyperlink>
      <w:r>
        <w:t>] requires to be escaped.</w:t>
      </w:r>
    </w:p>
    <w:p w14:paraId="636937DE" w14:textId="249463B6" w:rsidR="009C10A1" w:rsidRDefault="009C10A1" w:rsidP="003D1181">
      <w:r>
        <w:t xml:space="preserve">Notwithstanding any necessary transcoding and escaping, the SARIF producer </w:t>
      </w:r>
      <w:r>
        <w:rPr>
          <w:b/>
        </w:rPr>
        <w:t>SHALL</w:t>
      </w:r>
      <w:r>
        <w:t xml:space="preserve"> preserve the text </w:t>
      </w:r>
      <w:del w:id="2568" w:author="Laurence Golding" w:date="2019-05-11T06:51:00Z">
        <w:r>
          <w:delText>file’s</w:delText>
        </w:r>
      </w:del>
      <w:ins w:id="2569" w:author="Laurence Golding" w:date="2019-05-11T06:51:00Z">
        <w:r w:rsidR="00127F3B">
          <w:t>artifact</w:t>
        </w:r>
        <w:r w:rsidR="00A07E3C">
          <w:t>’s</w:t>
        </w:r>
      </w:ins>
      <w:r w:rsidR="00A07E3C">
        <w:t xml:space="preserve"> </w:t>
      </w:r>
      <w:r>
        <w:t xml:space="preserve">line breaking convention (for example, </w:t>
      </w:r>
      <w:r w:rsidRPr="005C713D">
        <w:rPr>
          <w:rStyle w:val="CODEtemp"/>
        </w:rPr>
        <w:t>"\n"</w:t>
      </w:r>
      <w:r>
        <w:t xml:space="preserve"> or </w:t>
      </w:r>
      <w:r w:rsidRPr="005C713D">
        <w:rPr>
          <w:rStyle w:val="CODEtemp"/>
        </w:rPr>
        <w:t>"\r\n"</w:t>
      </w:r>
      <w:r>
        <w:t>).</w:t>
      </w:r>
    </w:p>
    <w:p w14:paraId="69826576" w14:textId="0CD2AAE4" w:rsidR="003D1181" w:rsidRPr="003D1181" w:rsidRDefault="003D1181" w:rsidP="003D1181">
      <w:r>
        <w:t xml:space="preserve">If the external </w:t>
      </w:r>
      <w:del w:id="2570" w:author="Laurence Golding" w:date="2019-05-11T06:51:00Z">
        <w:r>
          <w:delText>file</w:delText>
        </w:r>
      </w:del>
      <w:ins w:id="2571" w:author="Laurence Golding" w:date="2019-05-11T06:51:00Z">
        <w:r w:rsidR="00A07E3C">
          <w:t>artifact</w:t>
        </w:r>
      </w:ins>
      <w:r w:rsidR="00A07E3C">
        <w:t xml:space="preserve"> </w:t>
      </w:r>
      <w:r>
        <w:t xml:space="preserve">is a binary </w:t>
      </w:r>
      <w:del w:id="2572" w:author="Laurence Golding" w:date="2019-05-11T06:51:00Z">
        <w:r>
          <w:delText>file</w:delText>
        </w:r>
      </w:del>
      <w:ins w:id="2573" w:author="Laurence Golding" w:date="2019-05-11T06:51:00Z">
        <w:r w:rsidR="00127F3B">
          <w:t>artifact</w:t>
        </w:r>
      </w:ins>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574" w:name="_Ref509043776"/>
      <w:bookmarkStart w:id="2575" w:name="_Toc8366937"/>
      <w:bookmarkStart w:id="2576" w:name="_Toc516224653"/>
      <w:r>
        <w:t>binary property</w:t>
      </w:r>
      <w:bookmarkEnd w:id="2574"/>
      <w:bookmarkEnd w:id="2575"/>
      <w:bookmarkEnd w:id="2576"/>
    </w:p>
    <w:p w14:paraId="1BB5464B" w14:textId="45190DD9" w:rsidR="003D1181" w:rsidRDefault="003D1181" w:rsidP="003D1181">
      <w:r>
        <w:t xml:space="preserve">If the external </w:t>
      </w:r>
      <w:del w:id="2577" w:author="Laurence Golding" w:date="2019-05-11T06:51:00Z">
        <w:r>
          <w:delText>file</w:delText>
        </w:r>
      </w:del>
      <w:ins w:id="2578" w:author="Laurence Golding" w:date="2019-05-11T06:51:00Z">
        <w:r w:rsidR="00A07E3C">
          <w:t>artifact</w:t>
        </w:r>
      </w:ins>
      <w:r w:rsidR="00A07E3C">
        <w:t xml:space="preserve"> </w:t>
      </w:r>
      <w:r>
        <w:t xml:space="preserve">is a binary </w:t>
      </w:r>
      <w:del w:id="2579" w:author="Laurence Golding" w:date="2019-05-11T06:51:00Z">
        <w:r>
          <w:delText>file</w:delText>
        </w:r>
      </w:del>
      <w:ins w:id="2580" w:author="Laurence Golding" w:date="2019-05-11T06:51:00Z">
        <w:r w:rsidR="00127F3B">
          <w:t>artifact</w:t>
        </w:r>
      </w:ins>
      <w:r>
        <w:t xml:space="preserve">, or if the SARIF producer cannot determine whether the external </w:t>
      </w:r>
      <w:del w:id="2581" w:author="Laurence Golding" w:date="2019-05-11T06:51:00Z">
        <w:r>
          <w:delText>file</w:delText>
        </w:r>
      </w:del>
      <w:ins w:id="2582" w:author="Laurence Golding" w:date="2019-05-11T06:51:00Z">
        <w:r w:rsidR="00A07E3C">
          <w:t>artifact</w:t>
        </w:r>
      </w:ins>
      <w:r w:rsidR="00A07E3C">
        <w:t xml:space="preserve"> </w:t>
      </w:r>
      <w:r>
        <w:t xml:space="preserve">is a text </w:t>
      </w:r>
      <w:del w:id="2583" w:author="Laurence Golding" w:date="2019-05-11T06:51:00Z">
        <w:r>
          <w:delText>file</w:delText>
        </w:r>
      </w:del>
      <w:ins w:id="2584" w:author="Laurence Golding" w:date="2019-05-11T06:51:00Z">
        <w:r w:rsidR="00127F3B">
          <w:t>artifact</w:t>
        </w:r>
      </w:ins>
      <w:r w:rsidR="00A07E3C">
        <w:t xml:space="preserve"> </w:t>
      </w:r>
      <w:r>
        <w:t xml:space="preserve">or a binary </w:t>
      </w:r>
      <w:del w:id="2585" w:author="Laurence Golding" w:date="2019-05-11T06:51:00Z">
        <w:r>
          <w:delText xml:space="preserve">file, a </w:delText>
        </w:r>
        <w:r w:rsidRPr="00975B0E">
          <w:rPr>
            <w:rStyle w:val="CODEtemp"/>
          </w:rPr>
          <w:delText>fileContent</w:delText>
        </w:r>
      </w:del>
      <w:ins w:id="2586" w:author="Laurence Golding" w:date="2019-05-11T06:51:00Z">
        <w:r w:rsidR="00127F3B">
          <w:t>artifact</w:t>
        </w:r>
        <w:r>
          <w:t>, a</w:t>
        </w:r>
        <w:r w:rsidR="00A07E3C">
          <w:t>n</w:t>
        </w:r>
        <w:r>
          <w:t xml:space="preserve"> </w:t>
        </w:r>
        <w:r w:rsidR="00A07E3C">
          <w:rPr>
            <w:rStyle w:val="CODEtemp"/>
          </w:rPr>
          <w:t>artifact</w:t>
        </w:r>
        <w:r w:rsidR="00A07E3C" w:rsidRPr="00975B0E">
          <w:rPr>
            <w:rStyle w:val="CODEtemp"/>
          </w:rPr>
          <w:t>Content</w:t>
        </w:r>
      </w:ins>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del w:id="2587" w:author="Laurence Golding" w:date="2019-05-11T06:51:00Z">
        <w:r>
          <w:delText>file</w:delText>
        </w:r>
      </w:del>
      <w:ins w:id="2588" w:author="Laurence Golding" w:date="2019-05-11T06:51:00Z">
        <w:r w:rsidR="00A07E3C">
          <w:t>artifact</w:t>
        </w:r>
      </w:ins>
      <w:r>
        <w:t>.</w:t>
      </w:r>
    </w:p>
    <w:p w14:paraId="14567641" w14:textId="288976C7" w:rsidR="003D1181" w:rsidRDefault="003D1181" w:rsidP="003D1181">
      <w:r>
        <w:lastRenderedPageBreak/>
        <w:t xml:space="preserve">If the external </w:t>
      </w:r>
      <w:del w:id="2589" w:author="Laurence Golding" w:date="2019-05-11T06:51:00Z">
        <w:r>
          <w:delText>file</w:delText>
        </w:r>
      </w:del>
      <w:ins w:id="2590" w:author="Laurence Golding" w:date="2019-05-11T06:51:00Z">
        <w:r w:rsidR="00A07E3C">
          <w:t>artifact</w:t>
        </w:r>
      </w:ins>
      <w:r w:rsidR="00A07E3C">
        <w:t xml:space="preserve"> </w:t>
      </w:r>
      <w:r>
        <w:t xml:space="preserve">is a text </w:t>
      </w:r>
      <w:del w:id="2591" w:author="Laurence Golding" w:date="2019-05-11T06:51:00Z">
        <w:r>
          <w:delText>file</w:delText>
        </w:r>
      </w:del>
      <w:ins w:id="2592" w:author="Laurence Golding" w:date="2019-05-11T06:51:00Z">
        <w:r w:rsidR="00127F3B">
          <w:t>artifact</w:t>
        </w:r>
      </w:ins>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29260C06" w:rsidR="003D1181" w:rsidRDefault="003D1181" w:rsidP="003D1181">
      <w:r>
        <w:t xml:space="preserve">If the external </w:t>
      </w:r>
      <w:del w:id="2593" w:author="Laurence Golding" w:date="2019-05-11T06:51:00Z">
        <w:r>
          <w:delText>file</w:delText>
        </w:r>
      </w:del>
      <w:ins w:id="2594" w:author="Laurence Golding" w:date="2019-05-11T06:51:00Z">
        <w:r w:rsidR="00A07E3C">
          <w:t>artifact</w:t>
        </w:r>
      </w:ins>
      <w:r w:rsidR="00A07E3C">
        <w:t xml:space="preserve"> </w:t>
      </w:r>
      <w:r>
        <w:t xml:space="preserve">is a UTF-8 text </w:t>
      </w:r>
      <w:del w:id="2595" w:author="Laurence Golding" w:date="2019-05-11T06:51:00Z">
        <w:r>
          <w:delText>file</w:delText>
        </w:r>
      </w:del>
      <w:ins w:id="2596" w:author="Laurence Golding" w:date="2019-05-11T06:51:00Z">
        <w:r w:rsidR="00127F3B">
          <w:t>artifact</w:t>
        </w:r>
      </w:ins>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3A81B92" w14:textId="77777777" w:rsidR="00815787" w:rsidRDefault="00EF1697" w:rsidP="00815787">
      <w:pPr>
        <w:pStyle w:val="Heading2"/>
        <w:numPr>
          <w:ilvl w:val="1"/>
          <w:numId w:val="2"/>
        </w:numPr>
        <w:rPr>
          <w:del w:id="2597" w:author="Laurence Golding" w:date="2019-05-11T06:51:00Z"/>
        </w:rPr>
      </w:pPr>
      <w:bookmarkStart w:id="2598" w:name="_Toc516224654"/>
      <w:del w:id="2599" w:author="Laurence Golding" w:date="2019-05-11T06:51:00Z">
        <w:r>
          <w:delText>fileLocation objects</w:delText>
        </w:r>
        <w:bookmarkEnd w:id="2598"/>
      </w:del>
    </w:p>
    <w:p w14:paraId="4E81D8A1" w14:textId="22F0BABF" w:rsidR="00C40C88" w:rsidRDefault="00C40C88" w:rsidP="00C40C88">
      <w:pPr>
        <w:pStyle w:val="Heading3"/>
        <w:rPr>
          <w:ins w:id="2600" w:author="Laurence Golding" w:date="2019-05-11T06:51:00Z"/>
        </w:rPr>
      </w:pPr>
      <w:bookmarkStart w:id="2601" w:name="_Toc8366938"/>
      <w:ins w:id="2602" w:author="Laurence Golding" w:date="2019-05-11T06:51:00Z">
        <w:r>
          <w:t>rendered property</w:t>
        </w:r>
        <w:bookmarkEnd w:id="2601"/>
      </w:ins>
    </w:p>
    <w:p w14:paraId="0838F2BA" w14:textId="11F0B136" w:rsidR="00C40C88" w:rsidRDefault="00C40C88" w:rsidP="00C40C88">
      <w:pPr>
        <w:rPr>
          <w:ins w:id="2603" w:author="Laurence Golding" w:date="2019-05-11T06:51:00Z"/>
        </w:rPr>
      </w:pPr>
      <w:ins w:id="2604" w:author="Laurence Golding" w:date="2019-05-11T06:51:00Z">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provides a rendered view of the contents.</w:t>
        </w:r>
      </w:ins>
    </w:p>
    <w:p w14:paraId="1DECE07C" w14:textId="07FE4626" w:rsidR="00C40C88" w:rsidRDefault="00C40C88" w:rsidP="00C40C88">
      <w:pPr>
        <w:pStyle w:val="Note"/>
        <w:rPr>
          <w:ins w:id="2605" w:author="Laurence Golding" w:date="2019-05-11T06:51:00Z"/>
        </w:rPr>
      </w:pPr>
      <w:ins w:id="2606" w:author="Laurence Golding" w:date="2019-05-11T06:51:00Z">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9127C">
          <w:t>3.29</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9127C">
          <w:t>3.12.4</w:t>
        </w:r>
        <w:r>
          <w:fldChar w:fldCharType="end"/>
        </w:r>
        <w:r>
          <w:t>) emphasizes a byte of particular interest.</w:t>
        </w:r>
      </w:ins>
    </w:p>
    <w:p w14:paraId="60F251DB" w14:textId="682B0AE7" w:rsidR="00C40C88" w:rsidRDefault="00C40C88" w:rsidP="00C40C88">
      <w:pPr>
        <w:pStyle w:val="Code"/>
        <w:rPr>
          <w:ins w:id="2607" w:author="Laurence Golding" w:date="2019-05-11T06:51:00Z"/>
        </w:rPr>
      </w:pPr>
      <w:ins w:id="2608" w:author="Laurence Golding" w:date="2019-05-11T06:51:00Z">
        <w:r>
          <w:t>{                                # A physicalLocation object (§</w:t>
        </w:r>
        <w:r>
          <w:fldChar w:fldCharType="begin"/>
        </w:r>
        <w:r>
          <w:instrText xml:space="preserve"> REF _Ref493477390 \r \h </w:instrText>
        </w:r>
        <w:r>
          <w:fldChar w:fldCharType="separate"/>
        </w:r>
        <w:r w:rsidR="0009127C">
          <w:t>3.29</w:t>
        </w:r>
        <w:r>
          <w:fldChar w:fldCharType="end"/>
        </w:r>
        <w:r>
          <w:t>).</w:t>
        </w:r>
      </w:ins>
    </w:p>
    <w:p w14:paraId="530A6C93" w14:textId="0DE89186" w:rsidR="00C40C88" w:rsidRDefault="00C40C88" w:rsidP="00C40C88">
      <w:pPr>
        <w:pStyle w:val="Code"/>
        <w:rPr>
          <w:ins w:id="2609" w:author="Laurence Golding" w:date="2019-05-11T06:51:00Z"/>
        </w:rPr>
      </w:pPr>
      <w:ins w:id="2610" w:author="Laurence Golding" w:date="2019-05-11T06:51:00Z">
        <w:r>
          <w:t xml:space="preserve">  "address": {                   # See §</w:t>
        </w:r>
        <w:r>
          <w:fldChar w:fldCharType="begin"/>
        </w:r>
        <w:r>
          <w:instrText xml:space="preserve"> REF _Ref4682539 \r \h </w:instrText>
        </w:r>
        <w:r>
          <w:fldChar w:fldCharType="separate"/>
        </w:r>
        <w:r w:rsidR="0009127C">
          <w:t>3.29.6</w:t>
        </w:r>
        <w:r>
          <w:fldChar w:fldCharType="end"/>
        </w:r>
        <w:r>
          <w:t>.</w:t>
        </w:r>
      </w:ins>
    </w:p>
    <w:p w14:paraId="02C150F3" w14:textId="1F4FC85B" w:rsidR="00C40C88" w:rsidRDefault="00C40C88" w:rsidP="00C40C88">
      <w:pPr>
        <w:pStyle w:val="Code"/>
        <w:rPr>
          <w:ins w:id="2611" w:author="Laurence Golding" w:date="2019-05-11T06:51:00Z"/>
        </w:rPr>
      </w:pPr>
      <w:ins w:id="2612" w:author="Laurence Golding" w:date="2019-05-11T06:51:00Z">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9127C">
          <w:t>3.32.6</w:t>
        </w:r>
        <w:r w:rsidR="00AE6ECE">
          <w:fldChar w:fldCharType="end"/>
        </w:r>
        <w:r>
          <w:t>.</w:t>
        </w:r>
      </w:ins>
    </w:p>
    <w:p w14:paraId="42445A70" w14:textId="1201B117" w:rsidR="00C40C88" w:rsidRDefault="00C40C88" w:rsidP="00C40C88">
      <w:pPr>
        <w:pStyle w:val="Code"/>
        <w:rPr>
          <w:ins w:id="2613" w:author="Laurence Golding" w:date="2019-05-11T06:51:00Z"/>
        </w:rPr>
      </w:pPr>
      <w:ins w:id="2614" w:author="Laurence Golding" w:date="2019-05-11T06:51:00Z">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9127C">
          <w:t>3.32.8</w:t>
        </w:r>
        <w:r w:rsidR="00AE6ECE">
          <w:fldChar w:fldCharType="end"/>
        </w:r>
        <w:r>
          <w:t>.</w:t>
        </w:r>
      </w:ins>
    </w:p>
    <w:p w14:paraId="5391F7F6" w14:textId="4CD6AA9B" w:rsidR="00C40C88" w:rsidRDefault="00C40C88" w:rsidP="00C40C88">
      <w:pPr>
        <w:pStyle w:val="Code"/>
        <w:rPr>
          <w:ins w:id="2615" w:author="Laurence Golding" w:date="2019-05-11T06:51:00Z"/>
        </w:rPr>
      </w:pPr>
      <w:ins w:id="2616" w:author="Laurence Golding" w:date="2019-05-11T06:51:00Z">
        <w:r>
          <w:t xml:space="preserve">  },</w:t>
        </w:r>
      </w:ins>
    </w:p>
    <w:p w14:paraId="625BDF96" w14:textId="799D712E" w:rsidR="00C40C88" w:rsidRDefault="00C40C88" w:rsidP="00C40C88">
      <w:pPr>
        <w:pStyle w:val="Code"/>
        <w:rPr>
          <w:ins w:id="2617" w:author="Laurence Golding" w:date="2019-05-11T06:51:00Z"/>
        </w:rPr>
      </w:pPr>
    </w:p>
    <w:p w14:paraId="280BDCEF" w14:textId="47E802C8" w:rsidR="00C40C88" w:rsidRDefault="00C40C88" w:rsidP="00C40C88">
      <w:pPr>
        <w:pStyle w:val="Code"/>
        <w:rPr>
          <w:ins w:id="2618" w:author="Laurence Golding" w:date="2019-05-11T06:51:00Z"/>
        </w:rPr>
      </w:pPr>
      <w:ins w:id="2619" w:author="Laurence Golding" w:date="2019-05-11T06:51:00Z">
        <w:r>
          <w:t xml:space="preserve">  "region": {                    # See §</w:t>
        </w:r>
        <w:r>
          <w:fldChar w:fldCharType="begin"/>
        </w:r>
        <w:r>
          <w:instrText xml:space="preserve"> REF _Ref493509797 \r \h </w:instrText>
        </w:r>
        <w:r>
          <w:fldChar w:fldCharType="separate"/>
        </w:r>
        <w:r w:rsidR="0009127C">
          <w:t>3.29.4</w:t>
        </w:r>
        <w:r>
          <w:fldChar w:fldCharType="end"/>
        </w:r>
        <w:r>
          <w:t>.</w:t>
        </w:r>
      </w:ins>
    </w:p>
    <w:p w14:paraId="5EAF0C55" w14:textId="140A3874" w:rsidR="00C40C88" w:rsidRDefault="00C40C88" w:rsidP="00C40C88">
      <w:pPr>
        <w:pStyle w:val="Code"/>
        <w:rPr>
          <w:ins w:id="2620" w:author="Laurence Golding" w:date="2019-05-11T06:51:00Z"/>
        </w:rPr>
      </w:pPr>
      <w:ins w:id="2621" w:author="Laurence Golding" w:date="2019-05-11T06:51:00Z">
        <w:r>
          <w:t xml:space="preserve">    "snippet": {                 # See §</w:t>
        </w:r>
        <w:r>
          <w:fldChar w:fldCharType="begin"/>
        </w:r>
        <w:r>
          <w:instrText xml:space="preserve"> REF _Ref534896821 \r \h </w:instrText>
        </w:r>
        <w:r>
          <w:fldChar w:fldCharType="separate"/>
        </w:r>
        <w:r w:rsidR="0009127C">
          <w:t>3.30.13</w:t>
        </w:r>
        <w:r>
          <w:fldChar w:fldCharType="end"/>
        </w:r>
        <w:r>
          <w:t>.</w:t>
        </w:r>
      </w:ins>
    </w:p>
    <w:p w14:paraId="03C029C2" w14:textId="7F06501B" w:rsidR="00C40C88" w:rsidRDefault="00C40C88" w:rsidP="00C40C88">
      <w:pPr>
        <w:pStyle w:val="Code"/>
        <w:rPr>
          <w:ins w:id="2622" w:author="Laurence Golding" w:date="2019-05-11T06:51:00Z"/>
        </w:rPr>
      </w:pPr>
      <w:ins w:id="2623" w:author="Laurence Golding" w:date="2019-05-11T06:51:00Z">
        <w:r>
          <w:t xml:space="preserve">      "rendered": {              # A multiformatMessageString object (§</w:t>
        </w:r>
        <w:r>
          <w:fldChar w:fldCharType="begin"/>
        </w:r>
        <w:r>
          <w:instrText xml:space="preserve"> REF _Ref3551923 \r \h </w:instrText>
        </w:r>
        <w:r>
          <w:fldChar w:fldCharType="separate"/>
        </w:r>
        <w:r w:rsidR="0009127C">
          <w:t>3.12</w:t>
        </w:r>
        <w:r>
          <w:fldChar w:fldCharType="end"/>
        </w:r>
        <w:r>
          <w:t>).</w:t>
        </w:r>
      </w:ins>
    </w:p>
    <w:p w14:paraId="7E7378F0" w14:textId="04BAC15F" w:rsidR="00C40C88" w:rsidRDefault="00C40C88" w:rsidP="00C40C88">
      <w:pPr>
        <w:pStyle w:val="Code"/>
        <w:rPr>
          <w:ins w:id="2624" w:author="Laurence Golding" w:date="2019-05-11T06:51:00Z"/>
        </w:rPr>
      </w:pPr>
      <w:ins w:id="2625" w:author="Laurence Golding" w:date="2019-05-11T06:51:00Z">
        <w:r>
          <w:t xml:space="preserve">        "text": "00 00 01 00 00 00 00 00",</w:t>
        </w:r>
      </w:ins>
    </w:p>
    <w:p w14:paraId="0B9904D3" w14:textId="010B6CAC" w:rsidR="00C40C88" w:rsidRDefault="00C40C88" w:rsidP="00C40C88">
      <w:pPr>
        <w:pStyle w:val="Code"/>
        <w:rPr>
          <w:ins w:id="2626" w:author="Laurence Golding" w:date="2019-05-11T06:51:00Z"/>
        </w:rPr>
      </w:pPr>
      <w:ins w:id="2627" w:author="Laurence Golding" w:date="2019-05-11T06:51:00Z">
        <w:r>
          <w:t xml:space="preserve">        "markdown": "00 00 **01** 00 00 00 00 00"</w:t>
        </w:r>
      </w:ins>
    </w:p>
    <w:p w14:paraId="2B8A15EA" w14:textId="4C82C43E" w:rsidR="00C40C88" w:rsidRDefault="00C40C88" w:rsidP="00C40C88">
      <w:pPr>
        <w:pStyle w:val="Code"/>
        <w:rPr>
          <w:ins w:id="2628" w:author="Laurence Golding" w:date="2019-05-11T06:51:00Z"/>
        </w:rPr>
      </w:pPr>
      <w:ins w:id="2629" w:author="Laurence Golding" w:date="2019-05-11T06:51:00Z">
        <w:r>
          <w:t xml:space="preserve">      }</w:t>
        </w:r>
      </w:ins>
    </w:p>
    <w:p w14:paraId="55664018" w14:textId="412B0822" w:rsidR="00C40C88" w:rsidRDefault="00C40C88" w:rsidP="00C40C88">
      <w:pPr>
        <w:pStyle w:val="Code"/>
        <w:rPr>
          <w:ins w:id="2630" w:author="Laurence Golding" w:date="2019-05-11T06:51:00Z"/>
        </w:rPr>
      </w:pPr>
      <w:ins w:id="2631" w:author="Laurence Golding" w:date="2019-05-11T06:51:00Z">
        <w:r>
          <w:t xml:space="preserve">    }</w:t>
        </w:r>
      </w:ins>
    </w:p>
    <w:p w14:paraId="51EF47C0" w14:textId="6B9A42F1" w:rsidR="00C40C88" w:rsidRDefault="00C40C88" w:rsidP="00C40C88">
      <w:pPr>
        <w:pStyle w:val="Code"/>
        <w:rPr>
          <w:ins w:id="2632" w:author="Laurence Golding" w:date="2019-05-11T06:51:00Z"/>
        </w:rPr>
      </w:pPr>
      <w:ins w:id="2633" w:author="Laurence Golding" w:date="2019-05-11T06:51:00Z">
        <w:r>
          <w:t xml:space="preserve">  }</w:t>
        </w:r>
      </w:ins>
    </w:p>
    <w:p w14:paraId="2F9E6B93" w14:textId="7584F2AB" w:rsidR="00C40C88" w:rsidRPr="00C40C88" w:rsidRDefault="00C40C88" w:rsidP="00C40C88">
      <w:pPr>
        <w:pStyle w:val="Code"/>
        <w:rPr>
          <w:ins w:id="2634" w:author="Laurence Golding" w:date="2019-05-11T06:51:00Z"/>
        </w:rPr>
      </w:pPr>
      <w:ins w:id="2635" w:author="Laurence Golding" w:date="2019-05-11T06:51:00Z">
        <w:r>
          <w:t>}</w:t>
        </w:r>
      </w:ins>
    </w:p>
    <w:p w14:paraId="37874D7A" w14:textId="0B50A4D4" w:rsidR="00815787" w:rsidRDefault="00662BD7" w:rsidP="00815787">
      <w:pPr>
        <w:pStyle w:val="Heading2"/>
        <w:rPr>
          <w:ins w:id="2636" w:author="Laurence Golding" w:date="2019-05-11T06:51:00Z"/>
        </w:rPr>
      </w:pPr>
      <w:bookmarkStart w:id="2637" w:name="_Ref508989521"/>
      <w:bookmarkStart w:id="2638" w:name="_Ref3388418"/>
      <w:bookmarkStart w:id="2639" w:name="_Toc8366939"/>
      <w:ins w:id="2640" w:author="Laurence Golding" w:date="2019-05-11T06:51:00Z">
        <w:r>
          <w:t xml:space="preserve">artifactLocation </w:t>
        </w:r>
        <w:r w:rsidR="00EF1697">
          <w:t>object</w:t>
        </w:r>
        <w:bookmarkEnd w:id="2544"/>
        <w:bookmarkEnd w:id="2637"/>
        <w:bookmarkEnd w:id="2638"/>
        <w:bookmarkEnd w:id="2639"/>
      </w:ins>
    </w:p>
    <w:p w14:paraId="15E45BC8" w14:textId="6BB90172" w:rsidR="00EF1697" w:rsidRPr="00EF1697" w:rsidRDefault="00EF1697" w:rsidP="00EF1697">
      <w:pPr>
        <w:pStyle w:val="Heading3"/>
      </w:pPr>
      <w:bookmarkStart w:id="2641" w:name="_Ref507595872"/>
      <w:bookmarkStart w:id="2642" w:name="_Toc8366940"/>
      <w:bookmarkStart w:id="2643" w:name="_Toc516224655"/>
      <w:r>
        <w:t>General</w:t>
      </w:r>
      <w:bookmarkEnd w:id="2641"/>
      <w:bookmarkEnd w:id="2642"/>
      <w:bookmarkEnd w:id="2643"/>
    </w:p>
    <w:p w14:paraId="0DE4A1DE" w14:textId="52AE0775" w:rsidR="00EF1697" w:rsidRDefault="00944CF4" w:rsidP="00944CF4">
      <w:r w:rsidRPr="00944CF4">
        <w:t xml:space="preserve">Certain properties in this specification specify the </w:t>
      </w:r>
      <w:r w:rsidR="00EF1697">
        <w:t>location</w:t>
      </w:r>
      <w:r w:rsidRPr="00944CF4">
        <w:t xml:space="preserve"> of </w:t>
      </w:r>
      <w:del w:id="2644" w:author="Laurence Golding" w:date="2019-05-11T06:51:00Z">
        <w:r w:rsidRPr="00944CF4">
          <w:delText>a file</w:delText>
        </w:r>
      </w:del>
      <w:ins w:id="2645" w:author="Laurence Golding" w:date="2019-05-11T06:51:00Z">
        <w:r w:rsidRPr="00944CF4">
          <w:t>a</w:t>
        </w:r>
        <w:r w:rsidR="00662BD7">
          <w:t>n</w:t>
        </w:r>
        <w:r w:rsidRPr="00944CF4">
          <w:t xml:space="preserve"> </w:t>
        </w:r>
        <w:r w:rsidR="00662BD7">
          <w:t>artifact</w:t>
        </w:r>
      </w:ins>
      <w:r w:rsidRPr="00944CF4">
        <w:t>.</w:t>
      </w:r>
      <w:r w:rsidR="00EF1697" w:rsidRPr="00EF1697">
        <w:t xml:space="preserve"> </w:t>
      </w:r>
      <w:r w:rsidR="00EF1697">
        <w:t xml:space="preserve">SARIF represents </w:t>
      </w:r>
      <w:del w:id="2646" w:author="Laurence Golding" w:date="2019-05-11T06:51:00Z">
        <w:r w:rsidR="00EF1697">
          <w:delText>a file</w:delText>
        </w:r>
      </w:del>
      <w:ins w:id="2647" w:author="Laurence Golding" w:date="2019-05-11T06:51:00Z">
        <w:r w:rsidR="00EF1697">
          <w:t>a</w:t>
        </w:r>
        <w:r w:rsidR="00662BD7">
          <w:t>n</w:t>
        </w:r>
        <w:r w:rsidR="00EF1697">
          <w:t xml:space="preserve"> </w:t>
        </w:r>
        <w:r w:rsidR="00662BD7">
          <w:t>artifact’s</w:t>
        </w:r>
      </w:ins>
      <w:r w:rsidR="00662BD7">
        <w:t xml:space="preserve"> </w:t>
      </w:r>
      <w:r w:rsidR="00EF1697">
        <w:t xml:space="preserve">location with </w:t>
      </w:r>
      <w:del w:id="2648" w:author="Laurence Golding" w:date="2019-05-11T06:51:00Z">
        <w:r w:rsidR="00EF1697">
          <w:delText xml:space="preserve">a </w:delText>
        </w:r>
        <w:r w:rsidR="00EF1697" w:rsidRPr="006149F9">
          <w:rPr>
            <w:rStyle w:val="CODEtemp"/>
          </w:rPr>
          <w:delText>fileLocation</w:delText>
        </w:r>
      </w:del>
      <w:ins w:id="2649" w:author="Laurence Golding" w:date="2019-05-11T06:51:00Z">
        <w:r w:rsidR="00EF1697">
          <w:t>a</w:t>
        </w:r>
        <w:r w:rsidR="00662BD7">
          <w:t>n</w:t>
        </w:r>
        <w:r w:rsidR="00EF1697">
          <w:t xml:space="preserve"> </w:t>
        </w:r>
        <w:r w:rsidR="00662BD7">
          <w:rPr>
            <w:rStyle w:val="CODEtemp"/>
          </w:rPr>
          <w:t>artifact</w:t>
        </w:r>
        <w:r w:rsidR="00662BD7" w:rsidRPr="006149F9">
          <w:rPr>
            <w:rStyle w:val="CODEtemp"/>
          </w:rPr>
          <w:t>Location</w:t>
        </w:r>
      </w:ins>
      <w:r w:rsidR="00662BD7">
        <w:t xml:space="preserve"> </w:t>
      </w:r>
      <w:r w:rsidR="00EF1697">
        <w:t xml:space="preserve">object. The most important member of </w:t>
      </w:r>
      <w:del w:id="2650" w:author="Laurence Golding" w:date="2019-05-11T06:51:00Z">
        <w:r w:rsidR="00EF1697">
          <w:delText xml:space="preserve">a </w:delText>
        </w:r>
        <w:r w:rsidR="00EF1697" w:rsidRPr="006149F9">
          <w:rPr>
            <w:rStyle w:val="CODEtemp"/>
          </w:rPr>
          <w:delText>fileLocation</w:delText>
        </w:r>
      </w:del>
      <w:ins w:id="2651" w:author="Laurence Golding" w:date="2019-05-11T06:51:00Z">
        <w:r w:rsidR="00EF1697">
          <w:t>a</w:t>
        </w:r>
        <w:r w:rsidR="00662BD7">
          <w:t>n</w:t>
        </w:r>
        <w:r w:rsidR="00EF1697">
          <w:t xml:space="preserve"> </w:t>
        </w:r>
        <w:r w:rsidR="00662BD7">
          <w:rPr>
            <w:rStyle w:val="CODEtemp"/>
          </w:rPr>
          <w:t>artifact</w:t>
        </w:r>
        <w:r w:rsidR="00662BD7" w:rsidRPr="006149F9">
          <w:rPr>
            <w:rStyle w:val="CODEtemp"/>
          </w:rPr>
          <w:t>Location</w:t>
        </w:r>
      </w:ins>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9127C">
        <w:t>3.</w:t>
      </w:r>
      <w:ins w:id="2652" w:author="Laurence Golding" w:date="2019-05-11T06:51:00Z">
        <w:r w:rsidR="0009127C">
          <w:t>4.</w:t>
        </w:r>
      </w:ins>
      <w:r w:rsidR="0009127C">
        <w:t>3</w:t>
      </w:r>
      <w:del w:id="2653" w:author="Laurence Golding" w:date="2019-05-11T06:51:00Z">
        <w:r w:rsidR="00331070">
          <w:delText>.2</w:delText>
        </w:r>
      </w:del>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ins w:id="2654" w:author="Laurence Golding" w:date="2019-05-11T06:51:00Z">
        <w:r w:rsidR="00064E3A">
          <w:t xml:space="preserve"> the URI standard</w:t>
        </w:r>
      </w:ins>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9127C">
        <w:t>3.</w:t>
      </w:r>
      <w:del w:id="2655" w:author="Laurence Golding" w:date="2019-05-11T06:51:00Z">
        <w:r w:rsidR="00331070">
          <w:delText>3.3</w:delText>
        </w:r>
      </w:del>
      <w:ins w:id="2656" w:author="Laurence Golding" w:date="2019-05-11T06:51:00Z">
        <w:r w:rsidR="0009127C">
          <w:t>4.4</w:t>
        </w:r>
      </w:ins>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79610192" w14:textId="77777777" w:rsidR="00EF1697" w:rsidRDefault="00EF1697" w:rsidP="00EF1697">
      <w:pPr>
        <w:pStyle w:val="Heading3"/>
        <w:numPr>
          <w:ilvl w:val="2"/>
          <w:numId w:val="2"/>
        </w:numPr>
        <w:rPr>
          <w:del w:id="2657" w:author="Laurence Golding" w:date="2019-05-11T06:51:00Z"/>
        </w:rPr>
      </w:pPr>
      <w:bookmarkStart w:id="2658" w:name="_Toc516224656"/>
      <w:del w:id="2659" w:author="Laurence Golding" w:date="2019-05-11T06:51:00Z">
        <w:r>
          <w:delText>uri property</w:delText>
        </w:r>
        <w:bookmarkEnd w:id="2658"/>
      </w:del>
    </w:p>
    <w:p w14:paraId="198637BA" w14:textId="77777777" w:rsidR="005345F2" w:rsidRDefault="005345F2" w:rsidP="005345F2">
      <w:pPr>
        <w:pStyle w:val="Heading4"/>
        <w:numPr>
          <w:ilvl w:val="3"/>
          <w:numId w:val="2"/>
        </w:numPr>
        <w:rPr>
          <w:del w:id="2660" w:author="Laurence Golding" w:date="2019-05-11T06:51:00Z"/>
        </w:rPr>
      </w:pPr>
      <w:bookmarkStart w:id="2661" w:name="_Toc516224657"/>
      <w:del w:id="2662" w:author="Laurence Golding" w:date="2019-05-11T06:51:00Z">
        <w:r>
          <w:delText>General</w:delText>
        </w:r>
        <w:bookmarkEnd w:id="2661"/>
      </w:del>
    </w:p>
    <w:p w14:paraId="374D4085" w14:textId="4D148D72" w:rsidR="00677224" w:rsidRDefault="00EF1697" w:rsidP="00677224">
      <w:pPr>
        <w:pStyle w:val="Heading3"/>
        <w:rPr>
          <w:ins w:id="2663" w:author="Laurence Golding" w:date="2019-05-11T06:51:00Z"/>
        </w:rPr>
      </w:pPr>
      <w:del w:id="2664" w:author="Laurence Golding" w:date="2019-05-11T06:51:00Z">
        <w:r>
          <w:delText xml:space="preserve">A </w:delText>
        </w:r>
        <w:r w:rsidRPr="00063079">
          <w:rPr>
            <w:rStyle w:val="CODEtemp"/>
          </w:rPr>
          <w:delText>fileLocation</w:delText>
        </w:r>
        <w:r>
          <w:delText xml:space="preserve"> object </w:delText>
        </w:r>
        <w:r w:rsidRPr="00063079">
          <w:delText>SHALL</w:delText>
        </w:r>
      </w:del>
      <w:bookmarkStart w:id="2665" w:name="_Toc8366941"/>
      <w:ins w:id="2666" w:author="Laurence Golding" w:date="2019-05-11T06:51:00Z">
        <w:r w:rsidR="00677224">
          <w:t>Constraints</w:t>
        </w:r>
        <w:bookmarkEnd w:id="2665"/>
      </w:ins>
    </w:p>
    <w:p w14:paraId="13519D8E" w14:textId="101B007D" w:rsidR="00677224" w:rsidRPr="008F3B71" w:rsidRDefault="00677224" w:rsidP="00677224">
      <w:pPr>
        <w:rPr>
          <w:ins w:id="2667" w:author="Laurence Golding" w:date="2019-05-11T06:51:00Z"/>
        </w:rPr>
      </w:pPr>
      <w:ins w:id="2668" w:author="Laurence Golding" w:date="2019-05-11T06:51:00Z">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9127C">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9127C">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9127C">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9127C">
          <w:t>3.4.5</w:t>
        </w:r>
        <w:r w:rsidR="008F3B71">
          <w:fldChar w:fldCharType="end"/>
        </w:r>
        <w:r w:rsidR="008F3B71">
          <w:t xml:space="preserve">), they </w:t>
        </w:r>
        <w:r w:rsidR="008F3B71">
          <w:rPr>
            <w:b/>
          </w:rPr>
          <w:t>MAY</w:t>
        </w:r>
        <w:r w:rsidR="008F3B71">
          <w:t xml:space="preserve"> both be present.</w:t>
        </w:r>
      </w:ins>
    </w:p>
    <w:p w14:paraId="2FC50484" w14:textId="48859358" w:rsidR="00677224" w:rsidRDefault="00677224" w:rsidP="00677224">
      <w:pPr>
        <w:pStyle w:val="Note"/>
        <w:rPr>
          <w:ins w:id="2669" w:author="Laurence Golding" w:date="2019-05-11T06:51:00Z"/>
        </w:rPr>
      </w:pPr>
      <w:ins w:id="2670" w:author="Laurence Golding" w:date="2019-05-11T06:51:00Z">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9127C">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9127C">
          <w:t>3.14.15</w:t>
        </w:r>
        <w:r>
          <w:fldChar w:fldCharType="end"/>
        </w:r>
        <w:r>
          <w:t xml:space="preserve">) specified by </w:t>
        </w:r>
        <w:r w:rsidR="005705A4">
          <w:rPr>
            <w:rStyle w:val="CODEtemp"/>
          </w:rPr>
          <w:t>i</w:t>
        </w:r>
        <w:r w:rsidR="00662BD7" w:rsidRPr="00C32F86">
          <w:rPr>
            <w:rStyle w:val="CODEtemp"/>
          </w:rPr>
          <w:t>ndex</w:t>
        </w:r>
        <w:r>
          <w:t>.</w:t>
        </w:r>
      </w:ins>
    </w:p>
    <w:p w14:paraId="5AE64DCB" w14:textId="6230B969" w:rsidR="00CB48EC" w:rsidRPr="00CB48EC" w:rsidRDefault="00CB48EC" w:rsidP="00CB48EC">
      <w:pPr>
        <w:rPr>
          <w:ins w:id="2671" w:author="Laurence Golding" w:date="2019-05-11T06:51:00Z"/>
        </w:rPr>
      </w:pPr>
      <w:bookmarkStart w:id="2672" w:name="_Hlk534808704"/>
      <w:ins w:id="2673" w:author="Laurence Golding" w:date="2019-05-11T06:51:00Z">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9127C">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2674" w:name="_Hlk534814192"/>
        <w:r w:rsidR="00AE64EB">
          <w:t>equivalent in the sense described in §</w:t>
        </w:r>
        <w:r w:rsidR="00AE64EB">
          <w:fldChar w:fldCharType="begin"/>
        </w:r>
        <w:r w:rsidR="00AE64EB">
          <w:instrText xml:space="preserve"> REF _Ref534814172 \r \h </w:instrText>
        </w:r>
        <w:r w:rsidR="00AE64EB">
          <w:fldChar w:fldCharType="separate"/>
        </w:r>
        <w:r w:rsidR="0009127C">
          <w:t>3.10.1</w:t>
        </w:r>
        <w:r w:rsidR="00AE64EB">
          <w:fldChar w:fldCharType="end"/>
        </w:r>
        <w:bookmarkEnd w:id="2674"/>
        <w:r>
          <w:t>.</w:t>
        </w:r>
      </w:ins>
    </w:p>
    <w:p w14:paraId="511A338A" w14:textId="211565EC" w:rsidR="00EF1697" w:rsidRDefault="00EF1697" w:rsidP="00EF1697">
      <w:pPr>
        <w:pStyle w:val="Heading3"/>
        <w:rPr>
          <w:ins w:id="2675" w:author="Laurence Golding" w:date="2019-05-11T06:51:00Z"/>
        </w:rPr>
      </w:pPr>
      <w:bookmarkStart w:id="2676" w:name="_Ref507592462"/>
      <w:bookmarkStart w:id="2677" w:name="_Toc8366942"/>
      <w:bookmarkEnd w:id="2672"/>
      <w:ins w:id="2678" w:author="Laurence Golding" w:date="2019-05-11T06:51:00Z">
        <w:r>
          <w:lastRenderedPageBreak/>
          <w:t>uri property</w:t>
        </w:r>
        <w:bookmarkEnd w:id="2676"/>
        <w:bookmarkEnd w:id="2677"/>
      </w:ins>
    </w:p>
    <w:p w14:paraId="4C97A12C" w14:textId="77777777" w:rsidR="00944CF4" w:rsidRDefault="00B44F8D" w:rsidP="00944CF4">
      <w:pPr>
        <w:rPr>
          <w:del w:id="2679" w:author="Laurence Golding" w:date="2019-05-11T06:51:00Z"/>
        </w:rPr>
      </w:pPr>
      <w:ins w:id="2680" w:author="Laurence Golding" w:date="2019-05-11T06:51:00Z">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ins>
      <w:r>
        <w:t xml:space="preserve"> </w:t>
      </w:r>
      <w:r w:rsidR="00747D86">
        <w:t xml:space="preserve">contain a property named </w:t>
      </w:r>
      <w:r w:rsidR="00747D86">
        <w:rPr>
          <w:rStyle w:val="CODEtemp"/>
        </w:rPr>
        <w:t>uri</w:t>
      </w:r>
      <w:r w:rsidR="00747D86">
        <w:t xml:space="preserve"> whose value is a string containing a URI </w:t>
      </w:r>
      <w:del w:id="2681" w:author="Laurence Golding" w:date="2019-05-11T06:51:00Z">
        <w:r w:rsidR="00F5246D">
          <w:delText>reference (the term used</w:delText>
        </w:r>
        <w:r w:rsidR="00944CF4" w:rsidRPr="00944CF4">
          <w:delText xml:space="preserve"> in </w:delText>
        </w:r>
      </w:del>
      <w:r>
        <w:t>[</w:t>
      </w:r>
      <w:hyperlink w:anchor="RFC3986" w:history="1">
        <w:r w:rsidRPr="00B44F8D">
          <w:rPr>
            <w:rStyle w:val="Hyperlink"/>
          </w:rPr>
          <w:t>RFC3986</w:t>
        </w:r>
      </w:hyperlink>
      <w:r>
        <w:t xml:space="preserve">] </w:t>
      </w:r>
      <w:del w:id="2682" w:author="Laurence Golding" w:date="2019-05-11T06:51:00Z">
        <w:r w:rsidR="00F5246D">
          <w:delText>to describe either an absolute URI or a relative reference)</w:delText>
        </w:r>
        <w:r w:rsidR="00944CF4" w:rsidRPr="00944CF4">
          <w:delText>.</w:delText>
        </w:r>
      </w:del>
    </w:p>
    <w:p w14:paraId="05BC5F8C" w14:textId="77777777" w:rsidR="00747D86" w:rsidRDefault="00ED540D" w:rsidP="00747D86">
      <w:pPr>
        <w:rPr>
          <w:moveFrom w:id="2683" w:author="Laurence Golding" w:date="2019-05-11T06:52:00Z"/>
        </w:rPr>
      </w:pPr>
      <w:del w:id="2684" w:author="Laurence Golding" w:date="2019-05-11T06:51:00Z">
        <w:r w:rsidRPr="00ED540D">
          <w:delText xml:space="preserve">If </w:delText>
        </w:r>
        <w:r w:rsidR="00F5246D">
          <w:delText>a</w:delText>
        </w:r>
        <w:r w:rsidRPr="00ED540D">
          <w:delText xml:space="preserve"> URI </w:delText>
        </w:r>
        <w:r w:rsidR="00F5246D">
          <w:delText xml:space="preserve">reference </w:delText>
        </w:r>
        <w:r w:rsidRPr="00ED540D">
          <w:delText xml:space="preserve">refers to a file stored in a version control system (VCS), </w:delText>
        </w:r>
        <w:r w:rsidR="00F5246D">
          <w:delText>its</w:delText>
        </w:r>
        <w:r w:rsidRPr="00ED540D">
          <w:delText xml:space="preserve"> value </w:delText>
        </w:r>
        <w:r w:rsidRPr="00ED540D">
          <w:rPr>
            <w:b/>
          </w:rPr>
          <w:delText>SHALL</w:delText>
        </w:r>
        <w:r w:rsidRPr="00ED540D">
          <w:delText xml:space="preserve"> preserve relevant details that permit the target file to be retrieved from the VCS.</w:delText>
        </w:r>
      </w:del>
      <w:moveFromRangeStart w:id="2685" w:author="Laurence Golding" w:date="2019-05-11T06:52:00Z" w:name="move8449945"/>
      <w:moveFrom w:id="2686" w:author="Laurence Golding" w:date="2019-05-11T06:52:00Z">
        <w:r w:rsidR="00747D86" w:rsidRPr="00ED540D">
          <w:t xml:space="preserve"> If </w:t>
        </w:r>
        <w:r w:rsidR="00747D86">
          <w:t>a</w:t>
        </w:r>
        <w:r w:rsidR="00747D86" w:rsidRPr="00ED540D">
          <w:t xml:space="preserve"> URI</w:t>
        </w:r>
        <w:r w:rsidR="00747D86">
          <w:t xml:space="preserve"> reference</w:t>
        </w:r>
        <w:r w:rsidR="00747D86" w:rsidRPr="00ED540D">
          <w:t xml:space="preserve"> refers to a file stored on a physical file system, it </w:t>
        </w:r>
        <w:r w:rsidR="00747D86" w:rsidRPr="00ED540D">
          <w:rPr>
            <w:b/>
          </w:rPr>
          <w:t>MAY</w:t>
        </w:r>
        <w:r w:rsidR="00747D86" w:rsidRPr="00ED540D">
          <w:t xml:space="preserve"> be specified as a relative </w:t>
        </w:r>
        <w:r w:rsidR="00747D86">
          <w:t>reference</w:t>
        </w:r>
        <w:r w:rsidR="00747D86" w:rsidRPr="00ED540D">
          <w:t xml:space="preserve"> that omits root information details (such as hard drive letter and an arbitrarily named root directory associated with a source code enlistment).</w:t>
        </w:r>
      </w:moveFrom>
    </w:p>
    <w:p w14:paraId="26AA2EF0" w14:textId="77777777" w:rsidR="00747D86" w:rsidRDefault="00747D86" w:rsidP="00747D86">
      <w:pPr>
        <w:pStyle w:val="Note"/>
        <w:rPr>
          <w:moveFrom w:id="2687" w:author="Laurence Golding" w:date="2019-05-11T06:52:00Z"/>
        </w:rPr>
      </w:pPr>
      <w:moveFrom w:id="2688" w:author="Laurence Golding" w:date="2019-05-11T06:52: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From>
    </w:p>
    <w:moveFromRangeEnd w:id="2685"/>
    <w:p w14:paraId="0EF701D6" w14:textId="0C3E8AE6" w:rsidR="00A32798" w:rsidRDefault="00F5246D" w:rsidP="00B6127A">
      <w:del w:id="2689" w:author="Laurence Golding" w:date="2019-05-11T06:51:00Z">
        <w:r>
          <w:delText xml:space="preserve">A URI reference </w:delText>
        </w:r>
      </w:del>
      <w:r w:rsidR="00747D86">
        <w:t xml:space="preserve">that specifies </w:t>
      </w:r>
      <w:del w:id="2690" w:author="Laurence Golding" w:date="2019-05-11T06:51:00Z">
        <w:r w:rsidR="00A41F43" w:rsidRPr="006065CD">
          <w:delText xml:space="preserve">a nested file </w:delText>
        </w:r>
        <w:r w:rsidR="00A41F43" w:rsidRPr="006065CD">
          <w:rPr>
            <w:b/>
          </w:rPr>
          <w:delText>SHALL</w:delText>
        </w:r>
        <w:r w:rsidR="00A41F43" w:rsidRPr="006065CD">
          <w:delText xml:space="preserve"> </w:delText>
        </w:r>
        <w:r>
          <w:delText>consist of</w:delText>
        </w:r>
        <w:r w:rsidR="00A41F43" w:rsidRPr="006065CD">
          <w:delText xml:space="preserve"> </w:delText>
        </w:r>
        <w:r>
          <w:delText>a</w:delText>
        </w:r>
        <w:r w:rsidR="00A41F43" w:rsidRPr="006065CD">
          <w:delText xml:space="preserve"> URI </w:delText>
        </w:r>
        <w:r>
          <w:delText>reference to</w:delText>
        </w:r>
        <w:r w:rsidR="00A41F43" w:rsidRPr="006065CD">
          <w:delText xml:space="preserve"> the outermost parent, together with a fragment that describes the nesting of the file within its parent or parents. </w:delText>
        </w:r>
        <w:bookmarkStart w:id="2691" w:name="_Hlk508802385"/>
        <w:r w:rsidR="00A41F43" w:rsidRPr="006065CD">
          <w:delText xml:space="preserve">The fragment </w:delText>
        </w:r>
        <w:r w:rsidR="00A41F43">
          <w:rPr>
            <w:b/>
          </w:rPr>
          <w:delText>SHALL</w:delText>
        </w:r>
        <w:r w:rsidR="00A41F43" w:rsidRPr="006065CD">
          <w:delText xml:space="preserve"> begin with a forward slash character (</w:delText>
        </w:r>
        <w:r w:rsidR="00A41F43" w:rsidRPr="006065CD">
          <w:rPr>
            <w:rStyle w:val="CODEtemp"/>
          </w:rPr>
          <w:delText>"/"</w:delText>
        </w:r>
        <w:r w:rsidR="00A41F43" w:rsidRPr="006065CD">
          <w:delText>)</w:delText>
        </w:r>
        <w:r w:rsidR="00A41F43">
          <w:delText xml:space="preserve"> to emphasize that it represents the complete path to the nested file within its container</w:delText>
        </w:r>
        <w:r w:rsidR="00A41F43" w:rsidRPr="006065CD">
          <w:delText>.</w:delText>
        </w:r>
        <w:bookmarkEnd w:id="2691"/>
        <w:r w:rsidR="00A41F43">
          <w:delText xml:space="preserve"> This requirement allows SARIF consumers to look up the URI of a nested file in the dictionary contained in </w:delText>
        </w:r>
        <w:r w:rsidR="00A41F43" w:rsidRPr="006065CD">
          <w:rPr>
            <w:rStyle w:val="CODEtemp"/>
          </w:rPr>
          <w:delText>run.files</w:delText>
        </w:r>
        <w:r w:rsidR="00A41F43">
          <w:delText xml:space="preserve"> (§</w:delText>
        </w:r>
        <w:r w:rsidR="00A41F43">
          <w:fldChar w:fldCharType="begin"/>
        </w:r>
        <w:r w:rsidR="00A41F43">
          <w:delInstrText xml:space="preserve"> REF _Ref507667580 \r \h </w:delInstrText>
        </w:r>
        <w:r w:rsidR="00A41F43">
          <w:fldChar w:fldCharType="separate"/>
        </w:r>
        <w:r w:rsidR="00331070">
          <w:delText>3.11.13</w:delText>
        </w:r>
        <w:r w:rsidR="00A41F43">
          <w:fldChar w:fldCharType="end"/>
        </w:r>
        <w:r w:rsidR="00A41F43">
          <w:delText>).</w:delText>
        </w:r>
      </w:del>
      <w:ins w:id="2692" w:author="Laurence Golding" w:date="2019-05-11T06:51:00Z">
        <w:r w:rsidR="00747D86">
          <w:t xml:space="preserve">the location of the </w:t>
        </w:r>
        <w:r w:rsidR="004D285A">
          <w:t>artifact</w:t>
        </w:r>
        <w:r w:rsidR="00747D86">
          <w:t>.</w:t>
        </w:r>
      </w:ins>
    </w:p>
    <w:p w14:paraId="56635BCA" w14:textId="77777777" w:rsidR="00882021" w:rsidRDefault="00882021" w:rsidP="00882021">
      <w:pPr>
        <w:rPr>
          <w:del w:id="2693" w:author="Laurence Golding" w:date="2019-05-11T06:51:00Z"/>
        </w:rPr>
      </w:pPr>
      <w:del w:id="2694" w:author="Laurence Golding" w:date="2019-05-11T06:51:00Z">
        <w:r w:rsidRPr="00882021">
          <w:delText>Two URI</w:delText>
        </w:r>
        <w:r w:rsidR="00F5246D">
          <w:delText xml:space="preserve"> reference</w:delText>
        </w:r>
        <w:r w:rsidRPr="00882021">
          <w:delText xml:space="preserve">s </w:delText>
        </w:r>
        <w:r w:rsidR="00F24170">
          <w:rPr>
            <w:b/>
          </w:rPr>
          <w:delText>SHALL</w:delText>
        </w:r>
        <w:r w:rsidRPr="00882021">
          <w:delText xml:space="preserve"> be considered equivalent if their normalized forms ar</w:delText>
        </w:r>
        <w:r>
          <w:delText>e the same, as described in [</w:delText>
        </w:r>
        <w:r w:rsidR="005C469B">
          <w:fldChar w:fldCharType="begin"/>
        </w:r>
        <w:r w:rsidR="005C469B">
          <w:delInstrText xml:space="preserve"> HYPERLINK \l "RFC3986" </w:delInstrText>
        </w:r>
        <w:r w:rsidR="005C469B">
          <w:fldChar w:fldCharType="separate"/>
        </w:r>
        <w:r w:rsidRPr="00A403F5">
          <w:rPr>
            <w:rStyle w:val="Hyperlink"/>
          </w:rPr>
          <w:delText>RFC3986</w:delText>
        </w:r>
        <w:r w:rsidR="005C469B">
          <w:rPr>
            <w:rStyle w:val="Hyperlink"/>
          </w:rPr>
          <w:fldChar w:fldCharType="end"/>
        </w:r>
        <w:r>
          <w:delText>]</w:delText>
        </w:r>
        <w:r w:rsidRPr="00882021">
          <w:delText>.</w:delText>
        </w:r>
      </w:del>
    </w:p>
    <w:p w14:paraId="3CC5441A" w14:textId="77777777" w:rsidR="00F24170" w:rsidRDefault="00F24170" w:rsidP="00F24170">
      <w:pPr>
        <w:pStyle w:val="Note"/>
        <w:rPr>
          <w:del w:id="2695" w:author="Laurence Golding" w:date="2019-05-11T06:51:00Z"/>
        </w:rPr>
      </w:pPr>
      <w:del w:id="2696" w:author="Laurence Golding" w:date="2019-05-11T06:51:00Z">
        <w:r>
          <w:delText xml:space="preserve">NOTE 2: </w:delText>
        </w:r>
        <w:r w:rsidRPr="00F24170">
          <w:delText>For example, in the normalized form specified in RFC 3986:</w:delText>
        </w:r>
      </w:del>
    </w:p>
    <w:p w14:paraId="76D26C9D" w14:textId="77777777" w:rsidR="00F24170" w:rsidRDefault="00F24170" w:rsidP="00EA540C">
      <w:pPr>
        <w:pStyle w:val="Note"/>
        <w:numPr>
          <w:ilvl w:val="0"/>
          <w:numId w:val="98"/>
        </w:numPr>
        <w:rPr>
          <w:del w:id="2697" w:author="Laurence Golding" w:date="2019-05-11T06:51:00Z"/>
        </w:rPr>
      </w:pPr>
      <w:del w:id="2698" w:author="Laurence Golding" w:date="2019-05-11T06:51:00Z">
        <w:r w:rsidRPr="00F24170">
          <w:delText>Percent-encoded characters use upper-case hexadecimal digits.</w:delText>
        </w:r>
      </w:del>
    </w:p>
    <w:p w14:paraId="019DB4B5" w14:textId="77777777" w:rsidR="00F24170" w:rsidRDefault="00F24170" w:rsidP="00EA540C">
      <w:pPr>
        <w:pStyle w:val="Note"/>
        <w:numPr>
          <w:ilvl w:val="0"/>
          <w:numId w:val="98"/>
        </w:numPr>
        <w:rPr>
          <w:del w:id="2699" w:author="Laurence Golding" w:date="2019-05-11T06:51:00Z"/>
        </w:rPr>
      </w:pPr>
      <w:del w:id="2700" w:author="Laurence Golding" w:date="2019-05-11T06:51:00Z">
        <w:r w:rsidRPr="00F24170">
          <w:delText>Characters in the ALPHA and DIGIT ranges are not be percent-encoded, nor are hyphen, underscore, or tilde.</w:delText>
        </w:r>
      </w:del>
    </w:p>
    <w:p w14:paraId="1A2A2600" w14:textId="77777777" w:rsidR="00F24170" w:rsidRDefault="00F24170" w:rsidP="00EA540C">
      <w:pPr>
        <w:pStyle w:val="Note"/>
        <w:numPr>
          <w:ilvl w:val="0"/>
          <w:numId w:val="98"/>
        </w:numPr>
        <w:rPr>
          <w:del w:id="2701" w:author="Laurence Golding" w:date="2019-05-11T06:51:00Z"/>
        </w:rPr>
      </w:pPr>
      <w:del w:id="2702" w:author="Laurence Golding" w:date="2019-05-11T06:51:00Z">
        <w:r w:rsidRPr="00F24170">
          <w:delText>The “</w:delText>
        </w:r>
        <w:r w:rsidRPr="00F24170">
          <w:rPr>
            <w:rStyle w:val="CODEtemp"/>
          </w:rPr>
          <w:delText>:</w:delText>
        </w:r>
        <w:r w:rsidRPr="00F24170">
          <w:delText>” delimiter is omitted if the port component of the authority is empty.</w:delText>
        </w:r>
      </w:del>
    </w:p>
    <w:p w14:paraId="5E0081DA" w14:textId="77777777" w:rsidR="00F24170" w:rsidRDefault="00F24170" w:rsidP="00EA540C">
      <w:pPr>
        <w:pStyle w:val="Note"/>
        <w:numPr>
          <w:ilvl w:val="0"/>
          <w:numId w:val="98"/>
        </w:numPr>
        <w:rPr>
          <w:del w:id="2703" w:author="Laurence Golding" w:date="2019-05-11T06:51:00Z"/>
        </w:rPr>
      </w:pPr>
      <w:del w:id="2704" w:author="Laurence Golding" w:date="2019-05-11T06:51:00Z">
        <w:r w:rsidRPr="00F24170">
          <w:delText>In the host component, registered names and hexadecimal addresses use lower-case.</w:delText>
        </w:r>
      </w:del>
    </w:p>
    <w:p w14:paraId="548261D9" w14:textId="77777777" w:rsidR="00747D86" w:rsidRDefault="00747D86" w:rsidP="00747D86">
      <w:pPr>
        <w:rPr>
          <w:moveFrom w:id="2705" w:author="Laurence Golding" w:date="2019-05-11T06:52:00Z"/>
        </w:rPr>
      </w:pPr>
      <w:moveFromRangeStart w:id="2706" w:author="Laurence Golding" w:date="2019-05-11T06:52:00Z" w:name="move8449946"/>
      <w:moveFrom w:id="2707" w:author="Laurence Golding" w:date="2019-05-11T06:52:00Z">
        <w:r>
          <w:t>When two URI references are not equivalent in this sense (that is, when their normalized forms are not the same), we will say that they are “distinct.”</w:t>
        </w:r>
      </w:moveFrom>
    </w:p>
    <w:p w14:paraId="28F0954E" w14:textId="77777777" w:rsidR="00747D86" w:rsidRDefault="00747D86" w:rsidP="00747D86">
      <w:pPr>
        <w:rPr>
          <w:moveFrom w:id="2708" w:author="Laurence Golding" w:date="2019-05-11T06:52:00Z"/>
        </w:rPr>
      </w:pPr>
      <w:moveFrom w:id="2709" w:author="Laurence Golding" w:date="2019-05-11T06:52: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From>
    </w:p>
    <w:moveFromRangeEnd w:id="2706"/>
    <w:p w14:paraId="309C9226" w14:textId="77777777" w:rsidR="00F24170" w:rsidRDefault="00F24170" w:rsidP="00F24170">
      <w:pPr>
        <w:pStyle w:val="Note"/>
        <w:rPr>
          <w:del w:id="2710" w:author="Laurence Golding" w:date="2019-05-11T06:51:00Z"/>
        </w:rPr>
      </w:pPr>
      <w:del w:id="2711" w:author="Laurence Golding" w:date="2019-05-11T06:51:00Z">
        <w:r>
          <w:delText xml:space="preserve">NOTE 3: </w:delText>
        </w:r>
        <w:r w:rsidRPr="00F24170">
          <w:delTex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delText>
        </w:r>
        <w:r w:rsidR="00F5246D">
          <w:delText xml:space="preserve"> reference</w:delText>
        </w:r>
        <w:r w:rsidRPr="00F24170">
          <w:delText>s in the log file would not match the path names on the destination system.</w:delText>
        </w:r>
      </w:del>
    </w:p>
    <w:p w14:paraId="019F9A38" w14:textId="77777777" w:rsidR="005345F2" w:rsidRPr="005345F2" w:rsidRDefault="005345F2" w:rsidP="005345F2">
      <w:pPr>
        <w:pStyle w:val="Heading4"/>
        <w:numPr>
          <w:ilvl w:val="3"/>
          <w:numId w:val="2"/>
        </w:numPr>
        <w:rPr>
          <w:del w:id="2712" w:author="Laurence Golding" w:date="2019-05-11T06:51:00Z"/>
        </w:rPr>
      </w:pPr>
      <w:bookmarkStart w:id="2713" w:name="_Ref511910229"/>
      <w:bookmarkStart w:id="2714" w:name="_Toc516224658"/>
      <w:del w:id="2715" w:author="Laurence Golding" w:date="2019-05-11T06:51:00Z">
        <w:r>
          <w:delText>URIs that use the "file" protocol</w:delText>
        </w:r>
        <w:bookmarkEnd w:id="2713"/>
        <w:bookmarkEnd w:id="2714"/>
      </w:del>
    </w:p>
    <w:p w14:paraId="137E17C2" w14:textId="77777777" w:rsidR="00747D86" w:rsidRDefault="00984A18" w:rsidP="00747D86">
      <w:pPr>
        <w:rPr>
          <w:moveFrom w:id="2716" w:author="Laurence Golding" w:date="2019-05-11T06:52:00Z"/>
        </w:rPr>
      </w:pPr>
      <w:del w:id="2717" w:author="Laurence Golding" w:date="2019-05-11T06:51:00Z">
        <w:r>
          <w:delText xml:space="preserve">If a URI uses the </w:delText>
        </w:r>
        <w:r w:rsidRPr="00491E30">
          <w:rPr>
            <w:rStyle w:val="CODEtemp"/>
          </w:rPr>
          <w:delText>"file"</w:delText>
        </w:r>
        <w:r>
          <w:delText xml:space="preserve"> protocol</w:delText>
        </w:r>
      </w:del>
      <w:moveFromRangeStart w:id="2718" w:author="Laurence Golding" w:date="2019-05-11T06:52:00Z" w:name="move8449947"/>
      <w:moveFrom w:id="2719" w:author="Laurence Golding" w:date="2019-05-11T06:52:00Z">
        <w:r w:rsidR="004D285A">
          <w:t xml:space="preserve"> </w:t>
        </w:r>
        <w:r w:rsidR="00747D86">
          <w:t>[</w:t>
        </w:r>
        <w:r w:rsidR="005C469B">
          <w:fldChar w:fldCharType="begin"/>
        </w:r>
        <w:r w:rsidR="005C469B">
          <w:instrText xml:space="preserve"> HYPERLINK \l "RFC8089" </w:instrText>
        </w:r>
        <w:r w:rsidR="005C469B">
          <w:fldChar w:fldCharType="separate"/>
        </w:r>
        <w:r w:rsidR="00747D86" w:rsidRPr="00491E30">
          <w:rPr>
            <w:rStyle w:val="Hyperlink"/>
          </w:rPr>
          <w:t>RFC8089</w:t>
        </w:r>
        <w:r w:rsidR="005C469B">
          <w:rPr>
            <w:rStyle w:val="Hyperlink"/>
          </w:rPr>
          <w:fldChar w:fldCharType="end"/>
        </w:r>
        <w:r w:rsidR="00747D86">
          <w:t xml:space="preserve">] and the specified path is network-accessible, </w:t>
        </w:r>
        <w:r w:rsidR="00747D86" w:rsidRPr="00491E30">
          <w:t xml:space="preserve">the SARIF producer </w:t>
        </w:r>
        <w:r w:rsidR="00747D86">
          <w:rPr>
            <w:b/>
          </w:rPr>
          <w:t>SHALL</w:t>
        </w:r>
        <w:r w:rsidR="00747D86" w:rsidRPr="00491E30">
          <w:t xml:space="preserve"> include the host name</w:t>
        </w:r>
        <w:r w:rsidR="00747D86">
          <w:t>.</w:t>
        </w:r>
      </w:moveFrom>
    </w:p>
    <w:p w14:paraId="676237A7" w14:textId="77777777" w:rsidR="00747D86" w:rsidRDefault="00747D86" w:rsidP="00747D86">
      <w:pPr>
        <w:pStyle w:val="Note"/>
        <w:rPr>
          <w:moveFrom w:id="2720" w:author="Laurence Golding" w:date="2019-05-11T06:52:00Z"/>
        </w:rPr>
      </w:pPr>
      <w:moveFrom w:id="2721" w:author="Laurence Golding" w:date="2019-05-11T06:52:00Z">
        <w:r>
          <w:t>EXAMPLE 1: A file-based URI that references a network share.</w:t>
        </w:r>
      </w:moveFrom>
    </w:p>
    <w:p w14:paraId="3DFDFB21" w14:textId="77777777" w:rsidR="00747D86" w:rsidRDefault="00747D86" w:rsidP="002D65F3">
      <w:pPr>
        <w:pStyle w:val="Code"/>
        <w:rPr>
          <w:moveFrom w:id="2722" w:author="Laurence Golding" w:date="2019-05-11T06:52:00Z"/>
        </w:rPr>
        <w:pPrChange w:id="2723" w:author="Laurence Golding" w:date="2019-05-11T06:51:00Z">
          <w:pPr>
            <w:pStyle w:val="Codesmall"/>
          </w:pPr>
        </w:pPrChange>
      </w:pPr>
      <w:moveFrom w:id="2724" w:author="Laurence Golding" w:date="2019-05-11T06:52:00Z">
        <w:r>
          <w:t>file://build.example.com/drops/Build-2018-04-19.01/src</w:t>
        </w:r>
      </w:moveFrom>
    </w:p>
    <w:moveFromRangeEnd w:id="2718"/>
    <w:p w14:paraId="05456DCF" w14:textId="77777777" w:rsidR="00747D86" w:rsidRDefault="00984A18" w:rsidP="00747D86">
      <w:pPr>
        <w:rPr>
          <w:moveFrom w:id="2725" w:author="Laurence Golding" w:date="2019-05-11T06:52:00Z"/>
        </w:rPr>
      </w:pPr>
      <w:del w:id="2726" w:author="Laurence Golding" w:date="2019-05-11T06:51:00Z">
        <w:r>
          <w:delText xml:space="preserve">If a URI uses the </w:delText>
        </w:r>
        <w:r w:rsidRPr="00F24D04">
          <w:rPr>
            <w:rStyle w:val="CODEtemp"/>
          </w:rPr>
          <w:delText>"file"</w:delText>
        </w:r>
        <w:r>
          <w:delText xml:space="preserve"> protocol</w:delText>
        </w:r>
      </w:del>
      <w:moveFromRangeStart w:id="2727" w:author="Laurence Golding" w:date="2019-05-11T06:52:00Z" w:name="move8449948"/>
      <w:moveFrom w:id="2728" w:author="Laurence Golding" w:date="2019-05-11T06:52:00Z">
        <w:r w:rsidR="004D285A">
          <w:t xml:space="preserve"> </w:t>
        </w:r>
        <w:r w:rsidR="00747D86">
          <w:t xml:space="preserve">and the specified path is </w:t>
        </w:r>
        <w:r w:rsidR="00747D86" w:rsidRPr="00F24D04">
          <w:rPr>
            <w:i/>
          </w:rPr>
          <w:t>not</w:t>
        </w:r>
        <w:r w:rsidR="00747D86">
          <w:t xml:space="preserve"> network-accessible, the SARIF producer </w:t>
        </w:r>
        <w:r w:rsidR="00747D86" w:rsidRPr="00336D98">
          <w:rPr>
            <w:b/>
          </w:rPr>
          <w:t>SHOULD NOT</w:t>
        </w:r>
        <w:r w:rsidR="00747D86">
          <w:t xml:space="preserve"> include the host name.</w:t>
        </w:r>
      </w:moveFrom>
    </w:p>
    <w:p w14:paraId="53924AB5" w14:textId="77777777" w:rsidR="00747D86" w:rsidRDefault="00747D86" w:rsidP="00747D86">
      <w:pPr>
        <w:pStyle w:val="Note"/>
        <w:rPr>
          <w:moveFrom w:id="2729" w:author="Laurence Golding" w:date="2019-05-11T06:52:00Z"/>
        </w:rPr>
      </w:pPr>
      <w:moveFrom w:id="2730" w:author="Laurence Golding" w:date="2019-05-11T06:52:00Z">
        <w:r>
          <w:t>EXAMPLE 2: A file-based URI that references the local file system.</w:t>
        </w:r>
      </w:moveFrom>
    </w:p>
    <w:p w14:paraId="2E48D78C" w14:textId="77777777" w:rsidR="00747D86" w:rsidRDefault="00747D86" w:rsidP="002D65F3">
      <w:pPr>
        <w:pStyle w:val="Code"/>
        <w:rPr>
          <w:moveFrom w:id="2731" w:author="Laurence Golding" w:date="2019-05-11T06:52:00Z"/>
        </w:rPr>
        <w:pPrChange w:id="2732" w:author="Laurence Golding" w:date="2019-05-11T06:51:00Z">
          <w:pPr>
            <w:pStyle w:val="Codesmall"/>
          </w:pPr>
        </w:pPrChange>
      </w:pPr>
      <w:moveFrom w:id="2733" w:author="Laurence Golding" w:date="2019-05-11T06:52:00Z">
        <w:r>
          <w:t>file:///C:/src</w:t>
        </w:r>
      </w:moveFrom>
    </w:p>
    <w:moveFromRangeEnd w:id="2727"/>
    <w:p w14:paraId="3B81EEE0" w14:textId="77777777" w:rsidR="00984A18" w:rsidRPr="00984A18" w:rsidRDefault="00984A18" w:rsidP="00984A18">
      <w:pPr>
        <w:rPr>
          <w:del w:id="2734" w:author="Laurence Golding" w:date="2019-05-11T06:51:00Z"/>
        </w:rPr>
      </w:pPr>
      <w:del w:id="2735" w:author="Laurence Golding" w:date="2019-05-11T06:51:00Z">
        <w:r w:rsidRPr="00491E30">
          <w:delText xml:space="preserve">A SARIF post-processor </w:delText>
        </w:r>
        <w:r w:rsidRPr="00F24D04">
          <w:rPr>
            <w:b/>
          </w:rPr>
          <w:delText>MAY</w:delText>
        </w:r>
        <w:r w:rsidRPr="00491E30">
          <w:delText xml:space="preserve"> choose to remove the host name from </w:delText>
        </w:r>
        <w:r w:rsidR="00EA45D1">
          <w:delText>such a</w:delText>
        </w:r>
        <w:r w:rsidRPr="00491E30">
          <w:delText xml:space="preserve"> URI, for example, for security reasons. If it does so, then to maximize interoperability with previous version of the URI specification, it </w:delText>
        </w:r>
        <w:r w:rsidRPr="0085299A">
          <w:rPr>
            <w:b/>
          </w:rPr>
          <w:delText>SHOULD</w:delText>
        </w:r>
        <w:r w:rsidRPr="00491E30">
          <w:delText xml:space="preserve"> specify the URI with leading </w:delText>
        </w:r>
        <w:r w:rsidRPr="00F24D04">
          <w:rPr>
            <w:rStyle w:val="CODEtemp"/>
          </w:rPr>
          <w:delText>"//"</w:delText>
        </w:r>
        <w:r>
          <w:delText xml:space="preserve">, as in EXAMPLE </w:delText>
        </w:r>
        <w:r w:rsidR="00EA45D1">
          <w:delText>2</w:delText>
        </w:r>
        <w:r>
          <w:delText>.</w:delText>
        </w:r>
        <w:r w:rsidRPr="00491E30">
          <w:delText xml:space="preserve"> See [</w:delText>
        </w:r>
        <w:r w:rsidR="005C469B">
          <w:fldChar w:fldCharType="begin"/>
        </w:r>
        <w:r w:rsidR="005C469B">
          <w:delInstrText xml:space="preserve"> HYPERLINK \l "RFC8089" </w:delInstrText>
        </w:r>
        <w:r w:rsidR="005C469B">
          <w:fldChar w:fldCharType="separate"/>
        </w:r>
        <w:r w:rsidRPr="0085299A">
          <w:rPr>
            <w:rStyle w:val="Hyperlink"/>
          </w:rPr>
          <w:delText>RFC8089</w:delText>
        </w:r>
        <w:r w:rsidR="005C469B">
          <w:rPr>
            <w:rStyle w:val="Hyperlink"/>
          </w:rPr>
          <w:fldChar w:fldCharType="end"/>
        </w:r>
        <w:r w:rsidRPr="00491E30">
          <w:delText>] for more information on this point</w:delText>
        </w:r>
        <w:r>
          <w:delText>.</w:delText>
        </w:r>
      </w:del>
    </w:p>
    <w:p w14:paraId="6B7EB936" w14:textId="5397E552" w:rsidR="003165B8" w:rsidRDefault="00A01234" w:rsidP="00B6127A">
      <w:pPr>
        <w:rPr>
          <w:ins w:id="2736" w:author="Laurence Golding" w:date="2019-05-11T06:51:00Z"/>
        </w:rPr>
      </w:pPr>
      <w:ins w:id="2737" w:author="Laurence Golding" w:date="2019-05-11T06:51:00Z">
        <w:r>
          <w:t xml:space="preserve">If </w:t>
        </w:r>
        <w:r w:rsidR="00A32798" w:rsidRPr="00A32798">
          <w:rPr>
            <w:rStyle w:val="CODEtemp"/>
          </w:rPr>
          <w:t>thisObject</w:t>
        </w:r>
        <w:r>
          <w:t xml:space="preserve"> describes a nested </w:t>
        </w:r>
        <w:r w:rsidR="00BE72D1">
          <w:t xml:space="preserve">artifact </w:t>
        </w:r>
        <w:r>
          <w:t xml:space="preserve">whose location within its parent container can be expressed by a path from the root of the container, then if </w:t>
        </w:r>
        <w:r w:rsidRPr="00A01234">
          <w:rPr>
            <w:rStyle w:val="CODEtemp"/>
          </w:rPr>
          <w:t>uri</w:t>
        </w:r>
        <w:r>
          <w:t xml:space="preserve"> is present, it </w:t>
        </w:r>
        <w:r w:rsidRPr="00A01234">
          <w:rPr>
            <w:b/>
          </w:rPr>
          <w:t>SHALL</w:t>
        </w:r>
        <w:r>
          <w:t xml:space="preserve"> specify a relative reference [</w:t>
        </w:r>
        <w:r w:rsidR="005C469B">
          <w:fldChar w:fldCharType="begin"/>
        </w:r>
        <w:r w:rsidR="005C469B">
          <w:instrText xml:space="preserve"> HYPERLINK \l "RFC3986" </w:instrText>
        </w:r>
        <w:r w:rsidR="005C469B">
          <w:fldChar w:fldCharType="separate"/>
        </w:r>
        <w:r w:rsidRPr="00945112">
          <w:rPr>
            <w:rStyle w:val="Hyperlink"/>
          </w:rPr>
          <w:t>RFC3986</w:t>
        </w:r>
        <w:r w:rsidR="005C469B">
          <w:rPr>
            <w:rStyle w:val="Hyperlink"/>
          </w:rPr>
          <w:fldChar w:fldCharType="end"/>
        </w:r>
        <w:r>
          <w:t xml:space="preserve">] </w:t>
        </w:r>
        <w:r w:rsidRPr="006A0D86">
          <w:t xml:space="preserve">expressing </w:t>
        </w:r>
        <w:r>
          <w:t>that</w:t>
        </w:r>
        <w:r w:rsidRPr="006A0D86">
          <w:t xml:space="preserve"> path</w:t>
        </w:r>
        <w:r>
          <w:t>.</w:t>
        </w:r>
        <w:r w:rsidR="00B61A79">
          <w:t xml:space="preserve"> If the nested artifact is a member of an archive file (for example, zip </w:t>
        </w:r>
        <w:r w:rsidR="000D6107">
          <w:t>[</w:t>
        </w:r>
        <w:r w:rsidR="005C469B">
          <w:fldChar w:fldCharType="begin"/>
        </w:r>
        <w:r w:rsidR="005C469B">
          <w:instrText xml:space="preserve"> HYPERLINK \l "ZIP" </w:instrText>
        </w:r>
        <w:r w:rsidR="005C469B">
          <w:fldChar w:fldCharType="separate"/>
        </w:r>
        <w:r w:rsidR="000D6107" w:rsidRPr="000D6107">
          <w:rPr>
            <w:rStyle w:val="Hyperlink"/>
          </w:rPr>
          <w:t>ZIP</w:t>
        </w:r>
        <w:r w:rsidR="005C469B">
          <w:rPr>
            <w:rStyle w:val="Hyperlink"/>
          </w:rPr>
          <w:fldChar w:fldCharType="end"/>
        </w:r>
        <w:r w:rsidR="000D6107">
          <w:t xml:space="preserve">] </w:t>
        </w:r>
        <w:r w:rsidR="00B61A79">
          <w:t>or tar</w:t>
        </w:r>
        <w:r w:rsidR="000D6107">
          <w:t xml:space="preserve"> [</w:t>
        </w:r>
        <w:r w:rsidR="005C469B">
          <w:fldChar w:fldCharType="begin"/>
        </w:r>
        <w:r w:rsidR="005C469B">
          <w:instrText xml:space="preserve"> HYPERLINK \l "TAR" </w:instrText>
        </w:r>
        <w:r w:rsidR="005C469B">
          <w:fldChar w:fldCharType="separate"/>
        </w:r>
        <w:r w:rsidR="000D6107" w:rsidRPr="000D6107">
          <w:rPr>
            <w:rStyle w:val="Hyperlink"/>
          </w:rPr>
          <w:t>TAR</w:t>
        </w:r>
        <w:r w:rsidR="005C469B">
          <w:rPr>
            <w:rStyle w:val="Hyperlink"/>
          </w:rPr>
          <w:fldChar w:fldCharType="end"/>
        </w:r>
        <w:r w:rsidR="000D6107">
          <w:t>]</w:t>
        </w:r>
        <w:r w:rsidR="00B61A79">
          <w:t xml:space="preserve">),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ins>
    </w:p>
    <w:p w14:paraId="58B1BBDA" w14:textId="13032762" w:rsidR="00B61A79" w:rsidRDefault="00B61A79" w:rsidP="00B61A79">
      <w:pPr>
        <w:pStyle w:val="Note"/>
        <w:rPr>
          <w:ins w:id="2738" w:author="Laurence Golding" w:date="2019-05-11T06:51:00Z"/>
        </w:rPr>
      </w:pPr>
      <w:ins w:id="2739" w:author="Laurence Golding" w:date="2019-05-11T06:51:00Z">
        <w:r>
          <w:t xml:space="preserve">NOTE 1: </w:t>
        </w:r>
        <w:r w:rsidRPr="00B61A79">
          <w:rPr>
            <w:rStyle w:val="CODEtemp"/>
          </w:rPr>
          <w:t>uri</w:t>
        </w:r>
        <w:r>
          <w:t xml:space="preserve"> does not have to begin with </w:t>
        </w:r>
        <w:r w:rsidRPr="00B61A79">
          <w:rPr>
            <w:rStyle w:val="CODEtemp"/>
          </w:rPr>
          <w:t>"/"</w:t>
        </w:r>
        <w:r>
          <w:t xml:space="preserve">. Archive formats such as zip and tar support both relative and absolute paths. For example, </w:t>
        </w:r>
        <w:r w:rsidRPr="00B61A79">
          <w:rPr>
            <w:rStyle w:val="CODEtemp"/>
          </w:rPr>
          <w:t>"/</w:t>
        </w:r>
        <w:r>
          <w:rPr>
            <w:rStyle w:val="CODEtemp"/>
          </w:rPr>
          <w:t>a</w:t>
        </w:r>
        <w:r w:rsidRPr="00B61A79">
          <w:rPr>
            <w:rStyle w:val="CODEtemp"/>
          </w:rPr>
          <w:t>.txt"</w:t>
        </w:r>
        <w:r>
          <w:t xml:space="preserve"> and </w:t>
        </w:r>
        <w:r w:rsidRPr="00B61A79">
          <w:rPr>
            <w:rStyle w:val="CODEtemp"/>
          </w:rPr>
          <w:t>"a.txt"</w:t>
        </w:r>
        <w:r>
          <w:t xml:space="preserve"> can both exist as distinct files in the same archive.</w:t>
        </w:r>
      </w:ins>
    </w:p>
    <w:p w14:paraId="53B18827" w14:textId="3BAD63EC" w:rsidR="00EE2602" w:rsidRDefault="00EE2602" w:rsidP="00D867E7">
      <w:pPr>
        <w:rPr>
          <w:ins w:id="2740" w:author="Laurence Golding" w:date="2019-05-11T06:51:00Z"/>
        </w:rPr>
      </w:pPr>
      <w:ins w:id="2741" w:author="Laurence Golding" w:date="2019-05-11T06:51:00Z">
        <w:r>
          <w:t xml:space="preserve">If </w:t>
        </w:r>
        <w:r w:rsidRPr="00A32798">
          <w:rPr>
            <w:rStyle w:val="CODEtemp"/>
          </w:rPr>
          <w:t>thisObject</w:t>
        </w:r>
        <w:r>
          <w:t xml:space="preserve"> occurs as the value of a “top-level” property in </w:t>
        </w:r>
        <w:r w:rsidRPr="00A32798">
          <w:rPr>
            <w:rStyle w:val="CODEtemp"/>
          </w:rPr>
          <w:t>theRun.originalBaseIds</w:t>
        </w:r>
        <w:r w:rsidR="00A32798">
          <w:t xml:space="preserv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w:t>
        </w:r>
        <w:r>
          <w:t>, then</w:t>
        </w:r>
        <w:r w:rsidR="00A32798">
          <w:t xml:space="preserve"> </w:t>
        </w:r>
        <w:r w:rsidR="00A32798" w:rsidRPr="00A32798">
          <w:rPr>
            <w:rStyle w:val="CODEtemp"/>
          </w:rPr>
          <w:t>uri</w:t>
        </w:r>
        <w:r w:rsidR="00A32798">
          <w:t xml:space="preserve"> </w:t>
        </w:r>
        <w:r w:rsidR="00A32798">
          <w:rPr>
            <w:b/>
          </w:rPr>
          <w:t>MAY</w:t>
        </w:r>
        <w:r w:rsidR="00A32798">
          <w:t xml:space="preserve"> be absent. See §</w:t>
        </w:r>
        <w:r w:rsidR="00A32798">
          <w:fldChar w:fldCharType="begin"/>
        </w:r>
        <w:r w:rsidR="00A32798">
          <w:instrText xml:space="preserve"> REF _Ref508869459 \r \h </w:instrText>
        </w:r>
        <w:r w:rsidR="00A32798">
          <w:fldChar w:fldCharType="separate"/>
        </w:r>
        <w:r w:rsidR="0009127C">
          <w:t>3.14.14</w:t>
        </w:r>
        <w:r w:rsidR="00A32798">
          <w:fldChar w:fldCharType="end"/>
        </w:r>
        <w:r w:rsidR="00A32798">
          <w:t xml:space="preserve"> for an explanation and an example of this point. Otherwise:</w:t>
        </w:r>
      </w:ins>
    </w:p>
    <w:p w14:paraId="1E30ABF7" w14:textId="5DCE31CA" w:rsidR="00B44F8D" w:rsidRDefault="00B44F8D" w:rsidP="00D867E7">
      <w:pPr>
        <w:rPr>
          <w:ins w:id="2742" w:author="Laurence Golding" w:date="2019-05-11T06:51:00Z"/>
        </w:rPr>
      </w:pPr>
      <w:ins w:id="2743" w:author="Laurence Golding" w:date="2019-05-11T06:51:00Z">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9127C">
          <w:t>3.4.5</w:t>
        </w:r>
        <w:r>
          <w:fldChar w:fldCharType="end"/>
        </w:r>
        <w:r>
          <w:t xml:space="preserve">) is absent, </w:t>
        </w:r>
        <w:r w:rsidRPr="00B44F8D">
          <w:rPr>
            <w:rStyle w:val="CODEtemp"/>
          </w:rPr>
          <w:t>uri</w:t>
        </w:r>
        <w:r>
          <w:t xml:space="preserve"> </w:t>
        </w:r>
        <w:r w:rsidRPr="00B44F8D">
          <w:rPr>
            <w:b/>
          </w:rPr>
          <w:t>SHALL</w:t>
        </w:r>
        <w:r>
          <w:t xml:space="preserve"> be present.</w:t>
        </w:r>
      </w:ins>
    </w:p>
    <w:p w14:paraId="2DDDEE21" w14:textId="543D0BBD" w:rsidR="00B44F8D" w:rsidRDefault="00B44F8D" w:rsidP="00B44F8D">
      <w:pPr>
        <w:pStyle w:val="Note"/>
        <w:rPr>
          <w:ins w:id="2744" w:author="Laurence Golding" w:date="2019-05-11T06:51:00Z"/>
        </w:rPr>
      </w:pPr>
      <w:ins w:id="2745" w:author="Laurence Golding" w:date="2019-05-11T06:51:00Z">
        <w:r>
          <w:t>NOTE</w:t>
        </w:r>
        <w:r w:rsidR="008F3B71">
          <w:t xml:space="preserve"> </w:t>
        </w:r>
        <w:r w:rsidR="00A32798">
          <w:t>2</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ins>
    </w:p>
    <w:p w14:paraId="2BD64C60" w14:textId="1FC772E2" w:rsidR="00DB3EB5" w:rsidRDefault="00DB3EB5" w:rsidP="00DB3EB5">
      <w:pPr>
        <w:rPr>
          <w:ins w:id="2746" w:author="Laurence Golding" w:date="2019-05-11T06:51:00Z"/>
        </w:rPr>
      </w:pPr>
      <w:ins w:id="2747" w:author="Laurence Golding" w:date="2019-05-11T06:51:00Z">
        <w:r w:rsidRPr="00883614">
          <w:t xml:space="preserve">If </w:t>
        </w:r>
        <w:r w:rsidR="00A32798" w:rsidRPr="00A32798">
          <w:rPr>
            <w:rStyle w:val="CODEtemp"/>
          </w:rPr>
          <w:t>thisObject</w:t>
        </w:r>
        <w:r w:rsidRPr="00883614">
          <w:t xml:space="preserve">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ins>
    </w:p>
    <w:p w14:paraId="0336E3D8" w14:textId="51D26836" w:rsidR="008F3B71" w:rsidRDefault="008F3B71" w:rsidP="008F3B71">
      <w:pPr>
        <w:pStyle w:val="Note"/>
        <w:rPr>
          <w:ins w:id="2748" w:author="Laurence Golding" w:date="2019-05-11T06:51:00Z"/>
        </w:rPr>
      </w:pPr>
      <w:ins w:id="2749" w:author="Laurence Golding" w:date="2019-05-11T06:51:00Z">
        <w:r>
          <w:t xml:space="preserve">NOTE </w:t>
        </w:r>
        <w:r w:rsidR="00A32798">
          <w:t>3</w:t>
        </w:r>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9127C">
          <w:t>3.4.5</w:t>
        </w:r>
        <w:r>
          <w:fldChar w:fldCharType="end"/>
        </w:r>
        <w:r>
          <w:t>.</w:t>
        </w:r>
      </w:ins>
    </w:p>
    <w:p w14:paraId="340E0572" w14:textId="452331C0" w:rsidR="00B15213" w:rsidRDefault="00A01234" w:rsidP="00B6127A">
      <w:pPr>
        <w:rPr>
          <w:ins w:id="2750" w:author="Laurence Golding" w:date="2019-05-11T06:51:00Z"/>
        </w:rPr>
      </w:pPr>
      <w:ins w:id="2751" w:author="Laurence Golding" w:date="2019-05-11T06:51:00Z">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ins>
    </w:p>
    <w:p w14:paraId="42B4985A" w14:textId="5B2C7216" w:rsidR="00F24170" w:rsidRDefault="00EF1697" w:rsidP="00EF1697">
      <w:pPr>
        <w:pStyle w:val="Heading3"/>
      </w:pPr>
      <w:bookmarkStart w:id="2752" w:name="_Ref507592476"/>
      <w:bookmarkStart w:id="2753" w:name="_Toc8366943"/>
      <w:bookmarkStart w:id="2754" w:name="_Toc516224659"/>
      <w:r>
        <w:t>uriBaseId property</w:t>
      </w:r>
      <w:bookmarkEnd w:id="2752"/>
      <w:bookmarkEnd w:id="2753"/>
      <w:bookmarkEnd w:id="2754"/>
    </w:p>
    <w:p w14:paraId="3AB64385" w14:textId="533C4FDE" w:rsidR="00677224" w:rsidRDefault="00EF1697" w:rsidP="00F24170">
      <w:del w:id="2755" w:author="Laurence Golding" w:date="2019-05-11T06:51:00Z">
        <w:r>
          <w:delText>If</w:delText>
        </w:r>
      </w:del>
      <w:ins w:id="2756" w:author="Laurence Golding" w:date="2019-05-11T06:51:00Z">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and</w:t>
        </w:r>
      </w:ins>
      <w:r w:rsidR="00677224">
        <w:t xml:space="preserve">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9127C">
        <w:t>3.</w:t>
      </w:r>
      <w:ins w:id="2757" w:author="Laurence Golding" w:date="2019-05-11T06:51:00Z">
        <w:r w:rsidR="0009127C">
          <w:t>4.</w:t>
        </w:r>
      </w:ins>
      <w:r w:rsidR="0009127C">
        <w:t>3</w:t>
      </w:r>
      <w:del w:id="2758" w:author="Laurence Golding" w:date="2019-05-11T06:51:00Z">
        <w:r w:rsidR="00331070">
          <w:delText>.2</w:delText>
        </w:r>
      </w:del>
      <w:r>
        <w:fldChar w:fldCharType="end"/>
      </w:r>
      <w:r>
        <w:t xml:space="preserve">) is a relative </w:t>
      </w:r>
      <w:r w:rsidR="00F5246D">
        <w:t>reference</w:t>
      </w:r>
      <w:r>
        <w:t xml:space="preserve">, </w:t>
      </w:r>
      <w:del w:id="2759" w:author="Laurence Golding" w:date="2019-05-11T06:51:00Z">
        <w:r>
          <w:delText xml:space="preserve">a </w:delText>
        </w:r>
        <w:r w:rsidRPr="00B01BA5">
          <w:rPr>
            <w:rStyle w:val="CODEtemp"/>
          </w:rPr>
          <w:delText>fileLocation</w:delText>
        </w:r>
      </w:del>
      <w:ins w:id="2760" w:author="Laurence Golding" w:date="2019-05-11T06:51:00Z">
        <w:r w:rsidR="00677224">
          <w:t xml:space="preserve">the </w:t>
        </w:r>
        <w:r w:rsidR="00870A52">
          <w:rPr>
            <w:rStyle w:val="CODEtemp"/>
          </w:rPr>
          <w:t>artifact</w:t>
        </w:r>
        <w:r w:rsidR="00870A52" w:rsidRPr="00B01BA5">
          <w:rPr>
            <w:rStyle w:val="CODEtemp"/>
          </w:rPr>
          <w:t>Location</w:t>
        </w:r>
      </w:ins>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2761"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2761"/>
      <w:ins w:id="2762" w:author="Laurence Golding" w:date="2019-05-11T06:51:00Z">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ins>
    </w:p>
    <w:p w14:paraId="4BD0DAC7" w14:textId="77777777" w:rsidR="00C50C8C" w:rsidRPr="00C50C8C" w:rsidRDefault="00C50C8C" w:rsidP="00F24170">
      <w:pPr>
        <w:rPr>
          <w:del w:id="2763" w:author="Laurence Golding" w:date="2019-05-11T06:51:00Z"/>
        </w:rPr>
      </w:pPr>
      <w:del w:id="2764" w:author="Laurence Golding" w:date="2019-05-11T06:51:00Z">
        <w:r>
          <w:delText>To avoid ambiguity in interpreting the property names (§</w:delText>
        </w:r>
        <w:r>
          <w:fldChar w:fldCharType="begin"/>
        </w:r>
        <w:r>
          <w:delInstrText xml:space="preserve"> REF _Ref508985072 \r \h </w:delInstrText>
        </w:r>
        <w:r>
          <w:fldChar w:fldCharType="separate"/>
        </w:r>
        <w:r w:rsidR="00331070">
          <w:delText>3.11.13.2</w:delText>
        </w:r>
        <w:r>
          <w:fldChar w:fldCharType="end"/>
        </w:r>
        <w:r>
          <w:delText xml:space="preserve">) in </w:delText>
        </w:r>
        <w:r w:rsidRPr="00C50C8C">
          <w:rPr>
            <w:rStyle w:val="CODEtemp"/>
          </w:rPr>
          <w:delText>run.files</w:delText>
        </w:r>
        <w:r>
          <w:delText xml:space="preserve"> (§</w:delText>
        </w:r>
        <w:r>
          <w:fldChar w:fldCharType="begin"/>
        </w:r>
        <w:r>
          <w:delInstrText xml:space="preserve"> REF _Ref507667580 \r \h </w:delInstrText>
        </w:r>
        <w:r>
          <w:fldChar w:fldCharType="separate"/>
        </w:r>
        <w:r w:rsidR="00331070">
          <w:delText>3.11.13</w:delText>
        </w:r>
        <w:r>
          <w:fldChar w:fldCharType="end"/>
        </w:r>
        <w:r>
          <w:delText xml:space="preserve">), the </w:delText>
        </w:r>
        <w:r w:rsidRPr="00C50C8C">
          <w:rPr>
            <w:rStyle w:val="CODEtemp"/>
          </w:rPr>
          <w:delText>uriBaseId</w:delText>
        </w:r>
        <w:r>
          <w:delText xml:space="preserve"> property </w:delText>
        </w:r>
        <w:r>
          <w:rPr>
            <w:b/>
          </w:rPr>
          <w:delText>SHALL NOT</w:delText>
        </w:r>
        <w:r>
          <w:delText xml:space="preserve"> </w:delText>
        </w:r>
        <w:r w:rsidR="00CA197F">
          <w:delText>contain</w:delText>
        </w:r>
        <w:r>
          <w:delText xml:space="preserve"> the character </w:delText>
        </w:r>
        <w:r w:rsidRPr="00C50C8C">
          <w:rPr>
            <w:rStyle w:val="CODEtemp"/>
          </w:rPr>
          <w:delText>"#"</w:delText>
        </w:r>
        <w:r>
          <w:delText>.</w:delText>
        </w:r>
      </w:del>
    </w:p>
    <w:p w14:paraId="7D1F0E2C" w14:textId="4D6B209B" w:rsidR="004E2E96" w:rsidRDefault="00F24170" w:rsidP="00F24170">
      <w:pPr>
        <w:rPr>
          <w:ins w:id="2765" w:author="Laurence Golding" w:date="2019-05-11T06:51:00Z"/>
        </w:rPr>
      </w:pPr>
      <w:r w:rsidRPr="00F24170">
        <w:t xml:space="preserve">If </w:t>
      </w:r>
      <w:r w:rsidR="00817B44">
        <w:t>a SARIF</w:t>
      </w:r>
      <w:r w:rsidRPr="00F24170">
        <w:t xml:space="preserve"> consumer requires an absolute URI (for example, to display the specified </w:t>
      </w:r>
      <w:del w:id="2766" w:author="Laurence Golding" w:date="2019-05-11T06:51:00Z">
        <w:r w:rsidRPr="00F24170">
          <w:delText>file</w:delText>
        </w:r>
      </w:del>
      <w:ins w:id="2767" w:author="Laurence Golding" w:date="2019-05-11T06:51:00Z">
        <w:r w:rsidR="00870A52">
          <w:t>artifact</w:t>
        </w:r>
      </w:ins>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del w:id="2768" w:author="Laurence Golding" w:date="2019-05-11T06:51:00Z">
        <w:r w:rsidRPr="00F24170">
          <w:delText xml:space="preserve">have the necessary information to </w:delText>
        </w:r>
      </w:del>
      <w:r w:rsidRPr="00F24170">
        <w:t xml:space="preserve">resolve </w:t>
      </w:r>
      <w:del w:id="2769" w:author="Laurence Golding" w:date="2019-05-11T06:51:00Z">
        <w:r w:rsidRPr="00F24170">
          <w:delText xml:space="preserve">the </w:delText>
        </w:r>
      </w:del>
      <w:r w:rsidR="00EF1697" w:rsidRPr="00EF1697">
        <w:rPr>
          <w:rStyle w:val="CODEtemp"/>
        </w:rPr>
        <w:t>uriBaseId</w:t>
      </w:r>
      <w:r w:rsidRPr="00F24170">
        <w:t xml:space="preserve"> </w:t>
      </w:r>
      <w:del w:id="2770" w:author="Laurence Golding" w:date="2019-05-11T06:51:00Z">
        <w:r w:rsidRPr="00F24170">
          <w:delText xml:space="preserve">property </w:delText>
        </w:r>
      </w:del>
      <w:r w:rsidRPr="00F24170">
        <w:t xml:space="preserve">to an absolute URI, which </w:t>
      </w:r>
      <w:ins w:id="2771" w:author="Laurence Golding" w:date="2019-05-11T06:51:00Z">
        <w:r w:rsidR="004E2E96">
          <w:t xml:space="preserve">it </w:t>
        </w:r>
      </w:ins>
      <w:r w:rsidRPr="00F24170">
        <w:t xml:space="preserve">can then </w:t>
      </w:r>
      <w:del w:id="2772" w:author="Laurence Golding" w:date="2019-05-11T06:51:00Z">
        <w:r w:rsidRPr="00F24170">
          <w:delText>be combined</w:delText>
        </w:r>
      </w:del>
      <w:ins w:id="2773" w:author="Laurence Golding" w:date="2019-05-11T06:51:00Z">
        <w:r w:rsidRPr="00F24170">
          <w:t>combine</w:t>
        </w:r>
      </w:ins>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del w:id="2774" w:author="Laurence Golding" w:date="2019-05-11T06:51:00Z">
        <w:r w:rsidR="00EF1697">
          <w:delText xml:space="preserve"> One possibility is for the </w:delText>
        </w:r>
      </w:del>
    </w:p>
    <w:p w14:paraId="3BD42A00" w14:textId="21CEB220" w:rsidR="004E2E96" w:rsidRDefault="004E2E96" w:rsidP="004E2E96">
      <w:pPr>
        <w:rPr>
          <w:ins w:id="2775" w:author="Laurence Golding" w:date="2019-05-11T06:51:00Z"/>
        </w:rPr>
      </w:pPr>
      <w:ins w:id="2776" w:author="Laurence Golding" w:date="2019-05-11T06:51:00Z">
        <w:r>
          <w:t xml:space="preserve">A </w:t>
        </w:r>
      </w:ins>
      <w:r>
        <w:t xml:space="preserve">SARIF </w:t>
      </w:r>
      <w:del w:id="2777" w:author="Laurence Golding" w:date="2019-05-11T06:51:00Z">
        <w:r w:rsidR="00EF1697">
          <w:delText>producer and consumers to agree on the meanings of any values</w:delText>
        </w:r>
      </w:del>
      <w:ins w:id="2778" w:author="Laurence Golding" w:date="2019-05-11T06:51:00Z">
        <w:r>
          <w:t xml:space="preserve">consumer </w:t>
        </w:r>
        <w:r>
          <w:rPr>
            <w:b/>
          </w:rPr>
          <w:t>SHALL</w:t>
        </w:r>
        <w:r>
          <w:t xml:space="preserve"> use the following procedure to resolve a </w:t>
        </w:r>
        <w:r w:rsidRPr="002271EF">
          <w:rPr>
            <w:rStyle w:val="CODEtemp"/>
          </w:rPr>
          <w:t>uriBaseId</w:t>
        </w:r>
        <w:r>
          <w:t xml:space="preserve"> to an absolute URI:</w:t>
        </w:r>
      </w:ins>
    </w:p>
    <w:p w14:paraId="567BE0AF" w14:textId="010CE1AB" w:rsidR="004E2E96" w:rsidRDefault="004E2E96" w:rsidP="007F356E">
      <w:pPr>
        <w:pStyle w:val="ListParagraph"/>
        <w:numPr>
          <w:ilvl w:val="0"/>
          <w:numId w:val="54"/>
        </w:numPr>
        <w:pPrChange w:id="2779" w:author="Laurence Golding" w:date="2019-05-11T06:51:00Z">
          <w:pPr/>
        </w:pPrChange>
      </w:pPr>
      <w:ins w:id="2780" w:author="Laurence Golding" w:date="2019-05-11T06:51:00Z">
        <w:r>
          <w:t>If the end user has configured the SARIF consumer with a value</w:t>
        </w:r>
      </w:ins>
      <w:r>
        <w:t xml:space="preserve"> for the </w:t>
      </w:r>
      <w:r w:rsidRPr="002271EF">
        <w:rPr>
          <w:rStyle w:val="CODEtemp"/>
        </w:rPr>
        <w:t>uriBaseId</w:t>
      </w:r>
      <w:r>
        <w:t xml:space="preserve"> </w:t>
      </w:r>
      <w:del w:id="2781" w:author="Laurence Golding" w:date="2019-05-11T06:51:00Z">
        <w:r w:rsidR="00EF1697">
          <w:delText>property that appear in the log file. Another possibility is for the end user to supply those meanings to the consumer, either</w:delText>
        </w:r>
      </w:del>
      <w:ins w:id="2782" w:author="Laurence Golding" w:date="2019-05-11T06:51:00Z">
        <w:r>
          <w:t>(for example,</w:t>
        </w:r>
      </w:ins>
      <w:r>
        <w:t xml:space="preserve"> on the consumer’s command line</w:t>
      </w:r>
      <w:del w:id="2783" w:author="Laurence Golding" w:date="2019-05-11T06:51:00Z">
        <w:r w:rsidR="00EF1697">
          <w:delText>,</w:delText>
        </w:r>
      </w:del>
      <w:r>
        <w:t xml:space="preserve"> or through a user interface prompt</w:t>
      </w:r>
      <w:ins w:id="2784" w:author="Laurence Golding" w:date="2019-05-11T06:51:00Z">
        <w:r>
          <w:t xml:space="preserve">), then the consumer </w:t>
        </w:r>
        <w:r>
          <w:rPr>
            <w:b/>
          </w:rPr>
          <w:t>SHALL</w:t>
        </w:r>
        <w:r>
          <w:t xml:space="preserve"> use the configured value</w:t>
        </w:r>
      </w:ins>
      <w:r>
        <w:t>.</w:t>
      </w:r>
    </w:p>
    <w:p w14:paraId="4F385795" w14:textId="6639FADE"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del w:id="2785" w:author="Laurence Golding" w:date="2019-05-11T06:51:00Z">
        <w:r w:rsidRPr="00EA3385">
          <w:rPr>
            <w:rStyle w:val="CODEtemp"/>
          </w:rPr>
          <w:delText>"</w:delText>
        </w:r>
        <w:r>
          <w:delText>:</w:delText>
        </w:r>
      </w:del>
      <w:ins w:id="2786" w:author="Laurence Golding" w:date="2019-05-11T06:51:00Z">
        <w:r w:rsidR="004E2E96">
          <w:rPr>
            <w:rStyle w:val="CODEtemp"/>
          </w:rPr>
          <w:t>/</w:t>
        </w:r>
        <w:r w:rsidRPr="00EA3385">
          <w:rPr>
            <w:rStyle w:val="CODEtemp"/>
          </w:rPr>
          <w:t>"</w:t>
        </w:r>
        <w:r>
          <w:t>:</w:t>
        </w:r>
      </w:ins>
    </w:p>
    <w:p w14:paraId="209B92BB" w14:textId="5959F4C2" w:rsidR="00EF1697" w:rsidRDefault="00EF1697" w:rsidP="00EF1697">
      <w:pPr>
        <w:pStyle w:val="Codesmall"/>
      </w:pPr>
      <w:r>
        <w:t>C:&gt; SarifAnalyzer --input log.sarif --uriBaseId SRCROOT="file:///C:/browser/src</w:t>
      </w:r>
      <w:del w:id="2787" w:author="Laurence Golding" w:date="2019-05-11T06:51:00Z">
        <w:r>
          <w:delText>"</w:delText>
        </w:r>
      </w:del>
      <w:ins w:id="2788" w:author="Laurence Golding" w:date="2019-05-11T06:51:00Z">
        <w:r w:rsidR="004E2E96">
          <w:t>/</w:t>
        </w:r>
        <w:r>
          <w:t>"</w:t>
        </w:r>
      </w:ins>
    </w:p>
    <w:p w14:paraId="526E75EB" w14:textId="48489478" w:rsidR="004E2E96" w:rsidRDefault="004E2E96" w:rsidP="007F356E">
      <w:pPr>
        <w:pStyle w:val="ListParagraph"/>
        <w:numPr>
          <w:ilvl w:val="0"/>
          <w:numId w:val="54"/>
        </w:numPr>
        <w:rPr>
          <w:ins w:id="2789" w:author="Laurence Golding" w:date="2019-05-11T06:51:00Z"/>
        </w:rPr>
      </w:pPr>
      <w:ins w:id="2790" w:author="Laurence Golding" w:date="2019-05-11T06:51:00Z">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9127C">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9127C">
          <w:t>3.14.14</w:t>
        </w:r>
        <w:r>
          <w:fldChar w:fldCharType="end"/>
        </w:r>
        <w:r>
          <w:t>.</w:t>
        </w:r>
      </w:ins>
    </w:p>
    <w:p w14:paraId="45A5749D" w14:textId="1F77DBD3" w:rsidR="004E2E96" w:rsidRDefault="004E2E96" w:rsidP="007F356E">
      <w:pPr>
        <w:pStyle w:val="ListParagraph"/>
        <w:numPr>
          <w:ilvl w:val="0"/>
          <w:numId w:val="54"/>
        </w:numPr>
        <w:rPr>
          <w:ins w:id="2791" w:author="Laurence Golding" w:date="2019-05-11T06:51:00Z"/>
        </w:rPr>
      </w:pPr>
      <w:ins w:id="2792" w:author="Laurence Golding" w:date="2019-05-11T06:51: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w:t>
      </w:r>
      <w:r w:rsidRPr="00F24170">
        <w:lastRenderedPageBreak/>
        <w:t xml:space="preserve">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1A7080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del w:id="2793" w:author="Laurence Golding" w:date="2019-05-11T06:51:00Z">
        <w:r w:rsidR="00673F27">
          <w:delText xml:space="preserve">a </w:delText>
        </w:r>
        <w:r w:rsidR="00EF1697">
          <w:rPr>
            <w:rStyle w:val="CODEtemp"/>
          </w:rPr>
          <w:delText>fileLocation</w:delText>
        </w:r>
      </w:del>
      <w:ins w:id="2794" w:author="Laurence Golding" w:date="2019-05-11T06:51:00Z">
        <w:r w:rsidR="00673F27">
          <w:t>a</w:t>
        </w:r>
        <w:r w:rsidR="00870A52">
          <w:t>n</w:t>
        </w:r>
        <w:r w:rsidR="00673F27">
          <w:t xml:space="preserve"> </w:t>
        </w:r>
        <w:r w:rsidR="00870A52">
          <w:rPr>
            <w:rStyle w:val="CODEtemp"/>
          </w:rPr>
          <w:t>artifactLocation</w:t>
        </w:r>
      </w:ins>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9127C">
        <w:t>3.</w:t>
      </w:r>
      <w:del w:id="2795" w:author="Laurence Golding" w:date="2019-05-11T06:51:00Z">
        <w:r w:rsidR="00331070">
          <w:delText>3</w:delText>
        </w:r>
      </w:del>
      <w:ins w:id="2796" w:author="Laurence Golding" w:date="2019-05-11T06:51:00Z">
        <w:r w:rsidR="0009127C">
          <w:t>4</w:t>
        </w:r>
      </w:ins>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FEABAF3" w:rsidR="00663A4D" w:rsidRDefault="00663A4D" w:rsidP="00B72299">
      <w:pPr>
        <w:pStyle w:val="Code"/>
        <w:pPrChange w:id="2797" w:author="Laurence Golding" w:date="2019-05-11T06:51:00Z">
          <w:pPr>
            <w:pStyle w:val="Example"/>
          </w:pPr>
        </w:pPrChange>
      </w:pPr>
      <w:del w:id="2798" w:author="Laurence Golding" w:date="2019-05-11T06:51:00Z">
        <w:r>
          <w:delText>"fileLocation</w:delText>
        </w:r>
      </w:del>
      <w:ins w:id="2799" w:author="Laurence Golding" w:date="2019-05-11T06:51:00Z">
        <w:r>
          <w:t>"</w:t>
        </w:r>
        <w:r w:rsidR="00870A52">
          <w:t>artifactLocation</w:t>
        </w:r>
      </w:ins>
      <w:r>
        <w:t>": {</w:t>
      </w:r>
    </w:p>
    <w:p w14:paraId="7D0660AF" w14:textId="36793FDB" w:rsidR="0036486E" w:rsidRDefault="0063361A" w:rsidP="00B72299">
      <w:pPr>
        <w:pStyle w:val="Code"/>
        <w:pPrChange w:id="2800" w:author="Laurence Golding" w:date="2019-05-11T06:51:00Z">
          <w:pPr>
            <w:pStyle w:val="Example"/>
          </w:pPr>
        </w:pPrChange>
      </w:pPr>
      <w:r>
        <w:t xml:space="preserve">  </w:t>
      </w:r>
      <w:r w:rsidR="0036486E">
        <w:t>"uri": "drivers/video/hidef/driver.c",</w:t>
      </w:r>
    </w:p>
    <w:p w14:paraId="78B806BE" w14:textId="64939464" w:rsidR="0036486E" w:rsidRDefault="00663A4D" w:rsidP="00B72299">
      <w:pPr>
        <w:pStyle w:val="Code"/>
        <w:pPrChange w:id="2801" w:author="Laurence Golding" w:date="2019-05-11T06:51:00Z">
          <w:pPr>
            <w:pStyle w:val="Example"/>
          </w:pPr>
        </w:pPrChange>
      </w:pPr>
      <w:r>
        <w:t xml:space="preserve">  </w:t>
      </w:r>
      <w:r w:rsidR="0036486E">
        <w:t>"uriBaseId": "%srcroot%"</w:t>
      </w:r>
    </w:p>
    <w:p w14:paraId="72D5EDFD" w14:textId="0CB0A662" w:rsidR="00663A4D" w:rsidRDefault="00663A4D" w:rsidP="00B72299">
      <w:pPr>
        <w:pStyle w:val="Code"/>
        <w:pPrChange w:id="2802" w:author="Laurence Golding" w:date="2019-05-11T06:51:00Z">
          <w:pPr>
            <w:pStyle w:val="Example"/>
          </w:pPr>
        </w:pPrChang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B12B2AD"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del w:id="2803" w:author="Laurence Golding" w:date="2019-05-11T06:51:00Z">
        <w:r w:rsidR="00663A4D">
          <w:delText>Appendix F, “Producing deterministic SARIF log files”.</w:delText>
        </w:r>
      </w:del>
      <w:ins w:id="2804" w:author="Laurence Golding" w:date="2019-05-11T06:51:00Z">
        <w:r w:rsidR="00E50D0C">
          <w:fldChar w:fldCharType="begin"/>
        </w:r>
        <w:r w:rsidR="00E50D0C">
          <w:instrText xml:space="preserve"> REF _Ref5968949 \r \h </w:instrText>
        </w:r>
        <w:r w:rsidR="00E50D0C">
          <w:fldChar w:fldCharType="separate"/>
        </w:r>
        <w:r w:rsidR="0009127C">
          <w:t>Appendix F</w:t>
        </w:r>
        <w:r w:rsidR="00E50D0C">
          <w:fldChar w:fldCharType="end"/>
        </w:r>
        <w:r w:rsidR="005D1A08">
          <w:t>.</w:t>
        </w:r>
      </w:ins>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575D6BBE" w14:textId="77777777" w:rsidR="0063361A" w:rsidRDefault="006041EE" w:rsidP="00EA540C">
      <w:pPr>
        <w:pStyle w:val="Note"/>
        <w:numPr>
          <w:ilvl w:val="0"/>
          <w:numId w:val="12"/>
        </w:numPr>
        <w:rPr>
          <w:del w:id="2805" w:author="Laurence Golding" w:date="2019-05-11T06:51:00Z"/>
        </w:rPr>
      </w:pPr>
      <w:del w:id="2806" w:author="Laurence Golding" w:date="2019-05-11T06:51:00Z">
        <w:r w:rsidRPr="006041EE">
          <w:delText xml:space="preserve">Brevity: The </w:delText>
        </w:r>
        <w:r w:rsidR="00663A4D" w:rsidRPr="00663A4D">
          <w:rPr>
            <w:rStyle w:val="CODEtemp"/>
          </w:rPr>
          <w:delText>uriBaseId</w:delText>
        </w:r>
        <w:r w:rsidRPr="006041EE">
          <w:delText xml:space="preserve"> property might be shorter than the absolute path it represents.</w:delText>
        </w:r>
      </w:del>
    </w:p>
    <w:p w14:paraId="78A09727" w14:textId="35FB2A25"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9127C">
        <w:t>3.</w:t>
      </w:r>
      <w:del w:id="2807" w:author="Laurence Golding" w:date="2019-05-11T06:51:00Z">
        <w:r w:rsidR="00331070">
          <w:delText>3.</w:delText>
        </w:r>
      </w:del>
      <w:r w:rsidR="0009127C">
        <w:t>4</w:t>
      </w:r>
      <w:ins w:id="2808" w:author="Laurence Golding" w:date="2019-05-11T06:51:00Z">
        <w:r w:rsidR="0009127C">
          <w:t>.7</w:t>
        </w:r>
      </w:ins>
      <w:r>
        <w:fldChar w:fldCharType="end"/>
      </w:r>
      <w:r>
        <w:t>.</w:t>
      </w:r>
    </w:p>
    <w:p w14:paraId="1775FB53" w14:textId="7F732472" w:rsidR="00677224" w:rsidRDefault="005705A4" w:rsidP="00677224">
      <w:pPr>
        <w:pStyle w:val="Heading3"/>
        <w:rPr>
          <w:ins w:id="2809" w:author="Laurence Golding" w:date="2019-05-11T06:51:00Z"/>
        </w:rPr>
      </w:pPr>
      <w:bookmarkStart w:id="2810" w:name="_Ref530055459"/>
      <w:bookmarkStart w:id="2811" w:name="_Toc8366944"/>
      <w:ins w:id="2812" w:author="Laurence Golding" w:date="2019-05-11T06:51:00Z">
        <w:r>
          <w:t>i</w:t>
        </w:r>
        <w:r w:rsidR="00870A52">
          <w:t xml:space="preserve">ndex </w:t>
        </w:r>
        <w:r w:rsidR="00677224">
          <w:t>property</w:t>
        </w:r>
        <w:bookmarkEnd w:id="2810"/>
        <w:bookmarkEnd w:id="2811"/>
      </w:ins>
    </w:p>
    <w:p w14:paraId="330EA005" w14:textId="669733C1" w:rsidR="00F428A9" w:rsidRDefault="00CB48EC" w:rsidP="00CB48EC">
      <w:pPr>
        <w:rPr>
          <w:ins w:id="2813" w:author="Laurence Golding" w:date="2019-05-11T06:51:00Z"/>
        </w:rPr>
      </w:pPr>
      <w:ins w:id="2814" w:author="Laurence Golding" w:date="2019-05-11T06:51:00Z">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9127C">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9127C">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ins>
    </w:p>
    <w:p w14:paraId="5D62EA24" w14:textId="689DAB6E" w:rsidR="00D04983" w:rsidRDefault="00D04983" w:rsidP="00CB48EC">
      <w:pPr>
        <w:rPr>
          <w:ins w:id="2815" w:author="Laurence Golding" w:date="2019-05-11T06:51:00Z"/>
        </w:rPr>
      </w:pPr>
      <w:ins w:id="2816" w:author="Laurence Golding" w:date="2019-05-11T06:51:00Z">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9127C">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ins>
    </w:p>
    <w:p w14:paraId="2E85CE7A" w14:textId="2CBEB487" w:rsidR="00D04983" w:rsidRDefault="00DC505E" w:rsidP="00D04983">
      <w:pPr>
        <w:rPr>
          <w:ins w:id="2817" w:author="Laurence Golding" w:date="2019-05-11T06:51:00Z"/>
        </w:rPr>
      </w:pPr>
      <w:ins w:id="2818" w:author="Laurence Golding" w:date="2019-05-11T06:51:00Z">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ins>
    </w:p>
    <w:p w14:paraId="448EB5C8" w14:textId="2B207450" w:rsidR="007954AA" w:rsidRDefault="007954AA" w:rsidP="007954AA">
      <w:pPr>
        <w:pStyle w:val="Note"/>
        <w:rPr>
          <w:ins w:id="2819" w:author="Laurence Golding" w:date="2019-05-11T06:51:00Z"/>
        </w:rPr>
      </w:pPr>
      <w:ins w:id="2820" w:author="Laurence Golding" w:date="2019-05-11T06:51:00Z">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ins>
    </w:p>
    <w:p w14:paraId="2765F390" w14:textId="713C19F8" w:rsidR="00F428A9" w:rsidRDefault="00DC505E" w:rsidP="00CB48EC">
      <w:pPr>
        <w:rPr>
          <w:ins w:id="2821" w:author="Laurence Golding" w:date="2019-05-11T06:51:00Z"/>
        </w:rPr>
      </w:pPr>
      <w:ins w:id="2822" w:author="Laurence Golding" w:date="2019-05-11T06:51:00Z">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9127C">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ins>
    </w:p>
    <w:p w14:paraId="501C24F5" w14:textId="6C1182FC" w:rsidR="00F428A9" w:rsidRDefault="00F428A9" w:rsidP="00F428A9">
      <w:pPr>
        <w:pStyle w:val="Note"/>
        <w:rPr>
          <w:ins w:id="2823" w:author="Laurence Golding" w:date="2019-05-11T06:51:00Z"/>
        </w:rPr>
      </w:pPr>
      <w:ins w:id="2824" w:author="Laurence Golding" w:date="2019-05-11T06:51:00Z">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ins>
    </w:p>
    <w:p w14:paraId="13228BA6" w14:textId="0F669BC6" w:rsidR="00F428A9" w:rsidRDefault="00B42F41" w:rsidP="00C71E9F">
      <w:pPr>
        <w:rPr>
          <w:ins w:id="2825" w:author="Laurence Golding" w:date="2019-05-11T06:51:00Z"/>
        </w:rPr>
      </w:pPr>
      <w:ins w:id="2826" w:author="Laurence Golding" w:date="2019-05-11T06:51:00Z">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ins>
    </w:p>
    <w:p w14:paraId="5BE0551D" w14:textId="43F7F6A8" w:rsidR="00F428A9" w:rsidRDefault="00F428A9" w:rsidP="00F428A9">
      <w:pPr>
        <w:pStyle w:val="Note"/>
        <w:rPr>
          <w:ins w:id="2827" w:author="Laurence Golding" w:date="2019-05-11T06:51:00Z"/>
        </w:rPr>
      </w:pPr>
      <w:ins w:id="2828" w:author="Laurence Golding" w:date="2019-05-11T06:51:00Z">
        <w:r>
          <w:lastRenderedPageBreak/>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ins>
    </w:p>
    <w:p w14:paraId="351C475C" w14:textId="1ABE5BE2" w:rsidR="00F428A9" w:rsidRDefault="00F428A9" w:rsidP="00F428A9">
      <w:pPr>
        <w:pStyle w:val="Note"/>
        <w:rPr>
          <w:ins w:id="2829" w:author="Laurence Golding" w:date="2019-05-11T06:51:00Z"/>
        </w:rPr>
      </w:pPr>
      <w:ins w:id="2830" w:author="Laurence Golding" w:date="2019-05-11T06:51:00Z">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ins>
    </w:p>
    <w:p w14:paraId="18EA6CFD" w14:textId="57C58B4F" w:rsidR="00F428A9" w:rsidRDefault="00F428A9" w:rsidP="00F428A9">
      <w:pPr>
        <w:pStyle w:val="Code"/>
        <w:rPr>
          <w:ins w:id="2831" w:author="Laurence Golding" w:date="2019-05-11T06:51:00Z"/>
        </w:rPr>
      </w:pPr>
      <w:ins w:id="2832" w:author="Laurence Golding" w:date="2019-05-11T06:51:00Z">
        <w:r>
          <w:t>{                                    # A run object (§</w:t>
        </w:r>
        <w:r>
          <w:fldChar w:fldCharType="begin"/>
        </w:r>
        <w:r>
          <w:instrText xml:space="preserve"> REF _Ref493349997 \r \h  \* MERGEFORMAT </w:instrText>
        </w:r>
        <w:r>
          <w:fldChar w:fldCharType="separate"/>
        </w:r>
        <w:r w:rsidR="0009127C">
          <w:t>3.14</w:t>
        </w:r>
        <w:r>
          <w:fldChar w:fldCharType="end"/>
        </w:r>
        <w:r>
          <w:t>).</w:t>
        </w:r>
      </w:ins>
    </w:p>
    <w:p w14:paraId="7463F435" w14:textId="1E1C3315" w:rsidR="00F428A9" w:rsidRDefault="00F428A9" w:rsidP="00F428A9">
      <w:pPr>
        <w:pStyle w:val="Code"/>
        <w:rPr>
          <w:ins w:id="2833" w:author="Laurence Golding" w:date="2019-05-11T06:51:00Z"/>
        </w:rPr>
      </w:pPr>
      <w:ins w:id="2834" w:author="Laurence Golding" w:date="2019-05-11T06:51:00Z">
        <w:r>
          <w:t xml:space="preserve">  "</w:t>
        </w:r>
        <w:r w:rsidR="00870A52">
          <w:t>artifacts</w:t>
        </w:r>
        <w:r>
          <w:t>": [</w:t>
        </w:r>
      </w:ins>
    </w:p>
    <w:p w14:paraId="399C8E57" w14:textId="77777777" w:rsidR="00F428A9" w:rsidRDefault="00F428A9" w:rsidP="00F428A9">
      <w:pPr>
        <w:pStyle w:val="Code"/>
        <w:rPr>
          <w:ins w:id="2835" w:author="Laurence Golding" w:date="2019-05-11T06:51:00Z"/>
        </w:rPr>
      </w:pPr>
      <w:ins w:id="2836" w:author="Laurence Golding" w:date="2019-05-11T06:51:00Z">
        <w:r>
          <w:t xml:space="preserve">    {</w:t>
        </w:r>
      </w:ins>
    </w:p>
    <w:p w14:paraId="460D6776" w14:textId="76155754" w:rsidR="00F428A9" w:rsidRDefault="00F428A9" w:rsidP="00F428A9">
      <w:pPr>
        <w:pStyle w:val="Code"/>
        <w:rPr>
          <w:ins w:id="2837" w:author="Laurence Golding" w:date="2019-05-11T06:51:00Z"/>
        </w:rPr>
      </w:pPr>
      <w:ins w:id="2838" w:author="Laurence Golding" w:date="2019-05-11T06:51:00Z">
        <w:r>
          <w:t xml:space="preserve">      "</w:t>
        </w:r>
        <w:r w:rsidR="0086006C">
          <w:t>l</w:t>
        </w:r>
        <w:r w:rsidR="00870A52">
          <w:t>ocation</w:t>
        </w:r>
        <w:r>
          <w:t>": {</w:t>
        </w:r>
      </w:ins>
    </w:p>
    <w:p w14:paraId="0B46FB21" w14:textId="77777777" w:rsidR="00F428A9" w:rsidRDefault="00F428A9" w:rsidP="00F428A9">
      <w:pPr>
        <w:pStyle w:val="Code"/>
        <w:rPr>
          <w:ins w:id="2839" w:author="Laurence Golding" w:date="2019-05-11T06:51:00Z"/>
        </w:rPr>
      </w:pPr>
      <w:ins w:id="2840" w:author="Laurence Golding" w:date="2019-05-11T06:51:00Z">
        <w:r>
          <w:t xml:space="preserve">        "uri": "file:///C:/Code/main.c"</w:t>
        </w:r>
      </w:ins>
    </w:p>
    <w:p w14:paraId="3D1CCB9F" w14:textId="77777777" w:rsidR="00F428A9" w:rsidRDefault="00F428A9" w:rsidP="00F428A9">
      <w:pPr>
        <w:pStyle w:val="Code"/>
        <w:rPr>
          <w:ins w:id="2841" w:author="Laurence Golding" w:date="2019-05-11T06:51:00Z"/>
        </w:rPr>
      </w:pPr>
      <w:ins w:id="2842" w:author="Laurence Golding" w:date="2019-05-11T06:51:00Z">
        <w:r>
          <w:t xml:space="preserve">      },</w:t>
        </w:r>
      </w:ins>
    </w:p>
    <w:p w14:paraId="14BC7A2A" w14:textId="5229C015" w:rsidR="00F428A9" w:rsidRDefault="00F428A9" w:rsidP="00F428A9">
      <w:pPr>
        <w:pStyle w:val="Code"/>
        <w:rPr>
          <w:ins w:id="2843" w:author="Laurence Golding" w:date="2019-05-11T06:51:00Z"/>
        </w:rPr>
      </w:pPr>
      <w:ins w:id="2844" w:author="Laurence Golding" w:date="2019-05-11T06:51:00Z">
        <w:r>
          <w:t xml:space="preserve">      "</w:t>
        </w:r>
        <w:r w:rsidR="00EC2554">
          <w:t>sourceLanguage</w:t>
        </w:r>
        <w:r>
          <w:t>": "c",</w:t>
        </w:r>
      </w:ins>
    </w:p>
    <w:p w14:paraId="1DA76A36" w14:textId="77777777" w:rsidR="00F428A9" w:rsidRDefault="00F428A9" w:rsidP="00F428A9">
      <w:pPr>
        <w:pStyle w:val="Code"/>
        <w:rPr>
          <w:ins w:id="2845" w:author="Laurence Golding" w:date="2019-05-11T06:51:00Z"/>
        </w:rPr>
      </w:pPr>
      <w:ins w:id="2846" w:author="Laurence Golding" w:date="2019-05-11T06:51:00Z">
        <w:r>
          <w:t xml:space="preserve">    }</w:t>
        </w:r>
      </w:ins>
    </w:p>
    <w:p w14:paraId="3AA26200" w14:textId="77777777" w:rsidR="00F428A9" w:rsidRDefault="00F428A9" w:rsidP="00F428A9">
      <w:pPr>
        <w:pStyle w:val="Code"/>
        <w:rPr>
          <w:ins w:id="2847" w:author="Laurence Golding" w:date="2019-05-11T06:51:00Z"/>
        </w:rPr>
      </w:pPr>
      <w:ins w:id="2848" w:author="Laurence Golding" w:date="2019-05-11T06:51:00Z">
        <w:r>
          <w:t xml:space="preserve">  ],</w:t>
        </w:r>
      </w:ins>
    </w:p>
    <w:p w14:paraId="02965F50" w14:textId="77777777" w:rsidR="00F428A9" w:rsidRDefault="00F428A9" w:rsidP="00F428A9">
      <w:pPr>
        <w:pStyle w:val="Code"/>
        <w:rPr>
          <w:ins w:id="2849" w:author="Laurence Golding" w:date="2019-05-11T06:51:00Z"/>
        </w:rPr>
      </w:pPr>
      <w:ins w:id="2850" w:author="Laurence Golding" w:date="2019-05-11T06:51:00Z">
        <w:r>
          <w:t xml:space="preserve">  "results": [</w:t>
        </w:r>
      </w:ins>
    </w:p>
    <w:p w14:paraId="5DD33436" w14:textId="77777777" w:rsidR="00F428A9" w:rsidRDefault="00F428A9" w:rsidP="00F428A9">
      <w:pPr>
        <w:pStyle w:val="Code"/>
        <w:rPr>
          <w:ins w:id="2851" w:author="Laurence Golding" w:date="2019-05-11T06:51:00Z"/>
        </w:rPr>
      </w:pPr>
      <w:ins w:id="2852" w:author="Laurence Golding" w:date="2019-05-11T06:51:00Z">
        <w:r>
          <w:t xml:space="preserve">    {</w:t>
        </w:r>
      </w:ins>
    </w:p>
    <w:p w14:paraId="0A86E5A6" w14:textId="77777777" w:rsidR="00F428A9" w:rsidRDefault="00F428A9" w:rsidP="00F428A9">
      <w:pPr>
        <w:pStyle w:val="Code"/>
        <w:rPr>
          <w:ins w:id="2853" w:author="Laurence Golding" w:date="2019-05-11T06:51:00Z"/>
        </w:rPr>
      </w:pPr>
      <w:moveToRangeStart w:id="2854" w:author="Laurence Golding" w:date="2019-05-11T06:52:00Z" w:name="move8449949"/>
      <w:moveTo w:id="2855" w:author="Laurence Golding" w:date="2019-05-11T06:52:00Z">
        <w:r>
          <w:t xml:space="preserve">      "ruleId": "CA2101",</w:t>
        </w:r>
      </w:moveTo>
      <w:moveToRangeEnd w:id="2854"/>
    </w:p>
    <w:p w14:paraId="7424B63E" w14:textId="77777777" w:rsidR="00F428A9" w:rsidRDefault="00F428A9" w:rsidP="00F428A9">
      <w:pPr>
        <w:pStyle w:val="Code"/>
        <w:rPr>
          <w:ins w:id="2856" w:author="Laurence Golding" w:date="2019-05-11T06:51:00Z"/>
        </w:rPr>
      </w:pPr>
      <w:ins w:id="2857" w:author="Laurence Golding" w:date="2019-05-11T06:51:00Z">
        <w:r>
          <w:t xml:space="preserve">      "level": "error",</w:t>
        </w:r>
      </w:ins>
    </w:p>
    <w:p w14:paraId="3F70576B" w14:textId="77777777" w:rsidR="00F428A9" w:rsidRDefault="00F428A9" w:rsidP="00F428A9">
      <w:pPr>
        <w:pStyle w:val="Code"/>
        <w:rPr>
          <w:ins w:id="2858" w:author="Laurence Golding" w:date="2019-05-11T06:51:00Z"/>
        </w:rPr>
      </w:pPr>
      <w:ins w:id="2859" w:author="Laurence Golding" w:date="2019-05-11T06:51:00Z">
        <w:r>
          <w:t xml:space="preserve">      "locations": [</w:t>
        </w:r>
      </w:ins>
    </w:p>
    <w:p w14:paraId="53D6771E" w14:textId="77777777" w:rsidR="00F428A9" w:rsidRDefault="00F428A9" w:rsidP="00F428A9">
      <w:pPr>
        <w:pStyle w:val="Code"/>
        <w:rPr>
          <w:ins w:id="2860" w:author="Laurence Golding" w:date="2019-05-11T06:51:00Z"/>
        </w:rPr>
      </w:pPr>
      <w:ins w:id="2861" w:author="Laurence Golding" w:date="2019-05-11T06:51:00Z">
        <w:r>
          <w:t xml:space="preserve">        {</w:t>
        </w:r>
      </w:ins>
    </w:p>
    <w:p w14:paraId="65A48C2B" w14:textId="77777777" w:rsidR="00F428A9" w:rsidRDefault="00F428A9" w:rsidP="00F428A9">
      <w:pPr>
        <w:pStyle w:val="Code"/>
        <w:rPr>
          <w:ins w:id="2862" w:author="Laurence Golding" w:date="2019-05-11T06:51:00Z"/>
        </w:rPr>
      </w:pPr>
      <w:moveToRangeStart w:id="2863" w:author="Laurence Golding" w:date="2019-05-11T06:52:00Z" w:name="move8449950"/>
      <w:moveTo w:id="2864" w:author="Laurence Golding" w:date="2019-05-11T06:52:00Z">
        <w:r>
          <w:t xml:space="preserve">          "physicalLocation": {</w:t>
        </w:r>
      </w:moveTo>
      <w:moveToRangeEnd w:id="2863"/>
    </w:p>
    <w:p w14:paraId="74A23864" w14:textId="50F2AE04" w:rsidR="00F428A9" w:rsidRDefault="00F428A9" w:rsidP="00F428A9">
      <w:pPr>
        <w:pStyle w:val="Code"/>
        <w:rPr>
          <w:ins w:id="2865" w:author="Laurence Golding" w:date="2019-05-11T06:51:00Z"/>
        </w:rPr>
      </w:pPr>
      <w:ins w:id="2866" w:author="Laurence Golding" w:date="2019-05-11T06:51:00Z">
        <w:r>
          <w:t xml:space="preserve">            "</w:t>
        </w:r>
        <w:r w:rsidR="00870A52">
          <w:t>artifactLocation</w:t>
        </w:r>
        <w:r>
          <w:t>": {</w:t>
        </w:r>
      </w:ins>
    </w:p>
    <w:p w14:paraId="0E5A4E51" w14:textId="77777777" w:rsidR="00F428A9" w:rsidRDefault="00F428A9" w:rsidP="00F428A9">
      <w:pPr>
        <w:pStyle w:val="Code"/>
        <w:rPr>
          <w:ins w:id="2867" w:author="Laurence Golding" w:date="2019-05-11T06:51:00Z"/>
        </w:rPr>
      </w:pPr>
      <w:ins w:id="2868" w:author="Laurence Golding" w:date="2019-05-11T06:51:00Z">
        <w:r>
          <w:t xml:space="preserve">              "uri": "</w:t>
        </w:r>
        <w:r w:rsidRPr="00A308C2">
          <w:t>file:///C:/Code/main.c</w:t>
        </w:r>
        <w:r>
          <w:t>",</w:t>
        </w:r>
      </w:ins>
    </w:p>
    <w:p w14:paraId="397B21D0" w14:textId="26BAD3A0" w:rsidR="00F428A9" w:rsidRDefault="00F428A9" w:rsidP="00F428A9">
      <w:pPr>
        <w:pStyle w:val="Code"/>
        <w:rPr>
          <w:ins w:id="2869" w:author="Laurence Golding" w:date="2019-05-11T06:51:00Z"/>
        </w:rPr>
      </w:pPr>
      <w:ins w:id="2870" w:author="Laurence Golding" w:date="2019-05-11T06:51:00Z">
        <w:r>
          <w:t xml:space="preserve">              "</w:t>
        </w:r>
        <w:r w:rsidR="005705A4">
          <w:t>i</w:t>
        </w:r>
        <w:r w:rsidR="00870A52">
          <w:t>ndex</w:t>
        </w:r>
        <w:r>
          <w:t>": 0</w:t>
        </w:r>
      </w:ins>
    </w:p>
    <w:p w14:paraId="43CCFEBB" w14:textId="77777777" w:rsidR="00F428A9" w:rsidRDefault="00F428A9" w:rsidP="00F428A9">
      <w:pPr>
        <w:pStyle w:val="Code"/>
        <w:rPr>
          <w:ins w:id="2871" w:author="Laurence Golding" w:date="2019-05-11T06:51:00Z"/>
        </w:rPr>
      </w:pPr>
      <w:ins w:id="2872" w:author="Laurence Golding" w:date="2019-05-11T06:51:00Z">
        <w:r>
          <w:t xml:space="preserve">            },</w:t>
        </w:r>
      </w:ins>
    </w:p>
    <w:p w14:paraId="2A55216E" w14:textId="77777777" w:rsidR="00F428A9" w:rsidRDefault="00F428A9" w:rsidP="00F428A9">
      <w:pPr>
        <w:pStyle w:val="Code"/>
        <w:rPr>
          <w:ins w:id="2873" w:author="Laurence Golding" w:date="2019-05-11T06:51:00Z"/>
        </w:rPr>
      </w:pPr>
      <w:ins w:id="2874" w:author="Laurence Golding" w:date="2019-05-11T06:51:00Z">
        <w:r>
          <w:t xml:space="preserve">            "region: {</w:t>
        </w:r>
      </w:ins>
    </w:p>
    <w:p w14:paraId="1EF0361B" w14:textId="77777777" w:rsidR="00F428A9" w:rsidRDefault="00F428A9" w:rsidP="00F428A9">
      <w:pPr>
        <w:pStyle w:val="Code"/>
        <w:rPr>
          <w:ins w:id="2875" w:author="Laurence Golding" w:date="2019-05-11T06:51:00Z"/>
        </w:rPr>
      </w:pPr>
      <w:ins w:id="2876" w:author="Laurence Golding" w:date="2019-05-11T06:51:00Z">
        <w:r>
          <w:t xml:space="preserve">              "startLine": 24,</w:t>
        </w:r>
      </w:ins>
    </w:p>
    <w:p w14:paraId="005865AE" w14:textId="77777777" w:rsidR="00F428A9" w:rsidRDefault="00F428A9" w:rsidP="00F428A9">
      <w:pPr>
        <w:pStyle w:val="Code"/>
        <w:rPr>
          <w:ins w:id="2877" w:author="Laurence Golding" w:date="2019-05-11T06:51:00Z"/>
        </w:rPr>
      </w:pPr>
      <w:ins w:id="2878" w:author="Laurence Golding" w:date="2019-05-11T06:51:00Z">
        <w:r>
          <w:t xml:space="preserve">              "startColumn": 9</w:t>
        </w:r>
      </w:ins>
    </w:p>
    <w:p w14:paraId="5A417CB5" w14:textId="77777777" w:rsidR="00F428A9" w:rsidRDefault="00F428A9" w:rsidP="00F428A9">
      <w:pPr>
        <w:pStyle w:val="Code"/>
        <w:rPr>
          <w:ins w:id="2879" w:author="Laurence Golding" w:date="2019-05-11T06:51:00Z"/>
        </w:rPr>
      </w:pPr>
      <w:ins w:id="2880" w:author="Laurence Golding" w:date="2019-05-11T06:51:00Z">
        <w:r>
          <w:t xml:space="preserve">            }</w:t>
        </w:r>
      </w:ins>
    </w:p>
    <w:p w14:paraId="1D5A03F3" w14:textId="77777777" w:rsidR="00F428A9" w:rsidRDefault="00F428A9" w:rsidP="00F428A9">
      <w:pPr>
        <w:pStyle w:val="Code"/>
        <w:rPr>
          <w:ins w:id="2881" w:author="Laurence Golding" w:date="2019-05-11T06:51:00Z"/>
        </w:rPr>
      </w:pPr>
      <w:ins w:id="2882" w:author="Laurence Golding" w:date="2019-05-11T06:51:00Z">
        <w:r>
          <w:t xml:space="preserve">          }</w:t>
        </w:r>
      </w:ins>
    </w:p>
    <w:p w14:paraId="21563B20" w14:textId="77777777" w:rsidR="00F428A9" w:rsidRDefault="00F428A9" w:rsidP="00F428A9">
      <w:pPr>
        <w:pStyle w:val="Code"/>
        <w:rPr>
          <w:ins w:id="2883" w:author="Laurence Golding" w:date="2019-05-11T06:51:00Z"/>
        </w:rPr>
      </w:pPr>
      <w:ins w:id="2884" w:author="Laurence Golding" w:date="2019-05-11T06:51:00Z">
        <w:r>
          <w:t xml:space="preserve">        }</w:t>
        </w:r>
      </w:ins>
    </w:p>
    <w:p w14:paraId="0426F6CC" w14:textId="77777777" w:rsidR="00F428A9" w:rsidRDefault="00F428A9" w:rsidP="00F428A9">
      <w:pPr>
        <w:pStyle w:val="Code"/>
        <w:rPr>
          <w:ins w:id="2885" w:author="Laurence Golding" w:date="2019-05-11T06:51:00Z"/>
        </w:rPr>
      </w:pPr>
      <w:ins w:id="2886" w:author="Laurence Golding" w:date="2019-05-11T06:51:00Z">
        <w:r>
          <w:t xml:space="preserve">      ]</w:t>
        </w:r>
      </w:ins>
    </w:p>
    <w:p w14:paraId="65D69E1D" w14:textId="77777777" w:rsidR="00F428A9" w:rsidRDefault="00F428A9" w:rsidP="00F428A9">
      <w:pPr>
        <w:pStyle w:val="Code"/>
        <w:rPr>
          <w:ins w:id="2887" w:author="Laurence Golding" w:date="2019-05-11T06:51:00Z"/>
        </w:rPr>
      </w:pPr>
      <w:ins w:id="2888" w:author="Laurence Golding" w:date="2019-05-11T06:51:00Z">
        <w:r>
          <w:t xml:space="preserve">    }</w:t>
        </w:r>
      </w:ins>
    </w:p>
    <w:p w14:paraId="757CAC9A" w14:textId="77777777" w:rsidR="00F428A9" w:rsidRDefault="00F428A9" w:rsidP="00F428A9">
      <w:pPr>
        <w:pStyle w:val="Code"/>
        <w:rPr>
          <w:ins w:id="2889" w:author="Laurence Golding" w:date="2019-05-11T06:51:00Z"/>
        </w:rPr>
      </w:pPr>
      <w:ins w:id="2890" w:author="Laurence Golding" w:date="2019-05-11T06:51:00Z">
        <w:r>
          <w:t xml:space="preserve">  ]</w:t>
        </w:r>
      </w:ins>
    </w:p>
    <w:p w14:paraId="0D6072FB" w14:textId="238F998C" w:rsidR="00F428A9" w:rsidRDefault="00F428A9" w:rsidP="00F428A9">
      <w:pPr>
        <w:pStyle w:val="Code"/>
        <w:rPr>
          <w:ins w:id="2891" w:author="Laurence Golding" w:date="2019-05-11T06:51:00Z"/>
        </w:rPr>
      </w:pPr>
      <w:ins w:id="2892" w:author="Laurence Golding" w:date="2019-05-11T06:51:00Z">
        <w:r>
          <w:t>}</w:t>
        </w:r>
      </w:ins>
    </w:p>
    <w:p w14:paraId="570257A4" w14:textId="223715CD" w:rsidR="006F61D6" w:rsidRDefault="006F61D6" w:rsidP="00726628">
      <w:pPr>
        <w:pStyle w:val="Heading3"/>
        <w:rPr>
          <w:moveTo w:id="2893" w:author="Laurence Golding" w:date="2019-05-11T06:52:00Z"/>
        </w:rPr>
      </w:pPr>
      <w:bookmarkStart w:id="2894" w:name="_Toc8366945"/>
      <w:moveToRangeStart w:id="2895" w:author="Laurence Golding" w:date="2019-05-11T06:52:00Z" w:name="move8449951"/>
      <w:moveTo w:id="2896" w:author="Laurence Golding" w:date="2019-05-11T06:52:00Z">
        <w:r>
          <w:t>desc</w:t>
        </w:r>
        <w:r w:rsidR="00726628">
          <w:t>ription property</w:t>
        </w:r>
        <w:bookmarkEnd w:id="2894"/>
      </w:moveTo>
    </w:p>
    <w:moveToRangeEnd w:id="2895"/>
    <w:p w14:paraId="364C1EDB" w14:textId="16C9D217" w:rsidR="00726628" w:rsidRDefault="00726628" w:rsidP="00726628">
      <w:pPr>
        <w:rPr>
          <w:ins w:id="2897" w:author="Laurence Golding" w:date="2019-05-11T06:51:00Z"/>
        </w:rPr>
      </w:pPr>
      <w:ins w:id="2898" w:author="Laurence Golding" w:date="2019-05-11T06:51:00Z">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this location.</w:t>
        </w:r>
      </w:ins>
    </w:p>
    <w:p w14:paraId="0D40F6FC" w14:textId="66F13C98" w:rsidR="00726628" w:rsidRDefault="00726628" w:rsidP="00726628">
      <w:pPr>
        <w:pStyle w:val="Note"/>
        <w:rPr>
          <w:ins w:id="2899" w:author="Laurence Golding" w:date="2019-05-11T06:51:00Z"/>
        </w:rPr>
      </w:pPr>
      <w:ins w:id="2900" w:author="Laurence Golding" w:date="2019-05-11T06:51:00Z">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9127C">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ins>
    </w:p>
    <w:p w14:paraId="46B4CC92" w14:textId="73F36F17" w:rsidR="00726628" w:rsidRDefault="00726628" w:rsidP="00726628">
      <w:pPr>
        <w:pStyle w:val="Code"/>
        <w:rPr>
          <w:ins w:id="2901" w:author="Laurence Golding" w:date="2019-05-11T06:51:00Z"/>
        </w:rPr>
      </w:pPr>
      <w:ins w:id="2902" w:author="Laurence Golding" w:date="2019-05-11T06:51:00Z">
        <w:r>
          <w:t>{                                                # A run object (§</w:t>
        </w:r>
        <w:r>
          <w:fldChar w:fldCharType="begin"/>
        </w:r>
        <w:r>
          <w:instrText xml:space="preserve"> REF _Ref493349997 \r \h </w:instrText>
        </w:r>
        <w:r>
          <w:fldChar w:fldCharType="separate"/>
        </w:r>
        <w:r w:rsidR="0009127C">
          <w:t>3.14</w:t>
        </w:r>
        <w:r>
          <w:fldChar w:fldCharType="end"/>
        </w:r>
        <w:r>
          <w:t>).</w:t>
        </w:r>
      </w:ins>
    </w:p>
    <w:p w14:paraId="5004B58A" w14:textId="72738F6B" w:rsidR="00726628" w:rsidRDefault="00726628" w:rsidP="00726628">
      <w:pPr>
        <w:pStyle w:val="Code"/>
        <w:rPr>
          <w:ins w:id="2903" w:author="Laurence Golding" w:date="2019-05-11T06:51:00Z"/>
        </w:rPr>
      </w:pPr>
      <w:ins w:id="2904" w:author="Laurence Golding" w:date="2019-05-11T06:51:00Z">
        <w:r>
          <w:t xml:space="preserve">  "originalUriBaseIds": {                        # See §</w:t>
        </w:r>
        <w:r>
          <w:fldChar w:fldCharType="begin"/>
        </w:r>
        <w:r>
          <w:instrText xml:space="preserve"> REF _Ref508869459 \r \h </w:instrText>
        </w:r>
        <w:r>
          <w:fldChar w:fldCharType="separate"/>
        </w:r>
        <w:r w:rsidR="0009127C">
          <w:t>3.14.14</w:t>
        </w:r>
        <w:r>
          <w:fldChar w:fldCharType="end"/>
        </w:r>
        <w:r>
          <w:t>.</w:t>
        </w:r>
      </w:ins>
    </w:p>
    <w:p w14:paraId="6DDB400A" w14:textId="4D4DC5F5" w:rsidR="00726628" w:rsidRDefault="00726628" w:rsidP="00726628">
      <w:pPr>
        <w:pStyle w:val="Code"/>
        <w:rPr>
          <w:ins w:id="2905" w:author="Laurence Golding" w:date="2019-05-11T06:51:00Z"/>
        </w:rPr>
      </w:pPr>
      <w:ins w:id="2906" w:author="Laurence Golding" w:date="2019-05-11T06:51:00Z">
        <w:r>
          <w:t xml:space="preserve">    "PROJROOT": {</w:t>
        </w:r>
      </w:ins>
    </w:p>
    <w:p w14:paraId="3BB02EE2" w14:textId="245AD5AE" w:rsidR="00726628" w:rsidRDefault="00726628" w:rsidP="00726628">
      <w:pPr>
        <w:pStyle w:val="Code"/>
        <w:rPr>
          <w:ins w:id="2907" w:author="Laurence Golding" w:date="2019-05-11T06:51:00Z"/>
        </w:rPr>
      </w:pPr>
      <w:ins w:id="2908" w:author="Laurence Golding" w:date="2019-05-11T06:51:00Z">
        <w:r>
          <w:t xml:space="preserve">      "uri": "file:///C:/browser/",</w:t>
        </w:r>
      </w:ins>
    </w:p>
    <w:p w14:paraId="4BC4468F" w14:textId="211B8DB6" w:rsidR="00726628" w:rsidRDefault="00726628" w:rsidP="00726628">
      <w:pPr>
        <w:pStyle w:val="Code"/>
        <w:rPr>
          <w:ins w:id="2909" w:author="Laurence Golding" w:date="2019-05-11T06:51:00Z"/>
        </w:rPr>
      </w:pPr>
      <w:moveToRangeStart w:id="2910" w:author="Laurence Golding" w:date="2019-05-11T06:52:00Z" w:name="move8449952"/>
      <w:moveTo w:id="2911" w:author="Laurence Golding" w:date="2019-05-11T06:52:00Z">
        <w:r>
          <w:t xml:space="preserve">      "description": {</w:t>
        </w:r>
      </w:moveTo>
      <w:moveToRangeEnd w:id="2910"/>
    </w:p>
    <w:p w14:paraId="39185177" w14:textId="3A4810DC" w:rsidR="00726628" w:rsidRDefault="00726628" w:rsidP="00726628">
      <w:pPr>
        <w:pStyle w:val="Code"/>
        <w:rPr>
          <w:ins w:id="2912" w:author="Laurence Golding" w:date="2019-05-11T06:51:00Z"/>
        </w:rPr>
      </w:pPr>
      <w:ins w:id="2913" w:author="Laurence Golding" w:date="2019-05-11T06:51:00Z">
        <w:r>
          <w:t xml:space="preserve">        "text": "The project root directory."</w:t>
        </w:r>
      </w:ins>
    </w:p>
    <w:p w14:paraId="507291C1" w14:textId="7AA82EE2" w:rsidR="00726628" w:rsidRDefault="00726628" w:rsidP="00726628">
      <w:pPr>
        <w:pStyle w:val="Code"/>
        <w:rPr>
          <w:ins w:id="2914" w:author="Laurence Golding" w:date="2019-05-11T06:51:00Z"/>
        </w:rPr>
      </w:pPr>
      <w:ins w:id="2915" w:author="Laurence Golding" w:date="2019-05-11T06:51:00Z">
        <w:r>
          <w:t xml:space="preserve">      }</w:t>
        </w:r>
      </w:ins>
    </w:p>
    <w:p w14:paraId="595924CC" w14:textId="43B336E5" w:rsidR="00726628" w:rsidRDefault="00726628" w:rsidP="00726628">
      <w:pPr>
        <w:pStyle w:val="Code"/>
        <w:rPr>
          <w:ins w:id="2916" w:author="Laurence Golding" w:date="2019-05-11T06:51:00Z"/>
        </w:rPr>
      </w:pPr>
      <w:ins w:id="2917" w:author="Laurence Golding" w:date="2019-05-11T06:51:00Z">
        <w:r>
          <w:t xml:space="preserve">    },</w:t>
        </w:r>
      </w:ins>
    </w:p>
    <w:p w14:paraId="5FB5424D" w14:textId="77777777" w:rsidR="00726628" w:rsidRDefault="00726628" w:rsidP="00726628">
      <w:pPr>
        <w:pStyle w:val="Code"/>
        <w:rPr>
          <w:ins w:id="2918" w:author="Laurence Golding" w:date="2019-05-11T06:51:00Z"/>
        </w:rPr>
      </w:pPr>
      <w:ins w:id="2919" w:author="Laurence Golding" w:date="2019-05-11T06:51:00Z">
        <w:r>
          <w:t xml:space="preserve">    "SRCROOT": {</w:t>
        </w:r>
      </w:ins>
    </w:p>
    <w:p w14:paraId="47BD75A4" w14:textId="47C5A7C0" w:rsidR="00726628" w:rsidRDefault="00726628" w:rsidP="00726628">
      <w:pPr>
        <w:pStyle w:val="Code"/>
        <w:rPr>
          <w:ins w:id="2920" w:author="Laurence Golding" w:date="2019-05-11T06:51:00Z"/>
        </w:rPr>
      </w:pPr>
      <w:ins w:id="2921" w:author="Laurence Golding" w:date="2019-05-11T06:51:00Z">
        <w:r>
          <w:t xml:space="preserve">      "uri": "file:///C:/browser/src/",</w:t>
        </w:r>
      </w:ins>
    </w:p>
    <w:p w14:paraId="54F30C02" w14:textId="77777777" w:rsidR="00726628" w:rsidRDefault="00726628" w:rsidP="00726628">
      <w:pPr>
        <w:pStyle w:val="Code"/>
        <w:rPr>
          <w:ins w:id="2922" w:author="Laurence Golding" w:date="2019-05-11T06:51:00Z"/>
        </w:rPr>
      </w:pPr>
      <w:ins w:id="2923" w:author="Laurence Golding" w:date="2019-05-11T06:51:00Z">
        <w:r>
          <w:t xml:space="preserve">      "description": {</w:t>
        </w:r>
      </w:ins>
    </w:p>
    <w:p w14:paraId="0B208A49" w14:textId="2FA17CDA" w:rsidR="00726628" w:rsidRDefault="00726628" w:rsidP="00726628">
      <w:pPr>
        <w:pStyle w:val="Code"/>
        <w:rPr>
          <w:ins w:id="2924" w:author="Laurence Golding" w:date="2019-05-11T06:51:00Z"/>
        </w:rPr>
      </w:pPr>
      <w:ins w:id="2925" w:author="Laurence Golding" w:date="2019-05-11T06:51:00Z">
        <w:r>
          <w:t xml:space="preserve">        "text": "The root of the source code tree."</w:t>
        </w:r>
      </w:ins>
    </w:p>
    <w:p w14:paraId="7A65D906" w14:textId="77777777" w:rsidR="00726628" w:rsidRDefault="00726628" w:rsidP="00726628">
      <w:pPr>
        <w:pStyle w:val="Code"/>
        <w:rPr>
          <w:ins w:id="2926" w:author="Laurence Golding" w:date="2019-05-11T06:51:00Z"/>
        </w:rPr>
      </w:pPr>
      <w:ins w:id="2927" w:author="Laurence Golding" w:date="2019-05-11T06:51:00Z">
        <w:r>
          <w:t xml:space="preserve">      }</w:t>
        </w:r>
      </w:ins>
    </w:p>
    <w:p w14:paraId="4A56DD1C" w14:textId="40781CDA" w:rsidR="00726628" w:rsidRDefault="00726628" w:rsidP="00726628">
      <w:pPr>
        <w:pStyle w:val="Code"/>
        <w:rPr>
          <w:ins w:id="2928" w:author="Laurence Golding" w:date="2019-05-11T06:51:00Z"/>
        </w:rPr>
      </w:pPr>
      <w:ins w:id="2929" w:author="Laurence Golding" w:date="2019-05-11T06:51:00Z">
        <w:r>
          <w:t xml:space="preserve">    },</w:t>
        </w:r>
      </w:ins>
    </w:p>
    <w:p w14:paraId="5AF7B647" w14:textId="1F844C62" w:rsidR="00726628" w:rsidRDefault="00726628" w:rsidP="00726628">
      <w:pPr>
        <w:pStyle w:val="Code"/>
        <w:rPr>
          <w:ins w:id="2930" w:author="Laurence Golding" w:date="2019-05-11T06:51:00Z"/>
        </w:rPr>
      </w:pPr>
      <w:ins w:id="2931" w:author="Laurence Golding" w:date="2019-05-11T06:51:00Z">
        <w:r>
          <w:lastRenderedPageBreak/>
          <w:t xml:space="preserve">    "BINROOT": {</w:t>
        </w:r>
      </w:ins>
    </w:p>
    <w:p w14:paraId="63C2E222" w14:textId="1B165AC7" w:rsidR="00726628" w:rsidRDefault="00726628" w:rsidP="00726628">
      <w:pPr>
        <w:pStyle w:val="Code"/>
        <w:rPr>
          <w:ins w:id="2932" w:author="Laurence Golding" w:date="2019-05-11T06:51:00Z"/>
        </w:rPr>
      </w:pPr>
      <w:ins w:id="2933" w:author="Laurence Golding" w:date="2019-05-11T06:51:00Z">
        <w:r>
          <w:t xml:space="preserve">      "uri": "file:///C:/browser/src/",</w:t>
        </w:r>
      </w:ins>
    </w:p>
    <w:p w14:paraId="3043B876" w14:textId="77777777" w:rsidR="00726628" w:rsidRDefault="00726628" w:rsidP="00726628">
      <w:pPr>
        <w:pStyle w:val="Code"/>
        <w:rPr>
          <w:ins w:id="2934" w:author="Laurence Golding" w:date="2019-05-11T06:51:00Z"/>
        </w:rPr>
      </w:pPr>
      <w:ins w:id="2935" w:author="Laurence Golding" w:date="2019-05-11T06:51:00Z">
        <w:r>
          <w:t xml:space="preserve">      "description": {</w:t>
        </w:r>
      </w:ins>
    </w:p>
    <w:p w14:paraId="31085551" w14:textId="68D42BC7" w:rsidR="00726628" w:rsidRDefault="00726628" w:rsidP="00726628">
      <w:pPr>
        <w:pStyle w:val="Code"/>
        <w:rPr>
          <w:ins w:id="2936" w:author="Laurence Golding" w:date="2019-05-11T06:51:00Z"/>
        </w:rPr>
      </w:pPr>
      <w:ins w:id="2937" w:author="Laurence Golding" w:date="2019-05-11T06:51:00Z">
        <w:r>
          <w:t xml:space="preserve">        "text": "The build output directory."</w:t>
        </w:r>
      </w:ins>
    </w:p>
    <w:p w14:paraId="27BDE516" w14:textId="77777777" w:rsidR="00726628" w:rsidRDefault="00726628" w:rsidP="00726628">
      <w:pPr>
        <w:pStyle w:val="Code"/>
        <w:rPr>
          <w:ins w:id="2938" w:author="Laurence Golding" w:date="2019-05-11T06:51:00Z"/>
        </w:rPr>
      </w:pPr>
      <w:ins w:id="2939" w:author="Laurence Golding" w:date="2019-05-11T06:51:00Z">
        <w:r>
          <w:t xml:space="preserve">      }</w:t>
        </w:r>
      </w:ins>
    </w:p>
    <w:p w14:paraId="31730659" w14:textId="7A7C2471" w:rsidR="00726628" w:rsidRDefault="00726628" w:rsidP="00726628">
      <w:pPr>
        <w:pStyle w:val="Code"/>
        <w:rPr>
          <w:ins w:id="2940" w:author="Laurence Golding" w:date="2019-05-11T06:51:00Z"/>
        </w:rPr>
      </w:pPr>
      <w:ins w:id="2941" w:author="Laurence Golding" w:date="2019-05-11T06:51:00Z">
        <w:r>
          <w:t xml:space="preserve">    }</w:t>
        </w:r>
      </w:ins>
    </w:p>
    <w:p w14:paraId="2B218B40" w14:textId="016D4E6C" w:rsidR="00726628" w:rsidRDefault="00726628" w:rsidP="00726628">
      <w:pPr>
        <w:pStyle w:val="Code"/>
        <w:rPr>
          <w:ins w:id="2942" w:author="Laurence Golding" w:date="2019-05-11T06:51:00Z"/>
        </w:rPr>
      </w:pPr>
      <w:ins w:id="2943" w:author="Laurence Golding" w:date="2019-05-11T06:51:00Z">
        <w:r>
          <w:t xml:space="preserve">  },</w:t>
        </w:r>
      </w:ins>
    </w:p>
    <w:p w14:paraId="2CEFD998" w14:textId="087B565E" w:rsidR="00726628" w:rsidRPr="00726628" w:rsidRDefault="00726628" w:rsidP="00726628">
      <w:pPr>
        <w:pStyle w:val="Code"/>
        <w:rPr>
          <w:ins w:id="2944" w:author="Laurence Golding" w:date="2019-05-11T06:51:00Z"/>
        </w:rPr>
      </w:pPr>
      <w:ins w:id="2945" w:author="Laurence Golding" w:date="2019-05-11T06:51:00Z">
        <w:r>
          <w:t>}</w:t>
        </w:r>
      </w:ins>
    </w:p>
    <w:p w14:paraId="2223DEA6" w14:textId="7F8CAA46" w:rsidR="00F47A7C" w:rsidRDefault="00F47A7C" w:rsidP="00F47A7C">
      <w:pPr>
        <w:pStyle w:val="Heading3"/>
      </w:pPr>
      <w:bookmarkStart w:id="2946" w:name="_Ref510013017"/>
      <w:bookmarkStart w:id="2947" w:name="_Toc8366946"/>
      <w:bookmarkStart w:id="2948" w:name="_Toc516224660"/>
      <w:r>
        <w:t xml:space="preserve">Guidance on the use of </w:t>
      </w:r>
      <w:del w:id="2949" w:author="Laurence Golding" w:date="2019-05-11T06:51:00Z">
        <w:r>
          <w:delText>fileLocation</w:delText>
        </w:r>
      </w:del>
      <w:ins w:id="2950" w:author="Laurence Golding" w:date="2019-05-11T06:51:00Z">
        <w:r w:rsidR="00870A52">
          <w:t>artifactLocation</w:t>
        </w:r>
      </w:ins>
      <w:r w:rsidR="00870A52">
        <w:t xml:space="preserve"> </w:t>
      </w:r>
      <w:r>
        <w:t>objects</w:t>
      </w:r>
      <w:bookmarkEnd w:id="2946"/>
      <w:bookmarkEnd w:id="2947"/>
      <w:bookmarkEnd w:id="294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E51C6EF" w:rsidR="00F47A7C" w:rsidRDefault="00F47A7C" w:rsidP="00F47A7C">
      <w:bookmarkStart w:id="2951" w:name="_Hlk6663995"/>
      <w:del w:id="2952" w:author="Laurence Golding" w:date="2019-05-11T06:51:00Z">
        <w:r w:rsidRPr="009434F9">
          <w:rPr>
            <w:rStyle w:val="CODEtemp"/>
          </w:rPr>
          <w:delText>fileLocation</w:delText>
        </w:r>
      </w:del>
      <w:ins w:id="2953" w:author="Laurence Golding" w:date="2019-05-11T06:51:00Z">
        <w:r w:rsidR="00870A52">
          <w:rPr>
            <w:rStyle w:val="CODEtemp"/>
          </w:rPr>
          <w:t>artifact</w:t>
        </w:r>
        <w:r w:rsidR="00870A52" w:rsidRPr="009434F9">
          <w:rPr>
            <w:rStyle w:val="CODEtemp"/>
          </w:rPr>
          <w:t>Location</w:t>
        </w:r>
      </w:ins>
      <w:r w:rsidR="00870A52">
        <w:t xml:space="preserve"> </w:t>
      </w:r>
      <w:r>
        <w:t>object</w:t>
      </w:r>
      <w:r w:rsidR="00797493">
        <w:t>s</w:t>
      </w:r>
      <w:r>
        <w:t xml:space="preserve"> </w:t>
      </w:r>
      <w:ins w:id="2954" w:author="Laurence Golding" w:date="2019-05-11T06:51:00Z">
        <w:r w:rsidR="00F43DD9" w:rsidRPr="00F43DD9">
          <w:rPr>
            <w:b/>
          </w:rPr>
          <w:t>MAY</w:t>
        </w:r>
        <w:r w:rsidR="00BB47B1">
          <w:t xml:space="preserve"> </w:t>
        </w:r>
      </w:ins>
      <w:r>
        <w:t>represent</w:t>
      </w:r>
      <w:r w:rsidR="00BB47B1">
        <w:t xml:space="preserve"> </w:t>
      </w:r>
      <w:ins w:id="2955" w:author="Laurence Golding" w:date="2019-05-11T06:51:00Z">
        <w:r w:rsidR="00BB47B1">
          <w:t>both deterministic and</w:t>
        </w:r>
        <w:r>
          <w:t xml:space="preserve"> </w:t>
        </w:r>
      </w:ins>
      <w:r>
        <w:t>non-deterministic URI</w:t>
      </w:r>
      <w:r w:rsidR="00797493">
        <w:t xml:space="preserve">s. </w:t>
      </w:r>
      <w:del w:id="2956" w:author="Laurence Golding" w:date="2019-05-11T06:51:00Z">
        <w:r w:rsidR="00797493">
          <w:rPr>
            <w:b/>
          </w:rPr>
          <w:delText>The</w:delText>
        </w:r>
        <w:r>
          <w:delText xml:space="preserve"> </w:delText>
        </w:r>
      </w:del>
      <w:ins w:id="2957" w:author="Laurence Golding" w:date="2019-05-11T06:51:00Z">
        <w:r w:rsidR="00BB47B1">
          <w:t>In either case, t</w:t>
        </w:r>
        <w:r w:rsidR="00BB47B1" w:rsidRPr="00E84A20">
          <w:t>he</w:t>
        </w:r>
        <w:r w:rsidR="00BB47B1" w:rsidRPr="00EE600F">
          <w:t xml:space="preserve"> </w:t>
        </w:r>
      </w:ins>
      <w:r w:rsidRPr="009434F9">
        <w:rPr>
          <w:rStyle w:val="CODEtemp"/>
        </w:rPr>
        <w:t>uri</w:t>
      </w:r>
      <w:r>
        <w:t xml:space="preserve"> property (§</w:t>
      </w:r>
      <w:r>
        <w:fldChar w:fldCharType="begin"/>
      </w:r>
      <w:r>
        <w:instrText xml:space="preserve"> REF _Ref507592462 \r \h </w:instrText>
      </w:r>
      <w:r>
        <w:fldChar w:fldCharType="separate"/>
      </w:r>
      <w:r w:rsidR="0009127C">
        <w:t>3.</w:t>
      </w:r>
      <w:ins w:id="2958" w:author="Laurence Golding" w:date="2019-05-11T06:51:00Z">
        <w:r w:rsidR="0009127C">
          <w:t>4.</w:t>
        </w:r>
      </w:ins>
      <w:r w:rsidR="0009127C">
        <w:t>3</w:t>
      </w:r>
      <w:del w:id="2959" w:author="Laurence Golding" w:date="2019-05-11T06:51:00Z">
        <w:r w:rsidR="00331070">
          <w:delText>.2</w:delText>
        </w:r>
      </w:del>
      <w:r>
        <w:fldChar w:fldCharType="end"/>
      </w:r>
      <w:r>
        <w:t>)</w:t>
      </w:r>
      <w:r w:rsidR="00797493">
        <w:t xml:space="preserve"> </w:t>
      </w:r>
      <w:r w:rsidR="00797493">
        <w:rPr>
          <w:b/>
        </w:rPr>
        <w:t>SHOULD</w:t>
      </w:r>
      <w:r>
        <w:t xml:space="preserve"> </w:t>
      </w:r>
      <w:del w:id="2960" w:author="Laurence Golding" w:date="2019-05-11T06:51:00Z">
        <w:r>
          <w:delText xml:space="preserve">contain </w:delText>
        </w:r>
      </w:del>
      <w:ins w:id="2961" w:author="Laurence Golding" w:date="2019-05-11T06:51:00Z">
        <w:r w:rsidR="00BB47B1">
          <w:t>be</w:t>
        </w:r>
        <w:r>
          <w:t xml:space="preserve"> deterministic, </w:t>
        </w:r>
        <w:r w:rsidR="00BB47B1">
          <w:t xml:space="preserve">either because it is </w:t>
        </w:r>
      </w:ins>
      <w:r w:rsidR="00BB47B1">
        <w:t xml:space="preserve">a </w:t>
      </w:r>
      <w:ins w:id="2962" w:author="Laurence Golding" w:date="2019-05-11T06:51:00Z">
        <w:r w:rsidR="00BB47B1">
          <w:t xml:space="preserve">deterministic </w:t>
        </w:r>
      </w:ins>
      <w:r w:rsidR="00BB47B1">
        <w:t xml:space="preserve">relative reference </w:t>
      </w:r>
      <w:del w:id="2963" w:author="Laurence Golding" w:date="2019-05-11T06:51:00Z">
        <w:r>
          <w:delText xml:space="preserve">that </w:delText>
        </w:r>
        <w:r>
          <w:rPr>
            <w:i/>
          </w:rPr>
          <w:delText>is</w:delText>
        </w:r>
        <w:r>
          <w:delText xml:space="preserve"> deterministic, </w:delText>
        </w:r>
      </w:del>
      <w:ins w:id="2964" w:author="Laurence Golding" w:date="2019-05-11T06:51:00Z">
        <w:r w:rsidR="00BB47B1">
          <w:t>(</w:t>
        </w:r>
      </w:ins>
      <w:r>
        <w:t>for example, the relative path</w:t>
      </w:r>
      <w:r w:rsidR="00BB47B1">
        <w:t xml:space="preserve"> </w:t>
      </w:r>
      <w:ins w:id="2965" w:author="Laurence Golding" w:date="2019-05-11T06:51:00Z">
        <w:r w:rsidR="00BB47B1">
          <w:t>to a file</w:t>
        </w:r>
        <w:r>
          <w:t xml:space="preserve"> </w:t>
        </w:r>
      </w:ins>
      <w:r>
        <w:t xml:space="preserve">from the root of </w:t>
      </w:r>
      <w:del w:id="2966" w:author="Laurence Golding" w:date="2019-05-11T06:51:00Z">
        <w:r>
          <w:delText xml:space="preserve">a </w:delText>
        </w:r>
      </w:del>
      <w:ins w:id="2967" w:author="Laurence Golding" w:date="2019-05-11T06:51:00Z">
        <w:r w:rsidR="00BB47B1">
          <w:t xml:space="preserve">the directory tree containing the analyzed </w:t>
        </w:r>
      </w:ins>
      <w:r w:rsidR="00BB47B1">
        <w:t>source code</w:t>
      </w:r>
      <w:del w:id="2968" w:author="Laurence Golding" w:date="2019-05-11T06:51:00Z">
        <w:r>
          <w:delText xml:space="preserve"> enlistment to the file. </w:delText>
        </w:r>
        <w:r w:rsidR="00797493">
          <w:delText>The</w:delText>
        </w:r>
      </w:del>
      <w:ins w:id="2969" w:author="Laurence Golding" w:date="2019-05-11T06:51:00Z">
        <w:r w:rsidR="00BB47B1">
          <w:t>) or because it is an absolute URI</w:t>
        </w:r>
        <w:r>
          <w:t xml:space="preserve">. </w:t>
        </w:r>
        <w:r w:rsidR="00BB47B1">
          <w:t>If the URI is non-deterministic, the</w:t>
        </w:r>
      </w:ins>
      <w:r w:rsidR="00BB47B1">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09127C">
        <w:t>3.</w:t>
      </w:r>
      <w:del w:id="2970" w:author="Laurence Golding" w:date="2019-05-11T06:51:00Z">
        <w:r w:rsidR="00331070">
          <w:delText>3.3</w:delText>
        </w:r>
      </w:del>
      <w:ins w:id="2971" w:author="Laurence Golding" w:date="2019-05-11T06:51:00Z">
        <w:r w:rsidR="0009127C">
          <w:t>4.4</w:t>
        </w:r>
      </w:ins>
      <w:r>
        <w:fldChar w:fldCharType="end"/>
      </w:r>
      <w:r>
        <w:t xml:space="preserve">) </w:t>
      </w:r>
      <w:r w:rsidR="00797493">
        <w:rPr>
          <w:b/>
        </w:rPr>
        <w:t>SHOULD</w:t>
      </w:r>
      <w:r>
        <w:t xml:space="preserve"> capture the non-deterministic portion of the URI, for example, the absolute path to the root of the</w:t>
      </w:r>
      <w:r w:rsidR="0070047D">
        <w:t xml:space="preserve"> </w:t>
      </w:r>
      <w:ins w:id="2972" w:author="Laurence Golding" w:date="2019-05-11T06:51:00Z">
        <w:r w:rsidR="0070047D">
          <w:t>directory tree containing the analyze</w:t>
        </w:r>
        <w:r w:rsidR="00B766E5">
          <w:t>d</w:t>
        </w:r>
        <w:r>
          <w:t xml:space="preserve"> </w:t>
        </w:r>
      </w:ins>
      <w:r>
        <w:t>source code</w:t>
      </w:r>
      <w:del w:id="2973" w:author="Laurence Golding" w:date="2019-05-11T06:51:00Z">
        <w:r>
          <w:delText xml:space="preserve"> enlistment</w:delText>
        </w:r>
      </w:del>
      <w:r>
        <w:t>.</w:t>
      </w:r>
    </w:p>
    <w:bookmarkEnd w:id="29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249A029" w:rsidR="00F47A7C" w:rsidRDefault="00F47A7C" w:rsidP="00E9295D">
      <w:pPr>
        <w:pStyle w:val="Code"/>
        <w:pPrChange w:id="2974" w:author="Laurence Golding" w:date="2019-05-11T06:51:00Z">
          <w:pPr>
            <w:pStyle w:val="Codesmall"/>
          </w:pPr>
        </w:pPrChange>
      </w:pPr>
      <w:r>
        <w:t>{                                                # A run object (§</w:t>
      </w:r>
      <w:r>
        <w:fldChar w:fldCharType="begin"/>
      </w:r>
      <w:r>
        <w:instrText xml:space="preserve"> REF _Ref493349997 \r \h </w:instrText>
      </w:r>
      <w:r>
        <w:fldChar w:fldCharType="separate"/>
      </w:r>
      <w:r w:rsidR="0009127C">
        <w:t>3.</w:t>
      </w:r>
      <w:del w:id="2975" w:author="Laurence Golding" w:date="2019-05-11T06:51:00Z">
        <w:r w:rsidR="00331070">
          <w:delText>11</w:delText>
        </w:r>
      </w:del>
      <w:ins w:id="2976" w:author="Laurence Golding" w:date="2019-05-11T06:51:00Z">
        <w:r w:rsidR="0009127C">
          <w:t>14</w:t>
        </w:r>
      </w:ins>
      <w:r>
        <w:fldChar w:fldCharType="end"/>
      </w:r>
      <w:r>
        <w:t>).</w:t>
      </w:r>
    </w:p>
    <w:p w14:paraId="4DCC6D62" w14:textId="5D91F67F" w:rsidR="00F47A7C" w:rsidRDefault="00F47A7C" w:rsidP="00E9295D">
      <w:pPr>
        <w:pStyle w:val="Code"/>
        <w:pPrChange w:id="2977" w:author="Laurence Golding" w:date="2019-05-11T06:51:00Z">
          <w:pPr>
            <w:pStyle w:val="Codesmall"/>
          </w:pPr>
        </w:pPrChange>
      </w:pPr>
      <w:r>
        <w:t xml:space="preserve">  "originalUriBaseIds": {                        # See §</w:t>
      </w:r>
      <w:r>
        <w:fldChar w:fldCharType="begin"/>
      </w:r>
      <w:r>
        <w:instrText xml:space="preserve"> REF _Ref508869459 \r \h </w:instrText>
      </w:r>
      <w:r>
        <w:fldChar w:fldCharType="separate"/>
      </w:r>
      <w:r w:rsidR="0009127C">
        <w:t>3.</w:t>
      </w:r>
      <w:del w:id="2978" w:author="Laurence Golding" w:date="2019-05-11T06:51:00Z">
        <w:r w:rsidR="00331070">
          <w:delText>11.12</w:delText>
        </w:r>
      </w:del>
      <w:ins w:id="2979" w:author="Laurence Golding" w:date="2019-05-11T06:51:00Z">
        <w:r w:rsidR="0009127C">
          <w:t>14.14</w:t>
        </w:r>
      </w:ins>
      <w:r>
        <w:fldChar w:fldCharType="end"/>
      </w:r>
      <w:r>
        <w:t>.</w:t>
      </w:r>
    </w:p>
    <w:p w14:paraId="4CC6FF96" w14:textId="77777777" w:rsidR="004E2E96" w:rsidRDefault="00F47A7C" w:rsidP="00E9295D">
      <w:pPr>
        <w:pStyle w:val="Code"/>
        <w:rPr>
          <w:ins w:id="2980" w:author="Laurence Golding" w:date="2019-05-11T06:51:00Z"/>
        </w:rPr>
      </w:pPr>
      <w:r>
        <w:t xml:space="preserve">    "SRCROOT": </w:t>
      </w:r>
      <w:ins w:id="2981" w:author="Laurence Golding" w:date="2019-05-11T06:51:00Z">
        <w:r w:rsidR="004E2E96">
          <w:t>{</w:t>
        </w:r>
      </w:ins>
    </w:p>
    <w:p w14:paraId="368D2C2F" w14:textId="43AA496B" w:rsidR="00F47A7C" w:rsidRDefault="004E2E96" w:rsidP="00E9295D">
      <w:pPr>
        <w:pStyle w:val="Code"/>
        <w:pPrChange w:id="2982" w:author="Laurence Golding" w:date="2019-05-11T06:51:00Z">
          <w:pPr>
            <w:pStyle w:val="Codesmall"/>
          </w:pPr>
        </w:pPrChange>
      </w:pPr>
      <w:ins w:id="2983" w:author="Laurence Golding" w:date="2019-05-11T06:51:00Z">
        <w:r>
          <w:t xml:space="preserve">      "uri": </w:t>
        </w:r>
      </w:ins>
      <w:r w:rsidR="00F47A7C">
        <w:t>"file:///C:/browser</w:t>
      </w:r>
      <w:r w:rsidR="00696EF8">
        <w:t>/</w:t>
      </w:r>
      <w:r w:rsidR="00093AF3">
        <w:t>src</w:t>
      </w:r>
      <w:del w:id="2984" w:author="Laurence Golding" w:date="2019-05-11T06:51:00Z">
        <w:r w:rsidR="00F47A7C">
          <w:delText>"</w:delText>
        </w:r>
      </w:del>
      <w:ins w:id="2985" w:author="Laurence Golding" w:date="2019-05-11T06:51:00Z">
        <w:r>
          <w:t>/</w:t>
        </w:r>
        <w:r w:rsidR="00F47A7C">
          <w:t>"</w:t>
        </w:r>
      </w:ins>
    </w:p>
    <w:p w14:paraId="70F0BED5" w14:textId="25580EFF" w:rsidR="004E2E96" w:rsidRDefault="004E2E96" w:rsidP="00E9295D">
      <w:pPr>
        <w:pStyle w:val="Code"/>
        <w:rPr>
          <w:ins w:id="2986" w:author="Laurence Golding" w:date="2019-05-11T06:51:00Z"/>
        </w:rPr>
      </w:pPr>
      <w:ins w:id="2987" w:author="Laurence Golding" w:date="2019-05-11T06:51:00Z">
        <w:r>
          <w:t xml:space="preserve">    }</w:t>
        </w:r>
      </w:ins>
    </w:p>
    <w:p w14:paraId="60E4C9E9" w14:textId="77777777" w:rsidR="00F47A7C" w:rsidRDefault="00F47A7C" w:rsidP="00E9295D">
      <w:pPr>
        <w:pStyle w:val="Code"/>
        <w:pPrChange w:id="2988" w:author="Laurence Golding" w:date="2019-05-11T06:51:00Z">
          <w:pPr>
            <w:pStyle w:val="Codesmall"/>
          </w:pPr>
        </w:pPrChange>
      </w:pPr>
      <w:r>
        <w:t xml:space="preserve">  },</w:t>
      </w:r>
    </w:p>
    <w:p w14:paraId="4422CA62" w14:textId="77777777" w:rsidR="00F47A7C" w:rsidRDefault="00F47A7C" w:rsidP="00E9295D">
      <w:pPr>
        <w:pStyle w:val="Code"/>
        <w:pPrChange w:id="2989" w:author="Laurence Golding" w:date="2019-05-11T06:51:00Z">
          <w:pPr>
            <w:pStyle w:val="Codesmall"/>
          </w:pPr>
        </w:pPrChange>
      </w:pPr>
    </w:p>
    <w:p w14:paraId="05BAEA2C" w14:textId="76CF7232" w:rsidR="00F47A7C" w:rsidRDefault="00F47A7C" w:rsidP="00E9295D">
      <w:pPr>
        <w:pStyle w:val="Code"/>
        <w:pPrChange w:id="2990" w:author="Laurence Golding" w:date="2019-05-11T06:51:00Z">
          <w:pPr>
            <w:pStyle w:val="Codesmall"/>
          </w:pPr>
        </w:pPrChange>
      </w:pPr>
      <w:r>
        <w:t xml:space="preserve">  "results": [                                   # See §</w:t>
      </w:r>
      <w:r>
        <w:fldChar w:fldCharType="begin"/>
      </w:r>
      <w:r>
        <w:instrText xml:space="preserve"> REF _Ref493350972 \r \h </w:instrText>
      </w:r>
      <w:r>
        <w:fldChar w:fldCharType="separate"/>
      </w:r>
      <w:r w:rsidR="0009127C">
        <w:t>3.</w:t>
      </w:r>
      <w:del w:id="2991" w:author="Laurence Golding" w:date="2019-05-11T06:51:00Z">
        <w:r w:rsidR="00331070">
          <w:delText>11.16</w:delText>
        </w:r>
      </w:del>
      <w:ins w:id="2992" w:author="Laurence Golding" w:date="2019-05-11T06:51:00Z">
        <w:r w:rsidR="0009127C">
          <w:t>14.23</w:t>
        </w:r>
      </w:ins>
      <w:r>
        <w:fldChar w:fldCharType="end"/>
      </w:r>
      <w:r>
        <w:t xml:space="preserve">.                                     </w:t>
      </w:r>
    </w:p>
    <w:p w14:paraId="6EB641EB" w14:textId="0F5CF0B0" w:rsidR="00F47A7C" w:rsidRDefault="00F47A7C" w:rsidP="00E9295D">
      <w:pPr>
        <w:pStyle w:val="Code"/>
        <w:pPrChange w:id="2993" w:author="Laurence Golding" w:date="2019-05-11T06:51:00Z">
          <w:pPr>
            <w:pStyle w:val="Codesmall"/>
          </w:pPr>
        </w:pPrChange>
      </w:pPr>
      <w:r>
        <w:t xml:space="preserve">    {                                            # A result object (§</w:t>
      </w:r>
      <w:r>
        <w:fldChar w:fldCharType="begin"/>
      </w:r>
      <w:r>
        <w:instrText xml:space="preserve"> REF _Ref493350984 \r \h </w:instrText>
      </w:r>
      <w:r>
        <w:fldChar w:fldCharType="separate"/>
      </w:r>
      <w:r w:rsidR="0009127C">
        <w:t>3.</w:t>
      </w:r>
      <w:del w:id="2994" w:author="Laurence Golding" w:date="2019-05-11T06:51:00Z">
        <w:r w:rsidR="00331070">
          <w:delText>19</w:delText>
        </w:r>
      </w:del>
      <w:ins w:id="2995" w:author="Laurence Golding" w:date="2019-05-11T06:51:00Z">
        <w:r w:rsidR="0009127C">
          <w:t>27</w:t>
        </w:r>
      </w:ins>
      <w:r>
        <w:fldChar w:fldCharType="end"/>
      </w:r>
      <w:r>
        <w:t xml:space="preserve">). </w:t>
      </w:r>
    </w:p>
    <w:p w14:paraId="610BCD74" w14:textId="7B8A419D" w:rsidR="00F47A7C" w:rsidRDefault="00F47A7C" w:rsidP="00E9295D">
      <w:pPr>
        <w:pStyle w:val="Code"/>
        <w:pPrChange w:id="2996" w:author="Laurence Golding" w:date="2019-05-11T06:51:00Z">
          <w:pPr>
            <w:pStyle w:val="Codesmall"/>
          </w:pPr>
        </w:pPrChange>
      </w:pPr>
      <w:r>
        <w:t xml:space="preserve">      "locations": [                             # See §</w:t>
      </w:r>
      <w:r>
        <w:fldChar w:fldCharType="begin"/>
      </w:r>
      <w:r>
        <w:instrText xml:space="preserve"> REF _Ref510013155 \r \h </w:instrText>
      </w:r>
      <w:r>
        <w:fldChar w:fldCharType="separate"/>
      </w:r>
      <w:r w:rsidR="0009127C">
        <w:t>3.</w:t>
      </w:r>
      <w:del w:id="2997" w:author="Laurence Golding" w:date="2019-05-11T06:51:00Z">
        <w:r w:rsidR="00331070">
          <w:delText>19.10</w:delText>
        </w:r>
      </w:del>
      <w:ins w:id="2998" w:author="Laurence Golding" w:date="2019-05-11T06:51:00Z">
        <w:r w:rsidR="0009127C">
          <w:t>27.12</w:t>
        </w:r>
      </w:ins>
      <w:r>
        <w:fldChar w:fldCharType="end"/>
      </w:r>
      <w:r>
        <w:t>.</w:t>
      </w:r>
    </w:p>
    <w:p w14:paraId="1CD5C95D" w14:textId="02040E4A" w:rsidR="00F47A7C" w:rsidRDefault="00F47A7C" w:rsidP="00E9295D">
      <w:pPr>
        <w:pStyle w:val="Code"/>
        <w:pPrChange w:id="2999" w:author="Laurence Golding" w:date="2019-05-11T06:51:00Z">
          <w:pPr>
            <w:pStyle w:val="Codesmall"/>
          </w:pPr>
        </w:pPrChange>
      </w:pPr>
      <w:r>
        <w:t xml:space="preserve">        {                                        # A location object (§</w:t>
      </w:r>
      <w:r>
        <w:fldChar w:fldCharType="begin"/>
      </w:r>
      <w:r>
        <w:instrText xml:space="preserve"> REF _Ref507665939 \r \h </w:instrText>
      </w:r>
      <w:r>
        <w:fldChar w:fldCharType="separate"/>
      </w:r>
      <w:r w:rsidR="0009127C">
        <w:t>3.</w:t>
      </w:r>
      <w:del w:id="3000" w:author="Laurence Golding" w:date="2019-05-11T06:51:00Z">
        <w:r w:rsidR="00331070">
          <w:delText>20</w:delText>
        </w:r>
      </w:del>
      <w:ins w:id="3001" w:author="Laurence Golding" w:date="2019-05-11T06:51:00Z">
        <w:r w:rsidR="0009127C">
          <w:t>28</w:t>
        </w:r>
      </w:ins>
      <w:r>
        <w:fldChar w:fldCharType="end"/>
      </w:r>
      <w:r>
        <w:t>).</w:t>
      </w:r>
    </w:p>
    <w:p w14:paraId="509AAFAE" w14:textId="7DC7978B" w:rsidR="00F47A7C" w:rsidRDefault="00F47A7C" w:rsidP="00E9295D">
      <w:pPr>
        <w:pStyle w:val="Code"/>
        <w:pPrChange w:id="3002" w:author="Laurence Golding" w:date="2019-05-11T06:51:00Z">
          <w:pPr>
            <w:pStyle w:val="Codesmall"/>
          </w:pPr>
        </w:pPrChange>
      </w:pPr>
      <w:r>
        <w:t xml:space="preserve">          "</w:t>
      </w:r>
      <w:r w:rsidR="00C6546E">
        <w:t>physicalLocation</w:t>
      </w:r>
      <w:r>
        <w:t xml:space="preserve">": {                  </w:t>
      </w:r>
      <w:del w:id="3003" w:author="Laurence Golding" w:date="2019-05-11T06:51:00Z">
        <w:r>
          <w:delText xml:space="preserve">  </w:delText>
        </w:r>
      </w:del>
      <w:r>
        <w:t># See §</w:t>
      </w:r>
      <w:r w:rsidR="00C6546E">
        <w:fldChar w:fldCharType="begin"/>
      </w:r>
      <w:r w:rsidR="00C6546E">
        <w:instrText xml:space="preserve"> REF _Ref493477623 \r \h </w:instrText>
      </w:r>
      <w:r w:rsidR="00C6546E">
        <w:fldChar w:fldCharType="separate"/>
      </w:r>
      <w:r w:rsidR="0009127C">
        <w:t>3.</w:t>
      </w:r>
      <w:del w:id="3004" w:author="Laurence Golding" w:date="2019-05-11T06:51:00Z">
        <w:r w:rsidR="00331070">
          <w:delText>20.2</w:delText>
        </w:r>
      </w:del>
      <w:ins w:id="3005" w:author="Laurence Golding" w:date="2019-05-11T06:51:00Z">
        <w:r w:rsidR="0009127C">
          <w:t>28.3</w:t>
        </w:r>
      </w:ins>
      <w:r w:rsidR="00C6546E">
        <w:fldChar w:fldCharType="end"/>
      </w:r>
      <w:r>
        <w:t>.</w:t>
      </w:r>
    </w:p>
    <w:p w14:paraId="59527735" w14:textId="6D0DB83D" w:rsidR="00F47A7C" w:rsidRDefault="00F47A7C" w:rsidP="00E9295D">
      <w:pPr>
        <w:pStyle w:val="Code"/>
        <w:pPrChange w:id="3006" w:author="Laurence Golding" w:date="2019-05-11T06:51:00Z">
          <w:pPr>
            <w:pStyle w:val="Codesmall"/>
          </w:pPr>
        </w:pPrChange>
      </w:pPr>
      <w:r>
        <w:t xml:space="preserve">            "</w:t>
      </w:r>
      <w:del w:id="3007" w:author="Laurence Golding" w:date="2019-05-11T06:51:00Z">
        <w:r>
          <w:delText>fileLocation": {                    # A fileLocation</w:delText>
        </w:r>
      </w:del>
      <w:ins w:id="3008" w:author="Laurence Golding" w:date="2019-05-11T06:51:00Z">
        <w:r w:rsidR="00870A52">
          <w:t>artifactLocation</w:t>
        </w:r>
        <w:r>
          <w:t>": {                # A</w:t>
        </w:r>
        <w:r w:rsidR="00870A52">
          <w:t>n</w:t>
        </w:r>
        <w:r>
          <w:t xml:space="preserve"> </w:t>
        </w:r>
        <w:r w:rsidR="00870A52">
          <w:t>artifactLocation</w:t>
        </w:r>
      </w:ins>
      <w:r w:rsidR="00870A52">
        <w:t xml:space="preserve"> </w:t>
      </w:r>
      <w:r>
        <w:t>object.</w:t>
      </w:r>
    </w:p>
    <w:p w14:paraId="4BB413A8" w14:textId="77777777" w:rsidR="00F47A7C" w:rsidRDefault="00F47A7C" w:rsidP="00E9295D">
      <w:pPr>
        <w:pStyle w:val="Code"/>
        <w:pPrChange w:id="3009" w:author="Laurence Golding" w:date="2019-05-11T06:51:00Z">
          <w:pPr>
            <w:pStyle w:val="Codesmall"/>
          </w:pPr>
        </w:pPrChange>
      </w:pPr>
      <w:r>
        <w:t xml:space="preserve">              "uri": "ui/window.cpp",</w:t>
      </w:r>
    </w:p>
    <w:p w14:paraId="5662E0FB" w14:textId="77777777" w:rsidR="00F47A7C" w:rsidRDefault="00F47A7C" w:rsidP="00E9295D">
      <w:pPr>
        <w:pStyle w:val="Code"/>
        <w:pPrChange w:id="3010" w:author="Laurence Golding" w:date="2019-05-11T06:51:00Z">
          <w:pPr>
            <w:pStyle w:val="Codesmall"/>
          </w:pPr>
        </w:pPrChange>
      </w:pPr>
      <w:r>
        <w:t xml:space="preserve">              "uriBaseId": "SRCROOT"</w:t>
      </w:r>
    </w:p>
    <w:p w14:paraId="2A5DEBEE" w14:textId="77777777" w:rsidR="00F47A7C" w:rsidRDefault="00F47A7C" w:rsidP="00E9295D">
      <w:pPr>
        <w:pStyle w:val="Code"/>
        <w:pPrChange w:id="3011" w:author="Laurence Golding" w:date="2019-05-11T06:51:00Z">
          <w:pPr>
            <w:pStyle w:val="Codesmall"/>
          </w:pPr>
        </w:pPrChange>
      </w:pPr>
      <w:r>
        <w:t xml:space="preserve">            }</w:t>
      </w:r>
    </w:p>
    <w:p w14:paraId="7030CEC4" w14:textId="77777777" w:rsidR="00F47A7C" w:rsidRDefault="00F47A7C" w:rsidP="00E9295D">
      <w:pPr>
        <w:pStyle w:val="Code"/>
        <w:pPrChange w:id="3012" w:author="Laurence Golding" w:date="2019-05-11T06:51:00Z">
          <w:pPr>
            <w:pStyle w:val="Codesmall"/>
          </w:pPr>
        </w:pPrChange>
      </w:pPr>
      <w:r>
        <w:t xml:space="preserve">          }</w:t>
      </w:r>
    </w:p>
    <w:p w14:paraId="1B793615" w14:textId="77777777" w:rsidR="00F47A7C" w:rsidRDefault="00F47A7C" w:rsidP="00E9295D">
      <w:pPr>
        <w:pStyle w:val="Code"/>
        <w:pPrChange w:id="3013" w:author="Laurence Golding" w:date="2019-05-11T06:51:00Z">
          <w:pPr>
            <w:pStyle w:val="Codesmall"/>
          </w:pPr>
        </w:pPrChange>
      </w:pPr>
      <w:r>
        <w:t xml:space="preserve">        }</w:t>
      </w:r>
    </w:p>
    <w:p w14:paraId="141C874B" w14:textId="77777777" w:rsidR="00F47A7C" w:rsidRDefault="00F47A7C" w:rsidP="00E9295D">
      <w:pPr>
        <w:pStyle w:val="Code"/>
        <w:pPrChange w:id="3014" w:author="Laurence Golding" w:date="2019-05-11T06:51:00Z">
          <w:pPr>
            <w:pStyle w:val="Codesmall"/>
          </w:pPr>
        </w:pPrChange>
      </w:pPr>
      <w:r>
        <w:t xml:space="preserve">      ]</w:t>
      </w:r>
    </w:p>
    <w:p w14:paraId="257EFC8C" w14:textId="77777777" w:rsidR="00F47A7C" w:rsidRDefault="00F47A7C" w:rsidP="00E9295D">
      <w:pPr>
        <w:pStyle w:val="Code"/>
        <w:pPrChange w:id="3015" w:author="Laurence Golding" w:date="2019-05-11T06:51:00Z">
          <w:pPr>
            <w:pStyle w:val="Codesmall"/>
          </w:pPr>
        </w:pPrChange>
      </w:pPr>
      <w:r>
        <w:t xml:space="preserve">    }</w:t>
      </w:r>
    </w:p>
    <w:p w14:paraId="13AB5876" w14:textId="77777777" w:rsidR="00F47A7C" w:rsidRDefault="00F47A7C" w:rsidP="00E9295D">
      <w:pPr>
        <w:pStyle w:val="Code"/>
        <w:pPrChange w:id="3016" w:author="Laurence Golding" w:date="2019-05-11T06:51:00Z">
          <w:pPr>
            <w:pStyle w:val="Codesmall"/>
          </w:pPr>
        </w:pPrChange>
      </w:pPr>
      <w:r>
        <w:t xml:space="preserve">  ]</w:t>
      </w:r>
    </w:p>
    <w:p w14:paraId="2F6D52ED" w14:textId="77777777" w:rsidR="00F47A7C" w:rsidRPr="009434F9" w:rsidRDefault="00F47A7C" w:rsidP="00E9295D">
      <w:pPr>
        <w:pStyle w:val="Code"/>
        <w:pPrChange w:id="3017" w:author="Laurence Golding" w:date="2019-05-11T06:51:00Z">
          <w:pPr>
            <w:pStyle w:val="Codesmall"/>
          </w:pPr>
        </w:pPrChange>
      </w:pPr>
      <w:r>
        <w:t>}</w:t>
      </w:r>
    </w:p>
    <w:p w14:paraId="34CC6500" w14:textId="74D3CB14" w:rsidR="00815787" w:rsidRDefault="00815787" w:rsidP="00815787">
      <w:pPr>
        <w:pStyle w:val="Heading2"/>
      </w:pPr>
      <w:bookmarkStart w:id="3018" w:name="_Toc8366947"/>
      <w:bookmarkStart w:id="3019" w:name="_Toc516224661"/>
      <w:r>
        <w:t>String properties</w:t>
      </w:r>
      <w:bookmarkEnd w:id="3018"/>
      <w:bookmarkEnd w:id="3019"/>
    </w:p>
    <w:p w14:paraId="4261E908" w14:textId="77777777" w:rsidR="00D65090" w:rsidRDefault="00D65090" w:rsidP="00D65090">
      <w:pPr>
        <w:pStyle w:val="Heading3"/>
        <w:numPr>
          <w:ilvl w:val="2"/>
          <w:numId w:val="2"/>
        </w:numPr>
        <w:rPr>
          <w:del w:id="3020" w:author="Laurence Golding" w:date="2019-05-11T06:51:00Z"/>
        </w:rPr>
      </w:pPr>
      <w:bookmarkStart w:id="3021" w:name="_Toc516224662"/>
      <w:del w:id="3022" w:author="Laurence Golding" w:date="2019-05-11T06:51:00Z">
        <w:r>
          <w:delText>General</w:delText>
        </w:r>
        <w:bookmarkEnd w:id="3021"/>
      </w:del>
    </w:p>
    <w:p w14:paraId="4135AEE6" w14:textId="77777777" w:rsidR="006041EE" w:rsidRDefault="006041EE" w:rsidP="006041EE">
      <w:pPr>
        <w:rPr>
          <w:del w:id="3023" w:author="Laurence Golding" w:date="2019-05-11T06:51:00Z"/>
        </w:rPr>
      </w:pPr>
      <w:del w:id="3024" w:author="Laurence Golding" w:date="2019-05-11T06:51:00Z">
        <w:r w:rsidRPr="006041EE">
          <w:delText xml:space="preserve">Unless otherwise specified in the description of a specific property, all properties whose values are of type </w:delText>
        </w:r>
        <w:r w:rsidRPr="006041EE">
          <w:rPr>
            <w:rStyle w:val="CODEtemp"/>
          </w:rPr>
          <w:delText>"string"</w:delText>
        </w:r>
        <w:r w:rsidRPr="006041EE">
          <w:delText xml:space="preserve"> </w:delText>
        </w:r>
        <w:r w:rsidR="003D1181">
          <w:rPr>
            <w:b/>
          </w:rPr>
          <w:delText>SHALL</w:delText>
        </w:r>
        <w:r w:rsidRPr="006041EE">
          <w:delText xml:space="preserve"> have a non-empty value.</w:delText>
        </w:r>
      </w:del>
    </w:p>
    <w:p w14:paraId="438382F9" w14:textId="77777777" w:rsidR="00D65090" w:rsidRDefault="00D65090" w:rsidP="00D65090">
      <w:pPr>
        <w:pStyle w:val="Heading3"/>
        <w:numPr>
          <w:ilvl w:val="2"/>
          <w:numId w:val="2"/>
        </w:numPr>
        <w:rPr>
          <w:del w:id="3025" w:author="Laurence Golding" w:date="2019-05-11T06:51:00Z"/>
        </w:rPr>
      </w:pPr>
      <w:bookmarkStart w:id="3026" w:name="_Ref510017878"/>
      <w:bookmarkStart w:id="3027" w:name="_Toc516224663"/>
      <w:del w:id="3028" w:author="Laurence Golding" w:date="2019-05-11T06:51:00Z">
        <w:r>
          <w:delText>Redaction</w:delText>
        </w:r>
        <w:bookmarkEnd w:id="3026"/>
        <w:r w:rsidR="00D244F4">
          <w:delText>-aware string properties</w:delText>
        </w:r>
        <w:bookmarkEnd w:id="3027"/>
      </w:del>
    </w:p>
    <w:p w14:paraId="608886F6" w14:textId="3BF7FF63" w:rsidR="00093B1E" w:rsidRDefault="00093B1E" w:rsidP="00093B1E">
      <w:pPr>
        <w:pStyle w:val="Heading3"/>
        <w:rPr>
          <w:ins w:id="3029" w:author="Laurence Golding" w:date="2019-05-11T06:51:00Z"/>
        </w:rPr>
      </w:pPr>
      <w:bookmarkStart w:id="3030" w:name="_Ref4509677"/>
      <w:bookmarkStart w:id="3031" w:name="_Toc8366948"/>
      <w:ins w:id="3032" w:author="Laurence Golding" w:date="2019-05-11T06:51:00Z">
        <w:r>
          <w:t>Localizable strings</w:t>
        </w:r>
        <w:bookmarkEnd w:id="3030"/>
        <w:bookmarkEnd w:id="3031"/>
      </w:ins>
    </w:p>
    <w:p w14:paraId="340D5BF2" w14:textId="5B376AC8" w:rsidR="00093B1E" w:rsidRPr="00093B1E" w:rsidRDefault="00093B1E" w:rsidP="00093B1E">
      <w:pPr>
        <w:rPr>
          <w:ins w:id="3033" w:author="Laurence Golding" w:date="2019-05-11T06:51:00Z"/>
        </w:rPr>
      </w:pPr>
      <w:ins w:id="3034" w:author="Laurence Golding" w:date="2019-05-11T06:51:00Z">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9127C">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ins>
    </w:p>
    <w:p w14:paraId="5A105A8B" w14:textId="5FE9E121" w:rsidR="00D65090" w:rsidRDefault="00190651" w:rsidP="00D65090">
      <w:pPr>
        <w:pStyle w:val="Heading3"/>
        <w:rPr>
          <w:ins w:id="3035" w:author="Laurence Golding" w:date="2019-05-11T06:51:00Z"/>
        </w:rPr>
      </w:pPr>
      <w:bookmarkStart w:id="3036" w:name="_Ref1571704"/>
      <w:bookmarkStart w:id="3037" w:name="_Ref1571705"/>
      <w:bookmarkStart w:id="3038" w:name="_Toc8366949"/>
      <w:ins w:id="3039" w:author="Laurence Golding" w:date="2019-05-11T06:51:00Z">
        <w:r>
          <w:lastRenderedPageBreak/>
          <w:t>Redactable</w:t>
        </w:r>
        <w:r w:rsidR="00D244F4">
          <w:t xml:space="preserve"> string</w:t>
        </w:r>
        <w:r w:rsidR="00093B1E">
          <w:t>s</w:t>
        </w:r>
        <w:bookmarkEnd w:id="3036"/>
        <w:bookmarkEnd w:id="3037"/>
        <w:bookmarkEnd w:id="3038"/>
      </w:ins>
    </w:p>
    <w:p w14:paraId="553A2175" w14:textId="3A3DD86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9127C">
        <w:t>3.</w:t>
      </w:r>
      <w:del w:id="3040" w:author="Laurence Golding" w:date="2019-05-11T06:51:00Z">
        <w:r w:rsidR="00331070">
          <w:delText>13</w:delText>
        </w:r>
      </w:del>
      <w:ins w:id="3041" w:author="Laurence Golding" w:date="2019-05-11T06:51:00Z">
        <w:r w:rsidR="0009127C">
          <w:t>20</w:t>
        </w:r>
      </w:ins>
      <w:r w:rsidR="0009127C">
        <w:t>.2</w:t>
      </w:r>
      <w:r>
        <w:fldChar w:fldCharType="end"/>
      </w:r>
      <w:r>
        <w:t xml:space="preserve">)) might contain sensitive information that a SARIF producer or a SARIF post-processor might choose to redact. We describe these properties as </w:t>
      </w:r>
      <w:del w:id="3042" w:author="Laurence Golding" w:date="2019-05-11T06:51:00Z">
        <w:r>
          <w:delText>being “redaction-aware.”</w:delText>
        </w:r>
      </w:del>
      <w:ins w:id="3043" w:author="Laurence Golding" w:date="2019-05-11T06:51:00Z">
        <w:r>
          <w:t>“</w:t>
        </w:r>
        <w:r w:rsidR="00190651">
          <w:t>redactable</w:t>
        </w:r>
        <w:r>
          <w:t>.”</w:t>
        </w:r>
      </w:ins>
      <w:r>
        <w:t xml:space="preserve"> The description of every </w:t>
      </w:r>
      <w:del w:id="3044" w:author="Laurence Golding" w:date="2019-05-11T06:51:00Z">
        <w:r>
          <w:delText>redaction-aware</w:delText>
        </w:r>
      </w:del>
      <w:ins w:id="3045" w:author="Laurence Golding" w:date="2019-05-11T06:51:00Z">
        <w:r w:rsidR="00190651">
          <w:t>redactable</w:t>
        </w:r>
      </w:ins>
      <w:r>
        <w:t xml:space="preserve"> property will state that it is </w:t>
      </w:r>
      <w:del w:id="3046" w:author="Laurence Golding" w:date="2019-05-11T06:51:00Z">
        <w:r>
          <w:delText>redaction-aware</w:delText>
        </w:r>
      </w:del>
      <w:ins w:id="3047" w:author="Laurence Golding" w:date="2019-05-11T06:51:00Z">
        <w:r w:rsidR="00190651">
          <w:t>redactable</w:t>
        </w:r>
      </w:ins>
      <w:r>
        <w:t>.</w:t>
      </w:r>
    </w:p>
    <w:p w14:paraId="02011BDE" w14:textId="0DB9EC9E" w:rsidR="00D65090" w:rsidRDefault="00D65090" w:rsidP="00D65090">
      <w:r>
        <w:t xml:space="preserve">If a SARIF producer or a SARIF post-processor chooses to redact sensitive information in a </w:t>
      </w:r>
      <w:del w:id="3048" w:author="Laurence Golding" w:date="2019-05-11T06:51:00Z">
        <w:r>
          <w:delText>redaction-aware</w:delText>
        </w:r>
      </w:del>
      <w:ins w:id="3049" w:author="Laurence Golding" w:date="2019-05-11T06:51:00Z">
        <w:r w:rsidR="00A41A7B">
          <w:t>redactable</w:t>
        </w:r>
      </w:ins>
      <w:r>
        <w:t xml:space="preserve"> property, it </w:t>
      </w:r>
      <w:r>
        <w:rPr>
          <w:b/>
        </w:rPr>
        <w:t>SHALL</w:t>
      </w:r>
      <w:r>
        <w:t xml:space="preserve"> replace the sensitive information with </w:t>
      </w:r>
      <w:del w:id="3050" w:author="Laurence Golding" w:date="2019-05-11T06:51:00Z">
        <w:r>
          <w:delText>the</w:delText>
        </w:r>
      </w:del>
      <w:ins w:id="3051" w:author="Laurence Golding" w:date="2019-05-11T06:51:00Z">
        <w:r w:rsidR="00F2279C">
          <w:t>a</w:t>
        </w:r>
      </w:ins>
      <w:r w:rsidR="00F2279C">
        <w:t xml:space="preserve"> </w:t>
      </w:r>
      <w:r>
        <w:t xml:space="preserve">string whose value is </w:t>
      </w:r>
      <w:del w:id="3052" w:author="Laurence Golding" w:date="2019-05-11T06:51:00Z">
        <w:r>
          <w:delText xml:space="preserve">provided by the </w:delText>
        </w:r>
        <w:r w:rsidRPr="00E2251B">
          <w:rPr>
            <w:rStyle w:val="CODEtemp"/>
          </w:rPr>
          <w:delText>run.redactionToken</w:delText>
        </w:r>
        <w:r>
          <w:delText xml:space="preserve"> property</w:delText>
        </w:r>
      </w:del>
      <w:ins w:id="3053" w:author="Laurence Golding" w:date="2019-05-11T06:51:00Z">
        <w:r w:rsidR="00F2279C">
          <w:t>an element of</w:t>
        </w:r>
        <w:r>
          <w:t xml:space="preserve"> </w:t>
        </w:r>
        <w:r w:rsidR="006E314C">
          <w:rPr>
            <w:rStyle w:val="CODEtemp"/>
          </w:rPr>
          <w:t>theRun</w:t>
        </w:r>
        <w:r w:rsidRPr="00E2251B">
          <w:rPr>
            <w:rStyle w:val="CODEtemp"/>
          </w:rPr>
          <w:t>.redactionToken</w:t>
        </w:r>
        <w:r w:rsidR="00F2279C">
          <w:rPr>
            <w:rStyle w:val="CODEtemp"/>
          </w:rPr>
          <w:t>s</w:t>
        </w:r>
      </w:ins>
      <w:r>
        <w:t xml:space="preserve"> (§</w:t>
      </w:r>
      <w:r>
        <w:fldChar w:fldCharType="begin"/>
      </w:r>
      <w:r>
        <w:instrText xml:space="preserve"> REF _Ref510017893 \r \h </w:instrText>
      </w:r>
      <w:r>
        <w:fldChar w:fldCharType="separate"/>
      </w:r>
      <w:r w:rsidR="0009127C">
        <w:t>3.</w:t>
      </w:r>
      <w:del w:id="3054" w:author="Laurence Golding" w:date="2019-05-11T06:51:00Z">
        <w:r w:rsidR="00331070">
          <w:delText>11.21</w:delText>
        </w:r>
      </w:del>
      <w:ins w:id="3055" w:author="Laurence Golding" w:date="2019-05-11T06:51:00Z">
        <w:r w:rsidR="0009127C">
          <w:t>14.28</w:t>
        </w:r>
      </w:ins>
      <w:r>
        <w:fldChar w:fldCharType="end"/>
      </w:r>
      <w:r>
        <w:t>).</w:t>
      </w:r>
    </w:p>
    <w:p w14:paraId="670174B2" w14:textId="30B71CBA" w:rsidR="00435405" w:rsidRDefault="00435405" w:rsidP="00435405">
      <w:pPr>
        <w:pStyle w:val="Heading3"/>
      </w:pPr>
      <w:bookmarkStart w:id="3056" w:name="_Ref514314114"/>
      <w:bookmarkStart w:id="3057" w:name="_Toc8366950"/>
      <w:bookmarkStart w:id="3058" w:name="_Toc516224664"/>
      <w:r>
        <w:t xml:space="preserve">GUID-valued </w:t>
      </w:r>
      <w:del w:id="3059" w:author="Laurence Golding" w:date="2019-05-11T06:51:00Z">
        <w:r>
          <w:delText>string properties</w:delText>
        </w:r>
      </w:del>
      <w:bookmarkEnd w:id="3058"/>
      <w:ins w:id="3060" w:author="Laurence Golding" w:date="2019-05-11T06:51:00Z">
        <w:r>
          <w:t>string</w:t>
        </w:r>
        <w:r w:rsidR="00093B1E">
          <w:t>s</w:t>
        </w:r>
      </w:ins>
      <w:bookmarkEnd w:id="3056"/>
      <w:bookmarkEnd w:id="3057"/>
    </w:p>
    <w:p w14:paraId="515A660C" w14:textId="286E7BD3" w:rsidR="00435405" w:rsidRDefault="00435405" w:rsidP="00435405">
      <w:r>
        <w:t>Certain string-valued properties in this specification provide unique stable identifiers in the form of a GUID</w:t>
      </w:r>
      <w:r w:rsidR="00A41A7B">
        <w:t xml:space="preserve"> </w:t>
      </w:r>
      <w:ins w:id="3061" w:author="Laurence Golding" w:date="2019-05-11T06:51:00Z">
        <w:r w:rsidR="00A41A7B">
          <w:t>or UUID</w:t>
        </w:r>
        <w:r>
          <w:t xml:space="preserve"> </w:t>
        </w:r>
      </w:ins>
      <w:r>
        <w:t>[</w:t>
      </w:r>
      <w:hyperlink w:anchor="RFC4122" w:history="1">
        <w:r w:rsidRPr="00B96676">
          <w:rPr>
            <w:rStyle w:val="Hyperlink"/>
          </w:rPr>
          <w:t>RFC4122</w:t>
        </w:r>
      </w:hyperlink>
      <w:r>
        <w:t>].</w:t>
      </w:r>
      <w:ins w:id="3062" w:author="Laurence Golding" w:date="2019-05-11T06:51: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BD5CF4D" w:rsidR="00435405" w:rsidRDefault="00435405" w:rsidP="00435405">
      <w:pPr>
        <w:pStyle w:val="Note"/>
      </w:pPr>
      <w:del w:id="3063" w:author="Laurence Golding" w:date="2019-05-11T06:51:00Z">
        <w:r>
          <w:delText>NOTE: RFC4122</w:delText>
        </w:r>
      </w:del>
      <w:ins w:id="3064" w:author="Laurence Golding" w:date="2019-05-11T06:51:00Z">
        <w:r>
          <w:t xml:space="preserve">NOTE: </w:t>
        </w:r>
        <w:r w:rsidR="0059371C">
          <w:t>The UUID standard [</w:t>
        </w:r>
        <w:r w:rsidR="005C469B">
          <w:fldChar w:fldCharType="begin"/>
        </w:r>
        <w:r w:rsidR="005C469B">
          <w:instrText xml:space="preserve"> HYPERLINK \l "RFC4122" </w:instrText>
        </w:r>
        <w:r w:rsidR="005C469B">
          <w:fldChar w:fldCharType="separate"/>
        </w:r>
        <w:r w:rsidRPr="0059371C">
          <w:rPr>
            <w:rStyle w:val="Hyperlink"/>
          </w:rPr>
          <w:t>RFC4122</w:t>
        </w:r>
        <w:r w:rsidR="005C469B">
          <w:rPr>
            <w:rStyle w:val="Hyperlink"/>
          </w:rPr>
          <w:fldChar w:fldCharType="end"/>
        </w:r>
        <w:r w:rsidR="0059371C">
          <w:t>]</w:t>
        </w:r>
      </w:ins>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3065" w:name="_Ref514326061"/>
      <w:bookmarkStart w:id="3066" w:name="_Ref526937577"/>
      <w:bookmarkStart w:id="3067" w:name="_Ref534894828"/>
      <w:bookmarkStart w:id="3068" w:name="_Ref534896655"/>
      <w:bookmarkStart w:id="3069" w:name="_Ref534897905"/>
      <w:bookmarkStart w:id="3070" w:name="_Toc8366951"/>
      <w:bookmarkStart w:id="3071" w:name="_Toc516224665"/>
      <w:r>
        <w:t>Hierarchical string</w:t>
      </w:r>
      <w:bookmarkEnd w:id="3065"/>
      <w:r w:rsidR="00EA1909">
        <w:t>s</w:t>
      </w:r>
      <w:bookmarkEnd w:id="3066"/>
      <w:bookmarkEnd w:id="3067"/>
      <w:bookmarkEnd w:id="3068"/>
      <w:bookmarkEnd w:id="3069"/>
      <w:bookmarkEnd w:id="3070"/>
      <w:bookmarkEnd w:id="3071"/>
    </w:p>
    <w:p w14:paraId="48E1903C" w14:textId="613DF0CD" w:rsidR="00C535F2" w:rsidRPr="00C535F2" w:rsidRDefault="00C535F2" w:rsidP="00C535F2">
      <w:pPr>
        <w:pStyle w:val="Heading4"/>
      </w:pPr>
      <w:bookmarkStart w:id="3072" w:name="_Ref528149163"/>
      <w:bookmarkStart w:id="3073" w:name="_Toc8366952"/>
      <w:bookmarkStart w:id="3074" w:name="_Toc516224666"/>
      <w:r>
        <w:t>General</w:t>
      </w:r>
      <w:bookmarkEnd w:id="3072"/>
      <w:bookmarkEnd w:id="3073"/>
      <w:bookmarkEnd w:id="3074"/>
    </w:p>
    <w:p w14:paraId="06B22FB1" w14:textId="4DD01475"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3075" w:author="Laurence Golding" w:date="2019-05-11T06:51:00Z">
        <w:r w:rsidRPr="000B3949">
          <w:rPr>
            <w:rStyle w:val="CODEtemp"/>
          </w:rPr>
          <w:delText>run.automation</w:delText>
        </w:r>
        <w:r>
          <w:rPr>
            <w:rStyle w:val="CODEtemp"/>
          </w:rPr>
          <w:delText>Logical</w:delText>
        </w:r>
        <w:r w:rsidRPr="000B3949">
          <w:rPr>
            <w:rStyle w:val="CODEtemp"/>
          </w:rPr>
          <w:delText>Id</w:delText>
        </w:r>
      </w:del>
      <w:ins w:id="3076" w:author="Laurence Golding" w:date="2019-05-11T06:51:00Z">
        <w:r w:rsidR="00636635">
          <w:rPr>
            <w:rStyle w:val="CODEtemp"/>
          </w:rPr>
          <w:t>runAutomationDetails.</w:t>
        </w:r>
        <w:r w:rsidR="00B130BE">
          <w:rPr>
            <w:rStyle w:val="CODEtemp"/>
          </w:rPr>
          <w:t>id</w:t>
        </w:r>
      </w:ins>
      <w:r w:rsidR="00B130BE">
        <w:t xml:space="preserve"> </w:t>
      </w:r>
      <w:r w:rsidR="00EA1909">
        <w:t xml:space="preserve">property </w:t>
      </w:r>
      <w:r>
        <w:t>(§</w:t>
      </w:r>
      <w:del w:id="3077" w:author="Laurence Golding" w:date="2019-05-11T06:51:00Z">
        <w:r>
          <w:fldChar w:fldCharType="begin"/>
        </w:r>
        <w:r>
          <w:delInstrText xml:space="preserve"> REF _Ref514325384 \r \h </w:delInstrText>
        </w:r>
        <w:r>
          <w:fldChar w:fldCharType="separate"/>
        </w:r>
        <w:r w:rsidR="00331070">
          <w:delText>3.11.6</w:delText>
        </w:r>
        <w:r>
          <w:fldChar w:fldCharType="end"/>
        </w:r>
      </w:del>
      <w:ins w:id="3078" w:author="Laurence Golding" w:date="2019-05-11T06:51:00Z">
        <w:r w:rsidR="00636635">
          <w:fldChar w:fldCharType="begin"/>
        </w:r>
        <w:r w:rsidR="00636635">
          <w:instrText xml:space="preserve"> REF _Ref526936776 \r \h </w:instrText>
        </w:r>
        <w:r w:rsidR="00636635">
          <w:fldChar w:fldCharType="separate"/>
        </w:r>
        <w:r w:rsidR="0009127C">
          <w:t>3.17.3</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9127C">
        <w:t>3.</w:t>
      </w:r>
      <w:del w:id="3079" w:author="Laurence Golding" w:date="2019-05-11T06:51:00Z">
        <w:r w:rsidR="00331070">
          <w:delText>7</w:delText>
        </w:r>
      </w:del>
      <w:ins w:id="3080" w:author="Laurence Golding" w:date="2019-05-11T06:51:00Z">
        <w:r w:rsidR="0009127C">
          <w:t>8</w:t>
        </w:r>
      </w:ins>
      <w:r w:rsidR="00EA1909">
        <w:fldChar w:fldCharType="end"/>
      </w:r>
      <w:r>
        <w:t>)) are said to be “hierarchical</w:t>
      </w:r>
      <w:del w:id="3081" w:author="Laurence Golding" w:date="2019-05-11T06:51:00Z">
        <w:r>
          <w:delText>”.</w:delText>
        </w:r>
      </w:del>
      <w:ins w:id="3082" w:author="Laurence Golding" w:date="2019-05-11T06:51:00Z">
        <w:r w:rsidR="00EE600F">
          <w:t>.</w:t>
        </w:r>
        <w:r>
          <w:t>”</w:t>
        </w:r>
      </w:ins>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3083" w:name="_Hlk514325527"/>
      <w:r>
        <w:t>hierarchical string = component, { "/", component };</w:t>
      </w:r>
    </w:p>
    <w:p w14:paraId="2B0439C2" w14:textId="77777777" w:rsidR="00D244F4" w:rsidRDefault="00D244F4" w:rsidP="00D244F4">
      <w:pPr>
        <w:pStyle w:val="Code"/>
      </w:pPr>
    </w:p>
    <w:p w14:paraId="5C289B05" w14:textId="42ADAA04" w:rsidR="00D244F4" w:rsidRDefault="00D244F4" w:rsidP="00D244F4">
      <w:pPr>
        <w:pStyle w:val="Code"/>
      </w:pPr>
      <w:r>
        <w:t xml:space="preserve">component = </w:t>
      </w:r>
      <w:ins w:id="3084" w:author="Laurence Golding" w:date="2019-05-11T06:51:00Z">
        <w:r>
          <w:t xml:space="preserve">{ </w:t>
        </w:r>
      </w:ins>
      <w:r>
        <w:t>component character</w:t>
      </w:r>
      <w:del w:id="3085" w:author="Laurence Golding" w:date="2019-05-11T06:51:00Z">
        <w:r>
          <w:delText>, { component character</w:delText>
        </w:r>
      </w:del>
      <w:r>
        <w:t xml:space="preserve">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3083"/>
    <w:p w14:paraId="2F699791" w14:textId="1FE16968" w:rsidR="008000B3" w:rsidRDefault="008000B3" w:rsidP="008000B3">
      <w:pPr>
        <w:pStyle w:val="Note"/>
        <w:rPr>
          <w:ins w:id="3086" w:author="Laurence Golding" w:date="2019-05-11T06:51:00Z"/>
        </w:rPr>
      </w:pPr>
      <w:ins w:id="3087" w:author="Laurence Golding" w:date="2019-05-11T06:51:00Z">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ins>
    </w:p>
    <w:p w14:paraId="0DB85927" w14:textId="531D649C" w:rsidR="00D244F4" w:rsidRDefault="00D244F4" w:rsidP="00D244F4">
      <w:r>
        <w:t>For examples, see §</w:t>
      </w:r>
      <w:r>
        <w:fldChar w:fldCharType="begin"/>
      </w:r>
      <w:r>
        <w:instrText xml:space="preserve"> REF _Ref514325725 \r \h </w:instrText>
      </w:r>
      <w:r>
        <w:fldChar w:fldCharType="separate"/>
      </w:r>
      <w:r w:rsidR="0009127C">
        <w:t>3.</w:t>
      </w:r>
      <w:del w:id="3088" w:author="Laurence Golding" w:date="2019-05-11T06:51:00Z">
        <w:r w:rsidR="00331070">
          <w:delText>7</w:delText>
        </w:r>
      </w:del>
      <w:ins w:id="3089" w:author="Laurence Golding" w:date="2019-05-11T06:51:00Z">
        <w:r w:rsidR="0009127C">
          <w:t>8</w:t>
        </w:r>
      </w:ins>
      <w:r w:rsidR="0009127C">
        <w:t>.2</w:t>
      </w:r>
      <w:r>
        <w:fldChar w:fldCharType="end"/>
      </w:r>
      <w:r>
        <w:t xml:space="preserve"> and §</w:t>
      </w:r>
      <w:del w:id="3090" w:author="Laurence Golding" w:date="2019-05-11T06:51:00Z">
        <w:r>
          <w:fldChar w:fldCharType="begin"/>
        </w:r>
        <w:r>
          <w:delInstrText xml:space="preserve"> REF _Ref514325738 \r \h </w:delInstrText>
        </w:r>
        <w:r>
          <w:fldChar w:fldCharType="separate"/>
        </w:r>
        <w:r w:rsidR="00331070">
          <w:delText>3.11.6</w:delText>
        </w:r>
        <w:r>
          <w:fldChar w:fldCharType="end"/>
        </w:r>
      </w:del>
      <w:ins w:id="3091" w:author="Laurence Golding" w:date="2019-05-11T06:51:00Z">
        <w:r w:rsidR="00AC5BD9">
          <w:fldChar w:fldCharType="begin"/>
        </w:r>
        <w:r w:rsidR="00AC5BD9">
          <w:instrText xml:space="preserve"> REF _Ref526936776 \r \h </w:instrText>
        </w:r>
        <w:r w:rsidR="00AC5BD9">
          <w:fldChar w:fldCharType="separate"/>
        </w:r>
        <w:r w:rsidR="0009127C">
          <w:t>3.17.3</w:t>
        </w:r>
        <w:r w:rsidR="00AC5BD9">
          <w:fldChar w:fldCharType="end"/>
        </w:r>
      </w:ins>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3092" w:author="Laurence Golding" w:date="2019-05-11T06:51: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3093" w:name="_Ref515815105"/>
      <w:bookmarkStart w:id="3094" w:name="_Toc8366953"/>
      <w:bookmarkStart w:id="3095" w:name="_Toc516224667"/>
      <w:r>
        <w:t>Versioned hierarchical strings</w:t>
      </w:r>
      <w:bookmarkEnd w:id="3093"/>
      <w:bookmarkEnd w:id="3094"/>
      <w:bookmarkEnd w:id="3095"/>
    </w:p>
    <w:p w14:paraId="0E475B79" w14:textId="69CFBD9F"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9127C">
        <w:t>3.</w:t>
      </w:r>
      <w:del w:id="3096" w:author="Laurence Golding" w:date="2019-05-11T06:51:00Z">
        <w:r w:rsidR="00331070">
          <w:delText>19.12</w:delText>
        </w:r>
      </w:del>
      <w:ins w:id="3097" w:author="Laurence Golding" w:date="2019-05-11T06:51:00Z">
        <w:r w:rsidR="0009127C">
          <w:t>27.16</w:t>
        </w:r>
      </w:ins>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9127C">
        <w:t>3.</w:t>
      </w:r>
      <w:del w:id="3098" w:author="Laurence Golding" w:date="2019-05-11T06:51:00Z">
        <w:r w:rsidR="00331070">
          <w:delText>19.13</w:delText>
        </w:r>
      </w:del>
      <w:ins w:id="3099" w:author="Laurence Golding" w:date="2019-05-11T06:51:00Z">
        <w:r w:rsidR="0009127C">
          <w:t>27.17</w:t>
        </w:r>
      </w:ins>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lastRenderedPageBreak/>
        <w:t>version component = "v", non negative integer</w:t>
      </w:r>
      <w:ins w:id="3100" w:author="Laurence Golding" w:date="2019-05-11T06:51: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ins w:id="3101" w:author="Laurence Golding" w:date="2019-05-11T06:51:00Z">
        <w:r w:rsidR="00EE600F">
          <w:t xml:space="preserve"> 1</w:t>
        </w:r>
      </w:ins>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1AA62E3" w:rsidR="004108B9" w:rsidRDefault="004108B9" w:rsidP="004108B9">
      <w:pPr>
        <w:pStyle w:val="Code"/>
      </w:pPr>
      <w:r>
        <w:t>{                                 # A result object (§</w:t>
      </w:r>
      <w:r>
        <w:fldChar w:fldCharType="begin"/>
      </w:r>
      <w:r>
        <w:instrText xml:space="preserve"> REF _Ref493350984 \r \h </w:instrText>
      </w:r>
      <w:r>
        <w:fldChar w:fldCharType="separate"/>
      </w:r>
      <w:r w:rsidR="0009127C">
        <w:t>3.</w:t>
      </w:r>
      <w:del w:id="3102" w:author="Laurence Golding" w:date="2019-05-11T06:51:00Z">
        <w:r w:rsidR="00331070">
          <w:delText>19</w:delText>
        </w:r>
      </w:del>
      <w:ins w:id="3103" w:author="Laurence Golding" w:date="2019-05-11T06:51:00Z">
        <w:r w:rsidR="0009127C">
          <w:t>27</w:t>
        </w:r>
      </w:ins>
      <w:r>
        <w:fldChar w:fldCharType="end"/>
      </w:r>
      <w:r>
        <w:t>).</w:t>
      </w:r>
    </w:p>
    <w:p w14:paraId="38CD9D1B" w14:textId="60A08E6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9127C">
        <w:t>3.</w:t>
      </w:r>
      <w:del w:id="3104" w:author="Laurence Golding" w:date="2019-05-11T06:51:00Z">
        <w:r w:rsidR="00331070">
          <w:delText>19.13</w:delText>
        </w:r>
      </w:del>
      <w:ins w:id="3105" w:author="Laurence Golding" w:date="2019-05-11T06:51:00Z">
        <w:r w:rsidR="0009127C">
          <w:t>27.17</w:t>
        </w:r>
      </w:ins>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0A8413DC" w:rsidR="00C535F2" w:rsidRDefault="00C535F2" w:rsidP="00C535F2">
      <w:pPr>
        <w:pStyle w:val="Code"/>
      </w:pPr>
      <w:r>
        <w:t xml:space="preserve">    "prohibitedWordHash/</w:t>
      </w:r>
      <w:del w:id="3106" w:author="Laurence Golding" w:date="2019-05-11T06:51:00Z">
        <w:r>
          <w:delText>v1</w:delText>
        </w:r>
      </w:del>
      <w:ins w:id="3107" w:author="Laurence Golding" w:date="2019-05-11T06:51:00Z">
        <w:r w:rsidR="006D58B1">
          <w:t>v2</w:t>
        </w:r>
      </w:ins>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ins w:id="3108" w:author="Laurence Golding" w:date="2019-05-11T06:51:00Z">
        <w:r w:rsidR="00EE600F">
          <w:t xml:space="preserve"> 2</w:t>
        </w:r>
      </w:ins>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3109" w:name="_Ref508798892"/>
      <w:bookmarkStart w:id="3110" w:name="_Toc8366954"/>
      <w:bookmarkStart w:id="3111" w:name="_Toc516224668"/>
      <w:r>
        <w:t>Object properties</w:t>
      </w:r>
      <w:bookmarkEnd w:id="3109"/>
      <w:bookmarkEnd w:id="3110"/>
      <w:bookmarkEnd w:id="3111"/>
    </w:p>
    <w:p w14:paraId="1C30B6EF" w14:textId="7AAD956D" w:rsidR="006041EE" w:rsidRPr="006041EE" w:rsidRDefault="006041EE" w:rsidP="006041EE">
      <w:r w:rsidRPr="006041EE">
        <w:t xml:space="preserve">Certain properties in this specification are defined to be </w:t>
      </w:r>
      <w:del w:id="3112" w:author="Laurence Golding" w:date="2019-05-11T06:51:00Z">
        <w:r w:rsidRPr="006041EE">
          <w:delText xml:space="preserve">JSON </w:delText>
        </w:r>
      </w:del>
      <w:r w:rsidRPr="006041EE">
        <w:t xml:space="preserve">objects whose property names satisfy certain conditions. Examples are </w:t>
      </w:r>
      <w:r w:rsidRPr="006041EE">
        <w:rPr>
          <w:rStyle w:val="CODEtemp"/>
        </w:rPr>
        <w:t>run.</w:t>
      </w:r>
      <w:del w:id="3113" w:author="Laurence Golding" w:date="2019-05-11T06:51:00Z">
        <w:r w:rsidRPr="006041EE">
          <w:rPr>
            <w:rStyle w:val="CODEtemp"/>
          </w:rPr>
          <w:delText>files</w:delText>
        </w:r>
      </w:del>
      <w:ins w:id="3114" w:author="Laurence Golding" w:date="2019-05-11T06:51:00Z">
        <w:r w:rsidR="00CA295F">
          <w:rPr>
            <w:rStyle w:val="CODEtemp"/>
          </w:rPr>
          <w:t>originalUriBaseIds</w:t>
        </w:r>
      </w:ins>
      <w:r w:rsidR="00CA295F" w:rsidRPr="006041EE">
        <w:t xml:space="preserve"> </w:t>
      </w:r>
      <w:r w:rsidRPr="006041EE">
        <w:t>(§</w:t>
      </w:r>
      <w:del w:id="3115" w:author="Laurence Golding" w:date="2019-05-11T06:51:00Z">
        <w:r w:rsidR="00812C22">
          <w:fldChar w:fldCharType="begin"/>
        </w:r>
        <w:r w:rsidR="00812C22">
          <w:delInstrText xml:space="preserve"> REF _Ref507667580 \r \h </w:delInstrText>
        </w:r>
        <w:r w:rsidR="00812C22">
          <w:fldChar w:fldCharType="separate"/>
        </w:r>
        <w:r w:rsidR="00331070">
          <w:delText>3.11.13</w:delText>
        </w:r>
        <w:r w:rsidR="00812C22">
          <w:fldChar w:fldCharType="end"/>
        </w:r>
      </w:del>
      <w:ins w:id="3116" w:author="Laurence Golding" w:date="2019-05-11T06:51:00Z">
        <w:r w:rsidR="00CA295F">
          <w:fldChar w:fldCharType="begin"/>
        </w:r>
        <w:r w:rsidR="00CA295F">
          <w:instrText xml:space="preserve"> REF _Ref508869459 \r \h </w:instrText>
        </w:r>
        <w:r w:rsidR="00CA295F">
          <w:fldChar w:fldCharType="separate"/>
        </w:r>
        <w:r w:rsidR="0009127C">
          <w:t>3.14.14</w:t>
        </w:r>
        <w:r w:rsidR="00CA295F">
          <w:fldChar w:fldCharType="end"/>
        </w:r>
      </w:ins>
      <w:r w:rsidRPr="006041EE">
        <w:t xml:space="preserve">) and </w:t>
      </w:r>
      <w:del w:id="3117" w:author="Laurence Golding" w:date="2019-05-11T06:51:00Z">
        <w:r w:rsidRPr="006041EE">
          <w:rPr>
            <w:rStyle w:val="CODEtemp"/>
          </w:rPr>
          <w:delText>rule</w:delText>
        </w:r>
      </w:del>
      <w:ins w:id="3118" w:author="Laurence Golding" w:date="2019-05-11T06:51:00Z">
        <w:r w:rsidR="00A00B41">
          <w:rPr>
            <w:rStyle w:val="CODEtemp"/>
          </w:rPr>
          <w:t>reportingDescriptor</w:t>
        </w:r>
      </w:ins>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9127C">
        <w:t>3.</w:t>
      </w:r>
      <w:del w:id="3119" w:author="Laurence Golding" w:date="2019-05-11T06:51:00Z">
        <w:r w:rsidR="00331070">
          <w:delText>36.7</w:delText>
        </w:r>
      </w:del>
      <w:ins w:id="3120" w:author="Laurence Golding" w:date="2019-05-11T06:51:00Z">
        <w:r w:rsidR="0009127C">
          <w:t>49.11</w:t>
        </w:r>
      </w:ins>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3121" w:name="_Ref508869720"/>
      <w:bookmarkStart w:id="3122" w:name="_Toc8366955"/>
      <w:bookmarkStart w:id="3123" w:name="_Toc516224669"/>
      <w:r>
        <w:t>Array properties</w:t>
      </w:r>
      <w:bookmarkEnd w:id="3121"/>
      <w:bookmarkEnd w:id="3122"/>
      <w:bookmarkEnd w:id="3123"/>
    </w:p>
    <w:p w14:paraId="28EB82AC" w14:textId="5479DEBF" w:rsidR="000308F0" w:rsidRDefault="000308F0" w:rsidP="000308F0">
      <w:pPr>
        <w:pStyle w:val="Heading3"/>
      </w:pPr>
      <w:bookmarkStart w:id="3124" w:name="_Toc8366956"/>
      <w:bookmarkStart w:id="3125" w:name="_Toc516224670"/>
      <w:r>
        <w:t>General</w:t>
      </w:r>
      <w:bookmarkEnd w:id="3124"/>
      <w:bookmarkEnd w:id="3125"/>
    </w:p>
    <w:p w14:paraId="5EBAA746" w14:textId="07392F30" w:rsidR="008F0C80" w:rsidRDefault="008F0C80" w:rsidP="008F0C80">
      <w:r w:rsidRPr="008F0C80">
        <w:t xml:space="preserve">Certain properties in this specification are defined to be </w:t>
      </w:r>
      <w:del w:id="3126" w:author="Laurence Golding" w:date="2019-05-11T06:51:00Z">
        <w:r w:rsidRPr="008F0C80">
          <w:delText xml:space="preserve">JSON </w:delText>
        </w:r>
      </w:del>
      <w:r w:rsidRPr="008F0C80">
        <w:t xml:space="preserve">arrays. Examples are the </w:t>
      </w:r>
      <w:r w:rsidR="000C5906">
        <w:rPr>
          <w:rStyle w:val="CODEtemp"/>
        </w:rPr>
        <w:t>invocation</w:t>
      </w:r>
      <w:r w:rsidRPr="008F0C80">
        <w:rPr>
          <w:rStyle w:val="CODEtemp"/>
        </w:rPr>
        <w:t>.</w:t>
      </w:r>
      <w:del w:id="3127" w:author="Laurence Golding" w:date="2019-05-11T06:51:00Z">
        <w:r w:rsidRPr="008F0C80">
          <w:rPr>
            <w:rStyle w:val="CODEtemp"/>
          </w:rPr>
          <w:delText>toolNotifications</w:delText>
        </w:r>
      </w:del>
      <w:ins w:id="3128" w:author="Laurence Golding" w:date="2019-05-11T06:51:00Z">
        <w:r w:rsidRPr="008F0C80">
          <w:rPr>
            <w:rStyle w:val="CODEtemp"/>
          </w:rPr>
          <w:t>tool</w:t>
        </w:r>
        <w:r w:rsidR="00117A2B">
          <w:rPr>
            <w:rStyle w:val="CODEtemp"/>
          </w:rPr>
          <w:t>Execution</w:t>
        </w:r>
        <w:r w:rsidRPr="008F0C80">
          <w:rPr>
            <w:rStyle w:val="CODEtemp"/>
          </w:rPr>
          <w:t>Notifications</w:t>
        </w:r>
      </w:ins>
      <w:r w:rsidRPr="008F0C80">
        <w:t xml:space="preserve"> property (§</w:t>
      </w:r>
      <w:r>
        <w:fldChar w:fldCharType="begin"/>
      </w:r>
      <w:r>
        <w:instrText xml:space="preserve"> REF _Ref493345429 \w \h </w:instrText>
      </w:r>
      <w:r>
        <w:fldChar w:fldCharType="separate"/>
      </w:r>
      <w:r w:rsidR="0009127C">
        <w:t>3.</w:t>
      </w:r>
      <w:del w:id="3129" w:author="Laurence Golding" w:date="2019-05-11T06:51:00Z">
        <w:r w:rsidR="00331070">
          <w:delText>13.</w:delText>
        </w:r>
      </w:del>
      <w:r w:rsidR="0009127C">
        <w:t>20</w:t>
      </w:r>
      <w:ins w:id="3130" w:author="Laurence Golding" w:date="2019-05-11T06:51:00Z">
        <w:r w:rsidR="0009127C">
          <w:t>.21</w:t>
        </w:r>
      </w:ins>
      <w:r>
        <w:fldChar w:fldCharType="end"/>
      </w:r>
      <w:r w:rsidRPr="008F0C80">
        <w:t>) and the</w:t>
      </w:r>
      <w:r w:rsidR="00DA0A5A">
        <w:t xml:space="preserve"> </w:t>
      </w:r>
      <w:del w:id="3131" w:author="Laurence Golding" w:date="2019-05-11T06:51:00Z">
        <w:r w:rsidRPr="008F0C80">
          <w:rPr>
            <w:rStyle w:val="CODEtemp"/>
          </w:rPr>
          <w:delText>file.hashes</w:delText>
        </w:r>
      </w:del>
      <w:ins w:id="3132" w:author="Laurence Golding" w:date="2019-05-11T06:51:00Z">
        <w:r w:rsidR="00DA0A5A">
          <w:t xml:space="preserve">property bag </w:t>
        </w:r>
        <w:r w:rsidR="00DA0A5A" w:rsidRPr="00DA0A5A">
          <w:rPr>
            <w:rStyle w:val="CODEtemp"/>
          </w:rPr>
          <w:t>tags</w:t>
        </w:r>
      </w:ins>
      <w:r w:rsidRPr="008F0C80">
        <w:t xml:space="preserve"> property (§</w:t>
      </w:r>
      <w:del w:id="3133" w:author="Laurence Golding" w:date="2019-05-11T06:51:00Z">
        <w:r>
          <w:fldChar w:fldCharType="begin"/>
        </w:r>
        <w:r>
          <w:delInstrText xml:space="preserve"> REF _Ref493345445 \w \h </w:delInstrText>
        </w:r>
        <w:r>
          <w:fldChar w:fldCharType="separate"/>
        </w:r>
        <w:r w:rsidR="00331070">
          <w:delText>3.17.10</w:delText>
        </w:r>
        <w:r>
          <w:fldChar w:fldCharType="end"/>
        </w:r>
        <w:r w:rsidRPr="008F0C80">
          <w:delText xml:space="preserve">). Unless otherwise specified in the description of a specific property, if any such array is empty, then either the property </w:delText>
        </w:r>
        <w:r w:rsidRPr="008F0C80">
          <w:rPr>
            <w:b/>
          </w:rPr>
          <w:delText>SHALL</w:delText>
        </w:r>
        <w:r w:rsidRPr="008F0C80">
          <w:delText xml:space="preserve"> be represented as an empty array [], or it </w:delText>
        </w:r>
        <w:r>
          <w:rPr>
            <w:b/>
          </w:rPr>
          <w:delText>SHALL</w:delText>
        </w:r>
        <w:r w:rsidRPr="008F0C80">
          <w:delText xml:space="preserve"> be absent.</w:delText>
        </w:r>
      </w:del>
      <w:ins w:id="3134" w:author="Laurence Golding" w:date="2019-05-11T06:51:00Z">
        <w:r w:rsidR="00DA0A5A">
          <w:fldChar w:fldCharType="begin"/>
        </w:r>
        <w:r w:rsidR="00DA0A5A">
          <w:instrText xml:space="preserve"> REF _Ref514325416 \r \h </w:instrText>
        </w:r>
        <w:r w:rsidR="00DA0A5A">
          <w:fldChar w:fldCharType="separate"/>
        </w:r>
        <w:r w:rsidR="0009127C">
          <w:t>3.8.2</w:t>
        </w:r>
        <w:r w:rsidR="00DA0A5A">
          <w:fldChar w:fldCharType="end"/>
        </w:r>
        <w:r w:rsidRPr="008F0C80">
          <w:t>).</w:t>
        </w:r>
      </w:ins>
    </w:p>
    <w:p w14:paraId="2EB44015" w14:textId="451AFEB9" w:rsidR="00E523EE" w:rsidRDefault="00E523EE" w:rsidP="00E523EE">
      <w:pPr>
        <w:pStyle w:val="Heading3"/>
        <w:rPr>
          <w:ins w:id="3135" w:author="Laurence Golding" w:date="2019-05-11T06:51:00Z"/>
        </w:rPr>
      </w:pPr>
      <w:bookmarkStart w:id="3136" w:name="_Toc8366957"/>
      <w:ins w:id="3137" w:author="Laurence Golding" w:date="2019-05-11T06:51:00Z">
        <w:r>
          <w:t>Default value</w:t>
        </w:r>
        <w:bookmarkEnd w:id="3136"/>
      </w:ins>
    </w:p>
    <w:p w14:paraId="37AAD932" w14:textId="7BFF8C57" w:rsidR="00E523EE" w:rsidRPr="00E523EE" w:rsidRDefault="00E523EE" w:rsidP="00E523EE">
      <w:pPr>
        <w:rPr>
          <w:ins w:id="3138" w:author="Laurence Golding" w:date="2019-05-11T06:51:00Z"/>
        </w:rPr>
      </w:pPr>
      <w:ins w:id="3139" w:author="Laurence Golding" w:date="2019-05-11T06:51:00Z">
        <w:r>
          <w:t xml:space="preserve">If an array-valued property is absent, it </w:t>
        </w:r>
        <w:r w:rsidRPr="00E523EE">
          <w:rPr>
            <w:b/>
          </w:rPr>
          <w:t>SHALL</w:t>
        </w:r>
        <w:r>
          <w:t xml:space="preserve"> default to an empty array unless the property’s description specifies otherwise.</w:t>
        </w:r>
      </w:ins>
    </w:p>
    <w:p w14:paraId="492BEB80" w14:textId="77777777" w:rsidR="000308F0" w:rsidRDefault="000308F0" w:rsidP="000308F0">
      <w:pPr>
        <w:pStyle w:val="Heading3"/>
      </w:pPr>
      <w:bookmarkStart w:id="3140" w:name="_Ref493404799"/>
      <w:bookmarkStart w:id="3141" w:name="_Toc8366958"/>
      <w:bookmarkStart w:id="3142" w:name="_Toc516224671"/>
      <w:r>
        <w:t>Array properties with unique values</w:t>
      </w:r>
      <w:bookmarkEnd w:id="3140"/>
      <w:bookmarkEnd w:id="3141"/>
      <w:bookmarkEnd w:id="3142"/>
    </w:p>
    <w:p w14:paraId="125B0718" w14:textId="37D3EC13"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ins w:id="3143" w:author="Laurence Golding" w:date="2019-05-11T06:51:00Z">
        <w:r w:rsidR="00644900">
          <w:t xml:space="preserve">the </w:t>
        </w:r>
        <w:r w:rsidR="00B766E5">
          <w:t>JSON Schema</w:t>
        </w:r>
        <w:r w:rsidR="00644900">
          <w:t xml:space="preserve"> standard</w:t>
        </w:r>
        <w:r w:rsidRPr="00AF1133">
          <w:t xml:space="preserve"> </w:t>
        </w:r>
      </w:ins>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w:t>
      </w:r>
      <w:r w:rsidR="00D244F4">
        <w:lastRenderedPageBreak/>
        <w:t xml:space="preserve">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del w:id="3144" w:author="Laurence Golding" w:date="2019-05-11T06:51:00Z">
        <w:r w:rsidR="005C469B">
          <w:fldChar w:fldCharType="begin"/>
        </w:r>
        <w:r w:rsidR="005C469B">
          <w:delInstrText xml:space="preserve"> HYPERLINK \l "UNICODE10" </w:delInstrText>
        </w:r>
        <w:r w:rsidR="005C469B">
          <w:fldChar w:fldCharType="separate"/>
        </w:r>
        <w:r w:rsidR="00D244F4" w:rsidRPr="00903F25">
          <w:rPr>
            <w:rStyle w:val="Hyperlink"/>
          </w:rPr>
          <w:delText>UNICODE10</w:delText>
        </w:r>
        <w:r w:rsidR="005C469B">
          <w:rPr>
            <w:rStyle w:val="Hyperlink"/>
          </w:rPr>
          <w:fldChar w:fldCharType="end"/>
        </w:r>
      </w:del>
      <w:ins w:id="3145" w:author="Laurence Golding" w:date="2019-05-11T06:51:00Z">
        <w:r w:rsidR="005C469B">
          <w:fldChar w:fldCharType="begin"/>
        </w:r>
        <w:r w:rsidR="005C469B">
          <w:instrText xml:space="preserve"> HYPERLINK \l "UNICODE12" </w:instrText>
        </w:r>
        <w:r w:rsidR="005C469B">
          <w:fldChar w:fldCharType="separate"/>
        </w:r>
        <w:r w:rsidR="00BF430E" w:rsidRPr="00BF430E">
          <w:rPr>
            <w:rStyle w:val="Hyperlink"/>
          </w:rPr>
          <w:t>UNICODE12</w:t>
        </w:r>
        <w:r w:rsidR="005C469B">
          <w:rPr>
            <w:rStyle w:val="Hyperlink"/>
          </w:rPr>
          <w:fldChar w:fldCharType="end"/>
        </w:r>
      </w:ins>
      <w:r w:rsidR="00D244F4">
        <w:t>]</w:t>
      </w:r>
      <w:r w:rsidR="00D244F4" w:rsidRPr="001A344F">
        <w:t xml:space="preserve"> code points</w:t>
      </w:r>
      <w:r w:rsidR="00BC0658">
        <w:t>.</w:t>
      </w:r>
    </w:p>
    <w:p w14:paraId="4F7A06CD" w14:textId="13262154" w:rsidR="009B6661" w:rsidRDefault="009B6661" w:rsidP="009B6661">
      <w:pPr>
        <w:pStyle w:val="Heading3"/>
        <w:rPr>
          <w:ins w:id="3146" w:author="Laurence Golding" w:date="2019-05-11T06:51:00Z"/>
        </w:rPr>
      </w:pPr>
      <w:bookmarkStart w:id="3147" w:name="_Ref4056185"/>
      <w:bookmarkStart w:id="3148" w:name="_Toc8366959"/>
      <w:ins w:id="3149" w:author="Laurence Golding" w:date="2019-05-11T06:51:00Z">
        <w:r>
          <w:t>Array indices</w:t>
        </w:r>
        <w:bookmarkEnd w:id="3147"/>
        <w:bookmarkEnd w:id="3148"/>
      </w:ins>
    </w:p>
    <w:p w14:paraId="38D95514" w14:textId="7248130E" w:rsidR="009B6661" w:rsidRPr="009B6661" w:rsidRDefault="00DF1C45" w:rsidP="009B6661">
      <w:pPr>
        <w:rPr>
          <w:ins w:id="3150" w:author="Laurence Golding" w:date="2019-05-11T06:51:00Z"/>
        </w:rPr>
      </w:pPr>
      <w:ins w:id="3151" w:author="Laurence Golding" w:date="2019-05-11T06:51:00Z">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w:t>
        </w:r>
        <w:r w:rsidR="00220A89">
          <w:t>,</w:t>
        </w:r>
        <w:r w:rsidR="00C4251F">
          <w:t xml:space="preserve"> which </w:t>
        </w:r>
        <w:r w:rsidR="00220A89">
          <w:t>indicates that the</w:t>
        </w:r>
        <w:r w:rsidR="00C4251F">
          <w:t xml:space="preserve"> value </w:t>
        </w:r>
        <w:r w:rsidR="00220A89">
          <w:t>is unknown (not set</w:t>
        </w:r>
        <w:r w:rsidR="00F75C86">
          <w:t>), unless the property’s description specifies otherwise</w:t>
        </w:r>
        <w:r w:rsidR="00C4251F">
          <w:t>.</w:t>
        </w:r>
      </w:ins>
    </w:p>
    <w:p w14:paraId="57D9FF90" w14:textId="23909520" w:rsidR="00815787" w:rsidRDefault="00815787" w:rsidP="00815787">
      <w:pPr>
        <w:pStyle w:val="Heading2"/>
      </w:pPr>
      <w:bookmarkStart w:id="3152" w:name="_Ref493408960"/>
      <w:bookmarkStart w:id="3153" w:name="_Toc8366960"/>
      <w:bookmarkStart w:id="3154" w:name="_Toc516224672"/>
      <w:r>
        <w:t>Property bags</w:t>
      </w:r>
      <w:bookmarkEnd w:id="3152"/>
      <w:bookmarkEnd w:id="3153"/>
      <w:bookmarkEnd w:id="3154"/>
    </w:p>
    <w:p w14:paraId="394A6CDE" w14:textId="6ABA55FC" w:rsidR="00815787" w:rsidRDefault="00815787" w:rsidP="00815787">
      <w:pPr>
        <w:pStyle w:val="Heading3"/>
      </w:pPr>
      <w:bookmarkStart w:id="3155" w:name="_Ref3471095"/>
      <w:bookmarkStart w:id="3156" w:name="_Ref3473306"/>
      <w:bookmarkStart w:id="3157" w:name="_Toc8366961"/>
      <w:bookmarkStart w:id="3158" w:name="_Toc516224673"/>
      <w:r>
        <w:t>General</w:t>
      </w:r>
      <w:bookmarkEnd w:id="3155"/>
      <w:bookmarkEnd w:id="3156"/>
      <w:bookmarkEnd w:id="3157"/>
      <w:bookmarkEnd w:id="3158"/>
    </w:p>
    <w:p w14:paraId="0C250E31" w14:textId="4BC46322" w:rsidR="00EA1909" w:rsidRDefault="001A344F" w:rsidP="00490AEA">
      <w:r w:rsidRPr="00490AEA">
        <w:t xml:space="preserve">Certain properties in this specification are defined to be “property bags”. A property bag is </w:t>
      </w:r>
      <w:del w:id="3159" w:author="Laurence Golding" w:date="2019-05-11T06:51:00Z">
        <w:r w:rsidRPr="00490AEA">
          <w:delText>a JSON</w:delText>
        </w:r>
      </w:del>
      <w:ins w:id="3160" w:author="Laurence Golding" w:date="2019-05-11T06:51:00Z">
        <w:r w:rsidRPr="00490AEA">
          <w:t>a</w:t>
        </w:r>
        <w:r w:rsidR="00E14A98">
          <w:t>n</w:t>
        </w:r>
      </w:ins>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9127C">
        <w:t>3.</w:t>
      </w:r>
      <w:del w:id="3161" w:author="Laurence Golding" w:date="2019-05-11T06:51:00Z">
        <w:r w:rsidR="00331070">
          <w:delText>5</w:delText>
        </w:r>
      </w:del>
      <w:ins w:id="3162" w:author="Laurence Golding" w:date="2019-05-11T06:51:00Z">
        <w:r w:rsidR="0009127C">
          <w:t>6</w:t>
        </w:r>
      </w:ins>
      <w:r w:rsidR="000E5572">
        <w:fldChar w:fldCharType="end"/>
      </w:r>
      <w:r w:rsidR="000E5572">
        <w:t>)</w:t>
      </w:r>
      <w:r w:rsidRPr="00490AEA">
        <w:t xml:space="preserve"> containing an </w:t>
      </w:r>
      <w:del w:id="3163" w:author="Laurence Golding" w:date="2019-05-11T06:51:00Z">
        <w:r w:rsidRPr="00490AEA">
          <w:delText>arbitrary</w:delText>
        </w:r>
      </w:del>
      <w:ins w:id="3164" w:author="Laurence Golding" w:date="2019-05-11T06:51:00Z">
        <w:r w:rsidR="00E14A98">
          <w:t>unordered</w:t>
        </w:r>
      </w:ins>
      <w:r w:rsidR="00E14A98" w:rsidRPr="00490AEA">
        <w:t xml:space="preserve"> </w:t>
      </w:r>
      <w:r w:rsidRPr="00490AEA">
        <w:t>set of properties</w:t>
      </w:r>
      <w:ins w:id="3165" w:author="Laurence Golding" w:date="2019-05-11T06:51:00Z">
        <w:r w:rsidR="00E14A98">
          <w:t xml:space="preserve"> with arbitrary names</w:t>
        </w:r>
      </w:ins>
      <w:r w:rsidRPr="00490AEA">
        <w:t>.</w:t>
      </w:r>
    </w:p>
    <w:p w14:paraId="5D63B18F" w14:textId="481BEE6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9127C">
        <w:t>3.</w:t>
      </w:r>
      <w:ins w:id="3166" w:author="Laurence Golding" w:date="2019-05-11T06:51:00Z">
        <w:r w:rsidR="0009127C">
          <w:t>5.</w:t>
        </w:r>
      </w:ins>
      <w:r w:rsidR="0009127C">
        <w:t>4</w:t>
      </w:r>
      <w:del w:id="3167" w:author="Laurence Golding" w:date="2019-05-11T06:51:00Z">
        <w:r w:rsidR="00331070">
          <w:delText>.4</w:delText>
        </w:r>
      </w:del>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pPr>
        <w:rPr>
          <w:ins w:id="3168" w:author="Laurence Golding" w:date="2019-05-11T06:51:00Z"/>
        </w:rPr>
      </w:pPr>
      <w:ins w:id="3169" w:author="Laurence Golding" w:date="2019-05-11T06:51: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3170" w:name="_Ref514325416"/>
      <w:bookmarkStart w:id="3171" w:name="_Ref514325725"/>
      <w:bookmarkStart w:id="3172" w:name="_Toc8366962"/>
      <w:bookmarkStart w:id="3173" w:name="_Toc516224674"/>
      <w:r>
        <w:t>Tags</w:t>
      </w:r>
      <w:bookmarkEnd w:id="3170"/>
      <w:bookmarkEnd w:id="3171"/>
      <w:bookmarkEnd w:id="3172"/>
      <w:bookmarkEnd w:id="3173"/>
    </w:p>
    <w:p w14:paraId="0765905B" w14:textId="2D9C6858" w:rsidR="00B501CE" w:rsidRPr="00B501CE" w:rsidRDefault="00B501CE" w:rsidP="00B501CE">
      <w:pPr>
        <w:pStyle w:val="Heading4"/>
      </w:pPr>
      <w:bookmarkStart w:id="3174" w:name="_Ref4308693"/>
      <w:bookmarkStart w:id="3175" w:name="_Toc8366963"/>
      <w:bookmarkStart w:id="3176" w:name="_Toc516224675"/>
      <w:r>
        <w:t>General</w:t>
      </w:r>
      <w:bookmarkEnd w:id="3174"/>
      <w:bookmarkEnd w:id="3175"/>
      <w:bookmarkEnd w:id="3176"/>
    </w:p>
    <w:p w14:paraId="0F1BC690" w14:textId="608E2A6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3177" w:name="_Hlk493349329"/>
      <w:r w:rsidRPr="001A344F">
        <w:t xml:space="preserve">an array </w:t>
      </w:r>
      <w:r w:rsidR="00DC2EEB">
        <w:t>of</w:t>
      </w:r>
      <w:r w:rsidRPr="001A344F">
        <w:t xml:space="preserve"> zero or more </w:t>
      </w:r>
      <w:r w:rsidR="00DC2EEB">
        <w:t>unique</w:t>
      </w:r>
      <w:r w:rsidR="00952DBF">
        <w:t xml:space="preserve"> </w:t>
      </w:r>
      <w:del w:id="3178" w:author="Laurence Golding" w:date="2019-05-11T06:51:00Z">
        <w:r w:rsidRPr="001A344F">
          <w:delText>strings</w:delText>
        </w:r>
        <w:r w:rsidR="00DC2EEB">
          <w:delText xml:space="preserve"> </w:delText>
        </w:r>
      </w:del>
      <w:r w:rsidR="00952DBF">
        <w:t>(§</w:t>
      </w:r>
      <w:r w:rsidR="00952DBF">
        <w:fldChar w:fldCharType="begin"/>
      </w:r>
      <w:r w:rsidR="00952DBF">
        <w:instrText xml:space="preserve"> REF _Ref493404799 \r \h </w:instrText>
      </w:r>
      <w:r w:rsidR="00952DBF">
        <w:fldChar w:fldCharType="separate"/>
      </w:r>
      <w:r w:rsidR="0009127C">
        <w:t>3.</w:t>
      </w:r>
      <w:del w:id="3179" w:author="Laurence Golding" w:date="2019-05-11T06:51:00Z">
        <w:r w:rsidR="00331070">
          <w:delText>6.2</w:delText>
        </w:r>
      </w:del>
      <w:ins w:id="3180" w:author="Laurence Golding" w:date="2019-05-11T06:51:00Z">
        <w:r w:rsidR="0009127C">
          <w:t>7.3</w:t>
        </w:r>
      </w:ins>
      <w:r w:rsidR="00952DBF">
        <w:fldChar w:fldCharType="end"/>
      </w:r>
      <w:del w:id="3181" w:author="Laurence Golding" w:date="2019-05-11T06:51:00Z">
        <w:r w:rsidR="00DC2EEB">
          <w:delText>)</w:delText>
        </w:r>
        <w:r w:rsidRPr="001A344F">
          <w:delText>.</w:delText>
        </w:r>
      </w:del>
      <w:ins w:id="3182" w:author="Laurence Golding" w:date="2019-05-11T06:51:00Z">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9127C">
          <w:t>3.5.4</w:t>
        </w:r>
        <w:r w:rsidR="00952DBF">
          <w:fldChar w:fldCharType="end"/>
        </w:r>
        <w:r w:rsidR="00952DBF">
          <w:t xml:space="preserve">) </w:t>
        </w:r>
        <w:r w:rsidRPr="001A344F">
          <w:t>strings</w:t>
        </w:r>
        <w:bookmarkEnd w:id="3177"/>
        <w:r w:rsidRPr="001A344F">
          <w:t>.</w:t>
        </w:r>
      </w:ins>
      <w:r w:rsidRPr="001A344F">
        <w:t xml:space="preserve"> Two strings </w:t>
      </w:r>
      <w:r w:rsidRPr="001A344F">
        <w:rPr>
          <w:b/>
        </w:rPr>
        <w:t>SHALL</w:t>
      </w:r>
      <w:r w:rsidRPr="001A344F">
        <w:t xml:space="preserve"> be considered the same if they consist of the same sequence of Unicode</w:t>
      </w:r>
      <w:r w:rsidR="00DE0F9F">
        <w:t xml:space="preserve"> [</w:t>
      </w:r>
      <w:del w:id="3183" w:author="Laurence Golding" w:date="2019-05-11T06:51:00Z">
        <w:r w:rsidR="005C469B">
          <w:fldChar w:fldCharType="begin"/>
        </w:r>
        <w:r w:rsidR="005C469B">
          <w:delInstrText xml:space="preserve"> HYPERLINK \l "UNICODE10" </w:delInstrText>
        </w:r>
        <w:r w:rsidR="005C469B">
          <w:fldChar w:fldCharType="separate"/>
        </w:r>
        <w:r w:rsidR="00DE0F9F" w:rsidRPr="00903F25">
          <w:rPr>
            <w:rStyle w:val="Hyperlink"/>
          </w:rPr>
          <w:delText>UNICODE10</w:delText>
        </w:r>
        <w:r w:rsidR="005C469B">
          <w:rPr>
            <w:rStyle w:val="Hyperlink"/>
          </w:rPr>
          <w:fldChar w:fldCharType="end"/>
        </w:r>
      </w:del>
      <w:ins w:id="3184" w:author="Laurence Golding" w:date="2019-05-11T06:51:00Z">
        <w:r w:rsidR="005C469B">
          <w:fldChar w:fldCharType="begin"/>
        </w:r>
        <w:r w:rsidR="005C469B">
          <w:instrText xml:space="preserve"> HYPERLINK \l "UNICODE12" </w:instrText>
        </w:r>
        <w:r w:rsidR="005C469B">
          <w:fldChar w:fldCharType="separate"/>
        </w:r>
        <w:r w:rsidR="00BF430E" w:rsidRPr="00BF430E">
          <w:rPr>
            <w:rStyle w:val="Hyperlink"/>
          </w:rPr>
          <w:t>UNICODE12</w:t>
        </w:r>
        <w:r w:rsidR="005C469B">
          <w:rPr>
            <w:rStyle w:val="Hyperlink"/>
          </w:rPr>
          <w:fldChar w:fldCharType="end"/>
        </w:r>
      </w:ins>
      <w:r w:rsidR="00DE0F9F">
        <w:t>]</w:t>
      </w:r>
      <w:r w:rsidRPr="001A344F">
        <w:t xml:space="preserve"> code points.</w:t>
      </w:r>
    </w:p>
    <w:p w14:paraId="48FD88DC" w14:textId="77777777" w:rsidR="00992B66" w:rsidRDefault="00DC2EEB" w:rsidP="00992B66">
      <w:pPr>
        <w:rPr>
          <w:del w:id="3185" w:author="Laurence Golding" w:date="2019-05-11T06:51:00Z"/>
        </w:rPr>
      </w:pPr>
      <w:del w:id="3186" w:author="Laurence Golding" w:date="2019-05-11T06:51:00Z">
        <w:r>
          <w:delText>The</w:delText>
        </w:r>
        <w:r w:rsidR="00992B66">
          <w:delText xml:space="preserve"> string</w:delText>
        </w:r>
        <w:r>
          <w:delText>s</w:delText>
        </w:r>
        <w:r w:rsidR="00992B66">
          <w:delText xml:space="preserve"> in the </w:delText>
        </w:r>
        <w:r w:rsidR="00992B66" w:rsidRPr="00330958">
          <w:rPr>
            <w:rStyle w:val="CODEtemp"/>
          </w:rPr>
          <w:delText>tags</w:delText>
        </w:r>
        <w:r w:rsidR="00992B66">
          <w:delText xml:space="preserve"> array </w:delText>
        </w:r>
        <w:r>
          <w:delText>are hierarchical (§</w:delText>
        </w:r>
        <w:r>
          <w:fldChar w:fldCharType="begin"/>
        </w:r>
        <w:r>
          <w:delInstrText xml:space="preserve"> REF _Ref514326061 \r \h </w:delInstrText>
        </w:r>
        <w:r>
          <w:fldChar w:fldCharType="separate"/>
        </w:r>
        <w:r w:rsidR="00331070">
          <w:delText>3.4.4</w:delText>
        </w:r>
        <w:r>
          <w:fldChar w:fldCharType="end"/>
        </w:r>
        <w:r>
          <w:delText>).</w:delText>
        </w:r>
      </w:del>
    </w:p>
    <w:p w14:paraId="30A84BFF" w14:textId="638A42C3" w:rsidR="00E72441" w:rsidRDefault="00B84A98" w:rsidP="00B84A98">
      <w:pPr>
        <w:rPr>
          <w:ins w:id="3187" w:author="Laurence Golding" w:date="2019-05-11T06:51:00Z"/>
        </w:rPr>
      </w:pPr>
      <w:ins w:id="3188" w:author="Laurence Golding" w:date="2019-05-11T06:51:00Z">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r w:rsidR="005C469B">
          <w:fldChar w:fldCharType="begin"/>
        </w:r>
        <w:r w:rsidR="005C469B">
          <w:instrText xml:space="preserve"> HYPERLINK \l "CWE" </w:instrText>
        </w:r>
        <w:r w:rsidR="005C469B">
          <w:fldChar w:fldCharType="separate"/>
        </w:r>
        <w:r w:rsidR="00E72441" w:rsidRPr="00B84A98">
          <w:rPr>
            <w:rStyle w:val="Hyperlink"/>
          </w:rPr>
          <w:t>CWE</w:t>
        </w:r>
        <w:r w:rsidRPr="00B84A98">
          <w:rPr>
            <w:rStyle w:val="Hyperlink"/>
            <w:rFonts w:cs="Arial"/>
          </w:rPr>
          <w:t>™</w:t>
        </w:r>
        <w:r w:rsidR="005C469B">
          <w:rPr>
            <w:rStyle w:val="Hyperlink"/>
            <w:rFonts w:cs="Arial"/>
          </w:rPr>
          <w:fldChar w:fldCharType="end"/>
        </w:r>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9127C">
          <w:t>3.19.3</w:t>
        </w:r>
        <w:r>
          <w:fldChar w:fldCharType="end"/>
        </w:r>
        <w:r>
          <w:t xml:space="preserve">) </w:t>
        </w:r>
        <w:r w:rsidRPr="00B84A98">
          <w:rPr>
            <w:b/>
          </w:rPr>
          <w:t>SHOULD</w:t>
        </w:r>
        <w:r>
          <w:t xml:space="preserve"> be used for this purpose.</w:t>
        </w:r>
      </w:ins>
    </w:p>
    <w:p w14:paraId="20FE6674" w14:textId="02A865EC" w:rsidR="00AE1CED" w:rsidRDefault="00AE1CED" w:rsidP="00AE1CED">
      <w:pPr>
        <w:rPr>
          <w:ins w:id="3189" w:author="Laurence Golding" w:date="2019-05-11T06:51:00Z"/>
        </w:rPr>
      </w:pPr>
      <w:ins w:id="3190" w:author="Laurence Golding" w:date="2019-05-11T06:51:00Z">
        <w:r>
          <w:t xml:space="preserve">Even when defining a custom classification system used within an engineering team, taxonomies </w:t>
        </w:r>
        <w:r w:rsidRPr="00AE1CED">
          <w:rPr>
            <w:b/>
          </w:rPr>
          <w:t>SHOULD</w:t>
        </w:r>
        <w:r>
          <w:t xml:space="preserve"> be used rather than tags when labeling a result or a rule.</w:t>
        </w:r>
      </w:ins>
    </w:p>
    <w:p w14:paraId="7E47ABD3" w14:textId="2CC8A4E1" w:rsidR="00AE1CED" w:rsidRDefault="00AE1CED" w:rsidP="00AE1CED">
      <w:pPr>
        <w:pStyle w:val="Note"/>
        <w:rPr>
          <w:ins w:id="3191" w:author="Laurence Golding" w:date="2019-05-11T06:51:00Z"/>
        </w:rPr>
      </w:pPr>
      <w:r>
        <w:t>EXAMPLE</w:t>
      </w:r>
      <w:ins w:id="3192" w:author="Laurence Golding" w:date="2019-05-11T06:51:00Z">
        <w:r>
          <w:t xml:space="preserv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ins>
    </w:p>
    <w:p w14:paraId="040355DB" w14:textId="417838C9" w:rsidR="00DC2EEB" w:rsidRDefault="00DC2EEB" w:rsidP="00DC2EEB">
      <w:pPr>
        <w:pStyle w:val="Note"/>
      </w:pPr>
      <w:ins w:id="3193" w:author="Laurence Golding" w:date="2019-05-11T06:51:00Z">
        <w:r>
          <w:t>EXAMPLE</w:t>
        </w:r>
        <w:r w:rsidR="00AE1CED">
          <w:t xml:space="preserve"> 2</w:t>
        </w:r>
      </w:ins>
      <w:r>
        <w:t xml:space="preserve">: In this example, the SARIF producer </w:t>
      </w:r>
      <w:del w:id="3194" w:author="Laurence Golding" w:date="2019-05-11T06:51:00Z">
        <w:r>
          <w:delText>categorizes scan results according to the Common Weakness Enumeration taxonomy [</w:delText>
        </w:r>
        <w:r w:rsidR="005C469B">
          <w:fldChar w:fldCharType="begin"/>
        </w:r>
        <w:r w:rsidR="005C469B">
          <w:delInstrText xml:space="preserve"> HYPERLINK \l "CWE" </w:delInstrText>
        </w:r>
        <w:r w:rsidR="005C469B">
          <w:fldChar w:fldCharType="separate"/>
        </w:r>
        <w:r w:rsidRPr="00992B66">
          <w:rPr>
            <w:rStyle w:val="Hyperlink"/>
          </w:rPr>
          <w:delText>CWE</w:delText>
        </w:r>
        <w:r w:rsidR="005C469B">
          <w:rPr>
            <w:rStyle w:val="Hyperlink"/>
          </w:rPr>
          <w:fldChar w:fldCharType="end"/>
        </w:r>
        <w:r>
          <w:delText>].</w:delText>
        </w:r>
      </w:del>
      <w:ins w:id="3195" w:author="Laurence Golding" w:date="2019-05-11T06:51:00Z">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ins>
    </w:p>
    <w:p w14:paraId="0F0159F9" w14:textId="7E6DFC19" w:rsidR="00DC2EEB" w:rsidRDefault="00DC2EEB" w:rsidP="00C91E75">
      <w:pPr>
        <w:pStyle w:val="Code"/>
      </w:pPr>
      <w:r>
        <w:t>{</w:t>
      </w:r>
      <w:r w:rsidR="00C91E75">
        <w:t xml:space="preserve">                              # A </w:t>
      </w:r>
      <w:del w:id="3196" w:author="Laurence Golding" w:date="2019-05-11T06:51:00Z">
        <w:r w:rsidR="00C91E75">
          <w:delText>result</w:delText>
        </w:r>
      </w:del>
      <w:ins w:id="3197" w:author="Laurence Golding" w:date="2019-05-11T06:51:00Z">
        <w:r w:rsidR="00AE1CED">
          <w:t>run</w:t>
        </w:r>
      </w:ins>
      <w:r w:rsidR="00AE1CED">
        <w:t xml:space="preserve"> </w:t>
      </w:r>
      <w:r w:rsidR="00C91E75">
        <w:t>object (§</w:t>
      </w:r>
      <w:r w:rsidR="00AE1CED">
        <w:fldChar w:fldCharType="begin"/>
      </w:r>
      <w:r w:rsidR="00AE1CED">
        <w:instrText xml:space="preserve"> REF _</w:instrText>
      </w:r>
      <w:del w:id="3198" w:author="Laurence Golding" w:date="2019-05-11T06:51:00Z">
        <w:r w:rsidR="00C91E75">
          <w:delInstrText>Ref493350984</w:delInstrText>
        </w:r>
      </w:del>
      <w:ins w:id="3199" w:author="Laurence Golding" w:date="2019-05-11T06:51:00Z">
        <w:r w:rsidR="00AE1CED">
          <w:instrText>Ref493349997</w:instrText>
        </w:r>
      </w:ins>
      <w:r w:rsidR="00AE1CED">
        <w:instrText xml:space="preserve"> \r \h </w:instrText>
      </w:r>
      <w:del w:id="3200" w:author="Laurence Golding" w:date="2019-05-11T06:51:00Z">
        <w:r w:rsidR="00C91E75">
          <w:delInstrText xml:space="preserve"> \* MERGEFORMAT </w:delInstrText>
        </w:r>
      </w:del>
      <w:r w:rsidR="00AE1CED">
        <w:fldChar w:fldCharType="separate"/>
      </w:r>
      <w:r w:rsidR="0009127C">
        <w:t>3.</w:t>
      </w:r>
      <w:del w:id="3201" w:author="Laurence Golding" w:date="2019-05-11T06:51:00Z">
        <w:r w:rsidR="00331070">
          <w:delText>19</w:delText>
        </w:r>
      </w:del>
      <w:ins w:id="3202" w:author="Laurence Golding" w:date="2019-05-11T06:51:00Z">
        <w:r w:rsidR="0009127C">
          <w:t>14</w:t>
        </w:r>
      </w:ins>
      <w:r w:rsidR="00AE1CED">
        <w:fldChar w:fldCharType="end"/>
      </w:r>
      <w:r w:rsidR="00C91E75">
        <w:t>).</w:t>
      </w:r>
    </w:p>
    <w:p w14:paraId="5C6D3CBF" w14:textId="77777777" w:rsidR="00DC2EEB" w:rsidRDefault="00DC2EEB" w:rsidP="00C91E75">
      <w:pPr>
        <w:pStyle w:val="Code"/>
        <w:rPr>
          <w:del w:id="3203" w:author="Laurence Golding" w:date="2019-05-11T06:51:00Z"/>
        </w:rPr>
      </w:pPr>
      <w:del w:id="3204" w:author="Laurence Golding" w:date="2019-05-11T06:51:00Z">
        <w:r>
          <w:delText xml:space="preserve">  "ruleId": "CA2124",</w:delText>
        </w:r>
      </w:del>
    </w:p>
    <w:p w14:paraId="65C05A5B" w14:textId="77777777" w:rsidR="00DC2EEB" w:rsidRDefault="00DC2EEB" w:rsidP="00C91E75">
      <w:pPr>
        <w:pStyle w:val="Code"/>
        <w:rPr>
          <w:del w:id="3205" w:author="Laurence Golding" w:date="2019-05-11T06:51:00Z"/>
        </w:rPr>
      </w:pPr>
      <w:del w:id="3206" w:author="Laurence Golding" w:date="2019-05-11T06:51:00Z">
        <w:r>
          <w:delText xml:space="preserve">  ...</w:delText>
        </w:r>
      </w:del>
    </w:p>
    <w:p w14:paraId="1CA342F3" w14:textId="18840D11" w:rsidR="00AE1CED" w:rsidRDefault="00AE1CED" w:rsidP="00C91E75">
      <w:pPr>
        <w:pStyle w:val="Code"/>
        <w:rPr>
          <w:ins w:id="3207" w:author="Laurence Golding" w:date="2019-05-11T06:51:00Z"/>
        </w:rPr>
      </w:pPr>
      <w:ins w:id="3208" w:author="Laurence Golding" w:date="2019-05-11T06:51:00Z">
        <w:r>
          <w:t xml:space="preserve">  "artifacts": [               # See §</w:t>
        </w:r>
        <w:r>
          <w:fldChar w:fldCharType="begin"/>
        </w:r>
        <w:r>
          <w:instrText xml:space="preserve"> REF _Ref507667580 \r \h </w:instrText>
        </w:r>
        <w:r>
          <w:fldChar w:fldCharType="separate"/>
        </w:r>
        <w:r w:rsidR="0009127C">
          <w:t>3.14.15</w:t>
        </w:r>
        <w:r>
          <w:fldChar w:fldCharType="end"/>
        </w:r>
        <w:r>
          <w:t>.</w:t>
        </w:r>
      </w:ins>
    </w:p>
    <w:p w14:paraId="04F7DBD5" w14:textId="24876260" w:rsidR="00AE1CED" w:rsidRDefault="00AE1CED" w:rsidP="00C91E75">
      <w:pPr>
        <w:pStyle w:val="Code"/>
        <w:rPr>
          <w:ins w:id="3209" w:author="Laurence Golding" w:date="2019-05-11T06:51:00Z"/>
        </w:rPr>
      </w:pPr>
      <w:ins w:id="3210" w:author="Laurence Golding" w:date="2019-05-11T06:51:00Z">
        <w:r>
          <w:t xml:space="preserve">    {                          # An artifact object (§</w:t>
        </w:r>
        <w:r>
          <w:fldChar w:fldCharType="begin"/>
        </w:r>
        <w:r>
          <w:instrText xml:space="preserve"> REF _Ref493403111 \r \h </w:instrText>
        </w:r>
        <w:r>
          <w:fldChar w:fldCharType="separate"/>
        </w:r>
        <w:r w:rsidR="0009127C">
          <w:t>3.24</w:t>
        </w:r>
        <w:r>
          <w:fldChar w:fldCharType="end"/>
        </w:r>
        <w:r>
          <w:t>).</w:t>
        </w:r>
      </w:ins>
    </w:p>
    <w:p w14:paraId="4FF72523" w14:textId="3B1464C3" w:rsidR="00AE1CED" w:rsidRDefault="00AE1CED" w:rsidP="00C91E75">
      <w:pPr>
        <w:pStyle w:val="Code"/>
        <w:rPr>
          <w:ins w:id="3211" w:author="Laurence Golding" w:date="2019-05-11T06:51:00Z"/>
        </w:rPr>
      </w:pPr>
      <w:ins w:id="3212" w:author="Laurence Golding" w:date="2019-05-11T06:51:00Z">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9127C">
          <w:t>3.24.2</w:t>
        </w:r>
        <w:r>
          <w:fldChar w:fldCharType="end"/>
        </w:r>
        <w:r>
          <w:t>.</w:t>
        </w:r>
      </w:ins>
    </w:p>
    <w:p w14:paraId="419DA9CD" w14:textId="33D125A6" w:rsidR="00AE1CED" w:rsidRDefault="00AE1CED" w:rsidP="00C91E75">
      <w:pPr>
        <w:pStyle w:val="Code"/>
        <w:rPr>
          <w:ins w:id="3213" w:author="Laurence Golding" w:date="2019-05-11T06:51:00Z"/>
        </w:rPr>
      </w:pPr>
      <w:ins w:id="3214" w:author="Laurence Golding" w:date="2019-05-11T06:51:00Z">
        <w:r>
          <w:t xml:space="preserve">        "uri": "http://www.example.com/libraries/jsonParser.js"</w:t>
        </w:r>
      </w:ins>
    </w:p>
    <w:p w14:paraId="0A0C9EA5" w14:textId="316BAD44" w:rsidR="00AE1CED" w:rsidRDefault="00AE1CED" w:rsidP="00C91E75">
      <w:pPr>
        <w:pStyle w:val="Code"/>
        <w:rPr>
          <w:ins w:id="3215" w:author="Laurence Golding" w:date="2019-05-11T06:51:00Z"/>
        </w:rPr>
      </w:pPr>
      <w:ins w:id="3216" w:author="Laurence Golding" w:date="2019-05-11T06:51:00Z">
        <w:r>
          <w:t xml:space="preserve">      },</w:t>
        </w:r>
      </w:ins>
    </w:p>
    <w:p w14:paraId="2B57D122" w14:textId="45ECF498" w:rsidR="00DC2EEB" w:rsidRDefault="00AE1CED" w:rsidP="00C91E75">
      <w:pPr>
        <w:pStyle w:val="Code"/>
      </w:pPr>
      <w:ins w:id="3217" w:author="Laurence Golding" w:date="2019-05-11T06:51:00Z">
        <w:r>
          <w:t xml:space="preserve">    </w:t>
        </w:r>
      </w:ins>
      <w:r w:rsidR="00DC2EEB">
        <w:t xml:space="preserve">  "properties": {</w:t>
      </w:r>
    </w:p>
    <w:p w14:paraId="62FEC8A3" w14:textId="2C78E999" w:rsidR="00DC2EEB" w:rsidRDefault="00DC2EEB" w:rsidP="00C91E75">
      <w:pPr>
        <w:pStyle w:val="Code"/>
      </w:pPr>
      <w:ins w:id="3218" w:author="Laurence Golding" w:date="2019-05-11T06:51:00Z">
        <w:r>
          <w:t xml:space="preserve">    </w:t>
        </w:r>
      </w:ins>
      <w:r w:rsidR="00AE1CED">
        <w:t xml:space="preserve">    </w:t>
      </w:r>
      <w:r>
        <w:t>"tags": [</w:t>
      </w:r>
    </w:p>
    <w:p w14:paraId="6363F366" w14:textId="1F572F46" w:rsidR="00DC2EEB" w:rsidRDefault="00DC2EEB" w:rsidP="00C91E75">
      <w:pPr>
        <w:pStyle w:val="Code"/>
      </w:pPr>
      <w:r>
        <w:t xml:space="preserve">      </w:t>
      </w:r>
      <w:del w:id="3219" w:author="Laurence Golding" w:date="2019-05-11T06:51:00Z">
        <w:r>
          <w:delText>"CWE/22</w:delText>
        </w:r>
      </w:del>
      <w:ins w:id="3220" w:author="Laurence Golding" w:date="2019-05-11T06:51:00Z">
        <w:r w:rsidR="00AE1CED">
          <w:t xml:space="preserve">    </w:t>
        </w:r>
        <w:r>
          <w:t>"</w:t>
        </w:r>
        <w:r w:rsidR="00AE1CED">
          <w:t>openSource</w:t>
        </w:r>
      </w:ins>
      <w:r>
        <w:t>"</w:t>
      </w:r>
    </w:p>
    <w:p w14:paraId="4FC624AA" w14:textId="62C94C6D" w:rsidR="00AE1CED" w:rsidRDefault="00AE1CED" w:rsidP="00C91E75">
      <w:pPr>
        <w:pStyle w:val="Code"/>
      </w:pPr>
      <w:r>
        <w:t xml:space="preserve">    </w:t>
      </w:r>
      <w:ins w:id="3221" w:author="Laurence Golding" w:date="2019-05-11T06:51:00Z">
        <w:r>
          <w:t xml:space="preserve">    </w:t>
        </w:r>
      </w:ins>
      <w:r>
        <w:t>]</w:t>
      </w:r>
    </w:p>
    <w:p w14:paraId="5F85E968" w14:textId="24ABBFAA" w:rsidR="00AE1CED" w:rsidRDefault="00AE1CED" w:rsidP="00C91E75">
      <w:pPr>
        <w:pStyle w:val="Code"/>
      </w:pPr>
      <w:r>
        <w:t xml:space="preserve">  </w:t>
      </w:r>
      <w:ins w:id="3222" w:author="Laurence Golding" w:date="2019-05-11T06:51:00Z">
        <w:r>
          <w:t xml:space="preserve">    </w:t>
        </w:r>
      </w:ins>
      <w:r>
        <w:t>}</w:t>
      </w:r>
    </w:p>
    <w:p w14:paraId="6EBD5E94" w14:textId="77777777" w:rsidR="00DC2EEB" w:rsidRDefault="00DC2EEB" w:rsidP="00C91E75">
      <w:pPr>
        <w:pStyle w:val="Code"/>
        <w:rPr>
          <w:del w:id="3223" w:author="Laurence Golding" w:date="2019-05-11T06:51:00Z"/>
        </w:rPr>
      </w:pPr>
      <w:del w:id="3224" w:author="Laurence Golding" w:date="2019-05-11T06:51:00Z">
        <w:r>
          <w:delText>}</w:delText>
        </w:r>
      </w:del>
    </w:p>
    <w:p w14:paraId="0C7D7643" w14:textId="77777777" w:rsidR="00DC2EEB" w:rsidRDefault="00DC2EEB" w:rsidP="00C91E75">
      <w:pPr>
        <w:pStyle w:val="Code"/>
        <w:rPr>
          <w:ins w:id="3225" w:author="Laurence Golding" w:date="2019-05-11T06:51:00Z"/>
        </w:rPr>
      </w:pPr>
      <w:ins w:id="3226" w:author="Laurence Golding" w:date="2019-05-11T06:51:00Z">
        <w:r>
          <w:t xml:space="preserve">    ]</w:t>
        </w:r>
      </w:ins>
    </w:p>
    <w:p w14:paraId="442E9286" w14:textId="5F1804EC" w:rsidR="00DC2EEB" w:rsidRDefault="00DC2EEB" w:rsidP="00C91E75">
      <w:pPr>
        <w:pStyle w:val="Code"/>
        <w:rPr>
          <w:ins w:id="3227" w:author="Laurence Golding" w:date="2019-05-11T06:51:00Z"/>
        </w:rPr>
      </w:pPr>
      <w:ins w:id="3228" w:author="Laurence Golding" w:date="2019-05-11T06:51:00Z">
        <w:r>
          <w:t xml:space="preserve">  }</w:t>
        </w:r>
        <w:r w:rsidR="003C5429">
          <w:t>,</w:t>
        </w:r>
      </w:ins>
    </w:p>
    <w:p w14:paraId="3781BFE1" w14:textId="359DABA0" w:rsidR="003C5429" w:rsidRDefault="003C5429" w:rsidP="00C91E75">
      <w:pPr>
        <w:pStyle w:val="Code"/>
        <w:rPr>
          <w:ins w:id="3229" w:author="Laurence Golding" w:date="2019-05-11T06:51:00Z"/>
        </w:rPr>
      </w:pPr>
      <w:ins w:id="3230" w:author="Laurence Golding" w:date="2019-05-11T06:51:00Z">
        <w:r>
          <w:t xml:space="preserve">  ...</w:t>
        </w:r>
      </w:ins>
    </w:p>
    <w:p w14:paraId="45C49122" w14:textId="7AEF87AF" w:rsidR="00DC2EEB" w:rsidRDefault="00DC2EEB" w:rsidP="00C91E75">
      <w:pPr>
        <w:pStyle w:val="Code"/>
        <w:rPr>
          <w:ins w:id="3231" w:author="Laurence Golding" w:date="2019-05-11T06:51:00Z"/>
        </w:rPr>
      </w:pPr>
      <w:ins w:id="3232" w:author="Laurence Golding" w:date="2019-05-11T06:51:00Z">
        <w:r>
          <w:lastRenderedPageBreak/>
          <w:t>}</w:t>
        </w:r>
      </w:ins>
    </w:p>
    <w:p w14:paraId="523548F9" w14:textId="7F3BBB3B" w:rsidR="00AE1CED" w:rsidRDefault="00AE1CED" w:rsidP="003C5429">
      <w:pPr>
        <w:pStyle w:val="Note"/>
        <w:rPr>
          <w:ins w:id="3233" w:author="Laurence Golding" w:date="2019-05-11T06:51:00Z"/>
        </w:rPr>
      </w:pPr>
      <w:ins w:id="3234" w:author="Laurence Golding" w:date="2019-05-11T06:51:00Z">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ins>
    </w:p>
    <w:p w14:paraId="47C36702" w14:textId="09554CD8" w:rsidR="002B48E2" w:rsidRDefault="002B48E2" w:rsidP="002B48E2">
      <w:pPr>
        <w:pStyle w:val="Heading4"/>
      </w:pPr>
      <w:bookmarkStart w:id="3235" w:name="_Toc8366964"/>
      <w:bookmarkStart w:id="3236" w:name="_Toc516224676"/>
      <w:r>
        <w:t>Tag metadata</w:t>
      </w:r>
      <w:bookmarkEnd w:id="3235"/>
      <w:bookmarkEnd w:id="3236"/>
    </w:p>
    <w:p w14:paraId="0B3DB0EF" w14:textId="6CA80D1D"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w:t>
      </w:r>
      <w:del w:id="3237" w:author="Laurence Golding" w:date="2019-05-11T06:51:00Z">
        <w:r>
          <w:delText>,</w:delText>
        </w:r>
      </w:del>
      <w:r>
        <w:t xml:space="preserve"> and whose value is any JSON value. If present, this property </w:t>
      </w:r>
      <w:r>
        <w:rPr>
          <w:b/>
        </w:rPr>
        <w:t>SHALL</w:t>
      </w:r>
      <w:r>
        <w:t xml:space="preserve"> be located </w:t>
      </w:r>
      <w:del w:id="3238" w:author="Laurence Golding" w:date="2019-05-11T06:51:00Z">
        <w:r>
          <w:delText>either</w:delText>
        </w:r>
      </w:del>
      <w:ins w:id="3239" w:author="Laurence Golding" w:date="2019-05-11T06:51:00Z">
        <w:r w:rsidR="008D0C1D">
          <w:t>by searching first</w:t>
        </w:r>
      </w:ins>
      <w:r>
        <w:t xml:space="preserve"> in the </w:t>
      </w:r>
      <w:del w:id="3240" w:author="Laurence Golding" w:date="2019-05-11T06:51:00Z">
        <w:r>
          <w:delText xml:space="preserve">same </w:delText>
        </w:r>
      </w:del>
      <w:r>
        <w:t xml:space="preserve">property bag that contains the tag, </w:t>
      </w:r>
      <w:del w:id="3241" w:author="Laurence Golding" w:date="2019-05-11T06:51:00Z">
        <w:r>
          <w:delText>or</w:delText>
        </w:r>
      </w:del>
      <w:ins w:id="3242" w:author="Laurence Golding" w:date="2019-05-11T06:51:00Z">
        <w:r w:rsidR="008D0C1D">
          <w:t xml:space="preserve">and </w:t>
        </w:r>
        <w:r w:rsidR="00F40B7D">
          <w:t>then</w:t>
        </w:r>
      </w:ins>
      <w:r w:rsidR="00F40B7D">
        <w:t xml:space="preserve"> </w:t>
      </w:r>
      <w:r w:rsidR="008D0C1D">
        <w:t xml:space="preserve">in the property bag of </w:t>
      </w:r>
      <w:del w:id="3243" w:author="Laurence Golding" w:date="2019-05-11T06:51:00Z">
        <w:r>
          <w:delText xml:space="preserve">any SARIF element which lexically contains </w:delText>
        </w:r>
      </w:del>
      <w:r w:rsidR="008D0C1D">
        <w:t xml:space="preserve">the </w:t>
      </w:r>
      <w:del w:id="3244" w:author="Laurence Golding" w:date="2019-05-11T06:51:00Z">
        <w:r>
          <w:delText xml:space="preserve">element </w:delText>
        </w:r>
      </w:del>
      <w:r w:rsidR="008D0C1D">
        <w:t xml:space="preserve">containing </w:t>
      </w:r>
      <w:del w:id="3245" w:author="Laurence Golding" w:date="2019-05-11T06:51:00Z">
        <w:r>
          <w:delText>the tag</w:delText>
        </w:r>
      </w:del>
      <w:ins w:id="3246" w:author="Laurence Golding" w:date="2019-05-11T06:51:00Z">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9127C">
          <w:t>3.14</w:t>
        </w:r>
        <w:r w:rsidR="008D0C1D">
          <w:fldChar w:fldCharType="end"/>
        </w:r>
        <w:r w:rsidR="008D0C1D">
          <w:t>)</w:t>
        </w:r>
        <w:r w:rsidR="00F40B7D">
          <w:t xml:space="preserve"> </w:t>
        </w:r>
        <w:r w:rsidR="00F40B7D" w:rsidRPr="00F40B7D">
          <w:rPr>
            <w:rStyle w:val="CODEtemp"/>
          </w:rPr>
          <w:t>theRun</w:t>
        </w:r>
        <w:r w:rsidR="008D0C1D">
          <w:t>, if any</w:t>
        </w:r>
      </w:ins>
      <w:r>
        <w:t>.</w:t>
      </w:r>
    </w:p>
    <w:p w14:paraId="13FB007C" w14:textId="77777777" w:rsidR="00E945FA" w:rsidRDefault="00E945FA" w:rsidP="00E945FA">
      <w:pPr>
        <w:pStyle w:val="Note"/>
        <w:rPr>
          <w:del w:id="3247" w:author="Laurence Golding" w:date="2019-05-11T06:51:00Z"/>
        </w:rPr>
      </w:pPr>
      <w:r>
        <w:t>EXAMPLE</w:t>
      </w:r>
      <w:del w:id="3248" w:author="Laurence Golding" w:date="2019-05-11T06:51:00Z">
        <w:r>
          <w:delText>: Suppose a SARIF-producing tool classifies results according to</w:delText>
        </w:r>
      </w:del>
      <w:ins w:id="3249" w:author="Laurence Golding" w:date="2019-05-11T06:51:00Z">
        <w:r w:rsidR="00F40B7D">
          <w:t xml:space="preserve"> 1</w:t>
        </w:r>
        <w:r>
          <w:t xml:space="preserve">: </w:t>
        </w:r>
        <w:r w:rsidR="004B43A1">
          <w:t>Continuing</w:t>
        </w:r>
      </w:ins>
      <w:r w:rsidR="004B43A1">
        <w:t xml:space="preserve"> the </w:t>
      </w:r>
      <w:del w:id="3250" w:author="Laurence Golding" w:date="2019-05-11T06:51:00Z">
        <w:r>
          <w:delText xml:space="preserve">Common Weakness Enumeration, using a tool-specific convention that the tag </w:delText>
        </w:r>
        <w:r w:rsidRPr="007C5FE5">
          <w:rPr>
            <w:rStyle w:val="CODEtemp"/>
          </w:rPr>
          <w:delText>"CWE/</w:delText>
        </w:r>
        <w:r>
          <w:rPr>
            <w:rStyle w:val="CODEtemp"/>
            <w:i/>
          </w:rPr>
          <w:delText>n</w:delText>
        </w:r>
        <w:r w:rsidRPr="007C5FE5">
          <w:rPr>
            <w:rStyle w:val="CODEtemp"/>
          </w:rPr>
          <w:delText>"</w:delText>
        </w:r>
        <w:r>
          <w:delText xml:space="preserve"> denotes a result to which CWE </w:delText>
        </w:r>
        <w:r>
          <w:rPr>
            <w:i/>
          </w:rPr>
          <w:delText>n</w:delText>
        </w:r>
        <w:r>
          <w:delText xml:space="preserve"> applies. Suppose this tool produces the following result:</w:delText>
        </w:r>
      </w:del>
    </w:p>
    <w:p w14:paraId="1F4E52F1" w14:textId="77777777" w:rsidR="00E945FA" w:rsidRDefault="00E945FA" w:rsidP="00E945FA">
      <w:pPr>
        <w:pStyle w:val="Code"/>
        <w:rPr>
          <w:del w:id="3251" w:author="Laurence Golding" w:date="2019-05-11T06:51:00Z"/>
        </w:rPr>
      </w:pPr>
      <w:del w:id="3252" w:author="Laurence Golding" w:date="2019-05-11T06:51:00Z">
        <w:r>
          <w:delText>{                              # A result object (§</w:delText>
        </w:r>
        <w:r>
          <w:fldChar w:fldCharType="begin"/>
        </w:r>
        <w:r>
          <w:delInstrText xml:space="preserve"> REF _Ref493350984 \r \h </w:delInstrText>
        </w:r>
        <w:r>
          <w:fldChar w:fldCharType="separate"/>
        </w:r>
        <w:r w:rsidR="00331070">
          <w:delText>3.19</w:delText>
        </w:r>
        <w:r>
          <w:fldChar w:fldCharType="end"/>
        </w:r>
        <w:r>
          <w:delText>)</w:delText>
        </w:r>
      </w:del>
    </w:p>
    <w:p w14:paraId="1AD09C61" w14:textId="77777777" w:rsidR="00E945FA" w:rsidRDefault="00E945FA" w:rsidP="00E945FA">
      <w:pPr>
        <w:pStyle w:val="Code"/>
        <w:rPr>
          <w:del w:id="3253" w:author="Laurence Golding" w:date="2019-05-11T06:51:00Z"/>
        </w:rPr>
      </w:pPr>
      <w:del w:id="3254" w:author="Laurence Golding" w:date="2019-05-11T06:51:00Z">
        <w:r>
          <w:delText xml:space="preserve">  "ruleId": "SEC0251",</w:delText>
        </w:r>
      </w:del>
    </w:p>
    <w:p w14:paraId="500BEAE3" w14:textId="77777777" w:rsidR="00E076E9" w:rsidRDefault="00E945FA" w:rsidP="00E945FA">
      <w:pPr>
        <w:pStyle w:val="Code"/>
        <w:rPr>
          <w:del w:id="3255" w:author="Laurence Golding" w:date="2019-05-11T06:51:00Z"/>
        </w:rPr>
      </w:pPr>
      <w:del w:id="3256" w:author="Laurence Golding" w:date="2019-05-11T06:51:00Z">
        <w:r>
          <w:delText xml:space="preserve">  "message": </w:delText>
        </w:r>
        <w:r w:rsidR="00E076E9">
          <w:delText>{</w:delText>
        </w:r>
      </w:del>
    </w:p>
    <w:p w14:paraId="743EE266" w14:textId="77777777" w:rsidR="00E076E9" w:rsidRDefault="00E076E9" w:rsidP="00E945FA">
      <w:pPr>
        <w:pStyle w:val="Code"/>
        <w:rPr>
          <w:del w:id="3257" w:author="Laurence Golding" w:date="2019-05-11T06:51:00Z"/>
        </w:rPr>
      </w:pPr>
      <w:del w:id="3258" w:author="Laurence Golding" w:date="2019-05-11T06:51:00Z">
        <w:r>
          <w:delText xml:space="preserve">    "text": </w:delText>
        </w:r>
        <w:r w:rsidR="00E945FA">
          <w:delText>"The path 'data/../bin' is not within the 'data' directory"</w:delText>
        </w:r>
      </w:del>
    </w:p>
    <w:p w14:paraId="2B805E63" w14:textId="77777777" w:rsidR="00E945FA" w:rsidRDefault="00E076E9" w:rsidP="00E945FA">
      <w:pPr>
        <w:pStyle w:val="Code"/>
        <w:rPr>
          <w:del w:id="3259" w:author="Laurence Golding" w:date="2019-05-11T06:51:00Z"/>
        </w:rPr>
      </w:pPr>
      <w:del w:id="3260" w:author="Laurence Golding" w:date="2019-05-11T06:51:00Z">
        <w:r>
          <w:delText xml:space="preserve">  }</w:delText>
        </w:r>
        <w:r w:rsidR="00E945FA">
          <w:delText>,</w:delText>
        </w:r>
      </w:del>
    </w:p>
    <w:p w14:paraId="76B1D534" w14:textId="77777777" w:rsidR="00E945FA" w:rsidRDefault="00E945FA" w:rsidP="00E945FA">
      <w:pPr>
        <w:pStyle w:val="Code"/>
        <w:rPr>
          <w:del w:id="3261" w:author="Laurence Golding" w:date="2019-05-11T06:51:00Z"/>
        </w:rPr>
      </w:pPr>
      <w:del w:id="3262" w:author="Laurence Golding" w:date="2019-05-11T06:51:00Z">
        <w:r>
          <w:delText xml:space="preserve">  "properties": {</w:delText>
        </w:r>
      </w:del>
    </w:p>
    <w:p w14:paraId="1F4D128B" w14:textId="77777777" w:rsidR="00E945FA" w:rsidRDefault="00E945FA" w:rsidP="00E945FA">
      <w:pPr>
        <w:pStyle w:val="Code"/>
        <w:rPr>
          <w:del w:id="3263" w:author="Laurence Golding" w:date="2019-05-11T06:51:00Z"/>
        </w:rPr>
      </w:pPr>
      <w:del w:id="3264" w:author="Laurence Golding" w:date="2019-05-11T06:51:00Z">
        <w:r>
          <w:delText xml:space="preserve">    "tags": [</w:delText>
        </w:r>
      </w:del>
    </w:p>
    <w:p w14:paraId="6ACD32A3" w14:textId="77777777" w:rsidR="00E945FA" w:rsidRDefault="00E945FA" w:rsidP="00E945FA">
      <w:pPr>
        <w:pStyle w:val="Code"/>
        <w:rPr>
          <w:del w:id="3265" w:author="Laurence Golding" w:date="2019-05-11T06:51:00Z"/>
        </w:rPr>
      </w:pPr>
      <w:del w:id="3266" w:author="Laurence Golding" w:date="2019-05-11T06:51:00Z">
        <w:r>
          <w:delText xml:space="preserve">      "security",</w:delText>
        </w:r>
      </w:del>
    </w:p>
    <w:p w14:paraId="5D1C96BE" w14:textId="77777777" w:rsidR="00E945FA" w:rsidRDefault="00E945FA" w:rsidP="00E945FA">
      <w:pPr>
        <w:pStyle w:val="Code"/>
        <w:rPr>
          <w:del w:id="3267" w:author="Laurence Golding" w:date="2019-05-11T06:51:00Z"/>
        </w:rPr>
      </w:pPr>
      <w:del w:id="3268" w:author="Laurence Golding" w:date="2019-05-11T06:51:00Z">
        <w:r>
          <w:delText xml:space="preserve">      "CWE/22"</w:delText>
        </w:r>
      </w:del>
    </w:p>
    <w:p w14:paraId="2CCFD6DC" w14:textId="77777777" w:rsidR="00E945FA" w:rsidRDefault="00E945FA" w:rsidP="00E945FA">
      <w:pPr>
        <w:pStyle w:val="Code"/>
        <w:rPr>
          <w:del w:id="3269" w:author="Laurence Golding" w:date="2019-05-11T06:51:00Z"/>
        </w:rPr>
      </w:pPr>
      <w:del w:id="3270" w:author="Laurence Golding" w:date="2019-05-11T06:51:00Z">
        <w:r>
          <w:delText xml:space="preserve">    ]</w:delText>
        </w:r>
      </w:del>
    </w:p>
    <w:p w14:paraId="3C72759D" w14:textId="77777777" w:rsidR="00E945FA" w:rsidRDefault="00E945FA" w:rsidP="00E945FA">
      <w:pPr>
        <w:pStyle w:val="Code"/>
        <w:rPr>
          <w:del w:id="3271" w:author="Laurence Golding" w:date="2019-05-11T06:51:00Z"/>
        </w:rPr>
      </w:pPr>
      <w:del w:id="3272" w:author="Laurence Golding" w:date="2019-05-11T06:51:00Z">
        <w:r>
          <w:delText xml:space="preserve">  }</w:delText>
        </w:r>
      </w:del>
    </w:p>
    <w:p w14:paraId="0E16CAA6" w14:textId="77777777" w:rsidR="002E614C" w:rsidRDefault="004B43A1" w:rsidP="002E614C">
      <w:pPr>
        <w:pStyle w:val="Code"/>
        <w:rPr>
          <w:moveFrom w:id="3273" w:author="Laurence Golding" w:date="2019-05-11T06:52:00Z"/>
        </w:rPr>
      </w:pPr>
      <w:ins w:id="3274" w:author="Laurence Golding" w:date="2019-05-11T06:51:00Z">
        <w:r>
          <w:t xml:space="preserve">example from </w:t>
        </w:r>
        <w:r w:rsidRPr="008F0C80">
          <w:t>§</w:t>
        </w:r>
        <w:r>
          <w:fldChar w:fldCharType="begin"/>
        </w:r>
        <w:r>
          <w:instrText xml:space="preserve"> REF _Ref4308693 \r \h </w:instrText>
        </w:r>
        <w:r>
          <w:fldChar w:fldCharType="separate"/>
        </w:r>
        <w:r w:rsidR="0009127C">
          <w:t>3.8.2.1</w:t>
        </w:r>
        <w:r>
          <w:fldChar w:fldCharType="end"/>
        </w:r>
        <w:r>
          <w:t>,</w:t>
        </w:r>
      </w:ins>
      <w:moveFromRangeStart w:id="3275" w:author="Laurence Golding" w:date="2019-05-11T06:52:00Z" w:name="move8449953"/>
      <w:moveFrom w:id="3276" w:author="Laurence Golding" w:date="2019-05-11T06:52:00Z">
        <w:r w:rsidR="002E614C">
          <w:t>}</w:t>
        </w:r>
      </w:moveFrom>
    </w:p>
    <w:p w14:paraId="4761FD94" w14:textId="7B1F0A2E" w:rsidR="00E945FA" w:rsidRDefault="002E614C" w:rsidP="00E945FA">
      <w:pPr>
        <w:pStyle w:val="Note"/>
      </w:pPr>
      <w:moveFrom w:id="3277" w:author="Laurence Golding" w:date="2019-05-11T06:52:00Z">
        <w:r>
          <w:t>Now</w:t>
        </w:r>
      </w:moveFrom>
      <w:moveFromRangeEnd w:id="3275"/>
      <w:r w:rsidR="004B43A1">
        <w:t xml:space="preserve"> </w:t>
      </w:r>
      <w:r w:rsidR="00E945FA">
        <w:t xml:space="preserve">suppose the tool wishes to provide additional information about </w:t>
      </w:r>
      <w:del w:id="3278" w:author="Laurence Golding" w:date="2019-05-11T06:51:00Z">
        <w:r w:rsidR="00E945FA">
          <w:delText>CWE 22.</w:delText>
        </w:r>
      </w:del>
      <w:ins w:id="3279" w:author="Laurence Golding" w:date="2019-05-11T06:51:00Z">
        <w:r w:rsidR="00F40B7D">
          <w:t>using open source code</w:t>
        </w:r>
        <w:r w:rsidR="00E945FA">
          <w:t>.</w:t>
        </w:r>
      </w:ins>
      <w:r w:rsidR="00E945FA">
        <w:t xml:space="preserve"> It might provide that information within the property bag containing the tag (</w:t>
      </w:r>
      <w:del w:id="3280" w:author="Laurence Golding" w:date="2019-05-11T06:51:00Z">
        <w:r w:rsidR="00E945FA">
          <w:delText xml:space="preserve">in this example, </w:delText>
        </w:r>
      </w:del>
      <w:r w:rsidR="00E945FA">
        <w:t xml:space="preserve">the property bag belonging to the </w:t>
      </w:r>
      <w:del w:id="3281" w:author="Laurence Golding" w:date="2019-05-11T06:51:00Z">
        <w:r w:rsidR="00E945FA" w:rsidRPr="00B94FAC">
          <w:rPr>
            <w:rStyle w:val="CODEtemp"/>
          </w:rPr>
          <w:delText>result</w:delText>
        </w:r>
      </w:del>
      <w:ins w:id="3282" w:author="Laurence Golding" w:date="2019-05-11T06:51:00Z">
        <w:r w:rsidR="00F40B7D">
          <w:rPr>
            <w:rStyle w:val="CODEtemp"/>
          </w:rPr>
          <w:t>artifact</w:t>
        </w:r>
      </w:ins>
      <w:r w:rsidR="00F40B7D">
        <w:t xml:space="preserve"> </w:t>
      </w:r>
      <w:r w:rsidR="00E945FA">
        <w:t>object):</w:t>
      </w:r>
    </w:p>
    <w:p w14:paraId="4933358D" w14:textId="71D4673C" w:rsidR="004B43A1" w:rsidRDefault="004B43A1" w:rsidP="004B43A1">
      <w:pPr>
        <w:pStyle w:val="Code"/>
      </w:pPr>
      <w:r>
        <w:t xml:space="preserve">{                              # </w:t>
      </w:r>
      <w:del w:id="3283" w:author="Laurence Golding" w:date="2019-05-11T06:51:00Z">
        <w:r w:rsidR="00E945FA">
          <w:delText>A result</w:delText>
        </w:r>
      </w:del>
      <w:ins w:id="3284" w:author="Laurence Golding" w:date="2019-05-11T06:51:00Z">
        <w:r>
          <w:t>A</w:t>
        </w:r>
        <w:r w:rsidR="00F40B7D">
          <w:t>n</w:t>
        </w:r>
        <w:r>
          <w:t xml:space="preserve"> </w:t>
        </w:r>
        <w:r w:rsidR="00F40B7D">
          <w:t>artifact</w:t>
        </w:r>
      </w:ins>
      <w:r w:rsidR="00F40B7D">
        <w:t xml:space="preserve"> </w:t>
      </w:r>
      <w:r>
        <w:t>object (§</w:t>
      </w:r>
      <w:del w:id="3285" w:author="Laurence Golding" w:date="2019-05-11T06:51:00Z">
        <w:r w:rsidR="00E945FA">
          <w:fldChar w:fldCharType="begin"/>
        </w:r>
        <w:r w:rsidR="00E945FA">
          <w:delInstrText xml:space="preserve"> REF _Ref493350984 \r \h </w:delInstrText>
        </w:r>
        <w:r w:rsidR="00E945FA">
          <w:fldChar w:fldCharType="separate"/>
        </w:r>
        <w:r w:rsidR="00331070">
          <w:delText>3.19</w:delText>
        </w:r>
        <w:r w:rsidR="00E945FA">
          <w:fldChar w:fldCharType="end"/>
        </w:r>
        <w:r w:rsidR="00E945FA">
          <w:delText>)</w:delText>
        </w:r>
      </w:del>
      <w:ins w:id="3286" w:author="Laurence Golding" w:date="2019-05-11T06:51:00Z">
        <w:r w:rsidR="00F40B7D">
          <w:fldChar w:fldCharType="begin"/>
        </w:r>
        <w:r w:rsidR="00F40B7D">
          <w:instrText xml:space="preserve"> REF _Ref493403111 \r \h </w:instrText>
        </w:r>
        <w:r w:rsidR="00F40B7D">
          <w:fldChar w:fldCharType="separate"/>
        </w:r>
        <w:r w:rsidR="0009127C">
          <w:t>3.24</w:t>
        </w:r>
        <w:r w:rsidR="00F40B7D">
          <w:fldChar w:fldCharType="end"/>
        </w:r>
        <w:r>
          <w:t>).</w:t>
        </w:r>
      </w:ins>
    </w:p>
    <w:p w14:paraId="2D18836D" w14:textId="7C896EB1" w:rsidR="00F40B7D" w:rsidRDefault="004B43A1" w:rsidP="004B43A1">
      <w:pPr>
        <w:pStyle w:val="Code"/>
      </w:pPr>
      <w:r>
        <w:t xml:space="preserve">  "</w:t>
      </w:r>
      <w:del w:id="3287" w:author="Laurence Golding" w:date="2019-05-11T06:51:00Z">
        <w:r w:rsidR="00E945FA">
          <w:delText>ruleId": "SEC0251",</w:delText>
        </w:r>
      </w:del>
      <w:ins w:id="3288" w:author="Laurence Golding" w:date="2019-05-11T06:51:00Z">
        <w:r w:rsidR="00F40B7D">
          <w:t>location</w:t>
        </w:r>
        <w:r>
          <w:t xml:space="preserve">": </w:t>
        </w:r>
        <w:r w:rsidR="00F40B7D">
          <w:t>{</w:t>
        </w:r>
      </w:ins>
    </w:p>
    <w:p w14:paraId="3F686CEB" w14:textId="77777777" w:rsidR="00E076E9" w:rsidRDefault="00E945FA" w:rsidP="00E945FA">
      <w:pPr>
        <w:pStyle w:val="Code"/>
        <w:rPr>
          <w:del w:id="3289" w:author="Laurence Golding" w:date="2019-05-11T06:51:00Z"/>
        </w:rPr>
      </w:pPr>
      <w:del w:id="3290" w:author="Laurence Golding" w:date="2019-05-11T06:51:00Z">
        <w:r>
          <w:delText xml:space="preserve">  "message": </w:delText>
        </w:r>
        <w:r w:rsidR="00E076E9">
          <w:delText>{</w:delText>
        </w:r>
      </w:del>
    </w:p>
    <w:p w14:paraId="24274D83" w14:textId="77777777" w:rsidR="00E076E9" w:rsidRDefault="00E076E9" w:rsidP="00E945FA">
      <w:pPr>
        <w:pStyle w:val="Code"/>
        <w:rPr>
          <w:del w:id="3291" w:author="Laurence Golding" w:date="2019-05-11T06:51:00Z"/>
        </w:rPr>
      </w:pPr>
      <w:del w:id="3292" w:author="Laurence Golding" w:date="2019-05-11T06:51:00Z">
        <w:r>
          <w:delText xml:space="preserve">    "text": </w:delText>
        </w:r>
        <w:r w:rsidR="00E945FA">
          <w:delText>"The path 'data/../bin' is not within the 'data' directory"</w:delText>
        </w:r>
      </w:del>
    </w:p>
    <w:p w14:paraId="51CEB15D" w14:textId="3CE2D038" w:rsidR="00F40B7D" w:rsidRDefault="00F40B7D" w:rsidP="004B43A1">
      <w:pPr>
        <w:pStyle w:val="Code"/>
        <w:rPr>
          <w:ins w:id="3293" w:author="Laurence Golding" w:date="2019-05-11T06:51:00Z"/>
        </w:rPr>
      </w:pPr>
      <w:ins w:id="3294" w:author="Laurence Golding" w:date="2019-05-11T06:51:00Z">
        <w:r>
          <w:t xml:space="preserve">    "uri": "http://www.example.com/libraries/jsonParser.js"</w:t>
        </w:r>
      </w:ins>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12D561C6" w:rsidR="004B43A1" w:rsidRDefault="004B43A1" w:rsidP="004B43A1">
      <w:pPr>
        <w:pStyle w:val="Code"/>
      </w:pPr>
      <w:r>
        <w:t xml:space="preserve">      "</w:t>
      </w:r>
      <w:del w:id="3295" w:author="Laurence Golding" w:date="2019-05-11T06:51:00Z">
        <w:r w:rsidR="00E945FA">
          <w:delText>security",</w:delText>
        </w:r>
      </w:del>
      <w:ins w:id="3296" w:author="Laurence Golding" w:date="2019-05-11T06:51:00Z">
        <w:r w:rsidR="00F40B7D">
          <w:t>openSource</w:t>
        </w:r>
        <w:r>
          <w:t>"</w:t>
        </w:r>
      </w:ins>
    </w:p>
    <w:p w14:paraId="0BCDF21D" w14:textId="1F14B1D6" w:rsidR="004B43A1" w:rsidRDefault="004B43A1" w:rsidP="004B43A1">
      <w:pPr>
        <w:pStyle w:val="Code"/>
      </w:pPr>
      <w:r>
        <w:t xml:space="preserve">    </w:t>
      </w:r>
      <w:del w:id="3297" w:author="Laurence Golding" w:date="2019-05-11T06:51:00Z">
        <w:r w:rsidR="00E945FA">
          <w:delText xml:space="preserve">  "CWE/22"</w:delText>
        </w:r>
      </w:del>
      <w:ins w:id="3298" w:author="Laurence Golding" w:date="2019-05-11T06:51:00Z">
        <w:r>
          <w:t>],</w:t>
        </w:r>
      </w:ins>
    </w:p>
    <w:p w14:paraId="1D8CBC54" w14:textId="77F72E76" w:rsidR="004B43A1" w:rsidRDefault="004B43A1" w:rsidP="004B43A1">
      <w:pPr>
        <w:pStyle w:val="Code"/>
      </w:pPr>
      <w:r>
        <w:t xml:space="preserve">    </w:t>
      </w:r>
      <w:del w:id="3299" w:author="Laurence Golding" w:date="2019-05-11T06:51:00Z">
        <w:r w:rsidR="00E945FA">
          <w:delText>],</w:delText>
        </w:r>
      </w:del>
      <w:ins w:id="3300" w:author="Laurence Golding" w:date="2019-05-11T06:51:00Z">
        <w:r>
          <w:t>"</w:t>
        </w:r>
        <w:r w:rsidR="00F40B7D">
          <w:t>openSource</w:t>
        </w:r>
        <w:r>
          <w:t>": {</w:t>
        </w:r>
      </w:ins>
    </w:p>
    <w:p w14:paraId="6DDF54D6" w14:textId="60BE6F42" w:rsidR="004B43A1" w:rsidRDefault="004B43A1" w:rsidP="004B43A1">
      <w:pPr>
        <w:pStyle w:val="Code"/>
      </w:pPr>
      <w:r>
        <w:t xml:space="preserve">    </w:t>
      </w:r>
      <w:del w:id="3301" w:author="Laurence Golding" w:date="2019-05-11T06:51:00Z">
        <w:r w:rsidR="00E945FA">
          <w:delText>"CWE/22": {</w:delText>
        </w:r>
      </w:del>
      <w:ins w:id="3302" w:author="Laurence Golding" w:date="2019-05-11T06:51:00Z">
        <w:r>
          <w:t xml:space="preserve">  "informationUri":</w:t>
        </w:r>
      </w:ins>
    </w:p>
    <w:p w14:paraId="04BF23B4" w14:textId="77777777" w:rsidR="00E945FA" w:rsidRDefault="004B43A1" w:rsidP="00E945FA">
      <w:pPr>
        <w:pStyle w:val="Code"/>
        <w:rPr>
          <w:del w:id="3303" w:author="Laurence Golding" w:date="2019-05-11T06:51:00Z"/>
        </w:rPr>
      </w:pPr>
      <w:r>
        <w:t xml:space="preserve">      </w:t>
      </w:r>
      <w:del w:id="3304" w:author="Laurence Golding" w:date="2019-05-11T06:51:00Z">
        <w:r w:rsidR="00E945FA">
          <w:delText>"description": "</w:delText>
        </w:r>
        <w:r w:rsidR="00E945FA" w:rsidRPr="004D2CEE">
          <w:delText>Im</w:delText>
        </w:r>
        <w:r w:rsidR="00E945FA">
          <w:delText>proper Limitation of a Pathname",</w:delText>
        </w:r>
      </w:del>
    </w:p>
    <w:p w14:paraId="5742E9BF" w14:textId="33C95302" w:rsidR="004B43A1" w:rsidRDefault="00E945FA" w:rsidP="004B43A1">
      <w:pPr>
        <w:pStyle w:val="Code"/>
      </w:pPr>
      <w:del w:id="3305" w:author="Laurence Golding" w:date="2019-05-11T06:51:00Z">
        <w:r>
          <w:delText xml:space="preserve">      "url": "</w:delText>
        </w:r>
        <w:r w:rsidRPr="004D2CEE">
          <w:delText>https://cwe.mitre.org/data/definitions/22</w:delText>
        </w:r>
      </w:del>
      <w:ins w:id="3306" w:author="Laurence Golding" w:date="2019-05-11T06:51:00Z">
        <w:r w:rsidR="004B43A1">
          <w:t xml:space="preserve">  "http://www.example.com/procedures/</w:t>
        </w:r>
        <w:r w:rsidR="00F40B7D">
          <w:t>usingOpenSource</w:t>
        </w:r>
      </w:ins>
      <w:r w:rsidR="004B43A1">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4D824A6B" w14:textId="77777777" w:rsidR="00E945FA" w:rsidRDefault="00E945FA" w:rsidP="00E945FA">
      <w:pPr>
        <w:pStyle w:val="Code"/>
        <w:rPr>
          <w:del w:id="3307" w:author="Laurence Golding" w:date="2019-05-11T06:51:00Z"/>
        </w:rPr>
      </w:pPr>
      <w:del w:id="3308" w:author="Laurence Golding" w:date="2019-05-11T06:51:00Z">
        <w:r>
          <w:delText>}</w:delText>
        </w:r>
      </w:del>
    </w:p>
    <w:p w14:paraId="5954C0E1" w14:textId="1A6DCAC8" w:rsidR="004B43A1" w:rsidRDefault="00E945FA" w:rsidP="004B43A1">
      <w:pPr>
        <w:pStyle w:val="Code"/>
        <w:rPr>
          <w:ins w:id="3309" w:author="Laurence Golding" w:date="2019-05-11T06:51:00Z"/>
        </w:rPr>
      </w:pPr>
      <w:del w:id="3310" w:author="Laurence Golding" w:date="2019-05-11T06:51:00Z">
        <w:r>
          <w:delText>However, there</w:delText>
        </w:r>
      </w:del>
      <w:ins w:id="3311" w:author="Laurence Golding" w:date="2019-05-11T06:51:00Z">
        <w:r w:rsidR="004B43A1">
          <w:t>}</w:t>
        </w:r>
      </w:ins>
    </w:p>
    <w:p w14:paraId="0DE53616" w14:textId="78BB51A2" w:rsidR="00E945FA" w:rsidRDefault="00F40B7D" w:rsidP="00E945FA">
      <w:pPr>
        <w:pStyle w:val="Note"/>
        <w:rPr>
          <w:ins w:id="3312" w:author="Laurence Golding" w:date="2019-05-11T06:51:00Z"/>
        </w:rPr>
      </w:pPr>
      <w:ins w:id="3313" w:author="Laurence Golding" w:date="2019-05-11T06:51:00Z">
        <w:r>
          <w:t>EXAMPLE 2:</w:t>
        </w:r>
        <w:r w:rsidR="00E945FA">
          <w:t xml:space="preserve"> </w:t>
        </w:r>
        <w:r>
          <w:t>There</w:t>
        </w:r>
      </w:ins>
      <w:r>
        <w:t xml:space="preserve"> </w:t>
      </w:r>
      <w:r w:rsidR="00E945FA">
        <w:t xml:space="preserve">might be several </w:t>
      </w:r>
      <w:del w:id="3314" w:author="Laurence Golding" w:date="2019-05-11T06:51:00Z">
        <w:r w:rsidR="00E945FA">
          <w:delText>results associated with CWE 22.</w:delText>
        </w:r>
      </w:del>
      <w:ins w:id="3315" w:author="Laurence Golding" w:date="2019-05-11T06:51:00Z">
        <w:r>
          <w:t>open source files</w:t>
        </w:r>
        <w:r w:rsidR="00E945FA">
          <w:t>.</w:t>
        </w:r>
      </w:ins>
      <w:r w:rsidR="00E945FA">
        <w:t xml:space="preserve"> To avoid duplicating </w:t>
      </w:r>
      <w:del w:id="3316" w:author="Laurence Golding" w:date="2019-05-11T06:51:00Z">
        <w:r w:rsidR="00E945FA">
          <w:delText>the metadata</w:delText>
        </w:r>
      </w:del>
      <w:ins w:id="3317" w:author="Laurence Golding" w:date="2019-05-11T06:51:00Z">
        <w:r w:rsidR="00952DBF">
          <w:t>information</w:t>
        </w:r>
      </w:ins>
      <w:r w:rsidR="00E945FA">
        <w:t xml:space="preserve">, the tool might choose to place </w:t>
      </w:r>
      <w:del w:id="3318" w:author="Laurence Golding" w:date="2019-05-11T06:51:00Z">
        <w:r w:rsidR="00E945FA">
          <w:delText>it</w:delText>
        </w:r>
      </w:del>
      <w:ins w:id="3319" w:author="Laurence Golding" w:date="2019-05-11T06:51:00Z">
        <w:r>
          <w:t>the tag metadata</w:t>
        </w:r>
      </w:ins>
      <w:r>
        <w:t xml:space="preserve"> </w:t>
      </w:r>
      <w:r w:rsidR="00E945FA">
        <w:t xml:space="preserve">in the property bag belonging to </w:t>
      </w:r>
      <w:del w:id="3320" w:author="Laurence Golding" w:date="2019-05-11T06:51:00Z">
        <w:r w:rsidR="00E945FA">
          <w:delText xml:space="preserve">the </w:delText>
        </w:r>
      </w:del>
      <w:ins w:id="3321" w:author="Laurence Golding" w:date="2019-05-11T06:51:00Z">
        <w:r w:rsidR="00164541">
          <w:rPr>
            <w:rStyle w:val="CODEtemp"/>
          </w:rPr>
          <w:t>theRun</w:t>
        </w:r>
        <w:r w:rsidR="00E945FA">
          <w:t>:</w:t>
        </w:r>
      </w:ins>
    </w:p>
    <w:p w14:paraId="3FB02CCE" w14:textId="049333CE" w:rsidR="00D01390" w:rsidRDefault="00D01390" w:rsidP="00164541">
      <w:pPr>
        <w:pStyle w:val="Code"/>
        <w:pPrChange w:id="3322" w:author="Laurence Golding" w:date="2019-05-11T06:51:00Z">
          <w:pPr>
            <w:pStyle w:val="Note"/>
          </w:pPr>
        </w:pPrChange>
      </w:pPr>
      <w:ins w:id="3323" w:author="Laurence Golding" w:date="2019-05-11T06:51:00Z">
        <w:r>
          <w:t xml:space="preserve">{                              # A </w:t>
        </w:r>
      </w:ins>
      <w:r>
        <w:rPr>
          <w:rPrChange w:id="3324" w:author="Laurence Golding" w:date="2019-05-11T06:51:00Z">
            <w:rPr>
              <w:rStyle w:val="CODEtemp"/>
            </w:rPr>
          </w:rPrChange>
        </w:rPr>
        <w:t>run</w:t>
      </w:r>
      <w:r>
        <w:t xml:space="preserve"> object (§</w:t>
      </w:r>
      <w:r>
        <w:fldChar w:fldCharType="begin"/>
      </w:r>
      <w:r>
        <w:instrText xml:space="preserve"> REF _Ref493349997 \r \h </w:instrText>
      </w:r>
      <w:r>
        <w:fldChar w:fldCharType="separate"/>
      </w:r>
      <w:r w:rsidR="0009127C">
        <w:t>3.</w:t>
      </w:r>
      <w:del w:id="3325" w:author="Laurence Golding" w:date="2019-05-11T06:51:00Z">
        <w:r w:rsidR="00331070">
          <w:delText>11</w:delText>
        </w:r>
      </w:del>
      <w:ins w:id="3326" w:author="Laurence Golding" w:date="2019-05-11T06:51:00Z">
        <w:r w:rsidR="0009127C">
          <w:t>14</w:t>
        </w:r>
      </w:ins>
      <w:r>
        <w:fldChar w:fldCharType="end"/>
      </w:r>
      <w:del w:id="3327" w:author="Laurence Golding" w:date="2019-05-11T06:51:00Z">
        <w:r w:rsidR="00E945FA">
          <w:delText xml:space="preserve">) that lexically contains the </w:delText>
        </w:r>
        <w:r w:rsidR="00E945FA" w:rsidRPr="00B94FAC">
          <w:rPr>
            <w:rStyle w:val="CODEtemp"/>
          </w:rPr>
          <w:delText>result</w:delText>
        </w:r>
        <w:r w:rsidR="00E945FA">
          <w:delText xml:space="preserve"> object:</w:delText>
        </w:r>
      </w:del>
      <w:ins w:id="3328" w:author="Laurence Golding" w:date="2019-05-11T06:51:00Z">
        <w:r>
          <w:t>).</w:t>
        </w:r>
      </w:ins>
    </w:p>
    <w:p w14:paraId="1E372022" w14:textId="77777777" w:rsidR="00E945FA" w:rsidRDefault="00E945FA" w:rsidP="00E945FA">
      <w:pPr>
        <w:pStyle w:val="Code"/>
        <w:rPr>
          <w:del w:id="3329" w:author="Laurence Golding" w:date="2019-05-11T06:51:00Z"/>
        </w:rPr>
      </w:pPr>
      <w:del w:id="3330" w:author="Laurence Golding" w:date="2019-05-11T06:51:00Z">
        <w:r>
          <w:delText>{                              # A run object (see §</w:delText>
        </w:r>
        <w:r>
          <w:fldChar w:fldCharType="begin"/>
        </w:r>
        <w:r>
          <w:delInstrText xml:space="preserve"> REF _Ref493349997 \r \h </w:delInstrText>
        </w:r>
        <w:r>
          <w:fldChar w:fldCharType="separate"/>
        </w:r>
        <w:r w:rsidR="00331070">
          <w:delText>3.11</w:delText>
        </w:r>
        <w:r>
          <w:fldChar w:fldCharType="end"/>
        </w:r>
        <w:r>
          <w:delText>)</w:delText>
        </w:r>
      </w:del>
    </w:p>
    <w:p w14:paraId="43D877F7" w14:textId="77777777" w:rsidR="00E945FA" w:rsidRDefault="00E945FA" w:rsidP="00E945FA">
      <w:pPr>
        <w:pStyle w:val="Code"/>
        <w:rPr>
          <w:del w:id="3331" w:author="Laurence Golding" w:date="2019-05-11T06:51:00Z"/>
        </w:rPr>
      </w:pPr>
      <w:del w:id="3332" w:author="Laurence Golding" w:date="2019-05-11T06:51:00Z">
        <w:r>
          <w:delText xml:space="preserve">  "results": [</w:delText>
        </w:r>
      </w:del>
    </w:p>
    <w:p w14:paraId="627F20BC" w14:textId="77777777" w:rsidR="00E945FA" w:rsidRDefault="00E945FA" w:rsidP="00E945FA">
      <w:pPr>
        <w:pStyle w:val="Code"/>
        <w:rPr>
          <w:del w:id="3333" w:author="Laurence Golding" w:date="2019-05-11T06:51:00Z"/>
        </w:rPr>
      </w:pPr>
      <w:del w:id="3334" w:author="Laurence Golding" w:date="2019-05-11T06:51:00Z">
        <w:r>
          <w:delText xml:space="preserve">    {</w:delText>
        </w:r>
      </w:del>
    </w:p>
    <w:p w14:paraId="4217BC9D" w14:textId="77777777" w:rsidR="00E945FA" w:rsidRDefault="00E945FA" w:rsidP="00E945FA">
      <w:pPr>
        <w:pStyle w:val="Code"/>
        <w:rPr>
          <w:del w:id="3335" w:author="Laurence Golding" w:date="2019-05-11T06:51:00Z"/>
        </w:rPr>
      </w:pPr>
      <w:del w:id="3336" w:author="Laurence Golding" w:date="2019-05-11T06:51:00Z">
        <w:r>
          <w:delText xml:space="preserve">      "ruleId": "SEC0251",</w:delText>
        </w:r>
      </w:del>
    </w:p>
    <w:p w14:paraId="23ABB797" w14:textId="77777777" w:rsidR="00E076E9" w:rsidRDefault="00E945FA" w:rsidP="00E945FA">
      <w:pPr>
        <w:pStyle w:val="Code"/>
        <w:rPr>
          <w:del w:id="3337" w:author="Laurence Golding" w:date="2019-05-11T06:51:00Z"/>
        </w:rPr>
      </w:pPr>
      <w:del w:id="3338" w:author="Laurence Golding" w:date="2019-05-11T06:51:00Z">
        <w:r>
          <w:delText xml:space="preserve">      "message": </w:delText>
        </w:r>
        <w:r w:rsidR="00E076E9">
          <w:delText>{</w:delText>
        </w:r>
      </w:del>
    </w:p>
    <w:p w14:paraId="0DAEEC8E" w14:textId="77777777" w:rsidR="00E076E9" w:rsidRDefault="00E076E9" w:rsidP="00E945FA">
      <w:pPr>
        <w:pStyle w:val="Code"/>
        <w:rPr>
          <w:del w:id="3339" w:author="Laurence Golding" w:date="2019-05-11T06:51:00Z"/>
        </w:rPr>
      </w:pPr>
      <w:del w:id="3340" w:author="Laurence Golding" w:date="2019-05-11T06:51:00Z">
        <w:r>
          <w:delText xml:space="preserve">        "text": </w:delText>
        </w:r>
        <w:r w:rsidR="00E945FA">
          <w:delText>"The path 'data/../bin' is not within the 'data' directory"</w:delText>
        </w:r>
      </w:del>
    </w:p>
    <w:p w14:paraId="0AB5CF1E" w14:textId="77777777" w:rsidR="00E945FA" w:rsidRDefault="00E076E9" w:rsidP="00E945FA">
      <w:pPr>
        <w:pStyle w:val="Code"/>
        <w:rPr>
          <w:del w:id="3341" w:author="Laurence Golding" w:date="2019-05-11T06:51:00Z"/>
        </w:rPr>
      </w:pPr>
      <w:del w:id="3342" w:author="Laurence Golding" w:date="2019-05-11T06:51:00Z">
        <w:r>
          <w:delText xml:space="preserve">      }</w:delText>
        </w:r>
        <w:r w:rsidR="00E945FA">
          <w:delText>,</w:delText>
        </w:r>
      </w:del>
    </w:p>
    <w:p w14:paraId="0249F15F" w14:textId="7BD768F8" w:rsidR="00D01390" w:rsidRDefault="00E945FA" w:rsidP="00164541">
      <w:pPr>
        <w:pStyle w:val="Code"/>
        <w:rPr>
          <w:ins w:id="3343" w:author="Laurence Golding" w:date="2019-05-11T06:51:00Z"/>
        </w:rPr>
      </w:pPr>
      <w:del w:id="3344" w:author="Laurence Golding" w:date="2019-05-11T06:51:00Z">
        <w:r>
          <w:delText xml:space="preserve">    </w:delText>
        </w:r>
      </w:del>
      <w:ins w:id="3345" w:author="Laurence Golding" w:date="2019-05-11T06:51:00Z">
        <w:r w:rsidR="00D01390">
          <w:t xml:space="preserve">  "</w:t>
        </w:r>
        <w:r w:rsidR="00F40B7D">
          <w:t>artifacts</w:t>
        </w:r>
        <w:r w:rsidR="00D01390">
          <w:t>": [</w:t>
        </w:r>
      </w:ins>
    </w:p>
    <w:p w14:paraId="44515839" w14:textId="4560C32D" w:rsidR="00164541" w:rsidRDefault="00D01390" w:rsidP="00164541">
      <w:pPr>
        <w:pStyle w:val="Code"/>
        <w:rPr>
          <w:ins w:id="3346" w:author="Laurence Golding" w:date="2019-05-11T06:51:00Z"/>
        </w:rPr>
      </w:pPr>
      <w:ins w:id="3347" w:author="Laurence Golding" w:date="2019-05-11T06:51:00Z">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9127C">
          <w:t>3.24</w:t>
        </w:r>
        <w:r w:rsidR="00F40B7D">
          <w:fldChar w:fldCharType="end"/>
        </w:r>
        <w:r w:rsidR="00164541">
          <w:t>).</w:t>
        </w:r>
      </w:ins>
    </w:p>
    <w:p w14:paraId="6A66EFA7" w14:textId="767D29F2" w:rsidR="00F40B7D" w:rsidRDefault="00D01390" w:rsidP="00164541">
      <w:pPr>
        <w:pStyle w:val="Code"/>
        <w:rPr>
          <w:ins w:id="3348" w:author="Laurence Golding" w:date="2019-05-11T06:51:00Z"/>
        </w:rPr>
      </w:pPr>
      <w:ins w:id="3349" w:author="Laurence Golding" w:date="2019-05-11T06:51:00Z">
        <w:r>
          <w:t xml:space="preserve">    </w:t>
        </w:r>
        <w:r w:rsidR="00164541">
          <w:t xml:space="preserve">  "</w:t>
        </w:r>
        <w:r w:rsidR="00F40B7D">
          <w:t>location</w:t>
        </w:r>
        <w:r w:rsidR="00164541">
          <w:t xml:space="preserve">": </w:t>
        </w:r>
        <w:r w:rsidR="00F40B7D">
          <w:t>{</w:t>
        </w:r>
      </w:ins>
    </w:p>
    <w:p w14:paraId="10097458" w14:textId="3ABF3182" w:rsidR="00F40B7D" w:rsidRDefault="00F40B7D" w:rsidP="00164541">
      <w:pPr>
        <w:pStyle w:val="Code"/>
        <w:rPr>
          <w:ins w:id="3350" w:author="Laurence Golding" w:date="2019-05-11T06:51:00Z"/>
        </w:rPr>
      </w:pPr>
      <w:ins w:id="3351" w:author="Laurence Golding" w:date="2019-05-11T06:51:00Z">
        <w:r>
          <w:t xml:space="preserve">        "uri": </w:t>
        </w:r>
        <w:r w:rsidR="00164541">
          <w:t>"</w:t>
        </w:r>
        <w:r>
          <w:t>http://www.example.com/libraries/jsonParser.js</w:t>
        </w:r>
        <w:r w:rsidR="00164541">
          <w:t>"</w:t>
        </w:r>
      </w:ins>
    </w:p>
    <w:p w14:paraId="7FB26A1B" w14:textId="54126089" w:rsidR="00164541" w:rsidRDefault="00F40B7D" w:rsidP="00164541">
      <w:pPr>
        <w:pStyle w:val="Code"/>
        <w:rPr>
          <w:ins w:id="3352" w:author="Laurence Golding" w:date="2019-05-11T06:51:00Z"/>
        </w:rPr>
      </w:pPr>
      <w:ins w:id="3353" w:author="Laurence Golding" w:date="2019-05-11T06:51:00Z">
        <w:r>
          <w:t xml:space="preserve">      }</w:t>
        </w:r>
        <w:r w:rsidR="00164541">
          <w:t>,</w:t>
        </w:r>
      </w:ins>
    </w:p>
    <w:p w14:paraId="076F7116" w14:textId="1F40AF6E" w:rsidR="00164541" w:rsidRDefault="00952DBF" w:rsidP="00164541">
      <w:pPr>
        <w:pStyle w:val="Code"/>
        <w:rPr>
          <w:ins w:id="3354" w:author="Laurence Golding" w:date="2019-05-11T06:51:00Z"/>
        </w:rPr>
      </w:pPr>
      <w:ins w:id="3355" w:author="Laurence Golding" w:date="2019-05-11T06:51:00Z">
        <w:r>
          <w:t xml:space="preserve">    </w:t>
        </w:r>
        <w:r w:rsidR="00164541">
          <w:t xml:space="preserve">  "properties": {</w:t>
        </w:r>
      </w:ins>
    </w:p>
    <w:p w14:paraId="5951FEFB" w14:textId="29430B1B" w:rsidR="00164541" w:rsidRDefault="00164541" w:rsidP="00164541">
      <w:pPr>
        <w:pStyle w:val="Code"/>
        <w:rPr>
          <w:ins w:id="3356" w:author="Laurence Golding" w:date="2019-05-11T06:51:00Z"/>
        </w:rPr>
      </w:pPr>
      <w:ins w:id="3357" w:author="Laurence Golding" w:date="2019-05-11T06:51:00Z">
        <w:r>
          <w:t xml:space="preserve">  </w:t>
        </w:r>
        <w:r w:rsidR="00952DBF">
          <w:t xml:space="preserve">    </w:t>
        </w:r>
        <w:r>
          <w:t xml:space="preserve">  "tags": [</w:t>
        </w:r>
      </w:ins>
    </w:p>
    <w:p w14:paraId="39AFC08C" w14:textId="7F6BF9C8" w:rsidR="00164541" w:rsidRDefault="00164541" w:rsidP="00164541">
      <w:pPr>
        <w:pStyle w:val="Code"/>
        <w:rPr>
          <w:ins w:id="3358" w:author="Laurence Golding" w:date="2019-05-11T06:51:00Z"/>
        </w:rPr>
      </w:pPr>
      <w:ins w:id="3359" w:author="Laurence Golding" w:date="2019-05-11T06:51:00Z">
        <w:r>
          <w:t xml:space="preserve">    </w:t>
        </w:r>
        <w:r w:rsidR="00952DBF">
          <w:t xml:space="preserve">    </w:t>
        </w:r>
        <w:r>
          <w:t xml:space="preserve">  "</w:t>
        </w:r>
        <w:r w:rsidR="00F40B7D">
          <w:t>openSource</w:t>
        </w:r>
        <w:r>
          <w:t>"</w:t>
        </w:r>
      </w:ins>
    </w:p>
    <w:p w14:paraId="267A7AC6" w14:textId="3E5460AD" w:rsidR="00164541" w:rsidRDefault="00952DBF" w:rsidP="00164541">
      <w:pPr>
        <w:pStyle w:val="Code"/>
        <w:rPr>
          <w:ins w:id="3360" w:author="Laurence Golding" w:date="2019-05-11T06:51:00Z"/>
        </w:rPr>
      </w:pPr>
      <w:ins w:id="3361" w:author="Laurence Golding" w:date="2019-05-11T06:51:00Z">
        <w:r>
          <w:t xml:space="preserve">  </w:t>
        </w:r>
        <w:r w:rsidR="00164541">
          <w:t xml:space="preserve">    </w:t>
        </w:r>
        <w:r>
          <w:t xml:space="preserve">  </w:t>
        </w:r>
        <w:r w:rsidR="00164541">
          <w:t>]</w:t>
        </w:r>
      </w:ins>
    </w:p>
    <w:p w14:paraId="460DAD95" w14:textId="479091F8" w:rsidR="00F40B7D" w:rsidRDefault="00F40B7D" w:rsidP="00164541">
      <w:pPr>
        <w:pStyle w:val="Code"/>
        <w:rPr>
          <w:ins w:id="3362" w:author="Laurence Golding" w:date="2019-05-11T06:51:00Z"/>
        </w:rPr>
      </w:pPr>
      <w:ins w:id="3363" w:author="Laurence Golding" w:date="2019-05-11T06:51:00Z">
        <w:r>
          <w:t xml:space="preserve">      }</w:t>
        </w:r>
      </w:ins>
    </w:p>
    <w:p w14:paraId="1BE19106" w14:textId="7089726F" w:rsidR="00952DBF" w:rsidRDefault="00164541" w:rsidP="00164541">
      <w:pPr>
        <w:pStyle w:val="Code"/>
        <w:rPr>
          <w:ins w:id="3364" w:author="Laurence Golding" w:date="2019-05-11T06:51:00Z"/>
        </w:rPr>
      </w:pPr>
      <w:ins w:id="3365" w:author="Laurence Golding" w:date="2019-05-11T06:51:00Z">
        <w:r>
          <w:t xml:space="preserve">  </w:t>
        </w:r>
        <w:r w:rsidR="00952DBF">
          <w:t xml:space="preserve">  </w:t>
        </w:r>
        <w:r>
          <w:t>}</w:t>
        </w:r>
        <w:r w:rsidR="00F40B7D">
          <w:t>,</w:t>
        </w:r>
      </w:ins>
    </w:p>
    <w:p w14:paraId="63F7F466" w14:textId="0D041C66" w:rsidR="00F40B7D" w:rsidRDefault="00F40B7D" w:rsidP="00164541">
      <w:pPr>
        <w:pStyle w:val="Code"/>
        <w:rPr>
          <w:ins w:id="3366" w:author="Laurence Golding" w:date="2019-05-11T06:51:00Z"/>
        </w:rPr>
      </w:pPr>
      <w:ins w:id="3367" w:author="Laurence Golding" w:date="2019-05-11T06:51:00Z">
        <w:r>
          <w:t xml:space="preserve">    ...</w:t>
        </w:r>
      </w:ins>
    </w:p>
    <w:p w14:paraId="2C8464D5" w14:textId="5B48457E" w:rsidR="00164541" w:rsidRDefault="00952DBF" w:rsidP="00164541">
      <w:pPr>
        <w:pStyle w:val="Code"/>
        <w:rPr>
          <w:ins w:id="3368" w:author="Laurence Golding" w:date="2019-05-11T06:51:00Z"/>
        </w:rPr>
      </w:pPr>
      <w:ins w:id="3369" w:author="Laurence Golding" w:date="2019-05-11T06:51:00Z">
        <w:r>
          <w:t xml:space="preserve">  ],</w:t>
        </w:r>
      </w:ins>
    </w:p>
    <w:p w14:paraId="4CFF413E" w14:textId="79E8852F" w:rsidR="00F40B7D" w:rsidRDefault="00F40B7D" w:rsidP="00164541">
      <w:pPr>
        <w:pStyle w:val="Code"/>
        <w:rPr>
          <w:ins w:id="3370" w:author="Laurence Golding" w:date="2019-05-11T06:51:00Z"/>
        </w:rPr>
      </w:pPr>
      <w:ins w:id="3371" w:author="Laurence Golding" w:date="2019-05-11T06:51:00Z">
        <w:r>
          <w:t xml:space="preserve">  ...</w:t>
        </w:r>
      </w:ins>
    </w:p>
    <w:p w14:paraId="11E2DF58" w14:textId="77777777" w:rsidR="00E945FA" w:rsidRDefault="00952DBF" w:rsidP="00E945FA">
      <w:pPr>
        <w:pStyle w:val="Code"/>
        <w:rPr>
          <w:del w:id="3372" w:author="Laurence Golding" w:date="2019-05-11T06:51:00Z"/>
        </w:rPr>
      </w:pPr>
      <w:r>
        <w:t xml:space="preserve">  "properties": {</w:t>
      </w:r>
    </w:p>
    <w:p w14:paraId="479EE026" w14:textId="77777777" w:rsidR="00E945FA" w:rsidRDefault="00E945FA" w:rsidP="00E945FA">
      <w:pPr>
        <w:pStyle w:val="Code"/>
        <w:rPr>
          <w:del w:id="3373" w:author="Laurence Golding" w:date="2019-05-11T06:51:00Z"/>
        </w:rPr>
      </w:pPr>
      <w:del w:id="3374" w:author="Laurence Golding" w:date="2019-05-11T06:51:00Z">
        <w:r>
          <w:delText xml:space="preserve">        "tags": [</w:delText>
        </w:r>
      </w:del>
    </w:p>
    <w:p w14:paraId="3509FFF3" w14:textId="77777777" w:rsidR="00E945FA" w:rsidRDefault="00E945FA" w:rsidP="00E945FA">
      <w:pPr>
        <w:pStyle w:val="Code"/>
        <w:rPr>
          <w:del w:id="3375" w:author="Laurence Golding" w:date="2019-05-11T06:51:00Z"/>
        </w:rPr>
      </w:pPr>
      <w:del w:id="3376" w:author="Laurence Golding" w:date="2019-05-11T06:51:00Z">
        <w:r>
          <w:delText xml:space="preserve">          "security",</w:delText>
        </w:r>
      </w:del>
    </w:p>
    <w:p w14:paraId="5BACE791" w14:textId="77777777" w:rsidR="00E945FA" w:rsidRDefault="00E945FA" w:rsidP="00E945FA">
      <w:pPr>
        <w:pStyle w:val="Code"/>
        <w:rPr>
          <w:del w:id="3377" w:author="Laurence Golding" w:date="2019-05-11T06:51:00Z"/>
        </w:rPr>
      </w:pPr>
      <w:del w:id="3378" w:author="Laurence Golding" w:date="2019-05-11T06:51:00Z">
        <w:r>
          <w:delText xml:space="preserve">          "CWE/22"</w:delText>
        </w:r>
      </w:del>
    </w:p>
    <w:p w14:paraId="133C7ACC" w14:textId="77777777" w:rsidR="00E945FA" w:rsidRDefault="00E945FA" w:rsidP="00E945FA">
      <w:pPr>
        <w:pStyle w:val="Code"/>
        <w:rPr>
          <w:del w:id="3379" w:author="Laurence Golding" w:date="2019-05-11T06:51:00Z"/>
        </w:rPr>
      </w:pPr>
      <w:del w:id="3380" w:author="Laurence Golding" w:date="2019-05-11T06:51:00Z">
        <w:r>
          <w:delText xml:space="preserve">        ]</w:delText>
        </w:r>
      </w:del>
    </w:p>
    <w:p w14:paraId="123FA4C7" w14:textId="77777777" w:rsidR="00E945FA" w:rsidRDefault="00E945FA" w:rsidP="00E945FA">
      <w:pPr>
        <w:pStyle w:val="Code"/>
        <w:rPr>
          <w:del w:id="3381" w:author="Laurence Golding" w:date="2019-05-11T06:51:00Z"/>
        </w:rPr>
      </w:pPr>
      <w:del w:id="3382" w:author="Laurence Golding" w:date="2019-05-11T06:51:00Z">
        <w:r>
          <w:delText xml:space="preserve">      }</w:delText>
        </w:r>
      </w:del>
    </w:p>
    <w:p w14:paraId="2EA11067" w14:textId="77777777" w:rsidR="00E945FA" w:rsidRDefault="00E945FA" w:rsidP="00E945FA">
      <w:pPr>
        <w:pStyle w:val="Code"/>
        <w:rPr>
          <w:del w:id="3383" w:author="Laurence Golding" w:date="2019-05-11T06:51:00Z"/>
        </w:rPr>
      </w:pPr>
      <w:del w:id="3384" w:author="Laurence Golding" w:date="2019-05-11T06:51:00Z">
        <w:r>
          <w:delText xml:space="preserve">    }</w:delText>
        </w:r>
      </w:del>
    </w:p>
    <w:p w14:paraId="73FF1C67" w14:textId="77777777" w:rsidR="00E945FA" w:rsidRDefault="00E945FA" w:rsidP="00E945FA">
      <w:pPr>
        <w:pStyle w:val="Code"/>
        <w:rPr>
          <w:del w:id="3385" w:author="Laurence Golding" w:date="2019-05-11T06:51:00Z"/>
        </w:rPr>
      </w:pPr>
      <w:del w:id="3386" w:author="Laurence Golding" w:date="2019-05-11T06:51:00Z">
        <w:r>
          <w:delText xml:space="preserve">  ],</w:delText>
        </w:r>
      </w:del>
    </w:p>
    <w:p w14:paraId="15DC335B" w14:textId="78907B19" w:rsidR="00952DBF" w:rsidRDefault="00E945FA" w:rsidP="00164541">
      <w:pPr>
        <w:pStyle w:val="Code"/>
      </w:pPr>
      <w:del w:id="3387" w:author="Laurence Golding" w:date="2019-05-11T06:51:00Z">
        <w:r>
          <w:delText xml:space="preserve">  "properties": {</w:delText>
        </w:r>
      </w:del>
      <w:r w:rsidR="00F40B7D">
        <w:t xml:space="preserve">              # The </w:t>
      </w:r>
      <w:del w:id="3388" w:author="Laurence Golding" w:date="2019-05-11T06:51:00Z">
        <w:r>
          <w:delText xml:space="preserve">run object's </w:delText>
        </w:r>
      </w:del>
      <w:r w:rsidR="00F40B7D">
        <w:t>property bag</w:t>
      </w:r>
      <w:ins w:id="3389" w:author="Laurence Golding" w:date="2019-05-11T06:51:00Z">
        <w:r w:rsidR="00F40B7D">
          <w:t xml:space="preserve"> of the containing run</w:t>
        </w:r>
      </w:ins>
      <w:r w:rsidR="00F40B7D">
        <w:t>.</w:t>
      </w:r>
    </w:p>
    <w:p w14:paraId="2930643F" w14:textId="59CF7267" w:rsidR="00952DBF" w:rsidRDefault="00952DBF" w:rsidP="00952DBF">
      <w:pPr>
        <w:pStyle w:val="Code"/>
      </w:pPr>
      <w:r>
        <w:t xml:space="preserve">    "</w:t>
      </w:r>
      <w:del w:id="3390" w:author="Laurence Golding" w:date="2019-05-11T06:51:00Z">
        <w:r w:rsidR="00E945FA">
          <w:delText>CWE/22</w:delText>
        </w:r>
      </w:del>
      <w:ins w:id="3391" w:author="Laurence Golding" w:date="2019-05-11T06:51:00Z">
        <w:r w:rsidR="00F40B7D">
          <w:t>openSource</w:t>
        </w:r>
      </w:ins>
      <w:r>
        <w:t>": {</w:t>
      </w:r>
    </w:p>
    <w:p w14:paraId="0664D13B" w14:textId="77777777" w:rsidR="00E945FA" w:rsidRDefault="00E945FA" w:rsidP="00E945FA">
      <w:pPr>
        <w:pStyle w:val="Code"/>
        <w:rPr>
          <w:del w:id="3392" w:author="Laurence Golding" w:date="2019-05-11T06:51:00Z"/>
        </w:rPr>
      </w:pPr>
      <w:del w:id="3393" w:author="Laurence Golding" w:date="2019-05-11T06:51:00Z">
        <w:r>
          <w:delText xml:space="preserve">      "description": "</w:delText>
        </w:r>
        <w:r w:rsidRPr="004D2CEE">
          <w:delText>Im</w:delText>
        </w:r>
        <w:r>
          <w:delText>proper Limitation of a Pathname",</w:delText>
        </w:r>
      </w:del>
    </w:p>
    <w:p w14:paraId="64BB88EB" w14:textId="77777777" w:rsidR="00E945FA" w:rsidRDefault="00E945FA" w:rsidP="00E945FA">
      <w:pPr>
        <w:pStyle w:val="Code"/>
        <w:rPr>
          <w:del w:id="3394" w:author="Laurence Golding" w:date="2019-05-11T06:51:00Z"/>
        </w:rPr>
      </w:pPr>
      <w:del w:id="3395" w:author="Laurence Golding" w:date="2019-05-11T06:51:00Z">
        <w:r>
          <w:delText xml:space="preserve">      "url": "</w:delText>
        </w:r>
        <w:r w:rsidRPr="004D2CEE">
          <w:delText>https://cwe.mitre.org/data/definitions/22.html</w:delText>
        </w:r>
        <w:r>
          <w:delText>"</w:delText>
        </w:r>
      </w:del>
    </w:p>
    <w:p w14:paraId="098079F7" w14:textId="77777777" w:rsidR="00E945FA" w:rsidRDefault="00E945FA" w:rsidP="00E945FA">
      <w:pPr>
        <w:pStyle w:val="Code"/>
        <w:rPr>
          <w:del w:id="3396" w:author="Laurence Golding" w:date="2019-05-11T06:51:00Z"/>
        </w:rPr>
      </w:pPr>
      <w:del w:id="3397" w:author="Laurence Golding" w:date="2019-05-11T06:51:00Z">
        <w:r>
          <w:delText xml:space="preserve">    }</w:delText>
        </w:r>
      </w:del>
    </w:p>
    <w:p w14:paraId="20D39CFF" w14:textId="77777777" w:rsidR="00E945FA" w:rsidRDefault="00E945FA" w:rsidP="00E945FA">
      <w:pPr>
        <w:pStyle w:val="Code"/>
        <w:rPr>
          <w:del w:id="3398" w:author="Laurence Golding" w:date="2019-05-11T06:51:00Z"/>
        </w:rPr>
      </w:pPr>
      <w:del w:id="3399" w:author="Laurence Golding" w:date="2019-05-11T06:51:00Z">
        <w:r>
          <w:delText xml:space="preserve">  }</w:delText>
        </w:r>
      </w:del>
    </w:p>
    <w:p w14:paraId="713AB92D" w14:textId="77777777" w:rsidR="00E945FA" w:rsidRDefault="00E945FA" w:rsidP="00E945FA">
      <w:pPr>
        <w:pStyle w:val="Code"/>
        <w:rPr>
          <w:del w:id="3400" w:author="Laurence Golding" w:date="2019-05-11T06:51:00Z"/>
        </w:rPr>
      </w:pPr>
      <w:del w:id="3401" w:author="Laurence Golding" w:date="2019-05-11T06:51:00Z">
        <w:r>
          <w:delText>}</w:delText>
        </w:r>
      </w:del>
    </w:p>
    <w:p w14:paraId="74DEEBAE" w14:textId="77777777" w:rsidR="002B48E2" w:rsidRPr="002B48E2" w:rsidRDefault="002B48E2" w:rsidP="002B48E2">
      <w:pPr>
        <w:rPr>
          <w:del w:id="3402" w:author="Laurence Golding" w:date="2019-05-11T06:51:00Z"/>
        </w:rPr>
      </w:pPr>
    </w:p>
    <w:p w14:paraId="4082900A" w14:textId="77777777" w:rsidR="00952DBF" w:rsidRDefault="00952DBF" w:rsidP="00952DBF">
      <w:pPr>
        <w:pStyle w:val="Code"/>
        <w:rPr>
          <w:ins w:id="3403" w:author="Laurence Golding" w:date="2019-05-11T06:51:00Z"/>
        </w:rPr>
      </w:pPr>
      <w:ins w:id="3404" w:author="Laurence Golding" w:date="2019-05-11T06:51:00Z">
        <w:r>
          <w:t xml:space="preserve">      "informationUri":</w:t>
        </w:r>
      </w:ins>
    </w:p>
    <w:p w14:paraId="6BDCB096" w14:textId="66492AAB" w:rsidR="00952DBF" w:rsidRDefault="00952DBF" w:rsidP="00952DBF">
      <w:pPr>
        <w:pStyle w:val="Code"/>
        <w:rPr>
          <w:ins w:id="3405" w:author="Laurence Golding" w:date="2019-05-11T06:51:00Z"/>
        </w:rPr>
      </w:pPr>
      <w:ins w:id="3406" w:author="Laurence Golding" w:date="2019-05-11T06:51:00Z">
        <w:r>
          <w:t xml:space="preserve">        "http://www.example.com/procedures/</w:t>
        </w:r>
        <w:r w:rsidR="00F40B7D">
          <w:t>usingOpenSource</w:t>
        </w:r>
        <w:r>
          <w:t>.html"</w:t>
        </w:r>
      </w:ins>
    </w:p>
    <w:p w14:paraId="0C6F6C59" w14:textId="77777777" w:rsidR="00952DBF" w:rsidRDefault="00952DBF" w:rsidP="00952DBF">
      <w:pPr>
        <w:pStyle w:val="Code"/>
        <w:rPr>
          <w:ins w:id="3407" w:author="Laurence Golding" w:date="2019-05-11T06:51:00Z"/>
        </w:rPr>
      </w:pPr>
      <w:ins w:id="3408" w:author="Laurence Golding" w:date="2019-05-11T06:51:00Z">
        <w:r>
          <w:t xml:space="preserve">    }</w:t>
        </w:r>
      </w:ins>
    </w:p>
    <w:p w14:paraId="0C064793" w14:textId="662C9330" w:rsidR="00952DBF" w:rsidRDefault="00952DBF" w:rsidP="00164541">
      <w:pPr>
        <w:pStyle w:val="Code"/>
        <w:rPr>
          <w:ins w:id="3409" w:author="Laurence Golding" w:date="2019-05-11T06:51:00Z"/>
        </w:rPr>
      </w:pPr>
      <w:ins w:id="3410" w:author="Laurence Golding" w:date="2019-05-11T06:51:00Z">
        <w:r>
          <w:t xml:space="preserve">  }</w:t>
        </w:r>
      </w:ins>
    </w:p>
    <w:p w14:paraId="6E1D1C10" w14:textId="77777777" w:rsidR="00164541" w:rsidRDefault="00164541" w:rsidP="00164541">
      <w:pPr>
        <w:pStyle w:val="Code"/>
        <w:rPr>
          <w:ins w:id="3411" w:author="Laurence Golding" w:date="2019-05-11T06:51:00Z"/>
        </w:rPr>
      </w:pPr>
      <w:ins w:id="3412" w:author="Laurence Golding" w:date="2019-05-11T06:51:00Z">
        <w:r>
          <w:t>}</w:t>
        </w:r>
      </w:ins>
    </w:p>
    <w:p w14:paraId="28927398" w14:textId="19E41A09" w:rsidR="00815787" w:rsidRDefault="00815787" w:rsidP="00815787">
      <w:pPr>
        <w:pStyle w:val="Heading2"/>
      </w:pPr>
      <w:bookmarkStart w:id="3413" w:name="_Ref493413701"/>
      <w:bookmarkStart w:id="3414" w:name="_Ref493413744"/>
      <w:bookmarkStart w:id="3415" w:name="_Toc8366965"/>
      <w:bookmarkStart w:id="3416" w:name="_Toc516224677"/>
      <w:r>
        <w:lastRenderedPageBreak/>
        <w:t>Date/time properties</w:t>
      </w:r>
      <w:bookmarkEnd w:id="3413"/>
      <w:bookmarkEnd w:id="3414"/>
      <w:bookmarkEnd w:id="3415"/>
      <w:bookmarkEnd w:id="3416"/>
    </w:p>
    <w:p w14:paraId="33510EF1" w14:textId="734CD44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w:t>
      </w:r>
      <w:ins w:id="3417" w:author="Laurence Golding" w:date="2019-05-11T06:51:00Z">
        <w:r w:rsidR="009E05E8">
          <w:t>the ISO standard for date and time formats</w:t>
        </w:r>
        <w:r w:rsidRPr="00903F25">
          <w:t xml:space="preserve"> </w:t>
        </w:r>
      </w:ins>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ins w:id="3418" w:author="Laurence Golding" w:date="2019-05-11T06:51:00Z">
        <w:r w:rsidR="00EF75A0">
          <w:t>[</w:t>
        </w:r>
        <w:r w:rsidR="00C06EC5">
          <w:t xml:space="preserve"> </w:t>
        </w:r>
      </w:ins>
      <w:r w:rsidR="00C06EC5">
        <w:t>"</w:t>
      </w:r>
      <w:r>
        <w:t>T</w:t>
      </w:r>
      <w:r w:rsidR="00C06EC5">
        <w:t xml:space="preserve">", </w:t>
      </w:r>
      <w:r>
        <w:t>time</w:t>
      </w:r>
      <w:r w:rsidR="00C06EC5">
        <w:t>, "</w:t>
      </w:r>
      <w:r>
        <w:t>Z</w:t>
      </w:r>
      <w:r w:rsidR="00C06EC5">
        <w:t>"</w:t>
      </w:r>
      <w:ins w:id="3419" w:author="Laurence Golding" w:date="2019-05-11T06:51:00Z">
        <w:r w:rsidR="00EF75A0">
          <w:t xml:space="preserve"> ]</w:t>
        </w:r>
      </w:ins>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ins w:id="3420" w:author="Laurence Golding" w:date="2019-05-11T06:51:00Z">
        <w:r w:rsidR="00EF75A0">
          <w:t>[</w:t>
        </w:r>
        <w:r>
          <w:t xml:space="preserve"> </w:t>
        </w:r>
      </w:ins>
      <w:r>
        <w:t>"</w:t>
      </w:r>
      <w:r w:rsidR="00903F25">
        <w:t>:</w:t>
      </w:r>
      <w:r>
        <w:t xml:space="preserve">", second, </w:t>
      </w:r>
      <w:r w:rsidR="00903F25">
        <w:t>[</w:t>
      </w:r>
      <w:r>
        <w:t xml:space="preserve"> "</w:t>
      </w:r>
      <w:r w:rsidR="00903F25">
        <w:t>.</w:t>
      </w:r>
      <w:r>
        <w:t>"</w:t>
      </w:r>
      <w:r w:rsidR="00A14EA3">
        <w:t>,</w:t>
      </w:r>
      <w:r>
        <w:t xml:space="preserve"> </w:t>
      </w:r>
      <w:r w:rsidR="00A14EA3">
        <w:t>fraction</w:t>
      </w:r>
      <w:ins w:id="3421" w:author="Laurence Golding" w:date="2019-05-11T06:51:00Z">
        <w:r w:rsidR="00752C39">
          <w:t xml:space="preserve"> </w:t>
        </w:r>
        <w:r w:rsidR="00903F25">
          <w:t>]</w:t>
        </w:r>
      </w:ins>
      <w:r w:rsidR="00EF75A0">
        <w:t xml:space="preserve"> ]</w:t>
      </w:r>
      <w:r w:rsidR="00752C39">
        <w:t>;</w:t>
      </w:r>
    </w:p>
    <w:p w14:paraId="08912A76" w14:textId="243E6890" w:rsidR="00AA5CBF" w:rsidRDefault="00AA5CBF" w:rsidP="00E723DB">
      <w:pPr>
        <w:pStyle w:val="Code"/>
        <w:jc w:val="center"/>
        <w:pPrChange w:id="3422" w:author="Laurence Golding" w:date="2019-05-11T06:51:00Z">
          <w:pPr>
            <w:pStyle w:val="Code"/>
          </w:pPr>
        </w:pPrChange>
      </w:pPr>
    </w:p>
    <w:p w14:paraId="5D3D296E" w14:textId="270467A0" w:rsidR="00043033" w:rsidRDefault="00AA5CBF" w:rsidP="00903F25">
      <w:pPr>
        <w:pStyle w:val="Code"/>
        <w:rPr>
          <w:ins w:id="3423" w:author="Laurence Golding" w:date="2019-05-11T06:51:00Z"/>
        </w:rPr>
      </w:pPr>
      <w:r>
        <w:t xml:space="preserve">hour = 2 * decimal digit (* from 00 to </w:t>
      </w:r>
      <w:del w:id="3424" w:author="Laurence Golding" w:date="2019-05-11T06:51:00Z">
        <w:r>
          <w:delText>12</w:delText>
        </w:r>
      </w:del>
      <w:ins w:id="3425" w:author="Laurence Golding" w:date="2019-05-11T06:51:00Z">
        <w:r w:rsidR="00E723DB">
          <w:t>24</w:t>
        </w:r>
        <w:r w:rsidR="00043033">
          <w:t>, to represent midnight at the</w:t>
        </w:r>
      </w:ins>
    </w:p>
    <w:p w14:paraId="093E14E3" w14:textId="624D7F13" w:rsidR="00AA5CBF" w:rsidRDefault="00043033" w:rsidP="00903F25">
      <w:pPr>
        <w:pStyle w:val="Code"/>
      </w:pPr>
      <w:ins w:id="3426" w:author="Laurence Golding" w:date="2019-05-11T06:51:00Z">
        <w:r>
          <w:t xml:space="preserve">                            end of a calendar day</w:t>
        </w:r>
      </w:ins>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2847F3B8" w:rsidR="00AF1133" w:rsidRDefault="00AF1133" w:rsidP="00AF1133">
      <w:pPr>
        <w:pStyle w:val="Note"/>
        <w:rPr>
          <w:rStyle w:val="CODEtemp"/>
        </w:rPr>
      </w:pPr>
      <w:r>
        <w:t>EXAMPLES:</w:t>
      </w:r>
      <w:r>
        <w:br/>
      </w:r>
      <w:r w:rsidR="00EF75A0">
        <w:rPr>
          <w:rStyle w:val="CODEtemp"/>
        </w:rPr>
        <w:t>2016-02-</w:t>
      </w:r>
      <w:del w:id="3427" w:author="Laurence Golding" w:date="2019-05-11T06:51:00Z">
        <w:r w:rsidRPr="00AF1133">
          <w:rPr>
            <w:rStyle w:val="CODEtemp"/>
          </w:rPr>
          <w:delText>08T16:</w:delText>
        </w:r>
      </w:del>
      <w:r w:rsidR="00EF75A0">
        <w:rPr>
          <w:rStyle w:val="CODEtemp"/>
        </w:rPr>
        <w:t>08</w:t>
      </w:r>
      <w:del w:id="3428" w:author="Laurence Golding" w:date="2019-05-11T06:51:00Z">
        <w:r w:rsidRPr="00AF1133">
          <w:rPr>
            <w:rStyle w:val="CODEtemp"/>
          </w:rPr>
          <w:delText>:</w:delText>
        </w:r>
      </w:del>
      <w:ins w:id="3429" w:author="Laurence Golding" w:date="2019-05-11T06:51:00Z">
        <w:r w:rsidR="00EF75A0">
          <w:rPr>
            <w:rStyle w:val="CODEtemp"/>
          </w:rPr>
          <w:br/>
          <w:t>2016-02-08T16:08Z</w:t>
        </w:r>
        <w:r w:rsidR="00EF75A0">
          <w:rPr>
            <w:rStyle w:val="CODEtemp"/>
          </w:rPr>
          <w:br/>
        </w:r>
        <w:r w:rsidRPr="00AF1133">
          <w:rPr>
            <w:rStyle w:val="CODEtemp"/>
          </w:rPr>
          <w:t>2016-02-08T16:08:</w:t>
        </w:r>
      </w:ins>
      <w:r w:rsidRPr="00AF1133">
        <w:rPr>
          <w:rStyle w:val="CODEtemp"/>
        </w:rPr>
        <w:t>25Z</w:t>
      </w:r>
      <w:r>
        <w:br/>
      </w:r>
      <w:r w:rsidRPr="00AF1133">
        <w:rPr>
          <w:rStyle w:val="CODEtemp"/>
        </w:rPr>
        <w:t>2016-02-08T16:08:25.943Z</w:t>
      </w:r>
    </w:p>
    <w:p w14:paraId="79B718F6" w14:textId="02B08ED1" w:rsidR="00C82B7A" w:rsidRDefault="00C82B7A" w:rsidP="00A14EA3">
      <w:pPr>
        <w:rPr>
          <w:ins w:id="3430" w:author="Laurence Golding" w:date="2019-05-11T06:51:00Z"/>
        </w:rPr>
      </w:pPr>
      <w:bookmarkStart w:id="3431" w:name="_Hlk525740241"/>
      <w:ins w:id="3432" w:author="Laurence Golding" w:date="2019-05-11T06:51:00Z">
        <w:r>
          <w:t xml:space="preserve">The time component of every date/time-valued property </w:t>
        </w:r>
        <w:r>
          <w:rPr>
            <w:b/>
          </w:rPr>
          <w:t>SHALL</w:t>
        </w:r>
        <w:r>
          <w:t xml:space="preserve"> be expressed in Coordinated Universal Time (UTC).</w:t>
        </w:r>
      </w:ins>
    </w:p>
    <w:p w14:paraId="7D42984C" w14:textId="58D2F0C5" w:rsidR="00485F6A" w:rsidRPr="00485F6A" w:rsidRDefault="00485F6A" w:rsidP="00485F6A">
      <w:pPr>
        <w:pStyle w:val="Note"/>
        <w:rPr>
          <w:ins w:id="3433" w:author="Laurence Golding" w:date="2019-05-11T06:51:00Z"/>
        </w:rPr>
      </w:pPr>
      <w:ins w:id="3434" w:author="Laurence Golding" w:date="2019-05-11T06:51:00Z">
        <w:r>
          <w:t xml:space="preserve">NOTE 1: The name of every date/time-valued property ends in “Utc” to emphasize </w:t>
        </w:r>
        <w:r w:rsidR="00043033">
          <w:t>that</w:t>
        </w:r>
        <w:r>
          <w:t xml:space="preserve"> requirement.</w:t>
        </w:r>
      </w:ins>
    </w:p>
    <w:p w14:paraId="4A638898" w14:textId="4269F6D0" w:rsidR="00485F6A" w:rsidRDefault="00485F6A" w:rsidP="00A14EA3">
      <w:pPr>
        <w:rPr>
          <w:ins w:id="3435" w:author="Laurence Golding" w:date="2019-05-11T06:51:00Z"/>
        </w:rPr>
      </w:pPr>
      <w:ins w:id="3436" w:author="Laurence Golding" w:date="2019-05-11T06:51:00Z">
        <w:r>
          <w:t>The time components of date/time-valued properties in property bags (§</w:t>
        </w:r>
        <w:r>
          <w:fldChar w:fldCharType="begin"/>
        </w:r>
        <w:r>
          <w:instrText xml:space="preserve"> REF _Ref493408960 \r \h </w:instrText>
        </w:r>
        <w:r>
          <w:fldChar w:fldCharType="separate"/>
        </w:r>
        <w:r w:rsidR="0009127C">
          <w:t>3.8</w:t>
        </w:r>
        <w:r>
          <w:fldChar w:fldCharType="end"/>
        </w:r>
        <w:r>
          <w:t xml:space="preserve">) </w:t>
        </w:r>
        <w:r>
          <w:rPr>
            <w:b/>
          </w:rPr>
          <w:t>SHOULD</w:t>
        </w:r>
        <w:r>
          <w:t xml:space="preserve"> also be expressed in UTC.</w:t>
        </w:r>
      </w:ins>
    </w:p>
    <w:p w14:paraId="36ABFA0E" w14:textId="2C5FB5BC" w:rsidR="00485F6A" w:rsidRPr="00485F6A" w:rsidRDefault="00485F6A" w:rsidP="00485F6A">
      <w:pPr>
        <w:pStyle w:val="Note"/>
        <w:rPr>
          <w:ins w:id="3437" w:author="Laurence Golding" w:date="2019-05-11T06:51:00Z"/>
        </w:rPr>
      </w:pPr>
      <w:ins w:id="3438" w:author="Laurence Golding" w:date="2019-05-11T06:51:00Z">
        <w:r>
          <w:t>NOTE 2: This might not always be possible if the property comes from a source that does not provide time zone information.</w:t>
        </w:r>
      </w:ins>
    </w:p>
    <w:bookmarkEnd w:id="3431"/>
    <w:p w14:paraId="2C31A236" w14:textId="0017480D" w:rsidR="00A14EA3" w:rsidRDefault="00A14EA3" w:rsidP="00A14EA3">
      <w:r>
        <w:t xml:space="preserve">A SARIF producer </w:t>
      </w:r>
      <w:r>
        <w:rPr>
          <w:b/>
        </w:rPr>
        <w:t>SHOULD</w:t>
      </w:r>
      <w:r w:rsidR="00EF75A0">
        <w:rPr>
          <w:b/>
          <w:rPrChange w:id="3439" w:author="Laurence Golding" w:date="2019-05-11T06:51:00Z">
            <w:rPr/>
          </w:rPrChange>
        </w:rPr>
        <w:t xml:space="preserve"> </w:t>
      </w:r>
      <w:del w:id="3440" w:author="Laurence Golding" w:date="2019-05-11T06:51:00Z">
        <w:r>
          <w:delText xml:space="preserve">base the </w:delText>
        </w:r>
        <w:r w:rsidRPr="007A694C">
          <w:delText xml:space="preserve">number of </w:delText>
        </w:r>
      </w:del>
      <w:ins w:id="3441" w:author="Laurence Golding" w:date="2019-05-11T06:51:00Z">
        <w:r w:rsidR="00EF75A0">
          <w:rPr>
            <w:b/>
          </w:rPr>
          <w:t>NOT</w:t>
        </w:r>
        <w:r w:rsidRPr="007A694C">
          <w:t xml:space="preserve"> </w:t>
        </w:r>
        <w:r w:rsidR="00EF75A0">
          <w:t>provide more</w:t>
        </w:r>
        <w:r w:rsidRPr="007A694C">
          <w:t xml:space="preserve"> </w:t>
        </w:r>
      </w:ins>
      <w:r w:rsidRPr="007A694C">
        <w:t xml:space="preserve">digits in </w:t>
      </w:r>
      <w:r w:rsidRPr="007A694C">
        <w:rPr>
          <w:rStyle w:val="CODEtemp"/>
        </w:rPr>
        <w:t>fraction</w:t>
      </w:r>
      <w:r w:rsidRPr="007A694C">
        <w:t xml:space="preserve"> </w:t>
      </w:r>
      <w:del w:id="3442" w:author="Laurence Golding" w:date="2019-05-11T06:51:00Z">
        <w:r w:rsidRPr="007A694C">
          <w:delText>on</w:delText>
        </w:r>
      </w:del>
      <w:ins w:id="3443" w:author="Laurence Golding" w:date="2019-05-11T06:51:00Z">
        <w:r w:rsidR="00EF75A0">
          <w:t>than warranted by</w:t>
        </w:r>
      </w:ins>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pPr>
        <w:rPr>
          <w:ins w:id="3444" w:author="Laurence Golding" w:date="2019-05-11T06:51:00Z"/>
        </w:rPr>
      </w:pPr>
      <w:ins w:id="3445" w:author="Laurence Golding" w:date="2019-05-11T06:51:00Z">
        <w:r>
          <w:t xml:space="preserve">A SARIF producer </w:t>
        </w:r>
        <w:r w:rsidRPr="0033737F">
          <w:rPr>
            <w:b/>
          </w:rPr>
          <w:t>SHOULD</w:t>
        </w:r>
        <w:r>
          <w:t xml:space="preserve"> express date/time properties, except for those that express product release dates, to a precision of at least whole seconds.</w:t>
        </w:r>
      </w:ins>
    </w:p>
    <w:p w14:paraId="2D22C1E4" w14:textId="39468F2A" w:rsidR="00D55684" w:rsidRDefault="00D55684" w:rsidP="00D55684">
      <w:pPr>
        <w:pStyle w:val="Heading2"/>
        <w:rPr>
          <w:ins w:id="3446" w:author="Laurence Golding" w:date="2019-05-11T06:51:00Z"/>
        </w:rPr>
      </w:pPr>
      <w:bookmarkStart w:id="3447" w:name="_Ref530232021"/>
      <w:bookmarkStart w:id="3448" w:name="_Toc8366966"/>
      <w:ins w:id="3449" w:author="Laurence Golding" w:date="2019-05-11T06:51:00Z">
        <w:r>
          <w:t>URI-valued properties</w:t>
        </w:r>
        <w:bookmarkEnd w:id="3447"/>
        <w:bookmarkEnd w:id="3448"/>
      </w:ins>
    </w:p>
    <w:p w14:paraId="62EF182C" w14:textId="7EBBAB7A" w:rsidR="00D55684" w:rsidRDefault="00D55684" w:rsidP="00D55684">
      <w:pPr>
        <w:pStyle w:val="Heading3"/>
        <w:rPr>
          <w:ins w:id="3450" w:author="Laurence Golding" w:date="2019-05-11T06:51:00Z"/>
        </w:rPr>
      </w:pPr>
      <w:bookmarkStart w:id="3451" w:name="_Ref534814172"/>
      <w:bookmarkStart w:id="3452" w:name="_Toc8366967"/>
      <w:ins w:id="3453" w:author="Laurence Golding" w:date="2019-05-11T06:51:00Z">
        <w:r>
          <w:t>General</w:t>
        </w:r>
        <w:bookmarkEnd w:id="3451"/>
        <w:bookmarkEnd w:id="3452"/>
      </w:ins>
    </w:p>
    <w:p w14:paraId="3EA3A765" w14:textId="04CA747A" w:rsidR="00747D86" w:rsidRPr="00747D86" w:rsidRDefault="00747D86" w:rsidP="00747D86">
      <w:pPr>
        <w:rPr>
          <w:ins w:id="3454" w:author="Laurence Golding" w:date="2019-05-11T06:51:00Z"/>
        </w:rPr>
      </w:pPr>
      <w:ins w:id="3455" w:author="Laurence Golding" w:date="2019-05-11T06:51:00Z">
        <w:r>
          <w:t>Certain properties in this specification specify either an absolute URI or a URI reference (the term used</w:t>
        </w:r>
        <w:r w:rsidRPr="00944CF4">
          <w:t xml:space="preserve"> in </w:t>
        </w:r>
        <w:r w:rsidR="009E05E8">
          <w:t xml:space="preserve">the URI standard </w:t>
        </w:r>
        <w:r>
          <w:t>[</w:t>
        </w:r>
        <w:r w:rsidR="005C469B">
          <w:fldChar w:fldCharType="begin"/>
        </w:r>
        <w:r w:rsidR="005C469B">
          <w:instrText xml:space="preserve"> HYPERLINK \l "RFC3986" </w:instrText>
        </w:r>
        <w:r w:rsidR="005C469B">
          <w:fldChar w:fldCharType="separate"/>
        </w:r>
        <w:r w:rsidRPr="00D122C5">
          <w:rPr>
            <w:rStyle w:val="Hyperlink"/>
          </w:rPr>
          <w:t>RFC3986</w:t>
        </w:r>
        <w:r w:rsidR="005C469B">
          <w:rPr>
            <w:rStyle w:val="Hyperlink"/>
          </w:rPr>
          <w:fldChar w:fldCharType="end"/>
        </w:r>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r w:rsidR="005C469B">
          <w:fldChar w:fldCharType="begin"/>
        </w:r>
        <w:r w:rsidR="005C469B">
          <w:instrText xml:space="preserve"> HYPERLINK \l "RFC3986" </w:instrText>
        </w:r>
        <w:r w:rsidR="005C469B">
          <w:fldChar w:fldCharType="separate"/>
        </w:r>
        <w:r w:rsidRPr="00747D86">
          <w:rPr>
            <w:rStyle w:val="Hyperlink"/>
          </w:rPr>
          <w:t>RFC3986</w:t>
        </w:r>
        <w:r w:rsidR="005C469B">
          <w:rPr>
            <w:rStyle w:val="Hyperlink"/>
          </w:rPr>
          <w:fldChar w:fldCharType="end"/>
        </w:r>
        <w:r>
          <w:t>].</w:t>
        </w:r>
      </w:ins>
    </w:p>
    <w:p w14:paraId="27599CAB" w14:textId="31E2BA22" w:rsidR="00747D86" w:rsidRDefault="00747D86" w:rsidP="00747D86">
      <w:pPr>
        <w:rPr>
          <w:moveTo w:id="3456" w:author="Laurence Golding" w:date="2019-05-11T06:52:00Z"/>
        </w:rPr>
      </w:pPr>
      <w:ins w:id="3457" w:author="Laurence Golding" w:date="2019-05-11T06:51: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w:t>
        </w:r>
      </w:ins>
      <w:moveToRangeStart w:id="3458" w:author="Laurence Golding" w:date="2019-05-11T06:52:00Z" w:name="move8449945"/>
      <w:moveTo w:id="3459" w:author="Laurence Golding" w:date="2019-05-11T06:52:00Z">
        <w:r w:rsidRPr="00ED540D">
          <w:t xml:space="preserve">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w:t>
        </w:r>
        <w:r w:rsidRPr="00ED540D">
          <w:lastRenderedPageBreak/>
          <w:t xml:space="preserve">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moveTo w:id="3460" w:author="Laurence Golding" w:date="2019-05-11T06:52:00Z"/>
        </w:rPr>
      </w:pPr>
      <w:moveTo w:id="3461" w:author="Laurence Golding" w:date="2019-05-11T06:52: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moveTo>
    </w:p>
    <w:moveToRangeEnd w:id="3458"/>
    <w:p w14:paraId="4BA9C4B5" w14:textId="7397F753" w:rsidR="00190651" w:rsidRPr="00190651" w:rsidRDefault="00190651" w:rsidP="00190651">
      <w:pPr>
        <w:rPr>
          <w:ins w:id="3462" w:author="Laurence Golding" w:date="2019-05-11T06:51:00Z"/>
        </w:rPr>
      </w:pPr>
      <w:ins w:id="3463" w:author="Laurence Golding" w:date="2019-05-11T06:51:00Z">
        <w:r>
          <w:t xml:space="preserve">The URI </w:t>
        </w:r>
        <w:r>
          <w:rPr>
            <w:b/>
          </w:rPr>
          <w:t>SHALL</w:t>
        </w:r>
        <w:r>
          <w:t xml:space="preserve"> specify the location of the </w:t>
        </w:r>
        <w:r w:rsidR="00BE5908">
          <w:t xml:space="preserve">artifact </w:t>
        </w:r>
        <w:r>
          <w:t>at the time the analysis was performed.</w:t>
        </w:r>
      </w:ins>
    </w:p>
    <w:p w14:paraId="24C39D21" w14:textId="65E327E3" w:rsidR="00747D86" w:rsidRDefault="00747D86" w:rsidP="00747D86">
      <w:pPr>
        <w:rPr>
          <w:ins w:id="3464" w:author="Laurence Golding" w:date="2019-05-11T06:51:00Z"/>
        </w:rPr>
      </w:pPr>
      <w:bookmarkStart w:id="3465" w:name="_Hlk5609419"/>
      <w:ins w:id="3466" w:author="Laurence Golding" w:date="2019-05-11T06:51: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r w:rsidR="005C469B">
          <w:fldChar w:fldCharType="begin"/>
        </w:r>
        <w:r w:rsidR="005C469B">
          <w:instrText xml:space="preserve"> HYPERLINK \l "RFC3986" </w:instrText>
        </w:r>
        <w:r w:rsidR="005C469B">
          <w:fldChar w:fldCharType="separate"/>
        </w:r>
        <w:r w:rsidRPr="00A403F5">
          <w:rPr>
            <w:rStyle w:val="Hyperlink"/>
          </w:rPr>
          <w:t>RFC3986</w:t>
        </w:r>
        <w:r w:rsidR="005C469B">
          <w:rPr>
            <w:rStyle w:val="Hyperlink"/>
          </w:rPr>
          <w:fldChar w:fldCharType="end"/>
        </w:r>
        <w:r>
          <w:t>]</w:t>
        </w:r>
        <w:r w:rsidRPr="00882021">
          <w:t>.</w:t>
        </w:r>
        <w:bookmarkEnd w:id="3465"/>
      </w:ins>
    </w:p>
    <w:p w14:paraId="7D08BFEE" w14:textId="567E18D0" w:rsidR="00747D86" w:rsidRDefault="00747D86" w:rsidP="002233E7">
      <w:pPr>
        <w:pStyle w:val="Note"/>
        <w:rPr>
          <w:ins w:id="3467" w:author="Laurence Golding" w:date="2019-05-11T06:51:00Z"/>
        </w:rPr>
      </w:pPr>
      <w:ins w:id="3468" w:author="Laurence Golding" w:date="2019-05-11T06:51:00Z">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r w:rsidR="005C469B">
          <w:fldChar w:fldCharType="begin"/>
        </w:r>
        <w:r w:rsidR="005C469B">
          <w:instrText xml:space="preserve"> HYPERLINK \l "RFC3986" </w:instrText>
        </w:r>
        <w:r w:rsidR="005C469B">
          <w:fldChar w:fldCharType="separate"/>
        </w:r>
        <w:r w:rsidR="002233E7" w:rsidRPr="00A403F5">
          <w:rPr>
            <w:rStyle w:val="Hyperlink"/>
          </w:rPr>
          <w:t>RFC3986</w:t>
        </w:r>
        <w:r w:rsidR="005C469B">
          <w:rPr>
            <w:rStyle w:val="Hyperlink"/>
          </w:rPr>
          <w:fldChar w:fldCharType="end"/>
        </w:r>
        <w:r w:rsidR="002233E7">
          <w:t>].</w:t>
        </w:r>
      </w:ins>
    </w:p>
    <w:p w14:paraId="79C3E87A" w14:textId="6C9CB89B" w:rsidR="00FA4237" w:rsidRPr="00FA4237" w:rsidRDefault="00FA4237" w:rsidP="00685A06">
      <w:pPr>
        <w:rPr>
          <w:ins w:id="3469" w:author="Laurence Golding" w:date="2019-05-11T06:51:00Z"/>
        </w:rPr>
      </w:pPr>
      <w:ins w:id="3470" w:author="Laurence Golding" w:date="2019-05-11T06:51:00Z">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9127C">
          <w:t>3.10.2</w:t>
        </w:r>
        <w:r w:rsidR="001F269A">
          <w:fldChar w:fldCharType="end"/>
        </w:r>
        <w:r>
          <w:t>.</w:t>
        </w:r>
      </w:ins>
    </w:p>
    <w:p w14:paraId="761B7282" w14:textId="77777777" w:rsidR="00747D86" w:rsidRDefault="00747D86" w:rsidP="00747D86">
      <w:pPr>
        <w:rPr>
          <w:moveTo w:id="3471" w:author="Laurence Golding" w:date="2019-05-11T06:52:00Z"/>
        </w:rPr>
      </w:pPr>
      <w:moveToRangeStart w:id="3472" w:author="Laurence Golding" w:date="2019-05-11T06:52:00Z" w:name="move8449946"/>
      <w:moveTo w:id="3473" w:author="Laurence Golding" w:date="2019-05-11T06:52: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3474" w:author="Laurence Golding" w:date="2019-05-11T06:52:00Z"/>
        </w:rPr>
      </w:pPr>
      <w:moveTo w:id="3475" w:author="Laurence Golding" w:date="2019-05-11T06:52: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moveToRangeEnd w:id="3472"/>
    <w:p w14:paraId="5497C212" w14:textId="3362419F" w:rsidR="00747D86" w:rsidRDefault="00747D86" w:rsidP="00747D86">
      <w:pPr>
        <w:pStyle w:val="Note"/>
        <w:rPr>
          <w:ins w:id="3476" w:author="Laurence Golding" w:date="2019-05-11T06:51:00Z"/>
        </w:rPr>
      </w:pPr>
      <w:ins w:id="3477" w:author="Laurence Golding" w:date="2019-05-11T06:51:00Z">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ins>
    </w:p>
    <w:p w14:paraId="0C46C002" w14:textId="445A6F9C" w:rsidR="00D55684" w:rsidRDefault="00156641" w:rsidP="00D55684">
      <w:pPr>
        <w:pStyle w:val="Heading3"/>
        <w:rPr>
          <w:ins w:id="3478" w:author="Laurence Golding" w:date="2019-05-11T06:51:00Z"/>
        </w:rPr>
      </w:pPr>
      <w:bookmarkStart w:id="3479" w:name="_Ref4673498"/>
      <w:bookmarkStart w:id="3480" w:name="_Toc8366968"/>
      <w:ins w:id="3481" w:author="Laurence Golding" w:date="2019-05-11T06:51:00Z">
        <w:r>
          <w:t>Normalizing file schem</w:t>
        </w:r>
        <w:r w:rsidR="006D58B1">
          <w:t>e</w:t>
        </w:r>
        <w:r>
          <w:t xml:space="preserve"> </w:t>
        </w:r>
        <w:r w:rsidR="00D55684">
          <w:t>URIs</w:t>
        </w:r>
        <w:bookmarkEnd w:id="3479"/>
        <w:bookmarkEnd w:id="3480"/>
      </w:ins>
    </w:p>
    <w:p w14:paraId="2A404ABE" w14:textId="7BE73418" w:rsidR="00747D86" w:rsidRDefault="00747D86" w:rsidP="00747D86">
      <w:pPr>
        <w:rPr>
          <w:moveTo w:id="3482" w:author="Laurence Golding" w:date="2019-05-11T06:52:00Z"/>
        </w:rPr>
      </w:pPr>
      <w:ins w:id="3483" w:author="Laurence Golding" w:date="2019-05-11T06:51:00Z">
        <w:r>
          <w:t xml:space="preserve">If a URI uses the </w:t>
        </w:r>
        <w:r w:rsidRPr="00491E30">
          <w:rPr>
            <w:rStyle w:val="CODEtemp"/>
          </w:rPr>
          <w:t>"file"</w:t>
        </w:r>
        <w:r>
          <w:t xml:space="preserve"> </w:t>
        </w:r>
        <w:r w:rsidR="004D285A">
          <w:t>scheme</w:t>
        </w:r>
      </w:ins>
      <w:moveToRangeStart w:id="3484" w:author="Laurence Golding" w:date="2019-05-11T06:52:00Z" w:name="move8449947"/>
      <w:moveTo w:id="3485" w:author="Laurence Golding" w:date="2019-05-11T06:52:00Z">
        <w:r w:rsidR="004D285A">
          <w:t xml:space="preserve"> </w:t>
        </w:r>
        <w:r>
          <w:t>[</w:t>
        </w:r>
        <w:r w:rsidR="005C469B">
          <w:fldChar w:fldCharType="begin"/>
        </w:r>
        <w:r w:rsidR="005C469B">
          <w:instrText xml:space="preserve"> HYPERLINK \l "RFC8089" </w:instrText>
        </w:r>
        <w:r w:rsidR="005C469B">
          <w:fldChar w:fldCharType="separate"/>
        </w:r>
        <w:r w:rsidRPr="00491E30">
          <w:rPr>
            <w:rStyle w:val="Hyperlink"/>
          </w:rPr>
          <w:t>RFC8089</w:t>
        </w:r>
        <w:r w:rsidR="005C469B">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3486" w:author="Laurence Golding" w:date="2019-05-11T06:52:00Z"/>
        </w:rPr>
      </w:pPr>
      <w:moveTo w:id="3487" w:author="Laurence Golding" w:date="2019-05-11T06:52:00Z">
        <w:r>
          <w:t>EXAMPLE 1: A file-based URI that references a network share.</w:t>
        </w:r>
      </w:moveTo>
    </w:p>
    <w:p w14:paraId="6FBEAA67" w14:textId="77777777" w:rsidR="00747D86" w:rsidRDefault="00747D86" w:rsidP="002D65F3">
      <w:pPr>
        <w:pStyle w:val="Code"/>
        <w:rPr>
          <w:moveTo w:id="3488" w:author="Laurence Golding" w:date="2019-05-11T06:52:00Z"/>
        </w:rPr>
        <w:pPrChange w:id="3489" w:author="Laurence Golding" w:date="2019-05-11T06:51:00Z">
          <w:pPr>
            <w:pStyle w:val="Codesmall"/>
          </w:pPr>
        </w:pPrChange>
      </w:pPr>
      <w:moveTo w:id="3490" w:author="Laurence Golding" w:date="2019-05-11T06:52:00Z">
        <w:r>
          <w:t>file://build.example.com/drops/Build-2018-04-19.01/src</w:t>
        </w:r>
      </w:moveTo>
    </w:p>
    <w:moveToRangeEnd w:id="3484"/>
    <w:p w14:paraId="009C1381" w14:textId="0D02047B" w:rsidR="00747D86" w:rsidRDefault="00747D86" w:rsidP="00747D86">
      <w:pPr>
        <w:rPr>
          <w:moveTo w:id="3491" w:author="Laurence Golding" w:date="2019-05-11T06:52:00Z"/>
        </w:rPr>
      </w:pPr>
      <w:ins w:id="3492" w:author="Laurence Golding" w:date="2019-05-11T06:51:00Z">
        <w:r>
          <w:t xml:space="preserve">If a URI uses the </w:t>
        </w:r>
        <w:r w:rsidRPr="00F24D04">
          <w:rPr>
            <w:rStyle w:val="CODEtemp"/>
          </w:rPr>
          <w:t>"file"</w:t>
        </w:r>
        <w:r>
          <w:t xml:space="preserve"> </w:t>
        </w:r>
        <w:r w:rsidR="004D285A">
          <w:t>scheme</w:t>
        </w:r>
      </w:ins>
      <w:moveToRangeStart w:id="3493" w:author="Laurence Golding" w:date="2019-05-11T06:52:00Z" w:name="move8449948"/>
      <w:moveTo w:id="3494" w:author="Laurence Golding" w:date="2019-05-11T06:52:00Z">
        <w:r w:rsidR="004D285A">
          <w:t xml:space="preserve"> </w:t>
        </w:r>
        <w:r>
          <w:t xml:space="preserve">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3495" w:author="Laurence Golding" w:date="2019-05-11T06:52:00Z"/>
        </w:rPr>
      </w:pPr>
      <w:moveTo w:id="3496" w:author="Laurence Golding" w:date="2019-05-11T06:52:00Z">
        <w:r>
          <w:t>EXAMPLE 2: A file-based URI that references the local file system.</w:t>
        </w:r>
      </w:moveTo>
    </w:p>
    <w:p w14:paraId="172B7D8B" w14:textId="77777777" w:rsidR="00747D86" w:rsidRDefault="00747D86" w:rsidP="002D65F3">
      <w:pPr>
        <w:pStyle w:val="Code"/>
        <w:rPr>
          <w:moveTo w:id="3497" w:author="Laurence Golding" w:date="2019-05-11T06:52:00Z"/>
        </w:rPr>
        <w:pPrChange w:id="3498" w:author="Laurence Golding" w:date="2019-05-11T06:51:00Z">
          <w:pPr>
            <w:pStyle w:val="Codesmall"/>
          </w:pPr>
        </w:pPrChange>
      </w:pPr>
      <w:moveTo w:id="3499" w:author="Laurence Golding" w:date="2019-05-11T06:52:00Z">
        <w:r>
          <w:t>file:///C:/src</w:t>
        </w:r>
      </w:moveTo>
    </w:p>
    <w:moveToRangeEnd w:id="3493"/>
    <w:p w14:paraId="399BD4D2" w14:textId="6FC66ED5" w:rsidR="00747D86" w:rsidRDefault="00747D86" w:rsidP="00747D86">
      <w:pPr>
        <w:rPr>
          <w:ins w:id="3500" w:author="Laurence Golding" w:date="2019-05-11T06:51:00Z"/>
        </w:rPr>
      </w:pPr>
      <w:ins w:id="3501" w:author="Laurence Golding" w:date="2019-05-11T06:51:00Z">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r w:rsidR="005C469B">
          <w:fldChar w:fldCharType="begin"/>
        </w:r>
        <w:r w:rsidR="005C469B">
          <w:instrText xml:space="preserve"> HYPERLINK \l "RFC8089" </w:instrText>
        </w:r>
        <w:r w:rsidR="005C469B">
          <w:fldChar w:fldCharType="separate"/>
        </w:r>
        <w:r w:rsidRPr="0085299A">
          <w:rPr>
            <w:rStyle w:val="Hyperlink"/>
          </w:rPr>
          <w:t>RFC8089</w:t>
        </w:r>
        <w:r w:rsidR="005C469B">
          <w:rPr>
            <w:rStyle w:val="Hyperlink"/>
          </w:rPr>
          <w:fldChar w:fldCharType="end"/>
        </w:r>
        <w:r w:rsidRPr="00491E30">
          <w:t>] for more information on this point</w:t>
        </w:r>
        <w:r>
          <w:t>.</w:t>
        </w:r>
      </w:ins>
    </w:p>
    <w:p w14:paraId="0F21E1F1" w14:textId="0D1A749E" w:rsidR="00FA4237" w:rsidRDefault="00FA4237" w:rsidP="00747D86">
      <w:pPr>
        <w:rPr>
          <w:ins w:id="3502" w:author="Laurence Golding" w:date="2019-05-11T06:51:00Z"/>
        </w:rPr>
      </w:pPr>
      <w:bookmarkStart w:id="3503" w:name="_Hlk5263487"/>
      <w:ins w:id="3504" w:author="Laurence Golding" w:date="2019-05-11T06:51:00Z">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w:t>
        </w:r>
        <w:r w:rsidR="0095257B">
          <w:t>with the same result</w:t>
        </w:r>
        <w:r w:rsidR="001F269A">
          <w:t>:</w:t>
        </w:r>
      </w:ins>
    </w:p>
    <w:p w14:paraId="10628627" w14:textId="50D05F8A" w:rsidR="001F269A" w:rsidRDefault="007A254E" w:rsidP="007F356E">
      <w:pPr>
        <w:pStyle w:val="ListParagraph"/>
        <w:numPr>
          <w:ilvl w:val="0"/>
          <w:numId w:val="71"/>
        </w:numPr>
        <w:rPr>
          <w:ins w:id="3505" w:author="Laurence Golding" w:date="2019-05-11T06:51:00Z"/>
        </w:rPr>
      </w:pPr>
      <w:ins w:id="3506" w:author="Laurence Golding" w:date="2019-05-11T06:51:00Z">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ins>
    </w:p>
    <w:p w14:paraId="6568F2BA" w14:textId="6E60B3A2" w:rsidR="008E0FEC" w:rsidRDefault="008E0FEC" w:rsidP="007F356E">
      <w:pPr>
        <w:pStyle w:val="ListParagraph"/>
        <w:numPr>
          <w:ilvl w:val="0"/>
          <w:numId w:val="71"/>
        </w:numPr>
        <w:rPr>
          <w:ins w:id="3507" w:author="Laurence Golding" w:date="2019-05-11T06:51:00Z"/>
        </w:rPr>
      </w:pPr>
      <w:ins w:id="3508" w:author="Laurence Golding" w:date="2019-05-11T06:51:00Z">
        <w:r>
          <w:t xml:space="preserve">Remove </w:t>
        </w:r>
        <w:r w:rsidRPr="00F23CFD">
          <w:rPr>
            <w:rStyle w:val="CODEtemp"/>
          </w:rPr>
          <w:t>"."</w:t>
        </w:r>
        <w:r>
          <w:t xml:space="preserve"> path segments.</w:t>
        </w:r>
      </w:ins>
    </w:p>
    <w:p w14:paraId="0ED84BE2" w14:textId="70A182AB" w:rsidR="00C72FAB" w:rsidRDefault="00C72FAB" w:rsidP="007F356E">
      <w:pPr>
        <w:pStyle w:val="ListParagraph"/>
        <w:numPr>
          <w:ilvl w:val="0"/>
          <w:numId w:val="71"/>
        </w:numPr>
        <w:rPr>
          <w:ins w:id="3509" w:author="Laurence Golding" w:date="2019-05-11T06:51:00Z"/>
        </w:rPr>
      </w:pPr>
      <w:ins w:id="3510" w:author="Laurence Golding" w:date="2019-05-11T06:51:00Z">
        <w:r>
          <w:t>Remove empty path segments.</w:t>
        </w:r>
      </w:ins>
    </w:p>
    <w:p w14:paraId="70093E53" w14:textId="133F063A" w:rsidR="008E0FEC" w:rsidRDefault="008E0FEC" w:rsidP="007F356E">
      <w:pPr>
        <w:pStyle w:val="ListParagraph"/>
        <w:numPr>
          <w:ilvl w:val="0"/>
          <w:numId w:val="71"/>
        </w:numPr>
        <w:rPr>
          <w:ins w:id="3511" w:author="Laurence Golding" w:date="2019-05-11T06:51:00Z"/>
        </w:rPr>
      </w:pPr>
      <w:ins w:id="3512" w:author="Laurence Golding" w:date="2019-05-11T06:51:00Z">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ins>
    </w:p>
    <w:p w14:paraId="0A9BCC59" w14:textId="2A96D3CC" w:rsidR="00F918A4" w:rsidRDefault="00F23CFD" w:rsidP="00F918A4">
      <w:pPr>
        <w:pStyle w:val="Note"/>
        <w:rPr>
          <w:ins w:id="3513" w:author="Laurence Golding" w:date="2019-05-11T06:51:00Z"/>
        </w:rPr>
      </w:pPr>
      <w:ins w:id="3514" w:author="Laurence Golding" w:date="2019-05-11T06:51:00Z">
        <w:r>
          <w:lastRenderedPageBreak/>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r w:rsidR="005C469B">
          <w:fldChar w:fldCharType="begin"/>
        </w:r>
        <w:r w:rsidR="005C469B">
          <w:instrText xml:space="preserve"> HYPERLINK \l "RFC3986" </w:instrText>
        </w:r>
        <w:r w:rsidR="005C469B">
          <w:fldChar w:fldCharType="separate"/>
        </w:r>
        <w:r w:rsidRPr="00F23CFD">
          <w:rPr>
            <w:rStyle w:val="Hyperlink"/>
          </w:rPr>
          <w:t>RFC3986</w:t>
        </w:r>
        <w:r w:rsidR="005C469B">
          <w:rPr>
            <w:rStyle w:val="Hyperlink"/>
          </w:rPr>
          <w:fldChar w:fldCharType="end"/>
        </w:r>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ins>
    </w:p>
    <w:p w14:paraId="5970B063" w14:textId="11A3CD48" w:rsidR="00F23CFD" w:rsidRDefault="00F918A4" w:rsidP="00F918A4">
      <w:pPr>
        <w:pStyle w:val="Note"/>
        <w:rPr>
          <w:ins w:id="3515" w:author="Laurence Golding" w:date="2019-05-11T06:51:00Z"/>
        </w:rPr>
      </w:pPr>
      <w:ins w:id="3516" w:author="Laurence Golding" w:date="2019-05-11T06:51:00Z">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ins>
    </w:p>
    <w:p w14:paraId="4EF6B76E" w14:textId="64EE19BB" w:rsidR="001F269A" w:rsidRDefault="001F269A" w:rsidP="007F356E">
      <w:pPr>
        <w:pStyle w:val="ListParagraph"/>
        <w:numPr>
          <w:ilvl w:val="0"/>
          <w:numId w:val="71"/>
        </w:numPr>
        <w:rPr>
          <w:ins w:id="3517" w:author="Laurence Golding" w:date="2019-05-11T06:51:00Z"/>
        </w:rPr>
      </w:pPr>
      <w:ins w:id="3518" w:author="Laurence Golding" w:date="2019-05-11T06:51:00Z">
        <w:r>
          <w:t>Create a URI from th</w:t>
        </w:r>
        <w:r w:rsidR="00F23CFD">
          <w:t>e</w:t>
        </w:r>
        <w:r>
          <w:t xml:space="preserve"> </w:t>
        </w:r>
        <w:r w:rsidR="00F23CFD">
          <w:t xml:space="preserve">resulting </w:t>
        </w:r>
        <w:r>
          <w:t>path.</w:t>
        </w:r>
      </w:ins>
    </w:p>
    <w:p w14:paraId="22013B38" w14:textId="1777239F" w:rsidR="001F269A" w:rsidRDefault="001F269A" w:rsidP="007F356E">
      <w:pPr>
        <w:pStyle w:val="ListParagraph"/>
        <w:numPr>
          <w:ilvl w:val="0"/>
          <w:numId w:val="71"/>
        </w:numPr>
        <w:rPr>
          <w:ins w:id="3519" w:author="Laurence Golding" w:date="2019-05-11T06:51:00Z"/>
        </w:rPr>
      </w:pPr>
      <w:ins w:id="3520" w:author="Laurence Golding" w:date="2019-05-11T06:51:00Z">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9127C">
          <w:t>3.14.14</w:t>
        </w:r>
        <w:r>
          <w:fldChar w:fldCharType="end"/>
        </w:r>
        <w:r>
          <w:t>).</w:t>
        </w:r>
      </w:ins>
    </w:p>
    <w:p w14:paraId="6C8C5A44" w14:textId="170506C3" w:rsidR="00BC697A" w:rsidRDefault="00BC697A" w:rsidP="00BC697A">
      <w:pPr>
        <w:pStyle w:val="Note"/>
        <w:rPr>
          <w:ins w:id="3521" w:author="Laurence Golding" w:date="2019-05-11T06:51:00Z"/>
        </w:rPr>
      </w:pPr>
      <w:ins w:id="3522" w:author="Laurence Golding" w:date="2019-05-11T06:51:00Z">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ins>
    </w:p>
    <w:p w14:paraId="234F5EFB" w14:textId="12BD2BFA" w:rsidR="00BC697A" w:rsidRDefault="00BC697A" w:rsidP="00BC697A">
      <w:pPr>
        <w:pStyle w:val="Code"/>
        <w:rPr>
          <w:ins w:id="3523" w:author="Laurence Golding" w:date="2019-05-11T06:51:00Z"/>
        </w:rPr>
      </w:pPr>
      <w:ins w:id="3524" w:author="Laurence Golding" w:date="2019-05-11T06:51:00Z">
        <w:r>
          <w:t>using System;</w:t>
        </w:r>
      </w:ins>
    </w:p>
    <w:p w14:paraId="7E4CDFC5" w14:textId="60C5D2D7" w:rsidR="00BC697A" w:rsidRDefault="00BC697A" w:rsidP="00BC697A">
      <w:pPr>
        <w:pStyle w:val="Code"/>
        <w:rPr>
          <w:ins w:id="3525" w:author="Laurence Golding" w:date="2019-05-11T06:51:00Z"/>
        </w:rPr>
      </w:pPr>
      <w:ins w:id="3526" w:author="Laurence Golding" w:date="2019-05-11T06:51:00Z">
        <w:r>
          <w:t>using System.IO;</w:t>
        </w:r>
      </w:ins>
    </w:p>
    <w:p w14:paraId="20365A73" w14:textId="7AC3BF32" w:rsidR="00BC697A" w:rsidRDefault="00BC697A" w:rsidP="00BC697A">
      <w:pPr>
        <w:pStyle w:val="Code"/>
        <w:rPr>
          <w:ins w:id="3527" w:author="Laurence Golding" w:date="2019-05-11T06:51:00Z"/>
        </w:rPr>
      </w:pPr>
      <w:ins w:id="3528" w:author="Laurence Golding" w:date="2019-05-11T06:51:00Z">
        <w:r>
          <w:t>...</w:t>
        </w:r>
      </w:ins>
    </w:p>
    <w:p w14:paraId="428AEBDB" w14:textId="0FBDE8C6" w:rsidR="00BC697A" w:rsidRDefault="00BC697A" w:rsidP="00BC697A">
      <w:pPr>
        <w:pStyle w:val="Code"/>
        <w:rPr>
          <w:ins w:id="3529" w:author="Laurence Golding" w:date="2019-05-11T06:51:00Z"/>
        </w:rPr>
      </w:pPr>
      <w:ins w:id="3530" w:author="Laurence Golding" w:date="2019-05-11T06:51:00Z">
        <w:r>
          <w:t>string path = ...;</w:t>
        </w:r>
      </w:ins>
    </w:p>
    <w:p w14:paraId="0397ACBB" w14:textId="6CCA2945" w:rsidR="00BC697A" w:rsidRDefault="00BC697A" w:rsidP="00BC697A">
      <w:pPr>
        <w:pStyle w:val="Code"/>
        <w:rPr>
          <w:ins w:id="3531" w:author="Laurence Golding" w:date="2019-05-11T06:51:00Z"/>
        </w:rPr>
      </w:pPr>
    </w:p>
    <w:p w14:paraId="229E23C5" w14:textId="3A92849E" w:rsidR="00BC697A" w:rsidRDefault="00BC697A" w:rsidP="00BC697A">
      <w:pPr>
        <w:pStyle w:val="Code"/>
        <w:rPr>
          <w:ins w:id="3532" w:author="Laurence Golding" w:date="2019-05-11T06:51:00Z"/>
        </w:rPr>
      </w:pPr>
      <w:ins w:id="3533" w:author="Laurence Golding" w:date="2019-05-11T06:51:00Z">
        <w:r>
          <w:t>string fullPath = Path.GetFullPath(path);</w:t>
        </w:r>
      </w:ins>
    </w:p>
    <w:p w14:paraId="2C7E275E" w14:textId="52F246C7" w:rsidR="00BC697A" w:rsidRDefault="00BC697A" w:rsidP="00BC697A">
      <w:pPr>
        <w:pStyle w:val="Code"/>
        <w:rPr>
          <w:ins w:id="3534" w:author="Laurence Golding" w:date="2019-05-11T06:51:00Z"/>
        </w:rPr>
      </w:pPr>
      <w:ins w:id="3535" w:author="Laurence Golding" w:date="2019-05-11T06:51:00Z">
        <w:r>
          <w:t>var uri = new Uri(fullPath, UriKind.Absolute);</w:t>
        </w:r>
      </w:ins>
    </w:p>
    <w:p w14:paraId="339215DD" w14:textId="37A25143" w:rsidR="00BC697A" w:rsidRPr="00BC697A" w:rsidRDefault="00BC697A" w:rsidP="00BC697A">
      <w:pPr>
        <w:pStyle w:val="Code"/>
        <w:rPr>
          <w:ins w:id="3536" w:author="Laurence Golding" w:date="2019-05-11T06:51:00Z"/>
        </w:rPr>
      </w:pPr>
      <w:ins w:id="3537" w:author="Laurence Golding" w:date="2019-05-11T06:51:00Z">
        <w:r>
          <w:t>string uriString = uri.AbsoluteUri;</w:t>
        </w:r>
      </w:ins>
    </w:p>
    <w:p w14:paraId="46EE5C2E" w14:textId="0497D03F" w:rsidR="000E38E5" w:rsidRDefault="000E38E5" w:rsidP="000E38E5">
      <w:pPr>
        <w:rPr>
          <w:ins w:id="3538" w:author="Laurence Golding" w:date="2019-05-11T06:51:00Z"/>
        </w:rPr>
      </w:pPr>
      <w:ins w:id="3539" w:author="Laurence Golding" w:date="2019-05-11T06:51:00Z">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r w:rsidR="005C469B">
          <w:fldChar w:fldCharType="begin"/>
        </w:r>
        <w:r w:rsidR="005C469B">
          <w:instrText xml:space="preserve"> HYPERLINK \l "RFC3986" </w:instrText>
        </w:r>
        <w:r w:rsidR="005C469B">
          <w:fldChar w:fldCharType="separate"/>
        </w:r>
        <w:r w:rsidRPr="00711724">
          <w:rPr>
            <w:rStyle w:val="Hyperlink"/>
          </w:rPr>
          <w:t>RFC3986</w:t>
        </w:r>
        <w:r w:rsidR="005C469B">
          <w:rPr>
            <w:rStyle w:val="Hyperlink"/>
          </w:rPr>
          <w:fldChar w:fldCharType="end"/>
        </w:r>
        <w:r>
          <w:t>] normalization would produce identical path</w:t>
        </w:r>
        <w:r w:rsidR="00711724">
          <w:t>s</w:t>
        </w:r>
        <w:r>
          <w:t>.</w:t>
        </w:r>
      </w:ins>
    </w:p>
    <w:p w14:paraId="00ABF623" w14:textId="77777777" w:rsidR="000E38E5" w:rsidRDefault="000E38E5" w:rsidP="000E38E5">
      <w:pPr>
        <w:pStyle w:val="Note"/>
        <w:rPr>
          <w:ins w:id="3540" w:author="Laurence Golding" w:date="2019-05-11T06:51:00Z"/>
        </w:rPr>
      </w:pPr>
      <w:ins w:id="3541" w:author="Laurence Golding" w:date="2019-05-11T06:51:00Z">
        <w:r>
          <w:t>EXAMPLE 3: Consider the following three URIs:</w:t>
        </w:r>
      </w:ins>
    </w:p>
    <w:p w14:paraId="32E94CA7" w14:textId="59A328DA" w:rsidR="000E38E5" w:rsidRDefault="00EC56A9" w:rsidP="007F356E">
      <w:pPr>
        <w:pStyle w:val="Note"/>
        <w:numPr>
          <w:ilvl w:val="0"/>
          <w:numId w:val="74"/>
        </w:numPr>
        <w:rPr>
          <w:ins w:id="3542" w:author="Laurence Golding" w:date="2019-05-11T06:51:00Z"/>
        </w:rPr>
      </w:pPr>
      <w:ins w:id="3543" w:author="Laurence Golding" w:date="2019-05-11T06:51:00Z">
        <w:r w:rsidRPr="00EC56A9">
          <w:rPr>
            <w:rStyle w:val="CODEtemp"/>
          </w:rPr>
          <w:t>file:///d1/../f1</w:t>
        </w:r>
      </w:ins>
    </w:p>
    <w:p w14:paraId="69785276" w14:textId="0BFC69C5" w:rsidR="000E38E5" w:rsidRDefault="00EC56A9" w:rsidP="007F356E">
      <w:pPr>
        <w:pStyle w:val="Note"/>
        <w:numPr>
          <w:ilvl w:val="0"/>
          <w:numId w:val="74"/>
        </w:numPr>
        <w:rPr>
          <w:ins w:id="3544" w:author="Laurence Golding" w:date="2019-05-11T06:51:00Z"/>
        </w:rPr>
      </w:pPr>
      <w:ins w:id="3545" w:author="Laurence Golding" w:date="2019-05-11T06:51:00Z">
        <w:r w:rsidRPr="000E38E5">
          <w:rPr>
            <w:rStyle w:val="CODEtemp"/>
          </w:rPr>
          <w:t>file:///d1</w:t>
        </w:r>
        <w:r w:rsidR="00711724">
          <w:rPr>
            <w:rStyle w:val="CODEtemp"/>
          </w:rPr>
          <w:t>/</w:t>
        </w:r>
        <w:r w:rsidRPr="000E38E5">
          <w:rPr>
            <w:rStyle w:val="CODEtemp"/>
          </w:rPr>
          <w:t>../f2</w:t>
        </w:r>
      </w:ins>
    </w:p>
    <w:p w14:paraId="3A669F79" w14:textId="3D4A2C40" w:rsidR="000E38E5" w:rsidRPr="00711724" w:rsidRDefault="00EC56A9" w:rsidP="007F356E">
      <w:pPr>
        <w:pStyle w:val="Note"/>
        <w:numPr>
          <w:ilvl w:val="0"/>
          <w:numId w:val="74"/>
        </w:numPr>
        <w:rPr>
          <w:ins w:id="3546" w:author="Laurence Golding" w:date="2019-05-11T06:51:00Z"/>
          <w:rStyle w:val="CODEtemp"/>
        </w:rPr>
      </w:pPr>
      <w:ins w:id="3547" w:author="Laurence Golding" w:date="2019-05-11T06:51:00Z">
        <w:r w:rsidRPr="00711724">
          <w:rPr>
            <w:rStyle w:val="CODEtemp"/>
          </w:rPr>
          <w:t>file:///d1/d2/../../f3</w:t>
        </w:r>
      </w:ins>
    </w:p>
    <w:p w14:paraId="4BA2EF11" w14:textId="0F67550C" w:rsidR="000E38E5" w:rsidRPr="000E38E5" w:rsidRDefault="000E38E5" w:rsidP="000E38E5">
      <w:pPr>
        <w:pStyle w:val="Note"/>
        <w:rPr>
          <w:ins w:id="3548" w:author="Laurence Golding" w:date="2019-05-11T06:51:00Z"/>
        </w:rPr>
      </w:pPr>
      <w:ins w:id="3549" w:author="Laurence Golding" w:date="2019-05-11T06:51:00Z">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ins>
    </w:p>
    <w:p w14:paraId="7AB2CCF7" w14:textId="6A060F48" w:rsidR="00317340" w:rsidRDefault="00317340" w:rsidP="00317340">
      <w:pPr>
        <w:pStyle w:val="Heading3"/>
        <w:rPr>
          <w:ins w:id="3550" w:author="Laurence Golding" w:date="2019-05-11T06:51:00Z"/>
        </w:rPr>
      </w:pPr>
      <w:bookmarkStart w:id="3551" w:name="_Ref3470788"/>
      <w:bookmarkStart w:id="3552" w:name="_Toc8366969"/>
      <w:bookmarkEnd w:id="3503"/>
      <w:ins w:id="3553" w:author="Laurence Golding" w:date="2019-05-11T06:51:00Z">
        <w:r>
          <w:t>URIs that use the sarif scheme</w:t>
        </w:r>
        <w:bookmarkEnd w:id="3551"/>
        <w:bookmarkEnd w:id="3552"/>
      </w:ins>
    </w:p>
    <w:p w14:paraId="05851C9E" w14:textId="61959E07" w:rsidR="00317340" w:rsidRDefault="00317340" w:rsidP="00317340">
      <w:pPr>
        <w:rPr>
          <w:ins w:id="3554" w:author="Laurence Golding" w:date="2019-05-11T06:51:00Z"/>
        </w:rPr>
      </w:pPr>
      <w:ins w:id="3555" w:author="Laurence Golding" w:date="2019-05-11T06:51:00Z">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9127C">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r w:rsidR="005C469B">
          <w:fldChar w:fldCharType="begin"/>
        </w:r>
        <w:r w:rsidR="005C469B">
          <w:instrText xml:space="preserve"> HYPERLINK \l "RFC6901" </w:instrText>
        </w:r>
        <w:r w:rsidR="005C469B">
          <w:fldChar w:fldCharType="separate"/>
        </w:r>
        <w:r w:rsidR="009A0FF1" w:rsidRPr="009A0FF1">
          <w:rPr>
            <w:rStyle w:val="Hyperlink"/>
          </w:rPr>
          <w:t>RFC6901</w:t>
        </w:r>
        <w:r w:rsidR="005C469B">
          <w:rPr>
            <w:rStyle w:val="Hyperlink"/>
          </w:rPr>
          <w:fldChar w:fldCharType="end"/>
        </w:r>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ins>
    </w:p>
    <w:p w14:paraId="3E0C5CA9" w14:textId="7A19C757" w:rsidR="00317340" w:rsidRPr="00317340" w:rsidRDefault="00317340" w:rsidP="00317340">
      <w:pPr>
        <w:pStyle w:val="Note"/>
        <w:rPr>
          <w:ins w:id="3556" w:author="Laurence Golding" w:date="2019-05-11T06:51:00Z"/>
        </w:rPr>
      </w:pPr>
      <w:ins w:id="3557" w:author="Laurence Golding" w:date="2019-05-11T06:51:00Z">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9127C">
          <w:t>3.13.5</w:t>
        </w:r>
        <w:r w:rsidR="00A632A2">
          <w:fldChar w:fldCharType="end"/>
        </w:r>
        <w:r>
          <w:t>) at the root of the log file.</w:t>
        </w:r>
      </w:ins>
    </w:p>
    <w:p w14:paraId="5FDDB88B" w14:textId="447B8639" w:rsidR="00D55684" w:rsidRDefault="00D55684" w:rsidP="00D55684">
      <w:pPr>
        <w:pStyle w:val="Heading3"/>
        <w:rPr>
          <w:ins w:id="3558" w:author="Laurence Golding" w:date="2019-05-11T06:51:00Z"/>
        </w:rPr>
      </w:pPr>
      <w:bookmarkStart w:id="3559" w:name="_Toc8366970"/>
      <w:ins w:id="3560" w:author="Laurence Golding" w:date="2019-05-11T06:51:00Z">
        <w:r>
          <w:t>Internationalized Resource Identifiers (IRIs)</w:t>
        </w:r>
        <w:bookmarkEnd w:id="3559"/>
      </w:ins>
    </w:p>
    <w:p w14:paraId="51D90CB3" w14:textId="3C34DF1C" w:rsidR="00D55684" w:rsidRDefault="000A7B80" w:rsidP="00D55684">
      <w:pPr>
        <w:rPr>
          <w:ins w:id="3561" w:author="Laurence Golding" w:date="2019-05-11T06:51:00Z"/>
        </w:rPr>
      </w:pPr>
      <w:ins w:id="3562" w:author="Laurence Golding" w:date="2019-05-11T06:51:00Z">
        <w:r>
          <w:t xml:space="preserve">If a URI-valued property refers to </w:t>
        </w:r>
        <w:r w:rsidR="00400D37">
          <w:t xml:space="preserve">a </w:t>
        </w:r>
        <w:r>
          <w:t>resource identified by an Internationalized Resource Identifier (IRI) [</w:t>
        </w:r>
        <w:r w:rsidR="005C469B">
          <w:fldChar w:fldCharType="begin"/>
        </w:r>
        <w:r w:rsidR="005C469B">
          <w:instrText xml:space="preserve"> HYPERLINK \l "RFC3987" </w:instrText>
        </w:r>
        <w:r w:rsidR="005C469B">
          <w:fldChar w:fldCharType="separate"/>
        </w:r>
        <w:r w:rsidR="00FD7912" w:rsidRPr="00FD7912">
          <w:rPr>
            <w:rStyle w:val="Hyperlink"/>
          </w:rPr>
          <w:t>RFC3987</w:t>
        </w:r>
        <w:r w:rsidR="005C469B">
          <w:rPr>
            <w:rStyle w:val="Hyperlink"/>
          </w:rPr>
          <w:fldChar w:fldCharType="end"/>
        </w:r>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r w:rsidR="005C469B">
          <w:fldChar w:fldCharType="begin"/>
        </w:r>
        <w:r w:rsidR="005C469B">
          <w:instrText xml:space="preserve"> HYPERLINK \l "RFC3987" </w:instrText>
        </w:r>
        <w:r w:rsidR="005C469B">
          <w:fldChar w:fldCharType="separate"/>
        </w:r>
        <w:r w:rsidR="00FD7912" w:rsidRPr="00FD7912">
          <w:rPr>
            <w:rStyle w:val="Hyperlink"/>
          </w:rPr>
          <w:t>RFC3987</w:t>
        </w:r>
        <w:r w:rsidR="005C469B">
          <w:rPr>
            <w:rStyle w:val="Hyperlink"/>
          </w:rPr>
          <w:fldChar w:fldCharType="end"/>
        </w:r>
        <w:r>
          <w:t xml:space="preserve">], and then assign the transformed value to the property. The </w:t>
        </w:r>
        <w:r>
          <w:lastRenderedPageBreak/>
          <w:t xml:space="preserve">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r w:rsidR="005C469B">
          <w:fldChar w:fldCharType="begin"/>
        </w:r>
        <w:r w:rsidR="005C469B">
          <w:instrText xml:space="preserve"> HYPERLINK \l "RFC3987" </w:instrText>
        </w:r>
        <w:r w:rsidR="005C469B">
          <w:fldChar w:fldCharType="separate"/>
        </w:r>
        <w:r w:rsidR="00FD7912" w:rsidRPr="00FD7912">
          <w:rPr>
            <w:rStyle w:val="Hyperlink"/>
          </w:rPr>
          <w:t>RFC3987</w:t>
        </w:r>
        <w:r w:rsidR="005C469B">
          <w:rPr>
            <w:rStyle w:val="Hyperlink"/>
          </w:rPr>
          <w:fldChar w:fldCharType="end"/>
        </w:r>
        <w:r>
          <w:t>] describes how to replace such characters with “percent-encoded” equivalents to produce a valid URI.</w:t>
        </w:r>
      </w:ins>
    </w:p>
    <w:p w14:paraId="48930522" w14:textId="536017A0" w:rsidR="00FD7912" w:rsidRPr="00FD7912" w:rsidRDefault="00FD7912" w:rsidP="00747D86">
      <w:pPr>
        <w:pStyle w:val="Note"/>
        <w:rPr>
          <w:ins w:id="3563" w:author="Laurence Golding" w:date="2019-05-11T06:51:00Z"/>
        </w:rPr>
      </w:pPr>
      <w:ins w:id="3564" w:author="Laurence Golding" w:date="2019-05-11T06:51: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r w:rsidR="005C469B">
          <w:fldChar w:fldCharType="begin"/>
        </w:r>
        <w:r w:rsidR="005C469B">
          <w:instrText xml:space="preserve"> HYPERLINK \l "RFC3987" </w:instrText>
        </w:r>
        <w:r w:rsidR="005C469B">
          <w:fldChar w:fldCharType="separate"/>
        </w:r>
        <w:r w:rsidRPr="00FD7912">
          <w:rPr>
            <w:rStyle w:val="Hyperlink"/>
          </w:rPr>
          <w:t>RFC3987</w:t>
        </w:r>
        <w:r w:rsidR="005C469B">
          <w:rPr>
            <w:rStyle w:val="Hyperlink"/>
          </w:rPr>
          <w:fldChar w:fldCharType="end"/>
        </w:r>
        <w:r>
          <w:t xml:space="preserve">], a SARIF producer would transform this string to the valid URI </w:t>
        </w:r>
        <w:r>
          <w:rPr>
            <w:rStyle w:val="CODEtemp"/>
          </w:rPr>
          <w:t>"http://www.example.com/hu/s%C3%B6r.txt"</w:t>
        </w:r>
        <w:r>
          <w:t xml:space="preserve"> before assigning it to the property.</w:t>
        </w:r>
      </w:ins>
    </w:p>
    <w:p w14:paraId="4F027525" w14:textId="1833C1EA" w:rsidR="00815787" w:rsidRDefault="00E076E9" w:rsidP="00815787">
      <w:pPr>
        <w:pStyle w:val="Heading2"/>
      </w:pPr>
      <w:bookmarkStart w:id="3565" w:name="_Ref493426052"/>
      <w:bookmarkStart w:id="3566" w:name="_Ref508814664"/>
      <w:bookmarkStart w:id="3567" w:name="_Toc8366971"/>
      <w:bookmarkStart w:id="3568" w:name="_Toc516224678"/>
      <w:r>
        <w:t>m</w:t>
      </w:r>
      <w:r w:rsidR="00815787">
        <w:t xml:space="preserve">essage </w:t>
      </w:r>
      <w:bookmarkEnd w:id="3565"/>
      <w:del w:id="3569" w:author="Laurence Golding" w:date="2019-05-11T06:51:00Z">
        <w:r>
          <w:delText>objects</w:delText>
        </w:r>
      </w:del>
      <w:bookmarkEnd w:id="3568"/>
      <w:ins w:id="3570" w:author="Laurence Golding" w:date="2019-05-11T06:51:00Z">
        <w:r>
          <w:t>object</w:t>
        </w:r>
      </w:ins>
      <w:bookmarkEnd w:id="3566"/>
      <w:bookmarkEnd w:id="3567"/>
    </w:p>
    <w:p w14:paraId="0A758B59" w14:textId="372BB610" w:rsidR="00354823" w:rsidRPr="00354823" w:rsidRDefault="00354823" w:rsidP="00354823">
      <w:pPr>
        <w:pStyle w:val="Heading3"/>
      </w:pPr>
      <w:bookmarkStart w:id="3571" w:name="_Toc8366972"/>
      <w:bookmarkStart w:id="3572" w:name="_Toc516224679"/>
      <w:r>
        <w:t>General</w:t>
      </w:r>
      <w:bookmarkEnd w:id="3571"/>
      <w:bookmarkEnd w:id="35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4A2E16A" w:rsidR="00E076E9" w:rsidRDefault="00E076E9" w:rsidP="000E26E0">
      <w:pPr>
        <w:pStyle w:val="ListParagraph"/>
        <w:numPr>
          <w:ilvl w:val="0"/>
          <w:numId w:val="39"/>
        </w:numPr>
      </w:pPr>
      <w:r w:rsidRPr="007D1B39">
        <w:t>Message strings in plain text (“plain text messages</w:t>
      </w:r>
      <w:del w:id="3573" w:author="Laurence Golding" w:date="2019-05-11T06:51:00Z">
        <w:r w:rsidRPr="007D1B39">
          <w:delText>”)</w:delText>
        </w:r>
        <w:r>
          <w:delText>.</w:delText>
        </w:r>
      </w:del>
      <w:ins w:id="3574" w:author="Laurence Golding" w:date="2019-05-11T06:51:00Z">
        <w:r w:rsidRPr="007D1B39">
          <w:t>”)</w:t>
        </w:r>
        <w:r w:rsidR="00BD4C74">
          <w:t xml:space="preserve"> (§</w:t>
        </w:r>
        <w:r w:rsidR="00315546">
          <w:fldChar w:fldCharType="begin"/>
        </w:r>
        <w:r w:rsidR="00315546">
          <w:instrText xml:space="preserve"> REF _Ref503354593 \r \h </w:instrText>
        </w:r>
        <w:r w:rsidR="00315546">
          <w:fldChar w:fldCharType="separate"/>
        </w:r>
        <w:r w:rsidR="0009127C">
          <w:t>3.11.3</w:t>
        </w:r>
        <w:r w:rsidR="00315546">
          <w:fldChar w:fldCharType="end"/>
        </w:r>
        <w:r w:rsidR="00BD4C74">
          <w:t>)</w:t>
        </w:r>
        <w:r>
          <w:t>.</w:t>
        </w:r>
      </w:ins>
    </w:p>
    <w:p w14:paraId="52F0962E" w14:textId="057999C7" w:rsidR="00E076E9" w:rsidRDefault="00E076E9" w:rsidP="000E26E0">
      <w:pPr>
        <w:pStyle w:val="ListParagraph"/>
        <w:numPr>
          <w:ilvl w:val="0"/>
          <w:numId w:val="39"/>
        </w:numPr>
      </w:pPr>
      <w:r w:rsidRPr="007D1B39">
        <w:t>Message strings that incorporate formatting information (“</w:t>
      </w:r>
      <w:del w:id="3575" w:author="Laurence Golding" w:date="2019-05-11T06:51:00Z">
        <w:r w:rsidRPr="007D1B39">
          <w:delText>rich text</w:delText>
        </w:r>
      </w:del>
      <w:ins w:id="3576" w:author="Laurence Golding" w:date="2019-05-11T06:51:00Z">
        <w:r w:rsidR="008563DD">
          <w:t>formatted</w:t>
        </w:r>
      </w:ins>
      <w:r w:rsidRPr="007D1B39">
        <w:t xml:space="preserve"> messages</w:t>
      </w:r>
      <w:del w:id="3577" w:author="Laurence Golding" w:date="2019-05-11T06:51:00Z">
        <w:r w:rsidRPr="007D1B39">
          <w:delText>”).</w:delText>
        </w:r>
      </w:del>
      <w:ins w:id="3578" w:author="Laurence Golding" w:date="2019-05-11T06:51:00Z">
        <w:r w:rsidRPr="007D1B39">
          <w:t>”)</w:t>
        </w:r>
        <w:r w:rsidR="00315546">
          <w:t xml:space="preserve"> in GitHub Flavored Markdown [</w:t>
        </w:r>
        <w:r w:rsidR="005C469B">
          <w:fldChar w:fldCharType="begin"/>
        </w:r>
        <w:r w:rsidR="005C469B">
          <w:instrText xml:space="preserve"> HYPERLINK \l "GFM" </w:instrText>
        </w:r>
        <w:r w:rsidR="005C469B">
          <w:fldChar w:fldCharType="separate"/>
        </w:r>
        <w:r w:rsidR="00315546" w:rsidRPr="00315546">
          <w:rPr>
            <w:rStyle w:val="Hyperlink"/>
          </w:rPr>
          <w:t>GFM</w:t>
        </w:r>
        <w:r w:rsidR="005C469B">
          <w:rPr>
            <w:rStyle w:val="Hyperlink"/>
          </w:rPr>
          <w:fldChar w:fldCharType="end"/>
        </w:r>
        <w:r w:rsidR="00315546">
          <w:t>] (§</w:t>
        </w:r>
        <w:r w:rsidR="00315546">
          <w:fldChar w:fldCharType="begin"/>
        </w:r>
        <w:r w:rsidR="00315546">
          <w:instrText xml:space="preserve"> REF _Ref503354606 \r \h </w:instrText>
        </w:r>
        <w:r w:rsidR="00315546">
          <w:fldChar w:fldCharType="separate"/>
        </w:r>
        <w:r w:rsidR="0009127C">
          <w:t>3.11.4</w:t>
        </w:r>
        <w:r w:rsidR="00315546">
          <w:fldChar w:fldCharType="end"/>
        </w:r>
        <w:r w:rsidR="00315546">
          <w:t>)</w:t>
        </w:r>
        <w:r w:rsidRPr="007D1B39">
          <w:t>.</w:t>
        </w:r>
      </w:ins>
    </w:p>
    <w:p w14:paraId="72BE4F6E" w14:textId="250D1560" w:rsidR="00E076E9" w:rsidRDefault="00E076E9" w:rsidP="000E26E0">
      <w:pPr>
        <w:pStyle w:val="ListParagraph"/>
        <w:numPr>
          <w:ilvl w:val="0"/>
          <w:numId w:val="39"/>
        </w:numPr>
      </w:pPr>
      <w:r w:rsidRPr="007D1B39">
        <w:t>Message strings with placeholders for variable information</w:t>
      </w:r>
      <w:del w:id="3579" w:author="Laurence Golding" w:date="2019-05-11T06:51:00Z">
        <w:r w:rsidRPr="007D1B39">
          <w:delText>.</w:delText>
        </w:r>
      </w:del>
      <w:ins w:id="3580" w:author="Laurence Golding" w:date="2019-05-11T06:51:00Z">
        <w:r w:rsidR="00315546">
          <w:t xml:space="preserve"> (§</w:t>
        </w:r>
        <w:r w:rsidR="00315546">
          <w:fldChar w:fldCharType="begin"/>
        </w:r>
        <w:r w:rsidR="00315546">
          <w:instrText xml:space="preserve"> REF _Ref508810893 \r \h </w:instrText>
        </w:r>
        <w:r w:rsidR="00315546">
          <w:fldChar w:fldCharType="separate"/>
        </w:r>
        <w:r w:rsidR="0009127C">
          <w:t>3.11.5</w:t>
        </w:r>
        <w:r w:rsidR="00315546">
          <w:fldChar w:fldCharType="end"/>
        </w:r>
        <w:r w:rsidR="00315546">
          <w:t>)</w:t>
        </w:r>
        <w:r w:rsidRPr="007D1B39">
          <w:t>.</w:t>
        </w:r>
      </w:ins>
    </w:p>
    <w:p w14:paraId="01F9D28E" w14:textId="77777777" w:rsidR="00E076E9" w:rsidRDefault="00E076E9" w:rsidP="00EA540C">
      <w:pPr>
        <w:pStyle w:val="ListParagraph"/>
        <w:numPr>
          <w:ilvl w:val="0"/>
          <w:numId w:val="39"/>
        </w:numPr>
        <w:rPr>
          <w:del w:id="3581" w:author="Laurence Golding" w:date="2019-05-11T06:51:00Z"/>
        </w:rPr>
      </w:pPr>
      <w:del w:id="3582" w:author="Laurence Golding" w:date="2019-05-11T06:51:00Z">
        <w:r>
          <w:delText>Localized message strings.</w:delText>
        </w:r>
      </w:del>
    </w:p>
    <w:p w14:paraId="79A4CB7F" w14:textId="60F16315" w:rsidR="00315546" w:rsidRDefault="00315546" w:rsidP="000E26E0">
      <w:pPr>
        <w:pStyle w:val="ListParagraph"/>
        <w:numPr>
          <w:ilvl w:val="0"/>
          <w:numId w:val="39"/>
        </w:numPr>
        <w:rPr>
          <w:ins w:id="3583" w:author="Laurence Golding" w:date="2019-05-11T06:51:00Z"/>
        </w:rPr>
      </w:pPr>
      <w:ins w:id="3584" w:author="Laurence Golding" w:date="2019-05-11T06:51:00Z">
        <w:r>
          <w:t>Message strings with embedded links (§</w:t>
        </w:r>
        <w:r>
          <w:fldChar w:fldCharType="begin"/>
        </w:r>
        <w:r>
          <w:instrText xml:space="preserve"> REF _Ref508810900 \r \h </w:instrText>
        </w:r>
        <w:r>
          <w:fldChar w:fldCharType="separate"/>
        </w:r>
        <w:r w:rsidR="0009127C">
          <w:t>3.11.6</w:t>
        </w:r>
        <w:r>
          <w:fldChar w:fldCharType="end"/>
        </w:r>
        <w:r>
          <w:t>).</w:t>
        </w:r>
      </w:ins>
    </w:p>
    <w:p w14:paraId="224C0855" w14:textId="11A3DAA8" w:rsidR="00BD4C74" w:rsidRDefault="00BD4C74" w:rsidP="00BD4C74">
      <w:pPr>
        <w:pStyle w:val="Heading3"/>
        <w:rPr>
          <w:ins w:id="3585" w:author="Laurence Golding" w:date="2019-05-11T06:51:00Z"/>
        </w:rPr>
      </w:pPr>
      <w:bookmarkStart w:id="3586" w:name="_Toc8366973"/>
      <w:ins w:id="3587" w:author="Laurence Golding" w:date="2019-05-11T06:51:00Z">
        <w:r>
          <w:t>Constraints</w:t>
        </w:r>
        <w:bookmarkEnd w:id="3586"/>
      </w:ins>
    </w:p>
    <w:p w14:paraId="560822EA" w14:textId="5FAE66B1" w:rsidR="00BD4C74" w:rsidRDefault="00BD4C74" w:rsidP="00BD4C74">
      <w:pPr>
        <w:rPr>
          <w:ins w:id="3588" w:author="Laurence Golding" w:date="2019-05-11T06:51:00Z"/>
        </w:rPr>
      </w:pPr>
      <w:ins w:id="3589" w:author="Laurence Golding" w:date="2019-05-11T06:51:00Z">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9127C">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9127C">
          <w:t>3.11.10</w:t>
        </w:r>
        <w:r>
          <w:fldChar w:fldCharType="end"/>
        </w:r>
        <w:r>
          <w:t xml:space="preserve">) properties </w:t>
        </w:r>
        <w:r w:rsidRPr="0019616E">
          <w:rPr>
            <w:b/>
          </w:rPr>
          <w:t>SHALL</w:t>
        </w:r>
        <w:r>
          <w:t xml:space="preserve"> be present.</w:t>
        </w:r>
      </w:ins>
    </w:p>
    <w:p w14:paraId="75394357" w14:textId="4FA29517" w:rsidR="00315546" w:rsidRPr="00BD4C74" w:rsidRDefault="00315546" w:rsidP="00315546">
      <w:pPr>
        <w:pStyle w:val="Note"/>
        <w:rPr>
          <w:ins w:id="3590" w:author="Laurence Golding" w:date="2019-05-11T06:51:00Z"/>
        </w:rPr>
      </w:pPr>
      <w:ins w:id="3591" w:author="Laurence Golding" w:date="2019-05-11T06:51:00Z">
        <w:r>
          <w:t>NOTE: This ensures that a SARIF consumer can locate the text of the message.</w:t>
        </w:r>
      </w:ins>
    </w:p>
    <w:p w14:paraId="31452CE1" w14:textId="75857643" w:rsidR="00045705" w:rsidRDefault="00045705" w:rsidP="00045705">
      <w:pPr>
        <w:pStyle w:val="Heading3"/>
      </w:pPr>
      <w:bookmarkStart w:id="3592" w:name="_Ref503354593"/>
      <w:bookmarkStart w:id="3593" w:name="_Toc8366974"/>
      <w:bookmarkStart w:id="3594" w:name="_Toc516224680"/>
      <w:r>
        <w:t>Plain text messages</w:t>
      </w:r>
      <w:bookmarkEnd w:id="3592"/>
      <w:bookmarkEnd w:id="3593"/>
      <w:bookmarkEnd w:id="3594"/>
    </w:p>
    <w:p w14:paraId="37ABE498" w14:textId="680F3A6B" w:rsidR="00032E78" w:rsidRDefault="00045705" w:rsidP="00045705">
      <w:r>
        <w:t>A plain text</w:t>
      </w:r>
      <w:r w:rsidRPr="00CD2928">
        <w:t xml:space="preserve"> message </w:t>
      </w:r>
      <w:del w:id="3595" w:author="Laurence Golding" w:date="2019-05-11T06:51:00Z">
        <w:r w:rsidRPr="00CD2928">
          <w:rPr>
            <w:b/>
          </w:rPr>
          <w:delText>SHOULD</w:delText>
        </w:r>
        <w:r w:rsidRPr="00CD2928">
          <w:delText xml:space="preserve"> be expressed as a single paragraph of plain text, consisting of one or more complete sentences, each ending with a period (or appropriate punctuation for the language in which the message is written). The message </w:delText>
        </w:r>
      </w:del>
      <w:r>
        <w:rPr>
          <w:b/>
        </w:rPr>
        <w:t>SHALL</w:t>
      </w:r>
      <w:r w:rsidRPr="00A355DC">
        <w:rPr>
          <w:b/>
        </w:rPr>
        <w:t xml:space="preserve"> NOT</w:t>
      </w:r>
      <w:r w:rsidRPr="00CD2928">
        <w:t xml:space="preserve"> contain formatting information such as HTML tags.</w:t>
      </w:r>
    </w:p>
    <w:p w14:paraId="0B41D032" w14:textId="7A63E10B" w:rsidR="00DB030B" w:rsidRDefault="00045705" w:rsidP="00045705">
      <w:r w:rsidRPr="00CD2928">
        <w:t xml:space="preserve">The message </w:t>
      </w:r>
      <w:del w:id="3596" w:author="Laurence Golding" w:date="2019-05-11T06:51:00Z">
        <w:r w:rsidRPr="00A355DC">
          <w:rPr>
            <w:b/>
          </w:rPr>
          <w:delText>SHOULD NOT</w:delText>
        </w:r>
      </w:del>
      <w:ins w:id="3597" w:author="Laurence Golding" w:date="2019-05-11T06:51:00Z">
        <w:r w:rsidR="0060344C">
          <w:rPr>
            <w:b/>
          </w:rPr>
          <w:t>MAY</w:t>
        </w:r>
      </w:ins>
      <w:r w:rsidRPr="00CD2928">
        <w:t xml:space="preserve"> contain </w:t>
      </w:r>
      <w:del w:id="3598" w:author="Laurence Golding" w:date="2019-05-11T06:51:00Z">
        <w:r w:rsidRPr="00CD2928">
          <w:delText xml:space="preserve">JSON escaped </w:delText>
        </w:r>
      </w:del>
      <w:r w:rsidRPr="00CD2928">
        <w:t xml:space="preserve">line breaks </w:t>
      </w:r>
      <w:del w:id="3599" w:author="Laurence Golding" w:date="2019-05-11T06:51:00Z">
        <w:r w:rsidRPr="00CD2928">
          <w:delText>(</w:delText>
        </w:r>
        <w:r w:rsidR="00DB030B" w:rsidRPr="00DB030B">
          <w:rPr>
            <w:rStyle w:val="CODEtemp"/>
          </w:rPr>
          <w:delText>"</w:delText>
        </w:r>
        <w:r w:rsidRPr="00DB030B">
          <w:rPr>
            <w:rStyle w:val="CODEtemp"/>
          </w:rPr>
          <w:delText>\</w:delText>
        </w:r>
      </w:del>
      <w:ins w:id="3600" w:author="Laurence Golding" w:date="2019-05-11T06:51:00Z">
        <w:r w:rsidRPr="00CD2928">
          <w:t>(</w:t>
        </w:r>
        <w:r w:rsidR="00CD1A14">
          <w:t xml:space="preserve">for example, </w:t>
        </w:r>
        <w:r w:rsidR="00DB030B" w:rsidRPr="00DB030B">
          <w:rPr>
            <w:rStyle w:val="CODEtemp"/>
          </w:rPr>
          <w:t>"</w:t>
        </w:r>
        <w:r w:rsidRPr="00DB030B">
          <w:rPr>
            <w:rStyle w:val="CODEtemp"/>
          </w:rPr>
          <w:t>\</w:t>
        </w:r>
      </w:ins>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del w:id="3601" w:author="Laurence Golding" w:date="2019-05-11T06:51:00Z">
        <w:r w:rsidR="00DB030B">
          <w:rPr>
            <w:rStyle w:val="CODEtemp"/>
          </w:rPr>
          <w:delText>"</w:delText>
        </w:r>
        <w:r w:rsidRPr="00CD2928">
          <w:delText>).</w:delText>
        </w:r>
        <w:r w:rsidR="00DB030B">
          <w:delText xml:space="preserve"> However,</w:delText>
        </w:r>
      </w:del>
      <w:ins w:id="3602" w:author="Laurence Golding" w:date="2019-05-11T06:51:00Z">
        <w:r w:rsidR="00DB030B">
          <w:rPr>
            <w:rStyle w:val="CODEtemp"/>
          </w:rPr>
          <w:t>"</w:t>
        </w:r>
        <w:r w:rsidR="0060344C" w:rsidRPr="0060344C">
          <w:t>,</w:t>
        </w:r>
      </w:ins>
      <w:r w:rsidR="0060344C">
        <w:t xml:space="preserve"> if </w:t>
      </w:r>
      <w:del w:id="3603" w:author="Laurence Golding" w:date="2019-05-11T06:51:00Z">
        <w:r w:rsidR="00DB030B">
          <w:delText>line</w:delText>
        </w:r>
      </w:del>
      <w:ins w:id="3604" w:author="Laurence Golding" w:date="2019-05-11T06:51:00Z">
        <w:r w:rsidR="0060344C">
          <w:t>the SARIF log file is serialized as JSON</w:t>
        </w:r>
        <w:r w:rsidRPr="0060344C">
          <w:t>)</w:t>
        </w:r>
        <w:r w:rsidRPr="00CD2928">
          <w:t>.</w:t>
        </w:r>
        <w:r w:rsidR="00DB030B">
          <w:t xml:space="preserve"> </w:t>
        </w:r>
        <w:r w:rsidR="0060344C">
          <w:t>L</w:t>
        </w:r>
        <w:r w:rsidR="00DB030B">
          <w:t>ine</w:t>
        </w:r>
      </w:ins>
      <w:r w:rsidR="00DB030B">
        <w:t xml:space="preserve"> breaks</w:t>
      </w:r>
      <w:del w:id="3605" w:author="Laurence Golding" w:date="2019-05-11T06:51:00Z">
        <w:r w:rsidR="00DB030B">
          <w:delText xml:space="preserve"> are present, they</w:delText>
        </w:r>
      </w:del>
      <w:r w:rsidR="00DB030B">
        <w:t xml:space="preserve">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1768322"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9127C">
        <w:t>3.</w:t>
      </w:r>
      <w:del w:id="3606" w:author="Laurence Golding" w:date="2019-05-11T06:51:00Z">
        <w:r w:rsidR="00331070">
          <w:delText>9.4</w:delText>
        </w:r>
      </w:del>
      <w:ins w:id="3607" w:author="Laurence Golding" w:date="2019-05-11T06:51:00Z">
        <w:r w:rsidR="0009127C">
          <w:t>11.5</w:t>
        </w:r>
      </w:ins>
      <w:r>
        <w:fldChar w:fldCharType="end"/>
      </w:r>
      <w:r>
        <w:t>) and embedded links (§</w:t>
      </w:r>
      <w:r>
        <w:fldChar w:fldCharType="begin"/>
      </w:r>
      <w:r>
        <w:instrText xml:space="preserve"> REF _Ref508810900 \r \h </w:instrText>
      </w:r>
      <w:r>
        <w:fldChar w:fldCharType="separate"/>
      </w:r>
      <w:r w:rsidR="0009127C">
        <w:t>3.</w:t>
      </w:r>
      <w:del w:id="3608" w:author="Laurence Golding" w:date="2019-05-11T06:51:00Z">
        <w:r w:rsidR="00331070">
          <w:delText>9.5</w:delText>
        </w:r>
      </w:del>
      <w:ins w:id="3609" w:author="Laurence Golding" w:date="2019-05-11T06:51:00Z">
        <w:r w:rsidR="0009127C">
          <w:t>11.6</w:t>
        </w:r>
      </w:ins>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4A918405" w:rsidR="006A6EFE" w:rsidRPr="006A6EFE" w:rsidRDefault="00A4123E" w:rsidP="006A6EFE">
      <w:pPr>
        <w:rPr>
          <w:ins w:id="3610" w:author="Laurence Golding" w:date="2019-05-11T06:51:00Z"/>
        </w:rPr>
      </w:pPr>
      <w:bookmarkStart w:id="3611" w:name="_Toc516224681"/>
      <w:del w:id="3612" w:author="Laurence Golding" w:date="2019-05-11T06:51:00Z">
        <w:r>
          <w:delText>Rich text</w:delText>
        </w:r>
      </w:del>
      <w:ins w:id="3613" w:author="Laurence Golding" w:date="2019-05-11T06:51:00Z">
        <w:r w:rsidR="006A6EFE">
          <w:t xml:space="preserve">A SARIF post-processor </w:t>
        </w:r>
        <w:r w:rsidR="006A6EFE" w:rsidRPr="006A6EFE">
          <w:rPr>
            <w:b/>
          </w:rPr>
          <w:t>SHOULD NOT</w:t>
        </w:r>
        <w:r w:rsidR="006A6EFE">
          <w:t xml:space="preserve"> modify line break sequences (except perhaps to adapt them to a particular viewing environment).</w:t>
        </w:r>
      </w:ins>
    </w:p>
    <w:p w14:paraId="67178A75" w14:textId="3BE24205" w:rsidR="00A4123E" w:rsidRDefault="008563DD" w:rsidP="00A4123E">
      <w:pPr>
        <w:pStyle w:val="Heading3"/>
      </w:pPr>
      <w:bookmarkStart w:id="3614" w:name="_Ref503354606"/>
      <w:bookmarkStart w:id="3615" w:name="_Toc8366975"/>
      <w:ins w:id="3616" w:author="Laurence Golding" w:date="2019-05-11T06:51:00Z">
        <w:r>
          <w:t>Formatted</w:t>
        </w:r>
      </w:ins>
      <w:r w:rsidR="00A4123E">
        <w:t xml:space="preserve"> messages</w:t>
      </w:r>
      <w:bookmarkEnd w:id="3614"/>
      <w:bookmarkEnd w:id="3615"/>
      <w:bookmarkEnd w:id="3611"/>
    </w:p>
    <w:p w14:paraId="78C77DEB" w14:textId="06212753" w:rsidR="00675C8D" w:rsidRPr="00675C8D" w:rsidRDefault="00675C8D" w:rsidP="00675C8D">
      <w:pPr>
        <w:pStyle w:val="Heading4"/>
        <w:rPr>
          <w:moveTo w:id="3617" w:author="Laurence Golding" w:date="2019-05-11T06:52:00Z"/>
        </w:rPr>
        <w:pPrChange w:id="3618" w:author="Laurence Golding" w:date="2019-05-11T06:51:00Z">
          <w:pPr>
            <w:pStyle w:val="Heading3"/>
          </w:pPr>
        </w:pPrChange>
      </w:pPr>
      <w:bookmarkStart w:id="3619" w:name="_Toc8366976"/>
      <w:moveToRangeStart w:id="3620" w:author="Laurence Golding" w:date="2019-05-11T06:52:00Z" w:name="move8449954"/>
      <w:moveTo w:id="3621" w:author="Laurence Golding" w:date="2019-05-11T06:52:00Z">
        <w:r>
          <w:t>General</w:t>
        </w:r>
        <w:bookmarkEnd w:id="3619"/>
      </w:moveTo>
    </w:p>
    <w:p w14:paraId="4B829765" w14:textId="77777777" w:rsidR="00675C8D" w:rsidRPr="00675C8D" w:rsidRDefault="00675C8D" w:rsidP="00675C8D">
      <w:pPr>
        <w:pStyle w:val="Heading4"/>
        <w:numPr>
          <w:ilvl w:val="3"/>
          <w:numId w:val="2"/>
        </w:numPr>
        <w:rPr>
          <w:del w:id="3622" w:author="Laurence Golding" w:date="2019-05-11T06:51:00Z"/>
        </w:rPr>
      </w:pPr>
      <w:bookmarkStart w:id="3623" w:name="_Toc516224682"/>
      <w:moveToRangeEnd w:id="3620"/>
      <w:del w:id="3624" w:author="Laurence Golding" w:date="2019-05-11T06:51:00Z">
        <w:r>
          <w:delText>General</w:delText>
        </w:r>
        <w:bookmarkEnd w:id="3623"/>
      </w:del>
    </w:p>
    <w:p w14:paraId="45F56986" w14:textId="7398CAC4" w:rsidR="00A4123E" w:rsidRDefault="00A4123E" w:rsidP="00A4123E">
      <w:del w:id="3625" w:author="Laurence Golding" w:date="2019-05-11T06:51:00Z">
        <w:r>
          <w:delText>Rich text</w:delText>
        </w:r>
      </w:del>
      <w:ins w:id="3626" w:author="Laurence Golding" w:date="2019-05-11T06:51:00Z">
        <w:r w:rsidR="008563DD">
          <w:t>Formatted</w:t>
        </w:r>
      </w:ins>
      <w:r>
        <w:t xml:space="preserve"> messages </w:t>
      </w:r>
      <w:r>
        <w:rPr>
          <w:b/>
        </w:rPr>
        <w:t>MAY</w:t>
      </w:r>
      <w:r>
        <w:t xml:space="preserve"> be of arbitrary length and </w:t>
      </w:r>
      <w:del w:id="3627" w:author="Laurence Golding" w:date="2019-05-11T06:51:00Z">
        <w:r>
          <w:rPr>
            <w:b/>
          </w:rPr>
          <w:delText>SHOULD</w:delText>
        </w:r>
      </w:del>
      <w:ins w:id="3628" w:author="Laurence Golding" w:date="2019-05-11T06:51:00Z">
        <w:r w:rsidR="00064C0C">
          <w:rPr>
            <w:b/>
          </w:rPr>
          <w:t>MAY</w:t>
        </w:r>
      </w:ins>
      <w:r w:rsidR="00064C0C">
        <w:t xml:space="preserve"> </w:t>
      </w:r>
      <w:r>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9127C">
        <w:t>3.</w:t>
      </w:r>
      <w:del w:id="3629" w:author="Laurence Golding" w:date="2019-05-11T06:51:00Z">
        <w:r w:rsidR="00331070">
          <w:delText>9.4</w:delText>
        </w:r>
      </w:del>
      <w:ins w:id="3630" w:author="Laurence Golding" w:date="2019-05-11T06:51:00Z">
        <w:r w:rsidR="0009127C">
          <w:t>11.5</w:t>
        </w:r>
      </w:ins>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9127C">
        <w:t>3.</w:t>
      </w:r>
      <w:del w:id="3631" w:author="Laurence Golding" w:date="2019-05-11T06:51:00Z">
        <w:r w:rsidR="00331070">
          <w:delText>9.5</w:delText>
        </w:r>
      </w:del>
      <w:ins w:id="3632" w:author="Laurence Golding" w:date="2019-05-11T06:51:00Z">
        <w:r w:rsidR="0009127C">
          <w:t>11.6</w:t>
        </w:r>
      </w:ins>
      <w:r w:rsidR="0085499B">
        <w:fldChar w:fldCharType="end"/>
      </w:r>
      <w:r w:rsidR="0085499B">
        <w:t>).</w:t>
      </w:r>
    </w:p>
    <w:p w14:paraId="1BFC46D5" w14:textId="47A7BD22" w:rsidR="00A4123E" w:rsidRDefault="00A4123E" w:rsidP="00A4123E">
      <w:del w:id="3633" w:author="Laurence Golding" w:date="2019-05-11T06:51:00Z">
        <w:r>
          <w:delText xml:space="preserve">Every rich text message in a given run </w:delText>
        </w:r>
        <w:r>
          <w:rPr>
            <w:b/>
          </w:rPr>
          <w:delText>SHALL</w:delText>
        </w:r>
        <w:r>
          <w:delText xml:space="preserve"> be expressed in the same markup language, specified by the </w:delText>
        </w:r>
        <w:r>
          <w:rPr>
            <w:rStyle w:val="CODEtemp"/>
          </w:rPr>
          <w:delText>run.richMessageMimeType</w:delText>
        </w:r>
        <w:r>
          <w:delText xml:space="preserve"> property</w:delText>
        </w:r>
        <w:r w:rsidR="00E769D4">
          <w:delText xml:space="preserve"> (§</w:delText>
        </w:r>
        <w:r w:rsidR="00E769D4">
          <w:fldChar w:fldCharType="begin"/>
        </w:r>
        <w:r w:rsidR="00E769D4">
          <w:delInstrText xml:space="preserve"> REF _Ref503355262 \r \h </w:delInstrText>
        </w:r>
        <w:r w:rsidR="00E769D4">
          <w:fldChar w:fldCharType="separate"/>
        </w:r>
        <w:r w:rsidR="00331070">
          <w:delText>3.11.20</w:delText>
        </w:r>
        <w:r w:rsidR="00E769D4">
          <w:fldChar w:fldCharType="end"/>
        </w:r>
        <w:r w:rsidR="00E769D4">
          <w:delText>)</w:delText>
        </w:r>
        <w:r>
          <w:delText xml:space="preserve">. For maximum interoperability among SARIF log files produced by different tools, </w:delText>
        </w:r>
        <w:r w:rsidR="00817B44">
          <w:delText xml:space="preserve">direct producers </w:delText>
        </w:r>
        <w:r w:rsidR="00817B44" w:rsidRPr="00817B44">
          <w:rPr>
            <w:b/>
          </w:rPr>
          <w:delText>SHALL</w:delText>
        </w:r>
        <w:r w:rsidR="00817B44">
          <w:delText xml:space="preserve"> express </w:delText>
        </w:r>
        <w:r w:rsidRPr="00817B44">
          <w:delText>rich</w:delText>
        </w:r>
        <w:r>
          <w:delText xml:space="preserve"> text messages</w:delText>
        </w:r>
      </w:del>
      <w:ins w:id="3634" w:author="Laurence Golding" w:date="2019-05-11T06:51:00Z">
        <w:r w:rsidR="00064C0C">
          <w:t>Formatted</w:t>
        </w:r>
        <w:r>
          <w:t xml:space="preserve"> message</w:t>
        </w:r>
        <w:r w:rsidR="00064C0C">
          <w:t>s</w:t>
        </w:r>
        <w:r>
          <w:t xml:space="preserve"> </w:t>
        </w:r>
        <w:r>
          <w:rPr>
            <w:b/>
          </w:rPr>
          <w:t>SHALL</w:t>
        </w:r>
        <w:r>
          <w:t xml:space="preserve"> be expressed</w:t>
        </w:r>
      </w:ins>
      <w:r>
        <w:t xml:space="preserve">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090FABFA" w14:textId="77777777" w:rsidR="00A4123E" w:rsidRDefault="00A4123E" w:rsidP="00A4123E">
      <w:pPr>
        <w:rPr>
          <w:del w:id="3635" w:author="Laurence Golding" w:date="2019-05-11T06:51:00Z"/>
        </w:rPr>
      </w:pPr>
      <w:del w:id="3636" w:author="Laurence Golding" w:date="2019-05-11T06:51:00Z">
        <w:r>
          <w:lastRenderedPageBreak/>
          <w:delText xml:space="preserve">If an analysis tool produces a custom output format that includes rich text messages in a format other than GFM, a converter which translates the output of that tool to SARIF </w:delText>
        </w:r>
        <w:r>
          <w:rPr>
            <w:b/>
          </w:rPr>
          <w:delText>SHOULD NOT</w:delText>
        </w:r>
        <w:r>
          <w:delText xml:space="preserve"> attempt to translate the messages to GFM. Instead, it </w:delText>
        </w:r>
        <w:r>
          <w:rPr>
            <w:b/>
          </w:rPr>
          <w:delText>SHOULD</w:delText>
        </w:r>
        <w:r>
          <w:delText xml:space="preserve"> set </w:delText>
        </w:r>
        <w:r>
          <w:rPr>
            <w:rStyle w:val="CODEtemp"/>
          </w:rPr>
          <w:delText>run.richMessageMimeType</w:delText>
        </w:r>
        <w:r>
          <w:delText xml:space="preserve"> to a value appropriate to the analysis tool’s output format.</w:delText>
        </w:r>
      </w:del>
    </w:p>
    <w:p w14:paraId="0FD9A5DB" w14:textId="081B0EA6" w:rsidR="00675C8D" w:rsidRDefault="00675C8D" w:rsidP="00675C8D">
      <w:pPr>
        <w:pStyle w:val="Heading4"/>
      </w:pPr>
      <w:bookmarkStart w:id="3637" w:name="_Ref503355198"/>
      <w:bookmarkStart w:id="3638" w:name="_Toc8366977"/>
      <w:bookmarkStart w:id="3639" w:name="_Toc516224683"/>
      <w:r>
        <w:t>Security implications</w:t>
      </w:r>
      <w:bookmarkEnd w:id="3637"/>
      <w:bookmarkEnd w:id="3638"/>
      <w:bookmarkEnd w:id="3639"/>
    </w:p>
    <w:p w14:paraId="6D3F0C8E" w14:textId="34D43ADB" w:rsidR="00675C8D" w:rsidRDefault="00675C8D" w:rsidP="00675C8D">
      <w:del w:id="3640" w:author="Laurence Golding" w:date="2019-05-11T06:51:00Z">
        <w:r>
          <w:delText>If the rich text message format is any variant of Markdown, then for</w:delText>
        </w:r>
      </w:del>
      <w:ins w:id="3641" w:author="Laurence Golding" w:date="2019-05-11T06:51:00Z">
        <w:r w:rsidR="00064C0C">
          <w:t>F</w:t>
        </w:r>
        <w:r>
          <w:t>or</w:t>
        </w:r>
      </w:ins>
      <w:r>
        <w:t xml:space="preserve"> security reasons, </w:t>
      </w:r>
      <w:r w:rsidR="00817B44">
        <w:t>SARIF</w:t>
      </w:r>
      <w:r>
        <w:t xml:space="preserve"> producers and</w:t>
      </w:r>
      <w:del w:id="3642" w:author="Laurence Golding" w:date="2019-05-11T06:51:00Z">
        <w:r>
          <w:delText xml:space="preserve"> </w:delText>
        </w:r>
        <w:r w:rsidR="00817B44">
          <w:delText>SARIF</w:delText>
        </w:r>
      </w:del>
      <w:r>
        <w:t xml:space="preserve"> consumers </w:t>
      </w:r>
      <w:r w:rsidR="000804E2">
        <w:rPr>
          <w:b/>
        </w:rPr>
        <w:t>SHALL</w:t>
      </w:r>
      <w:r>
        <w:t xml:space="preserve"> </w:t>
      </w:r>
      <w:r w:rsidR="001D5109">
        <w:t>adhere to the following</w:t>
      </w:r>
      <w:r>
        <w:t>:</w:t>
      </w:r>
    </w:p>
    <w:p w14:paraId="26D1849F" w14:textId="0232BA6E" w:rsidR="00675C8D" w:rsidRDefault="00675C8D" w:rsidP="000E26E0">
      <w:pPr>
        <w:pStyle w:val="ListParagraph"/>
        <w:numPr>
          <w:ilvl w:val="0"/>
          <w:numId w:val="30"/>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7807999" w:rsidR="00064C0C" w:rsidRDefault="00675C8D" w:rsidP="000E26E0">
      <w:pPr>
        <w:pStyle w:val="ListParagraph"/>
        <w:numPr>
          <w:ilvl w:val="0"/>
          <w:numId w:val="30"/>
        </w:numPr>
        <w:rPr>
          <w:ins w:id="3643" w:author="Laurence Golding" w:date="2019-05-11T06:51:00Z"/>
        </w:r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6C5D29A" w:rsidR="00675C8D" w:rsidRDefault="00064C0C" w:rsidP="00064C0C">
      <w:pPr>
        <w:pStyle w:val="Note"/>
        <w:pPrChange w:id="3644" w:author="Laurence Golding" w:date="2019-05-11T06:51:00Z">
          <w:pPr>
            <w:pStyle w:val="ListParagraph"/>
            <w:numPr>
              <w:numId w:val="30"/>
            </w:numPr>
            <w:ind w:hanging="360"/>
          </w:pPr>
        </w:pPrChange>
      </w:pPr>
      <w:ins w:id="3645" w:author="Laurence Golding" w:date="2019-05-11T06:51:00Z">
        <w:r>
          <w:t>NOTE:</w:t>
        </w:r>
      </w:ins>
      <w:r>
        <w:t xml:space="preserve"> </w:t>
      </w:r>
      <w:r w:rsidR="00675C8D">
        <w:t>One example is the GitHub fork of the cmark Markdown processor [</w:t>
      </w:r>
      <w:r w:rsidR="005C469B">
        <w:fldChar w:fldCharType="begin"/>
      </w:r>
      <w:r w:rsidR="005C469B">
        <w:instrText xml:space="preserve"> HYPERLINK \l "GFMCMARK" </w:instrText>
      </w:r>
      <w:r w:rsidR="005C469B">
        <w:fldChar w:fldCharType="separate"/>
      </w:r>
      <w:r w:rsidR="000804E2" w:rsidRPr="000804E2">
        <w:rPr>
          <w:rStyle w:val="Hyperlink"/>
        </w:rPr>
        <w:t>GFMCMARK</w:t>
      </w:r>
      <w:r w:rsidR="005C469B">
        <w:rPr>
          <w:rStyle w:val="Hyperlink"/>
        </w:rPr>
        <w:fldChar w:fldCharType="end"/>
      </w:r>
      <w:r w:rsidR="00675C8D">
        <w:t>].</w:t>
      </w:r>
    </w:p>
    <w:p w14:paraId="09A715D5" w14:textId="2C682F95" w:rsidR="00675C8D" w:rsidRDefault="00675C8D" w:rsidP="000E26E0">
      <w:pPr>
        <w:pStyle w:val="ListParagraph"/>
        <w:numPr>
          <w:ilvl w:val="0"/>
          <w:numId w:val="30"/>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CE2B8FA" w:rsidR="00675C8D" w:rsidRPr="00675C8D" w:rsidRDefault="003409C5" w:rsidP="00675C8D">
      <w:r>
        <w:t>SARIF c</w:t>
      </w:r>
      <w:r w:rsidR="00675C8D">
        <w:t xml:space="preserve">onsumers that are not prepared to deal with the security implications of </w:t>
      </w:r>
      <w:del w:id="3646" w:author="Laurence Golding" w:date="2019-05-11T06:51:00Z">
        <w:r w:rsidR="00675C8D">
          <w:delText>rich text</w:delText>
        </w:r>
      </w:del>
      <w:ins w:id="3647" w:author="Laurence Golding" w:date="2019-05-11T06:51:00Z">
        <w:r w:rsidR="008563DD">
          <w:t>formatted</w:t>
        </w:r>
      </w:ins>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3648" w:name="_Ref508810893"/>
      <w:bookmarkStart w:id="3649" w:name="_Toc8366978"/>
      <w:bookmarkStart w:id="3650" w:name="_Ref503352567"/>
      <w:bookmarkStart w:id="3651" w:name="_Toc516224684"/>
      <w:r>
        <w:t>Messages with placeholders</w:t>
      </w:r>
      <w:bookmarkEnd w:id="3648"/>
      <w:bookmarkEnd w:id="3649"/>
      <w:bookmarkEnd w:id="3651"/>
    </w:p>
    <w:p w14:paraId="3E78A06F" w14:textId="4721D6D6" w:rsidR="000C38FB" w:rsidRDefault="000C38FB" w:rsidP="000C38FB">
      <w:r>
        <w:t xml:space="preserve">A message string </w:t>
      </w:r>
      <w:r>
        <w:rPr>
          <w:b/>
        </w:rPr>
        <w:t>MAY</w:t>
      </w:r>
      <w:r>
        <w:t xml:space="preserve"> include </w:t>
      </w:r>
      <w:ins w:id="3652" w:author="Laurence Golding" w:date="2019-05-11T06:51:00Z">
        <w:r w:rsidR="00400D37">
          <w:t xml:space="preserve">one </w:t>
        </w:r>
      </w:ins>
      <w:r>
        <w:t>or more “placeholders.” The syntax of a placeholder is:</w:t>
      </w:r>
    </w:p>
    <w:p w14:paraId="34AF97E5" w14:textId="30DF2B5C" w:rsidR="000C38FB" w:rsidRDefault="000C38FB" w:rsidP="00CC4067">
      <w:pPr>
        <w:pStyle w:val="Code"/>
        <w:pPrChange w:id="3653" w:author="Laurence Golding" w:date="2019-05-11T06:51:00Z">
          <w:pPr>
            <w:pStyle w:val="Codesmall"/>
          </w:pPr>
        </w:pPrChange>
      </w:pPr>
      <w:r>
        <w:t xml:space="preserve">placeholder = "{", index, </w:t>
      </w:r>
      <w:del w:id="3654" w:author="Laurence Golding" w:date="2019-05-11T06:51:00Z">
        <w:r>
          <w:delText>"}"</w:delText>
        </w:r>
      </w:del>
      <w:ins w:id="3655" w:author="Laurence Golding" w:date="2019-05-11T06:51:00Z">
        <w:r>
          <w:t>"}"</w:t>
        </w:r>
        <w:r w:rsidR="00CC4067">
          <w:t>;</w:t>
        </w:r>
      </w:ins>
    </w:p>
    <w:p w14:paraId="4F62F04D" w14:textId="77777777" w:rsidR="000C38FB" w:rsidRDefault="000C38FB" w:rsidP="00CC4067">
      <w:pPr>
        <w:pStyle w:val="Code"/>
        <w:pPrChange w:id="3656" w:author="Laurence Golding" w:date="2019-05-11T06:51:00Z">
          <w:pPr>
            <w:pStyle w:val="Codesmall"/>
          </w:pPr>
        </w:pPrChange>
      </w:pPr>
    </w:p>
    <w:p w14:paraId="21A99816" w14:textId="524DDB23" w:rsidR="000C38FB" w:rsidRDefault="000C38FB" w:rsidP="00CC4067">
      <w:pPr>
        <w:pStyle w:val="Code"/>
        <w:pPrChange w:id="3657" w:author="Laurence Golding" w:date="2019-05-11T06:51:00Z">
          <w:pPr>
            <w:pStyle w:val="Codesmall"/>
          </w:pPr>
        </w:pPrChange>
      </w:pPr>
      <w:r>
        <w:t>index = non negative integer</w:t>
      </w:r>
      <w:ins w:id="3658" w:author="Laurence Golding" w:date="2019-05-11T06:51:00Z">
        <w:r w:rsidR="00CC4067">
          <w:t>;</w:t>
        </w:r>
      </w:ins>
    </w:p>
    <w:p w14:paraId="023C3CDE" w14:textId="1B0E22A2" w:rsidR="000C38FB" w:rsidRDefault="000C38FB" w:rsidP="000C38FB">
      <w:r>
        <w:rPr>
          <w:rStyle w:val="CODEtemp"/>
        </w:rPr>
        <w:t>index</w:t>
      </w:r>
      <w:r>
        <w:t xml:space="preserve"> represents a </w:t>
      </w:r>
      <w:del w:id="3659" w:author="Laurence Golding" w:date="2019-05-11T06:51:00Z">
        <w:r>
          <w:delText>0</w:delText>
        </w:r>
      </w:del>
      <w:ins w:id="3660" w:author="Laurence Golding" w:date="2019-05-11T06:51:00Z">
        <w:r w:rsidR="00381935">
          <w:t>zero</w:t>
        </w:r>
      </w:ins>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9127C">
        <w:t>3.</w:t>
      </w:r>
      <w:del w:id="3661" w:author="Laurence Golding" w:date="2019-05-11T06:51:00Z">
        <w:r w:rsidR="00331070">
          <w:delText>9</w:delText>
        </w:r>
      </w:del>
      <w:ins w:id="3662" w:author="Laurence Golding" w:date="2019-05-11T06:51:00Z">
        <w:r w:rsidR="0009127C">
          <w:t>11</w:t>
        </w:r>
      </w:ins>
      <w:r w:rsidR="0009127C">
        <w:t>.11</w:t>
      </w:r>
      <w:r>
        <w:fldChar w:fldCharType="end"/>
      </w:r>
      <w:r>
        <w:t>).</w:t>
      </w:r>
    </w:p>
    <w:p w14:paraId="5BF7BEF4" w14:textId="0021A8D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del w:id="3663" w:author="Laurence Golding" w:date="2019-05-11T06:51:00Z">
        <w:r w:rsidR="0017068A">
          <w:delText xml:space="preserve"> (§</w:delText>
        </w:r>
        <w:r w:rsidR="0017068A">
          <w:fldChar w:fldCharType="begin"/>
        </w:r>
        <w:r w:rsidR="0017068A">
          <w:delInstrText xml:space="preserve"> REF _Ref508811093 \r \h </w:delInstrText>
        </w:r>
        <w:r w:rsidR="0017068A">
          <w:fldChar w:fldCharType="separate"/>
        </w:r>
        <w:r w:rsidR="00331070">
          <w:delText>3.9.11</w:delText>
        </w:r>
        <w:r w:rsidR="0017068A">
          <w:fldChar w:fldCharType="end"/>
        </w:r>
        <w:r w:rsidR="0017068A">
          <w:delText>)</w:delText>
        </w:r>
        <w:r>
          <w:delText>.</w:delText>
        </w:r>
      </w:del>
      <w:ins w:id="3664" w:author="Laurence Golding" w:date="2019-05-11T06:51:00Z">
        <w:r>
          <w:t>.</w:t>
        </w:r>
      </w:ins>
      <w:r>
        <w:t xml:space="preserve"> Within both plain text and </w:t>
      </w:r>
      <w:del w:id="3665" w:author="Laurence Golding" w:date="2019-05-11T06:51:00Z">
        <w:r>
          <w:delText>rich text</w:delText>
        </w:r>
      </w:del>
      <w:ins w:id="3666" w:author="Laurence Golding" w:date="2019-05-11T06:51:00Z">
        <w:r w:rsidR="008563DD">
          <w:t>formatted</w:t>
        </w:r>
      </w:ins>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265687FC" w:rsidR="000C38FB" w:rsidRDefault="000C38FB" w:rsidP="000E26E0">
      <w:pPr>
        <w:pStyle w:val="ListParagraph"/>
        <w:numPr>
          <w:ilvl w:val="0"/>
          <w:numId w:val="40"/>
        </w:numPr>
      </w:pPr>
      <w:r>
        <w:t xml:space="preserve">The plain text and </w:t>
      </w:r>
      <w:del w:id="3667" w:author="Laurence Golding" w:date="2019-05-11T06:51:00Z">
        <w:r>
          <w:delText>rich text</w:delText>
        </w:r>
      </w:del>
      <w:ins w:id="3668" w:author="Laurence Golding" w:date="2019-05-11T06:51:00Z">
        <w:r w:rsidR="008563DD">
          <w:t>formatted</w:t>
        </w:r>
      </w:ins>
      <w:r>
        <w:t xml:space="preserve"> message strings </w:t>
      </w:r>
      <w:r w:rsidRPr="00793B34">
        <w:rPr>
          <w:b/>
        </w:rPr>
        <w:t>MAY</w:t>
      </w:r>
      <w:r>
        <w:t xml:space="preserve"> contain different numbers of placeholders.</w:t>
      </w:r>
    </w:p>
    <w:p w14:paraId="6E9B3CCB" w14:textId="46116982" w:rsidR="000C38FB" w:rsidRDefault="000C38FB" w:rsidP="000E26E0">
      <w:pPr>
        <w:pStyle w:val="ListParagraph"/>
        <w:numPr>
          <w:ilvl w:val="0"/>
          <w:numId w:val="40"/>
        </w:numPr>
      </w:pPr>
      <w:r>
        <w:t xml:space="preserve">A given placeholder index </w:t>
      </w:r>
      <w:r w:rsidRPr="00793B34">
        <w:rPr>
          <w:b/>
        </w:rPr>
        <w:t>SHALL</w:t>
      </w:r>
      <w:r>
        <w:t xml:space="preserve"> have the same meaning </w:t>
      </w:r>
      <w:del w:id="3669" w:author="Laurence Golding" w:date="2019-05-11T06:51:00Z">
        <w:r>
          <w:delText>across all</w:delText>
        </w:r>
      </w:del>
      <w:ins w:id="3670" w:author="Laurence Golding" w:date="2019-05-11T06:51:00Z">
        <w:r w:rsidR="00064C0C">
          <w:t>in</w:t>
        </w:r>
      </w:ins>
      <w:r w:rsidR="00064C0C">
        <w:t xml:space="preserve"> the</w:t>
      </w:r>
      <w:ins w:id="3671" w:author="Laurence Golding" w:date="2019-05-11T06:51:00Z">
        <w:r w:rsidR="00064C0C">
          <w:t xml:space="preserve"> plain text and formatted</w:t>
        </w:r>
      </w:ins>
      <w:r w:rsidR="00064C0C">
        <w:t xml:space="preserve"> message strings</w:t>
      </w:r>
      <w:r>
        <w:t xml:space="preserve"> </w:t>
      </w:r>
      <w:del w:id="3672" w:author="Laurence Golding" w:date="2019-05-11T06:51:00Z">
        <w:r>
          <w:delText xml:space="preserve">in the object </w:delText>
        </w:r>
      </w:del>
      <w:r>
        <w:t>(so</w:t>
      </w:r>
      <w:del w:id="3673" w:author="Laurence Golding" w:date="2019-05-11T06:51:00Z">
        <w:r>
          <w:delText xml:space="preserve"> that</w:delText>
        </w:r>
      </w:del>
      <w:r>
        <w:t xml:space="preserve"> they can be replaced with the same element of the </w:t>
      </w:r>
      <w:r w:rsidRPr="00793B34">
        <w:rPr>
          <w:rStyle w:val="CODEtemp"/>
        </w:rPr>
        <w:t>arguments</w:t>
      </w:r>
      <w:r>
        <w:t xml:space="preserve"> array).</w:t>
      </w:r>
    </w:p>
    <w:p w14:paraId="54782C69" w14:textId="2509737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9127C">
        <w:t>3.</w:t>
      </w:r>
      <w:del w:id="3674" w:author="Laurence Golding" w:date="2019-05-11T06:51:00Z">
        <w:r w:rsidR="00331070">
          <w:delText>9.7</w:delText>
        </w:r>
      </w:del>
      <w:ins w:id="3675" w:author="Laurence Golding" w:date="2019-05-11T06:51:00Z">
        <w:r w:rsidR="0009127C">
          <w:t>11.8</w:t>
        </w:r>
      </w:ins>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69FBB3A" w:rsidR="00AF2726" w:rsidRDefault="00AF2726" w:rsidP="002D65F3">
      <w:pPr>
        <w:pStyle w:val="Code"/>
        <w:pPrChange w:id="3676" w:author="Laurence Golding" w:date="2019-05-11T06:51:00Z">
          <w:pPr>
            <w:pStyle w:val="Codesmall"/>
          </w:pPr>
        </w:pPrChange>
      </w:pPr>
      <w:r>
        <w:t xml:space="preserve">{                                            </w:t>
      </w:r>
      <w:r w:rsidR="0017068A">
        <w:t xml:space="preserve">    </w:t>
      </w:r>
      <w:r>
        <w:t xml:space="preserve">   # A run object (§</w:t>
      </w:r>
      <w:r>
        <w:fldChar w:fldCharType="begin"/>
      </w:r>
      <w:r>
        <w:instrText xml:space="preserve"> REF _Ref493349997 \r \h </w:instrText>
      </w:r>
      <w:ins w:id="3677" w:author="Laurence Golding" w:date="2019-05-11T06:51:00Z">
        <w:r w:rsidR="002D65F3">
          <w:instrText xml:space="preserve"> \* MERGEFORMAT </w:instrText>
        </w:r>
      </w:ins>
      <w:r>
        <w:fldChar w:fldCharType="separate"/>
      </w:r>
      <w:r w:rsidR="0009127C">
        <w:t>3.</w:t>
      </w:r>
      <w:del w:id="3678" w:author="Laurence Golding" w:date="2019-05-11T06:51:00Z">
        <w:r w:rsidR="00331070">
          <w:delText>11</w:delText>
        </w:r>
      </w:del>
      <w:ins w:id="3679" w:author="Laurence Golding" w:date="2019-05-11T06:51:00Z">
        <w:r w:rsidR="0009127C">
          <w:t>14</w:t>
        </w:r>
      </w:ins>
      <w:r>
        <w:fldChar w:fldCharType="end"/>
      </w:r>
      <w:r>
        <w:t>).</w:t>
      </w:r>
    </w:p>
    <w:p w14:paraId="2D82F457" w14:textId="68DE8AD7" w:rsidR="00AF2726" w:rsidRDefault="00AF2726" w:rsidP="002D65F3">
      <w:pPr>
        <w:pStyle w:val="Code"/>
        <w:pPrChange w:id="3680" w:author="Laurence Golding" w:date="2019-05-11T06:51:00Z">
          <w:pPr>
            <w:pStyle w:val="Codesmall"/>
          </w:pPr>
        </w:pPrChange>
      </w:pPr>
      <w:r>
        <w:t xml:space="preserve">  "results": [                               </w:t>
      </w:r>
      <w:r w:rsidR="0017068A">
        <w:t xml:space="preserve">    </w:t>
      </w:r>
      <w:r>
        <w:t xml:space="preserve">   # See §</w:t>
      </w:r>
      <w:r>
        <w:fldChar w:fldCharType="begin"/>
      </w:r>
      <w:r>
        <w:instrText xml:space="preserve"> REF _Ref493350972 \r \h </w:instrText>
      </w:r>
      <w:ins w:id="3681" w:author="Laurence Golding" w:date="2019-05-11T06:51:00Z">
        <w:r w:rsidR="002D65F3">
          <w:instrText xml:space="preserve"> \* MERGEFORMAT </w:instrText>
        </w:r>
      </w:ins>
      <w:r>
        <w:fldChar w:fldCharType="separate"/>
      </w:r>
      <w:r w:rsidR="0009127C">
        <w:t>3.</w:t>
      </w:r>
      <w:del w:id="3682" w:author="Laurence Golding" w:date="2019-05-11T06:51:00Z">
        <w:r w:rsidR="00331070">
          <w:delText>11.16</w:delText>
        </w:r>
      </w:del>
      <w:ins w:id="3683" w:author="Laurence Golding" w:date="2019-05-11T06:51:00Z">
        <w:r w:rsidR="0009127C">
          <w:t>14.23</w:t>
        </w:r>
      </w:ins>
      <w:r>
        <w:fldChar w:fldCharType="end"/>
      </w:r>
      <w:r>
        <w:t>.</w:t>
      </w:r>
    </w:p>
    <w:p w14:paraId="13E475FD" w14:textId="3C81542A" w:rsidR="00AF2726" w:rsidRDefault="00AF2726" w:rsidP="002D65F3">
      <w:pPr>
        <w:pStyle w:val="Code"/>
        <w:pPrChange w:id="3684" w:author="Laurence Golding" w:date="2019-05-11T06:51:00Z">
          <w:pPr>
            <w:pStyle w:val="Codesmall"/>
          </w:pPr>
        </w:pPrChange>
      </w:pPr>
      <w:r>
        <w:t xml:space="preserve">    {                                         </w:t>
      </w:r>
      <w:r w:rsidR="0017068A">
        <w:t xml:space="preserve">    </w:t>
      </w:r>
      <w:r>
        <w:t xml:space="preserve">  # A result object (§</w:t>
      </w:r>
      <w:r>
        <w:fldChar w:fldCharType="begin"/>
      </w:r>
      <w:r>
        <w:instrText xml:space="preserve"> REF _Ref493350984 \r \h </w:instrText>
      </w:r>
      <w:ins w:id="3685" w:author="Laurence Golding" w:date="2019-05-11T06:51:00Z">
        <w:r w:rsidR="002D65F3">
          <w:instrText xml:space="preserve"> \* MERGEFORMAT </w:instrText>
        </w:r>
      </w:ins>
      <w:r>
        <w:fldChar w:fldCharType="separate"/>
      </w:r>
      <w:r w:rsidR="0009127C">
        <w:t>3.</w:t>
      </w:r>
      <w:del w:id="3686" w:author="Laurence Golding" w:date="2019-05-11T06:51:00Z">
        <w:r w:rsidR="00331070">
          <w:delText>19</w:delText>
        </w:r>
      </w:del>
      <w:ins w:id="3687" w:author="Laurence Golding" w:date="2019-05-11T06:51:00Z">
        <w:r w:rsidR="0009127C">
          <w:t>27</w:t>
        </w:r>
      </w:ins>
      <w:r>
        <w:fldChar w:fldCharType="end"/>
      </w:r>
      <w:r>
        <w:t>).</w:t>
      </w:r>
    </w:p>
    <w:p w14:paraId="3E8F3038" w14:textId="4886A4FA" w:rsidR="00AF2726" w:rsidRDefault="00AF2726" w:rsidP="002D65F3">
      <w:pPr>
        <w:pStyle w:val="Code"/>
        <w:pPrChange w:id="3688" w:author="Laurence Golding" w:date="2019-05-11T06:51:00Z">
          <w:pPr>
            <w:pStyle w:val="Codesmall"/>
          </w:pPr>
        </w:pPrChange>
      </w:pPr>
      <w:r>
        <w:t xml:space="preserve">      "ruleId": "CA2101",                     </w:t>
      </w:r>
      <w:r w:rsidR="0017068A">
        <w:t xml:space="preserve">    </w:t>
      </w:r>
      <w:r>
        <w:t xml:space="preserve">  # See §</w:t>
      </w:r>
      <w:r>
        <w:fldChar w:fldCharType="begin"/>
      </w:r>
      <w:r>
        <w:instrText xml:space="preserve"> REF _Ref513193500 \r \h </w:instrText>
      </w:r>
      <w:ins w:id="3689" w:author="Laurence Golding" w:date="2019-05-11T06:51:00Z">
        <w:r w:rsidR="002D65F3">
          <w:instrText xml:space="preserve"> \* MERGEFORMAT </w:instrText>
        </w:r>
      </w:ins>
      <w:r>
        <w:fldChar w:fldCharType="separate"/>
      </w:r>
      <w:r w:rsidR="0009127C">
        <w:t>3.</w:t>
      </w:r>
      <w:del w:id="3690" w:author="Laurence Golding" w:date="2019-05-11T06:51:00Z">
        <w:r w:rsidR="00331070">
          <w:delText>19.6</w:delText>
        </w:r>
      </w:del>
      <w:ins w:id="3691" w:author="Laurence Golding" w:date="2019-05-11T06:51:00Z">
        <w:r w:rsidR="0009127C">
          <w:t>27.5</w:t>
        </w:r>
      </w:ins>
      <w:r>
        <w:fldChar w:fldCharType="end"/>
      </w:r>
      <w:r>
        <w:t>.</w:t>
      </w:r>
    </w:p>
    <w:p w14:paraId="1639AEDC" w14:textId="7073DCDD" w:rsidR="00AF2726" w:rsidRDefault="00AF2726" w:rsidP="002D65F3">
      <w:pPr>
        <w:pStyle w:val="Code"/>
        <w:pPrChange w:id="3692" w:author="Laurence Golding" w:date="2019-05-11T06:51:00Z">
          <w:pPr>
            <w:pStyle w:val="Codesmall"/>
          </w:pPr>
        </w:pPrChange>
      </w:pPr>
      <w:r>
        <w:t xml:space="preserve">      "message": {                             </w:t>
      </w:r>
      <w:r w:rsidR="0017068A">
        <w:t xml:space="preserve">    </w:t>
      </w:r>
      <w:r>
        <w:t xml:space="preserve"> # See §</w:t>
      </w:r>
      <w:r>
        <w:fldChar w:fldCharType="begin"/>
      </w:r>
      <w:r>
        <w:instrText xml:space="preserve"> REF _Ref493426628 \r \h </w:instrText>
      </w:r>
      <w:ins w:id="3693" w:author="Laurence Golding" w:date="2019-05-11T06:51:00Z">
        <w:r w:rsidR="002D65F3">
          <w:instrText xml:space="preserve"> \* MERGEFORMAT </w:instrText>
        </w:r>
      </w:ins>
      <w:r>
        <w:fldChar w:fldCharType="separate"/>
      </w:r>
      <w:r w:rsidR="0009127C">
        <w:t>3.</w:t>
      </w:r>
      <w:del w:id="3694" w:author="Laurence Golding" w:date="2019-05-11T06:51:00Z">
        <w:r w:rsidR="00331070">
          <w:delText>19.8</w:delText>
        </w:r>
      </w:del>
      <w:ins w:id="3695" w:author="Laurence Golding" w:date="2019-05-11T06:51:00Z">
        <w:r w:rsidR="0009127C">
          <w:t>27.11</w:t>
        </w:r>
      </w:ins>
      <w:r>
        <w:fldChar w:fldCharType="end"/>
      </w:r>
      <w:r>
        <w:t>.</w:t>
      </w:r>
    </w:p>
    <w:p w14:paraId="3DF5F195" w14:textId="27ED0685" w:rsidR="00AF2726" w:rsidRDefault="00AF2726" w:rsidP="002D65F3">
      <w:pPr>
        <w:pStyle w:val="Code"/>
        <w:pPrChange w:id="3696" w:author="Laurence Golding" w:date="2019-05-11T06:51:00Z">
          <w:pPr>
            <w:pStyle w:val="Codesmall"/>
          </w:pPr>
        </w:pPrChange>
      </w:pPr>
      <w:r>
        <w:t xml:space="preserve">        "text": "Variable '{0}' is uninitialized.", # See §</w:t>
      </w:r>
      <w:r>
        <w:fldChar w:fldCharType="begin"/>
      </w:r>
      <w:r>
        <w:instrText xml:space="preserve"> REF _Ref508811133 \r \h </w:instrText>
      </w:r>
      <w:ins w:id="3697" w:author="Laurence Golding" w:date="2019-05-11T06:51:00Z">
        <w:r w:rsidR="002D65F3">
          <w:instrText xml:space="preserve"> \* MERGEFORMAT </w:instrText>
        </w:r>
      </w:ins>
      <w:r>
        <w:fldChar w:fldCharType="separate"/>
      </w:r>
      <w:r w:rsidR="0009127C">
        <w:t>3.</w:t>
      </w:r>
      <w:del w:id="3698" w:author="Laurence Golding" w:date="2019-05-11T06:51:00Z">
        <w:r w:rsidR="00331070">
          <w:delText>9.7</w:delText>
        </w:r>
      </w:del>
      <w:ins w:id="3699" w:author="Laurence Golding" w:date="2019-05-11T06:51:00Z">
        <w:r w:rsidR="0009127C">
          <w:t>11.8</w:t>
        </w:r>
      </w:ins>
      <w:r>
        <w:fldChar w:fldCharType="end"/>
      </w:r>
      <w:r>
        <w:t>.</w:t>
      </w:r>
    </w:p>
    <w:p w14:paraId="1F41BBCB" w14:textId="4B1FD616" w:rsidR="00AF2726" w:rsidRDefault="00AF2726" w:rsidP="002D65F3">
      <w:pPr>
        <w:pStyle w:val="Code"/>
        <w:pPrChange w:id="3700" w:author="Laurence Golding" w:date="2019-05-11T06:51:00Z">
          <w:pPr>
            <w:pStyle w:val="Codesmall"/>
          </w:pPr>
        </w:pPrChange>
      </w:pPr>
      <w:r>
        <w:t xml:space="preserve">        "arguments": [ "pBuffer" ]           </w:t>
      </w:r>
      <w:r w:rsidR="0017068A">
        <w:t xml:space="preserve">    </w:t>
      </w:r>
      <w:r>
        <w:t xml:space="preserve">   # See §</w:t>
      </w:r>
      <w:del w:id="3701" w:author="Laurence Golding" w:date="2019-05-11T06:51:00Z">
        <w:r>
          <w:fldChar w:fldCharType="begin"/>
        </w:r>
        <w:r>
          <w:delInstrText xml:space="preserve"> REF _Ref508811093 \r \h </w:delInstrText>
        </w:r>
        <w:r>
          <w:fldChar w:fldCharType="separate"/>
        </w:r>
        <w:r w:rsidR="00331070">
          <w:delText>3.9.11</w:delText>
        </w:r>
        <w:r>
          <w:fldChar w:fldCharType="end"/>
        </w:r>
      </w:del>
      <w:ins w:id="3702" w:author="Laurence Golding" w:date="2019-05-11T06:51:00Z">
        <w:r>
          <w:fldChar w:fldCharType="begin"/>
        </w:r>
        <w:r>
          <w:instrText xml:space="preserve"> REF _Ref508811093 \r \h </w:instrText>
        </w:r>
        <w:r w:rsidR="002D65F3">
          <w:instrText xml:space="preserve"> \* MERGEFORMAT </w:instrText>
        </w:r>
        <w:r>
          <w:fldChar w:fldCharType="separate"/>
        </w:r>
        <w:r w:rsidR="0009127C">
          <w:t>3.11.11</w:t>
        </w:r>
        <w:r>
          <w:fldChar w:fldCharType="end"/>
        </w:r>
      </w:ins>
      <w:r>
        <w:t>.</w:t>
      </w:r>
    </w:p>
    <w:p w14:paraId="37CE2C58" w14:textId="323A9B8A" w:rsidR="00AF2726" w:rsidRDefault="00AF2726" w:rsidP="002D65F3">
      <w:pPr>
        <w:pStyle w:val="Code"/>
        <w:pPrChange w:id="3703" w:author="Laurence Golding" w:date="2019-05-11T06:51:00Z">
          <w:pPr>
            <w:pStyle w:val="Codesmall"/>
          </w:pPr>
        </w:pPrChange>
      </w:pPr>
      <w:r>
        <w:t xml:space="preserve">      }</w:t>
      </w:r>
    </w:p>
    <w:p w14:paraId="2B3714AD" w14:textId="53C53259" w:rsidR="00AF2726" w:rsidRDefault="00AF2726" w:rsidP="002D65F3">
      <w:pPr>
        <w:pStyle w:val="Code"/>
        <w:pPrChange w:id="3704" w:author="Laurence Golding" w:date="2019-05-11T06:51:00Z">
          <w:pPr>
            <w:pStyle w:val="Codesmall"/>
          </w:pPr>
        </w:pPrChange>
      </w:pPr>
      <w:r>
        <w:lastRenderedPageBreak/>
        <w:t xml:space="preserve">    }</w:t>
      </w:r>
    </w:p>
    <w:p w14:paraId="7B20FC4C" w14:textId="4F295992" w:rsidR="00AF2726" w:rsidRDefault="00AF2726" w:rsidP="002D65F3">
      <w:pPr>
        <w:pStyle w:val="Code"/>
        <w:pPrChange w:id="3705" w:author="Laurence Golding" w:date="2019-05-11T06:51:00Z">
          <w:pPr>
            <w:pStyle w:val="Codesmall"/>
          </w:pPr>
        </w:pPrChange>
      </w:pPr>
      <w:r>
        <w:t xml:space="preserve">  ]</w:t>
      </w:r>
    </w:p>
    <w:p w14:paraId="5F01C4A0" w14:textId="0E0369C9" w:rsidR="00AF2726" w:rsidRPr="0017068A" w:rsidRDefault="00AF2726" w:rsidP="002D65F3">
      <w:pPr>
        <w:pStyle w:val="Code"/>
        <w:pPrChange w:id="3706" w:author="Laurence Golding" w:date="2019-05-11T06:51:00Z">
          <w:pPr>
            <w:pStyle w:val="Codesmall"/>
          </w:pPr>
        </w:pPrChange>
      </w:pPr>
      <w:r>
        <w:t>}</w:t>
      </w:r>
    </w:p>
    <w:p w14:paraId="6568E83F" w14:textId="30F08F74" w:rsidR="00A4123E" w:rsidRDefault="002957C4" w:rsidP="00A4123E">
      <w:pPr>
        <w:pStyle w:val="Heading3"/>
      </w:pPr>
      <w:bookmarkStart w:id="3707" w:name="_Ref508810900"/>
      <w:bookmarkStart w:id="3708" w:name="_Toc8366979"/>
      <w:bookmarkStart w:id="3709" w:name="_Toc516224685"/>
      <w:r>
        <w:t>Messages with e</w:t>
      </w:r>
      <w:r w:rsidR="00A4123E">
        <w:t>mbedded links</w:t>
      </w:r>
      <w:bookmarkEnd w:id="3650"/>
      <w:bookmarkEnd w:id="3707"/>
      <w:bookmarkEnd w:id="3708"/>
      <w:bookmarkEnd w:id="3709"/>
    </w:p>
    <w:p w14:paraId="039E6FD3" w14:textId="7CC75113" w:rsidR="002957C4" w:rsidRDefault="00793A73" w:rsidP="002957C4">
      <w:r>
        <w:t>A message string</w:t>
      </w:r>
      <w:r w:rsidR="002957C4">
        <w:t xml:space="preserve"> </w:t>
      </w:r>
      <w:r w:rsidR="002957C4">
        <w:rPr>
          <w:b/>
        </w:rPr>
        <w:t>MAY</w:t>
      </w:r>
      <w:r w:rsidR="002957C4">
        <w:t xml:space="preserve"> include one or more links to locations within </w:t>
      </w:r>
      <w:del w:id="3710" w:author="Laurence Golding" w:date="2019-05-11T06:51:00Z">
        <w:r w:rsidR="002957C4">
          <w:delText>files</w:delText>
        </w:r>
      </w:del>
      <w:ins w:id="3711" w:author="Laurence Golding" w:date="2019-05-11T06:51:00Z">
        <w:r w:rsidR="004D285A">
          <w:t>artifacts</w:t>
        </w:r>
      </w:ins>
      <w:r w:rsidR="004D285A">
        <w:t xml:space="preserve">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9127C">
        <w:t>3.</w:t>
      </w:r>
      <w:del w:id="3712" w:author="Laurence Golding" w:date="2019-05-11T06:51:00Z">
        <w:r w:rsidR="00331070">
          <w:delText>19</w:delText>
        </w:r>
      </w:del>
      <w:ins w:id="3713" w:author="Laurence Golding" w:date="2019-05-11T06:51:00Z">
        <w:r w:rsidR="0009127C">
          <w:t>27</w:t>
        </w:r>
      </w:ins>
      <w:r w:rsidR="00360983">
        <w:fldChar w:fldCharType="end"/>
      </w:r>
      <w:r w:rsidR="006B7822">
        <w:t>)</w:t>
      </w:r>
      <w:r w:rsidR="002957C4">
        <w:t>. We refer to these links as “embedded links”.</w:t>
      </w:r>
    </w:p>
    <w:p w14:paraId="2E75A42E" w14:textId="558E4B6C" w:rsidR="00424AAB" w:rsidRDefault="00424AAB" w:rsidP="00424AAB">
      <w:r>
        <w:t xml:space="preserve">Within a </w:t>
      </w:r>
      <w:del w:id="3714" w:author="Laurence Golding" w:date="2019-05-11T06:51:00Z">
        <w:r>
          <w:delText>rich text</w:delText>
        </w:r>
      </w:del>
      <w:ins w:id="3715" w:author="Laurence Golding" w:date="2019-05-11T06:51:00Z">
        <w:r w:rsidR="008563DD">
          <w:t>formatted</w:t>
        </w:r>
      </w:ins>
      <w:r>
        <w:t xml:space="preserve"> message (§</w:t>
      </w:r>
      <w:r>
        <w:fldChar w:fldCharType="begin"/>
      </w:r>
      <w:r>
        <w:instrText xml:space="preserve"> REF _Ref503354606 \r \h </w:instrText>
      </w:r>
      <w:r>
        <w:fldChar w:fldCharType="separate"/>
      </w:r>
      <w:r w:rsidR="0009127C">
        <w:t>3.</w:t>
      </w:r>
      <w:del w:id="3716" w:author="Laurence Golding" w:date="2019-05-11T06:51:00Z">
        <w:r w:rsidR="00331070">
          <w:delText>9.3</w:delText>
        </w:r>
      </w:del>
      <w:ins w:id="3717" w:author="Laurence Golding" w:date="2019-05-11T06:51:00Z">
        <w:r w:rsidR="0009127C">
          <w:t>11.4</w:t>
        </w:r>
      </w:ins>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609500B" w:rsidR="00424AAB" w:rsidRPr="0097643D" w:rsidRDefault="00424AAB" w:rsidP="00424AAB">
      <w:pPr>
        <w:pStyle w:val="Note"/>
      </w:pPr>
      <w:r>
        <w:t>NOTE</w:t>
      </w:r>
      <w:ins w:id="3718" w:author="Laurence Golding" w:date="2019-05-11T06:51:00Z">
        <w:r w:rsidR="00954A7F">
          <w:t xml:space="preserve"> 1</w:t>
        </w:r>
      </w:ins>
      <w:r>
        <w:t xml:space="preserve">: The GFM link syntax is very flexible. Since a SARIF viewer that renders </w:t>
      </w:r>
      <w:del w:id="3719" w:author="Laurence Golding" w:date="2019-05-11T06:51:00Z">
        <w:r>
          <w:delText>rich text</w:delText>
        </w:r>
      </w:del>
      <w:ins w:id="3720" w:author="Laurence Golding" w:date="2019-05-11T06:51:00Z">
        <w:r w:rsidR="008563DD">
          <w:t>formatted</w:t>
        </w:r>
      </w:ins>
      <w:r>
        <w:t xml:space="preserve"> messages will presumably rely on a full-featured GFM processor, there is no need to restrict the embedded link syntax in SARIF </w:t>
      </w:r>
      <w:del w:id="3721" w:author="Laurence Golding" w:date="2019-05-11T06:51:00Z">
        <w:r>
          <w:delText>rich text</w:delText>
        </w:r>
      </w:del>
      <w:ins w:id="3722" w:author="Laurence Golding" w:date="2019-05-11T06:51:00Z">
        <w:r w:rsidR="008563DD">
          <w:t>formatted</w:t>
        </w:r>
      </w:ins>
      <w:r>
        <w:t xml:space="preserve"> messages.</w:t>
      </w:r>
    </w:p>
    <w:p w14:paraId="70349DEF" w14:textId="5E509B99" w:rsidR="002957C4" w:rsidRDefault="00424AAB" w:rsidP="002957C4">
      <w:r>
        <w:t>Within a plain text message (§</w:t>
      </w:r>
      <w:r>
        <w:fldChar w:fldCharType="begin"/>
      </w:r>
      <w:r>
        <w:instrText xml:space="preserve"> REF _Ref503354593 \r \h </w:instrText>
      </w:r>
      <w:r>
        <w:fldChar w:fldCharType="separate"/>
      </w:r>
      <w:r w:rsidR="0009127C">
        <w:t>3.</w:t>
      </w:r>
      <w:del w:id="3723" w:author="Laurence Golding" w:date="2019-05-11T06:51:00Z">
        <w:r w:rsidR="00331070">
          <w:delText>9.2</w:delText>
        </w:r>
      </w:del>
      <w:ins w:id="3724" w:author="Laurence Golding" w:date="2019-05-11T06:51:00Z">
        <w:r w:rsidR="0009127C">
          <w:t>11.3</w:t>
        </w:r>
      </w:ins>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556E221C" w:rsidR="00424AAB" w:rsidRDefault="00424AAB" w:rsidP="002957C4">
      <w:pPr>
        <w:pStyle w:val="Code"/>
      </w:pPr>
      <w:r>
        <w:t xml:space="preserve">escaped link character = "\" | "[" | </w:t>
      </w:r>
      <w:del w:id="3725" w:author="Laurence Golding" w:date="2019-05-11T06:51:00Z">
        <w:r>
          <w:delText>"]"</w:delText>
        </w:r>
      </w:del>
      <w:ins w:id="3726" w:author="Laurence Golding" w:date="2019-05-11T06:51:00Z">
        <w:r>
          <w:t>"]"</w:t>
        </w:r>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3727" w:author="Laurence Golding" w:date="2019-05-11T06:51:00Z">
        <w:r w:rsidR="00CC4067">
          <w:t>;</w:t>
        </w:r>
      </w:ins>
    </w:p>
    <w:p w14:paraId="2C7A2F05" w14:textId="666AABAE" w:rsidR="00424AAB" w:rsidRDefault="00424AAB" w:rsidP="002957C4">
      <w:pPr>
        <w:pStyle w:val="Code"/>
      </w:pPr>
    </w:p>
    <w:p w14:paraId="25491C63" w14:textId="7D1F6ABA" w:rsidR="00424AAB" w:rsidRDefault="00424AAB" w:rsidP="002957C4">
      <w:pPr>
        <w:pStyle w:val="Code"/>
      </w:pPr>
      <w:r>
        <w:t>link character = normal link character | ("\", escaped link character</w:t>
      </w:r>
      <w:del w:id="3728" w:author="Laurence Golding" w:date="2019-05-11T06:51:00Z">
        <w:r>
          <w:delText>)</w:delText>
        </w:r>
      </w:del>
      <w:ins w:id="3729" w:author="Laurence Golding" w:date="2019-05-11T06:51:00Z">
        <w:r>
          <w:t>)</w:t>
        </w:r>
        <w:r w:rsidR="00CC4067">
          <w:t>;</w:t>
        </w:r>
      </w:ins>
    </w:p>
    <w:p w14:paraId="6671CB27" w14:textId="368B8863" w:rsidR="00424AAB" w:rsidRDefault="00424AAB" w:rsidP="002957C4">
      <w:pPr>
        <w:pStyle w:val="Code"/>
      </w:pPr>
    </w:p>
    <w:p w14:paraId="21FC030D" w14:textId="394E6A9D" w:rsidR="00424AAB" w:rsidRDefault="00424AAB" w:rsidP="002957C4">
      <w:pPr>
        <w:pStyle w:val="Code"/>
      </w:pPr>
      <w:r>
        <w:t xml:space="preserve">link text = { link character </w:t>
      </w:r>
      <w:del w:id="3730" w:author="Laurence Golding" w:date="2019-05-11T06:51:00Z">
        <w:r>
          <w:delText>}</w:delText>
        </w:r>
      </w:del>
      <w:ins w:id="3731" w:author="Laurence Golding" w:date="2019-05-11T06:51:00Z">
        <w:r>
          <w:t>}</w:t>
        </w:r>
        <w:r w:rsidR="00CC4067">
          <w:t>;</w:t>
        </w:r>
      </w:ins>
    </w:p>
    <w:p w14:paraId="05CD9C82" w14:textId="77777777" w:rsidR="004E2939" w:rsidRDefault="004E2939" w:rsidP="004E2939">
      <w:pPr>
        <w:pStyle w:val="Code"/>
      </w:pPr>
    </w:p>
    <w:p w14:paraId="3BF9CF50" w14:textId="105CEB6B" w:rsidR="004E2939" w:rsidRDefault="004E2939" w:rsidP="004E2939">
      <w:pPr>
        <w:pStyle w:val="Code"/>
      </w:pPr>
      <w:r>
        <w:t xml:space="preserve">link destination = </w:t>
      </w:r>
      <w:del w:id="3732" w:author="Laurence Golding" w:date="2019-05-11T06:51:00Z">
        <w:r>
          <w:delText>non negative integer;</w:delText>
        </w:r>
      </w:del>
      <w:ins w:id="3733" w:author="Laurence Golding" w:date="2019-05-11T06:51:00Z">
        <w:r w:rsidR="00A426A4">
          <w:t>? Any valid URI ?</w:t>
        </w:r>
        <w:r>
          <w:t>;</w:t>
        </w:r>
      </w:ins>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57C02E4D"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3734" w:author="Laurence Golding" w:date="2019-05-11T06:51:00Z">
        <w:r w:rsidR="00E076E9">
          <w:delText xml:space="preserve"> Since JSON itself treats the backslash as an escape character, the backslash</w:delText>
        </w:r>
        <w:r w:rsidR="00DB2F8B">
          <w:delText xml:space="preserve"> </w:delText>
        </w:r>
        <w:r w:rsidR="002A0325">
          <w:rPr>
            <w:b/>
          </w:rPr>
          <w:delText xml:space="preserve">SHALL </w:delText>
        </w:r>
        <w:r w:rsidR="00E076E9">
          <w:delText>be doubled.</w:delText>
        </w:r>
      </w:del>
    </w:p>
    <w:p w14:paraId="77502DA2" w14:textId="3F63A765" w:rsidR="00A41A7B" w:rsidRDefault="00A41A7B" w:rsidP="00A41A7B">
      <w:pPr>
        <w:pStyle w:val="Note"/>
        <w:rPr>
          <w:ins w:id="3735" w:author="Laurence Golding" w:date="2019-05-11T06:51:00Z"/>
        </w:rPr>
      </w:pPr>
      <w:ins w:id="3736" w:author="Laurence Golding" w:date="2019-05-11T06:51:00Z">
        <w:r>
          <w:t>NOTE</w:t>
        </w:r>
        <w:r w:rsidR="007F35E7">
          <w:t xml:space="preserve"> </w:t>
        </w:r>
        <w:r w:rsidR="00954A7F">
          <w:t>2</w:t>
        </w:r>
        <w:r>
          <w:t>: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Change w:id="3737" w:author="Laurence Golding" w:date="2019-05-11T06:51:00Z">
          <w:pPr>
            <w:pStyle w:val="Codesmall"/>
          </w:pPr>
        </w:pPrChange>
      </w:pPr>
      <w:r>
        <w:t xml:space="preserve">"message": </w:t>
      </w:r>
      <w:r w:rsidR="0085499B">
        <w:t>{</w:t>
      </w:r>
    </w:p>
    <w:p w14:paraId="2BBD6EC3" w14:textId="02BD364A" w:rsidR="00E076E9" w:rsidRDefault="0085499B" w:rsidP="002D65F3">
      <w:pPr>
        <w:pStyle w:val="Code"/>
        <w:pPrChange w:id="3738" w:author="Laurence Golding" w:date="2019-05-11T06:51:00Z">
          <w:pPr>
            <w:pStyle w:val="Codesmall"/>
          </w:pPr>
        </w:pPrChange>
      </w:pPr>
      <w:r>
        <w:t xml:space="preserve">  "text": </w:t>
      </w:r>
      <w:r w:rsidR="00E076E9">
        <w:t>"</w:t>
      </w:r>
      <w:r w:rsidR="0012062C">
        <w:t>Prohibited term used in [para\\[0\\]\\\\spans\\[2\\](1).</w:t>
      </w:r>
      <w:r w:rsidR="00E076E9">
        <w:t>"</w:t>
      </w:r>
      <w:del w:id="3739" w:author="Laurence Golding" w:date="2019-05-11T06:51:00Z">
        <w:r w:rsidR="00793A73">
          <w:delText xml:space="preserve">  # See §</w:delText>
        </w:r>
        <w:r w:rsidR="00793A73">
          <w:fldChar w:fldCharType="begin"/>
        </w:r>
        <w:r w:rsidR="00793A73">
          <w:delInstrText xml:space="preserve"> REF _Ref508811133 \r \h </w:delInstrText>
        </w:r>
        <w:r w:rsidR="00EA1C84">
          <w:delInstrText xml:space="preserve"> \* MERGEFORMAT </w:delInstrText>
        </w:r>
        <w:r w:rsidR="00793A73">
          <w:fldChar w:fldCharType="separate"/>
        </w:r>
        <w:r w:rsidR="00331070">
          <w:delText>3.9.7</w:delText>
        </w:r>
        <w:r w:rsidR="00793A73">
          <w:fldChar w:fldCharType="end"/>
        </w:r>
      </w:del>
    </w:p>
    <w:p w14:paraId="3154E4FE" w14:textId="5467EF08" w:rsidR="0085499B" w:rsidRDefault="0085499B" w:rsidP="002D65F3">
      <w:pPr>
        <w:pStyle w:val="Code"/>
        <w:pPrChange w:id="3740" w:author="Laurence Golding" w:date="2019-05-11T06:51:00Z">
          <w:pPr>
            <w:pStyle w:val="Codesmall"/>
          </w:pPr>
        </w:pPrChange>
      </w:pPr>
      <w:r>
        <w:t>}</w:t>
      </w:r>
    </w:p>
    <w:p w14:paraId="09F34F87" w14:textId="77777777" w:rsidR="0012062C" w:rsidRDefault="0012062C" w:rsidP="0012062C">
      <w:pPr>
        <w:pStyle w:val="Note"/>
      </w:pPr>
      <w:r>
        <w:t>A SARIF viewer would render it as follows:</w:t>
      </w:r>
    </w:p>
    <w:p w14:paraId="3249DD0D" w14:textId="2FD86118" w:rsidR="0012062C" w:rsidRDefault="0012062C" w:rsidP="0012062C">
      <w:pPr>
        <w:pStyle w:val="Note"/>
      </w:pPr>
      <w:r>
        <w:t>Prohibited term used i</w:t>
      </w:r>
      <w:r w:rsidR="001824B6">
        <w:t xml:space="preserve">n </w:t>
      </w:r>
      <w:del w:id="3741" w:author="Laurence Golding" w:date="2019-05-11T06:51:00Z">
        <w:r w:rsidR="005C469B">
          <w:fldChar w:fldCharType="begin"/>
        </w:r>
        <w:r w:rsidR="005C469B">
          <w:delInstrText xml:space="preserve"> HYPERLINK "1" </w:delInstrText>
        </w:r>
        <w:r w:rsidR="005C469B">
          <w:fldChar w:fldCharType="separate"/>
        </w:r>
        <w:r>
          <w:rPr>
            <w:rStyle w:val="Hyperlink"/>
          </w:rPr>
          <w:delText>para[0]\spans[2]</w:delText>
        </w:r>
        <w:r w:rsidR="005C469B">
          <w:rPr>
            <w:rStyle w:val="Hyperlink"/>
          </w:rPr>
          <w:fldChar w:fldCharType="end"/>
        </w:r>
      </w:del>
      <w:ins w:id="3742" w:author="Laurence Golding" w:date="2019-05-11T06:51:00Z">
        <w:r w:rsidR="005C469B">
          <w:fldChar w:fldCharType="begin"/>
        </w:r>
        <w:r w:rsidR="005C469B">
          <w:instrText xml:space="preserve"> HYPERLINK "file:///C:\\Users\\Users\\Larry%20Golding\\AppData\\Roaming\\Microsoft\\Word\\para%5b0%5d\\spans%5</w:instrText>
        </w:r>
        <w:r w:rsidR="005C469B">
          <w:instrText xml:space="preserve">b2%5d" </w:instrText>
        </w:r>
        <w:r w:rsidR="005C469B">
          <w:fldChar w:fldCharType="separate"/>
        </w:r>
        <w:r w:rsidR="001824B6" w:rsidRPr="001824B6">
          <w:rPr>
            <w:rStyle w:val="Hyperlink"/>
          </w:rPr>
          <w:t>para[0]\spans[2]</w:t>
        </w:r>
        <w:r w:rsidR="005C469B">
          <w:rPr>
            <w:rStyle w:val="Hyperlink"/>
          </w:rPr>
          <w:fldChar w:fldCharType="end"/>
        </w:r>
      </w:ins>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56FDE772" w14:textId="77777777" w:rsidR="002957C4" w:rsidRDefault="002957C4" w:rsidP="002957C4">
      <w:pPr>
        <w:rPr>
          <w:del w:id="3743" w:author="Laurence Golding" w:date="2019-05-11T06:51:00Z"/>
        </w:rPr>
      </w:pPr>
      <w:del w:id="3744" w:author="Laurence Golding" w:date="2019-05-11T06:51:00Z">
        <w:r>
          <w:delText xml:space="preserve">The </w:delText>
        </w:r>
        <w:r w:rsidR="00AA77DF" w:rsidRPr="00793A73">
          <w:rPr>
            <w:rStyle w:val="CODEtemp"/>
          </w:rPr>
          <w:delText>message</w:delText>
        </w:r>
        <w:r w:rsidR="00AA77DF">
          <w:delText xml:space="preserve"> object’s containing </w:delText>
        </w:r>
        <w:r>
          <w:rPr>
            <w:rStyle w:val="CODEtemp"/>
          </w:rPr>
          <w:delText>result</w:delText>
        </w:r>
      </w:del>
      <w:ins w:id="3745" w:author="Laurence Golding" w:date="2019-05-11T06:51:00Z">
        <w:r w:rsidR="00BF5054">
          <w:t xml:space="preserve">If </w:t>
        </w:r>
        <w:r w:rsidR="00BF5054" w:rsidRPr="00BF5054">
          <w:rPr>
            <w:rStyle w:val="CODEtemp"/>
          </w:rPr>
          <w:t>link destination</w:t>
        </w:r>
        <w:r w:rsidR="00BF5054">
          <w:t xml:space="preserve"> is a non-negative integer, it </w:t>
        </w:r>
        <w:r w:rsidR="00BF5054" w:rsidRPr="00BF5054">
          <w:rPr>
            <w:b/>
          </w:rPr>
          <w:t>SHALL</w:t>
        </w:r>
        <w:r w:rsidR="00BF5054">
          <w:t xml:space="preserve"> refer to a </w:t>
        </w:r>
        <w:r w:rsidR="00E40100">
          <w:rPr>
            <w:rStyle w:val="CODEtemp"/>
          </w:rPr>
          <w:t>l</w:t>
        </w:r>
        <w:r>
          <w:rPr>
            <w:rStyle w:val="CODEtemp"/>
          </w:rPr>
          <w:t>ocation</w:t>
        </w:r>
      </w:ins>
      <w:r>
        <w:t xml:space="preserve"> object (§</w:t>
      </w:r>
      <w:del w:id="3746" w:author="Laurence Golding" w:date="2019-05-11T06:51:00Z">
        <w:r>
          <w:fldChar w:fldCharType="begin"/>
        </w:r>
        <w:r>
          <w:delInstrText xml:space="preserve"> REF _Ref493350984 \r \h </w:delInstrText>
        </w:r>
        <w:r>
          <w:fldChar w:fldCharType="separate"/>
        </w:r>
        <w:r w:rsidR="00331070">
          <w:delText>3.19</w:delText>
        </w:r>
        <w:r>
          <w:fldChar w:fldCharType="end"/>
        </w:r>
        <w:r>
          <w:delText xml:space="preserve">) </w:delText>
        </w:r>
        <w:r w:rsidR="002A0325">
          <w:rPr>
            <w:b/>
          </w:rPr>
          <w:delText>SHALL</w:delText>
        </w:r>
        <w:r w:rsidR="002A0325">
          <w:delText xml:space="preserve"> </w:delText>
        </w:r>
        <w:r>
          <w:delText xml:space="preserve">contain exactly one </w:delText>
        </w:r>
        <w:r>
          <w:rPr>
            <w:rStyle w:val="CODEtemp"/>
          </w:rPr>
          <w:delText>physicalLocation</w:delText>
        </w:r>
        <w:r>
          <w:delText xml:space="preserve"> object (§</w:delText>
        </w:r>
        <w:r>
          <w:fldChar w:fldCharType="begin"/>
        </w:r>
        <w:r>
          <w:delInstrText xml:space="preserve"> REF _Ref493477390 \r \h </w:delInstrText>
        </w:r>
        <w:r>
          <w:fldChar w:fldCharType="separate"/>
        </w:r>
        <w:r w:rsidR="00331070">
          <w:delText>3.21</w:delText>
        </w:r>
        <w:r>
          <w:fldChar w:fldCharType="end"/>
        </w:r>
      </w:del>
      <w:ins w:id="3747" w:author="Laurence Golding" w:date="2019-05-11T06:51:00Z">
        <w:r w:rsidR="005E73A3">
          <w:fldChar w:fldCharType="begin"/>
        </w:r>
        <w:r w:rsidR="005E73A3">
          <w:instrText xml:space="preserve"> REF _Ref493426721 \r \h </w:instrText>
        </w:r>
        <w:r w:rsidR="005E73A3">
          <w:fldChar w:fldCharType="separate"/>
        </w:r>
        <w:r w:rsidR="0009127C">
          <w:t>3.28</w:t>
        </w:r>
        <w:r w:rsidR="005E73A3">
          <w:fldChar w:fldCharType="end"/>
        </w:r>
      </w:ins>
      <w:r>
        <w:t xml:space="preserve">) whose </w:t>
      </w:r>
      <w:r>
        <w:rPr>
          <w:rStyle w:val="CODEtemp"/>
        </w:rPr>
        <w:t>id</w:t>
      </w:r>
      <w:r>
        <w:t xml:space="preserve"> property </w:t>
      </w:r>
      <w:r w:rsidR="008A0E1E">
        <w:t>(§</w:t>
      </w:r>
      <w:del w:id="3748" w:author="Laurence Golding" w:date="2019-05-11T06:51:00Z">
        <w:r w:rsidR="008A0E1E">
          <w:fldChar w:fldCharType="begin"/>
        </w:r>
        <w:r w:rsidR="008A0E1E">
          <w:delInstrText xml:space="preserve"> REF _Ref503357394 \r \h </w:delInstrText>
        </w:r>
        <w:r w:rsidR="008A0E1E">
          <w:fldChar w:fldCharType="separate"/>
        </w:r>
        <w:r w:rsidR="00331070">
          <w:delText>3.21.2</w:delText>
        </w:r>
        <w:r w:rsidR="008A0E1E">
          <w:fldChar w:fldCharType="end"/>
        </w:r>
      </w:del>
      <w:ins w:id="3749" w:author="Laurence Golding" w:date="2019-05-11T06:51:00Z">
        <w:r w:rsidR="005E73A3">
          <w:fldChar w:fldCharType="begin"/>
        </w:r>
        <w:r w:rsidR="005E73A3">
          <w:instrText xml:space="preserve"> REF _Ref6738157 \r \h </w:instrText>
        </w:r>
        <w:r w:rsidR="005E73A3">
          <w:fldChar w:fldCharType="separate"/>
        </w:r>
        <w:r w:rsidR="0009127C">
          <w:t>3.28.2</w:t>
        </w:r>
        <w:r w:rsidR="005E73A3">
          <w:fldChar w:fldCharType="end"/>
        </w:r>
      </w:ins>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1D0E986" w14:textId="04945067" w:rsidR="002957C4" w:rsidRDefault="002957C4" w:rsidP="002957C4">
      <w:pPr>
        <w:rPr>
          <w:ins w:id="3750" w:author="Laurence Golding" w:date="2019-05-11T06:51:00Z"/>
        </w:rPr>
      </w:pPr>
      <w:del w:id="3751" w:author="Laurence Golding" w:date="2019-05-11T06:51:00Z">
        <w:r>
          <w:delText xml:space="preserve">NOTE: </w:delText>
        </w:r>
        <w:r>
          <w:rPr>
            <w:rStyle w:val="CODEtemp"/>
          </w:rPr>
          <w:delText xml:space="preserve">link </w:delText>
        </w:r>
        <w:r w:rsidR="0012062C">
          <w:rPr>
            <w:rStyle w:val="CODEtemp"/>
          </w:rPr>
          <w:delText>destination</w:delText>
        </w:r>
        <w:r>
          <w:delText xml:space="preserve"> is required to be an integer, rather than arbitrary string, to avoid confusion </w:delText>
        </w:r>
      </w:del>
      <w:ins w:id="3752" w:author="Laurence Golding" w:date="2019-05-11T06:51:00Z">
        <w:r w:rsidR="00BF5054">
          <w:t xml:space="preserve"> In this case, </w:t>
        </w:r>
        <w:r w:rsidR="00BF5054" w:rsidRPr="00BF5054">
          <w:rPr>
            <w:rStyle w:val="CODEtemp"/>
          </w:rPr>
          <w:t>theResult</w:t>
        </w:r>
        <w:r w:rsidR="00BF5054">
          <w:t xml:space="preserve"> </w:t>
        </w:r>
        <w:r w:rsidR="00BF5054" w:rsidRPr="00BF5054">
          <w:rPr>
            <w:b/>
          </w:rPr>
          <w:t>SHALL</w:t>
        </w:r>
        <w:r w:rsidR="00BF5054">
          <w:t xml:space="preserve"> contain exactly one </w:t>
        </w:r>
        <w:r w:rsidR="005E73A3">
          <w:rPr>
            <w:rStyle w:val="CODEtemp"/>
          </w:rPr>
          <w:t>l</w:t>
        </w:r>
        <w:r w:rsidR="00BF5054" w:rsidRPr="00BF5054">
          <w:rPr>
            <w:rStyle w:val="CODEtemp"/>
          </w:rPr>
          <w:t>ocation</w:t>
        </w:r>
        <w:r w:rsidR="00BF5054">
          <w:t xml:space="preserve"> object </w:t>
        </w:r>
      </w:ins>
      <w:r w:rsidR="00BF5054">
        <w:t xml:space="preserve">with </w:t>
      </w:r>
      <w:del w:id="3753" w:author="Laurence Golding" w:date="2019-05-11T06:51:00Z">
        <w:r>
          <w:delText>normal Markdown link syntax.</w:delText>
        </w:r>
      </w:del>
      <w:ins w:id="3754" w:author="Laurence Golding" w:date="2019-05-11T06:51:00Z">
        <w:r w:rsidR="00BF5054">
          <w:t xml:space="preserve">that </w:t>
        </w:r>
        <w:r w:rsidR="00BF5054" w:rsidRPr="00BF5054">
          <w:rPr>
            <w:rStyle w:val="CODEtemp"/>
          </w:rPr>
          <w:t>id</w:t>
        </w:r>
        <w:r w:rsidR="00BF5054">
          <w:t>.</w:t>
        </w:r>
      </w:ins>
    </w:p>
    <w:p w14:paraId="169B7600" w14:textId="6C011BCB" w:rsidR="002957C4" w:rsidRDefault="002957C4" w:rsidP="002957C4">
      <w:pPr>
        <w:pStyle w:val="Note"/>
      </w:pPr>
      <w:ins w:id="3755" w:author="Laurence Golding" w:date="2019-05-11T06:51:00Z">
        <w:r>
          <w:t>NOTE</w:t>
        </w:r>
        <w:r w:rsidR="007F35E7">
          <w:t xml:space="preserve"> </w:t>
        </w:r>
        <w:r w:rsidR="00954A7F">
          <w:t>3</w:t>
        </w:r>
        <w:r>
          <w:t>:</w:t>
        </w:r>
      </w:ins>
      <w:r>
        <w:t xml:space="preserve"> Negative values are forbidden because their use would suggest some non-obvious semantic difference between positive and negative values.</w:t>
      </w:r>
    </w:p>
    <w:p w14:paraId="650A99F1" w14:textId="6B29B383" w:rsidR="002957C4" w:rsidRDefault="002957C4" w:rsidP="002957C4">
      <w:pPr>
        <w:pStyle w:val="Note"/>
      </w:pPr>
      <w:r>
        <w:t>EXAMPLE</w:t>
      </w:r>
      <w:r w:rsidR="00793A73">
        <w:t xml:space="preserve"> 2</w:t>
      </w:r>
      <w:r>
        <w:t xml:space="preserve">: In this example, a plain text message contains an embedded link to a location with a file. </w:t>
      </w:r>
      <w:del w:id="3756" w:author="Laurence Golding" w:date="2019-05-11T06:51:00Z">
        <w:r>
          <w:delText>There is</w:delText>
        </w:r>
      </w:del>
      <w:ins w:id="3757" w:author="Laurence Golding" w:date="2019-05-11T06:51:00Z">
        <w:r>
          <w:t xml:space="preserve">The </w:t>
        </w:r>
        <w:r w:rsidR="00194249" w:rsidRPr="00194249">
          <w:rPr>
            <w:rStyle w:val="CODEtemp"/>
          </w:rPr>
          <w:t>result</w:t>
        </w:r>
        <w:r w:rsidR="00194249">
          <w:t xml:space="preserve"> object contains</w:t>
        </w:r>
      </w:ins>
      <w:r w:rsidR="00194249">
        <w:t xml:space="preserve"> </w:t>
      </w:r>
      <w:r>
        <w:t xml:space="preserve">exactly one </w:t>
      </w:r>
      <w:del w:id="3758" w:author="Laurence Golding" w:date="2019-05-11T06:51:00Z">
        <w:r>
          <w:rPr>
            <w:rStyle w:val="CODEtemp"/>
          </w:rPr>
          <w:delText>physicalLocation</w:delText>
        </w:r>
      </w:del>
      <w:ins w:id="3759" w:author="Laurence Golding" w:date="2019-05-11T06:51:00Z">
        <w:r w:rsidR="005E73A3">
          <w:rPr>
            <w:rStyle w:val="CODEtemp"/>
          </w:rPr>
          <w:t>l</w:t>
        </w:r>
        <w:r>
          <w:rPr>
            <w:rStyle w:val="CODEtemp"/>
          </w:rPr>
          <w:t>ocation</w:t>
        </w:r>
      </w:ins>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39D8A63F" w14:textId="77777777" w:rsidR="002957C4" w:rsidRDefault="002957C4" w:rsidP="00EA1C84">
      <w:pPr>
        <w:pStyle w:val="Codesmall"/>
        <w:rPr>
          <w:del w:id="3760" w:author="Laurence Golding" w:date="2019-05-11T06:51:00Z"/>
        </w:rPr>
      </w:pPr>
      <w:del w:id="3761" w:author="Laurence Golding" w:date="2019-05-11T06:51:00Z">
        <w:r>
          <w:lastRenderedPageBreak/>
          <w:delText>{</w:delText>
        </w:r>
      </w:del>
    </w:p>
    <w:p w14:paraId="476E89E4" w14:textId="77777777" w:rsidR="002957C4" w:rsidRDefault="002957C4" w:rsidP="00EA1C84">
      <w:pPr>
        <w:pStyle w:val="Codesmall"/>
        <w:rPr>
          <w:del w:id="3762" w:author="Laurence Golding" w:date="2019-05-11T06:51:00Z"/>
        </w:rPr>
      </w:pPr>
      <w:del w:id="3763" w:author="Laurence Golding" w:date="2019-05-11T06:51:00Z">
        <w:r>
          <w:delText xml:space="preserve">  "version": "</w:delText>
        </w:r>
        <w:r w:rsidR="00EA1C84">
          <w:delText>2</w:delText>
        </w:r>
        <w:r>
          <w:delText>.0.0",</w:delText>
        </w:r>
      </w:del>
    </w:p>
    <w:p w14:paraId="76ACC2D8" w14:textId="77777777" w:rsidR="002957C4" w:rsidRDefault="002957C4" w:rsidP="00EA1C84">
      <w:pPr>
        <w:pStyle w:val="Codesmall"/>
        <w:rPr>
          <w:del w:id="3764" w:author="Laurence Golding" w:date="2019-05-11T06:51:00Z"/>
        </w:rPr>
      </w:pPr>
      <w:del w:id="3765" w:author="Laurence Golding" w:date="2019-05-11T06:51:00Z">
        <w:r>
          <w:delText xml:space="preserve">  "runs": [</w:delText>
        </w:r>
      </w:del>
    </w:p>
    <w:p w14:paraId="5CBBE28F" w14:textId="77777777" w:rsidR="002957C4" w:rsidRDefault="002957C4" w:rsidP="00EA1C84">
      <w:pPr>
        <w:pStyle w:val="Codesmall"/>
        <w:rPr>
          <w:del w:id="3766" w:author="Laurence Golding" w:date="2019-05-11T06:51:00Z"/>
        </w:rPr>
      </w:pPr>
      <w:del w:id="3767" w:author="Laurence Golding" w:date="2019-05-11T06:51:00Z">
        <w:r>
          <w:delText xml:space="preserve">    {</w:delText>
        </w:r>
      </w:del>
    </w:p>
    <w:p w14:paraId="2EEF7F29" w14:textId="77777777" w:rsidR="002957C4" w:rsidRDefault="002957C4" w:rsidP="00EA1C84">
      <w:pPr>
        <w:pStyle w:val="Codesmall"/>
        <w:rPr>
          <w:del w:id="3768" w:author="Laurence Golding" w:date="2019-05-11T06:51:00Z"/>
        </w:rPr>
      </w:pPr>
      <w:del w:id="3769" w:author="Laurence Golding" w:date="2019-05-11T06:51:00Z">
        <w:r>
          <w:delText xml:space="preserve">      "results": [</w:delText>
        </w:r>
      </w:del>
    </w:p>
    <w:p w14:paraId="34EE215C" w14:textId="77777777" w:rsidR="002957C4" w:rsidRDefault="002957C4" w:rsidP="00EA1C84">
      <w:pPr>
        <w:pStyle w:val="Codesmall"/>
        <w:rPr>
          <w:del w:id="3770" w:author="Laurence Golding" w:date="2019-05-11T06:51:00Z"/>
        </w:rPr>
      </w:pPr>
      <w:del w:id="3771" w:author="Laurence Golding" w:date="2019-05-11T06:51:00Z">
        <w:r>
          <w:delText xml:space="preserve">        {</w:delText>
        </w:r>
      </w:del>
    </w:p>
    <w:p w14:paraId="40992E9D" w14:textId="2E829B9E" w:rsidR="002957C4" w:rsidRDefault="002957C4" w:rsidP="002D65F3">
      <w:pPr>
        <w:pStyle w:val="Code"/>
        <w:rPr>
          <w:ins w:id="3772" w:author="Laurence Golding" w:date="2019-05-11T06:51:00Z"/>
        </w:rPr>
      </w:pPr>
      <w:del w:id="3773" w:author="Laurence Golding" w:date="2019-05-11T06:51:00Z">
        <w:r>
          <w:delText xml:space="preserve">        </w:delText>
        </w:r>
      </w:del>
      <w:ins w:id="3774" w:author="Laurence Golding" w:date="2019-05-11T06:51:00Z">
        <w:r>
          <w:t>{</w:t>
        </w:r>
        <w:r w:rsidR="00194249">
          <w:t xml:space="preserve">                                  # A result object (§</w:t>
        </w:r>
        <w:r w:rsidR="00194249">
          <w:fldChar w:fldCharType="begin"/>
        </w:r>
        <w:r w:rsidR="00194249">
          <w:instrText xml:space="preserve"> REF _Ref493350984 \r \h </w:instrText>
        </w:r>
        <w:r w:rsidR="00194249">
          <w:fldChar w:fldCharType="separate"/>
        </w:r>
        <w:r w:rsidR="0009127C">
          <w:t>3.27</w:t>
        </w:r>
        <w:r w:rsidR="00194249">
          <w:fldChar w:fldCharType="end"/>
        </w:r>
        <w:r w:rsidR="00194249">
          <w:t>)</w:t>
        </w:r>
      </w:ins>
    </w:p>
    <w:p w14:paraId="4F9E16E0" w14:textId="112B4179" w:rsidR="002957C4" w:rsidRDefault="002957C4" w:rsidP="002D65F3">
      <w:pPr>
        <w:pStyle w:val="Code"/>
        <w:pPrChange w:id="3775" w:author="Laurence Golding" w:date="2019-05-11T06:51:00Z">
          <w:pPr>
            <w:pStyle w:val="Codesmall"/>
          </w:pPr>
        </w:pPrChange>
      </w:pPr>
      <w:r>
        <w:t xml:space="preserve">  "ruleId": "TNT0001",</w:t>
      </w:r>
    </w:p>
    <w:p w14:paraId="3263A51E" w14:textId="6398C407" w:rsidR="00793A73" w:rsidRDefault="002957C4" w:rsidP="002D65F3">
      <w:pPr>
        <w:pStyle w:val="Code"/>
        <w:pPrChange w:id="3776" w:author="Laurence Golding" w:date="2019-05-11T06:51:00Z">
          <w:pPr>
            <w:pStyle w:val="Codesmall"/>
          </w:pPr>
        </w:pPrChange>
      </w:pPr>
      <w:del w:id="3777" w:author="Laurence Golding" w:date="2019-05-11T06:51:00Z">
        <w:r>
          <w:delText xml:space="preserve">        </w:delText>
        </w:r>
      </w:del>
      <w:r>
        <w:t xml:space="preserve">  "message": </w:t>
      </w:r>
      <w:r w:rsidR="00793A73">
        <w:t>{</w:t>
      </w:r>
    </w:p>
    <w:p w14:paraId="50C681D9" w14:textId="76A53341" w:rsidR="00793A73" w:rsidRDefault="00793A73" w:rsidP="002D65F3">
      <w:pPr>
        <w:pStyle w:val="Code"/>
        <w:pPrChange w:id="3778" w:author="Laurence Golding" w:date="2019-05-11T06:51:00Z">
          <w:pPr>
            <w:pStyle w:val="Codesmall"/>
          </w:pPr>
        </w:pPrChange>
      </w:pPr>
      <w:del w:id="3779" w:author="Laurence Golding" w:date="2019-05-11T06:51:00Z">
        <w:r>
          <w:delText xml:space="preserve">        </w:delText>
        </w:r>
      </w:del>
      <w:r>
        <w:t xml:space="preserve">    "text": </w:t>
      </w:r>
      <w:r w:rsidR="002957C4">
        <w:t>"Tainted data was used. The data came from [here](3)."</w:t>
      </w:r>
    </w:p>
    <w:p w14:paraId="7EE0610B" w14:textId="3AAC4856" w:rsidR="002957C4" w:rsidRDefault="00793A73" w:rsidP="002D65F3">
      <w:pPr>
        <w:pStyle w:val="Code"/>
        <w:pPrChange w:id="3780" w:author="Laurence Golding" w:date="2019-05-11T06:51:00Z">
          <w:pPr>
            <w:pStyle w:val="Codesmall"/>
          </w:pPr>
        </w:pPrChange>
      </w:pPr>
      <w:r>
        <w:t xml:space="preserve">  </w:t>
      </w:r>
      <w:del w:id="3781" w:author="Laurence Golding" w:date="2019-05-11T06:51:00Z">
        <w:r>
          <w:delText xml:space="preserve">        </w:delText>
        </w:r>
      </w:del>
      <w:r>
        <w:t>}</w:t>
      </w:r>
      <w:r w:rsidR="002957C4">
        <w:t>,</w:t>
      </w:r>
    </w:p>
    <w:p w14:paraId="00F7E2C1" w14:textId="7E5FF1AA" w:rsidR="002957C4" w:rsidRDefault="002957C4" w:rsidP="002D65F3">
      <w:pPr>
        <w:pStyle w:val="Code"/>
        <w:pPrChange w:id="3782" w:author="Laurence Golding" w:date="2019-05-11T06:51:00Z">
          <w:pPr>
            <w:pStyle w:val="Codesmall"/>
          </w:pPr>
        </w:pPrChange>
      </w:pPr>
      <w:del w:id="3783" w:author="Laurence Golding" w:date="2019-05-11T06:51:00Z">
        <w:r>
          <w:delText xml:space="preserve">        </w:delText>
        </w:r>
      </w:del>
      <w:r>
        <w:t xml:space="preserve">  "locations": [</w:t>
      </w:r>
    </w:p>
    <w:p w14:paraId="40C2AE0D" w14:textId="41C71293" w:rsidR="002957C4" w:rsidRDefault="002957C4" w:rsidP="002D65F3">
      <w:pPr>
        <w:pStyle w:val="Code"/>
        <w:pPrChange w:id="3784" w:author="Laurence Golding" w:date="2019-05-11T06:51:00Z">
          <w:pPr>
            <w:pStyle w:val="Codesmall"/>
          </w:pPr>
        </w:pPrChange>
      </w:pPr>
      <w:r>
        <w:t xml:space="preserve">    </w:t>
      </w:r>
      <w:del w:id="3785" w:author="Laurence Golding" w:date="2019-05-11T06:51:00Z">
        <w:r>
          <w:delText xml:space="preserve">        </w:delText>
        </w:r>
      </w:del>
      <w:r>
        <w:t>{</w:t>
      </w:r>
    </w:p>
    <w:p w14:paraId="079BFB73" w14:textId="0D206926" w:rsidR="002957C4" w:rsidRDefault="002957C4" w:rsidP="002D65F3">
      <w:pPr>
        <w:pStyle w:val="Code"/>
        <w:pPrChange w:id="3786" w:author="Laurence Golding" w:date="2019-05-11T06:51:00Z">
          <w:pPr>
            <w:pStyle w:val="Codesmall"/>
          </w:pPr>
        </w:pPrChange>
      </w:pPr>
      <w:del w:id="3787" w:author="Laurence Golding" w:date="2019-05-11T06:51:00Z">
        <w:r>
          <w:delText xml:space="preserve">        </w:delText>
        </w:r>
      </w:del>
      <w:r>
        <w:t xml:space="preserve">      "</w:t>
      </w:r>
      <w:r w:rsidR="009A40CD">
        <w:t>physicalLocation</w:t>
      </w:r>
      <w:r>
        <w:t>": {</w:t>
      </w:r>
    </w:p>
    <w:p w14:paraId="060A17BD" w14:textId="2F6E7ED1" w:rsidR="002957C4" w:rsidRDefault="002957C4" w:rsidP="002D65F3">
      <w:pPr>
        <w:pStyle w:val="Code"/>
        <w:pPrChange w:id="3788" w:author="Laurence Golding" w:date="2019-05-11T06:51:00Z">
          <w:pPr>
            <w:pStyle w:val="Codesmall"/>
          </w:pPr>
        </w:pPrChange>
      </w:pPr>
      <w:del w:id="3789" w:author="Laurence Golding" w:date="2019-05-11T06:51:00Z">
        <w:r>
          <w:delText xml:space="preserve">        </w:delText>
        </w:r>
      </w:del>
      <w:r>
        <w:t xml:space="preserve">        "uri": "file:///C:/code/main.c",</w:t>
      </w:r>
    </w:p>
    <w:p w14:paraId="4C3D6089" w14:textId="3D03F19E" w:rsidR="002957C4" w:rsidRDefault="002957C4" w:rsidP="002D65F3">
      <w:pPr>
        <w:pStyle w:val="Code"/>
        <w:pPrChange w:id="3790" w:author="Laurence Golding" w:date="2019-05-11T06:51:00Z">
          <w:pPr>
            <w:pStyle w:val="Codesmall"/>
          </w:pPr>
        </w:pPrChange>
      </w:pPr>
      <w:del w:id="3791" w:author="Laurence Golding" w:date="2019-05-11T06:51:00Z">
        <w:r>
          <w:delText xml:space="preserve">        </w:delText>
        </w:r>
      </w:del>
      <w:r>
        <w:t xml:space="preserve">        "region": {</w:t>
      </w:r>
    </w:p>
    <w:p w14:paraId="69AD4E6B" w14:textId="5B58FE22" w:rsidR="002957C4" w:rsidRDefault="002957C4" w:rsidP="002D65F3">
      <w:pPr>
        <w:pStyle w:val="Code"/>
        <w:pPrChange w:id="3792" w:author="Laurence Golding" w:date="2019-05-11T06:51:00Z">
          <w:pPr>
            <w:pStyle w:val="Codesmall"/>
          </w:pPr>
        </w:pPrChange>
      </w:pPr>
      <w:del w:id="3793" w:author="Laurence Golding" w:date="2019-05-11T06:51:00Z">
        <w:r>
          <w:delText xml:space="preserve">        </w:delText>
        </w:r>
      </w:del>
      <w:r>
        <w:t xml:space="preserve">          "startLine": 15,</w:t>
      </w:r>
    </w:p>
    <w:p w14:paraId="38A6593B" w14:textId="001A3FFD" w:rsidR="002957C4" w:rsidRDefault="002957C4" w:rsidP="002D65F3">
      <w:pPr>
        <w:pStyle w:val="Code"/>
        <w:pPrChange w:id="3794" w:author="Laurence Golding" w:date="2019-05-11T06:51:00Z">
          <w:pPr>
            <w:pStyle w:val="Codesmall"/>
          </w:pPr>
        </w:pPrChange>
      </w:pPr>
      <w:del w:id="3795" w:author="Laurence Golding" w:date="2019-05-11T06:51:00Z">
        <w:r>
          <w:delText xml:space="preserve">        </w:delText>
        </w:r>
      </w:del>
      <w:r>
        <w:t xml:space="preserve">          "startColumn": 9</w:t>
      </w:r>
    </w:p>
    <w:p w14:paraId="60B9F7A9" w14:textId="0A157407" w:rsidR="002957C4" w:rsidRDefault="002957C4" w:rsidP="002D65F3">
      <w:pPr>
        <w:pStyle w:val="Code"/>
        <w:pPrChange w:id="3796" w:author="Laurence Golding" w:date="2019-05-11T06:51:00Z">
          <w:pPr>
            <w:pStyle w:val="Codesmall"/>
          </w:pPr>
        </w:pPrChange>
      </w:pPr>
      <w:r>
        <w:t xml:space="preserve">        </w:t>
      </w:r>
      <w:del w:id="3797" w:author="Laurence Golding" w:date="2019-05-11T06:51:00Z">
        <w:r>
          <w:delText xml:space="preserve">        </w:delText>
        </w:r>
      </w:del>
      <w:r>
        <w:t>}</w:t>
      </w:r>
    </w:p>
    <w:p w14:paraId="595EF652" w14:textId="7410DCF9" w:rsidR="002957C4" w:rsidRDefault="002957C4" w:rsidP="002D65F3">
      <w:pPr>
        <w:pStyle w:val="Code"/>
        <w:pPrChange w:id="3798" w:author="Laurence Golding" w:date="2019-05-11T06:51:00Z">
          <w:pPr>
            <w:pStyle w:val="Codesmall"/>
          </w:pPr>
        </w:pPrChange>
      </w:pPr>
      <w:r>
        <w:t xml:space="preserve">      </w:t>
      </w:r>
      <w:del w:id="3799" w:author="Laurence Golding" w:date="2019-05-11T06:51:00Z">
        <w:r>
          <w:delText xml:space="preserve">        </w:delText>
        </w:r>
      </w:del>
      <w:r>
        <w:t>}</w:t>
      </w:r>
    </w:p>
    <w:p w14:paraId="2B1C7F28" w14:textId="45FA4006" w:rsidR="002957C4" w:rsidRDefault="002957C4" w:rsidP="002D65F3">
      <w:pPr>
        <w:pStyle w:val="Code"/>
        <w:pPrChange w:id="3800" w:author="Laurence Golding" w:date="2019-05-11T06:51:00Z">
          <w:pPr>
            <w:pStyle w:val="Codesmall"/>
          </w:pPr>
        </w:pPrChange>
      </w:pPr>
      <w:r>
        <w:t xml:space="preserve">    </w:t>
      </w:r>
      <w:del w:id="3801" w:author="Laurence Golding" w:date="2019-05-11T06:51:00Z">
        <w:r>
          <w:delText xml:space="preserve">        </w:delText>
        </w:r>
      </w:del>
      <w:r>
        <w:t>}</w:t>
      </w:r>
    </w:p>
    <w:p w14:paraId="7F46F36D" w14:textId="2C76EF63" w:rsidR="002957C4" w:rsidRDefault="002957C4" w:rsidP="002D65F3">
      <w:pPr>
        <w:pStyle w:val="Code"/>
        <w:pPrChange w:id="3802" w:author="Laurence Golding" w:date="2019-05-11T06:51:00Z">
          <w:pPr>
            <w:pStyle w:val="Codesmall"/>
          </w:pPr>
        </w:pPrChange>
      </w:pPr>
      <w:r>
        <w:t xml:space="preserve">  </w:t>
      </w:r>
      <w:del w:id="3803" w:author="Laurence Golding" w:date="2019-05-11T06:51:00Z">
        <w:r>
          <w:delText xml:space="preserve">        </w:delText>
        </w:r>
      </w:del>
      <w:r>
        <w:t>],</w:t>
      </w:r>
    </w:p>
    <w:p w14:paraId="5FF58AE4" w14:textId="69CA6E32" w:rsidR="002957C4" w:rsidRDefault="002957C4" w:rsidP="002D65F3">
      <w:pPr>
        <w:pStyle w:val="Code"/>
        <w:pPrChange w:id="3804" w:author="Laurence Golding" w:date="2019-05-11T06:51:00Z">
          <w:pPr>
            <w:pStyle w:val="Codesmall"/>
          </w:pPr>
        </w:pPrChange>
      </w:pPr>
      <w:del w:id="3805" w:author="Laurence Golding" w:date="2019-05-11T06:51:00Z">
        <w:r>
          <w:delText xml:space="preserve">        </w:delText>
        </w:r>
      </w:del>
      <w:r>
        <w:t xml:space="preserve">  "relatedLocations": [</w:t>
      </w:r>
    </w:p>
    <w:p w14:paraId="69DE350D" w14:textId="15F26E13" w:rsidR="002957C4" w:rsidRDefault="002957C4" w:rsidP="002D65F3">
      <w:pPr>
        <w:pStyle w:val="Code"/>
        <w:pPrChange w:id="3806" w:author="Laurence Golding" w:date="2019-05-11T06:51:00Z">
          <w:pPr>
            <w:pStyle w:val="Codesmall"/>
          </w:pPr>
        </w:pPrChange>
      </w:pPr>
      <w:r>
        <w:t xml:space="preserve">    </w:t>
      </w:r>
      <w:del w:id="3807" w:author="Laurence Golding" w:date="2019-05-11T06:51:00Z">
        <w:r>
          <w:delText xml:space="preserve">        </w:delText>
        </w:r>
      </w:del>
      <w:r>
        <w:t>{</w:t>
      </w:r>
    </w:p>
    <w:p w14:paraId="1FE4F511" w14:textId="47BAF7B9" w:rsidR="005E73A3" w:rsidRDefault="005E73A3" w:rsidP="005E73A3">
      <w:pPr>
        <w:pStyle w:val="Code"/>
        <w:rPr>
          <w:moveTo w:id="3808" w:author="Laurence Golding" w:date="2019-05-11T06:52:00Z"/>
        </w:rPr>
        <w:pPrChange w:id="3809" w:author="Laurence Golding" w:date="2019-05-11T06:51:00Z">
          <w:pPr>
            <w:pStyle w:val="Codesmall"/>
          </w:pPr>
        </w:pPrChange>
      </w:pPr>
      <w:moveToRangeStart w:id="3810" w:author="Laurence Golding" w:date="2019-05-11T06:52:00Z" w:name="move8449955"/>
      <w:moveTo w:id="3811" w:author="Laurence Golding" w:date="2019-05-11T06:52:00Z">
        <w:r>
          <w:t xml:space="preserve">      "id": 3,</w:t>
        </w:r>
      </w:moveTo>
    </w:p>
    <w:moveToRangeEnd w:id="3810"/>
    <w:p w14:paraId="0CA626F7" w14:textId="107596B0" w:rsidR="002957C4" w:rsidRDefault="002957C4" w:rsidP="002D65F3">
      <w:pPr>
        <w:pStyle w:val="Code"/>
        <w:pPrChange w:id="3812" w:author="Laurence Golding" w:date="2019-05-11T06:51:00Z">
          <w:pPr>
            <w:pStyle w:val="Codesmall"/>
          </w:pPr>
        </w:pPrChange>
      </w:pPr>
      <w:del w:id="3813" w:author="Laurence Golding" w:date="2019-05-11T06:51:00Z">
        <w:r>
          <w:delText xml:space="preserve">        </w:delText>
        </w:r>
      </w:del>
      <w:r>
        <w:t xml:space="preserve">      "physicalLocation": {</w:t>
      </w:r>
    </w:p>
    <w:p w14:paraId="6B42A067" w14:textId="77777777" w:rsidR="005E73A3" w:rsidRDefault="002957C4" w:rsidP="005E73A3">
      <w:pPr>
        <w:pStyle w:val="Code"/>
        <w:rPr>
          <w:moveFrom w:id="3814" w:author="Laurence Golding" w:date="2019-05-11T06:52:00Z"/>
        </w:rPr>
        <w:pPrChange w:id="3815" w:author="Laurence Golding" w:date="2019-05-11T06:51:00Z">
          <w:pPr>
            <w:pStyle w:val="Codesmall"/>
          </w:pPr>
        </w:pPrChange>
      </w:pPr>
      <w:del w:id="3816" w:author="Laurence Golding" w:date="2019-05-11T06:51:00Z">
        <w:r>
          <w:delText xml:space="preserve">          </w:delText>
        </w:r>
      </w:del>
      <w:moveFromRangeStart w:id="3817" w:author="Laurence Golding" w:date="2019-05-11T06:52:00Z" w:name="move8449955"/>
      <w:moveFrom w:id="3818" w:author="Laurence Golding" w:date="2019-05-11T06:52:00Z">
        <w:r w:rsidR="005E73A3">
          <w:t xml:space="preserve">      "id": 3,</w:t>
        </w:r>
      </w:moveFrom>
    </w:p>
    <w:moveFromRangeEnd w:id="3817"/>
    <w:p w14:paraId="51E6BBDF" w14:textId="76107671" w:rsidR="002957C4" w:rsidRDefault="002957C4" w:rsidP="002D65F3">
      <w:pPr>
        <w:pStyle w:val="Code"/>
        <w:pPrChange w:id="3819" w:author="Laurence Golding" w:date="2019-05-11T06:51:00Z">
          <w:pPr>
            <w:pStyle w:val="Codesmall"/>
          </w:pPr>
        </w:pPrChange>
      </w:pPr>
      <w:del w:id="3820" w:author="Laurence Golding" w:date="2019-05-11T06:51:00Z">
        <w:r>
          <w:delText xml:space="preserve">        </w:delText>
        </w:r>
      </w:del>
      <w:r>
        <w:t xml:space="preserve">        "uri": "file:///C:/code/input.c",</w:t>
      </w:r>
    </w:p>
    <w:p w14:paraId="1BC23427" w14:textId="709CC3F6" w:rsidR="002957C4" w:rsidRDefault="002957C4" w:rsidP="002D65F3">
      <w:pPr>
        <w:pStyle w:val="Code"/>
        <w:pPrChange w:id="3821" w:author="Laurence Golding" w:date="2019-05-11T06:51:00Z">
          <w:pPr>
            <w:pStyle w:val="Codesmall"/>
          </w:pPr>
        </w:pPrChange>
      </w:pPr>
      <w:del w:id="3822" w:author="Laurence Golding" w:date="2019-05-11T06:51:00Z">
        <w:r>
          <w:delText xml:space="preserve">        </w:delText>
        </w:r>
      </w:del>
      <w:r>
        <w:t xml:space="preserve">        "region": {</w:t>
      </w:r>
    </w:p>
    <w:p w14:paraId="0457835B" w14:textId="02E1476B" w:rsidR="002957C4" w:rsidRDefault="002957C4" w:rsidP="002D65F3">
      <w:pPr>
        <w:pStyle w:val="Code"/>
        <w:pPrChange w:id="3823" w:author="Laurence Golding" w:date="2019-05-11T06:51:00Z">
          <w:pPr>
            <w:pStyle w:val="Codesmall"/>
          </w:pPr>
        </w:pPrChange>
      </w:pPr>
      <w:del w:id="3824" w:author="Laurence Golding" w:date="2019-05-11T06:51:00Z">
        <w:r>
          <w:delText xml:space="preserve">        </w:delText>
        </w:r>
      </w:del>
      <w:r>
        <w:t xml:space="preserve">          "startLine": </w:t>
      </w:r>
      <w:del w:id="3825" w:author="Laurence Golding" w:date="2019-05-11T06:51:00Z">
        <w:r>
          <w:delText>15</w:delText>
        </w:r>
      </w:del>
      <w:ins w:id="3826" w:author="Laurence Golding" w:date="2019-05-11T06:51:00Z">
        <w:r w:rsidR="004F5611">
          <w:t>25</w:t>
        </w:r>
      </w:ins>
      <w:r>
        <w:t>,</w:t>
      </w:r>
    </w:p>
    <w:p w14:paraId="2C56DC9A" w14:textId="4337701B" w:rsidR="002957C4" w:rsidRDefault="002957C4" w:rsidP="002D65F3">
      <w:pPr>
        <w:pStyle w:val="Code"/>
        <w:pPrChange w:id="3827" w:author="Laurence Golding" w:date="2019-05-11T06:51:00Z">
          <w:pPr>
            <w:pStyle w:val="Codesmall"/>
          </w:pPr>
        </w:pPrChange>
      </w:pPr>
      <w:del w:id="3828" w:author="Laurence Golding" w:date="2019-05-11T06:51:00Z">
        <w:r>
          <w:delText xml:space="preserve">        </w:delText>
        </w:r>
      </w:del>
      <w:r>
        <w:t xml:space="preserve">          "startColumn": </w:t>
      </w:r>
      <w:del w:id="3829" w:author="Laurence Golding" w:date="2019-05-11T06:51:00Z">
        <w:r>
          <w:delText>9</w:delText>
        </w:r>
      </w:del>
      <w:ins w:id="3830" w:author="Laurence Golding" w:date="2019-05-11T06:51:00Z">
        <w:r w:rsidR="004F5611">
          <w:t>1</w:t>
        </w:r>
        <w:r>
          <w:t>9</w:t>
        </w:r>
      </w:ins>
    </w:p>
    <w:p w14:paraId="1B59CFAC" w14:textId="40D48C5B" w:rsidR="002957C4" w:rsidRDefault="002957C4" w:rsidP="002D65F3">
      <w:pPr>
        <w:pStyle w:val="Code"/>
        <w:pPrChange w:id="3831" w:author="Laurence Golding" w:date="2019-05-11T06:51:00Z">
          <w:pPr>
            <w:pStyle w:val="Codesmall"/>
          </w:pPr>
        </w:pPrChange>
      </w:pPr>
      <w:r>
        <w:t xml:space="preserve">        </w:t>
      </w:r>
      <w:del w:id="3832" w:author="Laurence Golding" w:date="2019-05-11T06:51:00Z">
        <w:r>
          <w:delText xml:space="preserve">        </w:delText>
        </w:r>
      </w:del>
      <w:r>
        <w:t>}</w:t>
      </w:r>
    </w:p>
    <w:p w14:paraId="5F80B726" w14:textId="35196304" w:rsidR="002957C4" w:rsidRDefault="002957C4" w:rsidP="002D65F3">
      <w:pPr>
        <w:pStyle w:val="Code"/>
        <w:pPrChange w:id="3833" w:author="Laurence Golding" w:date="2019-05-11T06:51:00Z">
          <w:pPr>
            <w:pStyle w:val="Codesmall"/>
          </w:pPr>
        </w:pPrChange>
      </w:pPr>
      <w:r>
        <w:t xml:space="preserve">      </w:t>
      </w:r>
      <w:del w:id="3834" w:author="Laurence Golding" w:date="2019-05-11T06:51:00Z">
        <w:r>
          <w:delText xml:space="preserve">        </w:delText>
        </w:r>
      </w:del>
      <w:r>
        <w:t>}</w:t>
      </w:r>
    </w:p>
    <w:p w14:paraId="67FF1973" w14:textId="29F84FC5" w:rsidR="002957C4" w:rsidRDefault="002957C4" w:rsidP="002D65F3">
      <w:pPr>
        <w:pStyle w:val="Code"/>
        <w:pPrChange w:id="3835" w:author="Laurence Golding" w:date="2019-05-11T06:51:00Z">
          <w:pPr>
            <w:pStyle w:val="Codesmall"/>
          </w:pPr>
        </w:pPrChange>
      </w:pPr>
      <w:r>
        <w:t xml:space="preserve">    </w:t>
      </w:r>
      <w:del w:id="3836" w:author="Laurence Golding" w:date="2019-05-11T06:51:00Z">
        <w:r>
          <w:delText xml:space="preserve">        </w:delText>
        </w:r>
      </w:del>
      <w:r>
        <w:t>}</w:t>
      </w:r>
    </w:p>
    <w:p w14:paraId="40803927" w14:textId="3618FEB3" w:rsidR="002957C4" w:rsidRDefault="002957C4" w:rsidP="002D65F3">
      <w:pPr>
        <w:pStyle w:val="Code"/>
        <w:pPrChange w:id="3837" w:author="Laurence Golding" w:date="2019-05-11T06:51:00Z">
          <w:pPr>
            <w:pStyle w:val="Codesmall"/>
          </w:pPr>
        </w:pPrChange>
      </w:pPr>
      <w:r>
        <w:t xml:space="preserve">  </w:t>
      </w:r>
      <w:del w:id="3838" w:author="Laurence Golding" w:date="2019-05-11T06:51:00Z">
        <w:r>
          <w:delText xml:space="preserve">        </w:delText>
        </w:r>
      </w:del>
      <w:r>
        <w:t>]</w:t>
      </w:r>
    </w:p>
    <w:p w14:paraId="77EFF376" w14:textId="77777777" w:rsidR="002957C4" w:rsidRDefault="002957C4" w:rsidP="00EA1C84">
      <w:pPr>
        <w:pStyle w:val="Codesmall"/>
        <w:rPr>
          <w:del w:id="3839" w:author="Laurence Golding" w:date="2019-05-11T06:51:00Z"/>
        </w:rPr>
      </w:pPr>
      <w:del w:id="3840" w:author="Laurence Golding" w:date="2019-05-11T06:51:00Z">
        <w:r>
          <w:delText xml:space="preserve">        }</w:delText>
        </w:r>
      </w:del>
    </w:p>
    <w:p w14:paraId="4B5BFF49" w14:textId="77777777" w:rsidR="002957C4" w:rsidRDefault="002957C4" w:rsidP="00EA1C84">
      <w:pPr>
        <w:pStyle w:val="Codesmall"/>
        <w:rPr>
          <w:del w:id="3841" w:author="Laurence Golding" w:date="2019-05-11T06:51:00Z"/>
        </w:rPr>
      </w:pPr>
      <w:del w:id="3842" w:author="Laurence Golding" w:date="2019-05-11T06:51:00Z">
        <w:r>
          <w:delText xml:space="preserve">      ]</w:delText>
        </w:r>
      </w:del>
    </w:p>
    <w:p w14:paraId="235D7275" w14:textId="77777777" w:rsidR="002957C4" w:rsidRDefault="002957C4" w:rsidP="00EA1C84">
      <w:pPr>
        <w:pStyle w:val="Codesmall"/>
        <w:rPr>
          <w:del w:id="3843" w:author="Laurence Golding" w:date="2019-05-11T06:51:00Z"/>
        </w:rPr>
      </w:pPr>
      <w:del w:id="3844" w:author="Laurence Golding" w:date="2019-05-11T06:51:00Z">
        <w:r>
          <w:delText xml:space="preserve">    }</w:delText>
        </w:r>
      </w:del>
    </w:p>
    <w:p w14:paraId="52FCAB4C" w14:textId="77777777" w:rsidR="002957C4" w:rsidRDefault="002957C4" w:rsidP="00EA1C84">
      <w:pPr>
        <w:pStyle w:val="Codesmall"/>
        <w:rPr>
          <w:del w:id="3845" w:author="Laurence Golding" w:date="2019-05-11T06:51:00Z"/>
        </w:rPr>
      </w:pPr>
      <w:del w:id="3846" w:author="Laurence Golding" w:date="2019-05-11T06:51:00Z">
        <w:r>
          <w:delText xml:space="preserve">  ]</w:delText>
        </w:r>
      </w:del>
    </w:p>
    <w:p w14:paraId="424476AC" w14:textId="77777777" w:rsidR="002957C4" w:rsidRDefault="002957C4" w:rsidP="00EA1C84">
      <w:pPr>
        <w:pStyle w:val="Codesmall"/>
        <w:rPr>
          <w:del w:id="3847" w:author="Laurence Golding" w:date="2019-05-11T06:51:00Z"/>
        </w:rPr>
      </w:pPr>
      <w:del w:id="3848" w:author="Laurence Golding" w:date="2019-05-11T06:51:00Z">
        <w:r>
          <w:delText>}</w:delText>
        </w:r>
      </w:del>
    </w:p>
    <w:p w14:paraId="26322521" w14:textId="0B6DE4B5" w:rsidR="002957C4" w:rsidRDefault="002957C4" w:rsidP="00194249">
      <w:pPr>
        <w:pStyle w:val="Code"/>
        <w:rPr>
          <w:ins w:id="3849" w:author="Laurence Golding" w:date="2019-05-11T06:51:00Z"/>
        </w:rPr>
      </w:pPr>
      <w:ins w:id="3850" w:author="Laurence Golding" w:date="2019-05-11T06:51:00Z">
        <w:r>
          <w:t>}</w:t>
        </w:r>
      </w:ins>
    </w:p>
    <w:p w14:paraId="41D8DA27" w14:textId="7E52031F" w:rsidR="00BF5054" w:rsidRDefault="00BF5054" w:rsidP="00BF5054">
      <w:pPr>
        <w:rPr>
          <w:ins w:id="3851" w:author="Laurence Golding" w:date="2019-05-11T06:51:00Z"/>
        </w:rPr>
      </w:pPr>
      <w:ins w:id="3852" w:author="Laurence Golding" w:date="2019-05-11T06:51:00Z">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9127C">
          <w:t>3.10.3</w:t>
        </w:r>
        <w:r>
          <w:fldChar w:fldCharType="end"/>
        </w:r>
        <w:r>
          <w:t>). This allows a message to refer to any content elsewhere in the SARIF log file.</w:t>
        </w:r>
      </w:ins>
    </w:p>
    <w:p w14:paraId="11BBD4FB" w14:textId="08A37BE8" w:rsidR="00BF5054" w:rsidRDefault="00BF5054" w:rsidP="00BF5054">
      <w:pPr>
        <w:pStyle w:val="Note"/>
        <w:rPr>
          <w:ins w:id="3853" w:author="Laurence Golding" w:date="2019-05-11T06:51:00Z"/>
        </w:rPr>
      </w:pPr>
      <w:ins w:id="3854" w:author="Laurence Golding" w:date="2019-05-11T06:51:00Z">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9127C">
          <w:t>3.27.11</w:t>
        </w:r>
        <w:r>
          <w:fldChar w:fldCharType="end"/>
        </w:r>
        <w:r>
          <w:t>) can refer to another result in the same run (or, for that matter, in another run within the same log file) as follows:</w:t>
        </w:r>
      </w:ins>
    </w:p>
    <w:p w14:paraId="15EBAD99" w14:textId="59CBB7D4" w:rsidR="00BF5054" w:rsidRDefault="00BF5054" w:rsidP="00BF5054">
      <w:pPr>
        <w:pStyle w:val="Note"/>
        <w:rPr>
          <w:ins w:id="3855" w:author="Laurence Golding" w:date="2019-05-11T06:51:00Z"/>
          <w:rStyle w:val="CODEtemp"/>
        </w:rPr>
      </w:pPr>
      <w:ins w:id="3856" w:author="Laurence Golding" w:date="2019-05-11T06:51:00Z">
        <w:r w:rsidRPr="00BF5054">
          <w:rPr>
            <w:rStyle w:val="CODEtemp"/>
          </w:rPr>
          <w:t>"There was [another result](sarif:/runs/0/results/42) found by this code flow."</w:t>
        </w:r>
      </w:ins>
    </w:p>
    <w:p w14:paraId="77583008" w14:textId="64FE9024" w:rsidR="00BF5054" w:rsidRPr="00BF5054" w:rsidRDefault="00BF5054" w:rsidP="00BF5054">
      <w:pPr>
        <w:pStyle w:val="Note"/>
        <w:rPr>
          <w:ins w:id="3857" w:author="Laurence Golding" w:date="2019-05-11T06:51:00Z"/>
        </w:rPr>
      </w:pPr>
      <w:ins w:id="3858" w:author="Laurence Golding" w:date="2019-05-11T06:51:00Z">
        <w:r>
          <w:t>A SARIF viewer executing in an IDE might respond to a click on such a link by selecting the target result in an error list window and navigating the editor to that result’s location.</w:t>
        </w:r>
      </w:ins>
    </w:p>
    <w:p w14:paraId="0CE33825" w14:textId="50A0951B" w:rsidR="00BF5054" w:rsidRDefault="00BF5054" w:rsidP="00BF5054">
      <w:pPr>
        <w:rPr>
          <w:ins w:id="3859" w:author="Laurence Golding" w:date="2019-05-11T06:51:00Z"/>
        </w:rPr>
      </w:pPr>
      <w:ins w:id="3860" w:author="Laurence Golding" w:date="2019-05-11T06:51:00Z">
        <w:r>
          <w:t xml:space="preserve">Because the </w:t>
        </w:r>
        <w:r w:rsidRPr="00BF5054">
          <w:rPr>
            <w:rStyle w:val="CODEtemp"/>
          </w:rPr>
          <w:t>"sarif"</w:t>
        </w:r>
        <w:r>
          <w:t xml:space="preserve"> URI scheme uses JSON pointer [</w:t>
        </w:r>
        <w:r w:rsidR="005C469B">
          <w:fldChar w:fldCharType="begin"/>
        </w:r>
        <w:r w:rsidR="005C469B">
          <w:instrText xml:space="preserve"> HYPERLINK \l "RFC6901" </w:instrText>
        </w:r>
        <w:r w:rsidR="005C469B">
          <w:fldChar w:fldCharType="separate"/>
        </w:r>
        <w:r w:rsidRPr="00960E2D">
          <w:rPr>
            <w:rStyle w:val="Hyperlink"/>
          </w:rPr>
          <w:t>RFC6901</w:t>
        </w:r>
        <w:r w:rsidR="005C469B">
          <w:rPr>
            <w:rStyle w:val="Hyperlink"/>
          </w:rPr>
          <w:fldChar w:fldCharType="end"/>
        </w:r>
        <w:r>
          <w:t>], which locates array elements by their array index, these URIs are potentially fragile if the SARIF log file is transformed by a post-processor.</w:t>
        </w:r>
      </w:ins>
    </w:p>
    <w:p w14:paraId="7FD456E5" w14:textId="6C66DEEE" w:rsidR="00BF5054" w:rsidRDefault="00BF5054" w:rsidP="00BF5054">
      <w:pPr>
        <w:pStyle w:val="Note"/>
        <w:rPr>
          <w:ins w:id="3861" w:author="Laurence Golding" w:date="2019-05-11T06:51:00Z"/>
        </w:rPr>
      </w:pPr>
      <w:ins w:id="3862" w:author="Laurence Golding" w:date="2019-05-11T06:51:00Z">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ins>
    </w:p>
    <w:p w14:paraId="4183329E" w14:textId="6C3C504F" w:rsidR="00BF5054" w:rsidRDefault="00BF5054" w:rsidP="00BF5054">
      <w:pPr>
        <w:pStyle w:val="Note"/>
        <w:rPr>
          <w:ins w:id="3863" w:author="Laurence Golding" w:date="2019-05-11T06:51:00Z"/>
        </w:rPr>
      </w:pPr>
      <w:ins w:id="3864" w:author="Laurence Golding" w:date="2019-05-11T06:51:00Z">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ins>
    </w:p>
    <w:p w14:paraId="60E1DE35" w14:textId="7748C391" w:rsidR="00194249" w:rsidRDefault="00194249" w:rsidP="00194249">
      <w:pPr>
        <w:rPr>
          <w:ins w:id="3865" w:author="Laurence Golding" w:date="2019-05-11T06:51:00Z"/>
        </w:rPr>
      </w:pPr>
      <w:ins w:id="3866" w:author="Laurence Golding" w:date="2019-05-11T06:51:00Z">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ins>
    </w:p>
    <w:p w14:paraId="4117573D" w14:textId="3B8512C9" w:rsidR="00194249" w:rsidRPr="00194249" w:rsidRDefault="00194249" w:rsidP="00194249">
      <w:pPr>
        <w:pStyle w:val="Note"/>
        <w:rPr>
          <w:ins w:id="3867" w:author="Laurence Golding" w:date="2019-05-11T06:51:00Z"/>
        </w:rPr>
      </w:pPr>
      <w:ins w:id="3868" w:author="Laurence Golding" w:date="2019-05-11T06:51:00Z">
        <w:r>
          <w:t xml:space="preserve">EXAMPLE 4: Suppose a tool chooses to display the result message from Example 3, which contains an integer-valued </w:t>
        </w:r>
        <w:r w:rsidRPr="00194249">
          <w:rPr>
            <w:rStyle w:val="CODEtemp"/>
          </w:rPr>
          <w:t>link destination</w:t>
        </w:r>
        <w:r>
          <w:t>, on the console. The output might be:</w:t>
        </w:r>
        <w:r>
          <w:br/>
        </w:r>
        <w:r>
          <w:lastRenderedPageBreak/>
          <w:br/>
        </w:r>
        <w:r w:rsidRPr="00194249">
          <w:rPr>
            <w:rStyle w:val="CODEtemp"/>
          </w:rPr>
          <w:t xml:space="preserve">Tainted data was used. The data came from here: </w:t>
        </w:r>
        <w:r w:rsidR="005C469B">
          <w:fldChar w:fldCharType="begin"/>
        </w:r>
        <w:r w:rsidR="005C469B">
          <w:instrText xml:space="preserve"> HYPERLINK "file:///C:\\Users\\Users\\code\\input.c(25" </w:instrText>
        </w:r>
        <w:r w:rsidR="005C469B">
          <w:fldChar w:fldCharType="separate"/>
        </w:r>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r w:rsidR="005C469B">
          <w:rPr>
            <w:rStyle w:val="CODEtemp"/>
          </w:rPr>
          <w:fldChar w:fldCharType="end"/>
        </w:r>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3869"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3869"/>
      </w:ins>
    </w:p>
    <w:p w14:paraId="185E71A4" w14:textId="57898C2F" w:rsidR="00F27B42" w:rsidRDefault="00F27B42" w:rsidP="00F27B42">
      <w:pPr>
        <w:pStyle w:val="Heading3"/>
      </w:pPr>
      <w:bookmarkStart w:id="3870" w:name="_Ref508812963"/>
      <w:bookmarkStart w:id="3871" w:name="_Ref4242083"/>
      <w:bookmarkStart w:id="3872" w:name="_Toc8366980"/>
      <w:bookmarkStart w:id="3873" w:name="_Hlk4660327"/>
      <w:bookmarkStart w:id="3874" w:name="_Ref493337542"/>
      <w:bookmarkStart w:id="3875" w:name="_Toc516224686"/>
      <w:r>
        <w:t xml:space="preserve">Message string </w:t>
      </w:r>
      <w:del w:id="3876" w:author="Laurence Golding" w:date="2019-05-11T06:51:00Z">
        <w:r>
          <w:delText>resources</w:delText>
        </w:r>
      </w:del>
      <w:bookmarkEnd w:id="3870"/>
      <w:bookmarkEnd w:id="3875"/>
      <w:ins w:id="3877" w:author="Laurence Golding" w:date="2019-05-11T06:51:00Z">
        <w:r w:rsidR="00A00B41">
          <w:t>lookup</w:t>
        </w:r>
      </w:ins>
      <w:bookmarkEnd w:id="3871"/>
      <w:bookmarkEnd w:id="3872"/>
    </w:p>
    <w:p w14:paraId="52D3CFE6" w14:textId="77777777" w:rsidR="00F27B42" w:rsidRDefault="00F27B42" w:rsidP="00F27B42">
      <w:pPr>
        <w:pStyle w:val="Heading4"/>
        <w:numPr>
          <w:ilvl w:val="3"/>
          <w:numId w:val="2"/>
        </w:numPr>
        <w:rPr>
          <w:del w:id="3878" w:author="Laurence Golding" w:date="2019-05-11T06:51:00Z"/>
        </w:rPr>
      </w:pPr>
      <w:bookmarkStart w:id="3879" w:name="_Toc516224687"/>
      <w:del w:id="3880" w:author="Laurence Golding" w:date="2019-05-11T06:51:00Z">
        <w:r>
          <w:delText>General</w:delText>
        </w:r>
        <w:bookmarkEnd w:id="3879"/>
      </w:del>
    </w:p>
    <w:p w14:paraId="2909FDDC" w14:textId="77777777" w:rsidR="00262CD2" w:rsidRDefault="00262CD2" w:rsidP="00262CD2">
      <w:pPr>
        <w:rPr>
          <w:del w:id="3881" w:author="Laurence Golding" w:date="2019-05-11T06:51:00Z"/>
        </w:rPr>
      </w:pPr>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9127C">
        <w:t>3.</w:t>
      </w:r>
      <w:del w:id="3882" w:author="Laurence Golding" w:date="2019-05-11T06:51:00Z">
        <w:r w:rsidR="00331070">
          <w:delText>9.7</w:delText>
        </w:r>
      </w:del>
      <w:ins w:id="3883" w:author="Laurence Golding" w:date="2019-05-11T06:51:00Z">
        <w:r w:rsidR="0009127C">
          <w:t>11.8</w:t>
        </w:r>
      </w:ins>
      <w:r>
        <w:fldChar w:fldCharType="end"/>
      </w:r>
      <w:r>
        <w:t xml:space="preserve">) and </w:t>
      </w:r>
      <w:del w:id="3884" w:author="Laurence Golding" w:date="2019-05-11T06:51:00Z">
        <w:r w:rsidRPr="00D42E01">
          <w:rPr>
            <w:rStyle w:val="CODEtemp"/>
          </w:rPr>
          <w:delText>richText</w:delText>
        </w:r>
      </w:del>
      <w:ins w:id="3885" w:author="Laurence Golding" w:date="2019-05-11T06:51:00Z">
        <w:r w:rsidR="002A3618">
          <w:rPr>
            <w:rStyle w:val="CODEtemp"/>
          </w:rPr>
          <w:t>markdown</w:t>
        </w:r>
      </w:ins>
      <w:r w:rsidR="002A3618">
        <w:t xml:space="preserve"> </w:t>
      </w:r>
      <w:r>
        <w:t>(§</w:t>
      </w:r>
      <w:r>
        <w:fldChar w:fldCharType="begin"/>
      </w:r>
      <w:r>
        <w:instrText xml:space="preserve"> REF _Ref508811583 \r \h </w:instrText>
      </w:r>
      <w:r>
        <w:fldChar w:fldCharType="separate"/>
      </w:r>
      <w:r w:rsidR="0009127C">
        <w:t>3.</w:t>
      </w:r>
      <w:ins w:id="3886" w:author="Laurence Golding" w:date="2019-05-11T06:51:00Z">
        <w:r w:rsidR="0009127C">
          <w:t>11.</w:t>
        </w:r>
      </w:ins>
      <w:r w:rsidR="0009127C">
        <w:t>9</w:t>
      </w:r>
      <w:del w:id="3887" w:author="Laurence Golding" w:date="2019-05-11T06:51:00Z">
        <w:r w:rsidR="00331070">
          <w:delText>.8</w:delText>
        </w:r>
      </w:del>
      <w:r>
        <w:fldChar w:fldCharType="end"/>
      </w:r>
      <w:r>
        <w:t xml:space="preserve">) properties. It can also indirectly refer to message strings through its </w:t>
      </w:r>
      <w:del w:id="3888" w:author="Laurence Golding" w:date="2019-05-11T06:51:00Z">
        <w:r w:rsidRPr="00D42E01">
          <w:rPr>
            <w:rStyle w:val="CODEtemp"/>
          </w:rPr>
          <w:delText>messageId</w:delText>
        </w:r>
      </w:del>
      <w:ins w:id="3889" w:author="Laurence Golding" w:date="2019-05-11T06:51:00Z">
        <w:r w:rsidR="003B31CC">
          <w:rPr>
            <w:rStyle w:val="CODEtemp"/>
          </w:rPr>
          <w:t>id</w:t>
        </w:r>
      </w:ins>
      <w:r>
        <w:t xml:space="preserve"> (§</w:t>
      </w:r>
      <w:r>
        <w:fldChar w:fldCharType="begin"/>
      </w:r>
      <w:r>
        <w:instrText xml:space="preserve"> REF _Ref508811592 \r \h </w:instrText>
      </w:r>
      <w:r>
        <w:fldChar w:fldCharType="separate"/>
      </w:r>
      <w:r w:rsidR="0009127C">
        <w:t>3.</w:t>
      </w:r>
      <w:del w:id="3890" w:author="Laurence Golding" w:date="2019-05-11T06:51:00Z">
        <w:r w:rsidR="00331070">
          <w:delText>9.9</w:delText>
        </w:r>
      </w:del>
      <w:ins w:id="3891" w:author="Laurence Golding" w:date="2019-05-11T06:51:00Z">
        <w:r w:rsidR="0009127C">
          <w:t>11.10</w:t>
        </w:r>
      </w:ins>
      <w:r>
        <w:fldChar w:fldCharType="end"/>
      </w:r>
      <w:del w:id="3892" w:author="Laurence Golding" w:date="2019-05-11T06:51:00Z">
        <w:r>
          <w:delText xml:space="preserve">) and </w:delText>
        </w:r>
        <w:r w:rsidRPr="00D42E01">
          <w:rPr>
            <w:rStyle w:val="CODEtemp"/>
          </w:rPr>
          <w:delText>richMessageId</w:delText>
        </w:r>
        <w:r>
          <w:delText xml:space="preserve"> (§</w:delText>
        </w:r>
        <w:r>
          <w:fldChar w:fldCharType="begin"/>
        </w:r>
        <w:r>
          <w:delInstrText xml:space="preserve"> REF _Ref508811630 \r \h </w:delInstrText>
        </w:r>
        <w:r>
          <w:fldChar w:fldCharType="separate"/>
        </w:r>
        <w:r w:rsidR="00331070">
          <w:delText>3.9.10</w:delText>
        </w:r>
        <w:r>
          <w:fldChar w:fldCharType="end"/>
        </w:r>
        <w:r>
          <w:delText xml:space="preserve">) properties. We refer to these indirectly referenced message strings as “message string resources,” and we refer to the contents of the </w:delText>
        </w:r>
        <w:r w:rsidRPr="00D42E01">
          <w:rPr>
            <w:rStyle w:val="CODEtemp"/>
          </w:rPr>
          <w:delText>messageId</w:delText>
        </w:r>
        <w:r>
          <w:delText xml:space="preserve"> and </w:delText>
        </w:r>
        <w:r w:rsidRPr="00D42E01">
          <w:rPr>
            <w:rStyle w:val="CODEtemp"/>
          </w:rPr>
          <w:delText>richMessageId</w:delText>
        </w:r>
        <w:r>
          <w:delText xml:space="preserve"> properties as “resource identifiers.”</w:delText>
        </w:r>
      </w:del>
    </w:p>
    <w:p w14:paraId="2DC31705" w14:textId="23365F5C" w:rsidR="00262CD2" w:rsidRDefault="00262CD2" w:rsidP="00262CD2">
      <w:del w:id="3893" w:author="Laurence Golding" w:date="2019-05-11T06:51:00Z">
        <w:r>
          <w:delText xml:space="preserve">The resource identifiers used for the values of </w:delText>
        </w:r>
        <w:r w:rsidRPr="005215EE">
          <w:rPr>
            <w:rStyle w:val="CODEtemp"/>
          </w:rPr>
          <w:delText>messageId</w:delText>
        </w:r>
        <w:r>
          <w:delText xml:space="preserve"> and </w:delText>
        </w:r>
        <w:r w:rsidRPr="005215EE">
          <w:rPr>
            <w:rStyle w:val="CODEtemp"/>
          </w:rPr>
          <w:delText>richMessageId</w:delText>
        </w:r>
        <w:r>
          <w:delText xml:space="preserve"> properties </w:delText>
        </w:r>
        <w:r>
          <w:rPr>
            <w:b/>
          </w:rPr>
          <w:delText>SHALL</w:delText>
        </w:r>
        <w:r>
          <w:delText xml:space="preserve"> be distinct. That is, any given resource identifier </w:delText>
        </w:r>
        <w:r>
          <w:rPr>
            <w:b/>
          </w:rPr>
          <w:delText>SHALL NOT</w:delText>
        </w:r>
        <w:r>
          <w:delText xml:space="preserve"> appear both as the value of a </w:delText>
        </w:r>
        <w:r w:rsidRPr="005215EE">
          <w:rPr>
            <w:rStyle w:val="CODEtemp"/>
          </w:rPr>
          <w:delText>messageId</w:delText>
        </w:r>
      </w:del>
      <w:ins w:id="3894" w:author="Laurence Golding" w:date="2019-05-11T06:51:00Z">
        <w:r>
          <w:t>)</w:t>
        </w:r>
      </w:ins>
      <w:r>
        <w:t xml:space="preserve"> </w:t>
      </w:r>
      <w:r w:rsidR="002A3618">
        <w:t>property</w:t>
      </w:r>
      <w:del w:id="3895" w:author="Laurence Golding" w:date="2019-05-11T06:51:00Z">
        <w:r>
          <w:delText xml:space="preserve"> and the value of a </w:delText>
        </w:r>
        <w:r w:rsidRPr="005215EE">
          <w:rPr>
            <w:rStyle w:val="CODEtemp"/>
          </w:rPr>
          <w:delText>richMessageId</w:delText>
        </w:r>
        <w:r>
          <w:delText xml:space="preserve"> property in the same run</w:delText>
        </w:r>
      </w:del>
      <w:r>
        <w:t>.</w:t>
      </w:r>
    </w:p>
    <w:p w14:paraId="0F0F54F4" w14:textId="77777777" w:rsidR="00262CD2" w:rsidRPr="0031053A" w:rsidRDefault="00262CD2" w:rsidP="00262CD2">
      <w:pPr>
        <w:rPr>
          <w:del w:id="3896" w:author="Laurence Golding" w:date="2019-05-11T06:51:00Z"/>
        </w:rPr>
      </w:pPr>
      <w:del w:id="3897" w:author="Laurence Golding" w:date="2019-05-11T06:51:00Z">
        <w:r>
          <w:delText xml:space="preserve">Resources enable message strings to be localized into other languages. A SARIF </w:delText>
        </w:r>
        <w:r>
          <w:rPr>
            <w:rStyle w:val="CODEtemp"/>
          </w:rPr>
          <w:delText>run</w:delText>
        </w:r>
        <w:r>
          <w:delText xml:space="preserve"> object (§</w:delText>
        </w:r>
        <w:r>
          <w:fldChar w:fldCharType="begin"/>
        </w:r>
        <w:r>
          <w:delInstrText xml:space="preserve"> REF _Ref493349997 \r \h </w:delInstrText>
        </w:r>
        <w:r>
          <w:fldChar w:fldCharType="separate"/>
        </w:r>
        <w:r w:rsidR="00331070">
          <w:delText>3.11</w:delText>
        </w:r>
        <w:r>
          <w:fldChar w:fldCharType="end"/>
        </w:r>
        <w:r>
          <w:delText xml:space="preserve">) can optionally contain the message string resources for a single language, namely the language designated by its </w:delText>
        </w:r>
        <w:r>
          <w:rPr>
            <w:rStyle w:val="CODEtemp"/>
          </w:rPr>
          <w:delText>tool.l</w:delText>
        </w:r>
        <w:r w:rsidRPr="00521FD6">
          <w:rPr>
            <w:rStyle w:val="CODEtemp"/>
          </w:rPr>
          <w:delText>anguage</w:delText>
        </w:r>
        <w:r>
          <w:delText xml:space="preserve"> property (§</w:delText>
        </w:r>
        <w:r>
          <w:fldChar w:fldCharType="begin"/>
        </w:r>
        <w:r>
          <w:delInstrText xml:space="preserve"> REF _Ref508811658 \r \h </w:delInstrText>
        </w:r>
        <w:r>
          <w:fldChar w:fldCharType="separate"/>
        </w:r>
        <w:r w:rsidR="00331070">
          <w:delText>3.12.8</w:delText>
        </w:r>
        <w:r>
          <w:fldChar w:fldCharType="end"/>
        </w:r>
        <w:r>
          <w:delText xml:space="preserve">). We refer to these message strings as “embedded resources.” Embedded </w:delText>
        </w:r>
      </w:del>
      <w:ins w:id="3898" w:author="Laurence Golding" w:date="2019-05-11T06:51:00Z">
        <w:r w:rsidR="000A6828">
          <w:t>When a SARIF consumer needs to locate a message string</w:t>
        </w:r>
        <w:r w:rsidR="00DC7C22">
          <w:t xml:space="preserve"> from a </w:t>
        </w:r>
      </w:ins>
      <w:r w:rsidR="00DC7C22" w:rsidRPr="00DC7C22">
        <w:rPr>
          <w:rStyle w:val="CODEtemp"/>
          <w:rPrChange w:id="3899" w:author="Laurence Golding" w:date="2019-05-11T06:51:00Z">
            <w:rPr/>
          </w:rPrChange>
        </w:rPr>
        <w:t>message</w:t>
      </w:r>
      <w:r w:rsidR="00DC7C22">
        <w:t xml:space="preserve"> </w:t>
      </w:r>
      <w:del w:id="3900" w:author="Laurence Golding" w:date="2019-05-11T06:51:00Z">
        <w:r>
          <w:delText xml:space="preserve">string resources are stored in the </w:delText>
        </w:r>
        <w:r>
          <w:rPr>
            <w:rStyle w:val="CODEtemp"/>
          </w:rPr>
          <w:delText>run</w:delText>
        </w:r>
        <w:r w:rsidRPr="0031053A">
          <w:rPr>
            <w:rStyle w:val="CODEtemp"/>
          </w:rPr>
          <w:delText>.resources.messageStrings</w:delText>
        </w:r>
        <w:r>
          <w:delText xml:space="preserve"> property (§</w:delText>
        </w:r>
        <w:r w:rsidR="000A6828">
          <w:fldChar w:fldCharType="begin"/>
        </w:r>
        <w:r w:rsidR="000A6828">
          <w:delInstrText xml:space="preserve"> REF _Ref508811824 \r \h </w:delInstrText>
        </w:r>
        <w:r w:rsidR="000A6828">
          <w:fldChar w:fldCharType="separate"/>
        </w:r>
        <w:r w:rsidR="00331070">
          <w:delText>3.35.2</w:delText>
        </w:r>
        <w:r w:rsidR="000A6828">
          <w:fldChar w:fldCharType="end"/>
        </w:r>
        <w:r>
          <w:delText>).</w:delText>
        </w:r>
      </w:del>
    </w:p>
    <w:p w14:paraId="27B305AC" w14:textId="77777777" w:rsidR="00262CD2" w:rsidRPr="00262CD2" w:rsidRDefault="00262CD2" w:rsidP="00262CD2">
      <w:pPr>
        <w:rPr>
          <w:del w:id="3901" w:author="Laurence Golding" w:date="2019-05-11T06:51:00Z"/>
        </w:rPr>
      </w:pPr>
      <w:del w:id="3902" w:author="Laurence Golding" w:date="2019-05-11T06:51:00Z">
        <w:r>
          <w:delText xml:space="preserve">If a SARIF consumer needs to access resources for a </w:delText>
        </w:r>
      </w:del>
      <w:ins w:id="3903" w:author="Laurence Golding" w:date="2019-05-11T06:51:00Z">
        <w:r w:rsidR="00DC7C22">
          <w:t>object</w:t>
        </w:r>
      </w:ins>
      <w:moveFromRangeStart w:id="3904" w:author="Laurence Golding" w:date="2019-05-11T06:52:00Z" w:name="move8449956"/>
      <w:moveFrom w:id="3905" w:author="Laurence Golding" w:date="2019-05-11T06:52:00Z">
        <w:r w:rsidR="00B47FD2">
          <w:t>language</w:t>
        </w:r>
      </w:moveFrom>
      <w:moveFromRangeEnd w:id="3904"/>
      <w:del w:id="3906" w:author="Laurence Golding" w:date="2019-05-11T06:51:00Z">
        <w:r>
          <w:delText xml:space="preserve"> other than the one specified by </w:delText>
        </w:r>
        <w:r w:rsidRPr="0031053A">
          <w:rPr>
            <w:rStyle w:val="CODEtemp"/>
          </w:rPr>
          <w:delText>tool.language</w:delText>
        </w:r>
        <w:r>
          <w:delText>, it can attempt to locate the resources in an external file. We refer to such a file as a “SARIF resource file”, and we refer to the message strings in such a file as “external resources.” §</w:delText>
        </w:r>
        <w:r>
          <w:fldChar w:fldCharType="begin"/>
        </w:r>
        <w:r>
          <w:delInstrText xml:space="preserve"> REF _Ref508811713 \r \h </w:delInstrText>
        </w:r>
        <w:r>
          <w:fldChar w:fldCharType="separate"/>
        </w:r>
        <w:r w:rsidR="00331070">
          <w:delText>3.9.6.3</w:delText>
        </w:r>
        <w:r>
          <w:fldChar w:fldCharType="end"/>
        </w:r>
        <w:r>
          <w:delText xml:space="preserve"> defines the naming convention and file lookup procedure for SARIF resources files. §</w:delText>
        </w:r>
        <w:r>
          <w:fldChar w:fldCharType="begin"/>
        </w:r>
        <w:r>
          <w:delInstrText xml:space="preserve"> REF _Ref508811723 \r \h </w:delInstrText>
        </w:r>
        <w:r>
          <w:fldChar w:fldCharType="separate"/>
        </w:r>
        <w:r w:rsidR="00331070">
          <w:delText>3.9.6.4</w:delText>
        </w:r>
        <w:r>
          <w:fldChar w:fldCharType="end"/>
        </w:r>
        <w:r>
          <w:delText xml:space="preserve"> defines the SARIF resource file format.</w:delText>
        </w:r>
      </w:del>
    </w:p>
    <w:p w14:paraId="19ED7080" w14:textId="77777777" w:rsidR="00F27B42" w:rsidRDefault="00F27B42" w:rsidP="00F27B42">
      <w:pPr>
        <w:pStyle w:val="Heading4"/>
        <w:numPr>
          <w:ilvl w:val="3"/>
          <w:numId w:val="2"/>
        </w:numPr>
        <w:rPr>
          <w:del w:id="3907" w:author="Laurence Golding" w:date="2019-05-11T06:51:00Z"/>
        </w:rPr>
      </w:pPr>
      <w:bookmarkStart w:id="3908" w:name="_Ref508812199"/>
      <w:bookmarkStart w:id="3909" w:name="_Toc516224688"/>
      <w:del w:id="3910" w:author="Laurence Golding" w:date="2019-05-11T06:51:00Z">
        <w:r>
          <w:delText>Embedded string resource lookup procedure</w:delText>
        </w:r>
        <w:bookmarkEnd w:id="3908"/>
        <w:bookmarkEnd w:id="3909"/>
      </w:del>
    </w:p>
    <w:p w14:paraId="306DBAF6" w14:textId="7F7AD7FD" w:rsidR="000A6828" w:rsidRDefault="000A6828" w:rsidP="000A6828">
      <w:del w:id="3911" w:author="Laurence Golding" w:date="2019-05-11T06:51:00Z">
        <w:r>
          <w:delText>When a SARIF consumer needs to locate a message string for the run’s declared language</w:delText>
        </w:r>
      </w:del>
      <w:r>
        <w:t xml:space="preserve">, it </w:t>
      </w:r>
      <w:r>
        <w:rPr>
          <w:b/>
        </w:rPr>
        <w:t xml:space="preserve">SHALL </w:t>
      </w:r>
      <w:r>
        <w:t xml:space="preserve">follow the </w:t>
      </w:r>
      <w:del w:id="3912" w:author="Laurence Golding" w:date="2019-05-11T06:51:00Z">
        <w:r>
          <w:delText xml:space="preserve">string lookup </w:delText>
        </w:r>
      </w:del>
      <w:r>
        <w:t xml:space="preserve">procedure specified in this section. The </w:t>
      </w:r>
      <w:r w:rsidRPr="009F5E47">
        <w:rPr>
          <w:rStyle w:val="CODEtemp"/>
        </w:rPr>
        <w:t>run</w:t>
      </w:r>
      <w:r>
        <w:t xml:space="preserve"> object </w:t>
      </w:r>
      <w:r w:rsidRPr="009F5E47">
        <w:rPr>
          <w:b/>
        </w:rPr>
        <w:t>SHALL</w:t>
      </w:r>
      <w:r>
        <w:t xml:space="preserve"> contain enough information for the </w:t>
      </w:r>
      <w:del w:id="3913" w:author="Laurence Golding" w:date="2019-05-11T06:51:00Z">
        <w:r>
          <w:delText>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delText>
        </w:r>
      </w:del>
      <w:ins w:id="3914" w:author="Laurence Golding" w:date="2019-05-11T06:51:00Z">
        <w:r>
          <w:t>procedure to succeed</w:t>
        </w:r>
      </w:ins>
      <w:r>
        <w:t>.</w:t>
      </w:r>
    </w:p>
    <w:p w14:paraId="26BCF77A" w14:textId="77777777" w:rsidR="000A6828" w:rsidRPr="009F5E47" w:rsidRDefault="000A6828" w:rsidP="000A6828">
      <w:pPr>
        <w:rPr>
          <w:del w:id="3915" w:author="Laurence Golding" w:date="2019-05-11T06:51:00Z"/>
        </w:rPr>
      </w:pPr>
      <w:del w:id="3916" w:author="Laurence Golding" w:date="2019-05-11T06:51:00Z">
        <w:r>
          <w:delText>If the consumer can render rich text messages, the string lookup procedure is:</w:delText>
        </w:r>
      </w:del>
    </w:p>
    <w:p w14:paraId="3A6ED2D2" w14:textId="77777777" w:rsidR="000A6828" w:rsidRDefault="000A6828" w:rsidP="00EA540C">
      <w:pPr>
        <w:pStyle w:val="ListParagraph"/>
        <w:numPr>
          <w:ilvl w:val="0"/>
          <w:numId w:val="101"/>
        </w:numPr>
        <w:rPr>
          <w:del w:id="3917" w:author="Laurence Golding" w:date="2019-05-11T06:51:00Z"/>
        </w:rPr>
      </w:pPr>
      <w:del w:id="3918" w:author="Laurence Golding" w:date="2019-05-11T06:51:00Z">
        <w:r>
          <w:delText xml:space="preserve">If </w:delText>
        </w:r>
        <w:r>
          <w:rPr>
            <w:rStyle w:val="CODEtemp"/>
          </w:rPr>
          <w:delText>message.r</w:delText>
        </w:r>
        <w:r w:rsidRPr="009F5E47">
          <w:rPr>
            <w:rStyle w:val="CODEtemp"/>
          </w:rPr>
          <w:delText>ichText</w:delText>
        </w:r>
        <w:r>
          <w:delText xml:space="preserve"> is present, use its value.</w:delText>
        </w:r>
      </w:del>
    </w:p>
    <w:p w14:paraId="6D1BD342" w14:textId="489A916A" w:rsidR="007C686C" w:rsidRDefault="000A6828" w:rsidP="000A6828">
      <w:pPr>
        <w:rPr>
          <w:ins w:id="3919" w:author="Laurence Golding" w:date="2019-05-11T06:51:00Z"/>
        </w:rPr>
      </w:pPr>
      <w:del w:id="3920" w:author="Laurence Golding" w:date="2019-05-11T06:51:00Z">
        <w:r>
          <w:delText xml:space="preserve">Otherwise, if </w:delText>
        </w:r>
      </w:del>
      <w:ins w:id="3921" w:author="Laurence Golding" w:date="2019-05-11T06:51:00Z">
        <w:r w:rsidR="00341FF0">
          <w:t>T</w:t>
        </w:r>
        <w:r w:rsidR="007C686C">
          <w:t>he lookup</w:t>
        </w:r>
        <w:r w:rsidR="00341FF0">
          <w:t xml:space="preserve"> </w:t>
        </w:r>
        <w:r w:rsidR="00341FF0"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9127C">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9127C">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9127C">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ins>
    </w:p>
    <w:p w14:paraId="09DA85FD" w14:textId="6CC96227" w:rsidR="005B5E56" w:rsidRDefault="005B5E56" w:rsidP="000A6828">
      <w:pPr>
        <w:rPr>
          <w:ins w:id="3922" w:author="Laurence Golding" w:date="2019-05-11T06:51:00Z"/>
        </w:rPr>
      </w:pPr>
      <w:ins w:id="3923" w:author="Laurence Golding" w:date="2019-05-11T06:51:00Z">
        <w:r>
          <w:t xml:space="preserve">In this procedure, we refer to the </w:t>
        </w:r>
      </w:ins>
      <w:r w:rsidRPr="005B5E56">
        <w:rPr>
          <w:rStyle w:val="CODEtemp"/>
        </w:rPr>
        <w:t>message</w:t>
      </w:r>
      <w:del w:id="3924" w:author="Laurence Golding" w:date="2019-05-11T06:51:00Z">
        <w:r w:rsidR="000A6828">
          <w:rPr>
            <w:rStyle w:val="CODEtemp"/>
          </w:rPr>
          <w:delText>.richM</w:delText>
        </w:r>
        <w:r w:rsidR="000A6828" w:rsidRPr="009F5E47">
          <w:rPr>
            <w:rStyle w:val="CODEtemp"/>
          </w:rPr>
          <w:delText>essageId</w:delText>
        </w:r>
      </w:del>
      <w:ins w:id="3925" w:author="Laurence Golding" w:date="2019-05-11T06:51:00Z">
        <w:r>
          <w:t xml:space="preserve"> object whose string is being looked up as </w:t>
        </w:r>
        <w:r w:rsidRPr="005B5E56">
          <w:rPr>
            <w:rStyle w:val="CODEtemp"/>
          </w:rPr>
          <w:t>theMessage</w:t>
        </w:r>
        <w:r>
          <w:t>.</w:t>
        </w:r>
      </w:ins>
    </w:p>
    <w:p w14:paraId="49AE229C" w14:textId="40122C62" w:rsidR="00710C24" w:rsidRDefault="00710C24" w:rsidP="000A6828">
      <w:pPr>
        <w:rPr>
          <w:ins w:id="3926" w:author="Laurence Golding" w:date="2019-05-11T06:51:00Z"/>
        </w:rPr>
      </w:pPr>
      <w:ins w:id="3927" w:author="Laurence Golding" w:date="2019-05-11T06:51:00Z">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ins>
    </w:p>
    <w:p w14:paraId="7CAA4C6D" w14:textId="3EA1454A" w:rsidR="000A6828" w:rsidRDefault="00341FF0" w:rsidP="000A6828">
      <w:pPr>
        <w:rPr>
          <w:ins w:id="3928" w:author="Laurence Golding" w:date="2019-05-11T06:51:00Z"/>
        </w:rPr>
      </w:pPr>
      <w:ins w:id="3929" w:author="Laurence Golding" w:date="2019-05-11T06:51:00Z">
        <w:r>
          <w:t>T</w:t>
        </w:r>
        <w:r w:rsidR="000A6828">
          <w:t>he procedure is:</w:t>
        </w:r>
      </w:ins>
    </w:p>
    <w:p w14:paraId="68A6B1AF" w14:textId="77777777" w:rsidR="005B5E56" w:rsidRPr="009F5E47" w:rsidRDefault="005B5E56" w:rsidP="000A6828">
      <w:pPr>
        <w:rPr>
          <w:ins w:id="3930" w:author="Laurence Golding" w:date="2019-05-11T06:51:00Z"/>
        </w:rPr>
      </w:pPr>
    </w:p>
    <w:p w14:paraId="38443440" w14:textId="04C7596C" w:rsidR="000A6828" w:rsidRDefault="000A6828" w:rsidP="005B5E56">
      <w:pPr>
        <w:rPr>
          <w:ins w:id="3931" w:author="Laurence Golding" w:date="2019-05-11T06:51:00Z"/>
        </w:rPr>
      </w:pPr>
      <w:ins w:id="3932" w:author="Laurence Golding" w:date="2019-05-11T06:51:00Z">
        <w:r>
          <w:t>I</w:t>
        </w:r>
        <w:r w:rsidR="005B5E56">
          <w:t>F</w:t>
        </w:r>
        <w:r>
          <w:t xml:space="preserve"> </w:t>
        </w:r>
        <w:r w:rsidR="005B5E56">
          <w:rPr>
            <w:rStyle w:val="CODEtemp"/>
          </w:rPr>
          <w:t>theMessage</w:t>
        </w:r>
        <w:r>
          <w:rPr>
            <w:rStyle w:val="CODEtemp"/>
          </w:rPr>
          <w:t>.t</w:t>
        </w:r>
        <w:r w:rsidRPr="009F5E47">
          <w:rPr>
            <w:rStyle w:val="CODEtemp"/>
          </w:rPr>
          <w:t>ext</w:t>
        </w:r>
      </w:ins>
      <w:r>
        <w:t xml:space="preserve"> is present</w:t>
      </w:r>
      <w:del w:id="3933" w:author="Laurence Golding" w:date="2019-05-11T06:51:00Z">
        <w:r>
          <w:delText xml:space="preserve">, and </w:delText>
        </w:r>
        <w:r w:rsidRPr="009F5E47">
          <w:rPr>
            <w:rStyle w:val="CODEtemp"/>
          </w:rPr>
          <w:delText>run</w:delText>
        </w:r>
        <w:r>
          <w:rPr>
            <w:rStyle w:val="CODEtemp"/>
          </w:rPr>
          <w:delText>.</w:delText>
        </w:r>
        <w:r w:rsidRPr="009F5E47">
          <w:rPr>
            <w:rStyle w:val="CODEtemp"/>
          </w:rPr>
          <w:delText>resources</w:delText>
        </w:r>
      </w:del>
      <w:ins w:id="3934" w:author="Laurence Golding" w:date="2019-05-11T06:51:00Z">
        <w:r>
          <w:t xml:space="preserve"> </w:t>
        </w:r>
        <w:r w:rsidR="005B5E56">
          <w:t>THEN</w:t>
        </w:r>
      </w:ins>
    </w:p>
    <w:p w14:paraId="1263E7F9" w14:textId="62F25424" w:rsidR="00341FF0" w:rsidRDefault="005B5E56" w:rsidP="00A923BF">
      <w:pPr>
        <w:rPr>
          <w:ins w:id="3935" w:author="Laurence Golding" w:date="2019-05-11T06:51:00Z"/>
        </w:rPr>
      </w:pPr>
      <w:ins w:id="3936" w:author="Laurence Golding" w:date="2019-05-11T06:51:00Z">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ins>
    </w:p>
    <w:p w14:paraId="25505116" w14:textId="50CF6661" w:rsidR="00710C24" w:rsidRDefault="00710C24" w:rsidP="005B5E56">
      <w:pPr>
        <w:rPr>
          <w:ins w:id="3937" w:author="Laurence Golding" w:date="2019-05-11T06:51:00Z"/>
        </w:rPr>
      </w:pPr>
      <w:ins w:id="3938" w:author="Laurence Golding" w:date="2019-05-11T06:51:00Z">
        <w:r>
          <w:t>IF the string has not yet been found THEN</w:t>
        </w:r>
      </w:ins>
    </w:p>
    <w:p w14:paraId="3EACDE07" w14:textId="45974A0D" w:rsidR="005B5E56" w:rsidRDefault="00710C24" w:rsidP="005B5E56">
      <w:pPr>
        <w:rPr>
          <w:ins w:id="3939" w:author="Laurence Golding" w:date="2019-05-11T06:51:00Z"/>
        </w:rPr>
      </w:pPr>
      <w:ins w:id="3940" w:author="Laurence Golding" w:date="2019-05-11T06:51:00Z">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9127C">
          <w:t>3.27.11</w:t>
        </w:r>
        <w:r w:rsidR="005B5E56">
          <w:fldChar w:fldCharType="end"/>
        </w:r>
        <w:r w:rsidR="005B5E56">
          <w:t>) THEN</w:t>
        </w:r>
      </w:ins>
    </w:p>
    <w:p w14:paraId="6BFCB305" w14:textId="688E9ECA" w:rsidR="005B5E56" w:rsidRDefault="005B5E56" w:rsidP="005B5E56">
      <w:pPr>
        <w:rPr>
          <w:ins w:id="3941" w:author="Laurence Golding" w:date="2019-05-11T06:51:00Z"/>
        </w:rPr>
      </w:pPr>
      <w:ins w:id="3942" w:author="Laurence Golding" w:date="2019-05-11T06:51:00Z">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9127C">
          <w:t>3.19.23</w:t>
        </w:r>
        <w:r>
          <w:fldChar w:fldCharType="end"/>
        </w:r>
        <w:r>
          <w:t>), which defines the rule that was violated by this result.</w:t>
        </w:r>
      </w:ins>
    </w:p>
    <w:p w14:paraId="18F8DF30" w14:textId="278BEFC4" w:rsidR="005B5E56" w:rsidRDefault="005B5E56" w:rsidP="005B5E56">
      <w:pPr>
        <w:rPr>
          <w:ins w:id="3943" w:author="Laurence Golding" w:date="2019-05-11T06:51:00Z"/>
        </w:rPr>
      </w:pPr>
      <w:ins w:id="3944" w:author="Laurence Golding" w:date="2019-05-11T06:51:00Z">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9127C">
          <w:t>3.49.11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ins>
    </w:p>
    <w:p w14:paraId="40061178" w14:textId="67A91C25" w:rsidR="00710C24" w:rsidRDefault="00710C24" w:rsidP="005B5E56">
      <w:pPr>
        <w:rPr>
          <w:ins w:id="3945" w:author="Laurence Golding" w:date="2019-05-11T06:51:00Z"/>
        </w:rPr>
      </w:pPr>
      <w:ins w:id="3946" w:author="Laurence Golding" w:date="2019-05-11T06:51:00Z">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9127C">
          <w:t>3.12</w:t>
        </w:r>
        <w:r w:rsidR="00DC7C22">
          <w:fldChar w:fldCharType="end"/>
        </w:r>
        <w:r w:rsidR="00A923BF">
          <w:t>) that is the value of that property.</w:t>
        </w:r>
      </w:ins>
    </w:p>
    <w:p w14:paraId="0B2B03E4" w14:textId="46BE9B42" w:rsidR="00A923BF" w:rsidRDefault="00A923BF" w:rsidP="005B5E56">
      <w:pPr>
        <w:rPr>
          <w:ins w:id="3947" w:author="Laurence Golding" w:date="2019-05-11T06:51:00Z"/>
        </w:rPr>
      </w:pPr>
      <w:ins w:id="3948" w:author="Laurence Golding" w:date="2019-05-11T06:51:00Z">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ins>
    </w:p>
    <w:p w14:paraId="3FF07938" w14:textId="50BB0059" w:rsidR="00710C24" w:rsidRDefault="00710C24" w:rsidP="005B5E56">
      <w:pPr>
        <w:rPr>
          <w:ins w:id="3949" w:author="Laurence Golding" w:date="2019-05-11T06:51:00Z"/>
        </w:rPr>
      </w:pPr>
      <w:ins w:id="3950" w:author="Laurence Golding" w:date="2019-05-11T06:51:00Z">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9127C">
          <w:t>3.58.5</w:t>
        </w:r>
        <w:r>
          <w:fldChar w:fldCharType="end"/>
        </w:r>
        <w:r>
          <w:t>) THEN</w:t>
        </w:r>
      </w:ins>
    </w:p>
    <w:p w14:paraId="0754D2E7" w14:textId="26002261" w:rsidR="00710C24" w:rsidRDefault="00710C24" w:rsidP="005B5E56">
      <w:pPr>
        <w:rPr>
          <w:ins w:id="3951" w:author="Laurence Golding" w:date="2019-05-11T06:51:00Z"/>
        </w:rPr>
      </w:pPr>
      <w:ins w:id="3952" w:author="Laurence Golding" w:date="2019-05-11T06:51:00Z">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9127C">
          <w:t>3.19.23</w:t>
        </w:r>
        <w:r>
          <w:fldChar w:fldCharType="end"/>
        </w:r>
        <w:r>
          <w:t>), which describes this notification.</w:t>
        </w:r>
      </w:ins>
    </w:p>
    <w:p w14:paraId="6E174BCD" w14:textId="142C7E9E" w:rsidR="00710C24" w:rsidRDefault="00710C24" w:rsidP="005B5E56">
      <w:pPr>
        <w:rPr>
          <w:ins w:id="3953" w:author="Laurence Golding" w:date="2019-05-11T06:51:00Z"/>
        </w:rPr>
      </w:pPr>
      <w:ins w:id="3954" w:author="Laurence Golding" w:date="2019-05-11T06:51:00Z">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ins>
      <w:r w:rsidRPr="00BA60D0">
        <w:rPr>
          <w:rStyle w:val="CODEtemp"/>
        </w:rPr>
        <w:t>.messageStrings</w:t>
      </w:r>
      <w:r>
        <w:t xml:space="preserve"> is present </w:t>
      </w:r>
      <w:del w:id="3955" w:author="Laurence Golding" w:date="2019-05-11T06:51:00Z">
        <w:r w:rsidR="000A6828">
          <w:delText>and</w:delText>
        </w:r>
      </w:del>
      <w:ins w:id="3956" w:author="Laurence Golding" w:date="2019-05-11T06:51:00Z">
        <w:r w:rsidR="00867DEF">
          <w:t>AND</w:t>
        </w:r>
      </w:ins>
      <w:r>
        <w:t xml:space="preserve"> contains a property whose name </w:t>
      </w:r>
      <w:del w:id="3957" w:author="Laurence Golding" w:date="2019-05-11T06:51:00Z">
        <w:r w:rsidR="000A6828">
          <w:delText xml:space="preserve">matches </w:delText>
        </w:r>
        <w:r w:rsidR="000A6828">
          <w:rPr>
            <w:rStyle w:val="CODEtemp"/>
          </w:rPr>
          <w:delText>message.richM</w:delText>
        </w:r>
        <w:r w:rsidR="000A6828" w:rsidRPr="009F5E47">
          <w:rPr>
            <w:rStyle w:val="CODEtemp"/>
          </w:rPr>
          <w:delText>essageId</w:delText>
        </w:r>
        <w:r w:rsidR="000A6828">
          <w:delText>, use</w:delText>
        </w:r>
      </w:del>
      <w:ins w:id="3958" w:author="Laurence Golding" w:date="2019-05-11T06:51:00Z">
        <w:r>
          <w:t xml:space="preserve">equals </w:t>
        </w:r>
        <w:r w:rsidRPr="00BA60D0">
          <w:rPr>
            <w:rStyle w:val="CODEtemp"/>
          </w:rPr>
          <w:t>theMessage.id</w:t>
        </w:r>
        <w:r>
          <w:t xml:space="preserve"> THEN</w:t>
        </w:r>
      </w:ins>
    </w:p>
    <w:p w14:paraId="4FB10C95" w14:textId="0F0F5D94" w:rsidR="00A923BF" w:rsidRDefault="00A923BF" w:rsidP="00A923BF">
      <w:pPr>
        <w:pPrChange w:id="3959" w:author="Laurence Golding" w:date="2019-05-11T06:51:00Z">
          <w:pPr>
            <w:pStyle w:val="ListParagraph"/>
            <w:numPr>
              <w:numId w:val="101"/>
            </w:numPr>
            <w:ind w:hanging="360"/>
          </w:pPr>
        </w:pPrChange>
      </w:pPr>
      <w:ins w:id="3960" w:author="Laurence Golding" w:date="2019-05-11T06:51:00Z">
        <w:r>
          <w:t xml:space="preserve">            LET </w:t>
        </w:r>
        <w:r w:rsidRPr="00BA60D0">
          <w:rPr>
            <w:rStyle w:val="CODEtemp"/>
          </w:rPr>
          <w:t>theMFMS</w:t>
        </w:r>
        <w:r>
          <w:t xml:space="preserve"> be the </w:t>
        </w:r>
        <w:r w:rsidRPr="00BA60D0">
          <w:rPr>
            <w:rStyle w:val="CODEtemp"/>
          </w:rPr>
          <w:t>multiformatMessageString</w:t>
        </w:r>
        <w:r>
          <w:t xml:space="preserve"> object that is</w:t>
        </w:r>
      </w:ins>
      <w:r>
        <w:t xml:space="preserve"> the value of that property.</w:t>
      </w:r>
    </w:p>
    <w:p w14:paraId="0A022FDF" w14:textId="77777777" w:rsidR="000A6828" w:rsidRPr="009F5E47" w:rsidRDefault="000A6828" w:rsidP="00EA540C">
      <w:pPr>
        <w:pStyle w:val="ListParagraph"/>
        <w:numPr>
          <w:ilvl w:val="0"/>
          <w:numId w:val="101"/>
        </w:numPr>
        <w:rPr>
          <w:del w:id="3961" w:author="Laurence Golding" w:date="2019-05-11T06:51:00Z"/>
        </w:rPr>
      </w:pPr>
      <w:del w:id="3962" w:author="Laurence Golding" w:date="2019-05-11T06:51:00Z">
        <w:r>
          <w:delText>Otherwise, execute the lookup procedure for plain text messages, below.</w:delText>
        </w:r>
      </w:del>
    </w:p>
    <w:p w14:paraId="563CA04C" w14:textId="10F32188" w:rsidR="00A923BF" w:rsidRDefault="000A6828" w:rsidP="00A923BF">
      <w:pPr>
        <w:rPr>
          <w:ins w:id="3963" w:author="Laurence Golding" w:date="2019-05-11T06:51:00Z"/>
        </w:rPr>
      </w:pPr>
      <w:del w:id="3964" w:author="Laurence Golding" w:date="2019-05-11T06:51:00Z">
        <w:r>
          <w:delText>If the consumer cannot render rich text messages,</w:delText>
        </w:r>
      </w:del>
      <w:ins w:id="3965" w:author="Laurence Golding" w:date="2019-05-11T06:51:00Z">
        <w:r w:rsidR="00A923BF">
          <w:t xml:space="preserve">            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BA60D0">
          <w:rPr>
            <w:rStyle w:val="CODEtemp"/>
          </w:rPr>
          <w:t>theM</w:t>
        </w:r>
        <w:r w:rsidR="00A923BF">
          <w:rPr>
            <w:rStyle w:val="CODEtemp"/>
          </w:rPr>
          <w:t>FMS</w:t>
        </w:r>
        <w:r w:rsidR="00A923BF">
          <w:t xml:space="preserve"> as appropriate. </w:t>
        </w:r>
      </w:ins>
    </w:p>
    <w:p w14:paraId="741D4AA3" w14:textId="5A5A15A1" w:rsidR="00710C24" w:rsidRDefault="00710C24" w:rsidP="005B5E56">
      <w:ins w:id="3966" w:author="Laurence Golding" w:date="2019-05-11T06:51:00Z">
        <w:r>
          <w:t>IF</w:t>
        </w:r>
      </w:ins>
      <w:r>
        <w:t xml:space="preserve"> the string </w:t>
      </w:r>
      <w:del w:id="3967" w:author="Laurence Golding" w:date="2019-05-11T06:51:00Z">
        <w:r w:rsidR="000A6828">
          <w:delText>lookup procedure is:</w:delText>
        </w:r>
      </w:del>
      <w:ins w:id="3968" w:author="Laurence Golding" w:date="2019-05-11T06:51:00Z">
        <w:r>
          <w:t>has not yet been found THEN</w:t>
        </w:r>
      </w:ins>
    </w:p>
    <w:p w14:paraId="111F1FDB" w14:textId="77777777" w:rsidR="000A6828" w:rsidRDefault="000A6828" w:rsidP="00EA540C">
      <w:pPr>
        <w:pStyle w:val="ListParagraph"/>
        <w:numPr>
          <w:ilvl w:val="0"/>
          <w:numId w:val="102"/>
        </w:numPr>
        <w:rPr>
          <w:del w:id="3969" w:author="Laurence Golding" w:date="2019-05-11T06:51:00Z"/>
        </w:rPr>
      </w:pPr>
      <w:del w:id="3970" w:author="Laurence Golding" w:date="2019-05-11T06:51:00Z">
        <w:r>
          <w:lastRenderedPageBreak/>
          <w:delText xml:space="preserve">If </w:delText>
        </w:r>
        <w:r>
          <w:rPr>
            <w:rStyle w:val="CODEtemp"/>
          </w:rPr>
          <w:delText>message.t</w:delText>
        </w:r>
        <w:r w:rsidRPr="009F5E47">
          <w:rPr>
            <w:rStyle w:val="CODEtemp"/>
          </w:rPr>
          <w:delText>ext</w:delText>
        </w:r>
      </w:del>
      <w:ins w:id="3971" w:author="Laurence Golding" w:date="2019-05-11T06:51:00Z">
        <w:r w:rsidR="00710C24">
          <w:t xml:space="preserve">    IF </w:t>
        </w:r>
        <w:r w:rsidR="00710C24" w:rsidRPr="00710C24">
          <w:rPr>
            <w:rStyle w:val="CODEtemp"/>
          </w:rPr>
          <w:t>theComponent.globalMessageStrings</w:t>
        </w:r>
        <w:r w:rsidR="00710C24">
          <w:t xml:space="preserve"> (</w:t>
        </w:r>
        <w:r w:rsidR="00DC7C22">
          <w:t>§</w:t>
        </w:r>
        <w:r w:rsidR="00DC7C22">
          <w:fldChar w:fldCharType="begin"/>
        </w:r>
        <w:r w:rsidR="00DC7C22">
          <w:instrText xml:space="preserve"> REF _Ref4236566 \r \h </w:instrText>
        </w:r>
        <w:r w:rsidR="00DC7C22">
          <w:fldChar w:fldCharType="separate"/>
        </w:r>
        <w:r w:rsidR="0009127C">
          <w:t>3.19.22</w:t>
        </w:r>
        <w:r w:rsidR="00DC7C22">
          <w:fldChar w:fldCharType="end"/>
        </w:r>
        <w:r w:rsidR="00710C24">
          <w:t>)</w:t>
        </w:r>
      </w:ins>
      <w:r w:rsidR="00710C24">
        <w:t xml:space="preserve"> is present</w:t>
      </w:r>
      <w:del w:id="3972" w:author="Laurence Golding" w:date="2019-05-11T06:51:00Z">
        <w:r>
          <w:delText>, use its value.</w:delText>
        </w:r>
      </w:del>
    </w:p>
    <w:p w14:paraId="0DD65A97" w14:textId="49B8E6A8" w:rsidR="00710C24" w:rsidRDefault="000A6828" w:rsidP="005B5E56">
      <w:pPr>
        <w:rPr>
          <w:ins w:id="3973" w:author="Laurence Golding" w:date="2019-05-11T06:51:00Z"/>
        </w:rPr>
      </w:pPr>
      <w:del w:id="3974" w:author="Laurence Golding" w:date="2019-05-11T06:51:00Z">
        <w:r>
          <w:delText xml:space="preserve">Otherwise, if </w:delText>
        </w:r>
        <w:r w:rsidRPr="009F5E47">
          <w:rPr>
            <w:rStyle w:val="CODEtemp"/>
          </w:rPr>
          <w:delText>m</w:delText>
        </w:r>
        <w:r>
          <w:rPr>
            <w:rStyle w:val="CODEtemp"/>
          </w:rPr>
          <w:delText>essage.m</w:delText>
        </w:r>
        <w:r w:rsidRPr="009F5E47">
          <w:rPr>
            <w:rStyle w:val="CODEtemp"/>
          </w:rPr>
          <w:delText>essageId</w:delText>
        </w:r>
        <w:r>
          <w:delText xml:space="preserve"> is present, and </w:delText>
        </w:r>
        <w:r w:rsidRPr="009F5E47">
          <w:rPr>
            <w:rStyle w:val="CODEtemp"/>
          </w:rPr>
          <w:delText>run.resources.messageStrings</w:delText>
        </w:r>
        <w:r>
          <w:delText xml:space="preserve"> is present and</w:delText>
        </w:r>
      </w:del>
      <w:ins w:id="3975" w:author="Laurence Golding" w:date="2019-05-11T06:51:00Z">
        <w:r w:rsidR="00710C24">
          <w:t xml:space="preserve"> </w:t>
        </w:r>
        <w:r w:rsidR="00867DEF">
          <w:t>AND</w:t>
        </w:r>
      </w:ins>
      <w:r w:rsidR="00710C24">
        <w:t xml:space="preserve"> contains a property whose name </w:t>
      </w:r>
      <w:del w:id="3976" w:author="Laurence Golding" w:date="2019-05-11T06:51:00Z">
        <w:r>
          <w:delText xml:space="preserve">matches </w:delText>
        </w:r>
        <w:r>
          <w:rPr>
            <w:rStyle w:val="CODEtemp"/>
          </w:rPr>
          <w:delText>message.m</w:delText>
        </w:r>
        <w:r w:rsidRPr="009F5E47">
          <w:rPr>
            <w:rStyle w:val="CODEtemp"/>
          </w:rPr>
          <w:delText>essageId</w:delText>
        </w:r>
        <w:r>
          <w:delText xml:space="preserve">, use </w:delText>
        </w:r>
      </w:del>
      <w:ins w:id="3977" w:author="Laurence Golding" w:date="2019-05-11T06:51:00Z">
        <w:r w:rsidR="00710C24">
          <w:t xml:space="preserve">equals </w:t>
        </w:r>
        <w:r w:rsidR="00710C24" w:rsidRPr="00BA60D0">
          <w:rPr>
            <w:rStyle w:val="CODEtemp"/>
          </w:rPr>
          <w:t>theMessage.id</w:t>
        </w:r>
        <w:r w:rsidR="00710C24">
          <w:t xml:space="preserve"> THEN</w:t>
        </w:r>
      </w:ins>
    </w:p>
    <w:p w14:paraId="6EDE5A39" w14:textId="39C7F527" w:rsidR="00A923BF" w:rsidRDefault="00A923BF" w:rsidP="00A923BF">
      <w:pPr>
        <w:pPrChange w:id="3978" w:author="Laurence Golding" w:date="2019-05-11T06:51:00Z">
          <w:pPr>
            <w:pStyle w:val="ListParagraph"/>
            <w:numPr>
              <w:numId w:val="102"/>
            </w:numPr>
            <w:ind w:left="774" w:hanging="360"/>
          </w:pPr>
        </w:pPrChange>
      </w:pPr>
      <w:ins w:id="3979" w:author="Laurence Golding" w:date="2019-05-11T06:51:00Z">
        <w:r>
          <w:t xml:space="preserve">            LET </w:t>
        </w:r>
        <w:r w:rsidRPr="00BA60D0">
          <w:rPr>
            <w:rStyle w:val="CODEtemp"/>
          </w:rPr>
          <w:t>theMFMS</w:t>
        </w:r>
        <w:r>
          <w:t xml:space="preserve"> be the </w:t>
        </w:r>
        <w:r w:rsidRPr="00BA60D0">
          <w:rPr>
            <w:rStyle w:val="CODEtemp"/>
          </w:rPr>
          <w:t>multiformatMessageString</w:t>
        </w:r>
        <w:r>
          <w:t xml:space="preserve"> object that is </w:t>
        </w:r>
      </w:ins>
      <w:r>
        <w:t>the value of that property.</w:t>
      </w:r>
    </w:p>
    <w:p w14:paraId="63383C02" w14:textId="55758CA1" w:rsidR="00A923BF" w:rsidRDefault="000A6828" w:rsidP="00A923BF">
      <w:pPr>
        <w:rPr>
          <w:ins w:id="3980" w:author="Laurence Golding" w:date="2019-05-11T06:51:00Z"/>
        </w:rPr>
      </w:pPr>
      <w:del w:id="3981" w:author="Laurence Golding" w:date="2019-05-11T06:51:00Z">
        <w:r>
          <w:delText>Otherwise,</w:delText>
        </w:r>
      </w:del>
      <w:ins w:id="3982" w:author="Laurence Golding" w:date="2019-05-11T06:51:00Z">
        <w:r w:rsidR="00A923BF">
          <w:t xml:space="preserve">            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BA60D0">
          <w:rPr>
            <w:rStyle w:val="CODEtemp"/>
          </w:rPr>
          <w:t>theM</w:t>
        </w:r>
        <w:r w:rsidR="00A923BF">
          <w:rPr>
            <w:rStyle w:val="CODEtemp"/>
          </w:rPr>
          <w:t>FMS</w:t>
        </w:r>
        <w:r w:rsidR="00A923BF">
          <w:t xml:space="preserve"> as appropriate. </w:t>
        </w:r>
      </w:ins>
    </w:p>
    <w:p w14:paraId="78055944" w14:textId="6307A763" w:rsidR="00710C24" w:rsidRDefault="00710C24" w:rsidP="005B5E56">
      <w:pPr>
        <w:rPr>
          <w:ins w:id="3983" w:author="Laurence Golding" w:date="2019-05-11T06:51:00Z"/>
        </w:rPr>
      </w:pPr>
      <w:ins w:id="3984" w:author="Laurence Golding" w:date="2019-05-11T06:51:00Z">
        <w:r>
          <w:t>IF</w:t>
        </w:r>
      </w:ins>
      <w:r>
        <w:t xml:space="preserve"> the string </w:t>
      </w:r>
      <w:ins w:id="3985" w:author="Laurence Golding" w:date="2019-05-11T06:51:00Z">
        <w:r>
          <w:t>has not yet been found THEN</w:t>
        </w:r>
      </w:ins>
    </w:p>
    <w:p w14:paraId="37AD600D" w14:textId="19A0CEE9" w:rsidR="00710C24" w:rsidRDefault="00710C24" w:rsidP="005B5E56">
      <w:pPr>
        <w:pPrChange w:id="3986" w:author="Laurence Golding" w:date="2019-05-11T06:51:00Z">
          <w:pPr>
            <w:pStyle w:val="ListParagraph"/>
            <w:numPr>
              <w:numId w:val="102"/>
            </w:numPr>
            <w:ind w:left="774" w:hanging="360"/>
          </w:pPr>
        </w:pPrChange>
      </w:pPr>
      <w:ins w:id="3987" w:author="Laurence Golding" w:date="2019-05-11T06:51:00Z">
        <w:r>
          <w:t xml:space="preserve">    The </w:t>
        </w:r>
      </w:ins>
      <w:r>
        <w:t xml:space="preserve">lookup procedure fails (which means </w:t>
      </w:r>
      <w:del w:id="3988" w:author="Laurence Golding" w:date="2019-05-11T06:51:00Z">
        <w:r w:rsidR="00C00D1C">
          <w:delText xml:space="preserve">that </w:delText>
        </w:r>
      </w:del>
      <w:r>
        <w:t>the SARIF log file is invalid).</w:t>
      </w:r>
    </w:p>
    <w:p w14:paraId="492E92FE" w14:textId="77777777" w:rsidR="00F27B42" w:rsidRDefault="00F27B42" w:rsidP="00F27B42">
      <w:pPr>
        <w:pStyle w:val="Heading4"/>
        <w:numPr>
          <w:ilvl w:val="3"/>
          <w:numId w:val="2"/>
        </w:numPr>
        <w:rPr>
          <w:del w:id="3989" w:author="Laurence Golding" w:date="2019-05-11T06:51:00Z"/>
        </w:rPr>
      </w:pPr>
      <w:bookmarkStart w:id="3990" w:name="_Ref508811713"/>
      <w:bookmarkStart w:id="3991" w:name="_Toc516224689"/>
      <w:del w:id="3992" w:author="Laurence Golding" w:date="2019-05-11T06:51:00Z">
        <w:r>
          <w:delText>SARIF resource file lookup procedure</w:delText>
        </w:r>
        <w:bookmarkEnd w:id="3990"/>
        <w:bookmarkEnd w:id="3991"/>
      </w:del>
    </w:p>
    <w:p w14:paraId="1AC9E5A7" w14:textId="77777777" w:rsidR="000A6828" w:rsidRDefault="000A6828" w:rsidP="000A6828">
      <w:pPr>
        <w:rPr>
          <w:del w:id="3993" w:author="Laurence Golding" w:date="2019-05-11T06:51:00Z"/>
        </w:rPr>
      </w:pPr>
      <w:del w:id="3994" w:author="Laurence Golding" w:date="2019-05-11T06:51:00Z">
        <w:r>
          <w:delText xml:space="preserve">When a SARIF consumer needs to locate a message string for a language </w:delText>
        </w:r>
        <w:r w:rsidRPr="00363B33">
          <w:delText>other than t</w:delText>
        </w:r>
        <w:r>
          <w:delText xml:space="preserve">he tool’s declared language, it </w:delText>
        </w:r>
        <w:r>
          <w:rPr>
            <w:b/>
          </w:rPr>
          <w:delText>SHALL</w:delText>
        </w:r>
        <w:r>
          <w:delText xml:space="preserve"> follow the file lookup procedure specified in this section to locate a SARIF resource file.</w:delText>
        </w:r>
      </w:del>
    </w:p>
    <w:p w14:paraId="4E7C072B" w14:textId="77777777" w:rsidR="000A6828" w:rsidRDefault="000A6828" w:rsidP="000A6828">
      <w:pPr>
        <w:rPr>
          <w:del w:id="3995" w:author="Laurence Golding" w:date="2019-05-11T06:51:00Z"/>
        </w:rPr>
      </w:pPr>
      <w:del w:id="3996" w:author="Laurence Golding" w:date="2019-05-11T06:51:00Z">
        <w:r>
          <w:delText xml:space="preserve">SARIF resource file names </w:delText>
        </w:r>
        <w:r>
          <w:rPr>
            <w:b/>
          </w:rPr>
          <w:delText>SHALL</w:delText>
        </w:r>
        <w:r>
          <w:delText xml:space="preserve"> follow the naming convention defined by the following syntax:</w:delText>
        </w:r>
      </w:del>
    </w:p>
    <w:p w14:paraId="072BCBC0" w14:textId="77777777" w:rsidR="000A6828" w:rsidRDefault="000A6828" w:rsidP="000A6828">
      <w:pPr>
        <w:pStyle w:val="Code"/>
        <w:rPr>
          <w:del w:id="3997" w:author="Laurence Golding" w:date="2019-05-11T06:51:00Z"/>
        </w:rPr>
      </w:pPr>
      <w:del w:id="3998" w:author="Laurence Golding" w:date="2019-05-11T06:51:00Z">
        <w:r>
          <w:delText>SARIF resource file name = language tag, ".resources.sarif"</w:delText>
        </w:r>
      </w:del>
    </w:p>
    <w:p w14:paraId="36343109" w14:textId="77777777" w:rsidR="000A6828" w:rsidRDefault="000A6828" w:rsidP="000A6828">
      <w:pPr>
        <w:pStyle w:val="Code"/>
        <w:rPr>
          <w:del w:id="3999" w:author="Laurence Golding" w:date="2019-05-11T06:51:00Z"/>
        </w:rPr>
      </w:pPr>
    </w:p>
    <w:p w14:paraId="0B49E729" w14:textId="77777777" w:rsidR="000A6828" w:rsidRPr="008721F6" w:rsidRDefault="000A6828" w:rsidP="000A6828">
      <w:pPr>
        <w:pStyle w:val="Code"/>
        <w:rPr>
          <w:del w:id="4000" w:author="Laurence Golding" w:date="2019-05-11T06:51:00Z"/>
        </w:rPr>
      </w:pPr>
      <w:del w:id="4001" w:author="Laurence Golding" w:date="2019-05-11T06:51:00Z">
        <w:r>
          <w:delText>language tag = ? RFC 5646 language tag ?</w:delText>
        </w:r>
      </w:del>
    </w:p>
    <w:p w14:paraId="2D35CEE9" w14:textId="77777777" w:rsidR="000A6828" w:rsidRDefault="000A6828" w:rsidP="000A6828">
      <w:pPr>
        <w:rPr>
          <w:del w:id="4002" w:author="Laurence Golding" w:date="2019-05-11T06:51:00Z"/>
        </w:rPr>
      </w:pPr>
    </w:p>
    <w:p w14:paraId="044F9145" w14:textId="77777777" w:rsidR="000A6828" w:rsidRDefault="000A6828" w:rsidP="000A6828">
      <w:pPr>
        <w:rPr>
          <w:del w:id="4003" w:author="Laurence Golding" w:date="2019-05-11T06:51:00Z"/>
        </w:rPr>
      </w:pPr>
      <w:del w:id="4004" w:author="Laurence Golding" w:date="2019-05-11T06:51:00Z">
        <w:r>
          <w:delText>The file lookup procedure is:</w:delText>
        </w:r>
      </w:del>
    </w:p>
    <w:p w14:paraId="7B84C89F" w14:textId="77777777" w:rsidR="000A6828" w:rsidRDefault="000A6828" w:rsidP="000A6828">
      <w:pPr>
        <w:rPr>
          <w:del w:id="4005" w:author="Laurence Golding" w:date="2019-05-11T06:51:00Z"/>
        </w:rPr>
      </w:pPr>
    </w:p>
    <w:p w14:paraId="301183AF" w14:textId="77777777" w:rsidR="000A6828" w:rsidRDefault="000A6828" w:rsidP="00EA540C">
      <w:pPr>
        <w:pStyle w:val="ListParagraph"/>
        <w:numPr>
          <w:ilvl w:val="0"/>
          <w:numId w:val="103"/>
        </w:numPr>
        <w:rPr>
          <w:del w:id="4006" w:author="Laurence Golding" w:date="2019-05-11T06:51:00Z"/>
        </w:rPr>
      </w:pPr>
      <w:del w:id="4007" w:author="Laurence Golding" w:date="2019-05-11T06:51:00Z">
        <w:r>
          <w:delText>Determine the “resource URI base” as follows:</w:delText>
        </w:r>
        <w:r>
          <w:br/>
        </w:r>
      </w:del>
    </w:p>
    <w:p w14:paraId="6033B817" w14:textId="77777777" w:rsidR="000A6828" w:rsidRDefault="000A6828" w:rsidP="00EA540C">
      <w:pPr>
        <w:pStyle w:val="ListParagraph"/>
        <w:numPr>
          <w:ilvl w:val="1"/>
          <w:numId w:val="103"/>
        </w:numPr>
        <w:rPr>
          <w:del w:id="4008" w:author="Laurence Golding" w:date="2019-05-11T06:51:00Z"/>
        </w:rPr>
      </w:pPr>
      <w:del w:id="4009" w:author="Laurence Golding" w:date="2019-05-11T06:51:00Z">
        <w:r>
          <w:delText xml:space="preserve">If the SARIF consumer is configured to obtain resources from a particular location (for example, by means of a </w:delText>
        </w:r>
      </w:del>
      <w:moveFromRangeStart w:id="4010" w:author="Laurence Golding" w:date="2019-05-11T06:52:00Z" w:name="move8449936"/>
      <w:moveFrom w:id="4011" w:author="Laurence Golding" w:date="2019-05-11T06:52:00Z">
        <w:r w:rsidR="005A4921">
          <w:t>configuration file</w:t>
        </w:r>
      </w:moveFrom>
      <w:moveFromRangeEnd w:id="4010"/>
      <w:del w:id="4012" w:author="Laurence Golding" w:date="2019-05-11T06:51:00Z">
        <w:r>
          <w:delText xml:space="preserve"> or a command line argument), that is the resource URI base.</w:delText>
        </w:r>
        <w:r>
          <w:br/>
        </w:r>
      </w:del>
    </w:p>
    <w:p w14:paraId="3B2A2BC3" w14:textId="77777777" w:rsidR="000A6828" w:rsidRDefault="000A6828" w:rsidP="00EA540C">
      <w:pPr>
        <w:pStyle w:val="ListParagraph"/>
        <w:numPr>
          <w:ilvl w:val="1"/>
          <w:numId w:val="103"/>
        </w:numPr>
        <w:rPr>
          <w:del w:id="4013" w:author="Laurence Golding" w:date="2019-05-11T06:51:00Z"/>
        </w:rPr>
      </w:pPr>
      <w:del w:id="4014" w:author="Laurence Golding" w:date="2019-05-11T06:51:00Z">
        <w:r>
          <w:delText xml:space="preserve">If the resource URI base has not yet been determined, and if </w:delText>
        </w:r>
        <w:r w:rsidRPr="00225056">
          <w:rPr>
            <w:rStyle w:val="CODEtemp"/>
          </w:rPr>
          <w:delText>run.tool.resourceLocation</w:delText>
        </w:r>
        <w:r>
          <w:delText xml:space="preserve"> (§</w:delText>
        </w:r>
        <w:r w:rsidR="00347FBF">
          <w:fldChar w:fldCharType="begin"/>
        </w:r>
        <w:r w:rsidR="00347FBF">
          <w:delInstrText xml:space="preserve"> REF _Ref508891515 \r \h </w:delInstrText>
        </w:r>
        <w:r w:rsidR="00347FBF">
          <w:fldChar w:fldCharType="separate"/>
        </w:r>
        <w:r w:rsidR="00331070">
          <w:delText>3.12.9</w:delText>
        </w:r>
        <w:r w:rsidR="00347FBF">
          <w:fldChar w:fldCharType="end"/>
        </w:r>
        <w:r>
          <w:delText>) is present:</w:delText>
        </w:r>
        <w:r>
          <w:br/>
        </w:r>
      </w:del>
    </w:p>
    <w:p w14:paraId="5BDDB6C6" w14:textId="77777777" w:rsidR="000A6828" w:rsidRDefault="000A6828" w:rsidP="00EA540C">
      <w:pPr>
        <w:pStyle w:val="ListParagraph"/>
        <w:numPr>
          <w:ilvl w:val="2"/>
          <w:numId w:val="103"/>
        </w:numPr>
        <w:rPr>
          <w:del w:id="4015" w:author="Laurence Golding" w:date="2019-05-11T06:51:00Z"/>
        </w:rPr>
      </w:pPr>
      <w:del w:id="4016" w:author="Laurence Golding" w:date="2019-05-11T06:51:00Z">
        <w:r>
          <w:delText xml:space="preserve">If </w:delText>
        </w:r>
        <w:r w:rsidRPr="00225056">
          <w:rPr>
            <w:rStyle w:val="CODEtemp"/>
          </w:rPr>
          <w:delText>run.tool.resourceLocation</w:delText>
        </w:r>
        <w:r>
          <w:rPr>
            <w:rStyle w:val="CODEtemp"/>
          </w:rPr>
          <w:delText>.uri</w:delText>
        </w:r>
        <w:r>
          <w:delText xml:space="preserve"> is an absolute URI, that is the resource URI base.</w:delText>
        </w:r>
        <w:r>
          <w:br/>
        </w:r>
      </w:del>
    </w:p>
    <w:p w14:paraId="63B9A916" w14:textId="77777777" w:rsidR="000A6828" w:rsidRDefault="000A6828" w:rsidP="00EA540C">
      <w:pPr>
        <w:pStyle w:val="ListParagraph"/>
        <w:numPr>
          <w:ilvl w:val="2"/>
          <w:numId w:val="103"/>
        </w:numPr>
        <w:rPr>
          <w:del w:id="4017" w:author="Laurence Golding" w:date="2019-05-11T06:51:00Z"/>
        </w:rPr>
      </w:pPr>
      <w:del w:id="4018" w:author="Laurence Golding" w:date="2019-05-11T06:51:00Z">
        <w:r>
          <w:delText xml:space="preserve">If the resource URI base has not yet been determined, then if </w:delText>
        </w:r>
        <w:r w:rsidRPr="00225056">
          <w:rPr>
            <w:rStyle w:val="CODEtemp"/>
          </w:rPr>
          <w:delText>run.tool.resourceLocation</w:delText>
        </w:r>
        <w:r>
          <w:rPr>
            <w:rStyle w:val="CODEtemp"/>
          </w:rPr>
          <w:delText>.uriBaseId</w:delText>
        </w:r>
        <w:r>
          <w:delText xml:space="preserve"> is present and </w:delText>
        </w:r>
        <w:r w:rsidRPr="00225056">
          <w:rPr>
            <w:rStyle w:val="CODEtemp"/>
          </w:rPr>
          <w:delText>run.originalUriBaseIds</w:delText>
        </w:r>
        <w:r>
          <w:delText xml:space="preserve"> is present and contains a matching property, then the resource URI base is the absolute URI obtained by combining </w:delText>
        </w:r>
        <w:r w:rsidRPr="00225056">
          <w:rPr>
            <w:rStyle w:val="CODEtemp"/>
          </w:rPr>
          <w:delText>run.tool.resourceLocation</w:delText>
        </w:r>
        <w:r>
          <w:rPr>
            <w:rStyle w:val="CODEtemp"/>
          </w:rPr>
          <w:delText>.uri</w:delText>
        </w:r>
        <w:r>
          <w:delText xml:space="preserve"> with the matching property value from </w:delText>
        </w:r>
        <w:r w:rsidRPr="00225056">
          <w:rPr>
            <w:rStyle w:val="CODEtemp"/>
          </w:rPr>
          <w:delText>run.originalUriBaseIds</w:delText>
        </w:r>
        <w:r>
          <w:br/>
        </w:r>
      </w:del>
    </w:p>
    <w:p w14:paraId="6498A50E" w14:textId="77777777" w:rsidR="000A6828" w:rsidRDefault="000A6828" w:rsidP="00EA540C">
      <w:pPr>
        <w:pStyle w:val="ListParagraph"/>
        <w:numPr>
          <w:ilvl w:val="1"/>
          <w:numId w:val="103"/>
        </w:numPr>
        <w:rPr>
          <w:del w:id="4019" w:author="Laurence Golding" w:date="2019-05-11T06:51:00Z"/>
        </w:rPr>
      </w:pPr>
      <w:del w:id="4020" w:author="Laurence Golding" w:date="2019-05-11T06:51:00Z">
        <w:r>
          <w:delText xml:space="preserve">If the resource URI base has not yet been determined, the SARIF consumer </w:delText>
        </w:r>
        <w:r>
          <w:rPr>
            <w:b/>
          </w:rPr>
          <w:delText>MAY</w:delText>
        </w:r>
        <w:r>
          <w:delText xml:space="preserve"> use other means to determine it. (For example, it might prompt the user).</w:delText>
        </w:r>
        <w:r>
          <w:br/>
        </w:r>
      </w:del>
    </w:p>
    <w:p w14:paraId="4F00F1C9" w14:textId="77777777" w:rsidR="000A6828" w:rsidRDefault="000A6828" w:rsidP="00EA540C">
      <w:pPr>
        <w:pStyle w:val="ListParagraph"/>
        <w:numPr>
          <w:ilvl w:val="1"/>
          <w:numId w:val="103"/>
        </w:numPr>
        <w:rPr>
          <w:del w:id="4021" w:author="Laurence Golding" w:date="2019-05-11T06:51:00Z"/>
        </w:rPr>
      </w:pPr>
      <w:del w:id="4022" w:author="Laurence Golding" w:date="2019-05-11T06:51:00Z">
        <w:r>
          <w:delText>If the resource URI base has not yet been determined, the file lookup procedure fails.</w:delText>
        </w:r>
        <w:r>
          <w:br/>
        </w:r>
      </w:del>
    </w:p>
    <w:p w14:paraId="724894D7" w14:textId="77777777" w:rsidR="000A6828" w:rsidRDefault="000A6828" w:rsidP="00EA540C">
      <w:pPr>
        <w:pStyle w:val="ListParagraph"/>
        <w:numPr>
          <w:ilvl w:val="0"/>
          <w:numId w:val="103"/>
        </w:numPr>
        <w:rPr>
          <w:del w:id="4023" w:author="Laurence Golding" w:date="2019-05-11T06:51:00Z"/>
        </w:rPr>
      </w:pPr>
      <w:del w:id="4024" w:author="Laurence Golding" w:date="2019-05-11T06:51:00Z">
        <w:r>
          <w:delText>Locate a SARIF resource file under the resource URI base location as follows:</w:delText>
        </w:r>
        <w:r>
          <w:br/>
        </w:r>
      </w:del>
    </w:p>
    <w:p w14:paraId="658300BA" w14:textId="77777777" w:rsidR="000A6828" w:rsidRDefault="000A6828" w:rsidP="00EA540C">
      <w:pPr>
        <w:pStyle w:val="ListParagraph"/>
        <w:numPr>
          <w:ilvl w:val="1"/>
          <w:numId w:val="103"/>
        </w:numPr>
        <w:rPr>
          <w:del w:id="4025" w:author="Laurence Golding" w:date="2019-05-11T06:51:00Z"/>
        </w:rPr>
      </w:pPr>
      <w:del w:id="4026" w:author="Laurence Golding" w:date="2019-05-11T06:51:00Z">
        <w:r>
          <w:delText xml:space="preserve">Construct a file name using the full </w:delText>
        </w:r>
        <w:r w:rsidR="00435405">
          <w:delText>[</w:delText>
        </w:r>
        <w:r w:rsidR="005C469B">
          <w:fldChar w:fldCharType="begin"/>
        </w:r>
        <w:r w:rsidR="005C469B">
          <w:delInstrText xml:space="preserve"> HYPERLINK \l "RFC5646" </w:delInstrText>
        </w:r>
        <w:r w:rsidR="005C469B">
          <w:fldChar w:fldCharType="separate"/>
        </w:r>
        <w:r w:rsidRPr="00435405">
          <w:rPr>
            <w:rStyle w:val="Hyperlink"/>
          </w:rPr>
          <w:delText>RFC5646</w:delText>
        </w:r>
        <w:r w:rsidR="005C469B">
          <w:rPr>
            <w:rStyle w:val="Hyperlink"/>
          </w:rPr>
          <w:fldChar w:fldCharType="end"/>
        </w:r>
        <w:r w:rsidR="00435405">
          <w:delText>]</w:delText>
        </w:r>
        <w:r>
          <w:delText xml:space="preserve"> language tag specified by the user. (For example, this might be the operating system’s current UI language, such as </w:delText>
        </w:r>
        <w:r w:rsidRPr="00225056">
          <w:rPr>
            <w:rStyle w:val="CODEtemp"/>
          </w:rPr>
          <w:delText>fr-FR</w:delText>
        </w:r>
        <w:r>
          <w:delText xml:space="preserve">. In this case, the file name would be </w:delText>
        </w:r>
        <w:r w:rsidRPr="00225056">
          <w:rPr>
            <w:rStyle w:val="CODEtemp"/>
          </w:rPr>
          <w:delText>fr-FR.</w:delText>
        </w:r>
        <w:r>
          <w:rPr>
            <w:rStyle w:val="CODEtemp"/>
          </w:rPr>
          <w:delText>resources.</w:delText>
        </w:r>
        <w:r w:rsidRPr="00225056">
          <w:rPr>
            <w:rStyle w:val="CODEtemp"/>
          </w:rPr>
          <w:delText>sarif</w:delText>
        </w:r>
        <w:r>
          <w:delText>.) If a file by that name is present, use it.</w:delText>
        </w:r>
        <w:r>
          <w:br/>
        </w:r>
      </w:del>
    </w:p>
    <w:p w14:paraId="6DBFCCE3" w14:textId="77777777" w:rsidR="000A6828" w:rsidRDefault="000A6828" w:rsidP="00EA540C">
      <w:pPr>
        <w:pStyle w:val="ListParagraph"/>
        <w:numPr>
          <w:ilvl w:val="1"/>
          <w:numId w:val="103"/>
        </w:numPr>
        <w:rPr>
          <w:del w:id="4027" w:author="Laurence Golding" w:date="2019-05-11T06:51:00Z"/>
        </w:rPr>
      </w:pPr>
      <w:del w:id="4028" w:author="Laurence Golding" w:date="2019-05-11T06:51:00Z">
        <w:r>
          <w:delText>Otherwise, if the first subtag is one of the two- or three-letter primary language subtags defined in [</w:delText>
        </w:r>
        <w:r w:rsidR="005C469B">
          <w:fldChar w:fldCharType="begin"/>
        </w:r>
        <w:r w:rsidR="005C469B">
          <w:delInstrText xml:space="preserve"> HYPERLINK \l "ISO639_1" </w:delInstrText>
        </w:r>
        <w:r w:rsidR="005C469B">
          <w:fldChar w:fldCharType="separate"/>
        </w:r>
        <w:r w:rsidRPr="008C3365">
          <w:rPr>
            <w:rStyle w:val="Hyperlink"/>
          </w:rPr>
          <w:delText>ISO639-1</w:delText>
        </w:r>
        <w:r w:rsidR="005C469B">
          <w:rPr>
            <w:rStyle w:val="Hyperlink"/>
          </w:rPr>
          <w:fldChar w:fldCharType="end"/>
        </w:r>
        <w:r>
          <w:delText>], [</w:delText>
        </w:r>
        <w:r w:rsidR="005C469B">
          <w:fldChar w:fldCharType="begin"/>
        </w:r>
        <w:r w:rsidR="005C469B">
          <w:delInstrText xml:space="preserve"> HYPERLINK \l "ISO639_2" </w:delInstrText>
        </w:r>
        <w:r w:rsidR="005C469B">
          <w:fldChar w:fldCharType="separate"/>
        </w:r>
        <w:r w:rsidRPr="008C3365">
          <w:rPr>
            <w:rStyle w:val="Hyperlink"/>
          </w:rPr>
          <w:delText>ISO639-2</w:delText>
        </w:r>
        <w:r w:rsidR="005C469B">
          <w:rPr>
            <w:rStyle w:val="Hyperlink"/>
          </w:rPr>
          <w:fldChar w:fldCharType="end"/>
        </w:r>
        <w:r>
          <w:delText>] or, [</w:delText>
        </w:r>
        <w:r w:rsidR="005C469B">
          <w:fldChar w:fldCharType="begin"/>
        </w:r>
        <w:r w:rsidR="005C469B">
          <w:delInstrText xml:space="preserve"> HYPERLINK \l "ISO639_3" </w:delInstrText>
        </w:r>
        <w:r w:rsidR="005C469B">
          <w:fldChar w:fldCharType="separate"/>
        </w:r>
        <w:r w:rsidRPr="008C3365">
          <w:rPr>
            <w:rStyle w:val="Hyperlink"/>
          </w:rPr>
          <w:delText>ISO639-3</w:delText>
        </w:r>
        <w:r w:rsidR="005C469B">
          <w:rPr>
            <w:rStyle w:val="Hyperlink"/>
          </w:rPr>
          <w:fldChar w:fldCharType="end"/>
        </w:r>
        <w:r>
          <w:delText xml:space="preserve">], construct a file name using only that subtag. (Continuing the previous example, the file name would be </w:delText>
        </w:r>
        <w:r w:rsidRPr="00225056">
          <w:rPr>
            <w:rStyle w:val="CODEtemp"/>
          </w:rPr>
          <w:delText>fr.</w:delText>
        </w:r>
        <w:r>
          <w:rPr>
            <w:rStyle w:val="CODEtemp"/>
          </w:rPr>
          <w:delText>resources.</w:delText>
        </w:r>
        <w:r w:rsidRPr="00225056">
          <w:rPr>
            <w:rStyle w:val="CODEtemp"/>
          </w:rPr>
          <w:delText>sarif</w:delText>
        </w:r>
        <w:r w:rsidRPr="000A6828">
          <w:delText>.</w:delText>
        </w:r>
        <w:r>
          <w:delText>) If a file by that name is present, use it.</w:delText>
        </w:r>
        <w:r>
          <w:br/>
        </w:r>
      </w:del>
    </w:p>
    <w:p w14:paraId="72242130" w14:textId="77777777" w:rsidR="000A6828" w:rsidRDefault="000A6828" w:rsidP="00EA540C">
      <w:pPr>
        <w:pStyle w:val="ListParagraph"/>
        <w:numPr>
          <w:ilvl w:val="1"/>
          <w:numId w:val="103"/>
        </w:numPr>
        <w:rPr>
          <w:del w:id="4029" w:author="Laurence Golding" w:date="2019-05-11T06:51:00Z"/>
        </w:rPr>
      </w:pPr>
      <w:del w:id="4030" w:author="Laurence Golding" w:date="2019-05-11T06:51:00Z">
        <w:r>
          <w:delText xml:space="preserve">If the SARIF resource file name has not yet been determined, the SARIF consumer </w:delText>
        </w:r>
        <w:r>
          <w:rPr>
            <w:b/>
          </w:rPr>
          <w:delText>MAY</w:delText>
        </w:r>
        <w:r>
          <w:delText xml:space="preserve"> use other means to determine it. (For example, it might prompt the user.)</w:delText>
        </w:r>
        <w:r>
          <w:br/>
        </w:r>
      </w:del>
    </w:p>
    <w:p w14:paraId="6F1A3109" w14:textId="77777777" w:rsidR="000A6828" w:rsidRDefault="000A6828" w:rsidP="00EA540C">
      <w:pPr>
        <w:pStyle w:val="ListParagraph"/>
        <w:numPr>
          <w:ilvl w:val="1"/>
          <w:numId w:val="103"/>
        </w:numPr>
        <w:rPr>
          <w:del w:id="4031" w:author="Laurence Golding" w:date="2019-05-11T06:51:00Z"/>
        </w:rPr>
      </w:pPr>
      <w:del w:id="4032" w:author="Laurence Golding" w:date="2019-05-11T06:51:00Z">
        <w:r>
          <w:delText>If the SARIF resource file name has not yet been determined, the file lookup procedure fails.</w:delText>
        </w:r>
        <w:r>
          <w:br/>
        </w:r>
      </w:del>
    </w:p>
    <w:p w14:paraId="5AD8172F" w14:textId="77777777" w:rsidR="000A6828" w:rsidRDefault="000A6828" w:rsidP="000A6828">
      <w:pPr>
        <w:rPr>
          <w:del w:id="4033" w:author="Laurence Golding" w:date="2019-05-11T06:51:00Z"/>
        </w:rPr>
      </w:pPr>
      <w:del w:id="4034" w:author="Laurence Golding" w:date="2019-05-11T06:51:00Z">
        <w:r>
          <w:delText>If t</w:delText>
        </w:r>
        <w:r w:rsidR="00347FBF">
          <w:delText>he</w:delText>
        </w:r>
        <w:r>
          <w:delText xml:space="preserve"> file lookup procedure fails, the SARIF consumer </w:delText>
        </w:r>
        <w:r>
          <w:rPr>
            <w:b/>
          </w:rPr>
          <w:delText>MAY</w:delText>
        </w:r>
        <w:r>
          <w:delText xml:space="preserve"> follow the string lookup procedure for embedded resources specified in §</w:delText>
        </w:r>
        <w:r>
          <w:fldChar w:fldCharType="begin"/>
        </w:r>
        <w:r>
          <w:delInstrText xml:space="preserve"> REF _Ref508812199 \r \h </w:delInstrText>
        </w:r>
        <w:r>
          <w:fldChar w:fldCharType="separate"/>
        </w:r>
        <w:r w:rsidR="00331070">
          <w:delText>3.9.6.2</w:delText>
        </w:r>
        <w:r>
          <w:fldChar w:fldCharType="end"/>
        </w:r>
        <w:r>
          <w:delText xml:space="preserve">. In that case, the SARIF consumer </w:delText>
        </w:r>
        <w:r w:rsidR="00347FBF">
          <w:delText>might</w:delText>
        </w:r>
        <w:r>
          <w:delText xml:space="preserve"> display messages in a language other than the one the end user requested. The SARIF consumer </w:delText>
        </w:r>
        <w:r>
          <w:rPr>
            <w:b/>
          </w:rPr>
          <w:delText>MAY</w:delText>
        </w:r>
        <w:r>
          <w:delText xml:space="preserve"> notify the user if it was unable to locate resources for the requested language.</w:delText>
        </w:r>
      </w:del>
    </w:p>
    <w:p w14:paraId="2EFE5C16" w14:textId="77777777" w:rsidR="000A6828" w:rsidRPr="000A6828" w:rsidRDefault="000A6828" w:rsidP="000A6828">
      <w:pPr>
        <w:rPr>
          <w:del w:id="4035" w:author="Laurence Golding" w:date="2019-05-11T06:51:00Z"/>
        </w:rPr>
      </w:pPr>
      <w:del w:id="4036" w:author="Laurence Golding" w:date="2019-05-11T06:51:00Z">
        <w:r>
          <w:delText xml:space="preserve">If the file lookup procedure succeeds, the SARIF consumer </w:delText>
        </w:r>
        <w:r>
          <w:rPr>
            <w:b/>
          </w:rPr>
          <w:delText>SHALL</w:delText>
        </w:r>
        <w:r>
          <w:delText xml:space="preserve"> follow the string lookup procedure defined in §</w:delText>
        </w:r>
        <w:r>
          <w:fldChar w:fldCharType="begin"/>
        </w:r>
        <w:r>
          <w:delInstrText xml:space="preserve"> REF _Ref508812199 \r \h </w:delInstrText>
        </w:r>
        <w:r>
          <w:fldChar w:fldCharType="separate"/>
        </w:r>
        <w:r w:rsidR="00331070">
          <w:delText>3.9.6.2</w:delText>
        </w:r>
        <w:r>
          <w:fldChar w:fldCharType="end"/>
        </w:r>
        <w:r>
          <w:delText xml:space="preserve"> to extract the required message string from the SARIF resource file.</w:delText>
        </w:r>
      </w:del>
    </w:p>
    <w:p w14:paraId="6F1F950D" w14:textId="77777777" w:rsidR="00F27B42" w:rsidRDefault="00F27B42" w:rsidP="00F27B42">
      <w:pPr>
        <w:pStyle w:val="Heading4"/>
        <w:numPr>
          <w:ilvl w:val="3"/>
          <w:numId w:val="2"/>
        </w:numPr>
        <w:rPr>
          <w:del w:id="4037" w:author="Laurence Golding" w:date="2019-05-11T06:51:00Z"/>
        </w:rPr>
      </w:pPr>
      <w:bookmarkStart w:id="4038" w:name="_Ref508811723"/>
      <w:bookmarkStart w:id="4039" w:name="_Toc516224690"/>
      <w:del w:id="4040" w:author="Laurence Golding" w:date="2019-05-11T06:51:00Z">
        <w:r>
          <w:delText>SARIF resource file format</w:delText>
        </w:r>
        <w:bookmarkEnd w:id="4038"/>
        <w:bookmarkEnd w:id="4039"/>
      </w:del>
    </w:p>
    <w:p w14:paraId="29A6047E" w14:textId="77777777" w:rsidR="00F27B42" w:rsidRDefault="00F27B42" w:rsidP="00F27B42">
      <w:pPr>
        <w:pStyle w:val="Heading5"/>
        <w:numPr>
          <w:ilvl w:val="4"/>
          <w:numId w:val="2"/>
        </w:numPr>
        <w:rPr>
          <w:del w:id="4041" w:author="Laurence Golding" w:date="2019-05-11T06:51:00Z"/>
        </w:rPr>
      </w:pPr>
      <w:bookmarkStart w:id="4042" w:name="_Toc516224691"/>
      <w:del w:id="4043" w:author="Laurence Golding" w:date="2019-05-11T06:51:00Z">
        <w:r>
          <w:delText>General</w:delText>
        </w:r>
        <w:bookmarkEnd w:id="4042"/>
      </w:del>
    </w:p>
    <w:p w14:paraId="6107177C" w14:textId="77777777" w:rsidR="0086153A" w:rsidRPr="0086153A" w:rsidRDefault="0086153A" w:rsidP="0086153A">
      <w:pPr>
        <w:rPr>
          <w:del w:id="4044" w:author="Laurence Golding" w:date="2019-05-11T06:51:00Z"/>
        </w:rPr>
      </w:pPr>
      <w:del w:id="4045" w:author="Laurence Golding" w:date="2019-05-11T06:51:00Z">
        <w:r>
          <w:delTex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delText>
        </w:r>
      </w:del>
    </w:p>
    <w:p w14:paraId="681CD559" w14:textId="77777777" w:rsidR="0038356E" w:rsidRPr="0038356E" w:rsidRDefault="00815787" w:rsidP="0038356E">
      <w:pPr>
        <w:pStyle w:val="Heading2"/>
        <w:numPr>
          <w:ilvl w:val="1"/>
          <w:numId w:val="2"/>
        </w:numPr>
        <w:rPr>
          <w:moveFrom w:id="4046" w:author="Laurence Golding" w:date="2019-05-11T06:52:00Z"/>
        </w:rPr>
        <w:pPrChange w:id="4047" w:author="Laurence Golding" w:date="2019-05-11T06:51:00Z">
          <w:pPr>
            <w:pStyle w:val="Heading5"/>
          </w:pPr>
        </w:pPrChange>
      </w:pPr>
      <w:bookmarkStart w:id="4048" w:name="_Toc516224692"/>
      <w:moveFromRangeStart w:id="4049" w:author="Laurence Golding" w:date="2019-05-11T06:52:00Z" w:name="move8449957"/>
      <w:moveFrom w:id="4050" w:author="Laurence Golding" w:date="2019-05-11T06:52:00Z">
        <w:r>
          <w:t>sarifLog object</w:t>
        </w:r>
        <w:bookmarkEnd w:id="4048"/>
      </w:moveFrom>
    </w:p>
    <w:moveFromRangeEnd w:id="4049"/>
    <w:p w14:paraId="3531A75A" w14:textId="77777777" w:rsidR="0086153A" w:rsidRDefault="0086153A" w:rsidP="0086153A">
      <w:pPr>
        <w:rPr>
          <w:del w:id="4051" w:author="Laurence Golding" w:date="2019-05-11T06:51:00Z"/>
        </w:rPr>
      </w:pPr>
      <w:del w:id="4052" w:author="Laurence Golding" w:date="2019-05-11T06:51:00Z">
        <w:r>
          <w:delText xml:space="preserve">The root element of a SARIF resource file is a </w:delText>
        </w:r>
        <w:r w:rsidRPr="00CD0792">
          <w:rPr>
            <w:rStyle w:val="CODEtemp"/>
          </w:rPr>
          <w:delText>sarifLog</w:delText>
        </w:r>
        <w:r>
          <w:delText xml:space="preserve"> object (§</w:delText>
        </w:r>
        <w:r>
          <w:fldChar w:fldCharType="begin"/>
        </w:r>
        <w:r>
          <w:delInstrText xml:space="preserve"> REF _Ref508812301 \r \h </w:delInstrText>
        </w:r>
        <w:r>
          <w:fldChar w:fldCharType="separate"/>
        </w:r>
        <w:r w:rsidR="00331070">
          <w:delText>3.10</w:delText>
        </w:r>
        <w:r>
          <w:fldChar w:fldCharType="end"/>
        </w:r>
        <w:r>
          <w:delText>). Its permitted properties,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1101070C" w14:textId="77777777" w:rsidTr="00282714">
        <w:trPr>
          <w:trHeight w:val="356"/>
          <w:del w:id="4053" w:author="Laurence Golding" w:date="2019-05-11T06:51:00Z"/>
        </w:trPr>
        <w:tc>
          <w:tcPr>
            <w:tcW w:w="2088" w:type="dxa"/>
          </w:tcPr>
          <w:p w14:paraId="4CEDF060" w14:textId="77777777" w:rsidR="0086153A" w:rsidRPr="00545597" w:rsidRDefault="0086153A" w:rsidP="00282714">
            <w:pPr>
              <w:rPr>
                <w:del w:id="4054" w:author="Laurence Golding" w:date="2019-05-11T06:51:00Z"/>
                <w:b/>
              </w:rPr>
            </w:pPr>
            <w:del w:id="4055" w:author="Laurence Golding" w:date="2019-05-11T06:51:00Z">
              <w:r w:rsidRPr="00545597">
                <w:rPr>
                  <w:b/>
                </w:rPr>
                <w:delText>Property</w:delText>
              </w:r>
            </w:del>
          </w:p>
        </w:tc>
        <w:tc>
          <w:tcPr>
            <w:tcW w:w="1890" w:type="dxa"/>
          </w:tcPr>
          <w:p w14:paraId="5F2B740E" w14:textId="77777777" w:rsidR="0086153A" w:rsidRPr="00545597" w:rsidRDefault="0086153A" w:rsidP="00282714">
            <w:pPr>
              <w:rPr>
                <w:del w:id="4056" w:author="Laurence Golding" w:date="2019-05-11T06:51:00Z"/>
                <w:b/>
              </w:rPr>
            </w:pPr>
            <w:del w:id="4057" w:author="Laurence Golding" w:date="2019-05-11T06:51:00Z">
              <w:r>
                <w:rPr>
                  <w:b/>
                </w:rPr>
                <w:delText>Type</w:delText>
              </w:r>
            </w:del>
          </w:p>
        </w:tc>
        <w:tc>
          <w:tcPr>
            <w:tcW w:w="1170" w:type="dxa"/>
          </w:tcPr>
          <w:p w14:paraId="21102D7B" w14:textId="77777777" w:rsidR="0086153A" w:rsidRPr="00545597" w:rsidRDefault="0086153A" w:rsidP="00282714">
            <w:pPr>
              <w:rPr>
                <w:del w:id="4058" w:author="Laurence Golding" w:date="2019-05-11T06:51:00Z"/>
                <w:b/>
              </w:rPr>
            </w:pPr>
            <w:del w:id="4059" w:author="Laurence Golding" w:date="2019-05-11T06:51:00Z">
              <w:r w:rsidRPr="00545597">
                <w:rPr>
                  <w:b/>
                </w:rPr>
                <w:delText>Required?</w:delText>
              </w:r>
            </w:del>
          </w:p>
        </w:tc>
        <w:tc>
          <w:tcPr>
            <w:tcW w:w="5691" w:type="dxa"/>
          </w:tcPr>
          <w:p w14:paraId="04AD8CD9" w14:textId="77777777" w:rsidR="0086153A" w:rsidRPr="00545597" w:rsidRDefault="0086153A" w:rsidP="00282714">
            <w:pPr>
              <w:rPr>
                <w:del w:id="4060" w:author="Laurence Golding" w:date="2019-05-11T06:51:00Z"/>
                <w:b/>
              </w:rPr>
            </w:pPr>
            <w:del w:id="4061" w:author="Laurence Golding" w:date="2019-05-11T06:51:00Z">
              <w:r w:rsidRPr="00545597">
                <w:rPr>
                  <w:b/>
                </w:rPr>
                <w:delText>Difference from SARIF log file</w:delText>
              </w:r>
            </w:del>
          </w:p>
        </w:tc>
      </w:tr>
      <w:tr w:rsidR="0086153A" w:rsidRPr="00386A21" w14:paraId="34466393" w14:textId="77777777" w:rsidTr="00282714">
        <w:trPr>
          <w:trHeight w:val="566"/>
          <w:del w:id="4062" w:author="Laurence Golding" w:date="2019-05-11T06:51:00Z"/>
        </w:trPr>
        <w:tc>
          <w:tcPr>
            <w:tcW w:w="2088" w:type="dxa"/>
          </w:tcPr>
          <w:p w14:paraId="6F782342" w14:textId="77777777" w:rsidR="0086153A" w:rsidRPr="00545597" w:rsidRDefault="0086153A" w:rsidP="00282714">
            <w:pPr>
              <w:rPr>
                <w:del w:id="4063" w:author="Laurence Golding" w:date="2019-05-11T06:51:00Z"/>
                <w:rStyle w:val="CODEtemp"/>
              </w:rPr>
            </w:pPr>
            <w:del w:id="4064" w:author="Laurence Golding" w:date="2019-05-11T06:51:00Z">
              <w:r w:rsidRPr="00545597">
                <w:rPr>
                  <w:rStyle w:val="CODEtemp"/>
                </w:rPr>
                <w:delText>$schema</w:delText>
              </w:r>
              <w:r>
                <w:rPr>
                  <w:rStyle w:val="CODEtemp"/>
                </w:rPr>
                <w:delText xml:space="preserve"> (</w:delText>
              </w:r>
              <w:r>
                <w:delText>§</w:delText>
              </w:r>
              <w:r>
                <w:fldChar w:fldCharType="begin"/>
              </w:r>
              <w:r>
                <w:delInstrText xml:space="preserve"> REF _Ref508812350 \r \h </w:delInstrText>
              </w:r>
              <w:r>
                <w:fldChar w:fldCharType="separate"/>
              </w:r>
              <w:r w:rsidR="00331070">
                <w:delText>3.10.3</w:delText>
              </w:r>
              <w:r>
                <w:fldChar w:fldCharType="end"/>
              </w:r>
              <w:r>
                <w:delText>)</w:delText>
              </w:r>
            </w:del>
          </w:p>
        </w:tc>
        <w:tc>
          <w:tcPr>
            <w:tcW w:w="1890" w:type="dxa"/>
          </w:tcPr>
          <w:p w14:paraId="6EED9B40" w14:textId="77777777" w:rsidR="0086153A" w:rsidRPr="00425B80" w:rsidRDefault="0086153A" w:rsidP="00282714">
            <w:pPr>
              <w:rPr>
                <w:del w:id="4065" w:author="Laurence Golding" w:date="2019-05-11T06:51:00Z"/>
                <w:rStyle w:val="CODEtemp"/>
              </w:rPr>
            </w:pPr>
            <w:del w:id="4066" w:author="Laurence Golding" w:date="2019-05-11T06:51:00Z">
              <w:r w:rsidRPr="00425B80">
                <w:rPr>
                  <w:rStyle w:val="CODEtemp"/>
                </w:rPr>
                <w:delText>string</w:delText>
              </w:r>
            </w:del>
          </w:p>
        </w:tc>
        <w:tc>
          <w:tcPr>
            <w:tcW w:w="1170" w:type="dxa"/>
          </w:tcPr>
          <w:p w14:paraId="2C69E541" w14:textId="77777777" w:rsidR="0086153A" w:rsidRDefault="0086153A" w:rsidP="00282714">
            <w:pPr>
              <w:rPr>
                <w:del w:id="4067" w:author="Laurence Golding" w:date="2019-05-11T06:51:00Z"/>
              </w:rPr>
            </w:pPr>
            <w:del w:id="4068" w:author="Laurence Golding" w:date="2019-05-11T06:51:00Z">
              <w:r>
                <w:delText>No</w:delText>
              </w:r>
            </w:del>
          </w:p>
        </w:tc>
        <w:tc>
          <w:tcPr>
            <w:tcW w:w="5691" w:type="dxa"/>
          </w:tcPr>
          <w:p w14:paraId="758CC3F4" w14:textId="77777777" w:rsidR="0086153A" w:rsidRDefault="0086153A" w:rsidP="00282714">
            <w:pPr>
              <w:rPr>
                <w:del w:id="4069" w:author="Laurence Golding" w:date="2019-05-11T06:51:00Z"/>
              </w:rPr>
            </w:pPr>
            <w:del w:id="4070" w:author="Laurence Golding" w:date="2019-05-11T06:51:00Z">
              <w:r>
                <w:delText>Specifies the</w:delText>
              </w:r>
              <w:r w:rsidR="00842D42">
                <w:delText xml:space="preserve"> absolute</w:delText>
              </w:r>
              <w:r>
                <w:delText xml:space="preserve"> URI from which the JSON schema for the SARIF resource file format (rather than the SARIF log file format) </w:delText>
              </w:r>
              <w:r w:rsidR="004165E2">
                <w:delText xml:space="preserve">can </w:delText>
              </w:r>
              <w:r>
                <w:delText>be obtained.</w:delText>
              </w:r>
            </w:del>
          </w:p>
        </w:tc>
      </w:tr>
      <w:tr w:rsidR="0086153A" w14:paraId="52198F6E" w14:textId="77777777" w:rsidTr="00282714">
        <w:trPr>
          <w:trHeight w:val="345"/>
          <w:del w:id="4071" w:author="Laurence Golding" w:date="2019-05-11T06:51:00Z"/>
        </w:trPr>
        <w:tc>
          <w:tcPr>
            <w:tcW w:w="2088" w:type="dxa"/>
          </w:tcPr>
          <w:p w14:paraId="0B66C2AA" w14:textId="77777777" w:rsidR="0086153A" w:rsidRPr="00545597" w:rsidRDefault="0086153A" w:rsidP="00282714">
            <w:pPr>
              <w:rPr>
                <w:del w:id="4072" w:author="Laurence Golding" w:date="2019-05-11T06:51:00Z"/>
                <w:rStyle w:val="CODEtemp"/>
              </w:rPr>
            </w:pPr>
            <w:del w:id="4073" w:author="Laurence Golding" w:date="2019-05-11T06:51:00Z">
              <w:r w:rsidRPr="00545597">
                <w:rPr>
                  <w:rStyle w:val="CODEtemp"/>
                </w:rPr>
                <w:delText>runs</w:delText>
              </w:r>
              <w:r>
                <w:rPr>
                  <w:rStyle w:val="CODEtemp"/>
                </w:rPr>
                <w:delText xml:space="preserve"> (</w:delText>
              </w:r>
              <w:r>
                <w:delText>§</w:delText>
              </w:r>
              <w:r>
                <w:fldChar w:fldCharType="begin"/>
              </w:r>
              <w:r>
                <w:delInstrText xml:space="preserve"> REF _Ref493349987 \r \h </w:delInstrText>
              </w:r>
              <w:r>
                <w:fldChar w:fldCharType="separate"/>
              </w:r>
              <w:r w:rsidR="00331070">
                <w:delText>3.10.4</w:delText>
              </w:r>
              <w:r>
                <w:fldChar w:fldCharType="end"/>
              </w:r>
              <w:r>
                <w:rPr>
                  <w:rStyle w:val="CODEtemp"/>
                </w:rPr>
                <w:delText>)</w:delText>
              </w:r>
            </w:del>
          </w:p>
        </w:tc>
        <w:tc>
          <w:tcPr>
            <w:tcW w:w="1890" w:type="dxa"/>
          </w:tcPr>
          <w:p w14:paraId="0046B972" w14:textId="77777777" w:rsidR="0086153A" w:rsidRDefault="0086153A" w:rsidP="00282714">
            <w:pPr>
              <w:rPr>
                <w:del w:id="4074" w:author="Laurence Golding" w:date="2019-05-11T06:51:00Z"/>
              </w:rPr>
            </w:pPr>
            <w:del w:id="4075" w:author="Laurence Golding" w:date="2019-05-11T06:51:00Z">
              <w:r w:rsidRPr="00425B80">
                <w:rPr>
                  <w:rStyle w:val="CODEtemp"/>
                </w:rPr>
                <w:delText>run</w:delText>
              </w:r>
              <w:r>
                <w:rPr>
                  <w:rStyle w:val="CODEtemp"/>
                </w:rPr>
                <w:delText>[]</w:delText>
              </w:r>
              <w:r>
                <w:delText xml:space="preserve"> (§</w:delText>
              </w:r>
              <w:r>
                <w:fldChar w:fldCharType="begin"/>
              </w:r>
              <w:r>
                <w:delInstrText xml:space="preserve"> REF _Ref493349997 \r \h </w:delInstrText>
              </w:r>
              <w:r>
                <w:fldChar w:fldCharType="separate"/>
              </w:r>
              <w:r w:rsidR="00331070">
                <w:delText>3.11</w:delText>
              </w:r>
              <w:r>
                <w:fldChar w:fldCharType="end"/>
              </w:r>
              <w:r>
                <w:delText>)</w:delText>
              </w:r>
            </w:del>
          </w:p>
        </w:tc>
        <w:tc>
          <w:tcPr>
            <w:tcW w:w="1170" w:type="dxa"/>
          </w:tcPr>
          <w:p w14:paraId="3444FB0B" w14:textId="77777777" w:rsidR="0086153A" w:rsidRDefault="0086153A" w:rsidP="00282714">
            <w:pPr>
              <w:rPr>
                <w:del w:id="4076" w:author="Laurence Golding" w:date="2019-05-11T06:51:00Z"/>
              </w:rPr>
            </w:pPr>
            <w:del w:id="4077" w:author="Laurence Golding" w:date="2019-05-11T06:51:00Z">
              <w:r>
                <w:delText>Yes</w:delText>
              </w:r>
            </w:del>
          </w:p>
        </w:tc>
        <w:tc>
          <w:tcPr>
            <w:tcW w:w="5691" w:type="dxa"/>
          </w:tcPr>
          <w:p w14:paraId="555FAA6A" w14:textId="77777777" w:rsidR="0086153A" w:rsidRDefault="0086153A" w:rsidP="00282714">
            <w:pPr>
              <w:rPr>
                <w:del w:id="4078" w:author="Laurence Golding" w:date="2019-05-11T06:51:00Z"/>
              </w:rPr>
            </w:pPr>
            <w:del w:id="4079" w:author="Laurence Golding" w:date="2019-05-11T06:51:00Z">
              <w:r>
                <w:delText>Array contains exactly one element, rather than one or more. That element contains only the properties specified in §</w:delText>
              </w:r>
              <w:r>
                <w:fldChar w:fldCharType="begin"/>
              </w:r>
              <w:r>
                <w:delInstrText xml:space="preserve"> REF _Ref508812519 \r \h </w:delInstrText>
              </w:r>
              <w:r>
                <w:fldChar w:fldCharType="separate"/>
              </w:r>
              <w:r w:rsidR="00331070">
                <w:delText>3.9.6.4.3</w:delText>
              </w:r>
              <w:r>
                <w:fldChar w:fldCharType="end"/>
              </w:r>
              <w:r>
                <w:delText>.</w:delText>
              </w:r>
            </w:del>
          </w:p>
        </w:tc>
      </w:tr>
    </w:tbl>
    <w:p w14:paraId="39A05085" w14:textId="77777777" w:rsidR="00F27B42" w:rsidRDefault="00F27B42" w:rsidP="00F27B42">
      <w:pPr>
        <w:pStyle w:val="Heading5"/>
        <w:numPr>
          <w:ilvl w:val="4"/>
          <w:numId w:val="2"/>
        </w:numPr>
        <w:rPr>
          <w:del w:id="4080" w:author="Laurence Golding" w:date="2019-05-11T06:51:00Z"/>
        </w:rPr>
      </w:pPr>
      <w:bookmarkStart w:id="4081" w:name="_Ref508812519"/>
      <w:bookmarkStart w:id="4082" w:name="_Toc516224693"/>
      <w:del w:id="4083" w:author="Laurence Golding" w:date="2019-05-11T06:51:00Z">
        <w:r>
          <w:delText>run object</w:delText>
        </w:r>
        <w:bookmarkEnd w:id="4081"/>
        <w:bookmarkEnd w:id="4082"/>
      </w:del>
    </w:p>
    <w:p w14:paraId="563DC4D3" w14:textId="77777777" w:rsidR="0086153A" w:rsidRPr="00640538" w:rsidRDefault="0086153A" w:rsidP="0086153A">
      <w:pPr>
        <w:rPr>
          <w:del w:id="4084" w:author="Laurence Golding" w:date="2019-05-11T06:51:00Z"/>
        </w:rPr>
      </w:pPr>
      <w:del w:id="4085" w:author="Laurence Golding" w:date="2019-05-11T06:51:00Z">
        <w:r>
          <w:delText xml:space="preserve">The permitted properties on the </w:delText>
        </w:r>
        <w:r w:rsidRPr="00640538">
          <w:rPr>
            <w:rStyle w:val="CODEtemp"/>
          </w:rPr>
          <w:delText>run</w:delText>
        </w:r>
        <w:r>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B7B042D" w14:textId="77777777" w:rsidTr="00282714">
        <w:trPr>
          <w:trHeight w:val="356"/>
          <w:del w:id="4086" w:author="Laurence Golding" w:date="2019-05-11T06:51:00Z"/>
        </w:trPr>
        <w:tc>
          <w:tcPr>
            <w:tcW w:w="2071" w:type="dxa"/>
          </w:tcPr>
          <w:p w14:paraId="1AB4A992" w14:textId="77777777" w:rsidR="0086153A" w:rsidRPr="00545597" w:rsidRDefault="0086153A" w:rsidP="00282714">
            <w:pPr>
              <w:rPr>
                <w:del w:id="4087" w:author="Laurence Golding" w:date="2019-05-11T06:51:00Z"/>
                <w:b/>
              </w:rPr>
            </w:pPr>
            <w:del w:id="4088" w:author="Laurence Golding" w:date="2019-05-11T06:51:00Z">
              <w:r w:rsidRPr="00545597">
                <w:rPr>
                  <w:b/>
                </w:rPr>
                <w:delText>Property</w:delText>
              </w:r>
            </w:del>
          </w:p>
        </w:tc>
        <w:tc>
          <w:tcPr>
            <w:tcW w:w="1966" w:type="dxa"/>
          </w:tcPr>
          <w:p w14:paraId="1FDA147E" w14:textId="77777777" w:rsidR="0086153A" w:rsidRPr="00545597" w:rsidRDefault="0086153A" w:rsidP="00282714">
            <w:pPr>
              <w:rPr>
                <w:del w:id="4089" w:author="Laurence Golding" w:date="2019-05-11T06:51:00Z"/>
                <w:b/>
              </w:rPr>
            </w:pPr>
            <w:del w:id="4090" w:author="Laurence Golding" w:date="2019-05-11T06:51:00Z">
              <w:r>
                <w:rPr>
                  <w:b/>
                </w:rPr>
                <w:delText>Type</w:delText>
              </w:r>
            </w:del>
          </w:p>
        </w:tc>
        <w:tc>
          <w:tcPr>
            <w:tcW w:w="1205" w:type="dxa"/>
          </w:tcPr>
          <w:p w14:paraId="0C50E012" w14:textId="77777777" w:rsidR="0086153A" w:rsidRPr="00545597" w:rsidRDefault="0086153A" w:rsidP="00282714">
            <w:pPr>
              <w:rPr>
                <w:del w:id="4091" w:author="Laurence Golding" w:date="2019-05-11T06:51:00Z"/>
                <w:b/>
              </w:rPr>
            </w:pPr>
            <w:del w:id="4092" w:author="Laurence Golding" w:date="2019-05-11T06:51:00Z">
              <w:r w:rsidRPr="00545597">
                <w:rPr>
                  <w:b/>
                </w:rPr>
                <w:delText>Required?</w:delText>
              </w:r>
            </w:del>
          </w:p>
        </w:tc>
        <w:tc>
          <w:tcPr>
            <w:tcW w:w="5597" w:type="dxa"/>
          </w:tcPr>
          <w:p w14:paraId="15B0D228" w14:textId="77777777" w:rsidR="0086153A" w:rsidRPr="00545597" w:rsidRDefault="0086153A" w:rsidP="00282714">
            <w:pPr>
              <w:rPr>
                <w:del w:id="4093" w:author="Laurence Golding" w:date="2019-05-11T06:51:00Z"/>
                <w:b/>
              </w:rPr>
            </w:pPr>
            <w:del w:id="4094" w:author="Laurence Golding" w:date="2019-05-11T06:51:00Z">
              <w:r w:rsidRPr="00545597">
                <w:rPr>
                  <w:b/>
                </w:rPr>
                <w:delText>Difference from SARIF log file</w:delText>
              </w:r>
            </w:del>
          </w:p>
        </w:tc>
      </w:tr>
      <w:tr w:rsidR="0086153A" w14:paraId="3ABC0B71" w14:textId="77777777" w:rsidTr="00282714">
        <w:trPr>
          <w:trHeight w:val="485"/>
          <w:del w:id="4095" w:author="Laurence Golding" w:date="2019-05-11T06:51:00Z"/>
        </w:trPr>
        <w:tc>
          <w:tcPr>
            <w:tcW w:w="2071" w:type="dxa"/>
          </w:tcPr>
          <w:p w14:paraId="795BFC4C" w14:textId="77777777" w:rsidR="0086153A" w:rsidRPr="00545597" w:rsidRDefault="0086153A" w:rsidP="00282714">
            <w:pPr>
              <w:rPr>
                <w:del w:id="4096" w:author="Laurence Golding" w:date="2019-05-11T06:51:00Z"/>
                <w:rStyle w:val="CODEtemp"/>
              </w:rPr>
            </w:pPr>
            <w:del w:id="4097" w:author="Laurence Golding" w:date="2019-05-11T06:51:00Z">
              <w:r>
                <w:rPr>
                  <w:rStyle w:val="CODEtemp"/>
                </w:rPr>
                <w:delText>tool (</w:delText>
              </w:r>
              <w:r>
                <w:delText>§</w:delText>
              </w:r>
              <w:r>
                <w:fldChar w:fldCharType="begin"/>
              </w:r>
              <w:r>
                <w:delInstrText xml:space="preserve"> REF _Ref493350956 \r \h </w:delInstrText>
              </w:r>
              <w:r>
                <w:fldChar w:fldCharType="separate"/>
              </w:r>
              <w:r w:rsidR="00331070">
                <w:delText>3.11.8</w:delText>
              </w:r>
              <w:r>
                <w:fldChar w:fldCharType="end"/>
              </w:r>
              <w:r>
                <w:delText>)</w:delText>
              </w:r>
            </w:del>
          </w:p>
        </w:tc>
        <w:tc>
          <w:tcPr>
            <w:tcW w:w="1966" w:type="dxa"/>
          </w:tcPr>
          <w:p w14:paraId="58EAFA86" w14:textId="77777777" w:rsidR="0086153A" w:rsidRDefault="0086153A" w:rsidP="00282714">
            <w:pPr>
              <w:rPr>
                <w:del w:id="4098" w:author="Laurence Golding" w:date="2019-05-11T06:51:00Z"/>
              </w:rPr>
            </w:pPr>
            <w:del w:id="4099" w:author="Laurence Golding" w:date="2019-05-11T06:51:00Z">
              <w:r w:rsidRPr="009722CB">
                <w:rPr>
                  <w:rStyle w:val="CODEtemp"/>
                </w:rPr>
                <w:delText>tool</w:delText>
              </w:r>
              <w:r>
                <w:delText xml:space="preserve"> (§</w:delText>
              </w:r>
              <w:r>
                <w:fldChar w:fldCharType="begin"/>
              </w:r>
              <w:r>
                <w:delInstrText xml:space="preserve"> REF _Ref493350964 \r \h </w:delInstrText>
              </w:r>
              <w:r>
                <w:fldChar w:fldCharType="separate"/>
              </w:r>
              <w:r w:rsidR="00331070">
                <w:delText>3.12</w:delText>
              </w:r>
              <w:r>
                <w:fldChar w:fldCharType="end"/>
              </w:r>
              <w:r>
                <w:delText>)</w:delText>
              </w:r>
            </w:del>
          </w:p>
        </w:tc>
        <w:tc>
          <w:tcPr>
            <w:tcW w:w="1205" w:type="dxa"/>
          </w:tcPr>
          <w:p w14:paraId="4999DDE4" w14:textId="77777777" w:rsidR="0086153A" w:rsidRDefault="0086153A" w:rsidP="00282714">
            <w:pPr>
              <w:rPr>
                <w:del w:id="4100" w:author="Laurence Golding" w:date="2019-05-11T06:51:00Z"/>
              </w:rPr>
            </w:pPr>
            <w:del w:id="4101" w:author="Laurence Golding" w:date="2019-05-11T06:51:00Z">
              <w:r>
                <w:delText>Yes</w:delText>
              </w:r>
            </w:del>
          </w:p>
        </w:tc>
        <w:tc>
          <w:tcPr>
            <w:tcW w:w="5597" w:type="dxa"/>
          </w:tcPr>
          <w:p w14:paraId="2EE24D4B" w14:textId="77777777" w:rsidR="0086153A" w:rsidRDefault="0086153A" w:rsidP="00282714">
            <w:pPr>
              <w:rPr>
                <w:del w:id="4102" w:author="Laurence Golding" w:date="2019-05-11T06:51:00Z"/>
              </w:rPr>
            </w:pPr>
            <w:del w:id="4103" w:author="Laurence Golding" w:date="2019-05-11T06:51:00Z">
              <w:r>
                <w:delText>Required rather than optional. Contains only the properties specified in §</w:delText>
              </w:r>
              <w:r>
                <w:fldChar w:fldCharType="begin"/>
              </w:r>
              <w:r>
                <w:delInstrText xml:space="preserve"> REF _Ref508812478 \r \h </w:delInstrText>
              </w:r>
              <w:r>
                <w:fldChar w:fldCharType="separate"/>
              </w:r>
              <w:r w:rsidR="00331070">
                <w:delText>3.9.6.4.4</w:delText>
              </w:r>
              <w:r>
                <w:fldChar w:fldCharType="end"/>
              </w:r>
              <w:r>
                <w:delText>.</w:delText>
              </w:r>
            </w:del>
          </w:p>
        </w:tc>
      </w:tr>
      <w:tr w:rsidR="0086153A" w14:paraId="5576CD2C" w14:textId="77777777" w:rsidTr="00282714">
        <w:trPr>
          <w:trHeight w:val="485"/>
          <w:del w:id="4104" w:author="Laurence Golding" w:date="2019-05-11T06:51:00Z"/>
        </w:trPr>
        <w:tc>
          <w:tcPr>
            <w:tcW w:w="2071" w:type="dxa"/>
          </w:tcPr>
          <w:p w14:paraId="5B0FB5AE" w14:textId="77777777" w:rsidR="0086153A" w:rsidRDefault="0086153A" w:rsidP="00282714">
            <w:pPr>
              <w:rPr>
                <w:del w:id="4105" w:author="Laurence Golding" w:date="2019-05-11T06:51:00Z"/>
                <w:rStyle w:val="CODEtemp"/>
              </w:rPr>
            </w:pPr>
            <w:del w:id="4106" w:author="Laurence Golding" w:date="2019-05-11T06:51:00Z">
              <w:r>
                <w:rPr>
                  <w:rStyle w:val="CODEtemp"/>
                </w:rPr>
                <w:delText>resources (</w:delText>
              </w:r>
              <w:r>
                <w:delText>§</w:delText>
              </w:r>
              <w:r>
                <w:fldChar w:fldCharType="begin"/>
              </w:r>
              <w:r>
                <w:delInstrText xml:space="preserve"> REF _Ref493404878 \w \h </w:delInstrText>
              </w:r>
              <w:r>
                <w:fldChar w:fldCharType="separate"/>
              </w:r>
              <w:r w:rsidR="00331070">
                <w:delText>3.11.17</w:delText>
              </w:r>
              <w:r>
                <w:fldChar w:fldCharType="end"/>
              </w:r>
              <w:r>
                <w:delText>)</w:delText>
              </w:r>
            </w:del>
          </w:p>
        </w:tc>
        <w:tc>
          <w:tcPr>
            <w:tcW w:w="1966" w:type="dxa"/>
          </w:tcPr>
          <w:p w14:paraId="04B9C6EE" w14:textId="77777777" w:rsidR="0086153A" w:rsidRPr="009722CB" w:rsidRDefault="0086153A" w:rsidP="00282714">
            <w:pPr>
              <w:rPr>
                <w:del w:id="4107" w:author="Laurence Golding" w:date="2019-05-11T06:51:00Z"/>
                <w:rStyle w:val="CODEtemp"/>
              </w:rPr>
            </w:pPr>
            <w:del w:id="4108" w:author="Laurence Golding" w:date="2019-05-11T06:51:00Z">
              <w:r w:rsidRPr="009722CB">
                <w:rPr>
                  <w:rStyle w:val="CODEtemp"/>
                </w:rPr>
                <w:delText>resources</w:delText>
              </w:r>
              <w:r>
                <w:delText xml:space="preserve"> (§</w:delText>
              </w:r>
              <w:r>
                <w:fldChar w:fldCharType="begin"/>
              </w:r>
              <w:r>
                <w:delInstrText xml:space="preserve"> REF _Ref508812750 \r \h </w:delInstrText>
              </w:r>
              <w:r>
                <w:fldChar w:fldCharType="separate"/>
              </w:r>
              <w:r w:rsidR="00331070">
                <w:delText>3.35</w:delText>
              </w:r>
              <w:r>
                <w:fldChar w:fldCharType="end"/>
              </w:r>
              <w:r>
                <w:delText>)</w:delText>
              </w:r>
            </w:del>
          </w:p>
        </w:tc>
        <w:tc>
          <w:tcPr>
            <w:tcW w:w="1205" w:type="dxa"/>
          </w:tcPr>
          <w:p w14:paraId="66114F75" w14:textId="77777777" w:rsidR="0086153A" w:rsidRDefault="0086153A" w:rsidP="00282714">
            <w:pPr>
              <w:rPr>
                <w:del w:id="4109" w:author="Laurence Golding" w:date="2019-05-11T06:51:00Z"/>
              </w:rPr>
            </w:pPr>
            <w:del w:id="4110" w:author="Laurence Golding" w:date="2019-05-11T06:51:00Z">
              <w:r>
                <w:delText>Yes</w:delText>
              </w:r>
            </w:del>
          </w:p>
        </w:tc>
        <w:tc>
          <w:tcPr>
            <w:tcW w:w="5597" w:type="dxa"/>
          </w:tcPr>
          <w:p w14:paraId="412221C8" w14:textId="77777777" w:rsidR="0086153A" w:rsidRDefault="0086153A" w:rsidP="00282714">
            <w:pPr>
              <w:rPr>
                <w:del w:id="4111" w:author="Laurence Golding" w:date="2019-05-11T06:51:00Z"/>
              </w:rPr>
            </w:pPr>
            <w:del w:id="4112" w:author="Laurence Golding" w:date="2019-05-11T06:51:00Z">
              <w:r>
                <w:delText>Required rather than optional.</w:delText>
              </w:r>
            </w:del>
          </w:p>
        </w:tc>
      </w:tr>
    </w:tbl>
    <w:p w14:paraId="49A9F0D1" w14:textId="77777777" w:rsidR="00F27B42" w:rsidRDefault="00F27B42" w:rsidP="00F27B42">
      <w:pPr>
        <w:pStyle w:val="Heading5"/>
        <w:numPr>
          <w:ilvl w:val="4"/>
          <w:numId w:val="2"/>
        </w:numPr>
        <w:rPr>
          <w:del w:id="4113" w:author="Laurence Golding" w:date="2019-05-11T06:51:00Z"/>
        </w:rPr>
      </w:pPr>
      <w:bookmarkStart w:id="4114" w:name="_Ref508812478"/>
      <w:bookmarkStart w:id="4115" w:name="_Toc516224694"/>
      <w:del w:id="4116" w:author="Laurence Golding" w:date="2019-05-11T06:51:00Z">
        <w:r>
          <w:delText>tool object</w:delText>
        </w:r>
        <w:bookmarkEnd w:id="4114"/>
        <w:bookmarkEnd w:id="4115"/>
      </w:del>
    </w:p>
    <w:p w14:paraId="178867FB" w14:textId="77777777" w:rsidR="0086153A" w:rsidRPr="00640538" w:rsidRDefault="0086153A" w:rsidP="0086153A">
      <w:pPr>
        <w:rPr>
          <w:del w:id="4117" w:author="Laurence Golding" w:date="2019-05-11T06:51:00Z"/>
        </w:rPr>
      </w:pPr>
      <w:del w:id="4118" w:author="Laurence Golding" w:date="2019-05-11T06:51:00Z">
        <w:r>
          <w:delText xml:space="preserve">The permitted properties on the </w:delText>
        </w:r>
        <w:r>
          <w:rPr>
            <w:rStyle w:val="CODEtemp"/>
          </w:rPr>
          <w:delText>tool</w:delText>
        </w:r>
        <w:r>
          <w:delText xml:space="preserve"> object, and their differences from the corresponding elements in a SARIF log file, are as follows:</w:delText>
        </w:r>
      </w:del>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06545315" w14:textId="77777777" w:rsidTr="00282714">
        <w:trPr>
          <w:trHeight w:val="356"/>
          <w:del w:id="4119" w:author="Laurence Golding" w:date="2019-05-11T06:51:00Z"/>
        </w:trPr>
        <w:tc>
          <w:tcPr>
            <w:tcW w:w="2071" w:type="dxa"/>
          </w:tcPr>
          <w:p w14:paraId="6709CACB" w14:textId="77777777" w:rsidR="0086153A" w:rsidRPr="00545597" w:rsidRDefault="0086153A" w:rsidP="00282714">
            <w:pPr>
              <w:rPr>
                <w:del w:id="4120" w:author="Laurence Golding" w:date="2019-05-11T06:51:00Z"/>
                <w:b/>
              </w:rPr>
            </w:pPr>
            <w:del w:id="4121" w:author="Laurence Golding" w:date="2019-05-11T06:51:00Z">
              <w:r w:rsidRPr="00545597">
                <w:rPr>
                  <w:b/>
                </w:rPr>
                <w:delText>Property</w:delText>
              </w:r>
            </w:del>
          </w:p>
        </w:tc>
        <w:tc>
          <w:tcPr>
            <w:tcW w:w="1966" w:type="dxa"/>
          </w:tcPr>
          <w:p w14:paraId="7DB5B9F0" w14:textId="77777777" w:rsidR="0086153A" w:rsidRPr="00545597" w:rsidRDefault="0086153A" w:rsidP="00282714">
            <w:pPr>
              <w:rPr>
                <w:del w:id="4122" w:author="Laurence Golding" w:date="2019-05-11T06:51:00Z"/>
                <w:b/>
              </w:rPr>
            </w:pPr>
            <w:del w:id="4123" w:author="Laurence Golding" w:date="2019-05-11T06:51:00Z">
              <w:r>
                <w:rPr>
                  <w:b/>
                </w:rPr>
                <w:delText>Type</w:delText>
              </w:r>
            </w:del>
          </w:p>
        </w:tc>
        <w:tc>
          <w:tcPr>
            <w:tcW w:w="1205" w:type="dxa"/>
          </w:tcPr>
          <w:p w14:paraId="3FAB377B" w14:textId="77777777" w:rsidR="0086153A" w:rsidRPr="00545597" w:rsidRDefault="0086153A" w:rsidP="00282714">
            <w:pPr>
              <w:rPr>
                <w:del w:id="4124" w:author="Laurence Golding" w:date="2019-05-11T06:51:00Z"/>
                <w:b/>
              </w:rPr>
            </w:pPr>
            <w:del w:id="4125" w:author="Laurence Golding" w:date="2019-05-11T06:51:00Z">
              <w:r w:rsidRPr="00545597">
                <w:rPr>
                  <w:b/>
                </w:rPr>
                <w:delText>Required?</w:delText>
              </w:r>
            </w:del>
          </w:p>
        </w:tc>
        <w:tc>
          <w:tcPr>
            <w:tcW w:w="5597" w:type="dxa"/>
          </w:tcPr>
          <w:p w14:paraId="267C36F0" w14:textId="77777777" w:rsidR="0086153A" w:rsidRPr="00545597" w:rsidRDefault="0086153A" w:rsidP="00282714">
            <w:pPr>
              <w:rPr>
                <w:del w:id="4126" w:author="Laurence Golding" w:date="2019-05-11T06:51:00Z"/>
                <w:b/>
              </w:rPr>
            </w:pPr>
            <w:del w:id="4127" w:author="Laurence Golding" w:date="2019-05-11T06:51:00Z">
              <w:r w:rsidRPr="00545597">
                <w:rPr>
                  <w:b/>
                </w:rPr>
                <w:delText>Difference from SARIF log file</w:delText>
              </w:r>
            </w:del>
          </w:p>
        </w:tc>
      </w:tr>
      <w:tr w:rsidR="0086153A" w14:paraId="7BD54653" w14:textId="77777777" w:rsidTr="00282714">
        <w:trPr>
          <w:trHeight w:val="485"/>
          <w:del w:id="4128" w:author="Laurence Golding" w:date="2019-05-11T06:51:00Z"/>
        </w:trPr>
        <w:tc>
          <w:tcPr>
            <w:tcW w:w="2071" w:type="dxa"/>
          </w:tcPr>
          <w:p w14:paraId="6C040173" w14:textId="77777777" w:rsidR="0086153A" w:rsidRPr="00545597" w:rsidRDefault="0086153A" w:rsidP="00282714">
            <w:pPr>
              <w:rPr>
                <w:del w:id="4129" w:author="Laurence Golding" w:date="2019-05-11T06:51:00Z"/>
                <w:rStyle w:val="CODEtemp"/>
              </w:rPr>
            </w:pPr>
            <w:del w:id="4130" w:author="Laurence Golding" w:date="2019-05-11T06:51:00Z">
              <w:r>
                <w:rPr>
                  <w:rStyle w:val="CODEtemp"/>
                </w:rPr>
                <w:delText>name (</w:delText>
              </w:r>
              <w:r>
                <w:delText>§</w:delText>
              </w:r>
              <w:r>
                <w:fldChar w:fldCharType="begin"/>
              </w:r>
              <w:r>
                <w:delInstrText xml:space="preserve"> REF _Ref493409155 \r \h </w:delInstrText>
              </w:r>
              <w:r>
                <w:fldChar w:fldCharType="separate"/>
              </w:r>
              <w:r w:rsidR="00331070">
                <w:delText>3.12.2</w:delText>
              </w:r>
              <w:r>
                <w:fldChar w:fldCharType="end"/>
              </w:r>
              <w:r>
                <w:delText>)</w:delText>
              </w:r>
            </w:del>
          </w:p>
        </w:tc>
        <w:tc>
          <w:tcPr>
            <w:tcW w:w="1966" w:type="dxa"/>
          </w:tcPr>
          <w:p w14:paraId="70B89B26" w14:textId="77777777" w:rsidR="0086153A" w:rsidRDefault="0086153A" w:rsidP="00282714">
            <w:pPr>
              <w:rPr>
                <w:del w:id="4131" w:author="Laurence Golding" w:date="2019-05-11T06:51:00Z"/>
              </w:rPr>
            </w:pPr>
            <w:del w:id="4132" w:author="Laurence Golding" w:date="2019-05-11T06:51:00Z">
              <w:r>
                <w:rPr>
                  <w:rStyle w:val="CODEtemp"/>
                </w:rPr>
                <w:delText>string</w:delText>
              </w:r>
            </w:del>
          </w:p>
        </w:tc>
        <w:tc>
          <w:tcPr>
            <w:tcW w:w="1205" w:type="dxa"/>
          </w:tcPr>
          <w:p w14:paraId="7525031A" w14:textId="77777777" w:rsidR="0086153A" w:rsidRDefault="0086153A" w:rsidP="00282714">
            <w:pPr>
              <w:rPr>
                <w:del w:id="4133" w:author="Laurence Golding" w:date="2019-05-11T06:51:00Z"/>
              </w:rPr>
            </w:pPr>
            <w:del w:id="4134" w:author="Laurence Golding" w:date="2019-05-11T06:51:00Z">
              <w:r>
                <w:delText>Yes</w:delText>
              </w:r>
            </w:del>
          </w:p>
        </w:tc>
        <w:tc>
          <w:tcPr>
            <w:tcW w:w="5597" w:type="dxa"/>
          </w:tcPr>
          <w:p w14:paraId="27F4F7DB" w14:textId="77777777" w:rsidR="0086153A" w:rsidRDefault="0086153A" w:rsidP="00282714">
            <w:pPr>
              <w:rPr>
                <w:del w:id="4135" w:author="Laurence Golding" w:date="2019-05-11T06:51:00Z"/>
              </w:rPr>
            </w:pPr>
            <w:del w:id="4136" w:author="Laurence Golding" w:date="2019-05-11T06:51:00Z">
              <w:r>
                <w:delText>None</w:delText>
              </w:r>
            </w:del>
          </w:p>
        </w:tc>
      </w:tr>
      <w:tr w:rsidR="0086153A" w14:paraId="34136DE2" w14:textId="77777777" w:rsidTr="00282714">
        <w:trPr>
          <w:trHeight w:val="345"/>
          <w:del w:id="4137" w:author="Laurence Golding" w:date="2019-05-11T06:51:00Z"/>
        </w:trPr>
        <w:tc>
          <w:tcPr>
            <w:tcW w:w="2071" w:type="dxa"/>
          </w:tcPr>
          <w:p w14:paraId="3FF7E014" w14:textId="77777777" w:rsidR="0086153A" w:rsidRDefault="0086153A" w:rsidP="00282714">
            <w:pPr>
              <w:rPr>
                <w:del w:id="4138" w:author="Laurence Golding" w:date="2019-05-11T06:51:00Z"/>
                <w:rStyle w:val="CODEtemp"/>
              </w:rPr>
            </w:pPr>
            <w:del w:id="4139" w:author="Laurence Golding" w:date="2019-05-11T06:51:00Z">
              <w:r>
                <w:rPr>
                  <w:rStyle w:val="CODEtemp"/>
                </w:rPr>
                <w:delText>fullName (</w:delText>
              </w:r>
              <w:r>
                <w:delText>§</w:delText>
              </w:r>
              <w:r>
                <w:fldChar w:fldCharType="begin"/>
              </w:r>
              <w:r>
                <w:delInstrText xml:space="preserve"> REF _Ref493409168 \r \h </w:delInstrText>
              </w:r>
              <w:r>
                <w:fldChar w:fldCharType="separate"/>
              </w:r>
              <w:r w:rsidR="00331070">
                <w:delText>3.12.3</w:delText>
              </w:r>
              <w:r>
                <w:fldChar w:fldCharType="end"/>
              </w:r>
              <w:r>
                <w:delText>)</w:delText>
              </w:r>
            </w:del>
          </w:p>
        </w:tc>
        <w:tc>
          <w:tcPr>
            <w:tcW w:w="1966" w:type="dxa"/>
          </w:tcPr>
          <w:p w14:paraId="235C37E8" w14:textId="77777777" w:rsidR="0086153A" w:rsidRDefault="0086153A" w:rsidP="00282714">
            <w:pPr>
              <w:rPr>
                <w:del w:id="4140" w:author="Laurence Golding" w:date="2019-05-11T06:51:00Z"/>
                <w:rStyle w:val="CODEtemp"/>
              </w:rPr>
            </w:pPr>
            <w:del w:id="4141" w:author="Laurence Golding" w:date="2019-05-11T06:51:00Z">
              <w:r>
                <w:rPr>
                  <w:rStyle w:val="CODEtemp"/>
                </w:rPr>
                <w:delText>string</w:delText>
              </w:r>
            </w:del>
          </w:p>
        </w:tc>
        <w:tc>
          <w:tcPr>
            <w:tcW w:w="1205" w:type="dxa"/>
          </w:tcPr>
          <w:p w14:paraId="23D9948D" w14:textId="77777777" w:rsidR="0086153A" w:rsidRDefault="0086153A" w:rsidP="00282714">
            <w:pPr>
              <w:rPr>
                <w:del w:id="4142" w:author="Laurence Golding" w:date="2019-05-11T06:51:00Z"/>
              </w:rPr>
            </w:pPr>
            <w:del w:id="4143" w:author="Laurence Golding" w:date="2019-05-11T06:51:00Z">
              <w:r>
                <w:delText>No</w:delText>
              </w:r>
            </w:del>
          </w:p>
        </w:tc>
        <w:tc>
          <w:tcPr>
            <w:tcW w:w="5597" w:type="dxa"/>
          </w:tcPr>
          <w:p w14:paraId="6D24B3D2" w14:textId="77777777" w:rsidR="0086153A" w:rsidRDefault="0086153A" w:rsidP="00282714">
            <w:pPr>
              <w:rPr>
                <w:del w:id="4144" w:author="Laurence Golding" w:date="2019-05-11T06:51:00Z"/>
              </w:rPr>
            </w:pPr>
            <w:del w:id="4145" w:author="Laurence Golding" w:date="2019-05-11T06:51:00Z">
              <w:r>
                <w:delText>None</w:delText>
              </w:r>
            </w:del>
          </w:p>
        </w:tc>
      </w:tr>
      <w:tr w:rsidR="0086153A" w14:paraId="14D0F983" w14:textId="77777777" w:rsidTr="00282714">
        <w:trPr>
          <w:trHeight w:val="345"/>
          <w:del w:id="4146" w:author="Laurence Golding" w:date="2019-05-11T06:51:00Z"/>
        </w:trPr>
        <w:tc>
          <w:tcPr>
            <w:tcW w:w="2071" w:type="dxa"/>
          </w:tcPr>
          <w:p w14:paraId="686B54D6" w14:textId="77777777" w:rsidR="0086153A" w:rsidRDefault="0086153A" w:rsidP="00282714">
            <w:pPr>
              <w:rPr>
                <w:del w:id="4147" w:author="Laurence Golding" w:date="2019-05-11T06:51:00Z"/>
                <w:rStyle w:val="CODEtemp"/>
              </w:rPr>
            </w:pPr>
            <w:del w:id="4148" w:author="Laurence Golding" w:date="2019-05-11T06:51:00Z">
              <w:r>
                <w:rPr>
                  <w:rStyle w:val="CODEtemp"/>
                </w:rPr>
                <w:delText>semanticVersion (</w:delText>
              </w:r>
              <w:r>
                <w:delText>§</w:delText>
              </w:r>
              <w:r>
                <w:fldChar w:fldCharType="begin"/>
              </w:r>
              <w:r>
                <w:delInstrText xml:space="preserve"> REF _Ref493409198 \r \h </w:delInstrText>
              </w:r>
              <w:r>
                <w:fldChar w:fldCharType="separate"/>
              </w:r>
              <w:r w:rsidR="00331070">
                <w:delText>3.12.4</w:delText>
              </w:r>
              <w:r>
                <w:fldChar w:fldCharType="end"/>
              </w:r>
              <w:r>
                <w:delText>)</w:delText>
              </w:r>
            </w:del>
          </w:p>
        </w:tc>
        <w:tc>
          <w:tcPr>
            <w:tcW w:w="1966" w:type="dxa"/>
          </w:tcPr>
          <w:p w14:paraId="78A2787F" w14:textId="77777777" w:rsidR="0086153A" w:rsidRDefault="0086153A" w:rsidP="00282714">
            <w:pPr>
              <w:rPr>
                <w:del w:id="4149" w:author="Laurence Golding" w:date="2019-05-11T06:51:00Z"/>
                <w:rStyle w:val="CODEtemp"/>
              </w:rPr>
            </w:pPr>
            <w:del w:id="4150" w:author="Laurence Golding" w:date="2019-05-11T06:51:00Z">
              <w:r>
                <w:rPr>
                  <w:rStyle w:val="CODEtemp"/>
                </w:rPr>
                <w:delText>string</w:delText>
              </w:r>
            </w:del>
          </w:p>
        </w:tc>
        <w:tc>
          <w:tcPr>
            <w:tcW w:w="1205" w:type="dxa"/>
          </w:tcPr>
          <w:p w14:paraId="0BF5896A" w14:textId="77777777" w:rsidR="0086153A" w:rsidRDefault="0086153A" w:rsidP="00282714">
            <w:pPr>
              <w:rPr>
                <w:del w:id="4151" w:author="Laurence Golding" w:date="2019-05-11T06:51:00Z"/>
              </w:rPr>
            </w:pPr>
            <w:del w:id="4152" w:author="Laurence Golding" w:date="2019-05-11T06:51:00Z">
              <w:r>
                <w:delText>Yes</w:delText>
              </w:r>
            </w:del>
          </w:p>
        </w:tc>
        <w:tc>
          <w:tcPr>
            <w:tcW w:w="5597" w:type="dxa"/>
          </w:tcPr>
          <w:p w14:paraId="65A562ED" w14:textId="77777777" w:rsidR="0086153A" w:rsidRDefault="0086153A" w:rsidP="00282714">
            <w:pPr>
              <w:rPr>
                <w:del w:id="4153" w:author="Laurence Golding" w:date="2019-05-11T06:51:00Z"/>
              </w:rPr>
            </w:pPr>
            <w:del w:id="4154" w:author="Laurence Golding" w:date="2019-05-11T06:51:00Z">
              <w:r>
                <w:delText>None</w:delText>
              </w:r>
            </w:del>
          </w:p>
        </w:tc>
      </w:tr>
      <w:tr w:rsidR="0086153A" w14:paraId="7E693B39" w14:textId="77777777" w:rsidTr="00282714">
        <w:trPr>
          <w:trHeight w:val="345"/>
          <w:del w:id="4155" w:author="Laurence Golding" w:date="2019-05-11T06:51:00Z"/>
        </w:trPr>
        <w:tc>
          <w:tcPr>
            <w:tcW w:w="2071" w:type="dxa"/>
          </w:tcPr>
          <w:p w14:paraId="3000E125" w14:textId="77777777" w:rsidR="0086153A" w:rsidRPr="00545597" w:rsidRDefault="0086153A" w:rsidP="00282714">
            <w:pPr>
              <w:rPr>
                <w:del w:id="4156" w:author="Laurence Golding" w:date="2019-05-11T06:51:00Z"/>
                <w:rStyle w:val="CODEtemp"/>
              </w:rPr>
            </w:pPr>
            <w:del w:id="4157" w:author="Laurence Golding" w:date="2019-05-11T06:51:00Z">
              <w:r>
                <w:rPr>
                  <w:rStyle w:val="CODEtemp"/>
                </w:rPr>
                <w:delText>version (</w:delText>
              </w:r>
              <w:r>
                <w:delText>§</w:delText>
              </w:r>
              <w:r>
                <w:fldChar w:fldCharType="begin"/>
              </w:r>
              <w:r>
                <w:delInstrText xml:space="preserve"> REF _Ref493409191 \r \h </w:delInstrText>
              </w:r>
              <w:r>
                <w:fldChar w:fldCharType="separate"/>
              </w:r>
              <w:r w:rsidR="00331070">
                <w:delText>3.12.5</w:delText>
              </w:r>
              <w:r>
                <w:fldChar w:fldCharType="end"/>
              </w:r>
              <w:r>
                <w:delText>)</w:delText>
              </w:r>
            </w:del>
          </w:p>
        </w:tc>
        <w:tc>
          <w:tcPr>
            <w:tcW w:w="1966" w:type="dxa"/>
          </w:tcPr>
          <w:p w14:paraId="2CCA1804" w14:textId="77777777" w:rsidR="0086153A" w:rsidRDefault="0086153A" w:rsidP="00282714">
            <w:pPr>
              <w:rPr>
                <w:del w:id="4158" w:author="Laurence Golding" w:date="2019-05-11T06:51:00Z"/>
              </w:rPr>
            </w:pPr>
            <w:del w:id="4159" w:author="Laurence Golding" w:date="2019-05-11T06:51:00Z">
              <w:r>
                <w:rPr>
                  <w:rStyle w:val="CODEtemp"/>
                </w:rPr>
                <w:delText>string</w:delText>
              </w:r>
            </w:del>
          </w:p>
        </w:tc>
        <w:tc>
          <w:tcPr>
            <w:tcW w:w="1205" w:type="dxa"/>
          </w:tcPr>
          <w:p w14:paraId="6008278B" w14:textId="77777777" w:rsidR="0086153A" w:rsidRDefault="0086153A" w:rsidP="00282714">
            <w:pPr>
              <w:rPr>
                <w:del w:id="4160" w:author="Laurence Golding" w:date="2019-05-11T06:51:00Z"/>
              </w:rPr>
            </w:pPr>
            <w:del w:id="4161" w:author="Laurence Golding" w:date="2019-05-11T06:51:00Z">
              <w:r>
                <w:delText>No</w:delText>
              </w:r>
            </w:del>
          </w:p>
        </w:tc>
        <w:tc>
          <w:tcPr>
            <w:tcW w:w="5597" w:type="dxa"/>
          </w:tcPr>
          <w:p w14:paraId="33E1F463" w14:textId="77777777" w:rsidR="0086153A" w:rsidRDefault="0086153A" w:rsidP="00282714">
            <w:pPr>
              <w:rPr>
                <w:del w:id="4162" w:author="Laurence Golding" w:date="2019-05-11T06:51:00Z"/>
              </w:rPr>
            </w:pPr>
            <w:del w:id="4163" w:author="Laurence Golding" w:date="2019-05-11T06:51:00Z">
              <w:r>
                <w:delText>None</w:delText>
              </w:r>
            </w:del>
          </w:p>
        </w:tc>
      </w:tr>
      <w:tr w:rsidR="0086153A" w14:paraId="4600B9CF" w14:textId="77777777" w:rsidTr="00282714">
        <w:trPr>
          <w:trHeight w:val="345"/>
          <w:del w:id="4164" w:author="Laurence Golding" w:date="2019-05-11T06:51:00Z"/>
        </w:trPr>
        <w:tc>
          <w:tcPr>
            <w:tcW w:w="2071" w:type="dxa"/>
          </w:tcPr>
          <w:p w14:paraId="261201EE" w14:textId="77777777" w:rsidR="0086153A" w:rsidRDefault="0086153A" w:rsidP="00282714">
            <w:pPr>
              <w:rPr>
                <w:del w:id="4165" w:author="Laurence Golding" w:date="2019-05-11T06:51:00Z"/>
                <w:rStyle w:val="CODEtemp"/>
              </w:rPr>
            </w:pPr>
            <w:del w:id="4166" w:author="Laurence Golding" w:date="2019-05-11T06:51:00Z">
              <w:r>
                <w:rPr>
                  <w:rStyle w:val="CODEtemp"/>
                </w:rPr>
                <w:delText>fileVersion (</w:delText>
              </w:r>
              <w:r>
                <w:delText>§</w:delText>
              </w:r>
              <w:r>
                <w:fldChar w:fldCharType="begin"/>
              </w:r>
              <w:r>
                <w:delInstrText xml:space="preserve"> REF _Ref493409205 \r \h </w:delInstrText>
              </w:r>
              <w:r>
                <w:fldChar w:fldCharType="separate"/>
              </w:r>
              <w:r w:rsidR="00331070">
                <w:delText>3.12.6</w:delText>
              </w:r>
              <w:r>
                <w:fldChar w:fldCharType="end"/>
              </w:r>
              <w:r>
                <w:delText>)</w:delText>
              </w:r>
            </w:del>
          </w:p>
        </w:tc>
        <w:tc>
          <w:tcPr>
            <w:tcW w:w="1966" w:type="dxa"/>
          </w:tcPr>
          <w:p w14:paraId="1BE0C3A2" w14:textId="77777777" w:rsidR="0086153A" w:rsidRDefault="0086153A" w:rsidP="00282714">
            <w:pPr>
              <w:rPr>
                <w:del w:id="4167" w:author="Laurence Golding" w:date="2019-05-11T06:51:00Z"/>
                <w:rStyle w:val="CODEtemp"/>
              </w:rPr>
            </w:pPr>
            <w:del w:id="4168" w:author="Laurence Golding" w:date="2019-05-11T06:51:00Z">
              <w:r>
                <w:rPr>
                  <w:rStyle w:val="CODEtemp"/>
                </w:rPr>
                <w:delText>string</w:delText>
              </w:r>
            </w:del>
          </w:p>
        </w:tc>
        <w:tc>
          <w:tcPr>
            <w:tcW w:w="1205" w:type="dxa"/>
          </w:tcPr>
          <w:p w14:paraId="18BDCBDC" w14:textId="77777777" w:rsidR="0086153A" w:rsidRDefault="0086153A" w:rsidP="00282714">
            <w:pPr>
              <w:rPr>
                <w:del w:id="4169" w:author="Laurence Golding" w:date="2019-05-11T06:51:00Z"/>
              </w:rPr>
            </w:pPr>
            <w:del w:id="4170" w:author="Laurence Golding" w:date="2019-05-11T06:51:00Z">
              <w:r>
                <w:delText>No</w:delText>
              </w:r>
            </w:del>
          </w:p>
        </w:tc>
        <w:tc>
          <w:tcPr>
            <w:tcW w:w="5597" w:type="dxa"/>
          </w:tcPr>
          <w:p w14:paraId="44427EA1" w14:textId="77777777" w:rsidR="0086153A" w:rsidRDefault="0086153A" w:rsidP="00282714">
            <w:pPr>
              <w:rPr>
                <w:del w:id="4171" w:author="Laurence Golding" w:date="2019-05-11T06:51:00Z"/>
              </w:rPr>
            </w:pPr>
            <w:del w:id="4172" w:author="Laurence Golding" w:date="2019-05-11T06:51:00Z">
              <w:r>
                <w:delText>None</w:delText>
              </w:r>
            </w:del>
          </w:p>
        </w:tc>
      </w:tr>
      <w:tr w:rsidR="0086153A" w14:paraId="2BA30CEA" w14:textId="77777777" w:rsidTr="00282714">
        <w:trPr>
          <w:trHeight w:val="345"/>
          <w:del w:id="4173" w:author="Laurence Golding" w:date="2019-05-11T06:51:00Z"/>
        </w:trPr>
        <w:tc>
          <w:tcPr>
            <w:tcW w:w="2071" w:type="dxa"/>
          </w:tcPr>
          <w:p w14:paraId="24E51371" w14:textId="77777777" w:rsidR="0086153A" w:rsidRDefault="0086153A" w:rsidP="00282714">
            <w:pPr>
              <w:rPr>
                <w:del w:id="4174" w:author="Laurence Golding" w:date="2019-05-11T06:51:00Z"/>
                <w:rStyle w:val="CODEtemp"/>
              </w:rPr>
            </w:pPr>
            <w:del w:id="4175" w:author="Laurence Golding" w:date="2019-05-11T06:51:00Z">
              <w:r>
                <w:rPr>
                  <w:rStyle w:val="CODEtemp"/>
                </w:rPr>
                <w:delText>language (</w:delText>
              </w:r>
              <w:r>
                <w:delText>§</w:delText>
              </w:r>
              <w:r>
                <w:fldChar w:fldCharType="begin"/>
              </w:r>
              <w:r>
                <w:delInstrText xml:space="preserve"> REF _Ref508812630 \r \h </w:delInstrText>
              </w:r>
              <w:r>
                <w:fldChar w:fldCharType="separate"/>
              </w:r>
              <w:r w:rsidR="00331070">
                <w:delText>3.12.8</w:delText>
              </w:r>
              <w:r>
                <w:fldChar w:fldCharType="end"/>
              </w:r>
              <w:r>
                <w:delText>)</w:delText>
              </w:r>
            </w:del>
          </w:p>
        </w:tc>
        <w:tc>
          <w:tcPr>
            <w:tcW w:w="1966" w:type="dxa"/>
          </w:tcPr>
          <w:p w14:paraId="03279658" w14:textId="77777777" w:rsidR="0086153A" w:rsidRDefault="0086153A" w:rsidP="00282714">
            <w:pPr>
              <w:rPr>
                <w:del w:id="4176" w:author="Laurence Golding" w:date="2019-05-11T06:51:00Z"/>
                <w:rStyle w:val="CODEtemp"/>
              </w:rPr>
            </w:pPr>
            <w:del w:id="4177" w:author="Laurence Golding" w:date="2019-05-11T06:51:00Z">
              <w:r>
                <w:rPr>
                  <w:rStyle w:val="CODEtemp"/>
                </w:rPr>
                <w:delText>string</w:delText>
              </w:r>
            </w:del>
          </w:p>
        </w:tc>
        <w:tc>
          <w:tcPr>
            <w:tcW w:w="1205" w:type="dxa"/>
          </w:tcPr>
          <w:p w14:paraId="20BF5B9A" w14:textId="77777777" w:rsidR="0086153A" w:rsidRDefault="0086153A" w:rsidP="00282714">
            <w:pPr>
              <w:rPr>
                <w:del w:id="4178" w:author="Laurence Golding" w:date="2019-05-11T06:51:00Z"/>
              </w:rPr>
            </w:pPr>
            <w:del w:id="4179" w:author="Laurence Golding" w:date="2019-05-11T06:51:00Z">
              <w:r>
                <w:delText>Yes</w:delText>
              </w:r>
            </w:del>
          </w:p>
        </w:tc>
        <w:tc>
          <w:tcPr>
            <w:tcW w:w="5597" w:type="dxa"/>
          </w:tcPr>
          <w:p w14:paraId="6829EE2C" w14:textId="77777777" w:rsidR="0086153A" w:rsidRDefault="0086153A" w:rsidP="00282714">
            <w:pPr>
              <w:rPr>
                <w:del w:id="4180" w:author="Laurence Golding" w:date="2019-05-11T06:51:00Z"/>
              </w:rPr>
            </w:pPr>
            <w:del w:id="4181" w:author="Laurence Golding" w:date="2019-05-11T06:51:00Z">
              <w:r>
                <w:delText>Required rather than recommended. Just as in a SARIF log file, it specifies the language of the resources embedded in the file.</w:delText>
              </w:r>
            </w:del>
          </w:p>
        </w:tc>
      </w:tr>
    </w:tbl>
    <w:p w14:paraId="29333B4F" w14:textId="77777777" w:rsidR="00F27B42" w:rsidRDefault="00F27B42" w:rsidP="00F27B42">
      <w:pPr>
        <w:pStyle w:val="Heading5"/>
        <w:numPr>
          <w:ilvl w:val="4"/>
          <w:numId w:val="2"/>
        </w:numPr>
        <w:rPr>
          <w:del w:id="4182" w:author="Laurence Golding" w:date="2019-05-11T06:51:00Z"/>
        </w:rPr>
      </w:pPr>
      <w:bookmarkStart w:id="4183" w:name="_Toc516224695"/>
      <w:del w:id="4184" w:author="Laurence Golding" w:date="2019-05-11T06:51:00Z">
        <w:r>
          <w:delText>resources object</w:delText>
        </w:r>
        <w:bookmarkEnd w:id="4183"/>
      </w:del>
    </w:p>
    <w:p w14:paraId="2D77186C" w14:textId="77777777" w:rsidR="0086153A" w:rsidRPr="0086153A" w:rsidRDefault="0086153A" w:rsidP="0086153A">
      <w:pPr>
        <w:rPr>
          <w:del w:id="4185" w:author="Laurence Golding" w:date="2019-05-11T06:51:00Z"/>
        </w:rPr>
      </w:pPr>
      <w:del w:id="4186" w:author="Laurence Golding" w:date="2019-05-11T06:51:00Z">
        <w:r>
          <w:delText xml:space="preserve">The </w:delText>
        </w:r>
        <w:r w:rsidRPr="00386A21">
          <w:rPr>
            <w:rStyle w:val="CODEtemp"/>
          </w:rPr>
          <w:delText>resources</w:delText>
        </w:r>
        <w:r>
          <w:delText xml:space="preserve"> object in a SARIF resource file is identical to the </w:delText>
        </w:r>
        <w:r w:rsidRPr="00386A21">
          <w:rPr>
            <w:rStyle w:val="CODEtemp"/>
          </w:rPr>
          <w:delText>resources</w:delText>
        </w:r>
        <w:r>
          <w:delText xml:space="preserve"> object in a SARIF log file (§</w:delText>
        </w:r>
        <w:r>
          <w:fldChar w:fldCharType="begin"/>
        </w:r>
        <w:r>
          <w:delInstrText xml:space="preserve"> REF _Ref508812750 \r \h </w:delInstrText>
        </w:r>
        <w:r>
          <w:fldChar w:fldCharType="separate"/>
        </w:r>
        <w:r w:rsidR="00331070">
          <w:delText>3.35</w:delText>
        </w:r>
        <w:r>
          <w:fldChar w:fldCharType="end"/>
        </w:r>
        <w:r>
          <w:delText>).</w:delText>
        </w:r>
      </w:del>
    </w:p>
    <w:p w14:paraId="01437952" w14:textId="2AB7974A" w:rsidR="00710C24" w:rsidRDefault="00710C24" w:rsidP="005B5E56">
      <w:pPr>
        <w:rPr>
          <w:ins w:id="4187" w:author="Laurence Golding" w:date="2019-05-11T06:51:00Z"/>
        </w:rPr>
      </w:pPr>
      <w:ins w:id="4188" w:author="Laurence Golding" w:date="2019-05-11T06:51:00Z">
        <w:r>
          <w:t xml:space="preserve">            </w:t>
        </w:r>
      </w:ins>
    </w:p>
    <w:p w14:paraId="55D59945" w14:textId="28AAB945" w:rsidR="00B607AD" w:rsidRDefault="00B607AD" w:rsidP="00B607AD">
      <w:pPr>
        <w:pStyle w:val="Heading3"/>
      </w:pPr>
      <w:bookmarkStart w:id="4189" w:name="_Ref508811133"/>
      <w:bookmarkStart w:id="4190" w:name="_Toc8366981"/>
      <w:bookmarkStart w:id="4191" w:name="_Toc516224696"/>
      <w:bookmarkEnd w:id="3873"/>
      <w:r>
        <w:t>text property</w:t>
      </w:r>
      <w:bookmarkEnd w:id="4189"/>
      <w:bookmarkEnd w:id="4190"/>
      <w:bookmarkEnd w:id="4191"/>
    </w:p>
    <w:p w14:paraId="38926169" w14:textId="4CF0AF1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9127C">
        <w:t>3.</w:t>
      </w:r>
      <w:del w:id="4192" w:author="Laurence Golding" w:date="2019-05-11T06:51:00Z">
        <w:r w:rsidR="00331070">
          <w:delText>9.2</w:delText>
        </w:r>
      </w:del>
      <w:ins w:id="4193" w:author="Laurence Golding" w:date="2019-05-11T06:51:00Z">
        <w:r w:rsidR="0009127C">
          <w:t>11.3</w:t>
        </w:r>
      </w:ins>
      <w:r>
        <w:fldChar w:fldCharType="end"/>
      </w:r>
      <w:r>
        <w:t>)</w:t>
      </w:r>
      <w:r w:rsidRPr="0027620D">
        <w:t>.</w:t>
      </w:r>
    </w:p>
    <w:p w14:paraId="68ED5C2D" w14:textId="4879E69D" w:rsidR="00B607AD" w:rsidRDefault="00B607AD" w:rsidP="00B607AD">
      <w:pPr>
        <w:pStyle w:val="Heading3"/>
      </w:pPr>
      <w:bookmarkStart w:id="4194" w:name="_Ref508811583"/>
      <w:bookmarkStart w:id="4195" w:name="_Toc8366982"/>
      <w:bookmarkStart w:id="4196" w:name="_Toc516224697"/>
      <w:del w:id="4197" w:author="Laurence Golding" w:date="2019-05-11T06:51:00Z">
        <w:r>
          <w:delText>richText</w:delText>
        </w:r>
      </w:del>
      <w:ins w:id="4198" w:author="Laurence Golding" w:date="2019-05-11T06:51:00Z">
        <w:r w:rsidR="007C76ED">
          <w:t>markdown</w:t>
        </w:r>
      </w:ins>
      <w:r w:rsidR="007C76ED">
        <w:t xml:space="preserve"> </w:t>
      </w:r>
      <w:r>
        <w:t>property</w:t>
      </w:r>
      <w:bookmarkEnd w:id="4194"/>
      <w:bookmarkEnd w:id="4195"/>
      <w:bookmarkEnd w:id="4196"/>
    </w:p>
    <w:p w14:paraId="252D70DD" w14:textId="1413EE0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del w:id="4199" w:author="Laurence Golding" w:date="2019-05-11T06:51:00Z">
        <w:r>
          <w:rPr>
            <w:rStyle w:val="CODEtemp"/>
          </w:rPr>
          <w:delText>richT</w:delText>
        </w:r>
        <w:r w:rsidRPr="0027620D">
          <w:rPr>
            <w:rStyle w:val="CODEtemp"/>
          </w:rPr>
          <w:delText>ext</w:delText>
        </w:r>
      </w:del>
      <w:ins w:id="4200" w:author="Laurence Golding" w:date="2019-05-11T06:51:00Z">
        <w:r w:rsidR="007C76ED">
          <w:rPr>
            <w:rStyle w:val="CODEtemp"/>
          </w:rPr>
          <w:t>markdown</w:t>
        </w:r>
      </w:ins>
      <w:r w:rsidR="007C76ED" w:rsidRPr="0027620D">
        <w:t xml:space="preserve"> </w:t>
      </w:r>
      <w:r w:rsidRPr="0027620D">
        <w:t xml:space="preserve">whose value is a non-empty string containing a </w:t>
      </w:r>
      <w:del w:id="4201" w:author="Laurence Golding" w:date="2019-05-11T06:51:00Z">
        <w:r>
          <w:delText>rich</w:delText>
        </w:r>
        <w:r w:rsidRPr="0027620D">
          <w:delText xml:space="preserve"> text</w:delText>
        </w:r>
      </w:del>
      <w:ins w:id="4202" w:author="Laurence Golding" w:date="2019-05-11T06:51:00Z">
        <w:r w:rsidR="007C76ED">
          <w:t>formatted</w:t>
        </w:r>
      </w:ins>
      <w:r w:rsidR="007C76ED" w:rsidRPr="0027620D">
        <w:t xml:space="preserve"> </w:t>
      </w:r>
      <w:r w:rsidRPr="0027620D">
        <w:t>message</w:t>
      </w:r>
      <w:r>
        <w:t xml:space="preserve"> (§</w:t>
      </w:r>
      <w:r>
        <w:fldChar w:fldCharType="begin"/>
      </w:r>
      <w:r>
        <w:instrText xml:space="preserve"> REF _Ref503354606 \r \h </w:instrText>
      </w:r>
      <w:r>
        <w:fldChar w:fldCharType="separate"/>
      </w:r>
      <w:r w:rsidR="0009127C">
        <w:t>3.</w:t>
      </w:r>
      <w:del w:id="4203" w:author="Laurence Golding" w:date="2019-05-11T06:51:00Z">
        <w:r w:rsidR="00331070">
          <w:delText>9.3</w:delText>
        </w:r>
      </w:del>
      <w:ins w:id="4204" w:author="Laurence Golding" w:date="2019-05-11T06:51:00Z">
        <w:r w:rsidR="0009127C">
          <w:t>11.4</w:t>
        </w:r>
      </w:ins>
      <w:r>
        <w:fldChar w:fldCharType="end"/>
      </w:r>
      <w:del w:id="4205" w:author="Laurence Golding" w:date="2019-05-11T06:51:00Z">
        <w:r>
          <w:delText>)</w:delText>
        </w:r>
        <w:r w:rsidRPr="0027620D">
          <w:delText>.</w:delText>
        </w:r>
      </w:del>
      <w:ins w:id="4206" w:author="Laurence Golding" w:date="2019-05-11T06:51:00Z">
        <w:r>
          <w:t>)</w:t>
        </w:r>
        <w:r w:rsidR="007C76ED">
          <w:t xml:space="preserve"> expressed in GitHub-Flavored Markdown [</w:t>
        </w:r>
        <w:r w:rsidR="005C469B">
          <w:fldChar w:fldCharType="begin"/>
        </w:r>
        <w:r w:rsidR="005C469B">
          <w:instrText xml:space="preserve"> HYPERLINK \l "GFM" </w:instrText>
        </w:r>
        <w:r w:rsidR="005C469B">
          <w:fldChar w:fldCharType="separate"/>
        </w:r>
        <w:r w:rsidR="007C76ED" w:rsidRPr="007C76ED">
          <w:rPr>
            <w:rStyle w:val="Hyperlink"/>
          </w:rPr>
          <w:t>GFM</w:t>
        </w:r>
        <w:r w:rsidR="005C469B">
          <w:rPr>
            <w:rStyle w:val="Hyperlink"/>
          </w:rPr>
          <w:fldChar w:fldCharType="end"/>
        </w:r>
        <w:r w:rsidR="007C76ED">
          <w:t>]</w:t>
        </w:r>
        <w:r w:rsidRPr="0027620D">
          <w:t>.</w:t>
        </w:r>
      </w:ins>
    </w:p>
    <w:p w14:paraId="3C00D558" w14:textId="2B12C36C" w:rsidR="008563DD" w:rsidRDefault="0086153A" w:rsidP="0086153A">
      <w:pPr>
        <w:rPr>
          <w:ins w:id="4207" w:author="Laurence Golding" w:date="2019-05-11T06:51:00Z"/>
        </w:rPr>
      </w:pPr>
      <w:r>
        <w:t xml:space="preserve">If the </w:t>
      </w:r>
      <w:del w:id="4208" w:author="Laurence Golding" w:date="2019-05-11T06:51:00Z">
        <w:r w:rsidRPr="0027620D">
          <w:rPr>
            <w:rStyle w:val="CODEtemp"/>
          </w:rPr>
          <w:delText>richText</w:delText>
        </w:r>
      </w:del>
      <w:ins w:id="4209" w:author="Laurence Golding" w:date="2019-05-11T06:51:00Z">
        <w:r w:rsidR="007C76ED">
          <w:rPr>
            <w:rStyle w:val="CODEtemp"/>
          </w:rPr>
          <w:t>markdown</w:t>
        </w:r>
      </w:ins>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9127C">
        <w:t>3.</w:t>
      </w:r>
      <w:del w:id="4210" w:author="Laurence Golding" w:date="2019-05-11T06:51:00Z">
        <w:r w:rsidR="00331070">
          <w:delText>9.7</w:delText>
        </w:r>
      </w:del>
      <w:ins w:id="4211" w:author="Laurence Golding" w:date="2019-05-11T06:51:00Z">
        <w:r w:rsidR="0009127C">
          <w:t>11.8</w:t>
        </w:r>
      </w:ins>
      <w:r>
        <w:fldChar w:fldCharType="end"/>
      </w:r>
      <w:r>
        <w:t xml:space="preserve">) </w:t>
      </w:r>
      <w:r>
        <w:rPr>
          <w:b/>
        </w:rPr>
        <w:t>SHALL</w:t>
      </w:r>
      <w:r>
        <w:t xml:space="preserve"> also be present.</w:t>
      </w:r>
    </w:p>
    <w:p w14:paraId="5B4F9624" w14:textId="09DFC9E6" w:rsidR="0086153A" w:rsidRDefault="008563DD" w:rsidP="008563DD">
      <w:pPr>
        <w:pStyle w:val="Note"/>
        <w:pPrChange w:id="4212" w:author="Laurence Golding" w:date="2019-05-11T06:51:00Z">
          <w:pPr/>
        </w:pPrChange>
      </w:pPr>
      <w:ins w:id="4213" w:author="Laurence Golding" w:date="2019-05-11T06:51:00Z">
        <w:r>
          <w:t>NOTE:</w:t>
        </w:r>
      </w:ins>
      <w:r w:rsidR="0086153A">
        <w:t xml:space="preserve"> </w:t>
      </w:r>
      <w:r w:rsidR="0086153A" w:rsidRPr="0027620D">
        <w:t xml:space="preserve">This ensures that the message is viewable even in contexts that do not support the rendering of </w:t>
      </w:r>
      <w:del w:id="4214" w:author="Laurence Golding" w:date="2019-05-11T06:51:00Z">
        <w:r w:rsidR="0086153A" w:rsidRPr="0027620D">
          <w:delText>rich</w:delText>
        </w:r>
      </w:del>
      <w:ins w:id="4215" w:author="Laurence Golding" w:date="2019-05-11T06:51:00Z">
        <w:r w:rsidR="00D80CED">
          <w:t>formatted</w:t>
        </w:r>
      </w:ins>
      <w:r w:rsidR="00D80CED" w:rsidRPr="0027620D">
        <w:t xml:space="preserve"> </w:t>
      </w:r>
      <w:r w:rsidR="0086153A" w:rsidRPr="0027620D">
        <w:t>text.</w:t>
      </w:r>
    </w:p>
    <w:p w14:paraId="7372FE66" w14:textId="6ACC1327" w:rsidR="0086153A" w:rsidRPr="0086153A" w:rsidRDefault="0086153A" w:rsidP="0086153A">
      <w:r>
        <w:t xml:space="preserve">SARIF consumers that cannot (or choose not to) render </w:t>
      </w:r>
      <w:del w:id="4216" w:author="Laurence Golding" w:date="2019-05-11T06:51:00Z">
        <w:r>
          <w:delText>rich</w:delText>
        </w:r>
      </w:del>
      <w:ins w:id="4217" w:author="Laurence Golding" w:date="2019-05-11T06:51:00Z">
        <w:r w:rsidR="00E10029">
          <w:t>formatted</w:t>
        </w:r>
      </w:ins>
      <w:r w:rsidR="00E10029">
        <w:t xml:space="preserve"> </w:t>
      </w:r>
      <w:r>
        <w:t xml:space="preserve">text </w:t>
      </w:r>
      <w:r>
        <w:rPr>
          <w:b/>
        </w:rPr>
        <w:t>SHALL</w:t>
      </w:r>
      <w:r>
        <w:t xml:space="preserve"> ignore the </w:t>
      </w:r>
      <w:del w:id="4218" w:author="Laurence Golding" w:date="2019-05-11T06:51:00Z">
        <w:r>
          <w:rPr>
            <w:rStyle w:val="CODEtemp"/>
          </w:rPr>
          <w:delText>richText</w:delText>
        </w:r>
      </w:del>
      <w:ins w:id="4219" w:author="Laurence Golding" w:date="2019-05-11T06:51:00Z">
        <w:r w:rsidR="007C76ED">
          <w:rPr>
            <w:rStyle w:val="CODEtemp"/>
          </w:rPr>
          <w:t>markdown</w:t>
        </w:r>
      </w:ins>
      <w:r w:rsidR="007C76ED">
        <w:t xml:space="preserve"> </w:t>
      </w:r>
      <w:r>
        <w:t xml:space="preserve">property and use the </w:t>
      </w:r>
      <w:r>
        <w:rPr>
          <w:rStyle w:val="CODEtemp"/>
        </w:rPr>
        <w:t>text</w:t>
      </w:r>
      <w:r>
        <w:t xml:space="preserve"> property instead.</w:t>
      </w:r>
    </w:p>
    <w:p w14:paraId="3F0244B6" w14:textId="3207B7F4" w:rsidR="00B607AD" w:rsidRDefault="00B607AD" w:rsidP="00B607AD">
      <w:pPr>
        <w:pStyle w:val="Heading3"/>
      </w:pPr>
      <w:bookmarkStart w:id="4220" w:name="_Ref508811592"/>
      <w:bookmarkStart w:id="4221" w:name="_Toc8366983"/>
      <w:bookmarkStart w:id="4222" w:name="_Toc516224698"/>
      <w:del w:id="4223" w:author="Laurence Golding" w:date="2019-05-11T06:51:00Z">
        <w:r>
          <w:delText>messageId</w:delText>
        </w:r>
      </w:del>
      <w:ins w:id="4224" w:author="Laurence Golding" w:date="2019-05-11T06:51:00Z">
        <w:r w:rsidR="00126A10">
          <w:t>id</w:t>
        </w:r>
      </w:ins>
      <w:r>
        <w:t xml:space="preserve"> property</w:t>
      </w:r>
      <w:bookmarkEnd w:id="4220"/>
      <w:bookmarkEnd w:id="4221"/>
      <w:bookmarkEnd w:id="4222"/>
    </w:p>
    <w:p w14:paraId="5F5AED7E" w14:textId="4553008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del w:id="4225" w:author="Laurence Golding" w:date="2019-05-11T06:51:00Z">
        <w:r>
          <w:rPr>
            <w:rStyle w:val="CODEtemp"/>
          </w:rPr>
          <w:delText>messageId</w:delText>
        </w:r>
      </w:del>
      <w:ins w:id="4226" w:author="Laurence Golding" w:date="2019-05-11T06:51:00Z">
        <w:r w:rsidR="00126A10">
          <w:rPr>
            <w:rStyle w:val="CODEtemp"/>
          </w:rPr>
          <w:t>id</w:t>
        </w:r>
      </w:ins>
      <w:r w:rsidRPr="0027620D">
        <w:t xml:space="preserve"> whose value is a non-empty string containing </w:t>
      </w:r>
      <w:r>
        <w:t xml:space="preserve">the </w:t>
      </w:r>
      <w:del w:id="4227" w:author="Laurence Golding" w:date="2019-05-11T06:51:00Z">
        <w:r>
          <w:delText xml:space="preserve">resource </w:delText>
        </w:r>
      </w:del>
      <w:r>
        <w:t xml:space="preserve">identifier </w:t>
      </w:r>
      <w:del w:id="4228" w:author="Laurence Golding" w:date="2019-05-11T06:51:00Z">
        <w:r>
          <w:delText>(§</w:delText>
        </w:r>
        <w:r>
          <w:fldChar w:fldCharType="begin"/>
        </w:r>
        <w:r>
          <w:delInstrText xml:space="preserve"> REF _Ref508812963 \r \h </w:delInstrText>
        </w:r>
        <w:r>
          <w:fldChar w:fldCharType="separate"/>
        </w:r>
        <w:r w:rsidR="00331070">
          <w:delText>3.9.6</w:delText>
        </w:r>
        <w:r>
          <w:fldChar w:fldCharType="end"/>
        </w:r>
        <w:r>
          <w:delText xml:space="preserve">) </w:delText>
        </w:r>
      </w:del>
      <w:r>
        <w:t xml:space="preserve">for the desired </w:t>
      </w:r>
      <w:del w:id="4229" w:author="Laurence Golding" w:date="2019-05-11T06:51:00Z">
        <w:r>
          <w:delText xml:space="preserve">plain text </w:delText>
        </w:r>
      </w:del>
      <w:r>
        <w:t>message</w:t>
      </w:r>
      <w:del w:id="4230" w:author="Laurence Golding" w:date="2019-05-11T06:51:00Z">
        <w:r>
          <w:delText xml:space="preserve"> (§</w:delText>
        </w:r>
        <w:r>
          <w:fldChar w:fldCharType="begin"/>
        </w:r>
        <w:r>
          <w:delInstrText xml:space="preserve"> REF _Ref503354593 \r \h </w:delInstrText>
        </w:r>
        <w:r>
          <w:fldChar w:fldCharType="separate"/>
        </w:r>
        <w:r w:rsidR="00331070">
          <w:delText>3.9.2</w:delText>
        </w:r>
        <w:r>
          <w:fldChar w:fldCharType="end"/>
        </w:r>
        <w:r>
          <w:delText>).</w:delText>
        </w:r>
      </w:del>
      <w:ins w:id="4231" w:author="Laurence Golding" w:date="2019-05-11T06:51:00Z">
        <w:r>
          <w:t>.</w:t>
        </w:r>
      </w:ins>
      <w:r w:rsidRPr="0086153A">
        <w:t xml:space="preserve"> </w:t>
      </w:r>
      <w:r>
        <w:t>See §</w:t>
      </w:r>
      <w:del w:id="4232" w:author="Laurence Golding" w:date="2019-05-11T06:51:00Z">
        <w:r w:rsidR="00D91873">
          <w:fldChar w:fldCharType="begin"/>
        </w:r>
        <w:r w:rsidR="00D91873">
          <w:delInstrText xml:space="preserve"> REF _Ref508812199 \r \h </w:delInstrText>
        </w:r>
        <w:r w:rsidR="00D91873">
          <w:fldChar w:fldCharType="separate"/>
        </w:r>
        <w:r w:rsidR="00331070">
          <w:delText>3.9.6.2</w:delText>
        </w:r>
        <w:r w:rsidR="00D91873">
          <w:fldChar w:fldCharType="end"/>
        </w:r>
        <w:r>
          <w:delText xml:space="preserve"> </w:delText>
        </w:r>
        <w:r w:rsidR="00D91873">
          <w:delText>and §</w:delText>
        </w:r>
        <w:r w:rsidR="00D91873">
          <w:fldChar w:fldCharType="begin"/>
        </w:r>
        <w:r w:rsidR="00D91873">
          <w:delInstrText xml:space="preserve"> REF _Ref508811713 \r \h </w:delInstrText>
        </w:r>
        <w:r w:rsidR="00D91873">
          <w:fldChar w:fldCharType="separate"/>
        </w:r>
        <w:r w:rsidR="00331070">
          <w:delText>3.9.6.3</w:delText>
        </w:r>
        <w:r w:rsidR="00D91873">
          <w:fldChar w:fldCharType="end"/>
        </w:r>
      </w:del>
      <w:ins w:id="4233" w:author="Laurence Golding" w:date="2019-05-11T06:51:00Z">
        <w:r w:rsidR="00A86188">
          <w:fldChar w:fldCharType="begin"/>
        </w:r>
        <w:r w:rsidR="00A86188">
          <w:instrText xml:space="preserve"> REF _Ref4242083 \r \h </w:instrText>
        </w:r>
        <w:r w:rsidR="00A86188">
          <w:fldChar w:fldCharType="separate"/>
        </w:r>
        <w:r w:rsidR="0009127C">
          <w:t>3.11.7</w:t>
        </w:r>
        <w:r w:rsidR="00A86188">
          <w:fldChar w:fldCharType="end"/>
        </w:r>
      </w:ins>
      <w:r w:rsidR="00D91873">
        <w:t xml:space="preserve"> </w:t>
      </w:r>
      <w:r>
        <w:t xml:space="preserve">for details of the </w:t>
      </w:r>
      <w:del w:id="4234" w:author="Laurence Golding" w:date="2019-05-11T06:51:00Z">
        <w:r>
          <w:delText>resource</w:delText>
        </w:r>
      </w:del>
      <w:ins w:id="4235" w:author="Laurence Golding" w:date="2019-05-11T06:51:00Z">
        <w:r w:rsidR="0007588C">
          <w:t>message</w:t>
        </w:r>
      </w:ins>
      <w:r w:rsidR="0007588C">
        <w:t xml:space="preserve"> </w:t>
      </w:r>
      <w:r>
        <w:t>string lookup procedure.</w:t>
      </w:r>
    </w:p>
    <w:p w14:paraId="1C48EF00" w14:textId="77777777" w:rsidR="00B607AD" w:rsidRDefault="00B607AD" w:rsidP="00B607AD">
      <w:pPr>
        <w:pStyle w:val="Heading3"/>
        <w:numPr>
          <w:ilvl w:val="2"/>
          <w:numId w:val="2"/>
        </w:numPr>
        <w:rPr>
          <w:del w:id="4236" w:author="Laurence Golding" w:date="2019-05-11T06:51:00Z"/>
        </w:rPr>
      </w:pPr>
      <w:bookmarkStart w:id="4237" w:name="_Ref508811630"/>
      <w:bookmarkStart w:id="4238" w:name="_Toc516224699"/>
      <w:del w:id="4239" w:author="Laurence Golding" w:date="2019-05-11T06:51:00Z">
        <w:r>
          <w:delText>richMessageId property</w:delText>
        </w:r>
        <w:bookmarkEnd w:id="4237"/>
        <w:bookmarkEnd w:id="4238"/>
      </w:del>
    </w:p>
    <w:p w14:paraId="35059B4F" w14:textId="77777777" w:rsidR="0086153A" w:rsidRDefault="0086153A" w:rsidP="0086153A">
      <w:pPr>
        <w:rPr>
          <w:del w:id="4240" w:author="Laurence Golding" w:date="2019-05-11T06:51:00Z"/>
        </w:rPr>
      </w:pPr>
      <w:del w:id="4241" w:author="Laurence Golding" w:date="2019-05-11T06:51:00Z">
        <w:r>
          <w:delText xml:space="preserve">A </w:delText>
        </w:r>
        <w:r w:rsidRPr="0027620D">
          <w:rPr>
            <w:rStyle w:val="CODEtemp"/>
          </w:rPr>
          <w:delText>message</w:delText>
        </w:r>
        <w:r w:rsidRPr="0027620D">
          <w:delText xml:space="preserve"> object </w:delText>
        </w:r>
        <w:r w:rsidRPr="0027620D">
          <w:rPr>
            <w:b/>
          </w:rPr>
          <w:delText>MAY</w:delText>
        </w:r>
        <w:r w:rsidRPr="0027620D">
          <w:delText xml:space="preserve"> contain a property named </w:delText>
        </w:r>
        <w:r>
          <w:rPr>
            <w:rStyle w:val="CODEtemp"/>
          </w:rPr>
          <w:delText>richMessageId</w:delText>
        </w:r>
        <w:r w:rsidRPr="0027620D">
          <w:delText xml:space="preserve"> whose value is a non-empty string containing </w:delText>
        </w:r>
        <w:r>
          <w:delText>the resource identifier (§</w:delText>
        </w:r>
        <w:r>
          <w:fldChar w:fldCharType="begin"/>
        </w:r>
        <w:r>
          <w:delInstrText xml:space="preserve"> REF _Ref508812963 \r \h </w:delInstrText>
        </w:r>
        <w:r>
          <w:fldChar w:fldCharType="separate"/>
        </w:r>
        <w:r w:rsidR="00331070">
          <w:delText>3.9.6</w:delText>
        </w:r>
        <w:r>
          <w:fldChar w:fldCharType="end"/>
        </w:r>
        <w:r>
          <w:delText>) for the desired rich text message (§</w:delText>
        </w:r>
        <w:r>
          <w:fldChar w:fldCharType="begin"/>
        </w:r>
        <w:r>
          <w:delInstrText xml:space="preserve"> REF _Ref503354606 \r \h </w:delInstrText>
        </w:r>
        <w:r>
          <w:fldChar w:fldCharType="separate"/>
        </w:r>
        <w:r w:rsidR="00331070">
          <w:delText>3.9.3</w:delText>
        </w:r>
        <w:r>
          <w:fldChar w:fldCharType="end"/>
        </w:r>
        <w:r>
          <w:delText>).</w:delText>
        </w:r>
      </w:del>
    </w:p>
    <w:p w14:paraId="3323E40A" w14:textId="77777777" w:rsidR="0086153A" w:rsidRPr="0086153A" w:rsidRDefault="0086153A" w:rsidP="0086153A">
      <w:pPr>
        <w:rPr>
          <w:del w:id="4242" w:author="Laurence Golding" w:date="2019-05-11T06:51:00Z"/>
        </w:rPr>
      </w:pPr>
      <w:del w:id="4243" w:author="Laurence Golding" w:date="2019-05-11T06:51:00Z">
        <w:r>
          <w:delText xml:space="preserve">SARIF consumers that cannot (or choose not to) render rich text </w:delText>
        </w:r>
        <w:r>
          <w:rPr>
            <w:b/>
          </w:rPr>
          <w:delText>SHALL</w:delText>
        </w:r>
        <w:r>
          <w:delText xml:space="preserve"> ignore the </w:delText>
        </w:r>
        <w:r>
          <w:rPr>
            <w:rStyle w:val="CODEtemp"/>
          </w:rPr>
          <w:delText>richMessageId</w:delText>
        </w:r>
        <w:r>
          <w:delText xml:space="preserve"> property and use the </w:delText>
        </w:r>
        <w:r>
          <w:rPr>
            <w:rStyle w:val="CODEtemp"/>
          </w:rPr>
          <w:delText>messageId</w:delText>
        </w:r>
        <w:r>
          <w:delText xml:space="preserve"> property instead</w:delText>
        </w:r>
        <w:r w:rsidR="00D91873">
          <w:delText>.</w:delText>
        </w:r>
        <w:r>
          <w:delText xml:space="preserve"> </w:delText>
        </w:r>
        <w:r w:rsidR="00D91873">
          <w:delText>See §</w:delText>
        </w:r>
        <w:r w:rsidR="00D91873">
          <w:fldChar w:fldCharType="begin"/>
        </w:r>
        <w:r w:rsidR="00D91873">
          <w:delInstrText xml:space="preserve"> REF _Ref508812199 \r \h </w:delInstrText>
        </w:r>
        <w:r w:rsidR="00D91873">
          <w:fldChar w:fldCharType="separate"/>
        </w:r>
        <w:r w:rsidR="00331070">
          <w:delText>3.9.6.2</w:delText>
        </w:r>
        <w:r w:rsidR="00D91873">
          <w:fldChar w:fldCharType="end"/>
        </w:r>
        <w:r w:rsidR="00D91873">
          <w:delText xml:space="preserve"> and §</w:delText>
        </w:r>
        <w:r w:rsidR="00D91873">
          <w:fldChar w:fldCharType="begin"/>
        </w:r>
        <w:r w:rsidR="00D91873">
          <w:delInstrText xml:space="preserve"> REF _Ref508811713 \r \h </w:delInstrText>
        </w:r>
        <w:r w:rsidR="00D91873">
          <w:fldChar w:fldCharType="separate"/>
        </w:r>
        <w:r w:rsidR="00331070">
          <w:delText>3.9.6.3</w:delText>
        </w:r>
        <w:r w:rsidR="00D91873">
          <w:fldChar w:fldCharType="end"/>
        </w:r>
        <w:r w:rsidR="00D91873">
          <w:delText xml:space="preserve"> for details of the resource string lookup procedure.</w:delText>
        </w:r>
      </w:del>
    </w:p>
    <w:p w14:paraId="589A7D44" w14:textId="6B0C705B" w:rsidR="00B607AD" w:rsidRDefault="00B607AD" w:rsidP="00B607AD">
      <w:pPr>
        <w:pStyle w:val="Heading3"/>
      </w:pPr>
      <w:bookmarkStart w:id="4244" w:name="_Ref508811093"/>
      <w:bookmarkStart w:id="4245" w:name="_Toc8366984"/>
      <w:bookmarkStart w:id="4246" w:name="_Toc516224700"/>
      <w:r>
        <w:t>arguments property</w:t>
      </w:r>
      <w:bookmarkEnd w:id="4244"/>
      <w:bookmarkEnd w:id="4245"/>
      <w:bookmarkEnd w:id="4246"/>
    </w:p>
    <w:p w14:paraId="3337B550" w14:textId="5FCB183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9127C">
        <w:t>3.</w:t>
      </w:r>
      <w:del w:id="4247" w:author="Laurence Golding" w:date="2019-05-11T06:51:00Z">
        <w:r w:rsidR="00331070">
          <w:delText>9.7</w:delText>
        </w:r>
      </w:del>
      <w:ins w:id="4248" w:author="Laurence Golding" w:date="2019-05-11T06:51:00Z">
        <w:r w:rsidR="0009127C">
          <w:t>11.8</w:t>
        </w:r>
      </w:ins>
      <w:r>
        <w:fldChar w:fldCharType="end"/>
      </w:r>
      <w:r>
        <w:t xml:space="preserve">), </w:t>
      </w:r>
      <w:del w:id="4249" w:author="Laurence Golding" w:date="2019-05-11T06:51:00Z">
        <w:r w:rsidRPr="00AA2DE5">
          <w:rPr>
            <w:rStyle w:val="CODEtemp"/>
          </w:rPr>
          <w:delText>richText</w:delText>
        </w:r>
      </w:del>
      <w:ins w:id="4250" w:author="Laurence Golding" w:date="2019-05-11T06:51:00Z">
        <w:r w:rsidR="008563DD">
          <w:rPr>
            <w:rStyle w:val="CODEtemp"/>
          </w:rPr>
          <w:t>markdown</w:t>
        </w:r>
      </w:ins>
      <w:r w:rsidR="008563DD">
        <w:t xml:space="preserve"> </w:t>
      </w:r>
      <w:r>
        <w:t>(§</w:t>
      </w:r>
      <w:r>
        <w:fldChar w:fldCharType="begin"/>
      </w:r>
      <w:r>
        <w:instrText xml:space="preserve"> REF _Ref508811583 \r \h </w:instrText>
      </w:r>
      <w:r>
        <w:fldChar w:fldCharType="separate"/>
      </w:r>
      <w:r w:rsidR="0009127C">
        <w:t>3.</w:t>
      </w:r>
      <w:ins w:id="4251" w:author="Laurence Golding" w:date="2019-05-11T06:51:00Z">
        <w:r w:rsidR="0009127C">
          <w:t>11.</w:t>
        </w:r>
      </w:ins>
      <w:r w:rsidR="0009127C">
        <w:t>9</w:t>
      </w:r>
      <w:del w:id="4252" w:author="Laurence Golding" w:date="2019-05-11T06:51:00Z">
        <w:r w:rsidR="00331070">
          <w:delText>.8</w:delText>
        </w:r>
      </w:del>
      <w:r>
        <w:fldChar w:fldCharType="end"/>
      </w:r>
      <w:del w:id="4253" w:author="Laurence Golding" w:date="2019-05-11T06:51:00Z">
        <w:r>
          <w:delText xml:space="preserve">), </w:delText>
        </w:r>
        <w:r w:rsidRPr="00AA2DE5">
          <w:rPr>
            <w:rStyle w:val="CODEtemp"/>
          </w:rPr>
          <w:delText>messageId</w:delText>
        </w:r>
        <w:r>
          <w:delText xml:space="preserve"> (§</w:delText>
        </w:r>
        <w:r>
          <w:fldChar w:fldCharType="begin"/>
        </w:r>
        <w:r>
          <w:delInstrText xml:space="preserve"> REF _Ref508811592 \r \h </w:delInstrText>
        </w:r>
        <w:r>
          <w:fldChar w:fldCharType="separate"/>
        </w:r>
        <w:r w:rsidR="00331070">
          <w:delText>3.9.9</w:delText>
        </w:r>
        <w:r>
          <w:fldChar w:fldCharType="end"/>
        </w:r>
      </w:del>
      <w:r>
        <w:t>),</w:t>
      </w:r>
      <w:r w:rsidR="008563DD">
        <w:t xml:space="preserve"> or</w:t>
      </w:r>
      <w:r>
        <w:t xml:space="preserve"> </w:t>
      </w:r>
      <w:del w:id="4254" w:author="Laurence Golding" w:date="2019-05-11T06:51:00Z">
        <w:r w:rsidRPr="00AA2DE5">
          <w:rPr>
            <w:rStyle w:val="CODEtemp"/>
          </w:rPr>
          <w:delText>richMessageId</w:delText>
        </w:r>
        <w:r>
          <w:delText xml:space="preserve"> (§</w:delText>
        </w:r>
        <w:r>
          <w:fldChar w:fldCharType="begin"/>
        </w:r>
        <w:r>
          <w:delInstrText xml:space="preserve"> REF _Ref508811630 \r \h </w:delInstrText>
        </w:r>
        <w:r>
          <w:fldChar w:fldCharType="separate"/>
        </w:r>
        <w:r w:rsidR="00331070">
          <w:delText>3.9.10</w:delText>
        </w:r>
        <w:r>
          <w:fldChar w:fldCharType="end"/>
        </w:r>
      </w:del>
      <w:ins w:id="4255" w:author="Laurence Golding" w:date="2019-05-11T06:51:00Z">
        <w:r w:rsidR="00126A10">
          <w:rPr>
            <w:rStyle w:val="CODEtemp"/>
          </w:rPr>
          <w:t>id</w:t>
        </w:r>
        <w:r>
          <w:t xml:space="preserve"> (§</w:t>
        </w:r>
        <w:r>
          <w:fldChar w:fldCharType="begin"/>
        </w:r>
        <w:r>
          <w:instrText xml:space="preserve"> REF _Ref508811592 \r \h </w:instrText>
        </w:r>
        <w:r>
          <w:fldChar w:fldCharType="separate"/>
        </w:r>
        <w:r w:rsidR="0009127C">
          <w:t>3.11.10</w:t>
        </w:r>
        <w:r>
          <w:fldChar w:fldCharType="end"/>
        </w:r>
      </w:ins>
      <w:r>
        <w:t>) contains any placeholders (§</w:t>
      </w:r>
      <w:r>
        <w:fldChar w:fldCharType="begin"/>
      </w:r>
      <w:r>
        <w:instrText xml:space="preserve"> REF _Ref508810893 \r \h </w:instrText>
      </w:r>
      <w:r>
        <w:fldChar w:fldCharType="separate"/>
      </w:r>
      <w:r w:rsidR="0009127C">
        <w:t>3.</w:t>
      </w:r>
      <w:del w:id="4256" w:author="Laurence Golding" w:date="2019-05-11T06:51:00Z">
        <w:r w:rsidR="00331070">
          <w:delText>9.4</w:delText>
        </w:r>
      </w:del>
      <w:ins w:id="4257" w:author="Laurence Golding" w:date="2019-05-11T06:51:00Z">
        <w:r w:rsidR="0009127C">
          <w:t>11.5</w:t>
        </w:r>
      </w:ins>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9127C">
        <w:t>3.</w:t>
      </w:r>
      <w:del w:id="4258" w:author="Laurence Golding" w:date="2019-05-11T06:51:00Z">
        <w:r w:rsidR="00331070">
          <w:delText>9.4</w:delText>
        </w:r>
      </w:del>
      <w:ins w:id="4259" w:author="Laurence Golding" w:date="2019-05-11T06:51:00Z">
        <w:r w:rsidR="0009127C">
          <w:t>11.5</w:t>
        </w:r>
      </w:ins>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1F902BC" w:rsidR="007D2FEE" w:rsidRDefault="007D2FEE" w:rsidP="007D2FEE">
      <w:r>
        <w:t xml:space="preserve">If none of the properties </w:t>
      </w:r>
      <w:r w:rsidRPr="00AA2DE5">
        <w:rPr>
          <w:rStyle w:val="CODEtemp"/>
        </w:rPr>
        <w:t>text</w:t>
      </w:r>
      <w:r>
        <w:t xml:space="preserve">, </w:t>
      </w:r>
      <w:del w:id="4260" w:author="Laurence Golding" w:date="2019-05-11T06:51:00Z">
        <w:r w:rsidRPr="00AA2DE5">
          <w:rPr>
            <w:rStyle w:val="CODEtemp"/>
          </w:rPr>
          <w:delText>richText</w:delText>
        </w:r>
        <w:r>
          <w:delText xml:space="preserve">, </w:delText>
        </w:r>
        <w:r w:rsidRPr="00AA2DE5">
          <w:rPr>
            <w:rStyle w:val="CODEtemp"/>
          </w:rPr>
          <w:delText>messageId</w:delText>
        </w:r>
      </w:del>
      <w:ins w:id="4261" w:author="Laurence Golding" w:date="2019-05-11T06:51:00Z">
        <w:r w:rsidR="008563DD">
          <w:rPr>
            <w:rStyle w:val="CODEtemp"/>
          </w:rPr>
          <w:t>markdown</w:t>
        </w:r>
      </w:ins>
      <w:r>
        <w:t>,</w:t>
      </w:r>
      <w:r w:rsidR="008563DD">
        <w:t xml:space="preserve"> or</w:t>
      </w:r>
      <w:r>
        <w:t xml:space="preserve"> </w:t>
      </w:r>
      <w:del w:id="4262" w:author="Laurence Golding" w:date="2019-05-11T06:51:00Z">
        <w:r w:rsidRPr="00AA2DE5">
          <w:rPr>
            <w:rStyle w:val="CODEtemp"/>
          </w:rPr>
          <w:delText>richMessageId</w:delText>
        </w:r>
      </w:del>
      <w:ins w:id="4263" w:author="Laurence Golding" w:date="2019-05-11T06:51:00Z">
        <w:r w:rsidR="00126A10">
          <w:rPr>
            <w:rStyle w:val="CODEtemp"/>
          </w:rPr>
          <w:t>id</w:t>
        </w:r>
      </w:ins>
      <w:r>
        <w:t xml:space="preserve"> contains any placeholders, </w:t>
      </w:r>
      <w:del w:id="4264" w:author="Laurence Golding" w:date="2019-05-11T06:51:00Z">
        <w:r>
          <w:delText>the</w:delText>
        </w:r>
      </w:del>
      <w:ins w:id="4265" w:author="Laurence Golding" w:date="2019-05-11T06:51:00Z">
        <w:r>
          <w:t>the</w:t>
        </w:r>
        <w:r w:rsidR="00FA0920">
          <w:t>n</w:t>
        </w:r>
      </w:ins>
      <w:r>
        <w:t xml:space="preserve"> </w:t>
      </w:r>
      <w:r w:rsidRPr="00C20521">
        <w:rPr>
          <w:rStyle w:val="CODEtemp"/>
          <w:rPrChange w:id="4266" w:author="Laurence Golding" w:date="2019-05-11T06:51:00Z">
            <w:rPr/>
          </w:rPrChange>
        </w:rPr>
        <w:t>arguments</w:t>
      </w:r>
      <w:r>
        <w:t xml:space="preserve"> </w:t>
      </w:r>
      <w:del w:id="4267" w:author="Laurence Golding" w:date="2019-05-11T06:51:00Z">
        <w:r>
          <w:delText xml:space="preserve">property </w:delText>
        </w:r>
        <w:r w:rsidRPr="00AA2DE5">
          <w:rPr>
            <w:b/>
          </w:rPr>
          <w:delText>SHALL</w:delText>
        </w:r>
      </w:del>
      <w:ins w:id="4268" w:author="Laurence Golding" w:date="2019-05-11T06:51:00Z">
        <w:r w:rsidR="00FA0920">
          <w:rPr>
            <w:b/>
          </w:rPr>
          <w:t>MAY</w:t>
        </w:r>
      </w:ins>
      <w:r w:rsidR="00FA0920">
        <w:t xml:space="preserve"> </w:t>
      </w:r>
      <w:r>
        <w:t>be absent.</w:t>
      </w:r>
    </w:p>
    <w:p w14:paraId="051AED4F" w14:textId="58EACCB9"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del w:id="4269" w:author="Laurence Golding" w:date="2019-05-11T06:51:00Z">
        <w:r w:rsidRPr="00AA2DE5">
          <w:rPr>
            <w:rStyle w:val="CODEtemp"/>
          </w:rPr>
          <w:delText>richText</w:delText>
        </w:r>
        <w:r>
          <w:delText xml:space="preserve">, </w:delText>
        </w:r>
        <w:r w:rsidRPr="00AA2DE5">
          <w:rPr>
            <w:rStyle w:val="CODEtemp"/>
          </w:rPr>
          <w:delText>messageId</w:delText>
        </w:r>
        <w:r>
          <w:delText xml:space="preserve">, or </w:delText>
        </w:r>
        <w:r w:rsidRPr="00AA2DE5">
          <w:rPr>
            <w:rStyle w:val="CODEtemp"/>
          </w:rPr>
          <w:delText>richMessageId</w:delText>
        </w:r>
      </w:del>
      <w:ins w:id="4270" w:author="Laurence Golding" w:date="2019-05-11T06:51:00Z">
        <w:r w:rsidR="008563DD">
          <w:rPr>
            <w:rStyle w:val="CODEtemp"/>
          </w:rPr>
          <w:t>markdown</w:t>
        </w:r>
        <w:r>
          <w:t>,</w:t>
        </w:r>
        <w:r w:rsidR="008563DD">
          <w:t xml:space="preserve"> </w:t>
        </w:r>
        <w:r w:rsidR="00722897">
          <w:t>and</w:t>
        </w:r>
        <w:r>
          <w:t xml:space="preserve"> </w:t>
        </w:r>
        <w:r w:rsidR="00126A10">
          <w:rPr>
            <w:rStyle w:val="CODEtemp"/>
          </w:rPr>
          <w:t>id</w:t>
        </w:r>
      </w:ins>
      <w:r>
        <w:t xml:space="preserve"> properties.</w:t>
      </w:r>
    </w:p>
    <w:p w14:paraId="573F51F3" w14:textId="42BCBAA9"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del w:id="4271" w:author="Laurence Golding" w:date="2019-05-11T06:51:00Z">
        <w:r w:rsidRPr="00793B34">
          <w:rPr>
            <w:rStyle w:val="CODEtemp"/>
          </w:rPr>
          <w:delText>richText</w:delText>
        </w:r>
      </w:del>
      <w:ins w:id="4272" w:author="Laurence Golding" w:date="2019-05-11T06:51:00Z">
        <w:r w:rsidR="008563DD">
          <w:rPr>
            <w:rStyle w:val="CODEtemp"/>
          </w:rPr>
          <w:t>markdown</w:t>
        </w:r>
      </w:ins>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5D51BCFC" w:rsidR="006F2550" w:rsidRDefault="00815787" w:rsidP="006F2550">
      <w:pPr>
        <w:pStyle w:val="Heading2"/>
      </w:pPr>
      <w:bookmarkStart w:id="4273" w:name="_Ref3551923"/>
      <w:bookmarkStart w:id="4274" w:name="_Toc8366985"/>
      <w:bookmarkStart w:id="4275" w:name="_Toc516224701"/>
      <w:del w:id="4276" w:author="Laurence Golding" w:date="2019-05-11T06:51:00Z">
        <w:r>
          <w:delText>sarifLog</w:delText>
        </w:r>
      </w:del>
      <w:ins w:id="4277" w:author="Laurence Golding" w:date="2019-05-11T06:51:00Z">
        <w:r w:rsidR="006F2550">
          <w:t>multiformatMessageString</w:t>
        </w:r>
      </w:ins>
      <w:r w:rsidR="006F2550">
        <w:t xml:space="preserve"> object</w:t>
      </w:r>
      <w:bookmarkEnd w:id="4273"/>
      <w:bookmarkEnd w:id="4274"/>
      <w:bookmarkEnd w:id="4275"/>
    </w:p>
    <w:p w14:paraId="38BF636F" w14:textId="60D0304F" w:rsidR="006F2550" w:rsidRDefault="006F2550" w:rsidP="006F2550">
      <w:pPr>
        <w:pStyle w:val="Heading3"/>
      </w:pPr>
      <w:bookmarkStart w:id="4278" w:name="_Toc8366986"/>
      <w:bookmarkStart w:id="4279" w:name="_Toc516224702"/>
      <w:r>
        <w:t>General</w:t>
      </w:r>
      <w:bookmarkEnd w:id="4278"/>
      <w:bookmarkEnd w:id="4279"/>
    </w:p>
    <w:p w14:paraId="2DDA3CF0" w14:textId="4D7B90C8" w:rsidR="006F2550" w:rsidRDefault="006F2550" w:rsidP="006F2550">
      <w:pPr>
        <w:rPr>
          <w:ins w:id="4280" w:author="Laurence Golding" w:date="2019-05-11T06:51:00Z"/>
        </w:rPr>
      </w:pPr>
      <w:ins w:id="4281" w:author="Laurence Golding" w:date="2019-05-11T06:51:00Z">
        <w:r>
          <w:t xml:space="preserve">A </w:t>
        </w:r>
        <w:r w:rsidRPr="002D2B60">
          <w:rPr>
            <w:rStyle w:val="CODEtemp"/>
          </w:rPr>
          <w:t>multiformatMessageString</w:t>
        </w:r>
        <w:r>
          <w:t xml:space="preserve"> object groups together all available textual formats for a message string.</w:t>
        </w:r>
      </w:ins>
    </w:p>
    <w:p w14:paraId="186E1C6E" w14:textId="1F64BDE6" w:rsidR="001933F0" w:rsidRDefault="001933F0" w:rsidP="001933F0">
      <w:pPr>
        <w:pStyle w:val="Heading3"/>
        <w:rPr>
          <w:ins w:id="4282" w:author="Laurence Golding" w:date="2019-05-11T06:51:00Z"/>
        </w:rPr>
      </w:pPr>
      <w:bookmarkStart w:id="4283" w:name="_Ref4522143"/>
      <w:bookmarkStart w:id="4284" w:name="_Toc8366987"/>
      <w:ins w:id="4285" w:author="Laurence Golding" w:date="2019-05-11T06:51:00Z">
        <w:r>
          <w:lastRenderedPageBreak/>
          <w:t>Localizable multiformatMessageStrings</w:t>
        </w:r>
        <w:bookmarkEnd w:id="4283"/>
        <w:bookmarkEnd w:id="4284"/>
      </w:ins>
    </w:p>
    <w:p w14:paraId="76D5DBD2" w14:textId="3341D9E0" w:rsidR="001933F0" w:rsidRPr="001933F0" w:rsidRDefault="001933F0" w:rsidP="001933F0">
      <w:pPr>
        <w:rPr>
          <w:ins w:id="4286" w:author="Laurence Golding" w:date="2019-05-11T06:51:00Z"/>
        </w:rPr>
      </w:pPr>
      <w:ins w:id="4287" w:author="Laurence Golding" w:date="2019-05-11T06:51:00Z">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9127C">
          <w:t>3.49.9</w:t>
        </w:r>
        <w:r>
          <w:fldChar w:fldCharType="end"/>
        </w:r>
        <w:r>
          <w:t>), can be translated into other languages. We describe these properties as being “localizable.” The description of every localizable property will state that it is localizable.</w:t>
        </w:r>
      </w:ins>
    </w:p>
    <w:p w14:paraId="672FE0AA" w14:textId="60AA64F5" w:rsidR="006F2550" w:rsidRDefault="006F2550" w:rsidP="006F2550">
      <w:pPr>
        <w:pStyle w:val="Heading3"/>
        <w:rPr>
          <w:ins w:id="4288" w:author="Laurence Golding" w:date="2019-05-11T06:51:00Z"/>
        </w:rPr>
      </w:pPr>
      <w:bookmarkStart w:id="4289" w:name="_Ref3551354"/>
      <w:bookmarkStart w:id="4290" w:name="_Toc8366988"/>
      <w:ins w:id="4291" w:author="Laurence Golding" w:date="2019-05-11T06:51:00Z">
        <w:r>
          <w:t>text property</w:t>
        </w:r>
        <w:bookmarkEnd w:id="4289"/>
        <w:bookmarkEnd w:id="4290"/>
      </w:ins>
    </w:p>
    <w:p w14:paraId="03EFEB24" w14:textId="5F36EE50" w:rsidR="006F2550" w:rsidRDefault="006F2550" w:rsidP="006F2550">
      <w:pPr>
        <w:rPr>
          <w:ins w:id="4292" w:author="Laurence Golding" w:date="2019-05-11T06:51:00Z"/>
        </w:rPr>
      </w:pPr>
      <w:ins w:id="4293" w:author="Laurence Golding" w:date="2019-05-11T06:51:00Z">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ins>
    </w:p>
    <w:p w14:paraId="596158AA" w14:textId="07B4056C" w:rsidR="006F2550" w:rsidRDefault="006F2550" w:rsidP="006F2550">
      <w:pPr>
        <w:pStyle w:val="Note"/>
        <w:rPr>
          <w:ins w:id="4294" w:author="Laurence Golding" w:date="2019-05-11T06:51:00Z"/>
        </w:rPr>
      </w:pPr>
      <w:ins w:id="4295" w:author="Laurence Golding" w:date="2019-05-11T06:51:00Z">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ins>
    </w:p>
    <w:p w14:paraId="2040C58C" w14:textId="1DD21CED" w:rsidR="006F2550" w:rsidRDefault="006F2550" w:rsidP="006F2550">
      <w:pPr>
        <w:pStyle w:val="Heading3"/>
        <w:rPr>
          <w:ins w:id="4296" w:author="Laurence Golding" w:date="2019-05-11T06:51:00Z"/>
        </w:rPr>
      </w:pPr>
      <w:bookmarkStart w:id="4297" w:name="_Ref3625000"/>
      <w:bookmarkStart w:id="4298" w:name="_Toc8366989"/>
      <w:ins w:id="4299" w:author="Laurence Golding" w:date="2019-05-11T06:51:00Z">
        <w:r>
          <w:t>markdown property</w:t>
        </w:r>
        <w:bookmarkEnd w:id="4297"/>
        <w:bookmarkEnd w:id="4298"/>
      </w:ins>
    </w:p>
    <w:p w14:paraId="20AC6A2B" w14:textId="1F91889D" w:rsidR="006F2550" w:rsidRDefault="006F2550" w:rsidP="006F2550">
      <w:pPr>
        <w:rPr>
          <w:ins w:id="4300" w:author="Laurence Golding" w:date="2019-05-11T06:51:00Z"/>
        </w:rPr>
      </w:pPr>
      <w:ins w:id="4301" w:author="Laurence Golding" w:date="2019-05-11T06:51:00Z">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9127C">
          <w:t>3.11.4</w:t>
        </w:r>
        <w:r>
          <w:fldChar w:fldCharType="end"/>
        </w:r>
        <w:r>
          <w:t>) expressed in GitHub-Flavored Markdown [</w:t>
        </w:r>
        <w:r w:rsidR="005C469B">
          <w:fldChar w:fldCharType="begin"/>
        </w:r>
        <w:r w:rsidR="005C469B">
          <w:instrText xml:space="preserve"> HYPERLINK \l "GFM" </w:instrText>
        </w:r>
        <w:r w:rsidR="005C469B">
          <w:fldChar w:fldCharType="separate"/>
        </w:r>
        <w:r w:rsidRPr="006F2550">
          <w:rPr>
            <w:rStyle w:val="Hyperlink"/>
          </w:rPr>
          <w:t>GFM</w:t>
        </w:r>
        <w:r w:rsidR="005C469B">
          <w:rPr>
            <w:rStyle w:val="Hyperlink"/>
          </w:rPr>
          <w:fldChar w:fldCharType="end"/>
        </w:r>
        <w:r>
          <w:t>].</w:t>
        </w:r>
      </w:ins>
    </w:p>
    <w:p w14:paraId="2C9A46D1" w14:textId="0EB60BEE" w:rsidR="006F2550" w:rsidRPr="006F2550" w:rsidRDefault="006F2550" w:rsidP="00EA286B">
      <w:pPr>
        <w:rPr>
          <w:ins w:id="4302" w:author="Laurence Golding" w:date="2019-05-11T06:51:00Z"/>
        </w:rPr>
      </w:pPr>
      <w:ins w:id="4303" w:author="Laurence Golding" w:date="2019-05-11T06:51:00Z">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9127C">
          <w:t>3.12.3</w:t>
        </w:r>
        <w:r w:rsidR="000E616A">
          <w:fldChar w:fldCharType="end"/>
        </w:r>
        <w:r>
          <w:t>) instead.</w:t>
        </w:r>
      </w:ins>
    </w:p>
    <w:p w14:paraId="0645E5C8" w14:textId="1357072E" w:rsidR="0038356E" w:rsidRPr="0038356E" w:rsidRDefault="00815787" w:rsidP="0038356E">
      <w:pPr>
        <w:pStyle w:val="Heading2"/>
        <w:rPr>
          <w:moveTo w:id="4304" w:author="Laurence Golding" w:date="2019-05-11T06:52:00Z"/>
        </w:rPr>
        <w:pPrChange w:id="4305" w:author="Laurence Golding" w:date="2019-05-11T06:51:00Z">
          <w:pPr>
            <w:pStyle w:val="Heading5"/>
          </w:pPr>
        </w:pPrChange>
      </w:pPr>
      <w:bookmarkStart w:id="4306" w:name="_Ref508812301"/>
      <w:bookmarkStart w:id="4307" w:name="_Toc8366990"/>
      <w:moveToRangeStart w:id="4308" w:author="Laurence Golding" w:date="2019-05-11T06:52:00Z" w:name="move8449957"/>
      <w:moveTo w:id="4309" w:author="Laurence Golding" w:date="2019-05-11T06:52:00Z">
        <w:r>
          <w:t>sarifLog object</w:t>
        </w:r>
        <w:bookmarkEnd w:id="3874"/>
        <w:bookmarkEnd w:id="4306"/>
        <w:bookmarkEnd w:id="4307"/>
      </w:moveTo>
    </w:p>
    <w:p w14:paraId="5DEDD21B" w14:textId="0630136E" w:rsidR="000D32C1" w:rsidRDefault="000D32C1" w:rsidP="000D32C1">
      <w:pPr>
        <w:pStyle w:val="Heading3"/>
        <w:rPr>
          <w:moveTo w:id="4310" w:author="Laurence Golding" w:date="2019-05-11T06:52:00Z"/>
        </w:rPr>
        <w:pPrChange w:id="4311" w:author="Laurence Golding" w:date="2019-05-11T06:51:00Z">
          <w:pPr>
            <w:pStyle w:val="Heading4"/>
          </w:pPr>
        </w:pPrChange>
      </w:pPr>
      <w:bookmarkStart w:id="4312" w:name="_Toc8366991"/>
      <w:moveToRangeStart w:id="4313" w:author="Laurence Golding" w:date="2019-05-11T06:52:00Z" w:name="move8449958"/>
      <w:moveToRangeEnd w:id="4308"/>
      <w:moveTo w:id="4314" w:author="Laurence Golding" w:date="2019-05-11T06:52:00Z">
        <w:r>
          <w:t>General</w:t>
        </w:r>
        <w:bookmarkEnd w:id="4312"/>
      </w:moveTo>
    </w:p>
    <w:moveToRangeEnd w:id="4313"/>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Change w:id="4315" w:author="Laurence Golding" w:date="2019-05-11T06:51:00Z">
          <w:pPr>
            <w:pStyle w:val="Codesmall"/>
          </w:pPr>
        </w:pPrChange>
      </w:pPr>
      <w:r>
        <w:t>{</w:t>
      </w:r>
    </w:p>
    <w:p w14:paraId="0BFC50E3" w14:textId="62B69643" w:rsidR="0038356E" w:rsidRDefault="00FC1320" w:rsidP="002D65F3">
      <w:pPr>
        <w:pStyle w:val="Code"/>
        <w:pPrChange w:id="4316" w:author="Laurence Golding" w:date="2019-05-11T06:51:00Z">
          <w:pPr>
            <w:pStyle w:val="Codesmall"/>
          </w:pPr>
        </w:pPrChange>
      </w:pPr>
      <w:r>
        <w:t xml:space="preserve">  "version"</w:t>
      </w:r>
      <w:r w:rsidR="0038356E">
        <w:t>: "</w:t>
      </w:r>
      <w:r w:rsidR="00D71A1D">
        <w:t>2</w:t>
      </w:r>
      <w:r>
        <w:t>.</w:t>
      </w:r>
      <w:del w:id="4317" w:author="Laurence Golding" w:date="2019-05-11T06:51:00Z">
        <w:r w:rsidR="0038356E">
          <w:delText>0</w:delText>
        </w:r>
      </w:del>
      <w:ins w:id="4318" w:author="Laurence Golding" w:date="2019-05-11T06:51:00Z">
        <w:r w:rsidR="007848B4">
          <w:t>1</w:t>
        </w:r>
      </w:ins>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9127C">
        <w:t>3.</w:t>
      </w:r>
      <w:del w:id="4319" w:author="Laurence Golding" w:date="2019-05-11T06:51:00Z">
        <w:r w:rsidR="00331070">
          <w:delText>10</w:delText>
        </w:r>
      </w:del>
      <w:ins w:id="4320" w:author="Laurence Golding" w:date="2019-05-11T06:51:00Z">
        <w:r w:rsidR="0009127C">
          <w:t>13</w:t>
        </w:r>
      </w:ins>
      <w:r w:rsidR="0009127C">
        <w:t>.2</w:t>
      </w:r>
      <w:r w:rsidR="0038356E">
        <w:fldChar w:fldCharType="end"/>
      </w:r>
      <w:r w:rsidR="00D71A1D">
        <w:t>.</w:t>
      </w:r>
    </w:p>
    <w:p w14:paraId="69B7D7D3" w14:textId="11AF71B1" w:rsidR="0038356E" w:rsidRDefault="00FC1320" w:rsidP="002D65F3">
      <w:pPr>
        <w:pStyle w:val="Code"/>
        <w:pPrChange w:id="4321" w:author="Laurence Golding" w:date="2019-05-11T06:51:00Z">
          <w:pPr>
            <w:pStyle w:val="Codesmall"/>
          </w:pPr>
        </w:pPrChang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9127C">
        <w:t>3.</w:t>
      </w:r>
      <w:del w:id="4322" w:author="Laurence Golding" w:date="2019-05-11T06:51:00Z">
        <w:r w:rsidR="00331070">
          <w:delText>10</w:delText>
        </w:r>
      </w:del>
      <w:ins w:id="4323" w:author="Laurence Golding" w:date="2019-05-11T06:51:00Z">
        <w:r w:rsidR="0009127C">
          <w:t>13</w:t>
        </w:r>
      </w:ins>
      <w:r w:rsidR="0009127C">
        <w:t>.4</w:t>
      </w:r>
      <w:r w:rsidR="0038356E">
        <w:fldChar w:fldCharType="end"/>
      </w:r>
      <w:r w:rsidR="00D71A1D">
        <w:t>.</w:t>
      </w:r>
    </w:p>
    <w:p w14:paraId="39DC26EB" w14:textId="09D95F42" w:rsidR="0038356E" w:rsidRDefault="00D71A1D" w:rsidP="002D65F3">
      <w:pPr>
        <w:pStyle w:val="Code"/>
        <w:pPrChange w:id="4324" w:author="Laurence Golding" w:date="2019-05-11T06:51:00Z">
          <w:pPr>
            <w:pStyle w:val="Codesmall"/>
          </w:pPr>
        </w:pPrChange>
      </w:pPr>
      <w:r>
        <w:t xml:space="preserve"> </w:t>
      </w:r>
      <w:r w:rsidR="0038356E">
        <w:t xml:space="preserve">   {</w:t>
      </w:r>
    </w:p>
    <w:p w14:paraId="4DCDD64B" w14:textId="12A9559E" w:rsidR="0038356E" w:rsidRDefault="0038356E" w:rsidP="002D65F3">
      <w:pPr>
        <w:pStyle w:val="Code"/>
        <w:pPrChange w:id="4325" w:author="Laurence Golding" w:date="2019-05-11T06:51:00Z">
          <w:pPr>
            <w:pStyle w:val="Codesmall"/>
          </w:pPr>
        </w:pPrChang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9127C">
        <w:t>3.</w:t>
      </w:r>
      <w:del w:id="4326" w:author="Laurence Golding" w:date="2019-05-11T06:51:00Z">
        <w:r w:rsidR="00331070">
          <w:delText>11</w:delText>
        </w:r>
      </w:del>
      <w:ins w:id="4327" w:author="Laurence Golding" w:date="2019-05-11T06:51:00Z">
        <w:r w:rsidR="0009127C">
          <w:t>14</w:t>
        </w:r>
      </w:ins>
      <w:r>
        <w:fldChar w:fldCharType="end"/>
      </w:r>
      <w:r>
        <w:t>)</w:t>
      </w:r>
    </w:p>
    <w:p w14:paraId="6CA2DBAD" w14:textId="1F7482BE" w:rsidR="0038356E" w:rsidRDefault="0038356E" w:rsidP="002D65F3">
      <w:pPr>
        <w:pStyle w:val="Code"/>
        <w:pPrChange w:id="4328" w:author="Laurence Golding" w:date="2019-05-11T06:51:00Z">
          <w:pPr>
            <w:pStyle w:val="Codesmall"/>
          </w:pPr>
        </w:pPrChange>
      </w:pPr>
      <w:r>
        <w:t xml:space="preserve">    },</w:t>
      </w:r>
    </w:p>
    <w:p w14:paraId="3ED27349" w14:textId="222ED544" w:rsidR="0038356E" w:rsidRDefault="0038356E" w:rsidP="002D65F3">
      <w:pPr>
        <w:pStyle w:val="Code"/>
        <w:pPrChange w:id="4329" w:author="Laurence Golding" w:date="2019-05-11T06:51:00Z">
          <w:pPr>
            <w:pStyle w:val="Codesmall"/>
          </w:pPr>
        </w:pPrChange>
      </w:pPr>
      <w:r>
        <w:t xml:space="preserve">    ...</w:t>
      </w:r>
    </w:p>
    <w:p w14:paraId="2A9D7FAD" w14:textId="19A428BD" w:rsidR="0038356E" w:rsidRDefault="00D71A1D" w:rsidP="002D65F3">
      <w:pPr>
        <w:pStyle w:val="Code"/>
        <w:pPrChange w:id="4330" w:author="Laurence Golding" w:date="2019-05-11T06:51:00Z">
          <w:pPr>
            <w:pStyle w:val="Codesmall"/>
          </w:pPr>
        </w:pPrChange>
      </w:pPr>
      <w:r>
        <w:t xml:space="preserve"> </w:t>
      </w:r>
      <w:r w:rsidR="0038356E">
        <w:t xml:space="preserve">   {</w:t>
      </w:r>
    </w:p>
    <w:p w14:paraId="7737E69D" w14:textId="2AD197D3" w:rsidR="0038356E" w:rsidRDefault="0038356E" w:rsidP="002D65F3">
      <w:pPr>
        <w:pStyle w:val="Code"/>
        <w:pPrChange w:id="4331" w:author="Laurence Golding" w:date="2019-05-11T06:51:00Z">
          <w:pPr>
            <w:pStyle w:val="Codesmall"/>
          </w:pPr>
        </w:pPrChang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Change w:id="4332" w:author="Laurence Golding" w:date="2019-05-11T06:51:00Z">
          <w:pPr>
            <w:pStyle w:val="Codesmall"/>
          </w:pPr>
        </w:pPrChange>
      </w:pPr>
      <w:r>
        <w:t xml:space="preserve">    }</w:t>
      </w:r>
    </w:p>
    <w:p w14:paraId="594B029E" w14:textId="7484F8F3" w:rsidR="0038356E" w:rsidRDefault="0038356E" w:rsidP="002D65F3">
      <w:pPr>
        <w:pStyle w:val="Code"/>
        <w:pPrChange w:id="4333" w:author="Laurence Golding" w:date="2019-05-11T06:51:00Z">
          <w:pPr>
            <w:pStyle w:val="Codesmall"/>
          </w:pPr>
        </w:pPrChange>
      </w:pPr>
      <w:r>
        <w:t xml:space="preserve">  ]</w:t>
      </w:r>
    </w:p>
    <w:p w14:paraId="1122B28A" w14:textId="71EFB8CB" w:rsidR="00FC1320" w:rsidRPr="0038356E" w:rsidRDefault="0038356E" w:rsidP="002D65F3">
      <w:pPr>
        <w:pStyle w:val="Code"/>
        <w:pPrChange w:id="4334" w:author="Laurence Golding" w:date="2019-05-11T06:51:00Z">
          <w:pPr>
            <w:pStyle w:val="Codesmall"/>
          </w:pPr>
        </w:pPrChange>
      </w:pPr>
      <w:r>
        <w:t>}</w:t>
      </w:r>
    </w:p>
    <w:p w14:paraId="07A237F8" w14:textId="67475526" w:rsidR="000D32C1" w:rsidRDefault="000D32C1" w:rsidP="000D32C1">
      <w:pPr>
        <w:pStyle w:val="Heading3"/>
      </w:pPr>
      <w:bookmarkStart w:id="4335" w:name="_Ref493349977"/>
      <w:bookmarkStart w:id="4336" w:name="_Ref493350297"/>
      <w:bookmarkStart w:id="4337" w:name="_Toc8366992"/>
      <w:bookmarkStart w:id="4338" w:name="_Toc516224703"/>
      <w:r>
        <w:t>version property</w:t>
      </w:r>
      <w:bookmarkEnd w:id="4335"/>
      <w:bookmarkEnd w:id="4336"/>
      <w:bookmarkEnd w:id="4337"/>
      <w:bookmarkEnd w:id="4338"/>
    </w:p>
    <w:p w14:paraId="369A921C" w14:textId="71ECF07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4339" w:author="Laurence Golding" w:date="2019-05-11T06:51:00Z">
        <w:r w:rsidRPr="00FC1320">
          <w:delText>format</w:delText>
        </w:r>
      </w:del>
      <w:ins w:id="4340" w:author="Laurence Golding" w:date="2019-05-11T06:51:00Z">
        <w:r w:rsidR="00BB3FA6">
          <w:t>specification</w:t>
        </w:r>
      </w:ins>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del w:id="4341" w:author="Laurence Golding" w:date="2019-05-11T06:51:00Z">
        <w:r w:rsidRPr="00FC1320">
          <w:rPr>
            <w:rStyle w:val="CODEtemp"/>
          </w:rPr>
          <w:delText>0</w:delText>
        </w:r>
      </w:del>
      <w:ins w:id="4342" w:author="Laurence Golding" w:date="2019-05-11T06:51:00Z">
        <w:r w:rsidR="007848B4">
          <w:rPr>
            <w:rStyle w:val="CODEtemp"/>
          </w:rPr>
          <w:t>1</w:t>
        </w:r>
      </w:ins>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29D21DA3" w:rsidR="00FC1320" w:rsidRPr="00A90F10" w:rsidRDefault="00FC1320" w:rsidP="00692CC8">
      <w:pPr>
        <w:pStyle w:val="Note"/>
      </w:pPr>
      <w:r>
        <w:t xml:space="preserve">NOTE: </w:t>
      </w:r>
      <w:r w:rsidRPr="00FC1320">
        <w:t>This will make it easier for parsers to handle multiple versions of the SARIF format</w:t>
      </w:r>
      <w:del w:id="4343" w:author="Laurence Golding" w:date="2019-05-11T06:51:00Z">
        <w:r w:rsidRPr="00FC1320">
          <w:delText>,</w:delText>
        </w:r>
      </w:del>
      <w:r w:rsidRPr="00FC1320">
        <w:t xml:space="preserve"> if new versions are defined in the future.</w:t>
      </w:r>
    </w:p>
    <w:p w14:paraId="7549D69E" w14:textId="0C752BCB" w:rsidR="000D32C1" w:rsidRDefault="000D32C1" w:rsidP="000D32C1">
      <w:pPr>
        <w:pStyle w:val="Heading3"/>
      </w:pPr>
      <w:bookmarkStart w:id="4344" w:name="_Ref508812350"/>
      <w:bookmarkStart w:id="4345" w:name="_Toc8366993"/>
      <w:bookmarkStart w:id="4346" w:name="_Toc516224704"/>
      <w:r>
        <w:lastRenderedPageBreak/>
        <w:t>$schema property</w:t>
      </w:r>
      <w:bookmarkEnd w:id="4344"/>
      <w:bookmarkEnd w:id="4345"/>
      <w:bookmarkEnd w:id="4346"/>
    </w:p>
    <w:p w14:paraId="061DCDF6" w14:textId="5B2AF738"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ins w:id="4347" w:author="Laurence Golding" w:date="2019-05-11T06:51:00Z">
        <w:r w:rsidR="00E84DFA">
          <w:t>[</w:t>
        </w:r>
        <w:r w:rsidR="005C469B">
          <w:fldChar w:fldCharType="begin"/>
        </w:r>
        <w:r w:rsidR="005C469B">
          <w:instrText xml:space="preserve"> HYPERLINK \l "JSCHEMA01" </w:instrText>
        </w:r>
        <w:r w:rsidR="005C469B">
          <w:fldChar w:fldCharType="separate"/>
        </w:r>
        <w:r w:rsidR="00E84DFA" w:rsidRPr="00E84DFA">
          <w:rPr>
            <w:rStyle w:val="Hyperlink"/>
          </w:rPr>
          <w:t>JSCHEMA01</w:t>
        </w:r>
        <w:r w:rsidR="005C469B">
          <w:rPr>
            <w:rStyle w:val="Hyperlink"/>
          </w:rPr>
          <w:fldChar w:fldCharType="end"/>
        </w:r>
        <w:r w:rsidR="00E84DFA">
          <w:t xml:space="preserve">] </w:t>
        </w:r>
      </w:ins>
      <w:r w:rsidRPr="00FC1320">
        <w:t>describing the version of the SARIF format to which this log file conforms can be obtained.</w:t>
      </w:r>
    </w:p>
    <w:p w14:paraId="1CC39CD2" w14:textId="7CC7BB5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9127C">
        <w:t>3.</w:t>
      </w:r>
      <w:del w:id="4348" w:author="Laurence Golding" w:date="2019-05-11T06:51:00Z">
        <w:r w:rsidR="00331070">
          <w:delText>10</w:delText>
        </w:r>
      </w:del>
      <w:ins w:id="4349" w:author="Laurence Golding" w:date="2019-05-11T06:51:00Z">
        <w:r w:rsidR="0009127C">
          <w:t>13</w:t>
        </w:r>
      </w:ins>
      <w:r w:rsidR="0009127C">
        <w:t>.2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4350" w:name="_Ref493349987"/>
      <w:bookmarkStart w:id="4351" w:name="_Toc8366994"/>
      <w:bookmarkStart w:id="4352" w:name="_Toc516224705"/>
      <w:r>
        <w:t>runs property</w:t>
      </w:r>
      <w:bookmarkEnd w:id="4350"/>
      <w:bookmarkEnd w:id="4351"/>
      <w:bookmarkEnd w:id="4352"/>
    </w:p>
    <w:p w14:paraId="4CED6907" w14:textId="6FD9143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w:t>
      </w:r>
      <w:ins w:id="4353" w:author="Laurence Golding" w:date="2019-05-11T06:51:00Z">
        <w:r w:rsidR="00FA0920">
          <w:t xml:space="preserve">either </w:t>
        </w:r>
        <w:r w:rsidR="00FA0920" w:rsidRPr="00FA0920">
          <w:rPr>
            <w:rStyle w:val="CODEtemp"/>
          </w:rPr>
          <w:t>null</w:t>
        </w:r>
        <w:r w:rsidR="00FA0920">
          <w:t xml:space="preserve"> or</w:t>
        </w:r>
        <w:r w:rsidRPr="00584D35">
          <w:t xml:space="preserve"> </w:t>
        </w:r>
      </w:ins>
      <w:r w:rsidRPr="00584D35">
        <w:t xml:space="preserve">an array of </w:t>
      </w:r>
      <w:del w:id="4354" w:author="Laurence Golding" w:date="2019-05-11T06:51:00Z">
        <w:r w:rsidRPr="00584D35">
          <w:delText>one</w:delText>
        </w:r>
      </w:del>
      <w:ins w:id="4355" w:author="Laurence Golding" w:date="2019-05-11T06:51:00Z">
        <w:r w:rsidR="00FA0920">
          <w:t>zero</w:t>
        </w:r>
      </w:ins>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9127C">
        <w:t>3.</w:t>
      </w:r>
      <w:del w:id="4356" w:author="Laurence Golding" w:date="2019-05-11T06:51:00Z">
        <w:r w:rsidR="00331070">
          <w:delText>11</w:delText>
        </w:r>
      </w:del>
      <w:ins w:id="4357" w:author="Laurence Golding" w:date="2019-05-11T06:51:00Z">
        <w:r w:rsidR="0009127C">
          <w:t>14</w:t>
        </w:r>
      </w:ins>
      <w:r>
        <w:fldChar w:fldCharType="end"/>
      </w:r>
      <w:r w:rsidRPr="00584D35">
        <w:t>).</w:t>
      </w:r>
    </w:p>
    <w:p w14:paraId="0B9EF2EE" w14:textId="2E464B86" w:rsidR="00FA0920" w:rsidRDefault="00FA0920" w:rsidP="00584D35">
      <w:pPr>
        <w:rPr>
          <w:ins w:id="4358" w:author="Laurence Golding" w:date="2019-05-11T06:51:00Z"/>
        </w:rPr>
      </w:pPr>
      <w:ins w:id="4359" w:author="Laurence Golding" w:date="2019-05-11T06:51: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2C922357" w:rsidR="00FA0920" w:rsidRDefault="00FA0920" w:rsidP="007F356E">
      <w:pPr>
        <w:pStyle w:val="ListParagraph"/>
        <w:numPr>
          <w:ilvl w:val="0"/>
          <w:numId w:val="56"/>
        </w:numPr>
        <w:rPr>
          <w:ins w:id="4360" w:author="Laurence Golding" w:date="2019-05-11T06:51:00Z"/>
        </w:rPr>
      </w:pPr>
      <w:ins w:id="4361" w:author="Laurence Golding" w:date="2019-05-11T06:51:00Z">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ins>
    </w:p>
    <w:p w14:paraId="503A5184" w14:textId="510015E3" w:rsidR="00A777B2" w:rsidRDefault="00A777B2" w:rsidP="00A777B2">
      <w:pPr>
        <w:pStyle w:val="Note"/>
        <w:rPr>
          <w:ins w:id="4362" w:author="Laurence Golding" w:date="2019-05-11T06:51:00Z"/>
        </w:rPr>
      </w:pPr>
      <w:ins w:id="4363" w:author="Laurence Golding" w:date="2019-05-11T06:51:00Z">
        <w:r>
          <w:t xml:space="preserve">NOTE 1: This would happen if, for example, the log </w:t>
        </w:r>
        <w:r w:rsidR="00576045">
          <w:t xml:space="preserve">file </w:t>
        </w:r>
        <w:r>
          <w:t>were the output of a query on a result management system, and the query did not match any runs stored in the result management system.</w:t>
        </w:r>
      </w:ins>
    </w:p>
    <w:p w14:paraId="7DBBA852" w14:textId="2E5FCC79" w:rsidR="00FA0920" w:rsidRDefault="00FA0920" w:rsidP="007F356E">
      <w:pPr>
        <w:pStyle w:val="ListParagraph"/>
        <w:numPr>
          <w:ilvl w:val="0"/>
          <w:numId w:val="56"/>
        </w:numPr>
        <w:rPr>
          <w:ins w:id="4364" w:author="Laurence Golding" w:date="2019-05-11T06:51:00Z"/>
        </w:rPr>
      </w:pPr>
      <w:ins w:id="4365" w:author="Laurence Golding" w:date="2019-05-11T06:51:00Z">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ins>
    </w:p>
    <w:p w14:paraId="3FB516FD" w14:textId="30475659" w:rsidR="00A777B2" w:rsidRDefault="00A777B2" w:rsidP="00A777B2">
      <w:pPr>
        <w:pStyle w:val="Note"/>
        <w:rPr>
          <w:ins w:id="4366" w:author="Laurence Golding" w:date="2019-05-11T06:51:00Z"/>
        </w:rPr>
      </w:pPr>
      <w:ins w:id="4367" w:author="Laurence Golding" w:date="2019-05-11T06:51:00Z">
        <w:r>
          <w:t xml:space="preserve">NOTE 2: This would happen if, for example, </w:t>
        </w:r>
        <w:r w:rsidR="00576045">
          <w:t xml:space="preserve">the log file </w:t>
        </w:r>
        <w:r>
          <w:t>were the output of a query on a result management system, and the</w:t>
        </w:r>
        <w:r w:rsidRPr="00FB747C">
          <w:t xml:space="preserve"> </w:t>
        </w:r>
        <w:r>
          <w:t>query was malformed.</w:t>
        </w:r>
      </w:ins>
    </w:p>
    <w:p w14:paraId="201729B1" w14:textId="49B3D10C" w:rsidR="00A632A2" w:rsidRDefault="00A632A2" w:rsidP="00A632A2">
      <w:pPr>
        <w:pStyle w:val="Heading3"/>
        <w:rPr>
          <w:ins w:id="4368" w:author="Laurence Golding" w:date="2019-05-11T06:51:00Z"/>
        </w:rPr>
      </w:pPr>
      <w:bookmarkStart w:id="4369" w:name="_Ref3470597"/>
      <w:bookmarkStart w:id="4370" w:name="_Toc8366995"/>
      <w:ins w:id="4371" w:author="Laurence Golding" w:date="2019-05-11T06:51:00Z">
        <w:r>
          <w:t>inlineExternalProperties property</w:t>
        </w:r>
        <w:bookmarkEnd w:id="4369"/>
        <w:bookmarkEnd w:id="4370"/>
      </w:ins>
    </w:p>
    <w:p w14:paraId="12679AC5" w14:textId="49DC7479" w:rsidR="00A632A2" w:rsidRDefault="00A632A2" w:rsidP="00A632A2">
      <w:pPr>
        <w:rPr>
          <w:ins w:id="4372" w:author="Laurence Golding" w:date="2019-05-11T06:51:00Z"/>
        </w:rPr>
      </w:pPr>
      <w:ins w:id="4373" w:author="Laurence Golding" w:date="2019-05-11T06:51:00Z">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9127C">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9127C">
          <w:t>4.3</w:t>
        </w:r>
        <w:r>
          <w:fldChar w:fldCharType="end"/>
        </w:r>
        <w:r w:rsidRPr="00584D35">
          <w:t>).</w:t>
        </w:r>
      </w:ins>
    </w:p>
    <w:p w14:paraId="0BC2D6EE" w14:textId="625A63DE" w:rsidR="00A632A2" w:rsidRDefault="00A632A2" w:rsidP="00A632A2">
      <w:pPr>
        <w:pStyle w:val="Note"/>
        <w:rPr>
          <w:ins w:id="4374" w:author="Laurence Golding" w:date="2019-05-11T06:51:00Z"/>
        </w:rPr>
      </w:pPr>
      <w:ins w:id="4375" w:author="Laurence Golding" w:date="2019-05-11T06:51:00Z">
        <w:r>
          <w:t>NOTE: This property allows multiple runs to share large data sets in a single, self-contained log file.</w:t>
        </w:r>
      </w:ins>
    </w:p>
    <w:p w14:paraId="40B62E97" w14:textId="157478FC" w:rsidR="00A632A2" w:rsidRDefault="00A632A2" w:rsidP="00A632A2">
      <w:pPr>
        <w:pStyle w:val="Note"/>
        <w:rPr>
          <w:ins w:id="4376" w:author="Laurence Golding" w:date="2019-05-11T06:51:00Z"/>
        </w:rPr>
      </w:pPr>
      <w:ins w:id="4377" w:author="Laurence Golding" w:date="2019-05-11T06:51:00Z">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9127C">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9127C">
          <w:t>4.3.4</w:t>
        </w:r>
        <w:r>
          <w:fldChar w:fldCharType="end"/>
        </w:r>
        <w:r>
          <w:t>).</w:t>
        </w:r>
      </w:ins>
    </w:p>
    <w:p w14:paraId="475401B5" w14:textId="77777777" w:rsidR="00A632A2" w:rsidRDefault="00A632A2" w:rsidP="00A632A2">
      <w:pPr>
        <w:pStyle w:val="Code"/>
        <w:rPr>
          <w:ins w:id="4378" w:author="Laurence Golding" w:date="2019-05-11T06:51:00Z"/>
        </w:rPr>
      </w:pPr>
      <w:ins w:id="4379" w:author="Laurence Golding" w:date="2019-05-11T06:51:00Z">
        <w:r>
          <w:t>{</w:t>
        </w:r>
      </w:ins>
    </w:p>
    <w:p w14:paraId="7CD25BAF" w14:textId="621C1EE6" w:rsidR="00A632A2" w:rsidRDefault="00A632A2" w:rsidP="00A632A2">
      <w:pPr>
        <w:pStyle w:val="Code"/>
        <w:rPr>
          <w:ins w:id="4380" w:author="Laurence Golding" w:date="2019-05-11T06:51:00Z"/>
        </w:rPr>
      </w:pPr>
      <w:ins w:id="4381" w:author="Laurence Golding" w:date="2019-05-11T06:51:00Z">
        <w:r>
          <w:t xml:space="preserve">  "$schema": "</w:t>
        </w:r>
        <w:r w:rsidRPr="001D0157">
          <w:t>http://json.schemastore.org/sarif-2.</w:t>
        </w:r>
        <w:r w:rsidR="00E45407">
          <w:t>1</w:t>
        </w:r>
        <w:r w:rsidRPr="001D0157">
          <w:t>.0</w:t>
        </w:r>
        <w:r>
          <w:t>",</w:t>
        </w:r>
      </w:ins>
    </w:p>
    <w:p w14:paraId="2D144E19" w14:textId="6BDA5A3C" w:rsidR="00A632A2" w:rsidRDefault="00A632A2" w:rsidP="00A632A2">
      <w:pPr>
        <w:pStyle w:val="Code"/>
        <w:rPr>
          <w:ins w:id="4382" w:author="Laurence Golding" w:date="2019-05-11T06:51:00Z"/>
        </w:rPr>
      </w:pPr>
      <w:ins w:id="4383" w:author="Laurence Golding" w:date="2019-05-11T06:51:00Z">
        <w:r>
          <w:t xml:space="preserve">  "version": "2.</w:t>
        </w:r>
        <w:r w:rsidR="00E45407">
          <w:t>1</w:t>
        </w:r>
        <w:r>
          <w:t>.0",</w:t>
        </w:r>
      </w:ins>
    </w:p>
    <w:p w14:paraId="7F04E2EE" w14:textId="77777777" w:rsidR="00A632A2" w:rsidRDefault="00A632A2" w:rsidP="00A632A2">
      <w:pPr>
        <w:pStyle w:val="Code"/>
        <w:rPr>
          <w:ins w:id="4384" w:author="Laurence Golding" w:date="2019-05-11T06:51:00Z"/>
        </w:rPr>
      </w:pPr>
    </w:p>
    <w:p w14:paraId="7982BA18" w14:textId="77777777" w:rsidR="00A632A2" w:rsidRDefault="00A632A2" w:rsidP="00A632A2">
      <w:pPr>
        <w:pStyle w:val="Code"/>
        <w:rPr>
          <w:ins w:id="4385" w:author="Laurence Golding" w:date="2019-05-11T06:51:00Z"/>
        </w:rPr>
      </w:pPr>
      <w:ins w:id="4386" w:author="Laurence Golding" w:date="2019-05-11T06:51:00Z">
        <w:r>
          <w:t xml:space="preserve">  "inlineExternalProperties": [</w:t>
        </w:r>
      </w:ins>
    </w:p>
    <w:p w14:paraId="272A31D1" w14:textId="77777777" w:rsidR="00A632A2" w:rsidRDefault="00A632A2" w:rsidP="00A632A2">
      <w:pPr>
        <w:pStyle w:val="Code"/>
        <w:rPr>
          <w:ins w:id="4387" w:author="Laurence Golding" w:date="2019-05-11T06:51:00Z"/>
        </w:rPr>
      </w:pPr>
      <w:ins w:id="4388" w:author="Laurence Golding" w:date="2019-05-11T06:51:00Z">
        <w:r>
          <w:t xml:space="preserve">    {                                            </w:t>
        </w:r>
      </w:ins>
    </w:p>
    <w:p w14:paraId="18C5E596" w14:textId="57C0C338" w:rsidR="00A632A2" w:rsidRDefault="00A632A2" w:rsidP="00A632A2">
      <w:pPr>
        <w:pStyle w:val="Code"/>
        <w:rPr>
          <w:ins w:id="4389" w:author="Laurence Golding" w:date="2019-05-11T06:51:00Z"/>
        </w:rPr>
      </w:pPr>
      <w:ins w:id="4390" w:author="Laurence Golding" w:date="2019-05-11T06:51:00Z">
        <w:r>
          <w:t xml:space="preserve">      "guid": "</w:t>
        </w:r>
        <w:r w:rsidRPr="00230F9F">
          <w:t>00001111-2222-3333-4444-555566667777"</w:t>
        </w:r>
        <w:r>
          <w:t>, # See §</w:t>
        </w:r>
        <w:r>
          <w:fldChar w:fldCharType="begin"/>
        </w:r>
        <w:r>
          <w:instrText xml:space="preserve"> REF _Ref525814013 \r \h </w:instrText>
        </w:r>
        <w:r>
          <w:fldChar w:fldCharType="separate"/>
        </w:r>
        <w:r w:rsidR="0009127C">
          <w:t>4.3.4</w:t>
        </w:r>
        <w:r>
          <w:fldChar w:fldCharType="end"/>
        </w:r>
        <w:r>
          <w:t>.</w:t>
        </w:r>
      </w:ins>
    </w:p>
    <w:p w14:paraId="7B0569FB" w14:textId="77777777" w:rsidR="00A632A2" w:rsidRPr="00230F9F" w:rsidRDefault="00A632A2" w:rsidP="00A632A2">
      <w:pPr>
        <w:pStyle w:val="Code"/>
        <w:rPr>
          <w:ins w:id="4391" w:author="Laurence Golding" w:date="2019-05-11T06:51:00Z"/>
        </w:rPr>
      </w:pPr>
    </w:p>
    <w:p w14:paraId="19BFAEC2" w14:textId="500CB2AE" w:rsidR="00A632A2" w:rsidRDefault="00A632A2" w:rsidP="00A632A2">
      <w:pPr>
        <w:pStyle w:val="Code"/>
        <w:rPr>
          <w:ins w:id="4392" w:author="Laurence Golding" w:date="2019-05-11T06:51:00Z"/>
        </w:rPr>
      </w:pPr>
      <w:ins w:id="4393" w:author="Laurence Golding" w:date="2019-05-11T06:51:00Z">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9127C">
          <w:t>4.3.6</w:t>
        </w:r>
        <w:r>
          <w:fldChar w:fldCharType="end"/>
        </w:r>
        <w:r>
          <w:t>.</w:t>
        </w:r>
      </w:ins>
    </w:p>
    <w:p w14:paraId="69A00398" w14:textId="77777777" w:rsidR="00A632A2" w:rsidRDefault="00A632A2" w:rsidP="00A632A2">
      <w:pPr>
        <w:pStyle w:val="Code"/>
        <w:rPr>
          <w:ins w:id="4394" w:author="Laurence Golding" w:date="2019-05-11T06:51:00Z"/>
        </w:rPr>
      </w:pPr>
      <w:ins w:id="4395" w:author="Laurence Golding" w:date="2019-05-11T06:51:00Z">
        <w:r>
          <w:t xml:space="preserve">        {</w:t>
        </w:r>
      </w:ins>
    </w:p>
    <w:p w14:paraId="3AB6C41F" w14:textId="5BE4E97F" w:rsidR="00A632A2" w:rsidRPr="00230F9F" w:rsidRDefault="00A632A2" w:rsidP="00A632A2">
      <w:pPr>
        <w:pStyle w:val="Code"/>
        <w:rPr>
          <w:ins w:id="4396" w:author="Laurence Golding" w:date="2019-05-11T06:51:00Z"/>
        </w:rPr>
      </w:pPr>
      <w:ins w:id="4397" w:author="Laurence Golding" w:date="2019-05-11T06:51:00Z">
        <w:r>
          <w:t xml:space="preserve">          "</w:t>
        </w:r>
        <w:r w:rsidR="00DC27E3">
          <w:t>l</w:t>
        </w:r>
        <w:r>
          <w:t>ocation": {</w:t>
        </w:r>
      </w:ins>
    </w:p>
    <w:p w14:paraId="108EB44E" w14:textId="77777777" w:rsidR="00A632A2" w:rsidRDefault="00A632A2" w:rsidP="00A632A2">
      <w:pPr>
        <w:pStyle w:val="Code"/>
        <w:rPr>
          <w:ins w:id="4398" w:author="Laurence Golding" w:date="2019-05-11T06:51:00Z"/>
        </w:rPr>
      </w:pPr>
      <w:ins w:id="4399" w:author="Laurence Golding" w:date="2019-05-11T06:51:00Z">
        <w:r w:rsidRPr="00230F9F">
          <w:t xml:space="preserve">    </w:t>
        </w:r>
        <w:r>
          <w:t xml:space="preserve">        "uri": </w:t>
        </w:r>
        <w:r w:rsidRPr="00230F9F">
          <w:t>"apple.png"</w:t>
        </w:r>
      </w:ins>
    </w:p>
    <w:p w14:paraId="4DA7BC0C" w14:textId="77777777" w:rsidR="00A632A2" w:rsidRPr="00230F9F" w:rsidRDefault="00A632A2" w:rsidP="00A632A2">
      <w:pPr>
        <w:pStyle w:val="Code"/>
        <w:rPr>
          <w:ins w:id="4400" w:author="Laurence Golding" w:date="2019-05-11T06:51:00Z"/>
        </w:rPr>
      </w:pPr>
      <w:ins w:id="4401" w:author="Laurence Golding" w:date="2019-05-11T06:51:00Z">
        <w:r>
          <w:t xml:space="preserve">          },</w:t>
        </w:r>
      </w:ins>
    </w:p>
    <w:p w14:paraId="36E5FC8A" w14:textId="77777777" w:rsidR="00A632A2" w:rsidRPr="00230F9F" w:rsidRDefault="00A632A2" w:rsidP="00A632A2">
      <w:pPr>
        <w:pStyle w:val="Code"/>
        <w:rPr>
          <w:ins w:id="4402" w:author="Laurence Golding" w:date="2019-05-11T06:51:00Z"/>
        </w:rPr>
      </w:pPr>
      <w:ins w:id="4403" w:author="Laurence Golding" w:date="2019-05-11T06:51:00Z">
        <w:r w:rsidRPr="00230F9F">
          <w:t xml:space="preserve">    </w:t>
        </w:r>
        <w:r>
          <w:t xml:space="preserve">    </w:t>
        </w:r>
        <w:r w:rsidRPr="00230F9F">
          <w:t xml:space="preserve">  "mimeType": "image/png"</w:t>
        </w:r>
      </w:ins>
    </w:p>
    <w:p w14:paraId="30160E5A" w14:textId="77777777" w:rsidR="00A632A2" w:rsidRDefault="00A632A2" w:rsidP="00A632A2">
      <w:pPr>
        <w:pStyle w:val="Code"/>
        <w:rPr>
          <w:ins w:id="4404" w:author="Laurence Golding" w:date="2019-05-11T06:51:00Z"/>
        </w:rPr>
      </w:pPr>
      <w:ins w:id="4405" w:author="Laurence Golding" w:date="2019-05-11T06:51:00Z">
        <w:r>
          <w:t xml:space="preserve">    </w:t>
        </w:r>
        <w:r w:rsidRPr="00E30FBE">
          <w:t xml:space="preserve">    },</w:t>
        </w:r>
      </w:ins>
    </w:p>
    <w:p w14:paraId="593172D4" w14:textId="77777777" w:rsidR="00A632A2" w:rsidRDefault="00A632A2" w:rsidP="00A632A2">
      <w:pPr>
        <w:pStyle w:val="Code"/>
        <w:rPr>
          <w:ins w:id="4406" w:author="Laurence Golding" w:date="2019-05-11T06:51:00Z"/>
        </w:rPr>
      </w:pPr>
      <w:ins w:id="4407" w:author="Laurence Golding" w:date="2019-05-11T06:51:00Z">
        <w:r>
          <w:t xml:space="preserve">        {</w:t>
        </w:r>
      </w:ins>
    </w:p>
    <w:p w14:paraId="590F0A94" w14:textId="77DE816E" w:rsidR="00A632A2" w:rsidRPr="00E30FBE" w:rsidRDefault="00A632A2" w:rsidP="00A632A2">
      <w:pPr>
        <w:pStyle w:val="Code"/>
        <w:rPr>
          <w:ins w:id="4408" w:author="Laurence Golding" w:date="2019-05-11T06:51:00Z"/>
        </w:rPr>
      </w:pPr>
      <w:ins w:id="4409" w:author="Laurence Golding" w:date="2019-05-11T06:51:00Z">
        <w:r>
          <w:t xml:space="preserve">          "</w:t>
        </w:r>
        <w:r w:rsidR="00DC27E3">
          <w:t>l</w:t>
        </w:r>
        <w:r>
          <w:t>ocation": {</w:t>
        </w:r>
      </w:ins>
    </w:p>
    <w:p w14:paraId="3115A842" w14:textId="77777777" w:rsidR="00A632A2" w:rsidRDefault="00A632A2" w:rsidP="00A632A2">
      <w:pPr>
        <w:pStyle w:val="Code"/>
        <w:rPr>
          <w:ins w:id="4410" w:author="Laurence Golding" w:date="2019-05-11T06:51:00Z"/>
        </w:rPr>
      </w:pPr>
      <w:ins w:id="4411" w:author="Laurence Golding" w:date="2019-05-11T06:51:00Z">
        <w:r w:rsidRPr="00A92DF0">
          <w:lastRenderedPageBreak/>
          <w:t xml:space="preserve">    </w:t>
        </w:r>
        <w:r>
          <w:t xml:space="preserve">        "uri": </w:t>
        </w:r>
        <w:r w:rsidRPr="00A92DF0">
          <w:t>"banana.png"</w:t>
        </w:r>
      </w:ins>
    </w:p>
    <w:p w14:paraId="26E4B34F" w14:textId="77777777" w:rsidR="00A632A2" w:rsidRPr="00A92DF0" w:rsidRDefault="00A632A2" w:rsidP="00A632A2">
      <w:pPr>
        <w:pStyle w:val="Code"/>
        <w:rPr>
          <w:ins w:id="4412" w:author="Laurence Golding" w:date="2019-05-11T06:51:00Z"/>
        </w:rPr>
      </w:pPr>
      <w:ins w:id="4413" w:author="Laurence Golding" w:date="2019-05-11T06:51:00Z">
        <w:r>
          <w:t xml:space="preserve">          },</w:t>
        </w:r>
      </w:ins>
    </w:p>
    <w:p w14:paraId="2EBFB48B" w14:textId="77777777" w:rsidR="00A632A2" w:rsidRPr="00230F9F" w:rsidRDefault="00A632A2" w:rsidP="00A632A2">
      <w:pPr>
        <w:pStyle w:val="Code"/>
        <w:rPr>
          <w:ins w:id="4414" w:author="Laurence Golding" w:date="2019-05-11T06:51:00Z"/>
        </w:rPr>
      </w:pPr>
      <w:ins w:id="4415" w:author="Laurence Golding" w:date="2019-05-11T06:51:00Z">
        <w:r w:rsidRPr="00230F9F">
          <w:t xml:space="preserve">     </w:t>
        </w:r>
        <w:r>
          <w:t xml:space="preserve">    </w:t>
        </w:r>
        <w:r w:rsidRPr="00230F9F">
          <w:t xml:space="preserve"> "mimeType": "image/png"</w:t>
        </w:r>
      </w:ins>
    </w:p>
    <w:p w14:paraId="0B7DFFFB" w14:textId="77777777" w:rsidR="00A632A2" w:rsidRPr="00230F9F" w:rsidRDefault="00A632A2" w:rsidP="00A632A2">
      <w:pPr>
        <w:pStyle w:val="Code"/>
        <w:rPr>
          <w:ins w:id="4416" w:author="Laurence Golding" w:date="2019-05-11T06:51:00Z"/>
        </w:rPr>
      </w:pPr>
      <w:ins w:id="4417" w:author="Laurence Golding" w:date="2019-05-11T06:51:00Z">
        <w:r w:rsidRPr="00230F9F">
          <w:t xml:space="preserve">   </w:t>
        </w:r>
        <w:r>
          <w:t xml:space="preserve">    </w:t>
        </w:r>
        <w:r w:rsidRPr="00230F9F">
          <w:t xml:space="preserve"> }</w:t>
        </w:r>
      </w:ins>
    </w:p>
    <w:p w14:paraId="7BD1FE98" w14:textId="77777777" w:rsidR="00A632A2" w:rsidRDefault="00A632A2" w:rsidP="00A632A2">
      <w:pPr>
        <w:pStyle w:val="Code"/>
        <w:rPr>
          <w:ins w:id="4418" w:author="Laurence Golding" w:date="2019-05-11T06:51:00Z"/>
        </w:rPr>
      </w:pPr>
      <w:ins w:id="4419" w:author="Laurence Golding" w:date="2019-05-11T06:51:00Z">
        <w:r w:rsidRPr="00230F9F">
          <w:t xml:space="preserve">  </w:t>
        </w:r>
        <w:r>
          <w:t xml:space="preserve">    ]</w:t>
        </w:r>
      </w:ins>
    </w:p>
    <w:p w14:paraId="4221192F" w14:textId="77777777" w:rsidR="00A632A2" w:rsidRDefault="00A632A2" w:rsidP="00A632A2">
      <w:pPr>
        <w:pStyle w:val="Code"/>
        <w:rPr>
          <w:ins w:id="4420" w:author="Laurence Golding" w:date="2019-05-11T06:51:00Z"/>
        </w:rPr>
      </w:pPr>
      <w:ins w:id="4421" w:author="Laurence Golding" w:date="2019-05-11T06:51:00Z">
        <w:r>
          <w:t xml:space="preserve">    }</w:t>
        </w:r>
      </w:ins>
    </w:p>
    <w:p w14:paraId="0AD0059B" w14:textId="77777777" w:rsidR="00A632A2" w:rsidRDefault="00A632A2" w:rsidP="00A632A2">
      <w:pPr>
        <w:pStyle w:val="Code"/>
        <w:rPr>
          <w:ins w:id="4422" w:author="Laurence Golding" w:date="2019-05-11T06:51:00Z"/>
        </w:rPr>
      </w:pPr>
      <w:ins w:id="4423" w:author="Laurence Golding" w:date="2019-05-11T06:51:00Z">
        <w:r>
          <w:t xml:space="preserve">  ],</w:t>
        </w:r>
      </w:ins>
    </w:p>
    <w:p w14:paraId="6973C381" w14:textId="77777777" w:rsidR="00A632A2" w:rsidRDefault="00A632A2" w:rsidP="00A632A2">
      <w:pPr>
        <w:pStyle w:val="Code"/>
        <w:rPr>
          <w:ins w:id="4424" w:author="Laurence Golding" w:date="2019-05-11T06:51:00Z"/>
        </w:rPr>
      </w:pPr>
    </w:p>
    <w:p w14:paraId="19200E8C" w14:textId="4801B10A" w:rsidR="00A632A2" w:rsidRDefault="00A632A2" w:rsidP="00A632A2">
      <w:pPr>
        <w:pStyle w:val="Code"/>
        <w:rPr>
          <w:ins w:id="4425" w:author="Laurence Golding" w:date="2019-05-11T06:51:00Z"/>
        </w:rPr>
      </w:pPr>
      <w:ins w:id="4426" w:author="Laurence Golding" w:date="2019-05-11T06:51:00Z">
        <w:r>
          <w:t xml:space="preserve">  "runs": [                                           # See §</w:t>
        </w:r>
        <w:r>
          <w:fldChar w:fldCharType="begin"/>
        </w:r>
        <w:r>
          <w:instrText xml:space="preserve"> REF _Ref493349987 \r \h </w:instrText>
        </w:r>
        <w:r>
          <w:fldChar w:fldCharType="separate"/>
        </w:r>
        <w:r w:rsidR="0009127C">
          <w:t>3.13.4</w:t>
        </w:r>
        <w:r>
          <w:fldChar w:fldCharType="end"/>
        </w:r>
        <w:r>
          <w:t>.</w:t>
        </w:r>
      </w:ins>
    </w:p>
    <w:p w14:paraId="7DDACCCC" w14:textId="68EB1D5C" w:rsidR="00A632A2" w:rsidRDefault="00A632A2" w:rsidP="00A632A2">
      <w:pPr>
        <w:pStyle w:val="Code"/>
        <w:rPr>
          <w:ins w:id="4427" w:author="Laurence Golding" w:date="2019-05-11T06:51:00Z"/>
        </w:rPr>
      </w:pPr>
      <w:ins w:id="4428" w:author="Laurence Golding" w:date="2019-05-11T06:51:00Z">
        <w:r>
          <w:t xml:space="preserve">    {                                                 # A run object (§</w:t>
        </w:r>
        <w:r>
          <w:fldChar w:fldCharType="begin"/>
        </w:r>
        <w:r>
          <w:instrText xml:space="preserve"> REF _Ref493349997 \r \h </w:instrText>
        </w:r>
        <w:r>
          <w:fldChar w:fldCharType="separate"/>
        </w:r>
        <w:r w:rsidR="0009127C">
          <w:t>3.14</w:t>
        </w:r>
        <w:r>
          <w:fldChar w:fldCharType="end"/>
        </w:r>
        <w:r>
          <w:t>).</w:t>
        </w:r>
      </w:ins>
    </w:p>
    <w:p w14:paraId="4DEFBA4D" w14:textId="02855AA9" w:rsidR="00A632A2" w:rsidRDefault="00A632A2" w:rsidP="00A632A2">
      <w:pPr>
        <w:pStyle w:val="Code"/>
        <w:rPr>
          <w:ins w:id="4429" w:author="Laurence Golding" w:date="2019-05-11T06:51:00Z"/>
        </w:rPr>
      </w:pPr>
      <w:ins w:id="4430" w:author="Laurence Golding" w:date="2019-05-11T06:51:00Z">
        <w:r>
          <w:t xml:space="preserve">      "tool": {                                       # See §</w:t>
        </w:r>
        <w:r>
          <w:fldChar w:fldCharType="begin"/>
        </w:r>
        <w:r>
          <w:instrText xml:space="preserve"> REF _Ref493350956 \r \h </w:instrText>
        </w:r>
        <w:r>
          <w:fldChar w:fldCharType="separate"/>
        </w:r>
        <w:r w:rsidR="0009127C">
          <w:t>3.14.6</w:t>
        </w:r>
        <w:r>
          <w:fldChar w:fldCharType="end"/>
        </w:r>
        <w:r>
          <w:t>.</w:t>
        </w:r>
      </w:ins>
    </w:p>
    <w:p w14:paraId="5640022F" w14:textId="128282D8" w:rsidR="003B396E" w:rsidRDefault="003B396E" w:rsidP="00A632A2">
      <w:pPr>
        <w:pStyle w:val="Code"/>
        <w:rPr>
          <w:ins w:id="4431" w:author="Laurence Golding" w:date="2019-05-11T06:51:00Z"/>
        </w:rPr>
      </w:pPr>
      <w:ins w:id="4432" w:author="Laurence Golding" w:date="2019-05-11T06:51:00Z">
        <w:r>
          <w:t xml:space="preserve">        "driver": {</w:t>
        </w:r>
      </w:ins>
    </w:p>
    <w:p w14:paraId="046A8811" w14:textId="0C1AEDFE" w:rsidR="00A632A2" w:rsidRDefault="003B396E" w:rsidP="00A632A2">
      <w:pPr>
        <w:pStyle w:val="Code"/>
        <w:rPr>
          <w:ins w:id="4433" w:author="Laurence Golding" w:date="2019-05-11T06:51:00Z"/>
        </w:rPr>
      </w:pPr>
      <w:ins w:id="4434" w:author="Laurence Golding" w:date="2019-05-11T06:51:00Z">
        <w:r>
          <w:t xml:space="preserve">  </w:t>
        </w:r>
        <w:r w:rsidR="00A632A2">
          <w:t xml:space="preserve">        "name": "ImageAccessibilityScanner"</w:t>
        </w:r>
      </w:ins>
    </w:p>
    <w:p w14:paraId="3D97C1AB" w14:textId="2BEF7071" w:rsidR="003B396E" w:rsidRDefault="003B396E" w:rsidP="00A632A2">
      <w:pPr>
        <w:pStyle w:val="Code"/>
        <w:rPr>
          <w:ins w:id="4435" w:author="Laurence Golding" w:date="2019-05-11T06:51:00Z"/>
        </w:rPr>
      </w:pPr>
      <w:ins w:id="4436" w:author="Laurence Golding" w:date="2019-05-11T06:51:00Z">
        <w:r>
          <w:t xml:space="preserve">        }</w:t>
        </w:r>
      </w:ins>
    </w:p>
    <w:p w14:paraId="49F6C4C0" w14:textId="0028F04F" w:rsidR="00A632A2" w:rsidRDefault="00A632A2" w:rsidP="00A632A2">
      <w:pPr>
        <w:pStyle w:val="Code"/>
        <w:rPr>
          <w:ins w:id="4437" w:author="Laurence Golding" w:date="2019-05-11T06:51:00Z"/>
        </w:rPr>
      </w:pPr>
      <w:ins w:id="4438" w:author="Laurence Golding" w:date="2019-05-11T06:51:00Z">
        <w:r>
          <w:t xml:space="preserve">      },</w:t>
        </w:r>
      </w:ins>
    </w:p>
    <w:p w14:paraId="1AE6CBA0" w14:textId="2EC08EF1" w:rsidR="00A632A2" w:rsidRDefault="00A632A2" w:rsidP="00A632A2">
      <w:pPr>
        <w:pStyle w:val="Code"/>
        <w:rPr>
          <w:ins w:id="4439" w:author="Laurence Golding" w:date="2019-05-11T06:51:00Z"/>
        </w:rPr>
      </w:pPr>
      <w:ins w:id="4440" w:author="Laurence Golding" w:date="2019-05-11T06:51:00Z">
        <w:r>
          <w:t xml:space="preserve">      "externalPropertyFileReferences": </w:t>
        </w:r>
        <w:r w:rsidR="00357A3B">
          <w:t xml:space="preserve">{             </w:t>
        </w:r>
        <w:r>
          <w:t># See §</w:t>
        </w:r>
        <w:r>
          <w:fldChar w:fldCharType="begin"/>
        </w:r>
        <w:r>
          <w:instrText xml:space="preserve"> REF _Ref522953645 \r \h </w:instrText>
        </w:r>
        <w:r>
          <w:fldChar w:fldCharType="separate"/>
        </w:r>
        <w:r w:rsidR="0009127C">
          <w:t>3.14.2</w:t>
        </w:r>
        <w:r>
          <w:fldChar w:fldCharType="end"/>
        </w:r>
        <w:r>
          <w:t>.</w:t>
        </w:r>
      </w:ins>
    </w:p>
    <w:p w14:paraId="231E8148" w14:textId="1F6F66F5" w:rsidR="00A632A2" w:rsidRDefault="00A632A2" w:rsidP="00A632A2">
      <w:pPr>
        <w:pStyle w:val="Code"/>
        <w:rPr>
          <w:ins w:id="4441" w:author="Laurence Golding" w:date="2019-05-11T06:51:00Z"/>
        </w:rPr>
      </w:pPr>
      <w:ins w:id="4442" w:author="Laurence Golding" w:date="2019-05-11T06:51:00Z">
        <w:r>
          <w:t xml:space="preserve">        </w:t>
        </w:r>
        <w:r w:rsidR="00357A3B">
          <w:t xml:space="preserve">"artifacts": </w:t>
        </w:r>
        <w:r w:rsidR="002F73C2">
          <w:t>[</w:t>
        </w:r>
      </w:ins>
    </w:p>
    <w:p w14:paraId="0FCD776F" w14:textId="63FEBBAF" w:rsidR="002F73C2" w:rsidRDefault="002F73C2" w:rsidP="00A632A2">
      <w:pPr>
        <w:pStyle w:val="Code"/>
        <w:rPr>
          <w:ins w:id="4443" w:author="Laurence Golding" w:date="2019-05-11T06:51:00Z"/>
        </w:rPr>
      </w:pPr>
      <w:ins w:id="4444" w:author="Laurence Golding" w:date="2019-05-11T06:51:00Z">
        <w:r>
          <w:t xml:space="preserve">          {</w:t>
        </w:r>
      </w:ins>
    </w:p>
    <w:p w14:paraId="64527DEC" w14:textId="611E80EA" w:rsidR="00A632A2" w:rsidRDefault="00A632A2" w:rsidP="00A632A2">
      <w:pPr>
        <w:pStyle w:val="Code"/>
        <w:rPr>
          <w:ins w:id="4445" w:author="Laurence Golding" w:date="2019-05-11T06:51:00Z"/>
        </w:rPr>
      </w:pPr>
      <w:ins w:id="4446" w:author="Laurence Golding" w:date="2019-05-11T06:51:00Z">
        <w:r>
          <w:t xml:space="preserve">          </w:t>
        </w:r>
        <w:r w:rsidR="002F73C2">
          <w:t xml:space="preserve">  </w:t>
        </w:r>
        <w:r>
          <w:t>"location": {</w:t>
        </w:r>
      </w:ins>
    </w:p>
    <w:p w14:paraId="4BB5AD9C" w14:textId="6002BEA3" w:rsidR="00A632A2" w:rsidRDefault="00A632A2" w:rsidP="00A632A2">
      <w:pPr>
        <w:pStyle w:val="Code"/>
        <w:rPr>
          <w:ins w:id="4447" w:author="Laurence Golding" w:date="2019-05-11T06:51:00Z"/>
        </w:rPr>
      </w:pPr>
      <w:ins w:id="4448" w:author="Laurence Golding" w:date="2019-05-11T06:51:00Z">
        <w:r>
          <w:t xml:space="preserve">            </w:t>
        </w:r>
        <w:r w:rsidR="002F73C2">
          <w:t xml:space="preserve">  </w:t>
        </w:r>
        <w:r>
          <w:t>"uri": "sarif:/inlineExternalPropertyFiles/0"</w:t>
        </w:r>
      </w:ins>
    </w:p>
    <w:p w14:paraId="13D22293" w14:textId="36751AA8" w:rsidR="00A632A2" w:rsidRDefault="00A632A2" w:rsidP="00A632A2">
      <w:pPr>
        <w:pStyle w:val="Code"/>
        <w:rPr>
          <w:ins w:id="4449" w:author="Laurence Golding" w:date="2019-05-11T06:51:00Z"/>
        </w:rPr>
      </w:pPr>
      <w:ins w:id="4450" w:author="Laurence Golding" w:date="2019-05-11T06:51:00Z">
        <w:r>
          <w:t xml:space="preserve">          </w:t>
        </w:r>
        <w:r w:rsidR="002F73C2">
          <w:t xml:space="preserve">  </w:t>
        </w:r>
        <w:r>
          <w:t>}</w:t>
        </w:r>
      </w:ins>
    </w:p>
    <w:p w14:paraId="458C8130" w14:textId="2E2F58A8" w:rsidR="002F73C2" w:rsidRDefault="002F73C2" w:rsidP="00A632A2">
      <w:pPr>
        <w:pStyle w:val="Code"/>
        <w:rPr>
          <w:ins w:id="4451" w:author="Laurence Golding" w:date="2019-05-11T06:51:00Z"/>
        </w:rPr>
      </w:pPr>
      <w:ins w:id="4452" w:author="Laurence Golding" w:date="2019-05-11T06:51:00Z">
        <w:r>
          <w:t xml:space="preserve">          }</w:t>
        </w:r>
      </w:ins>
    </w:p>
    <w:p w14:paraId="7F852043" w14:textId="40307E70" w:rsidR="00A632A2" w:rsidRDefault="00A632A2" w:rsidP="00A632A2">
      <w:pPr>
        <w:pStyle w:val="Code"/>
        <w:rPr>
          <w:ins w:id="4453" w:author="Laurence Golding" w:date="2019-05-11T06:51:00Z"/>
        </w:rPr>
      </w:pPr>
      <w:ins w:id="4454" w:author="Laurence Golding" w:date="2019-05-11T06:51:00Z">
        <w:r>
          <w:t xml:space="preserve">        </w:t>
        </w:r>
        <w:r w:rsidR="002F73C2">
          <w:t>]</w:t>
        </w:r>
      </w:ins>
    </w:p>
    <w:p w14:paraId="3133B9C1" w14:textId="48EAEE39" w:rsidR="00A632A2" w:rsidRDefault="00A632A2" w:rsidP="00A632A2">
      <w:pPr>
        <w:pStyle w:val="Code"/>
        <w:rPr>
          <w:ins w:id="4455" w:author="Laurence Golding" w:date="2019-05-11T06:51:00Z"/>
        </w:rPr>
      </w:pPr>
      <w:ins w:id="4456" w:author="Laurence Golding" w:date="2019-05-11T06:51:00Z">
        <w:r>
          <w:t xml:space="preserve">      </w:t>
        </w:r>
        <w:r w:rsidR="00357A3B">
          <w:t>},</w:t>
        </w:r>
      </w:ins>
    </w:p>
    <w:p w14:paraId="2869EE11" w14:textId="77777777" w:rsidR="00A632A2" w:rsidRDefault="00A632A2" w:rsidP="00A632A2">
      <w:pPr>
        <w:pStyle w:val="Code"/>
        <w:rPr>
          <w:ins w:id="4457" w:author="Laurence Golding" w:date="2019-05-11T06:51:00Z"/>
        </w:rPr>
      </w:pPr>
      <w:ins w:id="4458" w:author="Laurence Golding" w:date="2019-05-11T06:51:00Z">
        <w:r>
          <w:t xml:space="preserve">      "results": [</w:t>
        </w:r>
      </w:ins>
    </w:p>
    <w:p w14:paraId="02DECA90" w14:textId="77777777" w:rsidR="00A632A2" w:rsidRDefault="00A632A2" w:rsidP="00A632A2">
      <w:pPr>
        <w:pStyle w:val="Code"/>
        <w:rPr>
          <w:ins w:id="4459" w:author="Laurence Golding" w:date="2019-05-11T06:51:00Z"/>
        </w:rPr>
      </w:pPr>
      <w:ins w:id="4460" w:author="Laurence Golding" w:date="2019-05-11T06:51:00Z">
        <w:r>
          <w:t xml:space="preserve">        ...</w:t>
        </w:r>
      </w:ins>
    </w:p>
    <w:p w14:paraId="380D9542" w14:textId="77777777" w:rsidR="00A632A2" w:rsidRDefault="00A632A2" w:rsidP="00A632A2">
      <w:pPr>
        <w:pStyle w:val="Code"/>
        <w:rPr>
          <w:ins w:id="4461" w:author="Laurence Golding" w:date="2019-05-11T06:51:00Z"/>
        </w:rPr>
      </w:pPr>
      <w:ins w:id="4462" w:author="Laurence Golding" w:date="2019-05-11T06:51:00Z">
        <w:r>
          <w:t xml:space="preserve">      ]</w:t>
        </w:r>
      </w:ins>
    </w:p>
    <w:p w14:paraId="7C23DF7D" w14:textId="77777777" w:rsidR="00A632A2" w:rsidRDefault="00A632A2" w:rsidP="00A632A2">
      <w:pPr>
        <w:pStyle w:val="Code"/>
        <w:rPr>
          <w:ins w:id="4463" w:author="Laurence Golding" w:date="2019-05-11T06:51:00Z"/>
        </w:rPr>
      </w:pPr>
      <w:ins w:id="4464" w:author="Laurence Golding" w:date="2019-05-11T06:51:00Z">
        <w:r>
          <w:t xml:space="preserve">    },</w:t>
        </w:r>
      </w:ins>
    </w:p>
    <w:p w14:paraId="0741BF71" w14:textId="77777777" w:rsidR="00A632A2" w:rsidRDefault="00A632A2" w:rsidP="00A632A2">
      <w:pPr>
        <w:pStyle w:val="Code"/>
        <w:rPr>
          <w:ins w:id="4465" w:author="Laurence Golding" w:date="2019-05-11T06:51:00Z"/>
        </w:rPr>
      </w:pPr>
      <w:ins w:id="4466" w:author="Laurence Golding" w:date="2019-05-11T06:51:00Z">
        <w:r>
          <w:t xml:space="preserve">    {</w:t>
        </w:r>
      </w:ins>
    </w:p>
    <w:p w14:paraId="0059FD70" w14:textId="20687AE2" w:rsidR="00A632A2" w:rsidRDefault="00A632A2" w:rsidP="00A632A2">
      <w:pPr>
        <w:pStyle w:val="Code"/>
        <w:rPr>
          <w:ins w:id="4467" w:author="Laurence Golding" w:date="2019-05-11T06:51:00Z"/>
        </w:rPr>
      </w:pPr>
      <w:ins w:id="4468" w:author="Laurence Golding" w:date="2019-05-11T06:51:00Z">
        <w:r>
          <w:t xml:space="preserve">      "tool": {</w:t>
        </w:r>
      </w:ins>
    </w:p>
    <w:p w14:paraId="633EE1B4" w14:textId="17FFD8ED" w:rsidR="00151043" w:rsidRDefault="00151043" w:rsidP="00A632A2">
      <w:pPr>
        <w:pStyle w:val="Code"/>
        <w:rPr>
          <w:ins w:id="4469" w:author="Laurence Golding" w:date="2019-05-11T06:51:00Z"/>
        </w:rPr>
      </w:pPr>
      <w:ins w:id="4470" w:author="Laurence Golding" w:date="2019-05-11T06:51:00Z">
        <w:r>
          <w:t xml:space="preserve">        "driver": {</w:t>
        </w:r>
      </w:ins>
    </w:p>
    <w:p w14:paraId="4F9BE2AE" w14:textId="58AAC0E7" w:rsidR="00A632A2" w:rsidRDefault="00A632A2" w:rsidP="00A632A2">
      <w:pPr>
        <w:pStyle w:val="Code"/>
        <w:rPr>
          <w:ins w:id="4471" w:author="Laurence Golding" w:date="2019-05-11T06:51:00Z"/>
        </w:rPr>
      </w:pPr>
      <w:ins w:id="4472" w:author="Laurence Golding" w:date="2019-05-11T06:51:00Z">
        <w:r>
          <w:t xml:space="preserve">        </w:t>
        </w:r>
        <w:r w:rsidR="00151043">
          <w:t xml:space="preserve">  </w:t>
        </w:r>
        <w:r>
          <w:t>"name": "ImageSuitabilityScanner"</w:t>
        </w:r>
      </w:ins>
    </w:p>
    <w:p w14:paraId="29B737C2" w14:textId="3CE6CEC3" w:rsidR="00151043" w:rsidRDefault="00151043" w:rsidP="00A632A2">
      <w:pPr>
        <w:pStyle w:val="Code"/>
        <w:rPr>
          <w:ins w:id="4473" w:author="Laurence Golding" w:date="2019-05-11T06:51:00Z"/>
        </w:rPr>
      </w:pPr>
      <w:ins w:id="4474" w:author="Laurence Golding" w:date="2019-05-11T06:51:00Z">
        <w:r>
          <w:t xml:space="preserve">        }</w:t>
        </w:r>
      </w:ins>
    </w:p>
    <w:p w14:paraId="74B87647" w14:textId="77777777" w:rsidR="00A632A2" w:rsidRDefault="00A632A2" w:rsidP="00A632A2">
      <w:pPr>
        <w:pStyle w:val="Code"/>
        <w:rPr>
          <w:ins w:id="4475" w:author="Laurence Golding" w:date="2019-05-11T06:51:00Z"/>
        </w:rPr>
      </w:pPr>
      <w:ins w:id="4476" w:author="Laurence Golding" w:date="2019-05-11T06:51:00Z">
        <w:r>
          <w:t xml:space="preserve">      },</w:t>
        </w:r>
      </w:ins>
    </w:p>
    <w:p w14:paraId="639E8597" w14:textId="452E2939" w:rsidR="00A632A2" w:rsidRDefault="00A632A2" w:rsidP="00A632A2">
      <w:pPr>
        <w:pStyle w:val="Code"/>
        <w:rPr>
          <w:ins w:id="4477" w:author="Laurence Golding" w:date="2019-05-11T06:51:00Z"/>
        </w:rPr>
      </w:pPr>
      <w:ins w:id="4478" w:author="Laurence Golding" w:date="2019-05-11T06:51:00Z">
        <w:r>
          <w:t xml:space="preserve">      "externalPropertyFileReferences": </w:t>
        </w:r>
        <w:r w:rsidR="00151043">
          <w:t>{</w:t>
        </w:r>
      </w:ins>
    </w:p>
    <w:p w14:paraId="5377DF2D" w14:textId="339445BC" w:rsidR="00A632A2" w:rsidRDefault="00A632A2" w:rsidP="00A632A2">
      <w:pPr>
        <w:pStyle w:val="Code"/>
        <w:rPr>
          <w:ins w:id="4479" w:author="Laurence Golding" w:date="2019-05-11T06:51:00Z"/>
        </w:rPr>
      </w:pPr>
      <w:ins w:id="4480" w:author="Laurence Golding" w:date="2019-05-11T06:51:00Z">
        <w:r>
          <w:t xml:space="preserve">        </w:t>
        </w:r>
        <w:r w:rsidR="00357A3B">
          <w:t xml:space="preserve">"artifacts": </w:t>
        </w:r>
        <w:r w:rsidR="00151043">
          <w:t>[</w:t>
        </w:r>
      </w:ins>
    </w:p>
    <w:p w14:paraId="5A441928" w14:textId="2FA7B799" w:rsidR="00151043" w:rsidRDefault="00151043" w:rsidP="00A632A2">
      <w:pPr>
        <w:pStyle w:val="Code"/>
        <w:rPr>
          <w:ins w:id="4481" w:author="Laurence Golding" w:date="2019-05-11T06:51:00Z"/>
        </w:rPr>
      </w:pPr>
      <w:ins w:id="4482" w:author="Laurence Golding" w:date="2019-05-11T06:51:00Z">
        <w:r>
          <w:t xml:space="preserve">          {</w:t>
        </w:r>
      </w:ins>
    </w:p>
    <w:p w14:paraId="38B99BB6" w14:textId="25D2F4EE" w:rsidR="00A632A2" w:rsidRDefault="00A632A2" w:rsidP="00A632A2">
      <w:pPr>
        <w:pStyle w:val="Code"/>
        <w:rPr>
          <w:ins w:id="4483" w:author="Laurence Golding" w:date="2019-05-11T06:51:00Z"/>
        </w:rPr>
      </w:pPr>
      <w:ins w:id="4484" w:author="Laurence Golding" w:date="2019-05-11T06:51:00Z">
        <w:r>
          <w:t xml:space="preserve">          </w:t>
        </w:r>
        <w:r w:rsidR="00151043">
          <w:t xml:space="preserve">  </w:t>
        </w:r>
        <w:r>
          <w:t>"guid": "</w:t>
        </w:r>
        <w:r w:rsidRPr="00230F9F">
          <w:t>00001111-2222-3333-4444-555566667777</w:t>
        </w:r>
        <w:r>
          <w:t>"</w:t>
        </w:r>
      </w:ins>
    </w:p>
    <w:p w14:paraId="290B1F03" w14:textId="51B551B6" w:rsidR="00151043" w:rsidRDefault="00151043" w:rsidP="00A632A2">
      <w:pPr>
        <w:pStyle w:val="Code"/>
        <w:rPr>
          <w:ins w:id="4485" w:author="Laurence Golding" w:date="2019-05-11T06:51:00Z"/>
        </w:rPr>
      </w:pPr>
      <w:ins w:id="4486" w:author="Laurence Golding" w:date="2019-05-11T06:51:00Z">
        <w:r>
          <w:t xml:space="preserve">          }</w:t>
        </w:r>
      </w:ins>
    </w:p>
    <w:p w14:paraId="43977134" w14:textId="29AD22A4" w:rsidR="00A632A2" w:rsidRDefault="00A632A2" w:rsidP="00A632A2">
      <w:pPr>
        <w:pStyle w:val="Code"/>
        <w:rPr>
          <w:ins w:id="4487" w:author="Laurence Golding" w:date="2019-05-11T06:51:00Z"/>
        </w:rPr>
      </w:pPr>
      <w:ins w:id="4488" w:author="Laurence Golding" w:date="2019-05-11T06:51:00Z">
        <w:r>
          <w:t xml:space="preserve">        </w:t>
        </w:r>
        <w:r w:rsidR="00151043">
          <w:t>]</w:t>
        </w:r>
      </w:ins>
    </w:p>
    <w:p w14:paraId="23DEBACC" w14:textId="198A8552" w:rsidR="00A632A2" w:rsidRDefault="00A632A2" w:rsidP="00A632A2">
      <w:pPr>
        <w:pStyle w:val="Code"/>
        <w:rPr>
          <w:ins w:id="4489" w:author="Laurence Golding" w:date="2019-05-11T06:51:00Z"/>
        </w:rPr>
      </w:pPr>
      <w:ins w:id="4490" w:author="Laurence Golding" w:date="2019-05-11T06:51:00Z">
        <w:r>
          <w:t xml:space="preserve">      </w:t>
        </w:r>
        <w:r w:rsidR="00151043">
          <w:t>}</w:t>
        </w:r>
        <w:r>
          <w:t>,</w:t>
        </w:r>
      </w:ins>
    </w:p>
    <w:p w14:paraId="32B0F4F5" w14:textId="77777777" w:rsidR="00A632A2" w:rsidRDefault="00A632A2" w:rsidP="00A632A2">
      <w:pPr>
        <w:pStyle w:val="Code"/>
        <w:rPr>
          <w:ins w:id="4491" w:author="Laurence Golding" w:date="2019-05-11T06:51:00Z"/>
        </w:rPr>
      </w:pPr>
      <w:ins w:id="4492" w:author="Laurence Golding" w:date="2019-05-11T06:51:00Z">
        <w:r>
          <w:t xml:space="preserve">      "results": [</w:t>
        </w:r>
      </w:ins>
    </w:p>
    <w:p w14:paraId="49B23478" w14:textId="77777777" w:rsidR="00A632A2" w:rsidRDefault="00A632A2" w:rsidP="00A632A2">
      <w:pPr>
        <w:pStyle w:val="Code"/>
        <w:rPr>
          <w:ins w:id="4493" w:author="Laurence Golding" w:date="2019-05-11T06:51:00Z"/>
        </w:rPr>
      </w:pPr>
      <w:ins w:id="4494" w:author="Laurence Golding" w:date="2019-05-11T06:51:00Z">
        <w:r>
          <w:t xml:space="preserve">        ...</w:t>
        </w:r>
      </w:ins>
    </w:p>
    <w:p w14:paraId="5493B4C9" w14:textId="77777777" w:rsidR="00A632A2" w:rsidRDefault="00A632A2" w:rsidP="00A632A2">
      <w:pPr>
        <w:pStyle w:val="Code"/>
        <w:rPr>
          <w:ins w:id="4495" w:author="Laurence Golding" w:date="2019-05-11T06:51:00Z"/>
        </w:rPr>
      </w:pPr>
      <w:ins w:id="4496" w:author="Laurence Golding" w:date="2019-05-11T06:51:00Z">
        <w:r>
          <w:t xml:space="preserve">      ]</w:t>
        </w:r>
      </w:ins>
    </w:p>
    <w:p w14:paraId="418B7104" w14:textId="77777777" w:rsidR="00A632A2" w:rsidRDefault="00A632A2" w:rsidP="00A632A2">
      <w:pPr>
        <w:pStyle w:val="Code"/>
        <w:rPr>
          <w:ins w:id="4497" w:author="Laurence Golding" w:date="2019-05-11T06:51:00Z"/>
        </w:rPr>
      </w:pPr>
      <w:ins w:id="4498" w:author="Laurence Golding" w:date="2019-05-11T06:51:00Z">
        <w:r>
          <w:t xml:space="preserve">    }</w:t>
        </w:r>
      </w:ins>
    </w:p>
    <w:p w14:paraId="1D7B72CF" w14:textId="76D2D317" w:rsidR="00A632A2" w:rsidRDefault="00A632A2" w:rsidP="00A632A2">
      <w:pPr>
        <w:pStyle w:val="Code"/>
        <w:rPr>
          <w:ins w:id="4499" w:author="Laurence Golding" w:date="2019-05-11T06:51:00Z"/>
        </w:rPr>
      </w:pPr>
      <w:ins w:id="4500" w:author="Laurence Golding" w:date="2019-05-11T06:51:00Z">
        <w:r>
          <w:t xml:space="preserve">  ]</w:t>
        </w:r>
      </w:ins>
    </w:p>
    <w:p w14:paraId="10F90A80" w14:textId="712A6BD6" w:rsidR="005E7318" w:rsidRDefault="005E7318" w:rsidP="00A632A2">
      <w:pPr>
        <w:pStyle w:val="Code"/>
        <w:rPr>
          <w:ins w:id="4501" w:author="Laurence Golding" w:date="2019-05-11T06:51:00Z"/>
        </w:rPr>
      </w:pPr>
      <w:ins w:id="4502" w:author="Laurence Golding" w:date="2019-05-11T06:51:00Z">
        <w:r>
          <w:t>}</w:t>
        </w:r>
      </w:ins>
    </w:p>
    <w:p w14:paraId="076C2078" w14:textId="7A8121FC" w:rsidR="00C66549" w:rsidRPr="00C66549" w:rsidRDefault="00EC6397" w:rsidP="00C66549">
      <w:pPr>
        <w:pStyle w:val="Heading2"/>
      </w:pPr>
      <w:bookmarkStart w:id="4503" w:name="_Ref493349997"/>
      <w:bookmarkStart w:id="4504" w:name="_Ref493350451"/>
      <w:bookmarkStart w:id="4505" w:name="_Toc8366996"/>
      <w:bookmarkStart w:id="4506" w:name="_Toc516224706"/>
      <w:r>
        <w:t>run object</w:t>
      </w:r>
      <w:bookmarkEnd w:id="4503"/>
      <w:bookmarkEnd w:id="4504"/>
      <w:bookmarkEnd w:id="4505"/>
      <w:bookmarkEnd w:id="4506"/>
    </w:p>
    <w:p w14:paraId="10E42C1C" w14:textId="534C375F" w:rsidR="000D32C1" w:rsidRDefault="000D32C1" w:rsidP="000D32C1">
      <w:pPr>
        <w:pStyle w:val="Heading3"/>
      </w:pPr>
      <w:bookmarkStart w:id="4507" w:name="_Toc8366997"/>
      <w:bookmarkStart w:id="4508" w:name="_Toc516224707"/>
      <w:r>
        <w:t>General</w:t>
      </w:r>
      <w:bookmarkEnd w:id="4507"/>
      <w:bookmarkEnd w:id="450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Change w:id="4509" w:author="Laurence Golding" w:date="2019-05-11T06:51:00Z">
          <w:pPr>
            <w:pStyle w:val="Codesmall"/>
          </w:pPr>
        </w:pPrChange>
      </w:pPr>
      <w:r>
        <w:t>{</w:t>
      </w:r>
    </w:p>
    <w:p w14:paraId="04EE6615" w14:textId="75E883A6" w:rsidR="00C66549" w:rsidRDefault="00C66549" w:rsidP="002D65F3">
      <w:pPr>
        <w:pStyle w:val="Code"/>
        <w:pPrChange w:id="4510" w:author="Laurence Golding" w:date="2019-05-11T06:51:00Z">
          <w:pPr>
            <w:pStyle w:val="Codesmall"/>
          </w:pPr>
        </w:pPrChang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9127C">
        <w:t>3.</w:t>
      </w:r>
      <w:del w:id="4511" w:author="Laurence Golding" w:date="2019-05-11T06:51:00Z">
        <w:r w:rsidR="00331070">
          <w:delText>11.8</w:delText>
        </w:r>
      </w:del>
      <w:ins w:id="4512" w:author="Laurence Golding" w:date="2019-05-11T06:51:00Z">
        <w:r w:rsidR="0009127C">
          <w:t>14.6</w:t>
        </w:r>
      </w:ins>
      <w:r>
        <w:fldChar w:fldCharType="end"/>
      </w:r>
      <w:r w:rsidR="00893398">
        <w:t>.</w:t>
      </w:r>
    </w:p>
    <w:p w14:paraId="458D3C95" w14:textId="0F041803" w:rsidR="00C66549" w:rsidRDefault="00C66549" w:rsidP="002D65F3">
      <w:pPr>
        <w:pStyle w:val="Code"/>
        <w:pPrChange w:id="4513" w:author="Laurence Golding" w:date="2019-05-11T06:51:00Z">
          <w:pPr>
            <w:pStyle w:val="Codesmall"/>
          </w:pPr>
        </w:pPrChange>
      </w:pPr>
      <w:r>
        <w:t xml:space="preserve">    </w:t>
      </w:r>
      <w:del w:id="4514" w:author="Laurence Golding" w:date="2019-05-11T06:51:00Z">
        <w:r>
          <w:delText xml:space="preserve">    ...</w:delText>
        </w:r>
      </w:del>
      <w:ins w:id="4515" w:author="Laurence Golding" w:date="2019-05-11T06:51:00Z">
        <w:r>
          <w:t>...</w:t>
        </w:r>
        <w:r w:rsidR="00583240">
          <w:t xml:space="preserve">    </w:t>
        </w:r>
      </w:ins>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9127C">
        <w:t>3.</w:t>
      </w:r>
      <w:del w:id="4516" w:author="Laurence Golding" w:date="2019-05-11T06:51:00Z">
        <w:r w:rsidR="00331070">
          <w:delText>12</w:delText>
        </w:r>
      </w:del>
      <w:ins w:id="4517" w:author="Laurence Golding" w:date="2019-05-11T06:51:00Z">
        <w:r w:rsidR="0009127C">
          <w:t>18</w:t>
        </w:r>
      </w:ins>
      <w:r>
        <w:fldChar w:fldCharType="end"/>
      </w:r>
      <w:r>
        <w:t>)</w:t>
      </w:r>
      <w:r w:rsidR="00893398">
        <w:t>.</w:t>
      </w:r>
    </w:p>
    <w:p w14:paraId="5659FE03" w14:textId="398D62B9" w:rsidR="00C66549" w:rsidRDefault="00C66549" w:rsidP="002D65F3">
      <w:pPr>
        <w:pStyle w:val="Code"/>
        <w:pPrChange w:id="4518" w:author="Laurence Golding" w:date="2019-05-11T06:51:00Z">
          <w:pPr>
            <w:pStyle w:val="Codesmall"/>
          </w:pPr>
        </w:pPrChange>
      </w:pPr>
      <w:r>
        <w:t xml:space="preserve">  },</w:t>
      </w:r>
    </w:p>
    <w:p w14:paraId="5572A9C8" w14:textId="2B19F173" w:rsidR="00C66549" w:rsidRDefault="00C66549" w:rsidP="002D65F3">
      <w:pPr>
        <w:pStyle w:val="Code"/>
        <w:pPrChange w:id="4519" w:author="Laurence Golding" w:date="2019-05-11T06:51:00Z">
          <w:pPr>
            <w:pStyle w:val="Codesmall"/>
          </w:pPr>
        </w:pPrChang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9127C">
        <w:t>3.</w:t>
      </w:r>
      <w:del w:id="4520" w:author="Laurence Golding" w:date="2019-05-11T06:51:00Z">
        <w:r w:rsidR="00331070">
          <w:delText>11.16</w:delText>
        </w:r>
      </w:del>
      <w:ins w:id="4521" w:author="Laurence Golding" w:date="2019-05-11T06:51:00Z">
        <w:r w:rsidR="0009127C">
          <w:t>14.23</w:t>
        </w:r>
      </w:ins>
      <w:r>
        <w:fldChar w:fldCharType="end"/>
      </w:r>
      <w:r w:rsidR="00893398">
        <w:t>.</w:t>
      </w:r>
    </w:p>
    <w:p w14:paraId="2AB9C865" w14:textId="68161F9F" w:rsidR="00C66549" w:rsidRDefault="00C66549" w:rsidP="002D65F3">
      <w:pPr>
        <w:pStyle w:val="Code"/>
        <w:pPrChange w:id="4522" w:author="Laurence Golding" w:date="2019-05-11T06:51:00Z">
          <w:pPr>
            <w:pStyle w:val="Codesmall"/>
          </w:pPr>
        </w:pPrChange>
      </w:pPr>
      <w:r>
        <w:t xml:space="preserve">    {</w:t>
      </w:r>
    </w:p>
    <w:p w14:paraId="34499818" w14:textId="1D5091C3" w:rsidR="00C66549" w:rsidRDefault="00C66549" w:rsidP="002D65F3">
      <w:pPr>
        <w:pStyle w:val="Code"/>
        <w:pPrChange w:id="4523" w:author="Laurence Golding" w:date="2019-05-11T06:51:00Z">
          <w:pPr>
            <w:pStyle w:val="Codesmall"/>
          </w:pPr>
        </w:pPrChang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9127C">
        <w:t>3.</w:t>
      </w:r>
      <w:del w:id="4524" w:author="Laurence Golding" w:date="2019-05-11T06:51:00Z">
        <w:r w:rsidR="00331070">
          <w:delText>19</w:delText>
        </w:r>
      </w:del>
      <w:ins w:id="4525" w:author="Laurence Golding" w:date="2019-05-11T06:51:00Z">
        <w:r w:rsidR="0009127C">
          <w:t>27</w:t>
        </w:r>
      </w:ins>
      <w:r>
        <w:fldChar w:fldCharType="end"/>
      </w:r>
      <w:r>
        <w:t>)</w:t>
      </w:r>
      <w:r w:rsidR="00893398">
        <w:t>.</w:t>
      </w:r>
    </w:p>
    <w:p w14:paraId="065C9C8D" w14:textId="50CFB7F4" w:rsidR="00C66549" w:rsidRDefault="00C66549" w:rsidP="002D65F3">
      <w:pPr>
        <w:pStyle w:val="Code"/>
        <w:pPrChange w:id="4526" w:author="Laurence Golding" w:date="2019-05-11T06:51:00Z">
          <w:pPr>
            <w:pStyle w:val="Codesmall"/>
          </w:pPr>
        </w:pPrChange>
      </w:pPr>
      <w:r>
        <w:lastRenderedPageBreak/>
        <w:t xml:space="preserve">    },</w:t>
      </w:r>
    </w:p>
    <w:p w14:paraId="29EE79CF" w14:textId="1E63820C" w:rsidR="00C66549" w:rsidRDefault="00C66549" w:rsidP="002D65F3">
      <w:pPr>
        <w:pStyle w:val="Code"/>
        <w:pPrChange w:id="4527" w:author="Laurence Golding" w:date="2019-05-11T06:51:00Z">
          <w:pPr>
            <w:pStyle w:val="Codesmall"/>
          </w:pPr>
        </w:pPrChange>
      </w:pPr>
      <w:r>
        <w:t xml:space="preserve">    ...</w:t>
      </w:r>
    </w:p>
    <w:p w14:paraId="3CC3B099" w14:textId="5F4F1757" w:rsidR="00C66549" w:rsidRDefault="00C66549" w:rsidP="002D65F3">
      <w:pPr>
        <w:pStyle w:val="Code"/>
        <w:pPrChange w:id="4528" w:author="Laurence Golding" w:date="2019-05-11T06:51:00Z">
          <w:pPr>
            <w:pStyle w:val="Codesmall"/>
          </w:pPr>
        </w:pPrChange>
      </w:pPr>
      <w:r>
        <w:t xml:space="preserve">    {</w:t>
      </w:r>
    </w:p>
    <w:p w14:paraId="3A5AB27A" w14:textId="3B35BB65" w:rsidR="00C66549" w:rsidRDefault="00C66549" w:rsidP="002D65F3">
      <w:pPr>
        <w:pStyle w:val="Code"/>
        <w:pPrChange w:id="4529" w:author="Laurence Golding" w:date="2019-05-11T06:51:00Z">
          <w:pPr>
            <w:pStyle w:val="Codesmall"/>
          </w:pPr>
        </w:pPrChang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Change w:id="4530" w:author="Laurence Golding" w:date="2019-05-11T06:51:00Z">
          <w:pPr>
            <w:pStyle w:val="Codesmall"/>
          </w:pPr>
        </w:pPrChange>
      </w:pPr>
      <w:r>
        <w:t xml:space="preserve">    }</w:t>
      </w:r>
    </w:p>
    <w:p w14:paraId="27E5FFE4" w14:textId="286DA16A" w:rsidR="00C66549" w:rsidRDefault="00C66549" w:rsidP="002D65F3">
      <w:pPr>
        <w:pStyle w:val="Code"/>
        <w:pPrChange w:id="4531" w:author="Laurence Golding" w:date="2019-05-11T06:51:00Z">
          <w:pPr>
            <w:pStyle w:val="Codesmall"/>
          </w:pPr>
        </w:pPrChange>
      </w:pPr>
      <w:r>
        <w:t xml:space="preserve">  ]</w:t>
      </w:r>
    </w:p>
    <w:p w14:paraId="2B8161F2" w14:textId="672522B2" w:rsidR="00C66549" w:rsidRDefault="00C66549" w:rsidP="002D65F3">
      <w:pPr>
        <w:pStyle w:val="Code"/>
        <w:pPrChange w:id="4532" w:author="Laurence Golding" w:date="2019-05-11T06:51:00Z">
          <w:pPr>
            <w:pStyle w:val="Codesmall"/>
          </w:pPr>
        </w:pPrChange>
      </w:pPr>
      <w:r>
        <w:t>}</w:t>
      </w:r>
    </w:p>
    <w:p w14:paraId="71163969" w14:textId="36F4962B" w:rsidR="0040239D" w:rsidRDefault="000D32C1" w:rsidP="0040239D">
      <w:pPr>
        <w:pStyle w:val="Heading3"/>
        <w:numPr>
          <w:ilvl w:val="2"/>
          <w:numId w:val="2"/>
        </w:numPr>
        <w:pPrChange w:id="4533" w:author="Laurence Golding" w:date="2019-05-11T06:51:00Z">
          <w:pPr>
            <w:pStyle w:val="Heading3"/>
          </w:pPr>
        </w:pPrChange>
      </w:pPr>
      <w:bookmarkStart w:id="4534" w:name="_Ref522953645"/>
      <w:bookmarkStart w:id="4535" w:name="_Toc8366998"/>
      <w:bookmarkStart w:id="4536" w:name="_Ref493351359"/>
      <w:bookmarkStart w:id="4537" w:name="_Toc516224708"/>
      <w:del w:id="4538" w:author="Laurence Golding" w:date="2019-05-11T06:51:00Z">
        <w:r>
          <w:delText>i</w:delText>
        </w:r>
        <w:r w:rsidR="00435405">
          <w:delText>nstanceGui</w:delText>
        </w:r>
        <w:r>
          <w:delText>d</w:delText>
        </w:r>
      </w:del>
      <w:ins w:id="4539" w:author="Laurence Golding" w:date="2019-05-11T06:51:00Z">
        <w:r w:rsidR="0040239D">
          <w:t>external</w:t>
        </w:r>
        <w:r w:rsidR="007072B1">
          <w:t>Property</w:t>
        </w:r>
        <w:r w:rsidR="0040239D">
          <w:t>File</w:t>
        </w:r>
        <w:r w:rsidR="00A632A2">
          <w:t>Reference</w:t>
        </w:r>
        <w:r w:rsidR="0040239D">
          <w:t>s</w:t>
        </w:r>
      </w:ins>
      <w:r w:rsidR="0040239D">
        <w:t xml:space="preserve"> property</w:t>
      </w:r>
      <w:bookmarkEnd w:id="4534"/>
      <w:bookmarkEnd w:id="4535"/>
      <w:bookmarkEnd w:id="4536"/>
      <w:bookmarkEnd w:id="4537"/>
    </w:p>
    <w:p w14:paraId="3BF1BB7B" w14:textId="77777777" w:rsidR="006066AC" w:rsidRDefault="0040072D" w:rsidP="006066AC">
      <w:pPr>
        <w:rPr>
          <w:del w:id="4540" w:author="Laurence Golding" w:date="2019-05-11T06:51:00Z"/>
        </w:rPr>
      </w:pPr>
      <w:r>
        <w:t xml:space="preserve">A </w:t>
      </w:r>
      <w:r w:rsidRPr="00A632A2">
        <w:rPr>
          <w:rStyle w:val="CODEtemp"/>
        </w:rPr>
        <w:t>run</w:t>
      </w:r>
      <w:r>
        <w:t xml:space="preserve"> object </w:t>
      </w:r>
      <w:r>
        <w:rPr>
          <w:b/>
        </w:rPr>
        <w:t>MAY</w:t>
      </w:r>
      <w:r>
        <w:t xml:space="preserve"> contain a property named </w:t>
      </w:r>
      <w:del w:id="4541" w:author="Laurence Golding" w:date="2019-05-11T06:51:00Z">
        <w:r w:rsidR="006066AC" w:rsidRPr="006066AC">
          <w:rPr>
            <w:rStyle w:val="CODEtemp"/>
          </w:rPr>
          <w:delText>i</w:delText>
        </w:r>
        <w:r w:rsidR="00435405">
          <w:rPr>
            <w:rStyle w:val="CODEtemp"/>
          </w:rPr>
          <w:delText>nstanceGui</w:delText>
        </w:r>
        <w:r w:rsidR="006066AC" w:rsidRPr="006066AC">
          <w:rPr>
            <w:rStyle w:val="CODEtemp"/>
          </w:rPr>
          <w:delText>d</w:delText>
        </w:r>
      </w:del>
      <w:ins w:id="4542" w:author="Laurence Golding" w:date="2019-05-11T06:51:00Z">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ins>
      <w:r>
        <w:t xml:space="preserve"> whose value is </w:t>
      </w:r>
      <w:del w:id="4543" w:author="Laurence Golding" w:date="2019-05-11T06:51:00Z">
        <w:r w:rsidR="006066AC" w:rsidRPr="006066AC">
          <w:delText xml:space="preserve">a </w:delText>
        </w:r>
        <w:r w:rsidR="00435405">
          <w:delText xml:space="preserve">GUID-valued </w:delText>
        </w:r>
        <w:r w:rsidR="006066AC" w:rsidRPr="006066AC">
          <w:delText>string</w:delText>
        </w:r>
      </w:del>
      <w:ins w:id="4544" w:author="Laurence Golding" w:date="2019-05-11T06:51:00Z">
        <w:r>
          <w:t xml:space="preserve">an </w:t>
        </w:r>
        <w:r w:rsidRPr="0040072D">
          <w:rPr>
            <w:rStyle w:val="CODEtemp"/>
          </w:rPr>
          <w:t>externalPropertyFileReferences</w:t>
        </w:r>
        <w:r>
          <w:t xml:space="preserve"> object</w:t>
        </w:r>
      </w:ins>
      <w:r>
        <w:t xml:space="preserve"> (§</w:t>
      </w:r>
      <w:del w:id="4545" w:author="Laurence Golding" w:date="2019-05-11T06:51:00Z">
        <w:r w:rsidR="00435405">
          <w:fldChar w:fldCharType="begin"/>
        </w:r>
        <w:r w:rsidR="00435405">
          <w:delInstrText xml:space="preserve"> REF _Ref514314114 \r \h </w:delInstrText>
        </w:r>
        <w:r w:rsidR="00435405">
          <w:fldChar w:fldCharType="separate"/>
        </w:r>
        <w:r w:rsidR="00331070">
          <w:delText>3.4.3</w:delText>
        </w:r>
        <w:r w:rsidR="00435405">
          <w:fldChar w:fldCharType="end"/>
        </w:r>
        <w:r w:rsidR="00435405">
          <w:delText>)</w:delText>
        </w:r>
        <w:r w:rsidR="006066AC" w:rsidRPr="006066AC">
          <w:delText xml:space="preserve"> which </w:delText>
        </w:r>
        <w:r w:rsidR="00435405">
          <w:delText>provides a unique, stable identifier for</w:delText>
        </w:r>
      </w:del>
      <w:ins w:id="4546" w:author="Laurence Golding" w:date="2019-05-11T06:51:00Z">
        <w:r>
          <w:fldChar w:fldCharType="begin"/>
        </w:r>
        <w:r>
          <w:instrText xml:space="preserve"> REF _Ref6208153 \r \h </w:instrText>
        </w:r>
        <w:r>
          <w:fldChar w:fldCharType="separate"/>
        </w:r>
        <w:r w:rsidR="0009127C">
          <w:t>3.15</w:t>
        </w:r>
        <w:r>
          <w:fldChar w:fldCharType="end"/>
        </w:r>
        <w:r>
          <w:t>) that specifies</w:t>
        </w:r>
      </w:ins>
      <w:r>
        <w:t xml:space="preserve"> the </w:t>
      </w:r>
      <w:del w:id="4547" w:author="Laurence Golding" w:date="2019-05-11T06:51:00Z">
        <w:r w:rsidR="006066AC" w:rsidRPr="006066AC">
          <w:delText>run.</w:delText>
        </w:r>
      </w:del>
    </w:p>
    <w:p w14:paraId="24821E74" w14:textId="77777777" w:rsidR="006066AC" w:rsidRPr="006066AC" w:rsidRDefault="006066AC" w:rsidP="00E36C92">
      <w:pPr>
        <w:rPr>
          <w:del w:id="4548" w:author="Laurence Golding" w:date="2019-05-11T06:51:00Z"/>
        </w:rPr>
      </w:pPr>
      <w:del w:id="4549" w:author="Laurence Golding" w:date="2019-05-11T06:51:00Z">
        <w:r w:rsidRPr="006066AC">
          <w:delText xml:space="preserve">A result management system </w:delText>
        </w:r>
        <w:r w:rsidR="00435405">
          <w:delText>or other components</w:delText>
        </w:r>
      </w:del>
      <w:ins w:id="4550" w:author="Laurence Golding" w:date="2019-05-11T06:51:00Z">
        <w:r w:rsidR="0040072D">
          <w:t>locations</w:t>
        </w:r>
      </w:ins>
      <w:r w:rsidR="0040072D">
        <w:t xml:space="preserve"> of the </w:t>
      </w:r>
      <w:del w:id="4551" w:author="Laurence Golding" w:date="2019-05-11T06:51:00Z">
        <w:r w:rsidR="00435405">
          <w:delText>engineering system</w:delText>
        </w:r>
        <w:r w:rsidR="00435405" w:rsidRPr="006066AC">
          <w:delText xml:space="preserve"> </w:delText>
        </w:r>
        <w:r w:rsidR="00E36C92">
          <w:rPr>
            <w:b/>
          </w:rPr>
          <w:delText>MAY</w:delText>
        </w:r>
        <w:r w:rsidRPr="006066AC">
          <w:delText xml:space="preserve"> use </w:delText>
        </w:r>
        <w:r w:rsidRPr="006066AC">
          <w:rPr>
            <w:rStyle w:val="CODEtemp"/>
          </w:rPr>
          <w:delText>run.i</w:delText>
        </w:r>
        <w:r w:rsidR="00435405">
          <w:rPr>
            <w:rStyle w:val="CODEtemp"/>
          </w:rPr>
          <w:delText>nstanceGui</w:delText>
        </w:r>
        <w:r w:rsidRPr="006066AC">
          <w:rPr>
            <w:rStyle w:val="CODEtemp"/>
          </w:rPr>
          <w:delText>d</w:delText>
        </w:r>
        <w:r w:rsidRPr="006066AC">
          <w:delText xml:space="preserve"> to associate the information in the log with additional information not provided by the analysis tool that produced it.</w:delText>
        </w:r>
      </w:del>
    </w:p>
    <w:p w14:paraId="36AA7B85" w14:textId="2ED701B0" w:rsidR="0040239D" w:rsidRDefault="00435405" w:rsidP="0040239D">
      <w:pPr>
        <w:pPrChange w:id="4552" w:author="Laurence Golding" w:date="2019-05-11T06:51:00Z">
          <w:pPr>
            <w:pStyle w:val="Heading3"/>
          </w:pPr>
        </w:pPrChange>
      </w:pPr>
      <w:bookmarkStart w:id="4553" w:name="_Ref513207134"/>
      <w:bookmarkStart w:id="4554" w:name="_Toc516224709"/>
      <w:del w:id="4555" w:author="Laurence Golding" w:date="2019-05-11T06:51:00Z">
        <w:r>
          <w:delText>logical</w:delText>
        </w:r>
        <w:r w:rsidR="000D32C1">
          <w:delText>Id</w:delText>
        </w:r>
      </w:del>
      <w:ins w:id="4556" w:author="Laurence Golding" w:date="2019-05-11T06:51:00Z">
        <w:r w:rsidR="0040072D">
          <w:t>external</w:t>
        </w:r>
      </w:ins>
      <w:r w:rsidR="0040072D">
        <w:t xml:space="preserve"> property</w:t>
      </w:r>
      <w:bookmarkEnd w:id="4553"/>
      <w:bookmarkEnd w:id="4554"/>
      <w:ins w:id="4557" w:author="Laurence Golding" w:date="2019-05-11T06:51:00Z">
        <w:r w:rsidR="0040072D">
          <w:t xml:space="preserve"> files (see §</w:t>
        </w:r>
        <w:r w:rsidR="004D4A3F">
          <w:fldChar w:fldCharType="begin"/>
        </w:r>
        <w:r w:rsidR="004D4A3F">
          <w:instrText xml:space="preserve"> REF _Ref6209979 \r \h </w:instrText>
        </w:r>
        <w:r w:rsidR="004D4A3F">
          <w:fldChar w:fldCharType="separate"/>
        </w:r>
        <w:r w:rsidR="0009127C">
          <w:t>3.15.2</w:t>
        </w:r>
        <w:r w:rsidR="004D4A3F">
          <w:fldChar w:fldCharType="end"/>
        </w:r>
        <w:r w:rsidR="0040072D">
          <w:t>) associated with this log file.</w:t>
        </w:r>
      </w:ins>
    </w:p>
    <w:p w14:paraId="0CCFB042" w14:textId="073B2630" w:rsidR="00636635" w:rsidRDefault="001A406D" w:rsidP="00636635">
      <w:pPr>
        <w:pStyle w:val="Heading3"/>
        <w:rPr>
          <w:ins w:id="4558" w:author="Laurence Golding" w:date="2019-05-11T06:51:00Z"/>
        </w:rPr>
      </w:pPr>
      <w:bookmarkStart w:id="4559" w:name="_Ref526937024"/>
      <w:bookmarkStart w:id="4560" w:name="_Toc8366999"/>
      <w:ins w:id="4561" w:author="Laurence Golding" w:date="2019-05-11T06:51:00Z">
        <w:r>
          <w:t>automationDetails</w:t>
        </w:r>
        <w:r w:rsidR="00636635">
          <w:t xml:space="preserve"> property</w:t>
        </w:r>
        <w:bookmarkEnd w:id="4559"/>
        <w:bookmarkEnd w:id="4560"/>
      </w:ins>
    </w:p>
    <w:p w14:paraId="098D4313" w14:textId="77777777" w:rsidR="006066AC" w:rsidRDefault="00636635" w:rsidP="006066AC">
      <w:pPr>
        <w:rPr>
          <w:del w:id="4562" w:author="Laurence Golding" w:date="2019-05-11T06:51:00Z"/>
        </w:rPr>
      </w:pPr>
      <w:r>
        <w:t xml:space="preserve">A </w:t>
      </w:r>
      <w:r w:rsidRPr="0068115A">
        <w:rPr>
          <w:rStyle w:val="CODEtemp"/>
        </w:rPr>
        <w:t>run</w:t>
      </w:r>
      <w:r>
        <w:t xml:space="preserve"> object </w:t>
      </w:r>
      <w:r>
        <w:rPr>
          <w:b/>
        </w:rPr>
        <w:t>MAY</w:t>
      </w:r>
      <w:r>
        <w:t xml:space="preserve"> contain a property named </w:t>
      </w:r>
      <w:del w:id="4563" w:author="Laurence Golding" w:date="2019-05-11T06:51:00Z">
        <w:r w:rsidR="00435405">
          <w:rPr>
            <w:rStyle w:val="CODEtemp"/>
          </w:rPr>
          <w:delText>logical</w:delText>
        </w:r>
        <w:r w:rsidR="006066AC" w:rsidRPr="006066AC">
          <w:rPr>
            <w:rStyle w:val="CODEtemp"/>
          </w:rPr>
          <w:delText>Id</w:delText>
        </w:r>
      </w:del>
      <w:ins w:id="4564" w:author="Laurence Golding" w:date="2019-05-11T06:51:00Z">
        <w:r w:rsidR="001A406D">
          <w:rPr>
            <w:rStyle w:val="CODEtemp"/>
          </w:rPr>
          <w:t>automationDetails</w:t>
        </w:r>
      </w:ins>
      <w:r>
        <w:t xml:space="preserve"> whose value is a </w:t>
      </w:r>
      <w:del w:id="4565" w:author="Laurence Golding" w:date="2019-05-11T06:51:00Z">
        <w:r w:rsidR="006066AC" w:rsidRPr="006066AC">
          <w:delText xml:space="preserve">string containing a </w:delText>
        </w:r>
        <w:r w:rsidR="00435405">
          <w:delText>logical</w:delText>
        </w:r>
        <w:r w:rsidR="006066AC" w:rsidRPr="006066AC">
          <w:delText xml:space="preserve"> identifier for the run</w:delText>
        </w:r>
        <w:r w:rsidR="00435405">
          <w:delText>, that is, a string that serves to categorize the run</w:delText>
        </w:r>
        <w:r w:rsidR="00435405" w:rsidRPr="006066AC">
          <w:delText>.</w:delText>
        </w:r>
        <w:r w:rsidR="00435405">
          <w:delText xml:space="preserve"> An engineering system </w:delText>
        </w:r>
        <w:r w:rsidR="00435405">
          <w:rPr>
            <w:b/>
          </w:rPr>
          <w:delText>MAY</w:delText>
        </w:r>
        <w:r w:rsidR="00435405">
          <w:delText xml:space="preserve"> categorize runs using any desired classification system</w:delText>
        </w:r>
        <w:r w:rsidR="006066AC" w:rsidRPr="006066AC">
          <w:delText xml:space="preserve">. Multiple runs </w:delText>
        </w:r>
        <w:r w:rsidR="00435405">
          <w:delText>in</w:delText>
        </w:r>
        <w:r w:rsidR="006066AC" w:rsidRPr="006066AC">
          <w:delText xml:space="preserve"> the same </w:delText>
        </w:r>
        <w:r w:rsidR="00435405">
          <w:delText>category</w:delText>
        </w:r>
        <w:r w:rsidR="006066AC" w:rsidRPr="006066AC">
          <w:delText xml:space="preserve"> </w:delText>
        </w:r>
        <w:r w:rsidR="00435405">
          <w:rPr>
            <w:b/>
          </w:rPr>
          <w:delText>SHALL</w:delText>
        </w:r>
        <w:r w:rsidR="004165E2" w:rsidRPr="006066AC">
          <w:delText xml:space="preserve"> </w:delText>
        </w:r>
        <w:r w:rsidR="006066AC" w:rsidRPr="006066AC">
          <w:delText xml:space="preserve">have the same </w:delText>
        </w:r>
        <w:r w:rsidR="00435405">
          <w:rPr>
            <w:rStyle w:val="CODEtemp"/>
          </w:rPr>
          <w:delText>logical</w:delText>
        </w:r>
        <w:r w:rsidR="006066AC" w:rsidRPr="006066AC">
          <w:rPr>
            <w:rStyle w:val="CODEtemp"/>
          </w:rPr>
          <w:delText>Id</w:delText>
        </w:r>
        <w:r w:rsidR="006066AC" w:rsidRPr="006066AC">
          <w:delText>.</w:delText>
        </w:r>
      </w:del>
    </w:p>
    <w:p w14:paraId="0B52F61D" w14:textId="77777777" w:rsidR="006066AC" w:rsidRDefault="006066AC" w:rsidP="006066AC">
      <w:pPr>
        <w:pStyle w:val="Note"/>
        <w:rPr>
          <w:del w:id="4566" w:author="Laurence Golding" w:date="2019-05-11T06:51:00Z"/>
        </w:rPr>
      </w:pPr>
      <w:del w:id="4567" w:author="Laurence Golding" w:date="2019-05-11T06:51:00Z">
        <w:r>
          <w:delText>EXAMPLE</w:delText>
        </w:r>
        <w:r w:rsidR="00351779">
          <w:delText xml:space="preserve"> 1</w:delText>
        </w:r>
        <w:r>
          <w:delText>:</w:delText>
        </w:r>
      </w:del>
    </w:p>
    <w:p w14:paraId="08B87195" w14:textId="77777777" w:rsidR="006066AC" w:rsidRDefault="006066AC" w:rsidP="009A31A3">
      <w:pPr>
        <w:pStyle w:val="Code"/>
        <w:rPr>
          <w:del w:id="4568" w:author="Laurence Golding" w:date="2019-05-11T06:51:00Z"/>
        </w:rPr>
      </w:pPr>
      <w:del w:id="4569" w:author="Laurence Golding" w:date="2019-05-11T06:51:00Z">
        <w:r>
          <w:delText>{</w:delText>
        </w:r>
      </w:del>
    </w:p>
    <w:p w14:paraId="26EA19B4" w14:textId="77777777" w:rsidR="006066AC" w:rsidRDefault="006066AC" w:rsidP="009A31A3">
      <w:pPr>
        <w:pStyle w:val="Code"/>
        <w:rPr>
          <w:del w:id="4570" w:author="Laurence Golding" w:date="2019-05-11T06:51:00Z"/>
        </w:rPr>
      </w:pPr>
      <w:del w:id="4571" w:author="Laurence Golding" w:date="2019-05-11T06:51:00Z">
        <w:r>
          <w:delText xml:space="preserve">  "</w:delText>
        </w:r>
        <w:r w:rsidR="00435405">
          <w:delText>logical</w:delText>
        </w:r>
        <w:r>
          <w:delText>Id": "Nightly security scanner run"</w:delText>
        </w:r>
      </w:del>
    </w:p>
    <w:p w14:paraId="7DE8C72F" w14:textId="77777777" w:rsidR="006066AC" w:rsidRDefault="006066AC" w:rsidP="009A31A3">
      <w:pPr>
        <w:pStyle w:val="Code"/>
        <w:rPr>
          <w:del w:id="4572" w:author="Laurence Golding" w:date="2019-05-11T06:51:00Z"/>
        </w:rPr>
      </w:pPr>
      <w:del w:id="4573" w:author="Laurence Golding" w:date="2019-05-11T06:51:00Z">
        <w:r>
          <w:delText>}</w:delText>
        </w:r>
      </w:del>
    </w:p>
    <w:p w14:paraId="662E4A23" w14:textId="77777777" w:rsidR="00351779" w:rsidRDefault="00435405" w:rsidP="00351779">
      <w:pPr>
        <w:rPr>
          <w:del w:id="4574" w:author="Laurence Golding" w:date="2019-05-11T06:51:00Z"/>
        </w:rPr>
      </w:pPr>
      <w:del w:id="4575" w:author="Laurence Golding" w:date="2019-05-11T06:51:00Z">
        <w:r>
          <w:rPr>
            <w:rStyle w:val="CODEtemp"/>
          </w:rPr>
          <w:delText>logical</w:delText>
        </w:r>
        <w:r w:rsidR="00351779" w:rsidRPr="00405787">
          <w:rPr>
            <w:rStyle w:val="CODEtemp"/>
          </w:rPr>
          <w:delText>Id</w:delText>
        </w:r>
        <w:r w:rsidR="00351779">
          <w:delText xml:space="preserve"> </w:delText>
        </w:r>
        <w:r w:rsidR="00C91E75">
          <w:delText>is hierarchical (§</w:delText>
        </w:r>
        <w:r w:rsidR="00C91E75">
          <w:fldChar w:fldCharType="begin"/>
        </w:r>
        <w:r w:rsidR="00C91E75">
          <w:delInstrText xml:space="preserve"> REF _Ref514326061 \r \h </w:delInstrText>
        </w:r>
        <w:r w:rsidR="00C91E75">
          <w:fldChar w:fldCharType="separate"/>
        </w:r>
        <w:r w:rsidR="00331070">
          <w:delText>3.4.4</w:delText>
        </w:r>
        <w:r w:rsidR="00C91E75">
          <w:fldChar w:fldCharType="end"/>
        </w:r>
        <w:r w:rsidR="00C91E75">
          <w:delText>).</w:delText>
        </w:r>
      </w:del>
    </w:p>
    <w:p w14:paraId="18DF087E" w14:textId="77777777" w:rsidR="00351779" w:rsidRDefault="00351779" w:rsidP="00351779">
      <w:pPr>
        <w:pStyle w:val="Note"/>
        <w:rPr>
          <w:del w:id="4576" w:author="Laurence Golding" w:date="2019-05-11T06:51:00Z"/>
        </w:rPr>
      </w:pPr>
      <w:del w:id="4577" w:author="Laurence Golding" w:date="2019-05-11T06:51:00Z">
        <w:r>
          <w:delText>EXAMPLE 2:</w:delText>
        </w:r>
      </w:del>
    </w:p>
    <w:p w14:paraId="3F559334" w14:textId="77777777" w:rsidR="00351779" w:rsidRDefault="00351779" w:rsidP="009A31A3">
      <w:pPr>
        <w:pStyle w:val="Code"/>
        <w:rPr>
          <w:del w:id="4578" w:author="Laurence Golding" w:date="2019-05-11T06:51:00Z"/>
        </w:rPr>
      </w:pPr>
      <w:del w:id="4579" w:author="Laurence Golding" w:date="2019-05-11T06:51:00Z">
        <w:r>
          <w:delText>{</w:delText>
        </w:r>
      </w:del>
    </w:p>
    <w:p w14:paraId="50FD0C07" w14:textId="77777777" w:rsidR="00351779" w:rsidRDefault="00351779" w:rsidP="009A31A3">
      <w:pPr>
        <w:pStyle w:val="Code"/>
        <w:rPr>
          <w:del w:id="4580" w:author="Laurence Golding" w:date="2019-05-11T06:51:00Z"/>
        </w:rPr>
      </w:pPr>
      <w:del w:id="4581" w:author="Laurence Golding" w:date="2019-05-11T06:51:00Z">
        <w:r>
          <w:delText xml:space="preserve">  "</w:delText>
        </w:r>
        <w:r w:rsidR="00435405">
          <w:delText>logical</w:delText>
        </w:r>
        <w:r>
          <w:delText>Id": "Nightly security scanner run/x86/debug"</w:delText>
        </w:r>
      </w:del>
    </w:p>
    <w:p w14:paraId="16C35617" w14:textId="77777777" w:rsidR="00351779" w:rsidRDefault="00351779" w:rsidP="009A31A3">
      <w:pPr>
        <w:pStyle w:val="Code"/>
        <w:rPr>
          <w:del w:id="4582" w:author="Laurence Golding" w:date="2019-05-11T06:51:00Z"/>
        </w:rPr>
      </w:pPr>
      <w:del w:id="4583" w:author="Laurence Golding" w:date="2019-05-11T06:51:00Z">
        <w:r>
          <w:delText>}</w:delText>
        </w:r>
      </w:del>
    </w:p>
    <w:p w14:paraId="189ACF11" w14:textId="77777777" w:rsidR="00351779" w:rsidRDefault="008B6DA3" w:rsidP="00435405">
      <w:pPr>
        <w:rPr>
          <w:del w:id="4584" w:author="Laurence Golding" w:date="2019-05-11T06:51:00Z"/>
        </w:rPr>
      </w:pPr>
      <w:moveFromRangeStart w:id="4585" w:author="Laurence Golding" w:date="2019-05-11T06:52:00Z" w:name="move8449959"/>
      <w:moveFrom w:id="4586" w:author="Laurence Golding" w:date="2019-05-11T06:52:00Z">
        <w:r w:rsidRPr="0001397E">
          <w:t>An engineering system</w:t>
        </w:r>
        <w:r w:rsidRPr="0001397E">
          <w:rPr>
            <w:rPrChange w:id="4587" w:author="Laurence Golding" w:date="2019-05-11T06:51:00Z">
              <w:rPr>
                <w:b/>
              </w:rPr>
            </w:rPrChange>
          </w:rPr>
          <w:t xml:space="preserve"> </w:t>
        </w:r>
        <w:r w:rsidRPr="0001397E">
          <w:rPr>
            <w:b/>
          </w:rPr>
          <w:t>MAY</w:t>
        </w:r>
        <w:r w:rsidRPr="0001397E">
          <w:t xml:space="preserve"> define any number of components and interpret them in any way desired.</w:t>
        </w:r>
      </w:moveFrom>
      <w:moveFromRangeEnd w:id="4585"/>
      <w:del w:id="4588" w:author="Laurence Golding" w:date="2019-05-11T06:51:00Z">
        <w:r w:rsidR="00435405">
          <w:delText xml:space="preserve"> For example, it</w:delText>
        </w:r>
        <w:r w:rsidR="00351779">
          <w:delText xml:space="preserve"> might use the components of </w:delText>
        </w:r>
        <w:r w:rsidR="00435405">
          <w:rPr>
            <w:rStyle w:val="CODEtemp"/>
          </w:rPr>
          <w:delText>logical</w:delText>
        </w:r>
        <w:r w:rsidR="00351779" w:rsidRPr="003B578F">
          <w:rPr>
            <w:rStyle w:val="CODEtemp"/>
          </w:rPr>
          <w:delText>Id</w:delText>
        </w:r>
        <w:r w:rsidR="00351779">
          <w:delText xml:space="preserve"> to aggregate results from similar runs, </w:delText>
        </w:r>
        <w:r w:rsidR="00C91E75">
          <w:delText>such as</w:delText>
        </w:r>
        <w:r w:rsidR="00351779">
          <w:delText xml:space="preserve"> “all </w:delText>
        </w:r>
        <w:r w:rsidR="00A90683">
          <w:delText>‘</w:delText>
        </w:r>
        <w:r w:rsidR="00351779">
          <w:delText>Nightly security scanner</w:delText>
        </w:r>
        <w:r w:rsidR="00A90683">
          <w:delText>’</w:delText>
        </w:r>
        <w:r w:rsidR="00351779">
          <w:delText xml:space="preserve"> runs</w:delText>
        </w:r>
        <w:r w:rsidR="00A90683">
          <w:delText>”</w:delText>
        </w:r>
        <w:r w:rsidR="00C91E75">
          <w:delText>, or to display a set of runs in a tree view</w:delText>
        </w:r>
        <w:r w:rsidR="00351779">
          <w:delText>.</w:delText>
        </w:r>
      </w:del>
    </w:p>
    <w:p w14:paraId="06067CD8" w14:textId="77777777" w:rsidR="006F61D6" w:rsidRDefault="006F61D6" w:rsidP="00726628">
      <w:pPr>
        <w:pStyle w:val="Heading3"/>
        <w:numPr>
          <w:ilvl w:val="2"/>
          <w:numId w:val="2"/>
        </w:numPr>
        <w:rPr>
          <w:moveFrom w:id="4589" w:author="Laurence Golding" w:date="2019-05-11T06:52:00Z"/>
        </w:rPr>
      </w:pPr>
      <w:bookmarkStart w:id="4590" w:name="_Toc516224710"/>
      <w:moveFromRangeStart w:id="4591" w:author="Laurence Golding" w:date="2019-05-11T06:52:00Z" w:name="move8449951"/>
      <w:moveFrom w:id="4592" w:author="Laurence Golding" w:date="2019-05-11T06:52:00Z">
        <w:r>
          <w:t>desc</w:t>
        </w:r>
        <w:r w:rsidR="00726628">
          <w:t>ription property</w:t>
        </w:r>
        <w:bookmarkEnd w:id="4590"/>
      </w:moveFrom>
    </w:p>
    <w:moveFromRangeEnd w:id="4591"/>
    <w:p w14:paraId="389493B0" w14:textId="368B1E20" w:rsidR="00636635" w:rsidRDefault="00E86746" w:rsidP="00636635">
      <w:del w:id="4593" w:author="Laurence Golding" w:date="2019-05-11T06:51:00Z">
        <w:r>
          <w:delText xml:space="preserve">An </w:delText>
        </w:r>
        <w:r>
          <w:rPr>
            <w:rStyle w:val="CODEtemp"/>
          </w:rPr>
          <w:delText>run</w:delText>
        </w:r>
        <w:r>
          <w:delText xml:space="preserve"> object </w:delText>
        </w:r>
        <w:r>
          <w:rPr>
            <w:b/>
          </w:rPr>
          <w:delText>MAY</w:delText>
        </w:r>
        <w:r>
          <w:delText xml:space="preserve"> contain a property named </w:delText>
        </w:r>
        <w:r w:rsidRPr="00D029D1">
          <w:rPr>
            <w:rStyle w:val="CODEtemp"/>
          </w:rPr>
          <w:delText>description</w:delText>
        </w:r>
        <w:r>
          <w:delText xml:space="preserve"> whose value is a </w:delText>
        </w:r>
        <w:r w:rsidRPr="00A8547F">
          <w:rPr>
            <w:rStyle w:val="CODEtemp"/>
          </w:rPr>
          <w:delText>message</w:delText>
        </w:r>
      </w:del>
      <w:ins w:id="4594" w:author="Laurence Golding" w:date="2019-05-11T06:51:00Z">
        <w:r w:rsidR="00636635">
          <w:rPr>
            <w:rStyle w:val="CODEtemp"/>
          </w:rPr>
          <w:t>runAutomationDetails</w:t>
        </w:r>
      </w:ins>
      <w:r w:rsidR="00636635">
        <w:t xml:space="preserve"> object (§</w:t>
      </w:r>
      <w:del w:id="4595" w:author="Laurence Golding" w:date="2019-05-11T06:51:00Z">
        <w:r>
          <w:fldChar w:fldCharType="begin"/>
        </w:r>
        <w:r>
          <w:delInstrText xml:space="preserve"> REF _Ref508814664 \r \h </w:delInstrText>
        </w:r>
        <w:r>
          <w:fldChar w:fldCharType="separate"/>
        </w:r>
        <w:r w:rsidR="00331070">
          <w:delText>3.9</w:delText>
        </w:r>
        <w:r>
          <w:fldChar w:fldCharType="end"/>
        </w:r>
      </w:del>
      <w:ins w:id="4596" w:author="Laurence Golding" w:date="2019-05-11T06:51:00Z">
        <w:r w:rsidR="00636635">
          <w:fldChar w:fldCharType="begin"/>
        </w:r>
        <w:r w:rsidR="00636635">
          <w:instrText xml:space="preserve"> REF _Ref526936831 \r \h </w:instrText>
        </w:r>
        <w:r w:rsidR="00636635">
          <w:fldChar w:fldCharType="separate"/>
        </w:r>
        <w:r w:rsidR="0009127C">
          <w:t>3.17</w:t>
        </w:r>
        <w:r w:rsidR="00636635">
          <w:fldChar w:fldCharType="end"/>
        </w:r>
      </w:ins>
      <w:r w:rsidR="00636635">
        <w:t>) that describes this run.</w:t>
      </w:r>
    </w:p>
    <w:p w14:paraId="120F8C71" w14:textId="77777777" w:rsidR="00E86746" w:rsidRDefault="00E86746" w:rsidP="00E86746">
      <w:pPr>
        <w:rPr>
          <w:del w:id="4597" w:author="Laurence Golding" w:date="2019-05-11T06:51:00Z"/>
        </w:rPr>
      </w:pPr>
      <w:del w:id="4598" w:author="Laurence Golding" w:date="2019-05-11T06:51:00Z">
        <w:r>
          <w:delText xml:space="preserve">If </w:delText>
        </w:r>
        <w:r>
          <w:rPr>
            <w:rStyle w:val="CODEtemp"/>
          </w:rPr>
          <w:delText>logical</w:delText>
        </w:r>
        <w:r w:rsidRPr="00D4211B">
          <w:rPr>
            <w:rStyle w:val="CODEtemp"/>
          </w:rPr>
          <w:delText>Id</w:delText>
        </w:r>
        <w:r>
          <w:delText xml:space="preserve"> (§</w:delText>
        </w:r>
        <w:r>
          <w:fldChar w:fldCharType="begin"/>
        </w:r>
        <w:r>
          <w:delInstrText xml:space="preserve"> REF _Ref513207134 \r \h </w:delInstrText>
        </w:r>
        <w:r>
          <w:fldChar w:fldCharType="separate"/>
        </w:r>
        <w:r w:rsidR="00331070">
          <w:delText>3.11.3</w:delText>
        </w:r>
        <w:r>
          <w:fldChar w:fldCharType="end"/>
        </w:r>
        <w:r>
          <w:delText xml:space="preserve">) is present, description </w:delText>
        </w:r>
        <w:r>
          <w:rPr>
            <w:b/>
          </w:rPr>
          <w:delText>SHOULD</w:delText>
        </w:r>
        <w:r>
          <w:delText xml:space="preserve"> describe the type of run defined by </w:delText>
        </w:r>
        <w:r>
          <w:rPr>
            <w:rStyle w:val="CODEtemp"/>
          </w:rPr>
          <w:delText>logicalId</w:delText>
        </w:r>
        <w:r>
          <w:delText>.</w:delText>
        </w:r>
      </w:del>
    </w:p>
    <w:p w14:paraId="798B8438" w14:textId="77777777" w:rsidR="00E86746" w:rsidRDefault="00E86746" w:rsidP="00E86746">
      <w:pPr>
        <w:pStyle w:val="Note"/>
        <w:rPr>
          <w:del w:id="4599" w:author="Laurence Golding" w:date="2019-05-11T06:51:00Z"/>
        </w:rPr>
      </w:pPr>
      <w:del w:id="4600" w:author="Laurence Golding" w:date="2019-05-11T06:51:00Z">
        <w:r>
          <w:delText>EXAMPLE:</w:delText>
        </w:r>
      </w:del>
    </w:p>
    <w:p w14:paraId="785C48E2" w14:textId="77777777" w:rsidR="00E86746" w:rsidRDefault="00E86746" w:rsidP="00E86746">
      <w:pPr>
        <w:pStyle w:val="Codesmall"/>
        <w:rPr>
          <w:del w:id="4601" w:author="Laurence Golding" w:date="2019-05-11T06:51:00Z"/>
        </w:rPr>
      </w:pPr>
      <w:del w:id="4602" w:author="Laurence Golding" w:date="2019-05-11T06:51:00Z">
        <w:r>
          <w:delText>{                                                        # A run object (§</w:delText>
        </w:r>
        <w:r>
          <w:fldChar w:fldCharType="begin"/>
        </w:r>
        <w:r>
          <w:delInstrText xml:space="preserve"> REF _Ref493349997 \r \h </w:delInstrText>
        </w:r>
        <w:r>
          <w:fldChar w:fldCharType="separate"/>
        </w:r>
        <w:r w:rsidR="00331070">
          <w:delText>3.11</w:delText>
        </w:r>
        <w:r>
          <w:fldChar w:fldCharType="end"/>
        </w:r>
        <w:r>
          <w:delText>).</w:delText>
        </w:r>
      </w:del>
    </w:p>
    <w:p w14:paraId="0764FFB7" w14:textId="77777777" w:rsidR="00E86746" w:rsidRDefault="00E86746" w:rsidP="00E86746">
      <w:pPr>
        <w:pStyle w:val="Codesmall"/>
        <w:rPr>
          <w:del w:id="4603" w:author="Laurence Golding" w:date="2019-05-11T06:51:00Z"/>
        </w:rPr>
      </w:pPr>
      <w:del w:id="4604" w:author="Laurence Golding" w:date="2019-05-11T06:51:00Z">
        <w:r>
          <w:delText xml:space="preserve">  "logicalId": "Nightly security scanner run/x86/debug", # See §</w:delText>
        </w:r>
        <w:r>
          <w:fldChar w:fldCharType="begin"/>
        </w:r>
        <w:r>
          <w:delInstrText xml:space="preserve"> REF _Ref513207134 \r \h </w:delInstrText>
        </w:r>
        <w:r>
          <w:fldChar w:fldCharType="separate"/>
        </w:r>
        <w:r w:rsidR="00331070">
          <w:delText>3.11.3</w:delText>
        </w:r>
        <w:r>
          <w:fldChar w:fldCharType="end"/>
        </w:r>
        <w:r>
          <w:delText>.</w:delText>
        </w:r>
      </w:del>
    </w:p>
    <w:p w14:paraId="48B2BB77" w14:textId="77777777" w:rsidR="00E86746" w:rsidRDefault="00E86746" w:rsidP="00E86746">
      <w:pPr>
        <w:pStyle w:val="Codesmall"/>
        <w:rPr>
          <w:del w:id="4605" w:author="Laurence Golding" w:date="2019-05-11T06:51:00Z"/>
        </w:rPr>
      </w:pPr>
      <w:del w:id="4606" w:author="Laurence Golding" w:date="2019-05-11T06:51:00Z">
        <w:r>
          <w:delText xml:space="preserve">  "description": {</w:delText>
        </w:r>
      </w:del>
    </w:p>
    <w:p w14:paraId="0BCE8F9D" w14:textId="77777777" w:rsidR="00E86746" w:rsidRDefault="00E86746" w:rsidP="00E86746">
      <w:pPr>
        <w:pStyle w:val="Codesmall"/>
        <w:rPr>
          <w:del w:id="4607" w:author="Laurence Golding" w:date="2019-05-11T06:51:00Z"/>
        </w:rPr>
      </w:pPr>
      <w:del w:id="4608" w:author="Laurence Golding" w:date="2019-05-11T06:51:00Z">
        <w:r>
          <w:delText xml:space="preserve">    "text": "This is the nightly run of the Security Scanner tool on all binaries</w:delText>
        </w:r>
      </w:del>
    </w:p>
    <w:p w14:paraId="0E68232D" w14:textId="77777777" w:rsidR="00E86746" w:rsidRDefault="00E86746" w:rsidP="00E86746">
      <w:pPr>
        <w:pStyle w:val="Codesmall"/>
        <w:rPr>
          <w:del w:id="4609" w:author="Laurence Golding" w:date="2019-05-11T06:51:00Z"/>
        </w:rPr>
      </w:pPr>
      <w:del w:id="4610" w:author="Laurence Golding" w:date="2019-05-11T06:51:00Z">
        <w:r>
          <w:delText xml:space="preserve">             except for test binaries. The scanned binaries are architecture '{0}'</w:delText>
        </w:r>
      </w:del>
    </w:p>
    <w:p w14:paraId="4C1A1E1C" w14:textId="77777777" w:rsidR="00E86746" w:rsidRDefault="00E86746" w:rsidP="00E86746">
      <w:pPr>
        <w:pStyle w:val="Codesmall"/>
        <w:rPr>
          <w:del w:id="4611" w:author="Laurence Golding" w:date="2019-05-11T06:51:00Z"/>
        </w:rPr>
      </w:pPr>
      <w:del w:id="4612" w:author="Laurence Golding" w:date="2019-05-11T06:51:00Z">
        <w:r>
          <w:delText xml:space="preserve">             and build type '{1}'.",</w:delText>
        </w:r>
      </w:del>
    </w:p>
    <w:p w14:paraId="2101EAD2" w14:textId="77777777" w:rsidR="00E86746" w:rsidRDefault="00E86746" w:rsidP="00E86746">
      <w:pPr>
        <w:pStyle w:val="Codesmall"/>
        <w:rPr>
          <w:del w:id="4613" w:author="Laurence Golding" w:date="2019-05-11T06:51:00Z"/>
        </w:rPr>
      </w:pPr>
      <w:del w:id="4614" w:author="Laurence Golding" w:date="2019-05-11T06:51:00Z">
        <w:r>
          <w:delText xml:space="preserve">    "arguments": [</w:delText>
        </w:r>
      </w:del>
    </w:p>
    <w:p w14:paraId="619A3B2D" w14:textId="77777777" w:rsidR="00E86746" w:rsidRDefault="00E86746" w:rsidP="00E86746">
      <w:pPr>
        <w:pStyle w:val="Codesmall"/>
        <w:rPr>
          <w:del w:id="4615" w:author="Laurence Golding" w:date="2019-05-11T06:51:00Z"/>
        </w:rPr>
      </w:pPr>
      <w:del w:id="4616" w:author="Laurence Golding" w:date="2019-05-11T06:51:00Z">
        <w:r>
          <w:delText xml:space="preserve">      "x86",</w:delText>
        </w:r>
      </w:del>
    </w:p>
    <w:p w14:paraId="74DD12B9" w14:textId="77777777" w:rsidR="00E86746" w:rsidRDefault="00E86746" w:rsidP="00E86746">
      <w:pPr>
        <w:pStyle w:val="Codesmall"/>
        <w:rPr>
          <w:del w:id="4617" w:author="Laurence Golding" w:date="2019-05-11T06:51:00Z"/>
        </w:rPr>
      </w:pPr>
      <w:del w:id="4618" w:author="Laurence Golding" w:date="2019-05-11T06:51:00Z">
        <w:r>
          <w:delText xml:space="preserve">      "debug"</w:delText>
        </w:r>
      </w:del>
    </w:p>
    <w:p w14:paraId="60243A31" w14:textId="77777777" w:rsidR="00E86746" w:rsidRDefault="00E86746" w:rsidP="00E86746">
      <w:pPr>
        <w:pStyle w:val="Codesmall"/>
        <w:rPr>
          <w:del w:id="4619" w:author="Laurence Golding" w:date="2019-05-11T06:51:00Z"/>
        </w:rPr>
      </w:pPr>
      <w:del w:id="4620" w:author="Laurence Golding" w:date="2019-05-11T06:51:00Z">
        <w:r>
          <w:delText xml:space="preserve">    ]</w:delText>
        </w:r>
      </w:del>
    </w:p>
    <w:p w14:paraId="68D954B9" w14:textId="77777777" w:rsidR="00E86746" w:rsidRDefault="00E86746" w:rsidP="00E86746">
      <w:pPr>
        <w:pStyle w:val="Codesmall"/>
        <w:rPr>
          <w:del w:id="4621" w:author="Laurence Golding" w:date="2019-05-11T06:51:00Z"/>
        </w:rPr>
      </w:pPr>
      <w:del w:id="4622" w:author="Laurence Golding" w:date="2019-05-11T06:51:00Z">
        <w:r>
          <w:delText xml:space="preserve">  }</w:delText>
        </w:r>
      </w:del>
    </w:p>
    <w:p w14:paraId="74941EC3" w14:textId="77777777" w:rsidR="00E86746" w:rsidRPr="00E86746" w:rsidRDefault="00E86746" w:rsidP="00E86746">
      <w:pPr>
        <w:pStyle w:val="Codesmall"/>
        <w:rPr>
          <w:del w:id="4623" w:author="Laurence Golding" w:date="2019-05-11T06:51:00Z"/>
        </w:rPr>
      </w:pPr>
      <w:del w:id="4624" w:author="Laurence Golding" w:date="2019-05-11T06:51:00Z">
        <w:r>
          <w:delText>}</w:delText>
        </w:r>
      </w:del>
    </w:p>
    <w:p w14:paraId="678537B0" w14:textId="716D0BB5" w:rsidR="00636635" w:rsidRDefault="000D32C1" w:rsidP="00636635">
      <w:pPr>
        <w:rPr>
          <w:ins w:id="4625" w:author="Laurence Golding" w:date="2019-05-11T06:51:00Z"/>
        </w:rPr>
      </w:pPr>
      <w:bookmarkStart w:id="4626" w:name="_Toc516224711"/>
      <w:del w:id="4627" w:author="Laurence Golding" w:date="2019-05-11T06:51:00Z">
        <w:r>
          <w:delText>baselineI</w:delText>
        </w:r>
        <w:r w:rsidR="00435405">
          <w:delText>nstanceGui</w:delText>
        </w:r>
        <w:r>
          <w:delText>d</w:delText>
        </w:r>
      </w:del>
      <w:ins w:id="4628" w:author="Laurence Golding" w:date="2019-05-11T06:51:00Z">
        <w:r w:rsidR="00636635">
          <w:t>For an example, see §</w:t>
        </w:r>
        <w:r w:rsidR="00636635">
          <w:fldChar w:fldCharType="begin"/>
        </w:r>
        <w:r w:rsidR="00636635">
          <w:instrText xml:space="preserve"> REF _Ref526936874 \r \h </w:instrText>
        </w:r>
        <w:r w:rsidR="00636635">
          <w:fldChar w:fldCharType="separate"/>
        </w:r>
        <w:r w:rsidR="0009127C">
          <w:t>3.17.1</w:t>
        </w:r>
        <w:r w:rsidR="00636635">
          <w:fldChar w:fldCharType="end"/>
        </w:r>
        <w:r w:rsidR="00636635">
          <w:t>.</w:t>
        </w:r>
      </w:ins>
    </w:p>
    <w:p w14:paraId="0FE6118B" w14:textId="17F0C7DA" w:rsidR="00636635" w:rsidRDefault="003578B5" w:rsidP="00636635">
      <w:pPr>
        <w:pStyle w:val="Heading3"/>
        <w:rPr>
          <w:ins w:id="4629" w:author="Laurence Golding" w:date="2019-05-11T06:51:00Z"/>
        </w:rPr>
      </w:pPr>
      <w:bookmarkStart w:id="4630" w:name="_Ref526937372"/>
      <w:bookmarkStart w:id="4631" w:name="_Toc8367000"/>
      <w:ins w:id="4632" w:author="Laurence Golding" w:date="2019-05-11T06:51:00Z">
        <w:r>
          <w:t>runAggregates</w:t>
        </w:r>
        <w:r w:rsidR="00636635">
          <w:t xml:space="preserve"> property</w:t>
        </w:r>
        <w:bookmarkEnd w:id="4630"/>
        <w:bookmarkEnd w:id="4631"/>
      </w:ins>
    </w:p>
    <w:p w14:paraId="1964DFAF" w14:textId="6E3BDB5E" w:rsidR="00636635" w:rsidRDefault="00636635" w:rsidP="00636635">
      <w:pPr>
        <w:rPr>
          <w:ins w:id="4633" w:author="Laurence Golding" w:date="2019-05-11T06:51:00Z"/>
        </w:rPr>
      </w:pPr>
      <w:ins w:id="4634" w:author="Laurence Golding" w:date="2019-05-11T06:51:00Z">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9127C">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9127C">
          <w:t>3.17</w:t>
        </w:r>
        <w:r>
          <w:fldChar w:fldCharType="end"/>
        </w:r>
        <w:r>
          <w:t>) each of which describes an aggregate of runs to which this run belongs.</w:t>
        </w:r>
      </w:ins>
    </w:p>
    <w:p w14:paraId="66F91BCE" w14:textId="1C95776D" w:rsidR="00636635" w:rsidRPr="00636635" w:rsidRDefault="00636635" w:rsidP="00636635">
      <w:pPr>
        <w:rPr>
          <w:ins w:id="4635" w:author="Laurence Golding" w:date="2019-05-11T06:51:00Z"/>
        </w:rPr>
      </w:pPr>
      <w:ins w:id="4636" w:author="Laurence Golding" w:date="2019-05-11T06:51:00Z">
        <w:r>
          <w:t>For an example, see §</w:t>
        </w:r>
        <w:r>
          <w:fldChar w:fldCharType="begin"/>
        </w:r>
        <w:r>
          <w:instrText xml:space="preserve"> REF _Ref526936874 \r \h </w:instrText>
        </w:r>
        <w:r>
          <w:fldChar w:fldCharType="separate"/>
        </w:r>
        <w:r w:rsidR="0009127C">
          <w:t>3.17.1</w:t>
        </w:r>
        <w:r>
          <w:fldChar w:fldCharType="end"/>
        </w:r>
        <w:r>
          <w:t>.</w:t>
        </w:r>
      </w:ins>
    </w:p>
    <w:p w14:paraId="2BC037D2" w14:textId="6749EDAB" w:rsidR="000D32C1" w:rsidRDefault="000D32C1" w:rsidP="000D32C1">
      <w:pPr>
        <w:pStyle w:val="Heading3"/>
      </w:pPr>
      <w:bookmarkStart w:id="4637" w:name="_Ref493475805"/>
      <w:bookmarkStart w:id="4638" w:name="_Toc8367001"/>
      <w:ins w:id="4639" w:author="Laurence Golding" w:date="2019-05-11T06:51:00Z">
        <w:r>
          <w:t>baseline</w:t>
        </w:r>
        <w:r w:rsidR="00435405">
          <w:t>Gui</w:t>
        </w:r>
        <w:r>
          <w:t>d</w:t>
        </w:r>
      </w:ins>
      <w:r>
        <w:t xml:space="preserve"> property</w:t>
      </w:r>
      <w:bookmarkEnd w:id="4637"/>
      <w:bookmarkEnd w:id="4638"/>
      <w:bookmarkEnd w:id="4626"/>
    </w:p>
    <w:p w14:paraId="2AAA192D" w14:textId="0300E45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del w:id="4640" w:author="Laurence Golding" w:date="2019-05-11T06:51:00Z">
        <w:r w:rsidRPr="006066AC">
          <w:rPr>
            <w:rStyle w:val="CODEtemp"/>
          </w:rPr>
          <w:delText>baselineI</w:delText>
        </w:r>
        <w:r w:rsidR="00435405">
          <w:rPr>
            <w:rStyle w:val="CODEtemp"/>
          </w:rPr>
          <w:delText>nstanceGui</w:delText>
        </w:r>
        <w:r w:rsidRPr="006066AC">
          <w:rPr>
            <w:rStyle w:val="CODEtemp"/>
          </w:rPr>
          <w:delText>d</w:delText>
        </w:r>
      </w:del>
      <w:ins w:id="4641" w:author="Laurence Golding" w:date="2019-05-11T06:51:00Z">
        <w:r w:rsidRPr="006066AC">
          <w:rPr>
            <w:rStyle w:val="CODEtemp"/>
          </w:rPr>
          <w:t>baseline</w:t>
        </w:r>
        <w:r w:rsidR="00435405">
          <w:rPr>
            <w:rStyle w:val="CODEtemp"/>
          </w:rPr>
          <w:t>Gui</w:t>
        </w:r>
        <w:r w:rsidRPr="006066AC">
          <w:rPr>
            <w:rStyle w:val="CODEtemp"/>
          </w:rPr>
          <w:t>d</w:t>
        </w:r>
      </w:ins>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9127C">
        <w:t>3.</w:t>
      </w:r>
      <w:del w:id="4642" w:author="Laurence Golding" w:date="2019-05-11T06:51:00Z">
        <w:r w:rsidR="00331070">
          <w:delText>4</w:delText>
        </w:r>
      </w:del>
      <w:ins w:id="4643" w:author="Laurence Golding" w:date="2019-05-11T06:51:00Z">
        <w:r w:rsidR="0009127C">
          <w:t>5</w:t>
        </w:r>
      </w:ins>
      <w:r w:rsidR="0009127C">
        <w:t>.3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del w:id="4644" w:author="Laurence Golding" w:date="2019-05-11T06:51:00Z">
        <w:r w:rsidRPr="006066AC">
          <w:rPr>
            <w:rStyle w:val="CODEtemp"/>
          </w:rPr>
          <w:delText>i</w:delText>
        </w:r>
        <w:r w:rsidR="00435405">
          <w:rPr>
            <w:rStyle w:val="CODEtemp"/>
          </w:rPr>
          <w:delText>nstanceGui</w:delText>
        </w:r>
        <w:r w:rsidRPr="006066AC">
          <w:rPr>
            <w:rStyle w:val="CODEtemp"/>
          </w:rPr>
          <w:delText>d</w:delText>
        </w:r>
        <w:r w:rsidRPr="006066AC">
          <w:delText xml:space="preserve"> property (§</w:delText>
        </w:r>
        <w:r>
          <w:fldChar w:fldCharType="begin"/>
        </w:r>
        <w:r>
          <w:delInstrText xml:space="preserve"> REF _Ref493351359 \w \h </w:delInstrText>
        </w:r>
        <w:r>
          <w:fldChar w:fldCharType="separate"/>
        </w:r>
        <w:r w:rsidR="00331070">
          <w:delText>3.11.2</w:delText>
        </w:r>
        <w:r>
          <w:fldChar w:fldCharType="end"/>
        </w:r>
      </w:del>
      <w:ins w:id="4645" w:author="Laurence Golding" w:date="2019-05-11T06:51:00Z">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9127C">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9127C">
          <w:t>3.17.4</w:t>
        </w:r>
        <w:r w:rsidR="00A0147E">
          <w:fldChar w:fldCharType="end"/>
        </w:r>
      </w:ins>
      <w:r w:rsidRPr="006066AC">
        <w:t>) of some previous run.</w:t>
      </w:r>
    </w:p>
    <w:p w14:paraId="5444A071" w14:textId="77777777" w:rsidR="009A31A3" w:rsidRDefault="009A31A3" w:rsidP="006066AC">
      <w:pPr>
        <w:rPr>
          <w:del w:id="4646" w:author="Laurence Golding" w:date="2019-05-11T06:51:00Z"/>
        </w:rPr>
      </w:pPr>
      <w:del w:id="4647" w:author="Laurence Golding" w:date="2019-05-11T06:51:00Z">
        <w:r>
          <w:delText xml:space="preserve">If the </w:delText>
        </w:r>
        <w:r w:rsidRPr="009A31A3">
          <w:rPr>
            <w:rStyle w:val="CODEtemp"/>
          </w:rPr>
          <w:delText>run</w:delText>
        </w:r>
        <w:r>
          <w:delText xml:space="preserve"> object has a </w:delText>
        </w:r>
        <w:r w:rsidR="00435405">
          <w:rPr>
            <w:rStyle w:val="CODEtemp"/>
          </w:rPr>
          <w:delText>logical</w:delText>
        </w:r>
        <w:r w:rsidRPr="009A31A3">
          <w:rPr>
            <w:rStyle w:val="CODEtemp"/>
          </w:rPr>
          <w:delText>Id</w:delText>
        </w:r>
        <w:r>
          <w:delText xml:space="preserve"> property (§</w:delText>
        </w:r>
        <w:r>
          <w:fldChar w:fldCharType="begin"/>
        </w:r>
        <w:r>
          <w:delInstrText xml:space="preserve"> REF _Ref513207134 \r \h </w:delInstrText>
        </w:r>
        <w:r>
          <w:fldChar w:fldCharType="separate"/>
        </w:r>
        <w:r w:rsidR="00331070">
          <w:delText>3.11.3</w:delText>
        </w:r>
        <w:r>
          <w:fldChar w:fldCharType="end"/>
        </w:r>
        <w:r>
          <w:delText xml:space="preserve">), then the run identified by </w:delText>
        </w:r>
        <w:r w:rsidRPr="009A31A3">
          <w:rPr>
            <w:rStyle w:val="CODEtemp"/>
          </w:rPr>
          <w:delText>baselineI</w:delText>
        </w:r>
        <w:r w:rsidR="00435405">
          <w:rPr>
            <w:rStyle w:val="CODEtemp"/>
          </w:rPr>
          <w:delText>nstanceGui</w:delText>
        </w:r>
        <w:r w:rsidRPr="009A31A3">
          <w:rPr>
            <w:rStyle w:val="CODEtemp"/>
          </w:rPr>
          <w:delText>d</w:delText>
        </w:r>
        <w:r>
          <w:delText xml:space="preserve"> </w:delText>
        </w:r>
        <w:r>
          <w:rPr>
            <w:b/>
          </w:rPr>
          <w:delText>SHALL</w:delText>
        </w:r>
        <w:r>
          <w:delText xml:space="preserve"> have the same value </w:delText>
        </w:r>
        <w:r w:rsidR="00435405">
          <w:delText>f</w:delText>
        </w:r>
        <w:r>
          <w:delText xml:space="preserve">or </w:delText>
        </w:r>
        <w:r w:rsidR="00435405">
          <w:rPr>
            <w:rStyle w:val="CODEtemp"/>
          </w:rPr>
          <w:delText>logical</w:delText>
        </w:r>
        <w:r w:rsidRPr="009A31A3">
          <w:rPr>
            <w:rStyle w:val="CODEtemp"/>
          </w:rPr>
          <w:delText>Id</w:delText>
        </w:r>
        <w:r>
          <w:delText>.</w:delText>
        </w:r>
      </w:del>
    </w:p>
    <w:p w14:paraId="1BE87121" w14:textId="377B86BA" w:rsidR="009A31A3" w:rsidRPr="009A31A3" w:rsidRDefault="009A31A3" w:rsidP="009A31A3">
      <w:pPr>
        <w:pStyle w:val="Note"/>
      </w:pPr>
      <w:r>
        <w:t>NOTE: This ensures that only “similar” runs are compared.</w:t>
      </w:r>
    </w:p>
    <w:p w14:paraId="039F708E" w14:textId="1B0F7385" w:rsidR="006066AC" w:rsidRDefault="006066AC" w:rsidP="006066AC">
      <w:r w:rsidRPr="006066AC">
        <w:t xml:space="preserve">If </w:t>
      </w:r>
      <w:del w:id="4648" w:author="Laurence Golding" w:date="2019-05-11T06:51:00Z">
        <w:r w:rsidRPr="006066AC">
          <w:rPr>
            <w:rStyle w:val="CODEtemp"/>
          </w:rPr>
          <w:delText>baselineI</w:delText>
        </w:r>
        <w:r w:rsidR="00435405">
          <w:rPr>
            <w:rStyle w:val="CODEtemp"/>
          </w:rPr>
          <w:delText>nstanceGui</w:delText>
        </w:r>
        <w:r w:rsidRPr="006066AC">
          <w:rPr>
            <w:rStyle w:val="CODEtemp"/>
          </w:rPr>
          <w:delText>d</w:delText>
        </w:r>
      </w:del>
      <w:ins w:id="4649" w:author="Laurence Golding" w:date="2019-05-11T06:51:00Z">
        <w:r w:rsidRPr="006066AC">
          <w:rPr>
            <w:rStyle w:val="CODEtemp"/>
          </w:rPr>
          <w:t>baseline</w:t>
        </w:r>
        <w:r w:rsidR="00435405">
          <w:rPr>
            <w:rStyle w:val="CODEtemp"/>
          </w:rPr>
          <w:t>Gui</w:t>
        </w:r>
        <w:r w:rsidRPr="006066AC">
          <w:rPr>
            <w:rStyle w:val="CODEtemp"/>
          </w:rPr>
          <w:t>d</w:t>
        </w:r>
      </w:ins>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9127C">
        <w:t>3.</w:t>
      </w:r>
      <w:del w:id="4650" w:author="Laurence Golding" w:date="2019-05-11T06:51:00Z">
        <w:r w:rsidR="00331070">
          <w:delText>19.20</w:delText>
        </w:r>
      </w:del>
      <w:ins w:id="4651" w:author="Laurence Golding" w:date="2019-05-11T06:51:00Z">
        <w:r w:rsidR="0009127C">
          <w:t>27.24</w:t>
        </w:r>
      </w:ins>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9127C">
        <w:t>3.</w:t>
      </w:r>
      <w:del w:id="4652" w:author="Laurence Golding" w:date="2019-05-11T06:51:00Z">
        <w:r w:rsidR="00331070">
          <w:delText>19</w:delText>
        </w:r>
      </w:del>
      <w:ins w:id="4653" w:author="Laurence Golding" w:date="2019-05-11T06:51:00Z">
        <w:r w:rsidR="0009127C">
          <w:t>27</w:t>
        </w:r>
      </w:ins>
      <w:r>
        <w:fldChar w:fldCharType="end"/>
      </w:r>
      <w:r w:rsidRPr="006066AC">
        <w:t xml:space="preserve">) in </w:t>
      </w:r>
      <w:del w:id="4654" w:author="Laurence Golding" w:date="2019-05-11T06:51:00Z">
        <w:r w:rsidRPr="006066AC">
          <w:delText xml:space="preserve">the </w:delText>
        </w:r>
        <w:r w:rsidR="00F225DA">
          <w:delText>containing</w:delText>
        </w:r>
        <w:r w:rsidRPr="006066AC">
          <w:delText xml:space="preserve"> </w:delText>
        </w:r>
        <w:r w:rsidRPr="00F225DA">
          <w:rPr>
            <w:rStyle w:val="CODEtemp"/>
          </w:rPr>
          <w:delText>run</w:delText>
        </w:r>
        <w:r w:rsidR="00F225DA">
          <w:delText xml:space="preserve"> object</w:delText>
        </w:r>
      </w:del>
      <w:ins w:id="4655" w:author="Laurence Golding" w:date="2019-05-11T06:51:00Z">
        <w:r w:rsidR="009B6661" w:rsidRPr="009B6661">
          <w:rPr>
            <w:rStyle w:val="CODEtemp"/>
          </w:rPr>
          <w:t>theRun</w:t>
        </w:r>
      </w:ins>
      <w:r w:rsidRPr="006066AC">
        <w:t xml:space="preserve"> </w:t>
      </w:r>
      <w:r w:rsidR="00AD14CE" w:rsidRPr="00DF0303">
        <w:rPr>
          <w:b/>
        </w:rPr>
        <w:t>SHALL</w:t>
      </w:r>
      <w:r w:rsidR="00AD14CE" w:rsidRPr="006066AC">
        <w:t xml:space="preserve"> </w:t>
      </w:r>
      <w:r w:rsidRPr="006066AC">
        <w:t xml:space="preserve">be computed with respect to the run specified by </w:t>
      </w:r>
      <w:del w:id="4656" w:author="Laurence Golding" w:date="2019-05-11T06:51:00Z">
        <w:r w:rsidRPr="006066AC">
          <w:rPr>
            <w:rStyle w:val="CODEtemp"/>
          </w:rPr>
          <w:delText>baselineI</w:delText>
        </w:r>
        <w:r w:rsidR="00435405">
          <w:rPr>
            <w:rStyle w:val="CODEtemp"/>
          </w:rPr>
          <w:delText>nstanceGui</w:delText>
        </w:r>
        <w:r w:rsidRPr="006066AC">
          <w:rPr>
            <w:rStyle w:val="CODEtemp"/>
          </w:rPr>
          <w:delText>d</w:delText>
        </w:r>
      </w:del>
      <w:ins w:id="4657" w:author="Laurence Golding" w:date="2019-05-11T06:51:00Z">
        <w:r w:rsidRPr="006066AC">
          <w:rPr>
            <w:rStyle w:val="CODEtemp"/>
          </w:rPr>
          <w:t>baseline</w:t>
        </w:r>
        <w:r w:rsidR="00435405">
          <w:rPr>
            <w:rStyle w:val="CODEtemp"/>
          </w:rPr>
          <w:t>Gui</w:t>
        </w:r>
        <w:r w:rsidRPr="006066AC">
          <w:rPr>
            <w:rStyle w:val="CODEtemp"/>
          </w:rPr>
          <w:t>d</w:t>
        </w:r>
      </w:ins>
      <w:r w:rsidRPr="006066AC">
        <w:t>.</w:t>
      </w:r>
    </w:p>
    <w:p w14:paraId="07790AD0" w14:textId="3ACF693E" w:rsidR="000D32C1" w:rsidRDefault="000D32C1" w:rsidP="000D32C1">
      <w:pPr>
        <w:pStyle w:val="Heading3"/>
      </w:pPr>
      <w:bookmarkStart w:id="4658" w:name="_Ref514325384"/>
      <w:bookmarkStart w:id="4659" w:name="_Ref514325738"/>
      <w:bookmarkStart w:id="4660" w:name="_Toc516224712"/>
      <w:del w:id="4661" w:author="Laurence Golding" w:date="2019-05-11T06:51:00Z">
        <w:r>
          <w:delText>automation</w:delText>
        </w:r>
        <w:r w:rsidR="00435405">
          <w:delText>Logical</w:delText>
        </w:r>
        <w:r>
          <w:delText xml:space="preserve">Id </w:delText>
        </w:r>
      </w:del>
      <w:bookmarkStart w:id="4662" w:name="_Ref493350956"/>
      <w:bookmarkStart w:id="4663" w:name="_Toc8367002"/>
      <w:ins w:id="4664" w:author="Laurence Golding" w:date="2019-05-11T06:51:00Z">
        <w:r>
          <w:t xml:space="preserve">tool </w:t>
        </w:r>
      </w:ins>
      <w:r>
        <w:t>property</w:t>
      </w:r>
      <w:bookmarkEnd w:id="4662"/>
      <w:bookmarkEnd w:id="4663"/>
      <w:bookmarkEnd w:id="4658"/>
      <w:bookmarkEnd w:id="4659"/>
      <w:bookmarkEnd w:id="4660"/>
    </w:p>
    <w:p w14:paraId="56566E8E" w14:textId="522B0AE7" w:rsidR="003B5868" w:rsidRDefault="003B5868" w:rsidP="003B5868">
      <w:pPr>
        <w:rPr>
          <w:ins w:id="4665" w:author="Laurence Golding" w:date="2019-05-11T06:51:00Z"/>
        </w:rPr>
      </w:pPr>
      <w:ins w:id="4666" w:author="Laurence Golding" w:date="2019-05-11T06:51:00Z">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9127C">
          <w:t>3.18</w:t>
        </w:r>
        <w:r>
          <w:fldChar w:fldCharType="end"/>
        </w:r>
        <w:r w:rsidRPr="003B5868">
          <w:t>) that describes the analysis tool that was run.</w:t>
        </w:r>
      </w:ins>
    </w:p>
    <w:p w14:paraId="1B63288D" w14:textId="5E09371B" w:rsidR="00B47FD2" w:rsidRDefault="00B47FD2" w:rsidP="00B47FD2">
      <w:pPr>
        <w:pStyle w:val="Heading3"/>
        <w:rPr>
          <w:ins w:id="4667" w:author="Laurence Golding" w:date="2019-05-11T06:51:00Z"/>
        </w:rPr>
      </w:pPr>
      <w:bookmarkStart w:id="4668" w:name="_Ref4659591"/>
      <w:bookmarkStart w:id="4669" w:name="_Toc8367003"/>
      <w:moveToRangeStart w:id="4670" w:author="Laurence Golding" w:date="2019-05-11T06:52:00Z" w:name="move8449956"/>
      <w:moveTo w:id="4671" w:author="Laurence Golding" w:date="2019-05-11T06:52:00Z">
        <w:r>
          <w:t>language</w:t>
        </w:r>
      </w:moveTo>
      <w:bookmarkEnd w:id="4668"/>
      <w:bookmarkEnd w:id="4669"/>
      <w:moveToRangeEnd w:id="4670"/>
    </w:p>
    <w:p w14:paraId="457795A4" w14:textId="77777777" w:rsidR="006066AC" w:rsidRDefault="001D323D" w:rsidP="006066AC">
      <w:pPr>
        <w:rPr>
          <w:del w:id="4672" w:author="Laurence Golding" w:date="2019-05-11T06:51:00Z"/>
        </w:rPr>
      </w:pPr>
      <w:r w:rsidRPr="00C56762">
        <w:t xml:space="preserve">A </w:t>
      </w:r>
      <w:r>
        <w:rPr>
          <w:rStyle w:val="CODEtemp"/>
        </w:rPr>
        <w:t>run</w:t>
      </w:r>
      <w:r w:rsidRPr="00C56762">
        <w:t xml:space="preserve"> object </w:t>
      </w:r>
      <w:r>
        <w:rPr>
          <w:b/>
        </w:rPr>
        <w:t>MAY</w:t>
      </w:r>
      <w:r w:rsidRPr="00C56762">
        <w:t xml:space="preserve"> contain a property named </w:t>
      </w:r>
      <w:del w:id="4673" w:author="Laurence Golding" w:date="2019-05-11T06:51:00Z">
        <w:r w:rsidR="006066AC" w:rsidRPr="006066AC">
          <w:rPr>
            <w:rStyle w:val="CODEtemp"/>
          </w:rPr>
          <w:delText>automation</w:delText>
        </w:r>
        <w:r w:rsidR="00435405">
          <w:rPr>
            <w:rStyle w:val="CODEtemp"/>
          </w:rPr>
          <w:delText>Logical</w:delText>
        </w:r>
        <w:r w:rsidR="006066AC" w:rsidRPr="006066AC">
          <w:rPr>
            <w:rStyle w:val="CODEtemp"/>
          </w:rPr>
          <w:delText>Id</w:delText>
        </w:r>
      </w:del>
      <w:ins w:id="4674" w:author="Laurence Golding" w:date="2019-05-11T06:51:00Z">
        <w:r w:rsidRPr="00C56762">
          <w:rPr>
            <w:rStyle w:val="CODEtemp"/>
          </w:rPr>
          <w:t>language</w:t>
        </w:r>
      </w:ins>
      <w:r w:rsidRPr="00C56762">
        <w:t xml:space="preserve"> whose value is a string </w:t>
      </w:r>
      <w:del w:id="4675" w:author="Laurence Golding" w:date="2019-05-11T06:51:00Z">
        <w:r w:rsidR="006066AC" w:rsidRPr="006066AC">
          <w:delText>containing an identifier that allows</w:delText>
        </w:r>
      </w:del>
      <w:ins w:id="4676" w:author="Laurence Golding" w:date="2019-05-11T06:51:00Z">
        <w:r w:rsidRPr="00C56762">
          <w:t>specifying</w:t>
        </w:r>
      </w:ins>
      <w:r w:rsidRPr="00C56762">
        <w:t xml:space="preserve"> the </w:t>
      </w:r>
      <w:del w:id="4677" w:author="Laurence Golding" w:date="2019-05-11T06:51:00Z">
        <w:r w:rsidR="006066AC" w:rsidRPr="006066AC">
          <w:delText>run to be correlated with other artifacts produced</w:delText>
        </w:r>
      </w:del>
      <w:ins w:id="4678" w:author="Laurence Golding" w:date="2019-05-11T06:51:00Z">
        <w:r w:rsidRPr="00C56762">
          <w:t xml:space="preserve">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9127C">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9127C">
          <w:t>3.14.9</w:t>
        </w:r>
        <w:r w:rsidR="00CE5874">
          <w:fldChar w:fldCharType="end"/>
        </w:r>
        <w:r>
          <w:t>)</w:t>
        </w:r>
        <w:r w:rsidR="006E58BF">
          <w:t>)</w:t>
        </w:r>
        <w:r w:rsidRPr="00C56762">
          <w:t>, in the format specified</w:t>
        </w:r>
      </w:ins>
      <w:r w:rsidRPr="00C56762">
        <w:t xml:space="preserve"> by</w:t>
      </w:r>
      <w:r w:rsidR="00357A3B">
        <w:t xml:space="preserve"> </w:t>
      </w:r>
      <w:del w:id="4679" w:author="Laurence Golding" w:date="2019-05-11T06:51:00Z">
        <w:r w:rsidR="006066AC" w:rsidRPr="006066AC">
          <w:delText>a larger automation process.</w:delText>
        </w:r>
      </w:del>
    </w:p>
    <w:p w14:paraId="17B49E74" w14:textId="77777777" w:rsidR="00C91E75" w:rsidRDefault="00C91E75" w:rsidP="006066AC">
      <w:pPr>
        <w:rPr>
          <w:del w:id="4680" w:author="Laurence Golding" w:date="2019-05-11T06:51:00Z"/>
        </w:rPr>
      </w:pPr>
      <w:del w:id="4681" w:author="Laurence Golding" w:date="2019-05-11T06:51:00Z">
        <w:r>
          <w:rPr>
            <w:rStyle w:val="CODEtemp"/>
          </w:rPr>
          <w:delText>automationLogical</w:delText>
        </w:r>
        <w:r w:rsidRPr="00405787">
          <w:rPr>
            <w:rStyle w:val="CODEtemp"/>
          </w:rPr>
          <w:delText>Id</w:delText>
        </w:r>
        <w:r>
          <w:delText xml:space="preserve"> is hierarchical (§</w:delText>
        </w:r>
        <w:r>
          <w:fldChar w:fldCharType="begin"/>
        </w:r>
        <w:r>
          <w:delInstrText xml:space="preserve"> REF _Ref514326061 \r \h </w:delInstrText>
        </w:r>
        <w:r>
          <w:fldChar w:fldCharType="separate"/>
        </w:r>
        <w:r w:rsidR="00331070">
          <w:delText>3.4.4</w:delText>
        </w:r>
        <w:r>
          <w:fldChar w:fldCharType="end"/>
        </w:r>
        <w:r>
          <w:delText>).</w:delText>
        </w:r>
      </w:del>
    </w:p>
    <w:p w14:paraId="072F94DF" w14:textId="77777777" w:rsidR="006066AC" w:rsidRDefault="006066AC" w:rsidP="006066AC">
      <w:pPr>
        <w:pStyle w:val="Note"/>
        <w:rPr>
          <w:del w:id="4682" w:author="Laurence Golding" w:date="2019-05-11T06:51:00Z"/>
        </w:rPr>
      </w:pPr>
      <w:del w:id="4683" w:author="Laurence Golding" w:date="2019-05-11T06:51:00Z">
        <w:r>
          <w:delText xml:space="preserve">EXAMPLE: In an environment where an analysis tool is </w:delText>
        </w:r>
        <w:r w:rsidRPr="006066AC">
          <w:delText xml:space="preserve">executed as part of an automated build process, the “build id” assigned by the build system might serve as the </w:delText>
        </w:r>
        <w:r w:rsidRPr="006066AC">
          <w:rPr>
            <w:rStyle w:val="CODEtemp"/>
          </w:rPr>
          <w:delText>automation</w:delText>
        </w:r>
        <w:r w:rsidR="00435405">
          <w:rPr>
            <w:rStyle w:val="CODEtemp"/>
          </w:rPr>
          <w:delText>Logical</w:delText>
        </w:r>
        <w:r w:rsidRPr="006066AC">
          <w:rPr>
            <w:rStyle w:val="CODEtemp"/>
          </w:rPr>
          <w:delText>Id</w:delText>
        </w:r>
        <w:r w:rsidRPr="006066AC">
          <w:delText>, allowing the tool run to be associated with other artifacts produced by the build.</w:delText>
        </w:r>
        <w:r w:rsidR="00C91E75">
          <w:delText xml:space="preserve"> In this example, the build system takes advantage of the hierarchical nature of </w:delText>
        </w:r>
        <w:r w:rsidR="00C91E75" w:rsidRPr="00101C52">
          <w:rPr>
            <w:rStyle w:val="CODEtemp"/>
          </w:rPr>
          <w:delText>automation</w:delText>
        </w:r>
        <w:r w:rsidR="00C91E75">
          <w:rPr>
            <w:rStyle w:val="CODEtemp"/>
          </w:rPr>
          <w:delText>Logical</w:delText>
        </w:r>
        <w:r w:rsidR="00C91E75" w:rsidRPr="00101C52">
          <w:rPr>
            <w:rStyle w:val="CODEtemp"/>
          </w:rPr>
          <w:delText>Id</w:delText>
        </w:r>
        <w:r w:rsidR="00C91E75">
          <w:delText xml:space="preserve"> to include the name of the build queue (</w:delText>
        </w:r>
        <w:r w:rsidR="00C91E75" w:rsidRPr="00C91E75">
          <w:rPr>
            <w:rStyle w:val="CODEtemp"/>
          </w:rPr>
          <w:delText>"Nightly"</w:delText>
        </w:r>
        <w:r w:rsidR="00C91E75">
          <w:delText xml:space="preserve">) in </w:delText>
        </w:r>
        <w:r w:rsidR="00C91E75" w:rsidRPr="00C91E75">
          <w:rPr>
            <w:rStyle w:val="CODEtemp"/>
          </w:rPr>
          <w:delText>automationLogicalId</w:delText>
        </w:r>
        <w:r w:rsidR="00C91E75">
          <w:delText>.</w:delText>
        </w:r>
      </w:del>
    </w:p>
    <w:p w14:paraId="476EE27D" w14:textId="77777777" w:rsidR="006066AC" w:rsidRDefault="006066AC" w:rsidP="006066AC">
      <w:pPr>
        <w:pStyle w:val="Code"/>
        <w:rPr>
          <w:del w:id="4684" w:author="Laurence Golding" w:date="2019-05-11T06:51:00Z"/>
        </w:rPr>
      </w:pPr>
      <w:del w:id="4685" w:author="Laurence Golding" w:date="2019-05-11T06:51:00Z">
        <w:r>
          <w:delText>{</w:delText>
        </w:r>
      </w:del>
    </w:p>
    <w:p w14:paraId="03F3A716" w14:textId="77777777" w:rsidR="006066AC" w:rsidRDefault="006066AC" w:rsidP="006066AC">
      <w:pPr>
        <w:pStyle w:val="Code"/>
        <w:rPr>
          <w:del w:id="4686" w:author="Laurence Golding" w:date="2019-05-11T06:51:00Z"/>
        </w:rPr>
      </w:pPr>
      <w:del w:id="4687" w:author="Laurence Golding" w:date="2019-05-11T06:51:00Z">
        <w:r>
          <w:delText xml:space="preserve">  "automation</w:delText>
        </w:r>
        <w:r w:rsidR="00435405">
          <w:delText>Logical</w:delText>
        </w:r>
        <w:r>
          <w:delText>Id": "</w:delText>
        </w:r>
        <w:r w:rsidR="00C91E75">
          <w:delText>Nightly/</w:delText>
        </w:r>
        <w:r>
          <w:delText>14.0.1.2",</w:delText>
        </w:r>
      </w:del>
    </w:p>
    <w:p w14:paraId="355DAA05" w14:textId="77777777" w:rsidR="006066AC" w:rsidRDefault="006066AC" w:rsidP="006066AC">
      <w:pPr>
        <w:pStyle w:val="Code"/>
        <w:rPr>
          <w:del w:id="4688" w:author="Laurence Golding" w:date="2019-05-11T06:51:00Z"/>
        </w:rPr>
      </w:pPr>
      <w:del w:id="4689" w:author="Laurence Golding" w:date="2019-05-11T06:51:00Z">
        <w:r>
          <w:delText xml:space="preserve">  ...</w:delText>
        </w:r>
      </w:del>
    </w:p>
    <w:p w14:paraId="6550500A" w14:textId="77777777" w:rsidR="006066AC" w:rsidRDefault="006066AC" w:rsidP="006066AC">
      <w:pPr>
        <w:pStyle w:val="Code"/>
        <w:rPr>
          <w:del w:id="4690" w:author="Laurence Golding" w:date="2019-05-11T06:51:00Z"/>
        </w:rPr>
      </w:pPr>
      <w:del w:id="4691" w:author="Laurence Golding" w:date="2019-05-11T06:51:00Z">
        <w:r>
          <w:delText>}</w:delText>
        </w:r>
      </w:del>
    </w:p>
    <w:p w14:paraId="0337CE14" w14:textId="551B81BF" w:rsidR="001D323D" w:rsidRDefault="000D32C1" w:rsidP="001D323D">
      <w:pPr>
        <w:rPr>
          <w:ins w:id="4692" w:author="Laurence Golding" w:date="2019-05-11T06:51:00Z"/>
        </w:rPr>
      </w:pPr>
      <w:bookmarkStart w:id="4693" w:name="_Toc516224713"/>
      <w:del w:id="4694" w:author="Laurence Golding" w:date="2019-05-11T06:51:00Z">
        <w:r>
          <w:delText>architecture</w:delText>
        </w:r>
      </w:del>
      <w:ins w:id="4695" w:author="Laurence Golding" w:date="2019-05-11T06:51:00Z">
        <w:r w:rsidR="00057235">
          <w:t>the language tags standard</w:t>
        </w:r>
        <w:r w:rsidR="001D323D" w:rsidRPr="00C56762">
          <w:t xml:space="preserve"> </w:t>
        </w:r>
        <w:r w:rsidR="001D323D">
          <w:t>[</w:t>
        </w:r>
        <w:r w:rsidR="005C469B">
          <w:fldChar w:fldCharType="begin"/>
        </w:r>
        <w:r w:rsidR="005C469B">
          <w:instrText xml:space="preserve"> HYPERLINK \l "RFC5646" </w:instrText>
        </w:r>
        <w:r w:rsidR="005C469B">
          <w:fldChar w:fldCharType="separate"/>
        </w:r>
        <w:r w:rsidR="001D323D" w:rsidRPr="003C7D94">
          <w:rPr>
            <w:rStyle w:val="Hyperlink"/>
          </w:rPr>
          <w:t>RFC5646</w:t>
        </w:r>
        <w:r w:rsidR="005C469B">
          <w:rPr>
            <w:rStyle w:val="Hyperlink"/>
          </w:rPr>
          <w:fldChar w:fldCharType="end"/>
        </w:r>
        <w:r w:rsidR="001D323D">
          <w:t>]</w:t>
        </w:r>
        <w:r w:rsidR="001D323D" w:rsidRPr="00C56762">
          <w:t>.</w:t>
        </w:r>
        <w:r w:rsidR="001D323D" w:rsidRPr="00E769D4">
          <w:t xml:space="preserve"> </w:t>
        </w:r>
        <w:r w:rsidR="001D323D">
          <w:t xml:space="preserve">If this property is absent, it </w:t>
        </w:r>
        <w:r w:rsidR="001D323D">
          <w:rPr>
            <w:b/>
          </w:rPr>
          <w:t>SHALL</w:t>
        </w:r>
        <w:r w:rsidR="001D323D">
          <w:t xml:space="preserve"> default to </w:t>
        </w:r>
        <w:r w:rsidR="001D323D">
          <w:rPr>
            <w:rStyle w:val="CODEtemp"/>
          </w:rPr>
          <w:t>"en-US"</w:t>
        </w:r>
        <w:r w:rsidR="001D323D">
          <w:t>.</w:t>
        </w:r>
      </w:ins>
    </w:p>
    <w:p w14:paraId="0EE9745D" w14:textId="77777777" w:rsidR="001D323D" w:rsidRDefault="001D323D" w:rsidP="001D323D">
      <w:pPr>
        <w:pStyle w:val="Note"/>
        <w:rPr>
          <w:ins w:id="4696" w:author="Laurence Golding" w:date="2019-05-11T06:51:00Z"/>
        </w:rPr>
      </w:pPr>
      <w:ins w:id="4697" w:author="Laurence Golding" w:date="2019-05-11T06:51:00Z">
        <w:r>
          <w:t>EXAMPLE 1: The language is region-neutral English:</w:t>
        </w:r>
      </w:ins>
    </w:p>
    <w:p w14:paraId="2D21D5E0" w14:textId="77777777" w:rsidR="001D323D" w:rsidRDefault="001D323D" w:rsidP="001D323D">
      <w:pPr>
        <w:pStyle w:val="Code"/>
        <w:rPr>
          <w:ins w:id="4698" w:author="Laurence Golding" w:date="2019-05-11T06:51:00Z"/>
        </w:rPr>
      </w:pPr>
      <w:ins w:id="4699" w:author="Laurence Golding" w:date="2019-05-11T06:51:00Z">
        <w:r>
          <w:t>"language": "en"</w:t>
        </w:r>
      </w:ins>
    </w:p>
    <w:p w14:paraId="0616C4CD" w14:textId="77777777" w:rsidR="001D323D" w:rsidRDefault="001D323D" w:rsidP="001D323D">
      <w:pPr>
        <w:pStyle w:val="Note"/>
        <w:rPr>
          <w:ins w:id="4700" w:author="Laurence Golding" w:date="2019-05-11T06:51:00Z"/>
        </w:rPr>
      </w:pPr>
      <w:ins w:id="4701" w:author="Laurence Golding" w:date="2019-05-11T06:51:00Z">
        <w:r>
          <w:t>EXAMPLE 2: The language is French as spoken in France:</w:t>
        </w:r>
      </w:ins>
    </w:p>
    <w:p w14:paraId="32889875" w14:textId="1E7BE9CC" w:rsidR="001D323D" w:rsidRDefault="001D323D" w:rsidP="001D323D">
      <w:pPr>
        <w:pStyle w:val="Code"/>
        <w:rPr>
          <w:ins w:id="4702" w:author="Laurence Golding" w:date="2019-05-11T06:51:00Z"/>
        </w:rPr>
      </w:pPr>
      <w:ins w:id="4703" w:author="Laurence Golding" w:date="2019-05-11T06:51:00Z">
        <w:r>
          <w:t>"language": "fr-FR"</w:t>
        </w:r>
      </w:ins>
    </w:p>
    <w:p w14:paraId="12C4E7BE" w14:textId="1FAB153D" w:rsidR="001077F2" w:rsidRDefault="001077F2" w:rsidP="001077F2">
      <w:pPr>
        <w:pStyle w:val="Heading3"/>
      </w:pPr>
      <w:bookmarkStart w:id="4704" w:name="_Ref4509523"/>
      <w:bookmarkStart w:id="4705" w:name="_Toc8367004"/>
      <w:ins w:id="4706" w:author="Laurence Golding" w:date="2019-05-11T06:51:00Z">
        <w:r>
          <w:lastRenderedPageBreak/>
          <w:t>taxonomies</w:t>
        </w:r>
      </w:ins>
      <w:r>
        <w:t xml:space="preserve"> property</w:t>
      </w:r>
      <w:bookmarkEnd w:id="4704"/>
      <w:bookmarkEnd w:id="4705"/>
      <w:bookmarkEnd w:id="4693"/>
    </w:p>
    <w:p w14:paraId="3ED81C5A" w14:textId="1B4D6EBB" w:rsidR="00841873" w:rsidRDefault="00DF47CA" w:rsidP="00DF47CA">
      <w:pPr>
        <w:rPr>
          <w:ins w:id="4707" w:author="Laurence Golding" w:date="2019-05-11T06:51:00Z"/>
        </w:rPr>
      </w:pPr>
      <w:r>
        <w:t xml:space="preserve">A </w:t>
      </w:r>
      <w:r w:rsidRPr="003B5868">
        <w:rPr>
          <w:rStyle w:val="CODEtemp"/>
        </w:rPr>
        <w:t>run</w:t>
      </w:r>
      <w:r w:rsidRPr="003B5868">
        <w:t xml:space="preserve"> object </w:t>
      </w:r>
      <w:r w:rsidRPr="003B5868">
        <w:rPr>
          <w:b/>
        </w:rPr>
        <w:t>MAY</w:t>
      </w:r>
      <w:r w:rsidRPr="003B5868">
        <w:t xml:space="preserve"> contain a property named </w:t>
      </w:r>
      <w:del w:id="4708" w:author="Laurence Golding" w:date="2019-05-11T06:51:00Z">
        <w:r w:rsidR="001B7ED2" w:rsidRPr="001B7ED2">
          <w:rPr>
            <w:rStyle w:val="CODEtemp"/>
          </w:rPr>
          <w:delText>architecture</w:delText>
        </w:r>
        <w:r w:rsidR="001B7ED2" w:rsidRPr="001B7ED2">
          <w:delText xml:space="preserve"> whose value is a string that specifies the hardware architecture at which the analysis targets are targeted. This </w:delText>
        </w:r>
        <w:r w:rsidR="00BD0C18">
          <w:delText>does not need to</w:delText>
        </w:r>
        <w:r w:rsidR="001B7ED2" w:rsidRPr="001B7ED2">
          <w:delText xml:space="preserve"> be the same as the architecture on </w:delText>
        </w:r>
      </w:del>
      <w:ins w:id="4709" w:author="Laurence Golding" w:date="2019-05-11T06:51:00Z">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9127C">
          <w:t>3.19.3</w:t>
        </w:r>
        <w:r w:rsidR="009634AB">
          <w:fldChar w:fldCharType="end"/>
        </w:r>
        <w:r w:rsidR="009634AB">
          <w:t>)</w:t>
        </w:r>
        <w:r>
          <w:t>.</w:t>
        </w:r>
      </w:ins>
    </w:p>
    <w:p w14:paraId="22A8AC46" w14:textId="5417B876" w:rsidR="00841873" w:rsidRDefault="00841873" w:rsidP="00841873">
      <w:pPr>
        <w:pStyle w:val="Note"/>
        <w:rPr>
          <w:ins w:id="4710" w:author="Laurence Golding" w:date="2019-05-11T06:51:00Z"/>
        </w:rPr>
      </w:pPr>
      <w:ins w:id="4711" w:author="Laurence Golding" w:date="2019-05-11T06:51:00Z">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9127C">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9127C">
          <w:t>3.19.25</w:t>
        </w:r>
        <w:r>
          <w:fldChar w:fldCharType="end"/>
        </w:r>
        <w:r>
          <w:t>.</w:t>
        </w:r>
      </w:ins>
    </w:p>
    <w:p w14:paraId="385B7FEA" w14:textId="5AF98DDE" w:rsidR="001077F2" w:rsidRDefault="006E58BF" w:rsidP="001077F2">
      <w:pPr>
        <w:pStyle w:val="Heading3"/>
        <w:rPr>
          <w:ins w:id="4712" w:author="Laurence Golding" w:date="2019-05-11T06:51:00Z"/>
        </w:rPr>
      </w:pPr>
      <w:bookmarkStart w:id="4713" w:name="_Ref4495306"/>
      <w:bookmarkStart w:id="4714" w:name="_Toc8367005"/>
      <w:ins w:id="4715" w:author="Laurence Golding" w:date="2019-05-11T06:51:00Z">
        <w:r>
          <w:t>tr</w:t>
        </w:r>
        <w:r w:rsidR="001077F2">
          <w:t>anslations property</w:t>
        </w:r>
        <w:bookmarkEnd w:id="4713"/>
        <w:bookmarkEnd w:id="4714"/>
      </w:ins>
    </w:p>
    <w:p w14:paraId="32C45637" w14:textId="049DB675" w:rsidR="00DF47CA" w:rsidRDefault="00DF47CA" w:rsidP="00DF47CA">
      <w:ins w:id="4716" w:author="Laurence Golding" w:date="2019-05-11T06:51:00Z">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9127C">
          <w:t>3.19</w:t>
        </w:r>
        <w:r w:rsidR="00E262F2">
          <w:fldChar w:fldCharType="end"/>
        </w:r>
        <w:r w:rsidR="00E262F2">
          <w:t xml:space="preserve">) </w:t>
        </w:r>
        <w:r>
          <w:t xml:space="preserve">each of </w:t>
        </w:r>
      </w:ins>
      <w:r>
        <w:t xml:space="preserve">which </w:t>
      </w:r>
      <w:del w:id="4717" w:author="Laurence Golding" w:date="2019-05-11T06:51:00Z">
        <w:r w:rsidR="001B7ED2" w:rsidRPr="001B7ED2">
          <w:delText>the analysis tool is executed.</w:delText>
        </w:r>
      </w:del>
      <w:ins w:id="4718" w:author="Laurence Golding" w:date="2019-05-11T06:51:00Z">
        <w:r>
          <w:t xml:space="preserve">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9127C">
          <w:t>3.19.4</w:t>
        </w:r>
        <w:r w:rsidR="009634AB">
          <w:fldChar w:fldCharType="end"/>
        </w:r>
        <w:r w:rsidR="009634AB">
          <w:t>)</w:t>
        </w:r>
        <w:r>
          <w:t>.</w:t>
        </w:r>
      </w:ins>
    </w:p>
    <w:p w14:paraId="316D54A9" w14:textId="77777777" w:rsidR="009558EF" w:rsidRDefault="009558EF" w:rsidP="006066AC">
      <w:pPr>
        <w:rPr>
          <w:del w:id="4719" w:author="Laurence Golding" w:date="2019-05-11T06:51:00Z"/>
        </w:rPr>
      </w:pPr>
      <w:del w:id="4720" w:author="Laurence Golding" w:date="2019-05-11T06:51:00Z">
        <w:r w:rsidRPr="009558EF">
          <w:delText xml:space="preserve">This specification does not specify a set of valid values for the </w:delText>
        </w:r>
        <w:r w:rsidRPr="009558EF">
          <w:rPr>
            <w:rStyle w:val="CODEtemp"/>
          </w:rPr>
          <w:delText>architecture</w:delText>
        </w:r>
        <w:r w:rsidRPr="009558EF">
          <w:delText xml:space="preserve"> property.</w:delText>
        </w:r>
      </w:del>
    </w:p>
    <w:p w14:paraId="4A55AD0A" w14:textId="77777777" w:rsidR="009558EF" w:rsidRPr="006066AC" w:rsidRDefault="009558EF" w:rsidP="009558EF">
      <w:pPr>
        <w:pStyle w:val="Note"/>
        <w:rPr>
          <w:del w:id="4721" w:author="Laurence Golding" w:date="2019-05-11T06:51:00Z"/>
        </w:rPr>
      </w:pPr>
      <w:del w:id="4722" w:author="Laurence Golding" w:date="2019-05-11T06:51:00Z">
        <w:r>
          <w:delText>EXAMPLE:</w:delText>
        </w:r>
        <w:r w:rsidRPr="009558EF">
          <w:delText xml:space="preserve"> An analysis tool running on a x86 architecture might be run once for a set of binaries that target x86, and then again for another set of binaries that target AMD64. The tool might set the </w:delText>
        </w:r>
        <w:r w:rsidRPr="009558EF">
          <w:rPr>
            <w:rStyle w:val="CODEtemp"/>
          </w:rPr>
          <w:delText>architecture</w:delText>
        </w:r>
        <w:r w:rsidRPr="009558EF">
          <w:delText xml:space="preserve"> property for the first run to </w:delText>
        </w:r>
        <w:r w:rsidRPr="009558EF">
          <w:rPr>
            <w:rStyle w:val="CODEtemp"/>
          </w:rPr>
          <w:delText>"x86"</w:delText>
        </w:r>
        <w:r w:rsidRPr="009558EF">
          <w:delText xml:space="preserve">, and for the second run to </w:delText>
        </w:r>
        <w:r w:rsidRPr="009558EF">
          <w:rPr>
            <w:rStyle w:val="CODEtemp"/>
          </w:rPr>
          <w:delText>"AMD64"</w:delText>
        </w:r>
        <w:r w:rsidRPr="009558EF">
          <w:delText>.</w:delText>
        </w:r>
      </w:del>
    </w:p>
    <w:p w14:paraId="1B96FE6E" w14:textId="53DC23B6" w:rsidR="006E58BF" w:rsidRDefault="000D32C1" w:rsidP="006E58BF">
      <w:pPr>
        <w:pStyle w:val="Heading3"/>
      </w:pPr>
      <w:bookmarkStart w:id="4723" w:name="_Toc516224714"/>
      <w:del w:id="4724" w:author="Laurence Golding" w:date="2019-05-11T06:51:00Z">
        <w:r>
          <w:delText>tool</w:delText>
        </w:r>
      </w:del>
      <w:bookmarkStart w:id="4725" w:name="_Ref4509533"/>
      <w:bookmarkStart w:id="4726" w:name="_Toc8367006"/>
      <w:ins w:id="4727" w:author="Laurence Golding" w:date="2019-05-11T06:51:00Z">
        <w:r w:rsidR="009B381A">
          <w:t>policies</w:t>
        </w:r>
      </w:ins>
      <w:r w:rsidR="006E58BF">
        <w:t xml:space="preserve"> property</w:t>
      </w:r>
      <w:bookmarkEnd w:id="4725"/>
      <w:bookmarkEnd w:id="4726"/>
      <w:bookmarkEnd w:id="4723"/>
    </w:p>
    <w:p w14:paraId="7FFDAD02" w14:textId="794276CA" w:rsidR="00E262F2" w:rsidRPr="00E262F2" w:rsidRDefault="00E262F2" w:rsidP="00E262F2">
      <w:r>
        <w:t xml:space="preserve">A </w:t>
      </w:r>
      <w:r w:rsidRPr="003B5868">
        <w:rPr>
          <w:rStyle w:val="CODEtemp"/>
        </w:rPr>
        <w:t>run</w:t>
      </w:r>
      <w:r w:rsidRPr="003B5868">
        <w:t xml:space="preserve"> object </w:t>
      </w:r>
      <w:del w:id="4728" w:author="Laurence Golding" w:date="2019-05-11T06:51:00Z">
        <w:r w:rsidR="003B5868" w:rsidRPr="003B5868">
          <w:rPr>
            <w:b/>
          </w:rPr>
          <w:delText>SHALL</w:delText>
        </w:r>
      </w:del>
      <w:ins w:id="4729" w:author="Laurence Golding" w:date="2019-05-11T06:51:00Z">
        <w:r w:rsidRPr="003B5868">
          <w:rPr>
            <w:b/>
          </w:rPr>
          <w:t>MAY</w:t>
        </w:r>
      </w:ins>
      <w:r w:rsidRPr="003B5868">
        <w:t xml:space="preserve"> contain a property named </w:t>
      </w:r>
      <w:del w:id="4730" w:author="Laurence Golding" w:date="2019-05-11T06:51:00Z">
        <w:r w:rsidR="003B5868" w:rsidRPr="003B5868">
          <w:rPr>
            <w:rStyle w:val="CODEtemp"/>
          </w:rPr>
          <w:delText>tool</w:delText>
        </w:r>
      </w:del>
      <w:ins w:id="4731" w:author="Laurence Golding" w:date="2019-05-11T06:51:00Z">
        <w:r w:rsidR="009B381A">
          <w:rPr>
            <w:rStyle w:val="CODEtemp"/>
          </w:rPr>
          <w:t>policies</w:t>
        </w:r>
      </w:ins>
      <w:r w:rsidRPr="003B5868">
        <w:t xml:space="preserve"> whose value is </w:t>
      </w:r>
      <w:del w:id="4732" w:author="Laurence Golding" w:date="2019-05-11T06:51:00Z">
        <w:r w:rsidR="003B5868" w:rsidRPr="003B5868">
          <w:delText xml:space="preserve">a </w:delText>
        </w:r>
        <w:r w:rsidR="003B5868" w:rsidRPr="003B5868">
          <w:rPr>
            <w:rStyle w:val="CODEtemp"/>
          </w:rPr>
          <w:delText>tool</w:delText>
        </w:r>
        <w:r w:rsidR="003B5868" w:rsidRPr="003B5868">
          <w:delText xml:space="preserve"> object</w:delText>
        </w:r>
      </w:del>
      <w:ins w:id="4733" w:author="Laurence Golding" w:date="2019-05-11T06:51:00Z">
        <w:r w:rsidRPr="003B5868">
          <w:t>an</w:t>
        </w:r>
        <w:r>
          <w:t xml:space="preserve"> array of zero or more unique</w:t>
        </w:r>
      </w:ins>
      <w:r>
        <w:t xml:space="preserve"> (</w:t>
      </w:r>
      <w:r w:rsidRPr="003B5868">
        <w:t>§</w:t>
      </w:r>
      <w:del w:id="4734" w:author="Laurence Golding" w:date="2019-05-11T06:51:00Z">
        <w:r w:rsidR="003B5868">
          <w:fldChar w:fldCharType="begin"/>
        </w:r>
        <w:r w:rsidR="003B5868">
          <w:delInstrText xml:space="preserve"> REF _Ref493350964 \r \h </w:delInstrText>
        </w:r>
        <w:r w:rsidR="003B5868">
          <w:fldChar w:fldCharType="separate"/>
        </w:r>
        <w:r w:rsidR="00331070">
          <w:delText>3.12</w:delText>
        </w:r>
        <w:r w:rsidR="003B5868">
          <w:fldChar w:fldCharType="end"/>
        </w:r>
        <w:r w:rsidR="003B5868" w:rsidRPr="003B5868">
          <w:delText>) that describes the analysis tool that was run.</w:delText>
        </w:r>
      </w:del>
      <w:ins w:id="4735" w:author="Laurence Golding" w:date="2019-05-11T06:51:00Z">
        <w:r>
          <w:fldChar w:fldCharType="begin"/>
        </w:r>
        <w:r>
          <w:instrText xml:space="preserve"> REF _Ref493404799 \r \h </w:instrText>
        </w:r>
        <w:r>
          <w:fldChar w:fldCharType="separate"/>
        </w:r>
        <w:r w:rsidR="0009127C">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9127C">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9127C">
          <w:t>3.19.5</w:t>
        </w:r>
        <w:r w:rsidR="00F16942">
          <w:fldChar w:fldCharType="end"/>
        </w:r>
        <w:r w:rsidR="00F16942">
          <w:t>)</w:t>
        </w:r>
        <w:r>
          <w:t>.</w:t>
        </w:r>
      </w:ins>
    </w:p>
    <w:p w14:paraId="29FA70CD" w14:textId="52EE5F0A" w:rsidR="000D32C1" w:rsidRDefault="000D32C1" w:rsidP="000D32C1">
      <w:pPr>
        <w:pStyle w:val="Heading3"/>
        <w:rPr>
          <w:moveTo w:id="4736" w:author="Laurence Golding" w:date="2019-05-11T06:52:00Z"/>
        </w:rPr>
      </w:pPr>
      <w:bookmarkStart w:id="4737" w:name="_Ref507657941"/>
      <w:bookmarkStart w:id="4738" w:name="_Toc8367007"/>
      <w:moveToRangeStart w:id="4739" w:author="Laurence Golding" w:date="2019-05-11T06:52:00Z" w:name="move8449960"/>
      <w:moveTo w:id="4740" w:author="Laurence Golding" w:date="2019-05-11T06:52:00Z">
        <w:r>
          <w:t>invocation</w:t>
        </w:r>
        <w:r w:rsidR="00514F09">
          <w:t>s</w:t>
        </w:r>
        <w:r>
          <w:t xml:space="preserve"> property</w:t>
        </w:r>
        <w:bookmarkEnd w:id="4737"/>
        <w:bookmarkEnd w:id="4738"/>
      </w:moveTo>
    </w:p>
    <w:p w14:paraId="05D40E76" w14:textId="77777777" w:rsidR="000D32C1" w:rsidRDefault="000D32C1" w:rsidP="000D32C1">
      <w:pPr>
        <w:pStyle w:val="Heading3"/>
        <w:numPr>
          <w:ilvl w:val="2"/>
          <w:numId w:val="2"/>
        </w:numPr>
        <w:rPr>
          <w:moveFrom w:id="4741" w:author="Laurence Golding" w:date="2019-05-11T06:52:00Z"/>
        </w:rPr>
      </w:pPr>
      <w:bookmarkStart w:id="4742" w:name="_Toc516224715"/>
      <w:moveFromRangeStart w:id="4743" w:author="Laurence Golding" w:date="2019-05-11T06:52:00Z" w:name="move8449960"/>
      <w:moveToRangeEnd w:id="4739"/>
      <w:moveFrom w:id="4744" w:author="Laurence Golding" w:date="2019-05-11T06:52:00Z">
        <w:r>
          <w:t>invocation</w:t>
        </w:r>
        <w:r w:rsidR="00514F09">
          <w:t>s</w:t>
        </w:r>
        <w:r>
          <w:t xml:space="preserve"> property</w:t>
        </w:r>
        <w:bookmarkEnd w:id="4742"/>
      </w:moveFrom>
    </w:p>
    <w:moveFromRangeEnd w:id="4743"/>
    <w:p w14:paraId="676BBCBB" w14:textId="18D232A1"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w:t>
      </w:r>
      <w:del w:id="4745" w:author="Laurence Golding" w:date="2019-05-11T06:51:00Z">
        <w:r w:rsidR="00EB27F6">
          <w:delText>unique (§</w:delText>
        </w:r>
        <w:r w:rsidR="00EB27F6">
          <w:fldChar w:fldCharType="begin"/>
        </w:r>
        <w:r w:rsidR="00EB27F6">
          <w:delInstrText xml:space="preserve"> REF _Ref493404799 \r \h </w:delInstrText>
        </w:r>
        <w:r w:rsidR="00EB27F6">
          <w:fldChar w:fldCharType="separate"/>
        </w:r>
        <w:r w:rsidR="00331070">
          <w:delText>3.6.2</w:delText>
        </w:r>
        <w:r w:rsidR="00EB27F6">
          <w:fldChar w:fldCharType="end"/>
        </w:r>
        <w:r w:rsidR="00EB27F6">
          <w:delText>)</w:delText>
        </w:r>
      </w:del>
      <w:ins w:id="4746" w:author="Laurence Golding" w:date="2019-05-11T06:51:00Z">
        <w:r w:rsidR="00FA0920">
          <w:t>zero or more</w:t>
        </w:r>
      </w:ins>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9127C">
        <w:t>3.</w:t>
      </w:r>
      <w:del w:id="4747" w:author="Laurence Golding" w:date="2019-05-11T06:51:00Z">
        <w:r w:rsidR="00331070">
          <w:delText>13</w:delText>
        </w:r>
      </w:del>
      <w:ins w:id="4748" w:author="Laurence Golding" w:date="2019-05-11T06:51:00Z">
        <w:r w:rsidR="0009127C">
          <w:t>20</w:t>
        </w:r>
      </w:ins>
      <w:r>
        <w:fldChar w:fldCharType="end"/>
      </w:r>
      <w:r w:rsidRPr="003B5868">
        <w:t xml:space="preserve">) that </w:t>
      </w:r>
      <w:ins w:id="4749" w:author="Laurence Golding" w:date="2019-05-11T06:51:00Z">
        <w:r w:rsidR="006D77C8">
          <w:t xml:space="preserve">together </w:t>
        </w:r>
      </w:ins>
      <w:r w:rsidRPr="003B5868">
        <w:t xml:space="preserve">describe </w:t>
      </w:r>
      <w:del w:id="4750" w:author="Laurence Golding" w:date="2019-05-11T06:51:00Z">
        <w:r w:rsidRPr="003B5868">
          <w:delText>the invocation</w:delText>
        </w:r>
      </w:del>
      <w:ins w:id="4751" w:author="Laurence Golding" w:date="2019-05-11T06:51:00Z">
        <w:r w:rsidR="006D77C8">
          <w:t>a single run</w:t>
        </w:r>
      </w:ins>
      <w:r w:rsidRPr="003B5868">
        <w:t xml:space="preserve"> of </w:t>
      </w:r>
      <w:del w:id="4752" w:author="Laurence Golding" w:date="2019-05-11T06:51:00Z">
        <w:r w:rsidRPr="003B5868">
          <w:delText>the</w:delText>
        </w:r>
      </w:del>
      <w:ins w:id="4753" w:author="Laurence Golding" w:date="2019-05-11T06:51:00Z">
        <w:r w:rsidR="006D77C8">
          <w:t>a single</w:t>
        </w:r>
      </w:ins>
      <w:r w:rsidRPr="003B5868">
        <w:t xml:space="preserve"> analysis tool</w:t>
      </w:r>
      <w:del w:id="4754" w:author="Laurence Golding" w:date="2019-05-11T06:51:00Z">
        <w:r w:rsidRPr="003B5868">
          <w:delText xml:space="preserve"> that was run</w:delText>
        </w:r>
      </w:del>
      <w:r w:rsidRPr="003B5868">
        <w:t>.</w:t>
      </w:r>
    </w:p>
    <w:p w14:paraId="7A8F4D5C" w14:textId="6822A68C" w:rsidR="00EB27F6" w:rsidRDefault="006D77C8" w:rsidP="006D77C8">
      <w:pPr>
        <w:pStyle w:val="Note"/>
        <w:pPrChange w:id="4755" w:author="Laurence Golding" w:date="2019-05-11T06:51:00Z">
          <w:pPr/>
        </w:pPrChange>
      </w:pPr>
      <w:ins w:id="4756" w:author="Laurence Golding" w:date="2019-05-11T06:51:00Z">
        <w:r>
          <w:t xml:space="preserve">NOTE: </w:t>
        </w:r>
      </w:ins>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del w:id="4757" w:author="Laurence Golding" w:date="2019-05-11T06:51:00Z">
        <w:r w:rsidR="00EB27F6">
          <w:delText>files</w:delText>
        </w:r>
      </w:del>
      <w:ins w:id="4758" w:author="Laurence Golding" w:date="2019-05-11T06:51:00Z">
        <w:r w:rsidR="004D285A">
          <w:t>artifacts</w:t>
        </w:r>
      </w:ins>
      <w:r w:rsidR="004D285A">
        <w:t xml:space="preserve"> </w:t>
      </w:r>
      <w:r w:rsidR="00EB27F6">
        <w:t xml:space="preserve">to analyze and another program to analyze those </w:t>
      </w:r>
      <w:del w:id="4759" w:author="Laurence Golding" w:date="2019-05-11T06:51:00Z">
        <w:r w:rsidR="00EB27F6">
          <w:delText>files</w:delText>
        </w:r>
      </w:del>
      <w:ins w:id="4760" w:author="Laurence Golding" w:date="2019-05-11T06:51:00Z">
        <w:r w:rsidR="004D285A">
          <w:t>artifacts</w:t>
        </w:r>
      </w:ins>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761" w:name="_Ref3810891"/>
      <w:bookmarkStart w:id="4762" w:name="_Toc8367008"/>
      <w:bookmarkStart w:id="4763" w:name="_Toc516224716"/>
      <w:r>
        <w:t>conversion property</w:t>
      </w:r>
      <w:bookmarkEnd w:id="4761"/>
      <w:bookmarkEnd w:id="4762"/>
      <w:bookmarkEnd w:id="4763"/>
    </w:p>
    <w:p w14:paraId="226462F1" w14:textId="145C3FB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del w:id="4764" w:author="Laurence Golding" w:date="2019-05-11T06:51:00Z">
        <w:r>
          <w:fldChar w:fldCharType="begin"/>
        </w:r>
        <w:r>
          <w:delInstrText xml:space="preserve"> REF _Ref506806657 \w \h </w:delInstrText>
        </w:r>
        <w:r>
          <w:fldChar w:fldCharType="separate"/>
        </w:r>
        <w:r w:rsidR="00331070">
          <w:delText>3.14</w:delText>
        </w:r>
        <w:r>
          <w:fldChar w:fldCharType="end"/>
        </w:r>
      </w:del>
      <w:ins w:id="4765" w:author="Laurence Golding" w:date="2019-05-11T06:51:00Z">
        <w:r w:rsidR="000A27CB">
          <w:fldChar w:fldCharType="begin"/>
        </w:r>
        <w:r w:rsidR="000A27CB">
          <w:instrText xml:space="preserve"> REF _Ref3810909 \r \h </w:instrText>
        </w:r>
        <w:r w:rsidR="000A27CB">
          <w:fldChar w:fldCharType="separate"/>
        </w:r>
        <w:r w:rsidR="0009127C">
          <w:t>3.22</w:t>
        </w:r>
        <w:r w:rsidR="000A27CB">
          <w:fldChar w:fldCharType="end"/>
        </w:r>
      </w:ins>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766" w:name="_Ref511829897"/>
      <w:bookmarkStart w:id="4767" w:name="_Toc8367009"/>
      <w:bookmarkStart w:id="4768" w:name="_Toc516224717"/>
      <w:r>
        <w:t>versionControlProvenance property</w:t>
      </w:r>
      <w:bookmarkEnd w:id="4766"/>
      <w:bookmarkEnd w:id="4767"/>
      <w:bookmarkEnd w:id="4768"/>
    </w:p>
    <w:p w14:paraId="40DFBA3C" w14:textId="30FBFF9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4769" w:author="Laurence Golding" w:date="2019-05-11T06:51:00Z">
        <w:r>
          <w:delText>one</w:delText>
        </w:r>
      </w:del>
      <w:ins w:id="4770" w:author="Laurence Golding" w:date="2019-05-11T06:51:00Z">
        <w:r w:rsidR="00FA0920">
          <w:t>zero</w:t>
        </w:r>
      </w:ins>
      <w:r w:rsidR="00FA0920">
        <w:t xml:space="preserve"> </w:t>
      </w:r>
      <w:r>
        <w:t>or  more unique (§</w:t>
      </w:r>
      <w:r>
        <w:fldChar w:fldCharType="begin"/>
      </w:r>
      <w:r>
        <w:instrText xml:space="preserve"> REF _Ref493404799 \r \h </w:instrText>
      </w:r>
      <w:r>
        <w:fldChar w:fldCharType="separate"/>
      </w:r>
      <w:r w:rsidR="0009127C">
        <w:t>3.</w:t>
      </w:r>
      <w:del w:id="4771" w:author="Laurence Golding" w:date="2019-05-11T06:51:00Z">
        <w:r w:rsidR="00331070">
          <w:delText>6.2</w:delText>
        </w:r>
      </w:del>
      <w:ins w:id="4772" w:author="Laurence Golding" w:date="2019-05-11T06:51:00Z">
        <w:r w:rsidR="0009127C">
          <w:t>7.3</w:t>
        </w:r>
      </w:ins>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9127C">
        <w:t>3.</w:t>
      </w:r>
      <w:del w:id="4773" w:author="Laurence Golding" w:date="2019-05-11T06:51:00Z">
        <w:r w:rsidR="00331070">
          <w:delText>16</w:delText>
        </w:r>
      </w:del>
      <w:ins w:id="4774" w:author="Laurence Golding" w:date="2019-05-11T06:51:00Z">
        <w:r w:rsidR="0009127C">
          <w:t>23</w:t>
        </w:r>
      </w:ins>
      <w:r>
        <w:fldChar w:fldCharType="end"/>
      </w:r>
      <w:r>
        <w:t xml:space="preserve">). Each array entry specifies a </w:t>
      </w:r>
      <w:r w:rsidR="001466B1">
        <w:t>revision</w:t>
      </w:r>
      <w:r>
        <w:t xml:space="preserve"> in a repository containing files that were scanned during the run.</w:t>
      </w:r>
    </w:p>
    <w:p w14:paraId="61F87253" w14:textId="4E883BB6"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w:t>
      </w:r>
      <w:del w:id="4775" w:author="Laurence Golding" w:date="2019-05-11T06:51:00Z">
        <w:r>
          <w:delText xml:space="preserve">of </w:delText>
        </w:r>
      </w:del>
      <w:r>
        <w:t>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5B678D62"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w:t>
      </w:r>
      <w:ins w:id="4776" w:author="Laurence Golding" w:date="2019-05-11T06:51:00Z">
        <w:r w:rsidR="002914F8">
          <w:t>might</w:t>
        </w:r>
        <w:r>
          <w:t xml:space="preserve"> </w:t>
        </w:r>
      </w:ins>
      <w:r>
        <w:t>use different terms</w:t>
      </w:r>
      <w:del w:id="4777" w:author="Laurence Golding" w:date="2019-05-11T06:51:00Z">
        <w:r>
          <w:delText>; for example, Visual Studio Team Services Version Control calls it a “team project”.</w:delText>
        </w:r>
      </w:del>
      <w:ins w:id="4778" w:author="Laurence Golding" w:date="2019-05-11T06:51:00Z">
        <w:r>
          <w:t>.</w:t>
        </w:r>
      </w:ins>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EA7C165" w:rsidR="002315DB" w:rsidRDefault="002315DB" w:rsidP="002D65F3">
      <w:pPr>
        <w:pStyle w:val="Code"/>
        <w:pPrChange w:id="4779" w:author="Laurence Golding" w:date="2019-05-11T06:51:00Z">
          <w:pPr>
            <w:pStyle w:val="Codesmall"/>
          </w:pPr>
        </w:pPrChange>
      </w:pPr>
      <w:r>
        <w:t xml:space="preserve">{                                    </w:t>
      </w:r>
      <w:del w:id="4780" w:author="Laurence Golding" w:date="2019-05-11T06:51:00Z">
        <w:r>
          <w:delText xml:space="preserve">          </w:delText>
        </w:r>
      </w:del>
      <w:r>
        <w:t># A run object.</w:t>
      </w:r>
    </w:p>
    <w:p w14:paraId="1DFFDB15" w14:textId="77777777" w:rsidR="002315DB" w:rsidRDefault="002315DB" w:rsidP="002D65F3">
      <w:pPr>
        <w:pStyle w:val="Code"/>
        <w:pPrChange w:id="4781" w:author="Laurence Golding" w:date="2019-05-11T06:51:00Z">
          <w:pPr>
            <w:pStyle w:val="Codesmall"/>
          </w:pPr>
        </w:pPrChange>
      </w:pPr>
      <w:r>
        <w:t xml:space="preserve">  "versionControlProvenance": [</w:t>
      </w:r>
    </w:p>
    <w:p w14:paraId="7B847FEE" w14:textId="118EDA21" w:rsidR="002315DB" w:rsidRDefault="002315DB" w:rsidP="002D65F3">
      <w:pPr>
        <w:pStyle w:val="Code"/>
        <w:pPrChange w:id="4782" w:author="Laurence Golding" w:date="2019-05-11T06:51:00Z">
          <w:pPr>
            <w:pStyle w:val="Codesmall"/>
          </w:pPr>
        </w:pPrChange>
      </w:pPr>
      <w:r>
        <w:t xml:space="preserve">    {                                </w:t>
      </w:r>
      <w:del w:id="4783" w:author="Laurence Golding" w:date="2019-05-11T06:51:00Z">
        <w:r>
          <w:delText xml:space="preserve">          </w:delText>
        </w:r>
      </w:del>
      <w:r>
        <w:t># A versionControlDetails object (§</w:t>
      </w:r>
      <w:r>
        <w:fldChar w:fldCharType="begin"/>
      </w:r>
      <w:r>
        <w:instrText xml:space="preserve"> REF _Ref511829625 \r \h </w:instrText>
      </w:r>
      <w:ins w:id="4784" w:author="Laurence Golding" w:date="2019-05-11T06:51:00Z">
        <w:r w:rsidR="002D65F3">
          <w:instrText xml:space="preserve"> \* MERGEFORMAT </w:instrText>
        </w:r>
      </w:ins>
      <w:r>
        <w:fldChar w:fldCharType="separate"/>
      </w:r>
      <w:r w:rsidR="0009127C">
        <w:t>3.</w:t>
      </w:r>
      <w:del w:id="4785" w:author="Laurence Golding" w:date="2019-05-11T06:51:00Z">
        <w:r w:rsidR="00331070">
          <w:delText>16</w:delText>
        </w:r>
      </w:del>
      <w:ins w:id="4786" w:author="Laurence Golding" w:date="2019-05-11T06:51:00Z">
        <w:r w:rsidR="0009127C">
          <w:t>23</w:t>
        </w:r>
      </w:ins>
      <w:r>
        <w:fldChar w:fldCharType="end"/>
      </w:r>
      <w:r>
        <w:t>).</w:t>
      </w:r>
    </w:p>
    <w:p w14:paraId="252CBC5B" w14:textId="785C9CA7" w:rsidR="002315DB" w:rsidRDefault="002315DB" w:rsidP="002D65F3">
      <w:pPr>
        <w:pStyle w:val="Code"/>
        <w:pPrChange w:id="4787" w:author="Laurence Golding" w:date="2019-05-11T06:51:00Z">
          <w:pPr>
            <w:pStyle w:val="Codesmall"/>
          </w:pPr>
        </w:pPrChange>
      </w:pPr>
      <w:r>
        <w:t xml:space="preserve">      "</w:t>
      </w:r>
      <w:del w:id="4788" w:author="Laurence Golding" w:date="2019-05-11T06:51:00Z">
        <w:r>
          <w:delText>uri</w:delText>
        </w:r>
      </w:del>
      <w:ins w:id="4789" w:author="Laurence Golding" w:date="2019-05-11T06:51:00Z">
        <w:r w:rsidR="007A480E">
          <w:t>repositoryUri</w:t>
        </w:r>
      </w:ins>
      <w:r>
        <w:t xml:space="preserve">": </w:t>
      </w:r>
      <w:r w:rsidRPr="002315DB">
        <w:t>"https://github.com/example/browser"</w:t>
      </w:r>
      <w:r>
        <w:t>,   # See §</w:t>
      </w:r>
      <w:del w:id="4790" w:author="Laurence Golding" w:date="2019-05-11T06:51:00Z">
        <w:r w:rsidR="00EC5421">
          <w:fldChar w:fldCharType="begin"/>
        </w:r>
        <w:r w:rsidR="00EC5421">
          <w:delInstrText xml:space="preserve"> REF _Ref511829678 \r \h </w:delInstrText>
        </w:r>
        <w:r w:rsidR="00EC5421">
          <w:fldChar w:fldCharType="separate"/>
        </w:r>
        <w:r w:rsidR="00331070">
          <w:delText>3.16.3</w:delText>
        </w:r>
        <w:r w:rsidR="00EC5421">
          <w:fldChar w:fldCharType="end"/>
        </w:r>
      </w:del>
      <w:ins w:id="4791" w:author="Laurence Golding" w:date="2019-05-11T06:51:00Z">
        <w:r w:rsidR="00EC5421">
          <w:fldChar w:fldCharType="begin"/>
        </w:r>
        <w:r w:rsidR="00EC5421">
          <w:instrText xml:space="preserve"> REF _Ref511829678 \r \h </w:instrText>
        </w:r>
        <w:r w:rsidR="002D65F3">
          <w:instrText xml:space="preserve"> \* MERGEFORMAT </w:instrText>
        </w:r>
        <w:r w:rsidR="00EC5421">
          <w:fldChar w:fldCharType="separate"/>
        </w:r>
        <w:r w:rsidR="0009127C">
          <w:t>3.23.3</w:t>
        </w:r>
        <w:r w:rsidR="00EC5421">
          <w:fldChar w:fldCharType="end"/>
        </w:r>
      </w:ins>
      <w:r>
        <w:t>.</w:t>
      </w:r>
    </w:p>
    <w:p w14:paraId="5C24FC9B" w14:textId="610FA365" w:rsidR="002315DB" w:rsidRDefault="002315DB" w:rsidP="002D65F3">
      <w:pPr>
        <w:pStyle w:val="Code"/>
        <w:pPrChange w:id="4792" w:author="Laurence Golding" w:date="2019-05-11T06:51:00Z">
          <w:pPr>
            <w:pStyle w:val="Codesmall"/>
          </w:pPr>
        </w:pPrChange>
      </w:pPr>
      <w:r>
        <w:t xml:space="preserve">      "revisionId": "</w:t>
      </w:r>
      <w:del w:id="4793" w:author="Laurence Golding" w:date="2019-05-11T06:51:00Z">
        <w:r w:rsidRPr="007D2D5D">
          <w:delText>fd3fbae</w:delText>
        </w:r>
        <w:r>
          <w:delText>"</w:delText>
        </w:r>
        <w:r w:rsidR="00EC5421">
          <w:delText xml:space="preserve"> </w:delText>
        </w:r>
        <w:r>
          <w:delText xml:space="preserve">                      </w:delText>
        </w:r>
      </w:del>
      <w:ins w:id="4794" w:author="Laurence Golding" w:date="2019-05-11T06:51:00Z">
        <w:r w:rsidR="00D57466" w:rsidRPr="00D57466">
          <w:t>1a0c6554caa37144459cb97cb15429b27831476e</w:t>
        </w:r>
        <w:r>
          <w:t>"</w:t>
        </w:r>
      </w:ins>
      <w:r w:rsidR="00EC5421">
        <w:t xml:space="preserve"> </w:t>
      </w:r>
      <w:r>
        <w:t># See §</w:t>
      </w:r>
      <w:del w:id="4795" w:author="Laurence Golding" w:date="2019-05-11T06:51:00Z">
        <w:r w:rsidR="00EC5421">
          <w:fldChar w:fldCharType="begin"/>
        </w:r>
        <w:r w:rsidR="00EC5421">
          <w:delInstrText xml:space="preserve"> REF _Ref513199006 \r \h </w:delInstrText>
        </w:r>
        <w:r w:rsidR="00EC5421">
          <w:fldChar w:fldCharType="separate"/>
        </w:r>
        <w:r w:rsidR="00331070">
          <w:delText>3.16.4</w:delText>
        </w:r>
        <w:r w:rsidR="00EC5421">
          <w:fldChar w:fldCharType="end"/>
        </w:r>
      </w:del>
      <w:ins w:id="4796" w:author="Laurence Golding" w:date="2019-05-11T06:51:00Z">
        <w:r w:rsidR="00EC5421">
          <w:fldChar w:fldCharType="begin"/>
        </w:r>
        <w:r w:rsidR="00EC5421">
          <w:instrText xml:space="preserve"> REF _Ref513199006 \r \h </w:instrText>
        </w:r>
        <w:r w:rsidR="002D65F3">
          <w:instrText xml:space="preserve"> \* MERGEFORMAT </w:instrText>
        </w:r>
        <w:r w:rsidR="00EC5421">
          <w:fldChar w:fldCharType="separate"/>
        </w:r>
        <w:r w:rsidR="0009127C">
          <w:t>3.23.4</w:t>
        </w:r>
        <w:r w:rsidR="00EC5421">
          <w:fldChar w:fldCharType="end"/>
        </w:r>
      </w:ins>
      <w:r>
        <w:t>.</w:t>
      </w:r>
    </w:p>
    <w:p w14:paraId="1B1D75B0" w14:textId="7B7C811D" w:rsidR="00EC5421" w:rsidRDefault="00EC5421" w:rsidP="002D65F3">
      <w:pPr>
        <w:pStyle w:val="Code"/>
        <w:pPrChange w:id="4797" w:author="Laurence Golding" w:date="2019-05-11T06:51:00Z">
          <w:pPr>
            <w:pStyle w:val="Codesmall"/>
          </w:pPr>
        </w:pPrChange>
      </w:pPr>
      <w:r>
        <w:t xml:space="preserve">      "branch": "master"             </w:t>
      </w:r>
      <w:del w:id="4798" w:author="Laurence Golding" w:date="2019-05-11T06:51:00Z">
        <w:r>
          <w:delText xml:space="preserve">                </w:delText>
        </w:r>
      </w:del>
      <w:r>
        <w:t># See §</w:t>
      </w:r>
      <w:del w:id="4799" w:author="Laurence Golding" w:date="2019-05-11T06:51:00Z">
        <w:r>
          <w:fldChar w:fldCharType="begin"/>
        </w:r>
        <w:r>
          <w:delInstrText xml:space="preserve"> REF _Ref511829698 \r \h </w:delInstrText>
        </w:r>
        <w:r>
          <w:fldChar w:fldCharType="separate"/>
        </w:r>
        <w:r w:rsidR="00331070">
          <w:delText>3.16.5</w:delText>
        </w:r>
        <w:r>
          <w:fldChar w:fldCharType="end"/>
        </w:r>
      </w:del>
      <w:ins w:id="4800" w:author="Laurence Golding" w:date="2019-05-11T06:51:00Z">
        <w:r>
          <w:fldChar w:fldCharType="begin"/>
        </w:r>
        <w:r>
          <w:instrText xml:space="preserve"> REF _Ref511829698 \r \h </w:instrText>
        </w:r>
        <w:r w:rsidR="002D65F3">
          <w:instrText xml:space="preserve"> \* MERGEFORMAT </w:instrText>
        </w:r>
        <w:r>
          <w:fldChar w:fldCharType="separate"/>
        </w:r>
        <w:r w:rsidR="0009127C">
          <w:t>3.23.5</w:t>
        </w:r>
        <w:r>
          <w:fldChar w:fldCharType="end"/>
        </w:r>
      </w:ins>
      <w:r>
        <w:t>.</w:t>
      </w:r>
    </w:p>
    <w:p w14:paraId="11FBB116" w14:textId="77777777" w:rsidR="002315DB" w:rsidRDefault="002315DB" w:rsidP="002D65F3">
      <w:pPr>
        <w:pStyle w:val="Code"/>
        <w:pPrChange w:id="4801" w:author="Laurence Golding" w:date="2019-05-11T06:51:00Z">
          <w:pPr>
            <w:pStyle w:val="Codesmall"/>
          </w:pPr>
        </w:pPrChange>
      </w:pPr>
      <w:r>
        <w:t xml:space="preserve">    }</w:t>
      </w:r>
    </w:p>
    <w:p w14:paraId="46140CAC" w14:textId="77777777" w:rsidR="001466B1" w:rsidRDefault="002315DB" w:rsidP="002D65F3">
      <w:pPr>
        <w:pStyle w:val="Code"/>
        <w:pPrChange w:id="4802" w:author="Laurence Golding" w:date="2019-05-11T06:51:00Z">
          <w:pPr>
            <w:pStyle w:val="Codesmall"/>
          </w:pPr>
        </w:pPrChange>
      </w:pPr>
      <w:r>
        <w:t xml:space="preserve">  ]</w:t>
      </w:r>
    </w:p>
    <w:p w14:paraId="7AFFC2C3" w14:textId="6A0467EE" w:rsidR="002315DB" w:rsidRPr="002315DB" w:rsidRDefault="002315DB" w:rsidP="002D65F3">
      <w:pPr>
        <w:pStyle w:val="Code"/>
        <w:pPrChange w:id="4803" w:author="Laurence Golding" w:date="2019-05-11T06:51:00Z">
          <w:pPr>
            <w:pStyle w:val="Codesmall"/>
          </w:pPr>
        </w:pPrChange>
      </w:pPr>
      <w:r>
        <w:t>}</w:t>
      </w:r>
    </w:p>
    <w:p w14:paraId="4AF82CD6" w14:textId="77777777" w:rsidR="0012319B" w:rsidRDefault="0012319B" w:rsidP="0012319B">
      <w:pPr>
        <w:pStyle w:val="Heading3"/>
        <w:numPr>
          <w:ilvl w:val="2"/>
          <w:numId w:val="2"/>
        </w:numPr>
      </w:pPr>
      <w:bookmarkStart w:id="4804" w:name="_Ref508869459"/>
      <w:bookmarkStart w:id="4805" w:name="_Ref508869524"/>
      <w:bookmarkStart w:id="4806" w:name="_Ref508869585"/>
      <w:bookmarkStart w:id="4807" w:name="_Toc8367010"/>
      <w:bookmarkStart w:id="4808" w:name="_Ref493345118"/>
      <w:bookmarkStart w:id="4809" w:name="_Toc516224718"/>
      <w:r>
        <w:t>originalUriBaseIds property</w:t>
      </w:r>
      <w:bookmarkEnd w:id="4804"/>
      <w:bookmarkEnd w:id="4805"/>
      <w:bookmarkEnd w:id="4806"/>
      <w:bookmarkEnd w:id="4807"/>
      <w:bookmarkEnd w:id="4809"/>
    </w:p>
    <w:p w14:paraId="2DDCF7C4" w14:textId="2A7E78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w:t>
      </w:r>
      <w:del w:id="4810" w:author="Laurence Golding" w:date="2019-05-11T06:51:00Z">
        <w:r>
          <w:delText>a</w:delText>
        </w:r>
        <w:r w:rsidR="00CD4F20">
          <w:delText xml:space="preserve"> JSON</w:delText>
        </w:r>
      </w:del>
      <w:ins w:id="4811" w:author="Laurence Golding" w:date="2019-05-11T06:51:00Z">
        <w:r>
          <w:t>a</w:t>
        </w:r>
        <w:r w:rsidR="00E14A98">
          <w:t>n</w:t>
        </w:r>
      </w:ins>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9127C">
        <w:t>3.</w:t>
      </w:r>
      <w:del w:id="4812" w:author="Laurence Golding" w:date="2019-05-11T06:51:00Z">
        <w:r w:rsidR="00331070">
          <w:delText>5</w:delText>
        </w:r>
      </w:del>
      <w:ins w:id="4813" w:author="Laurence Golding" w:date="2019-05-11T06:51:00Z">
        <w:r w:rsidR="0009127C">
          <w:t>6</w:t>
        </w:r>
      </w:ins>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9127C">
        <w:t>3.</w:t>
      </w:r>
      <w:del w:id="4814" w:author="Laurence Golding" w:date="2019-05-11T06:51:00Z">
        <w:r w:rsidR="00331070">
          <w:delText>3.3</w:delText>
        </w:r>
      </w:del>
      <w:ins w:id="4815" w:author="Laurence Golding" w:date="2019-05-11T06:51:00Z">
        <w:r w:rsidR="0009127C">
          <w:t>4.4</w:t>
        </w:r>
      </w:ins>
      <w:r>
        <w:fldChar w:fldCharType="end"/>
      </w:r>
      <w:del w:id="4816" w:author="Laurence Golding" w:date="2019-05-11T06:51:00Z">
        <w:r>
          <w:delText xml:space="preserve">). The value of </w:delText>
        </w:r>
      </w:del>
      <w:ins w:id="4817" w:author="Laurence Golding" w:date="2019-05-11T06:51:00Z">
        <w:r>
          <w:t>)</w:t>
        </w:r>
        <w:r w:rsidR="00A34799">
          <w:t xml:space="preserve"> and </w:t>
        </w:r>
      </w:ins>
      <w:r w:rsidR="00A34799">
        <w:t xml:space="preserve">each </w:t>
      </w:r>
      <w:ins w:id="4818" w:author="Laurence Golding" w:date="2019-05-11T06:51:00Z">
        <w:r w:rsidR="00A34799">
          <w:t xml:space="preserve">of whose </w:t>
        </w:r>
      </w:ins>
      <w:r w:rsidR="00A34799">
        <w:t xml:space="preserve">property </w:t>
      </w:r>
      <w:ins w:id="4819" w:author="Laurence Golding" w:date="2019-05-11T06:51:00Z">
        <w:r w:rsidR="00A34799">
          <w:t xml:space="preserve">values </w:t>
        </w:r>
      </w:ins>
      <w:r w:rsidR="00A34799">
        <w:t>is a</w:t>
      </w:r>
      <w:r w:rsidR="00870A52">
        <w:t>n</w:t>
      </w:r>
      <w:r w:rsidR="00A34799">
        <w:t xml:space="preserve"> </w:t>
      </w:r>
      <w:ins w:id="4820" w:author="Laurence Golding" w:date="2019-05-11T06:51:00Z">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9127C">
          <w:t>3.4</w:t>
        </w:r>
        <w:r w:rsidR="00A34799">
          <w:fldChar w:fldCharType="end"/>
        </w:r>
        <w:r w:rsidR="00A34799">
          <w:t>) that specifies (in the manner described below) the</w:t>
        </w:r>
        <w:r>
          <w:t xml:space="preserve"> </w:t>
        </w:r>
      </w:ins>
      <w:r>
        <w:t xml:space="preserve">absolute URI </w:t>
      </w:r>
      <w:r w:rsidR="002315DB">
        <w:t>[</w:t>
      </w:r>
      <w:hyperlink w:anchor="RFC3986" w:history="1">
        <w:r w:rsidR="002315DB" w:rsidRPr="002315DB">
          <w:rPr>
            <w:rStyle w:val="Hyperlink"/>
          </w:rPr>
          <w:t>RFC3986</w:t>
        </w:r>
      </w:hyperlink>
      <w:r w:rsidR="002315DB">
        <w:t xml:space="preserve">] </w:t>
      </w:r>
      <w:del w:id="4821" w:author="Laurence Golding" w:date="2019-05-11T06:51:00Z">
        <w:r>
          <w:delText xml:space="preserve">which is the value </w:delText>
        </w:r>
      </w:del>
      <w:r>
        <w:t>of that URI base id on the machine where the SARIF producer ran.</w:t>
      </w:r>
    </w:p>
    <w:p w14:paraId="74618544" w14:textId="5FAF1608" w:rsidR="00A34799" w:rsidRDefault="00A34799" w:rsidP="00A34799">
      <w:pPr>
        <w:rPr>
          <w:ins w:id="4822" w:author="Laurence Golding" w:date="2019-05-11T06:51:00Z"/>
        </w:rPr>
      </w:pPr>
      <w:ins w:id="4823" w:author="Laurence Golding" w:date="2019-05-11T06:51:00Z">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9127C">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9127C">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w:t>
        </w:r>
        <w:r w:rsidR="00A32798">
          <w:t>, or if it is absent</w:t>
        </w:r>
        <w:r>
          <w:t xml:space="preserve">), </w:t>
        </w:r>
        <w:r w:rsidRPr="00C67AFF">
          <w:rPr>
            <w:rStyle w:val="CODEtemp"/>
          </w:rPr>
          <w:t>uriBaseId</w:t>
        </w:r>
        <w:r>
          <w:t xml:space="preserve"> </w:t>
        </w:r>
        <w:r w:rsidRPr="00C67AFF">
          <w:rPr>
            <w:b/>
          </w:rPr>
          <w:t>SHALL</w:t>
        </w:r>
        <w:r>
          <w:t xml:space="preserve"> be absent.</w:t>
        </w:r>
      </w:ins>
    </w:p>
    <w:p w14:paraId="13BA3AF3" w14:textId="3CCCE68A" w:rsidR="00A32798" w:rsidRDefault="00A32798" w:rsidP="00A34799">
      <w:pPr>
        <w:rPr>
          <w:ins w:id="4824" w:author="Laurence Golding" w:date="2019-05-11T06:51:00Z"/>
        </w:rPr>
      </w:pPr>
      <w:ins w:id="4825" w:author="Laurence Golding" w:date="2019-05-11T06:51:00Z">
        <w:r>
          <w:t xml:space="preserve">If the actual value of </w:t>
        </w:r>
        <w:r w:rsidRPr="00995F7B">
          <w:rPr>
            <w:rStyle w:val="CODEtemp"/>
          </w:rPr>
          <w:t>uri</w:t>
        </w:r>
        <w:r>
          <w:t xml:space="preserve"> would have been an absolute URI, </w:t>
        </w:r>
        <w:r w:rsidRPr="00995F7B">
          <w:rPr>
            <w:rStyle w:val="CODEtemp"/>
          </w:rPr>
          <w:t>uri</w:t>
        </w:r>
        <w:r>
          <w:t xml:space="preserve"> </w:t>
        </w:r>
        <w:r w:rsidRPr="00995F7B">
          <w:rPr>
            <w:b/>
          </w:rPr>
          <w:t>MAY</w:t>
        </w:r>
        <w:r>
          <w:t xml:space="preserve"> be omitted.</w:t>
        </w:r>
      </w:ins>
    </w:p>
    <w:p w14:paraId="52B59FD2" w14:textId="77777777" w:rsidR="00A32798" w:rsidRDefault="00A32798" w:rsidP="00A32798">
      <w:pPr>
        <w:pStyle w:val="Note"/>
        <w:rPr>
          <w:ins w:id="4826" w:author="Laurence Golding" w:date="2019-05-11T06:51:00Z"/>
        </w:rPr>
      </w:pPr>
      <w:ins w:id="4827" w:author="Laurence Golding" w:date="2019-05-11T06:51:00Z">
        <w:r>
          <w:t>NOTE 1: A SARIF producer might omit such an absolute URI, or a SARIF postprocessor might remove it, for various reasons:</w:t>
        </w:r>
      </w:ins>
    </w:p>
    <w:p w14:paraId="1BB50EDB" w14:textId="326CA60A" w:rsidR="00A32798" w:rsidRDefault="00A32798" w:rsidP="007F356E">
      <w:pPr>
        <w:pStyle w:val="Note"/>
        <w:numPr>
          <w:ilvl w:val="0"/>
          <w:numId w:val="56"/>
        </w:numPr>
        <w:rPr>
          <w:ins w:id="4828" w:author="Laurence Golding" w:date="2019-05-11T06:51:00Z"/>
        </w:rPr>
      </w:pPr>
      <w:ins w:id="4829" w:author="Laurence Golding" w:date="2019-05-11T06:51:00Z">
        <w:r>
          <w:t>To avoid revealing sensitive information such as a user name in a URI</w:t>
        </w:r>
        <w:r w:rsidR="00995F7B">
          <w:t>,</w:t>
        </w:r>
        <w:r>
          <w:t xml:space="preserve"> </w:t>
        </w:r>
        <w:r w:rsidR="00995F7B">
          <w:t>for example,</w:t>
        </w:r>
        <w:r>
          <w:t xml:space="preserve"> </w:t>
        </w:r>
        <w:r w:rsidR="005C469B">
          <w:fldChar w:fldCharType="begin"/>
        </w:r>
        <w:r w:rsidR="005C469B">
          <w:instrText xml:space="preserve"> HYPERLINK "file:///C:/Users/Mary/code" </w:instrText>
        </w:r>
        <w:r w:rsidR="005C469B">
          <w:fldChar w:fldCharType="separate"/>
        </w:r>
        <w:r w:rsidRPr="00995F7B">
          <w:rPr>
            <w:rStyle w:val="CODEtemp"/>
          </w:rPr>
          <w:t>file:///C:/Users/Mary/code</w:t>
        </w:r>
        <w:r w:rsidR="005C469B">
          <w:rPr>
            <w:rStyle w:val="CODEtemp"/>
          </w:rPr>
          <w:fldChar w:fldCharType="end"/>
        </w:r>
        <w:r w:rsidR="00995F7B">
          <w:rPr>
            <w:rStyle w:val="CODEtemp"/>
          </w:rPr>
          <w:t>/TheProject/</w:t>
        </w:r>
        <w:r>
          <w:t>.</w:t>
        </w:r>
      </w:ins>
    </w:p>
    <w:p w14:paraId="5C16839B" w14:textId="0D2A8934" w:rsidR="00A32798" w:rsidRDefault="00A32798" w:rsidP="007F356E">
      <w:pPr>
        <w:pStyle w:val="Note"/>
        <w:numPr>
          <w:ilvl w:val="0"/>
          <w:numId w:val="56"/>
        </w:numPr>
        <w:rPr>
          <w:ins w:id="4830" w:author="Laurence Golding" w:date="2019-05-11T06:51:00Z"/>
        </w:rPr>
      </w:pPr>
      <w:ins w:id="4831" w:author="Laurence Golding" w:date="2019-05-11T06:51:00Z">
        <w:r>
          <w:t xml:space="preserve">To produce deterministic output (see </w:t>
        </w:r>
        <w:r w:rsidR="005C469B">
          <w:fldChar w:fldCharType="begin"/>
        </w:r>
        <w:r w:rsidR="005C469B">
          <w:instrText xml:space="preserve"> HYPERLINK \l "AppendixDeterminism" </w:instrText>
        </w:r>
        <w:r w:rsidR="005C469B">
          <w:fldChar w:fldCharType="separate"/>
        </w:r>
        <w:r w:rsidRPr="00995F7B">
          <w:rPr>
            <w:rStyle w:val="Hyperlink"/>
          </w:rPr>
          <w:t>Appendix F</w:t>
        </w:r>
        <w:r w:rsidR="005C469B">
          <w:rPr>
            <w:rStyle w:val="Hyperlink"/>
          </w:rPr>
          <w:fldChar w:fldCharType="end"/>
        </w:r>
        <w:r>
          <w:t>) by avoiding path names that differ depending on the machine where the analysis tool runs.</w:t>
        </w:r>
      </w:ins>
    </w:p>
    <w:p w14:paraId="55EC6C91" w14:textId="7A3E4D7B" w:rsidR="00A32798" w:rsidRDefault="00A32798" w:rsidP="00A32798">
      <w:pPr>
        <w:pStyle w:val="Note"/>
        <w:rPr>
          <w:ins w:id="4832" w:author="Laurence Golding" w:date="2019-05-11T06:51:00Z"/>
        </w:rPr>
      </w:pPr>
      <w:ins w:id="4833" w:author="Laurence Golding" w:date="2019-05-11T06:51:00Z">
        <w:r>
          <w:t>EXAMPLE 1: In this example, the “top-level”</w:t>
        </w:r>
        <w:r w:rsidR="00995F7B">
          <w:t xml:space="preserve"> property</w:t>
        </w:r>
        <w:r>
          <w:t xml:space="preserve"> </w:t>
        </w:r>
        <w:r w:rsidR="00995F7B">
          <w:rPr>
            <w:rStyle w:val="CODEtemp"/>
          </w:rPr>
          <w:t>PROJECTROOT</w:t>
        </w:r>
        <w:r>
          <w:t xml:space="preserve"> specifies a URI containing a </w:t>
        </w:r>
        <w:r w:rsidR="00995F7B">
          <w:t>username</w:t>
        </w:r>
        <w:r>
          <w:t>:</w:t>
        </w:r>
      </w:ins>
    </w:p>
    <w:p w14:paraId="5D204566" w14:textId="77777777" w:rsidR="00995F7B" w:rsidRDefault="00995F7B" w:rsidP="00995F7B">
      <w:pPr>
        <w:pStyle w:val="Code"/>
        <w:rPr>
          <w:ins w:id="4834" w:author="Laurence Golding" w:date="2019-05-11T06:51:00Z"/>
        </w:rPr>
      </w:pPr>
      <w:ins w:id="4835" w:author="Laurence Golding" w:date="2019-05-11T06:51:00Z">
        <w:r>
          <w:t>"originalUriBaseIds": {</w:t>
        </w:r>
      </w:ins>
    </w:p>
    <w:p w14:paraId="3A1350D1" w14:textId="77777777" w:rsidR="00995F7B" w:rsidRDefault="00995F7B" w:rsidP="00995F7B">
      <w:pPr>
        <w:pStyle w:val="Code"/>
        <w:rPr>
          <w:ins w:id="4836" w:author="Laurence Golding" w:date="2019-05-11T06:51:00Z"/>
        </w:rPr>
      </w:pPr>
      <w:ins w:id="4837" w:author="Laurence Golding" w:date="2019-05-11T06:51:00Z">
        <w:r>
          <w:t xml:space="preserve"> "PROJECTROOT": {</w:t>
        </w:r>
      </w:ins>
    </w:p>
    <w:p w14:paraId="121037F2" w14:textId="432F66B0" w:rsidR="00995F7B" w:rsidRDefault="00995F7B" w:rsidP="00995F7B">
      <w:pPr>
        <w:pStyle w:val="Code"/>
        <w:rPr>
          <w:ins w:id="4838" w:author="Laurence Golding" w:date="2019-05-11T06:51:00Z"/>
        </w:rPr>
      </w:pPr>
      <w:ins w:id="4839" w:author="Laurence Golding" w:date="2019-05-11T06:51:00Z">
        <w:r>
          <w:t xml:space="preserve">    "uri": "file:///C:/Users/Mary/code/TheProject/",</w:t>
        </w:r>
      </w:ins>
    </w:p>
    <w:p w14:paraId="133F0679" w14:textId="77777777" w:rsidR="00995F7B" w:rsidRDefault="00995F7B" w:rsidP="00995F7B">
      <w:pPr>
        <w:pStyle w:val="Code"/>
        <w:rPr>
          <w:ins w:id="4840" w:author="Laurence Golding" w:date="2019-05-11T06:51:00Z"/>
        </w:rPr>
      </w:pPr>
      <w:ins w:id="4841" w:author="Laurence Golding" w:date="2019-05-11T06:51:00Z">
        <w:r>
          <w:t xml:space="preserve">    "description": "The root directory for all project files."</w:t>
        </w:r>
      </w:ins>
    </w:p>
    <w:p w14:paraId="73E81556" w14:textId="77777777" w:rsidR="00995F7B" w:rsidRDefault="00995F7B" w:rsidP="00995F7B">
      <w:pPr>
        <w:pStyle w:val="Code"/>
        <w:rPr>
          <w:ins w:id="4842" w:author="Laurence Golding" w:date="2019-05-11T06:51:00Z"/>
        </w:rPr>
      </w:pPr>
      <w:ins w:id="4843" w:author="Laurence Golding" w:date="2019-05-11T06:51:00Z">
        <w:r>
          <w:t xml:space="preserve"> },</w:t>
        </w:r>
      </w:ins>
    </w:p>
    <w:p w14:paraId="29878C17" w14:textId="77777777" w:rsidR="00995F7B" w:rsidRDefault="00995F7B" w:rsidP="00995F7B">
      <w:pPr>
        <w:pStyle w:val="Code"/>
        <w:rPr>
          <w:ins w:id="4844" w:author="Laurence Golding" w:date="2019-05-11T06:51:00Z"/>
        </w:rPr>
      </w:pPr>
      <w:ins w:id="4845" w:author="Laurence Golding" w:date="2019-05-11T06:51:00Z">
        <w:r>
          <w:t xml:space="preserve">  "SRCROOT": {</w:t>
        </w:r>
      </w:ins>
    </w:p>
    <w:p w14:paraId="50160DF8" w14:textId="77777777" w:rsidR="00995F7B" w:rsidRDefault="00995F7B" w:rsidP="00995F7B">
      <w:pPr>
        <w:pStyle w:val="Code"/>
        <w:rPr>
          <w:ins w:id="4846" w:author="Laurence Golding" w:date="2019-05-11T06:51:00Z"/>
        </w:rPr>
      </w:pPr>
      <w:ins w:id="4847" w:author="Laurence Golding" w:date="2019-05-11T06:51:00Z">
        <w:r>
          <w:t xml:space="preserve">    "uri": "src",</w:t>
        </w:r>
      </w:ins>
    </w:p>
    <w:p w14:paraId="7922C519" w14:textId="77777777" w:rsidR="00995F7B" w:rsidRDefault="00995F7B" w:rsidP="00995F7B">
      <w:pPr>
        <w:pStyle w:val="Code"/>
        <w:rPr>
          <w:ins w:id="4848" w:author="Laurence Golding" w:date="2019-05-11T06:51:00Z"/>
        </w:rPr>
      </w:pPr>
      <w:ins w:id="4849" w:author="Laurence Golding" w:date="2019-05-11T06:51:00Z">
        <w:r>
          <w:t xml:space="preserve">    "uriBaseId": "PROJECTROOT",</w:t>
        </w:r>
      </w:ins>
    </w:p>
    <w:p w14:paraId="45F04066" w14:textId="77777777" w:rsidR="00995F7B" w:rsidRDefault="00995F7B" w:rsidP="00995F7B">
      <w:pPr>
        <w:pStyle w:val="Code"/>
        <w:rPr>
          <w:ins w:id="4850" w:author="Laurence Golding" w:date="2019-05-11T06:51:00Z"/>
        </w:rPr>
      </w:pPr>
      <w:ins w:id="4851" w:author="Laurence Golding" w:date="2019-05-11T06:51:00Z">
        <w:r>
          <w:t xml:space="preserve">    "description": "The root of the source tree."</w:t>
        </w:r>
      </w:ins>
    </w:p>
    <w:p w14:paraId="2CE36DAF" w14:textId="77777777" w:rsidR="00995F7B" w:rsidRDefault="00995F7B" w:rsidP="00995F7B">
      <w:pPr>
        <w:pStyle w:val="Code"/>
        <w:rPr>
          <w:ins w:id="4852" w:author="Laurence Golding" w:date="2019-05-11T06:51:00Z"/>
        </w:rPr>
      </w:pPr>
      <w:ins w:id="4853" w:author="Laurence Golding" w:date="2019-05-11T06:51:00Z">
        <w:r>
          <w:t xml:space="preserve">  }</w:t>
        </w:r>
      </w:ins>
    </w:p>
    <w:p w14:paraId="3E13F539" w14:textId="3DD6D3EE" w:rsidR="00A32798" w:rsidRDefault="00995F7B" w:rsidP="00995F7B">
      <w:pPr>
        <w:pStyle w:val="Code"/>
        <w:rPr>
          <w:ins w:id="4854" w:author="Laurence Golding" w:date="2019-05-11T06:51:00Z"/>
        </w:rPr>
      </w:pPr>
      <w:ins w:id="4855" w:author="Laurence Golding" w:date="2019-05-11T06:51:00Z">
        <w:r>
          <w:t>}</w:t>
        </w:r>
      </w:ins>
    </w:p>
    <w:p w14:paraId="758D2F45" w14:textId="2597F5C6" w:rsidR="00995F7B" w:rsidRDefault="00995F7B" w:rsidP="00995F7B">
      <w:pPr>
        <w:pStyle w:val="Note"/>
        <w:rPr>
          <w:ins w:id="4856" w:author="Laurence Golding" w:date="2019-05-11T06:51:00Z"/>
        </w:rPr>
      </w:pPr>
      <w:ins w:id="4857" w:author="Laurence Golding" w:date="2019-05-11T06:51:00Z">
        <w:r>
          <w:t xml:space="preserve">A post-processor might remove </w:t>
        </w:r>
        <w:r w:rsidRPr="00995F7B">
          <w:rPr>
            <w:rStyle w:val="CODEtemp"/>
          </w:rPr>
          <w:t>uri</w:t>
        </w:r>
        <w:r>
          <w:t xml:space="preserve"> to avoid revealing a username. The advantage of this approach over removing the entire </w:t>
        </w:r>
        <w:r w:rsidRPr="00995F7B">
          <w:rPr>
            <w:rStyle w:val="CODEtemp"/>
          </w:rPr>
          <w:t>PROJECTROOT</w:t>
        </w:r>
        <w:r>
          <w:t xml:space="preserve"> property is that it retains the </w:t>
        </w:r>
        <w:r w:rsidRPr="00995F7B">
          <w:rPr>
            <w:rStyle w:val="CODEtemp"/>
          </w:rPr>
          <w:t>description</w:t>
        </w:r>
        <w:r>
          <w:t xml:space="preserve"> property:</w:t>
        </w:r>
      </w:ins>
    </w:p>
    <w:p w14:paraId="3287E98E" w14:textId="77777777" w:rsidR="00995F7B" w:rsidRDefault="00995F7B" w:rsidP="00995F7B">
      <w:pPr>
        <w:pStyle w:val="Code"/>
        <w:rPr>
          <w:ins w:id="4858" w:author="Laurence Golding" w:date="2019-05-11T06:51:00Z"/>
        </w:rPr>
      </w:pPr>
      <w:ins w:id="4859" w:author="Laurence Golding" w:date="2019-05-11T06:51:00Z">
        <w:r>
          <w:t>"originalUriBaseIds": {</w:t>
        </w:r>
      </w:ins>
    </w:p>
    <w:p w14:paraId="2317C7C7" w14:textId="77777777" w:rsidR="00995F7B" w:rsidRDefault="00995F7B" w:rsidP="00995F7B">
      <w:pPr>
        <w:pStyle w:val="Code"/>
        <w:rPr>
          <w:ins w:id="4860" w:author="Laurence Golding" w:date="2019-05-11T06:51:00Z"/>
        </w:rPr>
      </w:pPr>
      <w:ins w:id="4861" w:author="Laurence Golding" w:date="2019-05-11T06:51:00Z">
        <w:r>
          <w:t xml:space="preserve"> "PROJECTROOT": {</w:t>
        </w:r>
      </w:ins>
    </w:p>
    <w:p w14:paraId="5E44437C" w14:textId="77777777" w:rsidR="00995F7B" w:rsidRDefault="00995F7B" w:rsidP="00995F7B">
      <w:pPr>
        <w:pStyle w:val="Code"/>
        <w:rPr>
          <w:ins w:id="4862" w:author="Laurence Golding" w:date="2019-05-11T06:51:00Z"/>
        </w:rPr>
      </w:pPr>
      <w:ins w:id="4863" w:author="Laurence Golding" w:date="2019-05-11T06:51:00Z">
        <w:r>
          <w:t xml:space="preserve">    "description": "The root directory for all project files."</w:t>
        </w:r>
      </w:ins>
    </w:p>
    <w:p w14:paraId="7BDDE760" w14:textId="77777777" w:rsidR="00995F7B" w:rsidRDefault="00995F7B" w:rsidP="00995F7B">
      <w:pPr>
        <w:pStyle w:val="Code"/>
        <w:rPr>
          <w:ins w:id="4864" w:author="Laurence Golding" w:date="2019-05-11T06:51:00Z"/>
        </w:rPr>
      </w:pPr>
      <w:ins w:id="4865" w:author="Laurence Golding" w:date="2019-05-11T06:51:00Z">
        <w:r>
          <w:t xml:space="preserve"> },</w:t>
        </w:r>
      </w:ins>
    </w:p>
    <w:p w14:paraId="0B024D55" w14:textId="77777777" w:rsidR="00995F7B" w:rsidRDefault="00995F7B" w:rsidP="00995F7B">
      <w:pPr>
        <w:pStyle w:val="Code"/>
        <w:rPr>
          <w:ins w:id="4866" w:author="Laurence Golding" w:date="2019-05-11T06:51:00Z"/>
        </w:rPr>
      </w:pPr>
      <w:ins w:id="4867" w:author="Laurence Golding" w:date="2019-05-11T06:51:00Z">
        <w:r>
          <w:t xml:space="preserve">  "SRCROOT": {</w:t>
        </w:r>
      </w:ins>
    </w:p>
    <w:p w14:paraId="725D684E" w14:textId="77777777" w:rsidR="00995F7B" w:rsidRDefault="00995F7B" w:rsidP="00995F7B">
      <w:pPr>
        <w:pStyle w:val="Code"/>
        <w:rPr>
          <w:ins w:id="4868" w:author="Laurence Golding" w:date="2019-05-11T06:51:00Z"/>
        </w:rPr>
      </w:pPr>
      <w:ins w:id="4869" w:author="Laurence Golding" w:date="2019-05-11T06:51:00Z">
        <w:r>
          <w:t xml:space="preserve">    "uri": "src",</w:t>
        </w:r>
      </w:ins>
    </w:p>
    <w:p w14:paraId="04775B8C" w14:textId="77777777" w:rsidR="00995F7B" w:rsidRDefault="00995F7B" w:rsidP="00995F7B">
      <w:pPr>
        <w:pStyle w:val="Code"/>
        <w:rPr>
          <w:ins w:id="4870" w:author="Laurence Golding" w:date="2019-05-11T06:51:00Z"/>
        </w:rPr>
      </w:pPr>
      <w:ins w:id="4871" w:author="Laurence Golding" w:date="2019-05-11T06:51:00Z">
        <w:r>
          <w:t xml:space="preserve">    "uriBaseId": "PROJECTROOT",</w:t>
        </w:r>
      </w:ins>
    </w:p>
    <w:p w14:paraId="71FFA9DA" w14:textId="77777777" w:rsidR="00995F7B" w:rsidRDefault="00995F7B" w:rsidP="00995F7B">
      <w:pPr>
        <w:pStyle w:val="Code"/>
        <w:rPr>
          <w:ins w:id="4872" w:author="Laurence Golding" w:date="2019-05-11T06:51:00Z"/>
        </w:rPr>
      </w:pPr>
      <w:ins w:id="4873" w:author="Laurence Golding" w:date="2019-05-11T06:51:00Z">
        <w:r>
          <w:t xml:space="preserve">    "description": "The root of the source tree."</w:t>
        </w:r>
      </w:ins>
    </w:p>
    <w:p w14:paraId="7823FF89" w14:textId="77777777" w:rsidR="00995F7B" w:rsidRDefault="00995F7B" w:rsidP="00995F7B">
      <w:pPr>
        <w:pStyle w:val="Code"/>
        <w:rPr>
          <w:ins w:id="4874" w:author="Laurence Golding" w:date="2019-05-11T06:51:00Z"/>
        </w:rPr>
      </w:pPr>
      <w:ins w:id="4875" w:author="Laurence Golding" w:date="2019-05-11T06:51:00Z">
        <w:r>
          <w:t xml:space="preserve">  }</w:t>
        </w:r>
      </w:ins>
    </w:p>
    <w:p w14:paraId="180F27FA" w14:textId="77777777" w:rsidR="00995F7B" w:rsidRDefault="00995F7B" w:rsidP="00995F7B">
      <w:pPr>
        <w:pStyle w:val="Code"/>
        <w:rPr>
          <w:ins w:id="4876" w:author="Laurence Golding" w:date="2019-05-11T06:51:00Z"/>
        </w:rPr>
      </w:pPr>
      <w:ins w:id="4877" w:author="Laurence Golding" w:date="2019-05-11T06:51:00Z">
        <w:r>
          <w:lastRenderedPageBreak/>
          <w:t>}</w:t>
        </w:r>
      </w:ins>
    </w:p>
    <w:p w14:paraId="3F507147" w14:textId="77777777" w:rsidR="00995F7B" w:rsidRPr="00995F7B" w:rsidRDefault="00995F7B" w:rsidP="00995F7B">
      <w:pPr>
        <w:rPr>
          <w:ins w:id="4878" w:author="Laurence Golding" w:date="2019-05-11T06:51:00Z"/>
        </w:rPr>
      </w:pPr>
    </w:p>
    <w:p w14:paraId="788A801B" w14:textId="418CECD8" w:rsidR="00A34799" w:rsidRDefault="00A34799" w:rsidP="0012319B">
      <w:pPr>
        <w:rPr>
          <w:ins w:id="4879" w:author="Laurence Golding" w:date="2019-05-11T06:51:00Z"/>
        </w:rPr>
      </w:pPr>
      <w:ins w:id="4880" w:author="Laurence Golding" w:date="2019-05-11T06:51:00Z">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566703F7" w14:textId="6B6554D3" w:rsidR="00DD6094" w:rsidRDefault="00DD6094" w:rsidP="0012319B">
      <w:pPr>
        <w:rPr>
          <w:ins w:id="4881" w:author="Laurence Golding" w:date="2019-05-11T06:51:00Z"/>
        </w:rPr>
      </w:pPr>
      <w:ins w:id="4882" w:author="Laurence Golding" w:date="2019-05-11T06:51:00Z">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ins>
    </w:p>
    <w:p w14:paraId="7FD2B0F9" w14:textId="7AE07CC7" w:rsidR="00DD6094" w:rsidRDefault="00DD6094" w:rsidP="007F356E">
      <w:pPr>
        <w:pStyle w:val="ListParagraph"/>
        <w:numPr>
          <w:ilvl w:val="0"/>
          <w:numId w:val="52"/>
        </w:numPr>
        <w:rPr>
          <w:ins w:id="4883" w:author="Laurence Golding" w:date="2019-05-11T06:51:00Z"/>
        </w:rPr>
      </w:pPr>
      <w:ins w:id="4884" w:author="Laurence Golding" w:date="2019-05-11T06:51:00Z">
        <w:r w:rsidRPr="00DD6094">
          <w:rPr>
            <w:b/>
          </w:rPr>
          <w:t>SHALL</w:t>
        </w:r>
        <w:r>
          <w:t xml:space="preserve"> end with a single forward slash .</w:t>
        </w:r>
      </w:ins>
    </w:p>
    <w:p w14:paraId="01325512" w14:textId="33DE52E1" w:rsidR="00DD6094" w:rsidRDefault="00DD6094" w:rsidP="007F356E">
      <w:pPr>
        <w:pStyle w:val="ListParagraph"/>
        <w:numPr>
          <w:ilvl w:val="0"/>
          <w:numId w:val="52"/>
        </w:numPr>
        <w:rPr>
          <w:ins w:id="4885" w:author="Laurence Golding" w:date="2019-05-11T06:51:00Z"/>
        </w:rPr>
      </w:pPr>
      <w:ins w:id="4886" w:author="Laurence Golding" w:date="2019-05-11T06:51:00Z">
        <w:r w:rsidRPr="00DD6094">
          <w:rPr>
            <w:b/>
          </w:rPr>
          <w:t>SHALL</w:t>
        </w:r>
        <w:r>
          <w:rPr>
            <w:b/>
          </w:rPr>
          <w:t xml:space="preserve"> NOT</w:t>
        </w:r>
        <w:r>
          <w:t xml:space="preserve"> include a query or fragment component as defined in URI Generic Syntax [</w:t>
        </w:r>
        <w:r w:rsidR="005C469B">
          <w:fldChar w:fldCharType="begin"/>
        </w:r>
        <w:r w:rsidR="005C469B">
          <w:instrText xml:space="preserve"> HYPERLINK \l "RFC3986" </w:instrText>
        </w:r>
        <w:r w:rsidR="005C469B">
          <w:fldChar w:fldCharType="separate"/>
        </w:r>
        <w:r w:rsidRPr="00DD6094">
          <w:rPr>
            <w:rStyle w:val="Hyperlink"/>
          </w:rPr>
          <w:t>RFC3986</w:t>
        </w:r>
        <w:r w:rsidR="005C469B">
          <w:rPr>
            <w:rStyle w:val="Hyperlink"/>
          </w:rPr>
          <w:fldChar w:fldCharType="end"/>
        </w:r>
        <w:r>
          <w:t>].</w:t>
        </w:r>
      </w:ins>
    </w:p>
    <w:p w14:paraId="1F858BDD" w14:textId="0CB91622" w:rsidR="00DD6094" w:rsidRDefault="00DD6094" w:rsidP="007F356E">
      <w:pPr>
        <w:pStyle w:val="ListParagraph"/>
        <w:numPr>
          <w:ilvl w:val="0"/>
          <w:numId w:val="52"/>
        </w:numPr>
        <w:rPr>
          <w:ins w:id="4887" w:author="Laurence Golding" w:date="2019-05-11T06:51:00Z"/>
        </w:rPr>
      </w:pPr>
      <w:ins w:id="4888" w:author="Laurence Golding" w:date="2019-05-11T06:51:00Z">
        <w:r w:rsidRPr="00DD6094">
          <w:rPr>
            <w:b/>
          </w:rPr>
          <w:t>SHALL</w:t>
        </w:r>
        <w:r>
          <w:rPr>
            <w:b/>
          </w:rPr>
          <w:t xml:space="preserve"> NOT</w:t>
        </w:r>
        <w:r>
          <w:t xml:space="preserve"> include </w:t>
        </w:r>
        <w:r w:rsidRPr="00F23CFD">
          <w:rPr>
            <w:rStyle w:val="CODEtemp"/>
          </w:rPr>
          <w:t>".."</w:t>
        </w:r>
        <w:r>
          <w:t xml:space="preserve"> path segments.</w:t>
        </w:r>
      </w:ins>
    </w:p>
    <w:p w14:paraId="3392BC44" w14:textId="52CAB2AB" w:rsidR="00DD6094" w:rsidRDefault="00DD6094" w:rsidP="00DD6094">
      <w:pPr>
        <w:pStyle w:val="Note"/>
        <w:rPr>
          <w:ins w:id="4889" w:author="Laurence Golding" w:date="2019-05-11T06:51:00Z"/>
        </w:rPr>
      </w:pPr>
      <w:ins w:id="4890" w:author="Laurence Golding" w:date="2019-05-11T06:51:00Z">
        <w:r>
          <w:t xml:space="preserve">NOTE </w:t>
        </w:r>
        <w:r w:rsidR="00A32798">
          <w:t>2</w:t>
        </w:r>
        <w:r>
          <w:t xml:space="preserve">: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9127C">
          <w:t>3.10.2</w:t>
        </w:r>
        <w:r>
          <w:fldChar w:fldCharType="end"/>
        </w:r>
        <w:r>
          <w:t xml:space="preserve"> for more information on this point.</w:t>
        </w:r>
      </w:ins>
    </w:p>
    <w:p w14:paraId="0C5A0EFA" w14:textId="3EE368FD" w:rsidR="00A34799" w:rsidRDefault="0012319B" w:rsidP="0012319B">
      <w:r>
        <w:t xml:space="preserve">This property allows SARIF consumers to resolve any relative </w:t>
      </w:r>
      <w:r w:rsidR="00842D42">
        <w:t>references</w:t>
      </w:r>
      <w:r>
        <w:t xml:space="preserve"> which appear in any </w:t>
      </w:r>
      <w:del w:id="4891" w:author="Laurence Golding" w:date="2019-05-11T06:51:00Z">
        <w:r w:rsidRPr="0012319B">
          <w:rPr>
            <w:rStyle w:val="CODEtemp"/>
          </w:rPr>
          <w:delText>fileLocation</w:delText>
        </w:r>
      </w:del>
      <w:ins w:id="4892" w:author="Laurence Golding" w:date="2019-05-11T06:51:00Z">
        <w:r w:rsidR="00870A52">
          <w:rPr>
            <w:rStyle w:val="CODEtemp"/>
          </w:rPr>
          <w:t>artifact</w:t>
        </w:r>
        <w:r w:rsidR="00870A52" w:rsidRPr="0012319B">
          <w:rPr>
            <w:rStyle w:val="CODEtemp"/>
          </w:rPr>
          <w:t>Location</w:t>
        </w:r>
      </w:ins>
      <w:r w:rsidR="00870A52">
        <w:t xml:space="preserve"> </w:t>
      </w:r>
      <w:r>
        <w:t xml:space="preserve">objects </w:t>
      </w:r>
      <w:del w:id="4893" w:author="Laurence Golding" w:date="2019-05-11T06:51:00Z">
        <w:r>
          <w:delText>(</w:delText>
        </w:r>
        <w:r w:rsidRPr="001C3E3E">
          <w:delText>§</w:delText>
        </w:r>
        <w:r>
          <w:fldChar w:fldCharType="begin"/>
        </w:r>
        <w:r>
          <w:delInstrText xml:space="preserve"> REF _Ref507594747 \r \h </w:delInstrText>
        </w:r>
        <w:r>
          <w:fldChar w:fldCharType="separate"/>
        </w:r>
        <w:r w:rsidR="00331070">
          <w:delText>3.2</w:delText>
        </w:r>
        <w:r>
          <w:fldChar w:fldCharType="end"/>
        </w:r>
        <w:r>
          <w:delText>)</w:delText>
        </w:r>
      </w:del>
      <w:ins w:id="4894" w:author="Laurence Golding" w:date="2019-05-11T06:51:00Z">
        <w:r w:rsidR="00A34799">
          <w:t>elsewhere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353F92F1" w14:textId="77777777" w:rsidR="0012319B" w:rsidRPr="002555A2" w:rsidRDefault="0012319B" w:rsidP="0012319B">
      <w:pPr>
        <w:rPr>
          <w:del w:id="4895" w:author="Laurence Golding" w:date="2019-05-11T06:51:00Z"/>
        </w:rPr>
      </w:pPr>
      <w:del w:id="4896" w:author="Laurence Golding" w:date="2019-05-11T06:51:00Z">
        <w:r>
          <w:delText xml:space="preserve">When a SARIF consumer resolves a relative </w:delText>
        </w:r>
        <w:r w:rsidR="00842D42">
          <w:delText>reference</w:delText>
        </w:r>
        <w:r>
          <w:delText xml:space="preserve"> in a SARIF file, if the user has configured the consumer to use a particular value for the URI base id, the consumer </w:delText>
        </w:r>
        <w:r w:rsidRPr="001C0C51">
          <w:rPr>
            <w:b/>
          </w:rPr>
          <w:delText>SHALL</w:delText>
        </w:r>
        <w:r>
          <w:delText xml:space="preserve"> use the configured value. If the file does not exist in that location, then the consumer </w:delText>
        </w:r>
        <w:r w:rsidRPr="001C0C51">
          <w:rPr>
            <w:b/>
          </w:rPr>
          <w:delText>SHALL</w:delText>
        </w:r>
        <w:r>
          <w:delText xml:space="preserve"> use the value specified in the </w:delText>
        </w:r>
        <w:r w:rsidRPr="00452DD2">
          <w:rPr>
            <w:rStyle w:val="CODEtemp"/>
          </w:rPr>
          <w:delText>originalBaseIds</w:delText>
        </w:r>
        <w:r>
          <w:delText xml:space="preserve"> property, if present. If the file does not exist at that location, the consumer </w:delText>
        </w:r>
        <w:r>
          <w:rPr>
            <w:b/>
          </w:rPr>
          <w:delText>MAY</w:delText>
        </w:r>
        <w:r>
          <w:delText xml:space="preserve"> use other information or heuristics to locate the file.</w:delText>
        </w:r>
      </w:del>
    </w:p>
    <w:p w14:paraId="6A072065" w14:textId="77777777" w:rsidR="00A34799" w:rsidRDefault="00A34799" w:rsidP="00A34799">
      <w:pPr>
        <w:rPr>
          <w:ins w:id="4897" w:author="Laurence Golding" w:date="2019-05-11T06:51:00Z"/>
        </w:rPr>
      </w:pPr>
      <w:ins w:id="4898" w:author="Laurence Golding" w:date="2019-05-11T06:51: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268599F1" w:rsidR="00A34799" w:rsidRDefault="00A34799" w:rsidP="00A34799">
      <w:pPr>
        <w:pStyle w:val="Note"/>
        <w:rPr>
          <w:ins w:id="4899" w:author="Laurence Golding" w:date="2019-05-11T06:51:00Z"/>
        </w:rPr>
      </w:pPr>
      <w:ins w:id="4900" w:author="Laurence Golding" w:date="2019-05-11T06:51:00Z">
        <w:r>
          <w:t xml:space="preserve">NOTE </w:t>
        </w:r>
        <w:r w:rsidR="00A32798">
          <w:t>3</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9127C">
          <w:t>3.4.4</w:t>
        </w:r>
        <w:r>
          <w:fldChar w:fldCharType="end"/>
        </w:r>
        <w:r>
          <w:t>.</w:t>
        </w:r>
      </w:ins>
    </w:p>
    <w:p w14:paraId="7F2810D9" w14:textId="1E3A6C89" w:rsidR="00A34799" w:rsidRPr="00F45E15" w:rsidRDefault="00A34799" w:rsidP="00A34799">
      <w:pPr>
        <w:pStyle w:val="Note"/>
        <w:rPr>
          <w:ins w:id="4901" w:author="Laurence Golding" w:date="2019-05-11T06:51:00Z"/>
        </w:rPr>
      </w:pPr>
      <w:ins w:id="4902" w:author="Laurence Golding" w:date="2019-05-11T06:51:00Z">
        <w:r>
          <w:t xml:space="preserve">NOTE </w:t>
        </w:r>
        <w:r w:rsidR="00A32798">
          <w:t>4</w:t>
        </w:r>
        <w:r>
          <w:t xml:space="preserve">: In this procedure, we refer to the resolved URI value by the variable name </w:t>
        </w:r>
        <w:r w:rsidRPr="00F45E15">
          <w:rPr>
            <w:rStyle w:val="CODEtemp"/>
          </w:rPr>
          <w:t>resolvedUri</w:t>
        </w:r>
        <w:r>
          <w:t>.</w:t>
        </w:r>
      </w:ins>
    </w:p>
    <w:p w14:paraId="3F1B5BA1" w14:textId="61595AA6" w:rsidR="00A34799" w:rsidRDefault="00A34799" w:rsidP="007F356E">
      <w:pPr>
        <w:pStyle w:val="ListParagraph"/>
        <w:numPr>
          <w:ilvl w:val="0"/>
          <w:numId w:val="82"/>
        </w:numPr>
        <w:rPr>
          <w:ins w:id="4903" w:author="Laurence Golding" w:date="2019-05-11T06:51:00Z"/>
        </w:rPr>
      </w:pPr>
      <w:ins w:id="4904" w:author="Laurence Golding" w:date="2019-05-11T06:51:00Z">
        <w:r>
          <w:t xml:space="preserve">Set </w:t>
        </w:r>
        <w:r w:rsidRPr="00F45E15">
          <w:rPr>
            <w:rStyle w:val="CODEtemp"/>
          </w:rPr>
          <w:t>resolvedUri</w:t>
        </w:r>
        <w:r>
          <w:t xml:space="preserve"> to </w:t>
        </w:r>
        <w:r w:rsidR="000C020D">
          <w:t>an</w:t>
        </w:r>
        <w:r>
          <w:t xml:space="preserve"> empty string.</w:t>
        </w:r>
        <w:r>
          <w:br/>
        </w:r>
      </w:ins>
    </w:p>
    <w:p w14:paraId="179700A3" w14:textId="795B0268" w:rsidR="00A34799" w:rsidRDefault="00A34799" w:rsidP="007F356E">
      <w:pPr>
        <w:pStyle w:val="ListParagraph"/>
        <w:numPr>
          <w:ilvl w:val="0"/>
          <w:numId w:val="82"/>
        </w:numPr>
        <w:rPr>
          <w:ins w:id="4905" w:author="Laurence Golding" w:date="2019-05-11T06:51:00Z"/>
        </w:rPr>
      </w:pPr>
      <w:ins w:id="4906" w:author="Laurence Golding" w:date="2019-05-11T06:51:00Z">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33783D67" w:rsidR="00A34799" w:rsidRDefault="00A34799" w:rsidP="007F356E">
      <w:pPr>
        <w:pStyle w:val="ListParagraph"/>
        <w:numPr>
          <w:ilvl w:val="0"/>
          <w:numId w:val="82"/>
        </w:numPr>
        <w:rPr>
          <w:ins w:id="4907" w:author="Laurence Golding" w:date="2019-05-11T06:51:00Z"/>
        </w:rPr>
      </w:pPr>
      <w:ins w:id="4908" w:author="Laurence Golding" w:date="2019-05-11T06:51:00Z">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ins>
    </w:p>
    <w:p w14:paraId="7F11E882" w14:textId="26D8685E" w:rsidR="00A34799" w:rsidRDefault="00A34799" w:rsidP="007F356E">
      <w:pPr>
        <w:pStyle w:val="ListParagraph"/>
        <w:numPr>
          <w:ilvl w:val="0"/>
          <w:numId w:val="82"/>
        </w:numPr>
        <w:rPr>
          <w:ins w:id="4909" w:author="Laurence Golding" w:date="2019-05-11T06:51:00Z"/>
        </w:rPr>
      </w:pPr>
      <w:ins w:id="4910" w:author="Laurence Golding" w:date="2019-05-11T06:51:00Z">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ins>
    </w:p>
    <w:p w14:paraId="6D11B2B8" w14:textId="77777777" w:rsidR="00A34799" w:rsidRDefault="00A34799" w:rsidP="007F356E">
      <w:pPr>
        <w:pStyle w:val="ListParagraph"/>
        <w:numPr>
          <w:ilvl w:val="0"/>
          <w:numId w:val="82"/>
        </w:numPr>
        <w:rPr>
          <w:ins w:id="4911" w:author="Laurence Golding" w:date="2019-05-11T06:51:00Z"/>
        </w:rPr>
      </w:pPr>
      <w:ins w:id="4912" w:author="Laurence Golding" w:date="2019-05-11T06:51:00Z">
        <w:r>
          <w:t xml:space="preserve">If </w:t>
        </w:r>
        <w:r w:rsidRPr="00201AA9">
          <w:rPr>
            <w:rStyle w:val="CODEtemp"/>
          </w:rPr>
          <w:t>uriBaseId</w:t>
        </w:r>
        <w:r>
          <w:t xml:space="preserve"> is absent, the resolution procedure fails.</w:t>
        </w:r>
      </w:ins>
    </w:p>
    <w:p w14:paraId="5B022179" w14:textId="77777777" w:rsidR="00A34799" w:rsidRDefault="00A34799" w:rsidP="000E26E0">
      <w:pPr>
        <w:pStyle w:val="Note"/>
        <w:ind w:left="1080"/>
        <w:rPr>
          <w:ins w:id="4913" w:author="Laurence Golding" w:date="2019-05-11T06:51:00Z"/>
        </w:rPr>
      </w:pPr>
      <w:ins w:id="4914" w:author="Laurence Golding" w:date="2019-05-11T06:51:00Z">
        <w:r>
          <w:t>NOTE 3: This would not occur in a valid SARIF file, but the file might not be valid.</w:t>
        </w:r>
      </w:ins>
    </w:p>
    <w:p w14:paraId="7BCAF6B2" w14:textId="77777777" w:rsidR="00A34799" w:rsidRDefault="00A34799" w:rsidP="007F356E">
      <w:pPr>
        <w:pStyle w:val="ListParagraph"/>
        <w:numPr>
          <w:ilvl w:val="0"/>
          <w:numId w:val="82"/>
        </w:numPr>
        <w:rPr>
          <w:ins w:id="4915" w:author="Laurence Golding" w:date="2019-05-11T06:51:00Z"/>
        </w:rPr>
      </w:pPr>
      <w:ins w:id="4916" w:author="Laurence Golding" w:date="2019-05-11T06:51: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0E26E0">
      <w:pPr>
        <w:pStyle w:val="Note"/>
        <w:ind w:left="1080"/>
        <w:rPr>
          <w:ins w:id="4917" w:author="Laurence Golding" w:date="2019-05-11T06:51:00Z"/>
        </w:rPr>
      </w:pPr>
      <w:ins w:id="4918" w:author="Laurence Golding" w:date="2019-05-11T06:51:00Z">
        <w:r>
          <w:t>NOTE 4: This would not occur in a valid SARIF file, but the file might not be valid.</w:t>
        </w:r>
      </w:ins>
    </w:p>
    <w:p w14:paraId="11314A8F" w14:textId="6E60EC41" w:rsidR="00A34799" w:rsidRPr="002555A2" w:rsidRDefault="00A34799" w:rsidP="007F356E">
      <w:pPr>
        <w:pStyle w:val="ListParagraph"/>
        <w:numPr>
          <w:ilvl w:val="0"/>
          <w:numId w:val="82"/>
        </w:numPr>
        <w:rPr>
          <w:ins w:id="4919" w:author="Laurence Golding" w:date="2019-05-11T06:51:00Z"/>
        </w:rPr>
      </w:pPr>
      <w:ins w:id="4920" w:author="Laurence Golding" w:date="2019-05-11T06:51: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62F50A01" w:rsidR="0012319B" w:rsidRDefault="0012319B" w:rsidP="000E26E0">
      <w:pPr>
        <w:pStyle w:val="Note"/>
        <w:ind w:left="1080"/>
        <w:pPrChange w:id="4921" w:author="Laurence Golding" w:date="2019-05-11T06:51:00Z">
          <w:pPr>
            <w:pStyle w:val="Note"/>
          </w:pPr>
        </w:pPrChange>
      </w:pPr>
      <w:r>
        <w:t>EXAMPLE</w:t>
      </w:r>
      <w:ins w:id="4922" w:author="Laurence Golding" w:date="2019-05-11T06:51:00Z">
        <w:r w:rsidR="00A32798">
          <w:t xml:space="preserve"> 2</w:t>
        </w:r>
      </w:ins>
      <w:r>
        <w:t xml:space="preserve">: In this example, the URI base id </w:t>
      </w:r>
      <w:r w:rsidRPr="00452DD2">
        <w:rPr>
          <w:rStyle w:val="CODEtemp"/>
        </w:rPr>
        <w:t>"SRCROOT"</w:t>
      </w:r>
      <w:r>
        <w:t xml:space="preserve"> on the machine where the SARIF producer ran was </w:t>
      </w:r>
      <w:r w:rsidRPr="00452DD2">
        <w:rPr>
          <w:rStyle w:val="CODEtemp"/>
        </w:rPr>
        <w:t>"file:///C:/</w:t>
      </w:r>
      <w:ins w:id="4923" w:author="Laurence Golding" w:date="2019-05-11T06:51:00Z">
        <w:r w:rsidR="00A34799">
          <w:rPr>
            <w:rStyle w:val="CODEtemp"/>
          </w:rPr>
          <w:t>code/MyProject/</w:t>
        </w:r>
      </w:ins>
      <w:r w:rsidRPr="00452DD2">
        <w:rPr>
          <w:rStyle w:val="CODEtemp"/>
        </w:rPr>
        <w:t>src</w:t>
      </w:r>
      <w:del w:id="4924" w:author="Laurence Golding" w:date="2019-05-11T06:51:00Z">
        <w:r w:rsidRPr="00452DD2">
          <w:rPr>
            <w:rStyle w:val="CODEtemp"/>
          </w:rPr>
          <w:delText>"</w:delText>
        </w:r>
        <w:r>
          <w:delText>.</w:delText>
        </w:r>
      </w:del>
      <w:ins w:id="4925" w:author="Laurence Golding" w:date="2019-05-11T06:51:00Z">
        <w:r w:rsidR="00A34799">
          <w:rPr>
            <w:rStyle w:val="CODEtemp"/>
          </w:rPr>
          <w:t>/</w:t>
        </w:r>
        <w:r w:rsidRPr="00452DD2">
          <w:rPr>
            <w:rStyle w:val="CODEtemp"/>
          </w:rPr>
          <w:t>"</w:t>
        </w:r>
        <w:r>
          <w:t>.</w:t>
        </w:r>
      </w:ins>
      <w:r>
        <w:t xml:space="preserve"> The producer detected a result in a file whose location relative to that URI base id was </w:t>
      </w:r>
      <w:r w:rsidRPr="00452DD2">
        <w:rPr>
          <w:rStyle w:val="CODEtemp"/>
        </w:rPr>
        <w:t>"lib/memory.c"</w:t>
      </w:r>
      <w:r>
        <w:t xml:space="preserve">. A viewer which wished to display that file would first attempt to </w:t>
      </w:r>
      <w:r>
        <w:lastRenderedPageBreak/>
        <w:t xml:space="preserve">locate it on the local file system at </w:t>
      </w:r>
      <w:r w:rsidRPr="00082677">
        <w:rPr>
          <w:rStyle w:val="CODEtemp"/>
        </w:rPr>
        <w:t>"C:\</w:t>
      </w:r>
      <w:ins w:id="4926" w:author="Laurence Golding" w:date="2019-05-11T06:51: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6D8DBC20" w:rsidR="0012319B" w:rsidRDefault="0012319B" w:rsidP="002D65F3">
      <w:pPr>
        <w:pStyle w:val="Code"/>
        <w:pPrChange w:id="4927" w:author="Laurence Golding" w:date="2019-05-11T06:51:00Z">
          <w:pPr>
            <w:pStyle w:val="Codesmall"/>
          </w:pPr>
        </w:pPrChange>
      </w:pPr>
      <w:r>
        <w:t>{</w:t>
      </w:r>
      <w:r w:rsidR="00B213E1">
        <w:t xml:space="preserve">                                         </w:t>
      </w:r>
      <w:del w:id="4928" w:author="Laurence Golding" w:date="2019-05-11T06:51:00Z">
        <w:r w:rsidR="00B213E1">
          <w:delText xml:space="preserve">    </w:delText>
        </w:r>
      </w:del>
      <w:r w:rsidR="00B213E1">
        <w:t># A run object</w:t>
      </w:r>
      <w:ins w:id="4929" w:author="Laurence Golding" w:date="2019-05-11T06:51:00Z">
        <w:r w:rsidR="00A34799">
          <w:t>.</w:t>
        </w:r>
      </w:ins>
    </w:p>
    <w:p w14:paraId="338678E9" w14:textId="717709D0" w:rsidR="0012319B" w:rsidRDefault="0012319B" w:rsidP="002D65F3">
      <w:pPr>
        <w:pStyle w:val="Code"/>
        <w:pPrChange w:id="4930" w:author="Laurence Golding" w:date="2019-05-11T06:51:00Z">
          <w:pPr>
            <w:pStyle w:val="Codesmall"/>
          </w:pPr>
        </w:pPrChange>
      </w:pPr>
      <w:r>
        <w:t xml:space="preserve">  "</w:t>
      </w:r>
      <w:del w:id="4931" w:author="Laurence Golding" w:date="2019-05-11T06:51:00Z">
        <w:r>
          <w:delText>originalBaseIds</w:delText>
        </w:r>
      </w:del>
      <w:ins w:id="4932" w:author="Laurence Golding" w:date="2019-05-11T06:51:00Z">
        <w:r>
          <w:t>original</w:t>
        </w:r>
        <w:r w:rsidR="00A41A7B">
          <w:t>Uri</w:t>
        </w:r>
        <w:r>
          <w:t>BaseIds</w:t>
        </w:r>
      </w:ins>
      <w:r>
        <w:t>": {</w:t>
      </w:r>
    </w:p>
    <w:p w14:paraId="6BBB43A2" w14:textId="786EF72F" w:rsidR="00B9118E" w:rsidRDefault="00B9118E" w:rsidP="002D65F3">
      <w:pPr>
        <w:pStyle w:val="Code"/>
        <w:rPr>
          <w:ins w:id="4933" w:author="Laurence Golding" w:date="2019-05-11T06:51:00Z"/>
        </w:rPr>
      </w:pPr>
      <w:ins w:id="4934" w:author="Laurence Golding" w:date="2019-05-11T06:51:00Z">
        <w:r>
          <w:t xml:space="preserve">    "PROJECTROOT": {</w:t>
        </w:r>
      </w:ins>
    </w:p>
    <w:p w14:paraId="240BFE56" w14:textId="426291B2" w:rsidR="00A34799" w:rsidRDefault="00B9118E" w:rsidP="002D65F3">
      <w:pPr>
        <w:pStyle w:val="Code"/>
        <w:rPr>
          <w:ins w:id="4935" w:author="Laurence Golding" w:date="2019-05-11T06:51:00Z"/>
        </w:rPr>
      </w:pPr>
      <w:ins w:id="4936" w:author="Laurence Golding" w:date="2019-05-11T06:51:00Z">
        <w:r>
          <w:t xml:space="preserve">  </w:t>
        </w:r>
        <w:r w:rsidR="00A34799">
          <w:t xml:space="preserve">    </w:t>
        </w:r>
        <w:r>
          <w:t>"</w:t>
        </w:r>
        <w:r w:rsidR="00F6333E">
          <w:t>uri"</w:t>
        </w:r>
        <w:r w:rsidR="00453771">
          <w:t xml:space="preserve">: </w:t>
        </w:r>
        <w:r>
          <w:rPr>
            <w:rStyle w:val="Hyperlink"/>
          </w:rPr>
          <w:t>"</w:t>
        </w:r>
        <w:r w:rsidRPr="00B9118E">
          <w:t>file:///C:/code/</w:t>
        </w:r>
        <w:r w:rsidR="00995F7B">
          <w:t>The</w:t>
        </w:r>
        <w:r w:rsidR="00995F7B" w:rsidRPr="00B9118E">
          <w:t>Project</w:t>
        </w:r>
        <w:r w:rsidRPr="00B9118E">
          <w:t>/</w:t>
        </w:r>
        <w:r>
          <w:t>"</w:t>
        </w:r>
      </w:ins>
    </w:p>
    <w:p w14:paraId="48D89E9A" w14:textId="644E1E32" w:rsidR="00B9118E" w:rsidRDefault="00B9118E" w:rsidP="002D65F3">
      <w:pPr>
        <w:pStyle w:val="Code"/>
        <w:rPr>
          <w:ins w:id="4937" w:author="Laurence Golding" w:date="2019-05-11T06:51:00Z"/>
        </w:rPr>
      </w:pPr>
      <w:ins w:id="4938" w:author="Laurence Golding" w:date="2019-05-11T06:51:00Z">
        <w:r>
          <w:t xml:space="preserve">    },</w:t>
        </w:r>
      </w:ins>
    </w:p>
    <w:p w14:paraId="6A1BBCAD" w14:textId="7EC069DE" w:rsidR="00B9118E" w:rsidRDefault="0012319B" w:rsidP="002D65F3">
      <w:pPr>
        <w:pStyle w:val="Code"/>
        <w:rPr>
          <w:ins w:id="4939" w:author="Laurence Golding" w:date="2019-05-11T06:51:00Z"/>
        </w:rPr>
      </w:pPr>
      <w:r>
        <w:t xml:space="preserve">    "SRCROOT": </w:t>
      </w:r>
      <w:del w:id="4940" w:author="Laurence Golding" w:date="2019-05-11T06:51:00Z">
        <w:r>
          <w:delText>"file:///C:/</w:delText>
        </w:r>
      </w:del>
      <w:ins w:id="4941" w:author="Laurence Golding" w:date="2019-05-11T06:51:00Z">
        <w:r w:rsidR="00B9118E">
          <w:t>{</w:t>
        </w:r>
      </w:ins>
    </w:p>
    <w:p w14:paraId="48D955AA" w14:textId="36AA6CD9" w:rsidR="0012319B" w:rsidRDefault="00B9118E" w:rsidP="002D65F3">
      <w:pPr>
        <w:pStyle w:val="Code"/>
        <w:pPrChange w:id="4942" w:author="Laurence Golding" w:date="2019-05-11T06:51:00Z">
          <w:pPr>
            <w:pStyle w:val="Codesmall"/>
          </w:pPr>
        </w:pPrChange>
      </w:pPr>
      <w:ins w:id="4943" w:author="Laurence Golding" w:date="2019-05-11T06:51:00Z">
        <w:r>
          <w:t xml:space="preserve">      "uri": </w:t>
        </w:r>
        <w:r w:rsidR="0012319B">
          <w:t>"</w:t>
        </w:r>
        <w:r w:rsidDel="00B9118E">
          <w:t xml:space="preserve"> </w:t>
        </w:r>
      </w:ins>
      <w:r w:rsidR="0012319B">
        <w:t>src</w:t>
      </w:r>
      <w:del w:id="4944" w:author="Laurence Golding" w:date="2019-05-11T06:51:00Z">
        <w:r w:rsidR="0012319B">
          <w:delText>"</w:delText>
        </w:r>
      </w:del>
      <w:ins w:id="4945" w:author="Laurence Golding" w:date="2019-05-11T06:51:00Z">
        <w:r>
          <w:t>/</w:t>
        </w:r>
        <w:r w:rsidR="0012319B">
          <w:t>"</w:t>
        </w:r>
        <w:r>
          <w:t>,</w:t>
        </w:r>
      </w:ins>
    </w:p>
    <w:p w14:paraId="44A8C951" w14:textId="1AC44DBB" w:rsidR="00B9118E" w:rsidRDefault="00B9118E" w:rsidP="002D65F3">
      <w:pPr>
        <w:pStyle w:val="Code"/>
        <w:rPr>
          <w:ins w:id="4946" w:author="Laurence Golding" w:date="2019-05-11T06:51:00Z"/>
        </w:rPr>
      </w:pPr>
      <w:ins w:id="4947" w:author="Laurence Golding" w:date="2019-05-11T06:51:00Z">
        <w:r>
          <w:t xml:space="preserve">      "uriBaseId": "PROJECTROOT"</w:t>
        </w:r>
      </w:ins>
    </w:p>
    <w:p w14:paraId="77E6CDD4" w14:textId="25CC4DDD" w:rsidR="00B9118E" w:rsidRDefault="00B9118E" w:rsidP="002D65F3">
      <w:pPr>
        <w:pStyle w:val="Code"/>
        <w:rPr>
          <w:ins w:id="4948" w:author="Laurence Golding" w:date="2019-05-11T06:51:00Z"/>
        </w:rPr>
      </w:pPr>
      <w:ins w:id="4949" w:author="Laurence Golding" w:date="2019-05-11T06:51:00Z">
        <w:r>
          <w:t xml:space="preserve">    }</w:t>
        </w:r>
      </w:ins>
    </w:p>
    <w:p w14:paraId="54B83E7D" w14:textId="1AEF80C3" w:rsidR="0012319B" w:rsidRDefault="0012319B" w:rsidP="002D65F3">
      <w:pPr>
        <w:pStyle w:val="Code"/>
        <w:pPrChange w:id="4950" w:author="Laurence Golding" w:date="2019-05-11T06:51:00Z">
          <w:pPr>
            <w:pStyle w:val="Codesmall"/>
          </w:pPr>
        </w:pPrChange>
      </w:pPr>
      <w:r>
        <w:t xml:space="preserve">  },</w:t>
      </w:r>
    </w:p>
    <w:p w14:paraId="3B42122F" w14:textId="77777777" w:rsidR="0012319B" w:rsidRDefault="0012319B" w:rsidP="002D65F3">
      <w:pPr>
        <w:pStyle w:val="Code"/>
        <w:pPrChange w:id="4951" w:author="Laurence Golding" w:date="2019-05-11T06:51:00Z">
          <w:pPr>
            <w:pStyle w:val="Codesmall"/>
          </w:pPr>
        </w:pPrChange>
      </w:pPr>
    </w:p>
    <w:p w14:paraId="70C06791" w14:textId="6BA27958" w:rsidR="0012319B" w:rsidRDefault="0012319B" w:rsidP="002D65F3">
      <w:pPr>
        <w:pStyle w:val="Code"/>
        <w:pPrChange w:id="4952" w:author="Laurence Golding" w:date="2019-05-11T06:51:00Z">
          <w:pPr>
            <w:pStyle w:val="Codesmall"/>
          </w:pPr>
        </w:pPrChange>
      </w:pPr>
      <w:r>
        <w:t xml:space="preserve">  "results": [</w:t>
      </w:r>
    </w:p>
    <w:p w14:paraId="2052255B" w14:textId="0871068A" w:rsidR="0012319B" w:rsidRDefault="0012319B" w:rsidP="002D65F3">
      <w:pPr>
        <w:pStyle w:val="Code"/>
        <w:pPrChange w:id="4953" w:author="Laurence Golding" w:date="2019-05-11T06:51:00Z">
          <w:pPr>
            <w:pStyle w:val="Codesmall"/>
          </w:pPr>
        </w:pPrChange>
      </w:pPr>
      <w:r>
        <w:t xml:space="preserve">    {</w:t>
      </w:r>
      <w:del w:id="4954" w:author="Laurence Golding" w:date="2019-05-11T06:51:00Z">
        <w:r w:rsidR="00B213E1">
          <w:delText xml:space="preserve">    </w:delText>
        </w:r>
      </w:del>
      <w:r w:rsidR="00B213E1">
        <w:t xml:space="preserve">                                     # A result object (</w:t>
      </w:r>
      <w:r w:rsidR="00B213E1" w:rsidRPr="001C3E3E">
        <w:t>§</w:t>
      </w:r>
      <w:del w:id="4955" w:author="Laurence Golding" w:date="2019-05-11T06:51:00Z">
        <w:r w:rsidR="00B213E1">
          <w:fldChar w:fldCharType="begin"/>
        </w:r>
        <w:r w:rsidR="00B213E1">
          <w:delInstrText xml:space="preserve"> REF _Ref493350984 \r \h </w:delInstrText>
        </w:r>
        <w:r w:rsidR="00B213E1">
          <w:fldChar w:fldCharType="separate"/>
        </w:r>
        <w:r w:rsidR="00331070">
          <w:delText>3.19</w:delText>
        </w:r>
        <w:r w:rsidR="00B213E1">
          <w:fldChar w:fldCharType="end"/>
        </w:r>
        <w:r w:rsidR="00B213E1">
          <w:delText xml:space="preserve">) </w:delText>
        </w:r>
      </w:del>
      <w:ins w:id="4956" w:author="Laurence Golding" w:date="2019-05-11T06:51:00Z">
        <w:r w:rsidR="00B213E1">
          <w:fldChar w:fldCharType="begin"/>
        </w:r>
        <w:r w:rsidR="00B213E1">
          <w:instrText xml:space="preserve"> REF _Ref493350984 \r \h </w:instrText>
        </w:r>
        <w:r w:rsidR="002D65F3">
          <w:instrText xml:space="preserve"> \* MERGEFORMAT </w:instrText>
        </w:r>
        <w:r w:rsidR="00B213E1">
          <w:fldChar w:fldCharType="separate"/>
        </w:r>
        <w:r w:rsidR="0009127C">
          <w:t>3.27</w:t>
        </w:r>
        <w:r w:rsidR="00B213E1">
          <w:fldChar w:fldCharType="end"/>
        </w:r>
        <w:r w:rsidR="00B213E1">
          <w:t>)</w:t>
        </w:r>
        <w:r w:rsidR="00A34799">
          <w:t>.</w:t>
        </w:r>
      </w:ins>
    </w:p>
    <w:p w14:paraId="0A6FDB52" w14:textId="2EBD0CF8" w:rsidR="0012319B" w:rsidRDefault="0012319B" w:rsidP="002D65F3">
      <w:pPr>
        <w:pStyle w:val="Code"/>
        <w:pPrChange w:id="4957" w:author="Laurence Golding" w:date="2019-05-11T06:51:00Z">
          <w:pPr>
            <w:pStyle w:val="Codesmall"/>
          </w:pPr>
        </w:pPrChange>
      </w:pPr>
      <w:r>
        <w:t xml:space="preserve">      "ruleId": "CA1001",</w:t>
      </w:r>
    </w:p>
    <w:p w14:paraId="003D824E" w14:textId="4F03FDD0" w:rsidR="0012319B" w:rsidRDefault="0012319B" w:rsidP="002D65F3">
      <w:pPr>
        <w:pStyle w:val="Code"/>
        <w:pPrChange w:id="4958" w:author="Laurence Golding" w:date="2019-05-11T06:51:00Z">
          <w:pPr>
            <w:pStyle w:val="Codesmall"/>
          </w:pPr>
        </w:pPrChange>
      </w:pPr>
      <w:r>
        <w:t xml:space="preserve">      "locations": [</w:t>
      </w:r>
    </w:p>
    <w:p w14:paraId="52BC8F93" w14:textId="76B966A2" w:rsidR="0012319B" w:rsidRDefault="0012319B" w:rsidP="002D65F3">
      <w:pPr>
        <w:pStyle w:val="Code"/>
        <w:pPrChange w:id="4959" w:author="Laurence Golding" w:date="2019-05-11T06:51:00Z">
          <w:pPr>
            <w:pStyle w:val="Codesmall"/>
          </w:pPr>
        </w:pPrChange>
      </w:pPr>
      <w:r>
        <w:t xml:space="preserve">        {</w:t>
      </w:r>
      <w:r w:rsidR="00B213E1">
        <w:t xml:space="preserve">                                 </w:t>
      </w:r>
      <w:del w:id="4960" w:author="Laurence Golding" w:date="2019-05-11T06:51:00Z">
        <w:r w:rsidR="00B213E1">
          <w:delText xml:space="preserve">    </w:delText>
        </w:r>
      </w:del>
      <w:r w:rsidR="00B213E1">
        <w:t># A location object (</w:t>
      </w:r>
      <w:r w:rsidR="00B213E1" w:rsidRPr="001C3E3E">
        <w:t>§</w:t>
      </w:r>
      <w:del w:id="4961" w:author="Laurence Golding" w:date="2019-05-11T06:51:00Z">
        <w:r w:rsidR="00B213E1">
          <w:fldChar w:fldCharType="begin"/>
        </w:r>
        <w:r w:rsidR="00B213E1">
          <w:delInstrText xml:space="preserve"> REF _Ref507665939 \r \h </w:delInstrText>
        </w:r>
        <w:r w:rsidR="00B213E1">
          <w:fldChar w:fldCharType="separate"/>
        </w:r>
        <w:r w:rsidR="00331070">
          <w:delText>3.20</w:delText>
        </w:r>
        <w:r w:rsidR="00B213E1">
          <w:fldChar w:fldCharType="end"/>
        </w:r>
        <w:r w:rsidR="00B213E1">
          <w:delText>)</w:delText>
        </w:r>
      </w:del>
      <w:ins w:id="4962" w:author="Laurence Golding" w:date="2019-05-11T06:51:00Z">
        <w:r w:rsidR="00B213E1">
          <w:fldChar w:fldCharType="begin"/>
        </w:r>
        <w:r w:rsidR="00B213E1">
          <w:instrText xml:space="preserve"> REF _Ref507665939 \r \h </w:instrText>
        </w:r>
        <w:r w:rsidR="002D65F3">
          <w:instrText xml:space="preserve"> \* MERGEFORMAT </w:instrText>
        </w:r>
        <w:r w:rsidR="00B213E1">
          <w:fldChar w:fldCharType="separate"/>
        </w:r>
        <w:r w:rsidR="0009127C">
          <w:t>3.28</w:t>
        </w:r>
        <w:r w:rsidR="00B213E1">
          <w:fldChar w:fldCharType="end"/>
        </w:r>
        <w:r w:rsidR="00B213E1">
          <w:t>)</w:t>
        </w:r>
        <w:r w:rsidR="00A34799">
          <w:t>.</w:t>
        </w:r>
      </w:ins>
    </w:p>
    <w:p w14:paraId="26DCDECF" w14:textId="325EC7B2" w:rsidR="0012319B" w:rsidRDefault="0012319B" w:rsidP="002D65F3">
      <w:pPr>
        <w:pStyle w:val="Code"/>
        <w:pPrChange w:id="4963" w:author="Laurence Golding" w:date="2019-05-11T06:51:00Z">
          <w:pPr>
            <w:pStyle w:val="Codesmall"/>
          </w:pPr>
        </w:pPrChange>
      </w:pPr>
      <w:r>
        <w:t xml:space="preserve">          "</w:t>
      </w:r>
      <w:r w:rsidR="00C6546E">
        <w:t>physicalLocation</w:t>
      </w:r>
      <w:r>
        <w:t>": {</w:t>
      </w:r>
      <w:r w:rsidR="00C6546E">
        <w:t xml:space="preserve"> </w:t>
      </w:r>
      <w:r w:rsidR="008A75AE">
        <w:t xml:space="preserve">          </w:t>
      </w:r>
      <w:del w:id="4964" w:author="Laurence Golding" w:date="2019-05-11T06:51:00Z">
        <w:r w:rsidR="008A75AE">
          <w:delText xml:space="preserve">    </w:delText>
        </w:r>
      </w:del>
      <w:r w:rsidR="00C6546E">
        <w:t># See §</w:t>
      </w:r>
      <w:r w:rsidR="00C6546E">
        <w:fldChar w:fldCharType="begin"/>
      </w:r>
      <w:r w:rsidR="00C6546E">
        <w:instrText xml:space="preserve"> REF _Ref493477623 \r \h </w:instrText>
      </w:r>
      <w:ins w:id="4965" w:author="Laurence Golding" w:date="2019-05-11T06:51:00Z">
        <w:r w:rsidR="002D65F3">
          <w:instrText xml:space="preserve"> \* MERGEFORMAT </w:instrText>
        </w:r>
      </w:ins>
      <w:r w:rsidR="00C6546E">
        <w:fldChar w:fldCharType="separate"/>
      </w:r>
      <w:r w:rsidR="0009127C">
        <w:t>3.</w:t>
      </w:r>
      <w:del w:id="4966" w:author="Laurence Golding" w:date="2019-05-11T06:51:00Z">
        <w:r w:rsidR="00331070">
          <w:delText>20.2</w:delText>
        </w:r>
      </w:del>
      <w:ins w:id="4967" w:author="Laurence Golding" w:date="2019-05-11T06:51:00Z">
        <w:r w:rsidR="0009127C">
          <w:t>28.3</w:t>
        </w:r>
      </w:ins>
      <w:r w:rsidR="00C6546E">
        <w:fldChar w:fldCharType="end"/>
      </w:r>
      <w:r w:rsidR="00C6546E">
        <w:t>.</w:t>
      </w:r>
    </w:p>
    <w:p w14:paraId="14E37F0A" w14:textId="532B4540" w:rsidR="0012319B" w:rsidRDefault="0012319B" w:rsidP="002D65F3">
      <w:pPr>
        <w:pStyle w:val="Code"/>
        <w:pPrChange w:id="4968" w:author="Laurence Golding" w:date="2019-05-11T06:51:00Z">
          <w:pPr>
            <w:pStyle w:val="Codesmall"/>
          </w:pPr>
        </w:pPrChange>
      </w:pPr>
      <w:r>
        <w:t xml:space="preserve">            "</w:t>
      </w:r>
      <w:del w:id="4969" w:author="Laurence Golding" w:date="2019-05-11T06:51:00Z">
        <w:r>
          <w:delText>fileLocation": {</w:delText>
        </w:r>
        <w:r w:rsidR="00B213E1">
          <w:delText xml:space="preserve">                 # A fileLocation</w:delText>
        </w:r>
      </w:del>
      <w:ins w:id="4970" w:author="Laurence Golding" w:date="2019-05-11T06:51:00Z">
        <w:r w:rsidR="00870A52">
          <w:t>artifactLocation</w:t>
        </w:r>
        <w:r>
          <w:t>": {</w:t>
        </w:r>
        <w:r w:rsidR="00B213E1">
          <w:t xml:space="preserve">         # A</w:t>
        </w:r>
        <w:r w:rsidR="00870A52">
          <w:t>n</w:t>
        </w:r>
        <w:r w:rsidR="00B213E1">
          <w:t xml:space="preserve"> </w:t>
        </w:r>
        <w:r w:rsidR="00870A52">
          <w:t>artifactLocation</w:t>
        </w:r>
      </w:ins>
      <w:r w:rsidR="00870A52">
        <w:t xml:space="preserve"> </w:t>
      </w:r>
      <w:r w:rsidR="00B213E1">
        <w:t>object (</w:t>
      </w:r>
      <w:r w:rsidR="00B213E1" w:rsidRPr="001C3E3E">
        <w:t>§</w:t>
      </w:r>
      <w:del w:id="4971" w:author="Laurence Golding" w:date="2019-05-11T06:51:00Z">
        <w:r w:rsidR="00B213E1">
          <w:fldChar w:fldCharType="begin"/>
        </w:r>
        <w:r w:rsidR="00B213E1">
          <w:delInstrText xml:space="preserve"> REF _Ref507594747 \r \h </w:delInstrText>
        </w:r>
        <w:r w:rsidR="00B213E1">
          <w:fldChar w:fldCharType="separate"/>
        </w:r>
        <w:r w:rsidR="00331070">
          <w:delText>3.2</w:delText>
        </w:r>
        <w:r w:rsidR="00B213E1">
          <w:fldChar w:fldCharType="end"/>
        </w:r>
        <w:r w:rsidR="00B213E1">
          <w:delText>)</w:delText>
        </w:r>
      </w:del>
      <w:ins w:id="4972" w:author="Laurence Golding" w:date="2019-05-11T06:51:00Z">
        <w:r w:rsidR="000A27CB">
          <w:fldChar w:fldCharType="begin"/>
        </w:r>
        <w:r w:rsidR="000A27CB">
          <w:instrText xml:space="preserve"> REF _Ref508989521 \r \h </w:instrText>
        </w:r>
        <w:r w:rsidR="000A27CB">
          <w:fldChar w:fldCharType="separate"/>
        </w:r>
        <w:r w:rsidR="0009127C">
          <w:t>3.4</w:t>
        </w:r>
        <w:r w:rsidR="000A27CB">
          <w:fldChar w:fldCharType="end"/>
        </w:r>
        <w:r w:rsidR="00B213E1">
          <w:t>)</w:t>
        </w:r>
        <w:r w:rsidR="00A34799">
          <w:t>.</w:t>
        </w:r>
      </w:ins>
    </w:p>
    <w:p w14:paraId="025C7C5A" w14:textId="3C792EF3" w:rsidR="0012319B" w:rsidRDefault="0012319B" w:rsidP="002D65F3">
      <w:pPr>
        <w:pStyle w:val="Code"/>
        <w:pPrChange w:id="4973" w:author="Laurence Golding" w:date="2019-05-11T06:51:00Z">
          <w:pPr>
            <w:pStyle w:val="Codesmall"/>
          </w:pPr>
        </w:pPrChange>
      </w:pPr>
      <w:r>
        <w:t xml:space="preserve">              "uri": "lib/memory.c",</w:t>
      </w:r>
    </w:p>
    <w:p w14:paraId="311B314F" w14:textId="047DA481" w:rsidR="0012319B" w:rsidRDefault="0012319B" w:rsidP="002D65F3">
      <w:pPr>
        <w:pStyle w:val="Code"/>
        <w:pPrChange w:id="4974" w:author="Laurence Golding" w:date="2019-05-11T06:51:00Z">
          <w:pPr>
            <w:pStyle w:val="Codesmall"/>
          </w:pPr>
        </w:pPrChange>
      </w:pPr>
      <w:r>
        <w:t xml:space="preserve">              "uriBaseId": "SRCROOT"</w:t>
      </w:r>
    </w:p>
    <w:p w14:paraId="2E573A78" w14:textId="39608C5C" w:rsidR="0012319B" w:rsidRDefault="0012319B" w:rsidP="002D65F3">
      <w:pPr>
        <w:pStyle w:val="Code"/>
        <w:pPrChange w:id="4975" w:author="Laurence Golding" w:date="2019-05-11T06:51:00Z">
          <w:pPr>
            <w:pStyle w:val="Codesmall"/>
          </w:pPr>
        </w:pPrChange>
      </w:pPr>
      <w:r>
        <w:t xml:space="preserve">            }</w:t>
      </w:r>
    </w:p>
    <w:p w14:paraId="7B3F6868" w14:textId="250ECBCB" w:rsidR="0012319B" w:rsidRDefault="0012319B" w:rsidP="002D65F3">
      <w:pPr>
        <w:pStyle w:val="Code"/>
        <w:pPrChange w:id="4976" w:author="Laurence Golding" w:date="2019-05-11T06:51:00Z">
          <w:pPr>
            <w:pStyle w:val="Codesmall"/>
          </w:pPr>
        </w:pPrChange>
      </w:pPr>
      <w:r>
        <w:t xml:space="preserve">          }</w:t>
      </w:r>
    </w:p>
    <w:p w14:paraId="4A956447" w14:textId="410FAB7D" w:rsidR="0012319B" w:rsidRDefault="0012319B" w:rsidP="002D65F3">
      <w:pPr>
        <w:pStyle w:val="Code"/>
        <w:pPrChange w:id="4977" w:author="Laurence Golding" w:date="2019-05-11T06:51:00Z">
          <w:pPr>
            <w:pStyle w:val="Codesmall"/>
          </w:pPr>
        </w:pPrChange>
      </w:pPr>
      <w:r>
        <w:t xml:space="preserve">        }</w:t>
      </w:r>
    </w:p>
    <w:p w14:paraId="6034D36E" w14:textId="7BB34C22" w:rsidR="0012319B" w:rsidRDefault="0012319B" w:rsidP="002D65F3">
      <w:pPr>
        <w:pStyle w:val="Code"/>
        <w:pPrChange w:id="4978" w:author="Laurence Golding" w:date="2019-05-11T06:51:00Z">
          <w:pPr>
            <w:pStyle w:val="Codesmall"/>
          </w:pPr>
        </w:pPrChange>
      </w:pPr>
      <w:r>
        <w:t xml:space="preserve">      ]</w:t>
      </w:r>
    </w:p>
    <w:p w14:paraId="65A0026B" w14:textId="5A866247" w:rsidR="0012319B" w:rsidRDefault="0012319B" w:rsidP="002D65F3">
      <w:pPr>
        <w:pStyle w:val="Code"/>
        <w:pPrChange w:id="4979" w:author="Laurence Golding" w:date="2019-05-11T06:51:00Z">
          <w:pPr>
            <w:pStyle w:val="Codesmall"/>
          </w:pPr>
        </w:pPrChange>
      </w:pPr>
      <w:r>
        <w:t xml:space="preserve">    }</w:t>
      </w:r>
    </w:p>
    <w:p w14:paraId="4689AC72" w14:textId="6D45A737" w:rsidR="0012319B" w:rsidRDefault="0012319B" w:rsidP="002D65F3">
      <w:pPr>
        <w:pStyle w:val="Code"/>
        <w:pPrChange w:id="4980" w:author="Laurence Golding" w:date="2019-05-11T06:51:00Z">
          <w:pPr>
            <w:pStyle w:val="Codesmall"/>
          </w:pPr>
        </w:pPrChange>
      </w:pPr>
      <w:r>
        <w:t xml:space="preserve">  ]</w:t>
      </w:r>
    </w:p>
    <w:p w14:paraId="2AA968A2" w14:textId="260CEEB6" w:rsidR="0012319B" w:rsidRDefault="0012319B" w:rsidP="002D65F3">
      <w:pPr>
        <w:pStyle w:val="Code"/>
        <w:pPrChange w:id="4981" w:author="Laurence Golding" w:date="2019-05-11T06:51:00Z">
          <w:pPr>
            <w:pStyle w:val="Codesmall"/>
          </w:pPr>
        </w:pPrChange>
      </w:pPr>
      <w:r>
        <w:t>}</w:t>
      </w:r>
    </w:p>
    <w:p w14:paraId="3E0C9D37" w14:textId="77777777" w:rsidR="00AF6E4D" w:rsidRDefault="00AF6E4D" w:rsidP="00AF6E4D">
      <w:pPr>
        <w:rPr>
          <w:del w:id="4982" w:author="Laurence Golding" w:date="2019-05-11T06:51:00Z"/>
        </w:rPr>
      </w:pPr>
      <w:del w:id="4983" w:author="Laurence Golding" w:date="2019-05-11T06:51:00Z">
        <w:r>
          <w:delText xml:space="preserve">The rules governing the inclusion of the host name in a URI that uses the </w:delText>
        </w:r>
        <w:r w:rsidRPr="00AF6E4D">
          <w:rPr>
            <w:rStyle w:val="CODEtemp"/>
          </w:rPr>
          <w:delText>"file"</w:delText>
        </w:r>
        <w:r>
          <w:delText xml:space="preserve"> protocol are the same as for the </w:delText>
        </w:r>
        <w:r w:rsidRPr="00AF6E4D">
          <w:rPr>
            <w:rStyle w:val="CODEtemp"/>
          </w:rPr>
          <w:delText>fileLocation.uri</w:delText>
        </w:r>
        <w:r>
          <w:delText xml:space="preserve"> property (</w:delText>
        </w:r>
        <w:r w:rsidR="0014301D">
          <w:delText xml:space="preserve">see </w:delText>
        </w:r>
        <w:r>
          <w:delText>§</w:delText>
        </w:r>
        <w:r w:rsidR="0014301D">
          <w:fldChar w:fldCharType="begin"/>
        </w:r>
        <w:r w:rsidR="0014301D">
          <w:delInstrText xml:space="preserve"> REF _Ref511910229 \r \h </w:delInstrText>
        </w:r>
        <w:r w:rsidR="0014301D">
          <w:fldChar w:fldCharType="separate"/>
        </w:r>
        <w:r w:rsidR="00331070">
          <w:delText>3.3.2.2</w:delText>
        </w:r>
        <w:r w:rsidR="0014301D">
          <w:fldChar w:fldCharType="end"/>
        </w:r>
        <w:r>
          <w:delText>).</w:delText>
        </w:r>
      </w:del>
    </w:p>
    <w:p w14:paraId="04F80F37" w14:textId="77777777" w:rsidR="000D32C1" w:rsidRDefault="000D32C1" w:rsidP="000D32C1">
      <w:pPr>
        <w:pStyle w:val="Heading3"/>
        <w:numPr>
          <w:ilvl w:val="2"/>
          <w:numId w:val="2"/>
        </w:numPr>
        <w:rPr>
          <w:del w:id="4984" w:author="Laurence Golding" w:date="2019-05-11T06:51:00Z"/>
        </w:rPr>
      </w:pPr>
      <w:bookmarkStart w:id="4985" w:name="_Toc516224719"/>
      <w:del w:id="4986" w:author="Laurence Golding" w:date="2019-05-11T06:51:00Z">
        <w:r>
          <w:delText>files property</w:delText>
        </w:r>
        <w:bookmarkEnd w:id="4985"/>
      </w:del>
    </w:p>
    <w:p w14:paraId="3B6C685A" w14:textId="77777777" w:rsidR="006A16A8" w:rsidRDefault="006A16A8" w:rsidP="006A16A8">
      <w:pPr>
        <w:pStyle w:val="Heading4"/>
        <w:numPr>
          <w:ilvl w:val="3"/>
          <w:numId w:val="2"/>
        </w:numPr>
        <w:rPr>
          <w:del w:id="4987" w:author="Laurence Golding" w:date="2019-05-11T06:51:00Z"/>
        </w:rPr>
      </w:pPr>
      <w:bookmarkStart w:id="4988" w:name="_Toc516224720"/>
      <w:del w:id="4989" w:author="Laurence Golding" w:date="2019-05-11T06:51:00Z">
        <w:r>
          <w:delText>General</w:delText>
        </w:r>
        <w:bookmarkEnd w:id="4988"/>
      </w:del>
    </w:p>
    <w:p w14:paraId="7D9E2059" w14:textId="78A5E025" w:rsidR="000D32C1" w:rsidRDefault="006C1B56" w:rsidP="000D32C1">
      <w:pPr>
        <w:pStyle w:val="Heading3"/>
        <w:rPr>
          <w:ins w:id="4990" w:author="Laurence Golding" w:date="2019-05-11T06:51:00Z"/>
        </w:rPr>
      </w:pPr>
      <w:bookmarkStart w:id="4991" w:name="_Ref507667580"/>
      <w:bookmarkStart w:id="4992" w:name="_Toc8367011"/>
      <w:ins w:id="4993" w:author="Laurence Golding" w:date="2019-05-11T06:51:00Z">
        <w:r>
          <w:t xml:space="preserve">artifacts </w:t>
        </w:r>
        <w:r w:rsidR="000D32C1">
          <w:t>property</w:t>
        </w:r>
        <w:bookmarkEnd w:id="4808"/>
        <w:bookmarkEnd w:id="4991"/>
        <w:bookmarkEnd w:id="4992"/>
      </w:ins>
    </w:p>
    <w:p w14:paraId="1A04899C" w14:textId="7807EFB3" w:rsidR="003B5868" w:rsidRDefault="003B5868" w:rsidP="003B5868">
      <w:r w:rsidRPr="003B5868">
        <w:t xml:space="preserve">A </w:t>
      </w:r>
      <w:r w:rsidRPr="003B5868">
        <w:rPr>
          <w:rStyle w:val="CODEtemp"/>
        </w:rPr>
        <w:t>run</w:t>
      </w:r>
      <w:r w:rsidRPr="003B5868">
        <w:t xml:space="preserve"> object </w:t>
      </w:r>
      <w:del w:id="4994" w:author="Laurence Golding" w:date="2019-05-11T06:51:00Z">
        <w:r w:rsidRPr="003B5868">
          <w:rPr>
            <w:b/>
          </w:rPr>
          <w:delText>SHOULD</w:delText>
        </w:r>
      </w:del>
      <w:ins w:id="4995" w:author="Laurence Golding" w:date="2019-05-11T06:51:00Z">
        <w:r w:rsidR="00D57466">
          <w:rPr>
            <w:b/>
          </w:rPr>
          <w:t>MAY</w:t>
        </w:r>
      </w:ins>
      <w:r w:rsidR="00D57466" w:rsidRPr="003B5868">
        <w:t xml:space="preserve"> </w:t>
      </w:r>
      <w:r w:rsidRPr="003B5868">
        <w:t xml:space="preserve">contain a property named </w:t>
      </w:r>
      <w:del w:id="4996" w:author="Laurence Golding" w:date="2019-05-11T06:51:00Z">
        <w:r w:rsidRPr="003B5868">
          <w:rPr>
            <w:rStyle w:val="CODEtemp"/>
          </w:rPr>
          <w:delText>files</w:delText>
        </w:r>
      </w:del>
      <w:ins w:id="4997" w:author="Laurence Golding" w:date="2019-05-11T06:51:00Z">
        <w:r w:rsidR="006C1B56">
          <w:rPr>
            <w:rStyle w:val="CODEtemp"/>
          </w:rPr>
          <w:t>artifacts</w:t>
        </w:r>
      </w:ins>
      <w:r w:rsidR="006C1B56" w:rsidRPr="003B5868">
        <w:t xml:space="preserve"> </w:t>
      </w:r>
      <w:r w:rsidRPr="003B5868">
        <w:t xml:space="preserve">whose value is </w:t>
      </w:r>
      <w:del w:id="4998" w:author="Laurence Golding" w:date="2019-05-11T06:51:00Z">
        <w:r w:rsidRPr="003B5868">
          <w:delText>a JSON object</w:delText>
        </w:r>
      </w:del>
      <w:ins w:id="4999" w:author="Laurence Golding" w:date="2019-05-11T06:51:00Z">
        <w:r w:rsidRPr="003B5868">
          <w:t>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9127C">
          <w:t>3.7.3</w:t>
        </w:r>
        <w:r w:rsidR="00ED4F69">
          <w:fldChar w:fldCharType="end"/>
        </w:r>
        <w:r w:rsidR="00ED4F69">
          <w:t xml:space="preserve">) </w:t>
        </w:r>
        <w:r w:rsidR="006C1B56">
          <w:rPr>
            <w:rStyle w:val="CODEtemp"/>
          </w:rPr>
          <w:t>artifact</w:t>
        </w:r>
        <w:r w:rsidR="006C1B56">
          <w:t xml:space="preserve"> </w:t>
        </w:r>
        <w:r w:rsidRPr="003B5868">
          <w:t>object</w:t>
        </w:r>
        <w:r w:rsidR="00451D9F">
          <w:t>s</w:t>
        </w:r>
      </w:ins>
      <w:r w:rsidR="004A12C7">
        <w:t xml:space="preserve"> (§</w:t>
      </w:r>
      <w:del w:id="5000" w:author="Laurence Golding" w:date="2019-05-11T06:51:00Z">
        <w:r w:rsidR="004A12C7">
          <w:fldChar w:fldCharType="begin"/>
        </w:r>
        <w:r w:rsidR="004A12C7">
          <w:delInstrText xml:space="preserve"> REF _Ref508798892 \r \h </w:delInstrText>
        </w:r>
        <w:r w:rsidR="004A12C7">
          <w:fldChar w:fldCharType="separate"/>
        </w:r>
        <w:r w:rsidR="00331070">
          <w:delText>3.5</w:delText>
        </w:r>
        <w:r w:rsidR="004A12C7">
          <w:fldChar w:fldCharType="end"/>
        </w:r>
      </w:del>
      <w:ins w:id="5001" w:author="Laurence Golding" w:date="2019-05-11T06:51:00Z">
        <w:r w:rsidR="00451D9F">
          <w:fldChar w:fldCharType="begin"/>
        </w:r>
        <w:r w:rsidR="00451D9F">
          <w:instrText xml:space="preserve"> REF _Ref493403111 \r \h </w:instrText>
        </w:r>
        <w:r w:rsidR="00451D9F">
          <w:fldChar w:fldCharType="separate"/>
        </w:r>
        <w:r w:rsidR="0009127C">
          <w:t>3.24</w:t>
        </w:r>
        <w:r w:rsidR="00451D9F">
          <w:fldChar w:fldCharType="end"/>
        </w:r>
      </w:ins>
      <w:r w:rsidR="004A12C7">
        <w:t>)</w:t>
      </w:r>
      <w:r w:rsidRPr="003B5868">
        <w:t xml:space="preserve"> each of </w:t>
      </w:r>
      <w:del w:id="5002" w:author="Laurence Golding" w:date="2019-05-11T06:51:00Z">
        <w:r w:rsidRPr="003B5868">
          <w:delText xml:space="preserve">whose properties </w:delText>
        </w:r>
      </w:del>
      <w:ins w:id="5003" w:author="Laurence Golding" w:date="2019-05-11T06:51:00Z">
        <w:r w:rsidR="00451D9F">
          <w:t>which</w:t>
        </w:r>
        <w:r w:rsidRPr="003B5868">
          <w:t xml:space="preserve"> </w:t>
        </w:r>
      </w:ins>
      <w:r w:rsidRPr="003B5868">
        <w:t xml:space="preserve">represents </w:t>
      </w:r>
      <w:del w:id="5004" w:author="Laurence Golding" w:date="2019-05-11T06:51:00Z">
        <w:r w:rsidRPr="003B5868">
          <w:delText>a file</w:delText>
        </w:r>
      </w:del>
      <w:ins w:id="5005" w:author="Laurence Golding" w:date="2019-05-11T06:51:00Z">
        <w:r w:rsidRPr="003B5868">
          <w:t>a</w:t>
        </w:r>
        <w:r w:rsidR="006C1B56">
          <w:t>n</w:t>
        </w:r>
        <w:r w:rsidRPr="003B5868">
          <w:t xml:space="preserve"> </w:t>
        </w:r>
        <w:r w:rsidR="006C1B56">
          <w:t>artifact</w:t>
        </w:r>
      </w:ins>
      <w:r w:rsidR="006C1B56" w:rsidRPr="003B5868">
        <w:t xml:space="preserve"> </w:t>
      </w:r>
      <w:r w:rsidR="005652D9">
        <w:t>relevant to</w:t>
      </w:r>
      <w:r w:rsidRPr="003B5868">
        <w:t xml:space="preserve"> the run.</w:t>
      </w:r>
    </w:p>
    <w:p w14:paraId="0A40CC65" w14:textId="3E846623" w:rsidR="003B5868" w:rsidRPr="00F132B2" w:rsidRDefault="003B5868" w:rsidP="003B5868">
      <w:del w:id="5006" w:author="Laurence Golding" w:date="2019-05-11T06:51:00Z">
        <w:r w:rsidRPr="003B5868">
          <w:delText xml:space="preserve">The object specified by the </w:delText>
        </w:r>
        <w:r w:rsidRPr="003B5868">
          <w:rPr>
            <w:rStyle w:val="CODEtemp"/>
          </w:rPr>
          <w:delText>files</w:delText>
        </w:r>
        <w:r w:rsidRPr="003B5868">
          <w:delText xml:space="preserve"> property</w:delText>
        </w:r>
      </w:del>
      <w:ins w:id="5007" w:author="Laurence Golding" w:date="2019-05-11T06:51:00Z">
        <w:r w:rsidRPr="003B5868">
          <w:t xml:space="preserve">The </w:t>
        </w:r>
        <w:r w:rsidR="00451D9F">
          <w:t>array</w:t>
        </w:r>
      </w:ins>
      <w:r w:rsidRPr="003B5868">
        <w:t xml:space="preserve"> </w:t>
      </w:r>
      <w:r w:rsidRPr="003B5868">
        <w:rPr>
          <w:b/>
        </w:rPr>
        <w:t>SHOULD</w:t>
      </w:r>
      <w:r w:rsidRPr="003B5868">
        <w:t xml:space="preserve"> contain </w:t>
      </w:r>
      <w:del w:id="5008" w:author="Laurence Golding" w:date="2019-05-11T06:51:00Z">
        <w:r w:rsidRPr="003B5868">
          <w:delText>properties</w:delText>
        </w:r>
      </w:del>
      <w:ins w:id="5009" w:author="Laurence Golding" w:date="2019-05-11T06:51:00Z">
        <w:r w:rsidR="00451D9F">
          <w:t>elements</w:t>
        </w:r>
      </w:ins>
      <w:r w:rsidR="00451D9F" w:rsidRPr="003B5868">
        <w:t xml:space="preserve"> </w:t>
      </w:r>
      <w:r w:rsidRPr="003B5868">
        <w:t xml:space="preserve">representing at least those </w:t>
      </w:r>
      <w:del w:id="5010" w:author="Laurence Golding" w:date="2019-05-11T06:51:00Z">
        <w:r w:rsidRPr="003B5868">
          <w:delText>files</w:delText>
        </w:r>
      </w:del>
      <w:ins w:id="5011" w:author="Laurence Golding" w:date="2019-05-11T06:51:00Z">
        <w:r w:rsidR="006C1B56">
          <w:t>artifacts</w:t>
        </w:r>
      </w:ins>
      <w:r w:rsidR="006C1B56" w:rsidRPr="003B5868">
        <w:t xml:space="preserve"> </w:t>
      </w:r>
      <w:r w:rsidRPr="003B5868">
        <w:t xml:space="preserve">in which results were detected, but it </w:t>
      </w:r>
      <w:r w:rsidRPr="003B5868">
        <w:rPr>
          <w:b/>
        </w:rPr>
        <w:t>MAY</w:t>
      </w:r>
      <w:r w:rsidRPr="003B5868">
        <w:t xml:space="preserve"> contain </w:t>
      </w:r>
      <w:del w:id="5012" w:author="Laurence Golding" w:date="2019-05-11T06:51:00Z">
        <w:r w:rsidRPr="003B5868">
          <w:delText>properties</w:delText>
        </w:r>
      </w:del>
      <w:ins w:id="5013" w:author="Laurence Golding" w:date="2019-05-11T06:51:00Z">
        <w:r w:rsidR="00451D9F">
          <w:t>elements</w:t>
        </w:r>
      </w:ins>
      <w:r w:rsidR="00451D9F" w:rsidRPr="003B5868">
        <w:t xml:space="preserve"> </w:t>
      </w:r>
      <w:r w:rsidRPr="003B5868">
        <w:t xml:space="preserve">representing all </w:t>
      </w:r>
      <w:del w:id="5014" w:author="Laurence Golding" w:date="2019-05-11T06:51:00Z">
        <w:r w:rsidRPr="003B5868">
          <w:delText>files</w:delText>
        </w:r>
      </w:del>
      <w:ins w:id="5015" w:author="Laurence Golding" w:date="2019-05-11T06:51:00Z">
        <w:r w:rsidR="006C1B56">
          <w:t>artifacts</w:t>
        </w:r>
      </w:ins>
      <w:r w:rsidR="006C1B56" w:rsidRPr="003B5868">
        <w:t xml:space="preserve"> </w:t>
      </w:r>
      <w:r w:rsidRPr="003B5868">
        <w:t xml:space="preserve">examined by the tool (whether or not results were detected in those </w:t>
      </w:r>
      <w:del w:id="5016" w:author="Laurence Golding" w:date="2019-05-11T06:51:00Z">
        <w:r w:rsidRPr="003B5868">
          <w:delText>files</w:delText>
        </w:r>
      </w:del>
      <w:ins w:id="5017" w:author="Laurence Golding" w:date="2019-05-11T06:51:00Z">
        <w:r w:rsidR="004D285A">
          <w:t>artifacts</w:t>
        </w:r>
      </w:ins>
      <w:r w:rsidRPr="003B5868">
        <w:t xml:space="preserve">), or any subset of those </w:t>
      </w:r>
      <w:del w:id="5018" w:author="Laurence Golding" w:date="2019-05-11T06:51:00Z">
        <w:r w:rsidRPr="003B5868">
          <w:delText>files</w:delText>
        </w:r>
      </w:del>
      <w:ins w:id="5019" w:author="Laurence Golding" w:date="2019-05-11T06:51:00Z">
        <w:r w:rsidR="006C1B56">
          <w:t>artifacts</w:t>
        </w:r>
      </w:ins>
      <w:r w:rsidRPr="003B5868">
        <w:t>.</w:t>
      </w:r>
      <w:r w:rsidR="00F132B2">
        <w:t xml:space="preserve"> It </w:t>
      </w:r>
      <w:r w:rsidR="00F132B2">
        <w:rPr>
          <w:b/>
        </w:rPr>
        <w:t>MAY</w:t>
      </w:r>
      <w:r w:rsidR="00F132B2">
        <w:t xml:space="preserve"> also include other </w:t>
      </w:r>
      <w:del w:id="5020" w:author="Laurence Golding" w:date="2019-05-11T06:51:00Z">
        <w:r w:rsidR="00F132B2">
          <w:delText>files</w:delText>
        </w:r>
      </w:del>
      <w:ins w:id="5021" w:author="Laurence Golding" w:date="2019-05-11T06:51:00Z">
        <w:r w:rsidR="006C1B56">
          <w:t>artifacts</w:t>
        </w:r>
      </w:ins>
      <w:r w:rsidR="006C1B56">
        <w:t xml:space="preserve"> </w:t>
      </w:r>
      <w:r w:rsidR="00F132B2">
        <w:t>relevant to the run, such as attachments (§</w:t>
      </w:r>
      <w:del w:id="5022" w:author="Laurence Golding" w:date="2019-05-11T06:51:00Z">
        <w:r w:rsidR="00F132B2">
          <w:fldChar w:fldCharType="begin"/>
        </w:r>
        <w:r w:rsidR="00F132B2">
          <w:delInstrText xml:space="preserve"> REF _Ref507597986 \r \h </w:delInstrText>
        </w:r>
        <w:r w:rsidR="00F132B2">
          <w:fldChar w:fldCharType="separate"/>
        </w:r>
        <w:r w:rsidR="00331070">
          <w:delText>3.13.5</w:delText>
        </w:r>
        <w:r w:rsidR="00F132B2">
          <w:fldChar w:fldCharType="end"/>
        </w:r>
        <w:r w:rsidR="00F132B2">
          <w:delText>, §</w:delText>
        </w:r>
        <w:r w:rsidR="00F132B2">
          <w:fldChar w:fldCharType="begin"/>
        </w:r>
        <w:r w:rsidR="00F132B2">
          <w:delInstrText xml:space="preserve"> REF _Ref508987354 \r \h </w:delInstrText>
        </w:r>
        <w:r w:rsidR="00F132B2">
          <w:fldChar w:fldCharType="separate"/>
        </w:r>
        <w:r w:rsidR="00331070">
          <w:delText>3.19.21</w:delText>
        </w:r>
        <w:r w:rsidR="00F132B2">
          <w:fldChar w:fldCharType="end"/>
        </w:r>
      </w:del>
      <w:ins w:id="5023" w:author="Laurence Golding" w:date="2019-05-11T06:51:00Z">
        <w:r w:rsidR="00F132B2">
          <w:fldChar w:fldCharType="begin"/>
        </w:r>
        <w:r w:rsidR="00F132B2">
          <w:instrText xml:space="preserve"> REF _Ref508987354 \r \h </w:instrText>
        </w:r>
        <w:r w:rsidR="00F132B2">
          <w:fldChar w:fldCharType="separate"/>
        </w:r>
        <w:r w:rsidR="0009127C">
          <w:t>3.27.26</w:t>
        </w:r>
        <w:r w:rsidR="00F132B2">
          <w:fldChar w:fldCharType="end"/>
        </w:r>
      </w:ins>
      <w:r w:rsidR="00F132B2">
        <w:t>).</w:t>
      </w:r>
    </w:p>
    <w:p w14:paraId="6A60B17A" w14:textId="6CE1D713" w:rsidR="003B5868" w:rsidRDefault="003B5868" w:rsidP="003B5868">
      <w:pPr>
        <w:pStyle w:val="Note"/>
      </w:pPr>
      <w:r>
        <w:t xml:space="preserve">NOTE: </w:t>
      </w:r>
      <w:del w:id="5024" w:author="Laurence Golding" w:date="2019-05-11T06:51:00Z">
        <w:r w:rsidRPr="003B5868">
          <w:rPr>
            <w:rStyle w:val="CODEtemp"/>
          </w:rPr>
          <w:delText>file</w:delText>
        </w:r>
      </w:del>
      <w:ins w:id="5025" w:author="Laurence Golding" w:date="2019-05-11T06:51:00Z">
        <w:r w:rsidR="006C1B56">
          <w:rPr>
            <w:rStyle w:val="CODEtemp"/>
          </w:rPr>
          <w:t>artifact</w:t>
        </w:r>
      </w:ins>
      <w:r w:rsidR="006C1B56" w:rsidRPr="003B5868">
        <w:t xml:space="preserve"> </w:t>
      </w:r>
      <w:r w:rsidRPr="003B5868">
        <w:t xml:space="preserve">objects contain information that is useful for viewers. Viewers will be able to provide the most information to users if the </w:t>
      </w:r>
      <w:del w:id="5026" w:author="Laurence Golding" w:date="2019-05-11T06:51:00Z">
        <w:r w:rsidRPr="003B5868">
          <w:rPr>
            <w:rStyle w:val="CODEtemp"/>
          </w:rPr>
          <w:delText>files</w:delText>
        </w:r>
      </w:del>
      <w:ins w:id="5027" w:author="Laurence Golding" w:date="2019-05-11T06:51:00Z">
        <w:r w:rsidR="006C1B56">
          <w:rPr>
            <w:rStyle w:val="CODEtemp"/>
          </w:rPr>
          <w:t>artifacts</w:t>
        </w:r>
      </w:ins>
      <w:r w:rsidR="006C1B56" w:rsidRPr="003B5868">
        <w:t xml:space="preserve"> </w:t>
      </w:r>
      <w:r w:rsidRPr="003B5868">
        <w:t xml:space="preserve">property is present and contains information for every </w:t>
      </w:r>
      <w:del w:id="5028" w:author="Laurence Golding" w:date="2019-05-11T06:51:00Z">
        <w:r w:rsidRPr="003B5868">
          <w:delText>file</w:delText>
        </w:r>
      </w:del>
      <w:ins w:id="5029" w:author="Laurence Golding" w:date="2019-05-11T06:51:00Z">
        <w:r w:rsidR="006C1B56">
          <w:t>artifact</w:t>
        </w:r>
      </w:ins>
      <w:r w:rsidR="006C1B56" w:rsidRPr="003B5868">
        <w:t xml:space="preserve"> </w:t>
      </w:r>
      <w:r w:rsidRPr="003B5868">
        <w:t>in which results were detected.</w:t>
      </w:r>
    </w:p>
    <w:p w14:paraId="2C8592BF" w14:textId="7033049B" w:rsidR="003B5868" w:rsidRDefault="003B5868" w:rsidP="003B5868">
      <w:pPr>
        <w:pStyle w:val="Note"/>
      </w:pPr>
      <w:r>
        <w:t>EXAMPLE:</w:t>
      </w:r>
    </w:p>
    <w:p w14:paraId="2F04DFF3" w14:textId="77777777" w:rsidR="003B5868" w:rsidRDefault="003B5868" w:rsidP="00C85F5E">
      <w:pPr>
        <w:pStyle w:val="Codesmall"/>
        <w:rPr>
          <w:del w:id="5030" w:author="Laurence Golding" w:date="2019-05-11T06:51:00Z"/>
        </w:rPr>
      </w:pPr>
      <w:del w:id="5031" w:author="Laurence Golding" w:date="2019-05-11T06:51:00Z">
        <w:r>
          <w:delText>"files": {</w:delText>
        </w:r>
      </w:del>
    </w:p>
    <w:p w14:paraId="24055C44" w14:textId="6910446B" w:rsidR="003B5868" w:rsidRDefault="003B5868" w:rsidP="002D65F3">
      <w:pPr>
        <w:pStyle w:val="Code"/>
        <w:rPr>
          <w:ins w:id="5032" w:author="Laurence Golding" w:date="2019-05-11T06:51:00Z"/>
        </w:rPr>
      </w:pPr>
      <w:del w:id="5033" w:author="Laurence Golding" w:date="2019-05-11T06:51:00Z">
        <w:r>
          <w:delText xml:space="preserve"> </w:delText>
        </w:r>
      </w:del>
      <w:ins w:id="5034" w:author="Laurence Golding" w:date="2019-05-11T06:51:00Z">
        <w:r>
          <w:t>"</w:t>
        </w:r>
        <w:r w:rsidR="006C1B56">
          <w:t>artifacts</w:t>
        </w:r>
        <w:r>
          <w:t xml:space="preserve">": </w:t>
        </w:r>
        <w:r w:rsidR="00451D9F">
          <w:t>[</w:t>
        </w:r>
      </w:ins>
    </w:p>
    <w:p w14:paraId="7CB16C80" w14:textId="77B205F3" w:rsidR="003B5868" w:rsidRDefault="003B5868" w:rsidP="002D65F3">
      <w:pPr>
        <w:pStyle w:val="Code"/>
        <w:rPr>
          <w:ins w:id="5035" w:author="Laurence Golding" w:date="2019-05-11T06:51:00Z"/>
        </w:rPr>
      </w:pPr>
      <w:ins w:id="5036" w:author="Laurence Golding" w:date="2019-05-11T06:51:00Z">
        <w:r>
          <w:t xml:space="preserve">  {</w:t>
        </w:r>
      </w:ins>
    </w:p>
    <w:p w14:paraId="23846CC8" w14:textId="2E184010" w:rsidR="00451D9F" w:rsidRDefault="00451D9F" w:rsidP="002D65F3">
      <w:pPr>
        <w:pStyle w:val="Code"/>
        <w:rPr>
          <w:ins w:id="5037" w:author="Laurence Golding" w:date="2019-05-11T06:51:00Z"/>
        </w:rPr>
      </w:pPr>
      <w:ins w:id="5038" w:author="Laurence Golding" w:date="2019-05-11T06:51:00Z">
        <w:r>
          <w:t xml:space="preserve">    "</w:t>
        </w:r>
        <w:r w:rsidR="00DC27E3">
          <w:t>l</w:t>
        </w:r>
        <w:r w:rsidR="006C1B56">
          <w:t>ocation</w:t>
        </w:r>
        <w:r>
          <w:t>": {</w:t>
        </w:r>
      </w:ins>
    </w:p>
    <w:p w14:paraId="0BC3FB0D" w14:textId="301DA03A" w:rsidR="00ED4F69" w:rsidRDefault="00451D9F" w:rsidP="002D65F3">
      <w:pPr>
        <w:pStyle w:val="Code"/>
        <w:pPrChange w:id="5039" w:author="Laurence Golding" w:date="2019-05-11T06:51:00Z">
          <w:pPr>
            <w:pStyle w:val="Codesmall"/>
          </w:pPr>
        </w:pPrChange>
      </w:pPr>
      <w:ins w:id="5040" w:author="Laurence Golding" w:date="2019-05-11T06:51:00Z">
        <w:r>
          <w:t xml:space="preserve">      "uri":</w:t>
        </w:r>
      </w:ins>
      <w:r>
        <w:t xml:space="preserve"> "file:///C:/Code/main.c</w:t>
      </w:r>
      <w:del w:id="5041" w:author="Laurence Golding" w:date="2019-05-11T06:51:00Z">
        <w:r w:rsidR="003B5868">
          <w:delText>": {</w:delText>
        </w:r>
      </w:del>
      <w:ins w:id="5042" w:author="Laurence Golding" w:date="2019-05-11T06:51:00Z">
        <w:r>
          <w:t>"</w:t>
        </w:r>
      </w:ins>
    </w:p>
    <w:p w14:paraId="6D20AAFD" w14:textId="7B98A55D" w:rsidR="00451D9F" w:rsidRDefault="00ED4F69" w:rsidP="002D65F3">
      <w:pPr>
        <w:pStyle w:val="Code"/>
        <w:rPr>
          <w:ins w:id="5043" w:author="Laurence Golding" w:date="2019-05-11T06:51:00Z"/>
        </w:rPr>
      </w:pPr>
      <w:r>
        <w:t xml:space="preserve">    </w:t>
      </w:r>
      <w:del w:id="5044" w:author="Laurence Golding" w:date="2019-05-11T06:51:00Z">
        <w:r w:rsidR="003B5868">
          <w:delText>"mimeType": "text/x-</w:delText>
        </w:r>
      </w:del>
      <w:ins w:id="5045" w:author="Laurence Golding" w:date="2019-05-11T06:51:00Z">
        <w:r>
          <w:t>}</w:t>
        </w:r>
        <w:r w:rsidR="00451D9F">
          <w:t>,</w:t>
        </w:r>
      </w:ins>
    </w:p>
    <w:p w14:paraId="3D9C5580" w14:textId="42E17CE7" w:rsidR="003B5868" w:rsidRDefault="003B5868" w:rsidP="002D65F3">
      <w:pPr>
        <w:pStyle w:val="Code"/>
        <w:pPrChange w:id="5046" w:author="Laurence Golding" w:date="2019-05-11T06:51:00Z">
          <w:pPr>
            <w:pStyle w:val="Codesmall"/>
          </w:pPr>
        </w:pPrChange>
      </w:pPr>
      <w:ins w:id="5047" w:author="Laurence Golding" w:date="2019-05-11T06:51:00Z">
        <w:r>
          <w:t xml:space="preserve">    "</w:t>
        </w:r>
        <w:r w:rsidR="001A63C6">
          <w:t>sourceLanguage</w:t>
        </w:r>
        <w:r>
          <w:t>": "</w:t>
        </w:r>
      </w:ins>
      <w:r>
        <w:t>c",</w:t>
      </w:r>
    </w:p>
    <w:p w14:paraId="3188D1AA" w14:textId="2A0CC7E3" w:rsidR="003B5868" w:rsidRDefault="003B5868" w:rsidP="002D65F3">
      <w:pPr>
        <w:pStyle w:val="Code"/>
        <w:pPrChange w:id="5048" w:author="Laurence Golding" w:date="2019-05-11T06:51:00Z">
          <w:pPr>
            <w:pStyle w:val="Codesmall"/>
          </w:pPr>
        </w:pPrChange>
      </w:pPr>
      <w:r>
        <w:t xml:space="preserve">    "hashes": </w:t>
      </w:r>
      <w:del w:id="5049" w:author="Laurence Golding" w:date="2019-05-11T06:51:00Z">
        <w:r>
          <w:delText>[</w:delText>
        </w:r>
      </w:del>
      <w:ins w:id="5050" w:author="Laurence Golding" w:date="2019-05-11T06:51:00Z">
        <w:r w:rsidR="00C16C96">
          <w:t>{</w:t>
        </w:r>
      </w:ins>
    </w:p>
    <w:p w14:paraId="475D26E8" w14:textId="77777777" w:rsidR="003B5868" w:rsidRDefault="003B5868" w:rsidP="00C85F5E">
      <w:pPr>
        <w:pStyle w:val="Codesmall"/>
        <w:rPr>
          <w:del w:id="5051" w:author="Laurence Golding" w:date="2019-05-11T06:51:00Z"/>
        </w:rPr>
      </w:pPr>
      <w:r>
        <w:t xml:space="preserve">      </w:t>
      </w:r>
      <w:del w:id="5052" w:author="Laurence Golding" w:date="2019-05-11T06:51:00Z">
        <w:r>
          <w:delText>{</w:delText>
        </w:r>
      </w:del>
    </w:p>
    <w:p w14:paraId="7A9747BB" w14:textId="33DD549E" w:rsidR="003B5868" w:rsidRDefault="003B5868" w:rsidP="002D65F3">
      <w:pPr>
        <w:pStyle w:val="Code"/>
        <w:pPrChange w:id="5053" w:author="Laurence Golding" w:date="2019-05-11T06:51:00Z">
          <w:pPr>
            <w:pStyle w:val="Codesmall"/>
          </w:pPr>
        </w:pPrChange>
      </w:pPr>
      <w:del w:id="5054" w:author="Laurence Golding" w:date="2019-05-11T06:51:00Z">
        <w:r>
          <w:delText xml:space="preserve">        "value</w:delText>
        </w:r>
      </w:del>
      <w:ins w:id="5055" w:author="Laurence Golding" w:date="2019-05-11T06:51:00Z">
        <w:r>
          <w:t>"</w:t>
        </w:r>
        <w:r w:rsidR="00C16C96">
          <w:t>sha-256</w:t>
        </w:r>
      </w:ins>
      <w:r>
        <w:t>": "b13ce2678a8807ba0765ab94a0ecd394f869bc81</w:t>
      </w:r>
      <w:del w:id="5056" w:author="Laurence Golding" w:date="2019-05-11T06:51:00Z">
        <w:r>
          <w:delText>",</w:delText>
        </w:r>
      </w:del>
      <w:ins w:id="5057" w:author="Laurence Golding" w:date="2019-05-11T06:51:00Z">
        <w:r>
          <w:t>"</w:t>
        </w:r>
      </w:ins>
    </w:p>
    <w:p w14:paraId="165F481D" w14:textId="4D03F3A2" w:rsidR="003B5868" w:rsidRDefault="003B5868" w:rsidP="002D65F3">
      <w:pPr>
        <w:pStyle w:val="Code"/>
        <w:pPrChange w:id="5058" w:author="Laurence Golding" w:date="2019-05-11T06:51:00Z">
          <w:pPr>
            <w:pStyle w:val="Codesmall"/>
          </w:pPr>
        </w:pPrChange>
      </w:pPr>
      <w:r>
        <w:t xml:space="preserve">    </w:t>
      </w:r>
      <w:del w:id="5059" w:author="Laurence Golding" w:date="2019-05-11T06:51:00Z">
        <w:r>
          <w:delText xml:space="preserve">    "algorithm": "sha</w:delText>
        </w:r>
        <w:r w:rsidR="009E3235">
          <w:delText>-</w:delText>
        </w:r>
        <w:r>
          <w:delText>256"</w:delText>
        </w:r>
      </w:del>
      <w:ins w:id="5060" w:author="Laurence Golding" w:date="2019-05-11T06:51:00Z">
        <w:r w:rsidR="00C16C96">
          <w:t>}</w:t>
        </w:r>
      </w:ins>
    </w:p>
    <w:p w14:paraId="65723372" w14:textId="2BA67D92" w:rsidR="003B5868" w:rsidRDefault="003B5868" w:rsidP="002D65F3">
      <w:pPr>
        <w:pStyle w:val="Code"/>
        <w:pPrChange w:id="5061" w:author="Laurence Golding" w:date="2019-05-11T06:51:00Z">
          <w:pPr>
            <w:pStyle w:val="Codesmall"/>
          </w:pPr>
        </w:pPrChange>
      </w:pPr>
      <w:r>
        <w:t xml:space="preserve">  </w:t>
      </w:r>
      <w:del w:id="5062" w:author="Laurence Golding" w:date="2019-05-11T06:51:00Z">
        <w:r>
          <w:delText xml:space="preserve">    </w:delText>
        </w:r>
      </w:del>
      <w:r>
        <w:t>}</w:t>
      </w:r>
    </w:p>
    <w:p w14:paraId="2D2C1D36" w14:textId="77777777" w:rsidR="003B5868" w:rsidRDefault="003B5868" w:rsidP="00C85F5E">
      <w:pPr>
        <w:pStyle w:val="Codesmall"/>
        <w:rPr>
          <w:del w:id="5063" w:author="Laurence Golding" w:date="2019-05-11T06:51:00Z"/>
        </w:rPr>
      </w:pPr>
      <w:del w:id="5064" w:author="Laurence Golding" w:date="2019-05-11T06:51:00Z">
        <w:r>
          <w:delText xml:space="preserve">    ]</w:delText>
        </w:r>
      </w:del>
    </w:p>
    <w:p w14:paraId="10696BEC" w14:textId="77777777" w:rsidR="003B5868" w:rsidRDefault="003B5868" w:rsidP="00C85F5E">
      <w:pPr>
        <w:pStyle w:val="Codesmall"/>
        <w:rPr>
          <w:del w:id="5065" w:author="Laurence Golding" w:date="2019-05-11T06:51:00Z"/>
        </w:rPr>
      </w:pPr>
      <w:del w:id="5066" w:author="Laurence Golding" w:date="2019-05-11T06:51:00Z">
        <w:r>
          <w:delText xml:space="preserve">  }</w:delText>
        </w:r>
      </w:del>
    </w:p>
    <w:p w14:paraId="375E0544" w14:textId="77777777" w:rsidR="003B5868" w:rsidRDefault="003B5868" w:rsidP="00C85F5E">
      <w:pPr>
        <w:pStyle w:val="Codesmall"/>
        <w:rPr>
          <w:del w:id="5067" w:author="Laurence Golding" w:date="2019-05-11T06:51:00Z"/>
        </w:rPr>
      </w:pPr>
      <w:del w:id="5068" w:author="Laurence Golding" w:date="2019-05-11T06:51:00Z">
        <w:r>
          <w:delText>}</w:delText>
        </w:r>
      </w:del>
    </w:p>
    <w:p w14:paraId="2CFCD4F3" w14:textId="77777777" w:rsidR="00C85F5E" w:rsidRDefault="00C85F5E" w:rsidP="00C85F5E">
      <w:pPr>
        <w:pStyle w:val="Heading4"/>
        <w:numPr>
          <w:ilvl w:val="3"/>
          <w:numId w:val="2"/>
        </w:numPr>
        <w:rPr>
          <w:del w:id="5069" w:author="Laurence Golding" w:date="2019-05-11T06:51:00Z"/>
        </w:rPr>
      </w:pPr>
      <w:bookmarkStart w:id="5070" w:name="_Ref508985072"/>
      <w:bookmarkStart w:id="5071" w:name="_Toc516224721"/>
      <w:del w:id="5072" w:author="Laurence Golding" w:date="2019-05-11T06:51:00Z">
        <w:r>
          <w:delText>Property names</w:delText>
        </w:r>
        <w:bookmarkEnd w:id="5070"/>
        <w:bookmarkEnd w:id="5071"/>
      </w:del>
    </w:p>
    <w:p w14:paraId="7A82408C" w14:textId="77777777" w:rsidR="00C85F5E" w:rsidRDefault="00C85F5E" w:rsidP="00C85F5E">
      <w:pPr>
        <w:rPr>
          <w:del w:id="5073" w:author="Laurence Golding" w:date="2019-05-11T06:51:00Z"/>
        </w:rPr>
      </w:pPr>
      <w:del w:id="5074" w:author="Laurence Golding" w:date="2019-05-11T06:51:00Z">
        <w:r>
          <w:delText xml:space="preserve">The property names in the </w:delText>
        </w:r>
        <w:r w:rsidRPr="00B41400">
          <w:rPr>
            <w:rStyle w:val="CODEtemp"/>
          </w:rPr>
          <w:delText>files</w:delText>
        </w:r>
        <w:r>
          <w:delText xml:space="preserve"> object are related to the file locations specified in </w:delText>
        </w:r>
        <w:r w:rsidRPr="00B41400">
          <w:rPr>
            <w:rStyle w:val="CODEtemp"/>
          </w:rPr>
          <w:delText>fileLocation</w:delText>
        </w:r>
        <w:r>
          <w:delText xml:space="preserve"> objects (§</w:delText>
        </w:r>
        <w:r>
          <w:fldChar w:fldCharType="begin"/>
        </w:r>
        <w:r>
          <w:delInstrText xml:space="preserve"> REF _Ref507594747 \r \h </w:delInstrText>
        </w:r>
        <w:r>
          <w:fldChar w:fldCharType="separate"/>
        </w:r>
        <w:r w:rsidR="00331070">
          <w:delText>3.2</w:delText>
        </w:r>
        <w:r>
          <w:fldChar w:fldCharType="end"/>
        </w:r>
        <w:r>
          <w:delText>) within the run. The syntax for the property names is:</w:delText>
        </w:r>
      </w:del>
    </w:p>
    <w:p w14:paraId="71F325A1" w14:textId="77777777" w:rsidR="00C85F5E" w:rsidRDefault="00C85F5E" w:rsidP="00C85F5E">
      <w:pPr>
        <w:pStyle w:val="Codesmall"/>
        <w:rPr>
          <w:del w:id="5075" w:author="Laurence Golding" w:date="2019-05-11T06:51:00Z"/>
        </w:rPr>
      </w:pPr>
      <w:del w:id="5076" w:author="Laurence Golding" w:date="2019-05-11T06:51:00Z">
        <w:r>
          <w:delText>files object property name = absolute property name | relative property name</w:delText>
        </w:r>
      </w:del>
    </w:p>
    <w:p w14:paraId="17F78B8D" w14:textId="77777777" w:rsidR="00C85F5E" w:rsidRDefault="00C85F5E" w:rsidP="00C85F5E">
      <w:pPr>
        <w:pStyle w:val="Codesmall"/>
        <w:rPr>
          <w:del w:id="5077" w:author="Laurence Golding" w:date="2019-05-11T06:51:00Z"/>
        </w:rPr>
      </w:pPr>
    </w:p>
    <w:p w14:paraId="0EB14FA8" w14:textId="77777777" w:rsidR="00C85F5E" w:rsidRDefault="00C85F5E" w:rsidP="00C85F5E">
      <w:pPr>
        <w:pStyle w:val="Codesmall"/>
        <w:rPr>
          <w:del w:id="5078" w:author="Laurence Golding" w:date="2019-05-11T06:51:00Z"/>
        </w:rPr>
      </w:pPr>
      <w:del w:id="5079" w:author="Laurence Golding" w:date="2019-05-11T06:51:00Z">
        <w:r>
          <w:delText>absolute property name = URI</w:delText>
        </w:r>
      </w:del>
    </w:p>
    <w:p w14:paraId="434992AF" w14:textId="77777777" w:rsidR="00C85F5E" w:rsidRDefault="00C85F5E" w:rsidP="00C85F5E">
      <w:pPr>
        <w:pStyle w:val="Codesmall"/>
        <w:rPr>
          <w:del w:id="5080" w:author="Laurence Golding" w:date="2019-05-11T06:51:00Z"/>
        </w:rPr>
      </w:pPr>
    </w:p>
    <w:p w14:paraId="788D1551" w14:textId="77777777" w:rsidR="00C85F5E" w:rsidRDefault="00C85F5E" w:rsidP="00C85F5E">
      <w:pPr>
        <w:pStyle w:val="Codesmall"/>
        <w:rPr>
          <w:del w:id="5081" w:author="Laurence Golding" w:date="2019-05-11T06:51:00Z"/>
        </w:rPr>
      </w:pPr>
      <w:bookmarkStart w:id="5082" w:name="_Hlk508703537"/>
      <w:del w:id="5083" w:author="Laurence Golding" w:date="2019-05-11T06:51:00Z">
        <w:r>
          <w:delText>relative property name</w:delText>
        </w:r>
        <w:bookmarkEnd w:id="5082"/>
        <w:r>
          <w:delText xml:space="preserve"> = [ uri base id prefix ], relative-ref</w:delText>
        </w:r>
      </w:del>
    </w:p>
    <w:p w14:paraId="5777CB25" w14:textId="77777777" w:rsidR="00C85F5E" w:rsidRDefault="00C85F5E" w:rsidP="00C85F5E">
      <w:pPr>
        <w:pStyle w:val="Codesmall"/>
        <w:rPr>
          <w:del w:id="5084" w:author="Laurence Golding" w:date="2019-05-11T06:51:00Z"/>
        </w:rPr>
      </w:pPr>
    </w:p>
    <w:p w14:paraId="29B93B0F" w14:textId="77777777" w:rsidR="00C85F5E" w:rsidRDefault="00C85F5E" w:rsidP="00C85F5E">
      <w:pPr>
        <w:pStyle w:val="Codesmall"/>
        <w:rPr>
          <w:del w:id="5085" w:author="Laurence Golding" w:date="2019-05-11T06:51:00Z"/>
        </w:rPr>
      </w:pPr>
      <w:del w:id="5086" w:author="Laurence Golding" w:date="2019-05-11T06:51:00Z">
        <w:r>
          <w:delText>URI = (? an absolute URI as defined by the URI construct in RFC 3986 ?)</w:delText>
        </w:r>
      </w:del>
    </w:p>
    <w:p w14:paraId="421B8883" w14:textId="77777777" w:rsidR="00C85F5E" w:rsidRDefault="00C85F5E" w:rsidP="00C85F5E">
      <w:pPr>
        <w:pStyle w:val="Codesmall"/>
        <w:rPr>
          <w:del w:id="5087" w:author="Laurence Golding" w:date="2019-05-11T06:51:00Z"/>
        </w:rPr>
      </w:pPr>
    </w:p>
    <w:p w14:paraId="3550F02B" w14:textId="77777777" w:rsidR="00C85F5E" w:rsidRDefault="00C85F5E" w:rsidP="00C85F5E">
      <w:pPr>
        <w:pStyle w:val="Codesmall"/>
        <w:rPr>
          <w:del w:id="5088" w:author="Laurence Golding" w:date="2019-05-11T06:51:00Z"/>
        </w:rPr>
      </w:pPr>
      <w:del w:id="5089" w:author="Laurence Golding" w:date="2019-05-11T06:51:00Z">
        <w:r>
          <w:delText>relative-ref = (? a relative URI as defined by the relative-ref construct in RFC 3986 ?)</w:delText>
        </w:r>
      </w:del>
    </w:p>
    <w:p w14:paraId="7D1A6EA5" w14:textId="77777777" w:rsidR="00C85F5E" w:rsidRDefault="00C85F5E" w:rsidP="00C85F5E">
      <w:pPr>
        <w:pStyle w:val="Codesmall"/>
        <w:rPr>
          <w:del w:id="5090" w:author="Laurence Golding" w:date="2019-05-11T06:51:00Z"/>
        </w:rPr>
      </w:pPr>
    </w:p>
    <w:p w14:paraId="7A13A5A7" w14:textId="77777777" w:rsidR="00C85F5E" w:rsidRDefault="00C85F5E" w:rsidP="00C85F5E">
      <w:pPr>
        <w:pStyle w:val="Codesmall"/>
        <w:rPr>
          <w:del w:id="5091" w:author="Laurence Golding" w:date="2019-05-11T06:51:00Z"/>
        </w:rPr>
      </w:pPr>
      <w:del w:id="5092" w:author="Laurence Golding" w:date="2019-05-11T06:51:00Z">
        <w:r>
          <w:delText>uri base id prefix = "#", uri base id, "#"</w:delText>
        </w:r>
      </w:del>
    </w:p>
    <w:p w14:paraId="5EC6DF4B" w14:textId="77777777" w:rsidR="00C85F5E" w:rsidRDefault="00C85F5E" w:rsidP="00C85F5E">
      <w:pPr>
        <w:pStyle w:val="Codesmall"/>
        <w:rPr>
          <w:del w:id="5093" w:author="Laurence Golding" w:date="2019-05-11T06:51:00Z"/>
        </w:rPr>
      </w:pPr>
    </w:p>
    <w:p w14:paraId="0E71222E" w14:textId="77777777" w:rsidR="00C85F5E" w:rsidRDefault="00C85F5E" w:rsidP="00C85F5E">
      <w:pPr>
        <w:pStyle w:val="Codesmall"/>
        <w:rPr>
          <w:del w:id="5094" w:author="Laurence Golding" w:date="2019-05-11T06:51:00Z"/>
        </w:rPr>
      </w:pPr>
      <w:del w:id="5095" w:author="Laurence Golding" w:date="2019-05-11T06:51:00Z">
        <w:r>
          <w:delText>uri base id = (? the value of a uriBaseId property in a fileLocation object ?)</w:delText>
        </w:r>
      </w:del>
    </w:p>
    <w:p w14:paraId="253901B3" w14:textId="77777777" w:rsidR="00C85F5E" w:rsidRPr="0042754C" w:rsidRDefault="00C85F5E" w:rsidP="00C85F5E">
      <w:pPr>
        <w:rPr>
          <w:del w:id="5096" w:author="Laurence Golding" w:date="2019-05-11T06:51:00Z"/>
        </w:rPr>
      </w:pPr>
      <w:del w:id="5097" w:author="Laurence Golding" w:date="2019-05-11T06:51:00Z">
        <w:r>
          <w:delText xml:space="preserve">If the </w:delText>
        </w:r>
        <w:r w:rsidRPr="00B41400">
          <w:rPr>
            <w:rStyle w:val="CODEtemp"/>
          </w:rPr>
          <w:delText>fileLocation.uri</w:delText>
        </w:r>
        <w:r>
          <w:delText xml:space="preserve"> property (§</w:delText>
        </w:r>
        <w:r>
          <w:fldChar w:fldCharType="begin"/>
        </w:r>
        <w:r>
          <w:delInstrText xml:space="preserve"> REF _Ref507592462 \r \h </w:delInstrText>
        </w:r>
        <w:r>
          <w:fldChar w:fldCharType="separate"/>
        </w:r>
        <w:r w:rsidR="00331070">
          <w:delText>3.3.2</w:delText>
        </w:r>
        <w:r>
          <w:fldChar w:fldCharType="end"/>
        </w:r>
        <w:r>
          <w:delText xml:space="preserve">) contains an absolute URI, the corresponding property name in the </w:delText>
        </w:r>
        <w:r w:rsidRPr="00B41400">
          <w:rPr>
            <w:rStyle w:val="CODEtemp"/>
          </w:rPr>
          <w:delText>files</w:delText>
        </w:r>
        <w:r>
          <w:delText xml:space="preserve"> object </w:delText>
        </w:r>
        <w:r w:rsidRPr="00B41400">
          <w:rPr>
            <w:b/>
          </w:rPr>
          <w:delText>SHALL</w:delText>
        </w:r>
        <w:r>
          <w:delText xml:space="preserve"> be an </w:delText>
        </w:r>
        <w:r w:rsidRPr="0042754C">
          <w:rPr>
            <w:rStyle w:val="CODEtemp"/>
          </w:rPr>
          <w:delText>absolute property name</w:delText>
        </w:r>
        <w:r>
          <w:delText xml:space="preserve"> containing an absolute URI equivalent to the value of </w:delText>
        </w:r>
        <w:r w:rsidRPr="0042754C">
          <w:rPr>
            <w:rStyle w:val="CODEtemp"/>
          </w:rPr>
          <w:delText>fileLocation.uri</w:delText>
        </w:r>
        <w:r>
          <w:delText xml:space="preserve"> in the sense described in §</w:delText>
        </w:r>
        <w:r>
          <w:fldChar w:fldCharType="begin"/>
        </w:r>
        <w:r>
          <w:delInstrText xml:space="preserve"> REF _Ref507592462 \r \h </w:delInstrText>
        </w:r>
        <w:r>
          <w:fldChar w:fldCharType="separate"/>
        </w:r>
        <w:r w:rsidR="00331070">
          <w:delText>3.3.2</w:delText>
        </w:r>
        <w:r>
          <w:fldChar w:fldCharType="end"/>
        </w:r>
        <w:r>
          <w:delText>.</w:delText>
        </w:r>
      </w:del>
    </w:p>
    <w:p w14:paraId="1702F257" w14:textId="77777777" w:rsidR="00C85F5E" w:rsidRDefault="00C85F5E" w:rsidP="00C85F5E">
      <w:pPr>
        <w:pStyle w:val="Note"/>
        <w:rPr>
          <w:del w:id="5098" w:author="Laurence Golding" w:date="2019-05-11T06:51:00Z"/>
        </w:rPr>
      </w:pPr>
      <w:del w:id="5099" w:author="Laurence Golding" w:date="2019-05-11T06:51:00Z">
        <w:r>
          <w:delText xml:space="preserve">EXAMPLE 1: In this example, a </w:delText>
        </w:r>
        <w:r w:rsidRPr="00B41400">
          <w:rPr>
            <w:rStyle w:val="CODEtemp"/>
          </w:rPr>
          <w:delText>fileLocation</w:delText>
        </w:r>
        <w:r>
          <w:delText xml:space="preserve"> object in the run has a </w:delText>
        </w:r>
        <w:r w:rsidRPr="00B41400">
          <w:rPr>
            <w:rStyle w:val="CODEtemp"/>
          </w:rPr>
          <w:delText>uri</w:delText>
        </w:r>
        <w:r>
          <w:delText xml:space="preserve"> property whose value is an absolute URI. The name of the corresponding property in the </w:delText>
        </w:r>
        <w:r w:rsidRPr="00B41400">
          <w:rPr>
            <w:rStyle w:val="CODEtemp"/>
          </w:rPr>
          <w:delText>files</w:delText>
        </w:r>
        <w:r>
          <w:delText xml:space="preserve"> object matches that URI.</w:delText>
        </w:r>
      </w:del>
    </w:p>
    <w:p w14:paraId="6717C3ED" w14:textId="77777777" w:rsidR="00C85F5E" w:rsidRDefault="00C85F5E" w:rsidP="00C85F5E">
      <w:pPr>
        <w:pStyle w:val="Codesmall"/>
        <w:rPr>
          <w:del w:id="5100" w:author="Laurence Golding" w:date="2019-05-11T06:51:00Z"/>
        </w:rPr>
      </w:pPr>
      <w:del w:id="5101" w:author="Laurence Golding" w:date="2019-05-11T06:51:00Z">
        <w:r>
          <w:delText>{                                  # A run object (§</w:delText>
        </w:r>
        <w:r>
          <w:fldChar w:fldCharType="begin"/>
        </w:r>
        <w:r>
          <w:delInstrText xml:space="preserve"> REF _Ref493349997 \r \h </w:delInstrText>
        </w:r>
        <w:r>
          <w:fldChar w:fldCharType="separate"/>
        </w:r>
        <w:r w:rsidR="00331070">
          <w:delText>3.11</w:delText>
        </w:r>
        <w:r>
          <w:fldChar w:fldCharType="end"/>
        </w:r>
        <w:r>
          <w:delText>).</w:delText>
        </w:r>
      </w:del>
    </w:p>
    <w:p w14:paraId="15C45083" w14:textId="77777777" w:rsidR="00C85F5E" w:rsidRDefault="00C85F5E" w:rsidP="00C85F5E">
      <w:pPr>
        <w:pStyle w:val="Codesmall"/>
        <w:rPr>
          <w:del w:id="5102" w:author="Laurence Golding" w:date="2019-05-11T06:51:00Z"/>
        </w:rPr>
      </w:pPr>
      <w:del w:id="5103" w:author="Laurence Golding" w:date="2019-05-11T06:51:00Z">
        <w:r>
          <w:delText xml:space="preserve">  "results": [</w:delText>
        </w:r>
      </w:del>
    </w:p>
    <w:p w14:paraId="27517D45" w14:textId="77777777" w:rsidR="00C85F5E" w:rsidRDefault="00C85F5E" w:rsidP="00C85F5E">
      <w:pPr>
        <w:pStyle w:val="Codesmall"/>
        <w:rPr>
          <w:del w:id="5104" w:author="Laurence Golding" w:date="2019-05-11T06:51:00Z"/>
        </w:rPr>
      </w:pPr>
      <w:del w:id="5105" w:author="Laurence Golding" w:date="2019-05-11T06:51:00Z">
        <w:r>
          <w:delText xml:space="preserve">    {                              # A result object (§</w:delText>
        </w:r>
        <w:r>
          <w:fldChar w:fldCharType="begin"/>
        </w:r>
        <w:r>
          <w:delInstrText xml:space="preserve"> REF _Ref493350984 \r \h </w:delInstrText>
        </w:r>
        <w:r>
          <w:fldChar w:fldCharType="separate"/>
        </w:r>
        <w:r w:rsidR="00331070">
          <w:delText>3.19</w:delText>
        </w:r>
        <w:r>
          <w:fldChar w:fldCharType="end"/>
        </w:r>
        <w:r>
          <w:delText>).</w:delText>
        </w:r>
      </w:del>
    </w:p>
    <w:p w14:paraId="7C3F8512" w14:textId="77777777" w:rsidR="00C85F5E" w:rsidRDefault="00C85F5E" w:rsidP="00C85F5E">
      <w:pPr>
        <w:pStyle w:val="Codesmall"/>
        <w:rPr>
          <w:del w:id="5106" w:author="Laurence Golding" w:date="2019-05-11T06:51:00Z"/>
        </w:rPr>
      </w:pPr>
      <w:del w:id="5107" w:author="Laurence Golding" w:date="2019-05-11T06:51:00Z">
        <w:r>
          <w:delText xml:space="preserve">      "relatedLocations": [</w:delText>
        </w:r>
      </w:del>
    </w:p>
    <w:p w14:paraId="2BE10EE8" w14:textId="77777777" w:rsidR="00C85F5E" w:rsidRDefault="00C85F5E" w:rsidP="00C85F5E">
      <w:pPr>
        <w:pStyle w:val="Codesmall"/>
        <w:rPr>
          <w:del w:id="5108" w:author="Laurence Golding" w:date="2019-05-11T06:51:00Z"/>
        </w:rPr>
      </w:pPr>
      <w:del w:id="5109" w:author="Laurence Golding" w:date="2019-05-11T06:51:00Z">
        <w:r>
          <w:delText xml:space="preserve">        {                          # A </w:delText>
        </w:r>
        <w:r w:rsidR="009A40CD">
          <w:delText xml:space="preserve">location </w:delText>
        </w:r>
        <w:r>
          <w:delText>object (§</w:delText>
        </w:r>
        <w:r>
          <w:fldChar w:fldCharType="begin"/>
        </w:r>
        <w:r>
          <w:delInstrText xml:space="preserve"> REF _Ref493427581 \r \h </w:delInstrText>
        </w:r>
        <w:r>
          <w:fldChar w:fldCharType="separate"/>
        </w:r>
        <w:r w:rsidR="00331070">
          <w:delText>3.34</w:delText>
        </w:r>
        <w:r>
          <w:fldChar w:fldCharType="end"/>
        </w:r>
        <w:r>
          <w:delText>).</w:delText>
        </w:r>
      </w:del>
    </w:p>
    <w:p w14:paraId="5CF8E829" w14:textId="268E5D94" w:rsidR="003B5868" w:rsidRDefault="003B5868" w:rsidP="002D65F3">
      <w:pPr>
        <w:pStyle w:val="Code"/>
        <w:rPr>
          <w:ins w:id="5110" w:author="Laurence Golding" w:date="2019-05-11T06:51:00Z"/>
        </w:rPr>
      </w:pPr>
      <w:ins w:id="5111" w:author="Laurence Golding" w:date="2019-05-11T06:51:00Z">
        <w:r>
          <w:t>}</w:t>
        </w:r>
      </w:ins>
    </w:p>
    <w:p w14:paraId="3EA8D001" w14:textId="6EFCB81D" w:rsidR="00D373E0" w:rsidRDefault="00D373E0" w:rsidP="00D373E0">
      <w:pPr>
        <w:rPr>
          <w:ins w:id="5112" w:author="Laurence Golding" w:date="2019-05-11T06:51:00Z"/>
        </w:rPr>
      </w:pPr>
    </w:p>
    <w:p w14:paraId="190164C4" w14:textId="77777777" w:rsidR="00C85F5E" w:rsidRDefault="00F428A9" w:rsidP="00C85F5E">
      <w:pPr>
        <w:pStyle w:val="Codesmall"/>
        <w:rPr>
          <w:del w:id="5113" w:author="Laurence Golding" w:date="2019-05-11T06:51:00Z"/>
        </w:rPr>
      </w:pPr>
      <w:moveFromRangeStart w:id="5114" w:author="Laurence Golding" w:date="2019-05-11T06:52:00Z" w:name="move8449950"/>
      <w:moveFrom w:id="5115" w:author="Laurence Golding" w:date="2019-05-11T06:52:00Z">
        <w:r>
          <w:t xml:space="preserve">          "physicalLocation": {</w:t>
        </w:r>
      </w:moveFrom>
      <w:moveFromRangeEnd w:id="5114"/>
      <w:del w:id="5116" w:author="Laurence Golding" w:date="2019-05-11T06:51:00Z">
        <w:r w:rsidR="00C85F5E">
          <w:delText xml:space="preserve">    # A physicalLocation object (§</w:delText>
        </w:r>
        <w:r w:rsidR="00C85F5E">
          <w:fldChar w:fldCharType="begin"/>
        </w:r>
        <w:r w:rsidR="00C85F5E">
          <w:delInstrText xml:space="preserve"> REF _Ref493477390 \r \h </w:delInstrText>
        </w:r>
        <w:r w:rsidR="00C85F5E">
          <w:fldChar w:fldCharType="separate"/>
        </w:r>
        <w:r w:rsidR="00331070">
          <w:delText>3.21</w:delText>
        </w:r>
        <w:r w:rsidR="00C85F5E">
          <w:fldChar w:fldCharType="end"/>
        </w:r>
        <w:r w:rsidR="00C85F5E">
          <w:delText>).</w:delText>
        </w:r>
      </w:del>
    </w:p>
    <w:p w14:paraId="65836CAC" w14:textId="77777777" w:rsidR="00C85F5E" w:rsidRDefault="00C85F5E" w:rsidP="00C85F5E">
      <w:pPr>
        <w:pStyle w:val="Codesmall"/>
        <w:rPr>
          <w:del w:id="5117" w:author="Laurence Golding" w:date="2019-05-11T06:51:00Z"/>
        </w:rPr>
      </w:pPr>
      <w:del w:id="5118" w:author="Laurence Golding" w:date="2019-05-11T06:51:00Z">
        <w:r>
          <w:delText xml:space="preserve">            "fileLocation": {      # A fileLocation object (§</w:delText>
        </w:r>
        <w:r>
          <w:fldChar w:fldCharType="begin"/>
        </w:r>
        <w:r>
          <w:delInstrText xml:space="preserve"> REF _Ref507594747 \r \h </w:delInstrText>
        </w:r>
        <w:r>
          <w:fldChar w:fldCharType="separate"/>
        </w:r>
        <w:r w:rsidR="00331070">
          <w:delText>3.2</w:delText>
        </w:r>
        <w:r>
          <w:fldChar w:fldCharType="end"/>
        </w:r>
        <w:r>
          <w:delText>).</w:delText>
        </w:r>
      </w:del>
    </w:p>
    <w:p w14:paraId="7DECE889" w14:textId="77777777" w:rsidR="00C85F5E" w:rsidRDefault="00C85F5E" w:rsidP="00C85F5E">
      <w:pPr>
        <w:pStyle w:val="Codesmall"/>
        <w:rPr>
          <w:del w:id="5119" w:author="Laurence Golding" w:date="2019-05-11T06:51:00Z"/>
        </w:rPr>
      </w:pPr>
      <w:del w:id="5120" w:author="Laurence Golding" w:date="2019-05-11T06:51:00Z">
        <w:r>
          <w:delText xml:space="preserve">              "uri": "file:///C:/source/input.c"</w:delText>
        </w:r>
      </w:del>
    </w:p>
    <w:p w14:paraId="04A1B8BF" w14:textId="77777777" w:rsidR="00C85F5E" w:rsidRDefault="00C85F5E" w:rsidP="00C85F5E">
      <w:pPr>
        <w:pStyle w:val="Codesmall"/>
        <w:rPr>
          <w:del w:id="5121" w:author="Laurence Golding" w:date="2019-05-11T06:51:00Z"/>
        </w:rPr>
      </w:pPr>
      <w:del w:id="5122" w:author="Laurence Golding" w:date="2019-05-11T06:51:00Z">
        <w:r>
          <w:delText xml:space="preserve">            }</w:delText>
        </w:r>
      </w:del>
    </w:p>
    <w:p w14:paraId="4B393D4B" w14:textId="77777777" w:rsidR="00C85F5E" w:rsidRDefault="00C85F5E" w:rsidP="00C85F5E">
      <w:pPr>
        <w:pStyle w:val="Codesmall"/>
        <w:rPr>
          <w:del w:id="5123" w:author="Laurence Golding" w:date="2019-05-11T06:51:00Z"/>
        </w:rPr>
      </w:pPr>
      <w:del w:id="5124" w:author="Laurence Golding" w:date="2019-05-11T06:51:00Z">
        <w:r>
          <w:delText xml:space="preserve">          }</w:delText>
        </w:r>
      </w:del>
    </w:p>
    <w:p w14:paraId="6DF15224" w14:textId="77777777" w:rsidR="00C85F5E" w:rsidRDefault="00C85F5E" w:rsidP="00C85F5E">
      <w:pPr>
        <w:pStyle w:val="Codesmall"/>
        <w:rPr>
          <w:del w:id="5125" w:author="Laurence Golding" w:date="2019-05-11T06:51:00Z"/>
        </w:rPr>
      </w:pPr>
      <w:del w:id="5126" w:author="Laurence Golding" w:date="2019-05-11T06:51:00Z">
        <w:r>
          <w:delText xml:space="preserve">        }</w:delText>
        </w:r>
      </w:del>
    </w:p>
    <w:p w14:paraId="5DE91E7F" w14:textId="77777777" w:rsidR="00C85F5E" w:rsidRDefault="00C85F5E" w:rsidP="00C85F5E">
      <w:pPr>
        <w:pStyle w:val="Codesmall"/>
        <w:rPr>
          <w:del w:id="5127" w:author="Laurence Golding" w:date="2019-05-11T06:51:00Z"/>
        </w:rPr>
      </w:pPr>
      <w:del w:id="5128" w:author="Laurence Golding" w:date="2019-05-11T06:51:00Z">
        <w:r>
          <w:delText xml:space="preserve">      ]</w:delText>
        </w:r>
      </w:del>
    </w:p>
    <w:p w14:paraId="5343CBDF" w14:textId="77777777" w:rsidR="00C85F5E" w:rsidRDefault="00C85F5E" w:rsidP="00C85F5E">
      <w:pPr>
        <w:pStyle w:val="Codesmall"/>
        <w:rPr>
          <w:del w:id="5129" w:author="Laurence Golding" w:date="2019-05-11T06:51:00Z"/>
        </w:rPr>
      </w:pPr>
      <w:del w:id="5130" w:author="Laurence Golding" w:date="2019-05-11T06:51:00Z">
        <w:r>
          <w:delText xml:space="preserve">    }</w:delText>
        </w:r>
      </w:del>
    </w:p>
    <w:p w14:paraId="6AF10CC4" w14:textId="77777777" w:rsidR="00C85F5E" w:rsidRDefault="00C85F5E" w:rsidP="00C85F5E">
      <w:pPr>
        <w:pStyle w:val="Codesmall"/>
        <w:rPr>
          <w:del w:id="5131" w:author="Laurence Golding" w:date="2019-05-11T06:51:00Z"/>
        </w:rPr>
      </w:pPr>
      <w:del w:id="5132" w:author="Laurence Golding" w:date="2019-05-11T06:51:00Z">
        <w:r>
          <w:delText xml:space="preserve">  ],</w:delText>
        </w:r>
      </w:del>
    </w:p>
    <w:p w14:paraId="3C83A47A" w14:textId="77777777" w:rsidR="00C85F5E" w:rsidRDefault="00C85F5E" w:rsidP="00C85F5E">
      <w:pPr>
        <w:pStyle w:val="Codesmall"/>
        <w:rPr>
          <w:del w:id="5133" w:author="Laurence Golding" w:date="2019-05-11T06:51:00Z"/>
        </w:rPr>
      </w:pPr>
    </w:p>
    <w:p w14:paraId="2149BE1B" w14:textId="77777777" w:rsidR="00C85F5E" w:rsidRDefault="00C85F5E" w:rsidP="00C85F5E">
      <w:pPr>
        <w:pStyle w:val="Codesmall"/>
        <w:rPr>
          <w:del w:id="5134" w:author="Laurence Golding" w:date="2019-05-11T06:51:00Z"/>
        </w:rPr>
      </w:pPr>
      <w:del w:id="5135" w:author="Laurence Golding" w:date="2019-05-11T06:51:00Z">
        <w:r>
          <w:delText xml:space="preserve">  "files": {</w:delText>
        </w:r>
      </w:del>
    </w:p>
    <w:p w14:paraId="250EC6DC" w14:textId="77777777" w:rsidR="00C85F5E" w:rsidRDefault="00C85F5E" w:rsidP="00C85F5E">
      <w:pPr>
        <w:pStyle w:val="Codesmall"/>
        <w:rPr>
          <w:del w:id="5136" w:author="Laurence Golding" w:date="2019-05-11T06:51:00Z"/>
        </w:rPr>
      </w:pPr>
      <w:del w:id="5137" w:author="Laurence Golding" w:date="2019-05-11T06:51:00Z">
        <w:r>
          <w:delText xml:space="preserve">    "</w:delText>
        </w:r>
        <w:r w:rsidRPr="00B41400">
          <w:delText>file:///C:/source/input.c</w:delText>
        </w:r>
        <w:r>
          <w:delText>": {  # Property name matches absolute URI from</w:delText>
        </w:r>
      </w:del>
    </w:p>
    <w:p w14:paraId="42EFB07A" w14:textId="77777777" w:rsidR="00C85F5E" w:rsidRDefault="00C85F5E" w:rsidP="00C85F5E">
      <w:pPr>
        <w:pStyle w:val="Codesmall"/>
        <w:rPr>
          <w:del w:id="5138" w:author="Laurence Golding" w:date="2019-05-11T06:51:00Z"/>
        </w:rPr>
      </w:pPr>
      <w:del w:id="5139" w:author="Laurence Golding" w:date="2019-05-11T06:51:00Z">
        <w:r>
          <w:delText xml:space="preserve">      ...                           # fileLocation object</w:delText>
        </w:r>
      </w:del>
    </w:p>
    <w:p w14:paraId="005207E6" w14:textId="77777777" w:rsidR="00C85F5E" w:rsidRDefault="00C85F5E" w:rsidP="00C85F5E">
      <w:pPr>
        <w:pStyle w:val="Codesmall"/>
        <w:rPr>
          <w:del w:id="5140" w:author="Laurence Golding" w:date="2019-05-11T06:51:00Z"/>
        </w:rPr>
      </w:pPr>
      <w:del w:id="5141" w:author="Laurence Golding" w:date="2019-05-11T06:51:00Z">
        <w:r>
          <w:delText xml:space="preserve">    }</w:delText>
        </w:r>
      </w:del>
    </w:p>
    <w:p w14:paraId="6605B248" w14:textId="77777777" w:rsidR="00C85F5E" w:rsidRDefault="00C85F5E" w:rsidP="00C85F5E">
      <w:pPr>
        <w:pStyle w:val="Codesmall"/>
        <w:rPr>
          <w:del w:id="5142" w:author="Laurence Golding" w:date="2019-05-11T06:51:00Z"/>
        </w:rPr>
      </w:pPr>
      <w:del w:id="5143" w:author="Laurence Golding" w:date="2019-05-11T06:51:00Z">
        <w:r>
          <w:delText xml:space="preserve">  }</w:delText>
        </w:r>
      </w:del>
    </w:p>
    <w:p w14:paraId="0395690D" w14:textId="77777777" w:rsidR="00C85F5E" w:rsidRPr="00B41400" w:rsidRDefault="00C85F5E" w:rsidP="00C85F5E">
      <w:pPr>
        <w:pStyle w:val="Codesmall"/>
        <w:rPr>
          <w:del w:id="5144" w:author="Laurence Golding" w:date="2019-05-11T06:51:00Z"/>
        </w:rPr>
      </w:pPr>
      <w:del w:id="5145" w:author="Laurence Golding" w:date="2019-05-11T06:51:00Z">
        <w:r>
          <w:delText>}</w:delText>
        </w:r>
      </w:del>
    </w:p>
    <w:p w14:paraId="15EBC103" w14:textId="77777777" w:rsidR="00C85F5E" w:rsidRDefault="00C85F5E" w:rsidP="00C85F5E">
      <w:pPr>
        <w:rPr>
          <w:del w:id="5146" w:author="Laurence Golding" w:date="2019-05-11T06:51:00Z"/>
        </w:rPr>
      </w:pPr>
      <w:del w:id="5147" w:author="Laurence Golding" w:date="2019-05-11T06:51:00Z">
        <w:r>
          <w:delText xml:space="preserve">If the </w:delText>
        </w:r>
        <w:r w:rsidRPr="00B41400">
          <w:rPr>
            <w:rStyle w:val="CODEtemp"/>
          </w:rPr>
          <w:delText>fileLocation.uri</w:delText>
        </w:r>
        <w:r>
          <w:delText xml:space="preserve"> property contains a relative </w:delText>
        </w:r>
        <w:r w:rsidR="00842D42">
          <w:delText>reference</w:delText>
        </w:r>
        <w:r>
          <w:delText xml:space="preserve">, the corresponding property name in the </w:delText>
        </w:r>
        <w:r w:rsidRPr="00B41400">
          <w:rPr>
            <w:rStyle w:val="CODEtemp"/>
          </w:rPr>
          <w:delText>files</w:delText>
        </w:r>
        <w:r>
          <w:delText xml:space="preserve"> object </w:delText>
        </w:r>
        <w:r>
          <w:rPr>
            <w:b/>
          </w:rPr>
          <w:delText>SHALL</w:delText>
        </w:r>
        <w:r>
          <w:delText xml:space="preserve"> be a </w:delText>
        </w:r>
        <w:r w:rsidRPr="0042754C">
          <w:rPr>
            <w:rStyle w:val="CODEtemp"/>
          </w:rPr>
          <w:delText>relative property name</w:delText>
        </w:r>
        <w:r>
          <w:delText xml:space="preserve"> whose </w:delText>
        </w:r>
        <w:r w:rsidRPr="0042754C">
          <w:rPr>
            <w:rStyle w:val="CODEtemp"/>
          </w:rPr>
          <w:delText>relative-ref</w:delText>
        </w:r>
        <w:r>
          <w:delText xml:space="preserve"> portion is a relative </w:delText>
        </w:r>
        <w:r w:rsidR="00842D42">
          <w:delText>reference</w:delText>
        </w:r>
        <w:r>
          <w:delText xml:space="preserve"> equivalent to the value of </w:delText>
        </w:r>
        <w:r w:rsidRPr="0042754C">
          <w:rPr>
            <w:rStyle w:val="CODEtemp"/>
          </w:rPr>
          <w:delText>fileLocation.uri</w:delText>
        </w:r>
        <w:r>
          <w:delText xml:space="preserve"> in the sense described in §</w:delText>
        </w:r>
        <w:r>
          <w:fldChar w:fldCharType="begin"/>
        </w:r>
        <w:r>
          <w:delInstrText xml:space="preserve"> REF _Ref507592462 \r \h </w:delInstrText>
        </w:r>
        <w:r>
          <w:fldChar w:fldCharType="separate"/>
        </w:r>
        <w:r w:rsidR="00331070">
          <w:delText>3.3.2</w:delText>
        </w:r>
        <w:r>
          <w:fldChar w:fldCharType="end"/>
        </w:r>
        <w:r>
          <w:delText>.</w:delText>
        </w:r>
      </w:del>
    </w:p>
    <w:p w14:paraId="105846CA" w14:textId="77777777" w:rsidR="00C85F5E" w:rsidRDefault="00C85F5E" w:rsidP="00C85F5E">
      <w:pPr>
        <w:pStyle w:val="Note"/>
        <w:rPr>
          <w:del w:id="5148" w:author="Laurence Golding" w:date="2019-05-11T06:51:00Z"/>
        </w:rPr>
      </w:pPr>
      <w:del w:id="5149" w:author="Laurence Golding" w:date="2019-05-11T06:51:00Z">
        <w:r>
          <w:delText xml:space="preserve">EXAMPLE 2: In this example, a </w:delText>
        </w:r>
        <w:r w:rsidRPr="001205D3">
          <w:rPr>
            <w:rStyle w:val="CODEtemp"/>
          </w:rPr>
          <w:delText>fileLocation</w:delText>
        </w:r>
        <w:r>
          <w:delText xml:space="preserve"> object in the run has a </w:delText>
        </w:r>
        <w:r w:rsidRPr="001205D3">
          <w:rPr>
            <w:rStyle w:val="CODEtemp"/>
          </w:rPr>
          <w:delText>uri</w:delText>
        </w:r>
        <w:r>
          <w:delText xml:space="preserve"> property whose value is a relative </w:delText>
        </w:r>
        <w:r w:rsidR="00842D42">
          <w:delText>reference</w:delText>
        </w:r>
        <w:r>
          <w:delText xml:space="preserve">. The name of the corresponding property in the </w:delText>
        </w:r>
        <w:r w:rsidRPr="001205D3">
          <w:rPr>
            <w:rStyle w:val="CODEtemp"/>
          </w:rPr>
          <w:delText>files</w:delText>
        </w:r>
        <w:r>
          <w:delText xml:space="preserve"> object matches that </w:delText>
        </w:r>
        <w:r w:rsidR="00842D42">
          <w:delText>relative reference</w:delText>
        </w:r>
        <w:r>
          <w:delText>.</w:delText>
        </w:r>
      </w:del>
    </w:p>
    <w:p w14:paraId="25A07DCA" w14:textId="77777777" w:rsidR="00C85F5E" w:rsidRDefault="00C85F5E" w:rsidP="00C85F5E">
      <w:pPr>
        <w:pStyle w:val="Codesmall"/>
        <w:rPr>
          <w:del w:id="5150" w:author="Laurence Golding" w:date="2019-05-11T06:51:00Z"/>
        </w:rPr>
      </w:pPr>
      <w:del w:id="5151" w:author="Laurence Golding" w:date="2019-05-11T06:51:00Z">
        <w:r>
          <w:delText>{                                  # A run object (§</w:delText>
        </w:r>
        <w:r>
          <w:fldChar w:fldCharType="begin"/>
        </w:r>
        <w:r>
          <w:delInstrText xml:space="preserve"> REF _Ref493349997 \r \h </w:delInstrText>
        </w:r>
        <w:r>
          <w:fldChar w:fldCharType="separate"/>
        </w:r>
        <w:r w:rsidR="00331070">
          <w:delText>3.11</w:delText>
        </w:r>
        <w:r>
          <w:fldChar w:fldCharType="end"/>
        </w:r>
        <w:r>
          <w:delText>).</w:delText>
        </w:r>
      </w:del>
    </w:p>
    <w:p w14:paraId="19067006" w14:textId="77777777" w:rsidR="00C85F5E" w:rsidRDefault="00C85F5E" w:rsidP="00C85F5E">
      <w:pPr>
        <w:pStyle w:val="Codesmall"/>
        <w:rPr>
          <w:del w:id="5152" w:author="Laurence Golding" w:date="2019-05-11T06:51:00Z"/>
        </w:rPr>
      </w:pPr>
      <w:del w:id="5153" w:author="Laurence Golding" w:date="2019-05-11T06:51:00Z">
        <w:r>
          <w:delText xml:space="preserve">  "results": [</w:delText>
        </w:r>
      </w:del>
    </w:p>
    <w:p w14:paraId="27044E27" w14:textId="77777777" w:rsidR="00C85F5E" w:rsidRDefault="00C85F5E" w:rsidP="00C85F5E">
      <w:pPr>
        <w:pStyle w:val="Codesmall"/>
        <w:rPr>
          <w:del w:id="5154" w:author="Laurence Golding" w:date="2019-05-11T06:51:00Z"/>
        </w:rPr>
      </w:pPr>
      <w:del w:id="5155" w:author="Laurence Golding" w:date="2019-05-11T06:51:00Z">
        <w:r>
          <w:delText xml:space="preserve">    {                              # A result object (§</w:delText>
        </w:r>
        <w:r>
          <w:fldChar w:fldCharType="begin"/>
        </w:r>
        <w:r>
          <w:delInstrText xml:space="preserve"> REF _Ref493350984 \r \h </w:delInstrText>
        </w:r>
        <w:r>
          <w:fldChar w:fldCharType="separate"/>
        </w:r>
        <w:r w:rsidR="00331070">
          <w:delText>3.19</w:delText>
        </w:r>
        <w:r>
          <w:fldChar w:fldCharType="end"/>
        </w:r>
        <w:r>
          <w:delText>).</w:delText>
        </w:r>
      </w:del>
    </w:p>
    <w:p w14:paraId="6B36FBF1" w14:textId="77777777" w:rsidR="00C85F5E" w:rsidRDefault="00C85F5E" w:rsidP="00C85F5E">
      <w:pPr>
        <w:pStyle w:val="Codesmall"/>
        <w:rPr>
          <w:del w:id="5156" w:author="Laurence Golding" w:date="2019-05-11T06:51:00Z"/>
        </w:rPr>
      </w:pPr>
      <w:del w:id="5157" w:author="Laurence Golding" w:date="2019-05-11T06:51:00Z">
        <w:r>
          <w:delText xml:space="preserve">      "relatedLocations": [</w:delText>
        </w:r>
      </w:del>
    </w:p>
    <w:p w14:paraId="376C3B39" w14:textId="77777777" w:rsidR="00C85F5E" w:rsidRDefault="00C85F5E" w:rsidP="00C85F5E">
      <w:pPr>
        <w:pStyle w:val="Codesmall"/>
        <w:rPr>
          <w:del w:id="5158" w:author="Laurence Golding" w:date="2019-05-11T06:51:00Z"/>
        </w:rPr>
      </w:pPr>
      <w:del w:id="5159" w:author="Laurence Golding" w:date="2019-05-11T06:51:00Z">
        <w:r>
          <w:delText xml:space="preserve">        {                          # A </w:delText>
        </w:r>
        <w:r w:rsidR="009A40CD">
          <w:delText xml:space="preserve">location </w:delText>
        </w:r>
        <w:r>
          <w:delText>object (§</w:delText>
        </w:r>
        <w:r w:rsidR="009A40CD">
          <w:fldChar w:fldCharType="begin"/>
        </w:r>
        <w:r w:rsidR="009A40CD">
          <w:delInstrText xml:space="preserve"> REF _Ref507665939 \r \h </w:delInstrText>
        </w:r>
        <w:r w:rsidR="009A40CD">
          <w:fldChar w:fldCharType="separate"/>
        </w:r>
        <w:r w:rsidR="00331070">
          <w:delText>3.20</w:delText>
        </w:r>
        <w:r w:rsidR="009A40CD">
          <w:fldChar w:fldCharType="end"/>
        </w:r>
        <w:r>
          <w:delText>).</w:delText>
        </w:r>
      </w:del>
    </w:p>
    <w:p w14:paraId="0B2C62DE" w14:textId="77777777" w:rsidR="00C85F5E" w:rsidRDefault="002E3211" w:rsidP="00C85F5E">
      <w:pPr>
        <w:pStyle w:val="Codesmall"/>
        <w:rPr>
          <w:del w:id="5160" w:author="Laurence Golding" w:date="2019-05-11T06:51:00Z"/>
        </w:rPr>
      </w:pPr>
      <w:moveFromRangeStart w:id="5161" w:author="Laurence Golding" w:date="2019-05-11T06:52:00Z" w:name="move8449961"/>
      <w:moveFrom w:id="5162" w:author="Laurence Golding" w:date="2019-05-11T06:52:00Z">
        <w:r>
          <w:t xml:space="preserve">          "physicalLocation": {</w:t>
        </w:r>
      </w:moveFrom>
      <w:moveFromRangeEnd w:id="5161"/>
      <w:del w:id="5163" w:author="Laurence Golding" w:date="2019-05-11T06:51:00Z">
        <w:r w:rsidR="00C85F5E">
          <w:delText xml:space="preserve">    # A physicalLocation object (§</w:delText>
        </w:r>
        <w:r w:rsidR="00C85F5E">
          <w:fldChar w:fldCharType="begin"/>
        </w:r>
        <w:r w:rsidR="00C85F5E">
          <w:delInstrText xml:space="preserve"> REF _Ref493477390 \r \h </w:delInstrText>
        </w:r>
        <w:r w:rsidR="00C85F5E">
          <w:fldChar w:fldCharType="separate"/>
        </w:r>
        <w:r w:rsidR="00331070">
          <w:delText>3.21</w:delText>
        </w:r>
        <w:r w:rsidR="00C85F5E">
          <w:fldChar w:fldCharType="end"/>
        </w:r>
        <w:r w:rsidR="00C85F5E">
          <w:delText>).</w:delText>
        </w:r>
      </w:del>
    </w:p>
    <w:p w14:paraId="40D99DD0" w14:textId="77777777" w:rsidR="00C85F5E" w:rsidRDefault="00C85F5E" w:rsidP="00C85F5E">
      <w:pPr>
        <w:pStyle w:val="Codesmall"/>
        <w:rPr>
          <w:del w:id="5164" w:author="Laurence Golding" w:date="2019-05-11T06:51:00Z"/>
        </w:rPr>
      </w:pPr>
      <w:del w:id="5165" w:author="Laurence Golding" w:date="2019-05-11T06:51:00Z">
        <w:r>
          <w:delText xml:space="preserve">            "fileLocation": {      # A fileLocation object (§</w:delText>
        </w:r>
        <w:r>
          <w:fldChar w:fldCharType="begin"/>
        </w:r>
        <w:r>
          <w:delInstrText xml:space="preserve"> REF _Ref507594747 \r \h </w:delInstrText>
        </w:r>
        <w:r>
          <w:fldChar w:fldCharType="separate"/>
        </w:r>
        <w:r w:rsidR="00331070">
          <w:delText>3.2</w:delText>
        </w:r>
        <w:r>
          <w:fldChar w:fldCharType="end"/>
        </w:r>
        <w:r>
          <w:delText>).</w:delText>
        </w:r>
      </w:del>
    </w:p>
    <w:p w14:paraId="7788131E" w14:textId="77777777" w:rsidR="00C85F5E" w:rsidRDefault="00C85F5E" w:rsidP="00C85F5E">
      <w:pPr>
        <w:pStyle w:val="Codesmall"/>
        <w:rPr>
          <w:del w:id="5166" w:author="Laurence Golding" w:date="2019-05-11T06:51:00Z"/>
        </w:rPr>
      </w:pPr>
      <w:del w:id="5167" w:author="Laurence Golding" w:date="2019-05-11T06:51:00Z">
        <w:r>
          <w:delText xml:space="preserve">              "uri": "input.c",</w:delText>
        </w:r>
      </w:del>
    </w:p>
    <w:p w14:paraId="3A526EF1" w14:textId="77777777" w:rsidR="00C85F5E" w:rsidRDefault="00C85F5E" w:rsidP="00C85F5E">
      <w:pPr>
        <w:pStyle w:val="Codesmall"/>
        <w:rPr>
          <w:del w:id="5168" w:author="Laurence Golding" w:date="2019-05-11T06:51:00Z"/>
        </w:rPr>
      </w:pPr>
      <w:del w:id="5169" w:author="Laurence Golding" w:date="2019-05-11T06:51:00Z">
        <w:r>
          <w:delText xml:space="preserve">              "uriBaseId": "SRCROOT"</w:delText>
        </w:r>
      </w:del>
    </w:p>
    <w:p w14:paraId="0776F5EF" w14:textId="77777777" w:rsidR="00C85F5E" w:rsidRDefault="00C85F5E" w:rsidP="00C85F5E">
      <w:pPr>
        <w:pStyle w:val="Codesmall"/>
        <w:rPr>
          <w:del w:id="5170" w:author="Laurence Golding" w:date="2019-05-11T06:51:00Z"/>
        </w:rPr>
      </w:pPr>
      <w:del w:id="5171" w:author="Laurence Golding" w:date="2019-05-11T06:51:00Z">
        <w:r>
          <w:delText xml:space="preserve">            }</w:delText>
        </w:r>
      </w:del>
    </w:p>
    <w:p w14:paraId="79C59841" w14:textId="77777777" w:rsidR="00C85F5E" w:rsidRDefault="00C85F5E" w:rsidP="00C85F5E">
      <w:pPr>
        <w:pStyle w:val="Codesmall"/>
        <w:rPr>
          <w:del w:id="5172" w:author="Laurence Golding" w:date="2019-05-11T06:51:00Z"/>
        </w:rPr>
      </w:pPr>
      <w:del w:id="5173" w:author="Laurence Golding" w:date="2019-05-11T06:51:00Z">
        <w:r>
          <w:delText xml:space="preserve">          }</w:delText>
        </w:r>
      </w:del>
    </w:p>
    <w:p w14:paraId="2C6EEBED" w14:textId="77777777" w:rsidR="00C85F5E" w:rsidRDefault="00C85F5E" w:rsidP="00C85F5E">
      <w:pPr>
        <w:pStyle w:val="Codesmall"/>
        <w:rPr>
          <w:del w:id="5174" w:author="Laurence Golding" w:date="2019-05-11T06:51:00Z"/>
        </w:rPr>
      </w:pPr>
      <w:del w:id="5175" w:author="Laurence Golding" w:date="2019-05-11T06:51:00Z">
        <w:r>
          <w:delText xml:space="preserve">        }</w:delText>
        </w:r>
      </w:del>
    </w:p>
    <w:p w14:paraId="365DB5BF" w14:textId="77777777" w:rsidR="00C85F5E" w:rsidRDefault="00C85F5E" w:rsidP="00C85F5E">
      <w:pPr>
        <w:pStyle w:val="Codesmall"/>
        <w:rPr>
          <w:del w:id="5176" w:author="Laurence Golding" w:date="2019-05-11T06:51:00Z"/>
        </w:rPr>
      </w:pPr>
      <w:del w:id="5177" w:author="Laurence Golding" w:date="2019-05-11T06:51:00Z">
        <w:r>
          <w:delText xml:space="preserve">      ]</w:delText>
        </w:r>
      </w:del>
    </w:p>
    <w:p w14:paraId="44122146" w14:textId="77777777" w:rsidR="00C85F5E" w:rsidRDefault="00C85F5E" w:rsidP="00C85F5E">
      <w:pPr>
        <w:pStyle w:val="Codesmall"/>
        <w:rPr>
          <w:del w:id="5178" w:author="Laurence Golding" w:date="2019-05-11T06:51:00Z"/>
        </w:rPr>
      </w:pPr>
      <w:del w:id="5179" w:author="Laurence Golding" w:date="2019-05-11T06:51:00Z">
        <w:r>
          <w:delText xml:space="preserve">    }</w:delText>
        </w:r>
      </w:del>
    </w:p>
    <w:p w14:paraId="06935FD0" w14:textId="77777777" w:rsidR="00C85F5E" w:rsidRDefault="00C85F5E" w:rsidP="00C85F5E">
      <w:pPr>
        <w:pStyle w:val="Codesmall"/>
        <w:rPr>
          <w:del w:id="5180" w:author="Laurence Golding" w:date="2019-05-11T06:51:00Z"/>
        </w:rPr>
      </w:pPr>
      <w:del w:id="5181" w:author="Laurence Golding" w:date="2019-05-11T06:51:00Z">
        <w:r>
          <w:delText xml:space="preserve">  ],</w:delText>
        </w:r>
      </w:del>
    </w:p>
    <w:p w14:paraId="5ECF58D2" w14:textId="77777777" w:rsidR="00C85F5E" w:rsidRDefault="00C85F5E" w:rsidP="00C85F5E">
      <w:pPr>
        <w:pStyle w:val="Codesmall"/>
        <w:rPr>
          <w:del w:id="5182" w:author="Laurence Golding" w:date="2019-05-11T06:51:00Z"/>
        </w:rPr>
      </w:pPr>
    </w:p>
    <w:p w14:paraId="538F5B36" w14:textId="77777777" w:rsidR="00C85F5E" w:rsidRDefault="00C85F5E" w:rsidP="00C85F5E">
      <w:pPr>
        <w:pStyle w:val="Codesmall"/>
        <w:rPr>
          <w:del w:id="5183" w:author="Laurence Golding" w:date="2019-05-11T06:51:00Z"/>
        </w:rPr>
      </w:pPr>
      <w:del w:id="5184" w:author="Laurence Golding" w:date="2019-05-11T06:51:00Z">
        <w:r>
          <w:delText xml:space="preserve">  "files": {</w:delText>
        </w:r>
      </w:del>
    </w:p>
    <w:p w14:paraId="3DAB082D" w14:textId="77777777" w:rsidR="00C85F5E" w:rsidRDefault="00C85F5E" w:rsidP="00C85F5E">
      <w:pPr>
        <w:pStyle w:val="Codesmall"/>
        <w:rPr>
          <w:del w:id="5185" w:author="Laurence Golding" w:date="2019-05-11T06:51:00Z"/>
        </w:rPr>
      </w:pPr>
      <w:del w:id="5186" w:author="Laurence Golding" w:date="2019-05-11T06:51:00Z">
        <w:r>
          <w:delText xml:space="preserve">    "</w:delText>
        </w:r>
        <w:r w:rsidRPr="00B41400">
          <w:delText>input.c</w:delText>
        </w:r>
        <w:r>
          <w:delText xml:space="preserve">": {                    # Property name matches relative </w:delText>
        </w:r>
        <w:r w:rsidR="00842D42">
          <w:delText>reference</w:delText>
        </w:r>
        <w:r>
          <w:delText xml:space="preserve"> from</w:delText>
        </w:r>
      </w:del>
    </w:p>
    <w:p w14:paraId="65656CDA" w14:textId="77777777" w:rsidR="00C85F5E" w:rsidRDefault="00C85F5E" w:rsidP="00C85F5E">
      <w:pPr>
        <w:pStyle w:val="Codesmall"/>
        <w:rPr>
          <w:del w:id="5187" w:author="Laurence Golding" w:date="2019-05-11T06:51:00Z"/>
        </w:rPr>
      </w:pPr>
      <w:del w:id="5188" w:author="Laurence Golding" w:date="2019-05-11T06:51:00Z">
        <w:r>
          <w:delText xml:space="preserve">      ...                           # fileLocation object</w:delText>
        </w:r>
      </w:del>
    </w:p>
    <w:p w14:paraId="7F0DE479" w14:textId="77777777" w:rsidR="00C85F5E" w:rsidRDefault="00C85F5E" w:rsidP="00C85F5E">
      <w:pPr>
        <w:pStyle w:val="Codesmall"/>
        <w:rPr>
          <w:del w:id="5189" w:author="Laurence Golding" w:date="2019-05-11T06:51:00Z"/>
        </w:rPr>
      </w:pPr>
      <w:del w:id="5190" w:author="Laurence Golding" w:date="2019-05-11T06:51:00Z">
        <w:r>
          <w:delText xml:space="preserve">    }</w:delText>
        </w:r>
      </w:del>
    </w:p>
    <w:p w14:paraId="5302EAC5" w14:textId="77777777" w:rsidR="00C85F5E" w:rsidRDefault="00C85F5E" w:rsidP="00C85F5E">
      <w:pPr>
        <w:pStyle w:val="Codesmall"/>
        <w:rPr>
          <w:del w:id="5191" w:author="Laurence Golding" w:date="2019-05-11T06:51:00Z"/>
        </w:rPr>
      </w:pPr>
      <w:del w:id="5192" w:author="Laurence Golding" w:date="2019-05-11T06:51:00Z">
        <w:r>
          <w:delText xml:space="preserve">  }</w:delText>
        </w:r>
      </w:del>
    </w:p>
    <w:p w14:paraId="31F5684D" w14:textId="77777777" w:rsidR="00C85F5E" w:rsidRPr="00B41400" w:rsidRDefault="00C85F5E" w:rsidP="00C85F5E">
      <w:pPr>
        <w:pStyle w:val="Codesmall"/>
        <w:rPr>
          <w:del w:id="5193" w:author="Laurence Golding" w:date="2019-05-11T06:51:00Z"/>
        </w:rPr>
      </w:pPr>
      <w:del w:id="5194" w:author="Laurence Golding" w:date="2019-05-11T06:51:00Z">
        <w:r>
          <w:delText>}</w:delText>
        </w:r>
      </w:del>
    </w:p>
    <w:p w14:paraId="2EAF188E" w14:textId="77777777" w:rsidR="00C85F5E" w:rsidRDefault="00C85F5E" w:rsidP="00C85F5E">
      <w:pPr>
        <w:rPr>
          <w:del w:id="5195" w:author="Laurence Golding" w:date="2019-05-11T06:51:00Z"/>
        </w:rPr>
      </w:pPr>
      <w:del w:id="5196" w:author="Laurence Golding" w:date="2019-05-11T06:51:00Z">
        <w:r>
          <w:delText>If</w:delText>
        </w:r>
        <w:r w:rsidRPr="0042754C">
          <w:delText xml:space="preserve"> </w:delText>
        </w:r>
        <w:r>
          <w:delText xml:space="preserve">two or more properties in the </w:delText>
        </w:r>
        <w:r w:rsidRPr="00B41400">
          <w:rPr>
            <w:rStyle w:val="CODEtemp"/>
          </w:rPr>
          <w:delText>files</w:delText>
        </w:r>
        <w:r>
          <w:delText xml:space="preserve"> object correspond to </w:delText>
        </w:r>
        <w:r w:rsidRPr="00B41400">
          <w:rPr>
            <w:rStyle w:val="CODEtemp"/>
          </w:rPr>
          <w:delText>fileLocation</w:delText>
        </w:r>
        <w:r>
          <w:delText xml:space="preserve"> objects with equivalent relative </w:delText>
        </w:r>
        <w:r w:rsidR="00842D42">
          <w:delText>reference</w:delText>
        </w:r>
        <w:r>
          <w:delText>-valued</w:delText>
        </w:r>
        <w:r w:rsidRPr="00B41400">
          <w:rPr>
            <w:rStyle w:val="CODEtemp"/>
          </w:rPr>
          <w:delText xml:space="preserve"> uri </w:delText>
        </w:r>
        <w:r>
          <w:delText xml:space="preserve">properties but different </w:delText>
        </w:r>
        <w:r w:rsidRPr="00B41400">
          <w:rPr>
            <w:rStyle w:val="CODEtemp"/>
          </w:rPr>
          <w:delText>uriBaseId</w:delText>
        </w:r>
        <w:r>
          <w:delText xml:space="preserve"> properties (§</w:delText>
        </w:r>
        <w:r>
          <w:fldChar w:fldCharType="begin"/>
        </w:r>
        <w:r>
          <w:delInstrText xml:space="preserve"> REF _Ref507592476 \r \h </w:delInstrText>
        </w:r>
        <w:r>
          <w:fldChar w:fldCharType="separate"/>
        </w:r>
        <w:r w:rsidR="00331070">
          <w:delText>3.3.3</w:delText>
        </w:r>
        <w:r>
          <w:fldChar w:fldCharType="end"/>
        </w:r>
        <w:r>
          <w:delText xml:space="preserve">), then each of the conflicting property names </w:delText>
        </w:r>
        <w:r>
          <w:rPr>
            <w:b/>
          </w:rPr>
          <w:delText>SHALL</w:delText>
        </w:r>
        <w:r>
          <w:delText xml:space="preserve"> have a </w:delText>
        </w:r>
        <w:r w:rsidRPr="003A355F">
          <w:rPr>
            <w:rStyle w:val="CODEtemp"/>
          </w:rPr>
          <w:delText>uri base id prefix</w:delText>
        </w:r>
        <w:r>
          <w:delText>. This avoids a situation where two properties would otherwise have the same property name.</w:delText>
        </w:r>
      </w:del>
    </w:p>
    <w:p w14:paraId="0E4DDD79" w14:textId="77777777" w:rsidR="00C85F5E" w:rsidRDefault="00C85F5E" w:rsidP="00C85F5E">
      <w:pPr>
        <w:pStyle w:val="Note"/>
        <w:rPr>
          <w:del w:id="5197" w:author="Laurence Golding" w:date="2019-05-11T06:51:00Z"/>
        </w:rPr>
      </w:pPr>
      <w:del w:id="5198" w:author="Laurence Golding" w:date="2019-05-11T06:51:00Z">
        <w:r>
          <w:delText xml:space="preserve">NOTE 1: Since no valid URI </w:delText>
        </w:r>
        <w:r w:rsidR="00842D42">
          <w:delText xml:space="preserve">reference </w:delText>
        </w:r>
        <w:r>
          <w:delText xml:space="preserve">starts with a </w:delText>
        </w:r>
        <w:r w:rsidRPr="003A355F">
          <w:rPr>
            <w:rStyle w:val="CODEtemp"/>
          </w:rPr>
          <w:delText>"#"</w:delText>
        </w:r>
        <w:r>
          <w:delText xml:space="preserve"> character, there is no danger of a property name that starts with a </w:delText>
        </w:r>
        <w:r w:rsidRPr="003A355F">
          <w:rPr>
            <w:rStyle w:val="CODEtemp"/>
          </w:rPr>
          <w:delText>uri base id prefix</w:delText>
        </w:r>
        <w:r>
          <w:delText xml:space="preserve"> colliding with another property name that represents a URI </w:delText>
        </w:r>
        <w:r w:rsidR="00842D42">
          <w:delText xml:space="preserve">reference </w:delText>
        </w:r>
        <w:r>
          <w:delText>with no prefix.</w:delText>
        </w:r>
      </w:del>
    </w:p>
    <w:p w14:paraId="5C363549" w14:textId="77777777" w:rsidR="00C85F5E" w:rsidRDefault="00C85F5E" w:rsidP="00C85F5E">
      <w:pPr>
        <w:pStyle w:val="Note"/>
        <w:rPr>
          <w:del w:id="5199" w:author="Laurence Golding" w:date="2019-05-11T06:51:00Z"/>
        </w:rPr>
      </w:pPr>
      <w:del w:id="5200" w:author="Laurence Golding" w:date="2019-05-11T06:51:00Z">
        <w:r>
          <w:delText xml:space="preserve">EXAMPLE 3: In this example, two </w:delText>
        </w:r>
        <w:r w:rsidRPr="003A355F">
          <w:rPr>
            <w:rStyle w:val="CODEtemp"/>
          </w:rPr>
          <w:delText>fileLocation</w:delText>
        </w:r>
        <w:r>
          <w:delText xml:space="preserve"> objects have the same relative </w:delText>
        </w:r>
        <w:r w:rsidR="00842D42">
          <w:delText>reference</w:delText>
        </w:r>
        <w:r>
          <w:delText xml:space="preserve">-valued </w:delText>
        </w:r>
        <w:r w:rsidRPr="003A355F">
          <w:rPr>
            <w:rStyle w:val="CODEtemp"/>
          </w:rPr>
          <w:delText>uri</w:delText>
        </w:r>
        <w:r>
          <w:delText xml:space="preserve"> property but different </w:delText>
        </w:r>
        <w:r w:rsidRPr="003A355F">
          <w:rPr>
            <w:rStyle w:val="CODEtemp"/>
          </w:rPr>
          <w:delText>uriBaseId</w:delText>
        </w:r>
        <w:r>
          <w:delText xml:space="preserve"> properties. The names of the corresponding properties in the </w:delText>
        </w:r>
        <w:r w:rsidRPr="003A355F">
          <w:rPr>
            <w:rStyle w:val="CODEtemp"/>
          </w:rPr>
          <w:delText>files</w:delText>
        </w:r>
        <w:r>
          <w:delText xml:space="preserve"> object include a </w:delText>
        </w:r>
        <w:r w:rsidRPr="003A355F">
          <w:rPr>
            <w:rStyle w:val="CODEtemp"/>
          </w:rPr>
          <w:delText>uri base id prefix</w:delText>
        </w:r>
        <w:r>
          <w:delText xml:space="preserve"> to avoid a property name collision.</w:delText>
        </w:r>
      </w:del>
    </w:p>
    <w:p w14:paraId="26A7128E" w14:textId="77777777" w:rsidR="00C85F5E" w:rsidRDefault="00C85F5E" w:rsidP="00C85F5E">
      <w:pPr>
        <w:pStyle w:val="Codesmall"/>
        <w:rPr>
          <w:del w:id="5201" w:author="Laurence Golding" w:date="2019-05-11T06:51:00Z"/>
        </w:rPr>
      </w:pPr>
      <w:del w:id="5202" w:author="Laurence Golding" w:date="2019-05-11T06:51:00Z">
        <w:r>
          <w:delText>{                                  # A run object</w:delText>
        </w:r>
        <w:r w:rsidR="00CD6CD4">
          <w:delText xml:space="preserve"> (§</w:delText>
        </w:r>
        <w:r w:rsidR="00CD6CD4">
          <w:fldChar w:fldCharType="begin"/>
        </w:r>
        <w:r w:rsidR="00CD6CD4">
          <w:delInstrText xml:space="preserve"> REF _Ref493349997 \r \h </w:delInstrText>
        </w:r>
        <w:r w:rsidR="00CD6CD4">
          <w:fldChar w:fldCharType="separate"/>
        </w:r>
        <w:r w:rsidR="00331070">
          <w:delText>3.11</w:delText>
        </w:r>
        <w:r w:rsidR="00CD6CD4">
          <w:fldChar w:fldCharType="end"/>
        </w:r>
        <w:r w:rsidR="00CD6CD4">
          <w:delText>).</w:delText>
        </w:r>
      </w:del>
    </w:p>
    <w:p w14:paraId="727F8DAD" w14:textId="77777777" w:rsidR="00C85F5E" w:rsidRDefault="00C85F5E" w:rsidP="00C85F5E">
      <w:pPr>
        <w:pStyle w:val="Codesmall"/>
        <w:rPr>
          <w:del w:id="5203" w:author="Laurence Golding" w:date="2019-05-11T06:51:00Z"/>
        </w:rPr>
      </w:pPr>
      <w:del w:id="5204" w:author="Laurence Golding" w:date="2019-05-11T06:51:00Z">
        <w:r>
          <w:delText xml:space="preserve">  "results": [</w:delText>
        </w:r>
      </w:del>
    </w:p>
    <w:p w14:paraId="226B199D" w14:textId="77777777" w:rsidR="00C85F5E" w:rsidRDefault="00C85F5E" w:rsidP="00C85F5E">
      <w:pPr>
        <w:pStyle w:val="Codesmall"/>
        <w:rPr>
          <w:del w:id="5205" w:author="Laurence Golding" w:date="2019-05-11T06:51:00Z"/>
        </w:rPr>
      </w:pPr>
      <w:del w:id="5206" w:author="Laurence Golding" w:date="2019-05-11T06:51:00Z">
        <w:r>
          <w:delText xml:space="preserve">    {                              # A result object</w:delText>
        </w:r>
        <w:r w:rsidR="00EB5421">
          <w:delText xml:space="preserve"> (§</w:delText>
        </w:r>
        <w:r w:rsidR="00EB5421">
          <w:fldChar w:fldCharType="begin"/>
        </w:r>
        <w:r w:rsidR="00EB5421">
          <w:delInstrText xml:space="preserve"> REF _Ref493350984 \r \h </w:delInstrText>
        </w:r>
        <w:r w:rsidR="00EB5421">
          <w:fldChar w:fldCharType="separate"/>
        </w:r>
        <w:r w:rsidR="00331070">
          <w:delText>3.19</w:delText>
        </w:r>
        <w:r w:rsidR="00EB5421">
          <w:fldChar w:fldCharType="end"/>
        </w:r>
        <w:r w:rsidR="00EB5421">
          <w:delText>).</w:delText>
        </w:r>
      </w:del>
    </w:p>
    <w:p w14:paraId="01C267F1" w14:textId="77777777" w:rsidR="00C85F5E" w:rsidRDefault="00C85F5E" w:rsidP="00C85F5E">
      <w:pPr>
        <w:pStyle w:val="Codesmall"/>
        <w:rPr>
          <w:del w:id="5207" w:author="Laurence Golding" w:date="2019-05-11T06:51:00Z"/>
        </w:rPr>
      </w:pPr>
      <w:del w:id="5208" w:author="Laurence Golding" w:date="2019-05-11T06:51:00Z">
        <w:r>
          <w:delText xml:space="preserve">      "relatedLocations": [</w:delText>
        </w:r>
      </w:del>
    </w:p>
    <w:p w14:paraId="1A1A3C1B" w14:textId="77777777" w:rsidR="00C85F5E" w:rsidRDefault="00C85F5E" w:rsidP="00C85F5E">
      <w:pPr>
        <w:pStyle w:val="Codesmall"/>
        <w:rPr>
          <w:del w:id="5209" w:author="Laurence Golding" w:date="2019-05-11T06:51:00Z"/>
        </w:rPr>
      </w:pPr>
      <w:del w:id="5210" w:author="Laurence Golding" w:date="2019-05-11T06:51:00Z">
        <w:r>
          <w:delText xml:space="preserve">        {                          # A </w:delText>
        </w:r>
        <w:r w:rsidR="009A40CD">
          <w:delText xml:space="preserve">location </w:delText>
        </w:r>
        <w:r>
          <w:delText>object</w:delText>
        </w:r>
        <w:r w:rsidR="00EB5421">
          <w:delText xml:space="preserve"> (§</w:delText>
        </w:r>
        <w:r w:rsidR="009A40CD">
          <w:fldChar w:fldCharType="begin"/>
        </w:r>
        <w:r w:rsidR="009A40CD">
          <w:delInstrText xml:space="preserve"> REF _Ref507665939 \r \h </w:delInstrText>
        </w:r>
        <w:r w:rsidR="009A40CD">
          <w:fldChar w:fldCharType="separate"/>
        </w:r>
        <w:r w:rsidR="00331070">
          <w:delText>3.20</w:delText>
        </w:r>
        <w:r w:rsidR="009A40CD">
          <w:fldChar w:fldCharType="end"/>
        </w:r>
        <w:r w:rsidR="00EB5421">
          <w:delText>).</w:delText>
        </w:r>
      </w:del>
    </w:p>
    <w:p w14:paraId="7B808A16" w14:textId="77777777" w:rsidR="00C85F5E" w:rsidRDefault="00C85F5E" w:rsidP="00C85F5E">
      <w:pPr>
        <w:pStyle w:val="Codesmall"/>
        <w:rPr>
          <w:del w:id="5211" w:author="Laurence Golding" w:date="2019-05-11T06:51:00Z"/>
        </w:rPr>
      </w:pPr>
      <w:del w:id="5212" w:author="Laurence Golding" w:date="2019-05-11T06:51:00Z">
        <w:r>
          <w:delText xml:space="preserve">          "physicalLocation": {    # A physicalLocation object</w:delText>
        </w:r>
        <w:r w:rsidR="00EB5421">
          <w:delText xml:space="preserve"> (§</w:delText>
        </w:r>
        <w:r w:rsidR="00EB5421">
          <w:fldChar w:fldCharType="begin"/>
        </w:r>
        <w:r w:rsidR="00EB5421">
          <w:delInstrText xml:space="preserve"> REF _Ref493477390 \r \h </w:delInstrText>
        </w:r>
        <w:r w:rsidR="00EB5421">
          <w:fldChar w:fldCharType="separate"/>
        </w:r>
        <w:r w:rsidR="00331070">
          <w:delText>3.21</w:delText>
        </w:r>
        <w:r w:rsidR="00EB5421">
          <w:fldChar w:fldCharType="end"/>
        </w:r>
        <w:r w:rsidR="00EB5421">
          <w:delText>).</w:delText>
        </w:r>
      </w:del>
    </w:p>
    <w:p w14:paraId="0D3E5A44" w14:textId="77777777" w:rsidR="00C85F5E" w:rsidRDefault="00C85F5E" w:rsidP="00C85F5E">
      <w:pPr>
        <w:pStyle w:val="Codesmall"/>
        <w:rPr>
          <w:del w:id="5213" w:author="Laurence Golding" w:date="2019-05-11T06:51:00Z"/>
        </w:rPr>
      </w:pPr>
      <w:del w:id="5214" w:author="Laurence Golding" w:date="2019-05-11T06:51:00Z">
        <w:r>
          <w:delText xml:space="preserve">            "fileLocation": {      # A fileLocation object</w:delText>
        </w:r>
        <w:r w:rsidR="00EB5421">
          <w:delText xml:space="preserve"> (§</w:delText>
        </w:r>
        <w:r w:rsidR="00EB5421">
          <w:fldChar w:fldCharType="begin"/>
        </w:r>
        <w:r w:rsidR="00EB5421">
          <w:delInstrText xml:space="preserve"> REF _Ref507594747 \r \h </w:delInstrText>
        </w:r>
        <w:r w:rsidR="00EB5421">
          <w:fldChar w:fldCharType="separate"/>
        </w:r>
        <w:r w:rsidR="00331070">
          <w:delText>3.2</w:delText>
        </w:r>
        <w:r w:rsidR="00EB5421">
          <w:fldChar w:fldCharType="end"/>
        </w:r>
        <w:r w:rsidR="00EB5421">
          <w:delText>).</w:delText>
        </w:r>
      </w:del>
    </w:p>
    <w:p w14:paraId="2C19A850" w14:textId="77777777" w:rsidR="00C85F5E" w:rsidRDefault="00C85F5E" w:rsidP="00C85F5E">
      <w:pPr>
        <w:pStyle w:val="Codesmall"/>
        <w:rPr>
          <w:del w:id="5215" w:author="Laurence Golding" w:date="2019-05-11T06:51:00Z"/>
        </w:rPr>
      </w:pPr>
      <w:del w:id="5216" w:author="Laurence Golding" w:date="2019-05-11T06:51:00Z">
        <w:r>
          <w:delText xml:space="preserve">              "uri": "utilities.c",</w:delText>
        </w:r>
      </w:del>
    </w:p>
    <w:p w14:paraId="6F5AD515" w14:textId="77777777" w:rsidR="00C85F5E" w:rsidRDefault="00C85F5E" w:rsidP="00C85F5E">
      <w:pPr>
        <w:pStyle w:val="Codesmall"/>
        <w:rPr>
          <w:del w:id="5217" w:author="Laurence Golding" w:date="2019-05-11T06:51:00Z"/>
        </w:rPr>
      </w:pPr>
      <w:del w:id="5218" w:author="Laurence Golding" w:date="2019-05-11T06:51:00Z">
        <w:r>
          <w:delText xml:space="preserve">              "uriBaseId": "SRCROOT"</w:delText>
        </w:r>
      </w:del>
    </w:p>
    <w:p w14:paraId="0AAD8689" w14:textId="77777777" w:rsidR="00C85F5E" w:rsidRDefault="00C85F5E" w:rsidP="00C85F5E">
      <w:pPr>
        <w:pStyle w:val="Codesmall"/>
        <w:rPr>
          <w:del w:id="5219" w:author="Laurence Golding" w:date="2019-05-11T06:51:00Z"/>
        </w:rPr>
      </w:pPr>
      <w:del w:id="5220" w:author="Laurence Golding" w:date="2019-05-11T06:51:00Z">
        <w:r>
          <w:delText xml:space="preserve">            }</w:delText>
        </w:r>
      </w:del>
    </w:p>
    <w:p w14:paraId="3E0EEBA5" w14:textId="77777777" w:rsidR="00C85F5E" w:rsidRDefault="00C85F5E" w:rsidP="00C85F5E">
      <w:pPr>
        <w:pStyle w:val="Codesmall"/>
        <w:rPr>
          <w:del w:id="5221" w:author="Laurence Golding" w:date="2019-05-11T06:51:00Z"/>
        </w:rPr>
      </w:pPr>
      <w:del w:id="5222" w:author="Laurence Golding" w:date="2019-05-11T06:51:00Z">
        <w:r>
          <w:delText xml:space="preserve">          },</w:delText>
        </w:r>
      </w:del>
    </w:p>
    <w:p w14:paraId="5D72E36B" w14:textId="77777777" w:rsidR="00C85F5E" w:rsidRDefault="00C85F5E" w:rsidP="00C85F5E">
      <w:pPr>
        <w:pStyle w:val="Codesmall"/>
        <w:rPr>
          <w:del w:id="5223" w:author="Laurence Golding" w:date="2019-05-11T06:51:00Z"/>
        </w:rPr>
      </w:pPr>
      <w:del w:id="5224" w:author="Laurence Golding" w:date="2019-05-11T06:51:00Z">
        <w:r>
          <w:delText xml:space="preserve">          "physicalLocation": {</w:delText>
        </w:r>
      </w:del>
    </w:p>
    <w:p w14:paraId="1B8B6ED8" w14:textId="77777777" w:rsidR="00C85F5E" w:rsidRDefault="00C85F5E" w:rsidP="00C85F5E">
      <w:pPr>
        <w:pStyle w:val="Codesmall"/>
        <w:rPr>
          <w:del w:id="5225" w:author="Laurence Golding" w:date="2019-05-11T06:51:00Z"/>
        </w:rPr>
      </w:pPr>
      <w:del w:id="5226" w:author="Laurence Golding" w:date="2019-05-11T06:51:00Z">
        <w:r>
          <w:delText xml:space="preserve">            "fileLocation": {</w:delText>
        </w:r>
      </w:del>
    </w:p>
    <w:p w14:paraId="4F280852" w14:textId="77777777" w:rsidR="00C85F5E" w:rsidRDefault="00C85F5E" w:rsidP="00C85F5E">
      <w:pPr>
        <w:pStyle w:val="Codesmall"/>
        <w:rPr>
          <w:del w:id="5227" w:author="Laurence Golding" w:date="2019-05-11T06:51:00Z"/>
        </w:rPr>
      </w:pPr>
      <w:del w:id="5228" w:author="Laurence Golding" w:date="2019-05-11T06:51:00Z">
        <w:r>
          <w:delText xml:space="preserve">              "uri": "utilities.c",</w:delText>
        </w:r>
      </w:del>
    </w:p>
    <w:p w14:paraId="4DD3FFF0" w14:textId="77777777" w:rsidR="00C85F5E" w:rsidRDefault="00C85F5E" w:rsidP="00C85F5E">
      <w:pPr>
        <w:pStyle w:val="Codesmall"/>
        <w:rPr>
          <w:del w:id="5229" w:author="Laurence Golding" w:date="2019-05-11T06:51:00Z"/>
        </w:rPr>
      </w:pPr>
      <w:del w:id="5230" w:author="Laurence Golding" w:date="2019-05-11T06:51:00Z">
        <w:r>
          <w:delText xml:space="preserve">              "uriBaseId": "TESTSRCROOT"</w:delText>
        </w:r>
      </w:del>
    </w:p>
    <w:p w14:paraId="590E8555" w14:textId="77777777" w:rsidR="00C85F5E" w:rsidRDefault="00C85F5E" w:rsidP="00C85F5E">
      <w:pPr>
        <w:pStyle w:val="Codesmall"/>
        <w:rPr>
          <w:del w:id="5231" w:author="Laurence Golding" w:date="2019-05-11T06:51:00Z"/>
        </w:rPr>
      </w:pPr>
      <w:del w:id="5232" w:author="Laurence Golding" w:date="2019-05-11T06:51:00Z">
        <w:r>
          <w:delText xml:space="preserve">            }</w:delText>
        </w:r>
      </w:del>
    </w:p>
    <w:p w14:paraId="1D1E0458" w14:textId="77777777" w:rsidR="00C85F5E" w:rsidRDefault="00C85F5E" w:rsidP="00C85F5E">
      <w:pPr>
        <w:pStyle w:val="Codesmall"/>
        <w:rPr>
          <w:del w:id="5233" w:author="Laurence Golding" w:date="2019-05-11T06:51:00Z"/>
        </w:rPr>
      </w:pPr>
      <w:del w:id="5234" w:author="Laurence Golding" w:date="2019-05-11T06:51:00Z">
        <w:r>
          <w:delText xml:space="preserve">          }</w:delText>
        </w:r>
      </w:del>
    </w:p>
    <w:p w14:paraId="23995E1D" w14:textId="77777777" w:rsidR="00C85F5E" w:rsidRDefault="00C85F5E" w:rsidP="00C85F5E">
      <w:pPr>
        <w:pStyle w:val="Codesmall"/>
        <w:rPr>
          <w:del w:id="5235" w:author="Laurence Golding" w:date="2019-05-11T06:51:00Z"/>
        </w:rPr>
      </w:pPr>
      <w:del w:id="5236" w:author="Laurence Golding" w:date="2019-05-11T06:51:00Z">
        <w:r>
          <w:delText xml:space="preserve">        }</w:delText>
        </w:r>
      </w:del>
    </w:p>
    <w:p w14:paraId="4DBC5693" w14:textId="77777777" w:rsidR="00C85F5E" w:rsidRDefault="00C85F5E" w:rsidP="00C85F5E">
      <w:pPr>
        <w:pStyle w:val="Codesmall"/>
        <w:rPr>
          <w:del w:id="5237" w:author="Laurence Golding" w:date="2019-05-11T06:51:00Z"/>
        </w:rPr>
      </w:pPr>
      <w:del w:id="5238" w:author="Laurence Golding" w:date="2019-05-11T06:51:00Z">
        <w:r>
          <w:delText xml:space="preserve">      ]</w:delText>
        </w:r>
      </w:del>
    </w:p>
    <w:p w14:paraId="4D522FA6" w14:textId="77777777" w:rsidR="00C85F5E" w:rsidRDefault="00C85F5E" w:rsidP="00C85F5E">
      <w:pPr>
        <w:pStyle w:val="Codesmall"/>
        <w:rPr>
          <w:del w:id="5239" w:author="Laurence Golding" w:date="2019-05-11T06:51:00Z"/>
        </w:rPr>
      </w:pPr>
      <w:del w:id="5240" w:author="Laurence Golding" w:date="2019-05-11T06:51:00Z">
        <w:r>
          <w:delText xml:space="preserve">    }</w:delText>
        </w:r>
      </w:del>
    </w:p>
    <w:p w14:paraId="64FAE2DF" w14:textId="77777777" w:rsidR="00C85F5E" w:rsidRDefault="00C85F5E" w:rsidP="00C85F5E">
      <w:pPr>
        <w:pStyle w:val="Codesmall"/>
        <w:rPr>
          <w:del w:id="5241" w:author="Laurence Golding" w:date="2019-05-11T06:51:00Z"/>
        </w:rPr>
      </w:pPr>
      <w:del w:id="5242" w:author="Laurence Golding" w:date="2019-05-11T06:51:00Z">
        <w:r>
          <w:delText xml:space="preserve">  ],</w:delText>
        </w:r>
      </w:del>
    </w:p>
    <w:p w14:paraId="07DE709D" w14:textId="77777777" w:rsidR="00C85F5E" w:rsidRDefault="00C85F5E" w:rsidP="00C85F5E">
      <w:pPr>
        <w:pStyle w:val="Codesmall"/>
        <w:rPr>
          <w:del w:id="5243" w:author="Laurence Golding" w:date="2019-05-11T06:51:00Z"/>
        </w:rPr>
      </w:pPr>
    </w:p>
    <w:p w14:paraId="7B92E437" w14:textId="77777777" w:rsidR="00C85F5E" w:rsidRDefault="00C85F5E" w:rsidP="00C85F5E">
      <w:pPr>
        <w:pStyle w:val="Codesmall"/>
        <w:rPr>
          <w:del w:id="5244" w:author="Laurence Golding" w:date="2019-05-11T06:51:00Z"/>
        </w:rPr>
      </w:pPr>
      <w:del w:id="5245" w:author="Laurence Golding" w:date="2019-05-11T06:51:00Z">
        <w:r>
          <w:delText xml:space="preserve">  "files": {</w:delText>
        </w:r>
      </w:del>
    </w:p>
    <w:p w14:paraId="4D4A0020" w14:textId="77777777" w:rsidR="00C85F5E" w:rsidRDefault="00C85F5E" w:rsidP="00C85F5E">
      <w:pPr>
        <w:pStyle w:val="Codesmall"/>
        <w:rPr>
          <w:del w:id="5246" w:author="Laurence Golding" w:date="2019-05-11T06:51:00Z"/>
        </w:rPr>
      </w:pPr>
      <w:del w:id="5247" w:author="Laurence Golding" w:date="2019-05-11T06:51:00Z">
        <w:r>
          <w:delText xml:space="preserve">    "#SRCROOT#utilities</w:delText>
        </w:r>
        <w:r w:rsidRPr="00B41400">
          <w:delText>.c</w:delText>
        </w:r>
        <w:r>
          <w:delText>": {      # Property name includes uri base id prefix</w:delText>
        </w:r>
      </w:del>
    </w:p>
    <w:p w14:paraId="2AF3A611" w14:textId="77777777" w:rsidR="00C85F5E" w:rsidRDefault="00C85F5E" w:rsidP="00C85F5E">
      <w:pPr>
        <w:pStyle w:val="Codesmall"/>
        <w:rPr>
          <w:del w:id="5248" w:author="Laurence Golding" w:date="2019-05-11T06:51:00Z"/>
        </w:rPr>
      </w:pPr>
      <w:del w:id="5249" w:author="Laurence Golding" w:date="2019-05-11T06:51:00Z">
        <w:r>
          <w:delText xml:space="preserve">      ...</w:delText>
        </w:r>
      </w:del>
    </w:p>
    <w:p w14:paraId="603696DE" w14:textId="77777777" w:rsidR="00C85F5E" w:rsidRDefault="00C85F5E" w:rsidP="00C85F5E">
      <w:pPr>
        <w:pStyle w:val="Codesmall"/>
        <w:rPr>
          <w:del w:id="5250" w:author="Laurence Golding" w:date="2019-05-11T06:51:00Z"/>
        </w:rPr>
      </w:pPr>
      <w:del w:id="5251" w:author="Laurence Golding" w:date="2019-05-11T06:51:00Z">
        <w:r>
          <w:delText xml:space="preserve">    },</w:delText>
        </w:r>
      </w:del>
    </w:p>
    <w:p w14:paraId="2946A16F" w14:textId="77777777" w:rsidR="00C85F5E" w:rsidRDefault="00C85F5E" w:rsidP="00C85F5E">
      <w:pPr>
        <w:pStyle w:val="Codesmall"/>
        <w:rPr>
          <w:del w:id="5252" w:author="Laurence Golding" w:date="2019-05-11T06:51:00Z"/>
        </w:rPr>
      </w:pPr>
      <w:del w:id="5253" w:author="Laurence Golding" w:date="2019-05-11T06:51:00Z">
        <w:r>
          <w:delText xml:space="preserve">    "#TESTSRCROOT#utilities.c": {</w:delText>
        </w:r>
      </w:del>
    </w:p>
    <w:p w14:paraId="15ABF08D" w14:textId="77777777" w:rsidR="00C85F5E" w:rsidRDefault="00C85F5E" w:rsidP="00C85F5E">
      <w:pPr>
        <w:pStyle w:val="Codesmall"/>
        <w:rPr>
          <w:del w:id="5254" w:author="Laurence Golding" w:date="2019-05-11T06:51:00Z"/>
        </w:rPr>
      </w:pPr>
      <w:del w:id="5255" w:author="Laurence Golding" w:date="2019-05-11T06:51:00Z">
        <w:r>
          <w:delText xml:space="preserve">      ...</w:delText>
        </w:r>
      </w:del>
    </w:p>
    <w:p w14:paraId="003800CE" w14:textId="77777777" w:rsidR="00C85F5E" w:rsidRDefault="00C85F5E" w:rsidP="00C85F5E">
      <w:pPr>
        <w:pStyle w:val="Codesmall"/>
        <w:rPr>
          <w:del w:id="5256" w:author="Laurence Golding" w:date="2019-05-11T06:51:00Z"/>
        </w:rPr>
      </w:pPr>
      <w:del w:id="5257" w:author="Laurence Golding" w:date="2019-05-11T06:51:00Z">
        <w:r>
          <w:delText xml:space="preserve">    }</w:delText>
        </w:r>
      </w:del>
    </w:p>
    <w:p w14:paraId="7F839F6C" w14:textId="77777777" w:rsidR="00C85F5E" w:rsidRDefault="00C85F5E" w:rsidP="00C85F5E">
      <w:pPr>
        <w:pStyle w:val="Codesmall"/>
        <w:rPr>
          <w:del w:id="5258" w:author="Laurence Golding" w:date="2019-05-11T06:51:00Z"/>
        </w:rPr>
      </w:pPr>
      <w:del w:id="5259" w:author="Laurence Golding" w:date="2019-05-11T06:51:00Z">
        <w:r>
          <w:delText xml:space="preserve">  }</w:delText>
        </w:r>
      </w:del>
    </w:p>
    <w:p w14:paraId="7787E21A" w14:textId="77777777" w:rsidR="00C85F5E" w:rsidRPr="00B41400" w:rsidRDefault="00C85F5E" w:rsidP="00C85F5E">
      <w:pPr>
        <w:pStyle w:val="Codesmall"/>
        <w:rPr>
          <w:del w:id="5260" w:author="Laurence Golding" w:date="2019-05-11T06:51:00Z"/>
        </w:rPr>
      </w:pPr>
      <w:del w:id="5261" w:author="Laurence Golding" w:date="2019-05-11T06:51:00Z">
        <w:r>
          <w:delText>}</w:delText>
        </w:r>
      </w:del>
    </w:p>
    <w:p w14:paraId="32F9EF04" w14:textId="77777777" w:rsidR="00C85F5E" w:rsidRDefault="00C85F5E" w:rsidP="00C85F5E">
      <w:pPr>
        <w:rPr>
          <w:del w:id="5262" w:author="Laurence Golding" w:date="2019-05-11T06:51:00Z"/>
        </w:rPr>
      </w:pPr>
      <w:del w:id="5263" w:author="Laurence Golding" w:date="2019-05-11T06:51:00Z">
        <w:r>
          <w:delText xml:space="preserve">If a </w:delText>
        </w:r>
        <w:r w:rsidRPr="0042754C">
          <w:rPr>
            <w:rStyle w:val="CODEtemp"/>
          </w:rPr>
          <w:delText>relative property name</w:delText>
        </w:r>
        <w:r>
          <w:delText xml:space="preserve"> does </w:delText>
        </w:r>
        <w:r>
          <w:rPr>
            <w:i/>
          </w:rPr>
          <w:delText>not</w:delText>
        </w:r>
        <w:r>
          <w:delText xml:space="preserve"> conflict with any other property name in the </w:delText>
        </w:r>
        <w:r w:rsidRPr="0042754C">
          <w:rPr>
            <w:rStyle w:val="CODEtemp"/>
          </w:rPr>
          <w:delText>files</w:delText>
        </w:r>
        <w:r>
          <w:delText xml:space="preserve"> object, the </w:delText>
        </w:r>
        <w:r w:rsidRPr="0042754C">
          <w:rPr>
            <w:rStyle w:val="CODEtemp"/>
          </w:rPr>
          <w:delText>uri base id prefix</w:delText>
        </w:r>
        <w:r>
          <w:delText xml:space="preserve"> portion of the property name </w:delText>
        </w:r>
        <w:r>
          <w:rPr>
            <w:b/>
          </w:rPr>
          <w:delText>SHOULD</w:delText>
        </w:r>
        <w:r>
          <w:delText xml:space="preserve"> be absent (see EXAMPLE 2).</w:delText>
        </w:r>
      </w:del>
    </w:p>
    <w:p w14:paraId="395331C3" w14:textId="77777777" w:rsidR="00C85F5E" w:rsidRPr="0042754C" w:rsidRDefault="00C85F5E" w:rsidP="00C85F5E">
      <w:pPr>
        <w:pStyle w:val="Note"/>
        <w:rPr>
          <w:del w:id="5264" w:author="Laurence Golding" w:date="2019-05-11T06:51:00Z"/>
        </w:rPr>
      </w:pPr>
      <w:del w:id="5265" w:author="Laurence Golding" w:date="2019-05-11T06:51:00Z">
        <w:r>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47A8E05A" w14:textId="77777777" w:rsidR="00C85F5E" w:rsidRDefault="00C85F5E" w:rsidP="00C85F5E">
      <w:pPr>
        <w:rPr>
          <w:del w:id="5266" w:author="Laurence Golding" w:date="2019-05-11T06:51:00Z"/>
        </w:rPr>
      </w:pPr>
      <w:del w:id="5267" w:author="Laurence Golding" w:date="2019-05-11T06:51:00Z">
        <w:r>
          <w:delText xml:space="preserve">Regardless of whether the property name represents an absolute URI, a </w:delText>
        </w:r>
        <w:r w:rsidR="00842D42">
          <w:delText>relative reference</w:delText>
        </w:r>
        <w:r>
          <w:delText xml:space="preserve">, or a relative </w:delText>
        </w:r>
        <w:r w:rsidR="00842D42">
          <w:delText>reference</w:delText>
        </w:r>
        <w:r>
          <w:delText xml:space="preserve"> with a </w:delText>
        </w:r>
        <w:r w:rsidRPr="00B41400">
          <w:rPr>
            <w:rStyle w:val="CODEtemp"/>
          </w:rPr>
          <w:delText>uri base id prefix</w:delText>
        </w:r>
        <w:r>
          <w:delText xml:space="preserve">, the URI </w:delText>
        </w:r>
        <w:r w:rsidR="00842D42">
          <w:delText xml:space="preserve">reference </w:delText>
        </w:r>
        <w:r>
          <w:delText xml:space="preserve">portion of the property name </w:delText>
        </w:r>
        <w:r>
          <w:rPr>
            <w:b/>
          </w:rPr>
          <w:delText>SHOULD</w:delText>
        </w:r>
        <w:r>
          <w:delText xml:space="preserve"> be normalized as described in [</w:delText>
        </w:r>
        <w:r w:rsidR="005C469B">
          <w:fldChar w:fldCharType="begin"/>
        </w:r>
        <w:r w:rsidR="005C469B">
          <w:delInstrText xml:space="preserve"> HYPERLINK \l "RFC3986" </w:delInstrText>
        </w:r>
        <w:r w:rsidR="005C469B">
          <w:fldChar w:fldCharType="separate"/>
        </w:r>
        <w:r w:rsidRPr="00B41400">
          <w:rPr>
            <w:rStyle w:val="Hyperlink"/>
          </w:rPr>
          <w:delText>RFC3986</w:delText>
        </w:r>
        <w:r w:rsidR="005C469B">
          <w:rPr>
            <w:rStyle w:val="Hyperlink"/>
          </w:rPr>
          <w:fldChar w:fldCharType="end"/>
        </w:r>
        <w:r>
          <w:delText>].</w:delText>
        </w:r>
      </w:del>
    </w:p>
    <w:p w14:paraId="34B3C6B8" w14:textId="77777777" w:rsidR="00C85F5E" w:rsidRDefault="00C85F5E" w:rsidP="00C85F5E">
      <w:pPr>
        <w:pStyle w:val="Note"/>
        <w:rPr>
          <w:del w:id="5268" w:author="Laurence Golding" w:date="2019-05-11T06:51:00Z"/>
        </w:rPr>
      </w:pPr>
      <w:del w:id="5269" w:author="Laurence Golding" w:date="2019-05-11T06:51:00Z">
        <w:r>
          <w:delText xml:space="preserve">EXAMPLE 4: In this example, the </w:delText>
        </w:r>
        <w:r w:rsidRPr="003A355F">
          <w:rPr>
            <w:rStyle w:val="CODEtemp"/>
          </w:rPr>
          <w:delText>uri</w:delText>
        </w:r>
        <w:r>
          <w:delText xml:space="preserve"> property of the </w:delText>
        </w:r>
        <w:r w:rsidRPr="003A355F">
          <w:rPr>
            <w:rStyle w:val="CODEtemp"/>
          </w:rPr>
          <w:delText>fileLocation</w:delText>
        </w:r>
        <w:r>
          <w:delText xml:space="preserve"> object is not normalized, but the name of the corresponding property in the </w:delText>
        </w:r>
        <w:r w:rsidRPr="003A355F">
          <w:rPr>
            <w:rStyle w:val="CODEtemp"/>
          </w:rPr>
          <w:delText>files</w:delText>
        </w:r>
        <w:r>
          <w:delText xml:space="preserve"> object </w:delText>
        </w:r>
        <w:r>
          <w:rPr>
            <w:i/>
          </w:rPr>
          <w:delText>is</w:delText>
        </w:r>
        <w:r>
          <w:delText xml:space="preserve"> normalized.</w:delText>
        </w:r>
      </w:del>
    </w:p>
    <w:p w14:paraId="6FDB5B81" w14:textId="77777777" w:rsidR="00C85F5E" w:rsidRDefault="00C85F5E" w:rsidP="00C85F5E">
      <w:pPr>
        <w:pStyle w:val="Codesmall"/>
        <w:rPr>
          <w:del w:id="5270" w:author="Laurence Golding" w:date="2019-05-11T06:51:00Z"/>
        </w:rPr>
      </w:pPr>
      <w:del w:id="5271" w:author="Laurence Golding" w:date="2019-05-11T06:51:00Z">
        <w:r>
          <w:delText>{                                  # A run object</w:delText>
        </w:r>
        <w:r w:rsidR="00EB5632">
          <w:delText xml:space="preserve"> (§</w:delText>
        </w:r>
        <w:r w:rsidR="00EB5632">
          <w:fldChar w:fldCharType="begin"/>
        </w:r>
        <w:r w:rsidR="00EB5632">
          <w:delInstrText xml:space="preserve"> REF _Ref493349997 \r \h </w:delInstrText>
        </w:r>
        <w:r w:rsidR="00EB5632">
          <w:fldChar w:fldCharType="separate"/>
        </w:r>
        <w:r w:rsidR="00331070">
          <w:delText>3.11</w:delText>
        </w:r>
        <w:r w:rsidR="00EB5632">
          <w:fldChar w:fldCharType="end"/>
        </w:r>
        <w:r w:rsidR="00EB5632">
          <w:delText>)</w:delText>
        </w:r>
      </w:del>
    </w:p>
    <w:p w14:paraId="4D525BD3" w14:textId="77777777" w:rsidR="00C85F5E" w:rsidRDefault="00C85F5E" w:rsidP="00C85F5E">
      <w:pPr>
        <w:pStyle w:val="Codesmall"/>
        <w:rPr>
          <w:del w:id="5272" w:author="Laurence Golding" w:date="2019-05-11T06:51:00Z"/>
        </w:rPr>
      </w:pPr>
      <w:del w:id="5273" w:author="Laurence Golding" w:date="2019-05-11T06:51:00Z">
        <w:r>
          <w:delText xml:space="preserve">  "results": [</w:delText>
        </w:r>
      </w:del>
    </w:p>
    <w:p w14:paraId="6B998025" w14:textId="77777777" w:rsidR="00C85F5E" w:rsidRDefault="00C85F5E" w:rsidP="00C85F5E">
      <w:pPr>
        <w:pStyle w:val="Codesmall"/>
        <w:rPr>
          <w:del w:id="5274" w:author="Laurence Golding" w:date="2019-05-11T06:51:00Z"/>
        </w:rPr>
      </w:pPr>
      <w:del w:id="5275" w:author="Laurence Golding" w:date="2019-05-11T06:51:00Z">
        <w:r>
          <w:delText xml:space="preserve">    {                              # A result object</w:delText>
        </w:r>
        <w:r w:rsidR="00EB5632">
          <w:delText xml:space="preserve"> (§</w:delText>
        </w:r>
        <w:r w:rsidR="00EB5632">
          <w:fldChar w:fldCharType="begin"/>
        </w:r>
        <w:r w:rsidR="00EB5632">
          <w:delInstrText xml:space="preserve"> REF _Ref493350984 \r \h </w:delInstrText>
        </w:r>
        <w:r w:rsidR="00EB5632">
          <w:fldChar w:fldCharType="separate"/>
        </w:r>
        <w:r w:rsidR="00331070">
          <w:delText>3.19</w:delText>
        </w:r>
        <w:r w:rsidR="00EB5632">
          <w:fldChar w:fldCharType="end"/>
        </w:r>
        <w:r w:rsidR="00EB5632">
          <w:delText>)</w:delText>
        </w:r>
      </w:del>
    </w:p>
    <w:p w14:paraId="7AD60B1E" w14:textId="77777777" w:rsidR="00C85F5E" w:rsidRDefault="00C85F5E" w:rsidP="00C85F5E">
      <w:pPr>
        <w:pStyle w:val="Codesmall"/>
        <w:rPr>
          <w:del w:id="5276" w:author="Laurence Golding" w:date="2019-05-11T06:51:00Z"/>
        </w:rPr>
      </w:pPr>
      <w:del w:id="5277" w:author="Laurence Golding" w:date="2019-05-11T06:51:00Z">
        <w:r>
          <w:delText xml:space="preserve">      "relatedLocations": [</w:delText>
        </w:r>
      </w:del>
    </w:p>
    <w:p w14:paraId="00756B86" w14:textId="77777777" w:rsidR="00C85F5E" w:rsidRDefault="00C85F5E" w:rsidP="00C85F5E">
      <w:pPr>
        <w:pStyle w:val="Codesmall"/>
        <w:rPr>
          <w:del w:id="5278" w:author="Laurence Golding" w:date="2019-05-11T06:51:00Z"/>
        </w:rPr>
      </w:pPr>
      <w:del w:id="5279" w:author="Laurence Golding" w:date="2019-05-11T06:51:00Z">
        <w:r>
          <w:delText xml:space="preserve">        {                          # A </w:delText>
        </w:r>
        <w:r w:rsidR="00EB5632">
          <w:delText xml:space="preserve">location </w:delText>
        </w:r>
        <w:r>
          <w:delText>object</w:delText>
        </w:r>
        <w:r w:rsidR="00EB5632">
          <w:delText xml:space="preserve"> (§</w:delText>
        </w:r>
        <w:r w:rsidR="00EB5632">
          <w:fldChar w:fldCharType="begin"/>
        </w:r>
        <w:r w:rsidR="00EB5632">
          <w:delInstrText xml:space="preserve"> REF _Ref507665939 \r \h </w:delInstrText>
        </w:r>
        <w:r w:rsidR="00EB5632">
          <w:fldChar w:fldCharType="separate"/>
        </w:r>
        <w:r w:rsidR="00331070">
          <w:delText>3.20</w:delText>
        </w:r>
        <w:r w:rsidR="00EB5632">
          <w:fldChar w:fldCharType="end"/>
        </w:r>
        <w:r w:rsidR="00EB5632">
          <w:delText>)</w:delText>
        </w:r>
      </w:del>
    </w:p>
    <w:p w14:paraId="33AA9D44" w14:textId="77777777" w:rsidR="00C85F5E" w:rsidRDefault="00C85F5E" w:rsidP="00C85F5E">
      <w:pPr>
        <w:pStyle w:val="Codesmall"/>
        <w:rPr>
          <w:del w:id="5280" w:author="Laurence Golding" w:date="2019-05-11T06:51:00Z"/>
        </w:rPr>
      </w:pPr>
      <w:del w:id="5281" w:author="Laurence Golding" w:date="2019-05-11T06:51:00Z">
        <w:r>
          <w:delText xml:space="preserve">          "physicalLocation": {    # A physicalLocation object</w:delText>
        </w:r>
        <w:r w:rsidR="00EB5632">
          <w:delText xml:space="preserve"> (§</w:delText>
        </w:r>
        <w:r w:rsidR="00EB5632">
          <w:fldChar w:fldCharType="begin"/>
        </w:r>
        <w:r w:rsidR="00EB5632">
          <w:delInstrText xml:space="preserve"> REF _Ref493477390 \r \h </w:delInstrText>
        </w:r>
        <w:r w:rsidR="00EB5632">
          <w:fldChar w:fldCharType="separate"/>
        </w:r>
        <w:r w:rsidR="00331070">
          <w:delText>3.21</w:delText>
        </w:r>
        <w:r w:rsidR="00EB5632">
          <w:fldChar w:fldCharType="end"/>
        </w:r>
        <w:r w:rsidR="00EB5632">
          <w:delText>)</w:delText>
        </w:r>
      </w:del>
    </w:p>
    <w:p w14:paraId="33600C47" w14:textId="77777777" w:rsidR="00C85F5E" w:rsidRDefault="00C85F5E" w:rsidP="00C85F5E">
      <w:pPr>
        <w:pStyle w:val="Codesmall"/>
        <w:rPr>
          <w:del w:id="5282" w:author="Laurence Golding" w:date="2019-05-11T06:51:00Z"/>
        </w:rPr>
      </w:pPr>
      <w:del w:id="5283" w:author="Laurence Golding" w:date="2019-05-11T06:51:00Z">
        <w:r>
          <w:delText xml:space="preserve">            "fileLocation": {      # A fileLocation object</w:delText>
        </w:r>
        <w:r w:rsidR="00EB5632">
          <w:delText xml:space="preserve"> (§</w:delText>
        </w:r>
        <w:r w:rsidR="00EB5632">
          <w:fldChar w:fldCharType="begin"/>
        </w:r>
        <w:r w:rsidR="00EB5632">
          <w:delInstrText xml:space="preserve"> REF _Ref508989521 \r \h </w:delInstrText>
        </w:r>
        <w:r w:rsidR="00EB5632">
          <w:fldChar w:fldCharType="separate"/>
        </w:r>
        <w:r w:rsidR="00331070">
          <w:delText>3.3</w:delText>
        </w:r>
        <w:r w:rsidR="00EB5632">
          <w:fldChar w:fldCharType="end"/>
        </w:r>
        <w:r w:rsidR="00EB5632">
          <w:delText>)</w:delText>
        </w:r>
      </w:del>
    </w:p>
    <w:p w14:paraId="06C3C538" w14:textId="77777777" w:rsidR="00C85F5E" w:rsidRDefault="00C85F5E" w:rsidP="00C85F5E">
      <w:pPr>
        <w:pStyle w:val="Codesmall"/>
        <w:rPr>
          <w:del w:id="5284" w:author="Laurence Golding" w:date="2019-05-11T06:51:00Z"/>
        </w:rPr>
      </w:pPr>
      <w:del w:id="5285" w:author="Laurence Golding" w:date="2019-05-11T06:51:00Z">
        <w:r>
          <w:delText xml:space="preserve">              "uri": "FILE:///C:/source/input.c"  # scheme is not normalized</w:delText>
        </w:r>
      </w:del>
    </w:p>
    <w:p w14:paraId="1F71A0C4" w14:textId="77777777" w:rsidR="00C85F5E" w:rsidRDefault="00C85F5E" w:rsidP="00C85F5E">
      <w:pPr>
        <w:pStyle w:val="Codesmall"/>
        <w:rPr>
          <w:del w:id="5286" w:author="Laurence Golding" w:date="2019-05-11T06:51:00Z"/>
        </w:rPr>
      </w:pPr>
      <w:del w:id="5287" w:author="Laurence Golding" w:date="2019-05-11T06:51:00Z">
        <w:r>
          <w:delText xml:space="preserve">            }</w:delText>
        </w:r>
      </w:del>
    </w:p>
    <w:p w14:paraId="65314FDD" w14:textId="77777777" w:rsidR="00C85F5E" w:rsidRDefault="00C85F5E" w:rsidP="00C85F5E">
      <w:pPr>
        <w:pStyle w:val="Codesmall"/>
        <w:rPr>
          <w:del w:id="5288" w:author="Laurence Golding" w:date="2019-05-11T06:51:00Z"/>
        </w:rPr>
      </w:pPr>
      <w:del w:id="5289" w:author="Laurence Golding" w:date="2019-05-11T06:51:00Z">
        <w:r>
          <w:delText xml:space="preserve">          }</w:delText>
        </w:r>
      </w:del>
    </w:p>
    <w:p w14:paraId="2FD1AC83" w14:textId="77777777" w:rsidR="00C85F5E" w:rsidRDefault="00C85F5E" w:rsidP="00C85F5E">
      <w:pPr>
        <w:pStyle w:val="Codesmall"/>
        <w:rPr>
          <w:del w:id="5290" w:author="Laurence Golding" w:date="2019-05-11T06:51:00Z"/>
        </w:rPr>
      </w:pPr>
      <w:del w:id="5291" w:author="Laurence Golding" w:date="2019-05-11T06:51:00Z">
        <w:r>
          <w:delText xml:space="preserve">        }</w:delText>
        </w:r>
      </w:del>
    </w:p>
    <w:p w14:paraId="19D3E9DF" w14:textId="77777777" w:rsidR="00C85F5E" w:rsidRDefault="00C85F5E" w:rsidP="00C85F5E">
      <w:pPr>
        <w:pStyle w:val="Codesmall"/>
        <w:rPr>
          <w:del w:id="5292" w:author="Laurence Golding" w:date="2019-05-11T06:51:00Z"/>
        </w:rPr>
      </w:pPr>
      <w:del w:id="5293" w:author="Laurence Golding" w:date="2019-05-11T06:51:00Z">
        <w:r>
          <w:delText xml:space="preserve">      ]</w:delText>
        </w:r>
      </w:del>
    </w:p>
    <w:p w14:paraId="71BFC00A" w14:textId="77777777" w:rsidR="00C85F5E" w:rsidRDefault="00C85F5E" w:rsidP="00C85F5E">
      <w:pPr>
        <w:pStyle w:val="Codesmall"/>
        <w:rPr>
          <w:del w:id="5294" w:author="Laurence Golding" w:date="2019-05-11T06:51:00Z"/>
        </w:rPr>
      </w:pPr>
      <w:del w:id="5295" w:author="Laurence Golding" w:date="2019-05-11T06:51:00Z">
        <w:r>
          <w:delText xml:space="preserve">    }</w:delText>
        </w:r>
      </w:del>
    </w:p>
    <w:p w14:paraId="64372A07" w14:textId="77777777" w:rsidR="00C85F5E" w:rsidRDefault="00C85F5E" w:rsidP="00C85F5E">
      <w:pPr>
        <w:pStyle w:val="Codesmall"/>
        <w:rPr>
          <w:del w:id="5296" w:author="Laurence Golding" w:date="2019-05-11T06:51:00Z"/>
        </w:rPr>
      </w:pPr>
      <w:del w:id="5297" w:author="Laurence Golding" w:date="2019-05-11T06:51:00Z">
        <w:r>
          <w:delText xml:space="preserve">  ],</w:delText>
        </w:r>
      </w:del>
    </w:p>
    <w:p w14:paraId="33544C0D" w14:textId="77777777" w:rsidR="00C85F5E" w:rsidRDefault="00C85F5E" w:rsidP="00C85F5E">
      <w:pPr>
        <w:pStyle w:val="Codesmall"/>
        <w:rPr>
          <w:del w:id="5298" w:author="Laurence Golding" w:date="2019-05-11T06:51:00Z"/>
        </w:rPr>
      </w:pPr>
    </w:p>
    <w:p w14:paraId="43F64BB7" w14:textId="77777777" w:rsidR="00C85F5E" w:rsidRDefault="00C85F5E" w:rsidP="00C85F5E">
      <w:pPr>
        <w:pStyle w:val="Codesmall"/>
        <w:rPr>
          <w:del w:id="5299" w:author="Laurence Golding" w:date="2019-05-11T06:51:00Z"/>
        </w:rPr>
      </w:pPr>
      <w:del w:id="5300" w:author="Laurence Golding" w:date="2019-05-11T06:51:00Z">
        <w:r>
          <w:delText xml:space="preserve">  "files": {</w:delText>
        </w:r>
      </w:del>
    </w:p>
    <w:p w14:paraId="5AC37FC6" w14:textId="77777777" w:rsidR="00C85F5E" w:rsidRDefault="00C85F5E" w:rsidP="00C85F5E">
      <w:pPr>
        <w:pStyle w:val="Codesmall"/>
        <w:rPr>
          <w:del w:id="5301" w:author="Laurence Golding" w:date="2019-05-11T06:51:00Z"/>
        </w:rPr>
      </w:pPr>
      <w:del w:id="5302" w:author="Laurence Golding" w:date="2019-05-11T06:51:00Z">
        <w:r>
          <w:delText xml:space="preserve">    "</w:delText>
        </w:r>
        <w:r w:rsidRPr="00B41400">
          <w:delText>file:///C:/source/input.c</w:delText>
        </w:r>
        <w:r>
          <w:delText>": {  # Property name matches absolute URI after</w:delText>
        </w:r>
      </w:del>
    </w:p>
    <w:p w14:paraId="1909B609" w14:textId="77777777" w:rsidR="00C85F5E" w:rsidRDefault="00C85F5E" w:rsidP="00C85F5E">
      <w:pPr>
        <w:pStyle w:val="Codesmall"/>
        <w:rPr>
          <w:del w:id="5303" w:author="Laurence Golding" w:date="2019-05-11T06:51:00Z"/>
        </w:rPr>
      </w:pPr>
      <w:del w:id="5304" w:author="Laurence Golding" w:date="2019-05-11T06:51:00Z">
        <w:r>
          <w:delText xml:space="preserve">      ...                           # normalization (scheme has been normalized).</w:delText>
        </w:r>
      </w:del>
    </w:p>
    <w:p w14:paraId="24992859" w14:textId="77777777" w:rsidR="00C85F5E" w:rsidRDefault="00C85F5E" w:rsidP="00C85F5E">
      <w:pPr>
        <w:pStyle w:val="Codesmall"/>
        <w:rPr>
          <w:del w:id="5305" w:author="Laurence Golding" w:date="2019-05-11T06:51:00Z"/>
        </w:rPr>
      </w:pPr>
      <w:del w:id="5306" w:author="Laurence Golding" w:date="2019-05-11T06:51:00Z">
        <w:r>
          <w:delText xml:space="preserve">    }</w:delText>
        </w:r>
      </w:del>
    </w:p>
    <w:p w14:paraId="22ADB733" w14:textId="77777777" w:rsidR="00C85F5E" w:rsidRDefault="00C85F5E" w:rsidP="00C85F5E">
      <w:pPr>
        <w:pStyle w:val="Codesmall"/>
        <w:rPr>
          <w:del w:id="5307" w:author="Laurence Golding" w:date="2019-05-11T06:51:00Z"/>
        </w:rPr>
      </w:pPr>
      <w:del w:id="5308" w:author="Laurence Golding" w:date="2019-05-11T06:51:00Z">
        <w:r>
          <w:delText xml:space="preserve">  }</w:delText>
        </w:r>
      </w:del>
    </w:p>
    <w:p w14:paraId="7D59E356" w14:textId="77777777" w:rsidR="00C85F5E" w:rsidRPr="00B41400" w:rsidRDefault="00C85F5E" w:rsidP="00C85F5E">
      <w:pPr>
        <w:pStyle w:val="Codesmall"/>
        <w:rPr>
          <w:del w:id="5309" w:author="Laurence Golding" w:date="2019-05-11T06:51:00Z"/>
        </w:rPr>
      </w:pPr>
      <w:del w:id="5310" w:author="Laurence Golding" w:date="2019-05-11T06:51:00Z">
        <w:r>
          <w:delText>}</w:delText>
        </w:r>
      </w:del>
    </w:p>
    <w:p w14:paraId="7C7342D7" w14:textId="77777777" w:rsidR="00C85F5E" w:rsidRPr="003A355F" w:rsidRDefault="00C85F5E" w:rsidP="00C85F5E">
      <w:pPr>
        <w:pStyle w:val="Codesmall"/>
        <w:rPr>
          <w:del w:id="5311" w:author="Laurence Golding" w:date="2019-05-11T06:51:00Z"/>
        </w:rPr>
      </w:pPr>
    </w:p>
    <w:p w14:paraId="6CD821D2" w14:textId="77777777" w:rsidR="00C85F5E" w:rsidRDefault="00C85F5E" w:rsidP="00C85F5E">
      <w:pPr>
        <w:rPr>
          <w:del w:id="5312" w:author="Laurence Golding" w:date="2019-05-11T06:51:00Z"/>
        </w:rPr>
      </w:pPr>
      <w:del w:id="5313" w:author="Laurence Golding" w:date="2019-05-11T06:51:00Z">
        <w:r>
          <w:delText xml:space="preserve">Every pair of absolute URI-valued property names </w:delText>
        </w:r>
        <w:r>
          <w:rPr>
            <w:b/>
          </w:rPr>
          <w:delText>SHALL</w:delText>
        </w:r>
        <w:r>
          <w:delText xml:space="preserve"> be distinct (that is, they </w:delText>
        </w:r>
        <w:r>
          <w:rPr>
            <w:b/>
          </w:rPr>
          <w:delText>SHALL</w:delText>
        </w:r>
        <w:r>
          <w:delText xml:space="preserve"> differ after normalization) as described in §</w:delText>
        </w:r>
        <w:r>
          <w:fldChar w:fldCharType="begin"/>
        </w:r>
        <w:r>
          <w:delInstrText xml:space="preserve"> REF _Ref507592462 \r \h </w:delInstrText>
        </w:r>
        <w:r>
          <w:fldChar w:fldCharType="separate"/>
        </w:r>
        <w:r w:rsidR="00331070">
          <w:delText>3.3.2</w:delText>
        </w:r>
        <w:r>
          <w:fldChar w:fldCharType="end"/>
        </w:r>
        <w:r>
          <w:delText xml:space="preserve">. Similarly, every pair of relative </w:delText>
        </w:r>
        <w:r w:rsidR="00A26108">
          <w:delText>reference</w:delText>
        </w:r>
        <w:r>
          <w:delText xml:space="preserve">-valued property names which lack a </w:delText>
        </w:r>
        <w:r w:rsidRPr="0042754C">
          <w:rPr>
            <w:rStyle w:val="CODEtemp"/>
          </w:rPr>
          <w:delText>uri base id prefix</w:delText>
        </w:r>
        <w:r>
          <w:delText xml:space="preserve"> </w:delText>
        </w:r>
        <w:r w:rsidR="00AD14CE">
          <w:rPr>
            <w:b/>
          </w:rPr>
          <w:delText>SHALL</w:delText>
        </w:r>
        <w:r w:rsidR="00AD14CE">
          <w:delText xml:space="preserve"> </w:delText>
        </w:r>
        <w:r>
          <w:delText>be distinct.</w:delText>
        </w:r>
      </w:del>
    </w:p>
    <w:p w14:paraId="3A966EE6" w14:textId="77777777" w:rsidR="00C85F5E" w:rsidRDefault="00C85F5E" w:rsidP="00C85F5E">
      <w:pPr>
        <w:pStyle w:val="Note"/>
        <w:rPr>
          <w:del w:id="5314" w:author="Laurence Golding" w:date="2019-05-11T06:51:00Z"/>
        </w:rPr>
      </w:pPr>
      <w:del w:id="5315" w:author="Laurence Golding" w:date="2019-05-11T06:51:00Z">
        <w:r>
          <w:delText xml:space="preserve">NOTE 3: This restriction ensures that there is only one property in the </w:delText>
        </w:r>
        <w:r w:rsidRPr="003A355F">
          <w:rPr>
            <w:rStyle w:val="CODEtemp"/>
          </w:rPr>
          <w:delText>files</w:delText>
        </w:r>
        <w:r>
          <w:delText xml:space="preserve"> object that describes any given physical file.</w:delText>
        </w:r>
      </w:del>
    </w:p>
    <w:p w14:paraId="38293FE7" w14:textId="77777777" w:rsidR="00C85F5E" w:rsidRDefault="00C85F5E" w:rsidP="00C85F5E">
      <w:pPr>
        <w:pStyle w:val="Note"/>
        <w:rPr>
          <w:del w:id="5316" w:author="Laurence Golding" w:date="2019-05-11T06:51:00Z"/>
        </w:rPr>
      </w:pPr>
      <w:del w:id="5317" w:author="Laurence Golding" w:date="2019-05-11T06:51:00Z">
        <w:r>
          <w:delText>EXAMPLE 5: This example represents invalid SARIF because the names of two properties in the files object are not distinct; that is, they would be the same if both were normalized.</w:delText>
        </w:r>
      </w:del>
    </w:p>
    <w:p w14:paraId="21854C4C" w14:textId="77777777" w:rsidR="00C85F5E" w:rsidRDefault="00C85F5E" w:rsidP="00C85F5E">
      <w:pPr>
        <w:pStyle w:val="Codesmall"/>
        <w:rPr>
          <w:del w:id="5318" w:author="Laurence Golding" w:date="2019-05-11T06:51:00Z"/>
        </w:rPr>
      </w:pPr>
      <w:del w:id="5319" w:author="Laurence Golding" w:date="2019-05-11T06:51:00Z">
        <w:r>
          <w:delText>"files": {</w:delText>
        </w:r>
      </w:del>
    </w:p>
    <w:p w14:paraId="11CCCF1D" w14:textId="77777777" w:rsidR="00C85F5E" w:rsidRDefault="00C85F5E" w:rsidP="00C85F5E">
      <w:pPr>
        <w:pStyle w:val="Codesmall"/>
        <w:rPr>
          <w:del w:id="5320" w:author="Laurence Golding" w:date="2019-05-11T06:51:00Z"/>
        </w:rPr>
      </w:pPr>
      <w:del w:id="5321" w:author="Laurence Golding" w:date="2019-05-11T06:51:00Z">
        <w:r>
          <w:delText xml:space="preserve">  "FILE</w:delText>
        </w:r>
        <w:r w:rsidRPr="003A355F">
          <w:delText>:///C:/source/input.c</w:delText>
        </w:r>
        <w:r>
          <w:delText>": {</w:delText>
        </w:r>
      </w:del>
    </w:p>
    <w:p w14:paraId="7932344B" w14:textId="77777777" w:rsidR="00C85F5E" w:rsidRDefault="00C85F5E" w:rsidP="00C85F5E">
      <w:pPr>
        <w:pStyle w:val="Codesmall"/>
        <w:rPr>
          <w:del w:id="5322" w:author="Laurence Golding" w:date="2019-05-11T06:51:00Z"/>
        </w:rPr>
      </w:pPr>
      <w:del w:id="5323" w:author="Laurence Golding" w:date="2019-05-11T06:51:00Z">
        <w:r>
          <w:delText xml:space="preserve">    ...</w:delText>
        </w:r>
      </w:del>
    </w:p>
    <w:p w14:paraId="160D1A42" w14:textId="77777777" w:rsidR="00C85F5E" w:rsidRDefault="00C85F5E" w:rsidP="00C85F5E">
      <w:pPr>
        <w:pStyle w:val="Codesmall"/>
        <w:rPr>
          <w:del w:id="5324" w:author="Laurence Golding" w:date="2019-05-11T06:51:00Z"/>
        </w:rPr>
      </w:pPr>
      <w:del w:id="5325" w:author="Laurence Golding" w:date="2019-05-11T06:51:00Z">
        <w:r>
          <w:delText xml:space="preserve">  },</w:delText>
        </w:r>
      </w:del>
    </w:p>
    <w:p w14:paraId="0FB516F1" w14:textId="77777777" w:rsidR="00C85F5E" w:rsidRDefault="00C85F5E" w:rsidP="00C85F5E">
      <w:pPr>
        <w:pStyle w:val="Codesmall"/>
        <w:rPr>
          <w:del w:id="5326" w:author="Laurence Golding" w:date="2019-05-11T06:51:00Z"/>
        </w:rPr>
      </w:pPr>
      <w:del w:id="5327" w:author="Laurence Golding" w:date="2019-05-11T06:51:00Z">
        <w:r>
          <w:delText xml:space="preserve">  "file:///C:/source/input.c": {  # INVALID: the property names are not distinct.</w:delText>
        </w:r>
      </w:del>
    </w:p>
    <w:p w14:paraId="313DE189" w14:textId="77777777" w:rsidR="00C85F5E" w:rsidRDefault="00C85F5E" w:rsidP="00C85F5E">
      <w:pPr>
        <w:pStyle w:val="Codesmall"/>
        <w:rPr>
          <w:del w:id="5328" w:author="Laurence Golding" w:date="2019-05-11T06:51:00Z"/>
        </w:rPr>
      </w:pPr>
      <w:del w:id="5329" w:author="Laurence Golding" w:date="2019-05-11T06:51:00Z">
        <w:r>
          <w:delText xml:space="preserve">    ...</w:delText>
        </w:r>
      </w:del>
    </w:p>
    <w:p w14:paraId="2E021146" w14:textId="77777777" w:rsidR="00C85F5E" w:rsidRDefault="00C85F5E" w:rsidP="00C85F5E">
      <w:pPr>
        <w:pStyle w:val="Codesmall"/>
        <w:rPr>
          <w:del w:id="5330" w:author="Laurence Golding" w:date="2019-05-11T06:51:00Z"/>
        </w:rPr>
      </w:pPr>
      <w:del w:id="5331" w:author="Laurence Golding" w:date="2019-05-11T06:51:00Z">
        <w:r>
          <w:delText xml:space="preserve">  }</w:delText>
        </w:r>
      </w:del>
    </w:p>
    <w:p w14:paraId="205D6F5E" w14:textId="77777777" w:rsidR="00C85F5E" w:rsidRPr="003A355F" w:rsidRDefault="00C85F5E" w:rsidP="00C85F5E">
      <w:pPr>
        <w:pStyle w:val="Codesmall"/>
        <w:rPr>
          <w:del w:id="5332" w:author="Laurence Golding" w:date="2019-05-11T06:51:00Z"/>
        </w:rPr>
      </w:pPr>
      <w:del w:id="5333" w:author="Laurence Golding" w:date="2019-05-11T06:51:00Z">
        <w:r>
          <w:delText>}</w:delText>
        </w:r>
      </w:del>
    </w:p>
    <w:p w14:paraId="3B8620D2" w14:textId="77777777" w:rsidR="00C85F5E" w:rsidRDefault="00C85F5E" w:rsidP="00C85F5E">
      <w:pPr>
        <w:pStyle w:val="Heading4"/>
        <w:numPr>
          <w:ilvl w:val="3"/>
          <w:numId w:val="2"/>
        </w:numPr>
        <w:rPr>
          <w:del w:id="5334" w:author="Laurence Golding" w:date="2019-05-11T06:51:00Z"/>
        </w:rPr>
      </w:pPr>
      <w:bookmarkStart w:id="5335" w:name="_Toc516224722"/>
      <w:del w:id="5336" w:author="Laurence Golding" w:date="2019-05-11T06:51:00Z">
        <w:r>
          <w:delText>Property values</w:delText>
        </w:r>
        <w:bookmarkEnd w:id="5335"/>
      </w:del>
    </w:p>
    <w:p w14:paraId="23A5F08F" w14:textId="77777777" w:rsidR="001C3E3E" w:rsidRDefault="001C3E3E" w:rsidP="003B5868">
      <w:pPr>
        <w:rPr>
          <w:del w:id="5337" w:author="Laurence Golding" w:date="2019-05-11T06:51:00Z"/>
        </w:rPr>
      </w:pPr>
      <w:del w:id="5338" w:author="Laurence Golding" w:date="2019-05-11T06:51:00Z">
        <w:r w:rsidRPr="001C3E3E">
          <w:delText xml:space="preserve">Each property value in the </w:delText>
        </w:r>
        <w:r w:rsidRPr="00907C51">
          <w:rPr>
            <w:rStyle w:val="CODEtemp"/>
          </w:rPr>
          <w:delText>files</w:delText>
        </w:r>
        <w:r w:rsidRPr="001C3E3E">
          <w:delText xml:space="preserve"> object </w:delText>
        </w:r>
        <w:r w:rsidRPr="001C3E3E">
          <w:rPr>
            <w:b/>
          </w:rPr>
          <w:delText>SHALL</w:delText>
        </w:r>
        <w:r w:rsidRPr="001C3E3E">
          <w:delText xml:space="preserve"> be a </w:delText>
        </w:r>
        <w:r w:rsidRPr="001C3E3E">
          <w:rPr>
            <w:rStyle w:val="CODEtemp"/>
          </w:rPr>
          <w:delText>file</w:delText>
        </w:r>
        <w:r w:rsidRPr="001C3E3E">
          <w:delText xml:space="preserve"> object (§</w:delText>
        </w:r>
        <w:r>
          <w:fldChar w:fldCharType="begin"/>
        </w:r>
        <w:r>
          <w:delInstrText xml:space="preserve"> REF _Ref493403111 \r \h </w:delInstrText>
        </w:r>
        <w:r>
          <w:fldChar w:fldCharType="separate"/>
        </w:r>
        <w:r w:rsidR="00331070">
          <w:delText>3.17</w:delText>
        </w:r>
        <w:r>
          <w:fldChar w:fldCharType="end"/>
        </w:r>
        <w:r w:rsidRPr="001C3E3E">
          <w:delText>) which contains information about the file identified by the property name</w:delText>
        </w:r>
        <w:r w:rsidR="00907C51">
          <w:delText xml:space="preserve"> (§</w:delText>
        </w:r>
        <w:r w:rsidR="00907C51">
          <w:fldChar w:fldCharType="begin"/>
        </w:r>
        <w:r w:rsidR="00907C51">
          <w:delInstrText xml:space="preserve"> REF _Ref508985072 \r \h </w:delInstrText>
        </w:r>
        <w:r w:rsidR="00907C51">
          <w:fldChar w:fldCharType="separate"/>
        </w:r>
        <w:r w:rsidR="00331070">
          <w:delText>3.11.13.2</w:delText>
        </w:r>
        <w:r w:rsidR="00907C51">
          <w:fldChar w:fldCharType="end"/>
        </w:r>
        <w:r w:rsidR="00907C51">
          <w:delText>)</w:delText>
        </w:r>
        <w:r w:rsidRPr="001C3E3E">
          <w:delText>.</w:delText>
        </w:r>
      </w:del>
    </w:p>
    <w:p w14:paraId="2D7C09BB" w14:textId="77777777" w:rsidR="001C3E3E" w:rsidRDefault="001C3E3E" w:rsidP="003B5868">
      <w:pPr>
        <w:rPr>
          <w:del w:id="5339" w:author="Laurence Golding" w:date="2019-05-11T06:51:00Z"/>
        </w:rPr>
      </w:pPr>
      <w:r w:rsidRPr="001C3E3E">
        <w:t xml:space="preserve">In some cases, </w:t>
      </w:r>
      <w:del w:id="5340" w:author="Laurence Golding" w:date="2019-05-11T06:51:00Z">
        <w:r w:rsidRPr="001C3E3E">
          <w:delText>a file</w:delText>
        </w:r>
      </w:del>
      <w:ins w:id="5341" w:author="Laurence Golding" w:date="2019-05-11T06:51:00Z">
        <w:r w:rsidRPr="001C3E3E">
          <w:t>a</w:t>
        </w:r>
        <w:r w:rsidR="006C1B56">
          <w:t>n</w:t>
        </w:r>
        <w:r w:rsidRPr="001C3E3E">
          <w:t xml:space="preserve"> </w:t>
        </w:r>
        <w:r w:rsidR="006C1B56">
          <w:t>artifact</w:t>
        </w:r>
      </w:ins>
      <w:r w:rsidR="006C1B56" w:rsidRPr="001C3E3E">
        <w:t xml:space="preserve"> </w:t>
      </w:r>
      <w:r w:rsidRPr="001C3E3E">
        <w:t xml:space="preserve">might be nested within another </w:t>
      </w:r>
      <w:del w:id="5342" w:author="Laurence Golding" w:date="2019-05-11T06:51:00Z">
        <w:r w:rsidRPr="001C3E3E">
          <w:delText>file</w:delText>
        </w:r>
      </w:del>
      <w:ins w:id="5343" w:author="Laurence Golding" w:date="2019-05-11T06:51:00Z">
        <w:r w:rsidR="006C1B56">
          <w:t>artifact</w:t>
        </w:r>
      </w:ins>
      <w:r w:rsidR="006C1B56" w:rsidRPr="001C3E3E">
        <w:t xml:space="preserve"> </w:t>
      </w:r>
      <w:r w:rsidRPr="001C3E3E">
        <w:t xml:space="preserve">(for example, a compressed container), referred to as its “parent.” </w:t>
      </w:r>
      <w:del w:id="5344" w:author="Laurence Golding" w:date="2019-05-11T06:51:00Z">
        <w:r w:rsidRPr="001C3E3E">
          <w:delText>A file</w:delText>
        </w:r>
      </w:del>
      <w:ins w:id="5345" w:author="Laurence Golding" w:date="2019-05-11T06:51:00Z">
        <w:r w:rsidRPr="001C3E3E">
          <w:t>A</w:t>
        </w:r>
        <w:r w:rsidR="006C1B56">
          <w:t>n</w:t>
        </w:r>
        <w:r w:rsidRPr="001C3E3E">
          <w:t xml:space="preserve"> </w:t>
        </w:r>
        <w:r w:rsidR="006C1B56">
          <w:t>artifact</w:t>
        </w:r>
      </w:ins>
      <w:r w:rsidR="006C1B56" w:rsidRPr="001C3E3E">
        <w:t xml:space="preserve"> </w:t>
      </w:r>
      <w:r w:rsidRPr="001C3E3E">
        <w:t xml:space="preserve">that is not nested within another </w:t>
      </w:r>
      <w:del w:id="5346" w:author="Laurence Golding" w:date="2019-05-11T06:51:00Z">
        <w:r w:rsidRPr="001C3E3E">
          <w:delText>file</w:delText>
        </w:r>
      </w:del>
      <w:ins w:id="5347" w:author="Laurence Golding" w:date="2019-05-11T06:51:00Z">
        <w:r w:rsidR="006C1B56">
          <w:t>artifact</w:t>
        </w:r>
      </w:ins>
      <w:r w:rsidR="006C1B56" w:rsidRPr="001C3E3E">
        <w:t xml:space="preserve"> </w:t>
      </w:r>
      <w:r w:rsidRPr="001C3E3E">
        <w:t xml:space="preserve">is referred to as a “top-level </w:t>
      </w:r>
      <w:del w:id="5348" w:author="Laurence Golding" w:date="2019-05-11T06:51:00Z">
        <w:r w:rsidRPr="001C3E3E">
          <w:lastRenderedPageBreak/>
          <w:delText>file</w:delText>
        </w:r>
        <w:r>
          <w:delText>”. A file</w:delText>
        </w:r>
      </w:del>
      <w:ins w:id="5349" w:author="Laurence Golding" w:date="2019-05-11T06:51:00Z">
        <w:r w:rsidR="006C1B56">
          <w:t>artifact</w:t>
        </w:r>
        <w:r>
          <w:t>”. A</w:t>
        </w:r>
        <w:r w:rsidR="006C1B56">
          <w:t>n</w:t>
        </w:r>
        <w:r>
          <w:t xml:space="preserve"> </w:t>
        </w:r>
        <w:r w:rsidR="006C1B56">
          <w:t>artifact</w:t>
        </w:r>
      </w:ins>
      <w:r w:rsidR="006C1B56">
        <w:t xml:space="preserve"> </w:t>
      </w:r>
      <w:r>
        <w:t>that is nested within</w:t>
      </w:r>
      <w:r w:rsidRPr="001C3E3E">
        <w:t xml:space="preserve"> another </w:t>
      </w:r>
      <w:del w:id="5350" w:author="Laurence Golding" w:date="2019-05-11T06:51:00Z">
        <w:r w:rsidRPr="001C3E3E">
          <w:delText>file</w:delText>
        </w:r>
      </w:del>
      <w:ins w:id="5351" w:author="Laurence Golding" w:date="2019-05-11T06:51:00Z">
        <w:r w:rsidR="006C1B56">
          <w:t>artifact</w:t>
        </w:r>
      </w:ins>
      <w:r w:rsidR="006C1B56" w:rsidRPr="001C3E3E">
        <w:t xml:space="preserve"> </w:t>
      </w:r>
      <w:r w:rsidRPr="001C3E3E">
        <w:t xml:space="preserve">is referred to as a “nested </w:t>
      </w:r>
      <w:del w:id="5352" w:author="Laurence Golding" w:date="2019-05-11T06:51:00Z">
        <w:r w:rsidRPr="001C3E3E">
          <w:delText>file”.</w:delText>
        </w:r>
      </w:del>
    </w:p>
    <w:p w14:paraId="0A8E0981" w14:textId="77777777" w:rsidR="001C3E3E" w:rsidRDefault="001C3E3E" w:rsidP="003B5868">
      <w:pPr>
        <w:rPr>
          <w:del w:id="5353" w:author="Laurence Golding" w:date="2019-05-11T06:51:00Z"/>
        </w:rPr>
      </w:pPr>
      <w:del w:id="5354" w:author="Laurence Golding" w:date="2019-05-11T06:51:00Z">
        <w:r w:rsidRPr="001C3E3E">
          <w:delText xml:space="preserve">If the file is a nested file, then the property name </w:delText>
        </w:r>
        <w:r w:rsidRPr="001C3E3E">
          <w:rPr>
            <w:b/>
          </w:rPr>
          <w:delText>SHALL</w:delText>
        </w:r>
        <w:r w:rsidRPr="001C3E3E">
          <w:delText xml:space="preserve"> </w:delText>
        </w:r>
        <w:r w:rsidR="00907C51">
          <w:delText>specify</w:delText>
        </w:r>
        <w:r w:rsidRPr="001C3E3E">
          <w:delText xml:space="preserve"> </w:delText>
        </w:r>
        <w:r w:rsidR="00107336">
          <w:delText>a</w:delText>
        </w:r>
        <w:r w:rsidRPr="001C3E3E">
          <w:delText xml:space="preserve"> URI </w:delText>
        </w:r>
        <w:r w:rsidR="00107336">
          <w:delText>reference to</w:delText>
        </w:r>
        <w:r w:rsidRPr="001C3E3E">
          <w:delText xml:space="preserve"> the outermost parent, together with a fragment that describes the nesting of the file within its parent or parents. The fragment </w:delText>
        </w:r>
        <w:r w:rsidR="00A41F43">
          <w:rPr>
            <w:b/>
          </w:rPr>
          <w:delText>SHALL</w:delText>
        </w:r>
        <w:r w:rsidRPr="001C3E3E">
          <w:delText xml:space="preserve"> begin with a forward slash character (</w:delText>
        </w:r>
        <w:r>
          <w:delText>“</w:delText>
        </w:r>
        <w:r w:rsidRPr="001C3E3E">
          <w:rPr>
            <w:rStyle w:val="CODEtemp"/>
          </w:rPr>
          <w:delText>/</w:delText>
        </w:r>
        <w:r>
          <w:delText>”</w:delText>
        </w:r>
        <w:r w:rsidRPr="001C3E3E">
          <w:delText>)</w:delText>
        </w:r>
        <w:r w:rsidR="00A41F43">
          <w:delText>, to emphasize that it represents the complete path to the nested file within its container</w:delText>
        </w:r>
        <w:r w:rsidRPr="001C3E3E">
          <w:delText>.</w:delText>
        </w:r>
      </w:del>
    </w:p>
    <w:p w14:paraId="060F40AE" w14:textId="77777777" w:rsidR="001C3E3E" w:rsidRDefault="001C3E3E" w:rsidP="001C3E3E">
      <w:pPr>
        <w:pStyle w:val="Note"/>
        <w:rPr>
          <w:del w:id="5355" w:author="Laurence Golding" w:date="2019-05-11T06:51:00Z"/>
        </w:rPr>
      </w:pPr>
      <w:del w:id="5356" w:author="Laurence Golding" w:date="2019-05-11T06:51:00Z">
        <w:r>
          <w:delText xml:space="preserve">EXAMPLE </w:delText>
        </w:r>
        <w:r w:rsidR="00907C51">
          <w:delText>1</w:delText>
        </w:r>
        <w:r>
          <w:delText xml:space="preserve">: Valid: The fragment </w:delText>
        </w:r>
        <w:r w:rsidR="00A41F43">
          <w:delText>begins with a forward slash</w:delText>
        </w:r>
        <w:r>
          <w:delText>:</w:delText>
        </w:r>
      </w:del>
    </w:p>
    <w:p w14:paraId="12310A23" w14:textId="77777777" w:rsidR="001C3E3E" w:rsidRDefault="001C3E3E" w:rsidP="00907C51">
      <w:pPr>
        <w:pStyle w:val="Codesmall"/>
        <w:rPr>
          <w:del w:id="5357" w:author="Laurence Golding" w:date="2019-05-11T06:51:00Z"/>
        </w:rPr>
      </w:pPr>
      <w:del w:id="5358" w:author="Laurence Golding" w:date="2019-05-11T06:51:00Z">
        <w:r>
          <w:delText>"files": {</w:delText>
        </w:r>
      </w:del>
    </w:p>
    <w:p w14:paraId="7E5E99A8" w14:textId="77777777" w:rsidR="001C3E3E" w:rsidRDefault="001C3E3E" w:rsidP="00907C51">
      <w:pPr>
        <w:pStyle w:val="Codesmall"/>
        <w:rPr>
          <w:del w:id="5359" w:author="Laurence Golding" w:date="2019-05-11T06:51:00Z"/>
        </w:rPr>
      </w:pPr>
      <w:del w:id="5360" w:author="Laurence Golding" w:date="2019-05-11T06:51:00Z">
        <w:r>
          <w:delText xml:space="preserve">  "file:///C:/bin/archive.zip#/images/grape.jpg": {</w:delText>
        </w:r>
      </w:del>
    </w:p>
    <w:p w14:paraId="0E39C409" w14:textId="77777777" w:rsidR="001C3E3E" w:rsidRDefault="001C3E3E" w:rsidP="00907C51">
      <w:pPr>
        <w:pStyle w:val="Codesmall"/>
        <w:rPr>
          <w:del w:id="5361" w:author="Laurence Golding" w:date="2019-05-11T06:51:00Z"/>
        </w:rPr>
      </w:pPr>
      <w:del w:id="5362" w:author="Laurence Golding" w:date="2019-05-11T06:51:00Z">
        <w:r>
          <w:delText xml:space="preserve">    ...</w:delText>
        </w:r>
      </w:del>
    </w:p>
    <w:p w14:paraId="59224670" w14:textId="77777777" w:rsidR="001C3E3E" w:rsidRDefault="001C3E3E" w:rsidP="00907C51">
      <w:pPr>
        <w:pStyle w:val="Codesmall"/>
        <w:rPr>
          <w:del w:id="5363" w:author="Laurence Golding" w:date="2019-05-11T06:51:00Z"/>
        </w:rPr>
      </w:pPr>
      <w:del w:id="5364" w:author="Laurence Golding" w:date="2019-05-11T06:51:00Z">
        <w:r>
          <w:delText xml:space="preserve">  }</w:delText>
        </w:r>
      </w:del>
    </w:p>
    <w:p w14:paraId="12F5273C" w14:textId="77777777" w:rsidR="001C3E3E" w:rsidRDefault="001C3E3E" w:rsidP="00907C51">
      <w:pPr>
        <w:pStyle w:val="Codesmall"/>
        <w:rPr>
          <w:del w:id="5365" w:author="Laurence Golding" w:date="2019-05-11T06:51:00Z"/>
        </w:rPr>
      </w:pPr>
      <w:del w:id="5366" w:author="Laurence Golding" w:date="2019-05-11T06:51:00Z">
        <w:r>
          <w:delText>}</w:delText>
        </w:r>
      </w:del>
    </w:p>
    <w:p w14:paraId="61EED587" w14:textId="77777777" w:rsidR="001C3E3E" w:rsidRDefault="001C3E3E" w:rsidP="001C3E3E">
      <w:pPr>
        <w:pStyle w:val="Note"/>
        <w:rPr>
          <w:del w:id="5367" w:author="Laurence Golding" w:date="2019-05-11T06:51:00Z"/>
        </w:rPr>
      </w:pPr>
      <w:del w:id="5368" w:author="Laurence Golding" w:date="2019-05-11T06:51:00Z">
        <w:r>
          <w:delText xml:space="preserve">EXAMPLE </w:delText>
        </w:r>
        <w:r w:rsidR="00907C51">
          <w:delText>2</w:delText>
        </w:r>
        <w:r>
          <w:delText xml:space="preserve">: Invalid: The fragment </w:delText>
        </w:r>
        <w:r w:rsidR="00A41F43">
          <w:delText>does</w:delText>
        </w:r>
        <w:r>
          <w:delText xml:space="preserve"> not </w:delText>
        </w:r>
        <w:r w:rsidR="00A41F43">
          <w:delText>begin with a forward slash</w:delText>
        </w:r>
        <w:r>
          <w:delText>:</w:delText>
        </w:r>
      </w:del>
    </w:p>
    <w:p w14:paraId="228286BE" w14:textId="77777777" w:rsidR="001C3E3E" w:rsidRDefault="001C3E3E" w:rsidP="00907C51">
      <w:pPr>
        <w:pStyle w:val="Codesmall"/>
        <w:rPr>
          <w:del w:id="5369" w:author="Laurence Golding" w:date="2019-05-11T06:51:00Z"/>
        </w:rPr>
      </w:pPr>
      <w:del w:id="5370" w:author="Laurence Golding" w:date="2019-05-11T06:51:00Z">
        <w:r>
          <w:delText>"files": {</w:delText>
        </w:r>
      </w:del>
    </w:p>
    <w:p w14:paraId="0477F3AE" w14:textId="77777777" w:rsidR="001C3E3E" w:rsidRDefault="001C3E3E" w:rsidP="00907C51">
      <w:pPr>
        <w:pStyle w:val="Codesmall"/>
        <w:rPr>
          <w:del w:id="5371" w:author="Laurence Golding" w:date="2019-05-11T06:51:00Z"/>
        </w:rPr>
      </w:pPr>
      <w:del w:id="5372" w:author="Laurence Golding" w:date="2019-05-11T06:51:00Z">
        <w:r>
          <w:delText xml:space="preserve">  "file:///C:/bin/archive.zip#images/grape.jpg": {</w:delText>
        </w:r>
        <w:r w:rsidR="00907C51">
          <w:delText xml:space="preserve"> # INVALID</w:delText>
        </w:r>
      </w:del>
    </w:p>
    <w:p w14:paraId="08CC06B9" w14:textId="77777777" w:rsidR="001C3E3E" w:rsidRDefault="001C3E3E" w:rsidP="00907C51">
      <w:pPr>
        <w:pStyle w:val="Codesmall"/>
        <w:rPr>
          <w:del w:id="5373" w:author="Laurence Golding" w:date="2019-05-11T06:51:00Z"/>
        </w:rPr>
      </w:pPr>
      <w:del w:id="5374" w:author="Laurence Golding" w:date="2019-05-11T06:51:00Z">
        <w:r>
          <w:delText xml:space="preserve">    ...</w:delText>
        </w:r>
      </w:del>
    </w:p>
    <w:p w14:paraId="162A96A4" w14:textId="77777777" w:rsidR="001C3E3E" w:rsidRDefault="001C3E3E" w:rsidP="00907C51">
      <w:pPr>
        <w:pStyle w:val="Codesmall"/>
        <w:rPr>
          <w:del w:id="5375" w:author="Laurence Golding" w:date="2019-05-11T06:51:00Z"/>
        </w:rPr>
      </w:pPr>
      <w:del w:id="5376" w:author="Laurence Golding" w:date="2019-05-11T06:51:00Z">
        <w:r>
          <w:delText xml:space="preserve">  }</w:delText>
        </w:r>
      </w:del>
    </w:p>
    <w:p w14:paraId="7AE1C43A" w14:textId="77777777" w:rsidR="001C3E3E" w:rsidRDefault="001C3E3E" w:rsidP="00907C51">
      <w:pPr>
        <w:pStyle w:val="Codesmall"/>
        <w:rPr>
          <w:del w:id="5377" w:author="Laurence Golding" w:date="2019-05-11T06:51:00Z"/>
        </w:rPr>
      </w:pPr>
      <w:del w:id="5378" w:author="Laurence Golding" w:date="2019-05-11T06:51:00Z">
        <w:r>
          <w:delText>}</w:delText>
        </w:r>
      </w:del>
    </w:p>
    <w:p w14:paraId="28548F6B" w14:textId="0DFF0E26" w:rsidR="001C3E3E" w:rsidRDefault="001C3E3E" w:rsidP="003B5868">
      <w:del w:id="5379" w:author="Laurence Golding" w:date="2019-05-11T06:51:00Z">
        <w:r w:rsidRPr="001C3E3E">
          <w:delText xml:space="preserve">If the file is nested more than one level deep in the outermost parent, the fragments </w:delText>
        </w:r>
      </w:del>
      <w:ins w:id="5380" w:author="Laurence Golding" w:date="2019-05-11T06:51:00Z">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w:t>
        </w:r>
      </w:ins>
      <w:r w:rsidR="00ED4F69">
        <w:t xml:space="preserve">representing </w:t>
      </w:r>
      <w:del w:id="5381" w:author="Laurence Golding" w:date="2019-05-11T06:51:00Z">
        <w:r w:rsidRPr="001C3E3E">
          <w:delText xml:space="preserve">each level of nesting </w:delText>
        </w:r>
        <w:r w:rsidR="004165E2" w:rsidRPr="00DF0303">
          <w:rPr>
            <w:b/>
          </w:rPr>
          <w:delText>MAY</w:delText>
        </w:r>
        <w:r w:rsidR="004165E2" w:rsidRPr="001C3E3E">
          <w:delText xml:space="preserve"> </w:delText>
        </w:r>
        <w:r w:rsidRPr="001C3E3E">
          <w:delText>be combined in any way desired, as long as no two of the resulting property names are equivalent as defined in §</w:delText>
        </w:r>
        <w:r w:rsidR="0054415E">
          <w:fldChar w:fldCharType="begin"/>
        </w:r>
        <w:r w:rsidR="0054415E">
          <w:delInstrText xml:space="preserve"> REF _Ref507592462 \r \h </w:delInstrText>
        </w:r>
        <w:r w:rsidR="0054415E">
          <w:fldChar w:fldCharType="separate"/>
        </w:r>
        <w:r w:rsidR="00331070">
          <w:delText>3.3.2</w:delText>
        </w:r>
        <w:r w:rsidR="0054415E">
          <w:fldChar w:fldCharType="end"/>
        </w:r>
      </w:del>
      <w:ins w:id="5382" w:author="Laurence Golding" w:date="2019-05-11T06:51:00Z">
        <w:r w:rsidR="00ED4F69">
          <w:t xml:space="preserve">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9127C">
          <w:t>3.24.3</w:t>
        </w:r>
        <w:r w:rsidR="00ED4F69">
          <w:fldChar w:fldCharType="end"/>
        </w:r>
      </w:ins>
      <w:r w:rsidR="00ED4F69">
        <w:t>.</w:t>
      </w:r>
    </w:p>
    <w:p w14:paraId="0CCE7284" w14:textId="77777777" w:rsidR="001C3E3E" w:rsidRDefault="001C3E3E" w:rsidP="001C3E3E">
      <w:pPr>
        <w:pStyle w:val="Note"/>
        <w:rPr>
          <w:del w:id="5383" w:author="Laurence Golding" w:date="2019-05-11T06:51:00Z"/>
        </w:rPr>
      </w:pPr>
      <w:del w:id="5384" w:author="Laurence Golding" w:date="2019-05-11T06:51:00Z">
        <w:r>
          <w:delText xml:space="preserve">NOTE: </w:delText>
        </w:r>
        <w:r w:rsidRPr="001C3E3E">
          <w:delText xml:space="preserve">It </w:delText>
        </w:r>
        <w:r w:rsidR="00BD0C18">
          <w:delText>does not need to</w:delText>
        </w:r>
        <w:r w:rsidRPr="001C3E3E">
          <w:delText xml:space="preserve"> be possible to use this URI to navigate directly to the nested file. The information necessary to do that is specified in the </w:delText>
        </w:r>
        <w:r w:rsidR="00316A25">
          <w:rPr>
            <w:rStyle w:val="CODEtemp"/>
          </w:rPr>
          <w:delText>fileLocation</w:delText>
        </w:r>
        <w:r w:rsidRPr="001C3E3E">
          <w:delText xml:space="preserve"> property (§</w:delText>
        </w:r>
        <w:r w:rsidR="002F18F3">
          <w:fldChar w:fldCharType="begin"/>
        </w:r>
        <w:r w:rsidR="002F18F3">
          <w:delInstrText xml:space="preserve"> REF _Ref493403519 \r \h </w:delInstrText>
        </w:r>
        <w:r w:rsidR="002F18F3">
          <w:fldChar w:fldCharType="separate"/>
        </w:r>
        <w:r w:rsidR="00331070">
          <w:delText>3.17.2</w:delText>
        </w:r>
        <w:r w:rsidR="002F18F3">
          <w:fldChar w:fldCharType="end"/>
        </w:r>
        <w:r w:rsidRPr="001C3E3E">
          <w:delText xml:space="preserve">), or in the </w:delText>
        </w:r>
        <w:r w:rsidRPr="002F18F3">
          <w:rPr>
            <w:rStyle w:val="CODEtemp"/>
          </w:rPr>
          <w:delText>offset</w:delText>
        </w:r>
        <w:r w:rsidRPr="001C3E3E">
          <w:delText xml:space="preserve"> (§</w:delText>
        </w:r>
        <w:r w:rsidR="002F18F3">
          <w:fldChar w:fldCharType="begin"/>
        </w:r>
        <w:r w:rsidR="002F18F3">
          <w:delInstrText xml:space="preserve"> REF _Ref493403563 \r \h </w:delInstrText>
        </w:r>
        <w:r w:rsidR="002F18F3">
          <w:fldChar w:fldCharType="separate"/>
        </w:r>
        <w:r w:rsidR="00331070">
          <w:delText>3.17.4</w:delText>
        </w:r>
        <w:r w:rsidR="002F18F3">
          <w:fldChar w:fldCharType="end"/>
        </w:r>
        <w:r w:rsidRPr="001C3E3E">
          <w:delText xml:space="preserve">) and </w:delText>
        </w:r>
        <w:r w:rsidRPr="002F18F3">
          <w:rPr>
            <w:rStyle w:val="CODEtemp"/>
          </w:rPr>
          <w:delText>length</w:delText>
        </w:r>
        <w:r w:rsidRPr="001C3E3E">
          <w:delText xml:space="preserve"> (§</w:delText>
        </w:r>
        <w:r w:rsidR="002F18F3">
          <w:fldChar w:fldCharType="begin"/>
        </w:r>
        <w:r w:rsidR="002F18F3">
          <w:delInstrText xml:space="preserve"> REF _Ref493403574 \r \h </w:delInstrText>
        </w:r>
        <w:r w:rsidR="002F18F3">
          <w:fldChar w:fldCharType="separate"/>
        </w:r>
        <w:r w:rsidR="00331070">
          <w:delText>3.17.5</w:delText>
        </w:r>
        <w:r w:rsidR="002F18F3">
          <w:fldChar w:fldCharType="end"/>
        </w:r>
        <w:r w:rsidRPr="001C3E3E">
          <w:delText xml:space="preserve">) properties, of each </w:delText>
        </w:r>
        <w:r w:rsidRPr="002F18F3">
          <w:rPr>
            <w:rStyle w:val="CODEtemp"/>
          </w:rPr>
          <w:delText>file</w:delText>
        </w:r>
        <w:r w:rsidRPr="001C3E3E">
          <w:delText xml:space="preserve"> object.</w:delText>
        </w:r>
      </w:del>
    </w:p>
    <w:p w14:paraId="670BF9F5" w14:textId="77777777" w:rsidR="002F18F3" w:rsidRDefault="002F18F3" w:rsidP="002F18F3">
      <w:pPr>
        <w:pStyle w:val="Note"/>
        <w:rPr>
          <w:del w:id="5385" w:author="Laurence Golding" w:date="2019-05-11T06:51:00Z"/>
        </w:rPr>
      </w:pPr>
      <w:del w:id="5386" w:author="Laurence Golding" w:date="2019-05-11T06:51:00Z">
        <w:r>
          <w:delText xml:space="preserve">EXAMPLE </w:delText>
        </w:r>
        <w:r w:rsidR="00907C51">
          <w:delText>3</w:delText>
        </w:r>
        <w:r>
          <w:delText xml:space="preserve">: </w:delText>
        </w:r>
        <w:r w:rsidRPr="002F18F3">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Pr>
            <w:rStyle w:val="CODEtemp"/>
          </w:rPr>
          <w:delText>/docs/intro.docx</w:delText>
        </w:r>
        <w:r w:rsidRPr="002F18F3">
          <w:delText>. Then one possible value for the property name within the files object would be:</w:delText>
        </w:r>
      </w:del>
    </w:p>
    <w:p w14:paraId="51811B32" w14:textId="77777777" w:rsidR="002F18F3" w:rsidRDefault="002F18F3" w:rsidP="00967B7B">
      <w:pPr>
        <w:pStyle w:val="Codesmall"/>
        <w:rPr>
          <w:del w:id="5387" w:author="Laurence Golding" w:date="2019-05-11T06:51:00Z"/>
        </w:rPr>
      </w:pPr>
      <w:del w:id="5388" w:author="Laurence Golding" w:date="2019-05-11T06:51:00Z">
        <w:r w:rsidRPr="002F18F3">
          <w:delText>file:///C:/Code/presentation.zip#/docs/intro.docx/Flash1</w:delText>
        </w:r>
      </w:del>
    </w:p>
    <w:p w14:paraId="60FD3C48" w14:textId="77777777" w:rsidR="002F18F3" w:rsidRDefault="002F18F3" w:rsidP="002F18F3">
      <w:pPr>
        <w:pStyle w:val="Note"/>
        <w:rPr>
          <w:del w:id="5389" w:author="Laurence Golding" w:date="2019-05-11T06:51:00Z"/>
        </w:rPr>
      </w:pPr>
      <w:del w:id="5390" w:author="Laurence Golding" w:date="2019-05-11T06:51:00Z">
        <w:r w:rsidRPr="002F18F3">
          <w:delText>If the fragment contains any characters which cannot occur in</w:delText>
        </w:r>
        <w:r>
          <w:delText xml:space="preserve"> a fragment as specified in [</w:delText>
        </w:r>
        <w:r w:rsidR="005C469B">
          <w:fldChar w:fldCharType="begin"/>
        </w:r>
        <w:r w:rsidR="005C469B">
          <w:delInstrText xml:space="preserve"> HYPERLINK \l "RFC3986" </w:delInstrText>
        </w:r>
        <w:r w:rsidR="005C469B">
          <w:fldChar w:fldCharType="separate"/>
        </w:r>
        <w:r w:rsidRPr="002F18F3">
          <w:rPr>
            <w:rStyle w:val="Hyperlink"/>
          </w:rPr>
          <w:delText>RFC3986</w:delText>
        </w:r>
        <w:r w:rsidR="005C469B">
          <w:rPr>
            <w:rStyle w:val="Hyperlink"/>
          </w:rPr>
          <w:fldChar w:fldCharType="end"/>
        </w:r>
        <w:r>
          <w:delText>]</w:delText>
        </w:r>
        <w:r w:rsidRPr="002F18F3">
          <w:delText xml:space="preserve">, those character </w:delText>
        </w:r>
        <w:r w:rsidR="00907C51">
          <w:rPr>
            <w:b/>
          </w:rPr>
          <w:delText>SHALL</w:delText>
        </w:r>
        <w:r w:rsidRPr="002F18F3">
          <w:delText xml:space="preserve"> be percent-encoded as specified in </w:delText>
        </w:r>
        <w:r>
          <w:delText>[</w:delText>
        </w:r>
        <w:r w:rsidR="005C469B">
          <w:fldChar w:fldCharType="begin"/>
        </w:r>
        <w:r w:rsidR="005C469B">
          <w:delInstrText xml:space="preserve"> HYPERLINK \l "RFC3986" </w:delInstrText>
        </w:r>
        <w:r w:rsidR="005C469B">
          <w:fldChar w:fldCharType="separate"/>
        </w:r>
        <w:r w:rsidRPr="002F18F3">
          <w:rPr>
            <w:rStyle w:val="Hyperlink"/>
          </w:rPr>
          <w:delText>RFC3986</w:delText>
        </w:r>
        <w:r w:rsidR="005C469B">
          <w:rPr>
            <w:rStyle w:val="Hyperlink"/>
          </w:rPr>
          <w:fldChar w:fldCharType="end"/>
        </w:r>
        <w:r>
          <w:delText>]</w:delText>
        </w:r>
        <w:r w:rsidRPr="002F18F3">
          <w:delText>.</w:delText>
        </w:r>
      </w:del>
    </w:p>
    <w:p w14:paraId="6DFE7E4E" w14:textId="77777777" w:rsidR="002F18F3" w:rsidRDefault="002F18F3" w:rsidP="002F18F3">
      <w:pPr>
        <w:pStyle w:val="Note"/>
        <w:rPr>
          <w:del w:id="5391" w:author="Laurence Golding" w:date="2019-05-11T06:51:00Z"/>
        </w:rPr>
      </w:pPr>
      <w:del w:id="5392" w:author="Laurence Golding" w:date="2019-05-11T06:51:00Z">
        <w:r>
          <w:delText xml:space="preserve">EXAMPLE </w:delText>
        </w:r>
        <w:r w:rsidR="00907C51">
          <w:delText>4</w:delText>
        </w:r>
        <w:r>
          <w:delText xml:space="preserve">: </w:delText>
        </w:r>
        <w:r w:rsidRPr="002F18F3">
          <w:delText xml:space="preserve">Suppose a compressed container contains a file named </w:delText>
        </w:r>
        <w:r w:rsidRPr="002F18F3">
          <w:rPr>
            <w:rStyle w:val="CODEtemp"/>
          </w:rPr>
          <w:delText>/docs/chapter#1.doc</w:delText>
        </w:r>
        <w:r w:rsidRPr="002F18F3">
          <w:delText xml:space="preserve">. Then one possible value for the property name within the </w:delText>
        </w:r>
        <w:r w:rsidRPr="002F18F3">
          <w:rPr>
            <w:rStyle w:val="CODEtemp"/>
          </w:rPr>
          <w:delText>files</w:delText>
        </w:r>
        <w:r w:rsidRPr="002F18F3">
          <w:delText xml:space="preserve"> </w:delText>
        </w:r>
        <w:r w:rsidR="00642FA1">
          <w:delText>property</w:delText>
        </w:r>
        <w:r w:rsidRPr="002F18F3">
          <w:delText xml:space="preserve"> would be:</w:delText>
        </w:r>
      </w:del>
    </w:p>
    <w:p w14:paraId="5740629B" w14:textId="77777777" w:rsidR="002F18F3" w:rsidRDefault="002F18F3" w:rsidP="00967B7B">
      <w:pPr>
        <w:pStyle w:val="Codesmall"/>
        <w:rPr>
          <w:del w:id="5393" w:author="Laurence Golding" w:date="2019-05-11T06:51:00Z"/>
        </w:rPr>
      </w:pPr>
      <w:del w:id="5394" w:author="Laurence Golding" w:date="2019-05-11T06:51:00Z">
        <w:r w:rsidRPr="002F18F3">
          <w:delText>file:///C:/Code/presentation.zip#/docs/chapter%231.doc</w:delText>
        </w:r>
      </w:del>
    </w:p>
    <w:p w14:paraId="5C13C047" w14:textId="77777777" w:rsidR="002F18F3" w:rsidRDefault="002F18F3" w:rsidP="002F18F3">
      <w:pPr>
        <w:pStyle w:val="Note"/>
        <w:rPr>
          <w:del w:id="5395" w:author="Laurence Golding" w:date="2019-05-11T06:51:00Z"/>
        </w:rPr>
      </w:pPr>
      <w:del w:id="5396" w:author="Laurence Golding" w:date="2019-05-11T06:51:00Z">
        <w:r w:rsidRPr="002F18F3">
          <w:delText xml:space="preserve">The </w:delText>
        </w:r>
        <w:r>
          <w:delText>“</w:delText>
        </w:r>
        <w:r w:rsidRPr="002F18F3">
          <w:rPr>
            <w:rStyle w:val="CODEtemp"/>
          </w:rPr>
          <w:delText>#</w:delText>
        </w:r>
        <w:r>
          <w:delText>”</w:delText>
        </w:r>
        <w:r w:rsidRPr="002F18F3">
          <w:delText xml:space="preserve"> character has been percent-encoded as </w:delText>
        </w:r>
        <w:r w:rsidRPr="002F18F3">
          <w:rPr>
            <w:rStyle w:val="CODEtemp"/>
          </w:rPr>
          <w:delText>%23</w:delText>
        </w:r>
        <w:r w:rsidRPr="002F18F3">
          <w:delText>.</w:delText>
        </w:r>
      </w:del>
    </w:p>
    <w:p w14:paraId="7CC45A2D" w14:textId="77777777" w:rsidR="00642FA1" w:rsidRDefault="00642FA1" w:rsidP="00642FA1">
      <w:pPr>
        <w:pStyle w:val="Note"/>
        <w:rPr>
          <w:del w:id="5397" w:author="Laurence Golding" w:date="2019-05-11T06:51:00Z"/>
        </w:rPr>
      </w:pPr>
      <w:del w:id="5398" w:author="Laurence Golding" w:date="2019-05-11T06:51:00Z">
        <w:r>
          <w:delText xml:space="preserve">EXAMPLE </w:delText>
        </w:r>
        <w:r w:rsidR="00907C51">
          <w:delText>5</w:delText>
        </w:r>
        <w:r>
          <w:delText xml:space="preserve">: </w:delText>
        </w:r>
        <w:r w:rsidRPr="00642FA1">
          <w:delText xml:space="preserve">This example shows a </w:delText>
        </w:r>
        <w:r w:rsidRPr="00642FA1">
          <w:rPr>
            <w:rStyle w:val="CODEtemp"/>
          </w:rPr>
          <w:delText>files</w:delText>
        </w:r>
        <w:r w:rsidRPr="00642FA1">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fldChar w:fldCharType="begin"/>
        </w:r>
        <w:r>
          <w:delInstrText xml:space="preserve"> REF _Ref493404005 \r \h </w:delInstrText>
        </w:r>
        <w:r>
          <w:fldChar w:fldCharType="separate"/>
        </w:r>
        <w:r w:rsidR="00331070">
          <w:delText>3.17</w:delText>
        </w:r>
        <w:r>
          <w:fldChar w:fldCharType="end"/>
        </w:r>
        <w:r w:rsidRPr="00642FA1">
          <w:delText>.</w:delText>
        </w:r>
      </w:del>
    </w:p>
    <w:p w14:paraId="13C47041" w14:textId="77777777" w:rsidR="00642FA1" w:rsidRDefault="00642FA1" w:rsidP="00967B7B">
      <w:pPr>
        <w:pStyle w:val="Codesmall"/>
        <w:rPr>
          <w:del w:id="5399" w:author="Laurence Golding" w:date="2019-05-11T06:51:00Z"/>
        </w:rPr>
      </w:pPr>
      <w:del w:id="5400" w:author="Laurence Golding" w:date="2019-05-11T06:51:00Z">
        <w:r>
          <w:delText>"files": {</w:delText>
        </w:r>
      </w:del>
    </w:p>
    <w:p w14:paraId="7213237C" w14:textId="77777777" w:rsidR="00642FA1" w:rsidRDefault="00642FA1" w:rsidP="00967B7B">
      <w:pPr>
        <w:pStyle w:val="Codesmall"/>
        <w:rPr>
          <w:del w:id="5401" w:author="Laurence Golding" w:date="2019-05-11T06:51:00Z"/>
        </w:rPr>
      </w:pPr>
      <w:del w:id="5402" w:author="Laurence Golding" w:date="2019-05-11T06:51:00Z">
        <w:r>
          <w:delText xml:space="preserve">  "file:///C:/Code/app.zip": {</w:delText>
        </w:r>
      </w:del>
    </w:p>
    <w:p w14:paraId="63453CE3" w14:textId="77777777" w:rsidR="00EB6F4A" w:rsidRDefault="00EB6F4A" w:rsidP="002D65F3">
      <w:pPr>
        <w:pStyle w:val="Code"/>
        <w:rPr>
          <w:moveFrom w:id="5403" w:author="Laurence Golding" w:date="2019-05-11T06:52:00Z"/>
        </w:rPr>
        <w:pPrChange w:id="5404" w:author="Laurence Golding" w:date="2019-05-11T06:51:00Z">
          <w:pPr>
            <w:pStyle w:val="Codesmall"/>
          </w:pPr>
        </w:pPrChange>
      </w:pPr>
      <w:moveFromRangeStart w:id="5405" w:author="Laurence Golding" w:date="2019-05-11T06:52:00Z" w:name="move8449962"/>
      <w:moveFrom w:id="5406" w:author="Laurence Golding" w:date="2019-05-11T06:52:00Z">
        <w:r>
          <w:t xml:space="preserve">    "mimeType": "application/zip",</w:t>
        </w:r>
      </w:moveFrom>
    </w:p>
    <w:p w14:paraId="723DBF95" w14:textId="77777777" w:rsidR="00EB6F4A" w:rsidRDefault="00EB6F4A" w:rsidP="002D65F3">
      <w:pPr>
        <w:pStyle w:val="Code"/>
        <w:rPr>
          <w:moveFrom w:id="5407" w:author="Laurence Golding" w:date="2019-05-11T06:52:00Z"/>
        </w:rPr>
        <w:pPrChange w:id="5408" w:author="Laurence Golding" w:date="2019-05-11T06:51:00Z">
          <w:pPr>
            <w:pStyle w:val="Codesmall"/>
          </w:pPr>
        </w:pPrChange>
      </w:pPr>
      <w:moveFrom w:id="5409" w:author="Laurence Golding" w:date="2019-05-11T06:52:00Z">
        <w:r>
          <w:t xml:space="preserve">  },</w:t>
        </w:r>
      </w:moveFrom>
    </w:p>
    <w:moveFromRangeEnd w:id="5405"/>
    <w:p w14:paraId="45EB9F47" w14:textId="77777777" w:rsidR="00642FA1" w:rsidRDefault="00642FA1" w:rsidP="00967B7B">
      <w:pPr>
        <w:pStyle w:val="Codesmall"/>
        <w:rPr>
          <w:del w:id="5410" w:author="Laurence Golding" w:date="2019-05-11T06:51:00Z"/>
        </w:rPr>
      </w:pPr>
      <w:del w:id="5411" w:author="Laurence Golding" w:date="2019-05-11T06:51:00Z">
        <w:r>
          <w:delText xml:space="preserve">  "file:///C:/Code/app.zip#/docs/intro.docx": {</w:delText>
        </w:r>
      </w:del>
    </w:p>
    <w:p w14:paraId="7B4A5336" w14:textId="77777777" w:rsidR="00316A25" w:rsidRDefault="00316A25" w:rsidP="00967B7B">
      <w:pPr>
        <w:pStyle w:val="Codesmall"/>
        <w:rPr>
          <w:del w:id="5412" w:author="Laurence Golding" w:date="2019-05-11T06:51:00Z"/>
        </w:rPr>
      </w:pPr>
      <w:del w:id="5413" w:author="Laurence Golding" w:date="2019-05-11T06:51:00Z">
        <w:r>
          <w:delText xml:space="preserve">    "fileLocation": {</w:delText>
        </w:r>
      </w:del>
    </w:p>
    <w:p w14:paraId="6D673873" w14:textId="77777777" w:rsidR="00642FA1" w:rsidRDefault="00642FA1" w:rsidP="00967B7B">
      <w:pPr>
        <w:pStyle w:val="Codesmall"/>
        <w:rPr>
          <w:del w:id="5414" w:author="Laurence Golding" w:date="2019-05-11T06:51:00Z"/>
        </w:rPr>
      </w:pPr>
      <w:del w:id="5415" w:author="Laurence Golding" w:date="2019-05-11T06:51:00Z">
        <w:r>
          <w:delText xml:space="preserve">    </w:delText>
        </w:r>
        <w:r w:rsidR="00316A25">
          <w:delText xml:space="preserve">  </w:delText>
        </w:r>
        <w:r>
          <w:delText>"uri": "/docs/intro.docx",</w:delText>
        </w:r>
      </w:del>
    </w:p>
    <w:p w14:paraId="2BED7B1B" w14:textId="77777777" w:rsidR="00EB6F4A" w:rsidRDefault="00EB6F4A" w:rsidP="002D65F3">
      <w:pPr>
        <w:pStyle w:val="Code"/>
        <w:rPr>
          <w:moveFrom w:id="5416" w:author="Laurence Golding" w:date="2019-05-11T06:52:00Z"/>
        </w:rPr>
        <w:pPrChange w:id="5417" w:author="Laurence Golding" w:date="2019-05-11T06:51:00Z">
          <w:pPr>
            <w:pStyle w:val="Codesmall"/>
          </w:pPr>
        </w:pPrChange>
      </w:pPr>
      <w:moveFromRangeStart w:id="5418" w:author="Laurence Golding" w:date="2019-05-11T06:52:00Z" w:name="move8449963"/>
      <w:moveFrom w:id="5419" w:author="Laurence Golding" w:date="2019-05-11T06:52:00Z">
        <w:r>
          <w:t xml:space="preserve">    },</w:t>
        </w:r>
      </w:moveFrom>
    </w:p>
    <w:moveFromRangeEnd w:id="5418"/>
    <w:p w14:paraId="509880DE" w14:textId="77777777" w:rsidR="00642FA1" w:rsidRDefault="00642FA1" w:rsidP="00967B7B">
      <w:pPr>
        <w:pStyle w:val="Codesmall"/>
        <w:rPr>
          <w:del w:id="5420" w:author="Laurence Golding" w:date="2019-05-11T06:51:00Z"/>
        </w:rPr>
      </w:pPr>
      <w:del w:id="5421" w:author="Laurence Golding" w:date="2019-05-11T06:51:00Z">
        <w:r>
          <w:delText xml:space="preserve">    "mimeType": "application/vnd.openxmlformats-officedocument.wordprocessingml.document",</w:delText>
        </w:r>
      </w:del>
    </w:p>
    <w:p w14:paraId="0594981F" w14:textId="77777777" w:rsidR="00642FA1" w:rsidRDefault="00642FA1" w:rsidP="00967B7B">
      <w:pPr>
        <w:pStyle w:val="Codesmall"/>
        <w:rPr>
          <w:del w:id="5422" w:author="Laurence Golding" w:date="2019-05-11T06:51:00Z"/>
        </w:rPr>
      </w:pPr>
      <w:del w:id="5423" w:author="Laurence Golding" w:date="2019-05-11T06:51:00Z">
        <w:r>
          <w:delText xml:space="preserve">    "parentKey": "file:///C:/Code/app.zip"    # See §</w:delText>
        </w:r>
        <w:r>
          <w:fldChar w:fldCharType="begin"/>
        </w:r>
        <w:r>
          <w:delInstrText xml:space="preserve"> REF _Ref493404063 \r \h </w:delInstrText>
        </w:r>
        <w:r w:rsidR="00967B7B">
          <w:delInstrText xml:space="preserve"> \* MERGEFORMAT </w:delInstrText>
        </w:r>
        <w:r>
          <w:fldChar w:fldCharType="separate"/>
        </w:r>
        <w:r w:rsidR="00331070">
          <w:delText>3.17.3</w:delText>
        </w:r>
        <w:r>
          <w:fldChar w:fldCharType="end"/>
        </w:r>
      </w:del>
    </w:p>
    <w:p w14:paraId="309C9E13" w14:textId="77777777" w:rsidR="00642FA1" w:rsidRDefault="00642FA1" w:rsidP="00967B7B">
      <w:pPr>
        <w:pStyle w:val="Codesmall"/>
        <w:rPr>
          <w:del w:id="5424" w:author="Laurence Golding" w:date="2019-05-11T06:51:00Z"/>
        </w:rPr>
      </w:pPr>
      <w:del w:id="5425" w:author="Laurence Golding" w:date="2019-05-11T06:51:00Z">
        <w:r>
          <w:delText xml:space="preserve">  },</w:delText>
        </w:r>
      </w:del>
    </w:p>
    <w:p w14:paraId="03691D51" w14:textId="77777777" w:rsidR="00642FA1" w:rsidRDefault="00642FA1" w:rsidP="00967B7B">
      <w:pPr>
        <w:pStyle w:val="Codesmall"/>
        <w:rPr>
          <w:del w:id="5426" w:author="Laurence Golding" w:date="2019-05-11T06:51:00Z"/>
        </w:rPr>
      </w:pPr>
      <w:del w:id="5427" w:author="Laurence Golding" w:date="2019-05-11T06:51:00Z">
        <w:r>
          <w:delText xml:space="preserve">  "file:///C:/Code/app.zip#/docs/intro.docx/Flash1": {</w:delText>
        </w:r>
      </w:del>
    </w:p>
    <w:p w14:paraId="72965ACE" w14:textId="77777777" w:rsidR="00EB6F4A" w:rsidRDefault="00EB6F4A" w:rsidP="002D65F3">
      <w:pPr>
        <w:pStyle w:val="Code"/>
        <w:rPr>
          <w:moveFrom w:id="5428" w:author="Laurence Golding" w:date="2019-05-11T06:52:00Z"/>
        </w:rPr>
        <w:pPrChange w:id="5429" w:author="Laurence Golding" w:date="2019-05-11T06:51:00Z">
          <w:pPr>
            <w:pStyle w:val="Codesmall"/>
          </w:pPr>
        </w:pPrChange>
      </w:pPr>
      <w:moveFromRangeStart w:id="5430" w:author="Laurence Golding" w:date="2019-05-11T06:52:00Z" w:name="move8449964"/>
      <w:moveFrom w:id="5431" w:author="Laurence Golding" w:date="2019-05-11T06:52:00Z">
        <w:r>
          <w:t xml:space="preserve">    "offset": 17522,</w:t>
        </w:r>
      </w:moveFrom>
    </w:p>
    <w:p w14:paraId="0D267B63" w14:textId="77777777" w:rsidR="00EB6F4A" w:rsidRDefault="00EB6F4A" w:rsidP="002D65F3">
      <w:pPr>
        <w:pStyle w:val="Code"/>
        <w:rPr>
          <w:moveFrom w:id="5432" w:author="Laurence Golding" w:date="2019-05-11T06:52:00Z"/>
        </w:rPr>
        <w:pPrChange w:id="5433" w:author="Laurence Golding" w:date="2019-05-11T06:51:00Z">
          <w:pPr>
            <w:pStyle w:val="Codesmall"/>
          </w:pPr>
        </w:pPrChange>
      </w:pPr>
      <w:moveFrom w:id="5434" w:author="Laurence Golding" w:date="2019-05-11T06:52:00Z">
        <w:r>
          <w:t xml:space="preserve">    "length": 4050,</w:t>
        </w:r>
      </w:moveFrom>
    </w:p>
    <w:moveFromRangeEnd w:id="5430"/>
    <w:p w14:paraId="185843D5" w14:textId="77777777" w:rsidR="00642FA1" w:rsidRDefault="00642FA1" w:rsidP="00967B7B">
      <w:pPr>
        <w:pStyle w:val="Codesmall"/>
        <w:rPr>
          <w:del w:id="5435" w:author="Laurence Golding" w:date="2019-05-11T06:51:00Z"/>
        </w:rPr>
      </w:pPr>
      <w:del w:id="5436" w:author="Laurence Golding" w:date="2019-05-11T06:51:00Z">
        <w:r>
          <w:delText xml:space="preserve">    "mimeType": "application/x-shockwave-flash",</w:delText>
        </w:r>
      </w:del>
    </w:p>
    <w:p w14:paraId="0D2F0512" w14:textId="77777777" w:rsidR="00642FA1" w:rsidRDefault="00642FA1" w:rsidP="00967B7B">
      <w:pPr>
        <w:pStyle w:val="Codesmall"/>
        <w:rPr>
          <w:del w:id="5437" w:author="Laurence Golding" w:date="2019-05-11T06:51:00Z"/>
        </w:rPr>
      </w:pPr>
      <w:del w:id="5438" w:author="Laurence Golding" w:date="2019-05-11T06:51:00Z">
        <w:r>
          <w:delText xml:space="preserve">    "parentKey": "file:///C:/Code/app.zip#/docs/intro.docx"</w:delText>
        </w:r>
      </w:del>
    </w:p>
    <w:p w14:paraId="5FE229FA" w14:textId="77777777" w:rsidR="00642FA1" w:rsidRDefault="00642FA1" w:rsidP="00967B7B">
      <w:pPr>
        <w:pStyle w:val="Codesmall"/>
        <w:rPr>
          <w:del w:id="5439" w:author="Laurence Golding" w:date="2019-05-11T06:51:00Z"/>
        </w:rPr>
      </w:pPr>
      <w:del w:id="5440" w:author="Laurence Golding" w:date="2019-05-11T06:51:00Z">
        <w:r>
          <w:delText xml:space="preserve">  }</w:delText>
        </w:r>
      </w:del>
    </w:p>
    <w:p w14:paraId="02713CA2" w14:textId="77777777" w:rsidR="00642FA1" w:rsidRPr="00642FA1" w:rsidRDefault="00642FA1" w:rsidP="00967B7B">
      <w:pPr>
        <w:pStyle w:val="Codesmall"/>
        <w:rPr>
          <w:del w:id="5441" w:author="Laurence Golding" w:date="2019-05-11T06:51:00Z"/>
        </w:rPr>
      </w:pPr>
      <w:del w:id="5442" w:author="Laurence Golding" w:date="2019-05-11T06:51:00Z">
        <w:r>
          <w:delText>}</w:delText>
        </w:r>
      </w:del>
    </w:p>
    <w:p w14:paraId="7F7CD3A0" w14:textId="2A3E5F54" w:rsidR="004D6D02" w:rsidRDefault="004D6D02" w:rsidP="003B5868">
      <w:pPr>
        <w:rPr>
          <w:ins w:id="5443" w:author="Laurence Golding" w:date="2019-05-11T06:51:00Z"/>
          <w:rFonts w:cs="Arial"/>
          <w:color w:val="000000"/>
          <w:szCs w:val="20"/>
        </w:rPr>
      </w:pPr>
      <w:ins w:id="5444" w:author="Laurence Golding" w:date="2019-05-11T06:51:00Z">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ins>
    </w:p>
    <w:p w14:paraId="35DBEA5D" w14:textId="6AC45068" w:rsidR="004467E4" w:rsidRDefault="004467E4" w:rsidP="004467E4">
      <w:pPr>
        <w:pStyle w:val="Heading3"/>
        <w:rPr>
          <w:ins w:id="5445" w:author="Laurence Golding" w:date="2019-05-11T06:51:00Z"/>
        </w:rPr>
      </w:pPr>
      <w:bookmarkStart w:id="5446" w:name="_Toc8367012"/>
      <w:ins w:id="5447" w:author="Laurence Golding" w:date="2019-05-11T06:51:00Z">
        <w:r>
          <w:t>specialLocations property</w:t>
        </w:r>
        <w:bookmarkEnd w:id="5446"/>
      </w:ins>
    </w:p>
    <w:p w14:paraId="084D99C6" w14:textId="341DF94F" w:rsidR="004467E4" w:rsidRPr="0095257B" w:rsidRDefault="004467E4" w:rsidP="0095257B">
      <w:pPr>
        <w:rPr>
          <w:ins w:id="5448" w:author="Laurence Golding" w:date="2019-05-11T06:51:00Z"/>
        </w:rPr>
      </w:pPr>
      <w:ins w:id="5449" w:author="Laurence Golding" w:date="2019-05-11T06:51:00Z">
        <w:r>
          <w:t>A</w:t>
        </w:r>
        <w:r w:rsidRPr="00D27F62">
          <w:t xml:space="preserve"> </w:t>
        </w:r>
        <w:r w:rsidRPr="00D27F62">
          <w:rPr>
            <w:rStyle w:val="CODEtemp"/>
          </w:rPr>
          <w:t>run</w:t>
        </w:r>
        <w:r w:rsidRPr="00D27F62">
          <w:t xml:space="preserve"> object </w:t>
        </w:r>
        <w:r w:rsidRPr="00D27F62">
          <w:rPr>
            <w:b/>
          </w:rPr>
          <w:t>MAY</w:t>
        </w:r>
        <w:r w:rsidRPr="00D27F62">
          <w:t xml:space="preserve"> contain a property named </w:t>
        </w:r>
        <w:r>
          <w:rPr>
            <w:rStyle w:val="CODEtemp"/>
          </w:rPr>
          <w:t>special</w:t>
        </w:r>
        <w:r w:rsidRPr="00D27F62">
          <w:rPr>
            <w:rStyle w:val="CODEtemp"/>
          </w:rPr>
          <w:t>Locations</w:t>
        </w:r>
        <w:r w:rsidRPr="00D27F62">
          <w:t xml:space="preserve"> whose value is</w:t>
        </w:r>
        <w:r>
          <w:t xml:space="preserve"> a </w:t>
        </w:r>
        <w:r w:rsidRPr="0095257B">
          <w:rPr>
            <w:rStyle w:val="CODEtemp"/>
          </w:rPr>
          <w:t>specialLocations</w:t>
        </w:r>
        <w:r>
          <w:t xml:space="preserve"> object (§</w:t>
        </w:r>
        <w:r>
          <w:fldChar w:fldCharType="begin"/>
        </w:r>
        <w:r>
          <w:instrText xml:space="preserve"> REF _Ref7249411 \r \h </w:instrText>
        </w:r>
        <w:r>
          <w:fldChar w:fldCharType="separate"/>
        </w:r>
        <w:r w:rsidR="0009127C">
          <w:t>3.25</w:t>
        </w:r>
        <w:r>
          <w:fldChar w:fldCharType="end"/>
        </w:r>
        <w:r>
          <w:t>) that defines locations of special significance to SARIF consumers.</w:t>
        </w:r>
      </w:ins>
    </w:p>
    <w:p w14:paraId="36C20962" w14:textId="71E6E929" w:rsidR="000D32C1" w:rsidRDefault="000D32C1" w:rsidP="000D32C1">
      <w:pPr>
        <w:pStyle w:val="Heading3"/>
      </w:pPr>
      <w:bookmarkStart w:id="5450" w:name="_Ref493479000"/>
      <w:bookmarkStart w:id="5451" w:name="_Ref493479448"/>
      <w:bookmarkStart w:id="5452" w:name="_Toc8367013"/>
      <w:bookmarkStart w:id="5453" w:name="_Toc516224723"/>
      <w:r>
        <w:t>logicalLocations property</w:t>
      </w:r>
      <w:bookmarkEnd w:id="5450"/>
      <w:bookmarkEnd w:id="5451"/>
      <w:bookmarkEnd w:id="5452"/>
      <w:bookmarkEnd w:id="5453"/>
    </w:p>
    <w:p w14:paraId="428BC587" w14:textId="1C559284" w:rsidR="00D27F62" w:rsidRDefault="00D27F62" w:rsidP="00D27F62">
      <w:del w:id="5454" w:author="Laurence Golding" w:date="2019-05-11T06:51:00Z">
        <w:r w:rsidRPr="00D27F62">
          <w:delText>Depending on the circumstances, a</w:delText>
        </w:r>
      </w:del>
      <w:ins w:id="5455" w:author="Laurence Golding" w:date="2019-05-11T06:51:00Z">
        <w:r w:rsidR="00CD1D5D">
          <w:t>A</w:t>
        </w:r>
      </w:ins>
      <w:r w:rsidRPr="00D27F62">
        <w:t xml:space="preserve"> </w:t>
      </w:r>
      <w:r w:rsidRPr="00D27F62">
        <w:rPr>
          <w:rStyle w:val="CODEtemp"/>
        </w:rPr>
        <w:t>run</w:t>
      </w:r>
      <w:r w:rsidRPr="00D27F62">
        <w:t xml:space="preserve"> object </w:t>
      </w:r>
      <w:del w:id="5456" w:author="Laurence Golding" w:date="2019-05-11T06:51:00Z">
        <w:r w:rsidRPr="00D27F62">
          <w:delText xml:space="preserve">either </w:delText>
        </w:r>
      </w:del>
      <w:r w:rsidRPr="00D27F62">
        <w:rPr>
          <w:b/>
        </w:rPr>
        <w:t>MAY</w:t>
      </w:r>
      <w:del w:id="5457" w:author="Laurence Golding" w:date="2019-05-11T06:51:00Z">
        <w:r w:rsidRPr="00D27F62">
          <w:delText xml:space="preserve"> or </w:delText>
        </w:r>
        <w:r w:rsidRPr="00D27F62">
          <w:rPr>
            <w:b/>
          </w:rPr>
          <w:delText>SHOULD</w:delText>
        </w:r>
      </w:del>
      <w:r w:rsidRPr="00D27F62">
        <w:t xml:space="preserve"> contain a property named </w:t>
      </w:r>
      <w:r w:rsidRPr="00D27F62">
        <w:rPr>
          <w:rStyle w:val="CODEtemp"/>
        </w:rPr>
        <w:t>logicalLocations</w:t>
      </w:r>
      <w:r w:rsidRPr="00D27F62">
        <w:t xml:space="preserve"> whose value is </w:t>
      </w:r>
      <w:del w:id="5458" w:author="Laurence Golding" w:date="2019-05-11T06:51:00Z">
        <w:r w:rsidRPr="00D27F62">
          <w:delText>a</w:delText>
        </w:r>
        <w:r w:rsidR="00CD4F20">
          <w:delText xml:space="preserve"> JSON</w:delText>
        </w:r>
        <w:r w:rsidRPr="00D27F62">
          <w:delText xml:space="preserve"> object</w:delText>
        </w:r>
      </w:del>
      <w:ins w:id="5459" w:author="Laurence Golding" w:date="2019-05-11T06:51:00Z">
        <w:r w:rsidRPr="00D27F62">
          <w:t>a</w:t>
        </w:r>
        <w:r w:rsidR="00E14A98">
          <w:t>n</w:t>
        </w:r>
        <w:r w:rsidR="00CD4F20">
          <w:t xml:space="preserve"> </w:t>
        </w:r>
        <w:r w:rsidR="00ED4F69">
          <w:t>array of</w:t>
        </w:r>
        <w:r w:rsidR="006A41A4">
          <w:t xml:space="preserve"> zero or more</w:t>
        </w:r>
        <w:r w:rsidR="00430EB9">
          <w:t xml:space="preserve"> unique</w:t>
        </w:r>
      </w:ins>
      <w:r w:rsidR="00430EB9">
        <w:t xml:space="preserve"> (§</w:t>
      </w:r>
      <w:del w:id="5460" w:author="Laurence Golding" w:date="2019-05-11T06:51:00Z">
        <w:r w:rsidR="00CD4F20">
          <w:fldChar w:fldCharType="begin"/>
        </w:r>
        <w:r w:rsidR="00CD4F20">
          <w:delInstrText xml:space="preserve"> REF _Ref508798892 \r \h </w:delInstrText>
        </w:r>
        <w:r w:rsidR="00CD4F20">
          <w:fldChar w:fldCharType="separate"/>
        </w:r>
        <w:r w:rsidR="00331070">
          <w:delText>3.5</w:delText>
        </w:r>
        <w:r w:rsidR="00CD4F20">
          <w:fldChar w:fldCharType="end"/>
        </w:r>
      </w:del>
      <w:ins w:id="5461" w:author="Laurence Golding" w:date="2019-05-11T06:51:00Z">
        <w:r w:rsidR="00430EB9">
          <w:fldChar w:fldCharType="begin"/>
        </w:r>
        <w:r w:rsidR="00430EB9">
          <w:instrText xml:space="preserve"> REF _Ref493404799 \r \h </w:instrText>
        </w:r>
        <w:r w:rsidR="00430EB9">
          <w:fldChar w:fldCharType="separate"/>
        </w:r>
        <w:r w:rsidR="0009127C">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9127C">
          <w:t>3.33</w:t>
        </w:r>
        <w:r w:rsidR="00ED4F69">
          <w:fldChar w:fldCharType="end"/>
        </w:r>
      </w:ins>
      <w:r w:rsidR="00ED4F69">
        <w:t>)</w:t>
      </w:r>
      <w:r w:rsidRPr="00D27F62">
        <w:t xml:space="preserve"> each of </w:t>
      </w:r>
      <w:del w:id="5462" w:author="Laurence Golding" w:date="2019-05-11T06:51:00Z">
        <w:r w:rsidRPr="00D27F62">
          <w:delText>whose properties</w:delText>
        </w:r>
      </w:del>
      <w:ins w:id="5463" w:author="Laurence Golding" w:date="2019-05-11T06:51: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9E29325" w14:textId="77777777" w:rsidR="00D27F62" w:rsidRDefault="00D27F62" w:rsidP="00D27F62">
      <w:pPr>
        <w:rPr>
          <w:del w:id="5464" w:author="Laurence Golding" w:date="2019-05-11T06:51:00Z"/>
        </w:rPr>
      </w:pPr>
      <w:del w:id="5465" w:author="Laurence Golding" w:date="2019-05-11T06:51:00Z">
        <w:r w:rsidRPr="00D27F62">
          <w:delText>If the tool has source location information available, and therefore can produce result</w:delText>
        </w:r>
        <w:r w:rsidR="00DC1421">
          <w:delText>s</w:delText>
        </w:r>
        <w:r w:rsidRPr="00D27F62">
          <w:delText xml:space="preserve"> with physical location information (such as the source file name, line, and column), </w:delText>
        </w:r>
        <w:r w:rsidRPr="00D27F62">
          <w:rPr>
            <w:rStyle w:val="CODEtemp"/>
          </w:rPr>
          <w:delText>logicalLocations</w:delText>
        </w:r>
        <w:r w:rsidRPr="00D27F62">
          <w:delText xml:space="preserve"> </w:delText>
        </w:r>
        <w:r w:rsidRPr="00D27F62">
          <w:rPr>
            <w:b/>
          </w:rPr>
          <w:delText>MAY</w:delText>
        </w:r>
        <w:r w:rsidRPr="00D27F62">
          <w:delText xml:space="preserve"> be present.</w:delText>
        </w:r>
      </w:del>
    </w:p>
    <w:p w14:paraId="2433A6F8" w14:textId="77777777" w:rsidR="00D27F62" w:rsidRDefault="00D27F62" w:rsidP="00D27F62">
      <w:pPr>
        <w:rPr>
          <w:del w:id="5466" w:author="Laurence Golding" w:date="2019-05-11T06:51:00Z"/>
        </w:rPr>
      </w:pPr>
      <w:del w:id="5467" w:author="Laurence Golding" w:date="2019-05-11T06:51:00Z">
        <w:r w:rsidRPr="00D27F62">
          <w:delText>If the tool does not have source location information available, and therefore can only produce result</w:delText>
        </w:r>
        <w:r w:rsidR="00DC1421">
          <w:delText>s</w:delText>
        </w:r>
        <w:r w:rsidRPr="00D27F62">
          <w:delText xml:space="preserve"> with logical location information (such as a namespace, type, and method name), </w:delText>
        </w:r>
        <w:r w:rsidRPr="00D27F62">
          <w:rPr>
            <w:rStyle w:val="CODEtemp"/>
          </w:rPr>
          <w:delText>logicalLocations</w:delText>
        </w:r>
        <w:r w:rsidRPr="00D27F62">
          <w:delText xml:space="preserve"> </w:delText>
        </w:r>
        <w:r w:rsidRPr="00D27F62">
          <w:rPr>
            <w:b/>
          </w:rPr>
          <w:delText>SHOULD</w:delText>
        </w:r>
        <w:r w:rsidRPr="00D27F62">
          <w:delText xml:space="preserve"> be present.</w:delText>
        </w:r>
      </w:del>
    </w:p>
    <w:p w14:paraId="6C99383B" w14:textId="77777777" w:rsidR="00D27F62" w:rsidRPr="00FE30E5" w:rsidRDefault="00D27F62" w:rsidP="00D27F62">
      <w:pPr>
        <w:rPr>
          <w:del w:id="5468" w:author="Laurence Golding" w:date="2019-05-11T06:51:00Z"/>
        </w:rPr>
      </w:pPr>
      <w:del w:id="5469" w:author="Laurence Golding" w:date="2019-05-11T06:51:00Z">
        <w:r w:rsidRPr="00D27F62">
          <w:delText>Wi</w:delText>
        </w:r>
        <w:r>
          <w:delText xml:space="preserve">th one </w:delText>
        </w:r>
        <w:r w:rsidR="004816E2">
          <w:delText xml:space="preserve">rare </w:delText>
        </w:r>
        <w:r>
          <w:delText>exception described in §</w:delText>
        </w:r>
        <w:r w:rsidR="004816E2">
          <w:fldChar w:fldCharType="begin"/>
        </w:r>
        <w:r w:rsidR="004816E2">
          <w:delInstrText xml:space="preserve"> REF _Ref493404450 \r \h </w:delInstrText>
        </w:r>
        <w:r w:rsidR="004816E2">
          <w:fldChar w:fldCharType="separate"/>
        </w:r>
        <w:r w:rsidR="00331070">
          <w:delText>3.20.3</w:delText>
        </w:r>
        <w:r w:rsidR="004816E2">
          <w:fldChar w:fldCharType="end"/>
        </w:r>
        <w:r w:rsidRPr="00D27F62">
          <w:delText xml:space="preserve">, each property name in the </w:delText>
        </w:r>
        <w:r w:rsidRPr="00D27F62">
          <w:rPr>
            <w:rStyle w:val="CODEtemp"/>
          </w:rPr>
          <w:delText>logicalLocations</w:delText>
        </w:r>
        <w:r w:rsidRPr="00D27F62">
          <w:delText xml:space="preserve"> object </w:delText>
        </w:r>
        <w:r w:rsidRPr="00D27F62">
          <w:rPr>
            <w:b/>
          </w:rPr>
          <w:delText>SHALL</w:delText>
        </w:r>
        <w:r w:rsidRPr="00D27F62">
          <w:delText xml:space="preserve"> be the</w:delText>
        </w:r>
        <w:r w:rsidR="00FE30E5">
          <w:delText xml:space="preserve"> fully qualified name of the</w:delText>
        </w:r>
        <w:r w:rsidRPr="00D27F62">
          <w:delText xml:space="preserve"> logical location. See §</w:delText>
        </w:r>
        <w:r>
          <w:fldChar w:fldCharType="begin"/>
        </w:r>
        <w:r>
          <w:delInstrText xml:space="preserve"> REF _Ref493404450 \r \h </w:delInstrText>
        </w:r>
        <w:r>
          <w:fldChar w:fldCharType="separate"/>
        </w:r>
        <w:r w:rsidR="00331070">
          <w:delText>3.20.3</w:delText>
        </w:r>
        <w:r>
          <w:fldChar w:fldCharType="end"/>
        </w:r>
        <w:r>
          <w:delText xml:space="preserve"> </w:delText>
        </w:r>
        <w:r w:rsidRPr="00D27F62">
          <w:delText>for examples.</w:delText>
        </w:r>
        <w:r w:rsidR="00FE30E5">
          <w:delText xml:space="preserve"> The property name</w:delText>
        </w:r>
        <w:r w:rsidR="00DC1421">
          <w:delText>s</w:delText>
        </w:r>
        <w:r w:rsidR="00FE30E5">
          <w:delText xml:space="preserve"> </w:delText>
        </w:r>
        <w:r w:rsidR="00FE30E5">
          <w:rPr>
            <w:b/>
          </w:rPr>
          <w:delText>SHALL</w:delText>
        </w:r>
        <w:r w:rsidR="00FE30E5">
          <w:delText xml:space="preserve"> follow the naming rules for fully qualified logical names described in §</w:delText>
        </w:r>
        <w:r w:rsidR="00DC1421">
          <w:fldChar w:fldCharType="begin"/>
        </w:r>
        <w:r w:rsidR="00DC1421">
          <w:delInstrText xml:space="preserve"> REF _Ref514248023 \r \h </w:delInstrText>
        </w:r>
        <w:r w:rsidR="00DC1421">
          <w:fldChar w:fldCharType="separate"/>
        </w:r>
        <w:r w:rsidR="00331070">
          <w:delText>3.24.2</w:delText>
        </w:r>
        <w:r w:rsidR="00DC1421">
          <w:fldChar w:fldCharType="end"/>
        </w:r>
        <w:r w:rsidR="00FE30E5">
          <w:delText>.</w:delText>
        </w:r>
      </w:del>
    </w:p>
    <w:p w14:paraId="4D0F1BDB" w14:textId="77777777" w:rsidR="00D27F62" w:rsidRDefault="00D27F62" w:rsidP="00D27F62">
      <w:pPr>
        <w:rPr>
          <w:del w:id="5470" w:author="Laurence Golding" w:date="2019-05-11T06:51:00Z"/>
        </w:rPr>
      </w:pPr>
      <w:del w:id="5471" w:author="Laurence Golding" w:date="2019-05-11T06:51:00Z">
        <w:r w:rsidRPr="00D27F62">
          <w:delText>Each</w:delText>
        </w:r>
        <w:r w:rsidR="00DC1421">
          <w:delText xml:space="preserve"> property</w:delText>
        </w:r>
        <w:r w:rsidRPr="00D27F62">
          <w:delText xml:space="preserve"> value in the </w:delText>
        </w:r>
        <w:r w:rsidRPr="00D27F62">
          <w:rPr>
            <w:rStyle w:val="CODEtemp"/>
          </w:rPr>
          <w:delText>logicalLocations</w:delText>
        </w:r>
        <w:r w:rsidRPr="00D27F62">
          <w:delText xml:space="preserve"> </w:delText>
        </w:r>
        <w:r w:rsidR="00DC1421">
          <w:delText xml:space="preserve">object </w:delText>
        </w:r>
        <w:r w:rsidR="00AD14CE" w:rsidRPr="00DF0303">
          <w:rPr>
            <w:b/>
          </w:rPr>
          <w:delText>SHALL</w:delText>
        </w:r>
        <w:r w:rsidR="00AD14CE" w:rsidRPr="00D27F62">
          <w:delText xml:space="preserve"> </w:delText>
        </w:r>
        <w:r w:rsidRPr="00D27F62">
          <w:delText xml:space="preserve">be a </w:delText>
        </w:r>
        <w:r w:rsidRPr="00D27F62">
          <w:rPr>
            <w:rStyle w:val="CODEtemp"/>
          </w:rPr>
          <w:delText>logicalLocation</w:delText>
        </w:r>
        <w:r w:rsidRPr="00D27F62">
          <w:delText xml:space="preserve"> object (§</w:delText>
        </w:r>
        <w:r>
          <w:fldChar w:fldCharType="begin"/>
        </w:r>
        <w:r>
          <w:delInstrText xml:space="preserve"> REF _Ref493404505 \r \h </w:delInstrText>
        </w:r>
        <w:r>
          <w:fldChar w:fldCharType="separate"/>
        </w:r>
        <w:r w:rsidR="00331070">
          <w:delText>3.24</w:delText>
        </w:r>
        <w:r>
          <w:fldChar w:fldCharType="end"/>
        </w:r>
        <w:r w:rsidRPr="00D27F62">
          <w:delText>).</w:delText>
        </w:r>
      </w:del>
    </w:p>
    <w:p w14:paraId="491726B1" w14:textId="018A81A1"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5472" w:author="Laurence Golding" w:date="2019-05-11T06:51:00Z">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9127C">
          <w:t>3.33.8</w:t>
        </w:r>
        <w:r w:rsidR="00ED4F69">
          <w:fldChar w:fldCharType="end"/>
        </w:r>
        <w:r w:rsidR="00ED4F69">
          <w:t>).</w:t>
        </w:r>
      </w:ins>
    </w:p>
    <w:p w14:paraId="03B0B57E" w14:textId="239D3625"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5473" w:author="Laurence Golding" w:date="2019-05-11T06:51:00Z">
        <w:r w:rsidR="00FE30E5">
          <w:delText>object</w:delText>
        </w:r>
      </w:del>
      <w:ins w:id="5474" w:author="Laurence Golding" w:date="2019-05-11T06:51:00Z">
        <w:r w:rsidR="00ED4F69">
          <w:t>array</w:t>
        </w:r>
      </w:ins>
      <w:r w:rsidRPr="00D27F62">
        <w:t xml:space="preserve">, then the </w:t>
      </w:r>
      <w:r w:rsidRPr="00D27F62">
        <w:rPr>
          <w:rStyle w:val="CODEtemp"/>
        </w:rPr>
        <w:t>logicalLocations</w:t>
      </w:r>
      <w:r w:rsidRPr="00D27F62">
        <w:t xml:space="preserve"> </w:t>
      </w:r>
      <w:del w:id="5475" w:author="Laurence Golding" w:date="2019-05-11T06:51:00Z">
        <w:r w:rsidRPr="00D27F62">
          <w:delText>object</w:delText>
        </w:r>
      </w:del>
      <w:ins w:id="5476" w:author="Laurence Golding" w:date="2019-05-11T06:51:00Z">
        <w:r w:rsidR="00ED4F69">
          <w:t>array</w:t>
        </w:r>
      </w:ins>
      <w:r w:rsidR="00ED4F69" w:rsidRPr="00D27F62">
        <w:t xml:space="preserve"> </w:t>
      </w:r>
      <w:r w:rsidRPr="00D27F62">
        <w:rPr>
          <w:b/>
        </w:rPr>
        <w:t>SHALL</w:t>
      </w:r>
      <w:r w:rsidRPr="00D27F62">
        <w:t xml:space="preserve"> also </w:t>
      </w:r>
      <w:r w:rsidR="00FE30E5">
        <w:t xml:space="preserve">contain </w:t>
      </w:r>
      <w:del w:id="5477" w:author="Laurence Golding" w:date="2019-05-11T06:51:00Z">
        <w:r w:rsidRPr="00D27F62">
          <w:delText>properties</w:delText>
        </w:r>
      </w:del>
      <w:ins w:id="5478" w:author="Laurence Golding" w:date="2019-05-11T06:51:00Z">
        <w:r w:rsidR="00ED4F69">
          <w:t>elements</w:t>
        </w:r>
      </w:ins>
      <w:r w:rsidR="00ED4F69" w:rsidRPr="00D27F62">
        <w:t xml:space="preserve"> </w:t>
      </w:r>
      <w:r w:rsidRPr="00D27F62">
        <w:t>describing each of its parents, up to and including the top-level logical location.</w:t>
      </w:r>
    </w:p>
    <w:p w14:paraId="26EC0053" w14:textId="07B2394C"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5479" w:author="Laurence Golding" w:date="2019-05-11T06:51:00Z">
        <w:r w:rsidRPr="00D27F62">
          <w:delText>object</w:delText>
        </w:r>
      </w:del>
      <w:ins w:id="5480" w:author="Laurence Golding" w:date="2019-05-11T06:51:00Z">
        <w:r w:rsidR="00ED4F69">
          <w:t>array</w:t>
        </w:r>
      </w:ins>
      <w:r w:rsidR="00ED4F69" w:rsidRPr="00D27F62">
        <w:t xml:space="preserve"> </w:t>
      </w:r>
      <w:r w:rsidRPr="00D27F62">
        <w:t xml:space="preserve">contains not only </w:t>
      </w:r>
      <w:del w:id="5481" w:author="Laurence Golding" w:date="2019-05-11T06:51:00Z">
        <w:r w:rsidRPr="00D27F62">
          <w:delText>a property</w:delText>
        </w:r>
      </w:del>
      <w:ins w:id="5482" w:author="Laurence Golding" w:date="2019-05-11T06:51:00Z">
        <w:r w:rsidRPr="00D27F62">
          <w:t>a</w:t>
        </w:r>
        <w:r w:rsidR="00ED4F69">
          <w:t>n</w:t>
        </w:r>
        <w:r w:rsidRPr="00D27F62">
          <w:t xml:space="preserve"> </w:t>
        </w:r>
        <w:r w:rsidR="00ED4F69">
          <w:t>element</w:t>
        </w:r>
      </w:ins>
      <w:r w:rsidR="00ED4F69" w:rsidRPr="00D27F62">
        <w:t xml:space="preserve"> </w:t>
      </w:r>
      <w:r w:rsidRPr="00D27F62">
        <w:t xml:space="preserve">describing the class, but also </w:t>
      </w:r>
      <w:del w:id="5483" w:author="Laurence Golding" w:date="2019-05-11T06:51:00Z">
        <w:r w:rsidRPr="00D27F62">
          <w:delText>properties</w:delText>
        </w:r>
      </w:del>
      <w:ins w:id="5484" w:author="Laurence Golding" w:date="2019-05-11T06:51:00Z">
        <w:r w:rsidR="009B6109">
          <w:t>elements</w:t>
        </w:r>
      </w:ins>
      <w:r w:rsidR="009B6109" w:rsidRPr="00D27F62">
        <w:t xml:space="preserve"> </w:t>
      </w:r>
      <w:r w:rsidRPr="00D27F62">
        <w:t xml:space="preserve">describing its </w:t>
      </w:r>
      <w:r w:rsidR="00B67C57">
        <w:t>containing namespaces</w:t>
      </w:r>
      <w:r w:rsidRPr="00D27F62">
        <w:t>.</w:t>
      </w:r>
    </w:p>
    <w:p w14:paraId="3C2C2165" w14:textId="5B4CCF61" w:rsidR="00D27F62" w:rsidRDefault="00D27F62" w:rsidP="00D27F62">
      <w:pPr>
        <w:pStyle w:val="Code"/>
      </w:pPr>
      <w:r>
        <w:t xml:space="preserve">"logicalLocations": </w:t>
      </w:r>
      <w:del w:id="5485" w:author="Laurence Golding" w:date="2019-05-11T06:51:00Z">
        <w:r>
          <w:delText>{</w:delText>
        </w:r>
      </w:del>
      <w:ins w:id="5486" w:author="Laurence Golding" w:date="2019-05-11T06:51:00Z">
        <w:r w:rsidR="009B6109">
          <w:t>[</w:t>
        </w:r>
      </w:ins>
    </w:p>
    <w:p w14:paraId="0409E7B4" w14:textId="256886DA" w:rsidR="00D27F62" w:rsidRDefault="00D27F62" w:rsidP="00D27F62">
      <w:pPr>
        <w:pStyle w:val="Code"/>
        <w:rPr>
          <w:ins w:id="5487" w:author="Laurence Golding" w:date="2019-05-11T06:51:00Z"/>
        </w:rPr>
      </w:pPr>
      <w:r>
        <w:t xml:space="preserve"> </w:t>
      </w:r>
      <w:ins w:id="5488" w:author="Laurence Golding" w:date="2019-05-11T06:51:00Z">
        <w:r>
          <w:t xml:space="preserve"> {</w:t>
        </w:r>
      </w:ins>
    </w:p>
    <w:p w14:paraId="0B0A86DC" w14:textId="72FCBBAE" w:rsidR="00D27F62" w:rsidRDefault="00D27F62" w:rsidP="00D27F62">
      <w:pPr>
        <w:pStyle w:val="Code"/>
        <w:rPr>
          <w:moveTo w:id="5489" w:author="Laurence Golding" w:date="2019-05-11T06:52:00Z"/>
        </w:rPr>
      </w:pPr>
      <w:moveToRangeStart w:id="5490" w:author="Laurence Golding" w:date="2019-05-11T06:52:00Z" w:name="move8449965"/>
      <w:moveTo w:id="5491" w:author="Laurence Golding" w:date="2019-05-11T06:52:00Z">
        <w:r>
          <w:t xml:space="preserve">    "name": "classC",</w:t>
        </w:r>
      </w:moveTo>
    </w:p>
    <w:moveToRangeEnd w:id="5490"/>
    <w:p w14:paraId="64B8F6A6" w14:textId="2CBCB3FA" w:rsidR="009B6109" w:rsidRDefault="009B6109" w:rsidP="00D27F62">
      <w:pPr>
        <w:pStyle w:val="Code"/>
      </w:pPr>
      <w:ins w:id="5492" w:author="Laurence Golding" w:date="2019-05-11T06:51:00Z">
        <w:r>
          <w:t xml:space="preserve">    "fullyQualifiedName":</w:t>
        </w:r>
      </w:ins>
      <w:r>
        <w:t xml:space="preserve"> "namespaceA::namespaceB::classC</w:t>
      </w:r>
      <w:del w:id="5493" w:author="Laurence Golding" w:date="2019-05-11T06:51:00Z">
        <w:r w:rsidR="00D27F62">
          <w:delText>": {</w:delText>
        </w:r>
      </w:del>
      <w:ins w:id="5494" w:author="Laurence Golding" w:date="2019-05-11T06:51:00Z">
        <w:r>
          <w:t>",</w:t>
        </w:r>
      </w:ins>
    </w:p>
    <w:p w14:paraId="5E513B56" w14:textId="77777777" w:rsidR="00D27F62" w:rsidRDefault="00D27F62" w:rsidP="00D27F62">
      <w:pPr>
        <w:pStyle w:val="Code"/>
        <w:rPr>
          <w:moveFrom w:id="5495" w:author="Laurence Golding" w:date="2019-05-11T06:52:00Z"/>
        </w:rPr>
      </w:pPr>
      <w:moveFromRangeStart w:id="5496" w:author="Laurence Golding" w:date="2019-05-11T06:52:00Z" w:name="move8449965"/>
      <w:moveFrom w:id="5497" w:author="Laurence Golding" w:date="2019-05-11T06:52:00Z">
        <w:r>
          <w:t xml:space="preserve">    "name": "classC",</w:t>
        </w:r>
      </w:moveFrom>
    </w:p>
    <w:moveFromRangeEnd w:id="5496"/>
    <w:p w14:paraId="2DE46EAE" w14:textId="7CDF0757" w:rsidR="00D27F62" w:rsidRDefault="00D27F62" w:rsidP="00D27F62">
      <w:pPr>
        <w:pStyle w:val="Code"/>
      </w:pPr>
      <w:r>
        <w:t xml:space="preserve">    "kind": "type",</w:t>
      </w:r>
    </w:p>
    <w:p w14:paraId="2F76CB00" w14:textId="6D5E30F3" w:rsidR="00D27F62" w:rsidRDefault="00D27F62" w:rsidP="00D27F62">
      <w:pPr>
        <w:pStyle w:val="Code"/>
        <w:rPr>
          <w:ins w:id="5498" w:author="Laurence Golding" w:date="2019-05-11T06:51:00Z"/>
        </w:rPr>
      </w:pPr>
      <w:r>
        <w:t xml:space="preserve">    "</w:t>
      </w:r>
      <w:del w:id="5499" w:author="Laurence Golding" w:date="2019-05-11T06:51:00Z">
        <w:r>
          <w:delText>parentKey</w:delText>
        </w:r>
      </w:del>
      <w:ins w:id="5500" w:author="Laurence Golding" w:date="2019-05-11T06:51:00Z">
        <w:r w:rsidR="009B6109">
          <w:t>parentIndex</w:t>
        </w:r>
        <w:r>
          <w:t xml:space="preserve">": </w:t>
        </w:r>
        <w:r w:rsidR="009B6109">
          <w:t>1</w:t>
        </w:r>
      </w:ins>
    </w:p>
    <w:p w14:paraId="7B5684E8" w14:textId="768E88D9" w:rsidR="00D27F62" w:rsidRDefault="00D27F62" w:rsidP="00D27F62">
      <w:pPr>
        <w:pStyle w:val="Code"/>
        <w:rPr>
          <w:ins w:id="5501" w:author="Laurence Golding" w:date="2019-05-11T06:51:00Z"/>
        </w:rPr>
      </w:pPr>
      <w:ins w:id="5502" w:author="Laurence Golding" w:date="2019-05-11T06:51:00Z">
        <w:r>
          <w:t xml:space="preserve">  },</w:t>
        </w:r>
      </w:ins>
    </w:p>
    <w:p w14:paraId="4135A42E" w14:textId="4F53D440" w:rsidR="00D27F62" w:rsidRDefault="009B6109" w:rsidP="00D27F62">
      <w:pPr>
        <w:pStyle w:val="Code"/>
        <w:rPr>
          <w:ins w:id="5503" w:author="Laurence Golding" w:date="2019-05-11T06:51:00Z"/>
        </w:rPr>
      </w:pPr>
      <w:ins w:id="5504" w:author="Laurence Golding" w:date="2019-05-11T06:51:00Z">
        <w:r>
          <w:t xml:space="preserve">  </w:t>
        </w:r>
        <w:r w:rsidR="00D27F62">
          <w:t>{</w:t>
        </w:r>
      </w:ins>
    </w:p>
    <w:p w14:paraId="41E841C4" w14:textId="42B6CBE1" w:rsidR="00D27F62" w:rsidRDefault="00D27F62" w:rsidP="00D27F62">
      <w:pPr>
        <w:pStyle w:val="Code"/>
        <w:rPr>
          <w:ins w:id="5505" w:author="Laurence Golding" w:date="2019-05-11T06:51:00Z"/>
        </w:rPr>
      </w:pPr>
      <w:ins w:id="5506" w:author="Laurence Golding" w:date="2019-05-11T06:51:00Z">
        <w:r>
          <w:t xml:space="preserve">    "name": "namespaceB",</w:t>
        </w:r>
      </w:ins>
    </w:p>
    <w:p w14:paraId="79B85C1D" w14:textId="5188CAE5" w:rsidR="009B6109" w:rsidRDefault="009B6109" w:rsidP="00D27F62">
      <w:pPr>
        <w:pStyle w:val="Code"/>
      </w:pPr>
      <w:ins w:id="5507" w:author="Laurence Golding" w:date="2019-05-11T06:51:00Z">
        <w:r>
          <w:t xml:space="preserve">    "fullyQualifiedName</w:t>
        </w:r>
      </w:ins>
      <w:r>
        <w:t>": "namespaceA::namespaceB</w:t>
      </w:r>
      <w:del w:id="5508" w:author="Laurence Golding" w:date="2019-05-11T06:51:00Z">
        <w:r w:rsidR="00D27F62">
          <w:delText>"</w:delText>
        </w:r>
      </w:del>
      <w:ins w:id="5509" w:author="Laurence Golding" w:date="2019-05-11T06:51:00Z">
        <w:r>
          <w:t>",</w:t>
        </w:r>
      </w:ins>
    </w:p>
    <w:p w14:paraId="07DC8D55" w14:textId="77777777" w:rsidR="00D27F62" w:rsidRDefault="00D27F62" w:rsidP="00D27F62">
      <w:pPr>
        <w:pStyle w:val="Code"/>
        <w:rPr>
          <w:del w:id="5510" w:author="Laurence Golding" w:date="2019-05-11T06:51:00Z"/>
        </w:rPr>
      </w:pPr>
      <w:del w:id="5511" w:author="Laurence Golding" w:date="2019-05-11T06:51:00Z">
        <w:r>
          <w:delText xml:space="preserve">  },</w:delText>
        </w:r>
      </w:del>
    </w:p>
    <w:p w14:paraId="3326BD10" w14:textId="77777777" w:rsidR="00D27F62" w:rsidRDefault="00D27F62" w:rsidP="00D27F62">
      <w:pPr>
        <w:pStyle w:val="Code"/>
        <w:rPr>
          <w:del w:id="5512" w:author="Laurence Golding" w:date="2019-05-11T06:51:00Z"/>
        </w:rPr>
      </w:pPr>
      <w:del w:id="5513" w:author="Laurence Golding" w:date="2019-05-11T06:51:00Z">
        <w:r>
          <w:delText>"namespaceA::namespaceB": {</w:delText>
        </w:r>
      </w:del>
    </w:p>
    <w:p w14:paraId="702FD7B7" w14:textId="77777777" w:rsidR="00D27F62" w:rsidRDefault="00D27F62" w:rsidP="00D27F62">
      <w:pPr>
        <w:pStyle w:val="Code"/>
        <w:rPr>
          <w:del w:id="5514" w:author="Laurence Golding" w:date="2019-05-11T06:51:00Z"/>
        </w:rPr>
      </w:pPr>
      <w:del w:id="5515" w:author="Laurence Golding" w:date="2019-05-11T06:51:00Z">
        <w:r>
          <w:delText xml:space="preserve">    "name": "namespaceB",</w:delText>
        </w:r>
      </w:del>
    </w:p>
    <w:p w14:paraId="062FD9DE" w14:textId="76127280" w:rsidR="00D27F62" w:rsidRDefault="00D27F62" w:rsidP="00D27F62">
      <w:pPr>
        <w:pStyle w:val="Code"/>
      </w:pPr>
      <w:r>
        <w:t xml:space="preserve">    "kind": "namespace"</w:t>
      </w:r>
    </w:p>
    <w:p w14:paraId="74C5CF12" w14:textId="76737D91" w:rsidR="00D27F62" w:rsidRDefault="00D27F62" w:rsidP="00D27F62">
      <w:pPr>
        <w:pStyle w:val="Code"/>
      </w:pPr>
      <w:r>
        <w:t xml:space="preserve">    "</w:t>
      </w:r>
      <w:del w:id="5516" w:author="Laurence Golding" w:date="2019-05-11T06:51:00Z">
        <w:r>
          <w:delText>parentKey": "namespaceA"</w:delText>
        </w:r>
      </w:del>
      <w:ins w:id="5517" w:author="Laurence Golding" w:date="2019-05-11T06:51:00Z">
        <w:r w:rsidR="009B6109">
          <w:t>parentIndex</w:t>
        </w:r>
        <w:r>
          <w:t xml:space="preserve">": </w:t>
        </w:r>
        <w:r w:rsidR="009B6109">
          <w:t>2</w:t>
        </w:r>
      </w:ins>
    </w:p>
    <w:p w14:paraId="63A5D2EF" w14:textId="4DACA3E8" w:rsidR="00D27F62" w:rsidRDefault="00D27F62" w:rsidP="00D27F62">
      <w:pPr>
        <w:pStyle w:val="Code"/>
      </w:pPr>
      <w:r>
        <w:t xml:space="preserve">  },</w:t>
      </w:r>
    </w:p>
    <w:p w14:paraId="6B99FC27" w14:textId="47A507B4" w:rsidR="00D27F62" w:rsidRDefault="00D27F62" w:rsidP="00D27F62">
      <w:pPr>
        <w:pStyle w:val="Code"/>
      </w:pPr>
      <w:r>
        <w:t xml:space="preserve">  </w:t>
      </w:r>
      <w:del w:id="5518" w:author="Laurence Golding" w:date="2019-05-11T06:51:00Z">
        <w:r>
          <w:delText>"namespaceA": {</w:delText>
        </w:r>
      </w:del>
      <w:ins w:id="5519" w:author="Laurence Golding" w:date="2019-05-11T06:51:00Z">
        <w:r>
          <w:t>{</w:t>
        </w:r>
      </w:ins>
    </w:p>
    <w:p w14:paraId="0D6B6280" w14:textId="2125711D" w:rsidR="00D27F62" w:rsidRDefault="00D27F62" w:rsidP="00D27F62">
      <w:pPr>
        <w:pStyle w:val="Code"/>
      </w:pPr>
      <w:r>
        <w:t xml:space="preserve">    "</w:t>
      </w:r>
      <w:del w:id="5520" w:author="Laurence Golding" w:date="2019-05-11T06:51:00Z">
        <w:r>
          <w:delText>name</w:delText>
        </w:r>
      </w:del>
      <w:ins w:id="5521" w:author="Laurence Golding" w:date="2019-05-11T06:5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34712E84" w14:textId="77777777" w:rsidR="00D27F62" w:rsidRDefault="00D27F62" w:rsidP="00D27F62">
      <w:pPr>
        <w:pStyle w:val="Code"/>
        <w:rPr>
          <w:del w:id="5522" w:author="Laurence Golding" w:date="2019-05-11T06:51:00Z"/>
        </w:rPr>
      </w:pPr>
      <w:del w:id="5523" w:author="Laurence Golding" w:date="2019-05-11T06:51:00Z">
        <w:r>
          <w:delText>}</w:delText>
        </w:r>
      </w:del>
    </w:p>
    <w:p w14:paraId="19211E7C" w14:textId="1B5ECDFE" w:rsidR="00D27F62" w:rsidRDefault="009B6109" w:rsidP="00D27F62">
      <w:pPr>
        <w:pStyle w:val="Code"/>
        <w:rPr>
          <w:ins w:id="5524" w:author="Laurence Golding" w:date="2019-05-11T06:51:00Z"/>
        </w:rPr>
      </w:pPr>
      <w:ins w:id="5525" w:author="Laurence Golding" w:date="2019-05-11T06:51:00Z">
        <w:r>
          <w:t>]</w:t>
        </w:r>
      </w:ins>
    </w:p>
    <w:p w14:paraId="721EFFE9" w14:textId="5B461DD9"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del w:id="5526" w:author="Laurence Golding" w:date="2019-05-11T06:51:00Z">
        <w:r w:rsidRPr="00D27F62">
          <w:rPr>
            <w:rStyle w:val="CODEtemp"/>
          </w:rPr>
          <w:delText>location.fullyQualifiedLogicalName</w:delText>
        </w:r>
        <w:r w:rsidRPr="00D27F62">
          <w:delText xml:space="preserve"> (§</w:delText>
        </w:r>
        <w:r>
          <w:fldChar w:fldCharType="begin"/>
        </w:r>
        <w:r>
          <w:delInstrText xml:space="preserve"> REF _Ref493404690 \r \h </w:delInstrText>
        </w:r>
        <w:r>
          <w:fldChar w:fldCharType="separate"/>
        </w:r>
        <w:r w:rsidR="00331070">
          <w:delText>3.20.3</w:delText>
        </w:r>
        <w:r>
          <w:fldChar w:fldCharType="end"/>
        </w:r>
      </w:del>
      <w:ins w:id="5527" w:author="Laurence Golding" w:date="2019-05-11T06:51:00Z">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9127C">
          <w:t>3.33.5</w:t>
        </w:r>
        <w:r w:rsidR="009151D4">
          <w:fldChar w:fldCharType="end"/>
        </w:r>
      </w:ins>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del w:id="5528" w:author="Laurence Golding" w:date="2019-05-11T06:51:00Z">
        <w:r w:rsidRPr="00FB5300">
          <w:rPr>
            <w:rStyle w:val="CODEtemp"/>
          </w:rPr>
          <w:delText>fullyQualifiedLogicalName</w:delText>
        </w:r>
      </w:del>
      <w:ins w:id="5529" w:author="Laurence Golding" w:date="2019-05-11T06:51:00Z">
        <w:r w:rsidRPr="00FB5300">
          <w:rPr>
            <w:rStyle w:val="CODEtemp"/>
          </w:rPr>
          <w:t>fullyQualifiedName</w:t>
        </w:r>
      </w:ins>
      <w:r w:rsidRPr="00D27F62">
        <w:t xml:space="preserve"> string.</w:t>
      </w:r>
    </w:p>
    <w:p w14:paraId="1A7FF9B0" w14:textId="47506998" w:rsidR="00A15EA0" w:rsidRDefault="00A15EA0" w:rsidP="00A15EA0">
      <w:pPr>
        <w:pStyle w:val="Heading3"/>
        <w:rPr>
          <w:ins w:id="5530" w:author="Laurence Golding" w:date="2019-05-11T06:51:00Z"/>
        </w:rPr>
      </w:pPr>
      <w:bookmarkStart w:id="5531" w:name="_Ref4685267"/>
      <w:bookmarkStart w:id="5532" w:name="_Toc8367014"/>
      <w:ins w:id="5533" w:author="Laurence Golding" w:date="2019-05-11T06:51:00Z">
        <w:r>
          <w:lastRenderedPageBreak/>
          <w:t>addresses property</w:t>
        </w:r>
        <w:bookmarkEnd w:id="5531"/>
        <w:bookmarkEnd w:id="5532"/>
      </w:ins>
    </w:p>
    <w:p w14:paraId="72EFB665" w14:textId="64C5ACE2" w:rsidR="00A15EA0" w:rsidRDefault="00A15EA0" w:rsidP="00A15EA0">
      <w:pPr>
        <w:rPr>
          <w:ins w:id="5534" w:author="Laurence Golding" w:date="2019-05-11T06:51:00Z"/>
        </w:rPr>
      </w:pPr>
      <w:ins w:id="5535" w:author="Laurence Golding" w:date="2019-05-11T06:51:00Z">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9127C">
          <w:t>3.32</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9127C">
          <w:t>3.29</w:t>
        </w:r>
        <w:r>
          <w:fldChar w:fldCharType="end"/>
        </w:r>
        <w:r>
          <w:t xml:space="preserve">) within </w:t>
        </w:r>
        <w:r w:rsidR="001136EC" w:rsidRPr="001136EC">
          <w:rPr>
            <w:rStyle w:val="CODEtemp"/>
          </w:rPr>
          <w:t>theRun</w:t>
        </w:r>
        <w:r>
          <w:t>.</w:t>
        </w:r>
      </w:ins>
    </w:p>
    <w:p w14:paraId="7511A76F" w14:textId="51D9044D" w:rsidR="00CF6301" w:rsidRDefault="00CF6301" w:rsidP="00CF6301">
      <w:pPr>
        <w:rPr>
          <w:ins w:id="5536" w:author="Laurence Golding" w:date="2019-05-11T06:51:00Z"/>
        </w:rPr>
      </w:pPr>
      <w:ins w:id="5537" w:author="Laurence Golding" w:date="2019-05-11T06:51:00Z">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9127C">
          <w:t>3.32.13</w:t>
        </w:r>
        <w:r w:rsidR="001136EC">
          <w:fldChar w:fldCharType="end"/>
        </w:r>
        <w:r>
          <w:t>).</w:t>
        </w:r>
      </w:ins>
    </w:p>
    <w:p w14:paraId="18B2BDB5" w14:textId="028E4B9A" w:rsidR="00CF6301" w:rsidRPr="00BE24C2" w:rsidRDefault="00CF6301" w:rsidP="001136EC">
      <w:pPr>
        <w:rPr>
          <w:ins w:id="5538" w:author="Laurence Golding" w:date="2019-05-11T06:51:00Z"/>
        </w:rPr>
      </w:pPr>
      <w:ins w:id="5539" w:author="Laurence Golding" w:date="2019-05-11T06:51:00Z">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ins>
    </w:p>
    <w:p w14:paraId="004657B4" w14:textId="4580FE16" w:rsidR="00447C10" w:rsidRDefault="00447C10" w:rsidP="00447C10">
      <w:pPr>
        <w:pStyle w:val="Heading3"/>
        <w:rPr>
          <w:ins w:id="5540" w:author="Laurence Golding" w:date="2019-05-11T06:51:00Z"/>
        </w:rPr>
      </w:pPr>
      <w:bookmarkStart w:id="5541" w:name="_Ref3480694"/>
      <w:bookmarkStart w:id="5542" w:name="_Toc8367015"/>
      <w:ins w:id="5543" w:author="Laurence Golding" w:date="2019-05-11T06:51:00Z">
        <w:r>
          <w:t>threadFlowLocations property</w:t>
        </w:r>
        <w:bookmarkEnd w:id="5541"/>
        <w:bookmarkEnd w:id="5542"/>
      </w:ins>
    </w:p>
    <w:p w14:paraId="1234D581" w14:textId="341C8B7F" w:rsidR="00447C10" w:rsidRDefault="00447C10" w:rsidP="00447C10">
      <w:pPr>
        <w:rPr>
          <w:ins w:id="5544" w:author="Laurence Golding" w:date="2019-05-11T06:51:00Z"/>
        </w:rPr>
      </w:pPr>
      <w:ins w:id="5545" w:author="Laurence Golding" w:date="2019-05-11T06:51:00Z">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9127C">
          <w:t>3.38</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9127C">
          <w:t>3.37</w:t>
        </w:r>
        <w:r>
          <w:fldChar w:fldCharType="end"/>
        </w:r>
        <w:r>
          <w:t xml:space="preserve">) within </w:t>
        </w:r>
        <w:r w:rsidR="000A27CB" w:rsidRPr="000A27CB">
          <w:rPr>
            <w:rStyle w:val="CODEtemp"/>
          </w:rPr>
          <w:t>theRun</w:t>
        </w:r>
        <w:r>
          <w:t>.</w:t>
        </w:r>
      </w:ins>
    </w:p>
    <w:p w14:paraId="3F57434E" w14:textId="4A21EAAD" w:rsidR="00447C10" w:rsidRDefault="00447C10" w:rsidP="00447C10">
      <w:pPr>
        <w:rPr>
          <w:ins w:id="5546" w:author="Laurence Golding" w:date="2019-05-11T06:51:00Z"/>
        </w:rPr>
      </w:pPr>
      <w:ins w:id="5547" w:author="Laurence Golding" w:date="2019-05-11T06:51:00Z">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ins>
    </w:p>
    <w:p w14:paraId="00A07055" w14:textId="11BDDBB5" w:rsidR="00447C10" w:rsidRPr="00447C10" w:rsidRDefault="00447C10" w:rsidP="00447C10">
      <w:pPr>
        <w:pStyle w:val="Note"/>
        <w:rPr>
          <w:ins w:id="5548" w:author="Laurence Golding" w:date="2019-05-11T06:51:00Z"/>
        </w:rPr>
      </w:pPr>
      <w:ins w:id="5549" w:author="Laurence Golding" w:date="2019-05-11T06:51:00Z">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ins>
    </w:p>
    <w:p w14:paraId="6F1470D0" w14:textId="3F348E8D" w:rsidR="00CD4F20" w:rsidRDefault="00CD4F20" w:rsidP="00CD4F20">
      <w:pPr>
        <w:pStyle w:val="Heading3"/>
      </w:pPr>
      <w:bookmarkStart w:id="5550" w:name="_Ref511820652"/>
      <w:bookmarkStart w:id="5551" w:name="_Toc8367016"/>
      <w:bookmarkStart w:id="5552" w:name="_Toc516224724"/>
      <w:r>
        <w:t>graphs property</w:t>
      </w:r>
      <w:bookmarkEnd w:id="5550"/>
      <w:bookmarkEnd w:id="5551"/>
      <w:bookmarkEnd w:id="5552"/>
    </w:p>
    <w:p w14:paraId="2212E1F5" w14:textId="31020495"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 xml:space="preserve">array of </w:t>
      </w:r>
      <w:del w:id="5553" w:author="Laurence Golding" w:date="2019-05-11T06:51:00Z">
        <w:r>
          <w:delText>one</w:delText>
        </w:r>
      </w:del>
      <w:ins w:id="5554" w:author="Laurence Golding" w:date="2019-05-11T06:51:00Z">
        <w:r w:rsidR="00381935">
          <w:t>zero</w:t>
        </w:r>
      </w:ins>
      <w:r w:rsidR="00381935">
        <w:t xml:space="preserve"> or more unique (§</w:t>
      </w:r>
      <w:r w:rsidR="00381935">
        <w:fldChar w:fldCharType="begin"/>
      </w:r>
      <w:r w:rsidR="00381935">
        <w:instrText xml:space="preserve"> REF _Ref493404799 \r \h </w:instrText>
      </w:r>
      <w:r w:rsidR="00381935">
        <w:fldChar w:fldCharType="separate"/>
      </w:r>
      <w:r w:rsidR="0009127C">
        <w:t>3.</w:t>
      </w:r>
      <w:del w:id="5555" w:author="Laurence Golding" w:date="2019-05-11T06:51:00Z">
        <w:r w:rsidR="00331070">
          <w:delText>6.2</w:delText>
        </w:r>
      </w:del>
      <w:ins w:id="5556" w:author="Laurence Golding" w:date="2019-05-11T06:51:00Z">
        <w:r w:rsidR="0009127C">
          <w:t>7.3</w:t>
        </w:r>
      </w:ins>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w:t>
      </w:r>
      <w:del w:id="5557" w:author="Laurence Golding" w:date="2019-05-11T06:51:00Z">
        <w:r w:rsidR="00331070">
          <w:delText>27</w:delText>
        </w:r>
      </w:del>
      <w:ins w:id="5558" w:author="Laurence Golding" w:date="2019-05-11T06:51:00Z">
        <w:r w:rsidR="0009127C">
          <w:t>39</w:t>
        </w:r>
      </w:ins>
      <w:r>
        <w:fldChar w:fldCharType="end"/>
      </w:r>
      <w:del w:id="5559" w:author="Laurence Golding" w:date="2019-05-11T06:51:00Z">
        <w:r>
          <w:delText>) each of which</w:delText>
        </w:r>
      </w:del>
      <w:ins w:id="5560" w:author="Laurence Golding" w:date="2019-05-11T06:51:00Z">
        <w:r w:rsidR="00381935">
          <w:t>)</w:t>
        </w:r>
        <w:r w:rsidR="004C42AD">
          <w:t>.</w:t>
        </w:r>
        <w:r>
          <w:t xml:space="preserve"> </w:t>
        </w:r>
        <w:r w:rsidR="004C42AD">
          <w:t xml:space="preserve">A </w:t>
        </w:r>
        <w:r w:rsidR="004C42AD" w:rsidRPr="004C42AD">
          <w:rPr>
            <w:rStyle w:val="CODEtemp"/>
          </w:rPr>
          <w:t>graph</w:t>
        </w:r>
        <w:r w:rsidR="004C42AD">
          <w:t xml:space="preserve"> object</w:t>
        </w:r>
      </w:ins>
      <w:r>
        <w:t xml:space="preserve"> represents a directed graph</w:t>
      </w:r>
      <w:del w:id="5561" w:author="Laurence Golding" w:date="2019-05-11T06:51:00Z">
        <w:r>
          <w:delText>. A directed graph is</w:delText>
        </w:r>
      </w:del>
      <w:ins w:id="5562" w:author="Laurence Golding" w:date="2019-05-11T06:51:00Z">
        <w:r w:rsidR="004C42AD">
          <w:t>:</w:t>
        </w:r>
      </w:ins>
      <w:r w:rsidR="004C42AD">
        <w:t xml:space="preserve"> </w:t>
      </w:r>
      <w:r>
        <w:t>a network of nodes and directed edges that describes some aspect of the structure of the code (for example, a call graph).</w:t>
      </w:r>
    </w:p>
    <w:p w14:paraId="6930EBD5" w14:textId="199A63D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9127C">
        <w:t>3.</w:t>
      </w:r>
      <w:del w:id="5563" w:author="Laurence Golding" w:date="2019-05-11T06:51:00Z">
        <w:r w:rsidR="00331070">
          <w:delText>30</w:delText>
        </w:r>
      </w:del>
      <w:ins w:id="5564" w:author="Laurence Golding" w:date="2019-05-11T06:51:00Z">
        <w:r w:rsidR="0009127C">
          <w:t>42</w:t>
        </w:r>
      </w:ins>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w:t>
      </w:r>
      <w:del w:id="5565" w:author="Laurence Golding" w:date="2019-05-11T06:51:00Z">
        <w:r w:rsidR="00331070">
          <w:delText>19.16</w:delText>
        </w:r>
      </w:del>
      <w:ins w:id="5566" w:author="Laurence Golding" w:date="2019-05-11T06:51:00Z">
        <w:r w:rsidR="0009127C">
          <w:t>27.20</w:t>
        </w:r>
      </w:ins>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9127C">
        <w:t>3.</w:t>
      </w:r>
      <w:del w:id="5567" w:author="Laurence Golding" w:date="2019-05-11T06:51:00Z">
        <w:r w:rsidR="00331070">
          <w:delText>19</w:delText>
        </w:r>
      </w:del>
      <w:ins w:id="5568" w:author="Laurence Golding" w:date="2019-05-11T06:51:00Z">
        <w:r w:rsidR="0009127C">
          <w:t>27</w:t>
        </w:r>
      </w:ins>
      <w:r>
        <w:fldChar w:fldCharType="end"/>
      </w:r>
      <w:r>
        <w:t xml:space="preserve">) in </w:t>
      </w:r>
      <w:del w:id="5569" w:author="Laurence Golding" w:date="2019-05-11T06:51:00Z">
        <w:r>
          <w:delText xml:space="preserve">the </w:delText>
        </w:r>
        <w:r>
          <w:rPr>
            <w:rStyle w:val="CODEtemp"/>
          </w:rPr>
          <w:delText>run</w:delText>
        </w:r>
      </w:del>
      <w:ins w:id="5570" w:author="Laurence Golding" w:date="2019-05-11T06:51:00Z">
        <w:r w:rsidR="000A27CB" w:rsidRPr="000A27CB">
          <w:rPr>
            <w:rStyle w:val="CODEtemp"/>
          </w:rPr>
          <w:t>theRun</w:t>
        </w:r>
      </w:ins>
      <w:r>
        <w:t>.</w:t>
      </w:r>
    </w:p>
    <w:p w14:paraId="38755F0A" w14:textId="11EB9E3E" w:rsidR="00C75437" w:rsidRDefault="0000187B" w:rsidP="00C75437">
      <w:pPr>
        <w:pStyle w:val="Heading3"/>
        <w:rPr>
          <w:ins w:id="5571" w:author="Laurence Golding" w:date="2019-05-11T06:51:00Z"/>
        </w:rPr>
      </w:pPr>
      <w:bookmarkStart w:id="5572" w:name="_Ref5716760"/>
      <w:bookmarkStart w:id="5573" w:name="_Toc8367017"/>
      <w:ins w:id="5574" w:author="Laurence Golding" w:date="2019-05-11T06:51:00Z">
        <w:r>
          <w:t xml:space="preserve">webRequests </w:t>
        </w:r>
        <w:r w:rsidR="00C75437">
          <w:t>property</w:t>
        </w:r>
        <w:bookmarkEnd w:id="5572"/>
        <w:bookmarkEnd w:id="5573"/>
      </w:ins>
    </w:p>
    <w:p w14:paraId="5BA4C4FC" w14:textId="23AEB8A6" w:rsidR="00C75437" w:rsidRDefault="00F76C43" w:rsidP="00C75437">
      <w:pPr>
        <w:rPr>
          <w:ins w:id="5575" w:author="Laurence Golding" w:date="2019-05-11T06:51:00Z"/>
        </w:rPr>
      </w:pPr>
      <w:ins w:id="5576" w:author="Laurence Golding" w:date="2019-05-11T06:51:00Z">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9127C">
          <w:t>3.46</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9127C">
          <w:t>3.27</w:t>
        </w:r>
        <w:r w:rsidR="003B7CAD">
          <w:fldChar w:fldCharType="end"/>
        </w:r>
        <w:r w:rsidR="003B7CAD">
          <w:t xml:space="preserve">) within </w:t>
        </w:r>
        <w:r w:rsidR="003B7CAD" w:rsidRPr="003B7CAD">
          <w:rPr>
            <w:rStyle w:val="CODEtemp"/>
          </w:rPr>
          <w:t>theRun</w:t>
        </w:r>
        <w:r>
          <w:t>.</w:t>
        </w:r>
      </w:ins>
    </w:p>
    <w:p w14:paraId="5D61194B" w14:textId="50C90D2F" w:rsidR="003B7CAD" w:rsidRDefault="003B7CAD" w:rsidP="003B7CAD">
      <w:pPr>
        <w:pStyle w:val="Note"/>
        <w:rPr>
          <w:ins w:id="5577" w:author="Laurence Golding" w:date="2019-05-11T06:51:00Z"/>
        </w:rPr>
      </w:pPr>
      <w:ins w:id="5578" w:author="Laurence Golding" w:date="2019-05-11T06:51:00Z">
        <w:r>
          <w:t>NOTE: This property is primarily useful to web analysis tools.</w:t>
        </w:r>
      </w:ins>
    </w:p>
    <w:p w14:paraId="042903B8" w14:textId="387FBDDB" w:rsidR="00C75437" w:rsidRDefault="00981D2A" w:rsidP="00C75437">
      <w:pPr>
        <w:pStyle w:val="Heading3"/>
        <w:rPr>
          <w:ins w:id="5579" w:author="Laurence Golding" w:date="2019-05-11T06:51:00Z"/>
        </w:rPr>
      </w:pPr>
      <w:bookmarkStart w:id="5580" w:name="_Ref5716908"/>
      <w:bookmarkStart w:id="5581" w:name="_Toc8367018"/>
      <w:ins w:id="5582" w:author="Laurence Golding" w:date="2019-05-11T06:51:00Z">
        <w:r>
          <w:t>webR</w:t>
        </w:r>
        <w:r w:rsidR="00C75437">
          <w:t>esponse</w:t>
        </w:r>
        <w:r w:rsidR="00EA29D3">
          <w:t>s</w:t>
        </w:r>
        <w:r w:rsidR="00C75437">
          <w:t xml:space="preserve"> property</w:t>
        </w:r>
        <w:bookmarkEnd w:id="5580"/>
        <w:bookmarkEnd w:id="5581"/>
      </w:ins>
    </w:p>
    <w:p w14:paraId="7EF3C2E3" w14:textId="1D7B33EF" w:rsidR="00C75437" w:rsidRDefault="003B7CAD" w:rsidP="007A5282">
      <w:pPr>
        <w:rPr>
          <w:ins w:id="5583" w:author="Laurence Golding" w:date="2019-05-11T06:51:00Z"/>
        </w:rPr>
      </w:pPr>
      <w:ins w:id="5584" w:author="Laurence Golding" w:date="2019-05-11T06:51:00Z">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9127C">
          <w:t>3.47</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9127C">
          <w:t>3.27</w:t>
        </w:r>
        <w:r>
          <w:fldChar w:fldCharType="end"/>
        </w:r>
        <w:r>
          <w:t xml:space="preserve">) within </w:t>
        </w:r>
        <w:r w:rsidRPr="003B7CAD">
          <w:rPr>
            <w:rStyle w:val="CODEtemp"/>
          </w:rPr>
          <w:t>theRun</w:t>
        </w:r>
        <w:r>
          <w:t>.</w:t>
        </w:r>
      </w:ins>
    </w:p>
    <w:p w14:paraId="739398BD" w14:textId="4D52309F" w:rsidR="003B7CAD" w:rsidRPr="007A5282" w:rsidRDefault="003B7CAD" w:rsidP="003B7CAD">
      <w:pPr>
        <w:pStyle w:val="Note"/>
        <w:rPr>
          <w:ins w:id="5585" w:author="Laurence Golding" w:date="2019-05-11T06:51:00Z"/>
        </w:rPr>
      </w:pPr>
      <w:ins w:id="5586" w:author="Laurence Golding" w:date="2019-05-11T06:51:00Z">
        <w:r>
          <w:t>NOTE: This property is primarily useful to web analysis tools.</w:t>
        </w:r>
      </w:ins>
    </w:p>
    <w:p w14:paraId="34AB18F9" w14:textId="1EA8179D" w:rsidR="000D32C1" w:rsidRDefault="000D32C1" w:rsidP="000D32C1">
      <w:pPr>
        <w:pStyle w:val="Heading3"/>
      </w:pPr>
      <w:bookmarkStart w:id="5587" w:name="_Ref493350972"/>
      <w:bookmarkStart w:id="5588" w:name="_Toc8367019"/>
      <w:bookmarkStart w:id="5589" w:name="_Toc516224725"/>
      <w:r>
        <w:t>results property</w:t>
      </w:r>
      <w:bookmarkEnd w:id="5587"/>
      <w:bookmarkEnd w:id="5588"/>
      <w:bookmarkEnd w:id="5589"/>
    </w:p>
    <w:p w14:paraId="319EAE63" w14:textId="5DFFF44A" w:rsidR="00FB5300" w:rsidRDefault="00AB69EF" w:rsidP="00FB5300">
      <w:del w:id="5590" w:author="Laurence Golding" w:date="2019-05-11T06:51:00Z">
        <w:r>
          <w:delText>A</w:delText>
        </w:r>
      </w:del>
      <w:ins w:id="5591" w:author="Laurence Golding" w:date="2019-05-11T06:51:00Z">
        <w:r w:rsidR="001320A1">
          <w:t>Depending on the circumstances, a</w:t>
        </w:r>
      </w:ins>
      <w:r w:rsidR="001320A1" w:rsidRPr="00FB5300">
        <w:t xml:space="preserve"> </w:t>
      </w:r>
      <w:r w:rsidR="00FB5300" w:rsidRPr="00FB5300">
        <w:rPr>
          <w:rStyle w:val="CODEtemp"/>
        </w:rPr>
        <w:t>run</w:t>
      </w:r>
      <w:r w:rsidR="00FB5300" w:rsidRPr="00FB5300">
        <w:t xml:space="preserve"> object</w:t>
      </w:r>
      <w:r w:rsidR="001320A1">
        <w:t xml:space="preserve"> </w:t>
      </w:r>
      <w:ins w:id="5592" w:author="Laurence Golding" w:date="2019-05-11T06:51:00Z">
        <w:r w:rsidR="001320A1">
          <w:t>either</w:t>
        </w:r>
        <w:r w:rsidR="00FB5300" w:rsidRPr="00FB5300">
          <w:t xml:space="preserve"> </w:t>
        </w:r>
      </w:ins>
      <w:r w:rsidR="00FB5300" w:rsidRPr="00FB5300">
        <w:rPr>
          <w:b/>
        </w:rPr>
        <w:t>SHALL</w:t>
      </w:r>
      <w:r w:rsidR="00FB5300" w:rsidRPr="00FB5300">
        <w:t xml:space="preserve"> </w:t>
      </w:r>
      <w:ins w:id="5593" w:author="Laurence Golding" w:date="2019-05-11T06:51:00Z">
        <w:r w:rsidR="001320A1">
          <w:t xml:space="preserve">or </w:t>
        </w:r>
        <w:r w:rsidR="001320A1" w:rsidRPr="001320A1">
          <w:rPr>
            <w:b/>
          </w:rPr>
          <w:t>MAY</w:t>
        </w:r>
        <w:r w:rsidR="001320A1">
          <w:t xml:space="preserve"> </w:t>
        </w:r>
      </w:ins>
      <w:r w:rsidR="00FB5300" w:rsidRPr="00FB5300">
        <w:t xml:space="preserve">contain a property named </w:t>
      </w:r>
      <w:r w:rsidR="00FB5300" w:rsidRPr="00FB5300">
        <w:rPr>
          <w:rStyle w:val="CODEtemp"/>
        </w:rPr>
        <w:t>results</w:t>
      </w:r>
      <w:r w:rsidR="00FB5300" w:rsidRPr="00FB5300">
        <w:t xml:space="preserve"> whose value</w:t>
      </w:r>
      <w:del w:id="5594" w:author="Laurence Golding" w:date="2019-05-11T06:51:00Z">
        <w:r w:rsidR="00FB5300" w:rsidRPr="00FB5300">
          <w:delText xml:space="preserve"> is</w:delText>
        </w:r>
      </w:del>
      <w:ins w:id="5595" w:author="Laurence Golding" w:date="2019-05-11T06:51:00Z">
        <w:r w:rsidR="001320A1">
          <w:t>, again depending on circumstances,</w:t>
        </w:r>
        <w:r w:rsidR="00FB5300" w:rsidRPr="00FB5300">
          <w:t xml:space="preserve"> is</w:t>
        </w:r>
        <w:r w:rsidR="006A41A4">
          <w:t xml:space="preserve"> either </w:t>
        </w:r>
        <w:r w:rsidR="006A41A4" w:rsidRPr="006A41A4">
          <w:rPr>
            <w:rStyle w:val="CODEtemp"/>
          </w:rPr>
          <w:t>null</w:t>
        </w:r>
        <w:r w:rsidR="00FB5300" w:rsidRPr="00FB5300">
          <w:t xml:space="preserve"> </w:t>
        </w:r>
        <w:r w:rsidR="006A41A4">
          <w:t>or</w:t>
        </w:r>
      </w:ins>
      <w:r w:rsidR="006A41A4">
        <w:t xml:space="preserve">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9127C">
        <w:t>3.</w:t>
      </w:r>
      <w:del w:id="5596" w:author="Laurence Golding" w:date="2019-05-11T06:51:00Z">
        <w:r w:rsidR="00331070">
          <w:delText>19</w:delText>
        </w:r>
      </w:del>
      <w:ins w:id="5597" w:author="Laurence Golding" w:date="2019-05-11T06:51:00Z">
        <w:r w:rsidR="0009127C">
          <w:t>27</w:t>
        </w:r>
      </w:ins>
      <w:r w:rsidR="00FB5300">
        <w:fldChar w:fldCharType="end"/>
      </w:r>
      <w:del w:id="5598" w:author="Laurence Golding" w:date="2019-05-11T06:51:00Z">
        <w:r w:rsidR="00FB5300" w:rsidRPr="00FB5300">
          <w:delText>),</w:delText>
        </w:r>
      </w:del>
      <w:ins w:id="5599" w:author="Laurence Golding" w:date="2019-05-11T06:51:00Z">
        <w:r w:rsidR="00FB5300" w:rsidRPr="00FB5300">
          <w:t>)</w:t>
        </w:r>
      </w:ins>
      <w:r w:rsidR="00FB5300" w:rsidRPr="00FB5300">
        <w:t xml:space="preserve"> each of which represents a single result detected in the course of the run.</w:t>
      </w:r>
    </w:p>
    <w:p w14:paraId="66E8B62B" w14:textId="3F4B9D0A"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9127C">
        <w:t>3.</w:t>
      </w:r>
      <w:del w:id="5600" w:author="Laurence Golding" w:date="2019-05-11T06:51:00Z">
        <w:r w:rsidR="00331070">
          <w:delText>6.2</w:delText>
        </w:r>
      </w:del>
      <w:ins w:id="5601" w:author="Laurence Golding" w:date="2019-05-11T06:51:00Z">
        <w:r w:rsidR="0009127C">
          <w:t>7.3</w:t>
        </w:r>
      </w:ins>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13C8AB1" w:rsidR="00845668" w:rsidRDefault="00FB5300" w:rsidP="00FB5300">
      <w:pPr>
        <w:rPr>
          <w:ins w:id="5602" w:author="Laurence Golding" w:date="2019-05-11T06:51:00Z"/>
        </w:rPr>
      </w:pPr>
      <w:del w:id="5603" w:author="Laurence Golding" w:date="2019-05-11T06:51:00Z">
        <w:r w:rsidRPr="00FB5300">
          <w:delText>The</w:delText>
        </w:r>
      </w:del>
      <w:ins w:id="5604" w:author="Laurence Golding" w:date="2019-05-11T06:51:00Z">
        <w:r w:rsidR="00D0526B">
          <w:t>If the tool failed to start, and if the engineering system responsible for running the tool synthesized a SARIF file to record the failure, then</w:t>
        </w:r>
      </w:ins>
      <w:r w:rsidR="00D0526B">
        <w:t xml:space="preserve"> </w:t>
      </w:r>
      <w:r w:rsidR="00D0526B" w:rsidRPr="00D0526B">
        <w:rPr>
          <w:rStyle w:val="CODEtemp"/>
        </w:rPr>
        <w:t>results</w:t>
      </w:r>
      <w:r w:rsidR="00D0526B">
        <w:t xml:space="preserve"> </w:t>
      </w:r>
      <w:del w:id="5605" w:author="Laurence Golding" w:date="2019-05-11T06:51:00Z">
        <w:r w:rsidRPr="00FB5300">
          <w:delText xml:space="preserve">array </w:delText>
        </w:r>
      </w:del>
      <w:ins w:id="5606" w:author="Laurence Golding" w:date="2019-05-11T06:51:00Z">
        <w:r w:rsidR="001320A1">
          <w:rPr>
            <w:b/>
          </w:rPr>
          <w:t>MAY</w:t>
        </w:r>
        <w:r w:rsidR="001320A1">
          <w:t xml:space="preserve"> </w:t>
        </w:r>
        <w:r w:rsidR="00D0526B">
          <w:t>be</w:t>
        </w:r>
        <w:r w:rsidR="001320A1">
          <w:t xml:space="preserve"> present. If it is present, its value </w:t>
        </w:r>
      </w:ins>
      <w:r w:rsidR="001320A1" w:rsidRPr="001320A1">
        <w:rPr>
          <w:b/>
        </w:rPr>
        <w:t>SHALL</w:t>
      </w:r>
      <w:r w:rsidR="001320A1">
        <w:t xml:space="preserve"> be</w:t>
      </w:r>
      <w:r w:rsidR="00D0526B">
        <w:t xml:space="preserve"> </w:t>
      </w:r>
      <w:del w:id="5607" w:author="Laurence Golding" w:date="2019-05-11T06:51:00Z">
        <w:r w:rsidRPr="00FB5300">
          <w:delText xml:space="preserve">empty if the tool </w:delText>
        </w:r>
      </w:del>
      <w:ins w:id="5608" w:author="Laurence Golding" w:date="2019-05-11T06:51:00Z">
        <w:r w:rsidR="006A41A4" w:rsidRPr="006A41A4">
          <w:rPr>
            <w:rStyle w:val="CODEtemp"/>
          </w:rPr>
          <w:t>null</w:t>
        </w:r>
        <w:r w:rsidR="00D0526B">
          <w:t>. See §</w:t>
        </w:r>
        <w:r w:rsidR="00D0526B">
          <w:fldChar w:fldCharType="begin"/>
        </w:r>
        <w:r w:rsidR="00D0526B">
          <w:instrText xml:space="preserve"> REF _Ref525821649 \r \h </w:instrText>
        </w:r>
        <w:r w:rsidR="00D0526B">
          <w:fldChar w:fldCharType="separate"/>
        </w:r>
        <w:r w:rsidR="0009127C">
          <w:t>3.20.13</w:t>
        </w:r>
        <w:r w:rsidR="00D0526B">
          <w:fldChar w:fldCharType="end"/>
        </w:r>
        <w:r w:rsidR="00D0526B">
          <w:t xml:space="preserve">, </w:t>
        </w:r>
      </w:ins>
      <w:r w:rsidR="00D0526B" w:rsidRPr="00D0526B">
        <w:rPr>
          <w:rStyle w:val="CODEtemp"/>
          <w:rPrChange w:id="5609" w:author="Laurence Golding" w:date="2019-05-11T06:51:00Z">
            <w:rPr/>
          </w:rPrChange>
        </w:rPr>
        <w:t>invocation</w:t>
      </w:r>
      <w:del w:id="5610" w:author="Laurence Golding" w:date="2019-05-11T06:51:00Z">
        <w:r w:rsidRPr="00FB5300">
          <w:delText xml:space="preserve"> that produced the </w:delText>
        </w:r>
        <w:r w:rsidRPr="00FB5300">
          <w:rPr>
            <w:rStyle w:val="CODEtemp"/>
          </w:rPr>
          <w:delText>run</w:delText>
        </w:r>
        <w:r w:rsidRPr="00FB5300">
          <w:delText xml:space="preserve"> object</w:delText>
        </w:r>
      </w:del>
      <w:ins w:id="5611" w:author="Laurence Golding" w:date="2019-05-11T06:51:00Z">
        <w:r w:rsidR="00D0526B" w:rsidRPr="00D0526B">
          <w:rPr>
            <w:rStyle w:val="CODEtemp"/>
          </w:rPr>
          <w:t>.processStartFailureMessage</w:t>
        </w:r>
        <w:r w:rsidR="00D0526B">
          <w:t>, for more about this scenario.</w:t>
        </w:r>
      </w:ins>
    </w:p>
    <w:p w14:paraId="0B57E25B" w14:textId="7E685ECE" w:rsidR="00D0526B" w:rsidRDefault="00D0526B" w:rsidP="00FB5300">
      <w:pPr>
        <w:rPr>
          <w:ins w:id="5612" w:author="Laurence Golding" w:date="2019-05-11T06:51:00Z"/>
        </w:rPr>
      </w:pPr>
      <w:ins w:id="5613" w:author="Laurence Golding" w:date="2019-05-11T06:51: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1320A1">
          <w:rPr>
            <w:b/>
          </w:rPr>
          <w:t>MAY</w:t>
        </w:r>
        <w:r w:rsidR="001320A1">
          <w:t xml:space="preserve"> </w:t>
        </w:r>
        <w:r w:rsidR="009C4FF2">
          <w:t>be</w:t>
        </w:r>
        <w:r w:rsidR="001320A1">
          <w:t xml:space="preserve"> present, and if present </w:t>
        </w:r>
        <w:r w:rsidR="001320A1" w:rsidRPr="001320A1">
          <w:rPr>
            <w:b/>
          </w:rPr>
          <w:t>SHALL</w:t>
        </w:r>
        <w:r w:rsidR="001320A1">
          <w:t xml:space="preserve"> be</w:t>
        </w:r>
        <w:r w:rsidR="009C4FF2">
          <w:t xml:space="preserve"> </w:t>
        </w:r>
        <w:r w:rsidR="006A41A4" w:rsidRPr="006A41A4">
          <w:rPr>
            <w:rStyle w:val="CODEtemp"/>
          </w:rPr>
          <w:t>null</w:t>
        </w:r>
        <w:r w:rsidR="009C4FF2">
          <w:t>.</w:t>
        </w:r>
      </w:ins>
    </w:p>
    <w:p w14:paraId="0C639CB5" w14:textId="543FADD3" w:rsidR="009C4FF2" w:rsidRDefault="009C4FF2" w:rsidP="00FB5300">
      <w:ins w:id="5614" w:author="Laurence Golding" w:date="2019-05-11T06:51:00Z">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w:t>
        </w:r>
      </w:ins>
      <w:r>
        <w:t xml:space="preserve"> did not detect any results</w:t>
      </w:r>
      <w:ins w:id="5615" w:author="Laurence Golding" w:date="2019-05-11T06:51:00Z">
        <w:r>
          <w:t xml:space="preserve">,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ins>
      <w:r>
        <w:t>.</w:t>
      </w:r>
    </w:p>
    <w:p w14:paraId="29FC535E" w14:textId="6AA182E3" w:rsidR="001320A1" w:rsidRDefault="007A0EB2" w:rsidP="00FB5300">
      <w:pPr>
        <w:rPr>
          <w:ins w:id="5616" w:author="Laurence Golding" w:date="2019-05-11T06:51:00Z"/>
        </w:rPr>
      </w:pPr>
      <w:bookmarkStart w:id="5617" w:name="_Ref493404878"/>
      <w:bookmarkStart w:id="5618" w:name="_Toc516224726"/>
      <w:del w:id="5619" w:author="Laurence Golding" w:date="2019-05-11T06:51:00Z">
        <w:r>
          <w:delText>resource</w:delText>
        </w:r>
        <w:r w:rsidR="00401BB5">
          <w:delText>s</w:delText>
        </w:r>
      </w:del>
      <w:ins w:id="5620" w:author="Laurence Golding" w:date="2019-05-11T06:51:00Z">
        <w:r w:rsidR="001320A1">
          <w:t xml:space="preserve">If </w:t>
        </w:r>
        <w:r w:rsidR="001320A1" w:rsidRPr="001320A1">
          <w:rPr>
            <w:rStyle w:val="CODEtemp"/>
          </w:rPr>
          <w:t>results</w:t>
        </w:r>
        <w:r w:rsidR="001320A1">
          <w:t xml:space="preserve"> is absent, it </w:t>
        </w:r>
        <w:r w:rsidR="001320A1" w:rsidRPr="001320A1">
          <w:rPr>
            <w:b/>
          </w:rPr>
          <w:t>SHALL</w:t>
        </w:r>
        <w:r w:rsidR="001320A1">
          <w:t xml:space="preserve"> default to </w:t>
        </w:r>
        <w:r w:rsidR="001320A1" w:rsidRPr="001320A1">
          <w:rPr>
            <w:rStyle w:val="CODEtemp"/>
          </w:rPr>
          <w:t>null</w:t>
        </w:r>
        <w:r w:rsidR="001320A1">
          <w:t>.</w:t>
        </w:r>
      </w:ins>
    </w:p>
    <w:p w14:paraId="5BD0C1CC" w14:textId="2A8973B2" w:rsidR="00A95453" w:rsidRDefault="00A95453" w:rsidP="00A95453">
      <w:pPr>
        <w:pStyle w:val="Heading3"/>
      </w:pPr>
      <w:bookmarkStart w:id="5621" w:name="_Ref511828248"/>
      <w:bookmarkStart w:id="5622" w:name="_Toc8367020"/>
      <w:ins w:id="5623" w:author="Laurence Golding" w:date="2019-05-11T06:51:00Z">
        <w:r>
          <w:t>defaultEncoding</w:t>
        </w:r>
      </w:ins>
      <w:bookmarkEnd w:id="5621"/>
      <w:r w:rsidR="00F82406">
        <w:t xml:space="preserve"> property</w:t>
      </w:r>
      <w:bookmarkEnd w:id="5622"/>
      <w:bookmarkEnd w:id="5617"/>
      <w:bookmarkEnd w:id="5618"/>
    </w:p>
    <w:p w14:paraId="51272F75" w14:textId="77777777" w:rsidR="00D11581" w:rsidRDefault="00D11581" w:rsidP="003D3627">
      <w:pPr>
        <w:rPr>
          <w:del w:id="5624" w:author="Laurence Golding" w:date="2019-05-11T06:51:00Z"/>
        </w:rPr>
      </w:pPr>
      <w:del w:id="5625" w:author="Laurence Golding" w:date="2019-05-11T06:51:00Z">
        <w:r>
          <w:delText>A</w:delText>
        </w:r>
        <w:r w:rsidRPr="00DD45F4">
          <w:delText xml:space="preserve"> </w:delText>
        </w:r>
        <w:r>
          <w:rPr>
            <w:rStyle w:val="CODEtemp"/>
          </w:rPr>
          <w:delText>run</w:delText>
        </w:r>
        <w:r>
          <w:delText xml:space="preserve"> object</w:delText>
        </w:r>
        <w:r w:rsidRPr="00DD45F4">
          <w:delText xml:space="preserve"> </w:delText>
        </w:r>
        <w:r w:rsidRPr="00DD45F4">
          <w:rPr>
            <w:b/>
          </w:rPr>
          <w:delText>MAY</w:delText>
        </w:r>
        <w:r w:rsidRPr="00DD45F4">
          <w:delText xml:space="preserve"> contain a property named </w:delText>
        </w:r>
        <w:r>
          <w:rPr>
            <w:rStyle w:val="CODEtemp"/>
          </w:rPr>
          <w:delText>resources</w:delText>
        </w:r>
        <w:r w:rsidRPr="00DD45F4">
          <w:delText xml:space="preserve"> whose value is a </w:delText>
        </w:r>
        <w:r w:rsidRPr="00425B80">
          <w:rPr>
            <w:rStyle w:val="CODEtemp"/>
          </w:rPr>
          <w:delText>resources</w:delText>
        </w:r>
        <w:r w:rsidRPr="00DD45F4">
          <w:delText xml:space="preserve"> object</w:delText>
        </w:r>
        <w:r>
          <w:delText xml:space="preserve"> (§</w:delText>
        </w:r>
        <w:r>
          <w:fldChar w:fldCharType="begin"/>
        </w:r>
        <w:r>
          <w:delInstrText xml:space="preserve"> REF _Ref508812750 \r \h </w:delInstrText>
        </w:r>
        <w:r>
          <w:fldChar w:fldCharType="separate"/>
        </w:r>
        <w:r w:rsidR="00331070">
          <w:delText>3.35</w:delText>
        </w:r>
        <w:r>
          <w:fldChar w:fldCharType="end"/>
        </w:r>
        <w:r>
          <w:delText xml:space="preserve">). A </w:delText>
        </w:r>
        <w:r w:rsidRPr="00425B80">
          <w:rPr>
            <w:rStyle w:val="CODEtemp"/>
          </w:rPr>
          <w:delText>resources</w:delText>
        </w:r>
        <w:r>
          <w:delText xml:space="preserve"> object represents items that can be localized, such as resource strings </w:delText>
        </w:r>
        <w:r w:rsidR="006A0C4D">
          <w:delText>and</w:delText>
        </w:r>
        <w:r>
          <w:delText xml:space="preserve"> rule metadata.</w:delText>
        </w:r>
      </w:del>
    </w:p>
    <w:p w14:paraId="6754720B" w14:textId="77777777" w:rsidR="00A95453" w:rsidRDefault="00A95453" w:rsidP="00A95453">
      <w:pPr>
        <w:pStyle w:val="Heading3"/>
        <w:numPr>
          <w:ilvl w:val="2"/>
          <w:numId w:val="2"/>
        </w:numPr>
        <w:rPr>
          <w:del w:id="5626" w:author="Laurence Golding" w:date="2019-05-11T06:51:00Z"/>
        </w:rPr>
      </w:pPr>
      <w:bookmarkStart w:id="5627" w:name="_Toc516224727"/>
      <w:del w:id="5628" w:author="Laurence Golding" w:date="2019-05-11T06:51:00Z">
        <w:r>
          <w:delText>defaultFileEncoding</w:delText>
        </w:r>
        <w:bookmarkEnd w:id="5627"/>
      </w:del>
    </w:p>
    <w:p w14:paraId="305609EB" w14:textId="49A15C22" w:rsidR="00926829" w:rsidRDefault="00926829" w:rsidP="00926829">
      <w:r>
        <w:t xml:space="preserve">A </w:t>
      </w:r>
      <w:r w:rsidRPr="0069203F">
        <w:rPr>
          <w:rStyle w:val="CODEtemp"/>
        </w:rPr>
        <w:t>run</w:t>
      </w:r>
      <w:r>
        <w:t xml:space="preserve"> object </w:t>
      </w:r>
      <w:r>
        <w:rPr>
          <w:b/>
        </w:rPr>
        <w:t>MAY</w:t>
      </w:r>
      <w:r>
        <w:t xml:space="preserve"> contain a property named </w:t>
      </w:r>
      <w:del w:id="5629" w:author="Laurence Golding" w:date="2019-05-11T06:51:00Z">
        <w:r w:rsidRPr="0069203F">
          <w:rPr>
            <w:rStyle w:val="CODEtemp"/>
          </w:rPr>
          <w:delText>defaultFileEncoding</w:delText>
        </w:r>
      </w:del>
      <w:ins w:id="5630" w:author="Laurence Golding" w:date="2019-05-11T06:51:00Z">
        <w:r w:rsidRPr="0069203F">
          <w:rPr>
            <w:rStyle w:val="CODEtemp"/>
          </w:rPr>
          <w:t>defaultEncoding</w:t>
        </w:r>
      </w:ins>
      <w:r>
        <w:t xml:space="preserve"> whose value is a</w:t>
      </w:r>
      <w:r w:rsidR="009A1883">
        <w:t xml:space="preserve"> </w:t>
      </w:r>
      <w:ins w:id="5631" w:author="Laurence Golding" w:date="2019-05-11T06:51:00Z">
        <w:r w:rsidR="009A1883">
          <w:t>case-sensitive</w:t>
        </w:r>
        <w:r>
          <w:t xml:space="preserve"> </w:t>
        </w:r>
      </w:ins>
      <w:r>
        <w:t xml:space="preserve">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9127C">
        <w:t>3.</w:t>
      </w:r>
      <w:del w:id="5632" w:author="Laurence Golding" w:date="2019-05-11T06:51:00Z">
        <w:r w:rsidR="00331070">
          <w:delText>17</w:delText>
        </w:r>
      </w:del>
      <w:ins w:id="5633" w:author="Laurence Golding" w:date="2019-05-11T06:51:00Z">
        <w:r w:rsidR="0009127C">
          <w:t>24</w:t>
        </w:r>
      </w:ins>
      <w:r w:rsidR="0009127C">
        <w:t>.9</w:t>
      </w:r>
      <w:r>
        <w:fldChar w:fldCharType="end"/>
      </w:r>
      <w:r>
        <w:t xml:space="preserve">) of any </w:t>
      </w:r>
      <w:del w:id="5634" w:author="Laurence Golding" w:date="2019-05-11T06:51:00Z">
        <w:r w:rsidRPr="0069203F">
          <w:rPr>
            <w:rStyle w:val="CODEtemp"/>
          </w:rPr>
          <w:delText>file</w:delText>
        </w:r>
      </w:del>
      <w:ins w:id="5635" w:author="Laurence Golding" w:date="2019-05-11T06:51:00Z">
        <w:r w:rsidR="004D285A">
          <w:rPr>
            <w:rStyle w:val="CODEtemp"/>
          </w:rPr>
          <w:t>artifact</w:t>
        </w:r>
      </w:ins>
      <w:r w:rsidR="004D285A">
        <w:t xml:space="preserve"> </w:t>
      </w:r>
      <w:r>
        <w:t>object (§</w:t>
      </w:r>
      <w:r>
        <w:fldChar w:fldCharType="begin"/>
      </w:r>
      <w:r>
        <w:instrText xml:space="preserve"> REF _Ref493403111 \r \h </w:instrText>
      </w:r>
      <w:r>
        <w:fldChar w:fldCharType="separate"/>
      </w:r>
      <w:r w:rsidR="0009127C">
        <w:t>3.</w:t>
      </w:r>
      <w:del w:id="5636" w:author="Laurence Golding" w:date="2019-05-11T06:51:00Z">
        <w:r w:rsidR="00331070">
          <w:delText>17</w:delText>
        </w:r>
      </w:del>
      <w:ins w:id="5637" w:author="Laurence Golding" w:date="2019-05-11T06:51:00Z">
        <w:r w:rsidR="0009127C">
          <w:t>24</w:t>
        </w:r>
      </w:ins>
      <w:r>
        <w:fldChar w:fldCharType="end"/>
      </w:r>
      <w:r>
        <w:t xml:space="preserve">) in </w:t>
      </w:r>
      <w:del w:id="5638" w:author="Laurence Golding" w:date="2019-05-11T06:51:00Z">
        <w:r w:rsidRPr="0069203F">
          <w:rPr>
            <w:rStyle w:val="CODEtemp"/>
          </w:rPr>
          <w:delText>run.files</w:delText>
        </w:r>
      </w:del>
      <w:ins w:id="5639" w:author="Laurence Golding" w:date="2019-05-11T06:51:00Z">
        <w:r w:rsidR="000A27CB">
          <w:rPr>
            <w:rStyle w:val="CODEtemp"/>
          </w:rPr>
          <w:t>theRun</w:t>
        </w:r>
        <w:r w:rsidRPr="0069203F">
          <w:rPr>
            <w:rStyle w:val="CODEtemp"/>
          </w:rPr>
          <w:t>.</w:t>
        </w:r>
        <w:r w:rsidR="004D285A">
          <w:rPr>
            <w:rStyle w:val="CODEtemp"/>
          </w:rPr>
          <w:t>artifacts</w:t>
        </w:r>
      </w:ins>
      <w:r w:rsidR="004D285A">
        <w:t xml:space="preserve"> </w:t>
      </w:r>
      <w:r>
        <w:t>(§</w:t>
      </w:r>
      <w:r>
        <w:fldChar w:fldCharType="begin"/>
      </w:r>
      <w:r>
        <w:instrText xml:space="preserve"> REF _Ref507667580 \r \h </w:instrText>
      </w:r>
      <w:r>
        <w:fldChar w:fldCharType="separate"/>
      </w:r>
      <w:r w:rsidR="0009127C">
        <w:t>3.</w:t>
      </w:r>
      <w:del w:id="5640" w:author="Laurence Golding" w:date="2019-05-11T06:51:00Z">
        <w:r w:rsidR="00331070">
          <w:delText>11.13</w:delText>
        </w:r>
      </w:del>
      <w:ins w:id="5641" w:author="Laurence Golding" w:date="2019-05-11T06:51:00Z">
        <w:r w:rsidR="0009127C">
          <w:t>14.15</w:t>
        </w:r>
      </w:ins>
      <w:r>
        <w:fldChar w:fldCharType="end"/>
      </w:r>
      <w:r>
        <w:t xml:space="preserve">) that refers to a text </w:t>
      </w:r>
      <w:del w:id="5642" w:author="Laurence Golding" w:date="2019-05-11T06:51:00Z">
        <w:r>
          <w:delText>file</w:delText>
        </w:r>
      </w:del>
      <w:ins w:id="5643" w:author="Laurence Golding" w:date="2019-05-11T06:51:00Z">
        <w:r w:rsidR="004D285A">
          <w:t>artifact</w:t>
        </w:r>
      </w:ins>
      <w:r>
        <w:t xml:space="preserve">. The string </w:t>
      </w:r>
      <w:r>
        <w:rPr>
          <w:b/>
        </w:rPr>
        <w:t>SHALL</w:t>
      </w:r>
      <w:r>
        <w:t xml:space="preserve"> be one of the character set names </w:t>
      </w:r>
      <w:del w:id="5644" w:author="Laurence Golding" w:date="2019-05-11T06:51:00Z">
        <w:r>
          <w:delText>specified in</w:delText>
        </w:r>
      </w:del>
      <w:ins w:id="5645" w:author="Laurence Golding" w:date="2019-05-11T06:51:00Z">
        <w:r w:rsidR="00255470">
          <w:t>defined by IANA</w:t>
        </w:r>
      </w:ins>
      <w:r>
        <w:t xml:space="preserve"> [</w:t>
      </w:r>
      <w:hyperlink w:anchor="IANA_ENC" w:history="1">
        <w:r w:rsidRPr="00F938B9">
          <w:rPr>
            <w:rStyle w:val="Hyperlink"/>
          </w:rPr>
          <w:t>IANA-ENC</w:t>
        </w:r>
      </w:hyperlink>
      <w:r>
        <w:t>].</w:t>
      </w:r>
      <w:del w:id="5646" w:author="Laurence Golding" w:date="2019-05-11T06:51:00Z">
        <w:r>
          <w:delText xml:space="preserve"> The property value </w:delText>
        </w:r>
        <w:r>
          <w:rPr>
            <w:b/>
          </w:rPr>
          <w:delText>SHALL</w:delText>
        </w:r>
        <w:r>
          <w:delText xml:space="preserve"> be case-insensitive.</w:delText>
        </w:r>
      </w:del>
    </w:p>
    <w:p w14:paraId="6FC74619" w14:textId="4E585666" w:rsidR="00926829" w:rsidRDefault="00926829" w:rsidP="00926829">
      <w:r>
        <w:t xml:space="preserve">If this property is absent, it </w:t>
      </w:r>
      <w:r>
        <w:rPr>
          <w:b/>
        </w:rPr>
        <w:t>SHALL</w:t>
      </w:r>
      <w:r>
        <w:t xml:space="preserve"> be interpreted as meaning that there is no default file encoding. In that case, the encoding of any </w:t>
      </w:r>
      <w:del w:id="5647" w:author="Laurence Golding" w:date="2019-05-11T06:51:00Z">
        <w:r w:rsidRPr="00156887">
          <w:rPr>
            <w:rStyle w:val="CODEtemp"/>
          </w:rPr>
          <w:delText>file</w:delText>
        </w:r>
      </w:del>
      <w:ins w:id="5648" w:author="Laurence Golding" w:date="2019-05-11T06:51:00Z">
        <w:r w:rsidR="004D285A">
          <w:rPr>
            <w:rStyle w:val="CODEtemp"/>
          </w:rPr>
          <w:t>artifact</w:t>
        </w:r>
      </w:ins>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DF75CED" w:rsidR="00926829" w:rsidRDefault="00926829" w:rsidP="00926829">
      <w:r>
        <w:t>For an example, see §</w:t>
      </w:r>
      <w:r>
        <w:fldChar w:fldCharType="begin"/>
      </w:r>
      <w:r>
        <w:instrText xml:space="preserve"> REF _Ref511828128 \r \h </w:instrText>
      </w:r>
      <w:r>
        <w:fldChar w:fldCharType="separate"/>
      </w:r>
      <w:r w:rsidR="0009127C">
        <w:t>3.</w:t>
      </w:r>
      <w:del w:id="5649" w:author="Laurence Golding" w:date="2019-05-11T06:51:00Z">
        <w:r w:rsidR="00331070">
          <w:delText>17</w:delText>
        </w:r>
      </w:del>
      <w:ins w:id="5650" w:author="Laurence Golding" w:date="2019-05-11T06:51:00Z">
        <w:r w:rsidR="0009127C">
          <w:t>24</w:t>
        </w:r>
      </w:ins>
      <w:r w:rsidR="0009127C">
        <w:t>.9</w:t>
      </w:r>
      <w:r>
        <w:fldChar w:fldCharType="end"/>
      </w:r>
      <w:r>
        <w:t>.</w:t>
      </w:r>
    </w:p>
    <w:p w14:paraId="5DBD21F7" w14:textId="5F01E581" w:rsidR="00F82406" w:rsidRDefault="00F82406" w:rsidP="00F82406">
      <w:pPr>
        <w:pStyle w:val="Heading3"/>
        <w:rPr>
          <w:ins w:id="5651" w:author="Laurence Golding" w:date="2019-05-11T06:51:00Z"/>
        </w:rPr>
      </w:pPr>
      <w:bookmarkStart w:id="5652" w:name="_Ref534897013"/>
      <w:bookmarkStart w:id="5653" w:name="_Toc8367021"/>
      <w:ins w:id="5654" w:author="Laurence Golding" w:date="2019-05-11T06:51:00Z">
        <w:r>
          <w:t>defaultSourceLanguage property</w:t>
        </w:r>
        <w:bookmarkEnd w:id="5652"/>
        <w:bookmarkEnd w:id="5653"/>
      </w:ins>
    </w:p>
    <w:p w14:paraId="66CE74AE" w14:textId="5DC91532" w:rsidR="00F82406" w:rsidRDefault="00F82406" w:rsidP="00F82406">
      <w:pPr>
        <w:rPr>
          <w:ins w:id="5655" w:author="Laurence Golding" w:date="2019-05-11T06:51:00Z"/>
        </w:rPr>
      </w:pPr>
      <w:ins w:id="5656" w:author="Laurence Golding" w:date="2019-05-11T06:51:00Z">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9127C">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9127C">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9127C">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9127C">
          <w:t>3.14.15</w:t>
        </w:r>
        <w:r w:rsidR="0003707A">
          <w:fldChar w:fldCharType="end"/>
        </w:r>
        <w:r w:rsidR="0003707A">
          <w:t xml:space="preserve">) which refers to a text </w:t>
        </w:r>
        <w:r w:rsidR="004D285A">
          <w:t xml:space="preserve">artifact </w:t>
        </w:r>
        <w:r w:rsidR="0003707A">
          <w:t>that contains source code.</w:t>
        </w:r>
      </w:ins>
    </w:p>
    <w:p w14:paraId="4CAA986B" w14:textId="3B395223" w:rsidR="0003707A" w:rsidRDefault="0003707A" w:rsidP="00F82406">
      <w:pPr>
        <w:rPr>
          <w:ins w:id="5657" w:author="Laurence Golding" w:date="2019-05-11T06:51:00Z"/>
        </w:rPr>
      </w:pPr>
      <w:ins w:id="5658" w:author="Laurence Golding" w:date="2019-05-11T06:51:00Z">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9127C">
          <w:t>3.24.10.2</w:t>
        </w:r>
        <w:r>
          <w:fldChar w:fldCharType="end"/>
        </w:r>
        <w:r>
          <w:t>.</w:t>
        </w:r>
      </w:ins>
    </w:p>
    <w:p w14:paraId="06D41A5C" w14:textId="0ED1A15A" w:rsidR="0003707A" w:rsidRPr="00F82406" w:rsidRDefault="0003707A" w:rsidP="00F82406">
      <w:pPr>
        <w:rPr>
          <w:ins w:id="5659" w:author="Laurence Golding" w:date="2019-05-11T06:51:00Z"/>
        </w:rPr>
      </w:pPr>
      <w:ins w:id="5660" w:author="Laurence Golding" w:date="2019-05-11T06:51:00Z">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ins>
    </w:p>
    <w:p w14:paraId="65B83F5B" w14:textId="060B8532" w:rsidR="00CD1A14" w:rsidRDefault="00CD1A14" w:rsidP="00CD1A14">
      <w:pPr>
        <w:pStyle w:val="Heading3"/>
        <w:rPr>
          <w:ins w:id="5661" w:author="Laurence Golding" w:date="2019-05-11T06:51:00Z"/>
        </w:rPr>
      </w:pPr>
      <w:bookmarkStart w:id="5662" w:name="_Toc8367022"/>
      <w:ins w:id="5663" w:author="Laurence Golding" w:date="2019-05-11T06:51:00Z">
        <w:r>
          <w:t>newlineSequences</w:t>
        </w:r>
        <w:r w:rsidR="00F82406">
          <w:t xml:space="preserve"> property</w:t>
        </w:r>
        <w:bookmarkEnd w:id="5662"/>
      </w:ins>
    </w:p>
    <w:p w14:paraId="0E24944C" w14:textId="1DC50ACC" w:rsidR="00CD1A14" w:rsidRDefault="00CD1A14" w:rsidP="00CD1A14">
      <w:pPr>
        <w:rPr>
          <w:ins w:id="5664" w:author="Laurence Golding" w:date="2019-05-11T06:51:00Z"/>
        </w:rPr>
      </w:pPr>
      <w:ins w:id="5665" w:author="Laurence Golding" w:date="2019-05-11T06:51: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strings each of which specifies a character sequence that the tool treated as a line break during this run.</w:t>
        </w:r>
      </w:ins>
    </w:p>
    <w:p w14:paraId="47EF74BB" w14:textId="2C3672FD" w:rsidR="00CD1A14" w:rsidRDefault="00CD1A14" w:rsidP="00CD1A14">
      <w:pPr>
        <w:rPr>
          <w:ins w:id="5666" w:author="Laurence Golding" w:date="2019-05-11T06:51:00Z"/>
        </w:rPr>
      </w:pPr>
      <w:ins w:id="5667" w:author="Laurence Golding" w:date="2019-05-11T06:51:00Z">
        <w:r>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5668" w:author="Laurence Golding" w:date="2019-05-11T06:51:00Z"/>
        </w:rPr>
      </w:pPr>
      <w:ins w:id="5669" w:author="Laurence Golding" w:date="2019-05-11T06:51:00Z">
        <w:r>
          <w:t xml:space="preserve">The order of the elements in the array is significant. It </w:t>
        </w:r>
        <w:r w:rsidRPr="00F82406">
          <w:rPr>
            <w:b/>
          </w:rPr>
          <w:t>SHALL</w:t>
        </w:r>
        <w:r>
          <w:t xml:space="preserve"> mean that at potential line breaks, the tool “greedily” attempted to match each element of the array in order.</w:t>
        </w:r>
      </w:ins>
    </w:p>
    <w:p w14:paraId="0AA12AE9" w14:textId="3DC6C51F" w:rsidR="00CD1A14" w:rsidRDefault="00CD1A14" w:rsidP="00CD1A14">
      <w:pPr>
        <w:pStyle w:val="Note"/>
        <w:rPr>
          <w:ins w:id="5670" w:author="Laurence Golding" w:date="2019-05-11T06:51:00Z"/>
        </w:rPr>
      </w:pPr>
      <w:ins w:id="5671" w:author="Laurence Golding" w:date="2019-05-11T06:51:00Z">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0E812F54" w:rsidR="00CD1A14" w:rsidRDefault="00CD1A14" w:rsidP="00CD1A14">
      <w:pPr>
        <w:pStyle w:val="Note"/>
        <w:rPr>
          <w:ins w:id="5672" w:author="Laurence Golding" w:date="2019-05-11T06:51:00Z"/>
        </w:rPr>
      </w:pPr>
      <w:ins w:id="5673" w:author="Laurence Golding" w:date="2019-05-11T06:5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9127C">
          <w:t>3.30.5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9127C">
          <w:t>3.30.7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9127C">
          <w:t>3.30</w:t>
        </w:r>
        <w:r>
          <w:fldChar w:fldCharType="end"/>
        </w:r>
        <w:r>
          <w:t xml:space="preserve">). It ensures that the consumer counts lines in the same way as the producer. A </w:t>
        </w:r>
        <w:r>
          <w:lastRenderedPageBreak/>
          <w:t>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09127C">
          <w:t>3.55</w:t>
        </w:r>
        <w:r>
          <w:fldChar w:fldCharType="end"/>
        </w:r>
        <w:r>
          <w:t>), especially one that applies them automatically, can use this property to ensure that it inserts and removes content on the correct lines.</w:t>
        </w:r>
      </w:ins>
    </w:p>
    <w:p w14:paraId="61E3CB33" w14:textId="5B7E437A" w:rsidR="00CD1A14" w:rsidRDefault="00CD1A14" w:rsidP="00CD1A14">
      <w:pPr>
        <w:pStyle w:val="Note"/>
        <w:rPr>
          <w:ins w:id="5674" w:author="Laurence Golding" w:date="2019-05-11T06:51:00Z"/>
        </w:rPr>
      </w:pPr>
      <w:ins w:id="5675" w:author="Laurence Golding" w:date="2019-05-11T06:51:00Z">
        <w:r>
          <w:t>EXAMPLE 2: In this example, the SARIF producer accepts the Unicode characters NEXT LINE (U+0085) and LINE SEPARATOR (U+2028) as line separators in addition to the usual values.</w:t>
        </w:r>
      </w:ins>
    </w:p>
    <w:p w14:paraId="60C1324B" w14:textId="06FD7D99" w:rsidR="00CD1A14" w:rsidRDefault="00CD1A14" w:rsidP="00CD1A14">
      <w:pPr>
        <w:pStyle w:val="Code"/>
        <w:rPr>
          <w:ins w:id="5676" w:author="Laurence Golding" w:date="2019-05-11T06:51:00Z"/>
        </w:rPr>
      </w:pPr>
      <w:ins w:id="5677" w:author="Laurence Golding" w:date="2019-05-11T06:51:00Z">
        <w:r>
          <w:t>{         # A run object (§</w:t>
        </w:r>
        <w:r>
          <w:fldChar w:fldCharType="begin"/>
        </w:r>
        <w:r>
          <w:instrText xml:space="preserve"> REF _Ref493349997 \r \h </w:instrText>
        </w:r>
        <w:r>
          <w:fldChar w:fldCharType="separate"/>
        </w:r>
        <w:r w:rsidR="0009127C">
          <w:t>3.14</w:t>
        </w:r>
        <w:r>
          <w:fldChar w:fldCharType="end"/>
        </w:r>
        <w:r>
          <w:t>).</w:t>
        </w:r>
      </w:ins>
    </w:p>
    <w:p w14:paraId="7B0A1652" w14:textId="79E1ABC7" w:rsidR="00CD1A14" w:rsidRDefault="00CD1A14" w:rsidP="00CD1A14">
      <w:pPr>
        <w:pStyle w:val="Code"/>
        <w:rPr>
          <w:ins w:id="5678" w:author="Laurence Golding" w:date="2019-05-11T06:51:00Z"/>
        </w:rPr>
      </w:pPr>
      <w:ins w:id="5679" w:author="Laurence Golding" w:date="2019-05-11T06:51:00Z">
        <w:r>
          <w:t xml:space="preserve">  ...</w:t>
        </w:r>
      </w:ins>
    </w:p>
    <w:p w14:paraId="529B385B" w14:textId="0D4AF55C" w:rsidR="00CD1A14" w:rsidRDefault="00CD1A14" w:rsidP="00CD1A14">
      <w:pPr>
        <w:pStyle w:val="Code"/>
        <w:rPr>
          <w:ins w:id="5680" w:author="Laurence Golding" w:date="2019-05-11T06:51:00Z"/>
        </w:rPr>
      </w:pPr>
      <w:ins w:id="5681" w:author="Laurence Golding" w:date="2019-05-11T06:51:00Z">
        <w:r>
          <w:t xml:space="preserve">  "newlineSequences": [ "\r\n", "\n", "\u0085", "\u2028" ],</w:t>
        </w:r>
      </w:ins>
    </w:p>
    <w:p w14:paraId="3D4EBA17" w14:textId="51240B91" w:rsidR="00CD1A14" w:rsidRDefault="00CD1A14" w:rsidP="00CD1A14">
      <w:pPr>
        <w:pStyle w:val="Code"/>
        <w:rPr>
          <w:ins w:id="5682" w:author="Laurence Golding" w:date="2019-05-11T06:51:00Z"/>
        </w:rPr>
      </w:pPr>
      <w:ins w:id="5683" w:author="Laurence Golding" w:date="2019-05-11T06:51:00Z">
        <w:r>
          <w:t xml:space="preserve">  ...</w:t>
        </w:r>
      </w:ins>
    </w:p>
    <w:p w14:paraId="481D8752" w14:textId="2FDD239D" w:rsidR="00CD1A14" w:rsidRPr="00AF7B12" w:rsidRDefault="00CD1A14" w:rsidP="00F82406">
      <w:pPr>
        <w:pStyle w:val="Code"/>
        <w:rPr>
          <w:ins w:id="5684" w:author="Laurence Golding" w:date="2019-05-11T06:51:00Z"/>
        </w:rPr>
      </w:pPr>
      <w:ins w:id="5685" w:author="Laurence Golding" w:date="2019-05-11T06:51:00Z">
        <w:r>
          <w:t>}</w:t>
        </w:r>
      </w:ins>
    </w:p>
    <w:p w14:paraId="44FDA287" w14:textId="3E8323D4" w:rsidR="00153C25" w:rsidRDefault="00153C25" w:rsidP="00153C25">
      <w:pPr>
        <w:pStyle w:val="Heading3"/>
      </w:pPr>
      <w:bookmarkStart w:id="5686" w:name="_Ref516063927"/>
      <w:bookmarkStart w:id="5687" w:name="_Toc8367023"/>
      <w:bookmarkStart w:id="5688" w:name="_Toc516224728"/>
      <w:r>
        <w:t>columnKind property</w:t>
      </w:r>
      <w:bookmarkEnd w:id="5686"/>
      <w:bookmarkEnd w:id="5687"/>
      <w:bookmarkEnd w:id="5688"/>
    </w:p>
    <w:p w14:paraId="6963CD47" w14:textId="05B4A9B9" w:rsidR="00153C25" w:rsidRDefault="004B18EB" w:rsidP="00153C25">
      <w:bookmarkStart w:id="5689" w:name="_Hlk6733590"/>
      <w:r>
        <w:t xml:space="preserve">If a SARIF producer processes text </w:t>
      </w:r>
      <w:del w:id="5690" w:author="Laurence Golding" w:date="2019-05-11T06:51:00Z">
        <w:r w:rsidR="003665AD">
          <w:delText>files</w:delText>
        </w:r>
      </w:del>
      <w:ins w:id="5691" w:author="Laurence Golding" w:date="2019-05-11T06:51:00Z">
        <w:r>
          <w:t>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9127C">
          <w:t>3.14.23</w:t>
        </w:r>
        <w:r w:rsidR="0009476F">
          <w:fldChar w:fldCharType="end"/>
        </w:r>
        <w:r w:rsidR="0009476F">
          <w:t>) is non-empty</w:t>
        </w:r>
      </w:ins>
      <w:r>
        <w:t>, the</w:t>
      </w:r>
      <w:bookmarkEnd w:id="5689"/>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ins w:id="5692" w:author="Laurence Golding" w:date="2019-05-11T06:51:00Z">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ins>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7F356E">
      <w:pPr>
        <w:pStyle w:val="ListParagraph"/>
        <w:numPr>
          <w:ilvl w:val="0"/>
          <w:numId w:val="50"/>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7F356E">
      <w:pPr>
        <w:pStyle w:val="ListParagraph"/>
        <w:numPr>
          <w:ilvl w:val="0"/>
          <w:numId w:val="50"/>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7EDFC577" w:rsidR="002070DB" w:rsidRDefault="002070DB" w:rsidP="008F66C7">
      <w:r>
        <w:t xml:space="preserve">If the SARIF producer does not process text </w:t>
      </w:r>
      <w:del w:id="5693" w:author="Laurence Golding" w:date="2019-05-11T06:51:00Z">
        <w:r w:rsidR="003665AD">
          <w:delText>files</w:delText>
        </w:r>
      </w:del>
      <w:ins w:id="5694" w:author="Laurence Golding" w:date="2019-05-11T06:51:00Z">
        <w:r>
          <w:t>artifacts</w:t>
        </w:r>
      </w:ins>
      <w:r>
        <w:t xml:space="preserve">, </w:t>
      </w:r>
      <w:r w:rsidRPr="003665AD">
        <w:rPr>
          <w:rStyle w:val="CODEtemp"/>
        </w:rPr>
        <w:t>columnKind</w:t>
      </w:r>
      <w:r>
        <w:t xml:space="preserve"> </w:t>
      </w:r>
      <w:r>
        <w:rPr>
          <w:b/>
        </w:rPr>
        <w:t>SHALL</w:t>
      </w:r>
      <w:r>
        <w:t xml:space="preserve"> be absent.</w:t>
      </w:r>
    </w:p>
    <w:p w14:paraId="66DA73A5" w14:textId="5719F62C"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del w:id="5695" w:author="Laurence Golding" w:date="2019-05-11T06:51:00Z">
        <w:r>
          <w:delText>file</w:delText>
        </w:r>
      </w:del>
      <w:ins w:id="5696" w:author="Laurence Golding" w:date="2019-05-11T06:51:00Z">
        <w:r w:rsidR="004D285A">
          <w:t>artifact’s</w:t>
        </w:r>
      </w:ins>
      <w:r w:rsidR="004D285A">
        <w:t xml:space="preserve"> </w:t>
      </w:r>
      <w:r>
        <w:t xml:space="preserve">contents (for example, by displaying the </w:t>
      </w:r>
      <w:del w:id="5697" w:author="Laurence Golding" w:date="2019-05-11T06:51:00Z">
        <w:r>
          <w:delText>file</w:delText>
        </w:r>
      </w:del>
      <w:ins w:id="5698" w:author="Laurence Golding" w:date="2019-05-11T06:51:00Z">
        <w:r w:rsidR="004D285A">
          <w:t>artifact</w:t>
        </w:r>
      </w:ins>
      <w:r w:rsidR="004D285A">
        <w:t xml:space="preserve"> </w:t>
      </w:r>
      <w:r>
        <w:t xml:space="preserve">in an editor and highlighting a region), the consumer </w:t>
      </w:r>
      <w:r>
        <w:rPr>
          <w:b/>
        </w:rPr>
        <w:t>SHALL</w:t>
      </w:r>
      <w:r>
        <w:t xml:space="preserve"> recompute column numbers in its (the consumer’s) native measurement unit.</w:t>
      </w:r>
    </w:p>
    <w:p w14:paraId="0976C2B8" w14:textId="1A05DAD7" w:rsidR="00D65090" w:rsidRDefault="003F533C" w:rsidP="00D65090">
      <w:pPr>
        <w:pStyle w:val="Heading3"/>
      </w:pPr>
      <w:bookmarkStart w:id="5699" w:name="_Ref503355262"/>
      <w:bookmarkStart w:id="5700" w:name="_Toc516224729"/>
      <w:del w:id="5701" w:author="Laurence Golding" w:date="2019-05-11T06:51:00Z">
        <w:r>
          <w:delText>richMessageMimeType</w:delText>
        </w:r>
      </w:del>
      <w:bookmarkStart w:id="5702" w:name="_Ref510017893"/>
      <w:bookmarkStart w:id="5703" w:name="_Ref7164077"/>
      <w:bookmarkStart w:id="5704" w:name="_Ref7164605"/>
      <w:bookmarkStart w:id="5705" w:name="_Toc8367024"/>
      <w:ins w:id="5706" w:author="Laurence Golding" w:date="2019-05-11T06:51:00Z">
        <w:r w:rsidR="00D65090">
          <w:t>redaction</w:t>
        </w:r>
        <w:r w:rsidR="0022404B">
          <w:t>s</w:t>
        </w:r>
        <w:r w:rsidR="00D65090">
          <w:t>Token</w:t>
        </w:r>
      </w:ins>
      <w:bookmarkEnd w:id="5702"/>
      <w:r w:rsidR="00D65090">
        <w:t xml:space="preserve"> property</w:t>
      </w:r>
      <w:bookmarkEnd w:id="5703"/>
      <w:bookmarkEnd w:id="5704"/>
      <w:bookmarkEnd w:id="5705"/>
      <w:bookmarkEnd w:id="5699"/>
      <w:bookmarkEnd w:id="5700"/>
    </w:p>
    <w:p w14:paraId="207EBABE" w14:textId="77777777" w:rsidR="003F533C" w:rsidRDefault="003F533C" w:rsidP="003F533C">
      <w:pPr>
        <w:rPr>
          <w:del w:id="5707" w:author="Laurence Golding" w:date="2019-05-11T06:51:00Z"/>
        </w:rPr>
      </w:pPr>
      <w:del w:id="5708" w:author="Laurence Golding" w:date="2019-05-11T06:51:00Z">
        <w:r>
          <w:delText xml:space="preserve">A </w:delText>
        </w:r>
        <w:r>
          <w:rPr>
            <w:rStyle w:val="CODEtemp"/>
          </w:rPr>
          <w:delText>run</w:delText>
        </w:r>
        <w:r>
          <w:delText xml:space="preserve"> object </w:delText>
        </w:r>
        <w:r>
          <w:rPr>
            <w:b/>
          </w:rPr>
          <w:delText>MAY</w:delText>
        </w:r>
        <w:r>
          <w:delText xml:space="preserve"> </w:delText>
        </w:r>
      </w:del>
      <w:ins w:id="5709" w:author="Laurence Golding" w:date="2019-05-11T06:51:00Z">
        <w:r w:rsidR="00D65090">
          <w:t xml:space="preserve">If the value of any </w:t>
        </w:r>
        <w:r w:rsidR="00A41A7B">
          <w:t>redactable</w:t>
        </w:r>
        <w:r w:rsidR="00D65090">
          <w:t xml:space="preserve"> property (§</w:t>
        </w:r>
        <w:r w:rsidR="009574D1">
          <w:fldChar w:fldCharType="begin"/>
        </w:r>
        <w:r w:rsidR="009574D1">
          <w:instrText xml:space="preserve"> REF _Ref1571704 \r \h </w:instrText>
        </w:r>
        <w:r w:rsidR="009574D1">
          <w:fldChar w:fldCharType="separate"/>
        </w:r>
        <w:r w:rsidR="0009127C">
          <w:t>3.5.2</w:t>
        </w:r>
        <w:r w:rsidR="009574D1">
          <w:fldChar w:fldCharType="end"/>
        </w:r>
        <w:r w:rsidR="00D65090">
          <w:t xml:space="preserve">) in </w:t>
        </w:r>
        <w:r w:rsidR="00817BB4" w:rsidRPr="00817BB4">
          <w:rPr>
            <w:rStyle w:val="CODEtemp"/>
          </w:rPr>
          <w:t>theRun</w:t>
        </w:r>
        <w:r w:rsidR="00D65090">
          <w:t xml:space="preserve"> has been redacted, </w:t>
        </w:r>
        <w:r w:rsidR="00817BB4" w:rsidRPr="00817BB4">
          <w:rPr>
            <w:rStyle w:val="CODEtemp"/>
          </w:rPr>
          <w:t>theRun</w:t>
        </w:r>
        <w:r w:rsidR="00D65090">
          <w:t xml:space="preserve"> </w:t>
        </w:r>
        <w:r w:rsidR="00D65090">
          <w:rPr>
            <w:b/>
          </w:rPr>
          <w:t>SHALL</w:t>
        </w:r>
        <w:r w:rsidR="00D65090">
          <w:t xml:space="preserve"> </w:t>
        </w:r>
      </w:ins>
      <w:r w:rsidR="00D65090">
        <w:t xml:space="preserve">contain a property named </w:t>
      </w:r>
      <w:del w:id="5710" w:author="Laurence Golding" w:date="2019-05-11T06:51:00Z">
        <w:r>
          <w:rPr>
            <w:rStyle w:val="CODEtemp"/>
          </w:rPr>
          <w:delText>richMessageMimeType</w:delText>
        </w:r>
      </w:del>
      <w:ins w:id="5711" w:author="Laurence Golding" w:date="2019-05-11T06:51:00Z">
        <w:r w:rsidR="00D65090" w:rsidRPr="000D5BDA">
          <w:rPr>
            <w:rStyle w:val="CODEtemp"/>
          </w:rPr>
          <w:t>redactionToken</w:t>
        </w:r>
        <w:r w:rsidR="0022404B">
          <w:rPr>
            <w:rStyle w:val="CODEtemp"/>
          </w:rPr>
          <w:t>s</w:t>
        </w:r>
      </w:ins>
      <w:r w:rsidR="00D65090">
        <w:t xml:space="preserve"> whose value is </w:t>
      </w:r>
      <w:del w:id="5712" w:author="Laurence Golding" w:date="2019-05-11T06:51:00Z">
        <w:r>
          <w:delText>a string that specifies the MIME type [</w:delText>
        </w:r>
        <w:r w:rsidR="005C469B">
          <w:fldChar w:fldCharType="begin"/>
        </w:r>
        <w:r w:rsidR="005C469B">
          <w:delInstrText xml:space="preserve"> HYPERLINK \l "RFC2045" </w:delInstrText>
        </w:r>
        <w:r w:rsidR="005C469B">
          <w:fldChar w:fldCharType="separate"/>
        </w:r>
        <w:r w:rsidRPr="003F533C">
          <w:rPr>
            <w:rStyle w:val="Hyperlink"/>
          </w:rPr>
          <w:delText>RFC2045</w:delText>
        </w:r>
        <w:r w:rsidR="005C469B">
          <w:rPr>
            <w:rStyle w:val="Hyperlink"/>
          </w:rPr>
          <w:fldChar w:fldCharType="end"/>
        </w:r>
        <w:r>
          <w:delText>] of all rich text message properties (§</w:delText>
        </w:r>
        <w:r>
          <w:fldChar w:fldCharType="begin"/>
        </w:r>
        <w:r>
          <w:delInstrText xml:space="preserve"> REF _Ref503354606 \r \h </w:delInstrText>
        </w:r>
        <w:r>
          <w:fldChar w:fldCharType="separate"/>
        </w:r>
        <w:r w:rsidR="00331070">
          <w:delText>3.9.3</w:delText>
        </w:r>
        <w:r>
          <w:fldChar w:fldCharType="end"/>
        </w:r>
        <w:r>
          <w:delText xml:space="preserve">) in the run. If this property is absent, it </w:delText>
        </w:r>
        <w:r>
          <w:rPr>
            <w:b/>
          </w:rPr>
          <w:delText>SHALL</w:delText>
        </w:r>
        <w:r>
          <w:delText xml:space="preserve"> </w:delText>
        </w:r>
        <w:r w:rsidR="00440659">
          <w:delText>default to</w:delText>
        </w:r>
        <w:r>
          <w:delText xml:space="preserve"> </w:delText>
        </w:r>
        <w:r>
          <w:rPr>
            <w:rStyle w:val="CODEtemp"/>
          </w:rPr>
          <w:delText>"text/markdown;variant=GFM"</w:delText>
        </w:r>
        <w:r>
          <w:delText>. [</w:delText>
        </w:r>
        <w:r w:rsidR="005C469B">
          <w:fldChar w:fldCharType="begin"/>
        </w:r>
        <w:r w:rsidR="005C469B">
          <w:delInstrText xml:space="preserve"> HYPERLINK \l "RFC7763" </w:delInstrText>
        </w:r>
        <w:r w:rsidR="005C469B">
          <w:fldChar w:fldCharType="separate"/>
        </w:r>
        <w:r w:rsidRPr="003F533C">
          <w:rPr>
            <w:rStyle w:val="Hyperlink"/>
          </w:rPr>
          <w:delText>RFC7763</w:delText>
        </w:r>
        <w:r w:rsidR="005C469B">
          <w:rPr>
            <w:rStyle w:val="Hyperlink"/>
          </w:rPr>
          <w:fldChar w:fldCharType="end"/>
        </w:r>
        <w:r>
          <w:delText xml:space="preserve">] defines the </w:delText>
        </w:r>
        <w:r>
          <w:rPr>
            <w:rStyle w:val="CODEtemp"/>
          </w:rPr>
          <w:delText>"text/markdown"</w:delText>
        </w:r>
        <w:r>
          <w:delText xml:space="preserve"> media type, and [</w:delText>
        </w:r>
        <w:r w:rsidR="005C469B">
          <w:fldChar w:fldCharType="begin"/>
        </w:r>
        <w:r w:rsidR="005C469B">
          <w:delInstrText xml:space="preserve"> HYPERLINK \l "RFC7764" </w:delInstrText>
        </w:r>
        <w:r w:rsidR="005C469B">
          <w:fldChar w:fldCharType="separate"/>
        </w:r>
        <w:r w:rsidRPr="003F533C">
          <w:rPr>
            <w:rStyle w:val="Hyperlink"/>
          </w:rPr>
          <w:delText>RFC7764</w:delText>
        </w:r>
        <w:r w:rsidR="005C469B">
          <w:rPr>
            <w:rStyle w:val="Hyperlink"/>
          </w:rPr>
          <w:fldChar w:fldCharType="end"/>
        </w:r>
        <w:r>
          <w:delText xml:space="preserve">] registers </w:delText>
        </w:r>
        <w:r>
          <w:rPr>
            <w:rStyle w:val="CODEtemp"/>
          </w:rPr>
          <w:delText>"GFM"</w:delText>
        </w:r>
        <w:r>
          <w:delText xml:space="preserve"> as the value</w:delText>
        </w:r>
      </w:del>
      <w:ins w:id="5713" w:author="Laurence Golding" w:date="2019-05-11T06:51:00Z">
        <w:r w:rsidR="0022404B">
          <w:t>an array</w:t>
        </w:r>
      </w:ins>
      <w:r w:rsidR="0022404B">
        <w:t xml:space="preserve"> of </w:t>
      </w:r>
      <w:del w:id="5714" w:author="Laurence Golding" w:date="2019-05-11T06:51:00Z">
        <w:r>
          <w:delText xml:space="preserve">the variant parameter </w:delText>
        </w:r>
      </w:del>
      <w:ins w:id="5715" w:author="Laurence Golding" w:date="2019-05-11T06:51:00Z">
        <w:r w:rsidR="0022404B">
          <w:t>zero or more unique (§</w:t>
        </w:r>
        <w:r w:rsidR="0022404B">
          <w:fldChar w:fldCharType="begin"/>
        </w:r>
        <w:r w:rsidR="0022404B">
          <w:instrText xml:space="preserve"> REF _Ref493404799 \r \h </w:instrText>
        </w:r>
        <w:r w:rsidR="0022404B">
          <w:fldChar w:fldCharType="separate"/>
        </w:r>
        <w:r w:rsidR="0009127C">
          <w:t>3.7.3</w:t>
        </w:r>
        <w:r w:rsidR="0022404B">
          <w:fldChar w:fldCharType="end"/>
        </w:r>
        <w:r w:rsidR="0022404B">
          <w:t xml:space="preserve">) </w:t>
        </w:r>
        <w:r w:rsidR="00D65090">
          <w:t>string</w:t>
        </w:r>
        <w:r w:rsidR="0022404B">
          <w:t xml:space="preserve">s any of </w:t>
        </w:r>
      </w:ins>
      <w:r w:rsidR="0022404B">
        <w:t xml:space="preserve">which </w:t>
      </w:r>
      <w:del w:id="5716" w:author="Laurence Golding" w:date="2019-05-11T06:51:00Z">
        <w:r>
          <w:delText>specifies GitHub-Flavored Markdown [</w:delText>
        </w:r>
        <w:r w:rsidR="005C469B">
          <w:fldChar w:fldCharType="begin"/>
        </w:r>
        <w:r w:rsidR="005C469B">
          <w:delInstrText xml:space="preserve"> HYPERLINK \l "GFM" </w:delInstrText>
        </w:r>
        <w:r w:rsidR="005C469B">
          <w:fldChar w:fldCharType="separate"/>
        </w:r>
        <w:r w:rsidRPr="003F533C">
          <w:rPr>
            <w:rStyle w:val="Hyperlink"/>
          </w:rPr>
          <w:delText>GFM</w:delText>
        </w:r>
        <w:r w:rsidR="005C469B">
          <w:rPr>
            <w:rStyle w:val="Hyperlink"/>
          </w:rPr>
          <w:fldChar w:fldCharType="end"/>
        </w:r>
        <w:r>
          <w:delText>].</w:delText>
        </w:r>
      </w:del>
    </w:p>
    <w:p w14:paraId="38CEDA4C" w14:textId="77777777" w:rsidR="00D211A8" w:rsidRDefault="00D211A8" w:rsidP="003F533C">
      <w:pPr>
        <w:rPr>
          <w:del w:id="5717" w:author="Laurence Golding" w:date="2019-05-11T06:51:00Z"/>
        </w:rPr>
      </w:pPr>
      <w:del w:id="5718" w:author="Laurence Golding" w:date="2019-05-11T06:51:00Z">
        <w:r>
          <w:delText>For a discussion of the security implications of expressing rich</w:delText>
        </w:r>
        <w:r w:rsidR="0012062C">
          <w:delText xml:space="preserve"> text</w:delText>
        </w:r>
        <w:r>
          <w:delText xml:space="preserve"> messages in GFM, see §</w:delText>
        </w:r>
        <w:r>
          <w:fldChar w:fldCharType="begin"/>
        </w:r>
        <w:r>
          <w:delInstrText xml:space="preserve"> REF _Ref503355198 \r \h </w:delInstrText>
        </w:r>
        <w:r>
          <w:fldChar w:fldCharType="separate"/>
        </w:r>
        <w:r w:rsidR="00331070">
          <w:delText>3.9.3.2</w:delText>
        </w:r>
        <w:r>
          <w:fldChar w:fldCharType="end"/>
        </w:r>
        <w:r>
          <w:delText>.</w:delText>
        </w:r>
      </w:del>
    </w:p>
    <w:p w14:paraId="72997630" w14:textId="77777777" w:rsidR="00D65090" w:rsidRDefault="00D65090" w:rsidP="00D65090">
      <w:pPr>
        <w:pStyle w:val="Heading3"/>
        <w:numPr>
          <w:ilvl w:val="2"/>
          <w:numId w:val="2"/>
        </w:numPr>
        <w:rPr>
          <w:del w:id="5719" w:author="Laurence Golding" w:date="2019-05-11T06:51:00Z"/>
        </w:rPr>
      </w:pPr>
      <w:bookmarkStart w:id="5720" w:name="_Toc516224730"/>
      <w:del w:id="5721" w:author="Laurence Golding" w:date="2019-05-11T06:51:00Z">
        <w:r>
          <w:delText>redactionToken property</w:delText>
        </w:r>
        <w:bookmarkEnd w:id="5720"/>
      </w:del>
    </w:p>
    <w:p w14:paraId="0674C185" w14:textId="2FDB47CC" w:rsidR="00D65090" w:rsidRDefault="00D65090" w:rsidP="00D65090">
      <w:del w:id="5722" w:author="Laurence Golding" w:date="2019-05-11T06:51:00Z">
        <w:r>
          <w:delText>If the value of any redaction-aware property (§</w:delText>
        </w:r>
        <w:r>
          <w:fldChar w:fldCharType="begin"/>
        </w:r>
        <w:r>
          <w:delInstrText xml:space="preserve"> REF _Ref510017878 \r \h </w:delInstrText>
        </w:r>
        <w:r>
          <w:fldChar w:fldCharType="separate"/>
        </w:r>
        <w:r w:rsidR="00331070">
          <w:delText>3.4.2</w:delText>
        </w:r>
        <w:r>
          <w:fldChar w:fldCharType="end"/>
        </w:r>
        <w:r>
          <w:delText xml:space="preserve">) in the run has been redacted, the </w:delText>
        </w:r>
        <w:r w:rsidRPr="000D5BDA">
          <w:rPr>
            <w:rStyle w:val="CODEtemp"/>
          </w:rPr>
          <w:delText>run</w:delText>
        </w:r>
        <w:r>
          <w:delText xml:space="preserve"> object </w:delText>
        </w:r>
        <w:r>
          <w:rPr>
            <w:b/>
          </w:rPr>
          <w:delText>SHALL</w:delText>
        </w:r>
        <w:r>
          <w:delText xml:space="preserve"> contain a property named </w:delText>
        </w:r>
        <w:r w:rsidRPr="000D5BDA">
          <w:rPr>
            <w:rStyle w:val="CODEtemp"/>
          </w:rPr>
          <w:delText>redactionToken</w:delText>
        </w:r>
        <w:r>
          <w:delText xml:space="preserve"> whose value is the string </w:delText>
        </w:r>
      </w:del>
      <w:ins w:id="5723" w:author="Laurence Golding" w:date="2019-05-11T06:51:00Z">
        <w:r w:rsidR="0022404B">
          <w:t>can be</w:t>
        </w:r>
        <w:r>
          <w:t xml:space="preserve"> </w:t>
        </w:r>
      </w:ins>
      <w:r>
        <w:t xml:space="preserve">used to replace </w:t>
      </w:r>
      <w:del w:id="5724" w:author="Laurence Golding" w:date="2019-05-11T06:51:00Z">
        <w:r>
          <w:delText xml:space="preserve">the </w:delText>
        </w:r>
      </w:del>
      <w:r>
        <w:t xml:space="preserve">redacted text. If no text in </w:t>
      </w:r>
      <w:del w:id="5725" w:author="Laurence Golding" w:date="2019-05-11T06:51:00Z">
        <w:r>
          <w:delText>the run</w:delText>
        </w:r>
      </w:del>
      <w:ins w:id="5726" w:author="Laurence Golding" w:date="2019-05-11T06:51:00Z">
        <w:r w:rsidR="00817BB4" w:rsidRPr="00817BB4">
          <w:rPr>
            <w:rStyle w:val="CODEtemp"/>
          </w:rPr>
          <w:t>theRun</w:t>
        </w:r>
      </w:ins>
      <w:r>
        <w:t xml:space="preserve"> has been redacted, </w:t>
      </w:r>
      <w:del w:id="5727" w:author="Laurence Golding" w:date="2019-05-11T06:51:00Z">
        <w:r>
          <w:delText xml:space="preserve">the </w:delText>
        </w:r>
        <w:r w:rsidRPr="000D5BDA">
          <w:rPr>
            <w:rStyle w:val="CODEtemp"/>
          </w:rPr>
          <w:delText>redactionToken</w:delText>
        </w:r>
        <w:r>
          <w:delText xml:space="preserve"> property</w:delText>
        </w:r>
      </w:del>
      <w:ins w:id="5728" w:author="Laurence Golding" w:date="2019-05-11T06:51:00Z">
        <w:r w:rsidRPr="000D5BDA">
          <w:rPr>
            <w:rStyle w:val="CODEtemp"/>
          </w:rPr>
          <w:t>redactionToken</w:t>
        </w:r>
        <w:r w:rsidR="0022404B">
          <w:rPr>
            <w:rStyle w:val="CODEtemp"/>
          </w:rPr>
          <w:t>s</w:t>
        </w:r>
      </w:ins>
      <w:r>
        <w:t xml:space="preserve"> </w:t>
      </w:r>
      <w:r>
        <w:rPr>
          <w:b/>
        </w:rPr>
        <w:t>SHALL</w:t>
      </w:r>
      <w:r>
        <w:t xml:space="preserve"> be absent.</w:t>
      </w:r>
    </w:p>
    <w:p w14:paraId="3AFCD5B1" w14:textId="5766E860" w:rsidR="0022404B" w:rsidRDefault="00D65090" w:rsidP="00D65090">
      <w:pPr>
        <w:rPr>
          <w:ins w:id="5729" w:author="Laurence Golding" w:date="2019-05-11T06:51:00Z"/>
        </w:rPr>
      </w:pPr>
      <w:del w:id="5730" w:author="Laurence Golding" w:date="2019-05-11T06:51:00Z">
        <w:r>
          <w:delText xml:space="preserve">The value of </w:delText>
        </w:r>
        <w:r w:rsidRPr="000D5BDA">
          <w:rPr>
            <w:rStyle w:val="CODEtemp"/>
          </w:rPr>
          <w:delText>redactionToken</w:delText>
        </w:r>
      </w:del>
      <w:ins w:id="5731" w:author="Laurence Golding" w:date="2019-05-11T06:51:00Z">
        <w:r w:rsidR="0022404B">
          <w:t>If</w:t>
        </w:r>
        <w:r>
          <w:t xml:space="preserve"> </w:t>
        </w:r>
        <w:r w:rsidRPr="000D5BDA">
          <w:rPr>
            <w:rStyle w:val="CODEtemp"/>
          </w:rPr>
          <w:t>redactionToken</w:t>
        </w:r>
        <w:r w:rsidR="0022404B">
          <w:rPr>
            <w:rStyle w:val="CODEtemp"/>
          </w:rPr>
          <w:t>s</w:t>
        </w:r>
        <w:r w:rsidR="00817BB4">
          <w:t xml:space="preserve"> contains a single element</w:t>
        </w:r>
        <w:r w:rsidR="00D867E7">
          <w:t>,</w:t>
        </w:r>
        <w:r w:rsidR="0022404B">
          <w:t xml:space="preserve"> </w:t>
        </w:r>
        <w:r w:rsidR="00D867E7">
          <w:t>that element</w:t>
        </w:r>
      </w:ins>
      <w:r w:rsidR="0022404B">
        <w:t xml:space="preserve"> </w:t>
      </w:r>
      <w:r>
        <w:rPr>
          <w:b/>
        </w:rPr>
        <w:t>SHOULD</w:t>
      </w:r>
      <w:r>
        <w:t xml:space="preserve"> be the string </w:t>
      </w:r>
      <w:r w:rsidRPr="000D5BDA">
        <w:rPr>
          <w:rStyle w:val="CODEtemp"/>
        </w:rPr>
        <w:t>"[REDACTED</w:t>
      </w:r>
      <w:del w:id="5732" w:author="Laurence Golding" w:date="2019-05-11T06:51:00Z">
        <w:r w:rsidRPr="000D5BDA">
          <w:rPr>
            <w:rStyle w:val="CODEtemp"/>
          </w:rPr>
          <w:delText>]"</w:delText>
        </w:r>
        <w:r>
          <w:rPr>
            <w:rStyle w:val="CODEtemp"/>
          </w:rPr>
          <w:delText>.</w:delText>
        </w:r>
        <w:r w:rsidRPr="00D65090">
          <w:delText xml:space="preserve"> </w:delText>
        </w:r>
      </w:del>
      <w:ins w:id="5733" w:author="Laurence Golding" w:date="2019-05-11T06:51:00Z">
        <w:r w:rsidR="0022404B" w:rsidRPr="000D5BDA">
          <w:rPr>
            <w:rStyle w:val="CODEtemp"/>
          </w:rPr>
          <w:t>]"</w:t>
        </w:r>
        <w:r w:rsidR="0022404B">
          <w:t xml:space="preserve">; if </w:t>
        </w:r>
        <w:r w:rsidR="00D867E7">
          <w:t>it contains</w:t>
        </w:r>
        <w:r w:rsidR="0022404B">
          <w:t xml:space="preserve"> more than one, each additional</w:t>
        </w:r>
        <w:r w:rsidR="00817BB4">
          <w:t xml:space="preserve"> element </w:t>
        </w:r>
        <w:r w:rsidR="0022404B">
          <w:rPr>
            <w:b/>
          </w:rPr>
          <w:t>SHOULD</w:t>
        </w:r>
        <w:r w:rsidR="0022404B">
          <w:t xml:space="preserve"> be of the form</w:t>
        </w:r>
        <w:r w:rsidR="0022404B" w:rsidRPr="0022404B">
          <w:t xml:space="preserve"> </w:t>
        </w:r>
        <w:r w:rsidR="0022404B" w:rsidRPr="000D5BDA">
          <w:rPr>
            <w:rStyle w:val="CODEtemp"/>
          </w:rPr>
          <w:t>"[REDACTED</w:t>
        </w:r>
        <w:r w:rsidR="0022404B">
          <w:rPr>
            <w:rStyle w:val="CODEtemp"/>
          </w:rPr>
          <w:t>-</w:t>
        </w:r>
        <w:r w:rsidR="0022404B" w:rsidRPr="0022404B">
          <w:rPr>
            <w:rStyle w:val="CODEtemp"/>
            <w:i/>
          </w:rPr>
          <w:t>n</w:t>
        </w:r>
        <w:r w:rsidR="0022404B" w:rsidRPr="000D5BDA">
          <w:rPr>
            <w:rStyle w:val="CODEtemp"/>
          </w:rPr>
          <w:t>]"</w:t>
        </w:r>
        <w:r w:rsidR="0022404B">
          <w:t xml:space="preserve"> where </w:t>
        </w:r>
        <w:r w:rsidR="0022404B" w:rsidRPr="0022404B">
          <w:rPr>
            <w:rStyle w:val="CODEtemp"/>
            <w:i/>
          </w:rPr>
          <w:t>n</w:t>
        </w:r>
        <w:r w:rsidR="0022404B">
          <w:t xml:space="preserve"> is a positive integer.</w:t>
        </w:r>
      </w:ins>
    </w:p>
    <w:p w14:paraId="0084C8F5" w14:textId="074F7655" w:rsidR="0022404B" w:rsidRDefault="0022404B" w:rsidP="00817BB4">
      <w:pPr>
        <w:pStyle w:val="Note"/>
        <w:rPr>
          <w:ins w:id="5734" w:author="Laurence Golding" w:date="2019-05-11T06:51:00Z"/>
        </w:rPr>
      </w:pPr>
      <w:ins w:id="5735" w:author="Laurence Golding" w:date="2019-05-11T06:51:00Z">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ins>
    </w:p>
    <w:p w14:paraId="0E7B612A" w14:textId="0364F203" w:rsidR="00D867E7" w:rsidRPr="00D867E7" w:rsidRDefault="00D867E7" w:rsidP="00D867E7">
      <w:pPr>
        <w:pStyle w:val="Note"/>
        <w:rPr>
          <w:ins w:id="5736" w:author="Laurence Golding" w:date="2019-05-11T06:51:00Z"/>
        </w:rPr>
      </w:pPr>
      <w:ins w:id="5737" w:author="Laurence Golding" w:date="2019-05-11T06:51:00Z">
        <w:r>
          <w:t>NOTE 2: Redaction tokens have no special meaning in properties not specified as “redactable.”</w:t>
        </w:r>
      </w:ins>
    </w:p>
    <w:p w14:paraId="4830C2D7" w14:textId="68242CF1" w:rsidR="00D65090" w:rsidRDefault="00D65090" w:rsidP="00D65090">
      <w:r w:rsidRPr="00D65090">
        <w:t>If</w:t>
      </w:r>
      <w:r>
        <w:t xml:space="preserve"> for any reason </w:t>
      </w:r>
      <w:del w:id="5738" w:author="Laurence Golding" w:date="2019-05-11T06:51:00Z">
        <w:r>
          <w:delText xml:space="preserve">a </w:delText>
        </w:r>
      </w:del>
      <w:r>
        <w:t xml:space="preserve">different </w:t>
      </w:r>
      <w:del w:id="5739" w:author="Laurence Golding" w:date="2019-05-11T06:51:00Z">
        <w:r>
          <w:delText>value is</w:delText>
        </w:r>
      </w:del>
      <w:ins w:id="5740" w:author="Laurence Golding" w:date="2019-05-11T06:51:00Z">
        <w:r>
          <w:t>value</w:t>
        </w:r>
        <w:r w:rsidR="0022404B">
          <w:t>s</w:t>
        </w:r>
        <w:r>
          <w:t xml:space="preserve"> </w:t>
        </w:r>
        <w:r w:rsidR="0022404B">
          <w:t>are</w:t>
        </w:r>
      </w:ins>
      <w:r w:rsidR="0022404B">
        <w:t xml:space="preserve"> </w:t>
      </w:r>
      <w:r>
        <w:t xml:space="preserve">used, </w:t>
      </w:r>
      <w:del w:id="5741" w:author="Laurence Golding" w:date="2019-05-11T06:51:00Z">
        <w:r>
          <w:delText>it</w:delText>
        </w:r>
      </w:del>
      <w:ins w:id="5742" w:author="Laurence Golding" w:date="2019-05-11T06:51:00Z">
        <w:r w:rsidR="0022404B">
          <w:t>they</w:t>
        </w:r>
      </w:ins>
      <w:r w:rsidR="0022404B">
        <w:t xml:space="preserve"> </w:t>
      </w:r>
      <w:r>
        <w:rPr>
          <w:b/>
        </w:rPr>
        <w:t>MAY</w:t>
      </w:r>
      <w:r>
        <w:t xml:space="preserve"> be any readily identifiable </w:t>
      </w:r>
      <w:del w:id="5743" w:author="Laurence Golding" w:date="2019-05-11T06:51:00Z">
        <w:r>
          <w:delText>string</w:delText>
        </w:r>
      </w:del>
      <w:ins w:id="5744" w:author="Laurence Golding" w:date="2019-05-11T06:51:00Z">
        <w:r>
          <w:t>string</w:t>
        </w:r>
        <w:r w:rsidR="0022404B">
          <w:t>s</w:t>
        </w:r>
      </w:ins>
      <w:r>
        <w:t xml:space="preserve">. An example of a situation where a SARIF producer might choose a different redaction token is if the string </w:t>
      </w:r>
      <w:r w:rsidRPr="000D5BDA">
        <w:rPr>
          <w:rStyle w:val="CODEtemp"/>
        </w:rPr>
        <w:t>"[REDACTED]"</w:t>
      </w:r>
      <w:r>
        <w:t xml:space="preserve"> occurs in the value of </w:t>
      </w:r>
      <w:del w:id="5745" w:author="Laurence Golding" w:date="2019-05-11T06:51:00Z">
        <w:r>
          <w:delText>any redaction-aware</w:delText>
        </w:r>
      </w:del>
      <w:ins w:id="5746" w:author="Laurence Golding" w:date="2019-05-11T06:51:00Z">
        <w:r>
          <w:t xml:space="preserve">a </w:t>
        </w:r>
        <w:r w:rsidR="00A41A7B">
          <w:t>redactable</w:t>
        </w:r>
      </w:ins>
      <w:r>
        <w:t xml:space="preserve"> property in </w:t>
      </w:r>
      <w:del w:id="5747" w:author="Laurence Golding" w:date="2019-05-11T06:51:00Z">
        <w:r>
          <w:delText>the run</w:delText>
        </w:r>
      </w:del>
      <w:ins w:id="5748" w:author="Laurence Golding" w:date="2019-05-11T06:51:00Z">
        <w:r w:rsidR="00817BB4" w:rsidRPr="00817BB4">
          <w:rPr>
            <w:rStyle w:val="CODEtemp"/>
          </w:rPr>
          <w:t>theRun</w:t>
        </w:r>
      </w:ins>
      <w:r>
        <w:t>.</w:t>
      </w:r>
    </w:p>
    <w:p w14:paraId="11AF7C70" w14:textId="1334B2A9" w:rsidR="00D65090" w:rsidRDefault="00D65090" w:rsidP="00D65090">
      <w:pPr>
        <w:pStyle w:val="Note"/>
      </w:pPr>
      <w:r>
        <w:lastRenderedPageBreak/>
        <w:t xml:space="preserve">EXAMPLE 1: In this example, the leading portion of a full path name has been redacted from the </w:t>
      </w:r>
      <w:del w:id="5749" w:author="Laurence Golding" w:date="2019-05-11T06:51:00Z">
        <w:r>
          <w:delText>redaction-aware</w:delText>
        </w:r>
      </w:del>
      <w:ins w:id="5750" w:author="Laurence Golding" w:date="2019-05-11T06:51:00Z">
        <w:r w:rsidR="00A41A7B">
          <w:t>redactable</w:t>
        </w:r>
      </w:ins>
      <w:r>
        <w:t xml:space="preserve"> property </w:t>
      </w:r>
      <w:r w:rsidRPr="00E2251B">
        <w:rPr>
          <w:rStyle w:val="CODEtemp"/>
        </w:rPr>
        <w:t>invocation.commandLine</w:t>
      </w:r>
      <w:r>
        <w:t xml:space="preserve"> to avoid revealing information about the </w:t>
      </w:r>
      <w:del w:id="5751" w:author="Laurence Golding" w:date="2019-05-11T06:51:00Z">
        <w:r>
          <w:delText>machine</w:delText>
        </w:r>
      </w:del>
      <w:ins w:id="5752" w:author="Laurence Golding" w:date="2019-05-11T06:51:00Z">
        <w:r>
          <w:t>machine</w:t>
        </w:r>
        <w:r w:rsidR="0022404B">
          <w:t>’s directory layout</w:t>
        </w:r>
      </w:ins>
      <w:r>
        <w:t>.</w:t>
      </w:r>
    </w:p>
    <w:p w14:paraId="14458F5C" w14:textId="67B6AC4C" w:rsidR="00D65090" w:rsidRDefault="00D65090" w:rsidP="002D65F3">
      <w:pPr>
        <w:pStyle w:val="Code"/>
        <w:pPrChange w:id="5753" w:author="Laurence Golding" w:date="2019-05-11T06:51:00Z">
          <w:pPr>
            <w:pStyle w:val="Codesmall"/>
          </w:pPr>
        </w:pPrChange>
      </w:pPr>
      <w:bookmarkStart w:id="5754" w:name="_Hlk509238118"/>
      <w:r>
        <w:t>{                     # A run object</w:t>
      </w:r>
      <w:del w:id="5755" w:author="Laurence Golding" w:date="2019-05-11T06:51:00Z">
        <w:r>
          <w:delText>.</w:delText>
        </w:r>
      </w:del>
      <w:ins w:id="5756" w:author="Laurence Golding" w:date="2019-05-11T06:51:00Z">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9127C">
          <w:t>3.14</w:t>
        </w:r>
        <w:r w:rsidR="00CD1A14">
          <w:fldChar w:fldCharType="end"/>
        </w:r>
        <w:r w:rsidR="00CD1A14">
          <w:t>)</w:t>
        </w:r>
        <w:r>
          <w:t>.</w:t>
        </w:r>
      </w:ins>
    </w:p>
    <w:p w14:paraId="0C1B35F7" w14:textId="65FCD492" w:rsidR="0022404B" w:rsidRDefault="00D65090" w:rsidP="002D65F3">
      <w:pPr>
        <w:pStyle w:val="Code"/>
        <w:rPr>
          <w:ins w:id="5757" w:author="Laurence Golding" w:date="2019-05-11T06:51:00Z"/>
        </w:rPr>
      </w:pPr>
      <w:r>
        <w:t xml:space="preserve">  "</w:t>
      </w:r>
      <w:del w:id="5758" w:author="Laurence Golding" w:date="2019-05-11T06:51:00Z">
        <w:r>
          <w:delText>redactionToken":</w:delText>
        </w:r>
      </w:del>
      <w:ins w:id="5759" w:author="Laurence Golding" w:date="2019-05-11T06:51:00Z">
        <w:r>
          <w:t>redactionToken</w:t>
        </w:r>
        <w:r w:rsidR="0022404B">
          <w:t>s</w:t>
        </w:r>
        <w:r>
          <w:t xml:space="preserve">": </w:t>
        </w:r>
        <w:r w:rsidR="0022404B">
          <w:t>[</w:t>
        </w:r>
      </w:ins>
    </w:p>
    <w:p w14:paraId="61F58EC3" w14:textId="2F73D3A2" w:rsidR="0022404B" w:rsidRDefault="0022404B" w:rsidP="002D65F3">
      <w:pPr>
        <w:pStyle w:val="Code"/>
        <w:pPrChange w:id="5760" w:author="Laurence Golding" w:date="2019-05-11T06:51:00Z">
          <w:pPr>
            <w:pStyle w:val="Codesmall"/>
          </w:pPr>
        </w:pPrChange>
      </w:pPr>
      <w:ins w:id="5761" w:author="Laurence Golding" w:date="2019-05-11T06:51:00Z">
        <w:r>
          <w:t xml:space="preserve">   </w:t>
        </w:r>
      </w:ins>
      <w:r>
        <w:t xml:space="preserve"> </w:t>
      </w:r>
      <w:r w:rsidR="00D65090">
        <w:t>"[REDACTED</w:t>
      </w:r>
      <w:del w:id="5762" w:author="Laurence Golding" w:date="2019-05-11T06:51:00Z">
        <w:r w:rsidR="00D65090">
          <w:delText>]",</w:delText>
        </w:r>
      </w:del>
      <w:ins w:id="5763" w:author="Laurence Golding" w:date="2019-05-11T06:51:00Z">
        <w:r w:rsidR="00D65090">
          <w:t>]"</w:t>
        </w:r>
      </w:ins>
    </w:p>
    <w:p w14:paraId="4B997884" w14:textId="7373FC7B" w:rsidR="00D65090" w:rsidRDefault="0022404B" w:rsidP="002D65F3">
      <w:pPr>
        <w:pStyle w:val="Code"/>
        <w:rPr>
          <w:ins w:id="5764" w:author="Laurence Golding" w:date="2019-05-11T06:51:00Z"/>
        </w:rPr>
      </w:pPr>
      <w:ins w:id="5765" w:author="Laurence Golding" w:date="2019-05-11T06:51:00Z">
        <w:r>
          <w:t xml:space="preserve">  ]</w:t>
        </w:r>
        <w:r w:rsidR="00D65090">
          <w:t>,</w:t>
        </w:r>
      </w:ins>
    </w:p>
    <w:p w14:paraId="59B12D5A" w14:textId="77777777" w:rsidR="00D65090" w:rsidRDefault="00D65090" w:rsidP="002D65F3">
      <w:pPr>
        <w:pStyle w:val="Code"/>
        <w:pPrChange w:id="5766" w:author="Laurence Golding" w:date="2019-05-11T06:51:00Z">
          <w:pPr>
            <w:pStyle w:val="Codesmall"/>
          </w:pPr>
        </w:pPrChange>
      </w:pPr>
    </w:p>
    <w:p w14:paraId="7D25C7E2" w14:textId="77777777" w:rsidR="00D65090" w:rsidRDefault="00D65090" w:rsidP="002D65F3">
      <w:pPr>
        <w:pStyle w:val="Code"/>
        <w:pPrChange w:id="5767" w:author="Laurence Golding" w:date="2019-05-11T06:51:00Z">
          <w:pPr>
            <w:pStyle w:val="Codesmall"/>
          </w:pPr>
        </w:pPrChange>
      </w:pPr>
      <w:r>
        <w:t xml:space="preserve">  "invocation": {</w:t>
      </w:r>
    </w:p>
    <w:p w14:paraId="2D722269" w14:textId="77777777" w:rsidR="00D65090" w:rsidRDefault="00D65090" w:rsidP="002D65F3">
      <w:pPr>
        <w:pStyle w:val="Code"/>
        <w:pPrChange w:id="5768" w:author="Laurence Golding" w:date="2019-05-11T06:51:00Z">
          <w:pPr>
            <w:pStyle w:val="Codesmall"/>
          </w:pPr>
        </w:pPrChange>
      </w:pPr>
      <w:r>
        <w:t xml:space="preserve">    "commandLine": "SourceScanner --input [REDACTED]/src/ui"</w:t>
      </w:r>
    </w:p>
    <w:p w14:paraId="0E9EF2FC" w14:textId="77777777" w:rsidR="00D65090" w:rsidRDefault="00D65090" w:rsidP="002D65F3">
      <w:pPr>
        <w:pStyle w:val="Code"/>
        <w:pPrChange w:id="5769" w:author="Laurence Golding" w:date="2019-05-11T06:51:00Z">
          <w:pPr>
            <w:pStyle w:val="Codesmall"/>
          </w:pPr>
        </w:pPrChange>
      </w:pPr>
      <w:r>
        <w:t xml:space="preserve">  }</w:t>
      </w:r>
    </w:p>
    <w:p w14:paraId="02DC630D" w14:textId="31C0E262" w:rsidR="00D65090" w:rsidRDefault="00D65090" w:rsidP="002D65F3">
      <w:pPr>
        <w:pStyle w:val="Code"/>
        <w:pPrChange w:id="5770" w:author="Laurence Golding" w:date="2019-05-11T06:51:00Z">
          <w:pPr>
            <w:pStyle w:val="Codesmall"/>
          </w:pPr>
        </w:pPrChange>
      </w:pPr>
      <w:r>
        <w:t xml:space="preserve">  ...</w:t>
      </w:r>
    </w:p>
    <w:p w14:paraId="4FB99F05" w14:textId="3FDBEF0A" w:rsidR="00205844" w:rsidRDefault="00205844" w:rsidP="002D65F3">
      <w:pPr>
        <w:pStyle w:val="Code"/>
        <w:pPrChange w:id="5771" w:author="Laurence Golding" w:date="2019-05-11T06:51:00Z">
          <w:pPr>
            <w:pStyle w:val="Codesmall"/>
          </w:pPr>
        </w:pPrChange>
      </w:pPr>
      <w:r>
        <w:t>}</w:t>
      </w:r>
    </w:p>
    <w:p w14:paraId="098ACB97" w14:textId="77777777" w:rsidR="00401BB5" w:rsidRDefault="00401BB5" w:rsidP="00401BB5">
      <w:pPr>
        <w:pStyle w:val="Heading3"/>
        <w:numPr>
          <w:ilvl w:val="2"/>
          <w:numId w:val="2"/>
        </w:numPr>
        <w:rPr>
          <w:del w:id="5772" w:author="Laurence Golding" w:date="2019-05-11T06:51:00Z"/>
        </w:rPr>
      </w:pPr>
      <w:bookmarkStart w:id="5773" w:name="_Toc516224731"/>
      <w:del w:id="5774" w:author="Laurence Golding" w:date="2019-05-11T06:51:00Z">
        <w:r>
          <w:delText>properties property</w:delText>
        </w:r>
        <w:bookmarkEnd w:id="5773"/>
      </w:del>
    </w:p>
    <w:p w14:paraId="736E1E28" w14:textId="2CB11C40" w:rsidR="0040072D" w:rsidRDefault="0037313D" w:rsidP="0040072D">
      <w:pPr>
        <w:pStyle w:val="Heading2"/>
        <w:rPr>
          <w:ins w:id="5775" w:author="Laurence Golding" w:date="2019-05-11T06:51:00Z"/>
        </w:rPr>
      </w:pPr>
      <w:del w:id="5776" w:author="Laurence Golding" w:date="2019-05-11T06:51:00Z">
        <w:r w:rsidRPr="0037313D">
          <w:delText xml:space="preserve">A </w:delText>
        </w:r>
      </w:del>
      <w:bookmarkStart w:id="5777" w:name="_Ref6208153"/>
      <w:bookmarkStart w:id="5778" w:name="_Toc8367025"/>
      <w:ins w:id="5779" w:author="Laurence Golding" w:date="2019-05-11T06:51:00Z">
        <w:r w:rsidR="0040072D">
          <w:t>externalPropertyFileReferences object</w:t>
        </w:r>
        <w:bookmarkEnd w:id="5777"/>
        <w:bookmarkEnd w:id="5778"/>
      </w:ins>
    </w:p>
    <w:p w14:paraId="797443A3" w14:textId="30D2FA9F" w:rsidR="0040072D" w:rsidRDefault="0040072D" w:rsidP="0040072D">
      <w:pPr>
        <w:pStyle w:val="Heading3"/>
        <w:rPr>
          <w:ins w:id="5780" w:author="Laurence Golding" w:date="2019-05-11T06:51:00Z"/>
        </w:rPr>
      </w:pPr>
      <w:bookmarkStart w:id="5781" w:name="_Toc8367026"/>
      <w:ins w:id="5782" w:author="Laurence Golding" w:date="2019-05-11T06:51:00Z">
        <w:r>
          <w:t>General</w:t>
        </w:r>
        <w:bookmarkEnd w:id="5781"/>
      </w:ins>
    </w:p>
    <w:p w14:paraId="28E57B08" w14:textId="5CA68EAC" w:rsidR="0036208E" w:rsidRPr="0036208E" w:rsidRDefault="0036208E" w:rsidP="0036208E">
      <w:pPr>
        <w:rPr>
          <w:ins w:id="5783" w:author="Laurence Golding" w:date="2019-05-11T06:51:00Z"/>
        </w:rPr>
      </w:pPr>
      <w:ins w:id="5784" w:author="Laurence Golding" w:date="2019-05-11T06:51:00Z">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9127C">
          <w:t>3.15.2</w:t>
        </w:r>
        <w:r>
          <w:fldChar w:fldCharType="end"/>
        </w:r>
        <w:r>
          <w:t xml:space="preserve">) that contain the values of all externalized properties associated with </w:t>
        </w:r>
        <w:r w:rsidRPr="0036208E">
          <w:rPr>
            <w:rStyle w:val="CODEtemp"/>
          </w:rPr>
          <w:t>theRun</w:t>
        </w:r>
        <w:r>
          <w:t>.</w:t>
        </w:r>
      </w:ins>
    </w:p>
    <w:p w14:paraId="34FAE374" w14:textId="11DB022D" w:rsidR="0040072D" w:rsidRPr="0036208E" w:rsidRDefault="0040072D" w:rsidP="0036208E">
      <w:pPr>
        <w:pStyle w:val="Heading3"/>
        <w:rPr>
          <w:ins w:id="5785" w:author="Laurence Golding" w:date="2019-05-11T06:51:00Z"/>
        </w:rPr>
      </w:pPr>
      <w:bookmarkStart w:id="5786" w:name="_Ref6209979"/>
      <w:bookmarkStart w:id="5787" w:name="_Toc8367027"/>
      <w:ins w:id="5788" w:author="Laurence Golding" w:date="2019-05-11T06:51:00Z">
        <w:r>
          <w:t>Rationale</w:t>
        </w:r>
        <w:bookmarkEnd w:id="5786"/>
        <w:bookmarkEnd w:id="5787"/>
      </w:ins>
    </w:p>
    <w:p w14:paraId="6FD77DAD" w14:textId="2195862A" w:rsidR="0040072D" w:rsidRDefault="0040072D" w:rsidP="0040072D">
      <w:pPr>
        <w:rPr>
          <w:ins w:id="5789" w:author="Laurence Golding" w:date="2019-05-11T06:51:00Z"/>
        </w:rPr>
      </w:pPr>
      <w:ins w:id="5790" w:author="Laurence Golding" w:date="2019-05-11T06:51:00Z">
        <w:r>
          <w:t xml:space="preserve">In some engineering environments, a single tool </w:t>
        </w:r>
      </w:ins>
      <w:r>
        <w:rPr>
          <w:rPrChange w:id="5791" w:author="Laurence Golding" w:date="2019-05-11T06:51:00Z">
            <w:rPr>
              <w:rStyle w:val="CODEtemp"/>
            </w:rPr>
          </w:rPrChange>
        </w:rPr>
        <w:t>run</w:t>
      </w:r>
      <w:r>
        <w:t xml:space="preserve"> </w:t>
      </w:r>
      <w:del w:id="5792" w:author="Laurence Golding" w:date="2019-05-11T06:51:00Z">
        <w:r w:rsidR="0037313D" w:rsidRPr="0037313D">
          <w:delText xml:space="preserve">object </w:delText>
        </w:r>
        <w:r w:rsidR="0037313D" w:rsidRPr="0037313D">
          <w:rPr>
            <w:b/>
          </w:rPr>
          <w:delText>MAY</w:delText>
        </w:r>
        <w:r w:rsidR="0037313D" w:rsidRPr="0037313D">
          <w:delText xml:space="preserve"> contain a </w:delText>
        </w:r>
      </w:del>
      <w:ins w:id="5793" w:author="Laurence Golding" w:date="2019-05-11T06:51:00Z">
        <w:r>
          <w:t>might analyze hundreds of thousands of files and produce millions of results. This causes problems for both producers and consumers of such large SARIF log files:</w:t>
        </w:r>
      </w:ins>
    </w:p>
    <w:p w14:paraId="38FD597F" w14:textId="77777777" w:rsidR="0040072D" w:rsidRDefault="0040072D" w:rsidP="007F356E">
      <w:pPr>
        <w:pStyle w:val="ListParagraph"/>
        <w:numPr>
          <w:ilvl w:val="0"/>
          <w:numId w:val="53"/>
        </w:numPr>
        <w:rPr>
          <w:ins w:id="5794" w:author="Laurence Golding" w:date="2019-05-11T06:51:00Z"/>
        </w:rPr>
      </w:pPr>
      <w:ins w:id="5795" w:author="Laurence Golding" w:date="2019-05-11T06:51:00Z">
        <w:r>
          <w:t>The log file might be too large for a consumer to hold in memory and might take several minutes to read.</w:t>
        </w:r>
      </w:ins>
    </w:p>
    <w:p w14:paraId="6A5F3C85" w14:textId="77777777" w:rsidR="0040072D" w:rsidRDefault="0040072D" w:rsidP="007F356E">
      <w:pPr>
        <w:pStyle w:val="ListParagraph"/>
        <w:numPr>
          <w:ilvl w:val="0"/>
          <w:numId w:val="52"/>
        </w:numPr>
        <w:rPr>
          <w:ins w:id="5796" w:author="Laurence Golding" w:date="2019-05-11T06:51:00Z"/>
        </w:rPr>
      </w:pPr>
      <w:ins w:id="5797" w:author="Laurence Golding" w:date="2019-05-11T06:51:00Z">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ins>
    </w:p>
    <w:p w14:paraId="62A19CEC" w14:textId="77777777" w:rsidR="0040072D" w:rsidRPr="00AD424F" w:rsidRDefault="0040072D" w:rsidP="0040072D">
      <w:pPr>
        <w:rPr>
          <w:ins w:id="5798" w:author="Laurence Golding" w:date="2019-05-11T06:51:00Z"/>
        </w:rPr>
      </w:pPr>
      <w:ins w:id="5799" w:author="Laurence Golding" w:date="2019-05-11T06:51:00Z">
        <w:r>
          <w:t xml:space="preserve">To mitigate these problems, SARIF allows certain properties of a </w:t>
        </w:r>
        <w:r w:rsidRPr="008A4421">
          <w:rPr>
            <w:rStyle w:val="CODEtemp"/>
          </w:rPr>
          <w:t>run</w:t>
        </w:r>
        <w:r>
          <w:t xml:space="preserve"> object and its sub-objects to be stored in separate files. We refer to these files as “external </w:t>
        </w:r>
      </w:ins>
      <w:r>
        <w:t xml:space="preserve">property </w:t>
      </w:r>
      <w:ins w:id="5800" w:author="Laurence Golding" w:date="2019-05-11T06:51:00Z">
        <w:r>
          <w:t xml:space="preserve">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ins>
    </w:p>
    <w:p w14:paraId="6D0DE512" w14:textId="5BE17B4C" w:rsidR="0040072D" w:rsidRDefault="0040072D" w:rsidP="0040072D">
      <w:pPr>
        <w:rPr>
          <w:ins w:id="5801" w:author="Laurence Golding" w:date="2019-05-11T06:51:00Z"/>
        </w:rPr>
      </w:pPr>
      <w:ins w:id="5802" w:author="Laurence Golding" w:date="2019-05-11T06:51:00Z">
        <w:r>
          <w:t>The format of an external property file is described in §</w:t>
        </w:r>
        <w:r>
          <w:fldChar w:fldCharType="begin"/>
        </w:r>
        <w:r>
          <w:instrText xml:space="preserve"> REF _Ref528151413 \r \h </w:instrText>
        </w:r>
        <w:r>
          <w:fldChar w:fldCharType="separate"/>
        </w:r>
        <w:r w:rsidR="0009127C">
          <w:t>4</w:t>
        </w:r>
        <w:r>
          <w:fldChar w:fldCharType="end"/>
        </w:r>
        <w:r>
          <w:t>.</w:t>
        </w:r>
      </w:ins>
    </w:p>
    <w:p w14:paraId="14BB4875" w14:textId="7198C0F8" w:rsidR="0040072D" w:rsidRDefault="0040072D" w:rsidP="0036208E">
      <w:pPr>
        <w:rPr>
          <w:ins w:id="5803" w:author="Laurence Golding" w:date="2019-05-11T06:51:00Z"/>
        </w:rPr>
      </w:pPr>
      <w:ins w:id="5804" w:author="Laurence Golding" w:date="2019-05-11T06:51:00Z">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ins>
    </w:p>
    <w:p w14:paraId="0C2FDCAA" w14:textId="08E6A792" w:rsidR="00EE67F8" w:rsidRDefault="00EE67F8" w:rsidP="0036208E">
      <w:pPr>
        <w:rPr>
          <w:ins w:id="5805" w:author="Laurence Golding" w:date="2019-05-11T06:51:00Z"/>
        </w:rPr>
      </w:pPr>
      <w:ins w:id="5806" w:author="Laurence Golding" w:date="2019-05-11T06:51:00Z">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ins>
    </w:p>
    <w:p w14:paraId="2D8D8FCA" w14:textId="2E4CF38A" w:rsidR="00EE67F8" w:rsidRPr="0040072D" w:rsidRDefault="00EE67F8" w:rsidP="00EE67F8">
      <w:pPr>
        <w:pStyle w:val="Note"/>
        <w:rPr>
          <w:ins w:id="5807" w:author="Laurence Golding" w:date="2019-05-11T06:51:00Z"/>
        </w:rPr>
      </w:pPr>
      <w:ins w:id="5808" w:author="Laurence Golding" w:date="2019-05-11T06:51:00Z">
        <w:r>
          <w:t>NOTE: This allows a SARIF producer to begin writing the elements of an array-valued property to the root file, and then, if the file grows too large, to “spill” the additional elements into one or more external property files.</w:t>
        </w:r>
      </w:ins>
    </w:p>
    <w:p w14:paraId="6B4A7E7C" w14:textId="12D033CF" w:rsidR="0040072D" w:rsidRDefault="0040072D" w:rsidP="0040072D">
      <w:pPr>
        <w:pStyle w:val="Heading3"/>
        <w:rPr>
          <w:ins w:id="5809" w:author="Laurence Golding" w:date="2019-05-11T06:51:00Z"/>
        </w:rPr>
      </w:pPr>
      <w:bookmarkStart w:id="5810" w:name="_Ref6212273"/>
      <w:bookmarkStart w:id="5811" w:name="_Ref6212275"/>
      <w:bookmarkStart w:id="5812" w:name="_Ref6212277"/>
      <w:bookmarkStart w:id="5813" w:name="_Toc8367028"/>
      <w:ins w:id="5814" w:author="Laurence Golding" w:date="2019-05-11T06:51:00Z">
        <w:r>
          <w:t>Properties</w:t>
        </w:r>
        <w:bookmarkEnd w:id="5810"/>
        <w:bookmarkEnd w:id="5811"/>
        <w:bookmarkEnd w:id="5812"/>
        <w:bookmarkEnd w:id="5813"/>
      </w:ins>
    </w:p>
    <w:p w14:paraId="712F4E96" w14:textId="00775C71" w:rsidR="0036208E" w:rsidRDefault="0036208E" w:rsidP="0036208E">
      <w:pPr>
        <w:rPr>
          <w:ins w:id="5815" w:author="Laurence Golding" w:date="2019-05-11T06:51:00Z"/>
        </w:rPr>
      </w:pPr>
      <w:ins w:id="5816" w:author="Laurence Golding" w:date="2019-05-11T06:51:00Z">
        <w:r>
          <w:t xml:space="preserve">The following table lists all the externalizable properties together with their corresponding property names in the </w:t>
        </w:r>
        <w:r w:rsidRPr="0036208E">
          <w:rPr>
            <w:rStyle w:val="CODEtemp"/>
          </w:rPr>
          <w:t>externalPropertyFileReferences</w:t>
        </w:r>
        <w:r>
          <w:t xml:space="preserve"> object:</w:t>
        </w:r>
      </w:ins>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rPr>
          <w:ins w:id="5817" w:author="Laurence Golding" w:date="2019-05-11T06:51:00Z"/>
        </w:trPr>
        <w:tc>
          <w:tcPr>
            <w:tcW w:w="3085" w:type="dxa"/>
            <w:tcBorders>
              <w:bottom w:val="single" w:sz="4" w:space="0" w:color="auto"/>
            </w:tcBorders>
          </w:tcPr>
          <w:p w14:paraId="3EE6D3D8" w14:textId="77777777" w:rsidR="0036208E" w:rsidRPr="003B20D1" w:rsidRDefault="0036208E" w:rsidP="006D77C8">
            <w:pPr>
              <w:jc w:val="center"/>
              <w:rPr>
                <w:ins w:id="5818" w:author="Laurence Golding" w:date="2019-05-11T06:51:00Z"/>
                <w:b/>
              </w:rPr>
            </w:pPr>
            <w:ins w:id="5819" w:author="Laurence Golding" w:date="2019-05-11T06:51:00Z">
              <w:r w:rsidRPr="003B20D1">
                <w:rPr>
                  <w:b/>
                </w:rPr>
                <w:lastRenderedPageBreak/>
                <w:t>Externalizable property</w:t>
              </w:r>
            </w:ins>
          </w:p>
        </w:tc>
        <w:tc>
          <w:tcPr>
            <w:tcW w:w="4519" w:type="dxa"/>
            <w:tcBorders>
              <w:bottom w:val="single" w:sz="4" w:space="0" w:color="auto"/>
            </w:tcBorders>
          </w:tcPr>
          <w:p w14:paraId="678011E8" w14:textId="45F10518" w:rsidR="0036208E" w:rsidRPr="003B20D1" w:rsidRDefault="0036208E" w:rsidP="0036208E">
            <w:pPr>
              <w:jc w:val="center"/>
              <w:rPr>
                <w:ins w:id="5820" w:author="Laurence Golding" w:date="2019-05-11T06:51:00Z"/>
                <w:b/>
              </w:rPr>
            </w:pPr>
            <w:ins w:id="5821" w:author="Laurence Golding" w:date="2019-05-11T06:51:00Z">
              <w:r w:rsidRPr="003B20D1">
                <w:rPr>
                  <w:b/>
                </w:rPr>
                <w:t>Property name</w:t>
              </w:r>
            </w:ins>
          </w:p>
        </w:tc>
        <w:tc>
          <w:tcPr>
            <w:tcW w:w="1972" w:type="dxa"/>
            <w:tcBorders>
              <w:bottom w:val="single" w:sz="4" w:space="0" w:color="auto"/>
            </w:tcBorders>
          </w:tcPr>
          <w:p w14:paraId="373BF17C" w14:textId="77777777" w:rsidR="0036208E" w:rsidRPr="003B20D1" w:rsidRDefault="0036208E" w:rsidP="006D77C8">
            <w:pPr>
              <w:jc w:val="center"/>
              <w:rPr>
                <w:ins w:id="5822" w:author="Laurence Golding" w:date="2019-05-11T06:51:00Z"/>
                <w:b/>
              </w:rPr>
            </w:pPr>
            <w:ins w:id="5823" w:author="Laurence Golding" w:date="2019-05-11T06:51:00Z">
              <w:r>
                <w:rPr>
                  <w:b/>
                </w:rPr>
                <w:t>Type</w:t>
              </w:r>
            </w:ins>
          </w:p>
        </w:tc>
      </w:tr>
      <w:tr w:rsidR="0036208E" w14:paraId="237994CE" w14:textId="77777777" w:rsidTr="006D77C8">
        <w:trPr>
          <w:ins w:id="5824" w:author="Laurence Golding" w:date="2019-05-11T06:51:00Z"/>
        </w:trPr>
        <w:tc>
          <w:tcPr>
            <w:tcW w:w="3085" w:type="dxa"/>
            <w:tcBorders>
              <w:top w:val="single" w:sz="4" w:space="0" w:color="auto"/>
            </w:tcBorders>
          </w:tcPr>
          <w:p w14:paraId="0CB1B33D" w14:textId="77777777" w:rsidR="0036208E" w:rsidRPr="00700077" w:rsidRDefault="0036208E" w:rsidP="006D77C8">
            <w:pPr>
              <w:rPr>
                <w:ins w:id="5825" w:author="Laurence Golding" w:date="2019-05-11T06:51:00Z"/>
                <w:rStyle w:val="CODEtemp"/>
              </w:rPr>
            </w:pPr>
            <w:ins w:id="5826" w:author="Laurence Golding" w:date="2019-05-11T06:51:00Z">
              <w:r w:rsidRPr="00700077">
                <w:rPr>
                  <w:rStyle w:val="CODEtemp"/>
                </w:rPr>
                <w:t>run.</w:t>
              </w:r>
              <w:r>
                <w:rPr>
                  <w:rStyle w:val="CODEtemp"/>
                </w:rPr>
                <w:t>addresses</w:t>
              </w:r>
            </w:ins>
          </w:p>
        </w:tc>
        <w:tc>
          <w:tcPr>
            <w:tcW w:w="4519" w:type="dxa"/>
            <w:tcBorders>
              <w:top w:val="single" w:sz="4" w:space="0" w:color="auto"/>
            </w:tcBorders>
          </w:tcPr>
          <w:p w14:paraId="1835D306" w14:textId="77777777" w:rsidR="0036208E" w:rsidRPr="00700077" w:rsidRDefault="0036208E" w:rsidP="006D77C8">
            <w:pPr>
              <w:rPr>
                <w:ins w:id="5827" w:author="Laurence Golding" w:date="2019-05-11T06:51:00Z"/>
                <w:rStyle w:val="CODEtemp"/>
              </w:rPr>
            </w:pPr>
            <w:ins w:id="5828" w:author="Laurence Golding" w:date="2019-05-11T06:51:00Z">
              <w:r>
                <w:rPr>
                  <w:rStyle w:val="CODEtemp"/>
                </w:rPr>
                <w:t>addresses</w:t>
              </w:r>
            </w:ins>
          </w:p>
        </w:tc>
        <w:tc>
          <w:tcPr>
            <w:tcW w:w="1972" w:type="dxa"/>
            <w:tcBorders>
              <w:top w:val="single" w:sz="4" w:space="0" w:color="auto"/>
            </w:tcBorders>
          </w:tcPr>
          <w:p w14:paraId="63ED58EE" w14:textId="77777777" w:rsidR="0036208E" w:rsidRPr="001B610D" w:rsidRDefault="0036208E" w:rsidP="006D77C8">
            <w:pPr>
              <w:jc w:val="center"/>
              <w:rPr>
                <w:ins w:id="5829" w:author="Laurence Golding" w:date="2019-05-11T06:51:00Z"/>
                <w:rStyle w:val="CODEtemp"/>
                <w:rFonts w:ascii="Arial" w:hAnsi="Arial" w:cs="Arial"/>
              </w:rPr>
            </w:pPr>
            <w:ins w:id="5830" w:author="Laurence Golding" w:date="2019-05-11T06:51:00Z">
              <w:r>
                <w:rPr>
                  <w:rStyle w:val="CODEtemp"/>
                  <w:rFonts w:ascii="Arial" w:hAnsi="Arial" w:cs="Arial"/>
                </w:rPr>
                <w:t>array</w:t>
              </w:r>
            </w:ins>
          </w:p>
        </w:tc>
      </w:tr>
      <w:tr w:rsidR="0036208E" w14:paraId="5718DE4C" w14:textId="77777777" w:rsidTr="006D77C8">
        <w:trPr>
          <w:ins w:id="5831" w:author="Laurence Golding" w:date="2019-05-11T06:51:00Z"/>
        </w:trPr>
        <w:tc>
          <w:tcPr>
            <w:tcW w:w="3085" w:type="dxa"/>
            <w:tcBorders>
              <w:top w:val="single" w:sz="4" w:space="0" w:color="auto"/>
            </w:tcBorders>
          </w:tcPr>
          <w:p w14:paraId="0A4E5D5C" w14:textId="77777777" w:rsidR="0036208E" w:rsidRPr="00700077" w:rsidRDefault="0036208E" w:rsidP="006D77C8">
            <w:pPr>
              <w:rPr>
                <w:ins w:id="5832" w:author="Laurence Golding" w:date="2019-05-11T06:51:00Z"/>
                <w:rStyle w:val="CODEtemp"/>
              </w:rPr>
            </w:pPr>
            <w:ins w:id="5833" w:author="Laurence Golding" w:date="2019-05-11T06:51:00Z">
              <w:r>
                <w:rPr>
                  <w:rStyle w:val="CODEtemp"/>
                </w:rPr>
                <w:t>run.artifacts</w:t>
              </w:r>
            </w:ins>
          </w:p>
        </w:tc>
        <w:tc>
          <w:tcPr>
            <w:tcW w:w="4519" w:type="dxa"/>
            <w:tcBorders>
              <w:top w:val="single" w:sz="4" w:space="0" w:color="auto"/>
            </w:tcBorders>
          </w:tcPr>
          <w:p w14:paraId="7B604093" w14:textId="77777777" w:rsidR="0036208E" w:rsidRPr="00700077" w:rsidRDefault="0036208E" w:rsidP="006D77C8">
            <w:pPr>
              <w:rPr>
                <w:ins w:id="5834" w:author="Laurence Golding" w:date="2019-05-11T06:51:00Z"/>
                <w:rStyle w:val="CODEtemp"/>
              </w:rPr>
            </w:pPr>
            <w:ins w:id="5835" w:author="Laurence Golding" w:date="2019-05-11T06:51:00Z">
              <w:r>
                <w:rPr>
                  <w:rStyle w:val="CODEtemp"/>
                </w:rPr>
                <w:t>artifacts</w:t>
              </w:r>
            </w:ins>
          </w:p>
        </w:tc>
        <w:tc>
          <w:tcPr>
            <w:tcW w:w="1972" w:type="dxa"/>
            <w:tcBorders>
              <w:top w:val="single" w:sz="4" w:space="0" w:color="auto"/>
            </w:tcBorders>
          </w:tcPr>
          <w:p w14:paraId="369A4369" w14:textId="77777777" w:rsidR="0036208E" w:rsidRDefault="0036208E" w:rsidP="006D77C8">
            <w:pPr>
              <w:jc w:val="center"/>
              <w:rPr>
                <w:ins w:id="5836" w:author="Laurence Golding" w:date="2019-05-11T06:51:00Z"/>
                <w:rStyle w:val="CODEtemp"/>
                <w:rFonts w:ascii="Arial" w:hAnsi="Arial" w:cs="Arial"/>
              </w:rPr>
            </w:pPr>
            <w:ins w:id="5837" w:author="Laurence Golding" w:date="2019-05-11T06:51:00Z">
              <w:r>
                <w:rPr>
                  <w:rStyle w:val="CODEtemp"/>
                  <w:rFonts w:ascii="Arial" w:hAnsi="Arial" w:cs="Arial"/>
                </w:rPr>
                <w:t>array</w:t>
              </w:r>
            </w:ins>
          </w:p>
        </w:tc>
      </w:tr>
      <w:tr w:rsidR="0036208E" w14:paraId="6D65280D" w14:textId="77777777" w:rsidTr="006D77C8">
        <w:trPr>
          <w:ins w:id="5838" w:author="Laurence Golding" w:date="2019-05-11T06:51:00Z"/>
        </w:trPr>
        <w:tc>
          <w:tcPr>
            <w:tcW w:w="3085" w:type="dxa"/>
          </w:tcPr>
          <w:p w14:paraId="7014EA90" w14:textId="77777777" w:rsidR="0036208E" w:rsidRPr="00700077" w:rsidRDefault="0036208E" w:rsidP="006D77C8">
            <w:pPr>
              <w:rPr>
                <w:ins w:id="5839" w:author="Laurence Golding" w:date="2019-05-11T06:51:00Z"/>
                <w:rStyle w:val="CODEtemp"/>
              </w:rPr>
            </w:pPr>
            <w:ins w:id="5840" w:author="Laurence Golding" w:date="2019-05-11T06:51:00Z">
              <w:r w:rsidRPr="00700077">
                <w:rPr>
                  <w:rStyle w:val="CODEtemp"/>
                </w:rPr>
                <w:t>run.conversion</w:t>
              </w:r>
            </w:ins>
          </w:p>
        </w:tc>
        <w:tc>
          <w:tcPr>
            <w:tcW w:w="4519" w:type="dxa"/>
          </w:tcPr>
          <w:p w14:paraId="6D779829" w14:textId="77777777" w:rsidR="0036208E" w:rsidRPr="00700077" w:rsidRDefault="0036208E" w:rsidP="006D77C8">
            <w:pPr>
              <w:rPr>
                <w:ins w:id="5841" w:author="Laurence Golding" w:date="2019-05-11T06:51:00Z"/>
                <w:rStyle w:val="CODEtemp"/>
              </w:rPr>
            </w:pPr>
            <w:ins w:id="5842" w:author="Laurence Golding" w:date="2019-05-11T06:51:00Z">
              <w:r w:rsidRPr="00700077">
                <w:rPr>
                  <w:rStyle w:val="CODEtemp"/>
                </w:rPr>
                <w:t>conversion</w:t>
              </w:r>
            </w:ins>
          </w:p>
        </w:tc>
        <w:tc>
          <w:tcPr>
            <w:tcW w:w="1972" w:type="dxa"/>
          </w:tcPr>
          <w:p w14:paraId="201554DB" w14:textId="77777777" w:rsidR="0036208E" w:rsidRPr="001B610D" w:rsidRDefault="0036208E" w:rsidP="006D77C8">
            <w:pPr>
              <w:jc w:val="center"/>
              <w:rPr>
                <w:ins w:id="5843" w:author="Laurence Golding" w:date="2019-05-11T06:51:00Z"/>
                <w:rStyle w:val="CODEtemp"/>
                <w:rFonts w:ascii="Arial" w:hAnsi="Arial" w:cs="Arial"/>
              </w:rPr>
            </w:pPr>
            <w:ins w:id="5844" w:author="Laurence Golding" w:date="2019-05-11T06:51:00Z">
              <w:r>
                <w:rPr>
                  <w:rStyle w:val="CODEtemp"/>
                  <w:rFonts w:ascii="Arial" w:hAnsi="Arial" w:cs="Arial"/>
                </w:rPr>
                <w:t>object</w:t>
              </w:r>
            </w:ins>
          </w:p>
        </w:tc>
      </w:tr>
      <w:tr w:rsidR="0036208E" w14:paraId="4C2F98CF" w14:textId="77777777" w:rsidTr="006D77C8">
        <w:trPr>
          <w:ins w:id="5845" w:author="Laurence Golding" w:date="2019-05-11T06:51:00Z"/>
        </w:trPr>
        <w:tc>
          <w:tcPr>
            <w:tcW w:w="3085" w:type="dxa"/>
          </w:tcPr>
          <w:p w14:paraId="5CBE7A66" w14:textId="77777777" w:rsidR="0036208E" w:rsidRPr="00700077" w:rsidRDefault="0036208E" w:rsidP="006D77C8">
            <w:pPr>
              <w:rPr>
                <w:ins w:id="5846" w:author="Laurence Golding" w:date="2019-05-11T06:51:00Z"/>
                <w:rStyle w:val="CODEtemp"/>
              </w:rPr>
            </w:pPr>
            <w:ins w:id="5847" w:author="Laurence Golding" w:date="2019-05-11T06:51:00Z">
              <w:r w:rsidRPr="00700077">
                <w:rPr>
                  <w:rStyle w:val="CODEtemp"/>
                </w:rPr>
                <w:t>run.graphs</w:t>
              </w:r>
            </w:ins>
          </w:p>
        </w:tc>
        <w:tc>
          <w:tcPr>
            <w:tcW w:w="4519" w:type="dxa"/>
          </w:tcPr>
          <w:p w14:paraId="126A88AE" w14:textId="77777777" w:rsidR="0036208E" w:rsidRPr="00700077" w:rsidRDefault="0036208E" w:rsidP="006D77C8">
            <w:pPr>
              <w:rPr>
                <w:ins w:id="5848" w:author="Laurence Golding" w:date="2019-05-11T06:51:00Z"/>
                <w:rStyle w:val="CODEtemp"/>
              </w:rPr>
            </w:pPr>
            <w:ins w:id="5849" w:author="Laurence Golding" w:date="2019-05-11T06:51:00Z">
              <w:r w:rsidRPr="00700077">
                <w:rPr>
                  <w:rStyle w:val="CODEtemp"/>
                </w:rPr>
                <w:t>graphs</w:t>
              </w:r>
            </w:ins>
          </w:p>
        </w:tc>
        <w:tc>
          <w:tcPr>
            <w:tcW w:w="1972" w:type="dxa"/>
          </w:tcPr>
          <w:p w14:paraId="1C0A24B9" w14:textId="77777777" w:rsidR="0036208E" w:rsidRPr="001B610D" w:rsidRDefault="0036208E" w:rsidP="006D77C8">
            <w:pPr>
              <w:jc w:val="center"/>
              <w:rPr>
                <w:ins w:id="5850" w:author="Laurence Golding" w:date="2019-05-11T06:51:00Z"/>
                <w:rStyle w:val="CODEtemp"/>
                <w:rFonts w:ascii="Arial" w:hAnsi="Arial" w:cs="Arial"/>
              </w:rPr>
            </w:pPr>
            <w:ins w:id="5851" w:author="Laurence Golding" w:date="2019-05-11T06:51:00Z">
              <w:r>
                <w:rPr>
                  <w:rStyle w:val="CODEtemp"/>
                  <w:rFonts w:ascii="Arial" w:hAnsi="Arial" w:cs="Arial"/>
                </w:rPr>
                <w:t>array</w:t>
              </w:r>
            </w:ins>
          </w:p>
        </w:tc>
      </w:tr>
      <w:tr w:rsidR="0036208E" w14:paraId="1B91AB63" w14:textId="77777777" w:rsidTr="006D77C8">
        <w:trPr>
          <w:ins w:id="5852" w:author="Laurence Golding" w:date="2019-05-11T06:51:00Z"/>
        </w:trPr>
        <w:tc>
          <w:tcPr>
            <w:tcW w:w="3085" w:type="dxa"/>
          </w:tcPr>
          <w:p w14:paraId="5906219A" w14:textId="77777777" w:rsidR="0036208E" w:rsidRPr="00700077" w:rsidRDefault="0036208E" w:rsidP="006D77C8">
            <w:pPr>
              <w:rPr>
                <w:ins w:id="5853" w:author="Laurence Golding" w:date="2019-05-11T06:51:00Z"/>
                <w:rStyle w:val="CODEtemp"/>
              </w:rPr>
            </w:pPr>
            <w:ins w:id="5854" w:author="Laurence Golding" w:date="2019-05-11T06:51:00Z">
              <w:r>
                <w:rPr>
                  <w:rStyle w:val="CODEtemp"/>
                </w:rPr>
                <w:t>run.invocations</w:t>
              </w:r>
            </w:ins>
          </w:p>
        </w:tc>
        <w:tc>
          <w:tcPr>
            <w:tcW w:w="4519" w:type="dxa"/>
          </w:tcPr>
          <w:p w14:paraId="5B43FA12" w14:textId="77777777" w:rsidR="0036208E" w:rsidRPr="00700077" w:rsidRDefault="0036208E" w:rsidP="006D77C8">
            <w:pPr>
              <w:rPr>
                <w:ins w:id="5855" w:author="Laurence Golding" w:date="2019-05-11T06:51:00Z"/>
                <w:rStyle w:val="CODEtemp"/>
              </w:rPr>
            </w:pPr>
            <w:ins w:id="5856" w:author="Laurence Golding" w:date="2019-05-11T06:51:00Z">
              <w:r>
                <w:rPr>
                  <w:rStyle w:val="CODEtemp"/>
                </w:rPr>
                <w:t>invocations</w:t>
              </w:r>
            </w:ins>
          </w:p>
        </w:tc>
        <w:tc>
          <w:tcPr>
            <w:tcW w:w="1972" w:type="dxa"/>
          </w:tcPr>
          <w:p w14:paraId="59DD584F" w14:textId="77777777" w:rsidR="0036208E" w:rsidRDefault="0036208E" w:rsidP="006D77C8">
            <w:pPr>
              <w:jc w:val="center"/>
              <w:rPr>
                <w:ins w:id="5857" w:author="Laurence Golding" w:date="2019-05-11T06:51:00Z"/>
                <w:rStyle w:val="CODEtemp"/>
                <w:rFonts w:ascii="Arial" w:hAnsi="Arial" w:cs="Arial"/>
              </w:rPr>
            </w:pPr>
            <w:ins w:id="5858" w:author="Laurence Golding" w:date="2019-05-11T06:51:00Z">
              <w:r>
                <w:rPr>
                  <w:rStyle w:val="CODEtemp"/>
                  <w:rFonts w:ascii="Arial" w:hAnsi="Arial" w:cs="Arial"/>
                </w:rPr>
                <w:t>array</w:t>
              </w:r>
            </w:ins>
          </w:p>
        </w:tc>
      </w:tr>
      <w:tr w:rsidR="0036208E" w14:paraId="7F2E6561" w14:textId="77777777" w:rsidTr="006D77C8">
        <w:trPr>
          <w:ins w:id="5859" w:author="Laurence Golding" w:date="2019-05-11T06:51:00Z"/>
        </w:trPr>
        <w:tc>
          <w:tcPr>
            <w:tcW w:w="3085" w:type="dxa"/>
          </w:tcPr>
          <w:p w14:paraId="3E68C2E4" w14:textId="77777777" w:rsidR="0036208E" w:rsidRPr="00700077" w:rsidRDefault="0036208E" w:rsidP="006D77C8">
            <w:pPr>
              <w:rPr>
                <w:ins w:id="5860" w:author="Laurence Golding" w:date="2019-05-11T06:51:00Z"/>
                <w:rStyle w:val="CODEtemp"/>
              </w:rPr>
            </w:pPr>
            <w:ins w:id="5861" w:author="Laurence Golding" w:date="2019-05-11T06:51:00Z">
              <w:r w:rsidRPr="00700077">
                <w:rPr>
                  <w:rStyle w:val="CODEtemp"/>
                </w:rPr>
                <w:t>run.logicalLocations</w:t>
              </w:r>
            </w:ins>
          </w:p>
        </w:tc>
        <w:tc>
          <w:tcPr>
            <w:tcW w:w="4519" w:type="dxa"/>
          </w:tcPr>
          <w:p w14:paraId="54097B12" w14:textId="77777777" w:rsidR="0036208E" w:rsidRPr="00700077" w:rsidRDefault="0036208E" w:rsidP="006D77C8">
            <w:pPr>
              <w:rPr>
                <w:ins w:id="5862" w:author="Laurence Golding" w:date="2019-05-11T06:51:00Z"/>
                <w:rStyle w:val="CODEtemp"/>
              </w:rPr>
            </w:pPr>
            <w:ins w:id="5863" w:author="Laurence Golding" w:date="2019-05-11T06:51:00Z">
              <w:r w:rsidRPr="00700077">
                <w:rPr>
                  <w:rStyle w:val="CODEtemp"/>
                </w:rPr>
                <w:t>logicalLocations</w:t>
              </w:r>
            </w:ins>
          </w:p>
        </w:tc>
        <w:tc>
          <w:tcPr>
            <w:tcW w:w="1972" w:type="dxa"/>
          </w:tcPr>
          <w:p w14:paraId="0AC33E01" w14:textId="77777777" w:rsidR="0036208E" w:rsidRPr="001B610D" w:rsidRDefault="0036208E" w:rsidP="006D77C8">
            <w:pPr>
              <w:jc w:val="center"/>
              <w:rPr>
                <w:ins w:id="5864" w:author="Laurence Golding" w:date="2019-05-11T06:51:00Z"/>
                <w:rStyle w:val="CODEtemp"/>
                <w:rFonts w:ascii="Arial" w:hAnsi="Arial" w:cs="Arial"/>
              </w:rPr>
            </w:pPr>
            <w:ins w:id="5865" w:author="Laurence Golding" w:date="2019-05-11T06:51:00Z">
              <w:r>
                <w:rPr>
                  <w:rStyle w:val="CODEtemp"/>
                  <w:rFonts w:ascii="Arial" w:hAnsi="Arial" w:cs="Arial"/>
                </w:rPr>
                <w:t>array</w:t>
              </w:r>
            </w:ins>
          </w:p>
        </w:tc>
      </w:tr>
      <w:tr w:rsidR="0036208E" w14:paraId="169E4F89" w14:textId="77777777" w:rsidTr="006D77C8">
        <w:trPr>
          <w:ins w:id="5866" w:author="Laurence Golding" w:date="2019-05-11T06:51:00Z"/>
        </w:trPr>
        <w:tc>
          <w:tcPr>
            <w:tcW w:w="3085" w:type="dxa"/>
          </w:tcPr>
          <w:p w14:paraId="31F44335" w14:textId="77777777" w:rsidR="0036208E" w:rsidRPr="00700077" w:rsidRDefault="0036208E" w:rsidP="006D77C8">
            <w:pPr>
              <w:rPr>
                <w:ins w:id="5867" w:author="Laurence Golding" w:date="2019-05-11T06:51:00Z"/>
                <w:rStyle w:val="CODEtemp"/>
              </w:rPr>
            </w:pPr>
            <w:ins w:id="5868" w:author="Laurence Golding" w:date="2019-05-11T06:51:00Z">
              <w:r>
                <w:rPr>
                  <w:rStyle w:val="CODEtemp"/>
                </w:rPr>
                <w:t>run.policies</w:t>
              </w:r>
            </w:ins>
          </w:p>
        </w:tc>
        <w:tc>
          <w:tcPr>
            <w:tcW w:w="4519" w:type="dxa"/>
          </w:tcPr>
          <w:p w14:paraId="02C32398" w14:textId="77777777" w:rsidR="0036208E" w:rsidRPr="00700077" w:rsidRDefault="0036208E" w:rsidP="006D77C8">
            <w:pPr>
              <w:rPr>
                <w:ins w:id="5869" w:author="Laurence Golding" w:date="2019-05-11T06:51:00Z"/>
                <w:rStyle w:val="CODEtemp"/>
              </w:rPr>
            </w:pPr>
            <w:ins w:id="5870" w:author="Laurence Golding" w:date="2019-05-11T06:51:00Z">
              <w:r>
                <w:rPr>
                  <w:rStyle w:val="CODEtemp"/>
                </w:rPr>
                <w:t>policies</w:t>
              </w:r>
            </w:ins>
          </w:p>
        </w:tc>
        <w:tc>
          <w:tcPr>
            <w:tcW w:w="1972" w:type="dxa"/>
          </w:tcPr>
          <w:p w14:paraId="133941CF" w14:textId="77777777" w:rsidR="0036208E" w:rsidRDefault="0036208E" w:rsidP="006D77C8">
            <w:pPr>
              <w:jc w:val="center"/>
              <w:rPr>
                <w:ins w:id="5871" w:author="Laurence Golding" w:date="2019-05-11T06:51:00Z"/>
                <w:rStyle w:val="CODEtemp"/>
                <w:rFonts w:ascii="Arial" w:hAnsi="Arial" w:cs="Arial"/>
              </w:rPr>
            </w:pPr>
            <w:ins w:id="5872" w:author="Laurence Golding" w:date="2019-05-11T06:51:00Z">
              <w:r>
                <w:rPr>
                  <w:rStyle w:val="CODEtemp"/>
                  <w:rFonts w:ascii="Arial" w:hAnsi="Arial" w:cs="Arial"/>
                </w:rPr>
                <w:t>array</w:t>
              </w:r>
            </w:ins>
          </w:p>
        </w:tc>
      </w:tr>
      <w:tr w:rsidR="0036208E" w14:paraId="65300E00" w14:textId="77777777" w:rsidTr="006D77C8">
        <w:trPr>
          <w:ins w:id="5873" w:author="Laurence Golding" w:date="2019-05-11T06:51:00Z"/>
        </w:trPr>
        <w:tc>
          <w:tcPr>
            <w:tcW w:w="3085" w:type="dxa"/>
          </w:tcPr>
          <w:p w14:paraId="525E0120" w14:textId="77777777" w:rsidR="0036208E" w:rsidRPr="00700077" w:rsidRDefault="0036208E" w:rsidP="006D77C8">
            <w:pPr>
              <w:rPr>
                <w:ins w:id="5874" w:author="Laurence Golding" w:date="2019-05-11T06:51:00Z"/>
                <w:rStyle w:val="CODEtemp"/>
              </w:rPr>
            </w:pPr>
            <w:ins w:id="5875" w:author="Laurence Golding" w:date="2019-05-11T06:51:00Z">
              <w:r w:rsidRPr="00700077">
                <w:rPr>
                  <w:rStyle w:val="CODEtemp"/>
                </w:rPr>
                <w:t>run.properties</w:t>
              </w:r>
            </w:ins>
          </w:p>
        </w:tc>
        <w:tc>
          <w:tcPr>
            <w:tcW w:w="4519" w:type="dxa"/>
          </w:tcPr>
          <w:p w14:paraId="7B5E17F7" w14:textId="77777777" w:rsidR="0036208E" w:rsidRPr="00700077" w:rsidRDefault="0036208E" w:rsidP="006D77C8">
            <w:pPr>
              <w:rPr>
                <w:ins w:id="5876" w:author="Laurence Golding" w:date="2019-05-11T06:51:00Z"/>
                <w:rStyle w:val="CODEtemp"/>
              </w:rPr>
            </w:pPr>
            <w:ins w:id="5877" w:author="Laurence Golding" w:date="2019-05-11T06:51:00Z">
              <w:r w:rsidRPr="00700077">
                <w:rPr>
                  <w:rStyle w:val="CODEtemp"/>
                </w:rPr>
                <w:t>externalizedProperties</w:t>
              </w:r>
            </w:ins>
          </w:p>
        </w:tc>
        <w:tc>
          <w:tcPr>
            <w:tcW w:w="1972" w:type="dxa"/>
          </w:tcPr>
          <w:p w14:paraId="63CA5BC9" w14:textId="77777777" w:rsidR="0036208E" w:rsidRPr="001B610D" w:rsidRDefault="0036208E" w:rsidP="006D77C8">
            <w:pPr>
              <w:jc w:val="center"/>
              <w:rPr>
                <w:ins w:id="5878" w:author="Laurence Golding" w:date="2019-05-11T06:51:00Z"/>
                <w:rStyle w:val="CODEtemp"/>
                <w:rFonts w:ascii="Arial" w:hAnsi="Arial" w:cs="Arial"/>
              </w:rPr>
            </w:pPr>
            <w:ins w:id="5879" w:author="Laurence Golding" w:date="2019-05-11T06:51:00Z">
              <w:r>
                <w:rPr>
                  <w:rStyle w:val="CODEtemp"/>
                  <w:rFonts w:ascii="Arial" w:hAnsi="Arial" w:cs="Arial"/>
                </w:rPr>
                <w:t>object</w:t>
              </w:r>
            </w:ins>
          </w:p>
        </w:tc>
      </w:tr>
      <w:tr w:rsidR="0036208E" w14:paraId="38BC1970" w14:textId="77777777" w:rsidTr="006D77C8">
        <w:trPr>
          <w:ins w:id="5880" w:author="Laurence Golding" w:date="2019-05-11T06:51:00Z"/>
        </w:trPr>
        <w:tc>
          <w:tcPr>
            <w:tcW w:w="3085" w:type="dxa"/>
          </w:tcPr>
          <w:p w14:paraId="7F9609FC" w14:textId="493B2B83" w:rsidR="0036208E" w:rsidRPr="00700077" w:rsidRDefault="0036208E" w:rsidP="006D77C8">
            <w:pPr>
              <w:rPr>
                <w:ins w:id="5881" w:author="Laurence Golding" w:date="2019-05-11T06:51:00Z"/>
                <w:rStyle w:val="CODEtemp"/>
              </w:rPr>
            </w:pPr>
            <w:ins w:id="5882" w:author="Laurence Golding" w:date="2019-05-11T06:51:00Z">
              <w:r>
                <w:rPr>
                  <w:rStyle w:val="CODEtemp"/>
                </w:rPr>
                <w:t>run.</w:t>
              </w:r>
              <w:r w:rsidR="0000187B">
                <w:rPr>
                  <w:rStyle w:val="CODEtemp"/>
                </w:rPr>
                <w:t>webRequests</w:t>
              </w:r>
            </w:ins>
          </w:p>
        </w:tc>
        <w:tc>
          <w:tcPr>
            <w:tcW w:w="4519" w:type="dxa"/>
          </w:tcPr>
          <w:p w14:paraId="3A0A0FA5" w14:textId="7E010A2A" w:rsidR="0036208E" w:rsidRPr="00700077" w:rsidRDefault="0000187B" w:rsidP="006D77C8">
            <w:pPr>
              <w:rPr>
                <w:ins w:id="5883" w:author="Laurence Golding" w:date="2019-05-11T06:51:00Z"/>
                <w:rStyle w:val="CODEtemp"/>
              </w:rPr>
            </w:pPr>
            <w:ins w:id="5884" w:author="Laurence Golding" w:date="2019-05-11T06:51:00Z">
              <w:r>
                <w:rPr>
                  <w:rStyle w:val="CODEtemp"/>
                </w:rPr>
                <w:t>webRequests</w:t>
              </w:r>
            </w:ins>
          </w:p>
        </w:tc>
        <w:tc>
          <w:tcPr>
            <w:tcW w:w="1972" w:type="dxa"/>
          </w:tcPr>
          <w:p w14:paraId="2F06F39A" w14:textId="77777777" w:rsidR="0036208E" w:rsidRDefault="0036208E" w:rsidP="006D77C8">
            <w:pPr>
              <w:jc w:val="center"/>
              <w:rPr>
                <w:ins w:id="5885" w:author="Laurence Golding" w:date="2019-05-11T06:51:00Z"/>
                <w:rStyle w:val="CODEtemp"/>
                <w:rFonts w:ascii="Arial" w:hAnsi="Arial" w:cs="Arial"/>
              </w:rPr>
            </w:pPr>
            <w:ins w:id="5886" w:author="Laurence Golding" w:date="2019-05-11T06:51:00Z">
              <w:r>
                <w:rPr>
                  <w:rStyle w:val="CODEtemp"/>
                  <w:rFonts w:ascii="Arial" w:hAnsi="Arial" w:cs="Arial"/>
                </w:rPr>
                <w:t>array</w:t>
              </w:r>
            </w:ins>
          </w:p>
        </w:tc>
      </w:tr>
      <w:tr w:rsidR="0036208E" w14:paraId="0D85341E" w14:textId="77777777" w:rsidTr="006D77C8">
        <w:trPr>
          <w:ins w:id="5887" w:author="Laurence Golding" w:date="2019-05-11T06:51:00Z"/>
        </w:trPr>
        <w:tc>
          <w:tcPr>
            <w:tcW w:w="3085" w:type="dxa"/>
          </w:tcPr>
          <w:p w14:paraId="2328A3E6" w14:textId="08EFFBB3" w:rsidR="0036208E" w:rsidRPr="00700077" w:rsidRDefault="0036208E" w:rsidP="006D77C8">
            <w:pPr>
              <w:rPr>
                <w:ins w:id="5888" w:author="Laurence Golding" w:date="2019-05-11T06:51:00Z"/>
                <w:rStyle w:val="CODEtemp"/>
              </w:rPr>
            </w:pPr>
            <w:ins w:id="5889" w:author="Laurence Golding" w:date="2019-05-11T06:51:00Z">
              <w:r>
                <w:rPr>
                  <w:rStyle w:val="CODEtemp"/>
                </w:rPr>
                <w:t>run.</w:t>
              </w:r>
              <w:r w:rsidR="00981D2A">
                <w:rPr>
                  <w:rStyle w:val="CODEtemp"/>
                </w:rPr>
                <w:t>webR</w:t>
              </w:r>
              <w:r>
                <w:rPr>
                  <w:rStyle w:val="CODEtemp"/>
                </w:rPr>
                <w:t>esponses</w:t>
              </w:r>
            </w:ins>
          </w:p>
        </w:tc>
        <w:tc>
          <w:tcPr>
            <w:tcW w:w="4519" w:type="dxa"/>
          </w:tcPr>
          <w:p w14:paraId="69246999" w14:textId="7997C10A" w:rsidR="0036208E" w:rsidRPr="00700077" w:rsidRDefault="00981D2A" w:rsidP="006D77C8">
            <w:pPr>
              <w:rPr>
                <w:ins w:id="5890" w:author="Laurence Golding" w:date="2019-05-11T06:51:00Z"/>
                <w:rStyle w:val="CODEtemp"/>
              </w:rPr>
            </w:pPr>
            <w:ins w:id="5891" w:author="Laurence Golding" w:date="2019-05-11T06:51:00Z">
              <w:r>
                <w:rPr>
                  <w:rStyle w:val="CODEtemp"/>
                </w:rPr>
                <w:t>webR</w:t>
              </w:r>
              <w:r w:rsidR="0036208E">
                <w:rPr>
                  <w:rStyle w:val="CODEtemp"/>
                </w:rPr>
                <w:t>esponses</w:t>
              </w:r>
            </w:ins>
          </w:p>
        </w:tc>
        <w:tc>
          <w:tcPr>
            <w:tcW w:w="1972" w:type="dxa"/>
          </w:tcPr>
          <w:p w14:paraId="34F3F184" w14:textId="77777777" w:rsidR="0036208E" w:rsidRDefault="0036208E" w:rsidP="006D77C8">
            <w:pPr>
              <w:jc w:val="center"/>
              <w:rPr>
                <w:ins w:id="5892" w:author="Laurence Golding" w:date="2019-05-11T06:51:00Z"/>
                <w:rStyle w:val="CODEtemp"/>
                <w:rFonts w:ascii="Arial" w:hAnsi="Arial" w:cs="Arial"/>
              </w:rPr>
            </w:pPr>
            <w:ins w:id="5893" w:author="Laurence Golding" w:date="2019-05-11T06:51:00Z">
              <w:r>
                <w:rPr>
                  <w:rStyle w:val="CODEtemp"/>
                  <w:rFonts w:ascii="Arial" w:hAnsi="Arial" w:cs="Arial"/>
                </w:rPr>
                <w:t>array</w:t>
              </w:r>
            </w:ins>
          </w:p>
        </w:tc>
      </w:tr>
      <w:tr w:rsidR="0036208E" w14:paraId="5D5EEAA0" w14:textId="77777777" w:rsidTr="006D77C8">
        <w:trPr>
          <w:ins w:id="5894" w:author="Laurence Golding" w:date="2019-05-11T06:51:00Z"/>
        </w:trPr>
        <w:tc>
          <w:tcPr>
            <w:tcW w:w="3085" w:type="dxa"/>
          </w:tcPr>
          <w:p w14:paraId="4A2D0A3C" w14:textId="77777777" w:rsidR="0036208E" w:rsidRPr="00700077" w:rsidRDefault="0036208E" w:rsidP="006D77C8">
            <w:pPr>
              <w:rPr>
                <w:ins w:id="5895" w:author="Laurence Golding" w:date="2019-05-11T06:51:00Z"/>
                <w:rStyle w:val="CODEtemp"/>
              </w:rPr>
            </w:pPr>
            <w:ins w:id="5896" w:author="Laurence Golding" w:date="2019-05-11T06:51:00Z">
              <w:r w:rsidRPr="00700077">
                <w:rPr>
                  <w:rStyle w:val="CODEtemp"/>
                </w:rPr>
                <w:t>run.results</w:t>
              </w:r>
            </w:ins>
          </w:p>
        </w:tc>
        <w:tc>
          <w:tcPr>
            <w:tcW w:w="4519" w:type="dxa"/>
          </w:tcPr>
          <w:p w14:paraId="3CEE8780" w14:textId="77777777" w:rsidR="0036208E" w:rsidRPr="00700077" w:rsidRDefault="0036208E" w:rsidP="006D77C8">
            <w:pPr>
              <w:rPr>
                <w:ins w:id="5897" w:author="Laurence Golding" w:date="2019-05-11T06:51:00Z"/>
                <w:rStyle w:val="CODEtemp"/>
              </w:rPr>
            </w:pPr>
            <w:ins w:id="5898" w:author="Laurence Golding" w:date="2019-05-11T06:51:00Z">
              <w:r w:rsidRPr="00700077">
                <w:rPr>
                  <w:rStyle w:val="CODEtemp"/>
                </w:rPr>
                <w:t>results</w:t>
              </w:r>
            </w:ins>
          </w:p>
        </w:tc>
        <w:tc>
          <w:tcPr>
            <w:tcW w:w="1972" w:type="dxa"/>
          </w:tcPr>
          <w:p w14:paraId="25D0FBF7" w14:textId="77777777" w:rsidR="0036208E" w:rsidRPr="001B610D" w:rsidRDefault="0036208E" w:rsidP="006D77C8">
            <w:pPr>
              <w:jc w:val="center"/>
              <w:rPr>
                <w:ins w:id="5899" w:author="Laurence Golding" w:date="2019-05-11T06:51:00Z"/>
                <w:rStyle w:val="CODEtemp"/>
                <w:rFonts w:ascii="Arial" w:hAnsi="Arial" w:cs="Arial"/>
              </w:rPr>
            </w:pPr>
            <w:ins w:id="5900" w:author="Laurence Golding" w:date="2019-05-11T06:51:00Z">
              <w:r>
                <w:rPr>
                  <w:rStyle w:val="CODEtemp"/>
                  <w:rFonts w:ascii="Arial" w:hAnsi="Arial" w:cs="Arial"/>
                </w:rPr>
                <w:t>array</w:t>
              </w:r>
            </w:ins>
          </w:p>
        </w:tc>
      </w:tr>
      <w:tr w:rsidR="0036208E" w14:paraId="699F35BC" w14:textId="77777777" w:rsidTr="006D77C8">
        <w:trPr>
          <w:ins w:id="5901" w:author="Laurence Golding" w:date="2019-05-11T06:51:00Z"/>
        </w:trPr>
        <w:tc>
          <w:tcPr>
            <w:tcW w:w="3085" w:type="dxa"/>
          </w:tcPr>
          <w:p w14:paraId="1D5BE94C" w14:textId="77777777" w:rsidR="0036208E" w:rsidRPr="00700077" w:rsidRDefault="0036208E" w:rsidP="006D77C8">
            <w:pPr>
              <w:rPr>
                <w:ins w:id="5902" w:author="Laurence Golding" w:date="2019-05-11T06:51:00Z"/>
                <w:rStyle w:val="CODEtemp"/>
              </w:rPr>
            </w:pPr>
            <w:ins w:id="5903" w:author="Laurence Golding" w:date="2019-05-11T06:51:00Z">
              <w:r>
                <w:rPr>
                  <w:rStyle w:val="CODEtemp"/>
                </w:rPr>
                <w:t>run.taxonomies</w:t>
              </w:r>
            </w:ins>
          </w:p>
        </w:tc>
        <w:tc>
          <w:tcPr>
            <w:tcW w:w="4519" w:type="dxa"/>
          </w:tcPr>
          <w:p w14:paraId="6A11D509" w14:textId="77777777" w:rsidR="0036208E" w:rsidRPr="00700077" w:rsidRDefault="0036208E" w:rsidP="006D77C8">
            <w:pPr>
              <w:rPr>
                <w:ins w:id="5904" w:author="Laurence Golding" w:date="2019-05-11T06:51:00Z"/>
                <w:rStyle w:val="CODEtemp"/>
              </w:rPr>
            </w:pPr>
            <w:ins w:id="5905" w:author="Laurence Golding" w:date="2019-05-11T06:51:00Z">
              <w:r>
                <w:rPr>
                  <w:rStyle w:val="CODEtemp"/>
                </w:rPr>
                <w:t>taxonomies</w:t>
              </w:r>
            </w:ins>
          </w:p>
        </w:tc>
        <w:tc>
          <w:tcPr>
            <w:tcW w:w="1972" w:type="dxa"/>
          </w:tcPr>
          <w:p w14:paraId="49269E99" w14:textId="77777777" w:rsidR="0036208E" w:rsidRDefault="0036208E" w:rsidP="006D77C8">
            <w:pPr>
              <w:jc w:val="center"/>
              <w:rPr>
                <w:ins w:id="5906" w:author="Laurence Golding" w:date="2019-05-11T06:51:00Z"/>
                <w:rStyle w:val="CODEtemp"/>
                <w:rFonts w:ascii="Arial" w:hAnsi="Arial" w:cs="Arial"/>
              </w:rPr>
            </w:pPr>
            <w:ins w:id="5907" w:author="Laurence Golding" w:date="2019-05-11T06:51:00Z">
              <w:r>
                <w:rPr>
                  <w:rStyle w:val="CODEtemp"/>
                  <w:rFonts w:ascii="Arial" w:hAnsi="Arial" w:cs="Arial"/>
                </w:rPr>
                <w:t>array</w:t>
              </w:r>
            </w:ins>
          </w:p>
        </w:tc>
      </w:tr>
      <w:tr w:rsidR="0036208E" w14:paraId="49CC39D4" w14:textId="77777777" w:rsidTr="006D77C8">
        <w:trPr>
          <w:ins w:id="5908" w:author="Laurence Golding" w:date="2019-05-11T06:51:00Z"/>
        </w:trPr>
        <w:tc>
          <w:tcPr>
            <w:tcW w:w="3085" w:type="dxa"/>
          </w:tcPr>
          <w:p w14:paraId="1BDD6B8E" w14:textId="77777777" w:rsidR="0036208E" w:rsidRPr="00700077" w:rsidRDefault="0036208E" w:rsidP="006D77C8">
            <w:pPr>
              <w:rPr>
                <w:ins w:id="5909" w:author="Laurence Golding" w:date="2019-05-11T06:51:00Z"/>
                <w:rStyle w:val="CODEtemp"/>
              </w:rPr>
            </w:pPr>
            <w:ins w:id="5910" w:author="Laurence Golding" w:date="2019-05-11T06:51:00Z">
              <w:r w:rsidRPr="00700077">
                <w:rPr>
                  <w:rStyle w:val="CODEtemp"/>
                </w:rPr>
                <w:t>run.threadFlowLocations</w:t>
              </w:r>
            </w:ins>
          </w:p>
        </w:tc>
        <w:tc>
          <w:tcPr>
            <w:tcW w:w="4519" w:type="dxa"/>
          </w:tcPr>
          <w:p w14:paraId="1873DC89" w14:textId="77777777" w:rsidR="0036208E" w:rsidRPr="00700077" w:rsidRDefault="0036208E" w:rsidP="006D77C8">
            <w:pPr>
              <w:rPr>
                <w:ins w:id="5911" w:author="Laurence Golding" w:date="2019-05-11T06:51:00Z"/>
                <w:rStyle w:val="CODEtemp"/>
              </w:rPr>
            </w:pPr>
            <w:ins w:id="5912" w:author="Laurence Golding" w:date="2019-05-11T06:51:00Z">
              <w:r w:rsidRPr="00700077">
                <w:rPr>
                  <w:rStyle w:val="CODEtemp"/>
                </w:rPr>
                <w:t>threadFlowLocations</w:t>
              </w:r>
            </w:ins>
          </w:p>
        </w:tc>
        <w:tc>
          <w:tcPr>
            <w:tcW w:w="1972" w:type="dxa"/>
          </w:tcPr>
          <w:p w14:paraId="2FE04538" w14:textId="77777777" w:rsidR="0036208E" w:rsidRPr="001B610D" w:rsidRDefault="0036208E" w:rsidP="006D77C8">
            <w:pPr>
              <w:jc w:val="center"/>
              <w:rPr>
                <w:ins w:id="5913" w:author="Laurence Golding" w:date="2019-05-11T06:51:00Z"/>
                <w:rStyle w:val="CODEtemp"/>
                <w:rFonts w:ascii="Arial" w:hAnsi="Arial" w:cs="Arial"/>
              </w:rPr>
            </w:pPr>
            <w:ins w:id="5914" w:author="Laurence Golding" w:date="2019-05-11T06:51:00Z">
              <w:r>
                <w:rPr>
                  <w:rStyle w:val="CODEtemp"/>
                  <w:rFonts w:ascii="Arial" w:hAnsi="Arial" w:cs="Arial"/>
                </w:rPr>
                <w:t>array</w:t>
              </w:r>
            </w:ins>
          </w:p>
        </w:tc>
      </w:tr>
      <w:tr w:rsidR="0036208E" w14:paraId="184D18E8" w14:textId="77777777" w:rsidTr="006D77C8">
        <w:trPr>
          <w:ins w:id="5915" w:author="Laurence Golding" w:date="2019-05-11T06:51:00Z"/>
        </w:trPr>
        <w:tc>
          <w:tcPr>
            <w:tcW w:w="3085" w:type="dxa"/>
          </w:tcPr>
          <w:p w14:paraId="3AD3549B" w14:textId="77777777" w:rsidR="0036208E" w:rsidRPr="00700077" w:rsidRDefault="0036208E" w:rsidP="006D77C8">
            <w:pPr>
              <w:rPr>
                <w:ins w:id="5916" w:author="Laurence Golding" w:date="2019-05-11T06:51:00Z"/>
                <w:rStyle w:val="CODEtemp"/>
              </w:rPr>
            </w:pPr>
            <w:ins w:id="5917" w:author="Laurence Golding" w:date="2019-05-11T06:51:00Z">
              <w:r>
                <w:rPr>
                  <w:rStyle w:val="CODEtemp"/>
                </w:rPr>
                <w:t>run.translations</w:t>
              </w:r>
            </w:ins>
          </w:p>
        </w:tc>
        <w:tc>
          <w:tcPr>
            <w:tcW w:w="4519" w:type="dxa"/>
          </w:tcPr>
          <w:p w14:paraId="586188F0" w14:textId="77777777" w:rsidR="0036208E" w:rsidRPr="00700077" w:rsidRDefault="0036208E" w:rsidP="006D77C8">
            <w:pPr>
              <w:rPr>
                <w:ins w:id="5918" w:author="Laurence Golding" w:date="2019-05-11T06:51:00Z"/>
                <w:rStyle w:val="CODEtemp"/>
              </w:rPr>
            </w:pPr>
            <w:ins w:id="5919" w:author="Laurence Golding" w:date="2019-05-11T06:51:00Z">
              <w:r>
                <w:rPr>
                  <w:rStyle w:val="CODEtemp"/>
                </w:rPr>
                <w:t>translations</w:t>
              </w:r>
            </w:ins>
          </w:p>
        </w:tc>
        <w:tc>
          <w:tcPr>
            <w:tcW w:w="1972" w:type="dxa"/>
          </w:tcPr>
          <w:p w14:paraId="30CF35BB" w14:textId="77777777" w:rsidR="0036208E" w:rsidRDefault="0036208E" w:rsidP="006D77C8">
            <w:pPr>
              <w:jc w:val="center"/>
              <w:rPr>
                <w:ins w:id="5920" w:author="Laurence Golding" w:date="2019-05-11T06:51:00Z"/>
                <w:rStyle w:val="CODEtemp"/>
                <w:rFonts w:ascii="Arial" w:hAnsi="Arial" w:cs="Arial"/>
              </w:rPr>
            </w:pPr>
            <w:ins w:id="5921" w:author="Laurence Golding" w:date="2019-05-11T06:51:00Z">
              <w:r>
                <w:rPr>
                  <w:rStyle w:val="CODEtemp"/>
                  <w:rFonts w:ascii="Arial" w:hAnsi="Arial" w:cs="Arial"/>
                </w:rPr>
                <w:t>array</w:t>
              </w:r>
            </w:ins>
          </w:p>
        </w:tc>
      </w:tr>
      <w:tr w:rsidR="0036208E" w14:paraId="534364AD" w14:textId="77777777" w:rsidTr="006D77C8">
        <w:trPr>
          <w:ins w:id="5922" w:author="Laurence Golding" w:date="2019-05-11T06:51:00Z"/>
        </w:trPr>
        <w:tc>
          <w:tcPr>
            <w:tcW w:w="3085" w:type="dxa"/>
          </w:tcPr>
          <w:p w14:paraId="60C14B2E" w14:textId="77777777" w:rsidR="0036208E" w:rsidRPr="00700077" w:rsidRDefault="0036208E" w:rsidP="006D77C8">
            <w:pPr>
              <w:rPr>
                <w:ins w:id="5923" w:author="Laurence Golding" w:date="2019-05-11T06:51:00Z"/>
                <w:rStyle w:val="CODEtemp"/>
              </w:rPr>
            </w:pPr>
            <w:ins w:id="5924" w:author="Laurence Golding" w:date="2019-05-11T06:51:00Z">
              <w:r w:rsidRPr="00700077">
                <w:rPr>
                  <w:rStyle w:val="CODEtemp"/>
                </w:rPr>
                <w:t>run.tool.driver</w:t>
              </w:r>
            </w:ins>
          </w:p>
        </w:tc>
        <w:tc>
          <w:tcPr>
            <w:tcW w:w="4519" w:type="dxa"/>
          </w:tcPr>
          <w:p w14:paraId="726E07D0" w14:textId="77777777" w:rsidR="0036208E" w:rsidRPr="00700077" w:rsidRDefault="0036208E" w:rsidP="006D77C8">
            <w:pPr>
              <w:rPr>
                <w:ins w:id="5925" w:author="Laurence Golding" w:date="2019-05-11T06:51:00Z"/>
                <w:rStyle w:val="CODEtemp"/>
              </w:rPr>
            </w:pPr>
            <w:ins w:id="5926" w:author="Laurence Golding" w:date="2019-05-11T06:51:00Z">
              <w:r w:rsidRPr="00700077">
                <w:rPr>
                  <w:rStyle w:val="CODEtemp"/>
                </w:rPr>
                <w:t>driver</w:t>
              </w:r>
            </w:ins>
          </w:p>
        </w:tc>
        <w:tc>
          <w:tcPr>
            <w:tcW w:w="1972" w:type="dxa"/>
          </w:tcPr>
          <w:p w14:paraId="022EAA2E" w14:textId="77777777" w:rsidR="0036208E" w:rsidRPr="001B610D" w:rsidRDefault="0036208E" w:rsidP="006D77C8">
            <w:pPr>
              <w:jc w:val="center"/>
              <w:rPr>
                <w:ins w:id="5927" w:author="Laurence Golding" w:date="2019-05-11T06:51:00Z"/>
                <w:rStyle w:val="CODEtemp"/>
                <w:rFonts w:ascii="Arial" w:hAnsi="Arial" w:cs="Arial"/>
              </w:rPr>
            </w:pPr>
            <w:ins w:id="5928" w:author="Laurence Golding" w:date="2019-05-11T06:51:00Z">
              <w:r>
                <w:rPr>
                  <w:rStyle w:val="CODEtemp"/>
                  <w:rFonts w:ascii="Arial" w:hAnsi="Arial" w:cs="Arial"/>
                </w:rPr>
                <w:t>object</w:t>
              </w:r>
            </w:ins>
          </w:p>
        </w:tc>
      </w:tr>
      <w:tr w:rsidR="0036208E" w14:paraId="7001040D" w14:textId="77777777" w:rsidTr="006D77C8">
        <w:trPr>
          <w:ins w:id="5929" w:author="Laurence Golding" w:date="2019-05-11T06:51:00Z"/>
        </w:trPr>
        <w:tc>
          <w:tcPr>
            <w:tcW w:w="3085" w:type="dxa"/>
          </w:tcPr>
          <w:p w14:paraId="5B7A2301" w14:textId="77777777" w:rsidR="0036208E" w:rsidRPr="00700077" w:rsidRDefault="0036208E" w:rsidP="006D77C8">
            <w:pPr>
              <w:rPr>
                <w:ins w:id="5930" w:author="Laurence Golding" w:date="2019-05-11T06:51:00Z"/>
                <w:rStyle w:val="CODEtemp"/>
              </w:rPr>
            </w:pPr>
            <w:ins w:id="5931" w:author="Laurence Golding" w:date="2019-05-11T06:51:00Z">
              <w:r w:rsidRPr="00700077">
                <w:rPr>
                  <w:rStyle w:val="CODEtemp"/>
                </w:rPr>
                <w:t>run.tool.extensions</w:t>
              </w:r>
            </w:ins>
          </w:p>
        </w:tc>
        <w:tc>
          <w:tcPr>
            <w:tcW w:w="4519" w:type="dxa"/>
          </w:tcPr>
          <w:p w14:paraId="779DCC41" w14:textId="77777777" w:rsidR="0036208E" w:rsidRPr="00700077" w:rsidRDefault="0036208E" w:rsidP="006D77C8">
            <w:pPr>
              <w:rPr>
                <w:ins w:id="5932" w:author="Laurence Golding" w:date="2019-05-11T06:51:00Z"/>
                <w:rStyle w:val="CODEtemp"/>
              </w:rPr>
            </w:pPr>
            <w:ins w:id="5933" w:author="Laurence Golding" w:date="2019-05-11T06:51:00Z">
              <w:r w:rsidRPr="00700077">
                <w:rPr>
                  <w:rStyle w:val="CODEtemp"/>
                </w:rPr>
                <w:t>extensions</w:t>
              </w:r>
            </w:ins>
          </w:p>
        </w:tc>
        <w:tc>
          <w:tcPr>
            <w:tcW w:w="1972" w:type="dxa"/>
          </w:tcPr>
          <w:p w14:paraId="7BB1D338" w14:textId="77777777" w:rsidR="0036208E" w:rsidRPr="001B610D" w:rsidRDefault="0036208E" w:rsidP="006D77C8">
            <w:pPr>
              <w:jc w:val="center"/>
              <w:rPr>
                <w:ins w:id="5934" w:author="Laurence Golding" w:date="2019-05-11T06:51:00Z"/>
                <w:rStyle w:val="CODEtemp"/>
                <w:rFonts w:ascii="Arial" w:hAnsi="Arial" w:cs="Arial"/>
              </w:rPr>
            </w:pPr>
            <w:ins w:id="5935" w:author="Laurence Golding" w:date="2019-05-11T06:51:00Z">
              <w:r>
                <w:rPr>
                  <w:rStyle w:val="CODEtemp"/>
                  <w:rFonts w:ascii="Arial" w:hAnsi="Arial" w:cs="Arial"/>
                </w:rPr>
                <w:t>array</w:t>
              </w:r>
            </w:ins>
          </w:p>
        </w:tc>
      </w:tr>
    </w:tbl>
    <w:p w14:paraId="72055889" w14:textId="77777777" w:rsidR="0036208E" w:rsidRDefault="0036208E" w:rsidP="0036208E">
      <w:pPr>
        <w:pStyle w:val="Note"/>
        <w:rPr>
          <w:ins w:id="5936" w:author="Laurence Golding" w:date="2019-05-11T06:51:00Z"/>
        </w:rPr>
      </w:pPr>
      <w:ins w:id="5937" w:author="Laurence Golding" w:date="2019-05-11T06:51:00Z">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w:t>
        </w:r>
      </w:ins>
      <w:r>
        <w:t xml:space="preserve">named </w:t>
      </w:r>
      <w:r w:rsidRPr="008A08FF">
        <w:rPr>
          <w:rStyle w:val="CODEtemp"/>
        </w:rPr>
        <w:t>properties</w:t>
      </w:r>
      <w:ins w:id="5938" w:author="Laurence Golding" w:date="2019-05-11T06:51:00Z">
        <w:r>
          <w:t>, consistent with all other objects in this specification.</w:t>
        </w:r>
      </w:ins>
    </w:p>
    <w:p w14:paraId="52227CAD" w14:textId="77777777" w:rsidR="0036208E" w:rsidRDefault="0036208E" w:rsidP="0036208E">
      <w:pPr>
        <w:pStyle w:val="Note"/>
        <w:rPr>
          <w:ins w:id="5939" w:author="Laurence Golding" w:date="2019-05-11T06:51:00Z"/>
        </w:rPr>
      </w:pPr>
      <w:ins w:id="5940" w:author="Laurence Golding" w:date="2019-05-11T06:51:00Z">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ins>
    </w:p>
    <w:p w14:paraId="1015CAE6" w14:textId="6E25FA30" w:rsidR="0036208E" w:rsidRDefault="0036208E" w:rsidP="0036208E">
      <w:pPr>
        <w:rPr>
          <w:ins w:id="5941" w:author="Laurence Golding" w:date="2019-05-11T06:51:00Z"/>
        </w:rPr>
      </w:pPr>
      <w:ins w:id="5942" w:author="Laurence Golding" w:date="2019-05-11T06:51:00Z">
        <w:r>
          <w:t>Every externalizable property</w:t>
        </w:r>
      </w:ins>
      <w:r>
        <w:t xml:space="preserve"> whose </w:t>
      </w:r>
      <w:ins w:id="5943" w:author="Laurence Golding" w:date="2019-05-11T06:51:00Z">
        <w:r>
          <w:t xml:space="preserve">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9127C">
          <w:t>3.16</w:t>
        </w:r>
        <w:r>
          <w:fldChar w:fldCharType="end"/>
        </w:r>
        <w:r>
          <w:t>) specifying the location of the external property file.</w:t>
        </w:r>
      </w:ins>
    </w:p>
    <w:p w14:paraId="2F158910" w14:textId="77777777" w:rsidR="0036208E" w:rsidRDefault="0036208E" w:rsidP="0036208E">
      <w:pPr>
        <w:rPr>
          <w:ins w:id="5944" w:author="Laurence Golding" w:date="2019-05-11T06:51:00Z"/>
        </w:rPr>
      </w:pPr>
      <w:ins w:id="5945" w:author="Laurence Golding" w:date="2019-05-11T06:51:00Z">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ins>
    </w:p>
    <w:p w14:paraId="6837E46E" w14:textId="77777777" w:rsidR="0036208E" w:rsidRDefault="0036208E" w:rsidP="0036208E">
      <w:pPr>
        <w:pStyle w:val="Note"/>
        <w:rPr>
          <w:ins w:id="5946" w:author="Laurence Golding" w:date="2019-05-11T06:51:00Z"/>
        </w:rPr>
      </w:pPr>
      <w:ins w:id="5947" w:author="Laurence Golding" w:date="2019-05-11T06:51:00Z">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ins>
    </w:p>
    <w:p w14:paraId="434343F3" w14:textId="77777777" w:rsidR="0036208E" w:rsidRDefault="0036208E" w:rsidP="0036208E">
      <w:pPr>
        <w:pStyle w:val="Code"/>
        <w:rPr>
          <w:ins w:id="5948" w:author="Laurence Golding" w:date="2019-05-11T06:51:00Z"/>
        </w:rPr>
      </w:pPr>
      <w:ins w:id="5949" w:author="Laurence Golding" w:date="2019-05-11T06:51:00Z">
        <w:r>
          <w:t>{                           # A run object.</w:t>
        </w:r>
      </w:ins>
    </w:p>
    <w:p w14:paraId="0692A203" w14:textId="7830A9D8" w:rsidR="0036208E" w:rsidRDefault="0036208E" w:rsidP="0036208E">
      <w:pPr>
        <w:pStyle w:val="Code"/>
        <w:rPr>
          <w:ins w:id="5950" w:author="Laurence Golding" w:date="2019-05-11T06:51:00Z"/>
        </w:rPr>
      </w:pPr>
      <w:ins w:id="5951" w:author="Laurence Golding" w:date="2019-05-11T06:51:00Z">
        <w:r>
          <w:t xml:space="preserve">  "originalUriBaseIds": {   # See §</w:t>
        </w:r>
        <w:r>
          <w:fldChar w:fldCharType="begin"/>
        </w:r>
        <w:r>
          <w:instrText xml:space="preserve"> REF _Ref508869459 \r \h </w:instrText>
        </w:r>
        <w:r>
          <w:fldChar w:fldCharType="separate"/>
        </w:r>
        <w:r w:rsidR="0009127C">
          <w:t>3.14.14</w:t>
        </w:r>
        <w:r>
          <w:fldChar w:fldCharType="end"/>
        </w:r>
        <w:r>
          <w:t>.</w:t>
        </w:r>
      </w:ins>
    </w:p>
    <w:p w14:paraId="425E13AC" w14:textId="77777777" w:rsidR="0036208E" w:rsidRDefault="0036208E" w:rsidP="0036208E">
      <w:pPr>
        <w:pStyle w:val="Code"/>
        <w:rPr>
          <w:ins w:id="5952" w:author="Laurence Golding" w:date="2019-05-11T06:51:00Z"/>
        </w:rPr>
      </w:pPr>
      <w:ins w:id="5953" w:author="Laurence Golding" w:date="2019-05-11T06:51:00Z">
        <w:r>
          <w:t xml:space="preserve">    "LOGSDIR": {</w:t>
        </w:r>
      </w:ins>
    </w:p>
    <w:p w14:paraId="2E258B5F" w14:textId="77777777" w:rsidR="0036208E" w:rsidRDefault="0036208E" w:rsidP="0036208E">
      <w:pPr>
        <w:pStyle w:val="Code"/>
        <w:rPr>
          <w:ins w:id="5954" w:author="Laurence Golding" w:date="2019-05-11T06:51:00Z"/>
        </w:rPr>
      </w:pPr>
      <w:ins w:id="5955" w:author="Laurence Golding" w:date="2019-05-11T06:51:00Z">
        <w:r>
          <w:t xml:space="preserve">      "uri": "</w:t>
        </w:r>
        <w:r w:rsidRPr="00636635">
          <w:t>file:///C:/logs</w:t>
        </w:r>
        <w:r>
          <w:t>/"</w:t>
        </w:r>
      </w:ins>
    </w:p>
    <w:p w14:paraId="716085D7" w14:textId="77777777" w:rsidR="0036208E" w:rsidRDefault="0036208E" w:rsidP="0036208E">
      <w:pPr>
        <w:pStyle w:val="Code"/>
        <w:rPr>
          <w:ins w:id="5956" w:author="Laurence Golding" w:date="2019-05-11T06:51:00Z"/>
        </w:rPr>
      </w:pPr>
      <w:ins w:id="5957" w:author="Laurence Golding" w:date="2019-05-11T06:51:00Z">
        <w:r>
          <w:t xml:space="preserve">    }</w:t>
        </w:r>
      </w:ins>
    </w:p>
    <w:p w14:paraId="1EFB6A24" w14:textId="77777777" w:rsidR="0036208E" w:rsidRDefault="0036208E" w:rsidP="0036208E">
      <w:pPr>
        <w:pStyle w:val="Code"/>
        <w:rPr>
          <w:ins w:id="5958" w:author="Laurence Golding" w:date="2019-05-11T06:51:00Z"/>
        </w:rPr>
      </w:pPr>
      <w:ins w:id="5959" w:author="Laurence Golding" w:date="2019-05-11T06:51:00Z">
        <w:r>
          <w:lastRenderedPageBreak/>
          <w:t xml:space="preserve">  },</w:t>
        </w:r>
      </w:ins>
    </w:p>
    <w:p w14:paraId="2E23A33F" w14:textId="77777777" w:rsidR="0036208E" w:rsidRDefault="0036208E" w:rsidP="0036208E">
      <w:pPr>
        <w:pStyle w:val="Code"/>
        <w:rPr>
          <w:ins w:id="5960" w:author="Laurence Golding" w:date="2019-05-11T06:51:00Z"/>
        </w:rPr>
      </w:pPr>
      <w:ins w:id="5961" w:author="Laurence Golding" w:date="2019-05-11T06:51:00Z">
        <w:r>
          <w:t xml:space="preserve">  "externalPropertyFileReferences": {</w:t>
        </w:r>
      </w:ins>
    </w:p>
    <w:p w14:paraId="283A7C42" w14:textId="18759079" w:rsidR="0036208E" w:rsidRDefault="0036208E" w:rsidP="0036208E">
      <w:pPr>
        <w:pStyle w:val="Code"/>
        <w:rPr>
          <w:ins w:id="5962" w:author="Laurence Golding" w:date="2019-05-11T06:51:00Z"/>
        </w:rPr>
      </w:pPr>
      <w:ins w:id="5963" w:author="Laurence Golding" w:date="2019-05-11T06:51:00Z">
        <w:r>
          <w:t xml:space="preserve">    "conversion": {         # An externalPropertyFileReference object (§</w:t>
        </w:r>
        <w:r>
          <w:fldChar w:fldCharType="begin"/>
        </w:r>
        <w:r>
          <w:instrText xml:space="preserve"> REF _Ref525806896 \r \h </w:instrText>
        </w:r>
        <w:r>
          <w:fldChar w:fldCharType="separate"/>
        </w:r>
        <w:r w:rsidR="0009127C">
          <w:t>3.16</w:t>
        </w:r>
        <w:r>
          <w:fldChar w:fldCharType="end"/>
        </w:r>
        <w:r>
          <w:t>).</w:t>
        </w:r>
      </w:ins>
    </w:p>
    <w:p w14:paraId="66BDB7AE" w14:textId="7A644FC9" w:rsidR="0036208E" w:rsidRDefault="0036208E" w:rsidP="0036208E">
      <w:pPr>
        <w:pStyle w:val="Code"/>
        <w:rPr>
          <w:ins w:id="5964" w:author="Laurence Golding" w:date="2019-05-11T06:51:00Z"/>
        </w:rPr>
      </w:pPr>
      <w:ins w:id="5965" w:author="Laurence Golding" w:date="2019-05-11T06:51:00Z">
        <w:r>
          <w:t xml:space="preserve">      "location": {         # See §</w:t>
        </w:r>
        <w:r>
          <w:fldChar w:fldCharType="begin"/>
        </w:r>
        <w:r>
          <w:instrText xml:space="preserve"> REF _Ref525810081 \r \h </w:instrText>
        </w:r>
        <w:r>
          <w:fldChar w:fldCharType="separate"/>
        </w:r>
        <w:r w:rsidR="0009127C">
          <w:t>3.16.3</w:t>
        </w:r>
        <w:r>
          <w:fldChar w:fldCharType="end"/>
        </w:r>
        <w:r>
          <w:t>.</w:t>
        </w:r>
      </w:ins>
    </w:p>
    <w:p w14:paraId="173C87E6" w14:textId="77777777" w:rsidR="0036208E" w:rsidRDefault="0036208E" w:rsidP="0036208E">
      <w:pPr>
        <w:pStyle w:val="Code"/>
        <w:rPr>
          <w:ins w:id="5966" w:author="Laurence Golding" w:date="2019-05-11T06:51:00Z"/>
        </w:rPr>
      </w:pPr>
      <w:ins w:id="5967" w:author="Laurence Golding" w:date="2019-05-11T06:51:00Z">
        <w:r>
          <w:t xml:space="preserve">        "uri": "scantool.conversion.sarif-external-properties",</w:t>
        </w:r>
      </w:ins>
    </w:p>
    <w:p w14:paraId="0836356F" w14:textId="62F5F783" w:rsidR="0036208E" w:rsidRDefault="0036208E" w:rsidP="0036208E">
      <w:pPr>
        <w:pStyle w:val="Code"/>
        <w:rPr>
          <w:ins w:id="5968" w:author="Laurence Golding" w:date="2019-05-11T06:51:00Z"/>
        </w:rPr>
      </w:pPr>
      <w:ins w:id="5969" w:author="Laurence Golding" w:date="2019-05-11T06:51:00Z">
        <w:r>
          <w:t xml:space="preserve">        "uriBaseId": "LOGSDIR"</w:t>
        </w:r>
      </w:ins>
    </w:p>
    <w:p w14:paraId="540D9207" w14:textId="77777777" w:rsidR="0036208E" w:rsidRDefault="0036208E" w:rsidP="0036208E">
      <w:pPr>
        <w:pStyle w:val="Code"/>
        <w:rPr>
          <w:ins w:id="5970" w:author="Laurence Golding" w:date="2019-05-11T06:51:00Z"/>
        </w:rPr>
      </w:pPr>
      <w:ins w:id="5971" w:author="Laurence Golding" w:date="2019-05-11T06:51:00Z">
        <w:r>
          <w:t xml:space="preserve">      },</w:t>
        </w:r>
      </w:ins>
    </w:p>
    <w:p w14:paraId="27A80823" w14:textId="74D6CFD6" w:rsidR="0036208E" w:rsidRDefault="0036208E" w:rsidP="0036208E">
      <w:pPr>
        <w:pStyle w:val="Code"/>
        <w:rPr>
          <w:ins w:id="5972" w:author="Laurence Golding" w:date="2019-05-11T06:51:00Z"/>
        </w:rPr>
      </w:pPr>
      <w:ins w:id="5973" w:author="Laurence Golding" w:date="2019-05-11T06:51:00Z">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ins>
    </w:p>
    <w:p w14:paraId="744CE846" w14:textId="77777777" w:rsidR="0036208E" w:rsidRDefault="0036208E" w:rsidP="0036208E">
      <w:pPr>
        <w:pStyle w:val="Code"/>
        <w:rPr>
          <w:ins w:id="5974" w:author="Laurence Golding" w:date="2019-05-11T06:51:00Z"/>
        </w:rPr>
      </w:pPr>
      <w:ins w:id="5975" w:author="Laurence Golding" w:date="2019-05-11T06:51:00Z">
        <w:r>
          <w:t xml:space="preserve">    },</w:t>
        </w:r>
      </w:ins>
    </w:p>
    <w:p w14:paraId="4577C329" w14:textId="77777777" w:rsidR="0036208E" w:rsidRDefault="0036208E" w:rsidP="0036208E">
      <w:pPr>
        <w:pStyle w:val="Code"/>
        <w:rPr>
          <w:ins w:id="5976" w:author="Laurence Golding" w:date="2019-05-11T06:51:00Z"/>
        </w:rPr>
      </w:pPr>
      <w:ins w:id="5977" w:author="Laurence Golding" w:date="2019-05-11T06:51:00Z">
        <w:r>
          <w:t xml:space="preserve">    "results": [</w:t>
        </w:r>
      </w:ins>
    </w:p>
    <w:p w14:paraId="1E86CDF2" w14:textId="77777777" w:rsidR="0036208E" w:rsidRDefault="0036208E" w:rsidP="0036208E">
      <w:pPr>
        <w:pStyle w:val="Code"/>
        <w:rPr>
          <w:ins w:id="5978" w:author="Laurence Golding" w:date="2019-05-11T06:51:00Z"/>
        </w:rPr>
      </w:pPr>
      <w:ins w:id="5979" w:author="Laurence Golding" w:date="2019-05-11T06:51:00Z">
        <w:r>
          <w:t xml:space="preserve">      {</w:t>
        </w:r>
      </w:ins>
    </w:p>
    <w:p w14:paraId="34976C6B" w14:textId="77777777" w:rsidR="0036208E" w:rsidRDefault="0036208E" w:rsidP="0036208E">
      <w:pPr>
        <w:pStyle w:val="Code"/>
        <w:rPr>
          <w:ins w:id="5980" w:author="Laurence Golding" w:date="2019-05-11T06:51:00Z"/>
        </w:rPr>
      </w:pPr>
      <w:ins w:id="5981" w:author="Laurence Golding" w:date="2019-05-11T06:51:00Z">
        <w:r>
          <w:t xml:space="preserve">        "location": {</w:t>
        </w:r>
      </w:ins>
    </w:p>
    <w:p w14:paraId="302724DB" w14:textId="77777777" w:rsidR="0036208E" w:rsidRDefault="0036208E" w:rsidP="0036208E">
      <w:pPr>
        <w:pStyle w:val="Code"/>
        <w:rPr>
          <w:ins w:id="5982" w:author="Laurence Golding" w:date="2019-05-11T06:51:00Z"/>
        </w:rPr>
      </w:pPr>
      <w:ins w:id="5983" w:author="Laurence Golding" w:date="2019-05-11T06:51:00Z">
        <w:r>
          <w:t xml:space="preserve">          "uri": "scantool.results-1.sarif-external-properties",</w:t>
        </w:r>
      </w:ins>
    </w:p>
    <w:p w14:paraId="68BDB32F" w14:textId="5D43D902" w:rsidR="0036208E" w:rsidRDefault="0036208E" w:rsidP="0036208E">
      <w:pPr>
        <w:pStyle w:val="Code"/>
        <w:rPr>
          <w:ins w:id="5984" w:author="Laurence Golding" w:date="2019-05-11T06:51:00Z"/>
        </w:rPr>
      </w:pPr>
      <w:ins w:id="5985" w:author="Laurence Golding" w:date="2019-05-11T06:51:00Z">
        <w:r>
          <w:t xml:space="preserve">          "uriBaseId": "LOGSDIR"</w:t>
        </w:r>
      </w:ins>
    </w:p>
    <w:p w14:paraId="3D62B5C8" w14:textId="77777777" w:rsidR="0036208E" w:rsidRDefault="0036208E" w:rsidP="0036208E">
      <w:pPr>
        <w:pStyle w:val="Code"/>
        <w:rPr>
          <w:ins w:id="5986" w:author="Laurence Golding" w:date="2019-05-11T06:51:00Z"/>
        </w:rPr>
      </w:pPr>
      <w:ins w:id="5987" w:author="Laurence Golding" w:date="2019-05-11T06:51:00Z">
        <w:r>
          <w:t xml:space="preserve">        },</w:t>
        </w:r>
      </w:ins>
    </w:p>
    <w:p w14:paraId="0EE4978B" w14:textId="77777777" w:rsidR="0036208E" w:rsidRDefault="0036208E" w:rsidP="0036208E">
      <w:pPr>
        <w:pStyle w:val="Code"/>
        <w:rPr>
          <w:ins w:id="5988" w:author="Laurence Golding" w:date="2019-05-11T06:51:00Z"/>
        </w:rPr>
      </w:pPr>
      <w:ins w:id="5989" w:author="Laurence Golding" w:date="2019-05-11T06:51:00Z">
        <w:r>
          <w:t xml:space="preserve">        "guid": "22222222-2222-2222-2222-222222222222",</w:t>
        </w:r>
      </w:ins>
    </w:p>
    <w:p w14:paraId="729679D2" w14:textId="77777777" w:rsidR="0036208E" w:rsidRDefault="0036208E" w:rsidP="0036208E">
      <w:pPr>
        <w:pStyle w:val="Code"/>
        <w:rPr>
          <w:ins w:id="5990" w:author="Laurence Golding" w:date="2019-05-11T06:51:00Z"/>
        </w:rPr>
      </w:pPr>
      <w:ins w:id="5991" w:author="Laurence Golding" w:date="2019-05-11T06:51:00Z">
        <w:r>
          <w:t xml:space="preserve">        "itemCount": 10000</w:t>
        </w:r>
      </w:ins>
    </w:p>
    <w:p w14:paraId="11CC74B0" w14:textId="77777777" w:rsidR="0036208E" w:rsidRDefault="0036208E" w:rsidP="0036208E">
      <w:pPr>
        <w:pStyle w:val="Code"/>
        <w:rPr>
          <w:ins w:id="5992" w:author="Laurence Golding" w:date="2019-05-11T06:51:00Z"/>
        </w:rPr>
      </w:pPr>
      <w:ins w:id="5993" w:author="Laurence Golding" w:date="2019-05-11T06:51:00Z">
        <w:r>
          <w:t xml:space="preserve">      },</w:t>
        </w:r>
      </w:ins>
    </w:p>
    <w:p w14:paraId="6BA5401A" w14:textId="77777777" w:rsidR="0036208E" w:rsidRDefault="0036208E" w:rsidP="0036208E">
      <w:pPr>
        <w:pStyle w:val="Code"/>
        <w:rPr>
          <w:ins w:id="5994" w:author="Laurence Golding" w:date="2019-05-11T06:51:00Z"/>
        </w:rPr>
      </w:pPr>
      <w:ins w:id="5995" w:author="Laurence Golding" w:date="2019-05-11T06:51:00Z">
        <w:r>
          <w:t xml:space="preserve">      {</w:t>
        </w:r>
      </w:ins>
    </w:p>
    <w:p w14:paraId="3D99202E" w14:textId="77777777" w:rsidR="0036208E" w:rsidRDefault="0036208E" w:rsidP="0036208E">
      <w:pPr>
        <w:pStyle w:val="Code"/>
        <w:rPr>
          <w:ins w:id="5996" w:author="Laurence Golding" w:date="2019-05-11T06:51:00Z"/>
        </w:rPr>
      </w:pPr>
      <w:ins w:id="5997" w:author="Laurence Golding" w:date="2019-05-11T06:51:00Z">
        <w:r>
          <w:t xml:space="preserve">        "location": {</w:t>
        </w:r>
      </w:ins>
    </w:p>
    <w:p w14:paraId="36744C91" w14:textId="77777777" w:rsidR="0036208E" w:rsidRDefault="0036208E" w:rsidP="0036208E">
      <w:pPr>
        <w:pStyle w:val="Code"/>
        <w:rPr>
          <w:ins w:id="5998" w:author="Laurence Golding" w:date="2019-05-11T06:51:00Z"/>
        </w:rPr>
      </w:pPr>
      <w:ins w:id="5999" w:author="Laurence Golding" w:date="2019-05-11T06:51:00Z">
        <w:r>
          <w:t xml:space="preserve">          "uri": "scantool.results-2.sarif-external-properties",</w:t>
        </w:r>
      </w:ins>
    </w:p>
    <w:p w14:paraId="26AA37EF" w14:textId="1E0458F3" w:rsidR="0036208E" w:rsidRDefault="0036208E" w:rsidP="0036208E">
      <w:pPr>
        <w:pStyle w:val="Code"/>
        <w:rPr>
          <w:ins w:id="6000" w:author="Laurence Golding" w:date="2019-05-11T06:51:00Z"/>
        </w:rPr>
      </w:pPr>
      <w:ins w:id="6001" w:author="Laurence Golding" w:date="2019-05-11T06:51:00Z">
        <w:r>
          <w:t xml:space="preserve">          "uriBaseId": "LOGSDIR"</w:t>
        </w:r>
      </w:ins>
    </w:p>
    <w:p w14:paraId="42FD0BB1" w14:textId="77777777" w:rsidR="0036208E" w:rsidRDefault="0036208E" w:rsidP="0036208E">
      <w:pPr>
        <w:pStyle w:val="Code"/>
        <w:rPr>
          <w:ins w:id="6002" w:author="Laurence Golding" w:date="2019-05-11T06:51:00Z"/>
        </w:rPr>
      </w:pPr>
      <w:ins w:id="6003" w:author="Laurence Golding" w:date="2019-05-11T06:51:00Z">
        <w:r>
          <w:t xml:space="preserve">        },</w:t>
        </w:r>
      </w:ins>
    </w:p>
    <w:p w14:paraId="00B65242" w14:textId="77777777" w:rsidR="0036208E" w:rsidRDefault="0036208E" w:rsidP="0036208E">
      <w:pPr>
        <w:pStyle w:val="Code"/>
        <w:rPr>
          <w:ins w:id="6004" w:author="Laurence Golding" w:date="2019-05-11T06:51:00Z"/>
        </w:rPr>
      </w:pPr>
      <w:ins w:id="6005" w:author="Laurence Golding" w:date="2019-05-11T06:51:00Z">
        <w:r>
          <w:t xml:space="preserve">        "guid": "333333333333-3333-3333-3333-333333333333",</w:t>
        </w:r>
      </w:ins>
    </w:p>
    <w:p w14:paraId="6D7E4FFE" w14:textId="77777777" w:rsidR="0036208E" w:rsidRDefault="0036208E" w:rsidP="0036208E">
      <w:pPr>
        <w:pStyle w:val="Code"/>
        <w:rPr>
          <w:ins w:id="6006" w:author="Laurence Golding" w:date="2019-05-11T06:51:00Z"/>
        </w:rPr>
      </w:pPr>
      <w:ins w:id="6007" w:author="Laurence Golding" w:date="2019-05-11T06:51:00Z">
        <w:r>
          <w:t xml:space="preserve">        "itemCount": 4277</w:t>
        </w:r>
      </w:ins>
    </w:p>
    <w:p w14:paraId="21CFAEF3" w14:textId="77777777" w:rsidR="0036208E" w:rsidRDefault="0036208E" w:rsidP="0036208E">
      <w:pPr>
        <w:pStyle w:val="Code"/>
        <w:rPr>
          <w:ins w:id="6008" w:author="Laurence Golding" w:date="2019-05-11T06:51:00Z"/>
        </w:rPr>
      </w:pPr>
      <w:ins w:id="6009" w:author="Laurence Golding" w:date="2019-05-11T06:51:00Z">
        <w:r>
          <w:t xml:space="preserve">      }</w:t>
        </w:r>
      </w:ins>
    </w:p>
    <w:p w14:paraId="3777600B" w14:textId="77777777" w:rsidR="0036208E" w:rsidRDefault="0036208E" w:rsidP="0036208E">
      <w:pPr>
        <w:pStyle w:val="Code"/>
        <w:rPr>
          <w:ins w:id="6010" w:author="Laurence Golding" w:date="2019-05-11T06:51:00Z"/>
        </w:rPr>
      </w:pPr>
      <w:ins w:id="6011" w:author="Laurence Golding" w:date="2019-05-11T06:51:00Z">
        <w:r>
          <w:t xml:space="preserve">    ]</w:t>
        </w:r>
      </w:ins>
    </w:p>
    <w:p w14:paraId="79AC4F93" w14:textId="77777777" w:rsidR="0036208E" w:rsidRDefault="0036208E" w:rsidP="0036208E">
      <w:pPr>
        <w:pStyle w:val="Code"/>
        <w:rPr>
          <w:ins w:id="6012" w:author="Laurence Golding" w:date="2019-05-11T06:51:00Z"/>
        </w:rPr>
      </w:pPr>
      <w:ins w:id="6013" w:author="Laurence Golding" w:date="2019-05-11T06:51:00Z">
        <w:r>
          <w:t xml:space="preserve">  }</w:t>
        </w:r>
      </w:ins>
    </w:p>
    <w:p w14:paraId="6275A27A" w14:textId="77777777" w:rsidR="0036208E" w:rsidRDefault="0036208E" w:rsidP="0036208E">
      <w:pPr>
        <w:pStyle w:val="Code"/>
        <w:rPr>
          <w:ins w:id="6014" w:author="Laurence Golding" w:date="2019-05-11T06:51:00Z"/>
        </w:rPr>
      </w:pPr>
      <w:ins w:id="6015" w:author="Laurence Golding" w:date="2019-05-11T06:51:00Z">
        <w:r>
          <w:t xml:space="preserve">  ...</w:t>
        </w:r>
      </w:ins>
    </w:p>
    <w:p w14:paraId="55E707B3" w14:textId="77777777" w:rsidR="0036208E" w:rsidRPr="00604BE7" w:rsidRDefault="0036208E" w:rsidP="0036208E">
      <w:pPr>
        <w:pStyle w:val="Code"/>
        <w:rPr>
          <w:ins w:id="6016" w:author="Laurence Golding" w:date="2019-05-11T06:51:00Z"/>
        </w:rPr>
      </w:pPr>
      <w:ins w:id="6017" w:author="Laurence Golding" w:date="2019-05-11T06:51:00Z">
        <w:r>
          <w:t>}</w:t>
        </w:r>
      </w:ins>
    </w:p>
    <w:p w14:paraId="1B1F2EA7" w14:textId="22BE7C87" w:rsidR="0036208E" w:rsidRDefault="0036208E" w:rsidP="0036208E">
      <w:pPr>
        <w:rPr>
          <w:ins w:id="6018" w:author="Laurence Golding" w:date="2019-05-11T06:51:00Z"/>
        </w:rPr>
      </w:pPr>
      <w:ins w:id="6019" w:author="Laurence Golding" w:date="2019-05-11T06:51: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ins>
    </w:p>
    <w:p w14:paraId="164D813B" w14:textId="77777777" w:rsidR="0036208E" w:rsidRDefault="0036208E" w:rsidP="0036208E">
      <w:pPr>
        <w:pStyle w:val="Note"/>
        <w:rPr>
          <w:ins w:id="6020" w:author="Laurence Golding" w:date="2019-05-11T06:51:00Z"/>
        </w:rPr>
      </w:pPr>
      <w:ins w:id="6021" w:author="Laurence Golding" w:date="2019-05-11T06:51:00Z">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ins>
    </w:p>
    <w:p w14:paraId="36636FA1" w14:textId="6CF6E7A9" w:rsidR="0036208E" w:rsidRDefault="0036208E" w:rsidP="0036208E">
      <w:pPr>
        <w:pStyle w:val="Code"/>
        <w:rPr>
          <w:ins w:id="6022" w:author="Laurence Golding" w:date="2019-05-11T06:51:00Z"/>
        </w:rPr>
      </w:pPr>
      <w:ins w:id="6023" w:author="Laurence Golding" w:date="2019-05-11T06:51:00Z">
        <w:r>
          <w:t>{                            # A run object (§</w:t>
        </w:r>
        <w:r>
          <w:fldChar w:fldCharType="begin"/>
        </w:r>
        <w:r>
          <w:instrText xml:space="preserve"> REF _Ref493349997 \r \h </w:instrText>
        </w:r>
        <w:r>
          <w:fldChar w:fldCharType="separate"/>
        </w:r>
        <w:r w:rsidR="0009127C">
          <w:t>3.14</w:t>
        </w:r>
        <w:r>
          <w:fldChar w:fldCharType="end"/>
        </w:r>
        <w:r>
          <w:t>).</w:t>
        </w:r>
      </w:ins>
    </w:p>
    <w:p w14:paraId="1FBE3A00" w14:textId="58523F1F" w:rsidR="0036208E" w:rsidRDefault="0036208E" w:rsidP="0036208E">
      <w:pPr>
        <w:pStyle w:val="Code"/>
        <w:rPr>
          <w:ins w:id="6024" w:author="Laurence Golding" w:date="2019-05-11T06:51:00Z"/>
        </w:rPr>
      </w:pPr>
      <w:ins w:id="6025" w:author="Laurence Golding" w:date="2019-05-11T06:51:00Z">
        <w:r>
          <w:t xml:space="preserve">  "originalUriBaseIds": {    # See §</w:t>
        </w:r>
        <w:r>
          <w:fldChar w:fldCharType="begin"/>
        </w:r>
        <w:r>
          <w:instrText xml:space="preserve"> REF _Ref508869459 \r \h </w:instrText>
        </w:r>
        <w:r>
          <w:fldChar w:fldCharType="separate"/>
        </w:r>
        <w:r w:rsidR="0009127C">
          <w:t>3.14.14</w:t>
        </w:r>
        <w:r>
          <w:fldChar w:fldCharType="end"/>
        </w:r>
        <w:r>
          <w:t>.</w:t>
        </w:r>
      </w:ins>
    </w:p>
    <w:p w14:paraId="5FC3C28D" w14:textId="77777777" w:rsidR="0036208E" w:rsidRDefault="0036208E" w:rsidP="0036208E">
      <w:pPr>
        <w:pStyle w:val="Code"/>
        <w:rPr>
          <w:ins w:id="6026" w:author="Laurence Golding" w:date="2019-05-11T06:51:00Z"/>
        </w:rPr>
      </w:pPr>
      <w:ins w:id="6027" w:author="Laurence Golding" w:date="2019-05-11T06:51:00Z">
        <w:r>
          <w:t xml:space="preserve">    "LOGSDIR": {</w:t>
        </w:r>
      </w:ins>
    </w:p>
    <w:p w14:paraId="740B9008" w14:textId="77777777" w:rsidR="0036208E" w:rsidRDefault="0036208E" w:rsidP="0036208E">
      <w:pPr>
        <w:pStyle w:val="Code"/>
        <w:rPr>
          <w:ins w:id="6028" w:author="Laurence Golding" w:date="2019-05-11T06:51:00Z"/>
        </w:rPr>
      </w:pPr>
      <w:ins w:id="6029" w:author="Laurence Golding" w:date="2019-05-11T06:51:00Z">
        <w:r>
          <w:t xml:space="preserve">      "uri": "</w:t>
        </w:r>
        <w:r w:rsidRPr="00636635">
          <w:t>file:///C:/logs</w:t>
        </w:r>
        <w:r>
          <w:t>/"</w:t>
        </w:r>
      </w:ins>
    </w:p>
    <w:p w14:paraId="7AA189EC" w14:textId="77777777" w:rsidR="0036208E" w:rsidRDefault="0036208E" w:rsidP="0036208E">
      <w:pPr>
        <w:pStyle w:val="Code"/>
        <w:rPr>
          <w:ins w:id="6030" w:author="Laurence Golding" w:date="2019-05-11T06:51:00Z"/>
        </w:rPr>
      </w:pPr>
      <w:ins w:id="6031" w:author="Laurence Golding" w:date="2019-05-11T06:51:00Z">
        <w:r>
          <w:t xml:space="preserve">    }</w:t>
        </w:r>
      </w:ins>
    </w:p>
    <w:p w14:paraId="22352F3A" w14:textId="77777777" w:rsidR="0036208E" w:rsidRDefault="0036208E" w:rsidP="0036208E">
      <w:pPr>
        <w:pStyle w:val="Code"/>
        <w:rPr>
          <w:ins w:id="6032" w:author="Laurence Golding" w:date="2019-05-11T06:51:00Z"/>
        </w:rPr>
      </w:pPr>
      <w:ins w:id="6033" w:author="Laurence Golding" w:date="2019-05-11T06:51:00Z">
        <w:r>
          <w:t xml:space="preserve">  },</w:t>
        </w:r>
      </w:ins>
    </w:p>
    <w:p w14:paraId="6D618DB9" w14:textId="77777777" w:rsidR="0036208E" w:rsidRDefault="0036208E" w:rsidP="0036208E">
      <w:pPr>
        <w:pStyle w:val="Code"/>
        <w:rPr>
          <w:ins w:id="6034" w:author="Laurence Golding" w:date="2019-05-11T06:51:00Z"/>
        </w:rPr>
      </w:pPr>
      <w:ins w:id="6035" w:author="Laurence Golding" w:date="2019-05-11T06:51:00Z">
        <w:r>
          <w:t xml:space="preserve">  "externalPropertyFileReferences": {</w:t>
        </w:r>
      </w:ins>
    </w:p>
    <w:p w14:paraId="5286E140" w14:textId="1B707037" w:rsidR="0036208E" w:rsidRDefault="0036208E" w:rsidP="0036208E">
      <w:pPr>
        <w:pStyle w:val="Code"/>
        <w:rPr>
          <w:ins w:id="6036" w:author="Laurence Golding" w:date="2019-05-11T06:51:00Z"/>
        </w:rPr>
      </w:pPr>
      <w:ins w:id="6037" w:author="Laurence Golding" w:date="2019-05-11T06:51:00Z">
        <w:r>
          <w:t xml:space="preserve">    "conversion": {     # An externalPropertyFileReference object (see §</w:t>
        </w:r>
        <w:r>
          <w:fldChar w:fldCharType="begin"/>
        </w:r>
        <w:r>
          <w:instrText xml:space="preserve"> REF _Ref525806896 \r \h </w:instrText>
        </w:r>
        <w:r>
          <w:fldChar w:fldCharType="separate"/>
        </w:r>
        <w:r w:rsidR="0009127C">
          <w:t>3.16</w:t>
        </w:r>
        <w:r>
          <w:fldChar w:fldCharType="end"/>
        </w:r>
        <w:r>
          <w:t>).</w:t>
        </w:r>
      </w:ins>
    </w:p>
    <w:p w14:paraId="1B7C3596" w14:textId="2CD3A787" w:rsidR="0036208E" w:rsidRDefault="0036208E" w:rsidP="0036208E">
      <w:pPr>
        <w:pStyle w:val="Code"/>
        <w:rPr>
          <w:ins w:id="6038" w:author="Laurence Golding" w:date="2019-05-11T06:51:00Z"/>
        </w:rPr>
      </w:pPr>
      <w:ins w:id="6039" w:author="Laurence Golding" w:date="2019-05-11T06:51:00Z">
        <w:r>
          <w:t xml:space="preserve">      "location": {          # See §</w:t>
        </w:r>
        <w:r>
          <w:fldChar w:fldCharType="begin"/>
        </w:r>
        <w:r>
          <w:instrText xml:space="preserve"> REF _Ref525810081 \r \h </w:instrText>
        </w:r>
        <w:r>
          <w:fldChar w:fldCharType="separate"/>
        </w:r>
        <w:r w:rsidR="0009127C">
          <w:t>3.16.3</w:t>
        </w:r>
        <w:r>
          <w:fldChar w:fldCharType="end"/>
        </w:r>
        <w:r>
          <w:t>.</w:t>
        </w:r>
      </w:ins>
    </w:p>
    <w:p w14:paraId="07206D19" w14:textId="77777777" w:rsidR="0036208E" w:rsidRDefault="0036208E" w:rsidP="0036208E">
      <w:pPr>
        <w:pStyle w:val="Code"/>
        <w:rPr>
          <w:ins w:id="6040" w:author="Laurence Golding" w:date="2019-05-11T06:51:00Z"/>
        </w:rPr>
      </w:pPr>
      <w:ins w:id="6041" w:author="Laurence Golding" w:date="2019-05-11T06:51:00Z">
        <w:r>
          <w:t xml:space="preserve">        "uri": "scantool.sarif-external-properties",</w:t>
        </w:r>
      </w:ins>
    </w:p>
    <w:p w14:paraId="02061501" w14:textId="77777777" w:rsidR="0036208E" w:rsidRDefault="0036208E" w:rsidP="0036208E">
      <w:pPr>
        <w:pStyle w:val="Code"/>
        <w:rPr>
          <w:ins w:id="6042" w:author="Laurence Golding" w:date="2019-05-11T06:51:00Z"/>
        </w:rPr>
      </w:pPr>
      <w:ins w:id="6043" w:author="Laurence Golding" w:date="2019-05-11T06:51:00Z">
        <w:r>
          <w:t xml:space="preserve">        "uriBaseId": "LOGSDIR",</w:t>
        </w:r>
      </w:ins>
    </w:p>
    <w:p w14:paraId="3E606E54" w14:textId="77777777" w:rsidR="0036208E" w:rsidRDefault="0036208E" w:rsidP="0036208E">
      <w:pPr>
        <w:pStyle w:val="Code"/>
        <w:rPr>
          <w:ins w:id="6044" w:author="Laurence Golding" w:date="2019-05-11T06:51:00Z"/>
        </w:rPr>
      </w:pPr>
      <w:ins w:id="6045" w:author="Laurence Golding" w:date="2019-05-11T06:51:00Z">
        <w:r>
          <w:t xml:space="preserve">        "index": 0</w:t>
        </w:r>
      </w:ins>
    </w:p>
    <w:p w14:paraId="14755161" w14:textId="77777777" w:rsidR="0036208E" w:rsidRDefault="0036208E" w:rsidP="0036208E">
      <w:pPr>
        <w:pStyle w:val="Code"/>
        <w:rPr>
          <w:ins w:id="6046" w:author="Laurence Golding" w:date="2019-05-11T06:51:00Z"/>
        </w:rPr>
      </w:pPr>
      <w:ins w:id="6047" w:author="Laurence Golding" w:date="2019-05-11T06:51:00Z">
        <w:r>
          <w:t xml:space="preserve">      },</w:t>
        </w:r>
      </w:ins>
    </w:p>
    <w:p w14:paraId="73BFBDF1" w14:textId="6C95B36B" w:rsidR="0036208E" w:rsidRDefault="0036208E" w:rsidP="0036208E">
      <w:pPr>
        <w:pStyle w:val="Code"/>
        <w:rPr>
          <w:ins w:id="6048" w:author="Laurence Golding" w:date="2019-05-11T06:51:00Z"/>
        </w:rPr>
      </w:pPr>
      <w:ins w:id="6049" w:author="Laurence Golding" w:date="2019-05-11T06:51:00Z">
        <w:r>
          <w:t xml:space="preserve">      "guid": "11111111-1111-1111-1111-111111111111" # See §</w:t>
        </w:r>
        <w:r>
          <w:fldChar w:fldCharType="begin"/>
        </w:r>
        <w:r>
          <w:instrText xml:space="preserve"> REF _Ref525810085 \r \h </w:instrText>
        </w:r>
        <w:r>
          <w:fldChar w:fldCharType="separate"/>
        </w:r>
        <w:r w:rsidR="0009127C">
          <w:t>3.16.4</w:t>
        </w:r>
        <w:r>
          <w:fldChar w:fldCharType="end"/>
        </w:r>
        <w:r>
          <w:t>.</w:t>
        </w:r>
      </w:ins>
    </w:p>
    <w:p w14:paraId="1DE6C03D" w14:textId="77777777" w:rsidR="0036208E" w:rsidRDefault="0036208E" w:rsidP="0036208E">
      <w:pPr>
        <w:pStyle w:val="Code"/>
        <w:rPr>
          <w:ins w:id="6050" w:author="Laurence Golding" w:date="2019-05-11T06:51:00Z"/>
        </w:rPr>
      </w:pPr>
      <w:ins w:id="6051" w:author="Laurence Golding" w:date="2019-05-11T06:51:00Z">
        <w:r>
          <w:t xml:space="preserve">    },</w:t>
        </w:r>
      </w:ins>
    </w:p>
    <w:p w14:paraId="3869970A" w14:textId="77777777" w:rsidR="0036208E" w:rsidRDefault="0036208E" w:rsidP="0036208E">
      <w:pPr>
        <w:pStyle w:val="Code"/>
        <w:rPr>
          <w:ins w:id="6052" w:author="Laurence Golding" w:date="2019-05-11T06:51:00Z"/>
        </w:rPr>
      </w:pPr>
      <w:ins w:id="6053" w:author="Laurence Golding" w:date="2019-05-11T06:51:00Z">
        <w:r>
          <w:t xml:space="preserve">    "externalizedProperties": {</w:t>
        </w:r>
      </w:ins>
    </w:p>
    <w:p w14:paraId="45D41AEC" w14:textId="77777777" w:rsidR="0036208E" w:rsidRDefault="0036208E" w:rsidP="0036208E">
      <w:pPr>
        <w:pStyle w:val="Code"/>
        <w:rPr>
          <w:ins w:id="6054" w:author="Laurence Golding" w:date="2019-05-11T06:51:00Z"/>
        </w:rPr>
      </w:pPr>
      <w:ins w:id="6055" w:author="Laurence Golding" w:date="2019-05-11T06:51:00Z">
        <w:r>
          <w:t xml:space="preserve">      "location": {</w:t>
        </w:r>
      </w:ins>
    </w:p>
    <w:p w14:paraId="7519A3BA" w14:textId="77777777" w:rsidR="0036208E" w:rsidRDefault="0036208E" w:rsidP="0036208E">
      <w:pPr>
        <w:pStyle w:val="Code"/>
        <w:rPr>
          <w:ins w:id="6056" w:author="Laurence Golding" w:date="2019-05-11T06:51:00Z"/>
        </w:rPr>
      </w:pPr>
      <w:ins w:id="6057" w:author="Laurence Golding" w:date="2019-05-11T06:51:00Z">
        <w:r>
          <w:t xml:space="preserve">        "uri": "scantool.sarif-external-properties",</w:t>
        </w:r>
      </w:ins>
    </w:p>
    <w:p w14:paraId="73AB0829" w14:textId="77777777" w:rsidR="0036208E" w:rsidRDefault="0036208E" w:rsidP="0036208E">
      <w:pPr>
        <w:pStyle w:val="Code"/>
        <w:rPr>
          <w:ins w:id="6058" w:author="Laurence Golding" w:date="2019-05-11T06:51:00Z"/>
        </w:rPr>
      </w:pPr>
      <w:ins w:id="6059" w:author="Laurence Golding" w:date="2019-05-11T06:51:00Z">
        <w:r>
          <w:t xml:space="preserve">        "uriBaseId": "LOGSDIR",</w:t>
        </w:r>
      </w:ins>
    </w:p>
    <w:p w14:paraId="0364F4D3" w14:textId="77777777" w:rsidR="0036208E" w:rsidRDefault="0036208E" w:rsidP="0036208E">
      <w:pPr>
        <w:pStyle w:val="Code"/>
        <w:rPr>
          <w:ins w:id="6060" w:author="Laurence Golding" w:date="2019-05-11T06:51:00Z"/>
        </w:rPr>
      </w:pPr>
      <w:ins w:id="6061" w:author="Laurence Golding" w:date="2019-05-11T06:51:00Z">
        <w:r>
          <w:t xml:space="preserve">        "index": 0</w:t>
        </w:r>
      </w:ins>
    </w:p>
    <w:p w14:paraId="5310F3BB" w14:textId="77777777" w:rsidR="0036208E" w:rsidRDefault="0036208E" w:rsidP="0036208E">
      <w:pPr>
        <w:pStyle w:val="Code"/>
        <w:rPr>
          <w:ins w:id="6062" w:author="Laurence Golding" w:date="2019-05-11T06:51:00Z"/>
        </w:rPr>
      </w:pPr>
      <w:ins w:id="6063" w:author="Laurence Golding" w:date="2019-05-11T06:51:00Z">
        <w:r>
          <w:t xml:space="preserve">      },</w:t>
        </w:r>
      </w:ins>
    </w:p>
    <w:p w14:paraId="4C6325CC" w14:textId="77777777" w:rsidR="0036208E" w:rsidRDefault="0036208E" w:rsidP="0036208E">
      <w:pPr>
        <w:pStyle w:val="Code"/>
        <w:rPr>
          <w:ins w:id="6064" w:author="Laurence Golding" w:date="2019-05-11T06:51:00Z"/>
        </w:rPr>
      </w:pPr>
      <w:ins w:id="6065" w:author="Laurence Golding" w:date="2019-05-11T06:51:00Z">
        <w:r>
          <w:t xml:space="preserve">      "guid": "11111111-1111-1111-1111-111111111111"</w:t>
        </w:r>
      </w:ins>
    </w:p>
    <w:p w14:paraId="12ADED49" w14:textId="77777777" w:rsidR="0036208E" w:rsidRDefault="0036208E" w:rsidP="0036208E">
      <w:pPr>
        <w:pStyle w:val="Code"/>
        <w:rPr>
          <w:ins w:id="6066" w:author="Laurence Golding" w:date="2019-05-11T06:51:00Z"/>
        </w:rPr>
      </w:pPr>
      <w:ins w:id="6067" w:author="Laurence Golding" w:date="2019-05-11T06:51:00Z">
        <w:r>
          <w:t xml:space="preserve">    }</w:t>
        </w:r>
      </w:ins>
    </w:p>
    <w:p w14:paraId="3574CBC2" w14:textId="77777777" w:rsidR="0036208E" w:rsidRDefault="0036208E" w:rsidP="0036208E">
      <w:pPr>
        <w:pStyle w:val="Code"/>
        <w:rPr>
          <w:ins w:id="6068" w:author="Laurence Golding" w:date="2019-05-11T06:51:00Z"/>
        </w:rPr>
      </w:pPr>
      <w:ins w:id="6069" w:author="Laurence Golding" w:date="2019-05-11T06:51:00Z">
        <w:r>
          <w:lastRenderedPageBreak/>
          <w:t xml:space="preserve">  }</w:t>
        </w:r>
      </w:ins>
    </w:p>
    <w:p w14:paraId="5CB99AD4" w14:textId="77777777" w:rsidR="0036208E" w:rsidRDefault="0036208E" w:rsidP="0036208E">
      <w:pPr>
        <w:pStyle w:val="Code"/>
        <w:rPr>
          <w:ins w:id="6070" w:author="Laurence Golding" w:date="2019-05-11T06:51:00Z"/>
        </w:rPr>
      </w:pPr>
      <w:ins w:id="6071" w:author="Laurence Golding" w:date="2019-05-11T06:51:00Z">
        <w:r>
          <w:t xml:space="preserve">  ...</w:t>
        </w:r>
      </w:ins>
    </w:p>
    <w:p w14:paraId="5775B08C" w14:textId="77777777" w:rsidR="0036208E" w:rsidRPr="00604BE7" w:rsidRDefault="0036208E" w:rsidP="0036208E">
      <w:pPr>
        <w:pStyle w:val="Code"/>
        <w:rPr>
          <w:moveTo w:id="6072" w:author="Laurence Golding" w:date="2019-05-11T06:52:00Z"/>
        </w:rPr>
        <w:pPrChange w:id="6073" w:author="Laurence Golding" w:date="2019-05-11T06:51:00Z">
          <w:pPr>
            <w:pStyle w:val="Codesmall"/>
          </w:pPr>
        </w:pPrChange>
      </w:pPr>
      <w:moveToRangeStart w:id="6074" w:author="Laurence Golding" w:date="2019-05-11T06:52:00Z" w:name="move8449966"/>
      <w:moveTo w:id="6075" w:author="Laurence Golding" w:date="2019-05-11T06:52:00Z">
        <w:r>
          <w:t>}</w:t>
        </w:r>
      </w:moveTo>
    </w:p>
    <w:p w14:paraId="5902DC86" w14:textId="0048B49B" w:rsidR="0036208E" w:rsidRDefault="0036208E" w:rsidP="0036208E">
      <w:pPr>
        <w:pStyle w:val="Note"/>
        <w:rPr>
          <w:ins w:id="6076" w:author="Laurence Golding" w:date="2019-05-11T06:51:00Z"/>
        </w:rPr>
      </w:pPr>
      <w:moveTo w:id="6077" w:author="Laurence Golding" w:date="2019-05-11T06:52:00Z">
        <w:r>
          <w:t xml:space="preserve">EXAMPLE </w:t>
        </w:r>
      </w:moveTo>
      <w:moveToRangeEnd w:id="6074"/>
      <w:del w:id="6078" w:author="Laurence Golding" w:date="2019-05-11T06:51:00Z">
        <w:r w:rsidR="0037313D" w:rsidRPr="0037313D">
          <w:delText>value is a property bag (§</w:delText>
        </w:r>
        <w:r w:rsidR="0037313D">
          <w:fldChar w:fldCharType="begin"/>
        </w:r>
        <w:r w:rsidR="0037313D">
          <w:delInstrText xml:space="preserve"> REF _Ref493408960 \r \h </w:delInstrText>
        </w:r>
        <w:r w:rsidR="0037313D">
          <w:fldChar w:fldCharType="separate"/>
        </w:r>
        <w:r w:rsidR="00331070">
          <w:delText>3.7</w:delText>
        </w:r>
        <w:r w:rsidR="0037313D">
          <w:fldChar w:fldCharType="end"/>
        </w:r>
        <w:r w:rsidR="0037313D" w:rsidRPr="0037313D">
          <w:delText>). This allows tools to include information about the run that is not explicitly</w:delText>
        </w:r>
      </w:del>
      <w:ins w:id="6079" w:author="Laurence Golding" w:date="2019-05-11T06:51:00Z">
        <w:r>
          <w:t xml:space="preserve">3: This example represents invalid SARIF because both elements of the array belonging to the </w:t>
        </w:r>
        <w:r w:rsidRPr="00457090">
          <w:rPr>
            <w:rStyle w:val="CODEtemp"/>
          </w:rPr>
          <w:t>results</w:t>
        </w:r>
        <w:r>
          <w:t xml:space="preserve"> property denote the same external property file.</w:t>
        </w:r>
      </w:ins>
    </w:p>
    <w:p w14:paraId="5DD2EF92" w14:textId="14E7FA01" w:rsidR="0036208E" w:rsidRDefault="0036208E" w:rsidP="0036208E">
      <w:pPr>
        <w:pStyle w:val="Code"/>
        <w:rPr>
          <w:ins w:id="6080" w:author="Laurence Golding" w:date="2019-05-11T06:51:00Z"/>
        </w:rPr>
      </w:pPr>
      <w:ins w:id="6081" w:author="Laurence Golding" w:date="2019-05-11T06:51:00Z">
        <w:r>
          <w:t>{                            # A run object (§</w:t>
        </w:r>
        <w:r>
          <w:fldChar w:fldCharType="begin"/>
        </w:r>
        <w:r>
          <w:instrText xml:space="preserve"> REF _Ref493349997 \r \h </w:instrText>
        </w:r>
        <w:r>
          <w:fldChar w:fldCharType="separate"/>
        </w:r>
        <w:r w:rsidR="0009127C">
          <w:t>3.14</w:t>
        </w:r>
        <w:r>
          <w:fldChar w:fldCharType="end"/>
        </w:r>
        <w:r>
          <w:t>).</w:t>
        </w:r>
      </w:ins>
    </w:p>
    <w:p w14:paraId="003DADA7" w14:textId="0B4A42B4" w:rsidR="0036208E" w:rsidRDefault="0036208E" w:rsidP="0036208E">
      <w:pPr>
        <w:pStyle w:val="Code"/>
        <w:rPr>
          <w:ins w:id="6082" w:author="Laurence Golding" w:date="2019-05-11T06:51:00Z"/>
        </w:rPr>
      </w:pPr>
      <w:ins w:id="6083" w:author="Laurence Golding" w:date="2019-05-11T06:51:00Z">
        <w:r>
          <w:t xml:space="preserve">  "originalUriBaseIds": {    # See §</w:t>
        </w:r>
        <w:r>
          <w:fldChar w:fldCharType="begin"/>
        </w:r>
        <w:r>
          <w:instrText xml:space="preserve"> REF _Ref508869459 \r \h </w:instrText>
        </w:r>
        <w:r>
          <w:fldChar w:fldCharType="separate"/>
        </w:r>
        <w:r w:rsidR="0009127C">
          <w:t>3.14.14</w:t>
        </w:r>
        <w:r>
          <w:fldChar w:fldCharType="end"/>
        </w:r>
        <w:r>
          <w:t>.</w:t>
        </w:r>
      </w:ins>
    </w:p>
    <w:p w14:paraId="593B8B93" w14:textId="77777777" w:rsidR="0036208E" w:rsidRDefault="0036208E" w:rsidP="0036208E">
      <w:pPr>
        <w:pStyle w:val="Code"/>
        <w:rPr>
          <w:ins w:id="6084" w:author="Laurence Golding" w:date="2019-05-11T06:51:00Z"/>
        </w:rPr>
      </w:pPr>
      <w:ins w:id="6085" w:author="Laurence Golding" w:date="2019-05-11T06:51:00Z">
        <w:r>
          <w:t xml:space="preserve">    "LOGSDIR": {</w:t>
        </w:r>
      </w:ins>
    </w:p>
    <w:p w14:paraId="5C66712D" w14:textId="77777777" w:rsidR="0036208E" w:rsidRDefault="0036208E" w:rsidP="0036208E">
      <w:pPr>
        <w:pStyle w:val="Code"/>
        <w:rPr>
          <w:ins w:id="6086" w:author="Laurence Golding" w:date="2019-05-11T06:51:00Z"/>
        </w:rPr>
      </w:pPr>
      <w:ins w:id="6087" w:author="Laurence Golding" w:date="2019-05-11T06:51:00Z">
        <w:r>
          <w:t xml:space="preserve">      "uri": "</w:t>
        </w:r>
        <w:r w:rsidRPr="00636635">
          <w:t>file:///C:/logs</w:t>
        </w:r>
        <w:r>
          <w:t>/"</w:t>
        </w:r>
      </w:ins>
    </w:p>
    <w:p w14:paraId="6110AD5A" w14:textId="77777777" w:rsidR="0036208E" w:rsidRDefault="0036208E" w:rsidP="0036208E">
      <w:pPr>
        <w:pStyle w:val="Code"/>
        <w:rPr>
          <w:ins w:id="6088" w:author="Laurence Golding" w:date="2019-05-11T06:51:00Z"/>
        </w:rPr>
      </w:pPr>
      <w:ins w:id="6089" w:author="Laurence Golding" w:date="2019-05-11T06:51:00Z">
        <w:r>
          <w:t xml:space="preserve">    }</w:t>
        </w:r>
      </w:ins>
    </w:p>
    <w:p w14:paraId="57D74603" w14:textId="77777777" w:rsidR="0036208E" w:rsidRDefault="0036208E" w:rsidP="0036208E">
      <w:pPr>
        <w:pStyle w:val="Code"/>
        <w:rPr>
          <w:ins w:id="6090" w:author="Laurence Golding" w:date="2019-05-11T06:51:00Z"/>
        </w:rPr>
      </w:pPr>
      <w:ins w:id="6091" w:author="Laurence Golding" w:date="2019-05-11T06:51:00Z">
        <w:r>
          <w:t xml:space="preserve">  },</w:t>
        </w:r>
      </w:ins>
    </w:p>
    <w:p w14:paraId="78A5C5A4" w14:textId="77777777" w:rsidR="0036208E" w:rsidRDefault="0036208E" w:rsidP="0036208E">
      <w:pPr>
        <w:pStyle w:val="Code"/>
        <w:rPr>
          <w:ins w:id="6092" w:author="Laurence Golding" w:date="2019-05-11T06:51:00Z"/>
        </w:rPr>
      </w:pPr>
      <w:ins w:id="6093" w:author="Laurence Golding" w:date="2019-05-11T06:51:00Z">
        <w:r>
          <w:t xml:space="preserve">  "externalPropertyFileReferences": {</w:t>
        </w:r>
      </w:ins>
    </w:p>
    <w:p w14:paraId="0A9C1BA5" w14:textId="77777777" w:rsidR="0036208E" w:rsidRDefault="0036208E" w:rsidP="0036208E">
      <w:pPr>
        <w:pStyle w:val="Code"/>
        <w:rPr>
          <w:ins w:id="6094" w:author="Laurence Golding" w:date="2019-05-11T06:51:00Z"/>
        </w:rPr>
      </w:pPr>
      <w:ins w:id="6095" w:author="Laurence Golding" w:date="2019-05-11T06:51:00Z">
        <w:r>
          <w:t xml:space="preserve">    "results": [</w:t>
        </w:r>
      </w:ins>
    </w:p>
    <w:p w14:paraId="21DD2E2F" w14:textId="49CE4854" w:rsidR="0036208E" w:rsidRDefault="0036208E" w:rsidP="0036208E">
      <w:pPr>
        <w:pStyle w:val="Code"/>
        <w:rPr>
          <w:ins w:id="6096" w:author="Laurence Golding" w:date="2019-05-11T06:51:00Z"/>
        </w:rPr>
      </w:pPr>
      <w:ins w:id="6097" w:author="Laurence Golding" w:date="2019-05-11T06:51:00Z">
        <w:r>
          <w:t xml:space="preserve">      {                 # An externalPropertyFileReference object (see §</w:t>
        </w:r>
        <w:r>
          <w:fldChar w:fldCharType="begin"/>
        </w:r>
        <w:r>
          <w:instrText xml:space="preserve"> REF _Ref525806896 \r \h </w:instrText>
        </w:r>
        <w:r>
          <w:fldChar w:fldCharType="separate"/>
        </w:r>
        <w:r w:rsidR="0009127C">
          <w:t>3.16</w:t>
        </w:r>
        <w:r>
          <w:fldChar w:fldCharType="end"/>
        </w:r>
        <w:r>
          <w:t>).</w:t>
        </w:r>
      </w:ins>
    </w:p>
    <w:p w14:paraId="3D417F1E" w14:textId="77777777" w:rsidR="0036208E" w:rsidRDefault="0036208E" w:rsidP="0036208E">
      <w:pPr>
        <w:pStyle w:val="Code"/>
        <w:rPr>
          <w:ins w:id="6098" w:author="Laurence Golding" w:date="2019-05-11T06:51:00Z"/>
        </w:rPr>
      </w:pPr>
      <w:ins w:id="6099" w:author="Laurence Golding" w:date="2019-05-11T06:51:00Z">
        <w:r>
          <w:t xml:space="preserve">        "location": {</w:t>
        </w:r>
      </w:ins>
    </w:p>
    <w:p w14:paraId="14B664AA" w14:textId="77777777" w:rsidR="0036208E" w:rsidRDefault="0036208E" w:rsidP="0036208E">
      <w:pPr>
        <w:pStyle w:val="Code"/>
        <w:rPr>
          <w:ins w:id="6100" w:author="Laurence Golding" w:date="2019-05-11T06:51:00Z"/>
        </w:rPr>
      </w:pPr>
      <w:ins w:id="6101" w:author="Laurence Golding" w:date="2019-05-11T06:51:00Z">
        <w:r>
          <w:t xml:space="preserve">          "uri": "scantool.results.sarif-external-properties",</w:t>
        </w:r>
      </w:ins>
    </w:p>
    <w:p w14:paraId="34407B2A" w14:textId="77777777" w:rsidR="0036208E" w:rsidRDefault="0036208E" w:rsidP="0036208E">
      <w:pPr>
        <w:pStyle w:val="Code"/>
        <w:rPr>
          <w:ins w:id="6102" w:author="Laurence Golding" w:date="2019-05-11T06:51:00Z"/>
        </w:rPr>
      </w:pPr>
      <w:ins w:id="6103" w:author="Laurence Golding" w:date="2019-05-11T06:51:00Z">
        <w:r>
          <w:t xml:space="preserve">          "uriBaseId": "LOGSDIR",</w:t>
        </w:r>
      </w:ins>
    </w:p>
    <w:p w14:paraId="28C1D6F2" w14:textId="77777777" w:rsidR="0036208E" w:rsidRDefault="0036208E" w:rsidP="0036208E">
      <w:pPr>
        <w:pStyle w:val="Code"/>
        <w:rPr>
          <w:ins w:id="6104" w:author="Laurence Golding" w:date="2019-05-11T06:51:00Z"/>
        </w:rPr>
      </w:pPr>
      <w:ins w:id="6105" w:author="Laurence Golding" w:date="2019-05-11T06:51:00Z">
        <w:r>
          <w:t xml:space="preserve">          "index": 0</w:t>
        </w:r>
      </w:ins>
    </w:p>
    <w:p w14:paraId="2F5FCFD7" w14:textId="77777777" w:rsidR="0036208E" w:rsidRDefault="0036208E" w:rsidP="0036208E">
      <w:pPr>
        <w:pStyle w:val="Code"/>
        <w:rPr>
          <w:ins w:id="6106" w:author="Laurence Golding" w:date="2019-05-11T06:51:00Z"/>
        </w:rPr>
      </w:pPr>
      <w:ins w:id="6107" w:author="Laurence Golding" w:date="2019-05-11T06:51:00Z">
        <w:r>
          <w:t xml:space="preserve">        },</w:t>
        </w:r>
      </w:ins>
    </w:p>
    <w:p w14:paraId="09B5415A" w14:textId="77777777" w:rsidR="0036208E" w:rsidRDefault="0036208E" w:rsidP="0036208E">
      <w:pPr>
        <w:pStyle w:val="Code"/>
        <w:rPr>
          <w:ins w:id="6108" w:author="Laurence Golding" w:date="2019-05-11T06:51:00Z"/>
        </w:rPr>
      </w:pPr>
      <w:ins w:id="6109" w:author="Laurence Golding" w:date="2019-05-11T06:51:00Z">
        <w:r>
          <w:t xml:space="preserve">        "guid": "22222222-2222-2222-2222-222222222222"</w:t>
        </w:r>
      </w:ins>
    </w:p>
    <w:p w14:paraId="0998CFCC" w14:textId="77777777" w:rsidR="0036208E" w:rsidRDefault="0036208E" w:rsidP="0036208E">
      <w:pPr>
        <w:pStyle w:val="Code"/>
        <w:rPr>
          <w:ins w:id="6110" w:author="Laurence Golding" w:date="2019-05-11T06:51:00Z"/>
        </w:rPr>
      </w:pPr>
      <w:ins w:id="6111" w:author="Laurence Golding" w:date="2019-05-11T06:51:00Z">
        <w:r>
          <w:t xml:space="preserve">      },</w:t>
        </w:r>
      </w:ins>
    </w:p>
    <w:p w14:paraId="46687E21" w14:textId="77777777" w:rsidR="0036208E" w:rsidRDefault="0036208E" w:rsidP="0036208E">
      <w:pPr>
        <w:pStyle w:val="Code"/>
        <w:rPr>
          <w:ins w:id="6112" w:author="Laurence Golding" w:date="2019-05-11T06:51:00Z"/>
        </w:rPr>
      </w:pPr>
      <w:ins w:id="6113" w:author="Laurence Golding" w:date="2019-05-11T06:51:00Z">
        <w:r>
          <w:t xml:space="preserve">      {              # INVALID: The two external property files are the same.</w:t>
        </w:r>
      </w:ins>
    </w:p>
    <w:p w14:paraId="31BB9A98" w14:textId="77777777" w:rsidR="0036208E" w:rsidRDefault="0036208E" w:rsidP="0036208E">
      <w:pPr>
        <w:pStyle w:val="Code"/>
        <w:rPr>
          <w:ins w:id="6114" w:author="Laurence Golding" w:date="2019-05-11T06:51:00Z"/>
        </w:rPr>
      </w:pPr>
      <w:ins w:id="6115" w:author="Laurence Golding" w:date="2019-05-11T06:51:00Z">
        <w:r>
          <w:t xml:space="preserve">        "location": {</w:t>
        </w:r>
      </w:ins>
    </w:p>
    <w:p w14:paraId="0526948F" w14:textId="77777777" w:rsidR="0036208E" w:rsidRDefault="0036208E" w:rsidP="0036208E">
      <w:pPr>
        <w:pStyle w:val="Code"/>
        <w:rPr>
          <w:ins w:id="6116" w:author="Laurence Golding" w:date="2019-05-11T06:51:00Z"/>
        </w:rPr>
      </w:pPr>
      <w:ins w:id="6117" w:author="Laurence Golding" w:date="2019-05-11T06:51:00Z">
        <w:r>
          <w:t xml:space="preserve">          "uri": "scantool.results.sarif-external-properties",</w:t>
        </w:r>
      </w:ins>
    </w:p>
    <w:p w14:paraId="341DF589" w14:textId="77777777" w:rsidR="0036208E" w:rsidRDefault="0036208E" w:rsidP="0036208E">
      <w:pPr>
        <w:pStyle w:val="Code"/>
        <w:rPr>
          <w:ins w:id="6118" w:author="Laurence Golding" w:date="2019-05-11T06:51:00Z"/>
        </w:rPr>
      </w:pPr>
      <w:ins w:id="6119" w:author="Laurence Golding" w:date="2019-05-11T06:51:00Z">
        <w:r>
          <w:t xml:space="preserve">          "uriBaseId": "LOGSDIR",</w:t>
        </w:r>
      </w:ins>
    </w:p>
    <w:p w14:paraId="7C615C76" w14:textId="77777777" w:rsidR="0036208E" w:rsidRDefault="0036208E" w:rsidP="0036208E">
      <w:pPr>
        <w:pStyle w:val="Code"/>
        <w:rPr>
          <w:ins w:id="6120" w:author="Laurence Golding" w:date="2019-05-11T06:51:00Z"/>
        </w:rPr>
      </w:pPr>
      <w:ins w:id="6121" w:author="Laurence Golding" w:date="2019-05-11T06:51:00Z">
        <w:r>
          <w:t xml:space="preserve">          "index": 0</w:t>
        </w:r>
      </w:ins>
    </w:p>
    <w:p w14:paraId="3E2516F3" w14:textId="77777777" w:rsidR="0036208E" w:rsidRDefault="0036208E" w:rsidP="0036208E">
      <w:pPr>
        <w:pStyle w:val="Code"/>
        <w:rPr>
          <w:ins w:id="6122" w:author="Laurence Golding" w:date="2019-05-11T06:51:00Z"/>
        </w:rPr>
      </w:pPr>
      <w:ins w:id="6123" w:author="Laurence Golding" w:date="2019-05-11T06:51:00Z">
        <w:r>
          <w:t xml:space="preserve">        },</w:t>
        </w:r>
      </w:ins>
    </w:p>
    <w:p w14:paraId="2FEE3A53" w14:textId="77777777" w:rsidR="0036208E" w:rsidRDefault="0036208E" w:rsidP="0036208E">
      <w:pPr>
        <w:pStyle w:val="Code"/>
        <w:rPr>
          <w:ins w:id="6124" w:author="Laurence Golding" w:date="2019-05-11T06:51:00Z"/>
        </w:rPr>
      </w:pPr>
      <w:ins w:id="6125" w:author="Laurence Golding" w:date="2019-05-11T06:51:00Z">
        <w:r>
          <w:t xml:space="preserve">        "guid": "22222222-2222-2222-2222-222222222222"</w:t>
        </w:r>
      </w:ins>
    </w:p>
    <w:p w14:paraId="61405805" w14:textId="77777777" w:rsidR="0036208E" w:rsidRDefault="0036208E" w:rsidP="0036208E">
      <w:pPr>
        <w:pStyle w:val="Code"/>
        <w:rPr>
          <w:ins w:id="6126" w:author="Laurence Golding" w:date="2019-05-11T06:51:00Z"/>
        </w:rPr>
      </w:pPr>
      <w:ins w:id="6127" w:author="Laurence Golding" w:date="2019-05-11T06:51:00Z">
        <w:r>
          <w:t xml:space="preserve">      }</w:t>
        </w:r>
      </w:ins>
    </w:p>
    <w:p w14:paraId="7C7D97CC" w14:textId="77777777" w:rsidR="0036208E" w:rsidRDefault="0036208E" w:rsidP="0036208E">
      <w:pPr>
        <w:pStyle w:val="Code"/>
        <w:rPr>
          <w:ins w:id="6128" w:author="Laurence Golding" w:date="2019-05-11T06:51:00Z"/>
        </w:rPr>
      </w:pPr>
      <w:ins w:id="6129" w:author="Laurence Golding" w:date="2019-05-11T06:51:00Z">
        <w:r>
          <w:t xml:space="preserve">    ]</w:t>
        </w:r>
      </w:ins>
    </w:p>
    <w:p w14:paraId="79356118" w14:textId="77777777" w:rsidR="0036208E" w:rsidRDefault="0036208E" w:rsidP="0036208E">
      <w:pPr>
        <w:pStyle w:val="Code"/>
        <w:rPr>
          <w:ins w:id="6130" w:author="Laurence Golding" w:date="2019-05-11T06:51:00Z"/>
        </w:rPr>
      </w:pPr>
      <w:ins w:id="6131" w:author="Laurence Golding" w:date="2019-05-11T06:51:00Z">
        <w:r>
          <w:t xml:space="preserve">  }</w:t>
        </w:r>
      </w:ins>
    </w:p>
    <w:p w14:paraId="0FDADCD1" w14:textId="77777777" w:rsidR="0036208E" w:rsidRDefault="0036208E" w:rsidP="0036208E">
      <w:pPr>
        <w:pStyle w:val="Code"/>
        <w:rPr>
          <w:ins w:id="6132" w:author="Laurence Golding" w:date="2019-05-11T06:51:00Z"/>
        </w:rPr>
      </w:pPr>
      <w:ins w:id="6133" w:author="Laurence Golding" w:date="2019-05-11T06:51:00Z">
        <w:r>
          <w:t xml:space="preserve">  ...</w:t>
        </w:r>
      </w:ins>
    </w:p>
    <w:p w14:paraId="5A560495" w14:textId="77777777" w:rsidR="0036208E" w:rsidRPr="00F265D8" w:rsidRDefault="0036208E" w:rsidP="0036208E">
      <w:pPr>
        <w:pStyle w:val="Code"/>
        <w:rPr>
          <w:ins w:id="6134" w:author="Laurence Golding" w:date="2019-05-11T06:51:00Z"/>
        </w:rPr>
      </w:pPr>
      <w:ins w:id="6135" w:author="Laurence Golding" w:date="2019-05-11T06:51:00Z">
        <w:r>
          <w:t>}</w:t>
        </w:r>
      </w:ins>
    </w:p>
    <w:p w14:paraId="7D1CA9FC" w14:textId="5C5F4B37" w:rsidR="000F505D" w:rsidRDefault="000F505D" w:rsidP="000F505D">
      <w:pPr>
        <w:pStyle w:val="Heading2"/>
        <w:rPr>
          <w:ins w:id="6136" w:author="Laurence Golding" w:date="2019-05-11T06:51:00Z"/>
        </w:rPr>
      </w:pPr>
      <w:bookmarkStart w:id="6137" w:name="_Ref525806896"/>
      <w:bookmarkStart w:id="6138" w:name="_Toc8367029"/>
      <w:bookmarkEnd w:id="5754"/>
      <w:ins w:id="6139" w:author="Laurence Golding" w:date="2019-05-11T06:51:00Z">
        <w:r>
          <w:t>externa</w:t>
        </w:r>
        <w:r w:rsidR="00960E2D">
          <w:t>l</w:t>
        </w:r>
        <w:r w:rsidR="00F265D8">
          <w:t>Property</w:t>
        </w:r>
        <w:r>
          <w:t>File</w:t>
        </w:r>
        <w:r w:rsidR="005E7318">
          <w:t>Reference</w:t>
        </w:r>
        <w:r>
          <w:t xml:space="preserve"> object</w:t>
        </w:r>
        <w:bookmarkEnd w:id="6137"/>
        <w:bookmarkEnd w:id="6138"/>
      </w:ins>
    </w:p>
    <w:p w14:paraId="020DB163" w14:textId="0923AD36" w:rsidR="00AF60C1" w:rsidRDefault="00AF60C1" w:rsidP="00AF60C1">
      <w:pPr>
        <w:pStyle w:val="Heading3"/>
        <w:rPr>
          <w:ins w:id="6140" w:author="Laurence Golding" w:date="2019-05-11T06:51:00Z"/>
        </w:rPr>
      </w:pPr>
      <w:bookmarkStart w:id="6141" w:name="_Toc8367030"/>
      <w:ins w:id="6142" w:author="Laurence Golding" w:date="2019-05-11T06:51:00Z">
        <w:r>
          <w:t>General</w:t>
        </w:r>
        <w:bookmarkEnd w:id="6141"/>
      </w:ins>
    </w:p>
    <w:p w14:paraId="38B8B5C7" w14:textId="31EB37A7" w:rsidR="00604E7A" w:rsidRDefault="00604E7A" w:rsidP="00604E7A">
      <w:pPr>
        <w:rPr>
          <w:ins w:id="6143" w:author="Laurence Golding" w:date="2019-05-11T06:51:00Z"/>
        </w:rPr>
      </w:pPr>
      <w:ins w:id="6144" w:author="Laurence Golding" w:date="2019-05-11T06:51:00Z">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bookmarkStart w:id="6145" w:name="_Hlk7424712"/>
        <w:r>
          <w:t>§</w:t>
        </w:r>
        <w:bookmarkEnd w:id="6145"/>
        <w:r w:rsidR="0036208E">
          <w:fldChar w:fldCharType="begin"/>
        </w:r>
        <w:r w:rsidR="0036208E">
          <w:instrText xml:space="preserve"> REF _Ref6209979 \r \h </w:instrText>
        </w:r>
        <w:r w:rsidR="0036208E">
          <w:fldChar w:fldCharType="separate"/>
        </w:r>
        <w:r w:rsidR="0009127C">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ins>
    </w:p>
    <w:p w14:paraId="74E638D2" w14:textId="30E92CF4" w:rsidR="0059715B" w:rsidRDefault="0059715B" w:rsidP="0059715B">
      <w:pPr>
        <w:pStyle w:val="Heading3"/>
        <w:rPr>
          <w:ins w:id="6146" w:author="Laurence Golding" w:date="2019-05-11T06:51:00Z"/>
        </w:rPr>
      </w:pPr>
      <w:bookmarkStart w:id="6147" w:name="_Toc8367031"/>
      <w:bookmarkStart w:id="6148" w:name="_Hlk7100792"/>
      <w:ins w:id="6149" w:author="Laurence Golding" w:date="2019-05-11T06:51:00Z">
        <w:r>
          <w:t>Constraints</w:t>
        </w:r>
        <w:bookmarkEnd w:id="6147"/>
      </w:ins>
    </w:p>
    <w:p w14:paraId="7C6E6547" w14:textId="5435B044" w:rsidR="0059715B" w:rsidRDefault="0059715B" w:rsidP="0059715B">
      <w:pPr>
        <w:rPr>
          <w:ins w:id="6150" w:author="Laurence Golding" w:date="2019-05-11T06:51:00Z"/>
        </w:rPr>
      </w:pPr>
      <w:ins w:id="6151" w:author="Laurence Golding" w:date="2019-05-11T06:51:00Z">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09127C">
          <w:t>3.16.3</w:t>
        </w:r>
        <w:r>
          <w:fldChar w:fldCharType="end"/>
        </w:r>
        <w:r>
          <w:t xml:space="preserve">) or the </w:t>
        </w:r>
        <w:r>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w:t>
        </w:r>
        <w:r w:rsidR="00C926AF">
          <w:t>y</w:t>
        </w:r>
        <w:r>
          <w:t xml:space="preserve"> located inline; see §</w:t>
        </w:r>
        <w:r>
          <w:fldChar w:fldCharType="begin"/>
        </w:r>
        <w:r>
          <w:instrText xml:space="preserve"> REF _Ref3470597 \r \h </w:instrText>
        </w:r>
        <w:r>
          <w:fldChar w:fldCharType="separate"/>
        </w:r>
        <w:r w:rsidR="0009127C">
          <w:t>3.13.5</w:t>
        </w:r>
        <w:r>
          <w:fldChar w:fldCharType="end"/>
        </w:r>
        <w:r>
          <w:t>).</w:t>
        </w:r>
      </w:ins>
    </w:p>
    <w:p w14:paraId="1A4CE101" w14:textId="31F0A004" w:rsidR="0059715B" w:rsidRPr="0059715B" w:rsidRDefault="0059715B" w:rsidP="0059715B">
      <w:pPr>
        <w:pStyle w:val="Note"/>
        <w:rPr>
          <w:ins w:id="6152" w:author="Laurence Golding" w:date="2019-05-11T06:51:00Z"/>
        </w:rPr>
      </w:pPr>
      <w:ins w:id="6153" w:author="Laurence Golding" w:date="2019-05-11T06:51:00Z">
        <w:r>
          <w:t>NOTE: This constraint ensures that it is possible to locate the externalized properties.</w:t>
        </w:r>
      </w:ins>
    </w:p>
    <w:p w14:paraId="31539CEB" w14:textId="47AE23E1" w:rsidR="00AF60C1" w:rsidRDefault="002F2585" w:rsidP="00AF60C1">
      <w:pPr>
        <w:pStyle w:val="Heading3"/>
        <w:rPr>
          <w:ins w:id="6154" w:author="Laurence Golding" w:date="2019-05-11T06:51:00Z"/>
        </w:rPr>
      </w:pPr>
      <w:bookmarkStart w:id="6155" w:name="_Ref525810081"/>
      <w:bookmarkStart w:id="6156" w:name="_Toc8367032"/>
      <w:bookmarkStart w:id="6157" w:name="_Hlk6556570"/>
      <w:bookmarkEnd w:id="6148"/>
      <w:ins w:id="6158" w:author="Laurence Golding" w:date="2019-05-11T06:51:00Z">
        <w:r>
          <w:t>l</w:t>
        </w:r>
        <w:r w:rsidR="006C1B56">
          <w:t xml:space="preserve">ocation </w:t>
        </w:r>
        <w:r w:rsidR="00AF60C1">
          <w:t>property</w:t>
        </w:r>
        <w:bookmarkEnd w:id="6155"/>
        <w:bookmarkEnd w:id="6156"/>
      </w:ins>
    </w:p>
    <w:p w14:paraId="46352381" w14:textId="722154FD" w:rsidR="00604E7A" w:rsidRDefault="001A277B" w:rsidP="00604E7A">
      <w:pPr>
        <w:rPr>
          <w:ins w:id="6159" w:author="Laurence Golding" w:date="2019-05-11T06:51:00Z"/>
        </w:rPr>
      </w:pPr>
      <w:bookmarkStart w:id="6160" w:name="_Hlk3472165"/>
      <w:ins w:id="6161" w:author="Laurence Golding" w:date="2019-05-11T06:51:00Z">
        <w:r>
          <w:t>Depending on the circumstances, a</w:t>
        </w:r>
        <w:bookmarkEnd w:id="6160"/>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9127C">
          <w:t>3.4</w:t>
        </w:r>
        <w:r w:rsidR="00604E7A">
          <w:fldChar w:fldCharType="end"/>
        </w:r>
        <w:r w:rsidR="00604E7A">
          <w:t xml:space="preserve">) that specifies the location of the external </w:t>
        </w:r>
        <w:r w:rsidR="00F265D8">
          <w:t xml:space="preserve">property </w:t>
        </w:r>
        <w:r w:rsidR="00604E7A">
          <w:t>file.</w:t>
        </w:r>
      </w:ins>
    </w:p>
    <w:p w14:paraId="79BAE496" w14:textId="76147C21" w:rsidR="00604E7A" w:rsidRDefault="001A277B" w:rsidP="00604E7A">
      <w:pPr>
        <w:rPr>
          <w:ins w:id="6162" w:author="Laurence Golding" w:date="2019-05-11T06:51:00Z"/>
        </w:rPr>
      </w:pPr>
      <w:ins w:id="6163" w:author="Laurence Golding" w:date="2019-05-11T06:51:00Z">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9127C">
          <w:t>3.4.3</w:t>
        </w:r>
        <w:r w:rsidR="00604E7A">
          <w:fldChar w:fldCharType="end"/>
        </w:r>
        <w:r w:rsidR="00604E7A">
          <w:t xml:space="preserve">) specifies a relative reference and its </w:t>
        </w:r>
        <w:r w:rsidR="00604E7A" w:rsidRPr="00604E7A">
          <w:rPr>
            <w:rStyle w:val="CODEtemp"/>
          </w:rPr>
          <w:lastRenderedPageBreak/>
          <w:t>uriBaseId</w:t>
        </w:r>
        <w:r w:rsidR="00604E7A">
          <w:t xml:space="preserve"> property (§</w:t>
        </w:r>
        <w:r w:rsidR="00604E7A">
          <w:fldChar w:fldCharType="begin"/>
        </w:r>
        <w:r w:rsidR="00604E7A">
          <w:instrText xml:space="preserve"> REF _Ref507592476 \r \h </w:instrText>
        </w:r>
        <w:r w:rsidR="00604E7A">
          <w:fldChar w:fldCharType="separate"/>
        </w:r>
        <w:r w:rsidR="0009127C">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ins>
    </w:p>
    <w:p w14:paraId="7F08E2A7" w14:textId="183D790F" w:rsidR="001A277B" w:rsidRPr="00604E7A" w:rsidRDefault="001A277B" w:rsidP="00604E7A">
      <w:pPr>
        <w:rPr>
          <w:ins w:id="6164" w:author="Laurence Golding" w:date="2019-05-11T06:51:00Z"/>
        </w:rPr>
      </w:pPr>
      <w:ins w:id="6165" w:author="Laurence Golding" w:date="2019-05-11T06:51:00Z">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6166"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9127C">
          <w:t>3.10.3</w:t>
        </w:r>
        <w:r>
          <w:fldChar w:fldCharType="end"/>
        </w:r>
        <w:r w:rsidRPr="003F29AE">
          <w:t>).</w:t>
        </w:r>
        <w:bookmarkEnd w:id="6166"/>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9127C">
          <w:t>3.16.4</w:t>
        </w:r>
        <w:r>
          <w:fldChar w:fldCharType="end"/>
        </w:r>
        <w:r>
          <w:t>).</w:t>
        </w:r>
      </w:ins>
    </w:p>
    <w:p w14:paraId="7C6C90CA" w14:textId="72FD5310" w:rsidR="00AF60C1" w:rsidRDefault="008E4B88">
      <w:pPr>
        <w:pStyle w:val="Heading3"/>
        <w:rPr>
          <w:ins w:id="6167" w:author="Laurence Golding" w:date="2019-05-11T06:51:00Z"/>
        </w:rPr>
      </w:pPr>
      <w:bookmarkStart w:id="6168" w:name="_Ref525810085"/>
      <w:bookmarkStart w:id="6169" w:name="_Toc8367033"/>
      <w:ins w:id="6170" w:author="Laurence Golding" w:date="2019-05-11T06:51:00Z">
        <w:r>
          <w:t xml:space="preserve">guid </w:t>
        </w:r>
        <w:r w:rsidR="00AF60C1">
          <w:t>property</w:t>
        </w:r>
        <w:bookmarkEnd w:id="6168"/>
        <w:bookmarkEnd w:id="6169"/>
      </w:ins>
    </w:p>
    <w:p w14:paraId="54EBB426" w14:textId="591AA128" w:rsidR="000F505D" w:rsidRDefault="00C42396" w:rsidP="000F505D">
      <w:pPr>
        <w:rPr>
          <w:ins w:id="6171" w:author="Laurence Golding" w:date="2019-05-11T06:51:00Z"/>
        </w:rPr>
      </w:pPr>
      <w:ins w:id="6172" w:author="Laurence Golding" w:date="2019-05-11T06:51:00Z">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9127C">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ins>
    </w:p>
    <w:p w14:paraId="68513F9E" w14:textId="02CFCEA5" w:rsidR="00C42396" w:rsidRDefault="00C42396" w:rsidP="000F505D">
      <w:pPr>
        <w:rPr>
          <w:ins w:id="6173" w:author="Laurence Golding" w:date="2019-05-11T06:51:00Z"/>
        </w:rPr>
      </w:pPr>
      <w:ins w:id="6174" w:author="Laurence Golding" w:date="2019-05-11T06:51:00Z">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9127C">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9127C">
          <w:t>3.16.3</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ins>
    </w:p>
    <w:p w14:paraId="5E307B5A" w14:textId="4947DB93" w:rsidR="00C96217" w:rsidRDefault="00C96217" w:rsidP="000F505D">
      <w:pPr>
        <w:rPr>
          <w:ins w:id="6175" w:author="Laurence Golding" w:date="2019-05-11T06:51:00Z"/>
        </w:rPr>
      </w:pPr>
      <w:ins w:id="6176" w:author="Laurence Golding" w:date="2019-05-11T06:51:00Z">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ins>
    </w:p>
    <w:p w14:paraId="64BF80B9" w14:textId="0364B257" w:rsidR="00C96217" w:rsidRDefault="00C96217" w:rsidP="00C96217">
      <w:pPr>
        <w:pStyle w:val="Note"/>
        <w:rPr>
          <w:ins w:id="6177" w:author="Laurence Golding" w:date="2019-05-11T06:51:00Z"/>
        </w:rPr>
      </w:pPr>
      <w:ins w:id="6178" w:author="Laurence Golding" w:date="2019-05-11T06:51:00Z">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ins>
    </w:p>
    <w:p w14:paraId="26C7F7FD" w14:textId="358E788C" w:rsidR="00C96217" w:rsidRDefault="00C96217" w:rsidP="000F505D">
      <w:pPr>
        <w:rPr>
          <w:ins w:id="6179" w:author="Laurence Golding" w:date="2019-05-11T06:51:00Z"/>
        </w:rPr>
      </w:pPr>
      <w:ins w:id="6180" w:author="Laurence Golding" w:date="2019-05-11T06:51:00Z">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9127C">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9127C">
          <w:t>4.3</w:t>
        </w:r>
        <w:r>
          <w:fldChar w:fldCharType="end"/>
        </w:r>
        <w:r>
          <w:t xml:space="preserve">) identified by </w:t>
        </w:r>
        <w:r w:rsidRPr="00C96217">
          <w:rPr>
            <w:rStyle w:val="CODEtemp"/>
          </w:rPr>
          <w:t>guid</w:t>
        </w:r>
        <w:r>
          <w:t xml:space="preserve"> and/or </w:t>
        </w:r>
        <w:r w:rsidRPr="00C96217">
          <w:rPr>
            <w:rStyle w:val="CODEtemp"/>
          </w:rPr>
          <w:t>location</w:t>
        </w:r>
        <w:r>
          <w:t>.</w:t>
        </w:r>
      </w:ins>
    </w:p>
    <w:p w14:paraId="16058945" w14:textId="01A28392" w:rsidR="00EE58E1" w:rsidRDefault="00EE58E1" w:rsidP="00EE58E1">
      <w:pPr>
        <w:pStyle w:val="Heading3"/>
        <w:rPr>
          <w:ins w:id="6181" w:author="Laurence Golding" w:date="2019-05-11T06:51:00Z"/>
        </w:rPr>
      </w:pPr>
      <w:bookmarkStart w:id="6182" w:name="_Toc8367034"/>
      <w:bookmarkEnd w:id="6157"/>
      <w:ins w:id="6183" w:author="Laurence Golding" w:date="2019-05-11T06:51:00Z">
        <w:r>
          <w:t>itemCount property</w:t>
        </w:r>
        <w:bookmarkEnd w:id="6182"/>
      </w:ins>
    </w:p>
    <w:p w14:paraId="529E36FA" w14:textId="59C9D60B" w:rsidR="00EE58E1" w:rsidRDefault="00EE58E1" w:rsidP="00EE58E1">
      <w:pPr>
        <w:rPr>
          <w:ins w:id="6184" w:author="Laurence Golding" w:date="2019-05-11T06:51:00Z"/>
        </w:rPr>
      </w:pPr>
      <w:ins w:id="6185" w:author="Laurence Golding" w:date="2019-05-11T06:51:00Z">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5C6592BC" w14:textId="4A413021" w:rsidR="00421215" w:rsidRDefault="00421215" w:rsidP="00EE58E1">
      <w:pPr>
        <w:rPr>
          <w:ins w:id="6186" w:author="Laurence Golding" w:date="2019-05-11T06:51:00Z"/>
        </w:rPr>
      </w:pPr>
      <w:ins w:id="6187" w:author="Laurence Golding" w:date="2019-05-11T06:51:00Z">
        <w:r>
          <w:t xml:space="preserve">If </w:t>
        </w:r>
        <w:r w:rsidRPr="00421215">
          <w:rPr>
            <w:rStyle w:val="CODEtemp"/>
          </w:rPr>
          <w:t>itemCount</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ins>
    </w:p>
    <w:p w14:paraId="0893592B" w14:textId="00454C65" w:rsidR="00EE58E1" w:rsidRDefault="00EE58E1" w:rsidP="00EE58E1">
      <w:pPr>
        <w:pStyle w:val="Note"/>
        <w:pPrChange w:id="6188" w:author="Laurence Golding" w:date="2019-05-11T06:51:00Z">
          <w:pPr/>
        </w:pPrChange>
      </w:pPr>
      <w:ins w:id="6189" w:author="Laurence Golding" w:date="2019-05-11T06:51:00Z">
        <w:r>
          <w:t>NOTE: This information is useful to a SARIF consumer that needs to locate the item at a</w:t>
        </w:r>
      </w:ins>
      <w:r>
        <w:t xml:space="preserve"> specified </w:t>
      </w:r>
      <w:del w:id="6190" w:author="Laurence Golding" w:date="2019-05-11T06:51:00Z">
        <w:r w:rsidR="0037313D" w:rsidRPr="0037313D">
          <w:delText>in the SARIF format</w:delText>
        </w:r>
      </w:del>
      <w:ins w:id="6191" w:author="Laurence Golding" w:date="2019-05-11T06:51:00Z">
        <w:r>
          <w:t>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ins>
      <w:r>
        <w:t>.</w:t>
      </w:r>
    </w:p>
    <w:p w14:paraId="596AF895" w14:textId="7D906700" w:rsidR="00EE58E1" w:rsidRPr="00EE58E1" w:rsidRDefault="00401BB5" w:rsidP="00EE58E1">
      <w:pPr>
        <w:pStyle w:val="Note"/>
        <w:rPr>
          <w:ins w:id="6192" w:author="Laurence Golding" w:date="2019-05-11T06:51:00Z"/>
        </w:rPr>
      </w:pPr>
      <w:bookmarkStart w:id="6193" w:name="_Toc516224732"/>
      <w:del w:id="6194" w:author="Laurence Golding" w:date="2019-05-11T06:51:00Z">
        <w:r>
          <w:delText xml:space="preserve">tool </w:delText>
        </w:r>
      </w:del>
      <w:ins w:id="6195" w:author="Laurence Golding" w:date="2019-05-11T06:51:00Z">
        <w:r w:rsidR="00EE58E1">
          <w:t>EXAMPLE: In EXAMPLE 1 in §</w:t>
        </w:r>
        <w:r w:rsidR="00BB2A43">
          <w:fldChar w:fldCharType="begin"/>
        </w:r>
        <w:r w:rsidR="00BB2A43">
          <w:instrText xml:space="preserve"> REF _Ref6212273 \r \h </w:instrText>
        </w:r>
        <w:r w:rsidR="00BB2A43">
          <w:fldChar w:fldCharType="separate"/>
        </w:r>
        <w:r w:rsidR="0009127C">
          <w:t>3.15.3</w:t>
        </w:r>
        <w:r w:rsidR="00BB2A43">
          <w:fldChar w:fldCharType="end"/>
        </w:r>
        <w:r w:rsidR="00EE58E1">
          <w:t xml:space="preserve">, the array-valued property </w:t>
        </w:r>
        <w:r w:rsidR="00EE58E1" w:rsidRPr="005025E5">
          <w:rPr>
            <w:rStyle w:val="CODEtemp"/>
          </w:rPr>
          <w:t>results</w:t>
        </w:r>
        <w:r w:rsidR="00EE58E1">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pPr>
      <w:bookmarkStart w:id="6196" w:name="_Ref526936831"/>
      <w:bookmarkStart w:id="6197" w:name="_Toc8367035"/>
      <w:ins w:id="6198" w:author="Laurence Golding" w:date="2019-05-11T06:51:00Z">
        <w:r>
          <w:t xml:space="preserve">runAutomationDetails </w:t>
        </w:r>
      </w:ins>
      <w:r>
        <w:t>object</w:t>
      </w:r>
      <w:bookmarkEnd w:id="6196"/>
      <w:bookmarkEnd w:id="6197"/>
      <w:bookmarkEnd w:id="6193"/>
    </w:p>
    <w:p w14:paraId="589B6DF1" w14:textId="63103A8B" w:rsidR="00636635" w:rsidRDefault="00636635" w:rsidP="00636635">
      <w:pPr>
        <w:pStyle w:val="Heading3"/>
      </w:pPr>
      <w:bookmarkStart w:id="6199" w:name="_Ref526936874"/>
      <w:bookmarkStart w:id="6200" w:name="_Toc8367036"/>
      <w:bookmarkStart w:id="6201" w:name="_Toc516224733"/>
      <w:r>
        <w:t>General</w:t>
      </w:r>
      <w:bookmarkEnd w:id="6199"/>
      <w:bookmarkEnd w:id="6200"/>
      <w:bookmarkEnd w:id="6201"/>
    </w:p>
    <w:p w14:paraId="00A2DEFC" w14:textId="68C8BC62" w:rsidR="00A0147E" w:rsidRDefault="00A0147E" w:rsidP="00A0147E">
      <w:pPr>
        <w:rPr>
          <w:ins w:id="6202" w:author="Laurence Golding" w:date="2019-05-11T06:51:00Z"/>
        </w:rPr>
      </w:pPr>
      <w:bookmarkStart w:id="6203" w:name="_Hlk526586231"/>
      <w:r>
        <w:t xml:space="preserve">A </w:t>
      </w:r>
      <w:del w:id="6204" w:author="Laurence Golding" w:date="2019-05-11T06:51:00Z">
        <w:r w:rsidR="00706D59" w:rsidRPr="00706D59">
          <w:rPr>
            <w:rStyle w:val="CODEtemp"/>
          </w:rPr>
          <w:delText>tool</w:delText>
        </w:r>
      </w:del>
      <w:ins w:id="6205" w:author="Laurence Golding" w:date="2019-05-11T06:51:00Z">
        <w:r>
          <w:rPr>
            <w:rStyle w:val="CODEtemp"/>
          </w:rPr>
          <w:t>runAutomationDetails</w:t>
        </w:r>
      </w:ins>
      <w:r>
        <w:t xml:space="preserve"> object contains information </w:t>
      </w:r>
      <w:del w:id="6206" w:author="Laurence Golding" w:date="2019-05-11T06:51:00Z">
        <w:r w:rsidR="00706D59" w:rsidRPr="00706D59">
          <w:delText>describing</w:delText>
        </w:r>
      </w:del>
      <w:ins w:id="6207" w:author="Laurence Golding" w:date="2019-05-11T06:51:00Z">
        <w:r>
          <w:t xml:space="preserve">that specifies </w:t>
        </w:r>
        <w:bookmarkEnd w:id="6203"/>
        <w:r w:rsidR="009B6661" w:rsidRPr="009B6661">
          <w:rPr>
            <w:rStyle w:val="CODEtemp"/>
          </w:rPr>
          <w:t>theRun</w:t>
        </w:r>
        <w:r>
          <w:t>’s identity and role within an engineering system.</w:t>
        </w:r>
      </w:ins>
    </w:p>
    <w:p w14:paraId="1BC6A237" w14:textId="63141F2D" w:rsidR="00A0147E" w:rsidRPr="001E4552" w:rsidRDefault="00A0147E" w:rsidP="00A0147E">
      <w:pPr>
        <w:pStyle w:val="Note"/>
        <w:rPr>
          <w:ins w:id="6208" w:author="Laurence Golding" w:date="2019-05-11T06:51:00Z"/>
        </w:rPr>
      </w:pPr>
      <w:ins w:id="6209" w:author="Laurence Golding" w:date="2019-05-11T06:51:00Z">
        <w:r>
          <w:lastRenderedPageBreak/>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ins>
    </w:p>
    <w:p w14:paraId="2E49DB31" w14:textId="2F25415C" w:rsidR="00A0147E" w:rsidRPr="00013250" w:rsidRDefault="00A0147E" w:rsidP="00A0147E">
      <w:pPr>
        <w:pStyle w:val="Note"/>
        <w:rPr>
          <w:ins w:id="6210" w:author="Laurence Golding" w:date="2019-05-11T06:51:00Z"/>
        </w:rPr>
      </w:pPr>
      <w:ins w:id="6211" w:author="Laurence Golding" w:date="2019-05-11T06:51:00Z">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ins>
    </w:p>
    <w:p w14:paraId="626ABE04" w14:textId="3AE67714" w:rsidR="00A0147E" w:rsidRDefault="00A0147E" w:rsidP="002D65F3">
      <w:pPr>
        <w:pStyle w:val="Code"/>
        <w:rPr>
          <w:ins w:id="6212" w:author="Laurence Golding" w:date="2019-05-11T06:51:00Z"/>
        </w:rPr>
      </w:pPr>
      <w:ins w:id="6213" w:author="Laurence Golding" w:date="2019-05-11T06:51:00Z">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9127C">
          <w:t>3.14</w:t>
        </w:r>
        <w:r w:rsidR="008B6DA3">
          <w:fldChar w:fldCharType="end"/>
        </w:r>
        <w:r>
          <w:t>).</w:t>
        </w:r>
      </w:ins>
    </w:p>
    <w:p w14:paraId="340889C7" w14:textId="76B7AE69" w:rsidR="00A0147E" w:rsidRDefault="00A0147E" w:rsidP="002D65F3">
      <w:pPr>
        <w:pStyle w:val="Code"/>
        <w:rPr>
          <w:ins w:id="6214" w:author="Laurence Golding" w:date="2019-05-11T06:51:00Z"/>
        </w:rPr>
      </w:pPr>
      <w:ins w:id="6215" w:author="Laurence Golding" w:date="2019-05-11T06:51:00Z">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9127C">
          <w:t>3.14.3</w:t>
        </w:r>
        <w:r w:rsidR="008B6DA3">
          <w:fldChar w:fldCharType="end"/>
        </w:r>
        <w:r>
          <w:t>.</w:t>
        </w:r>
      </w:ins>
    </w:p>
    <w:p w14:paraId="469A6777" w14:textId="77777777" w:rsidR="00A0147E" w:rsidRDefault="00A0147E" w:rsidP="002D65F3">
      <w:pPr>
        <w:pStyle w:val="Code"/>
        <w:rPr>
          <w:ins w:id="6216" w:author="Laurence Golding" w:date="2019-05-11T06:51:00Z"/>
        </w:rPr>
      </w:pPr>
      <w:ins w:id="6217" w:author="Laurence Golding" w:date="2019-05-11T06:51:00Z">
        <w:r>
          <w:t xml:space="preserve">    "description": {</w:t>
        </w:r>
      </w:ins>
    </w:p>
    <w:p w14:paraId="2C8027B5" w14:textId="174366C4" w:rsidR="00A0147E" w:rsidRDefault="00A0147E" w:rsidP="002D65F3">
      <w:pPr>
        <w:pStyle w:val="Code"/>
        <w:rPr>
          <w:ins w:id="6218" w:author="Laurence Golding" w:date="2019-05-11T06:51:00Z"/>
        </w:rPr>
      </w:pPr>
      <w:ins w:id="6219" w:author="Laurence Golding" w:date="2019-05-11T06:51:00Z">
        <w:r>
          <w:t xml:space="preserve">      "text": "This is the {0} nightly run of the Credential Scanner tool on</w:t>
        </w:r>
      </w:ins>
    </w:p>
    <w:p w14:paraId="4B801EAC" w14:textId="6FD9E8E7" w:rsidR="00A0147E" w:rsidRDefault="00A0147E" w:rsidP="002D65F3">
      <w:pPr>
        <w:pStyle w:val="Code"/>
        <w:rPr>
          <w:ins w:id="6220" w:author="Laurence Golding" w:date="2019-05-11T06:51:00Z"/>
        </w:rPr>
      </w:pPr>
      <w:ins w:id="6221" w:author="Laurence Golding" w:date="2019-05-11T06:51:00Z">
        <w:r>
          <w:t xml:space="preserve">             </w:t>
        </w:r>
        <w:r w:rsidR="002D65F3">
          <w:t xml:space="preserve">all </w:t>
        </w:r>
        <w:r>
          <w:t>product binaries in the '{1}' branch of the '{2}' repo.</w:t>
        </w:r>
        <w:r w:rsidR="002D65F3">
          <w:t xml:space="preserve"> The</w:t>
        </w:r>
      </w:ins>
    </w:p>
    <w:p w14:paraId="0D25971C" w14:textId="15C8E05B" w:rsidR="00A0147E" w:rsidRDefault="00A0147E" w:rsidP="002D65F3">
      <w:pPr>
        <w:pStyle w:val="Code"/>
        <w:rPr>
          <w:ins w:id="6222" w:author="Laurence Golding" w:date="2019-05-11T06:51:00Z"/>
        </w:rPr>
      </w:pPr>
      <w:ins w:id="6223" w:author="Laurence Golding" w:date="2019-05-11T06:51:00Z">
        <w:r>
          <w:t xml:space="preserve">             scanned binaries are architecture '{3}' and build type '{4}'.",</w:t>
        </w:r>
      </w:ins>
    </w:p>
    <w:p w14:paraId="7622D2DA" w14:textId="77777777" w:rsidR="00A0147E" w:rsidRDefault="00A0147E" w:rsidP="002D65F3">
      <w:pPr>
        <w:pStyle w:val="Code"/>
        <w:rPr>
          <w:ins w:id="6224" w:author="Laurence Golding" w:date="2019-05-11T06:51:00Z"/>
        </w:rPr>
      </w:pPr>
      <w:ins w:id="6225" w:author="Laurence Golding" w:date="2019-05-11T06:51:00Z">
        <w:r>
          <w:t xml:space="preserve">      "arguments": [</w:t>
        </w:r>
      </w:ins>
    </w:p>
    <w:p w14:paraId="30FFF28D" w14:textId="77777777" w:rsidR="00A0147E" w:rsidRDefault="00A0147E" w:rsidP="002D65F3">
      <w:pPr>
        <w:pStyle w:val="Code"/>
        <w:rPr>
          <w:ins w:id="6226" w:author="Laurence Golding" w:date="2019-05-11T06:51:00Z"/>
        </w:rPr>
      </w:pPr>
      <w:ins w:id="6227" w:author="Laurence Golding" w:date="2019-05-11T06:51:00Z">
        <w:r>
          <w:t xml:space="preserve">        "October 10, 2018",</w:t>
        </w:r>
      </w:ins>
    </w:p>
    <w:p w14:paraId="6608E0B7" w14:textId="77777777" w:rsidR="00A0147E" w:rsidRDefault="00A0147E" w:rsidP="002D65F3">
      <w:pPr>
        <w:pStyle w:val="Code"/>
        <w:rPr>
          <w:ins w:id="6228" w:author="Laurence Golding" w:date="2019-05-11T06:51:00Z"/>
        </w:rPr>
      </w:pPr>
      <w:ins w:id="6229" w:author="Laurence Golding" w:date="2019-05-11T06:51:00Z">
        <w:r>
          <w:t xml:space="preserve">        "master",</w:t>
        </w:r>
      </w:ins>
    </w:p>
    <w:p w14:paraId="7DA1AFFB" w14:textId="77777777" w:rsidR="00A0147E" w:rsidRDefault="00A0147E" w:rsidP="002D65F3">
      <w:pPr>
        <w:pStyle w:val="Code"/>
        <w:rPr>
          <w:ins w:id="6230" w:author="Laurence Golding" w:date="2019-05-11T06:51:00Z"/>
        </w:rPr>
      </w:pPr>
      <w:ins w:id="6231" w:author="Laurence Golding" w:date="2019-05-11T06:51:00Z">
        <w:r>
          <w:t xml:space="preserve">        "sarif-sdk",</w:t>
        </w:r>
      </w:ins>
    </w:p>
    <w:p w14:paraId="3EE938C7" w14:textId="77777777" w:rsidR="00A0147E" w:rsidRDefault="00A0147E" w:rsidP="002D65F3">
      <w:pPr>
        <w:pStyle w:val="Code"/>
        <w:rPr>
          <w:ins w:id="6232" w:author="Laurence Golding" w:date="2019-05-11T06:51:00Z"/>
        </w:rPr>
      </w:pPr>
      <w:ins w:id="6233" w:author="Laurence Golding" w:date="2019-05-11T06:51:00Z">
        <w:r>
          <w:t xml:space="preserve">        "x86",</w:t>
        </w:r>
      </w:ins>
    </w:p>
    <w:p w14:paraId="1434093B" w14:textId="77777777" w:rsidR="00A0147E" w:rsidRDefault="00A0147E" w:rsidP="002D65F3">
      <w:pPr>
        <w:pStyle w:val="Code"/>
        <w:rPr>
          <w:ins w:id="6234" w:author="Laurence Golding" w:date="2019-05-11T06:51:00Z"/>
        </w:rPr>
      </w:pPr>
      <w:ins w:id="6235" w:author="Laurence Golding" w:date="2019-05-11T06:51:00Z">
        <w:r>
          <w:t xml:space="preserve">        "debug"</w:t>
        </w:r>
      </w:ins>
    </w:p>
    <w:p w14:paraId="2B52D53B" w14:textId="77777777" w:rsidR="00A0147E" w:rsidRDefault="00A0147E" w:rsidP="002D65F3">
      <w:pPr>
        <w:pStyle w:val="Code"/>
        <w:rPr>
          <w:ins w:id="6236" w:author="Laurence Golding" w:date="2019-05-11T06:51:00Z"/>
        </w:rPr>
      </w:pPr>
      <w:ins w:id="6237" w:author="Laurence Golding" w:date="2019-05-11T06:51:00Z">
        <w:r>
          <w:t xml:space="preserve">      ]</w:t>
        </w:r>
      </w:ins>
    </w:p>
    <w:p w14:paraId="23CB0623" w14:textId="77777777" w:rsidR="00A0147E" w:rsidRDefault="00A0147E" w:rsidP="002D65F3">
      <w:pPr>
        <w:pStyle w:val="Code"/>
        <w:rPr>
          <w:ins w:id="6238" w:author="Laurence Golding" w:date="2019-05-11T06:51:00Z"/>
        </w:rPr>
      </w:pPr>
      <w:ins w:id="6239" w:author="Laurence Golding" w:date="2019-05-11T06:51:00Z">
        <w:r>
          <w:t xml:space="preserve">    },</w:t>
        </w:r>
      </w:ins>
    </w:p>
    <w:p w14:paraId="146E918D" w14:textId="3B994DA1" w:rsidR="00A0147E" w:rsidRDefault="00A0147E" w:rsidP="00340742">
      <w:pPr>
        <w:pStyle w:val="Code"/>
        <w:rPr>
          <w:ins w:id="6240" w:author="Laurence Golding" w:date="2019-05-11T06:51:00Z"/>
        </w:rPr>
      </w:pPr>
      <w:ins w:id="6241" w:author="Laurence Golding" w:date="2019-05-11T06:51:00Z">
        <w:r>
          <w:t xml:space="preserve">    "</w:t>
        </w:r>
        <w:r w:rsidR="00990AB2">
          <w:t>id</w:t>
        </w:r>
        <w:r>
          <w:t>":</w:t>
        </w:r>
        <w:r w:rsidR="00990AB2">
          <w:t xml:space="preserve"> </w:t>
        </w:r>
        <w:r>
          <w:t>"Nightly CredScan run for sarif-sdk/master/x86/debug/2018-10-05",</w:t>
        </w:r>
      </w:ins>
    </w:p>
    <w:p w14:paraId="70D2861E" w14:textId="0343F73A" w:rsidR="00A0147E" w:rsidRDefault="00A0147E" w:rsidP="002D65F3">
      <w:pPr>
        <w:pStyle w:val="Code"/>
        <w:rPr>
          <w:ins w:id="6242" w:author="Laurence Golding" w:date="2019-05-11T06:51:00Z"/>
        </w:rPr>
      </w:pPr>
      <w:ins w:id="6243" w:author="Laurence Golding" w:date="2019-05-11T06:51:00Z">
        <w:r>
          <w:t xml:space="preserve">    "</w:t>
        </w:r>
        <w:r w:rsidR="001B68B1">
          <w:t>guid</w:t>
        </w:r>
        <w:r>
          <w:t>": "11111111-...",</w:t>
        </w:r>
      </w:ins>
    </w:p>
    <w:p w14:paraId="57701A11" w14:textId="77777777" w:rsidR="00A0147E" w:rsidRDefault="00A0147E" w:rsidP="002D65F3">
      <w:pPr>
        <w:pStyle w:val="Code"/>
        <w:rPr>
          <w:ins w:id="6244" w:author="Laurence Golding" w:date="2019-05-11T06:51:00Z"/>
        </w:rPr>
      </w:pPr>
      <w:ins w:id="6245" w:author="Laurence Golding" w:date="2019-05-11T06:51:00Z">
        <w:r>
          <w:t xml:space="preserve">    "correlationGuid": "22222222-...."</w:t>
        </w:r>
      </w:ins>
    </w:p>
    <w:p w14:paraId="02A4F10B" w14:textId="77777777" w:rsidR="00A0147E" w:rsidRDefault="00A0147E" w:rsidP="002D65F3">
      <w:pPr>
        <w:pStyle w:val="Code"/>
        <w:rPr>
          <w:ins w:id="6246" w:author="Laurence Golding" w:date="2019-05-11T06:51:00Z"/>
        </w:rPr>
      </w:pPr>
      <w:ins w:id="6247" w:author="Laurence Golding" w:date="2019-05-11T06:51:00Z">
        <w:r>
          <w:t xml:space="preserve">  },</w:t>
        </w:r>
      </w:ins>
    </w:p>
    <w:p w14:paraId="0CBFF7EF" w14:textId="5A9363ED" w:rsidR="00A0147E" w:rsidRDefault="00A0147E" w:rsidP="002D65F3">
      <w:pPr>
        <w:pStyle w:val="Code"/>
        <w:rPr>
          <w:ins w:id="6248" w:author="Laurence Golding" w:date="2019-05-11T06:51:00Z"/>
        </w:rPr>
      </w:pPr>
      <w:ins w:id="6249" w:author="Laurence Golding" w:date="2019-05-11T06:51:00Z">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9127C">
          <w:t>3.14.4</w:t>
        </w:r>
        <w:r w:rsidR="008B6DA3">
          <w:fldChar w:fldCharType="end"/>
        </w:r>
        <w:r>
          <w:t>.</w:t>
        </w:r>
      </w:ins>
    </w:p>
    <w:p w14:paraId="3B974380" w14:textId="77777777" w:rsidR="00A0147E" w:rsidRDefault="00A0147E" w:rsidP="002D65F3">
      <w:pPr>
        <w:pStyle w:val="Code"/>
        <w:rPr>
          <w:ins w:id="6250" w:author="Laurence Golding" w:date="2019-05-11T06:51:00Z"/>
        </w:rPr>
      </w:pPr>
      <w:ins w:id="6251" w:author="Laurence Golding" w:date="2019-05-11T06:51:00Z">
        <w:r>
          <w:t xml:space="preserve">    {</w:t>
        </w:r>
      </w:ins>
    </w:p>
    <w:p w14:paraId="35054E66" w14:textId="61702876" w:rsidR="00A0147E" w:rsidRDefault="00A0147E" w:rsidP="002D65F3">
      <w:pPr>
        <w:pStyle w:val="Code"/>
        <w:rPr>
          <w:ins w:id="6252" w:author="Laurence Golding" w:date="2019-05-11T06:51:00Z"/>
        </w:rPr>
      </w:pPr>
      <w:ins w:id="6253" w:author="Laurence Golding" w:date="2019-05-11T06:51:00Z">
        <w:r>
          <w:t xml:space="preserve">      "</w:t>
        </w:r>
        <w:r w:rsidR="00990AB2">
          <w:t>id</w:t>
        </w:r>
        <w:r>
          <w:t>":</w:t>
        </w:r>
      </w:ins>
    </w:p>
    <w:p w14:paraId="279D5F7F" w14:textId="77777777" w:rsidR="00A0147E" w:rsidRDefault="00A0147E" w:rsidP="002D65F3">
      <w:pPr>
        <w:pStyle w:val="Code"/>
        <w:rPr>
          <w:ins w:id="6254" w:author="Laurence Golding" w:date="2019-05-11T06:51:00Z"/>
        </w:rPr>
      </w:pPr>
      <w:ins w:id="6255" w:author="Laurence Golding" w:date="2019-05-11T06:51:00Z">
        <w:r>
          <w:t xml:space="preserve">        "Nightly security tools run for sarif-sdk/master/x86/debug/2018-10-05"</w:t>
        </w:r>
      </w:ins>
    </w:p>
    <w:p w14:paraId="5B6546B4" w14:textId="26CD2025" w:rsidR="00A0147E" w:rsidRDefault="00A0147E" w:rsidP="002D65F3">
      <w:pPr>
        <w:pStyle w:val="Code"/>
        <w:rPr>
          <w:ins w:id="6256" w:author="Laurence Golding" w:date="2019-05-11T06:51:00Z"/>
        </w:rPr>
      </w:pPr>
      <w:ins w:id="6257" w:author="Laurence Golding" w:date="2019-05-11T06:51:00Z">
        <w:r>
          <w:t xml:space="preserve">      "</w:t>
        </w:r>
        <w:r w:rsidR="001B68B1">
          <w:t>guid</w:t>
        </w:r>
        <w:r>
          <w:t>": "33333333-...",</w:t>
        </w:r>
      </w:ins>
    </w:p>
    <w:p w14:paraId="575650BD" w14:textId="34CF791B" w:rsidR="00A0147E" w:rsidRDefault="00A0147E" w:rsidP="002D65F3">
      <w:pPr>
        <w:pStyle w:val="Code"/>
        <w:rPr>
          <w:ins w:id="6258" w:author="Laurence Golding" w:date="2019-05-11T06:51:00Z"/>
        </w:rPr>
      </w:pPr>
      <w:ins w:id="6259" w:author="Laurence Golding" w:date="2019-05-11T06:51:00Z">
        <w:r>
          <w:t xml:space="preserve">      "correlationGuid": "44444444-...."</w:t>
        </w:r>
      </w:ins>
    </w:p>
    <w:p w14:paraId="25644B56" w14:textId="77777777" w:rsidR="00A0147E" w:rsidRDefault="00A0147E" w:rsidP="002D65F3">
      <w:pPr>
        <w:pStyle w:val="Code"/>
        <w:rPr>
          <w:ins w:id="6260" w:author="Laurence Golding" w:date="2019-05-11T06:51:00Z"/>
        </w:rPr>
      </w:pPr>
      <w:ins w:id="6261" w:author="Laurence Golding" w:date="2019-05-11T06:51:00Z">
        <w:r>
          <w:t xml:space="preserve">    }</w:t>
        </w:r>
      </w:ins>
    </w:p>
    <w:p w14:paraId="13AAF291" w14:textId="77777777" w:rsidR="00A0147E" w:rsidRDefault="00A0147E" w:rsidP="002D65F3">
      <w:pPr>
        <w:pStyle w:val="Code"/>
        <w:rPr>
          <w:ins w:id="6262" w:author="Laurence Golding" w:date="2019-05-11T06:51:00Z"/>
        </w:rPr>
      </w:pPr>
      <w:ins w:id="6263" w:author="Laurence Golding" w:date="2019-05-11T06:51:00Z">
        <w:r>
          <w:t xml:space="preserve">  ]</w:t>
        </w:r>
      </w:ins>
    </w:p>
    <w:p w14:paraId="6C0BF1C1" w14:textId="17DAEFCD" w:rsidR="00A0147E" w:rsidRPr="00A0147E" w:rsidRDefault="00A0147E" w:rsidP="002D65F3">
      <w:pPr>
        <w:pStyle w:val="Code"/>
        <w:rPr>
          <w:ins w:id="6264" w:author="Laurence Golding" w:date="2019-05-11T06:51:00Z"/>
        </w:rPr>
      </w:pPr>
      <w:ins w:id="6265" w:author="Laurence Golding" w:date="2019-05-11T06:51:00Z">
        <w:r>
          <w:t>}</w:t>
        </w:r>
      </w:ins>
    </w:p>
    <w:p w14:paraId="52FF80FD" w14:textId="6436CFE3" w:rsidR="00636635" w:rsidRDefault="00636635" w:rsidP="00636635">
      <w:pPr>
        <w:pStyle w:val="Heading3"/>
        <w:rPr>
          <w:ins w:id="6266" w:author="Laurence Golding" w:date="2019-05-11T06:51:00Z"/>
        </w:rPr>
      </w:pPr>
      <w:bookmarkStart w:id="6267" w:name="_Toc8367037"/>
      <w:ins w:id="6268" w:author="Laurence Golding" w:date="2019-05-11T06:51:00Z">
        <w:r>
          <w:t>description property</w:t>
        </w:r>
        <w:bookmarkEnd w:id="6267"/>
      </w:ins>
    </w:p>
    <w:p w14:paraId="25D213B4" w14:textId="745A8D1D" w:rsidR="008B6DA3" w:rsidRPr="008B6DA3" w:rsidRDefault="008B6DA3" w:rsidP="008B6DA3">
      <w:pPr>
        <w:rPr>
          <w:ins w:id="6269" w:author="Laurence Golding" w:date="2019-05-11T06:51:00Z"/>
        </w:rPr>
      </w:pPr>
      <w:ins w:id="6270" w:author="Laurence Golding" w:date="2019-05-11T06:51:00Z">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that describes the role played within the engineering system by </w:t>
        </w:r>
        <w:r w:rsidR="009B6661" w:rsidRPr="009B6661">
          <w:rPr>
            <w:rStyle w:val="CODEtemp"/>
          </w:rPr>
          <w:t>theRun</w:t>
        </w:r>
        <w:r>
          <w:t>.</w:t>
        </w:r>
      </w:ins>
    </w:p>
    <w:p w14:paraId="17390DAB" w14:textId="66AE5586" w:rsidR="00636635" w:rsidRDefault="00990AB2" w:rsidP="00636635">
      <w:pPr>
        <w:pStyle w:val="Heading3"/>
        <w:rPr>
          <w:ins w:id="6271" w:author="Laurence Golding" w:date="2019-05-11T06:51:00Z"/>
        </w:rPr>
      </w:pPr>
      <w:bookmarkStart w:id="6272" w:name="_Ref526936776"/>
      <w:bookmarkStart w:id="6273" w:name="_Toc8367038"/>
      <w:ins w:id="6274" w:author="Laurence Golding" w:date="2019-05-11T06:51:00Z">
        <w:r>
          <w:t xml:space="preserve">id </w:t>
        </w:r>
        <w:r w:rsidR="00636635">
          <w:t>property</w:t>
        </w:r>
        <w:bookmarkEnd w:id="6272"/>
        <w:bookmarkEnd w:id="6273"/>
      </w:ins>
    </w:p>
    <w:p w14:paraId="4B70380E" w14:textId="6CE2C3F4" w:rsidR="008B6DA3" w:rsidRDefault="008B6DA3" w:rsidP="008B6DA3">
      <w:pPr>
        <w:rPr>
          <w:ins w:id="6275" w:author="Laurence Golding" w:date="2019-05-11T06:51:00Z"/>
        </w:rPr>
      </w:pPr>
      <w:bookmarkStart w:id="6276" w:name="_Hlk526588303"/>
      <w:ins w:id="6277" w:author="Laurence Golding" w:date="2019-05-11T06:51:00Z">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9127C">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6276"/>
        <w:r>
          <w:t>.</w:t>
        </w:r>
      </w:ins>
    </w:p>
    <w:p w14:paraId="2B7F33B6" w14:textId="2057B457" w:rsidR="008B6DA3" w:rsidRDefault="008B6DA3" w:rsidP="008B6DA3">
      <w:pPr>
        <w:rPr>
          <w:ins w:id="6278" w:author="Laurence Golding" w:date="2019-05-11T06:51:00Z"/>
        </w:rPr>
      </w:pPr>
      <w:ins w:id="6279" w:author="Laurence Golding" w:date="2019-05-11T06:51:00Z">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w:t>
        </w:r>
      </w:ins>
      <w:r w:rsidRPr="005A43A7">
        <w:t xml:space="preserve"> the analysis tool that </w:t>
      </w:r>
      <w:ins w:id="6280" w:author="Laurence Golding" w:date="2019-05-11T06:51:00Z">
        <w:r w:rsidRPr="005A43A7">
          <w:t>produced it.</w:t>
        </w:r>
      </w:ins>
    </w:p>
    <w:p w14:paraId="49EF9F3D" w14:textId="77777777" w:rsidR="008B6DA3" w:rsidRDefault="008B6DA3" w:rsidP="008B6DA3">
      <w:pPr>
        <w:rPr>
          <w:ins w:id="6281" w:author="Laurence Golding" w:date="2019-05-11T06:51:00Z"/>
        </w:rPr>
      </w:pPr>
      <w:moveToRangeStart w:id="6282" w:author="Laurence Golding" w:date="2019-05-11T06:52:00Z" w:name="move8449959"/>
      <w:moveTo w:id="6283" w:author="Laurence Golding" w:date="2019-05-11T06:52:00Z">
        <w:r w:rsidRPr="0001397E">
          <w:t>An engineering system</w:t>
        </w:r>
        <w:r w:rsidRPr="0001397E">
          <w:rPr>
            <w:rPrChange w:id="6284" w:author="Laurence Golding" w:date="2019-05-11T06:51:00Z">
              <w:rPr>
                <w:b/>
              </w:rPr>
            </w:rPrChange>
          </w:rPr>
          <w:t xml:space="preserve"> </w:t>
        </w:r>
        <w:r w:rsidRPr="0001397E">
          <w:rPr>
            <w:b/>
          </w:rPr>
          <w:t>MAY</w:t>
        </w:r>
        <w:r w:rsidRPr="0001397E">
          <w:t xml:space="preserve"> define any number of components and interpret them in any way desired.</w:t>
        </w:r>
      </w:moveTo>
      <w:moveToRangeEnd w:id="6282"/>
    </w:p>
    <w:p w14:paraId="0CCCE169" w14:textId="3EF81679" w:rsidR="008B6DA3" w:rsidRDefault="008B6DA3" w:rsidP="008B6DA3">
      <w:pPr>
        <w:pStyle w:val="Note"/>
        <w:rPr>
          <w:ins w:id="6285" w:author="Laurence Golding" w:date="2019-05-11T06:51:00Z"/>
        </w:rPr>
      </w:pPr>
      <w:ins w:id="6286" w:author="Laurence Golding" w:date="2019-05-11T06:51:00Z">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ins>
    </w:p>
    <w:p w14:paraId="69757585" w14:textId="1381C418" w:rsidR="00AC5BD9" w:rsidRDefault="00AC5BD9" w:rsidP="00AC5BD9">
      <w:pPr>
        <w:pStyle w:val="Note"/>
        <w:rPr>
          <w:ins w:id="6287" w:author="Laurence Golding" w:date="2019-05-11T06:51:00Z"/>
        </w:rPr>
      </w:pPr>
      <w:ins w:id="6288" w:author="Laurence Golding" w:date="2019-05-11T06:51:00Z">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ins>
    </w:p>
    <w:p w14:paraId="4304CA44" w14:textId="3C8DBB6C" w:rsidR="00AC5BD9" w:rsidRDefault="00AC5BD9" w:rsidP="00AC5BD9">
      <w:pPr>
        <w:rPr>
          <w:ins w:id="6289" w:author="Laurence Golding" w:date="2019-05-11T06:51:00Z"/>
        </w:rPr>
      </w:pPr>
      <w:ins w:id="6290" w:author="Laurence Golding" w:date="2019-05-11T06:51:00Z">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9127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10A0D7E6" w:rsidR="00AC5BD9" w:rsidRDefault="00AC5BD9" w:rsidP="00AC5BD9">
      <w:pPr>
        <w:pStyle w:val="Note"/>
        <w:rPr>
          <w:ins w:id="6291" w:author="Laurence Golding" w:date="2019-05-11T06:51:00Z"/>
        </w:rPr>
      </w:pPr>
      <w:ins w:id="6292" w:author="Laurence Golding" w:date="2019-05-11T06:51:00Z">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3190B2D7" w:rsidR="00AC5BD9" w:rsidRDefault="00990AB2" w:rsidP="00AC5BD9">
      <w:pPr>
        <w:rPr>
          <w:ins w:id="6293" w:author="Laurence Golding" w:date="2019-05-11T06:51:00Z"/>
        </w:rPr>
      </w:pPr>
      <w:ins w:id="6294" w:author="Laurence Golding" w:date="2019-05-11T06:51:00Z">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ins>
    </w:p>
    <w:p w14:paraId="1D958E65" w14:textId="08B0047F" w:rsidR="00AC5BD9" w:rsidRPr="00AC5BD9" w:rsidRDefault="00AC5BD9" w:rsidP="00AC5BD9">
      <w:pPr>
        <w:pStyle w:val="Note"/>
        <w:rPr>
          <w:ins w:id="6295" w:author="Laurence Golding" w:date="2019-05-11T06:51:00Z"/>
        </w:rPr>
      </w:pPr>
      <w:ins w:id="6296" w:author="Laurence Golding" w:date="2019-05-11T06:51:00Z">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ins>
    </w:p>
    <w:p w14:paraId="03D7677B" w14:textId="63A92499" w:rsidR="00636635" w:rsidRDefault="001B68B1" w:rsidP="00636635">
      <w:pPr>
        <w:pStyle w:val="Heading3"/>
        <w:rPr>
          <w:ins w:id="6297" w:author="Laurence Golding" w:date="2019-05-11T06:51:00Z"/>
        </w:rPr>
      </w:pPr>
      <w:bookmarkStart w:id="6298" w:name="_Ref526937044"/>
      <w:bookmarkStart w:id="6299" w:name="_Toc8367039"/>
      <w:ins w:id="6300" w:author="Laurence Golding" w:date="2019-05-11T06:51:00Z">
        <w:r>
          <w:t xml:space="preserve">guid </w:t>
        </w:r>
        <w:r w:rsidR="00636635">
          <w:t>property</w:t>
        </w:r>
        <w:bookmarkEnd w:id="6298"/>
        <w:bookmarkEnd w:id="6299"/>
      </w:ins>
    </w:p>
    <w:p w14:paraId="171C0D57" w14:textId="742C8665" w:rsidR="008B6DA3" w:rsidRDefault="008B6DA3" w:rsidP="008B6DA3">
      <w:pPr>
        <w:rPr>
          <w:ins w:id="6301" w:author="Laurence Golding" w:date="2019-05-11T06:51:00Z"/>
        </w:rPr>
      </w:pPr>
      <w:ins w:id="6302" w:author="Laurence Golding" w:date="2019-05-11T06:51:00Z">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9127C">
          <w:t>3.5.3</w:t>
        </w:r>
        <w:r>
          <w:fldChar w:fldCharType="end"/>
        </w:r>
        <w:r>
          <w:t xml:space="preserve">) that provides a unique, stable identifier for </w:t>
        </w:r>
        <w:r w:rsidR="009B6661">
          <w:rPr>
            <w:rStyle w:val="CODEtemp"/>
          </w:rPr>
          <w:t>theR</w:t>
        </w:r>
        <w:r>
          <w:rPr>
            <w:rStyle w:val="CODEtemp"/>
          </w:rPr>
          <w:t>un</w:t>
        </w:r>
        <w:r>
          <w:t>.</w:t>
        </w:r>
      </w:ins>
    </w:p>
    <w:p w14:paraId="0B6E0755" w14:textId="74157B37" w:rsidR="008B6DA3" w:rsidRPr="008B6DA3" w:rsidRDefault="008B6DA3" w:rsidP="008B6DA3">
      <w:pPr>
        <w:rPr>
          <w:ins w:id="6303" w:author="Laurence Golding" w:date="2019-05-11T06:51:00Z"/>
        </w:rPr>
      </w:pPr>
      <w:ins w:id="6304" w:author="Laurence Golding" w:date="2019-05-11T06:51:00Z">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ins>
    </w:p>
    <w:p w14:paraId="63FFB90D" w14:textId="1184D0B5" w:rsidR="00636635" w:rsidRDefault="00636635" w:rsidP="00636635">
      <w:pPr>
        <w:pStyle w:val="Heading3"/>
        <w:rPr>
          <w:ins w:id="6305" w:author="Laurence Golding" w:date="2019-05-11T06:51:00Z"/>
        </w:rPr>
      </w:pPr>
      <w:bookmarkStart w:id="6306" w:name="_Ref526937456"/>
      <w:bookmarkStart w:id="6307" w:name="_Toc8367040"/>
      <w:ins w:id="6308" w:author="Laurence Golding" w:date="2019-05-11T06:51:00Z">
        <w:r>
          <w:t>correlationGuid property</w:t>
        </w:r>
        <w:bookmarkEnd w:id="6306"/>
        <w:bookmarkEnd w:id="6307"/>
      </w:ins>
    </w:p>
    <w:p w14:paraId="0DF48F07" w14:textId="2FDE23CE" w:rsidR="008B6DA3" w:rsidRDefault="008B6DA3" w:rsidP="008B6DA3">
      <w:pPr>
        <w:rPr>
          <w:ins w:id="6309" w:author="Laurence Golding" w:date="2019-05-11T06:51:00Z"/>
        </w:rPr>
      </w:pPr>
      <w:ins w:id="6310" w:author="Laurence Golding" w:date="2019-05-11T06:51:00Z">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9127C">
          <w:t>3.5.3</w:t>
        </w:r>
        <w:r>
          <w:fldChar w:fldCharType="end"/>
        </w:r>
        <w:r>
          <w:t>) which is shared by all such runs of the same type, and differs between any two runs of different types.</w:t>
        </w:r>
      </w:ins>
    </w:p>
    <w:p w14:paraId="7A1FBC28" w14:textId="16E55836" w:rsidR="008B6DA3" w:rsidRDefault="008B6DA3" w:rsidP="008B6DA3">
      <w:pPr>
        <w:rPr>
          <w:ins w:id="6311" w:author="Laurence Golding" w:date="2019-05-11T06:51:00Z"/>
        </w:rPr>
      </w:pPr>
      <w:ins w:id="6312" w:author="Laurence Golding" w:date="2019-05-11T06:51:00Z">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9127C">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9127C">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ins>
    </w:p>
    <w:p w14:paraId="2F476C86" w14:textId="4915AF37" w:rsidR="008B6DA3" w:rsidRPr="008B6DA3" w:rsidRDefault="008B6DA3" w:rsidP="008B6DA3">
      <w:pPr>
        <w:pStyle w:val="Note"/>
        <w:rPr>
          <w:ins w:id="6313" w:author="Laurence Golding" w:date="2019-05-11T06:51:00Z"/>
        </w:rPr>
      </w:pPr>
      <w:ins w:id="6314" w:author="Laurence Golding" w:date="2019-05-11T06:51: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ins>
    </w:p>
    <w:p w14:paraId="27D65C68" w14:textId="1F31125D" w:rsidR="00401BB5" w:rsidRDefault="00401BB5" w:rsidP="00401BB5">
      <w:pPr>
        <w:pStyle w:val="Heading2"/>
        <w:rPr>
          <w:ins w:id="6315" w:author="Laurence Golding" w:date="2019-05-11T06:51:00Z"/>
        </w:rPr>
      </w:pPr>
      <w:bookmarkStart w:id="6316" w:name="_Ref493350964"/>
      <w:bookmarkStart w:id="6317" w:name="_Toc8367041"/>
      <w:ins w:id="6318" w:author="Laurence Golding" w:date="2019-05-11T06:51:00Z">
        <w:r>
          <w:t>tool object</w:t>
        </w:r>
        <w:bookmarkEnd w:id="6316"/>
        <w:bookmarkEnd w:id="6317"/>
      </w:ins>
    </w:p>
    <w:p w14:paraId="389A43BD" w14:textId="582B65CB" w:rsidR="00401BB5" w:rsidRDefault="00401BB5" w:rsidP="00401BB5">
      <w:pPr>
        <w:pStyle w:val="Heading3"/>
        <w:rPr>
          <w:ins w:id="6319" w:author="Laurence Golding" w:date="2019-05-11T06:51:00Z"/>
        </w:rPr>
      </w:pPr>
      <w:bookmarkStart w:id="6320" w:name="_Ref3663435"/>
      <w:bookmarkStart w:id="6321" w:name="_Ref3726198"/>
      <w:bookmarkStart w:id="6322" w:name="_Toc8367042"/>
      <w:ins w:id="6323" w:author="Laurence Golding" w:date="2019-05-11T06:51:00Z">
        <w:r>
          <w:t>General</w:t>
        </w:r>
        <w:bookmarkEnd w:id="6320"/>
        <w:bookmarkEnd w:id="6321"/>
        <w:bookmarkEnd w:id="6322"/>
      </w:ins>
    </w:p>
    <w:p w14:paraId="13ED0A5F" w14:textId="2381E71A" w:rsidR="00706D59" w:rsidRDefault="00706D59" w:rsidP="00706D59">
      <w:ins w:id="6324" w:author="Laurence Golding" w:date="2019-05-11T06:51:00Z">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 xml:space="preserve">that </w:t>
        </w:r>
      </w:ins>
      <w:r w:rsidRPr="00706D59">
        <w:t>was run.</w:t>
      </w:r>
      <w:ins w:id="6325" w:author="Laurence Golding" w:date="2019-05-11T06:51:00Z">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9127C">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9127C">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9127C">
          <w:t>3.22.2</w:t>
        </w:r>
        <w:r w:rsidR="003D09A4">
          <w:fldChar w:fldCharType="end"/>
        </w:r>
        <w:r w:rsidR="003D09A4">
          <w:t>) describes a converter.</w:t>
        </w:r>
      </w:ins>
    </w:p>
    <w:p w14:paraId="49F489F0" w14:textId="42A7D564" w:rsidR="000842A5" w:rsidRDefault="003D09A4" w:rsidP="00706D59">
      <w:pPr>
        <w:rPr>
          <w:ins w:id="6326" w:author="Laurence Golding" w:date="2019-05-11T06:51:00Z"/>
        </w:rPr>
      </w:pPr>
      <w:ins w:id="6327" w:author="Laurence Golding" w:date="2019-05-11T06:51:00Z">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ins>
    </w:p>
    <w:p w14:paraId="229C999C" w14:textId="16AF16DE" w:rsidR="000842A5" w:rsidRDefault="000842A5" w:rsidP="007F356E">
      <w:pPr>
        <w:pStyle w:val="ListParagraph"/>
        <w:numPr>
          <w:ilvl w:val="0"/>
          <w:numId w:val="67"/>
        </w:numPr>
        <w:rPr>
          <w:ins w:id="6328" w:author="Laurence Golding" w:date="2019-05-11T06:51:00Z"/>
        </w:rPr>
      </w:pPr>
      <w:ins w:id="6329" w:author="Laurence Golding" w:date="2019-05-11T06:51:00Z">
        <w:r>
          <w:t>L</w:t>
        </w:r>
        <w:r w:rsidR="003D09A4">
          <w:t>ibraries of additional rules, which we refer to as “plugins</w:t>
        </w:r>
        <w:r>
          <w:t>.</w:t>
        </w:r>
        <w:r w:rsidR="003D09A4">
          <w:t>”</w:t>
        </w:r>
      </w:ins>
    </w:p>
    <w:p w14:paraId="11102C1F" w14:textId="77777777" w:rsidR="00A8316B" w:rsidRDefault="000842A5" w:rsidP="007F356E">
      <w:pPr>
        <w:pStyle w:val="ListParagraph"/>
        <w:numPr>
          <w:ilvl w:val="0"/>
          <w:numId w:val="67"/>
        </w:numPr>
        <w:rPr>
          <w:ins w:id="6330" w:author="Laurence Golding" w:date="2019-05-11T06:51:00Z"/>
        </w:rPr>
      </w:pPr>
      <w:ins w:id="6331" w:author="Laurence Golding" w:date="2019-05-11T06:51:00Z">
        <w:r>
          <w:lastRenderedPageBreak/>
          <w:t>F</w:t>
        </w:r>
        <w:r w:rsidR="003D09A4">
          <w:t>iles that affect the behavior of the tool, which we refer to as “configuration files.”</w:t>
        </w:r>
      </w:ins>
    </w:p>
    <w:p w14:paraId="026E38D0" w14:textId="387981CA" w:rsidR="000842A5" w:rsidRDefault="00A8316B" w:rsidP="00264892">
      <w:pPr>
        <w:pStyle w:val="Note"/>
        <w:rPr>
          <w:ins w:id="6332" w:author="Laurence Golding" w:date="2019-05-11T06:51:00Z"/>
        </w:rPr>
      </w:pPr>
      <w:ins w:id="6333" w:author="Laurence Golding" w:date="2019-05-11T06:51:00Z">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ins>
    </w:p>
    <w:p w14:paraId="35BF1EAB" w14:textId="097E98D5" w:rsidR="003D09A4" w:rsidRDefault="003D09A4" w:rsidP="00706D59">
      <w:pPr>
        <w:rPr>
          <w:ins w:id="6334" w:author="Laurence Golding" w:date="2019-05-11T06:51:00Z"/>
        </w:rPr>
      </w:pPr>
      <w:ins w:id="6335" w:author="Laurence Golding" w:date="2019-05-11T06:51:00Z">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ins>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77EFFB93" w14:textId="77777777" w:rsidR="00F85576" w:rsidRDefault="00F85576" w:rsidP="00062677">
      <w:pPr>
        <w:pStyle w:val="Codesmall"/>
        <w:rPr>
          <w:del w:id="6336" w:author="Laurence Golding" w:date="2019-05-11T06:51:00Z"/>
        </w:rPr>
      </w:pPr>
      <w:del w:id="6337" w:author="Laurence Golding" w:date="2019-05-11T06:51:00Z">
        <w:r>
          <w:delText>{</w:delText>
        </w:r>
      </w:del>
    </w:p>
    <w:p w14:paraId="0E21A950" w14:textId="5D405A0F" w:rsidR="003D09A4" w:rsidRDefault="003D09A4" w:rsidP="003D09A4">
      <w:pPr>
        <w:pStyle w:val="Code"/>
        <w:rPr>
          <w:ins w:id="6338" w:author="Laurence Golding" w:date="2019-05-11T06:51:00Z"/>
        </w:rPr>
      </w:pPr>
      <w:ins w:id="6339" w:author="Laurence Golding" w:date="2019-05-11T06:51:00Z">
        <w:r>
          <w:t>{                          # A tool object.</w:t>
        </w:r>
      </w:ins>
    </w:p>
    <w:p w14:paraId="3C690DAC" w14:textId="6AC8147F" w:rsidR="003D09A4" w:rsidRDefault="003D09A4" w:rsidP="003D09A4">
      <w:pPr>
        <w:pStyle w:val="Code"/>
        <w:rPr>
          <w:ins w:id="6340" w:author="Laurence Golding" w:date="2019-05-11T06:51:00Z"/>
        </w:rPr>
      </w:pPr>
      <w:ins w:id="6341" w:author="Laurence Golding" w:date="2019-05-11T06:51:00Z">
        <w:r>
          <w:t xml:space="preserve">  "driver": {              # See §</w:t>
        </w:r>
        <w:r>
          <w:fldChar w:fldCharType="begin"/>
        </w:r>
        <w:r>
          <w:instrText xml:space="preserve"> REF _Ref3663219 \r \h </w:instrText>
        </w:r>
        <w:r>
          <w:fldChar w:fldCharType="separate"/>
        </w:r>
        <w:r w:rsidR="0009127C">
          <w:t>3.18.2</w:t>
        </w:r>
        <w:r>
          <w:fldChar w:fldCharType="end"/>
        </w:r>
        <w:r>
          <w:t>.</w:t>
        </w:r>
      </w:ins>
    </w:p>
    <w:p w14:paraId="253E4E63" w14:textId="4C933FE5" w:rsidR="003D09A4" w:rsidRDefault="003D09A4" w:rsidP="003D09A4">
      <w:pPr>
        <w:pStyle w:val="Code"/>
        <w:pPrChange w:id="6342" w:author="Laurence Golding" w:date="2019-05-11T06:51:00Z">
          <w:pPr>
            <w:pStyle w:val="Codesmall"/>
          </w:pPr>
        </w:pPrChange>
      </w:pPr>
      <w:ins w:id="6343" w:author="Laurence Golding" w:date="2019-05-11T06:51:00Z">
        <w:r>
          <w:t xml:space="preserve">  </w:t>
        </w:r>
      </w:ins>
      <w:r>
        <w:t xml:space="preserve">  "name": "CodeScanner",</w:t>
      </w:r>
      <w:del w:id="6344" w:author="Laurence Golding" w:date="2019-05-11T06:51:00Z">
        <w:r w:rsidR="00F85576">
          <w:delText xml:space="preserve">                                       # see §</w:delText>
        </w:r>
        <w:r w:rsidR="00F85576">
          <w:fldChar w:fldCharType="begin"/>
        </w:r>
        <w:r w:rsidR="00F85576">
          <w:delInstrText xml:space="preserve"> REF _Ref493409155 \r \h </w:delInstrText>
        </w:r>
        <w:r w:rsidR="00062677">
          <w:delInstrText xml:space="preserve"> \* MERGEFORMAT </w:delInstrText>
        </w:r>
        <w:r w:rsidR="00F85576">
          <w:fldChar w:fldCharType="separate"/>
        </w:r>
        <w:r w:rsidR="00331070">
          <w:delText>3.12.2</w:delText>
        </w:r>
        <w:r w:rsidR="00F85576">
          <w:fldChar w:fldCharType="end"/>
        </w:r>
      </w:del>
    </w:p>
    <w:p w14:paraId="6251E9B4" w14:textId="48071A05" w:rsidR="003D09A4" w:rsidRDefault="003D09A4" w:rsidP="003D09A4">
      <w:pPr>
        <w:pStyle w:val="Code"/>
        <w:pPrChange w:id="6345" w:author="Laurence Golding" w:date="2019-05-11T06:51:00Z">
          <w:pPr>
            <w:pStyle w:val="Codesmall"/>
          </w:pPr>
        </w:pPrChange>
      </w:pPr>
      <w:ins w:id="6346" w:author="Laurence Golding" w:date="2019-05-11T06:51:00Z">
        <w:r>
          <w:t xml:space="preserve">  </w:t>
        </w:r>
      </w:ins>
      <w:r>
        <w:t xml:space="preserve">  "fullName": "CodeScanner 1.1, Developer Preview (en-US)",</w:t>
      </w:r>
      <w:del w:id="6347" w:author="Laurence Golding" w:date="2019-05-11T06:51:00Z">
        <w:r w:rsidR="00F85576">
          <w:delText xml:space="preserve">    # see §</w:delText>
        </w:r>
        <w:r w:rsidR="00F85576">
          <w:fldChar w:fldCharType="begin"/>
        </w:r>
        <w:r w:rsidR="00F85576">
          <w:delInstrText xml:space="preserve"> REF _Ref493409168 \r \h </w:delInstrText>
        </w:r>
        <w:r w:rsidR="00062677">
          <w:delInstrText xml:space="preserve"> \* MERGEFORMAT </w:delInstrText>
        </w:r>
        <w:r w:rsidR="00F85576">
          <w:fldChar w:fldCharType="separate"/>
        </w:r>
        <w:r w:rsidR="00331070">
          <w:delText>3.12.3</w:delText>
        </w:r>
        <w:r w:rsidR="00F85576">
          <w:fldChar w:fldCharType="end"/>
        </w:r>
      </w:del>
    </w:p>
    <w:p w14:paraId="7B7F9200" w14:textId="537E05E3" w:rsidR="003D09A4" w:rsidRDefault="003D09A4" w:rsidP="003D09A4">
      <w:pPr>
        <w:pStyle w:val="Code"/>
        <w:pPrChange w:id="6348" w:author="Laurence Golding" w:date="2019-05-11T06:51:00Z">
          <w:pPr>
            <w:pStyle w:val="Codesmall"/>
          </w:pPr>
        </w:pPrChange>
      </w:pPr>
      <w:ins w:id="6349" w:author="Laurence Golding" w:date="2019-05-11T06:51:00Z">
        <w:r>
          <w:t xml:space="preserve">  </w:t>
        </w:r>
      </w:ins>
      <w:r>
        <w:t xml:space="preserve">  "semanticVersion": "1.1.2-beta.12",</w:t>
      </w:r>
      <w:del w:id="6350" w:author="Laurence Golding" w:date="2019-05-11T06:51:00Z">
        <w:r w:rsidR="00F85576">
          <w:delText xml:space="preserve">                          # see §</w:delText>
        </w:r>
        <w:r w:rsidR="00F85576">
          <w:fldChar w:fldCharType="begin"/>
        </w:r>
        <w:r w:rsidR="00F85576">
          <w:delInstrText xml:space="preserve"> REF _Ref493409198 \r \h </w:delInstrText>
        </w:r>
        <w:r w:rsidR="00062677">
          <w:delInstrText xml:space="preserve"> \* MERGEFORMAT </w:delInstrText>
        </w:r>
        <w:r w:rsidR="00F85576">
          <w:fldChar w:fldCharType="separate"/>
        </w:r>
        <w:r w:rsidR="00331070">
          <w:delText>3.12.4</w:delText>
        </w:r>
        <w:r w:rsidR="00F85576">
          <w:fldChar w:fldCharType="end"/>
        </w:r>
      </w:del>
    </w:p>
    <w:p w14:paraId="6811149D" w14:textId="24B4A7AA" w:rsidR="003D09A4" w:rsidRDefault="003D09A4" w:rsidP="003D09A4">
      <w:pPr>
        <w:pStyle w:val="Code"/>
        <w:pPrChange w:id="6351" w:author="Laurence Golding" w:date="2019-05-11T06:51:00Z">
          <w:pPr>
            <w:pStyle w:val="Codesmall"/>
          </w:pPr>
        </w:pPrChange>
      </w:pPr>
      <w:ins w:id="6352" w:author="Laurence Golding" w:date="2019-05-11T06:51:00Z">
        <w:r>
          <w:t xml:space="preserve">  </w:t>
        </w:r>
      </w:ins>
      <w:r>
        <w:t xml:space="preserve">  "version": "1.1.2b12</w:t>
      </w:r>
      <w:del w:id="6353" w:author="Laurence Golding" w:date="2019-05-11T06:51:00Z">
        <w:r w:rsidR="00F85576">
          <w:delText>,                                        # see §</w:delText>
        </w:r>
        <w:r w:rsidR="00F85576">
          <w:fldChar w:fldCharType="begin"/>
        </w:r>
        <w:r w:rsidR="00F85576">
          <w:delInstrText xml:space="preserve"> REF _Ref493409191 \r \h </w:delInstrText>
        </w:r>
        <w:r w:rsidR="00062677">
          <w:delInstrText xml:space="preserve"> \* MERGEFORMAT </w:delInstrText>
        </w:r>
        <w:r w:rsidR="00F85576">
          <w:fldChar w:fldCharType="separate"/>
        </w:r>
        <w:r w:rsidR="00331070">
          <w:delText>3.12.5</w:delText>
        </w:r>
        <w:r w:rsidR="00F85576">
          <w:fldChar w:fldCharType="end"/>
        </w:r>
      </w:del>
      <w:ins w:id="6354" w:author="Laurence Golding" w:date="2019-05-11T06:51:00Z">
        <w:r>
          <w:t>",</w:t>
        </w:r>
      </w:ins>
    </w:p>
    <w:p w14:paraId="4190E233" w14:textId="77777777" w:rsidR="00F85576" w:rsidRDefault="00F85576" w:rsidP="00062677">
      <w:pPr>
        <w:pStyle w:val="Codesmall"/>
        <w:rPr>
          <w:del w:id="6355" w:author="Laurence Golding" w:date="2019-05-11T06:51:00Z"/>
        </w:rPr>
      </w:pPr>
      <w:del w:id="6356" w:author="Laurence Golding" w:date="2019-05-11T06:51:00Z">
        <w:r>
          <w:delText xml:space="preserve">  "fileVersion": "1.1.1502.2"                                  # see §</w:delText>
        </w:r>
        <w:r>
          <w:fldChar w:fldCharType="begin"/>
        </w:r>
        <w:r>
          <w:delInstrText xml:space="preserve"> REF _Ref493409205 \r \h </w:delInstrText>
        </w:r>
        <w:r w:rsidR="00062677">
          <w:delInstrText xml:space="preserve"> \* MERGEFORMAT </w:delInstrText>
        </w:r>
        <w:r>
          <w:fldChar w:fldCharType="separate"/>
        </w:r>
        <w:r w:rsidR="00331070">
          <w:delText>3.12.6</w:delText>
        </w:r>
        <w:r>
          <w:fldChar w:fldCharType="end"/>
        </w:r>
      </w:del>
    </w:p>
    <w:p w14:paraId="6E429644" w14:textId="77777777" w:rsidR="00F85576" w:rsidRPr="00F85576" w:rsidRDefault="00F85576" w:rsidP="00062677">
      <w:pPr>
        <w:pStyle w:val="Codesmall"/>
        <w:rPr>
          <w:del w:id="6357" w:author="Laurence Golding" w:date="2019-05-11T06:51:00Z"/>
        </w:rPr>
      </w:pPr>
      <w:del w:id="6358" w:author="Laurence Golding" w:date="2019-05-11T06:51:00Z">
        <w:r>
          <w:delText>}</w:delText>
        </w:r>
      </w:del>
    </w:p>
    <w:p w14:paraId="51CBDF96" w14:textId="088BFDCB" w:rsidR="003D09A4" w:rsidRDefault="003D09A4" w:rsidP="003D09A4">
      <w:pPr>
        <w:pStyle w:val="Code"/>
        <w:rPr>
          <w:ins w:id="6359" w:author="Laurence Golding" w:date="2019-05-11T06:51:00Z"/>
        </w:rPr>
      </w:pPr>
      <w:ins w:id="6360" w:author="Laurence Golding" w:date="2019-05-11T06:51:00Z">
        <w:r>
          <w:t xml:space="preserve">    ...</w:t>
        </w:r>
      </w:ins>
    </w:p>
    <w:p w14:paraId="154D6DAA" w14:textId="77777777" w:rsidR="003D09A4" w:rsidRDefault="003D09A4" w:rsidP="003D09A4">
      <w:pPr>
        <w:pStyle w:val="Code"/>
        <w:rPr>
          <w:ins w:id="6361" w:author="Laurence Golding" w:date="2019-05-11T06:51:00Z"/>
        </w:rPr>
      </w:pPr>
      <w:ins w:id="6362" w:author="Laurence Golding" w:date="2019-05-11T06:51:00Z">
        <w:r>
          <w:t xml:space="preserve">  },</w:t>
        </w:r>
      </w:ins>
    </w:p>
    <w:p w14:paraId="5674C303" w14:textId="30BFD7AB" w:rsidR="003D09A4" w:rsidRDefault="003D09A4" w:rsidP="003D09A4">
      <w:pPr>
        <w:pStyle w:val="Code"/>
        <w:rPr>
          <w:ins w:id="6363" w:author="Laurence Golding" w:date="2019-05-11T06:51:00Z"/>
        </w:rPr>
      </w:pPr>
      <w:ins w:id="6364" w:author="Laurence Golding" w:date="2019-05-11T06:51:00Z">
        <w:r>
          <w:t xml:space="preserve">  "extensions": [          # See §</w:t>
        </w:r>
        <w:r>
          <w:fldChar w:fldCharType="begin"/>
        </w:r>
        <w:r>
          <w:instrText xml:space="preserve"> REF _Ref3663271 \r \h </w:instrText>
        </w:r>
        <w:r>
          <w:fldChar w:fldCharType="separate"/>
        </w:r>
        <w:r w:rsidR="0009127C">
          <w:t>3.18.3</w:t>
        </w:r>
        <w:r>
          <w:fldChar w:fldCharType="end"/>
        </w:r>
        <w:r>
          <w:t>.</w:t>
        </w:r>
      </w:ins>
    </w:p>
    <w:p w14:paraId="586A2307" w14:textId="77777777" w:rsidR="003D09A4" w:rsidRDefault="003D09A4" w:rsidP="003D09A4">
      <w:pPr>
        <w:pStyle w:val="Code"/>
        <w:rPr>
          <w:ins w:id="6365" w:author="Laurence Golding" w:date="2019-05-11T06:51:00Z"/>
        </w:rPr>
      </w:pPr>
      <w:ins w:id="6366" w:author="Laurence Golding" w:date="2019-05-11T06:51:00Z">
        <w:r>
          <w:t xml:space="preserve">    {</w:t>
        </w:r>
      </w:ins>
    </w:p>
    <w:p w14:paraId="7ACEB4AE" w14:textId="77777777" w:rsidR="003D09A4" w:rsidRDefault="003D09A4" w:rsidP="003D09A4">
      <w:pPr>
        <w:pStyle w:val="Code"/>
        <w:rPr>
          <w:ins w:id="6367" w:author="Laurence Golding" w:date="2019-05-11T06:51:00Z"/>
        </w:rPr>
      </w:pPr>
      <w:ins w:id="6368" w:author="Laurence Golding" w:date="2019-05-11T06:51:00Z">
        <w:r>
          <w:t xml:space="preserve">      "</w:t>
        </w:r>
      </w:ins>
      <w:bookmarkStart w:id="6369" w:name="_Toc516224734"/>
      <w:r>
        <w:t>name</w:t>
      </w:r>
      <w:ins w:id="6370" w:author="Laurence Golding" w:date="2019-05-11T06:51:00Z">
        <w:r>
          <w:t>": "CodeScanner Security Rules",</w:t>
        </w:r>
      </w:ins>
    </w:p>
    <w:p w14:paraId="66F6820D" w14:textId="77777777" w:rsidR="003D09A4" w:rsidRDefault="003D09A4" w:rsidP="003D09A4">
      <w:pPr>
        <w:pStyle w:val="Code"/>
        <w:rPr>
          <w:ins w:id="6371" w:author="Laurence Golding" w:date="2019-05-11T06:51:00Z"/>
        </w:rPr>
      </w:pPr>
      <w:ins w:id="6372" w:author="Laurence Golding" w:date="2019-05-11T06:51:00Z">
        <w:r>
          <w:t xml:space="preserve">      "version": "3.1",</w:t>
        </w:r>
      </w:ins>
    </w:p>
    <w:p w14:paraId="78A92D71" w14:textId="032954EF" w:rsidR="003D09A4" w:rsidRDefault="003D09A4" w:rsidP="003D09A4">
      <w:pPr>
        <w:pStyle w:val="Code"/>
        <w:rPr>
          <w:ins w:id="6373" w:author="Laurence Golding" w:date="2019-05-11T06:51:00Z"/>
        </w:rPr>
      </w:pPr>
      <w:ins w:id="6374" w:author="Laurence Golding" w:date="2019-05-11T06:51:00Z">
        <w:r>
          <w:t xml:space="preserve">      ...</w:t>
        </w:r>
      </w:ins>
    </w:p>
    <w:p w14:paraId="1C5B38EA" w14:textId="77777777" w:rsidR="003D09A4" w:rsidRDefault="003D09A4" w:rsidP="003D09A4">
      <w:pPr>
        <w:pStyle w:val="Code"/>
        <w:rPr>
          <w:ins w:id="6375" w:author="Laurence Golding" w:date="2019-05-11T06:51:00Z"/>
        </w:rPr>
      </w:pPr>
      <w:ins w:id="6376" w:author="Laurence Golding" w:date="2019-05-11T06:51:00Z">
        <w:r>
          <w:t xml:space="preserve">    }</w:t>
        </w:r>
      </w:ins>
    </w:p>
    <w:p w14:paraId="72A32E17" w14:textId="77777777" w:rsidR="003D09A4" w:rsidRDefault="003D09A4" w:rsidP="003D09A4">
      <w:pPr>
        <w:pStyle w:val="Code"/>
        <w:rPr>
          <w:ins w:id="6377" w:author="Laurence Golding" w:date="2019-05-11T06:51:00Z"/>
        </w:rPr>
      </w:pPr>
      <w:ins w:id="6378" w:author="Laurence Golding" w:date="2019-05-11T06:51:00Z">
        <w:r>
          <w:t xml:space="preserve">  ]</w:t>
        </w:r>
      </w:ins>
    </w:p>
    <w:p w14:paraId="00209031" w14:textId="13476DB7" w:rsidR="00F85576" w:rsidRDefault="003D09A4" w:rsidP="002D65F3">
      <w:pPr>
        <w:pStyle w:val="Code"/>
        <w:rPr>
          <w:ins w:id="6379" w:author="Laurence Golding" w:date="2019-05-11T06:51:00Z"/>
        </w:rPr>
      </w:pPr>
      <w:ins w:id="6380" w:author="Laurence Golding" w:date="2019-05-11T06:51:00Z">
        <w:r>
          <w:t>}</w:t>
        </w:r>
      </w:ins>
    </w:p>
    <w:p w14:paraId="497B693B" w14:textId="0DE1A2AA" w:rsidR="00A703AA" w:rsidRDefault="00A703AA" w:rsidP="00A703AA">
      <w:pPr>
        <w:pStyle w:val="Heading3"/>
      </w:pPr>
      <w:bookmarkStart w:id="6381" w:name="_Ref3663219"/>
      <w:bookmarkStart w:id="6382" w:name="_Toc8367043"/>
      <w:ins w:id="6383" w:author="Laurence Golding" w:date="2019-05-11T06:51:00Z">
        <w:r>
          <w:t>driver</w:t>
        </w:r>
      </w:ins>
      <w:r>
        <w:t xml:space="preserve"> property</w:t>
      </w:r>
      <w:bookmarkEnd w:id="6381"/>
      <w:bookmarkEnd w:id="6382"/>
      <w:bookmarkEnd w:id="6369"/>
    </w:p>
    <w:p w14:paraId="242A18C5" w14:textId="25AA9F80"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del w:id="6384" w:author="Laurence Golding" w:date="2019-05-11T06:51:00Z">
        <w:r w:rsidR="00F85576" w:rsidRPr="00F85576">
          <w:rPr>
            <w:rStyle w:val="CODEtemp"/>
          </w:rPr>
          <w:delText>name</w:delText>
        </w:r>
      </w:del>
      <w:ins w:id="6385" w:author="Laurence Golding" w:date="2019-05-11T06:51:00Z">
        <w:r w:rsidRPr="00BF7E44">
          <w:rPr>
            <w:rStyle w:val="CODEtemp"/>
          </w:rPr>
          <w:t>driver</w:t>
        </w:r>
      </w:ins>
      <w:r>
        <w:t xml:space="preserve"> whose value is a </w:t>
      </w:r>
      <w:del w:id="6386" w:author="Laurence Golding" w:date="2019-05-11T06:51:00Z">
        <w:r w:rsidR="00F85576" w:rsidRPr="00F85576">
          <w:delText xml:space="preserve">string </w:delText>
        </w:r>
      </w:del>
      <w:ins w:id="6387" w:author="Laurence Golding" w:date="2019-05-11T06:51:00Z">
        <w:r w:rsidRPr="00BF7E4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that describes the component </w:t>
        </w:r>
      </w:ins>
      <w:r>
        <w:t xml:space="preserve">containing the </w:t>
      </w:r>
      <w:del w:id="6388" w:author="Laurence Golding" w:date="2019-05-11T06:51:00Z">
        <w:r w:rsidR="00F85576" w:rsidRPr="00F85576">
          <w:delText xml:space="preserve">name of the tool that produced the log </w:delText>
        </w:r>
      </w:del>
      <w:ins w:id="6389" w:author="Laurence Golding" w:date="2019-05-11T06:51:00Z">
        <w:r>
          <w:t>tool’s primary executable</w:t>
        </w:r>
        <w:r w:rsidR="007C44B6">
          <w:t xml:space="preserve"> </w:t>
        </w:r>
      </w:ins>
      <w:r w:rsidR="007C44B6">
        <w:t>file</w:t>
      </w:r>
      <w:r>
        <w:t>.</w:t>
      </w:r>
    </w:p>
    <w:p w14:paraId="1DB5CAE4" w14:textId="77777777" w:rsidR="00F85576" w:rsidRPr="00F85576" w:rsidRDefault="00F85576" w:rsidP="00F85576">
      <w:pPr>
        <w:pStyle w:val="Note"/>
        <w:rPr>
          <w:del w:id="6390" w:author="Laurence Golding" w:date="2019-05-11T06:51:00Z"/>
        </w:rPr>
      </w:pPr>
      <w:del w:id="6391" w:author="Laurence Golding" w:date="2019-05-11T06:51:00Z">
        <w:r>
          <w:delText xml:space="preserve">EXAMPLE: </w:delText>
        </w:r>
        <w:r w:rsidRPr="00F85576">
          <w:rPr>
            <w:rStyle w:val="CODEtemp"/>
          </w:rPr>
          <w:delText>"CodeScanner"</w:delText>
        </w:r>
      </w:del>
    </w:p>
    <w:p w14:paraId="23F1FB24" w14:textId="62355B0D" w:rsidR="00A703AA" w:rsidRDefault="00401BB5" w:rsidP="00A703AA">
      <w:pPr>
        <w:pStyle w:val="Heading3"/>
      </w:pPr>
      <w:bookmarkStart w:id="6392" w:name="_Toc516224735"/>
      <w:del w:id="6393" w:author="Laurence Golding" w:date="2019-05-11T06:51:00Z">
        <w:r>
          <w:delText>fullName</w:delText>
        </w:r>
      </w:del>
      <w:bookmarkStart w:id="6394" w:name="_Ref3663271"/>
      <w:bookmarkStart w:id="6395" w:name="_Toc8367044"/>
      <w:ins w:id="6396" w:author="Laurence Golding" w:date="2019-05-11T06:51:00Z">
        <w:r w:rsidR="00A703AA">
          <w:t>extensions</w:t>
        </w:r>
      </w:ins>
      <w:r w:rsidR="00A703AA">
        <w:t xml:space="preserve"> property</w:t>
      </w:r>
      <w:bookmarkEnd w:id="6394"/>
      <w:bookmarkEnd w:id="6395"/>
      <w:bookmarkEnd w:id="6392"/>
    </w:p>
    <w:p w14:paraId="521FDDFA" w14:textId="1D2A4583" w:rsidR="003D09A4" w:rsidRDefault="00F85576" w:rsidP="003D09A4">
      <w:pPr>
        <w:rPr>
          <w:ins w:id="6397" w:author="Laurence Golding" w:date="2019-05-11T06:51:00Z"/>
        </w:rPr>
      </w:pPr>
      <w:del w:id="6398" w:author="Laurence Golding" w:date="2019-05-11T06:51:00Z">
        <w:r w:rsidRPr="00F85576">
          <w:delText>A</w:delText>
        </w:r>
      </w:del>
      <w:ins w:id="6399" w:author="Laurence Golding" w:date="2019-05-11T06:51:00Z">
        <w:r w:rsidR="003D09A4">
          <w:t>If the</w:t>
        </w:r>
      </w:ins>
      <w:r w:rsidR="003D09A4">
        <w:t xml:space="preserve"> </w:t>
      </w:r>
      <w:r w:rsidR="003D09A4">
        <w:rPr>
          <w:rPrChange w:id="6400" w:author="Laurence Golding" w:date="2019-05-11T06:51:00Z">
            <w:rPr>
              <w:rStyle w:val="CODEtemp"/>
            </w:rPr>
          </w:rPrChange>
        </w:rPr>
        <w:t>tool</w:t>
      </w:r>
      <w:r w:rsidR="003D09A4">
        <w:t xml:space="preserve"> </w:t>
      </w:r>
      <w:ins w:id="6401" w:author="Laurence Golding" w:date="2019-05-11T06:51:00Z">
        <w:r w:rsidR="003D09A4">
          <w:t xml:space="preserve">used any extensions during the run, the </w:t>
        </w:r>
        <w:r w:rsidR="003D09A4" w:rsidRPr="00BF7E44">
          <w:rPr>
            <w:rStyle w:val="CODEtemp"/>
          </w:rPr>
          <w:t>tool</w:t>
        </w:r>
        <w:r w:rsidR="003D09A4">
          <w:t xml:space="preserve"> </w:t>
        </w:r>
      </w:ins>
      <w:r w:rsidR="003D09A4">
        <w:t xml:space="preserve">object </w:t>
      </w:r>
      <w:del w:id="6402" w:author="Laurence Golding" w:date="2019-05-11T06:51:00Z">
        <w:r w:rsidRPr="00F85576">
          <w:rPr>
            <w:b/>
          </w:rPr>
          <w:delText>MAY</w:delText>
        </w:r>
      </w:del>
      <w:ins w:id="6403" w:author="Laurence Golding" w:date="2019-05-11T06:51:00Z">
        <w:r w:rsidR="003D09A4">
          <w:rPr>
            <w:b/>
          </w:rPr>
          <w:t>SHOULD</w:t>
        </w:r>
      </w:ins>
      <w:r w:rsidR="003D09A4">
        <w:t xml:space="preserve"> contain a property named </w:t>
      </w:r>
      <w:del w:id="6404" w:author="Laurence Golding" w:date="2019-05-11T06:51:00Z">
        <w:r w:rsidRPr="00F85576">
          <w:rPr>
            <w:rStyle w:val="CODEtemp"/>
          </w:rPr>
          <w:delText>fullName</w:delText>
        </w:r>
      </w:del>
      <w:ins w:id="6405" w:author="Laurence Golding" w:date="2019-05-11T06:51:00Z">
        <w:r w:rsidR="003D09A4">
          <w:rPr>
            <w:rStyle w:val="CODEtemp"/>
          </w:rPr>
          <w:t>extensions</w:t>
        </w:r>
      </w:ins>
      <w:r w:rsidR="003D09A4">
        <w:t xml:space="preserve"> whose value is </w:t>
      </w:r>
      <w:ins w:id="6406" w:author="Laurence Golding" w:date="2019-05-11T06:51:00Z">
        <w:r w:rsidR="003D09A4">
          <w:t>an array of one or more unique (§</w:t>
        </w:r>
        <w:r w:rsidR="003D09A4">
          <w:fldChar w:fldCharType="begin"/>
        </w:r>
        <w:r w:rsidR="003D09A4">
          <w:instrText xml:space="preserve"> REF _Ref493404799 \r \h </w:instrText>
        </w:r>
        <w:r w:rsidR="003D09A4">
          <w:fldChar w:fldCharType="separate"/>
        </w:r>
        <w:r w:rsidR="0009127C">
          <w:t>3.7.3</w:t>
        </w:r>
        <w:r w:rsidR="003D09A4">
          <w:fldChar w:fldCharType="end"/>
        </w:r>
        <w:r w:rsidR="003D09A4">
          <w:t xml:space="preserve">) </w:t>
        </w:r>
        <w:r w:rsidR="003D09A4" w:rsidRPr="00BF7E44">
          <w:rPr>
            <w:rStyle w:val="CODEtemp"/>
          </w:rPr>
          <w:t>toolComponent</w:t>
        </w:r>
        <w:r w:rsidR="003D09A4">
          <w:t xml:space="preserve"> objects (§</w:t>
        </w:r>
        <w:r w:rsidR="003D09A4">
          <w:fldChar w:fldCharType="begin"/>
        </w:r>
        <w:r w:rsidR="003D09A4">
          <w:instrText xml:space="preserve"> REF _Ref3663078 \r \h </w:instrText>
        </w:r>
        <w:r w:rsidR="003D09A4">
          <w:fldChar w:fldCharType="separate"/>
        </w:r>
        <w:r w:rsidR="0009127C">
          <w:t>3.19</w:t>
        </w:r>
        <w:r w:rsidR="003D09A4">
          <w:fldChar w:fldCharType="end"/>
        </w:r>
        <w:r w:rsidR="003D09A4">
          <w:t xml:space="preserve">) that describe those extensions. If the tool did not use any extensions during the run, then </w:t>
        </w:r>
        <w:r w:rsidR="003D09A4" w:rsidRPr="003523A9">
          <w:rPr>
            <w:rStyle w:val="CODEtemp"/>
          </w:rPr>
          <w:t>extensions</w:t>
        </w:r>
        <w:r w:rsidR="003D09A4">
          <w:t xml:space="preserve"> </w:t>
        </w:r>
        <w:r w:rsidR="003D09A4" w:rsidRPr="003523A9">
          <w:rPr>
            <w:b/>
          </w:rPr>
          <w:t>SHALL</w:t>
        </w:r>
        <w:r w:rsidR="003D09A4">
          <w:t xml:space="preserve"> either be absent or an empty array.</w:t>
        </w:r>
      </w:ins>
    </w:p>
    <w:p w14:paraId="53A45651" w14:textId="18C23D1D" w:rsidR="00A703AA" w:rsidRDefault="00A703AA" w:rsidP="00A703AA">
      <w:pPr>
        <w:pStyle w:val="Heading2"/>
        <w:rPr>
          <w:ins w:id="6407" w:author="Laurence Golding" w:date="2019-05-11T06:51:00Z"/>
        </w:rPr>
      </w:pPr>
      <w:bookmarkStart w:id="6408" w:name="_Ref3663078"/>
      <w:bookmarkStart w:id="6409" w:name="_Toc8367045"/>
      <w:bookmarkStart w:id="6410" w:name="_Hlk4510312"/>
      <w:ins w:id="6411" w:author="Laurence Golding" w:date="2019-05-11T06:51:00Z">
        <w:r>
          <w:t>toolComponent object</w:t>
        </w:r>
        <w:bookmarkEnd w:id="6408"/>
        <w:bookmarkEnd w:id="6409"/>
      </w:ins>
    </w:p>
    <w:p w14:paraId="7AF98015" w14:textId="56895A30" w:rsidR="00A703AA" w:rsidRDefault="00A703AA" w:rsidP="00A703AA">
      <w:pPr>
        <w:pStyle w:val="Heading3"/>
        <w:rPr>
          <w:ins w:id="6412" w:author="Laurence Golding" w:date="2019-05-11T06:51:00Z"/>
        </w:rPr>
      </w:pPr>
      <w:bookmarkStart w:id="6413" w:name="_Toc8367046"/>
      <w:ins w:id="6414" w:author="Laurence Golding" w:date="2019-05-11T06:51:00Z">
        <w:r>
          <w:t>General</w:t>
        </w:r>
        <w:bookmarkEnd w:id="6413"/>
      </w:ins>
    </w:p>
    <w:p w14:paraId="6E55D0FB" w14:textId="192BDDBC" w:rsidR="003D09A4" w:rsidRDefault="003D09A4" w:rsidP="003D09A4">
      <w:pPr>
        <w:rPr>
          <w:ins w:id="6415" w:author="Laurence Golding" w:date="2019-05-11T06:51:00Z"/>
        </w:rPr>
      </w:pPr>
      <w:ins w:id="6416" w:author="Laurence Golding" w:date="2019-05-11T06:51:00Z">
        <w:r>
          <w:t xml:space="preserve">A </w:t>
        </w:r>
        <w:r w:rsidRPr="003A3C96">
          <w:rPr>
            <w:rStyle w:val="CODEtemp"/>
          </w:rPr>
          <w:t>toolComponent</w:t>
        </w:r>
        <w:r>
          <w:t xml:space="preserve"> object represents one of the components which comprise an analysis tool or </w:t>
        </w:r>
      </w:ins>
      <w:r>
        <w:t xml:space="preserve">a </w:t>
      </w:r>
      <w:ins w:id="6417" w:author="Laurence Golding" w:date="2019-05-11T06:51:00Z">
        <w:r>
          <w:t xml:space="preserve">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9127C">
          <w:t>3.18.1</w:t>
        </w:r>
        <w:r>
          <w:fldChar w:fldCharType="end"/>
        </w:r>
        <w:r>
          <w:t>.</w:t>
        </w:r>
      </w:ins>
    </w:p>
    <w:p w14:paraId="382849D2" w14:textId="7AB59841" w:rsidR="0028268F" w:rsidRDefault="0028268F" w:rsidP="003D09A4">
      <w:pPr>
        <w:rPr>
          <w:ins w:id="6418" w:author="Laurence Golding" w:date="2019-05-11T06:51:00Z"/>
        </w:rPr>
      </w:pPr>
      <w:ins w:id="6419" w:author="Laurence Golding" w:date="2019-05-11T06:51:00Z">
        <w:r>
          <w:t xml:space="preserve">SARIF also uses </w:t>
        </w:r>
        <w:r w:rsidRPr="0028268F">
          <w:rPr>
            <w:rStyle w:val="CODEtemp"/>
          </w:rPr>
          <w:t>toolComponent</w:t>
        </w:r>
        <w:r>
          <w:t xml:space="preserve"> objects to represent other components that participate in the analysis, including:</w:t>
        </w:r>
      </w:ins>
    </w:p>
    <w:p w14:paraId="239EE050" w14:textId="12160CD9" w:rsidR="0028268F" w:rsidRDefault="0028268F" w:rsidP="007F356E">
      <w:pPr>
        <w:pStyle w:val="ListParagraph"/>
        <w:numPr>
          <w:ilvl w:val="0"/>
          <w:numId w:val="69"/>
        </w:numPr>
        <w:rPr>
          <w:ins w:id="6420" w:author="Laurence Golding" w:date="2019-05-11T06:51:00Z"/>
        </w:rPr>
      </w:pPr>
      <w:ins w:id="6421" w:author="Laurence Golding" w:date="2019-05-11T06:51:00Z">
        <w:r>
          <w:t>Taxonomies (§</w:t>
        </w:r>
        <w:r w:rsidR="00D61B3C">
          <w:fldChar w:fldCharType="begin"/>
        </w:r>
        <w:r w:rsidR="00D61B3C">
          <w:instrText xml:space="preserve"> REF _Ref4572675 \r \h </w:instrText>
        </w:r>
        <w:r w:rsidR="00D61B3C">
          <w:fldChar w:fldCharType="separate"/>
        </w:r>
        <w:r w:rsidR="0009127C">
          <w:t>3.19.3</w:t>
        </w:r>
        <w:r w:rsidR="00D61B3C">
          <w:fldChar w:fldCharType="end"/>
        </w:r>
        <w:r>
          <w:t>)</w:t>
        </w:r>
      </w:ins>
    </w:p>
    <w:p w14:paraId="5BA98CB4" w14:textId="1F072C1D" w:rsidR="0028268F" w:rsidRDefault="0028268F" w:rsidP="007F356E">
      <w:pPr>
        <w:pStyle w:val="ListParagraph"/>
        <w:numPr>
          <w:ilvl w:val="0"/>
          <w:numId w:val="69"/>
        </w:numPr>
        <w:rPr>
          <w:ins w:id="6422" w:author="Laurence Golding" w:date="2019-05-11T06:51:00Z"/>
        </w:rPr>
      </w:pPr>
      <w:ins w:id="6423" w:author="Laurence Golding" w:date="2019-05-11T06:51:00Z">
        <w:r>
          <w:t>Translations (§</w:t>
        </w:r>
        <w:r w:rsidR="00D61B3C">
          <w:fldChar w:fldCharType="begin"/>
        </w:r>
        <w:r w:rsidR="00D61B3C">
          <w:instrText xml:space="preserve"> REF _Ref4572683 \r \h </w:instrText>
        </w:r>
        <w:r w:rsidR="00D61B3C">
          <w:fldChar w:fldCharType="separate"/>
        </w:r>
        <w:r w:rsidR="0009127C">
          <w:t>3.19.4</w:t>
        </w:r>
        <w:r w:rsidR="00D61B3C">
          <w:fldChar w:fldCharType="end"/>
        </w:r>
        <w:r>
          <w:t>)</w:t>
        </w:r>
      </w:ins>
    </w:p>
    <w:p w14:paraId="18E92E3A" w14:textId="7896798C" w:rsidR="0028268F" w:rsidRDefault="005B5AD9" w:rsidP="007F356E">
      <w:pPr>
        <w:pStyle w:val="ListParagraph"/>
        <w:numPr>
          <w:ilvl w:val="0"/>
          <w:numId w:val="69"/>
        </w:numPr>
        <w:rPr>
          <w:ins w:id="6424" w:author="Laurence Golding" w:date="2019-05-11T06:51:00Z"/>
        </w:rPr>
      </w:pPr>
      <w:ins w:id="6425" w:author="Laurence Golding" w:date="2019-05-11T06:51:00Z">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9127C">
          <w:t>3.19.5</w:t>
        </w:r>
        <w:r w:rsidR="00D61B3C">
          <w:fldChar w:fldCharType="end"/>
        </w:r>
        <w:r w:rsidR="0028268F">
          <w:t>)</w:t>
        </w:r>
      </w:ins>
    </w:p>
    <w:p w14:paraId="364E92DD" w14:textId="08821D08" w:rsidR="0028268F" w:rsidRDefault="0028268F" w:rsidP="0028268F">
      <w:pPr>
        <w:pStyle w:val="Note"/>
        <w:rPr>
          <w:ins w:id="6426" w:author="Laurence Golding" w:date="2019-05-11T06:51:00Z"/>
        </w:rPr>
      </w:pPr>
      <w:ins w:id="6427" w:author="Laurence Golding" w:date="2019-05-11T06:51:00Z">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9127C">
          <w:t>3.5.1</w:t>
        </w:r>
        <w:r>
          <w:fldChar w:fldCharType="end"/>
        </w:r>
        <w:r>
          <w:t xml:space="preserve">) that label the component and describe its purpose, and properties that define rules and similar items that participate in the analysis. Not every property is useful in every component type; for </w:t>
        </w:r>
        <w:r>
          <w:lastRenderedPageBreak/>
          <w:t xml:space="preserve">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9127C">
          <w:t>3.19.27</w:t>
        </w:r>
        <w:r w:rsidR="00DF47CA">
          <w:fldChar w:fldCharType="end"/>
        </w:r>
        <w:r>
          <w:t xml:space="preserve">) is useful only in </w:t>
        </w:r>
        <w:r w:rsidRPr="00DF47CA">
          <w:rPr>
            <w:rStyle w:val="CODEtemp"/>
          </w:rPr>
          <w:t>toolComponent</w:t>
        </w:r>
        <w:r>
          <w:t xml:space="preserve"> objects that represent translations.</w:t>
        </w:r>
      </w:ins>
    </w:p>
    <w:p w14:paraId="1E758C66" w14:textId="4B5AD91B" w:rsidR="00C11750" w:rsidRDefault="00C11750" w:rsidP="00C11750">
      <w:pPr>
        <w:pStyle w:val="Heading3"/>
        <w:rPr>
          <w:ins w:id="6428" w:author="Laurence Golding" w:date="2019-05-11T06:51:00Z"/>
        </w:rPr>
      </w:pPr>
      <w:bookmarkStart w:id="6429" w:name="_Toc8367047"/>
      <w:bookmarkStart w:id="6430" w:name="_Hlk7082632"/>
      <w:ins w:id="6431" w:author="Laurence Golding" w:date="2019-05-11T06:51:00Z">
        <w:r>
          <w:t>Constraints</w:t>
        </w:r>
        <w:bookmarkEnd w:id="6429"/>
      </w:ins>
    </w:p>
    <w:p w14:paraId="7747BD91" w14:textId="67DD8368" w:rsidR="00C11750" w:rsidRPr="00C11750" w:rsidRDefault="00C11750" w:rsidP="00C11750">
      <w:pPr>
        <w:rPr>
          <w:ins w:id="6432" w:author="Laurence Golding" w:date="2019-05-11T06:51:00Z"/>
        </w:rPr>
      </w:pPr>
      <w:ins w:id="6433" w:author="Laurence Golding" w:date="2019-05-11T06:51:00Z">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9127C">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9127C">
          <w:t>3.19.12</w:t>
        </w:r>
        <w:r>
          <w:fldChar w:fldCharType="end"/>
        </w:r>
        <w:r>
          <w:t xml:space="preserve">) </w:t>
        </w:r>
        <w:r>
          <w:rPr>
            <w:b/>
          </w:rPr>
          <w:t>SHOULD</w:t>
        </w:r>
        <w:r>
          <w:t xml:space="preserve"> be present.</w:t>
        </w:r>
      </w:ins>
    </w:p>
    <w:p w14:paraId="1748BB4E" w14:textId="5D40D564" w:rsidR="00D61B3C" w:rsidRDefault="00D61B3C" w:rsidP="00D61B3C">
      <w:pPr>
        <w:pStyle w:val="Heading3"/>
        <w:rPr>
          <w:ins w:id="6434" w:author="Laurence Golding" w:date="2019-05-11T06:51:00Z"/>
        </w:rPr>
      </w:pPr>
      <w:bookmarkStart w:id="6435" w:name="_Ref4572675"/>
      <w:bookmarkStart w:id="6436" w:name="_Toc8367048"/>
      <w:bookmarkStart w:id="6437" w:name="_Hlk4587611"/>
      <w:bookmarkEnd w:id="6430"/>
      <w:ins w:id="6438" w:author="Laurence Golding" w:date="2019-05-11T06:51:00Z">
        <w:r>
          <w:t>Taxonomies</w:t>
        </w:r>
        <w:bookmarkEnd w:id="6435"/>
        <w:bookmarkEnd w:id="6436"/>
      </w:ins>
    </w:p>
    <w:p w14:paraId="40506929" w14:textId="4F930883" w:rsidR="004D755C" w:rsidRDefault="00D61B3C" w:rsidP="0005029C">
      <w:pPr>
        <w:rPr>
          <w:ins w:id="6439" w:author="Laurence Golding" w:date="2019-05-11T06:51:00Z"/>
        </w:rPr>
      </w:pPr>
      <w:ins w:id="6440" w:author="Laurence Golding" w:date="2019-05-11T06:51:00Z">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r w:rsidR="005C469B">
          <w:fldChar w:fldCharType="begin"/>
        </w:r>
        <w:r w:rsidR="005C469B">
          <w:instrText xml:space="preserve"> HYPERLINK \l "CWE" </w:instrText>
        </w:r>
        <w:r w:rsidR="005C469B">
          <w:fldChar w:fldCharType="separate"/>
        </w:r>
        <w:r w:rsidR="004D755C" w:rsidRPr="004D755C">
          <w:rPr>
            <w:rStyle w:val="Hyperlink"/>
          </w:rPr>
          <w:t>CWE</w:t>
        </w:r>
        <w:r w:rsidR="005C469B">
          <w:rPr>
            <w:rStyle w:val="Hyperlink"/>
          </w:rPr>
          <w:fldChar w:fldCharType="end"/>
        </w:r>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ins>
    </w:p>
    <w:p w14:paraId="28A6DF7D" w14:textId="0170499C" w:rsidR="00347509" w:rsidRDefault="00347509" w:rsidP="0005029C">
      <w:pPr>
        <w:rPr>
          <w:ins w:id="6441" w:author="Laurence Golding" w:date="2019-05-11T06:51:00Z"/>
        </w:rPr>
      </w:pPr>
      <w:ins w:id="6442" w:author="Laurence Golding" w:date="2019-05-11T06:51:00Z">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w:t>
        </w:r>
      </w:ins>
    </w:p>
    <w:p w14:paraId="57E56912" w14:textId="0FADA05F" w:rsidR="00347509" w:rsidRDefault="00347509" w:rsidP="0005029C">
      <w:pPr>
        <w:rPr>
          <w:ins w:id="6443" w:author="Laurence Golding" w:date="2019-05-11T06:51:00Z"/>
        </w:rPr>
      </w:pPr>
      <w:ins w:id="6444" w:author="Laurence Golding" w:date="2019-05-11T06:51:00Z">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9127C">
          <w:t>3.49.3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9127C">
          <w:t>3.49.5</w:t>
        </w:r>
        <w:r>
          <w:fldChar w:fldCharType="end"/>
        </w:r>
        <w:r>
          <w:t>), localizable (§</w:t>
        </w:r>
        <w:r>
          <w:fldChar w:fldCharType="begin"/>
        </w:r>
        <w:r>
          <w:instrText xml:space="preserve"> REF _Ref4509677 \r \h </w:instrText>
        </w:r>
        <w:r>
          <w:fldChar w:fldCharType="separate"/>
        </w:r>
        <w:r w:rsidR="0009127C">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9127C">
          <w:t>3.49.7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9127C">
          <w:t>3.49.10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ins>
    </w:p>
    <w:p w14:paraId="6822D740" w14:textId="6DFBFBEF" w:rsidR="004D755C" w:rsidRDefault="00347509" w:rsidP="0005029C">
      <w:pPr>
        <w:rPr>
          <w:ins w:id="6445" w:author="Laurence Golding" w:date="2019-05-11T06:51:00Z"/>
        </w:rPr>
      </w:pPr>
      <w:ins w:id="6446" w:author="Laurence Golding" w:date="2019-05-11T06:51:00Z">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9127C">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9127C">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9127C">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9127C">
          <w:t>3.19.24</w:t>
        </w:r>
        <w:r>
          <w:fldChar w:fldCharType="end"/>
        </w:r>
        <w:r>
          <w:t>) properties.</w:t>
        </w:r>
      </w:ins>
    </w:p>
    <w:p w14:paraId="7396B4AB" w14:textId="01A6CCD7" w:rsidR="004D755C" w:rsidRDefault="00347509" w:rsidP="0005029C">
      <w:pPr>
        <w:rPr>
          <w:ins w:id="6447" w:author="Laurence Golding" w:date="2019-05-11T06:51:00Z"/>
        </w:rPr>
      </w:pPr>
      <w:ins w:id="6448" w:author="Laurence Golding" w:date="2019-05-11T06:51:00Z">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9127C">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9127C">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ins>
    </w:p>
    <w:p w14:paraId="07AE518F" w14:textId="38B6E895" w:rsidR="00D8625B" w:rsidRDefault="00D8625B" w:rsidP="00D8625B">
      <w:pPr>
        <w:pStyle w:val="Note"/>
        <w:rPr>
          <w:ins w:id="6449" w:author="Laurence Golding" w:date="2019-05-11T06:51:00Z"/>
        </w:rPr>
      </w:pPr>
      <w:ins w:id="6450" w:author="Laurence Golding" w:date="2019-05-11T06:51:00Z">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ins>
    </w:p>
    <w:p w14:paraId="4171D515" w14:textId="557D9FF1" w:rsidR="00D8625B" w:rsidRDefault="00D8625B" w:rsidP="00D8625B">
      <w:pPr>
        <w:pStyle w:val="Code"/>
        <w:rPr>
          <w:ins w:id="6451" w:author="Laurence Golding" w:date="2019-05-11T06:51:00Z"/>
        </w:rPr>
      </w:pPr>
      <w:ins w:id="6452" w:author="Laurence Golding" w:date="2019-05-11T06:51:00Z">
        <w:r>
          <w:t>{                                  # A run object (</w:t>
        </w:r>
        <w:r w:rsidRPr="003B5868">
          <w:t>§</w:t>
        </w:r>
        <w:r>
          <w:fldChar w:fldCharType="begin"/>
        </w:r>
        <w:r>
          <w:instrText xml:space="preserve"> REF _Ref493349997 \r \h </w:instrText>
        </w:r>
        <w:r>
          <w:fldChar w:fldCharType="separate"/>
        </w:r>
        <w:r w:rsidR="0009127C">
          <w:t>3.14</w:t>
        </w:r>
        <w:r>
          <w:fldChar w:fldCharType="end"/>
        </w:r>
        <w:r>
          <w:t>).</w:t>
        </w:r>
      </w:ins>
    </w:p>
    <w:p w14:paraId="47086809" w14:textId="40C5124B" w:rsidR="00D8625B" w:rsidRDefault="00D8625B" w:rsidP="00D8625B">
      <w:pPr>
        <w:pStyle w:val="Code"/>
        <w:rPr>
          <w:ins w:id="6453" w:author="Laurence Golding" w:date="2019-05-11T06:51:00Z"/>
        </w:rPr>
      </w:pPr>
      <w:ins w:id="6454" w:author="Laurence Golding" w:date="2019-05-11T06:51:00Z">
        <w:r>
          <w:t xml:space="preserve">  "tool": {                        # See </w:t>
        </w:r>
        <w:r w:rsidRPr="003B5868">
          <w:t>§</w:t>
        </w:r>
        <w:r>
          <w:fldChar w:fldCharType="begin"/>
        </w:r>
        <w:r>
          <w:instrText xml:space="preserve"> REF _Ref493350956 \r \h </w:instrText>
        </w:r>
        <w:r>
          <w:fldChar w:fldCharType="separate"/>
        </w:r>
        <w:r w:rsidR="0009127C">
          <w:t>3.14.6</w:t>
        </w:r>
        <w:r>
          <w:fldChar w:fldCharType="end"/>
        </w:r>
        <w:r>
          <w:t>.</w:t>
        </w:r>
      </w:ins>
    </w:p>
    <w:p w14:paraId="288C0035" w14:textId="4AF5350C" w:rsidR="00D8625B" w:rsidRDefault="00D8625B" w:rsidP="00D8625B">
      <w:pPr>
        <w:pStyle w:val="Code"/>
        <w:rPr>
          <w:ins w:id="6455" w:author="Laurence Golding" w:date="2019-05-11T06:51:00Z"/>
        </w:rPr>
      </w:pPr>
      <w:ins w:id="6456" w:author="Laurence Golding" w:date="2019-05-11T06:51:00Z">
        <w:r>
          <w:t xml:space="preserve">    "driver": {                    # See </w:t>
        </w:r>
        <w:r w:rsidRPr="003B5868">
          <w:t>§</w:t>
        </w:r>
        <w:r>
          <w:fldChar w:fldCharType="begin"/>
        </w:r>
        <w:r>
          <w:instrText xml:space="preserve"> REF _Ref3663219 \r \h </w:instrText>
        </w:r>
        <w:r>
          <w:fldChar w:fldCharType="separate"/>
        </w:r>
        <w:r w:rsidR="0009127C">
          <w:t>3.18.2</w:t>
        </w:r>
        <w:r>
          <w:fldChar w:fldCharType="end"/>
        </w:r>
        <w:r>
          <w:t>.</w:t>
        </w:r>
      </w:ins>
    </w:p>
    <w:p w14:paraId="1DF0AA0D" w14:textId="77777777" w:rsidR="00D8625B" w:rsidRDefault="00D8625B" w:rsidP="00D8625B">
      <w:pPr>
        <w:pStyle w:val="Code"/>
        <w:rPr>
          <w:ins w:id="6457" w:author="Laurence Golding" w:date="2019-05-11T06:51:00Z"/>
        </w:rPr>
      </w:pPr>
      <w:ins w:id="6458" w:author="Laurence Golding" w:date="2019-05-11T06:51:00Z">
        <w:r>
          <w:t xml:space="preserve">      "name": "CodeScanner",</w:t>
        </w:r>
      </w:ins>
    </w:p>
    <w:p w14:paraId="34B8826D" w14:textId="0922A7AB" w:rsidR="00D8625B" w:rsidRDefault="00D8625B" w:rsidP="00D8625B">
      <w:pPr>
        <w:pStyle w:val="Code"/>
        <w:rPr>
          <w:ins w:id="6459" w:author="Laurence Golding" w:date="2019-05-11T06:51:00Z"/>
        </w:rPr>
      </w:pPr>
      <w:ins w:id="6460" w:author="Laurence Golding" w:date="2019-05-11T06:51:00Z">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ins>
    </w:p>
    <w:p w14:paraId="6A1E3896" w14:textId="04FC13B6" w:rsidR="00D8625B" w:rsidRDefault="00D8625B" w:rsidP="00D8625B">
      <w:pPr>
        <w:pStyle w:val="Code"/>
        <w:rPr>
          <w:ins w:id="6461" w:author="Laurence Golding" w:date="2019-05-11T06:51:00Z"/>
        </w:rPr>
      </w:pPr>
      <w:ins w:id="6462" w:author="Laurence Golding" w:date="2019-05-11T06:51:00Z">
        <w:r>
          <w:t xml:space="preserve">      "guid": "11111111-1111-1111-1111-111111111111",</w:t>
        </w:r>
      </w:ins>
    </w:p>
    <w:p w14:paraId="60DDC9A6" w14:textId="77777777" w:rsidR="00D8625B" w:rsidRDefault="00D8625B" w:rsidP="00D8625B">
      <w:pPr>
        <w:pStyle w:val="Code"/>
        <w:rPr>
          <w:ins w:id="6463" w:author="Laurence Golding" w:date="2019-05-11T06:51:00Z"/>
        </w:rPr>
      </w:pPr>
      <w:ins w:id="6464" w:author="Laurence Golding" w:date="2019-05-11T06:51:00Z">
        <w:r>
          <w:t xml:space="preserve">      ...</w:t>
        </w:r>
      </w:ins>
    </w:p>
    <w:p w14:paraId="378DC391" w14:textId="77777777" w:rsidR="00D8625B" w:rsidRDefault="00D8625B" w:rsidP="00D8625B">
      <w:pPr>
        <w:pStyle w:val="Code"/>
        <w:rPr>
          <w:ins w:id="6465" w:author="Laurence Golding" w:date="2019-05-11T06:51:00Z"/>
        </w:rPr>
      </w:pPr>
      <w:ins w:id="6466" w:author="Laurence Golding" w:date="2019-05-11T06:51:00Z">
        <w:r>
          <w:t xml:space="preserve">      "rules": [</w:t>
        </w:r>
      </w:ins>
    </w:p>
    <w:p w14:paraId="5494587B" w14:textId="77777777" w:rsidR="00D8625B" w:rsidRDefault="00D8625B" w:rsidP="00D8625B">
      <w:pPr>
        <w:pStyle w:val="Code"/>
        <w:rPr>
          <w:ins w:id="6467" w:author="Laurence Golding" w:date="2019-05-11T06:51:00Z"/>
        </w:rPr>
      </w:pPr>
      <w:ins w:id="6468" w:author="Laurence Golding" w:date="2019-05-11T06:51:00Z">
        <w:r>
          <w:t xml:space="preserve">        {</w:t>
        </w:r>
      </w:ins>
    </w:p>
    <w:p w14:paraId="5A135979" w14:textId="77777777" w:rsidR="00D8625B" w:rsidRDefault="00D8625B" w:rsidP="00D8625B">
      <w:pPr>
        <w:pStyle w:val="Code"/>
        <w:rPr>
          <w:ins w:id="6469" w:author="Laurence Golding" w:date="2019-05-11T06:51:00Z"/>
        </w:rPr>
      </w:pPr>
      <w:ins w:id="6470" w:author="Laurence Golding" w:date="2019-05-11T06:51:00Z">
        <w:r>
          <w:t xml:space="preserve">          "id": "CA2101",</w:t>
        </w:r>
      </w:ins>
    </w:p>
    <w:p w14:paraId="335C5B4A" w14:textId="77777777" w:rsidR="00D8625B" w:rsidRDefault="00D8625B" w:rsidP="00D8625B">
      <w:pPr>
        <w:pStyle w:val="Code"/>
        <w:rPr>
          <w:ins w:id="6471" w:author="Laurence Golding" w:date="2019-05-11T06:51:00Z"/>
        </w:rPr>
      </w:pPr>
      <w:ins w:id="6472" w:author="Laurence Golding" w:date="2019-05-11T06:51:00Z">
        <w:r>
          <w:t xml:space="preserve">          "shortDescription": {</w:t>
        </w:r>
      </w:ins>
    </w:p>
    <w:p w14:paraId="7926E1AC" w14:textId="322145FD" w:rsidR="00D8625B" w:rsidRDefault="00D8625B" w:rsidP="00D8625B">
      <w:pPr>
        <w:pStyle w:val="Code"/>
        <w:rPr>
          <w:ins w:id="6473" w:author="Laurence Golding" w:date="2019-05-11T06:51:00Z"/>
        </w:rPr>
      </w:pPr>
      <w:ins w:id="6474" w:author="Laurence Golding" w:date="2019-05-11T06:51:00Z">
        <w:r>
          <w:t xml:space="preserve">            "text": "Failed to release dynamic memory."</w:t>
        </w:r>
      </w:ins>
    </w:p>
    <w:p w14:paraId="63AC81BD" w14:textId="5B48F8FD" w:rsidR="00D8625B" w:rsidRDefault="00D8625B" w:rsidP="00D8625B">
      <w:pPr>
        <w:pStyle w:val="Code"/>
        <w:rPr>
          <w:ins w:id="6475" w:author="Laurence Golding" w:date="2019-05-11T06:51:00Z"/>
        </w:rPr>
      </w:pPr>
      <w:ins w:id="6476" w:author="Laurence Golding" w:date="2019-05-11T06:51:00Z">
        <w:r>
          <w:t xml:space="preserve">          },</w:t>
        </w:r>
      </w:ins>
    </w:p>
    <w:p w14:paraId="1984E93D" w14:textId="04F2ED76" w:rsidR="00D8625B" w:rsidRDefault="00D8625B" w:rsidP="00D8625B">
      <w:pPr>
        <w:pStyle w:val="Code"/>
        <w:rPr>
          <w:ins w:id="6477" w:author="Laurence Golding" w:date="2019-05-11T06:51:00Z"/>
        </w:rPr>
      </w:pPr>
      <w:ins w:id="6478" w:author="Laurence Golding" w:date="2019-05-11T06:51:00Z">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9127C">
          <w:t>3.49.15</w:t>
        </w:r>
        <w:r w:rsidR="00F362FF">
          <w:fldChar w:fldCharType="end"/>
        </w:r>
        <w:r w:rsidR="00F362FF">
          <w:t>.</w:t>
        </w:r>
      </w:ins>
    </w:p>
    <w:p w14:paraId="52CA54F5" w14:textId="07AC61E7" w:rsidR="00D8625B" w:rsidRDefault="00D8625B" w:rsidP="00D8625B">
      <w:pPr>
        <w:pStyle w:val="Code"/>
        <w:rPr>
          <w:ins w:id="6479" w:author="Laurence Golding" w:date="2019-05-11T06:51:00Z"/>
        </w:rPr>
      </w:pPr>
      <w:ins w:id="6480" w:author="Laurence Golding" w:date="2019-05-11T06:51:00Z">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9127C">
          <w:t>3.53</w:t>
        </w:r>
        <w:r w:rsidR="00F362FF">
          <w:fldChar w:fldCharType="end"/>
        </w:r>
        <w:r w:rsidR="00F362FF">
          <w:t>).</w:t>
        </w:r>
      </w:ins>
    </w:p>
    <w:p w14:paraId="626613CC" w14:textId="28CC1B70" w:rsidR="00F362FF" w:rsidRDefault="00F362FF" w:rsidP="00D8625B">
      <w:pPr>
        <w:pStyle w:val="Code"/>
        <w:rPr>
          <w:ins w:id="6481" w:author="Laurence Golding" w:date="2019-05-11T06:51:00Z"/>
        </w:rPr>
      </w:pPr>
      <w:ins w:id="6482" w:author="Laurence Golding" w:date="2019-05-11T06:51:00Z">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9127C">
          <w:t>3.53.2</w:t>
        </w:r>
        <w:r>
          <w:fldChar w:fldCharType="end"/>
        </w:r>
      </w:ins>
    </w:p>
    <w:p w14:paraId="6B1B6CC0" w14:textId="33EA752D" w:rsidR="00D8625B" w:rsidRDefault="00F362FF" w:rsidP="00D8625B">
      <w:pPr>
        <w:pStyle w:val="Code"/>
        <w:rPr>
          <w:ins w:id="6483" w:author="Laurence Golding" w:date="2019-05-11T06:51:00Z"/>
        </w:rPr>
      </w:pPr>
      <w:ins w:id="6484" w:author="Laurence Golding" w:date="2019-05-11T06:51:00Z">
        <w:r>
          <w:t xml:space="preserve">  </w:t>
        </w:r>
        <w:r w:rsidR="00D8625B">
          <w:t xml:space="preserve">              "id": "MemoryManagement",</w:t>
        </w:r>
      </w:ins>
    </w:p>
    <w:p w14:paraId="2CC51DF8" w14:textId="007B3524" w:rsidR="00D8625B" w:rsidRDefault="00F362FF" w:rsidP="00D8625B">
      <w:pPr>
        <w:pStyle w:val="Code"/>
        <w:rPr>
          <w:ins w:id="6485" w:author="Laurence Golding" w:date="2019-05-11T06:51:00Z"/>
        </w:rPr>
      </w:pPr>
      <w:ins w:id="6486" w:author="Laurence Golding" w:date="2019-05-11T06:51:00Z">
        <w:r>
          <w:t xml:space="preserve">  </w:t>
        </w:r>
        <w:r w:rsidR="00D8625B">
          <w:t xml:space="preserve">              "guid": "66666666-6666-6666-6666-666666666666",</w:t>
        </w:r>
      </w:ins>
    </w:p>
    <w:p w14:paraId="51B3C3D4" w14:textId="7F5C6E33" w:rsidR="00D8625B" w:rsidRDefault="00F362FF" w:rsidP="00D8625B">
      <w:pPr>
        <w:pStyle w:val="Code"/>
        <w:rPr>
          <w:ins w:id="6487" w:author="Laurence Golding" w:date="2019-05-11T06:51:00Z"/>
        </w:rPr>
      </w:pPr>
      <w:ins w:id="6488" w:author="Laurence Golding" w:date="2019-05-11T06:51:00Z">
        <w:r>
          <w:t xml:space="preserve">  </w:t>
        </w:r>
        <w:r w:rsidR="00D8625B">
          <w:t xml:space="preserve">              "toolComponent": {</w:t>
        </w:r>
      </w:ins>
    </w:p>
    <w:p w14:paraId="21C2D2CD" w14:textId="4FC1C57A" w:rsidR="00D8625B" w:rsidRDefault="00F362FF" w:rsidP="00D8625B">
      <w:pPr>
        <w:pStyle w:val="Code"/>
        <w:rPr>
          <w:ins w:id="6489" w:author="Laurence Golding" w:date="2019-05-11T06:51:00Z"/>
        </w:rPr>
      </w:pPr>
      <w:ins w:id="6490" w:author="Laurence Golding" w:date="2019-05-11T06:51:00Z">
        <w:r>
          <w:t xml:space="preserve">  </w:t>
        </w:r>
        <w:r w:rsidR="00D8625B">
          <w:t xml:space="preserve">                "name": "CodeScanner",</w:t>
        </w:r>
      </w:ins>
    </w:p>
    <w:p w14:paraId="31BC9770" w14:textId="3C7BE3A5" w:rsidR="00D8625B" w:rsidRDefault="00F362FF" w:rsidP="00D8625B">
      <w:pPr>
        <w:pStyle w:val="Code"/>
        <w:rPr>
          <w:ins w:id="6491" w:author="Laurence Golding" w:date="2019-05-11T06:51:00Z"/>
        </w:rPr>
      </w:pPr>
      <w:ins w:id="6492" w:author="Laurence Golding" w:date="2019-05-11T06:51:00Z">
        <w:r>
          <w:t xml:space="preserve">  </w:t>
        </w:r>
        <w:r w:rsidR="00D8625B">
          <w:t xml:space="preserve">                "guid": "11111111-1111-1111-1111-111111111111"</w:t>
        </w:r>
      </w:ins>
    </w:p>
    <w:p w14:paraId="75B26719" w14:textId="4EA587E7" w:rsidR="00D8625B" w:rsidRDefault="00F362FF" w:rsidP="00D8625B">
      <w:pPr>
        <w:pStyle w:val="Code"/>
        <w:rPr>
          <w:ins w:id="6493" w:author="Laurence Golding" w:date="2019-05-11T06:51:00Z"/>
        </w:rPr>
      </w:pPr>
      <w:ins w:id="6494" w:author="Laurence Golding" w:date="2019-05-11T06:51:00Z">
        <w:r>
          <w:t xml:space="preserve">  </w:t>
        </w:r>
        <w:r w:rsidR="00D8625B">
          <w:t xml:space="preserve">              }</w:t>
        </w:r>
      </w:ins>
    </w:p>
    <w:p w14:paraId="3F5B853B" w14:textId="7814198D" w:rsidR="00F362FF" w:rsidRDefault="00F362FF" w:rsidP="00D8625B">
      <w:pPr>
        <w:pStyle w:val="Code"/>
        <w:rPr>
          <w:ins w:id="6495" w:author="Laurence Golding" w:date="2019-05-11T06:51:00Z"/>
        </w:rPr>
      </w:pPr>
      <w:ins w:id="6496" w:author="Laurence Golding" w:date="2019-05-11T06:51:00Z">
        <w:r>
          <w:t xml:space="preserve">              },</w:t>
        </w:r>
      </w:ins>
    </w:p>
    <w:p w14:paraId="3625330E" w14:textId="335E508D" w:rsidR="00F362FF" w:rsidRDefault="00F362FF" w:rsidP="00D8625B">
      <w:pPr>
        <w:pStyle w:val="Code"/>
        <w:rPr>
          <w:ins w:id="6497" w:author="Laurence Golding" w:date="2019-05-11T06:51:00Z"/>
        </w:rPr>
      </w:pPr>
      <w:ins w:id="6498" w:author="Laurence Golding" w:date="2019-05-11T06:51:00Z">
        <w:r>
          <w:lastRenderedPageBreak/>
          <w:t xml:space="preserve">              "kinds": [           # See </w:t>
        </w:r>
        <w:r w:rsidRPr="003B5868">
          <w:t>§</w:t>
        </w:r>
        <w:r>
          <w:fldChar w:fldCharType="begin"/>
        </w:r>
        <w:r>
          <w:instrText xml:space="preserve"> REF _Ref5367150 \r \h </w:instrText>
        </w:r>
        <w:r>
          <w:fldChar w:fldCharType="separate"/>
        </w:r>
        <w:r w:rsidR="0009127C">
          <w:t>3.53.3</w:t>
        </w:r>
        <w:r>
          <w:fldChar w:fldCharType="end"/>
        </w:r>
        <w:r>
          <w:t>.</w:t>
        </w:r>
      </w:ins>
    </w:p>
    <w:p w14:paraId="1FB6147B" w14:textId="2D814607" w:rsidR="00F362FF" w:rsidRDefault="00F362FF" w:rsidP="00D8625B">
      <w:pPr>
        <w:pStyle w:val="Code"/>
        <w:rPr>
          <w:ins w:id="6499" w:author="Laurence Golding" w:date="2019-05-11T06:51:00Z"/>
        </w:rPr>
      </w:pPr>
      <w:ins w:id="6500" w:author="Laurence Golding" w:date="2019-05-11T06:51:00Z">
        <w:r>
          <w:t xml:space="preserve">                "superset"</w:t>
        </w:r>
      </w:ins>
    </w:p>
    <w:p w14:paraId="536849E4" w14:textId="6FB0E925" w:rsidR="00F362FF" w:rsidRDefault="00F362FF" w:rsidP="00D8625B">
      <w:pPr>
        <w:pStyle w:val="Code"/>
        <w:rPr>
          <w:ins w:id="6501" w:author="Laurence Golding" w:date="2019-05-11T06:51:00Z"/>
        </w:rPr>
      </w:pPr>
      <w:ins w:id="6502" w:author="Laurence Golding" w:date="2019-05-11T06:51:00Z">
        <w:r>
          <w:t xml:space="preserve">              ]</w:t>
        </w:r>
      </w:ins>
    </w:p>
    <w:p w14:paraId="554259E8" w14:textId="2975EA6B" w:rsidR="00D8625B" w:rsidRDefault="00D8625B" w:rsidP="00D8625B">
      <w:pPr>
        <w:pStyle w:val="Code"/>
        <w:rPr>
          <w:ins w:id="6503" w:author="Laurence Golding" w:date="2019-05-11T06:51:00Z"/>
        </w:rPr>
      </w:pPr>
      <w:ins w:id="6504" w:author="Laurence Golding" w:date="2019-05-11T06:51:00Z">
        <w:r>
          <w:t xml:space="preserve">            }</w:t>
        </w:r>
      </w:ins>
    </w:p>
    <w:p w14:paraId="1D14712E" w14:textId="13755A7B" w:rsidR="00D8625B" w:rsidRDefault="00D8625B" w:rsidP="00D8625B">
      <w:pPr>
        <w:pStyle w:val="Code"/>
        <w:rPr>
          <w:ins w:id="6505" w:author="Laurence Golding" w:date="2019-05-11T06:51:00Z"/>
        </w:rPr>
      </w:pPr>
      <w:ins w:id="6506" w:author="Laurence Golding" w:date="2019-05-11T06:51:00Z">
        <w:r>
          <w:t xml:space="preserve">          ]</w:t>
        </w:r>
      </w:ins>
    </w:p>
    <w:p w14:paraId="6BFA0C0B" w14:textId="18F64CB8" w:rsidR="00D8625B" w:rsidRDefault="00D8625B" w:rsidP="00D8625B">
      <w:pPr>
        <w:pStyle w:val="Code"/>
        <w:rPr>
          <w:ins w:id="6507" w:author="Laurence Golding" w:date="2019-05-11T06:51:00Z"/>
        </w:rPr>
      </w:pPr>
      <w:ins w:id="6508" w:author="Laurence Golding" w:date="2019-05-11T06:51:00Z">
        <w:r>
          <w:t xml:space="preserve">        },</w:t>
        </w:r>
      </w:ins>
    </w:p>
    <w:p w14:paraId="3BE9F7F9" w14:textId="7351E3F7" w:rsidR="00D8625B" w:rsidRDefault="00D8625B" w:rsidP="00D8625B">
      <w:pPr>
        <w:pStyle w:val="Code"/>
        <w:rPr>
          <w:ins w:id="6509" w:author="Laurence Golding" w:date="2019-05-11T06:51:00Z"/>
        </w:rPr>
      </w:pPr>
      <w:ins w:id="6510" w:author="Laurence Golding" w:date="2019-05-11T06:51:00Z">
        <w:r>
          <w:t xml:space="preserve">        ...</w:t>
        </w:r>
      </w:ins>
    </w:p>
    <w:p w14:paraId="72AD00C6" w14:textId="7839DC64" w:rsidR="00D8625B" w:rsidRDefault="00D8625B" w:rsidP="00D8625B">
      <w:pPr>
        <w:pStyle w:val="Code"/>
        <w:rPr>
          <w:ins w:id="6511" w:author="Laurence Golding" w:date="2019-05-11T06:51:00Z"/>
        </w:rPr>
      </w:pPr>
      <w:ins w:id="6512" w:author="Laurence Golding" w:date="2019-05-11T06:51:00Z">
        <w:r>
          <w:t xml:space="preserve">      ],</w:t>
        </w:r>
      </w:ins>
    </w:p>
    <w:p w14:paraId="5EC8F2B8" w14:textId="47EA05EC" w:rsidR="00D8625B" w:rsidRDefault="00D8625B" w:rsidP="00D8625B">
      <w:pPr>
        <w:pStyle w:val="Code"/>
        <w:rPr>
          <w:ins w:id="6513" w:author="Laurence Golding" w:date="2019-05-11T06:51:00Z"/>
        </w:rPr>
      </w:pPr>
      <w:ins w:id="6514" w:author="Laurence Golding" w:date="2019-05-11T06:51:00Z">
        <w:r>
          <w:t xml:space="preserve">      "taxa": [</w:t>
        </w:r>
      </w:ins>
    </w:p>
    <w:p w14:paraId="0D5A3D38" w14:textId="5340CE05" w:rsidR="00D8625B" w:rsidRDefault="00D8625B" w:rsidP="00D8625B">
      <w:pPr>
        <w:pStyle w:val="Code"/>
        <w:rPr>
          <w:ins w:id="6515" w:author="Laurence Golding" w:date="2019-05-11T06:51:00Z"/>
        </w:rPr>
      </w:pPr>
      <w:ins w:id="6516" w:author="Laurence Golding" w:date="2019-05-11T06:51:00Z">
        <w:r>
          <w:t xml:space="preserve">        {</w:t>
        </w:r>
      </w:ins>
    </w:p>
    <w:p w14:paraId="59EB54D3" w14:textId="4EFF19B2" w:rsidR="00D8625B" w:rsidRDefault="00D8625B" w:rsidP="00D8625B">
      <w:pPr>
        <w:pStyle w:val="Code"/>
        <w:rPr>
          <w:ins w:id="6517" w:author="Laurence Golding" w:date="2019-05-11T06:51:00Z"/>
        </w:rPr>
      </w:pPr>
      <w:ins w:id="6518" w:author="Laurence Golding" w:date="2019-05-11T06:51:00Z">
        <w:r>
          <w:t xml:space="preserve">          "id": "MemoryManagement",</w:t>
        </w:r>
      </w:ins>
    </w:p>
    <w:p w14:paraId="3422076F" w14:textId="06D0DE31" w:rsidR="00D8625B" w:rsidRDefault="00D8625B" w:rsidP="00D8625B">
      <w:pPr>
        <w:pStyle w:val="Code"/>
        <w:rPr>
          <w:ins w:id="6519" w:author="Laurence Golding" w:date="2019-05-11T06:51:00Z"/>
        </w:rPr>
      </w:pPr>
      <w:ins w:id="6520" w:author="Laurence Golding" w:date="2019-05-11T06:51:00Z">
        <w:r>
          <w:t xml:space="preserve">          "guid": "66666666-6666-6666-6666-666666666666",</w:t>
        </w:r>
      </w:ins>
    </w:p>
    <w:p w14:paraId="1883EC91" w14:textId="41883561" w:rsidR="00D8625B" w:rsidRDefault="00D8625B" w:rsidP="00D8625B">
      <w:pPr>
        <w:pStyle w:val="Code"/>
        <w:rPr>
          <w:ins w:id="6521" w:author="Laurence Golding" w:date="2019-05-11T06:51:00Z"/>
        </w:rPr>
      </w:pPr>
      <w:ins w:id="6522" w:author="Laurence Golding" w:date="2019-05-11T06:51:00Z">
        <w:r>
          <w:t xml:space="preserve">          "shortDescription": {</w:t>
        </w:r>
      </w:ins>
    </w:p>
    <w:p w14:paraId="181735D8" w14:textId="7AF52981" w:rsidR="00D8625B" w:rsidRDefault="00D8625B" w:rsidP="00D8625B">
      <w:pPr>
        <w:pStyle w:val="Code"/>
        <w:rPr>
          <w:ins w:id="6523" w:author="Laurence Golding" w:date="2019-05-11T06:51:00Z"/>
        </w:rPr>
      </w:pPr>
      <w:ins w:id="6524" w:author="Laurence Golding" w:date="2019-05-11T06:51:00Z">
        <w:r>
          <w:t xml:space="preserve">            "text": "Improper usage of dynamic memory."</w:t>
        </w:r>
      </w:ins>
    </w:p>
    <w:p w14:paraId="4D7957AA" w14:textId="14198FCA" w:rsidR="00D8625B" w:rsidRDefault="00D8625B" w:rsidP="00D8625B">
      <w:pPr>
        <w:pStyle w:val="Code"/>
        <w:rPr>
          <w:ins w:id="6525" w:author="Laurence Golding" w:date="2019-05-11T06:51:00Z"/>
        </w:rPr>
      </w:pPr>
      <w:ins w:id="6526" w:author="Laurence Golding" w:date="2019-05-11T06:51:00Z">
        <w:r>
          <w:t xml:space="preserve">          }</w:t>
        </w:r>
      </w:ins>
    </w:p>
    <w:p w14:paraId="1878BC92" w14:textId="1A4A313E" w:rsidR="00D8625B" w:rsidRDefault="00D8625B" w:rsidP="00D8625B">
      <w:pPr>
        <w:pStyle w:val="Code"/>
        <w:rPr>
          <w:ins w:id="6527" w:author="Laurence Golding" w:date="2019-05-11T06:51:00Z"/>
        </w:rPr>
      </w:pPr>
      <w:ins w:id="6528" w:author="Laurence Golding" w:date="2019-05-11T06:51:00Z">
        <w:r>
          <w:t xml:space="preserve">        },</w:t>
        </w:r>
      </w:ins>
    </w:p>
    <w:p w14:paraId="6EDADA62" w14:textId="77777777" w:rsidR="00D8625B" w:rsidRDefault="00D8625B" w:rsidP="00D8625B">
      <w:pPr>
        <w:pStyle w:val="Code"/>
        <w:rPr>
          <w:ins w:id="6529" w:author="Laurence Golding" w:date="2019-05-11T06:51:00Z"/>
        </w:rPr>
      </w:pPr>
      <w:ins w:id="6530" w:author="Laurence Golding" w:date="2019-05-11T06:51:00Z">
        <w:r>
          <w:t xml:space="preserve">        {</w:t>
        </w:r>
      </w:ins>
    </w:p>
    <w:p w14:paraId="5CF8DE5B" w14:textId="009A65ED" w:rsidR="00D8625B" w:rsidRDefault="00D8625B" w:rsidP="00D8625B">
      <w:pPr>
        <w:pStyle w:val="Code"/>
        <w:rPr>
          <w:ins w:id="6531" w:author="Laurence Golding" w:date="2019-05-11T06:51:00Z"/>
        </w:rPr>
      </w:pPr>
      <w:ins w:id="6532" w:author="Laurence Golding" w:date="2019-05-11T06:51:00Z">
        <w:r>
          <w:t xml:space="preserve">          "id": "Cryptography",</w:t>
        </w:r>
      </w:ins>
    </w:p>
    <w:p w14:paraId="52773388" w14:textId="229EC226" w:rsidR="00D8625B" w:rsidRDefault="00D8625B" w:rsidP="00D8625B">
      <w:pPr>
        <w:pStyle w:val="Code"/>
        <w:rPr>
          <w:ins w:id="6533" w:author="Laurence Golding" w:date="2019-05-11T06:51:00Z"/>
        </w:rPr>
      </w:pPr>
      <w:ins w:id="6534" w:author="Laurence Golding" w:date="2019-05-11T06:51:00Z">
        <w:r>
          <w:t xml:space="preserve">          "guid": "77777777-7777-7777-7777-777777777777",</w:t>
        </w:r>
      </w:ins>
    </w:p>
    <w:p w14:paraId="4200C684" w14:textId="77777777" w:rsidR="00D8625B" w:rsidRDefault="00D8625B" w:rsidP="00D8625B">
      <w:pPr>
        <w:pStyle w:val="Code"/>
        <w:rPr>
          <w:ins w:id="6535" w:author="Laurence Golding" w:date="2019-05-11T06:51:00Z"/>
        </w:rPr>
      </w:pPr>
      <w:ins w:id="6536" w:author="Laurence Golding" w:date="2019-05-11T06:51:00Z">
        <w:r>
          <w:t xml:space="preserve">          "shortDescription": {</w:t>
        </w:r>
      </w:ins>
    </w:p>
    <w:p w14:paraId="32CC9530" w14:textId="5D181AF2" w:rsidR="00D8625B" w:rsidRDefault="00D8625B" w:rsidP="00D8625B">
      <w:pPr>
        <w:pStyle w:val="Code"/>
        <w:rPr>
          <w:ins w:id="6537" w:author="Laurence Golding" w:date="2019-05-11T06:51:00Z"/>
        </w:rPr>
      </w:pPr>
      <w:ins w:id="6538" w:author="Laurence Golding" w:date="2019-05-11T06:51:00Z">
        <w:r>
          <w:t xml:space="preserve">            "text": "</w:t>
        </w:r>
        <w:r w:rsidRPr="00D8625B">
          <w:t>Insecure use of cryptography</w:t>
        </w:r>
        <w:r>
          <w:t>."</w:t>
        </w:r>
      </w:ins>
    </w:p>
    <w:p w14:paraId="6D84271B" w14:textId="77777777" w:rsidR="00D8625B" w:rsidRDefault="00D8625B" w:rsidP="00D8625B">
      <w:pPr>
        <w:pStyle w:val="Code"/>
        <w:rPr>
          <w:ins w:id="6539" w:author="Laurence Golding" w:date="2019-05-11T06:51:00Z"/>
        </w:rPr>
      </w:pPr>
      <w:ins w:id="6540" w:author="Laurence Golding" w:date="2019-05-11T06:51:00Z">
        <w:r>
          <w:t xml:space="preserve">          }</w:t>
        </w:r>
      </w:ins>
    </w:p>
    <w:p w14:paraId="01DD1A64" w14:textId="77777777" w:rsidR="00D8625B" w:rsidRDefault="00D8625B" w:rsidP="00D8625B">
      <w:pPr>
        <w:pStyle w:val="Code"/>
        <w:rPr>
          <w:ins w:id="6541" w:author="Laurence Golding" w:date="2019-05-11T06:51:00Z"/>
        </w:rPr>
      </w:pPr>
      <w:ins w:id="6542" w:author="Laurence Golding" w:date="2019-05-11T06:51:00Z">
        <w:r>
          <w:t xml:space="preserve">        }</w:t>
        </w:r>
      </w:ins>
    </w:p>
    <w:p w14:paraId="77F1F9A9" w14:textId="4C77515A" w:rsidR="00D8625B" w:rsidRDefault="00D8625B" w:rsidP="00D8625B">
      <w:pPr>
        <w:pStyle w:val="Code"/>
        <w:rPr>
          <w:ins w:id="6543" w:author="Laurence Golding" w:date="2019-05-11T06:51:00Z"/>
        </w:rPr>
      </w:pPr>
      <w:ins w:id="6544" w:author="Laurence Golding" w:date="2019-05-11T06:51:00Z">
        <w:r>
          <w:t xml:space="preserve">      ],</w:t>
        </w:r>
      </w:ins>
    </w:p>
    <w:p w14:paraId="17785A13" w14:textId="28EB9120" w:rsidR="00D8625B" w:rsidRDefault="00D8625B" w:rsidP="00D8625B">
      <w:pPr>
        <w:pStyle w:val="Code"/>
        <w:rPr>
          <w:ins w:id="6545" w:author="Laurence Golding" w:date="2019-05-11T06:51:00Z"/>
        </w:rPr>
      </w:pPr>
      <w:ins w:id="6546" w:author="Laurence Golding" w:date="2019-05-11T06:51:00Z">
        <w:r>
          <w:t xml:space="preserve">      "supportedTaxonomies": [</w:t>
        </w:r>
      </w:ins>
    </w:p>
    <w:p w14:paraId="7F243981" w14:textId="668BD067" w:rsidR="00D8625B" w:rsidRDefault="00D8625B" w:rsidP="00D8625B">
      <w:pPr>
        <w:pStyle w:val="Code"/>
        <w:rPr>
          <w:ins w:id="6547" w:author="Laurence Golding" w:date="2019-05-11T06:51:00Z"/>
        </w:rPr>
      </w:pPr>
      <w:ins w:id="6548" w:author="Laurence Golding" w:date="2019-05-11T06:51:00Z">
        <w:r>
          <w:t xml:space="preserve">        {</w:t>
        </w:r>
      </w:ins>
    </w:p>
    <w:p w14:paraId="5AD54137" w14:textId="4C226FF9" w:rsidR="00D8625B" w:rsidRDefault="00D8625B" w:rsidP="00D8625B">
      <w:pPr>
        <w:pStyle w:val="Code"/>
        <w:rPr>
          <w:ins w:id="6549" w:author="Laurence Golding" w:date="2019-05-11T06:51:00Z"/>
        </w:rPr>
      </w:pPr>
      <w:ins w:id="6550" w:author="Laurence Golding" w:date="2019-05-11T06:51:00Z">
        <w:r>
          <w:t xml:space="preserve">          "name": "CodeScanner",</w:t>
        </w:r>
      </w:ins>
    </w:p>
    <w:p w14:paraId="4233BE30" w14:textId="1221A197" w:rsidR="00D8625B" w:rsidRDefault="00D8625B" w:rsidP="00D8625B">
      <w:pPr>
        <w:pStyle w:val="Code"/>
        <w:rPr>
          <w:ins w:id="6551" w:author="Laurence Golding" w:date="2019-05-11T06:51:00Z"/>
        </w:rPr>
      </w:pPr>
      <w:ins w:id="6552" w:author="Laurence Golding" w:date="2019-05-11T06:51:00Z">
        <w:r>
          <w:t xml:space="preserve">          "guid": "11111111-1111-1111-1111-111111111111"</w:t>
        </w:r>
      </w:ins>
    </w:p>
    <w:p w14:paraId="5613FDCB" w14:textId="448C2EFB" w:rsidR="00D8625B" w:rsidRDefault="00D8625B" w:rsidP="00D8625B">
      <w:pPr>
        <w:pStyle w:val="Code"/>
        <w:rPr>
          <w:ins w:id="6553" w:author="Laurence Golding" w:date="2019-05-11T06:51:00Z"/>
        </w:rPr>
      </w:pPr>
      <w:ins w:id="6554" w:author="Laurence Golding" w:date="2019-05-11T06:51:00Z">
        <w:r>
          <w:t xml:space="preserve">        },</w:t>
        </w:r>
      </w:ins>
    </w:p>
    <w:p w14:paraId="57FC4417" w14:textId="3E463463" w:rsidR="00D8625B" w:rsidRDefault="00D8625B" w:rsidP="00D8625B">
      <w:pPr>
        <w:pStyle w:val="Code"/>
        <w:rPr>
          <w:ins w:id="6555" w:author="Laurence Golding" w:date="2019-05-11T06:51:00Z"/>
        </w:rPr>
      </w:pPr>
      <w:ins w:id="6556" w:author="Laurence Golding" w:date="2019-05-11T06:51:00Z">
        <w:r>
          <w:t xml:space="preserve">        {</w:t>
        </w:r>
      </w:ins>
    </w:p>
    <w:p w14:paraId="6A149544" w14:textId="526EAA20" w:rsidR="00D8625B" w:rsidRDefault="00D8625B" w:rsidP="00D8625B">
      <w:pPr>
        <w:pStyle w:val="Code"/>
        <w:rPr>
          <w:ins w:id="6557" w:author="Laurence Golding" w:date="2019-05-11T06:51:00Z"/>
        </w:rPr>
      </w:pPr>
      <w:ins w:id="6558" w:author="Laurence Golding" w:date="2019-05-11T06:51:00Z">
        <w:r>
          <w:t xml:space="preserve">          "name": "CWE",</w:t>
        </w:r>
      </w:ins>
    </w:p>
    <w:p w14:paraId="32AF3EBA" w14:textId="367D08E3" w:rsidR="00D8625B" w:rsidRDefault="00D8625B" w:rsidP="00D8625B">
      <w:pPr>
        <w:pStyle w:val="Code"/>
        <w:rPr>
          <w:ins w:id="6559" w:author="Laurence Golding" w:date="2019-05-11T06:51:00Z"/>
        </w:rPr>
      </w:pPr>
      <w:ins w:id="6560" w:author="Laurence Golding" w:date="2019-05-11T06:51:00Z">
        <w:r>
          <w:t xml:space="preserve">          "index": 1,</w:t>
        </w:r>
      </w:ins>
    </w:p>
    <w:p w14:paraId="08062410" w14:textId="25ADF2E8" w:rsidR="00D8625B" w:rsidRDefault="00D8625B" w:rsidP="00D8625B">
      <w:pPr>
        <w:pStyle w:val="Code"/>
        <w:rPr>
          <w:ins w:id="6561" w:author="Laurence Golding" w:date="2019-05-11T06:51:00Z"/>
        </w:rPr>
      </w:pPr>
      <w:ins w:id="6562" w:author="Laurence Golding" w:date="2019-05-11T06:51:00Z">
        <w:r>
          <w:t xml:space="preserve">          "guid": "33333333-0000-0000-0000-000000000000"</w:t>
        </w:r>
      </w:ins>
    </w:p>
    <w:p w14:paraId="6EA24005" w14:textId="66B90640" w:rsidR="00D8625B" w:rsidRDefault="00D8625B" w:rsidP="00D8625B">
      <w:pPr>
        <w:pStyle w:val="Code"/>
        <w:rPr>
          <w:ins w:id="6563" w:author="Laurence Golding" w:date="2019-05-11T06:51:00Z"/>
        </w:rPr>
      </w:pPr>
      <w:ins w:id="6564" w:author="Laurence Golding" w:date="2019-05-11T06:51:00Z">
        <w:r>
          <w:t xml:space="preserve">        }</w:t>
        </w:r>
      </w:ins>
    </w:p>
    <w:p w14:paraId="7230CCBC" w14:textId="77777777" w:rsidR="00D8625B" w:rsidRDefault="00D8625B" w:rsidP="00D8625B">
      <w:pPr>
        <w:pStyle w:val="Code"/>
        <w:rPr>
          <w:ins w:id="6565" w:author="Laurence Golding" w:date="2019-05-11T06:51:00Z"/>
        </w:rPr>
      </w:pPr>
      <w:ins w:id="6566" w:author="Laurence Golding" w:date="2019-05-11T06:51:00Z">
        <w:r>
          <w:t xml:space="preserve">      ]</w:t>
        </w:r>
      </w:ins>
    </w:p>
    <w:p w14:paraId="720392A7" w14:textId="76D9FBA5" w:rsidR="00D8625B" w:rsidRDefault="00D8625B" w:rsidP="00D8625B">
      <w:pPr>
        <w:pStyle w:val="Code"/>
        <w:rPr>
          <w:ins w:id="6567" w:author="Laurence Golding" w:date="2019-05-11T06:51:00Z"/>
        </w:rPr>
      </w:pPr>
      <w:ins w:id="6568" w:author="Laurence Golding" w:date="2019-05-11T06:51:00Z">
        <w:r>
          <w:t xml:space="preserve">    }</w:t>
        </w:r>
      </w:ins>
    </w:p>
    <w:p w14:paraId="0E1E1213" w14:textId="77777777" w:rsidR="00D8625B" w:rsidRDefault="00D8625B" w:rsidP="00D8625B">
      <w:pPr>
        <w:pStyle w:val="Code"/>
        <w:rPr>
          <w:ins w:id="6569" w:author="Laurence Golding" w:date="2019-05-11T06:51:00Z"/>
        </w:rPr>
      </w:pPr>
      <w:ins w:id="6570" w:author="Laurence Golding" w:date="2019-05-11T06:51:00Z">
        <w:r>
          <w:t xml:space="preserve">  },</w:t>
        </w:r>
      </w:ins>
    </w:p>
    <w:p w14:paraId="00D38AAE" w14:textId="77777777" w:rsidR="00D8625B" w:rsidRDefault="00D8625B" w:rsidP="00D8625B">
      <w:pPr>
        <w:pStyle w:val="Code"/>
        <w:rPr>
          <w:ins w:id="6571" w:author="Laurence Golding" w:date="2019-05-11T06:51:00Z"/>
        </w:rPr>
      </w:pPr>
    </w:p>
    <w:p w14:paraId="7EFB1868" w14:textId="7F43F877" w:rsidR="00D8625B" w:rsidRDefault="00D8625B" w:rsidP="00D8625B">
      <w:pPr>
        <w:pStyle w:val="Code"/>
        <w:rPr>
          <w:ins w:id="6572" w:author="Laurence Golding" w:date="2019-05-11T06:51:00Z"/>
        </w:rPr>
      </w:pPr>
      <w:ins w:id="6573" w:author="Laurence Golding" w:date="2019-05-11T06:51:00Z">
        <w:r>
          <w:t xml:space="preserve">  "taxonomies": [</w:t>
        </w:r>
      </w:ins>
    </w:p>
    <w:p w14:paraId="01E43D34" w14:textId="59652C88" w:rsidR="00D8625B" w:rsidRDefault="00D8625B" w:rsidP="00D8625B">
      <w:pPr>
        <w:pStyle w:val="Code"/>
        <w:rPr>
          <w:ins w:id="6574" w:author="Laurence Golding" w:date="2019-05-11T06:51:00Z"/>
        </w:rPr>
      </w:pPr>
      <w:ins w:id="6575" w:author="Laurence Golding" w:date="2019-05-11T06:51:00Z">
        <w:r>
          <w:t xml:space="preserve">    {</w:t>
        </w:r>
      </w:ins>
    </w:p>
    <w:p w14:paraId="37AEE4AA" w14:textId="77777777" w:rsidR="00D8625B" w:rsidRDefault="00D8625B" w:rsidP="00D8625B">
      <w:pPr>
        <w:pStyle w:val="Code"/>
        <w:rPr>
          <w:ins w:id="6576" w:author="Laurence Golding" w:date="2019-05-11T06:51:00Z"/>
        </w:rPr>
      </w:pPr>
      <w:ins w:id="6577" w:author="Laurence Golding" w:date="2019-05-11T06:51:00Z">
        <w:r>
          <w:t xml:space="preserve">      "name": "CWE",</w:t>
        </w:r>
      </w:ins>
    </w:p>
    <w:p w14:paraId="35068292" w14:textId="77777777" w:rsidR="00D8625B" w:rsidRDefault="00D8625B" w:rsidP="00D8625B">
      <w:pPr>
        <w:pStyle w:val="Code"/>
        <w:rPr>
          <w:ins w:id="6578" w:author="Laurence Golding" w:date="2019-05-11T06:51:00Z"/>
        </w:rPr>
      </w:pPr>
      <w:ins w:id="6579" w:author="Laurence Golding" w:date="2019-05-11T06:51:00Z">
        <w:r>
          <w:t xml:space="preserve">      "version": "3.2",</w:t>
        </w:r>
      </w:ins>
    </w:p>
    <w:p w14:paraId="5EC3F4FF" w14:textId="78C35F37" w:rsidR="00D8625B" w:rsidRDefault="00D8625B" w:rsidP="00D8625B">
      <w:pPr>
        <w:pStyle w:val="Code"/>
        <w:rPr>
          <w:ins w:id="6580" w:author="Laurence Golding" w:date="2019-05-11T06:51:00Z"/>
        </w:rPr>
      </w:pPr>
      <w:ins w:id="6581" w:author="Laurence Golding" w:date="2019-05-11T06:51:00Z">
        <w:r>
          <w:t xml:space="preserve">      "releaseDateUtc": "2019-01-03",</w:t>
        </w:r>
      </w:ins>
    </w:p>
    <w:p w14:paraId="2722D882" w14:textId="77777777" w:rsidR="00D8625B" w:rsidRDefault="00D8625B" w:rsidP="00D8625B">
      <w:pPr>
        <w:pStyle w:val="Code"/>
        <w:rPr>
          <w:ins w:id="6582" w:author="Laurence Golding" w:date="2019-05-11T06:51:00Z"/>
        </w:rPr>
      </w:pPr>
      <w:ins w:id="6583" w:author="Laurence Golding" w:date="2019-05-11T06:51:00Z">
        <w:r>
          <w:t xml:space="preserve">      "guid": "33333333-0000-0000-0000-000000000000",</w:t>
        </w:r>
      </w:ins>
    </w:p>
    <w:p w14:paraId="1E9AB347" w14:textId="7D09CC33" w:rsidR="00D8625B" w:rsidRDefault="00D8625B" w:rsidP="00D8625B">
      <w:pPr>
        <w:pStyle w:val="Code"/>
        <w:rPr>
          <w:ins w:id="6584" w:author="Laurence Golding" w:date="2019-05-11T06:51:00Z"/>
        </w:rPr>
      </w:pPr>
      <w:ins w:id="6585" w:author="Laurence Golding" w:date="2019-05-11T06:51:00Z">
        <w:r>
          <w:t xml:space="preserve">      "informationUri": "https://cwe.mitre.org/data/published/cwe_v3.2.pdf/",</w:t>
        </w:r>
      </w:ins>
    </w:p>
    <w:p w14:paraId="2FDC8010" w14:textId="29DB8CB4" w:rsidR="00D8625B" w:rsidRDefault="00D8625B" w:rsidP="00D8625B">
      <w:pPr>
        <w:pStyle w:val="Code"/>
        <w:rPr>
          <w:ins w:id="6586" w:author="Laurence Golding" w:date="2019-05-11T06:51:00Z"/>
        </w:rPr>
      </w:pPr>
      <w:ins w:id="6587" w:author="Laurence Golding" w:date="2019-05-11T06:51:00Z">
        <w:r>
          <w:t xml:space="preserve">      "downloadUri": "https://cwe.mitre.org/data/xml/cwec_v3.2.xml.zip",</w:t>
        </w:r>
      </w:ins>
    </w:p>
    <w:p w14:paraId="0FFB0EBE" w14:textId="63989101" w:rsidR="00D8625B" w:rsidRDefault="00D8625B" w:rsidP="00D8625B">
      <w:pPr>
        <w:pStyle w:val="Code"/>
        <w:rPr>
          <w:ins w:id="6588" w:author="Laurence Golding" w:date="2019-05-11T06:51:00Z"/>
        </w:rPr>
      </w:pPr>
      <w:ins w:id="6589" w:author="Laurence Golding" w:date="2019-05-11T06:51:00Z">
        <w:r>
          <w:t xml:space="preserve">      "organization": "MITRE",</w:t>
        </w:r>
      </w:ins>
    </w:p>
    <w:p w14:paraId="2D714666" w14:textId="2B0F88B7" w:rsidR="00D8625B" w:rsidRDefault="00D8625B" w:rsidP="00D8625B">
      <w:pPr>
        <w:pStyle w:val="Code"/>
        <w:rPr>
          <w:ins w:id="6590" w:author="Laurence Golding" w:date="2019-05-11T06:51:00Z"/>
        </w:rPr>
      </w:pPr>
      <w:ins w:id="6591" w:author="Laurence Golding" w:date="2019-05-11T06:51:00Z">
        <w:r>
          <w:t xml:space="preserve">      "shortDescription": {</w:t>
        </w:r>
      </w:ins>
    </w:p>
    <w:p w14:paraId="6DA67372" w14:textId="4596C82E" w:rsidR="00D8625B" w:rsidRDefault="00D8625B" w:rsidP="00D8625B">
      <w:pPr>
        <w:pStyle w:val="Code"/>
        <w:rPr>
          <w:ins w:id="6592" w:author="Laurence Golding" w:date="2019-05-11T06:51:00Z"/>
        </w:rPr>
      </w:pPr>
      <w:ins w:id="6593" w:author="Laurence Golding" w:date="2019-05-11T06:51:00Z">
        <w:r>
          <w:t xml:space="preserve">        "text": "The MITRE Common Weakness Enumeration"</w:t>
        </w:r>
      </w:ins>
    </w:p>
    <w:p w14:paraId="25A7C5B1" w14:textId="47CDDA96" w:rsidR="00D8625B" w:rsidRDefault="00D8625B" w:rsidP="00D8625B">
      <w:pPr>
        <w:pStyle w:val="Code"/>
        <w:rPr>
          <w:ins w:id="6594" w:author="Laurence Golding" w:date="2019-05-11T06:51:00Z"/>
        </w:rPr>
      </w:pPr>
      <w:ins w:id="6595" w:author="Laurence Golding" w:date="2019-05-11T06:51:00Z">
        <w:r>
          <w:t xml:space="preserve">      },</w:t>
        </w:r>
      </w:ins>
    </w:p>
    <w:p w14:paraId="3057D2B8" w14:textId="23D2F3D1" w:rsidR="00D8625B" w:rsidRDefault="00D8625B" w:rsidP="00D8625B">
      <w:pPr>
        <w:pStyle w:val="Code"/>
        <w:rPr>
          <w:ins w:id="6596" w:author="Laurence Golding" w:date="2019-05-11T06:51:00Z"/>
        </w:rPr>
      </w:pPr>
      <w:ins w:id="6597" w:author="Laurence Golding" w:date="2019-05-11T06:51:00Z">
        <w:r>
          <w:t xml:space="preserve">      "contents": [</w:t>
        </w:r>
      </w:ins>
    </w:p>
    <w:p w14:paraId="343BB842" w14:textId="486E5D5F" w:rsidR="00D8625B" w:rsidRDefault="00D8625B" w:rsidP="00D8625B">
      <w:pPr>
        <w:pStyle w:val="Code"/>
        <w:rPr>
          <w:ins w:id="6598" w:author="Laurence Golding" w:date="2019-05-11T06:51:00Z"/>
        </w:rPr>
      </w:pPr>
      <w:ins w:id="6599" w:author="Laurence Golding" w:date="2019-05-11T06:51:00Z">
        <w:r>
          <w:t xml:space="preserve">        "localizedData",</w:t>
        </w:r>
      </w:ins>
    </w:p>
    <w:p w14:paraId="72188687" w14:textId="649008CC" w:rsidR="00D8625B" w:rsidRDefault="00D8625B" w:rsidP="00D8625B">
      <w:pPr>
        <w:pStyle w:val="Code"/>
        <w:rPr>
          <w:ins w:id="6600" w:author="Laurence Golding" w:date="2019-05-11T06:51:00Z"/>
        </w:rPr>
      </w:pPr>
      <w:ins w:id="6601" w:author="Laurence Golding" w:date="2019-05-11T06:51:00Z">
        <w:r>
          <w:t xml:space="preserve">        "nonLocalizedData"</w:t>
        </w:r>
      </w:ins>
    </w:p>
    <w:p w14:paraId="31EDDEFB" w14:textId="70BB597C" w:rsidR="00D8625B" w:rsidRDefault="00D8625B" w:rsidP="00D8625B">
      <w:pPr>
        <w:pStyle w:val="Code"/>
        <w:rPr>
          <w:ins w:id="6602" w:author="Laurence Golding" w:date="2019-05-11T06:51:00Z"/>
        </w:rPr>
      </w:pPr>
      <w:ins w:id="6603" w:author="Laurence Golding" w:date="2019-05-11T06:51:00Z">
        <w:r>
          <w:t xml:space="preserve">      ],</w:t>
        </w:r>
      </w:ins>
    </w:p>
    <w:p w14:paraId="0D90196E" w14:textId="448E6603" w:rsidR="00D8625B" w:rsidRDefault="00D8625B" w:rsidP="00D8625B">
      <w:pPr>
        <w:pStyle w:val="Code"/>
        <w:rPr>
          <w:ins w:id="6604" w:author="Laurence Golding" w:date="2019-05-11T06:51:00Z"/>
        </w:rPr>
      </w:pPr>
      <w:ins w:id="6605" w:author="Laurence Golding" w:date="2019-05-11T06:51:00Z">
        <w:r>
          <w:t xml:space="preserve">      "isComprehensive": true,</w:t>
        </w:r>
      </w:ins>
    </w:p>
    <w:p w14:paraId="6C2C470F" w14:textId="769A4C55" w:rsidR="00D8625B" w:rsidRDefault="00D8625B" w:rsidP="00D8625B">
      <w:pPr>
        <w:pStyle w:val="Code"/>
        <w:rPr>
          <w:ins w:id="6606" w:author="Laurence Golding" w:date="2019-05-11T06:51:00Z"/>
        </w:rPr>
      </w:pPr>
      <w:ins w:id="6607" w:author="Laurence Golding" w:date="2019-05-11T06:51:00Z">
        <w:r>
          <w:t xml:space="preserve">      "minimumRequiredLocalizedDataSemanticVersion": "3.2",</w:t>
        </w:r>
      </w:ins>
    </w:p>
    <w:p w14:paraId="79AEE9D4" w14:textId="4331B0D5" w:rsidR="00D8625B" w:rsidRDefault="00D8625B" w:rsidP="00D8625B">
      <w:pPr>
        <w:pStyle w:val="Code"/>
        <w:rPr>
          <w:ins w:id="6608" w:author="Laurence Golding" w:date="2019-05-11T06:51:00Z"/>
        </w:rPr>
      </w:pPr>
      <w:ins w:id="6609" w:author="Laurence Golding" w:date="2019-05-11T06:51:00Z">
        <w:r>
          <w:t xml:space="preserve">      "taxa": [</w:t>
        </w:r>
      </w:ins>
    </w:p>
    <w:p w14:paraId="464D730F" w14:textId="47BE8CF0" w:rsidR="00D8625B" w:rsidRDefault="00D8625B" w:rsidP="00D8625B">
      <w:pPr>
        <w:pStyle w:val="Code"/>
        <w:rPr>
          <w:ins w:id="6610" w:author="Laurence Golding" w:date="2019-05-11T06:51:00Z"/>
        </w:rPr>
      </w:pPr>
      <w:ins w:id="6611" w:author="Laurence Golding" w:date="2019-05-11T06:51:00Z">
        <w:r>
          <w:t xml:space="preserve">        {</w:t>
        </w:r>
      </w:ins>
    </w:p>
    <w:p w14:paraId="2443E8D5" w14:textId="68EC6D53" w:rsidR="00D8625B" w:rsidRDefault="00D8625B" w:rsidP="00D8625B">
      <w:pPr>
        <w:pStyle w:val="Code"/>
        <w:rPr>
          <w:ins w:id="6612" w:author="Laurence Golding" w:date="2019-05-11T06:51:00Z"/>
        </w:rPr>
      </w:pPr>
      <w:ins w:id="6613" w:author="Laurence Golding" w:date="2019-05-11T06:51:00Z">
        <w:r>
          <w:t xml:space="preserve">          "id": "327",</w:t>
        </w:r>
      </w:ins>
    </w:p>
    <w:p w14:paraId="5C47F9CF" w14:textId="3CF0D6A8" w:rsidR="00D8625B" w:rsidRDefault="00D8625B" w:rsidP="00D8625B">
      <w:pPr>
        <w:pStyle w:val="Code"/>
        <w:rPr>
          <w:ins w:id="6614" w:author="Laurence Golding" w:date="2019-05-11T06:51:00Z"/>
        </w:rPr>
      </w:pPr>
      <w:ins w:id="6615" w:author="Laurence Golding" w:date="2019-05-11T06:51:00Z">
        <w:r>
          <w:t xml:space="preserve">          "guid": "33333333-0000-0000-0000-111111111111",</w:t>
        </w:r>
      </w:ins>
    </w:p>
    <w:p w14:paraId="50477083" w14:textId="3C44D6CC" w:rsidR="00D8625B" w:rsidRDefault="00D8625B" w:rsidP="00D8625B">
      <w:pPr>
        <w:pStyle w:val="Code"/>
        <w:rPr>
          <w:ins w:id="6616" w:author="Laurence Golding" w:date="2019-05-11T06:51:00Z"/>
        </w:rPr>
      </w:pPr>
      <w:ins w:id="6617" w:author="Laurence Golding" w:date="2019-05-11T06:51:00Z">
        <w:r>
          <w:t xml:space="preserve">          "name": "BrokenOrRiskyCryptographicAlgorithm",</w:t>
        </w:r>
      </w:ins>
    </w:p>
    <w:p w14:paraId="5FB42429" w14:textId="0B86A20D" w:rsidR="00D8625B" w:rsidRDefault="00D8625B" w:rsidP="00D8625B">
      <w:pPr>
        <w:pStyle w:val="Code"/>
        <w:rPr>
          <w:ins w:id="6618" w:author="Laurence Golding" w:date="2019-05-11T06:51:00Z"/>
        </w:rPr>
      </w:pPr>
      <w:ins w:id="6619" w:author="Laurence Golding" w:date="2019-05-11T06:51:00Z">
        <w:r>
          <w:t xml:space="preserve">          "shortDescription": {</w:t>
        </w:r>
      </w:ins>
    </w:p>
    <w:p w14:paraId="1CDC192E" w14:textId="12ACB5CC" w:rsidR="00D8625B" w:rsidRDefault="00D8625B" w:rsidP="00D8625B">
      <w:pPr>
        <w:pStyle w:val="Code"/>
        <w:rPr>
          <w:ins w:id="6620" w:author="Laurence Golding" w:date="2019-05-11T06:51:00Z"/>
        </w:rPr>
      </w:pPr>
      <w:ins w:id="6621" w:author="Laurence Golding" w:date="2019-05-11T06:51:00Z">
        <w:r>
          <w:t xml:space="preserve">            "text": "Use of a Broken or Risky Cryptographic Algorithm."</w:t>
        </w:r>
      </w:ins>
    </w:p>
    <w:p w14:paraId="42BEBCD9" w14:textId="1ED11F35" w:rsidR="00D8625B" w:rsidRDefault="00D8625B" w:rsidP="00D8625B">
      <w:pPr>
        <w:pStyle w:val="Code"/>
        <w:rPr>
          <w:ins w:id="6622" w:author="Laurence Golding" w:date="2019-05-11T06:51:00Z"/>
        </w:rPr>
      </w:pPr>
      <w:ins w:id="6623" w:author="Laurence Golding" w:date="2019-05-11T06:51:00Z">
        <w:r>
          <w:t xml:space="preserve">          },</w:t>
        </w:r>
      </w:ins>
    </w:p>
    <w:p w14:paraId="2A5FA115" w14:textId="47C48390" w:rsidR="00D8625B" w:rsidRDefault="00D8625B" w:rsidP="00D8625B">
      <w:pPr>
        <w:pStyle w:val="Code"/>
        <w:rPr>
          <w:ins w:id="6624" w:author="Laurence Golding" w:date="2019-05-11T06:51:00Z"/>
        </w:rPr>
      </w:pPr>
      <w:ins w:id="6625" w:author="Laurence Golding" w:date="2019-05-11T06:51:00Z">
        <w:r>
          <w:lastRenderedPageBreak/>
          <w:t xml:space="preserve">          "defaultConfiguration": {</w:t>
        </w:r>
      </w:ins>
    </w:p>
    <w:p w14:paraId="31B36AB6" w14:textId="2F9E9A49" w:rsidR="00D8625B" w:rsidRDefault="00D8625B" w:rsidP="00D8625B">
      <w:pPr>
        <w:pStyle w:val="Code"/>
        <w:rPr>
          <w:ins w:id="6626" w:author="Laurence Golding" w:date="2019-05-11T06:51:00Z"/>
        </w:rPr>
      </w:pPr>
      <w:ins w:id="6627" w:author="Laurence Golding" w:date="2019-05-11T06:51:00Z">
        <w:r>
          <w:t xml:space="preserve">            "level": "warning"</w:t>
        </w:r>
      </w:ins>
    </w:p>
    <w:p w14:paraId="4B1197EA" w14:textId="48CAA6C7" w:rsidR="00D8625B" w:rsidRDefault="00D8625B" w:rsidP="00D8625B">
      <w:pPr>
        <w:pStyle w:val="Code"/>
        <w:rPr>
          <w:ins w:id="6628" w:author="Laurence Golding" w:date="2019-05-11T06:51:00Z"/>
        </w:rPr>
      </w:pPr>
      <w:ins w:id="6629" w:author="Laurence Golding" w:date="2019-05-11T06:51:00Z">
        <w:r>
          <w:t xml:space="preserve">          }</w:t>
        </w:r>
      </w:ins>
    </w:p>
    <w:p w14:paraId="7CFDD701" w14:textId="692C1614" w:rsidR="00D8625B" w:rsidRDefault="00D8625B" w:rsidP="00D8625B">
      <w:pPr>
        <w:pStyle w:val="Code"/>
        <w:rPr>
          <w:ins w:id="6630" w:author="Laurence Golding" w:date="2019-05-11T06:51:00Z"/>
        </w:rPr>
      </w:pPr>
      <w:ins w:id="6631" w:author="Laurence Golding" w:date="2019-05-11T06:51:00Z">
        <w:r>
          <w:t xml:space="preserve">        },</w:t>
        </w:r>
      </w:ins>
    </w:p>
    <w:p w14:paraId="312E29E4" w14:textId="3AB26C7E" w:rsidR="00D8625B" w:rsidRDefault="00D8625B" w:rsidP="00D8625B">
      <w:pPr>
        <w:pStyle w:val="Code"/>
        <w:rPr>
          <w:ins w:id="6632" w:author="Laurence Golding" w:date="2019-05-11T06:51:00Z"/>
        </w:rPr>
      </w:pPr>
      <w:ins w:id="6633" w:author="Laurence Golding" w:date="2019-05-11T06:51:00Z">
        <w:r>
          <w:t xml:space="preserve">        {</w:t>
        </w:r>
      </w:ins>
    </w:p>
    <w:p w14:paraId="5309D24A" w14:textId="44CD883F" w:rsidR="00D8625B" w:rsidRDefault="00D8625B" w:rsidP="00D8625B">
      <w:pPr>
        <w:pStyle w:val="Code"/>
        <w:rPr>
          <w:ins w:id="6634" w:author="Laurence Golding" w:date="2019-05-11T06:51:00Z"/>
        </w:rPr>
      </w:pPr>
      <w:ins w:id="6635" w:author="Laurence Golding" w:date="2019-05-11T06:51:00Z">
        <w:r>
          <w:t xml:space="preserve">          "id": "924",</w:t>
        </w:r>
      </w:ins>
    </w:p>
    <w:p w14:paraId="3AD53F25" w14:textId="48A2147E" w:rsidR="00D8625B" w:rsidRDefault="00D8625B" w:rsidP="00D8625B">
      <w:pPr>
        <w:pStyle w:val="Code"/>
        <w:rPr>
          <w:ins w:id="6636" w:author="Laurence Golding" w:date="2019-05-11T06:51:00Z"/>
        </w:rPr>
      </w:pPr>
      <w:ins w:id="6637" w:author="Laurence Golding" w:date="2019-05-11T06:51:00Z">
        <w:r>
          <w:t xml:space="preserve">          "guid": "33333333-0000-0000-0000-222222222222",</w:t>
        </w:r>
      </w:ins>
    </w:p>
    <w:p w14:paraId="21E43540" w14:textId="4F4BFB9F" w:rsidR="00D8625B" w:rsidRDefault="00D8625B" w:rsidP="00D8625B">
      <w:pPr>
        <w:pStyle w:val="Code"/>
        <w:rPr>
          <w:ins w:id="6638" w:author="Laurence Golding" w:date="2019-05-11T06:51:00Z"/>
        </w:rPr>
      </w:pPr>
      <w:ins w:id="6639" w:author="Laurence Golding" w:date="2019-05-11T06:51:00Z">
        <w:r>
          <w:t xml:space="preserve">          "name": "TransmittedMessageIntegrity",</w:t>
        </w:r>
      </w:ins>
    </w:p>
    <w:p w14:paraId="4ADBA4AD" w14:textId="3C950E71" w:rsidR="00D8625B" w:rsidRDefault="00D8625B" w:rsidP="00D8625B">
      <w:pPr>
        <w:pStyle w:val="Code"/>
        <w:rPr>
          <w:ins w:id="6640" w:author="Laurence Golding" w:date="2019-05-11T06:51:00Z"/>
        </w:rPr>
      </w:pPr>
      <w:ins w:id="6641" w:author="Laurence Golding" w:date="2019-05-11T06:51:00Z">
        <w:r>
          <w:t xml:space="preserve">          "shortDescription": {</w:t>
        </w:r>
      </w:ins>
    </w:p>
    <w:p w14:paraId="6749652D" w14:textId="6FE7D913" w:rsidR="00D8625B" w:rsidRDefault="00D8625B" w:rsidP="00D8625B">
      <w:pPr>
        <w:pStyle w:val="Code"/>
        <w:rPr>
          <w:ins w:id="6642" w:author="Laurence Golding" w:date="2019-05-11T06:51:00Z"/>
        </w:rPr>
      </w:pPr>
      <w:ins w:id="6643" w:author="Laurence Golding" w:date="2019-05-11T06:51:00Z">
        <w:r>
          <w:t xml:space="preserve">            "text": "Improper Enforcement of Message Integrity ..."</w:t>
        </w:r>
      </w:ins>
    </w:p>
    <w:p w14:paraId="05BB5182" w14:textId="1C69C43E" w:rsidR="00D8625B" w:rsidRDefault="00D8625B" w:rsidP="00D8625B">
      <w:pPr>
        <w:pStyle w:val="Code"/>
        <w:rPr>
          <w:ins w:id="6644" w:author="Laurence Golding" w:date="2019-05-11T06:51:00Z"/>
        </w:rPr>
      </w:pPr>
      <w:ins w:id="6645" w:author="Laurence Golding" w:date="2019-05-11T06:51:00Z">
        <w:r>
          <w:t xml:space="preserve">          },</w:t>
        </w:r>
      </w:ins>
    </w:p>
    <w:p w14:paraId="7E3299C0" w14:textId="40A2B739" w:rsidR="00D8625B" w:rsidRDefault="00D8625B" w:rsidP="00D8625B">
      <w:pPr>
        <w:pStyle w:val="Code"/>
        <w:rPr>
          <w:ins w:id="6646" w:author="Laurence Golding" w:date="2019-05-11T06:51:00Z"/>
        </w:rPr>
      </w:pPr>
      <w:ins w:id="6647" w:author="Laurence Golding" w:date="2019-05-11T06:51:00Z">
        <w:r>
          <w:t xml:space="preserve">          "defaultConfiguration": {</w:t>
        </w:r>
      </w:ins>
    </w:p>
    <w:p w14:paraId="76415D6C" w14:textId="7481AECA" w:rsidR="00D8625B" w:rsidRDefault="00D8625B" w:rsidP="00D8625B">
      <w:pPr>
        <w:pStyle w:val="Code"/>
        <w:rPr>
          <w:ins w:id="6648" w:author="Laurence Golding" w:date="2019-05-11T06:51:00Z"/>
        </w:rPr>
      </w:pPr>
      <w:ins w:id="6649" w:author="Laurence Golding" w:date="2019-05-11T06:51:00Z">
        <w:r>
          <w:t xml:space="preserve">            "level": "warning"</w:t>
        </w:r>
      </w:ins>
    </w:p>
    <w:p w14:paraId="44A9F00B" w14:textId="1D8D01EF" w:rsidR="00D8625B" w:rsidRDefault="00D8625B" w:rsidP="00D8625B">
      <w:pPr>
        <w:pStyle w:val="Code"/>
        <w:rPr>
          <w:ins w:id="6650" w:author="Laurence Golding" w:date="2019-05-11T06:51:00Z"/>
        </w:rPr>
      </w:pPr>
      <w:ins w:id="6651" w:author="Laurence Golding" w:date="2019-05-11T06:51:00Z">
        <w:r>
          <w:t xml:space="preserve">          }</w:t>
        </w:r>
      </w:ins>
    </w:p>
    <w:p w14:paraId="466AC0EB" w14:textId="4DAA5E92" w:rsidR="00D8625B" w:rsidRDefault="00D8625B" w:rsidP="00D8625B">
      <w:pPr>
        <w:pStyle w:val="Code"/>
        <w:rPr>
          <w:ins w:id="6652" w:author="Laurence Golding" w:date="2019-05-11T06:51:00Z"/>
        </w:rPr>
      </w:pPr>
      <w:ins w:id="6653" w:author="Laurence Golding" w:date="2019-05-11T06:51:00Z">
        <w:r>
          <w:t xml:space="preserve">        },</w:t>
        </w:r>
      </w:ins>
    </w:p>
    <w:p w14:paraId="1BFAD830" w14:textId="1C262A77" w:rsidR="00D8625B" w:rsidRDefault="00D8625B" w:rsidP="00D8625B">
      <w:pPr>
        <w:pStyle w:val="Code"/>
        <w:rPr>
          <w:ins w:id="6654" w:author="Laurence Golding" w:date="2019-05-11T06:51:00Z"/>
        </w:rPr>
      </w:pPr>
      <w:ins w:id="6655" w:author="Laurence Golding" w:date="2019-05-11T06:51:00Z">
        <w:r>
          <w:t xml:space="preserve">        ...</w:t>
        </w:r>
      </w:ins>
    </w:p>
    <w:p w14:paraId="0877D8EE" w14:textId="58E5759A" w:rsidR="00D8625B" w:rsidRDefault="00D8625B" w:rsidP="00D8625B">
      <w:pPr>
        <w:pStyle w:val="Code"/>
        <w:rPr>
          <w:ins w:id="6656" w:author="Laurence Golding" w:date="2019-05-11T06:51:00Z"/>
        </w:rPr>
      </w:pPr>
      <w:ins w:id="6657" w:author="Laurence Golding" w:date="2019-05-11T06:51:00Z">
        <w:r>
          <w:t xml:space="preserve">      ]</w:t>
        </w:r>
      </w:ins>
    </w:p>
    <w:p w14:paraId="78C9E8F7" w14:textId="48B3DC3C" w:rsidR="00D8625B" w:rsidRDefault="00D8625B" w:rsidP="00D8625B">
      <w:pPr>
        <w:pStyle w:val="Code"/>
        <w:rPr>
          <w:ins w:id="6658" w:author="Laurence Golding" w:date="2019-05-11T06:51:00Z"/>
        </w:rPr>
      </w:pPr>
      <w:ins w:id="6659" w:author="Laurence Golding" w:date="2019-05-11T06:51:00Z">
        <w:r>
          <w:t xml:space="preserve">    }</w:t>
        </w:r>
      </w:ins>
    </w:p>
    <w:p w14:paraId="1B6A5729" w14:textId="67EA270A" w:rsidR="00264584" w:rsidRDefault="00D8625B" w:rsidP="00D8625B">
      <w:pPr>
        <w:pStyle w:val="Code"/>
        <w:rPr>
          <w:ins w:id="6660" w:author="Laurence Golding" w:date="2019-05-11T06:51:00Z"/>
        </w:rPr>
      </w:pPr>
      <w:ins w:id="6661" w:author="Laurence Golding" w:date="2019-05-11T06:51:00Z">
        <w:r>
          <w:t xml:space="preserve">  ],</w:t>
        </w:r>
      </w:ins>
    </w:p>
    <w:p w14:paraId="418D9793" w14:textId="1CE88E71" w:rsidR="00D8625B" w:rsidRDefault="00D8625B" w:rsidP="00D8625B">
      <w:pPr>
        <w:pStyle w:val="Code"/>
        <w:rPr>
          <w:ins w:id="6662" w:author="Laurence Golding" w:date="2019-05-11T06:51:00Z"/>
        </w:rPr>
      </w:pPr>
    </w:p>
    <w:p w14:paraId="6280DF17" w14:textId="500A8920" w:rsidR="00D8625B" w:rsidRDefault="00D8625B" w:rsidP="002D676E">
      <w:pPr>
        <w:pStyle w:val="Code"/>
        <w:rPr>
          <w:ins w:id="6663" w:author="Laurence Golding" w:date="2019-05-11T06:51:00Z"/>
        </w:rPr>
      </w:pPr>
      <w:ins w:id="6664" w:author="Laurence Golding" w:date="2019-05-11T06:51:00Z">
        <w:r>
          <w:t xml:space="preserve">  </w:t>
        </w:r>
        <w:r w:rsidR="002D676E">
          <w:t>...</w:t>
        </w:r>
      </w:ins>
    </w:p>
    <w:p w14:paraId="79CFDD97" w14:textId="432CABFF" w:rsidR="00D8625B" w:rsidRPr="00011746" w:rsidRDefault="00D8625B" w:rsidP="00D8625B">
      <w:pPr>
        <w:pStyle w:val="Code"/>
        <w:rPr>
          <w:ins w:id="6665" w:author="Laurence Golding" w:date="2019-05-11T06:51:00Z"/>
        </w:rPr>
      </w:pPr>
      <w:ins w:id="6666" w:author="Laurence Golding" w:date="2019-05-11T06:51:00Z">
        <w:r>
          <w:t>}</w:t>
        </w:r>
      </w:ins>
    </w:p>
    <w:p w14:paraId="52DA8E1C" w14:textId="3E66A03B" w:rsidR="00D61B3C" w:rsidRDefault="00D61B3C" w:rsidP="00D61B3C">
      <w:pPr>
        <w:pStyle w:val="Heading3"/>
        <w:rPr>
          <w:ins w:id="6667" w:author="Laurence Golding" w:date="2019-05-11T06:51:00Z"/>
        </w:rPr>
      </w:pPr>
      <w:bookmarkStart w:id="6668" w:name="_Ref4572683"/>
      <w:bookmarkStart w:id="6669" w:name="_Toc8367049"/>
      <w:bookmarkStart w:id="6670" w:name="_Hlk4660791"/>
      <w:bookmarkEnd w:id="6437"/>
      <w:ins w:id="6671" w:author="Laurence Golding" w:date="2019-05-11T06:51:00Z">
        <w:r>
          <w:t>Translations</w:t>
        </w:r>
        <w:bookmarkEnd w:id="6668"/>
        <w:bookmarkEnd w:id="6669"/>
      </w:ins>
    </w:p>
    <w:bookmarkEnd w:id="6670"/>
    <w:p w14:paraId="7E7D3A07" w14:textId="251A1544" w:rsidR="0051580C" w:rsidRDefault="0005029C" w:rsidP="0005029C">
      <w:pPr>
        <w:rPr>
          <w:ins w:id="6672" w:author="Laurence Golding" w:date="2019-05-11T06:51:00Z"/>
        </w:rPr>
      </w:pPr>
      <w:ins w:id="6673" w:author="Laurence Golding" w:date="2019-05-11T06:51:00Z">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9127C">
          <w:t>3.5.1</w:t>
        </w:r>
        <w:r w:rsidR="0051580C">
          <w:fldChar w:fldCharType="end"/>
        </w:r>
        <w:r w:rsidR="0051580C">
          <w:t>) into another language.</w:t>
        </w:r>
      </w:ins>
    </w:p>
    <w:p w14:paraId="154704A8" w14:textId="696862A7" w:rsidR="0051580C" w:rsidRDefault="0051580C" w:rsidP="0005029C">
      <w:pPr>
        <w:rPr>
          <w:ins w:id="6674" w:author="Laurence Golding" w:date="2019-05-11T06:51:00Z"/>
        </w:rPr>
      </w:pPr>
      <w:ins w:id="6675" w:author="Laurence Golding" w:date="2019-05-11T06:51:00Z">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9127C">
          <w:t>3.19.33</w:t>
        </w:r>
        <w:r w:rsidR="000112A5">
          <w:fldChar w:fldCharType="end"/>
        </w:r>
        <w:r w:rsidR="000112A5">
          <w:t>).</w:t>
        </w:r>
      </w:ins>
    </w:p>
    <w:p w14:paraId="5FD4E30B" w14:textId="0B3A7ED4" w:rsidR="000C422E" w:rsidRDefault="000C422E" w:rsidP="0005029C">
      <w:pPr>
        <w:rPr>
          <w:ins w:id="6676" w:author="Laurence Golding" w:date="2019-05-11T06:51:00Z"/>
        </w:rPr>
      </w:pPr>
      <w:ins w:id="6677" w:author="Laurence Golding" w:date="2019-05-11T06:51:00Z">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9127C">
          <w:t>3.14.9</w:t>
        </w:r>
        <w:r>
          <w:fldChar w:fldCharType="end"/>
        </w:r>
        <w:r>
          <w:t>).</w:t>
        </w:r>
      </w:ins>
    </w:p>
    <w:p w14:paraId="021DDF70" w14:textId="1809E26E" w:rsidR="0005029C" w:rsidRDefault="0051580C" w:rsidP="0005029C">
      <w:pPr>
        <w:rPr>
          <w:ins w:id="6678" w:author="Laurence Golding" w:date="2019-05-11T06:51:00Z"/>
        </w:rPr>
      </w:pPr>
      <w:ins w:id="6679" w:author="Laurence Golding" w:date="2019-05-11T06:51:00Z">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9127C">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ins>
    </w:p>
    <w:p w14:paraId="0CBF79EF" w14:textId="4BEDBBC0" w:rsidR="00954852" w:rsidRDefault="00954852" w:rsidP="0005029C">
      <w:pPr>
        <w:rPr>
          <w:ins w:id="6680" w:author="Laurence Golding" w:date="2019-05-11T06:51:00Z"/>
        </w:rPr>
      </w:pPr>
      <w:ins w:id="6681" w:author="Laurence Golding" w:date="2019-05-11T06:51:00Z">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w:t>
        </w:r>
      </w:ins>
      <w:r>
        <w:t xml:space="preserve">string </w:t>
      </w:r>
      <w:ins w:id="6682" w:author="Laurence Golding" w:date="2019-05-11T06:51:00Z">
        <w:r>
          <w:t>is identical to the original string.</w:t>
        </w:r>
        <w:r w:rsidR="00A8316B">
          <w:t xml:space="preserve"> It </w:t>
        </w:r>
        <w:r w:rsidR="00A8316B" w:rsidRPr="00A8316B">
          <w:rPr>
            <w:b/>
          </w:rPr>
          <w:t>MAY</w:t>
        </w:r>
        <w:r w:rsidR="00A8316B">
          <w:t xml:space="preserve"> contain additional strings that do not appear in the translated component.</w:t>
        </w:r>
      </w:ins>
    </w:p>
    <w:p w14:paraId="41475367" w14:textId="7DD8DCFF" w:rsidR="0051580C" w:rsidRDefault="0051580C" w:rsidP="0005029C">
      <w:pPr>
        <w:rPr>
          <w:ins w:id="6683" w:author="Laurence Golding" w:date="2019-05-11T06:51:00Z"/>
        </w:rPr>
      </w:pPr>
      <w:ins w:id="6684" w:author="Laurence Golding" w:date="2019-05-11T06:51:00Z">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9127C">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9127C">
          <w:t>3.19.32</w:t>
        </w:r>
        <w:r w:rsidR="005F6EF8">
          <w:fldChar w:fldCharType="end"/>
        </w:r>
        <w:r w:rsidR="005F6EF8">
          <w:t>), populated by translated components.</w:t>
        </w:r>
      </w:ins>
    </w:p>
    <w:p w14:paraId="3B3125E8" w14:textId="23C46C22" w:rsidR="005F6EF8" w:rsidRPr="0078604E" w:rsidRDefault="005F6EF8" w:rsidP="0005029C">
      <w:pPr>
        <w:rPr>
          <w:ins w:id="6685" w:author="Laurence Golding" w:date="2019-05-11T06:51:00Z"/>
        </w:rPr>
      </w:pPr>
      <w:ins w:id="6686" w:author="Laurence Golding" w:date="2019-05-11T06:51:00Z">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9127C">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ins>
    </w:p>
    <w:p w14:paraId="59C21C08" w14:textId="41FC3EB7" w:rsidR="00CF7E53" w:rsidRDefault="00CF7E53" w:rsidP="0005029C">
      <w:pPr>
        <w:rPr>
          <w:ins w:id="6687" w:author="Laurence Golding" w:date="2019-05-11T06:51:00Z"/>
        </w:rPr>
      </w:pPr>
      <w:bookmarkStart w:id="6688" w:name="_Hlk4660770"/>
      <w:ins w:id="6689" w:author="Laurence Golding" w:date="2019-05-11T06:51:00Z">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9127C">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ins>
    </w:p>
    <w:p w14:paraId="0C46F77B" w14:textId="0FBBE71F" w:rsidR="00AB32CC" w:rsidRDefault="00AB32CC" w:rsidP="0005029C">
      <w:pPr>
        <w:rPr>
          <w:ins w:id="6690" w:author="Laurence Golding" w:date="2019-05-11T06:51:00Z"/>
        </w:rPr>
      </w:pPr>
      <w:bookmarkStart w:id="6691" w:name="_Hlk4661591"/>
      <w:ins w:id="6692" w:author="Laurence Golding" w:date="2019-05-11T06:51:00Z">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9127C">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See the descriptions of those two properties for an explanation of the interaction between them.</w:t>
        </w:r>
      </w:ins>
    </w:p>
    <w:bookmarkEnd w:id="6688"/>
    <w:bookmarkEnd w:id="6691"/>
    <w:p w14:paraId="30C99874" w14:textId="687E1ADA" w:rsidR="002F0DD0" w:rsidRDefault="002F0DD0" w:rsidP="002F0DD0">
      <w:pPr>
        <w:pStyle w:val="Note"/>
        <w:rPr>
          <w:ins w:id="6693" w:author="Laurence Golding" w:date="2019-05-11T06:51:00Z"/>
        </w:rPr>
      </w:pPr>
      <w:ins w:id="6694" w:author="Laurence Golding" w:date="2019-05-11T06:51:00Z">
        <w:r>
          <w:lastRenderedPageBreak/>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9127C">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9127C">
          <w:t>3.49.9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9127C">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9127C">
          <w:t>3.19.32</w:t>
        </w:r>
        <w:r>
          <w:fldChar w:fldCharType="end"/>
        </w:r>
        <w:r>
          <w:t>).</w:t>
        </w:r>
      </w:ins>
    </w:p>
    <w:p w14:paraId="635FB0A3" w14:textId="481F33B5" w:rsidR="002F0DD0" w:rsidRDefault="002F0DD0" w:rsidP="002F0DD0">
      <w:pPr>
        <w:pStyle w:val="Code"/>
        <w:rPr>
          <w:ins w:id="6695" w:author="Laurence Golding" w:date="2019-05-11T06:51:00Z"/>
        </w:rPr>
      </w:pPr>
      <w:ins w:id="6696" w:author="Laurence Golding" w:date="2019-05-11T06:51:00Z">
        <w:r>
          <w:t>{                                  # A run object (</w:t>
        </w:r>
        <w:r w:rsidRPr="003B5868">
          <w:t>§</w:t>
        </w:r>
        <w:r>
          <w:fldChar w:fldCharType="begin"/>
        </w:r>
        <w:r>
          <w:instrText xml:space="preserve"> REF _Ref493349997 \r \h </w:instrText>
        </w:r>
        <w:r>
          <w:fldChar w:fldCharType="separate"/>
        </w:r>
        <w:r w:rsidR="0009127C">
          <w:t>3.14</w:t>
        </w:r>
        <w:r>
          <w:fldChar w:fldCharType="end"/>
        </w:r>
        <w:r>
          <w:t>).</w:t>
        </w:r>
      </w:ins>
    </w:p>
    <w:p w14:paraId="69085BD7" w14:textId="1CDC435E" w:rsidR="002F0DD0" w:rsidRDefault="002F0DD0" w:rsidP="002F0DD0">
      <w:pPr>
        <w:pStyle w:val="Code"/>
        <w:rPr>
          <w:ins w:id="6697" w:author="Laurence Golding" w:date="2019-05-11T06:51:00Z"/>
        </w:rPr>
      </w:pPr>
      <w:ins w:id="6698" w:author="Laurence Golding" w:date="2019-05-11T06:51:00Z">
        <w:r>
          <w:t xml:space="preserve">  "tool": {                        # See </w:t>
        </w:r>
        <w:r w:rsidRPr="003B5868">
          <w:t>§</w:t>
        </w:r>
        <w:r>
          <w:fldChar w:fldCharType="begin"/>
        </w:r>
        <w:r>
          <w:instrText xml:space="preserve"> REF _Ref493350956 \r \h </w:instrText>
        </w:r>
        <w:r>
          <w:fldChar w:fldCharType="separate"/>
        </w:r>
        <w:r w:rsidR="0009127C">
          <w:t>3.14.6</w:t>
        </w:r>
        <w:r>
          <w:fldChar w:fldCharType="end"/>
        </w:r>
        <w:r>
          <w:t>.</w:t>
        </w:r>
      </w:ins>
    </w:p>
    <w:p w14:paraId="00B84643" w14:textId="3516FE04" w:rsidR="002F0DD0" w:rsidRDefault="002F0DD0" w:rsidP="002F0DD0">
      <w:pPr>
        <w:pStyle w:val="Code"/>
        <w:rPr>
          <w:ins w:id="6699" w:author="Laurence Golding" w:date="2019-05-11T06:51:00Z"/>
        </w:rPr>
      </w:pPr>
      <w:ins w:id="6700" w:author="Laurence Golding" w:date="2019-05-11T06:51:00Z">
        <w:r>
          <w:t xml:space="preserve">    "driver": {                    # See </w:t>
        </w:r>
        <w:r w:rsidRPr="003B5868">
          <w:t>§</w:t>
        </w:r>
        <w:r>
          <w:fldChar w:fldCharType="begin"/>
        </w:r>
        <w:r>
          <w:instrText xml:space="preserve"> REF _Ref3663219 \r \h </w:instrText>
        </w:r>
        <w:r>
          <w:fldChar w:fldCharType="separate"/>
        </w:r>
        <w:r w:rsidR="0009127C">
          <w:t>3.18.2</w:t>
        </w:r>
        <w:r>
          <w:fldChar w:fldCharType="end"/>
        </w:r>
        <w:r>
          <w:t>.</w:t>
        </w:r>
      </w:ins>
    </w:p>
    <w:p w14:paraId="386C352F" w14:textId="77777777" w:rsidR="002F0DD0" w:rsidRDefault="002F0DD0" w:rsidP="002F0DD0">
      <w:pPr>
        <w:pStyle w:val="Code"/>
        <w:rPr>
          <w:ins w:id="6701" w:author="Laurence Golding" w:date="2019-05-11T06:51:00Z"/>
        </w:rPr>
      </w:pPr>
      <w:ins w:id="6702" w:author="Laurence Golding" w:date="2019-05-11T06:51:00Z">
        <w:r>
          <w:t xml:space="preserve">      "name": "CodeScanner",</w:t>
        </w:r>
      </w:ins>
    </w:p>
    <w:p w14:paraId="2A41126F" w14:textId="1866C682" w:rsidR="002F0DD0" w:rsidRDefault="002F0DD0" w:rsidP="002F0DD0">
      <w:pPr>
        <w:pStyle w:val="Code"/>
        <w:rPr>
          <w:ins w:id="6703" w:author="Laurence Golding" w:date="2019-05-11T06:51:00Z"/>
        </w:rPr>
      </w:pPr>
      <w:ins w:id="6704" w:author="Laurence Golding" w:date="2019-05-11T06:51:00Z">
        <w:r>
          <w:t xml:space="preserve">      "semanticVersion": "3.3",    # See </w:t>
        </w:r>
        <w:r w:rsidRPr="003B5868">
          <w:t>§</w:t>
        </w:r>
        <w:r>
          <w:fldChar w:fldCharType="begin"/>
        </w:r>
        <w:r>
          <w:instrText xml:space="preserve"> REF _Ref493409198 \r \h </w:instrText>
        </w:r>
        <w:r>
          <w:fldChar w:fldCharType="separate"/>
        </w:r>
        <w:r w:rsidR="0009127C">
          <w:t>3.19.12</w:t>
        </w:r>
        <w:r>
          <w:fldChar w:fldCharType="end"/>
        </w:r>
        <w:r>
          <w:t>.</w:t>
        </w:r>
      </w:ins>
    </w:p>
    <w:p w14:paraId="1D6D00C5" w14:textId="77777777" w:rsidR="002F0DD0" w:rsidRDefault="002F0DD0" w:rsidP="002F0DD0">
      <w:pPr>
        <w:pStyle w:val="Code"/>
        <w:rPr>
          <w:ins w:id="6705" w:author="Laurence Golding" w:date="2019-05-11T06:51:00Z"/>
        </w:rPr>
      </w:pPr>
      <w:ins w:id="6706" w:author="Laurence Golding" w:date="2019-05-11T06:51:00Z">
        <w:r>
          <w:t xml:space="preserve">      "minimumRequiredLocalizedDataSemanticVersion": "3.1",</w:t>
        </w:r>
      </w:ins>
    </w:p>
    <w:p w14:paraId="79C3543D" w14:textId="23C84B82" w:rsidR="002F0DD0" w:rsidRDefault="002F0DD0" w:rsidP="002F0DD0">
      <w:pPr>
        <w:pStyle w:val="Code"/>
        <w:rPr>
          <w:ins w:id="6707" w:author="Laurence Golding" w:date="2019-05-11T06:51:00Z"/>
        </w:rPr>
      </w:pPr>
      <w:ins w:id="6708" w:author="Laurence Golding" w:date="2019-05-11T06:51:00Z">
        <w:r>
          <w:t xml:space="preserve">      ...</w:t>
        </w:r>
      </w:ins>
    </w:p>
    <w:p w14:paraId="560572CC" w14:textId="53BBE4E4" w:rsidR="002F0DD0" w:rsidRDefault="002F0DD0" w:rsidP="002F0DD0">
      <w:pPr>
        <w:pStyle w:val="Code"/>
        <w:rPr>
          <w:ins w:id="6709" w:author="Laurence Golding" w:date="2019-05-11T06:51:00Z"/>
        </w:rPr>
      </w:pPr>
      <w:ins w:id="6710" w:author="Laurence Golding" w:date="2019-05-11T06:51:00Z">
        <w:r>
          <w:t xml:space="preserve">      "rules": [</w:t>
        </w:r>
      </w:ins>
    </w:p>
    <w:p w14:paraId="6A48D751" w14:textId="5DA213C4" w:rsidR="002F0DD0" w:rsidRDefault="002F0DD0" w:rsidP="002F0DD0">
      <w:pPr>
        <w:pStyle w:val="Code"/>
        <w:rPr>
          <w:ins w:id="6711" w:author="Laurence Golding" w:date="2019-05-11T06:51:00Z"/>
        </w:rPr>
      </w:pPr>
      <w:ins w:id="6712" w:author="Laurence Golding" w:date="2019-05-11T06:51:00Z">
        <w:r>
          <w:t xml:space="preserve">        {</w:t>
        </w:r>
      </w:ins>
    </w:p>
    <w:p w14:paraId="2DDD3D6A" w14:textId="6B38953E" w:rsidR="002F0DD0" w:rsidRDefault="002F0DD0" w:rsidP="002F0DD0">
      <w:pPr>
        <w:pStyle w:val="Code"/>
        <w:rPr>
          <w:ins w:id="6713" w:author="Laurence Golding" w:date="2019-05-11T06:51:00Z"/>
        </w:rPr>
      </w:pPr>
      <w:ins w:id="6714" w:author="Laurence Golding" w:date="2019-05-11T06:51:00Z">
        <w:r>
          <w:t xml:space="preserve">          "id": "CA2101",</w:t>
        </w:r>
      </w:ins>
    </w:p>
    <w:p w14:paraId="74C25B17" w14:textId="784A984A" w:rsidR="002F0DD0" w:rsidRDefault="002F0DD0" w:rsidP="002F0DD0">
      <w:pPr>
        <w:pStyle w:val="Code"/>
        <w:rPr>
          <w:ins w:id="6715" w:author="Laurence Golding" w:date="2019-05-11T06:51:00Z"/>
        </w:rPr>
      </w:pPr>
      <w:ins w:id="6716" w:author="Laurence Golding" w:date="2019-05-11T06:51:00Z">
        <w:r>
          <w:t xml:space="preserve">          "shortDescription": {</w:t>
        </w:r>
      </w:ins>
    </w:p>
    <w:p w14:paraId="60C14797" w14:textId="316BD9F3" w:rsidR="002F0DD0" w:rsidRDefault="002F0DD0" w:rsidP="002F0DD0">
      <w:pPr>
        <w:pStyle w:val="Code"/>
        <w:rPr>
          <w:ins w:id="6717" w:author="Laurence Golding" w:date="2019-05-11T06:51:00Z"/>
        </w:rPr>
      </w:pPr>
      <w:ins w:id="6718" w:author="Laurence Golding" w:date="2019-05-11T06:51:00Z">
        <w:r>
          <w:t xml:space="preserve">            "text": "Do not do dangerous things."</w:t>
        </w:r>
      </w:ins>
    </w:p>
    <w:p w14:paraId="60A1C88A" w14:textId="45EEE16B" w:rsidR="002F0DD0" w:rsidRDefault="002F0DD0" w:rsidP="002F0DD0">
      <w:pPr>
        <w:pStyle w:val="Code"/>
        <w:rPr>
          <w:ins w:id="6719" w:author="Laurence Golding" w:date="2019-05-11T06:51:00Z"/>
        </w:rPr>
      </w:pPr>
      <w:ins w:id="6720" w:author="Laurence Golding" w:date="2019-05-11T06:51:00Z">
        <w:r>
          <w:t xml:space="preserve">          }</w:t>
        </w:r>
      </w:ins>
    </w:p>
    <w:p w14:paraId="3A0DA491" w14:textId="1D338C82" w:rsidR="002F0DD0" w:rsidRDefault="002F0DD0" w:rsidP="002F0DD0">
      <w:pPr>
        <w:pStyle w:val="Code"/>
        <w:rPr>
          <w:ins w:id="6721" w:author="Laurence Golding" w:date="2019-05-11T06:51:00Z"/>
        </w:rPr>
      </w:pPr>
      <w:ins w:id="6722" w:author="Laurence Golding" w:date="2019-05-11T06:51:00Z">
        <w:r>
          <w:t xml:space="preserve">        }</w:t>
        </w:r>
      </w:ins>
    </w:p>
    <w:p w14:paraId="15B8BC25" w14:textId="49657164" w:rsidR="002F0DD0" w:rsidRDefault="002F0DD0" w:rsidP="002F0DD0">
      <w:pPr>
        <w:pStyle w:val="Code"/>
        <w:rPr>
          <w:ins w:id="6723" w:author="Laurence Golding" w:date="2019-05-11T06:51:00Z"/>
        </w:rPr>
      </w:pPr>
      <w:ins w:id="6724" w:author="Laurence Golding" w:date="2019-05-11T06:51:00Z">
        <w:r>
          <w:t xml:space="preserve">      ]</w:t>
        </w:r>
      </w:ins>
    </w:p>
    <w:p w14:paraId="55839DB9" w14:textId="77777777" w:rsidR="002F0DD0" w:rsidRDefault="002F0DD0" w:rsidP="002F0DD0">
      <w:pPr>
        <w:pStyle w:val="Code"/>
        <w:rPr>
          <w:ins w:id="6725" w:author="Laurence Golding" w:date="2019-05-11T06:51:00Z"/>
        </w:rPr>
      </w:pPr>
      <w:ins w:id="6726" w:author="Laurence Golding" w:date="2019-05-11T06:51:00Z">
        <w:r>
          <w:t xml:space="preserve">    }</w:t>
        </w:r>
      </w:ins>
    </w:p>
    <w:p w14:paraId="35469BE6" w14:textId="77777777" w:rsidR="002F0DD0" w:rsidRDefault="002F0DD0" w:rsidP="002F0DD0">
      <w:pPr>
        <w:pStyle w:val="Code"/>
        <w:rPr>
          <w:ins w:id="6727" w:author="Laurence Golding" w:date="2019-05-11T06:51:00Z"/>
        </w:rPr>
      </w:pPr>
      <w:ins w:id="6728" w:author="Laurence Golding" w:date="2019-05-11T06:51:00Z">
        <w:r>
          <w:t xml:space="preserve">  },</w:t>
        </w:r>
      </w:ins>
    </w:p>
    <w:p w14:paraId="70D78A4A" w14:textId="77777777" w:rsidR="002F0DD0" w:rsidRDefault="002F0DD0" w:rsidP="002F0DD0">
      <w:pPr>
        <w:pStyle w:val="Code"/>
        <w:rPr>
          <w:ins w:id="6729" w:author="Laurence Golding" w:date="2019-05-11T06:51:00Z"/>
        </w:rPr>
      </w:pPr>
      <w:ins w:id="6730" w:author="Laurence Golding" w:date="2019-05-11T06:51:00Z">
        <w:r>
          <w:t xml:space="preserve">  "translations": [</w:t>
        </w:r>
      </w:ins>
    </w:p>
    <w:p w14:paraId="17E11A84" w14:textId="77777777" w:rsidR="002F0DD0" w:rsidRDefault="002F0DD0" w:rsidP="002F0DD0">
      <w:pPr>
        <w:pStyle w:val="Code"/>
        <w:rPr>
          <w:ins w:id="6731" w:author="Laurence Golding" w:date="2019-05-11T06:51:00Z"/>
        </w:rPr>
      </w:pPr>
      <w:ins w:id="6732" w:author="Laurence Golding" w:date="2019-05-11T06:51:00Z">
        <w:r>
          <w:t xml:space="preserve">    {                              # A toolComponent object.</w:t>
        </w:r>
      </w:ins>
    </w:p>
    <w:p w14:paraId="31C30781" w14:textId="00CF6ED5" w:rsidR="002F0DD0" w:rsidRDefault="002F0DD0" w:rsidP="002F0DD0">
      <w:pPr>
        <w:pStyle w:val="Code"/>
        <w:rPr>
          <w:ins w:id="6733" w:author="Laurence Golding" w:date="2019-05-11T06:51:00Z"/>
        </w:rPr>
      </w:pPr>
      <w:ins w:id="6734" w:author="Laurence Golding" w:date="2019-05-11T06:51:00Z">
        <w:r>
          <w:t xml:space="preserve">      "language": "fr-FR",</w:t>
        </w:r>
      </w:ins>
    </w:p>
    <w:p w14:paraId="30DB9501" w14:textId="249782F5" w:rsidR="002F0DD0" w:rsidRDefault="002F0DD0" w:rsidP="002F0DD0">
      <w:pPr>
        <w:pStyle w:val="Code"/>
        <w:rPr>
          <w:ins w:id="6735" w:author="Laurence Golding" w:date="2019-05-11T06:51:00Z"/>
        </w:rPr>
      </w:pPr>
      <w:ins w:id="6736" w:author="Laurence Golding" w:date="2019-05-11T06:51:00Z">
        <w:r>
          <w:t xml:space="preserve">      "semanticVersion": "3.1.3",</w:t>
        </w:r>
      </w:ins>
    </w:p>
    <w:p w14:paraId="2203B9A1" w14:textId="5E85536E" w:rsidR="002F0DD0" w:rsidRDefault="002F0DD0" w:rsidP="002F0DD0">
      <w:pPr>
        <w:pStyle w:val="Code"/>
        <w:rPr>
          <w:ins w:id="6737" w:author="Laurence Golding" w:date="2019-05-11T06:51:00Z"/>
        </w:rPr>
      </w:pPr>
      <w:ins w:id="6738" w:author="Laurence Golding" w:date="2019-05-11T06:51:00Z">
        <w:r>
          <w:t xml:space="preserve">      "localizedDataSemanticVersion": "3.1.2",</w:t>
        </w:r>
      </w:ins>
    </w:p>
    <w:p w14:paraId="3BDE8C50" w14:textId="1F777226" w:rsidR="002F0DD0" w:rsidRDefault="002F0DD0" w:rsidP="002F0DD0">
      <w:pPr>
        <w:pStyle w:val="Code"/>
        <w:rPr>
          <w:ins w:id="6739" w:author="Laurence Golding" w:date="2019-05-11T06:51:00Z"/>
        </w:rPr>
      </w:pPr>
      <w:ins w:id="6740" w:author="Laurence Golding" w:date="2019-05-11T06:51:00Z">
        <w:r>
          <w:t xml:space="preserve">      "contents": [</w:t>
        </w:r>
      </w:ins>
    </w:p>
    <w:p w14:paraId="4462D1AE" w14:textId="488A4C86" w:rsidR="002F0DD0" w:rsidRDefault="002F0DD0" w:rsidP="002F0DD0">
      <w:pPr>
        <w:pStyle w:val="Code"/>
        <w:rPr>
          <w:ins w:id="6741" w:author="Laurence Golding" w:date="2019-05-11T06:51:00Z"/>
        </w:rPr>
      </w:pPr>
      <w:ins w:id="6742" w:author="Laurence Golding" w:date="2019-05-11T06:51:00Z">
        <w:r>
          <w:t xml:space="preserve">        "localizedData"</w:t>
        </w:r>
      </w:ins>
    </w:p>
    <w:p w14:paraId="0A87E474" w14:textId="4426CC46" w:rsidR="002F0DD0" w:rsidRDefault="002F0DD0" w:rsidP="002F0DD0">
      <w:pPr>
        <w:pStyle w:val="Code"/>
        <w:rPr>
          <w:ins w:id="6743" w:author="Laurence Golding" w:date="2019-05-11T06:51:00Z"/>
        </w:rPr>
      </w:pPr>
      <w:ins w:id="6744" w:author="Laurence Golding" w:date="2019-05-11T06:51:00Z">
        <w:r>
          <w:t xml:space="preserve">      ],</w:t>
        </w:r>
      </w:ins>
    </w:p>
    <w:p w14:paraId="03F52032" w14:textId="6D7DD1CF" w:rsidR="002F0DD0" w:rsidRDefault="002F0DD0" w:rsidP="002F0DD0">
      <w:pPr>
        <w:pStyle w:val="Code"/>
        <w:rPr>
          <w:ins w:id="6745" w:author="Laurence Golding" w:date="2019-05-11T06:51:00Z"/>
        </w:rPr>
      </w:pPr>
      <w:ins w:id="6746" w:author="Laurence Golding" w:date="2019-05-11T06:51:00Z">
        <w:r>
          <w:t xml:space="preserve">      "translationMetadata": {</w:t>
        </w:r>
      </w:ins>
    </w:p>
    <w:p w14:paraId="0EE6D6FB" w14:textId="479CB33B" w:rsidR="002F0DD0" w:rsidRDefault="002F0DD0" w:rsidP="002F0DD0">
      <w:pPr>
        <w:pStyle w:val="Code"/>
        <w:rPr>
          <w:ins w:id="6747" w:author="Laurence Golding" w:date="2019-05-11T06:51:00Z"/>
        </w:rPr>
      </w:pPr>
      <w:ins w:id="6748" w:author="Laurence Golding" w:date="2019-05-11T06:51:00Z">
        <w:r>
          <w:t xml:space="preserve">        "name": "French translation for CodeScanner"</w:t>
        </w:r>
      </w:ins>
    </w:p>
    <w:p w14:paraId="1C972650" w14:textId="0B32C649" w:rsidR="002F0DD0" w:rsidRDefault="002F0DD0" w:rsidP="002F0DD0">
      <w:pPr>
        <w:pStyle w:val="Code"/>
        <w:rPr>
          <w:ins w:id="6749" w:author="Laurence Golding" w:date="2019-05-11T06:51:00Z"/>
        </w:rPr>
      </w:pPr>
      <w:ins w:id="6750" w:author="Laurence Golding" w:date="2019-05-11T06:51:00Z">
        <w:r>
          <w:t xml:space="preserve">      },</w:t>
        </w:r>
      </w:ins>
    </w:p>
    <w:p w14:paraId="35ED9B96" w14:textId="0479A4E1" w:rsidR="002F0DD0" w:rsidRDefault="002F0DD0" w:rsidP="002F0DD0">
      <w:pPr>
        <w:pStyle w:val="Code"/>
        <w:rPr>
          <w:ins w:id="6751" w:author="Laurence Golding" w:date="2019-05-11T06:51:00Z"/>
        </w:rPr>
      </w:pPr>
      <w:ins w:id="6752" w:author="Laurence Golding" w:date="2019-05-11T06:51:00Z">
        <w:r>
          <w:t xml:space="preserve">      "name": "&lt;</w:t>
        </w:r>
        <w:r w:rsidR="00A534B7">
          <w:rPr>
            <w:i/>
          </w:rPr>
          <w:t>The tool name '</w:t>
        </w:r>
        <w:r>
          <w:rPr>
            <w:i/>
          </w:rPr>
          <w:t>CodeScanner' translated into French</w:t>
        </w:r>
        <w:r>
          <w:t>&gt;",</w:t>
        </w:r>
      </w:ins>
    </w:p>
    <w:p w14:paraId="3CEC4296" w14:textId="0A321F57" w:rsidR="002F0DD0" w:rsidRDefault="002F0DD0" w:rsidP="002F0DD0">
      <w:pPr>
        <w:pStyle w:val="Code"/>
        <w:rPr>
          <w:ins w:id="6753" w:author="Laurence Golding" w:date="2019-05-11T06:51:00Z"/>
        </w:rPr>
      </w:pPr>
      <w:ins w:id="6754" w:author="Laurence Golding" w:date="2019-05-11T06:51:00Z">
        <w:r>
          <w:t xml:space="preserve">      ...</w:t>
        </w:r>
      </w:ins>
    </w:p>
    <w:p w14:paraId="3FE9010E" w14:textId="226A40E3" w:rsidR="002F0DD0" w:rsidRDefault="002F0DD0" w:rsidP="002F0DD0">
      <w:pPr>
        <w:pStyle w:val="Code"/>
        <w:rPr>
          <w:ins w:id="6755" w:author="Laurence Golding" w:date="2019-05-11T06:51:00Z"/>
        </w:rPr>
      </w:pPr>
      <w:ins w:id="6756" w:author="Laurence Golding" w:date="2019-05-11T06:51:00Z">
        <w:r>
          <w:t xml:space="preserve">      "rules": [</w:t>
        </w:r>
      </w:ins>
    </w:p>
    <w:p w14:paraId="61480CEB" w14:textId="48F8181E" w:rsidR="002F0DD0" w:rsidRDefault="002F0DD0" w:rsidP="002F0DD0">
      <w:pPr>
        <w:pStyle w:val="Code"/>
        <w:rPr>
          <w:ins w:id="6757" w:author="Laurence Golding" w:date="2019-05-11T06:51:00Z"/>
        </w:rPr>
      </w:pPr>
      <w:ins w:id="6758" w:author="Laurence Golding" w:date="2019-05-11T06:51:00Z">
        <w:r>
          <w:t xml:space="preserve">        {</w:t>
        </w:r>
      </w:ins>
    </w:p>
    <w:p w14:paraId="70C20C64" w14:textId="2ACF4654" w:rsidR="002F0DD0" w:rsidRDefault="002F0DD0" w:rsidP="002F0DD0">
      <w:pPr>
        <w:pStyle w:val="Code"/>
        <w:rPr>
          <w:ins w:id="6759" w:author="Laurence Golding" w:date="2019-05-11T06:51:00Z"/>
        </w:rPr>
      </w:pPr>
      <w:ins w:id="6760" w:author="Laurence Golding" w:date="2019-05-11T06:51:00Z">
        <w:r>
          <w:t xml:space="preserve">          "id": "CA2101",</w:t>
        </w:r>
      </w:ins>
    </w:p>
    <w:p w14:paraId="6CC9C6E6" w14:textId="5775E2AA" w:rsidR="002F0DD0" w:rsidRDefault="002F0DD0" w:rsidP="002F0DD0">
      <w:pPr>
        <w:pStyle w:val="Code"/>
        <w:rPr>
          <w:ins w:id="6761" w:author="Laurence Golding" w:date="2019-05-11T06:51:00Z"/>
        </w:rPr>
      </w:pPr>
      <w:ins w:id="6762" w:author="Laurence Golding" w:date="2019-05-11T06:51:00Z">
        <w:r>
          <w:t xml:space="preserve">          "shortDescription": {</w:t>
        </w:r>
      </w:ins>
    </w:p>
    <w:p w14:paraId="6085893E" w14:textId="555FE0FC" w:rsidR="002F0DD0" w:rsidRDefault="002F0DD0" w:rsidP="002F0DD0">
      <w:pPr>
        <w:pStyle w:val="Code"/>
        <w:rPr>
          <w:ins w:id="6763" w:author="Laurence Golding" w:date="2019-05-11T06:51:00Z"/>
        </w:rPr>
      </w:pPr>
      <w:ins w:id="6764" w:author="Laurence Golding" w:date="2019-05-11T06:51:00Z">
        <w:r>
          <w:t xml:space="preserve">            "text": "&lt;</w:t>
        </w:r>
        <w:r>
          <w:rPr>
            <w:i/>
          </w:rPr>
          <w:t>'Do not do dangerous things.' Translated into French</w:t>
        </w:r>
        <w:r>
          <w:t>&gt;"</w:t>
        </w:r>
      </w:ins>
    </w:p>
    <w:p w14:paraId="5C422AA3" w14:textId="4FE67727" w:rsidR="002F0DD0" w:rsidRDefault="002F0DD0" w:rsidP="002F0DD0">
      <w:pPr>
        <w:pStyle w:val="Code"/>
        <w:rPr>
          <w:ins w:id="6765" w:author="Laurence Golding" w:date="2019-05-11T06:51:00Z"/>
        </w:rPr>
      </w:pPr>
      <w:ins w:id="6766" w:author="Laurence Golding" w:date="2019-05-11T06:51:00Z">
        <w:r>
          <w:t xml:space="preserve">          }</w:t>
        </w:r>
      </w:ins>
    </w:p>
    <w:p w14:paraId="64B26D04" w14:textId="49A7E48F" w:rsidR="002F0DD0" w:rsidRDefault="002F0DD0" w:rsidP="002F0DD0">
      <w:pPr>
        <w:pStyle w:val="Code"/>
        <w:rPr>
          <w:ins w:id="6767" w:author="Laurence Golding" w:date="2019-05-11T06:51:00Z"/>
        </w:rPr>
      </w:pPr>
      <w:ins w:id="6768" w:author="Laurence Golding" w:date="2019-05-11T06:51:00Z">
        <w:r>
          <w:t xml:space="preserve">        }</w:t>
        </w:r>
      </w:ins>
    </w:p>
    <w:p w14:paraId="4CBA47C1" w14:textId="786A55CB" w:rsidR="002F0DD0" w:rsidRPr="002F0DD0" w:rsidRDefault="002F0DD0" w:rsidP="002F0DD0">
      <w:pPr>
        <w:pStyle w:val="Code"/>
        <w:rPr>
          <w:ins w:id="6769" w:author="Laurence Golding" w:date="2019-05-11T06:51:00Z"/>
        </w:rPr>
      </w:pPr>
      <w:ins w:id="6770" w:author="Laurence Golding" w:date="2019-05-11T06:51:00Z">
        <w:r>
          <w:t xml:space="preserve">      ]</w:t>
        </w:r>
      </w:ins>
    </w:p>
    <w:p w14:paraId="6DE0D54F" w14:textId="77777777" w:rsidR="002F0DD0" w:rsidRDefault="002F0DD0" w:rsidP="002F0DD0">
      <w:pPr>
        <w:pStyle w:val="Code"/>
        <w:rPr>
          <w:ins w:id="6771" w:author="Laurence Golding" w:date="2019-05-11T06:51:00Z"/>
        </w:rPr>
      </w:pPr>
      <w:ins w:id="6772" w:author="Laurence Golding" w:date="2019-05-11T06:51:00Z">
        <w:r>
          <w:t xml:space="preserve">    }</w:t>
        </w:r>
      </w:ins>
    </w:p>
    <w:p w14:paraId="65642BE9" w14:textId="77777777" w:rsidR="002F0DD0" w:rsidRDefault="002F0DD0" w:rsidP="002F0DD0">
      <w:pPr>
        <w:pStyle w:val="Code"/>
        <w:rPr>
          <w:ins w:id="6773" w:author="Laurence Golding" w:date="2019-05-11T06:51:00Z"/>
        </w:rPr>
      </w:pPr>
      <w:ins w:id="6774" w:author="Laurence Golding" w:date="2019-05-11T06:51:00Z">
        <w:r>
          <w:t xml:space="preserve">  ],</w:t>
        </w:r>
      </w:ins>
    </w:p>
    <w:p w14:paraId="4EF57F5B" w14:textId="77777777" w:rsidR="002F0DD0" w:rsidRDefault="002F0DD0" w:rsidP="002F0DD0">
      <w:pPr>
        <w:pStyle w:val="Code"/>
        <w:rPr>
          <w:ins w:id="6775" w:author="Laurence Golding" w:date="2019-05-11T06:51:00Z"/>
        </w:rPr>
      </w:pPr>
      <w:ins w:id="6776" w:author="Laurence Golding" w:date="2019-05-11T06:51:00Z">
        <w:r>
          <w:t xml:space="preserve">  ...</w:t>
        </w:r>
      </w:ins>
    </w:p>
    <w:p w14:paraId="3B23AD9C" w14:textId="77777777" w:rsidR="002F0DD0" w:rsidRDefault="002F0DD0" w:rsidP="002F0DD0">
      <w:pPr>
        <w:pStyle w:val="Code"/>
        <w:rPr>
          <w:ins w:id="6777" w:author="Laurence Golding" w:date="2019-05-11T06:51:00Z"/>
        </w:rPr>
      </w:pPr>
      <w:ins w:id="6778" w:author="Laurence Golding" w:date="2019-05-11T06:51:00Z">
        <w:r>
          <w:t>}</w:t>
        </w:r>
      </w:ins>
    </w:p>
    <w:p w14:paraId="1BE5BBBE" w14:textId="10A279A7" w:rsidR="00D61B3C" w:rsidRDefault="00D61B3C" w:rsidP="00D61B3C">
      <w:pPr>
        <w:pStyle w:val="Heading3"/>
        <w:rPr>
          <w:ins w:id="6779" w:author="Laurence Golding" w:date="2019-05-11T06:51:00Z"/>
        </w:rPr>
      </w:pPr>
      <w:bookmarkStart w:id="6780" w:name="_Ref4572690"/>
      <w:bookmarkStart w:id="6781" w:name="_Toc8367050"/>
      <w:ins w:id="6782" w:author="Laurence Golding" w:date="2019-05-11T06:51:00Z">
        <w:r>
          <w:t>Policies</w:t>
        </w:r>
        <w:bookmarkEnd w:id="6780"/>
        <w:bookmarkEnd w:id="6781"/>
      </w:ins>
    </w:p>
    <w:p w14:paraId="4421BFDA" w14:textId="18D9C279" w:rsidR="005A778B" w:rsidRDefault="005A778B" w:rsidP="005A778B">
      <w:pPr>
        <w:rPr>
          <w:ins w:id="6783" w:author="Laurence Golding" w:date="2019-05-11T06:51:00Z"/>
        </w:rPr>
      </w:pPr>
      <w:ins w:id="6784" w:author="Laurence Golding" w:date="2019-05-11T06:51:00Z">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ins>
    </w:p>
    <w:p w14:paraId="63CFA3D6" w14:textId="00552E04" w:rsidR="00213743" w:rsidRDefault="000C422E" w:rsidP="000C422E">
      <w:pPr>
        <w:rPr>
          <w:ins w:id="6785" w:author="Laurence Golding" w:date="2019-05-11T06:51:00Z"/>
        </w:rPr>
      </w:pPr>
      <w:ins w:id="6786" w:author="Laurence Golding" w:date="2019-05-11T06:51:00Z">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9127C">
          <w:t>3.19.33</w:t>
        </w:r>
        <w:r w:rsidR="00363F84">
          <w:fldChar w:fldCharType="end"/>
        </w:r>
        <w:r w:rsidR="00213743">
          <w:t>).</w:t>
        </w:r>
      </w:ins>
    </w:p>
    <w:p w14:paraId="6456A294" w14:textId="60314FE1" w:rsidR="000C422E" w:rsidRDefault="00213743" w:rsidP="000C422E">
      <w:pPr>
        <w:rPr>
          <w:ins w:id="6787" w:author="Laurence Golding" w:date="2019-05-11T06:51:00Z"/>
        </w:rPr>
      </w:pPr>
      <w:ins w:id="6788" w:author="Laurence Golding" w:date="2019-05-11T06:51:00Z">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9127C">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9127C">
          <w:t>3.49</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9127C">
          <w:t>3.49.14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w:t>
        </w:r>
        <w:r w:rsidR="00090BC9">
          <w:lastRenderedPageBreak/>
          <w:t xml:space="preserve">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9127C">
          <w:t>3.50.3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ins>
    </w:p>
    <w:p w14:paraId="6042F406" w14:textId="47D682D0" w:rsidR="000C422E" w:rsidRDefault="000C422E" w:rsidP="000C422E">
      <w:pPr>
        <w:rPr>
          <w:ins w:id="6789" w:author="Laurence Golding" w:date="2019-05-11T06:51:00Z"/>
        </w:rPr>
      </w:pPr>
      <w:ins w:id="6790" w:author="Laurence Golding" w:date="2019-05-11T06:51:00Z">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9127C">
          <w:t>3.14.10</w:t>
        </w:r>
        <w:r>
          <w:fldChar w:fldCharType="end"/>
        </w:r>
        <w:r>
          <w:t>).</w:t>
        </w:r>
      </w:ins>
    </w:p>
    <w:p w14:paraId="1322BD32" w14:textId="415F74A2" w:rsidR="000C422E" w:rsidRDefault="00213743" w:rsidP="000C422E">
      <w:pPr>
        <w:rPr>
          <w:ins w:id="6791" w:author="Laurence Golding" w:date="2019-05-11T06:51:00Z"/>
        </w:rPr>
      </w:pPr>
      <w:ins w:id="6792" w:author="Laurence Golding" w:date="2019-05-11T06:51:00Z">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9127C">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9127C">
          <w:t>3.27.10</w:t>
        </w:r>
        <w:r>
          <w:fldChar w:fldCharType="end"/>
        </w:r>
        <w:r>
          <w:t>).</w:t>
        </w:r>
      </w:ins>
    </w:p>
    <w:p w14:paraId="25201495" w14:textId="424C81DE" w:rsidR="00213743" w:rsidRDefault="00213743" w:rsidP="00213743">
      <w:pPr>
        <w:pStyle w:val="Note"/>
        <w:rPr>
          <w:ins w:id="6793" w:author="Laurence Golding" w:date="2019-05-11T06:51:00Z"/>
        </w:rPr>
      </w:pPr>
      <w:ins w:id="6794" w:author="Laurence Golding" w:date="2019-05-11T06:51:00Z">
        <w:r>
          <w:t>NOTE: The rationale is that when a user asks to see how a policy views a set of results, they want to see exactly what the policy has to say, regardless of any configuration options that might have been selected when the log was created.</w:t>
        </w:r>
      </w:ins>
    </w:p>
    <w:p w14:paraId="18D41C6B" w14:textId="2152CF41" w:rsidR="000375DC" w:rsidRPr="009B381A" w:rsidRDefault="000375DC" w:rsidP="000375DC">
      <w:pPr>
        <w:pStyle w:val="Note"/>
        <w:rPr>
          <w:ins w:id="6795" w:author="Laurence Golding" w:date="2019-05-11T06:51:00Z"/>
        </w:rPr>
      </w:pPr>
      <w:bookmarkStart w:id="6796" w:name="_Hlk4517246"/>
      <w:ins w:id="6797" w:author="Laurence Golding" w:date="2019-05-11T06:51:00Z">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ins>
    </w:p>
    <w:p w14:paraId="1C52E25B" w14:textId="53B203B2" w:rsidR="000375DC" w:rsidRDefault="000375DC" w:rsidP="000375DC">
      <w:pPr>
        <w:pStyle w:val="Code"/>
        <w:rPr>
          <w:ins w:id="6798" w:author="Laurence Golding" w:date="2019-05-11T06:51:00Z"/>
        </w:rPr>
      </w:pPr>
      <w:ins w:id="6799" w:author="Laurence Golding" w:date="2019-05-11T06:51:00Z">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9127C">
          <w:t>3.14</w:t>
        </w:r>
        <w:r w:rsidR="0063571B">
          <w:fldChar w:fldCharType="end"/>
        </w:r>
        <w:r w:rsidR="0063571B">
          <w:t>)</w:t>
        </w:r>
        <w:r>
          <w:t>.</w:t>
        </w:r>
      </w:ins>
    </w:p>
    <w:p w14:paraId="32C27A5A" w14:textId="3701E809" w:rsidR="000375DC" w:rsidRDefault="000375DC" w:rsidP="000375DC">
      <w:pPr>
        <w:pStyle w:val="Code"/>
        <w:rPr>
          <w:ins w:id="6800" w:author="Laurence Golding" w:date="2019-05-11T06:51:00Z"/>
        </w:rPr>
      </w:pPr>
      <w:ins w:id="6801" w:author="Laurence Golding" w:date="2019-05-11T06:51:00Z">
        <w:r>
          <w:t xml:space="preserve">  "tool": {                        # See </w:t>
        </w:r>
        <w:bookmarkStart w:id="6802" w:name="_Hlk5010077"/>
        <w:r w:rsidRPr="003B5868">
          <w:t>§</w:t>
        </w:r>
        <w:bookmarkEnd w:id="6802"/>
        <w:r>
          <w:fldChar w:fldCharType="begin"/>
        </w:r>
        <w:r>
          <w:instrText xml:space="preserve"> REF _Ref493350956 \r \h </w:instrText>
        </w:r>
        <w:r>
          <w:fldChar w:fldCharType="separate"/>
        </w:r>
        <w:r w:rsidR="0009127C">
          <w:t>3.14.6</w:t>
        </w:r>
        <w:r>
          <w:fldChar w:fldCharType="end"/>
        </w:r>
        <w:r>
          <w:t>.</w:t>
        </w:r>
      </w:ins>
    </w:p>
    <w:p w14:paraId="69DC987F" w14:textId="3A2E42E1" w:rsidR="000375DC" w:rsidRDefault="000375DC" w:rsidP="000375DC">
      <w:pPr>
        <w:pStyle w:val="Code"/>
        <w:rPr>
          <w:ins w:id="6803" w:author="Laurence Golding" w:date="2019-05-11T06:51:00Z"/>
        </w:rPr>
      </w:pPr>
      <w:ins w:id="6804" w:author="Laurence Golding" w:date="2019-05-11T06:51:00Z">
        <w:r>
          <w:t xml:space="preserve">    "driver": {                    # See </w:t>
        </w:r>
        <w:r w:rsidRPr="003B5868">
          <w:t>§</w:t>
        </w:r>
        <w:r>
          <w:fldChar w:fldCharType="begin"/>
        </w:r>
        <w:r>
          <w:instrText xml:space="preserve"> REF _Ref3663219 \r \h </w:instrText>
        </w:r>
        <w:r>
          <w:fldChar w:fldCharType="separate"/>
        </w:r>
        <w:r w:rsidR="0009127C">
          <w:t>3.18.2</w:t>
        </w:r>
        <w:r>
          <w:fldChar w:fldCharType="end"/>
        </w:r>
        <w:r>
          <w:t>.</w:t>
        </w:r>
      </w:ins>
    </w:p>
    <w:p w14:paraId="4ED33D1E" w14:textId="77777777" w:rsidR="000375DC" w:rsidRDefault="000375DC" w:rsidP="000375DC">
      <w:pPr>
        <w:pStyle w:val="Code"/>
        <w:rPr>
          <w:ins w:id="6805" w:author="Laurence Golding" w:date="2019-05-11T06:51:00Z"/>
        </w:rPr>
      </w:pPr>
      <w:ins w:id="6806" w:author="Laurence Golding" w:date="2019-05-11T06:51:00Z">
        <w:r>
          <w:t xml:space="preserve">      "name": "CodeScanner",</w:t>
        </w:r>
      </w:ins>
    </w:p>
    <w:p w14:paraId="18DC80D7" w14:textId="7965AA00" w:rsidR="000375DC" w:rsidRDefault="000375DC" w:rsidP="000375DC">
      <w:pPr>
        <w:pStyle w:val="Code"/>
        <w:rPr>
          <w:ins w:id="6807" w:author="Laurence Golding" w:date="2019-05-11T06:51:00Z"/>
        </w:rPr>
      </w:pPr>
      <w:ins w:id="6808" w:author="Laurence Golding" w:date="2019-05-11T06:51:00Z">
        <w:r>
          <w:t xml:space="preserve">      "rules": [                   # See </w:t>
        </w:r>
        <w:r w:rsidRPr="003B5868">
          <w:t>§</w:t>
        </w:r>
        <w:r>
          <w:fldChar w:fldCharType="begin"/>
        </w:r>
        <w:r>
          <w:instrText xml:space="preserve"> REF _Ref3899090 \r \h </w:instrText>
        </w:r>
        <w:r>
          <w:fldChar w:fldCharType="separate"/>
        </w:r>
        <w:r w:rsidR="0009127C">
          <w:t>3.19.23</w:t>
        </w:r>
        <w:r>
          <w:fldChar w:fldCharType="end"/>
        </w:r>
        <w:r>
          <w:t>.</w:t>
        </w:r>
      </w:ins>
    </w:p>
    <w:p w14:paraId="5E4782E2" w14:textId="1239159B" w:rsidR="000375DC" w:rsidRDefault="000375DC" w:rsidP="000375DC">
      <w:pPr>
        <w:pStyle w:val="Code"/>
        <w:rPr>
          <w:ins w:id="6809" w:author="Laurence Golding" w:date="2019-05-11T06:51:00Z"/>
        </w:rPr>
      </w:pPr>
      <w:ins w:id="6810" w:author="Laurence Golding" w:date="2019-05-11T06:51:00Z">
        <w:r>
          <w:t xml:space="preserve">        {                          # A reportingDescriptor object (</w:t>
        </w:r>
        <w:r w:rsidRPr="003B5868">
          <w:t>§</w:t>
        </w:r>
        <w:r>
          <w:fldChar w:fldCharType="begin"/>
        </w:r>
        <w:r>
          <w:instrText xml:space="preserve"> REF _Ref493407996 \r \h </w:instrText>
        </w:r>
        <w:r>
          <w:fldChar w:fldCharType="separate"/>
        </w:r>
        <w:r w:rsidR="0009127C">
          <w:t>3.49</w:t>
        </w:r>
        <w:r>
          <w:fldChar w:fldCharType="end"/>
        </w:r>
        <w:r>
          <w:t>).</w:t>
        </w:r>
      </w:ins>
    </w:p>
    <w:p w14:paraId="7874FC94" w14:textId="77777777" w:rsidR="000375DC" w:rsidRDefault="000375DC" w:rsidP="000375DC">
      <w:pPr>
        <w:pStyle w:val="Code"/>
        <w:rPr>
          <w:ins w:id="6811" w:author="Laurence Golding" w:date="2019-05-11T06:51:00Z"/>
        </w:rPr>
      </w:pPr>
      <w:ins w:id="6812" w:author="Laurence Golding" w:date="2019-05-11T06:51:00Z">
        <w:r>
          <w:t xml:space="preserve">          "id": "CA2101",</w:t>
        </w:r>
      </w:ins>
    </w:p>
    <w:p w14:paraId="3B0AA9DC" w14:textId="6C819220" w:rsidR="000375DC" w:rsidRDefault="000375DC" w:rsidP="000375DC">
      <w:pPr>
        <w:pStyle w:val="Code"/>
        <w:rPr>
          <w:ins w:id="6813" w:author="Laurence Golding" w:date="2019-05-11T06:51:00Z"/>
        </w:rPr>
      </w:pPr>
      <w:ins w:id="6814" w:author="Laurence Golding" w:date="2019-05-11T06:51:00Z">
        <w:r>
          <w:t xml:space="preserve">          "defaultConfiguration" { # See </w:t>
        </w:r>
        <w:r w:rsidRPr="003B5868">
          <w:t>§</w:t>
        </w:r>
        <w:r>
          <w:fldChar w:fldCharType="begin"/>
        </w:r>
        <w:r>
          <w:instrText xml:space="preserve"> REF _Ref508894471 \r \h </w:instrText>
        </w:r>
        <w:r>
          <w:fldChar w:fldCharType="separate"/>
        </w:r>
        <w:r w:rsidR="0009127C">
          <w:t>3.49.14</w:t>
        </w:r>
        <w:r>
          <w:fldChar w:fldCharType="end"/>
        </w:r>
        <w:r>
          <w:t>.</w:t>
        </w:r>
      </w:ins>
    </w:p>
    <w:p w14:paraId="23232C93" w14:textId="77777777" w:rsidR="000375DC" w:rsidRDefault="000375DC" w:rsidP="000375DC">
      <w:pPr>
        <w:pStyle w:val="Code"/>
        <w:rPr>
          <w:ins w:id="6815" w:author="Laurence Golding" w:date="2019-05-11T06:51:00Z"/>
        </w:rPr>
      </w:pPr>
      <w:ins w:id="6816" w:author="Laurence Golding" w:date="2019-05-11T06:51:00Z">
        <w:r>
          <w:t xml:space="preserve">            "level": "warning"</w:t>
        </w:r>
      </w:ins>
    </w:p>
    <w:p w14:paraId="1771BA1A" w14:textId="77777777" w:rsidR="000375DC" w:rsidRDefault="000375DC" w:rsidP="000375DC">
      <w:pPr>
        <w:pStyle w:val="Code"/>
        <w:rPr>
          <w:ins w:id="6817" w:author="Laurence Golding" w:date="2019-05-11T06:51:00Z"/>
        </w:rPr>
      </w:pPr>
      <w:ins w:id="6818" w:author="Laurence Golding" w:date="2019-05-11T06:51:00Z">
        <w:r>
          <w:t xml:space="preserve">          }</w:t>
        </w:r>
      </w:ins>
    </w:p>
    <w:p w14:paraId="00FD41DA" w14:textId="7ABE4FEB" w:rsidR="000375DC" w:rsidRDefault="000375DC" w:rsidP="000375DC">
      <w:pPr>
        <w:pStyle w:val="Code"/>
        <w:rPr>
          <w:ins w:id="6819" w:author="Laurence Golding" w:date="2019-05-11T06:51:00Z"/>
        </w:rPr>
      </w:pPr>
      <w:ins w:id="6820" w:author="Laurence Golding" w:date="2019-05-11T06:51:00Z">
        <w:r>
          <w:t xml:space="preserve">        }</w:t>
        </w:r>
        <w:r w:rsidR="00D47FCA">
          <w:t>,</w:t>
        </w:r>
      </w:ins>
    </w:p>
    <w:p w14:paraId="720CEACC" w14:textId="06032475" w:rsidR="00D47FCA" w:rsidRDefault="00D47FCA" w:rsidP="000375DC">
      <w:pPr>
        <w:pStyle w:val="Code"/>
        <w:rPr>
          <w:ins w:id="6821" w:author="Laurence Golding" w:date="2019-05-11T06:51:00Z"/>
        </w:rPr>
      </w:pPr>
      <w:ins w:id="6822" w:author="Laurence Golding" w:date="2019-05-11T06:51:00Z">
        <w:r>
          <w:t xml:space="preserve">        {</w:t>
        </w:r>
      </w:ins>
    </w:p>
    <w:p w14:paraId="419A3F6C" w14:textId="36FD128A" w:rsidR="00D47FCA" w:rsidRDefault="00D47FCA" w:rsidP="000375DC">
      <w:pPr>
        <w:pStyle w:val="Code"/>
        <w:rPr>
          <w:ins w:id="6823" w:author="Laurence Golding" w:date="2019-05-11T06:51:00Z"/>
        </w:rPr>
      </w:pPr>
      <w:ins w:id="6824" w:author="Laurence Golding" w:date="2019-05-11T06:51:00Z">
        <w:r>
          <w:t xml:space="preserve">          "id": "CA2551",</w:t>
        </w:r>
      </w:ins>
    </w:p>
    <w:p w14:paraId="25BD07C9" w14:textId="36750437" w:rsidR="00D47FCA" w:rsidRDefault="00D47FCA" w:rsidP="000375DC">
      <w:pPr>
        <w:pStyle w:val="Code"/>
        <w:rPr>
          <w:ins w:id="6825" w:author="Laurence Golding" w:date="2019-05-11T06:51:00Z"/>
        </w:rPr>
      </w:pPr>
      <w:ins w:id="6826" w:author="Laurence Golding" w:date="2019-05-11T06:51:00Z">
        <w:r>
          <w:t xml:space="preserve">          "defaultConfiguration": {</w:t>
        </w:r>
      </w:ins>
    </w:p>
    <w:p w14:paraId="422F7E68" w14:textId="24792115" w:rsidR="00D47FCA" w:rsidRDefault="00D47FCA" w:rsidP="000375DC">
      <w:pPr>
        <w:pStyle w:val="Code"/>
        <w:rPr>
          <w:ins w:id="6827" w:author="Laurence Golding" w:date="2019-05-11T06:51:00Z"/>
        </w:rPr>
      </w:pPr>
      <w:ins w:id="6828" w:author="Laurence Golding" w:date="2019-05-11T06:51:00Z">
        <w:r>
          <w:t xml:space="preserve">            "level": "warning",</w:t>
        </w:r>
      </w:ins>
    </w:p>
    <w:p w14:paraId="55F6DDAC" w14:textId="202A223B" w:rsidR="00D47FCA" w:rsidRDefault="00D47FCA" w:rsidP="000375DC">
      <w:pPr>
        <w:pStyle w:val="Code"/>
        <w:rPr>
          <w:ins w:id="6829" w:author="Laurence Golding" w:date="2019-05-11T06:51:00Z"/>
        </w:rPr>
      </w:pPr>
      <w:ins w:id="6830" w:author="Laurence Golding" w:date="2019-05-11T06:51:00Z">
        <w:r>
          <w:t xml:space="preserve">            "enabled": false</w:t>
        </w:r>
      </w:ins>
    </w:p>
    <w:p w14:paraId="537784DE" w14:textId="682D8C87" w:rsidR="00D47FCA" w:rsidRDefault="00D47FCA" w:rsidP="000375DC">
      <w:pPr>
        <w:pStyle w:val="Code"/>
        <w:rPr>
          <w:ins w:id="6831" w:author="Laurence Golding" w:date="2019-05-11T06:51:00Z"/>
        </w:rPr>
      </w:pPr>
      <w:ins w:id="6832" w:author="Laurence Golding" w:date="2019-05-11T06:51:00Z">
        <w:r>
          <w:t xml:space="preserve">          }</w:t>
        </w:r>
      </w:ins>
    </w:p>
    <w:p w14:paraId="6F868BD5" w14:textId="14C288B4" w:rsidR="00D47FCA" w:rsidRDefault="00D47FCA" w:rsidP="000375DC">
      <w:pPr>
        <w:pStyle w:val="Code"/>
        <w:rPr>
          <w:ins w:id="6833" w:author="Laurence Golding" w:date="2019-05-11T06:51:00Z"/>
        </w:rPr>
      </w:pPr>
      <w:ins w:id="6834" w:author="Laurence Golding" w:date="2019-05-11T06:51:00Z">
        <w:r>
          <w:t xml:space="preserve">        }</w:t>
        </w:r>
      </w:ins>
    </w:p>
    <w:p w14:paraId="0ED409D6" w14:textId="77777777" w:rsidR="000375DC" w:rsidRDefault="000375DC" w:rsidP="000375DC">
      <w:pPr>
        <w:pStyle w:val="Code"/>
        <w:rPr>
          <w:ins w:id="6835" w:author="Laurence Golding" w:date="2019-05-11T06:51:00Z"/>
        </w:rPr>
      </w:pPr>
      <w:ins w:id="6836" w:author="Laurence Golding" w:date="2019-05-11T06:51:00Z">
        <w:r>
          <w:t xml:space="preserve">      ]</w:t>
        </w:r>
      </w:ins>
    </w:p>
    <w:p w14:paraId="778A0EB6" w14:textId="77777777" w:rsidR="000375DC" w:rsidRDefault="000375DC" w:rsidP="000375DC">
      <w:pPr>
        <w:pStyle w:val="Code"/>
        <w:rPr>
          <w:ins w:id="6837" w:author="Laurence Golding" w:date="2019-05-11T06:51:00Z"/>
        </w:rPr>
      </w:pPr>
      <w:ins w:id="6838" w:author="Laurence Golding" w:date="2019-05-11T06:51:00Z">
        <w:r>
          <w:t xml:space="preserve">    }</w:t>
        </w:r>
      </w:ins>
    </w:p>
    <w:p w14:paraId="06635BC3" w14:textId="77777777" w:rsidR="000375DC" w:rsidRDefault="000375DC" w:rsidP="000375DC">
      <w:pPr>
        <w:pStyle w:val="Code"/>
        <w:rPr>
          <w:ins w:id="6839" w:author="Laurence Golding" w:date="2019-05-11T06:51:00Z"/>
        </w:rPr>
      </w:pPr>
      <w:ins w:id="6840" w:author="Laurence Golding" w:date="2019-05-11T06:51:00Z">
        <w:r>
          <w:t xml:space="preserve">  },</w:t>
        </w:r>
      </w:ins>
    </w:p>
    <w:p w14:paraId="2CC3F878" w14:textId="77777777" w:rsidR="000375DC" w:rsidRDefault="000375DC" w:rsidP="000375DC">
      <w:pPr>
        <w:pStyle w:val="Code"/>
        <w:rPr>
          <w:ins w:id="6841" w:author="Laurence Golding" w:date="2019-05-11T06:51:00Z"/>
        </w:rPr>
      </w:pPr>
      <w:ins w:id="6842" w:author="Laurence Golding" w:date="2019-05-11T06:51:00Z">
        <w:r>
          <w:t xml:space="preserve">  "policies": [</w:t>
        </w:r>
      </w:ins>
    </w:p>
    <w:p w14:paraId="751FE902" w14:textId="5CC3DDC4" w:rsidR="000375DC" w:rsidRDefault="000375DC" w:rsidP="000375DC">
      <w:pPr>
        <w:pStyle w:val="Code"/>
        <w:rPr>
          <w:ins w:id="6843" w:author="Laurence Golding" w:date="2019-05-11T06:51:00Z"/>
        </w:rPr>
      </w:pPr>
      <w:ins w:id="6844" w:author="Laurence Golding" w:date="2019-05-11T06:51:00Z">
        <w:r>
          <w:t xml:space="preserve">    {                              # A toolComponent object (</w:t>
        </w:r>
        <w:r w:rsidRPr="003B5868">
          <w:t>§</w:t>
        </w:r>
        <w:r>
          <w:fldChar w:fldCharType="begin"/>
        </w:r>
        <w:r>
          <w:instrText xml:space="preserve"> REF _Ref3663078 \r \h </w:instrText>
        </w:r>
        <w:r>
          <w:fldChar w:fldCharType="separate"/>
        </w:r>
        <w:r w:rsidR="0009127C">
          <w:t>3.19</w:t>
        </w:r>
        <w:r>
          <w:fldChar w:fldCharType="end"/>
        </w:r>
        <w:r>
          <w:t>).</w:t>
        </w:r>
      </w:ins>
    </w:p>
    <w:p w14:paraId="643AF4A0" w14:textId="77777777" w:rsidR="000375DC" w:rsidRDefault="000375DC" w:rsidP="000375DC">
      <w:pPr>
        <w:pStyle w:val="Code"/>
        <w:rPr>
          <w:ins w:id="6845" w:author="Laurence Golding" w:date="2019-05-11T06:51:00Z"/>
        </w:rPr>
      </w:pPr>
      <w:ins w:id="6846" w:author="Laurence Golding" w:date="2019-05-11T06:51:00Z">
        <w:r>
          <w:t xml:space="preserve">      "name": "Example Corp. Security Policy",</w:t>
        </w:r>
      </w:ins>
    </w:p>
    <w:p w14:paraId="44C7848D" w14:textId="77777777" w:rsidR="000375DC" w:rsidRDefault="000375DC" w:rsidP="000375DC">
      <w:pPr>
        <w:pStyle w:val="Code"/>
        <w:rPr>
          <w:ins w:id="6847" w:author="Laurence Golding" w:date="2019-05-11T06:51:00Z"/>
        </w:rPr>
      </w:pPr>
      <w:ins w:id="6848" w:author="Laurence Golding" w:date="2019-05-11T06:51:00Z">
        <w:r>
          <w:t xml:space="preserve">      "semanticVersion": "7.0",</w:t>
        </w:r>
      </w:ins>
    </w:p>
    <w:p w14:paraId="3534FAAD" w14:textId="77777777" w:rsidR="000375DC" w:rsidRDefault="000375DC" w:rsidP="000375DC">
      <w:pPr>
        <w:pStyle w:val="Code"/>
        <w:rPr>
          <w:ins w:id="6849" w:author="Laurence Golding" w:date="2019-05-11T06:51:00Z"/>
        </w:rPr>
      </w:pPr>
      <w:ins w:id="6850" w:author="Laurence Golding" w:date="2019-05-11T06:51:00Z">
        <w:r>
          <w:t xml:space="preserve">      "rules": [</w:t>
        </w:r>
      </w:ins>
    </w:p>
    <w:p w14:paraId="4C819670" w14:textId="77777777" w:rsidR="000375DC" w:rsidRDefault="000375DC" w:rsidP="000375DC">
      <w:pPr>
        <w:pStyle w:val="Code"/>
        <w:rPr>
          <w:ins w:id="6851" w:author="Laurence Golding" w:date="2019-05-11T06:51:00Z"/>
        </w:rPr>
      </w:pPr>
      <w:ins w:id="6852" w:author="Laurence Golding" w:date="2019-05-11T06:51:00Z">
        <w:r>
          <w:t xml:space="preserve">        {</w:t>
        </w:r>
      </w:ins>
    </w:p>
    <w:p w14:paraId="22752D7E" w14:textId="77777777" w:rsidR="000375DC" w:rsidRDefault="000375DC" w:rsidP="000375DC">
      <w:pPr>
        <w:pStyle w:val="Code"/>
        <w:rPr>
          <w:ins w:id="6853" w:author="Laurence Golding" w:date="2019-05-11T06:51:00Z"/>
        </w:rPr>
      </w:pPr>
      <w:ins w:id="6854" w:author="Laurence Golding" w:date="2019-05-11T06:51:00Z">
        <w:r>
          <w:t xml:space="preserve">          "id": "CA2101",</w:t>
        </w:r>
      </w:ins>
    </w:p>
    <w:p w14:paraId="045EF658" w14:textId="77777777" w:rsidR="000375DC" w:rsidRDefault="000375DC" w:rsidP="000375DC">
      <w:pPr>
        <w:pStyle w:val="Code"/>
        <w:rPr>
          <w:ins w:id="6855" w:author="Laurence Golding" w:date="2019-05-11T06:51:00Z"/>
        </w:rPr>
      </w:pPr>
      <w:ins w:id="6856" w:author="Laurence Golding" w:date="2019-05-11T06:51:00Z">
        <w:r>
          <w:t xml:space="preserve">          "defaultConfiguration" {</w:t>
        </w:r>
      </w:ins>
    </w:p>
    <w:p w14:paraId="4A1D50F4" w14:textId="77777777" w:rsidR="000375DC" w:rsidRDefault="000375DC" w:rsidP="000375DC">
      <w:pPr>
        <w:pStyle w:val="Code"/>
        <w:rPr>
          <w:ins w:id="6857" w:author="Laurence Golding" w:date="2019-05-11T06:51:00Z"/>
        </w:rPr>
      </w:pPr>
      <w:ins w:id="6858" w:author="Laurence Golding" w:date="2019-05-11T06:51:00Z">
        <w:r>
          <w:t xml:space="preserve">            "level": "error"</w:t>
        </w:r>
      </w:ins>
    </w:p>
    <w:p w14:paraId="61B78950" w14:textId="77777777" w:rsidR="000375DC" w:rsidRDefault="000375DC" w:rsidP="000375DC">
      <w:pPr>
        <w:pStyle w:val="Code"/>
        <w:rPr>
          <w:ins w:id="6859" w:author="Laurence Golding" w:date="2019-05-11T06:51:00Z"/>
        </w:rPr>
      </w:pPr>
      <w:ins w:id="6860" w:author="Laurence Golding" w:date="2019-05-11T06:51:00Z">
        <w:r>
          <w:t xml:space="preserve">          }</w:t>
        </w:r>
      </w:ins>
    </w:p>
    <w:p w14:paraId="591BB8BF" w14:textId="600FE2F6" w:rsidR="000375DC" w:rsidRDefault="000375DC" w:rsidP="000375DC">
      <w:pPr>
        <w:pStyle w:val="Code"/>
        <w:rPr>
          <w:ins w:id="6861" w:author="Laurence Golding" w:date="2019-05-11T06:51:00Z"/>
        </w:rPr>
      </w:pPr>
      <w:ins w:id="6862" w:author="Laurence Golding" w:date="2019-05-11T06:51:00Z">
        <w:r>
          <w:t xml:space="preserve">        }</w:t>
        </w:r>
        <w:r w:rsidR="00D47FCA">
          <w:t>,</w:t>
        </w:r>
      </w:ins>
    </w:p>
    <w:p w14:paraId="1FA8FC58" w14:textId="77777777" w:rsidR="00D47FCA" w:rsidRDefault="00D47FCA" w:rsidP="00D47FCA">
      <w:pPr>
        <w:pStyle w:val="Code"/>
        <w:rPr>
          <w:ins w:id="6863" w:author="Laurence Golding" w:date="2019-05-11T06:51:00Z"/>
        </w:rPr>
      </w:pPr>
      <w:ins w:id="6864" w:author="Laurence Golding" w:date="2019-05-11T06:51:00Z">
        <w:r>
          <w:t xml:space="preserve">        {</w:t>
        </w:r>
      </w:ins>
    </w:p>
    <w:p w14:paraId="30E56F4C" w14:textId="68AC826E" w:rsidR="00D47FCA" w:rsidRDefault="00D47FCA" w:rsidP="00D47FCA">
      <w:pPr>
        <w:pStyle w:val="Code"/>
        <w:rPr>
          <w:ins w:id="6865" w:author="Laurence Golding" w:date="2019-05-11T06:51:00Z"/>
        </w:rPr>
      </w:pPr>
      <w:ins w:id="6866" w:author="Laurence Golding" w:date="2019-05-11T06:51:00Z">
        <w:r>
          <w:t xml:space="preserve">          "id": "CA2551",</w:t>
        </w:r>
      </w:ins>
    </w:p>
    <w:p w14:paraId="6CEB7A58" w14:textId="77777777" w:rsidR="00D47FCA" w:rsidRDefault="00D47FCA" w:rsidP="00D47FCA">
      <w:pPr>
        <w:pStyle w:val="Code"/>
        <w:rPr>
          <w:ins w:id="6867" w:author="Laurence Golding" w:date="2019-05-11T06:51:00Z"/>
        </w:rPr>
      </w:pPr>
      <w:ins w:id="6868" w:author="Laurence Golding" w:date="2019-05-11T06:51:00Z">
        <w:r>
          <w:t xml:space="preserve">          "defaultConfiguration" {</w:t>
        </w:r>
      </w:ins>
    </w:p>
    <w:p w14:paraId="20C1639A" w14:textId="2B381449" w:rsidR="00D47FCA" w:rsidRDefault="00D47FCA" w:rsidP="00D47FCA">
      <w:pPr>
        <w:pStyle w:val="Code"/>
        <w:rPr>
          <w:ins w:id="6869" w:author="Laurence Golding" w:date="2019-05-11T06:51:00Z"/>
        </w:rPr>
      </w:pPr>
      <w:ins w:id="6870" w:author="Laurence Golding" w:date="2019-05-11T06:51:00Z">
        <w:r>
          <w:t xml:space="preserve">            "enabled": true</w:t>
        </w:r>
      </w:ins>
    </w:p>
    <w:p w14:paraId="3616D87F" w14:textId="77777777" w:rsidR="00D47FCA" w:rsidRDefault="00D47FCA" w:rsidP="00D47FCA">
      <w:pPr>
        <w:pStyle w:val="Code"/>
        <w:rPr>
          <w:ins w:id="6871" w:author="Laurence Golding" w:date="2019-05-11T06:51:00Z"/>
        </w:rPr>
      </w:pPr>
      <w:ins w:id="6872" w:author="Laurence Golding" w:date="2019-05-11T06:51:00Z">
        <w:r>
          <w:t xml:space="preserve">          }</w:t>
        </w:r>
      </w:ins>
    </w:p>
    <w:p w14:paraId="257C59E7" w14:textId="2E91BD9F" w:rsidR="00D47FCA" w:rsidRDefault="00D47FCA" w:rsidP="00D47FCA">
      <w:pPr>
        <w:pStyle w:val="Code"/>
        <w:rPr>
          <w:ins w:id="6873" w:author="Laurence Golding" w:date="2019-05-11T06:51:00Z"/>
        </w:rPr>
      </w:pPr>
      <w:ins w:id="6874" w:author="Laurence Golding" w:date="2019-05-11T06:51:00Z">
        <w:r>
          <w:t xml:space="preserve">        }</w:t>
        </w:r>
      </w:ins>
    </w:p>
    <w:p w14:paraId="178B6CCD" w14:textId="77777777" w:rsidR="000375DC" w:rsidRDefault="000375DC" w:rsidP="000375DC">
      <w:pPr>
        <w:pStyle w:val="Code"/>
        <w:rPr>
          <w:ins w:id="6875" w:author="Laurence Golding" w:date="2019-05-11T06:51:00Z"/>
        </w:rPr>
      </w:pPr>
      <w:ins w:id="6876" w:author="Laurence Golding" w:date="2019-05-11T06:51:00Z">
        <w:r>
          <w:t xml:space="preserve">      ]</w:t>
        </w:r>
      </w:ins>
    </w:p>
    <w:p w14:paraId="5AD9C026" w14:textId="77777777" w:rsidR="000375DC" w:rsidRDefault="000375DC" w:rsidP="000375DC">
      <w:pPr>
        <w:pStyle w:val="Code"/>
        <w:rPr>
          <w:ins w:id="6877" w:author="Laurence Golding" w:date="2019-05-11T06:51:00Z"/>
        </w:rPr>
      </w:pPr>
      <w:ins w:id="6878" w:author="Laurence Golding" w:date="2019-05-11T06:51:00Z">
        <w:r>
          <w:lastRenderedPageBreak/>
          <w:t xml:space="preserve">    }</w:t>
        </w:r>
      </w:ins>
    </w:p>
    <w:p w14:paraId="6EAD5D2D" w14:textId="77777777" w:rsidR="000375DC" w:rsidRDefault="000375DC" w:rsidP="000375DC">
      <w:pPr>
        <w:pStyle w:val="Code"/>
        <w:rPr>
          <w:ins w:id="6879" w:author="Laurence Golding" w:date="2019-05-11T06:51:00Z"/>
        </w:rPr>
      </w:pPr>
      <w:ins w:id="6880" w:author="Laurence Golding" w:date="2019-05-11T06:51:00Z">
        <w:r>
          <w:t xml:space="preserve">  ]</w:t>
        </w:r>
      </w:ins>
    </w:p>
    <w:p w14:paraId="0BDC6C5B" w14:textId="77777777" w:rsidR="000375DC" w:rsidRPr="009B381A" w:rsidRDefault="000375DC" w:rsidP="000375DC">
      <w:pPr>
        <w:pStyle w:val="Code"/>
        <w:rPr>
          <w:ins w:id="6881" w:author="Laurence Golding" w:date="2019-05-11T06:51:00Z"/>
        </w:rPr>
      </w:pPr>
      <w:ins w:id="6882" w:author="Laurence Golding" w:date="2019-05-11T06:51:00Z">
        <w:r>
          <w:t>}</w:t>
        </w:r>
      </w:ins>
    </w:p>
    <w:p w14:paraId="5BAB3D96" w14:textId="3451B36B" w:rsidR="004D6167" w:rsidRDefault="004D6167" w:rsidP="004D6167">
      <w:pPr>
        <w:pStyle w:val="Heading3"/>
        <w:rPr>
          <w:ins w:id="6883" w:author="Laurence Golding" w:date="2019-05-11T06:51:00Z"/>
        </w:rPr>
      </w:pPr>
      <w:bookmarkStart w:id="6884" w:name="_Ref4090820"/>
      <w:bookmarkStart w:id="6885" w:name="_Toc8367051"/>
      <w:bookmarkEnd w:id="6410"/>
      <w:bookmarkEnd w:id="6796"/>
      <w:ins w:id="6886" w:author="Laurence Golding" w:date="2019-05-11T06:51:00Z">
        <w:r>
          <w:t>guid property</w:t>
        </w:r>
        <w:bookmarkEnd w:id="6884"/>
        <w:bookmarkEnd w:id="6885"/>
      </w:ins>
    </w:p>
    <w:p w14:paraId="201B839A" w14:textId="11034F37" w:rsidR="00727029" w:rsidRDefault="004D6167" w:rsidP="004D6167">
      <w:pPr>
        <w:rPr>
          <w:ins w:id="6887" w:author="Laurence Golding" w:date="2019-05-11T06:51:00Z"/>
        </w:rPr>
      </w:pPr>
      <w:ins w:id="6888" w:author="Laurence Golding" w:date="2019-05-11T06:51:00Z">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ins>
    </w:p>
    <w:p w14:paraId="066D1A86" w14:textId="4D03BFBE" w:rsidR="00C11750" w:rsidRDefault="00C11750" w:rsidP="00C11750">
      <w:pPr>
        <w:pStyle w:val="Heading3"/>
        <w:rPr>
          <w:ins w:id="6889" w:author="Laurence Golding" w:date="2019-05-11T06:51:00Z"/>
        </w:rPr>
      </w:pPr>
      <w:bookmarkStart w:id="6890" w:name="_Toc8367052"/>
      <w:bookmarkStart w:id="6891" w:name="_Hlk7083192"/>
      <w:ins w:id="6892" w:author="Laurence Golding" w:date="2019-05-11T06:51:00Z">
        <w:r>
          <w:t>Product hierarchy properties</w:t>
        </w:r>
        <w:bookmarkEnd w:id="6890"/>
      </w:ins>
    </w:p>
    <w:p w14:paraId="735A70FC" w14:textId="0AC08915" w:rsidR="00C11750" w:rsidRPr="00C11750" w:rsidRDefault="00C11750" w:rsidP="00C11750">
      <w:pPr>
        <w:rPr>
          <w:ins w:id="6893" w:author="Laurence Golding" w:date="2019-05-11T06:51:00Z"/>
        </w:rPr>
      </w:pPr>
      <w:ins w:id="6894" w:author="Laurence Golding" w:date="2019-05-11T06:51:00Z">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9127C">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9127C">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9127C">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9127C">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ins>
    </w:p>
    <w:p w14:paraId="5284133B" w14:textId="17261183" w:rsidR="00401BB5" w:rsidRDefault="00401BB5" w:rsidP="00401BB5">
      <w:pPr>
        <w:pStyle w:val="Heading3"/>
        <w:rPr>
          <w:ins w:id="6895" w:author="Laurence Golding" w:date="2019-05-11T06:51:00Z"/>
        </w:rPr>
      </w:pPr>
      <w:bookmarkStart w:id="6896" w:name="_Ref493409155"/>
      <w:bookmarkStart w:id="6897" w:name="_Toc8367053"/>
      <w:bookmarkEnd w:id="6891"/>
      <w:ins w:id="6898" w:author="Laurence Golding" w:date="2019-05-11T06:51:00Z">
        <w:r>
          <w:t>name property</w:t>
        </w:r>
        <w:bookmarkEnd w:id="6896"/>
        <w:bookmarkEnd w:id="6897"/>
      </w:ins>
    </w:p>
    <w:p w14:paraId="2A7A8CB5" w14:textId="19A968D8" w:rsidR="00F85576" w:rsidRDefault="00F85576" w:rsidP="00F85576">
      <w:pPr>
        <w:rPr>
          <w:ins w:id="6899" w:author="Laurence Golding" w:date="2019-05-11T06:51:00Z"/>
        </w:rPr>
      </w:pPr>
      <w:ins w:id="6900" w:author="Laurence Golding" w:date="2019-05-11T06:51:00Z">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4C0325">
          <w:t>)</w:t>
        </w:r>
        <w:r w:rsidRPr="00F85576">
          <w:t xml:space="preserve"> </w:t>
        </w:r>
      </w:ins>
      <w:r w:rsidRPr="00F85576">
        <w:t>containing the name of the tool</w:t>
      </w:r>
      <w:ins w:id="6901" w:author="Laurence Golding" w:date="2019-05-11T06:51:00Z">
        <w:r w:rsidRPr="00F85576">
          <w:t xml:space="preserve"> </w:t>
        </w:r>
        <w:r w:rsidR="003D09A4">
          <w:t>component</w:t>
        </w:r>
        <w:r w:rsidRPr="00F85576">
          <w:t>.</w:t>
        </w:r>
      </w:ins>
    </w:p>
    <w:p w14:paraId="2625B35D" w14:textId="3C435E9C" w:rsidR="00F85576" w:rsidRDefault="00F85576" w:rsidP="00F85576">
      <w:pPr>
        <w:pStyle w:val="Note"/>
        <w:rPr>
          <w:ins w:id="6902" w:author="Laurence Golding" w:date="2019-05-11T06:51:00Z"/>
          <w:rStyle w:val="CODEtemp"/>
        </w:rPr>
      </w:pPr>
      <w:ins w:id="6903" w:author="Laurence Golding" w:date="2019-05-11T06:51:00Z">
        <w:r>
          <w:t>EXAMPLE</w:t>
        </w:r>
        <w:r w:rsidR="003D09A4">
          <w:t xml:space="preserve"> 1</w:t>
        </w:r>
        <w:r>
          <w:t xml:space="preserve">: </w:t>
        </w:r>
        <w:r w:rsidRPr="00F85576">
          <w:rPr>
            <w:rStyle w:val="CODEtemp"/>
          </w:rPr>
          <w:t>"CodeScanner"</w:t>
        </w:r>
      </w:ins>
    </w:p>
    <w:p w14:paraId="7F91575E" w14:textId="3A9F905D" w:rsidR="003D09A4" w:rsidRDefault="003D09A4" w:rsidP="003D09A4">
      <w:pPr>
        <w:pStyle w:val="Note"/>
        <w:rPr>
          <w:ins w:id="6904" w:author="Laurence Golding" w:date="2019-05-11T06:51:00Z"/>
        </w:rPr>
      </w:pPr>
      <w:ins w:id="6905" w:author="Laurence Golding" w:date="2019-05-11T06:51:00Z">
        <w:r>
          <w:t xml:space="preserve">EXAMPLE 2: </w:t>
        </w:r>
        <w:r w:rsidRPr="003D09A4">
          <w:rPr>
            <w:rStyle w:val="CODEtemp"/>
          </w:rPr>
          <w:t>"CodeScanner Security Rules Plugin"</w:t>
        </w:r>
      </w:ins>
    </w:p>
    <w:p w14:paraId="335F3D0E" w14:textId="3BCC1F28" w:rsidR="00C11750" w:rsidRPr="00C11750" w:rsidRDefault="003D09A4" w:rsidP="00C11750">
      <w:pPr>
        <w:pStyle w:val="Note"/>
        <w:rPr>
          <w:ins w:id="6906" w:author="Laurence Golding" w:date="2019-05-11T06:51:00Z"/>
        </w:rPr>
      </w:pPr>
      <w:ins w:id="6907" w:author="Laurence Golding" w:date="2019-05-11T06:51:00Z">
        <w:r>
          <w:t xml:space="preserve">EXAMPLE 3: </w:t>
        </w:r>
        <w:r w:rsidRPr="003D09A4">
          <w:rPr>
            <w:rStyle w:val="CODEtemp"/>
          </w:rPr>
          <w:t>"CodeScanner configuration file"</w:t>
        </w:r>
      </w:ins>
    </w:p>
    <w:p w14:paraId="6C834B4E" w14:textId="5B3AFBEF" w:rsidR="00401BB5" w:rsidRDefault="00401BB5" w:rsidP="00401BB5">
      <w:pPr>
        <w:pStyle w:val="Heading3"/>
        <w:rPr>
          <w:ins w:id="6908" w:author="Laurence Golding" w:date="2019-05-11T06:51:00Z"/>
        </w:rPr>
      </w:pPr>
      <w:bookmarkStart w:id="6909" w:name="_Ref493409168"/>
      <w:bookmarkStart w:id="6910" w:name="_Toc8367054"/>
      <w:ins w:id="6911" w:author="Laurence Golding" w:date="2019-05-11T06:51:00Z">
        <w:r>
          <w:t>fullName property</w:t>
        </w:r>
        <w:bookmarkEnd w:id="6909"/>
        <w:bookmarkEnd w:id="6910"/>
      </w:ins>
    </w:p>
    <w:p w14:paraId="00DFF29E" w14:textId="7A11F3E5" w:rsidR="00F85576" w:rsidRDefault="00F85576" w:rsidP="00F85576">
      <w:ins w:id="6912" w:author="Laurence Golding" w:date="2019-05-11T06:51:00Z">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r w:rsidRPr="00F85576">
          <w:t xml:space="preserve"> containing the name of the tool </w:t>
        </w:r>
        <w:r w:rsidR="003D09A4">
          <w:t>component</w:t>
        </w:r>
      </w:ins>
      <w:r w:rsidR="003D09A4">
        <w:t xml:space="preserve"> </w:t>
      </w:r>
      <w:r w:rsidRPr="00F85576">
        <w:t>along with its version and any other useful identifying information, such as its locale.</w:t>
      </w:r>
    </w:p>
    <w:p w14:paraId="7417C321" w14:textId="7B8ED4B8" w:rsidR="00F85576" w:rsidRDefault="00F85576" w:rsidP="00F85576">
      <w:pPr>
        <w:pStyle w:val="Note"/>
        <w:rPr>
          <w:rStyle w:val="CODEtemp"/>
          <w:rPrChange w:id="6913" w:author="Laurence Golding" w:date="2019-05-11T06:51:00Z">
            <w:rPr/>
          </w:rPrChange>
        </w:rPr>
      </w:pPr>
      <w:r>
        <w:t xml:space="preserve">EXAMPLE: </w:t>
      </w:r>
      <w:r w:rsidRPr="00F85576">
        <w:rPr>
          <w:rStyle w:val="CODEtemp"/>
        </w:rPr>
        <w:t>"CodeScanner 1.1, Developer Preview (en-US)"</w:t>
      </w:r>
    </w:p>
    <w:p w14:paraId="1D6F39E7" w14:textId="77777777" w:rsidR="00C11750" w:rsidRDefault="00C11750" w:rsidP="00C11750">
      <w:pPr>
        <w:pStyle w:val="Heading3"/>
        <w:rPr>
          <w:ins w:id="6914" w:author="Laurence Golding" w:date="2019-05-11T06:51:00Z"/>
        </w:rPr>
      </w:pPr>
      <w:bookmarkStart w:id="6915" w:name="_Ref7083009"/>
      <w:bookmarkStart w:id="6916" w:name="_Toc8367055"/>
      <w:ins w:id="6917" w:author="Laurence Golding" w:date="2019-05-11T06:51:00Z">
        <w:r>
          <w:t>product property</w:t>
        </w:r>
        <w:bookmarkEnd w:id="6915"/>
        <w:bookmarkEnd w:id="6916"/>
      </w:ins>
    </w:p>
    <w:p w14:paraId="4F0D1AB3" w14:textId="6538FECD" w:rsidR="00C11750" w:rsidRDefault="00C11750" w:rsidP="00C11750">
      <w:pPr>
        <w:rPr>
          <w:ins w:id="6918" w:author="Laurence Golding" w:date="2019-05-11T06:51:00Z"/>
        </w:rPr>
      </w:pPr>
      <w:ins w:id="6919" w:author="Laurence Golding" w:date="2019-05-11T06:51:00Z">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product to which the tool component belongs.</w:t>
        </w:r>
      </w:ins>
    </w:p>
    <w:p w14:paraId="44C61F51" w14:textId="77777777" w:rsidR="00C11750" w:rsidRPr="005C6D1F" w:rsidRDefault="00C11750" w:rsidP="00C11750">
      <w:pPr>
        <w:pStyle w:val="Note"/>
        <w:rPr>
          <w:ins w:id="6920" w:author="Laurence Golding" w:date="2019-05-11T06:51:00Z"/>
        </w:rPr>
      </w:pPr>
      <w:ins w:id="6921" w:author="Laurence Golding" w:date="2019-05-11T06:51:00Z">
        <w:r>
          <w:t xml:space="preserve">EXAMPLE: </w:t>
        </w:r>
        <w:r w:rsidRPr="0068622C">
          <w:rPr>
            <w:rStyle w:val="CODEtemp"/>
          </w:rPr>
          <w:t>"product": "Example Software Corp. Security Scanner"</w:t>
        </w:r>
      </w:ins>
    </w:p>
    <w:p w14:paraId="7FAC3B8A" w14:textId="77777777" w:rsidR="00C11750" w:rsidRDefault="00C11750" w:rsidP="00C11750">
      <w:pPr>
        <w:pStyle w:val="Heading3"/>
        <w:rPr>
          <w:ins w:id="6922" w:author="Laurence Golding" w:date="2019-05-11T06:51:00Z"/>
        </w:rPr>
      </w:pPr>
      <w:bookmarkStart w:id="6923" w:name="_Ref7083018"/>
      <w:bookmarkStart w:id="6924" w:name="_Toc8367056"/>
      <w:ins w:id="6925" w:author="Laurence Golding" w:date="2019-05-11T06:51:00Z">
        <w:r>
          <w:t>productSuite property</w:t>
        </w:r>
        <w:bookmarkEnd w:id="6923"/>
        <w:bookmarkEnd w:id="6924"/>
      </w:ins>
    </w:p>
    <w:p w14:paraId="0D752A87" w14:textId="034E0AAD" w:rsidR="00C11750" w:rsidRDefault="00C11750" w:rsidP="00C11750">
      <w:pPr>
        <w:rPr>
          <w:ins w:id="6926" w:author="Laurence Golding" w:date="2019-05-11T06:51:00Z"/>
        </w:rPr>
      </w:pPr>
      <w:ins w:id="6927" w:author="Laurence Golding" w:date="2019-05-11T06:51:00Z">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9127C">
          <w:t>3.5.1</w:t>
        </w:r>
        <w:r>
          <w:fldChar w:fldCharType="end"/>
        </w:r>
        <w:r>
          <w:t>) containing the name of the suite of products to which the tool component belongs.</w:t>
        </w:r>
      </w:ins>
    </w:p>
    <w:p w14:paraId="31838417" w14:textId="3F06C006" w:rsidR="00C11750" w:rsidRPr="00C11750" w:rsidRDefault="00C11750" w:rsidP="00C11750">
      <w:pPr>
        <w:pStyle w:val="Note"/>
        <w:rPr>
          <w:ins w:id="6928" w:author="Laurence Golding" w:date="2019-05-11T06:51:00Z"/>
        </w:rPr>
      </w:pPr>
      <w:ins w:id="6929" w:author="Laurence Golding" w:date="2019-05-11T06:51:00Z">
        <w:r>
          <w:t xml:space="preserve">EXAMPLE: </w:t>
        </w:r>
        <w:r w:rsidRPr="0068622C">
          <w:rPr>
            <w:rStyle w:val="CODEtemp"/>
          </w:rPr>
          <w:t>"productSuite": "Example Software Corp. Quality Tools"</w:t>
        </w:r>
      </w:ins>
    </w:p>
    <w:p w14:paraId="71FB46F9" w14:textId="1973EBB9" w:rsidR="00401BB5" w:rsidRDefault="00401BB5" w:rsidP="00401BB5">
      <w:pPr>
        <w:pStyle w:val="Heading3"/>
      </w:pPr>
      <w:bookmarkStart w:id="6930" w:name="_Ref493409198"/>
      <w:bookmarkStart w:id="6931" w:name="_Toc8367057"/>
      <w:bookmarkStart w:id="6932" w:name="_Toc516224736"/>
      <w:r>
        <w:t>semanticVersion property</w:t>
      </w:r>
      <w:bookmarkEnd w:id="6930"/>
      <w:bookmarkEnd w:id="6931"/>
      <w:bookmarkEnd w:id="6932"/>
    </w:p>
    <w:p w14:paraId="143A6795" w14:textId="79B9871B" w:rsidR="005E33DB" w:rsidRDefault="00F85576" w:rsidP="00F85576">
      <w:del w:id="6933" w:author="Laurence Golding" w:date="2019-05-11T06:51:00Z">
        <w:r w:rsidRPr="00F85576">
          <w:delText>In a log file produced by an analysis tool, a tool</w:delText>
        </w:r>
      </w:del>
      <w:ins w:id="6934" w:author="Laurence Golding" w:date="2019-05-11T06:51:00Z">
        <w:r w:rsidR="001F4675">
          <w:t>A</w:t>
        </w:r>
        <w:r w:rsidRPr="00F85576">
          <w:t xml:space="preserve"> </w:t>
        </w:r>
        <w:r w:rsidRPr="001F4675">
          <w:rPr>
            <w:rStyle w:val="CODEtemp"/>
          </w:rPr>
          <w:t>tool</w:t>
        </w:r>
        <w:r w:rsidR="001F4675" w:rsidRPr="001F4675">
          <w:rPr>
            <w:rStyle w:val="CODEtemp"/>
          </w:rPr>
          <w:t>Component</w:t>
        </w:r>
      </w:ins>
      <w:r w:rsidRPr="00F85576">
        <w:t xml:space="preserve">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w:t>
      </w:r>
      <w:ins w:id="6935" w:author="Laurence Golding" w:date="2019-05-11T06:51:00Z">
        <w:r w:rsidR="001F4675">
          <w:t xml:space="preserve">component’s </w:t>
        </w:r>
      </w:ins>
      <w:r w:rsidRPr="00F85576">
        <w:t xml:space="preserve">version in </w:t>
      </w:r>
      <w:r w:rsidR="00B4461A">
        <w:t>a</w:t>
      </w:r>
      <w:r w:rsidRPr="00F85576">
        <w:t xml:space="preserve"> format </w:t>
      </w:r>
      <w:r w:rsidR="00B4461A">
        <w:t xml:space="preserve">that conforms to the syntax and semantics </w:t>
      </w:r>
      <w:r w:rsidRPr="00F85576">
        <w:t>specified by</w:t>
      </w:r>
      <w:r w:rsidR="00F545BB">
        <w:t xml:space="preserve"> </w:t>
      </w:r>
      <w:ins w:id="6936" w:author="Laurence Golding" w:date="2019-05-11T06:51:00Z">
        <w:r w:rsidR="00F545BB">
          <w:t>Semantic Versioning</w:t>
        </w:r>
        <w:r w:rsidRPr="00F85576">
          <w:t xml:space="preserve"> </w:t>
        </w:r>
      </w:ins>
      <w:r>
        <w:t>[</w:t>
      </w:r>
      <w:hyperlink w:anchor="SEMVER" w:history="1">
        <w:r w:rsidRPr="00F85576">
          <w:rPr>
            <w:rStyle w:val="Hyperlink"/>
          </w:rPr>
          <w:t>SEMVER</w:t>
        </w:r>
      </w:hyperlink>
      <w:r>
        <w:t>]</w:t>
      </w:r>
      <w:r w:rsidRPr="00F85576">
        <w:t>.</w:t>
      </w:r>
    </w:p>
    <w:p w14:paraId="5D8112D0" w14:textId="77777777" w:rsidR="00957AE3" w:rsidRDefault="00957AE3" w:rsidP="00162677">
      <w:pPr>
        <w:pStyle w:val="Note"/>
        <w:tabs>
          <w:tab w:val="left" w:pos="2422"/>
        </w:tabs>
        <w:rPr>
          <w:del w:id="6937" w:author="Laurence Golding" w:date="2019-05-11T06:51:00Z"/>
        </w:rPr>
      </w:pPr>
      <w:r>
        <w:t>EXAMPLE</w:t>
      </w:r>
      <w:del w:id="6938" w:author="Laurence Golding" w:date="2019-05-11T06:51:00Z">
        <w:r>
          <w:delText xml:space="preserve"> 1:</w:delText>
        </w:r>
      </w:del>
    </w:p>
    <w:p w14:paraId="3BBBA714" w14:textId="77777777" w:rsidR="00957AE3" w:rsidRPr="00062677" w:rsidRDefault="00957AE3" w:rsidP="00062677">
      <w:pPr>
        <w:pStyle w:val="Codesmall"/>
        <w:rPr>
          <w:del w:id="6939" w:author="Laurence Golding" w:date="2019-05-11T06:51:00Z"/>
          <w:rStyle w:val="CODEtemp"/>
          <w:sz w:val="16"/>
        </w:rPr>
      </w:pPr>
      <w:del w:id="6940" w:author="Laurence Golding" w:date="2019-05-11T06:51:00Z">
        <w:r w:rsidRPr="00062677">
          <w:rPr>
            <w:rStyle w:val="CODEtemp"/>
            <w:sz w:val="16"/>
          </w:rPr>
          <w:delText>"tool": {</w:delText>
        </w:r>
      </w:del>
    </w:p>
    <w:p w14:paraId="6685C66C" w14:textId="29058B39" w:rsidR="00957AE3" w:rsidRDefault="00957AE3" w:rsidP="00162677">
      <w:pPr>
        <w:pStyle w:val="Note"/>
        <w:tabs>
          <w:tab w:val="left" w:pos="2422"/>
        </w:tabs>
        <w:rPr>
          <w:rPrChange w:id="6941" w:author="Laurence Golding" w:date="2019-05-11T06:51:00Z">
            <w:rPr>
              <w:rStyle w:val="CODEtemp"/>
              <w:sz w:val="16"/>
            </w:rPr>
          </w:rPrChange>
        </w:rPr>
        <w:pPrChange w:id="6942" w:author="Laurence Golding" w:date="2019-05-11T06:51:00Z">
          <w:pPr>
            <w:pStyle w:val="Codesmall"/>
          </w:pPr>
        </w:pPrChange>
      </w:pPr>
      <w:del w:id="6943" w:author="Laurence Golding" w:date="2019-05-11T06:51:00Z">
        <w:r w:rsidRPr="00062677">
          <w:rPr>
            <w:rStyle w:val="CODEtemp"/>
            <w:sz w:val="16"/>
          </w:rPr>
          <w:delText xml:space="preserve"> </w:delText>
        </w:r>
      </w:del>
      <w:ins w:id="6944" w:author="Laurence Golding" w:date="2019-05-11T06:51:00Z">
        <w:r>
          <w:t>:</w:t>
        </w:r>
      </w:ins>
      <w:r w:rsidR="001F4675">
        <w:rPr>
          <w:rPrChange w:id="6945" w:author="Laurence Golding" w:date="2019-05-11T06:51:00Z">
            <w:rPr>
              <w:rStyle w:val="CODEtemp"/>
              <w:sz w:val="16"/>
            </w:rPr>
          </w:rPrChange>
        </w:rPr>
        <w:t xml:space="preserve"> </w:t>
      </w:r>
      <w:r w:rsidR="001F4675" w:rsidRPr="001F4675">
        <w:rPr>
          <w:rStyle w:val="CODEtemp"/>
          <w:rPrChange w:id="6946" w:author="Laurence Golding" w:date="2019-05-11T06:51:00Z">
            <w:rPr>
              <w:rStyle w:val="CODEtemp"/>
              <w:sz w:val="16"/>
            </w:rPr>
          </w:rPrChange>
        </w:rPr>
        <w:t>"semanticVersion": "1.1.2-beta.12"</w:t>
      </w:r>
    </w:p>
    <w:p w14:paraId="54BAE532" w14:textId="77777777" w:rsidR="00957AE3" w:rsidRPr="00062677" w:rsidRDefault="00957AE3" w:rsidP="00062677">
      <w:pPr>
        <w:pStyle w:val="Codesmall"/>
        <w:rPr>
          <w:del w:id="6947" w:author="Laurence Golding" w:date="2019-05-11T06:51:00Z"/>
        </w:rPr>
      </w:pPr>
      <w:del w:id="6948" w:author="Laurence Golding" w:date="2019-05-11T06:51:00Z">
        <w:r w:rsidRPr="00062677">
          <w:rPr>
            <w:rStyle w:val="CODEtemp"/>
            <w:sz w:val="16"/>
          </w:rPr>
          <w:delText>}</w:delText>
        </w:r>
      </w:del>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w:t>
      </w:r>
      <w:r w:rsidR="00590B1D" w:rsidRPr="00590B1D">
        <w:lastRenderedPageBreak/>
        <w:t>restrict the results they display to versions newer than a specified version, or to restrict the results to a particular major version.</w:t>
      </w:r>
    </w:p>
    <w:p w14:paraId="5210AB64" w14:textId="77777777" w:rsidR="00590B1D" w:rsidRDefault="00FC1778" w:rsidP="00590B1D">
      <w:pPr>
        <w:rPr>
          <w:del w:id="6949" w:author="Laurence Golding" w:date="2019-05-11T06:51:00Z"/>
        </w:rPr>
      </w:pPr>
      <w:del w:id="6950" w:author="Laurence Golding" w:date="2019-05-11T06:51:00Z">
        <w:r>
          <w:delText>A</w:delText>
        </w:r>
      </w:del>
      <w:ins w:id="6951" w:author="Laurence Golding" w:date="2019-05-11T06:51:00Z">
        <w:r w:rsidR="00FA7D11">
          <w:t xml:space="preserve">Unless the author of the converter knows that the version number of the tool from which it converts is intended to be interpreted according to </w:t>
        </w:r>
        <w:r w:rsidR="00F545BB">
          <w:t xml:space="preserve">Semantic Versioning </w:t>
        </w:r>
        <w:r w:rsidR="00FA7D11">
          <w:t>[</w:t>
        </w:r>
        <w:r w:rsidR="005C469B">
          <w:fldChar w:fldCharType="begin"/>
        </w:r>
        <w:r w:rsidR="005C469B">
          <w:instrText xml:space="preserve"> HYPERLINK \l "SEMVER" </w:instrText>
        </w:r>
        <w:r w:rsidR="005C469B">
          <w:fldChar w:fldCharType="separate"/>
        </w:r>
        <w:r w:rsidR="00FA7D11">
          <w:rPr>
            <w:rStyle w:val="Hyperlink"/>
          </w:rPr>
          <w:t>SEMVER</w:t>
        </w:r>
        <w:r w:rsidR="005C469B">
          <w:rPr>
            <w:rStyle w:val="Hyperlink"/>
          </w:rPr>
          <w:fldChar w:fldCharType="end"/>
        </w:r>
        <w:r w:rsidR="00FA7D11">
          <w:t>], the</w:t>
        </w:r>
      </w:ins>
      <w:r w:rsidR="00FA7D11"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del w:id="6952" w:author="Laurence Golding" w:date="2019-05-11T06:51:00Z">
        <w:r w:rsidR="00590B1D" w:rsidRPr="00590B1D">
          <w:delText>.</w:delText>
        </w:r>
      </w:del>
    </w:p>
    <w:p w14:paraId="67C7EA1C" w14:textId="77777777" w:rsidR="00590B1D" w:rsidRPr="00590B1D" w:rsidRDefault="00590B1D" w:rsidP="00590B1D">
      <w:pPr>
        <w:pStyle w:val="Note"/>
        <w:rPr>
          <w:del w:id="6953" w:author="Laurence Golding" w:date="2019-05-11T06:51:00Z"/>
        </w:rPr>
      </w:pPr>
      <w:del w:id="6954" w:author="Laurence Golding" w:date="2019-05-11T06:51:00Z">
        <w:r>
          <w:delText>NOTE</w:delText>
        </w:r>
        <w:r w:rsidR="00980B92">
          <w:delText xml:space="preserve"> 2</w:delText>
        </w:r>
        <w:r>
          <w:delText xml:space="preserve">: </w:delText>
        </w:r>
        <w:r w:rsidRPr="00590B1D">
          <w:delText xml:space="preserve">The rationale is that an analysis tool knows whether </w:delText>
        </w:r>
      </w:del>
      <w:ins w:id="6955" w:author="Laurence Golding" w:date="2019-05-11T06:51:00Z">
        <w:r w:rsidR="00FA7D11">
          <w:t xml:space="preserve"> in </w:t>
        </w:r>
        <w:r w:rsidR="00FA7D11" w:rsidRPr="00FA7D11">
          <w:rPr>
            <w:rStyle w:val="CODEtemp"/>
          </w:rPr>
          <w:t>run.tool</w:t>
        </w:r>
        <w:r w:rsidR="00FA7D11">
          <w:t xml:space="preserve"> (</w:t>
        </w:r>
        <w:r w:rsidR="00FA7D11" w:rsidRPr="008867D2">
          <w:t>§</w:t>
        </w:r>
        <w:r w:rsidR="00FA7D11">
          <w:fldChar w:fldCharType="begin"/>
        </w:r>
        <w:r w:rsidR="00FA7D11">
          <w:instrText xml:space="preserve"> REF _Ref493350956 \r \h </w:instrText>
        </w:r>
        <w:r w:rsidR="00FA7D11">
          <w:fldChar w:fldCharType="separate"/>
        </w:r>
        <w:r w:rsidR="0009127C">
          <w:t>3.14.6</w:t>
        </w:r>
        <w:r w:rsidR="00FA7D11">
          <w:fldChar w:fldCharType="end"/>
        </w:r>
        <w:r w:rsidR="00FA7D11">
          <w:t xml:space="preserve">), although of course it may emit </w:t>
        </w:r>
      </w:ins>
      <w:r w:rsidR="00FA7D11">
        <w:t xml:space="preserve">its </w:t>
      </w:r>
      <w:del w:id="6956" w:author="Laurence Golding" w:date="2019-05-11T06:51:00Z">
        <w:r w:rsidRPr="00590B1D">
          <w:delText>version string is intended to be interpreted according to SemVer. A converter will in general not know this, even if the tool's version string conforms to the pattern specified by SemVer.</w:delText>
        </w:r>
      </w:del>
    </w:p>
    <w:p w14:paraId="76725861" w14:textId="7B6D2D8D" w:rsidR="00590B1D" w:rsidRDefault="00401BB5" w:rsidP="00590B1D">
      <w:pPr>
        <w:pPrChange w:id="6957" w:author="Laurence Golding" w:date="2019-05-11T06:51:00Z">
          <w:pPr>
            <w:pStyle w:val="Heading3"/>
          </w:pPr>
        </w:pPrChange>
      </w:pPr>
      <w:bookmarkStart w:id="6958" w:name="_Toc516224737"/>
      <w:del w:id="6959" w:author="Laurence Golding" w:date="2019-05-11T06:51:00Z">
        <w:r>
          <w:delText>version</w:delText>
        </w:r>
      </w:del>
      <w:ins w:id="6960" w:author="Laurence Golding" w:date="2019-05-11T06:51:00Z">
        <w:r w:rsidR="00FA7D11">
          <w:t xml:space="preserve">own </w:t>
        </w:r>
        <w:r w:rsidR="00FA7D11" w:rsidRPr="00FA7D11">
          <w:rPr>
            <w:rStyle w:val="CODEtemp"/>
          </w:rPr>
          <w:t>semanticVersion</w:t>
        </w:r>
      </w:ins>
      <w:r w:rsidR="00FA7D11">
        <w:t xml:space="preserve"> property</w:t>
      </w:r>
      <w:bookmarkEnd w:id="6958"/>
      <w:ins w:id="6961" w:author="Laurence Golding" w:date="2019-05-11T06:51:00Z">
        <w:r w:rsidR="00FA7D11">
          <w:t xml:space="preserve"> (the one in </w:t>
        </w:r>
        <w:r w:rsidR="009F5554">
          <w:rPr>
            <w:rStyle w:val="CODEtemp"/>
          </w:rPr>
          <w:t>run.c</w:t>
        </w:r>
        <w:r w:rsidR="00FA7D11" w:rsidRPr="00FA7D11">
          <w:rPr>
            <w:rStyle w:val="CODEtemp"/>
          </w:rPr>
          <w:t>onver</w:t>
        </w:r>
        <w:r w:rsidR="00FA7D11">
          <w:rPr>
            <w:rStyle w:val="CODEtemp"/>
          </w:rPr>
          <w:t>sion</w:t>
        </w:r>
        <w:r w:rsidR="00FA7D11" w:rsidRPr="00FA7D11">
          <w:rPr>
            <w:rStyle w:val="CODEtemp"/>
          </w:rPr>
          <w:t>.tool</w:t>
        </w:r>
        <w:r w:rsidR="00FA7D11">
          <w:t xml:space="preserve"> (</w:t>
        </w:r>
        <w:r w:rsidR="00FA7D11" w:rsidRPr="008867D2">
          <w:t>§</w:t>
        </w:r>
        <w:r w:rsidR="00FA7D11">
          <w:fldChar w:fldCharType="begin"/>
        </w:r>
        <w:r w:rsidR="00FA7D11">
          <w:instrText xml:space="preserve"> REF _Ref503539410 \r \h </w:instrText>
        </w:r>
        <w:r w:rsidR="00FA7D11">
          <w:fldChar w:fldCharType="separate"/>
        </w:r>
        <w:r w:rsidR="0009127C">
          <w:t>3.22.2</w:t>
        </w:r>
        <w:r w:rsidR="00FA7D11">
          <w:fldChar w:fldCharType="end"/>
        </w:r>
        <w:r w:rsidR="00FA7D11">
          <w:t>))</w:t>
        </w:r>
        <w:r w:rsidR="00590B1D" w:rsidRPr="00590B1D">
          <w:t>.</w:t>
        </w:r>
      </w:ins>
    </w:p>
    <w:p w14:paraId="0FF70363" w14:textId="26798451" w:rsidR="00401BB5" w:rsidRDefault="0029702B" w:rsidP="00401BB5">
      <w:pPr>
        <w:pStyle w:val="Heading3"/>
        <w:rPr>
          <w:ins w:id="6962" w:author="Laurence Golding" w:date="2019-05-11T06:51:00Z"/>
        </w:rPr>
      </w:pPr>
      <w:del w:id="6963" w:author="Laurence Golding" w:date="2019-05-11T06:51:00Z">
        <w:r w:rsidRPr="0029702B">
          <w:delText xml:space="preserve">In a log file produced by an analysis tool, a </w:delText>
        </w:r>
        <w:r w:rsidRPr="0029702B">
          <w:rPr>
            <w:rStyle w:val="CODEtemp"/>
          </w:rPr>
          <w:delText>tool</w:delText>
        </w:r>
      </w:del>
      <w:bookmarkStart w:id="6964" w:name="_Ref493409191"/>
      <w:bookmarkStart w:id="6965" w:name="_Toc8367058"/>
      <w:ins w:id="6966" w:author="Laurence Golding" w:date="2019-05-11T06:51:00Z">
        <w:r w:rsidR="00401BB5">
          <w:t>version property</w:t>
        </w:r>
        <w:bookmarkEnd w:id="6964"/>
        <w:bookmarkEnd w:id="6965"/>
      </w:ins>
    </w:p>
    <w:p w14:paraId="605630F8" w14:textId="1ED5E847" w:rsidR="0029702B" w:rsidRDefault="001F4675" w:rsidP="0029702B">
      <w:ins w:id="6967" w:author="Laurence Golding" w:date="2019-05-11T06:51:00Z">
        <w:r>
          <w:t>A</w:t>
        </w:r>
        <w:r w:rsidR="0029702B" w:rsidRPr="0029702B">
          <w:t xml:space="preserve"> </w:t>
        </w:r>
        <w:r w:rsidR="0029702B" w:rsidRPr="0029702B">
          <w:rPr>
            <w:rStyle w:val="CODEtemp"/>
          </w:rPr>
          <w:t>tool</w:t>
        </w:r>
        <w:r>
          <w:rPr>
            <w:rStyle w:val="CODEtemp"/>
          </w:rPr>
          <w:t>Component</w:t>
        </w:r>
      </w:ins>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ins w:id="6968" w:author="Laurence Golding" w:date="2019-05-11T06:51:00Z">
        <w:r>
          <w:t xml:space="preserve">component’s </w:t>
        </w:r>
      </w:ins>
      <w:r w:rsidR="0029702B" w:rsidRPr="0029702B">
        <w:t xml:space="preserve">version in whatever format the </w:t>
      </w:r>
      <w:del w:id="6969" w:author="Laurence Golding" w:date="2019-05-11T06:51:00Z">
        <w:r w:rsidR="0029702B" w:rsidRPr="0029702B">
          <w:delText>tool</w:delText>
        </w:r>
      </w:del>
      <w:ins w:id="6970" w:author="Laurence Golding" w:date="2019-05-11T06:51:00Z">
        <w:r>
          <w:t>component</w:t>
        </w:r>
      </w:ins>
      <w:r w:rsidRPr="0029702B">
        <w:t xml:space="preserve"> </w:t>
      </w:r>
      <w:r w:rsidR="0029702B" w:rsidRPr="0029702B">
        <w:t>natively provides.</w:t>
      </w:r>
    </w:p>
    <w:p w14:paraId="0F3C9EE6" w14:textId="77777777" w:rsidR="0029702B" w:rsidRPr="0029702B" w:rsidRDefault="00FC1778" w:rsidP="0029702B">
      <w:pPr>
        <w:rPr>
          <w:del w:id="6971" w:author="Laurence Golding" w:date="2019-05-11T06:51:00Z"/>
        </w:rPr>
      </w:pPr>
      <w:del w:id="6972" w:author="Laurence Golding" w:date="2019-05-11T06:51:00Z">
        <w:r>
          <w:delText>A</w:delText>
        </w:r>
        <w:r w:rsidR="0029702B" w:rsidRPr="0029702B">
          <w:delText xml:space="preserve"> converter</w:delText>
        </w:r>
        <w:r>
          <w:delText xml:space="preserve"> </w:delText>
        </w:r>
        <w:r>
          <w:rPr>
            <w:b/>
          </w:rPr>
          <w:delText>SHALL</w:delText>
        </w:r>
        <w:r>
          <w:delText xml:space="preserve"> emit</w:delText>
        </w:r>
        <w:r w:rsidR="0029702B" w:rsidRPr="0029702B">
          <w:delText xml:space="preserve"> the </w:delText>
        </w:r>
        <w:r w:rsidR="0029702B" w:rsidRPr="0029702B">
          <w:rPr>
            <w:rStyle w:val="CODEtemp"/>
          </w:rPr>
          <w:delText>version</w:delText>
        </w:r>
        <w:r w:rsidR="0029702B" w:rsidRPr="0029702B">
          <w:delText xml:space="preserve"> property.</w:delText>
        </w:r>
      </w:del>
    </w:p>
    <w:p w14:paraId="4B621E49" w14:textId="23A88C63" w:rsidR="001F4675" w:rsidRDefault="00401BB5" w:rsidP="001F4675">
      <w:pPr>
        <w:pStyle w:val="Note"/>
        <w:rPr>
          <w:ins w:id="6973" w:author="Laurence Golding" w:date="2019-05-11T06:51:00Z"/>
        </w:rPr>
      </w:pPr>
      <w:bookmarkStart w:id="6974" w:name="_Toc516224738"/>
      <w:del w:id="6975" w:author="Laurence Golding" w:date="2019-05-11T06:51:00Z">
        <w:r>
          <w:delText>fileVersion</w:delText>
        </w:r>
      </w:del>
      <w:ins w:id="6976" w:author="Laurence Golding" w:date="2019-05-11T06:51:00Z">
        <w:r w:rsidR="001F4675">
          <w:t xml:space="preserve">NOTE: Plugins are </w:t>
        </w:r>
        <w:r w:rsidR="00A534B7">
          <w:t xml:space="preserve">often binary </w:t>
        </w:r>
        <w:r w:rsidR="001F4675">
          <w:t>files whose version can be determined; configuration files are typically text files with no embedded version information.</w:t>
        </w:r>
      </w:ins>
    </w:p>
    <w:p w14:paraId="631AE892" w14:textId="754A4D6B" w:rsidR="00401BB5" w:rsidRDefault="00C72351" w:rsidP="00401BB5">
      <w:pPr>
        <w:pStyle w:val="Heading3"/>
      </w:pPr>
      <w:bookmarkStart w:id="6977" w:name="_Ref493409205"/>
      <w:bookmarkStart w:id="6978" w:name="_Toc8367059"/>
      <w:ins w:id="6979" w:author="Laurence Golding" w:date="2019-05-11T06:51:00Z">
        <w:r>
          <w:t>dottedQuadFileVersion</w:t>
        </w:r>
      </w:ins>
      <w:r>
        <w:t xml:space="preserve"> </w:t>
      </w:r>
      <w:r w:rsidR="00401BB5">
        <w:t>property</w:t>
      </w:r>
      <w:bookmarkEnd w:id="6977"/>
      <w:bookmarkEnd w:id="6978"/>
      <w:bookmarkEnd w:id="6974"/>
    </w:p>
    <w:p w14:paraId="6A57B2D9" w14:textId="56E2E42F" w:rsidR="00C72351" w:rsidRDefault="00996B9D" w:rsidP="00996B9D">
      <w:pPr>
        <w:rPr>
          <w:ins w:id="6980" w:author="Laurence Golding" w:date="2019-05-11T06:51:00Z"/>
        </w:rPr>
      </w:pPr>
      <w:r w:rsidRPr="00996B9D">
        <w:t xml:space="preserve">If the operating system on which the tool runs provides a value for the file version of the </w:t>
      </w:r>
      <w:del w:id="6981" w:author="Laurence Golding" w:date="2019-05-11T06:51:00Z">
        <w:r w:rsidRPr="00996B9D">
          <w:delText>tool's</w:delText>
        </w:r>
      </w:del>
      <w:ins w:id="6982" w:author="Laurence Golding" w:date="2019-05-11T06:51:00Z">
        <w:r w:rsidRPr="00996B9D">
          <w:t>tool</w:t>
        </w:r>
        <w:r w:rsidR="001F4675">
          <w:t xml:space="preserve"> component</w:t>
        </w:r>
        <w:r w:rsidRPr="00996B9D">
          <w:t>'s</w:t>
        </w:r>
      </w:ins>
      <w:r w:rsidRPr="00996B9D">
        <w:t xml:space="preserve"> primary executable file</w:t>
      </w:r>
      <w:r w:rsidR="00C72351">
        <w:t xml:space="preserve">, </w:t>
      </w:r>
      <w:ins w:id="6983" w:author="Laurence Golding" w:date="2019-05-11T06:51:00Z">
        <w:r w:rsidR="00C72351">
          <w:t>and if that value logically consists of an ordered set of four non-negative integers</w:t>
        </w:r>
        <w:r w:rsidRPr="00996B9D">
          <w:t xml:space="preserve">, </w:t>
        </w:r>
      </w:ins>
      <w:r w:rsidRPr="00996B9D">
        <w:t xml:space="preserve">then the </w:t>
      </w:r>
      <w:del w:id="6984" w:author="Laurence Golding" w:date="2019-05-11T06:51:00Z">
        <w:r w:rsidRPr="00996B9D">
          <w:rPr>
            <w:rStyle w:val="CODEtemp"/>
          </w:rPr>
          <w:delText>tool</w:delText>
        </w:r>
      </w:del>
      <w:ins w:id="6985" w:author="Laurence Golding" w:date="2019-05-11T06:51:00Z">
        <w:r w:rsidRPr="00996B9D">
          <w:rPr>
            <w:rStyle w:val="CODEtemp"/>
          </w:rPr>
          <w:t>tool</w:t>
        </w:r>
        <w:r w:rsidR="001F4675">
          <w:rPr>
            <w:rStyle w:val="CODEtemp"/>
          </w:rPr>
          <w:t>Component</w:t>
        </w:r>
      </w:ins>
      <w:r w:rsidRPr="00996B9D">
        <w:t xml:space="preserve"> object </w:t>
      </w:r>
      <w:r w:rsidRPr="00996B9D">
        <w:rPr>
          <w:b/>
        </w:rPr>
        <w:t>MAY</w:t>
      </w:r>
      <w:r w:rsidRPr="00996B9D">
        <w:t xml:space="preserve"> contain a property named </w:t>
      </w:r>
      <w:del w:id="6986" w:author="Laurence Golding" w:date="2019-05-11T06:51:00Z">
        <w:r w:rsidRPr="00996B9D">
          <w:rPr>
            <w:rStyle w:val="CODEtemp"/>
          </w:rPr>
          <w:delText>fileVersion</w:delText>
        </w:r>
      </w:del>
      <w:ins w:id="6987" w:author="Laurence Golding" w:date="2019-05-11T06:51:00Z">
        <w:r w:rsidR="00C72351">
          <w:rPr>
            <w:rStyle w:val="CODEtemp"/>
          </w:rPr>
          <w:t>dottedQuadFileVersion</w:t>
        </w:r>
      </w:ins>
      <w:r w:rsidR="00C72351" w:rsidRPr="00996B9D">
        <w:t xml:space="preserve"> </w:t>
      </w:r>
      <w:r w:rsidRPr="00996B9D">
        <w:t>whose value is a string representation of that file version</w:t>
      </w:r>
      <w:ins w:id="6988" w:author="Laurence Golding" w:date="2019-05-11T06:51:00Z">
        <w:r w:rsidR="00C72351">
          <w:t xml:space="preserve"> in this syntax:</w:t>
        </w:r>
      </w:ins>
    </w:p>
    <w:p w14:paraId="425BDA56" w14:textId="0DF79954" w:rsidR="00C72351" w:rsidRDefault="00C72351" w:rsidP="00C72351">
      <w:pPr>
        <w:pStyle w:val="Code"/>
        <w:rPr>
          <w:ins w:id="6989" w:author="Laurence Golding" w:date="2019-05-11T06:51:00Z"/>
        </w:rPr>
      </w:pPr>
      <w:ins w:id="6990" w:author="Laurence Golding" w:date="2019-05-11T06:51:00Z">
        <w:r>
          <w:t>dottedQuadFileVersion = non negative integer, 3*(".", non negative integer);</w:t>
        </w:r>
      </w:ins>
    </w:p>
    <w:p w14:paraId="685F12F2" w14:textId="5958C580" w:rsidR="00C72351" w:rsidRDefault="00C72351" w:rsidP="00996B9D">
      <w:pPr>
        <w:rPr>
          <w:ins w:id="6991" w:author="Laurence Golding" w:date="2019-05-11T06:51:00Z"/>
        </w:rPr>
      </w:pPr>
      <w:ins w:id="6992" w:author="Laurence Golding" w:date="2019-05-11T06:51:00Z">
        <w:r>
          <w:t xml:space="preserve">where the </w:t>
        </w:r>
        <w:r>
          <w:rPr>
            <w:rStyle w:val="CODEtemp"/>
          </w:rPr>
          <w:t>non negative integer</w:t>
        </w:r>
        <w:r>
          <w:t>s follow the logical order of the components of the file version</w:t>
        </w:r>
      </w:ins>
      <w:r w:rsidR="00996B9D" w:rsidRPr="00996B9D">
        <w:t>.</w:t>
      </w:r>
      <w:del w:id="6993" w:author="Laurence Golding" w:date="2019-05-11T06:51:00Z">
        <w:r w:rsidR="00996B9D" w:rsidRPr="00996B9D">
          <w:delText xml:space="preserve"> </w:delText>
        </w:r>
      </w:del>
    </w:p>
    <w:p w14:paraId="37BAE953" w14:textId="3D9DA4F4" w:rsidR="00996B9D" w:rsidRDefault="00996B9D" w:rsidP="00996B9D">
      <w:r w:rsidRPr="00996B9D">
        <w:t xml:space="preserve">If the operating system does not provide such a value, the </w:t>
      </w:r>
      <w:del w:id="6994" w:author="Laurence Golding" w:date="2019-05-11T06:51:00Z">
        <w:r w:rsidRPr="00996B9D">
          <w:rPr>
            <w:rStyle w:val="CODEtemp"/>
          </w:rPr>
          <w:delText>fileVersion</w:delText>
        </w:r>
      </w:del>
      <w:ins w:id="6995" w:author="Laurence Golding" w:date="2019-05-11T06:51:00Z">
        <w:r w:rsidR="00C72351">
          <w:rPr>
            <w:rStyle w:val="CODEtemp"/>
          </w:rPr>
          <w:t>dottedQuadFileVersion</w:t>
        </w:r>
      </w:ins>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ins w:id="6996" w:author="Laurence Golding" w:date="2019-05-11T06:51:00Z">
        <w:r w:rsidR="001213A7">
          <w:t xml:space="preserve">Microsoft </w:t>
        </w:r>
      </w:ins>
      <w:r w:rsidR="00C56762" w:rsidRPr="00C56762">
        <w:t>Windows</w:t>
      </w:r>
      <w:ins w:id="6997" w:author="Laurence Golding" w:date="2019-05-11T06:51:00Z">
        <w:r w:rsidR="001213A7">
          <w:t>®</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rPr>
          <w:ins w:id="6998" w:author="Laurence Golding" w:date="2019-05-11T06:51:00Z"/>
        </w:rPr>
      </w:pPr>
      <w:bookmarkStart w:id="6999" w:name="_Toc8367060"/>
      <w:ins w:id="7000" w:author="Laurence Golding" w:date="2019-05-11T06:51:00Z">
        <w:r>
          <w:t>releaseDateUtc</w:t>
        </w:r>
        <w:r w:rsidR="0080258A">
          <w:t xml:space="preserve"> property</w:t>
        </w:r>
        <w:bookmarkEnd w:id="6999"/>
      </w:ins>
    </w:p>
    <w:p w14:paraId="79F872F8" w14:textId="209F5E89" w:rsidR="0068622C" w:rsidRPr="0068622C" w:rsidRDefault="0068622C" w:rsidP="0068622C">
      <w:pPr>
        <w:rPr>
          <w:ins w:id="7001" w:author="Laurence Golding" w:date="2019-05-11T06:51:00Z"/>
        </w:rPr>
      </w:pPr>
      <w:ins w:id="7002" w:author="Laurence Golding" w:date="2019-05-11T06:51:00Z">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9127C">
          <w:t>3.9</w:t>
        </w:r>
        <w:r>
          <w:fldChar w:fldCharType="end"/>
        </w:r>
        <w:r>
          <w:t>, specifying the UTC date (and optionally, the time) of the component’s release.</w:t>
        </w:r>
      </w:ins>
    </w:p>
    <w:p w14:paraId="5BFCD59B" w14:textId="7CF6F6A0" w:rsidR="00D512EE" w:rsidRDefault="00D512EE" w:rsidP="00D512EE">
      <w:pPr>
        <w:pStyle w:val="Heading3"/>
      </w:pPr>
      <w:bookmarkStart w:id="7003" w:name="_Toc8367061"/>
      <w:bookmarkStart w:id="7004" w:name="_Toc516224739"/>
      <w:r>
        <w:t>downloadUri property</w:t>
      </w:r>
      <w:bookmarkEnd w:id="7003"/>
      <w:bookmarkEnd w:id="7004"/>
    </w:p>
    <w:p w14:paraId="29604BF7" w14:textId="70524A3C" w:rsidR="00D512EE" w:rsidRDefault="00D512EE" w:rsidP="00D512EE">
      <w:r>
        <w:t xml:space="preserve">A </w:t>
      </w:r>
      <w:del w:id="7005" w:author="Laurence Golding" w:date="2019-05-11T06:51:00Z">
        <w:r>
          <w:delText>tool</w:delText>
        </w:r>
      </w:del>
      <w:ins w:id="7006" w:author="Laurence Golding" w:date="2019-05-11T06:51:00Z">
        <w:r w:rsidRPr="00FA7D11">
          <w:rPr>
            <w:rStyle w:val="CODEtemp"/>
          </w:rPr>
          <w:t>tool</w:t>
        </w:r>
        <w:r w:rsidR="00FA7D11" w:rsidRPr="00FA7D11">
          <w:rPr>
            <w:rStyle w:val="CODEtemp"/>
          </w:rPr>
          <w:t>Component</w:t>
        </w:r>
      </w:ins>
      <w:r>
        <w:t xml:space="preserve"> object </w:t>
      </w:r>
      <w:r>
        <w:rPr>
          <w:b/>
        </w:rPr>
        <w:t>MAY</w:t>
      </w:r>
      <w:r>
        <w:t xml:space="preserve"> contain a property named </w:t>
      </w:r>
      <w:r w:rsidRPr="00420B07">
        <w:rPr>
          <w:rStyle w:val="CODEtemp"/>
        </w:rPr>
        <w:t>downloadUri</w:t>
      </w:r>
      <w:r>
        <w:t xml:space="preserve"> whose value is a </w:t>
      </w:r>
      <w:del w:id="7007" w:author="Laurence Golding" w:date="2019-05-11T06:51:00Z">
        <w:r>
          <w:delText>string</w:delText>
        </w:r>
      </w:del>
      <w:ins w:id="7008" w:author="Laurence Golding" w:date="2019-05-11T06:51:00Z">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w:t>
        </w:r>
      </w:ins>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ins w:id="7009" w:author="Laurence Golding" w:date="2019-05-11T06:51:00Z">
        <w:r w:rsidR="00FA7D11">
          <w:t xml:space="preserve">component </w:t>
        </w:r>
      </w:ins>
      <w:r>
        <w:t>can be downloaded.</w:t>
      </w:r>
    </w:p>
    <w:p w14:paraId="7E120BB4" w14:textId="197FFAD6" w:rsidR="001933F0" w:rsidRDefault="001933F0" w:rsidP="00B53EA7">
      <w:pPr>
        <w:pStyle w:val="Note"/>
        <w:rPr>
          <w:ins w:id="7010" w:author="Laurence Golding" w:date="2019-05-11T06:51:00Z"/>
        </w:rPr>
      </w:pPr>
      <w:ins w:id="7011" w:author="Laurence Golding" w:date="2019-05-11T06:51:00Z">
        <w:r>
          <w:t>NOTE: This property is localizable to allow different language versions of a tool to be downloaded from their own URIs.</w:t>
        </w:r>
      </w:ins>
    </w:p>
    <w:p w14:paraId="5E573BF1" w14:textId="4A57DFAE" w:rsidR="001F4675" w:rsidRDefault="001F4675" w:rsidP="001F4675">
      <w:pPr>
        <w:pStyle w:val="Heading3"/>
        <w:rPr>
          <w:ins w:id="7012" w:author="Laurence Golding" w:date="2019-05-11T06:51:00Z"/>
        </w:rPr>
      </w:pPr>
      <w:bookmarkStart w:id="7013" w:name="_Toc8367062"/>
      <w:ins w:id="7014" w:author="Laurence Golding" w:date="2019-05-11T06:51:00Z">
        <w:r>
          <w:t>informationUri property</w:t>
        </w:r>
        <w:bookmarkEnd w:id="7013"/>
      </w:ins>
    </w:p>
    <w:p w14:paraId="282CEFE7" w14:textId="419E9427" w:rsidR="001F4675" w:rsidRDefault="00FA7D11" w:rsidP="00FA7D11">
      <w:pPr>
        <w:rPr>
          <w:ins w:id="7015" w:author="Laurence Golding" w:date="2019-05-11T06:51:00Z"/>
        </w:rPr>
      </w:pPr>
      <w:ins w:id="7016" w:author="Laurence Golding" w:date="2019-05-11T06:51:00Z">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absolute URI [</w:t>
        </w:r>
        <w:r w:rsidR="005C469B">
          <w:fldChar w:fldCharType="begin"/>
        </w:r>
        <w:r w:rsidR="005C469B">
          <w:instrText xml:space="preserve"> HYPERLINK \l "RFC3986" </w:instrText>
        </w:r>
        <w:r w:rsidR="005C469B">
          <w:fldChar w:fldCharType="separate"/>
        </w:r>
        <w:r w:rsidRPr="002315DB">
          <w:rPr>
            <w:rStyle w:val="Hyperlink"/>
          </w:rPr>
          <w:t>RFC3986</w:t>
        </w:r>
        <w:r w:rsidR="005C469B">
          <w:rPr>
            <w:rStyle w:val="Hyperlink"/>
          </w:rPr>
          <w:fldChar w:fldCharType="end"/>
        </w:r>
        <w:r>
          <w:t>] at which information about this version of the tool component can be found.</w:t>
        </w:r>
      </w:ins>
    </w:p>
    <w:p w14:paraId="17068297" w14:textId="2A2236B5" w:rsidR="001933F0" w:rsidRDefault="001933F0" w:rsidP="00B53EA7">
      <w:pPr>
        <w:pStyle w:val="Note"/>
        <w:rPr>
          <w:ins w:id="7017" w:author="Laurence Golding" w:date="2019-05-11T06:51:00Z"/>
        </w:rPr>
      </w:pPr>
      <w:ins w:id="7018" w:author="Laurence Golding" w:date="2019-05-11T06:51:00Z">
        <w:r>
          <w:t>NOTE: This property is localizable to allow tool information in different languages to be found at different URIs.</w:t>
        </w:r>
      </w:ins>
    </w:p>
    <w:p w14:paraId="2BFB93AC" w14:textId="4A81A8A9" w:rsidR="00FA7D11" w:rsidRDefault="00FA7D11" w:rsidP="00FA7D11">
      <w:pPr>
        <w:pStyle w:val="Heading3"/>
        <w:rPr>
          <w:ins w:id="7019" w:author="Laurence Golding" w:date="2019-05-11T06:51:00Z"/>
        </w:rPr>
      </w:pPr>
      <w:bookmarkStart w:id="7020" w:name="_Toc8367063"/>
      <w:ins w:id="7021" w:author="Laurence Golding" w:date="2019-05-11T06:51:00Z">
        <w:r>
          <w:t>organization property</w:t>
        </w:r>
        <w:bookmarkEnd w:id="7020"/>
      </w:ins>
    </w:p>
    <w:p w14:paraId="6B302E56" w14:textId="3D34EEF3" w:rsidR="00FA7D11" w:rsidRDefault="005C6D1F" w:rsidP="00FA7D11">
      <w:pPr>
        <w:rPr>
          <w:ins w:id="7022" w:author="Laurence Golding" w:date="2019-05-11T06:51:00Z"/>
        </w:rPr>
      </w:pPr>
      <w:ins w:id="7023" w:author="Laurence Golding" w:date="2019-05-11T06:51:00Z">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9127C">
          <w:t>3.5.1</w:t>
        </w:r>
        <w:r w:rsidR="001933F0">
          <w:fldChar w:fldCharType="end"/>
        </w:r>
        <w:r w:rsidR="001933F0">
          <w:t xml:space="preserve">) </w:t>
        </w:r>
        <w:r>
          <w:t>containing the name of the company or organization that produced the tool component.</w:t>
        </w:r>
      </w:ins>
    </w:p>
    <w:p w14:paraId="5D957B26" w14:textId="5FF0321A" w:rsidR="0068622C" w:rsidRDefault="0068622C" w:rsidP="0068622C">
      <w:pPr>
        <w:pStyle w:val="Note"/>
        <w:rPr>
          <w:ins w:id="7024" w:author="Laurence Golding" w:date="2019-05-11T06:51:00Z"/>
        </w:rPr>
      </w:pPr>
      <w:ins w:id="7025" w:author="Laurence Golding" w:date="2019-05-11T06:51:00Z">
        <w:r>
          <w:lastRenderedPageBreak/>
          <w:t xml:space="preserve">EXAMPLE: </w:t>
        </w:r>
        <w:r w:rsidRPr="0068622C">
          <w:rPr>
            <w:rStyle w:val="CODEtemp"/>
          </w:rPr>
          <w:t xml:space="preserve">"organization": "Example Software </w:t>
        </w:r>
        <w:r>
          <w:rPr>
            <w:rStyle w:val="CODEtemp"/>
          </w:rPr>
          <w:t>Corp</w:t>
        </w:r>
        <w:r w:rsidRPr="0068622C">
          <w:rPr>
            <w:rStyle w:val="CODEtemp"/>
          </w:rPr>
          <w:t>."</w:t>
        </w:r>
      </w:ins>
    </w:p>
    <w:p w14:paraId="3B79EEA9" w14:textId="35C4B870" w:rsidR="00FA7D11" w:rsidRDefault="00FA7D11" w:rsidP="00FA7D11">
      <w:pPr>
        <w:pStyle w:val="Heading3"/>
        <w:rPr>
          <w:ins w:id="7026" w:author="Laurence Golding" w:date="2019-05-11T06:51:00Z"/>
        </w:rPr>
      </w:pPr>
      <w:bookmarkStart w:id="7027" w:name="_Ref3723724"/>
      <w:bookmarkStart w:id="7028" w:name="_Toc8367064"/>
      <w:ins w:id="7029" w:author="Laurence Golding" w:date="2019-05-11T06:51:00Z">
        <w:r>
          <w:t>shortDescription property</w:t>
        </w:r>
        <w:bookmarkEnd w:id="7027"/>
        <w:bookmarkEnd w:id="7028"/>
      </w:ins>
    </w:p>
    <w:p w14:paraId="7EFCEBEE" w14:textId="3CA07B9B" w:rsidR="0068622C" w:rsidRDefault="0068622C" w:rsidP="001824B6">
      <w:pPr>
        <w:rPr>
          <w:ins w:id="7030" w:author="Laurence Golding" w:date="2019-05-11T06:51:00Z"/>
        </w:rPr>
      </w:pPr>
      <w:ins w:id="7031" w:author="Laurence Golding" w:date="2019-05-11T06:51:00Z">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containing a brief description of the tool component.</w:t>
        </w:r>
      </w:ins>
    </w:p>
    <w:p w14:paraId="56E4665F" w14:textId="47F4095D" w:rsidR="0068622C" w:rsidRPr="0068622C" w:rsidRDefault="0068622C" w:rsidP="0068622C">
      <w:pPr>
        <w:rPr>
          <w:moveTo w:id="7032" w:author="Laurence Golding" w:date="2019-05-11T06:52:00Z"/>
        </w:rPr>
      </w:pPr>
      <w:moveToRangeStart w:id="7033" w:author="Laurence Golding" w:date="2019-05-11T06:52:00Z" w:name="move8449967"/>
      <w:moveTo w:id="7034" w:author="Laurence Golding" w:date="2019-05-11T06:52:00Z">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moveTo>
    </w:p>
    <w:p w14:paraId="35160132" w14:textId="1FF6C1BB" w:rsidR="00FA7D11" w:rsidRDefault="00401BB5" w:rsidP="00FA7D11">
      <w:pPr>
        <w:pStyle w:val="Heading3"/>
      </w:pPr>
      <w:bookmarkStart w:id="7035" w:name="_Ref4583311"/>
      <w:bookmarkStart w:id="7036" w:name="_Toc8367065"/>
      <w:bookmarkStart w:id="7037" w:name="_Toc516224740"/>
      <w:moveToRangeEnd w:id="7033"/>
      <w:del w:id="7038" w:author="Laurence Golding" w:date="2019-05-11T06:51:00Z">
        <w:r>
          <w:delText>language</w:delText>
        </w:r>
      </w:del>
      <w:ins w:id="7039" w:author="Laurence Golding" w:date="2019-05-11T06:51:00Z">
        <w:r w:rsidR="00FA7D11">
          <w:t>fullDescription</w:t>
        </w:r>
      </w:ins>
      <w:r w:rsidR="00FA7D11">
        <w:t xml:space="preserve"> property</w:t>
      </w:r>
      <w:bookmarkEnd w:id="7035"/>
      <w:bookmarkEnd w:id="7036"/>
      <w:bookmarkEnd w:id="7037"/>
    </w:p>
    <w:p w14:paraId="263E6B01" w14:textId="5872E5FE" w:rsidR="0068622C" w:rsidRDefault="00C56762" w:rsidP="0068622C">
      <w:pPr>
        <w:rPr>
          <w:ins w:id="7040" w:author="Laurence Golding" w:date="2019-05-11T06:51:00Z"/>
        </w:rPr>
      </w:pPr>
      <w:del w:id="7041" w:author="Laurence Golding" w:date="2019-05-11T06:51:00Z">
        <w:r w:rsidRPr="00C56762">
          <w:delText xml:space="preserve">A </w:delText>
        </w:r>
        <w:r w:rsidRPr="00C56762">
          <w:rPr>
            <w:rStyle w:val="CODEtemp"/>
          </w:rPr>
          <w:delText>tool</w:delText>
        </w:r>
        <w:r w:rsidRPr="00C56762">
          <w:delText xml:space="preserve"> object </w:delText>
        </w:r>
        <w:r w:rsidRPr="00C56762">
          <w:rPr>
            <w:b/>
          </w:rPr>
          <w:delText>SHOULD</w:delText>
        </w:r>
        <w:r w:rsidRPr="00C56762">
          <w:delText xml:space="preserve"> contain a property named </w:delText>
        </w:r>
      </w:del>
      <w:ins w:id="7042" w:author="Laurence Golding" w:date="2019-05-11T06:51:00Z">
        <w:r w:rsidR="0068622C">
          <w:t xml:space="preserve">A </w:t>
        </w:r>
        <w:r w:rsidR="0068622C" w:rsidRPr="00B3670C">
          <w:rPr>
            <w:rStyle w:val="CODEtemp"/>
          </w:rPr>
          <w:t>toolComponent</w:t>
        </w:r>
        <w:r w:rsidR="0068622C">
          <w:t xml:space="preserve"> object </w:t>
        </w:r>
        <w:r w:rsidR="0068622C">
          <w:rPr>
            <w:b/>
          </w:rPr>
          <w:t>MAY</w:t>
        </w:r>
        <w:r w:rsidR="0068622C">
          <w:t xml:space="preserve"> contain a property named </w:t>
        </w:r>
        <w:r w:rsidR="0068622C">
          <w:rPr>
            <w:rStyle w:val="CODEtemp"/>
          </w:rPr>
          <w:t>fullDescription</w:t>
        </w:r>
        <w:r w:rsidR="0068622C">
          <w:t xml:space="preserve"> whose value is a </w:t>
        </w:r>
        <w:r w:rsidR="001933F0">
          <w:t xml:space="preserve">localizable </w:t>
        </w:r>
        <w:r w:rsidR="0068622C" w:rsidRPr="00361AB6">
          <w:rPr>
            <w:rStyle w:val="CODEtemp"/>
          </w:rPr>
          <w:t>multiformatMessageString</w:t>
        </w:r>
        <w:r w:rsidR="0068622C">
          <w:t xml:space="preserve"> object (</w:t>
        </w:r>
        <w:r w:rsidR="0068622C" w:rsidRPr="008867D2">
          <w:t>§</w:t>
        </w:r>
        <w:r w:rsidR="0068622C">
          <w:fldChar w:fldCharType="begin"/>
        </w:r>
        <w:r w:rsidR="0068622C">
          <w:instrText xml:space="preserve"> REF _Ref3551923 \r \h </w:instrText>
        </w:r>
        <w:r w:rsidR="0068622C">
          <w:fldChar w:fldCharType="separate"/>
        </w:r>
        <w:r w:rsidR="0009127C">
          <w:t>3.12</w:t>
        </w:r>
        <w:r w:rsidR="0068622C">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rsidR="0068622C">
          <w:t>) containing a comprehensive description of the tool component.</w:t>
        </w:r>
      </w:ins>
    </w:p>
    <w:p w14:paraId="61280BE0" w14:textId="2B6B99F2" w:rsidR="00C10E7B" w:rsidRDefault="0068622C" w:rsidP="0068622C">
      <w:pPr>
        <w:rPr>
          <w:ins w:id="7043" w:author="Laurence Golding" w:date="2019-05-11T06:51:00Z"/>
        </w:rPr>
      </w:pPr>
      <w:bookmarkStart w:id="7044" w:name="_Hlk7084673"/>
      <w:ins w:id="7045" w:author="Laurence Golding" w:date="2019-05-11T06:51:00Z">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9127C">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ins>
    </w:p>
    <w:p w14:paraId="6CFF4C26" w14:textId="41E2E8FF" w:rsidR="0068622C" w:rsidRPr="0068622C" w:rsidRDefault="00C10E7B" w:rsidP="00C10E7B">
      <w:pPr>
        <w:pStyle w:val="Note"/>
        <w:rPr>
          <w:ins w:id="7046" w:author="Laurence Golding" w:date="2019-05-11T06:51:00Z"/>
        </w:rPr>
      </w:pPr>
      <w:ins w:id="7047" w:author="Laurence Golding" w:date="2019-05-11T06:51:00Z">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ins>
    </w:p>
    <w:p w14:paraId="73899373" w14:textId="4AEE30EB" w:rsidR="00401BB5" w:rsidRDefault="00401BB5" w:rsidP="00401BB5">
      <w:pPr>
        <w:pStyle w:val="Heading3"/>
        <w:rPr>
          <w:ins w:id="7048" w:author="Laurence Golding" w:date="2019-05-11T06:51:00Z"/>
        </w:rPr>
      </w:pPr>
      <w:bookmarkStart w:id="7049" w:name="_Ref508811658"/>
      <w:bookmarkStart w:id="7050" w:name="_Ref508812630"/>
      <w:bookmarkStart w:id="7051" w:name="_Toc8367066"/>
      <w:bookmarkEnd w:id="7044"/>
      <w:r>
        <w:rPr>
          <w:rPrChange w:id="7052" w:author="Laurence Golding" w:date="2019-05-11T06:51:00Z">
            <w:rPr>
              <w:rStyle w:val="CODEtemp"/>
            </w:rPr>
          </w:rPrChange>
        </w:rPr>
        <w:t>language</w:t>
      </w:r>
      <w:r>
        <w:t xml:space="preserve"> </w:t>
      </w:r>
      <w:del w:id="7053" w:author="Laurence Golding" w:date="2019-05-11T06:51:00Z">
        <w:r w:rsidR="00C56762" w:rsidRPr="00C56762">
          <w:delText xml:space="preserve">whose value is a string specifying the </w:delText>
        </w:r>
      </w:del>
      <w:ins w:id="7054" w:author="Laurence Golding" w:date="2019-05-11T06:51:00Z">
        <w:r>
          <w:t>property</w:t>
        </w:r>
        <w:bookmarkEnd w:id="7049"/>
        <w:bookmarkEnd w:id="7050"/>
        <w:bookmarkEnd w:id="7051"/>
      </w:ins>
    </w:p>
    <w:p w14:paraId="29C944BA" w14:textId="2ED77393" w:rsidR="00547B7F" w:rsidRDefault="00547B7F" w:rsidP="00C56762">
      <w:pPr>
        <w:rPr>
          <w:ins w:id="7055" w:author="Laurence Golding" w:date="2019-05-11T06:51:00Z"/>
        </w:rPr>
      </w:pPr>
      <w:ins w:id="7056" w:author="Laurence Golding" w:date="2019-05-11T06:51:00Z">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ins>
      <w:r w:rsidR="00C56762" w:rsidRPr="00C56762">
        <w:rPr>
          <w:rStyle w:val="CODEtemp"/>
          <w:rPrChange w:id="7057" w:author="Laurence Golding" w:date="2019-05-11T06:51:00Z">
            <w:rPr/>
          </w:rPrChange>
        </w:rPr>
        <w:t>language</w:t>
      </w:r>
      <w:r w:rsidR="00C56762" w:rsidRPr="00C56762">
        <w:t xml:space="preserve"> </w:t>
      </w:r>
      <w:del w:id="7058" w:author="Laurence Golding" w:date="2019-05-11T06:51:00Z">
        <w:r w:rsidR="00C56762" w:rsidRPr="00C56762">
          <w:delText xml:space="preserve">of the messages produced by the tool, in </w:delText>
        </w:r>
      </w:del>
      <w:ins w:id="7059" w:author="Laurence Golding" w:date="2019-05-11T06:51:00Z">
        <w:r w:rsidR="00C56762" w:rsidRPr="00C56762">
          <w:t xml:space="preserve">whose value is </w:t>
        </w:r>
        <w:bookmarkStart w:id="7060" w:name="_Hlk503355525"/>
        <w:r w:rsidR="00C56762" w:rsidRPr="00C56762">
          <w:t xml:space="preserve">a string specifying the language of </w:t>
        </w:r>
        <w:bookmarkEnd w:id="7060"/>
        <w:r w:rsidR="0079181A">
          <w:t>the localiz</w:t>
        </w:r>
        <w:r>
          <w:t>able</w:t>
        </w:r>
        <w:r w:rsidR="0079181A">
          <w:t xml:space="preserve"> </w:t>
        </w:r>
        <w:r>
          <w:t>strings (§</w:t>
        </w:r>
        <w:r>
          <w:fldChar w:fldCharType="begin"/>
        </w:r>
        <w:r>
          <w:instrText xml:space="preserve"> REF _Ref4509677 \r \h </w:instrText>
        </w:r>
        <w:r>
          <w:fldChar w:fldCharType="separate"/>
        </w:r>
        <w:r w:rsidR="0009127C">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9127C">
          <w:t>3.19.27</w:t>
        </w:r>
        <w:r>
          <w:fldChar w:fldCharType="end"/>
        </w:r>
        <w:r>
          <w:t>))</w:t>
        </w:r>
        <w:r w:rsidR="00C56762" w:rsidRPr="00C56762">
          <w:t>, in</w:t>
        </w:r>
        <w:r w:rsidR="00EA2056">
          <w:t xml:space="preserve"> a subset of</w:t>
        </w:r>
        <w:r w:rsidR="00C56762" w:rsidRPr="00C56762">
          <w:t xml:space="preserve"> </w:t>
        </w:r>
      </w:ins>
      <w:r w:rsidR="00C56762" w:rsidRPr="00C56762">
        <w:t>the format specified by</w:t>
      </w:r>
      <w:r w:rsidR="00255470">
        <w:t xml:space="preserve"> </w:t>
      </w:r>
      <w:ins w:id="7061" w:author="Laurence Golding" w:date="2019-05-11T06:51:00Z">
        <w:r w:rsidR="00255470">
          <w:t>the language tags standard</w:t>
        </w:r>
        <w:r w:rsidR="00C56762" w:rsidRPr="00C56762">
          <w:t xml:space="preserve"> </w:t>
        </w:r>
      </w:ins>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r w:rsidR="00EA2056">
        <w:t xml:space="preserve"> </w:t>
      </w:r>
      <w:ins w:id="7062" w:author="Laurence Golding" w:date="2019-05-11T06:51:00Z">
        <w:r w:rsidR="00EA2056">
          <w:t>The subset consists of strings conforming to the syntax</w:t>
        </w:r>
      </w:ins>
    </w:p>
    <w:p w14:paraId="4C0C8D37" w14:textId="1D09025B" w:rsidR="00EA2056" w:rsidRDefault="00EA2056" w:rsidP="00EA2056">
      <w:pPr>
        <w:pStyle w:val="Code"/>
        <w:rPr>
          <w:ins w:id="7063" w:author="Laurence Golding" w:date="2019-05-11T06:51:00Z"/>
        </w:rPr>
      </w:pPr>
      <w:ins w:id="7064" w:author="Laurence Golding" w:date="2019-05-11T06:51:00Z">
        <w:r>
          <w:t>language value = language code, "-", country code;</w:t>
        </w:r>
      </w:ins>
    </w:p>
    <w:p w14:paraId="594EAAC8" w14:textId="39FA93F9" w:rsidR="00EA2056" w:rsidRDefault="00EA2056" w:rsidP="00EA2056">
      <w:pPr>
        <w:pStyle w:val="Code"/>
        <w:rPr>
          <w:ins w:id="7065" w:author="Laurence Golding" w:date="2019-05-11T06:51:00Z"/>
        </w:rPr>
      </w:pPr>
    </w:p>
    <w:p w14:paraId="5D0B7EB6" w14:textId="7E03C4D1" w:rsidR="00EA2056" w:rsidRDefault="00EA2056" w:rsidP="00EA2056">
      <w:pPr>
        <w:pStyle w:val="Code"/>
        <w:rPr>
          <w:ins w:id="7066" w:author="Laurence Golding" w:date="2019-05-11T06:51:00Z"/>
        </w:rPr>
      </w:pPr>
      <w:ins w:id="7067" w:author="Laurence Golding" w:date="2019-05-11T06:51:00Z">
        <w:r>
          <w:t xml:space="preserve">language code = ? </w:t>
        </w:r>
        <w:r w:rsidR="00FC7276">
          <w:t>ISO 2-character</w:t>
        </w:r>
        <w:r>
          <w:t xml:space="preserve"> language name [</w:t>
        </w:r>
        <w:r w:rsidR="005C469B">
          <w:fldChar w:fldCharType="begin"/>
        </w:r>
        <w:r w:rsidR="005C469B">
          <w:instrText xml:space="preserve"> HYPERLINK \l "ISO639" </w:instrText>
        </w:r>
        <w:r w:rsidR="005C469B">
          <w:fldChar w:fldCharType="separate"/>
        </w:r>
        <w:r w:rsidRPr="00FC7276">
          <w:rPr>
            <w:rStyle w:val="Hyperlink"/>
          </w:rPr>
          <w:t>ISO639-1:2002</w:t>
        </w:r>
        <w:r w:rsidR="005C469B">
          <w:rPr>
            <w:rStyle w:val="Hyperlink"/>
          </w:rPr>
          <w:fldChar w:fldCharType="end"/>
        </w:r>
        <w:r>
          <w:t>] ?</w:t>
        </w:r>
        <w:r w:rsidR="005A4476">
          <w:t>;</w:t>
        </w:r>
      </w:ins>
    </w:p>
    <w:p w14:paraId="00EE4DCF" w14:textId="512BB6EB" w:rsidR="00EA2056" w:rsidRDefault="00EA2056" w:rsidP="00EA2056">
      <w:pPr>
        <w:pStyle w:val="Code"/>
        <w:rPr>
          <w:ins w:id="7068" w:author="Laurence Golding" w:date="2019-05-11T06:51:00Z"/>
        </w:rPr>
      </w:pPr>
    </w:p>
    <w:p w14:paraId="15154279" w14:textId="71A29184" w:rsidR="00EA2056" w:rsidRDefault="00EA2056" w:rsidP="00EA2056">
      <w:pPr>
        <w:pStyle w:val="Code"/>
        <w:rPr>
          <w:ins w:id="7069" w:author="Laurence Golding" w:date="2019-05-11T06:51:00Z"/>
        </w:rPr>
      </w:pPr>
      <w:ins w:id="7070" w:author="Laurence Golding" w:date="2019-05-11T06:51:00Z">
        <w:r>
          <w:t>country code = ?</w:t>
        </w:r>
        <w:r w:rsidR="00FC7276">
          <w:t xml:space="preserve"> ISO country code [</w:t>
        </w:r>
        <w:r w:rsidR="005C469B">
          <w:fldChar w:fldCharType="begin"/>
        </w:r>
        <w:r w:rsidR="005C469B">
          <w:instrText xml:space="preserve"> HYPERLINK \l "ISO3166" </w:instrText>
        </w:r>
        <w:r w:rsidR="005C469B">
          <w:fldChar w:fldCharType="separate"/>
        </w:r>
        <w:r w:rsidR="00FC7276" w:rsidRPr="00FC7276">
          <w:rPr>
            <w:rStyle w:val="Hyperlink"/>
          </w:rPr>
          <w:t>ISO3166-1:2013</w:t>
        </w:r>
        <w:r w:rsidR="005C469B">
          <w:rPr>
            <w:rStyle w:val="Hyperlink"/>
          </w:rPr>
          <w:fldChar w:fldCharType="end"/>
        </w:r>
        <w:r w:rsidR="00FC7276">
          <w:t>] ?</w:t>
        </w:r>
        <w:r w:rsidR="005A4476">
          <w:t>;</w:t>
        </w:r>
      </w:ins>
    </w:p>
    <w:p w14:paraId="25EE8E73" w14:textId="76452F67" w:rsidR="00547B7F" w:rsidRDefault="00547B7F" w:rsidP="00C56762">
      <w:pPr>
        <w:rPr>
          <w:ins w:id="7071" w:author="Laurence Golding" w:date="2019-05-11T06:51:00Z"/>
        </w:rPr>
      </w:pPr>
      <w:ins w:id="7072" w:author="Laurence Golding" w:date="2019-05-11T06:51:00Z">
        <w:r>
          <w:t>If this object represents a translation (see §</w:t>
        </w:r>
        <w:r w:rsidR="0063571B">
          <w:fldChar w:fldCharType="begin"/>
        </w:r>
        <w:r w:rsidR="0063571B">
          <w:instrText xml:space="preserve"> REF _Ref4572683 \r \h </w:instrText>
        </w:r>
        <w:r w:rsidR="0063571B">
          <w:fldChar w:fldCharType="separate"/>
        </w:r>
        <w:r w:rsidR="0009127C">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ins>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1A799DD4" w:rsidR="00E06A9A" w:rsidRDefault="003C7D94" w:rsidP="00FC566D">
      <w:pPr>
        <w:pStyle w:val="Note"/>
      </w:pPr>
      <w:r>
        <w:t xml:space="preserve">EXAMPLE 1: The </w:t>
      </w:r>
      <w:del w:id="7073" w:author="Laurence Golding" w:date="2019-05-11T06:51:00Z">
        <w:r>
          <w:delText xml:space="preserve">tool </w:delText>
        </w:r>
      </w:del>
      <w:r>
        <w:t>language is</w:t>
      </w:r>
      <w:r w:rsidR="00062677">
        <w:t xml:space="preserve"> region-neutral</w:t>
      </w:r>
      <w:r>
        <w:t xml:space="preserve"> English:</w:t>
      </w:r>
    </w:p>
    <w:p w14:paraId="46A8962C" w14:textId="77777777" w:rsidR="00220347" w:rsidRDefault="00220347" w:rsidP="00220347">
      <w:pPr>
        <w:pStyle w:val="Codesmall"/>
        <w:rPr>
          <w:del w:id="7074" w:author="Laurence Golding" w:date="2019-05-11T06:51:00Z"/>
        </w:rPr>
      </w:pPr>
      <w:del w:id="7075" w:author="Laurence Golding" w:date="2019-05-11T06:51:00Z">
        <w:r>
          <w:delText>"tool": {</w:delText>
        </w:r>
      </w:del>
    </w:p>
    <w:p w14:paraId="50F15F28" w14:textId="4C95ECC0" w:rsidR="00220347" w:rsidRDefault="00220347" w:rsidP="002D65F3">
      <w:pPr>
        <w:pStyle w:val="Code"/>
        <w:pPrChange w:id="7076" w:author="Laurence Golding" w:date="2019-05-11T06:51:00Z">
          <w:pPr>
            <w:pStyle w:val="Codesmall"/>
          </w:pPr>
        </w:pPrChange>
      </w:pPr>
      <w:del w:id="7077" w:author="Laurence Golding" w:date="2019-05-11T06:51:00Z">
        <w:r>
          <w:delText xml:space="preserve">  </w:delText>
        </w:r>
      </w:del>
      <w:r>
        <w:t>"language": "en"</w:t>
      </w:r>
    </w:p>
    <w:p w14:paraId="2EA868A1" w14:textId="77777777" w:rsidR="00220347" w:rsidRPr="00220347" w:rsidRDefault="00220347" w:rsidP="00220347">
      <w:pPr>
        <w:pStyle w:val="Codesmall"/>
        <w:rPr>
          <w:del w:id="7078" w:author="Laurence Golding" w:date="2019-05-11T06:51:00Z"/>
        </w:rPr>
      </w:pPr>
      <w:del w:id="7079" w:author="Laurence Golding" w:date="2019-05-11T06:51:00Z">
        <w:r>
          <w:delText>}</w:delText>
        </w:r>
      </w:del>
    </w:p>
    <w:p w14:paraId="400D101A" w14:textId="0DC2AB07" w:rsidR="00E06A9A" w:rsidRDefault="00FC566D" w:rsidP="00FC566D">
      <w:pPr>
        <w:pStyle w:val="Note"/>
      </w:pPr>
      <w:r>
        <w:t xml:space="preserve">EXAMPLE 2: The </w:t>
      </w:r>
      <w:del w:id="7080" w:author="Laurence Golding" w:date="2019-05-11T06:51:00Z">
        <w:r>
          <w:delText xml:space="preserve">tool </w:delText>
        </w:r>
      </w:del>
      <w:r>
        <w:t>language is French as spoken in Fran</w:t>
      </w:r>
      <w:r w:rsidR="00E06A9A">
        <w:t>ce:</w:t>
      </w:r>
    </w:p>
    <w:p w14:paraId="0027EA69" w14:textId="77777777" w:rsidR="00220347" w:rsidRDefault="00220347" w:rsidP="00220347">
      <w:pPr>
        <w:pStyle w:val="Codesmall"/>
        <w:rPr>
          <w:del w:id="7081" w:author="Laurence Golding" w:date="2019-05-11T06:51:00Z"/>
        </w:rPr>
      </w:pPr>
      <w:del w:id="7082" w:author="Laurence Golding" w:date="2019-05-11T06:51:00Z">
        <w:r>
          <w:delText>"tool": {</w:delText>
        </w:r>
      </w:del>
    </w:p>
    <w:p w14:paraId="1511A7DA" w14:textId="165880D5" w:rsidR="00220347" w:rsidRDefault="00220347" w:rsidP="002D65F3">
      <w:pPr>
        <w:pStyle w:val="Code"/>
        <w:pPrChange w:id="7083" w:author="Laurence Golding" w:date="2019-05-11T06:51:00Z">
          <w:pPr>
            <w:pStyle w:val="Codesmall"/>
          </w:pPr>
        </w:pPrChange>
      </w:pPr>
      <w:del w:id="7084" w:author="Laurence Golding" w:date="2019-05-11T06:51:00Z">
        <w:r>
          <w:delText xml:space="preserve">  </w:delText>
        </w:r>
      </w:del>
      <w:r>
        <w:t>"language": "fr-FR"</w:t>
      </w:r>
    </w:p>
    <w:p w14:paraId="5C53382E" w14:textId="77777777" w:rsidR="00220347" w:rsidRPr="00220347" w:rsidRDefault="00220347" w:rsidP="00220347">
      <w:pPr>
        <w:pStyle w:val="Codesmall"/>
        <w:rPr>
          <w:del w:id="7085" w:author="Laurence Golding" w:date="2019-05-11T06:51:00Z"/>
        </w:rPr>
      </w:pPr>
      <w:del w:id="7086" w:author="Laurence Golding" w:date="2019-05-11T06:51:00Z">
        <w:r>
          <w:delText>}</w:delText>
        </w:r>
      </w:del>
    </w:p>
    <w:p w14:paraId="72716CAA" w14:textId="18637417" w:rsidR="00AE1A72" w:rsidRDefault="00062677" w:rsidP="00AE1A72">
      <w:pPr>
        <w:pStyle w:val="Heading3"/>
        <w:pPrChange w:id="7087" w:author="Laurence Golding" w:date="2019-05-11T06:51:00Z">
          <w:pPr/>
        </w:pPrChange>
      </w:pPr>
      <w:del w:id="7088" w:author="Laurence Golding" w:date="2019-05-11T06:51:00Z">
        <w:r>
          <w:delText xml:space="preserve">The </w:delText>
        </w:r>
        <w:r w:rsidRPr="00062677">
          <w:rPr>
            <w:rStyle w:val="CODEtemp"/>
          </w:rPr>
          <w:delText>language</w:delText>
        </w:r>
      </w:del>
      <w:bookmarkStart w:id="7089" w:name="_Ref4236566"/>
      <w:bookmarkStart w:id="7090" w:name="_Toc8367067"/>
      <w:bookmarkStart w:id="7091" w:name="_Ref508812052"/>
      <w:ins w:id="7092" w:author="Laurence Golding" w:date="2019-05-11T06:51:00Z">
        <w:r w:rsidR="00AE1A72">
          <w:t>globalMessageStrings</w:t>
        </w:r>
      </w:ins>
      <w:r w:rsidR="00AE1A72">
        <w:t xml:space="preserve"> property</w:t>
      </w:r>
      <w:bookmarkEnd w:id="7089"/>
      <w:bookmarkEnd w:id="7090"/>
      <w:del w:id="7093" w:author="Laurence Golding" w:date="2019-05-11T06:51:00Z">
        <w:r>
          <w:delText xml:space="preserve"> specifies:</w:delText>
        </w:r>
      </w:del>
    </w:p>
    <w:p w14:paraId="0462BA63" w14:textId="310963F3" w:rsidR="00AE1A72" w:rsidRDefault="00AE1A72" w:rsidP="00AE1A72">
      <w:pPr>
        <w:rPr>
          <w:ins w:id="7094" w:author="Laurence Golding" w:date="2019-05-11T06:51:00Z"/>
        </w:rPr>
      </w:pPr>
      <w:ins w:id="7095" w:author="Laurence Golding" w:date="2019-05-11T06:51:00Z">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lastRenderedPageBreak/>
          <w:t>(§</w:t>
        </w:r>
        <w:r>
          <w:fldChar w:fldCharType="begin"/>
        </w:r>
        <w:r>
          <w:instrText xml:space="preserve"> REF _Ref3551923 \r \h </w:instrText>
        </w:r>
        <w:r>
          <w:fldChar w:fldCharType="separate"/>
        </w:r>
        <w:r w:rsidR="0009127C">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9127C">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9127C">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9127C">
          <w:t>3.11</w:t>
        </w:r>
        <w:r>
          <w:fldChar w:fldCharType="end"/>
        </w:r>
        <w:r>
          <w:t>).</w:t>
        </w:r>
      </w:ins>
    </w:p>
    <w:p w14:paraId="5A95088F" w14:textId="77777777" w:rsidR="00AE1A72" w:rsidRDefault="00AE1A72" w:rsidP="00AE1A72">
      <w:pPr>
        <w:pStyle w:val="Note"/>
        <w:rPr>
          <w:ins w:id="7096" w:author="Laurence Golding" w:date="2019-05-11T06:51:00Z"/>
        </w:rPr>
      </w:pPr>
      <w:ins w:id="7097" w:author="Laurence Golding" w:date="2019-05-11T06:51:00Z">
        <w:r>
          <w:t>EXAMPLE:</w:t>
        </w:r>
      </w:ins>
    </w:p>
    <w:p w14:paraId="22763051" w14:textId="15FDD129" w:rsidR="00AE1A72" w:rsidRDefault="00AE1A72" w:rsidP="00AE1A72">
      <w:pPr>
        <w:pStyle w:val="Code"/>
        <w:rPr>
          <w:ins w:id="7098" w:author="Laurence Golding" w:date="2019-05-11T06:51:00Z"/>
        </w:rPr>
      </w:pPr>
      <w:ins w:id="7099" w:author="Laurence Golding" w:date="2019-05-11T06:51:00Z">
        <w:r>
          <w:t>"driver": {                       # A toolComponent object (§</w:t>
        </w:r>
        <w:r>
          <w:fldChar w:fldCharType="begin"/>
        </w:r>
        <w:r>
          <w:instrText xml:space="preserve"> REF _Ref3663078 \r \h </w:instrText>
        </w:r>
        <w:r>
          <w:fldChar w:fldCharType="separate"/>
        </w:r>
        <w:r w:rsidR="0009127C">
          <w:t>3.19</w:t>
        </w:r>
        <w:r>
          <w:fldChar w:fldCharType="end"/>
        </w:r>
        <w:r>
          <w:t>).</w:t>
        </w:r>
      </w:ins>
    </w:p>
    <w:p w14:paraId="2B284927" w14:textId="03D6FE68" w:rsidR="00AE1A72" w:rsidRDefault="00AE1A72" w:rsidP="00AE1A72">
      <w:pPr>
        <w:pStyle w:val="Code"/>
        <w:rPr>
          <w:ins w:id="7100" w:author="Laurence Golding" w:date="2019-05-11T06:51:00Z"/>
        </w:rPr>
      </w:pPr>
      <w:ins w:id="7101" w:author="Laurence Golding" w:date="2019-05-11T06:51:00Z">
        <w:r>
          <w:t xml:space="preserve">  "globalMessageStrings": {</w:t>
        </w:r>
      </w:ins>
    </w:p>
    <w:p w14:paraId="438B19B6" w14:textId="5709379C" w:rsidR="00AE1A72" w:rsidRDefault="00AE1A72" w:rsidP="00AE1A72">
      <w:pPr>
        <w:pStyle w:val="Code"/>
        <w:rPr>
          <w:ins w:id="7102" w:author="Laurence Golding" w:date="2019-05-11T06:51:00Z"/>
        </w:rPr>
      </w:pPr>
      <w:ins w:id="7103" w:author="Laurence Golding" w:date="2019-05-11T06:51:00Z">
        <w:r>
          <w:t xml:space="preserve">    "call": {                     # A multiformatMessageString object (§</w:t>
        </w:r>
        <w:r>
          <w:fldChar w:fldCharType="begin"/>
        </w:r>
        <w:r>
          <w:instrText xml:space="preserve"> REF _Ref3551923 \r \h </w:instrText>
        </w:r>
        <w:r>
          <w:fldChar w:fldCharType="separate"/>
        </w:r>
        <w:r w:rsidR="0009127C">
          <w:t>3.12</w:t>
        </w:r>
        <w:r>
          <w:fldChar w:fldCharType="end"/>
        </w:r>
        <w:r>
          <w:t>).</w:t>
        </w:r>
      </w:ins>
    </w:p>
    <w:p w14:paraId="4A662BF7" w14:textId="77777777" w:rsidR="00AE1A72" w:rsidRDefault="00AE1A72" w:rsidP="00AE1A72">
      <w:pPr>
        <w:pStyle w:val="Code"/>
        <w:rPr>
          <w:ins w:id="7104" w:author="Laurence Golding" w:date="2019-05-11T06:51:00Z"/>
        </w:rPr>
      </w:pPr>
      <w:ins w:id="7105" w:author="Laurence Golding" w:date="2019-05-11T06:51:00Z">
        <w:r>
          <w:t xml:space="preserve">      "text": "Function call",</w:t>
        </w:r>
      </w:ins>
    </w:p>
    <w:p w14:paraId="4CB17C32" w14:textId="77777777" w:rsidR="00AE1A72" w:rsidRDefault="00AE1A72" w:rsidP="00AE1A72">
      <w:pPr>
        <w:pStyle w:val="Code"/>
        <w:rPr>
          <w:ins w:id="7106" w:author="Laurence Golding" w:date="2019-05-11T06:51:00Z"/>
        </w:rPr>
      </w:pPr>
      <w:ins w:id="7107" w:author="Laurence Golding" w:date="2019-05-11T06:51:00Z">
        <w:r>
          <w:t xml:space="preserve">      "markdown": "Function **call**"</w:t>
        </w:r>
      </w:ins>
    </w:p>
    <w:p w14:paraId="4FF65F5B" w14:textId="77777777" w:rsidR="00AE1A72" w:rsidRDefault="00AE1A72" w:rsidP="00AE1A72">
      <w:pPr>
        <w:pStyle w:val="Code"/>
        <w:rPr>
          <w:ins w:id="7108" w:author="Laurence Golding" w:date="2019-05-11T06:51:00Z"/>
        </w:rPr>
      </w:pPr>
      <w:ins w:id="7109" w:author="Laurence Golding" w:date="2019-05-11T06:51:00Z">
        <w:r>
          <w:t xml:space="preserve">    },</w:t>
        </w:r>
      </w:ins>
    </w:p>
    <w:p w14:paraId="39B5140E" w14:textId="77777777" w:rsidR="00AE1A72" w:rsidRDefault="00AE1A72" w:rsidP="00AE1A72">
      <w:pPr>
        <w:pStyle w:val="Code"/>
        <w:rPr>
          <w:ins w:id="7110" w:author="Laurence Golding" w:date="2019-05-11T06:51:00Z"/>
        </w:rPr>
      </w:pPr>
      <w:ins w:id="7111" w:author="Laurence Golding" w:date="2019-05-11T06:51:00Z">
        <w:r>
          <w:t xml:space="preserve">    "return": {</w:t>
        </w:r>
      </w:ins>
    </w:p>
    <w:p w14:paraId="72CF296F" w14:textId="77777777" w:rsidR="00AE1A72" w:rsidRDefault="00AE1A72" w:rsidP="00AE1A72">
      <w:pPr>
        <w:pStyle w:val="Code"/>
        <w:rPr>
          <w:ins w:id="7112" w:author="Laurence Golding" w:date="2019-05-11T06:51:00Z"/>
        </w:rPr>
      </w:pPr>
      <w:ins w:id="7113" w:author="Laurence Golding" w:date="2019-05-11T06:51:00Z">
        <w:r>
          <w:t xml:space="preserve">      "text": "Function return",</w:t>
        </w:r>
      </w:ins>
    </w:p>
    <w:p w14:paraId="10758B0D" w14:textId="70BEBCFA" w:rsidR="00AE1A72" w:rsidRDefault="00AE1A72" w:rsidP="00AE1A72">
      <w:pPr>
        <w:pStyle w:val="Code"/>
        <w:rPr>
          <w:ins w:id="7114" w:author="Laurence Golding" w:date="2019-05-11T06:51:00Z"/>
        </w:rPr>
      </w:pPr>
      <w:ins w:id="7115" w:author="Laurence Golding" w:date="2019-05-11T06:51:00Z">
        <w:r>
          <w:t xml:space="preserve">      "markdown": "Function **return**</w:t>
        </w:r>
        <w:r w:rsidR="0043013A">
          <w:t>"</w:t>
        </w:r>
      </w:ins>
    </w:p>
    <w:p w14:paraId="086431CA" w14:textId="77777777" w:rsidR="00AE1A72" w:rsidRDefault="00AE1A72" w:rsidP="00AE1A72">
      <w:pPr>
        <w:pStyle w:val="Code"/>
        <w:rPr>
          <w:ins w:id="7116" w:author="Laurence Golding" w:date="2019-05-11T06:51:00Z"/>
        </w:rPr>
      </w:pPr>
      <w:ins w:id="7117" w:author="Laurence Golding" w:date="2019-05-11T06:51:00Z">
        <w:r>
          <w:t xml:space="preserve">    }</w:t>
        </w:r>
      </w:ins>
    </w:p>
    <w:p w14:paraId="06D6D17A" w14:textId="77777777" w:rsidR="00AE1A72" w:rsidRDefault="00AE1A72" w:rsidP="00AE1A72">
      <w:pPr>
        <w:pStyle w:val="Code"/>
        <w:rPr>
          <w:ins w:id="7118" w:author="Laurence Golding" w:date="2019-05-11T06:51:00Z"/>
        </w:rPr>
      </w:pPr>
      <w:ins w:id="7119" w:author="Laurence Golding" w:date="2019-05-11T06:51:00Z">
        <w:r>
          <w:t xml:space="preserve">  }</w:t>
        </w:r>
      </w:ins>
    </w:p>
    <w:p w14:paraId="7A2EE68C" w14:textId="7918CD64" w:rsidR="00AE1A72" w:rsidRDefault="00AE1A72" w:rsidP="00AE1A72">
      <w:pPr>
        <w:pStyle w:val="Code"/>
        <w:rPr>
          <w:ins w:id="7120" w:author="Laurence Golding" w:date="2019-05-11T06:51:00Z"/>
        </w:rPr>
      </w:pPr>
      <w:ins w:id="7121" w:author="Laurence Golding" w:date="2019-05-11T06:51:00Z">
        <w:r>
          <w:t>}</w:t>
        </w:r>
      </w:ins>
    </w:p>
    <w:p w14:paraId="478C5B01" w14:textId="76D1A490" w:rsidR="00AE1A72" w:rsidRPr="007E2FF7" w:rsidRDefault="00AE1A72" w:rsidP="00AE1A72">
      <w:pPr>
        <w:pStyle w:val="Note"/>
        <w:rPr>
          <w:ins w:id="7122" w:author="Laurence Golding" w:date="2019-05-11T06:51:00Z"/>
        </w:rPr>
      </w:pPr>
      <w:ins w:id="7123" w:author="Laurence Golding" w:date="2019-05-11T06:51:00Z">
        <w:r>
          <w:t xml:space="preserve">NOTE: </w:t>
        </w:r>
      </w:ins>
      <w:r>
        <w:t xml:space="preserve">The </w:t>
      </w:r>
      <w:del w:id="7124" w:author="Laurence Golding" w:date="2019-05-11T06:51:00Z">
        <w:r w:rsidR="00062677" w:rsidRPr="008867D2">
          <w:delText xml:space="preserve">language of the </w:delText>
        </w:r>
      </w:del>
      <w:r>
        <w:t xml:space="preserve">message strings </w:t>
      </w:r>
      <w:del w:id="7125" w:author="Laurence Golding" w:date="2019-05-11T06:51:00Z">
        <w:r w:rsidR="00062677" w:rsidRPr="008867D2">
          <w:delText>contained</w:delText>
        </w:r>
      </w:del>
      <w:ins w:id="7126" w:author="Laurence Golding" w:date="2019-05-11T06:51:00Z">
        <w:r>
          <w:t>in this property are not associated with a single rule (hence the “global”</w:t>
        </w:r>
      </w:ins>
      <w:r>
        <w:t xml:space="preserve"> in the </w:t>
      </w:r>
      <w:ins w:id="7127" w:author="Laurence Golding" w:date="2019-05-11T06:51:00Z">
        <w:r>
          <w:t>property name.</w:t>
        </w:r>
      </w:ins>
    </w:p>
    <w:p w14:paraId="48EF8051" w14:textId="47492E7A" w:rsidR="00AE1A72" w:rsidRDefault="00523953" w:rsidP="00AE1A72">
      <w:pPr>
        <w:pStyle w:val="Heading3"/>
        <w:rPr>
          <w:moveTo w:id="7128" w:author="Laurence Golding" w:date="2019-05-11T06:52:00Z"/>
        </w:rPr>
      </w:pPr>
      <w:bookmarkStart w:id="7129" w:name="_Ref3899090"/>
      <w:bookmarkStart w:id="7130" w:name="_Ref4583708"/>
      <w:bookmarkStart w:id="7131" w:name="_Toc8367068"/>
      <w:moveToRangeStart w:id="7132" w:author="Laurence Golding" w:date="2019-05-11T06:52:00Z" w:name="move8449968"/>
      <w:moveTo w:id="7133" w:author="Laurence Golding" w:date="2019-05-11T06:52:00Z">
        <w:r>
          <w:t xml:space="preserve">rules </w:t>
        </w:r>
        <w:r w:rsidR="00AE1A72">
          <w:t>property</w:t>
        </w:r>
        <w:bookmarkEnd w:id="7129"/>
        <w:bookmarkEnd w:id="7130"/>
        <w:bookmarkEnd w:id="7131"/>
      </w:moveTo>
    </w:p>
    <w:moveToRangeEnd w:id="7132"/>
    <w:p w14:paraId="271A837C" w14:textId="63A3152E" w:rsidR="00AE1A72" w:rsidRDefault="00062677" w:rsidP="00AE1A72">
      <w:pPr>
        <w:rPr>
          <w:ins w:id="7134" w:author="Laurence Golding" w:date="2019-05-11T06:51:00Z"/>
        </w:rPr>
      </w:pPr>
      <w:del w:id="7135" w:author="Laurence Golding" w:date="2019-05-11T06:51:00Z">
        <w:r w:rsidRPr="008867D2">
          <w:rPr>
            <w:rStyle w:val="CODEtemp"/>
          </w:rPr>
          <w:delText>text</w:delText>
        </w:r>
        <w:r w:rsidRPr="008867D2">
          <w:delText xml:space="preserve"> (§</w:delText>
        </w:r>
        <w:r>
          <w:fldChar w:fldCharType="begin"/>
        </w:r>
        <w:r>
          <w:delInstrText xml:space="preserve"> REF _Ref508811133 \r \h </w:delInstrText>
        </w:r>
        <w:r>
          <w:fldChar w:fldCharType="separate"/>
        </w:r>
        <w:r w:rsidR="00331070">
          <w:delText>3.9.7</w:delText>
        </w:r>
        <w:r>
          <w:fldChar w:fldCharType="end"/>
        </w:r>
        <w:r w:rsidRPr="008867D2">
          <w:delText>)</w:delText>
        </w:r>
      </w:del>
      <w:ins w:id="7136" w:author="Laurence Golding" w:date="2019-05-11T06:51:00Z">
        <w:r w:rsidR="00AE1A72">
          <w:t xml:space="preserve">A </w:t>
        </w:r>
        <w:r w:rsidR="00AE1A72">
          <w:rPr>
            <w:rStyle w:val="CODEtemp"/>
          </w:rPr>
          <w:t>toolComponent</w:t>
        </w:r>
        <w:r w:rsidR="00AE1A72">
          <w:t xml:space="preserve"> object </w:t>
        </w:r>
        <w:r w:rsidR="00AE1A72">
          <w:rPr>
            <w:b/>
          </w:rPr>
          <w:t>MAY</w:t>
        </w:r>
        <w:r w:rsidR="00AE1A72">
          <w:t xml:space="preserve"> contain a property named </w:t>
        </w:r>
        <w:r w:rsidR="00523953">
          <w:rPr>
            <w:rStyle w:val="CODEtemp"/>
          </w:rPr>
          <w:t>rules</w:t>
        </w:r>
        <w:r w:rsidR="00523953">
          <w:t xml:space="preserve"> </w:t>
        </w:r>
        <w:r w:rsidR="00AE1A72">
          <w:t>whose value is an array of zero or more unique (§</w:t>
        </w:r>
        <w:r w:rsidR="00AE1A72">
          <w:fldChar w:fldCharType="begin"/>
        </w:r>
        <w:r w:rsidR="00AE1A72">
          <w:instrText xml:space="preserve"> REF _Ref493404799 \r \h </w:instrText>
        </w:r>
        <w:r w:rsidR="00AE1A72">
          <w:fldChar w:fldCharType="separate"/>
        </w:r>
        <w:r w:rsidR="0009127C">
          <w:t>3.7.3</w:t>
        </w:r>
        <w:r w:rsidR="00AE1A72">
          <w:fldChar w:fldCharType="end"/>
        </w:r>
        <w:r w:rsidR="00AE1A72">
          <w:t xml:space="preserve">) </w:t>
        </w:r>
        <w:r w:rsidR="00AE1A72">
          <w:rPr>
            <w:rStyle w:val="CODEtemp"/>
          </w:rPr>
          <w:t>reportingDescriptor</w:t>
        </w:r>
        <w:r w:rsidR="00AE1A72">
          <w:t xml:space="preserve"> objects (§</w:t>
        </w:r>
        <w:r w:rsidR="00AE1A72">
          <w:fldChar w:fldCharType="begin"/>
        </w:r>
        <w:r w:rsidR="00AE1A72">
          <w:instrText xml:space="preserve"> REF _Ref508814067 \r \h </w:instrText>
        </w:r>
        <w:r w:rsidR="00AE1A72">
          <w:fldChar w:fldCharType="separate"/>
        </w:r>
        <w:r w:rsidR="0009127C">
          <w:t>3.49</w:t>
        </w:r>
        <w:r w:rsidR="00AE1A72">
          <w:fldChar w:fldCharType="end"/>
        </w:r>
        <w:r w:rsidR="00AE1A72">
          <w:t>) each of which provides information about an analysis rule supported by the tool component.</w:t>
        </w:r>
      </w:ins>
    </w:p>
    <w:p w14:paraId="22AC7031" w14:textId="287661BF" w:rsidR="00AE1A72" w:rsidRDefault="00AE1A72" w:rsidP="00AE1A72">
      <w:pPr>
        <w:rPr>
          <w:ins w:id="7137" w:author="Laurence Golding" w:date="2019-05-11T06:51:00Z"/>
        </w:rPr>
      </w:pPr>
      <w:ins w:id="7138" w:author="Laurence Golding" w:date="2019-05-11T06:51:00Z">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ins>
    </w:p>
    <w:p w14:paraId="4C58CEC2" w14:textId="57E2C6D9" w:rsidR="00AE1A72" w:rsidRDefault="00AE1A72" w:rsidP="00AE1A72">
      <w:pPr>
        <w:pStyle w:val="Note"/>
        <w:rPr>
          <w:ins w:id="7139" w:author="Laurence Golding" w:date="2019-05-11T06:51:00Z"/>
        </w:rPr>
      </w:pPr>
      <w:ins w:id="7140" w:author="Laurence Golding" w:date="2019-05-11T06:51:00Z">
        <w:r>
          <w:t xml:space="preserve">EXAMPLE: </w:t>
        </w:r>
        <w:r w:rsidRPr="00B73A86">
          <w:t>In this example, two distinct but related rules have the same rule id</w:t>
        </w:r>
        <w:r>
          <w:t>. They are distinguished by their message strings.</w:t>
        </w:r>
      </w:ins>
    </w:p>
    <w:p w14:paraId="0600C2D8" w14:textId="26A0CF4D" w:rsidR="00AE1A72" w:rsidRDefault="00AE1A72" w:rsidP="00AE1A72">
      <w:pPr>
        <w:pStyle w:val="Code"/>
        <w:rPr>
          <w:ins w:id="7141" w:author="Laurence Golding" w:date="2019-05-11T06:51:00Z"/>
        </w:rPr>
      </w:pPr>
      <w:ins w:id="7142" w:author="Laurence Golding" w:date="2019-05-11T06:51:00Z">
        <w:r>
          <w:t>"driver": {                       # A toolComponent object (§</w:t>
        </w:r>
        <w:r>
          <w:fldChar w:fldCharType="begin"/>
        </w:r>
        <w:r>
          <w:instrText xml:space="preserve"> REF _Ref3663078 \r \h </w:instrText>
        </w:r>
        <w:r>
          <w:fldChar w:fldCharType="separate"/>
        </w:r>
        <w:r w:rsidR="0009127C">
          <w:t>3.19</w:t>
        </w:r>
        <w:r>
          <w:fldChar w:fldCharType="end"/>
        </w:r>
        <w:r>
          <w:t>).</w:t>
        </w:r>
      </w:ins>
    </w:p>
    <w:p w14:paraId="5782A7AE" w14:textId="36A8ECF1" w:rsidR="00BC42DD" w:rsidRDefault="00BC42DD" w:rsidP="00AE1A72">
      <w:pPr>
        <w:pStyle w:val="Code"/>
        <w:rPr>
          <w:ins w:id="7143" w:author="Laurence Golding" w:date="2019-05-11T06:51:00Z"/>
        </w:rPr>
      </w:pPr>
      <w:ins w:id="7144" w:author="Laurence Golding" w:date="2019-05-11T06:51:00Z">
        <w:r>
          <w:t xml:space="preserve">  "name": "CodeScaner",</w:t>
        </w:r>
      </w:ins>
    </w:p>
    <w:p w14:paraId="663F8E31" w14:textId="5CF7F625" w:rsidR="00AE1A72" w:rsidRDefault="00AE1A72" w:rsidP="00AE1A72">
      <w:pPr>
        <w:pStyle w:val="Code"/>
        <w:rPr>
          <w:ins w:id="7145" w:author="Laurence Golding" w:date="2019-05-11T06:51:00Z"/>
        </w:rPr>
      </w:pPr>
      <w:ins w:id="7146" w:author="Laurence Golding" w:date="2019-05-11T06:51:00Z">
        <w:r>
          <w:t xml:space="preserve">  "</w:t>
        </w:r>
        <w:r w:rsidR="00523953">
          <w:t>rules</w:t>
        </w:r>
        <w:r>
          <w:t>": [</w:t>
        </w:r>
      </w:ins>
    </w:p>
    <w:p w14:paraId="2F3ED0B5" w14:textId="0DDB51BE" w:rsidR="00AE1A72" w:rsidRDefault="00AE1A72" w:rsidP="00AE1A72">
      <w:pPr>
        <w:pStyle w:val="Code"/>
        <w:rPr>
          <w:ins w:id="7147" w:author="Laurence Golding" w:date="2019-05-11T06:51:00Z"/>
        </w:rPr>
      </w:pPr>
      <w:ins w:id="7148" w:author="Laurence Golding" w:date="2019-05-11T06:51:00Z">
        <w:r>
          <w:t xml:space="preserve">    {                             # A reportingDescriptor object (§</w:t>
        </w:r>
        <w:r w:rsidR="00781895">
          <w:fldChar w:fldCharType="begin"/>
        </w:r>
        <w:r w:rsidR="00781895">
          <w:instrText xml:space="preserve"> REF _Ref3908560 \r \h </w:instrText>
        </w:r>
        <w:r w:rsidR="00781895">
          <w:fldChar w:fldCharType="separate"/>
        </w:r>
        <w:r w:rsidR="0009127C">
          <w:t>3.49</w:t>
        </w:r>
        <w:r w:rsidR="00781895">
          <w:fldChar w:fldCharType="end"/>
        </w:r>
        <w:r>
          <w:t>).</w:t>
        </w:r>
      </w:ins>
    </w:p>
    <w:p w14:paraId="17D9809B" w14:textId="0B957FA3" w:rsidR="00AE1A72" w:rsidRDefault="00AE1A72" w:rsidP="00AE1A72">
      <w:pPr>
        <w:pStyle w:val="Code"/>
        <w:rPr>
          <w:ins w:id="7149" w:author="Laurence Golding" w:date="2019-05-11T06:51:00Z"/>
        </w:rPr>
      </w:pPr>
      <w:ins w:id="7150" w:author="Laurence Golding" w:date="2019-05-11T06:51:00Z">
        <w:r>
          <w:t xml:space="preserve">      "id": "CA1711",</w:t>
        </w:r>
      </w:ins>
    </w:p>
    <w:p w14:paraId="014E444B" w14:textId="78D48291" w:rsidR="00AE1A72" w:rsidRDefault="00AE1A72" w:rsidP="00AE1A72">
      <w:pPr>
        <w:pStyle w:val="Code"/>
        <w:rPr>
          <w:ins w:id="7151" w:author="Laurence Golding" w:date="2019-05-11T06:51:00Z"/>
        </w:rPr>
      </w:pPr>
      <w:ins w:id="7152" w:author="Laurence Golding" w:date="2019-05-11T06:51:00Z">
        <w:r>
          <w:t xml:space="preserve">      "shortDescription": {</w:t>
        </w:r>
      </w:ins>
    </w:p>
    <w:p w14:paraId="0BA1FFE5" w14:textId="5F62C321" w:rsidR="00AE1A72" w:rsidRDefault="00AE1A72" w:rsidP="00AE1A72">
      <w:pPr>
        <w:pStyle w:val="Code"/>
        <w:rPr>
          <w:ins w:id="7153" w:author="Laurence Golding" w:date="2019-05-11T06:51:00Z"/>
        </w:rPr>
      </w:pPr>
      <w:ins w:id="7154" w:author="Laurence Golding" w:date="2019-05-11T06:51:00Z">
        <w:r>
          <w:t xml:space="preserve">        "text": "Certain type name suffixes should not be used."</w:t>
        </w:r>
      </w:ins>
    </w:p>
    <w:p w14:paraId="676F880F" w14:textId="3409D8F2" w:rsidR="00AE1A72" w:rsidRDefault="00AE1A72" w:rsidP="00AE1A72">
      <w:pPr>
        <w:pStyle w:val="Code"/>
        <w:rPr>
          <w:ins w:id="7155" w:author="Laurence Golding" w:date="2019-05-11T06:51:00Z"/>
        </w:rPr>
      </w:pPr>
      <w:ins w:id="7156" w:author="Laurence Golding" w:date="2019-05-11T06:51:00Z">
        <w:r>
          <w:t xml:space="preserve">      },</w:t>
        </w:r>
      </w:ins>
    </w:p>
    <w:p w14:paraId="0E276D6A" w14:textId="77777777" w:rsidR="00AE1A72" w:rsidRDefault="00AE1A72" w:rsidP="00AE1A72">
      <w:pPr>
        <w:pStyle w:val="Code"/>
        <w:rPr>
          <w:ins w:id="7157" w:author="Laurence Golding" w:date="2019-05-11T06:51:00Z"/>
        </w:rPr>
      </w:pPr>
      <w:ins w:id="7158" w:author="Laurence Golding" w:date="2019-05-11T06:51:00Z">
        <w:r>
          <w:t xml:space="preserve">      "messageStrings": {</w:t>
        </w:r>
      </w:ins>
    </w:p>
    <w:p w14:paraId="199D2A57" w14:textId="77777777" w:rsidR="00AE1A72" w:rsidRDefault="00AE1A72" w:rsidP="00AE1A72">
      <w:pPr>
        <w:pStyle w:val="Code"/>
        <w:rPr>
          <w:ins w:id="7159" w:author="Laurence Golding" w:date="2019-05-11T06:51:00Z"/>
        </w:rPr>
      </w:pPr>
      <w:ins w:id="7160" w:author="Laurence Golding" w:date="2019-05-11T06:51:00Z">
        <w:r>
          <w:t xml:space="preserve">        "default": {</w:t>
        </w:r>
      </w:ins>
    </w:p>
    <w:p w14:paraId="3D6E133D" w14:textId="1247B6F9" w:rsidR="00AE1A72" w:rsidRDefault="00AE1A72" w:rsidP="00AE1A72">
      <w:pPr>
        <w:pStyle w:val="Code"/>
        <w:rPr>
          <w:ins w:id="7161" w:author="Laurence Golding" w:date="2019-05-11T06:51:00Z"/>
        </w:rPr>
      </w:pPr>
      <w:ins w:id="7162" w:author="Laurence Golding" w:date="2019-05-11T06:51:00Z">
        <w:r>
          <w:t xml:space="preserve">          "text": "Rename type name {0} so that it does not end in '{1}'</w:t>
        </w:r>
        <w:r w:rsidR="00A534B7">
          <w:t>.</w:t>
        </w:r>
        <w:r>
          <w:t>"</w:t>
        </w:r>
      </w:ins>
    </w:p>
    <w:p w14:paraId="42E4D783" w14:textId="77777777" w:rsidR="00AE1A72" w:rsidRDefault="00AE1A72" w:rsidP="00AE1A72">
      <w:pPr>
        <w:pStyle w:val="Code"/>
        <w:rPr>
          <w:ins w:id="7163" w:author="Laurence Golding" w:date="2019-05-11T06:51:00Z"/>
        </w:rPr>
      </w:pPr>
      <w:ins w:id="7164" w:author="Laurence Golding" w:date="2019-05-11T06:51:00Z">
        <w:r>
          <w:t xml:space="preserve">        }</w:t>
        </w:r>
      </w:ins>
    </w:p>
    <w:p w14:paraId="602C99F3" w14:textId="77777777" w:rsidR="00AE1A72" w:rsidRDefault="00AE1A72" w:rsidP="00AE1A72">
      <w:pPr>
        <w:pStyle w:val="Code"/>
        <w:rPr>
          <w:ins w:id="7165" w:author="Laurence Golding" w:date="2019-05-11T06:51:00Z"/>
        </w:rPr>
      </w:pPr>
      <w:ins w:id="7166" w:author="Laurence Golding" w:date="2019-05-11T06:51:00Z">
        <w:r>
          <w:t xml:space="preserve">      }</w:t>
        </w:r>
      </w:ins>
    </w:p>
    <w:p w14:paraId="2A1AE58E" w14:textId="77777777" w:rsidR="00AE1A72" w:rsidRDefault="00AE1A72" w:rsidP="00AE1A72">
      <w:pPr>
        <w:pStyle w:val="Code"/>
        <w:rPr>
          <w:ins w:id="7167" w:author="Laurence Golding" w:date="2019-05-11T06:51:00Z"/>
        </w:rPr>
      </w:pPr>
      <w:ins w:id="7168" w:author="Laurence Golding" w:date="2019-05-11T06:51:00Z">
        <w:r>
          <w:t xml:space="preserve">    },</w:t>
        </w:r>
      </w:ins>
    </w:p>
    <w:p w14:paraId="64E5501A" w14:textId="77777777" w:rsidR="00AE1A72" w:rsidRDefault="00AE1A72" w:rsidP="00AE1A72">
      <w:pPr>
        <w:pStyle w:val="Code"/>
        <w:rPr>
          <w:ins w:id="7169" w:author="Laurence Golding" w:date="2019-05-11T06:51:00Z"/>
        </w:rPr>
      </w:pPr>
      <w:ins w:id="7170" w:author="Laurence Golding" w:date="2019-05-11T06:51:00Z">
        <w:r>
          <w:t xml:space="preserve">    {</w:t>
        </w:r>
      </w:ins>
    </w:p>
    <w:p w14:paraId="4C3ED547" w14:textId="77777777" w:rsidR="00AE1A72" w:rsidRDefault="00AE1A72" w:rsidP="00AE1A72">
      <w:pPr>
        <w:pStyle w:val="Code"/>
        <w:rPr>
          <w:ins w:id="7171" w:author="Laurence Golding" w:date="2019-05-11T06:51:00Z"/>
        </w:rPr>
      </w:pPr>
      <w:ins w:id="7172" w:author="Laurence Golding" w:date="2019-05-11T06:51:00Z">
        <w:r>
          <w:t xml:space="preserve">      "id": "CA1711",</w:t>
        </w:r>
      </w:ins>
    </w:p>
    <w:p w14:paraId="398A583B" w14:textId="77777777" w:rsidR="00AE1A72" w:rsidRDefault="00AE1A72" w:rsidP="00AE1A72">
      <w:pPr>
        <w:pStyle w:val="Code"/>
        <w:rPr>
          <w:ins w:id="7173" w:author="Laurence Golding" w:date="2019-05-11T06:51:00Z"/>
        </w:rPr>
      </w:pPr>
      <w:ins w:id="7174" w:author="Laurence Golding" w:date="2019-05-11T06:51:00Z">
        <w:r>
          <w:t xml:space="preserve">      "shortDescription": {</w:t>
        </w:r>
      </w:ins>
    </w:p>
    <w:p w14:paraId="0B67A59B" w14:textId="4DF97323" w:rsidR="00AE1A72" w:rsidRDefault="00AE1A72" w:rsidP="00AE1A72">
      <w:pPr>
        <w:pStyle w:val="Code"/>
        <w:rPr>
          <w:ins w:id="7175" w:author="Laurence Golding" w:date="2019-05-11T06:51:00Z"/>
        </w:rPr>
      </w:pPr>
      <w:ins w:id="7176" w:author="Laurence Golding" w:date="2019-05-11T06:51:00Z">
        <w:r>
          <w:t xml:space="preserve">        "text": "Certain type name suffixes have preferred alternatives."</w:t>
        </w:r>
      </w:ins>
    </w:p>
    <w:p w14:paraId="2248DA71" w14:textId="77777777" w:rsidR="00AE1A72" w:rsidRDefault="00AE1A72" w:rsidP="00AE1A72">
      <w:pPr>
        <w:pStyle w:val="Code"/>
        <w:rPr>
          <w:ins w:id="7177" w:author="Laurence Golding" w:date="2019-05-11T06:51:00Z"/>
        </w:rPr>
      </w:pPr>
      <w:ins w:id="7178" w:author="Laurence Golding" w:date="2019-05-11T06:51:00Z">
        <w:r>
          <w:t xml:space="preserve">      },</w:t>
        </w:r>
      </w:ins>
    </w:p>
    <w:p w14:paraId="2188EAD9" w14:textId="77777777" w:rsidR="00AE1A72" w:rsidRDefault="00AE1A72" w:rsidP="00AE1A72">
      <w:pPr>
        <w:pStyle w:val="Code"/>
        <w:rPr>
          <w:ins w:id="7179" w:author="Laurence Golding" w:date="2019-05-11T06:51:00Z"/>
        </w:rPr>
      </w:pPr>
      <w:ins w:id="7180" w:author="Laurence Golding" w:date="2019-05-11T06:51:00Z">
        <w:r>
          <w:t xml:space="preserve">      "messageStrings": {</w:t>
        </w:r>
      </w:ins>
    </w:p>
    <w:p w14:paraId="1CA64972" w14:textId="77777777" w:rsidR="00AE1A72" w:rsidRDefault="00AE1A72" w:rsidP="00AE1A72">
      <w:pPr>
        <w:pStyle w:val="Code"/>
        <w:rPr>
          <w:ins w:id="7181" w:author="Laurence Golding" w:date="2019-05-11T06:51:00Z"/>
        </w:rPr>
      </w:pPr>
      <w:ins w:id="7182" w:author="Laurence Golding" w:date="2019-05-11T06:51:00Z">
        <w:r>
          <w:t xml:space="preserve">        "default": {</w:t>
        </w:r>
      </w:ins>
    </w:p>
    <w:p w14:paraId="325C6040" w14:textId="77777777" w:rsidR="00AE1A72" w:rsidRDefault="00AE1A72" w:rsidP="00AE1A72">
      <w:pPr>
        <w:pStyle w:val="Code"/>
        <w:rPr>
          <w:ins w:id="7183" w:author="Laurence Golding" w:date="2019-05-11T06:51:00Z"/>
        </w:rPr>
      </w:pPr>
      <w:ins w:id="7184" w:author="Laurence Golding" w:date="2019-05-11T06:51:00Z">
        <w:r>
          <w:t xml:space="preserve">          "text": "Either replace the suffix '{0}' in member name '{1}' with</w:t>
        </w:r>
      </w:ins>
    </w:p>
    <w:p w14:paraId="1CE535D1" w14:textId="77777777" w:rsidR="00AE1A72" w:rsidRDefault="00AE1A72" w:rsidP="00AE1A72">
      <w:pPr>
        <w:pStyle w:val="Code"/>
        <w:rPr>
          <w:ins w:id="7185" w:author="Laurence Golding" w:date="2019-05-11T06:51:00Z"/>
        </w:rPr>
      </w:pPr>
      <w:ins w:id="7186" w:author="Laurence Golding" w:date="2019-05-11T06:51:00Z">
        <w:r>
          <w:t xml:space="preserve">                  the suggested numeric alternate or provide</w:t>
        </w:r>
      </w:ins>
    </w:p>
    <w:p w14:paraId="204E601B" w14:textId="0B3884B4" w:rsidR="00AE1A72" w:rsidRDefault="00AE1A72" w:rsidP="00AE1A72">
      <w:pPr>
        <w:pStyle w:val="Code"/>
        <w:rPr>
          <w:ins w:id="7187" w:author="Laurence Golding" w:date="2019-05-11T06:51:00Z"/>
        </w:rPr>
      </w:pPr>
      <w:ins w:id="7188" w:author="Laurence Golding" w:date="2019-05-11T06:51:00Z">
        <w:r>
          <w:t xml:space="preserve">                  a more meaningful suffix</w:t>
        </w:r>
        <w:r w:rsidR="00A534B7">
          <w:t>.</w:t>
        </w:r>
        <w:r>
          <w:t>"</w:t>
        </w:r>
      </w:ins>
    </w:p>
    <w:p w14:paraId="79C9A2BA" w14:textId="77777777" w:rsidR="00AE1A72" w:rsidRDefault="00AE1A72" w:rsidP="00AE1A72">
      <w:pPr>
        <w:pStyle w:val="Code"/>
        <w:rPr>
          <w:ins w:id="7189" w:author="Laurence Golding" w:date="2019-05-11T06:51:00Z"/>
        </w:rPr>
      </w:pPr>
      <w:ins w:id="7190" w:author="Laurence Golding" w:date="2019-05-11T06:51:00Z">
        <w:r>
          <w:t xml:space="preserve">        }</w:t>
        </w:r>
      </w:ins>
    </w:p>
    <w:p w14:paraId="4774BF3E" w14:textId="77777777" w:rsidR="00AE1A72" w:rsidRDefault="00AE1A72" w:rsidP="00AE1A72">
      <w:pPr>
        <w:pStyle w:val="Code"/>
        <w:rPr>
          <w:ins w:id="7191" w:author="Laurence Golding" w:date="2019-05-11T06:51:00Z"/>
        </w:rPr>
      </w:pPr>
      <w:ins w:id="7192" w:author="Laurence Golding" w:date="2019-05-11T06:51:00Z">
        <w:r>
          <w:t xml:space="preserve">      }</w:t>
        </w:r>
      </w:ins>
    </w:p>
    <w:p w14:paraId="64D98929" w14:textId="77777777" w:rsidR="00AE1A72" w:rsidRDefault="00AE1A72" w:rsidP="00AE1A72">
      <w:pPr>
        <w:pStyle w:val="Code"/>
        <w:rPr>
          <w:ins w:id="7193" w:author="Laurence Golding" w:date="2019-05-11T06:51:00Z"/>
        </w:rPr>
      </w:pPr>
      <w:ins w:id="7194" w:author="Laurence Golding" w:date="2019-05-11T06:51:00Z">
        <w:r>
          <w:t xml:space="preserve">    }</w:t>
        </w:r>
      </w:ins>
    </w:p>
    <w:p w14:paraId="086FC95B" w14:textId="77777777" w:rsidR="00AE1A72" w:rsidRDefault="00AE1A72" w:rsidP="00AE1A72">
      <w:pPr>
        <w:pStyle w:val="Code"/>
        <w:rPr>
          <w:ins w:id="7195" w:author="Laurence Golding" w:date="2019-05-11T06:51:00Z"/>
        </w:rPr>
      </w:pPr>
      <w:ins w:id="7196" w:author="Laurence Golding" w:date="2019-05-11T06:51:00Z">
        <w:r>
          <w:t xml:space="preserve">  ]</w:t>
        </w:r>
      </w:ins>
    </w:p>
    <w:p w14:paraId="696DA601" w14:textId="261AE9E2" w:rsidR="00AE1A72" w:rsidRDefault="00AE1A72" w:rsidP="00AE1A72">
      <w:pPr>
        <w:pStyle w:val="Code"/>
        <w:rPr>
          <w:ins w:id="7197" w:author="Laurence Golding" w:date="2019-05-11T06:51:00Z"/>
        </w:rPr>
      </w:pPr>
      <w:ins w:id="7198" w:author="Laurence Golding" w:date="2019-05-11T06:51:00Z">
        <w:r>
          <w:t>}</w:t>
        </w:r>
      </w:ins>
    </w:p>
    <w:p w14:paraId="29C939BE" w14:textId="2FAADE42" w:rsidR="00AE1A72" w:rsidRDefault="00282888" w:rsidP="00AE1A72">
      <w:pPr>
        <w:pStyle w:val="Heading3"/>
        <w:rPr>
          <w:ins w:id="7199" w:author="Laurence Golding" w:date="2019-05-11T06:51:00Z"/>
        </w:rPr>
      </w:pPr>
      <w:bookmarkStart w:id="7200" w:name="_Ref3973541"/>
      <w:bookmarkStart w:id="7201" w:name="_Ref4583714"/>
      <w:bookmarkStart w:id="7202" w:name="_Toc8367069"/>
      <w:ins w:id="7203" w:author="Laurence Golding" w:date="2019-05-11T06:51:00Z">
        <w:r>
          <w:lastRenderedPageBreak/>
          <w:t>notifications</w:t>
        </w:r>
        <w:r w:rsidR="00AE1A72">
          <w:t xml:space="preserve"> property</w:t>
        </w:r>
        <w:bookmarkEnd w:id="7200"/>
        <w:bookmarkEnd w:id="7201"/>
        <w:bookmarkEnd w:id="7202"/>
      </w:ins>
    </w:p>
    <w:p w14:paraId="40AD837A" w14:textId="0570D649" w:rsidR="00AE1A72" w:rsidRDefault="00AE1A72" w:rsidP="00AE1A72">
      <w:pPr>
        <w:rPr>
          <w:ins w:id="7204" w:author="Laurence Golding" w:date="2019-05-11T06:51:00Z"/>
        </w:rPr>
      </w:pPr>
      <w:ins w:id="7205" w:author="Laurence Golding" w:date="2019-05-11T06:51:00Z">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9127C">
          <w:t>3.49</w:t>
        </w:r>
        <w:r>
          <w:fldChar w:fldCharType="end"/>
        </w:r>
        <w:r>
          <w:t>) each of which provides information about a notification provided by the tool component.</w:t>
        </w:r>
      </w:ins>
    </w:p>
    <w:p w14:paraId="33ABE834" w14:textId="30C285A1" w:rsidR="00AE1A72" w:rsidRDefault="00AE1A72" w:rsidP="00AE1A72">
      <w:pPr>
        <w:rPr>
          <w:ins w:id="7206" w:author="Laurence Golding" w:date="2019-05-11T06:51:00Z"/>
        </w:rPr>
      </w:pPr>
      <w:ins w:id="7207" w:author="Laurence Golding" w:date="2019-05-11T06:51:00Z">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9127C">
          <w:t>3.49.3</w:t>
        </w:r>
        <w:r>
          <w:fldChar w:fldCharType="end"/>
        </w:r>
        <w:r>
          <w:t xml:space="preserve">) of the </w:t>
        </w:r>
        <w:r>
          <w:rPr>
            <w:rStyle w:val="CODEtemp"/>
          </w:rPr>
          <w:t>reportingDescriptor</w:t>
        </w:r>
        <w:r>
          <w:t xml:space="preserve"> objects do not need to be unique within the array.</w:t>
        </w:r>
      </w:ins>
    </w:p>
    <w:p w14:paraId="64F7F438" w14:textId="77777777" w:rsidR="00AE1A72" w:rsidRDefault="00AE1A72" w:rsidP="00AE1A72">
      <w:pPr>
        <w:pStyle w:val="Note"/>
        <w:rPr>
          <w:ins w:id="7208" w:author="Laurence Golding" w:date="2019-05-11T06:51:00Z"/>
        </w:rPr>
      </w:pPr>
      <w:ins w:id="7209" w:author="Laurence Golding" w:date="2019-05-11T06:51:00Z">
        <w:r>
          <w:t xml:space="preserve">EXAMPLE: </w:t>
        </w:r>
        <w:r w:rsidRPr="00B73A86">
          <w:t xml:space="preserve">In this example, two distinct but related </w:t>
        </w:r>
        <w:r>
          <w:t>notifications</w:t>
        </w:r>
        <w:r w:rsidRPr="00B73A86">
          <w:t xml:space="preserve"> have the same id</w:t>
        </w:r>
        <w:r>
          <w:t>. They are distinguished by their descriptions</w:t>
        </w:r>
      </w:ins>
      <w:r>
        <w:t xml:space="preserve"> and </w:t>
      </w:r>
      <w:ins w:id="7210" w:author="Laurence Golding" w:date="2019-05-11T06:51:00Z">
        <w:r>
          <w:t>message strings.</w:t>
        </w:r>
      </w:ins>
    </w:p>
    <w:p w14:paraId="176106AD" w14:textId="117EEA7F" w:rsidR="00AE1A72" w:rsidRDefault="00AE1A72" w:rsidP="00AE1A72">
      <w:pPr>
        <w:pStyle w:val="Code"/>
        <w:rPr>
          <w:ins w:id="7211" w:author="Laurence Golding" w:date="2019-05-11T06:51:00Z"/>
        </w:rPr>
      </w:pPr>
      <w:ins w:id="7212" w:author="Laurence Golding" w:date="2019-05-11T06:51:00Z">
        <w:r>
          <w:t>"driver":                        # A toolComponent object (§</w:t>
        </w:r>
        <w:r>
          <w:fldChar w:fldCharType="begin"/>
        </w:r>
        <w:r>
          <w:instrText xml:space="preserve"> REF _Ref3663078 \r \h </w:instrText>
        </w:r>
        <w:r>
          <w:fldChar w:fldCharType="separate"/>
        </w:r>
        <w:r w:rsidR="0009127C">
          <w:t>3.19</w:t>
        </w:r>
        <w:r>
          <w:fldChar w:fldCharType="end"/>
        </w:r>
        <w:r>
          <w:t>).</w:t>
        </w:r>
      </w:ins>
    </w:p>
    <w:p w14:paraId="0049D7C5" w14:textId="5063AA3F" w:rsidR="00AE1A72" w:rsidRDefault="00AE1A72" w:rsidP="00AE1A72">
      <w:pPr>
        <w:pStyle w:val="Code"/>
        <w:rPr>
          <w:ins w:id="7213" w:author="Laurence Golding" w:date="2019-05-11T06:51:00Z"/>
        </w:rPr>
      </w:pPr>
      <w:ins w:id="7214" w:author="Laurence Golding" w:date="2019-05-11T06:51:00Z">
        <w:r>
          <w:t xml:space="preserve">  "</w:t>
        </w:r>
        <w:r w:rsidR="00282888">
          <w:t>notifications</w:t>
        </w:r>
        <w:r>
          <w:t>": [</w:t>
        </w:r>
      </w:ins>
    </w:p>
    <w:p w14:paraId="2BE74788" w14:textId="32A3CCE3" w:rsidR="00AE1A72" w:rsidRDefault="00AE1A72" w:rsidP="00AE1A72">
      <w:pPr>
        <w:pStyle w:val="Code"/>
        <w:rPr>
          <w:ins w:id="7215" w:author="Laurence Golding" w:date="2019-05-11T06:51:00Z"/>
        </w:rPr>
      </w:pPr>
      <w:ins w:id="7216" w:author="Laurence Golding" w:date="2019-05-11T06:51:00Z">
        <w:r>
          <w:t xml:space="preserve">    {                            # A reportingDescriptor object (§</w:t>
        </w:r>
        <w:r>
          <w:fldChar w:fldCharType="begin"/>
        </w:r>
        <w:r>
          <w:instrText xml:space="preserve"> REF _Ref508814067 \r \h </w:instrText>
        </w:r>
        <w:r>
          <w:fldChar w:fldCharType="separate"/>
        </w:r>
        <w:r w:rsidR="0009127C">
          <w:t>3.49</w:t>
        </w:r>
        <w:r>
          <w:fldChar w:fldCharType="end"/>
        </w:r>
        <w:r>
          <w:t>).</w:t>
        </w:r>
      </w:ins>
    </w:p>
    <w:p w14:paraId="62AFF144" w14:textId="6443302B" w:rsidR="00AE1A72" w:rsidRDefault="00AE1A72" w:rsidP="00AE1A72">
      <w:pPr>
        <w:pStyle w:val="Code"/>
        <w:rPr>
          <w:ins w:id="7217" w:author="Laurence Golding" w:date="2019-05-11T06:51:00Z"/>
        </w:rPr>
      </w:pPr>
      <w:ins w:id="7218" w:author="Laurence Golding" w:date="2019-05-11T06:51:00Z">
        <w:r>
          <w:t xml:space="preserve">      "id": "ERR0001",</w:t>
        </w:r>
      </w:ins>
    </w:p>
    <w:p w14:paraId="009BC6EE" w14:textId="1611BC6C" w:rsidR="00A534B7" w:rsidRDefault="00A534B7" w:rsidP="00AE1A72">
      <w:pPr>
        <w:pStyle w:val="Code"/>
        <w:rPr>
          <w:ins w:id="7219" w:author="Laurence Golding" w:date="2019-05-11T06:51:00Z"/>
        </w:rPr>
      </w:pPr>
      <w:ins w:id="7220" w:author="Laurence Golding" w:date="2019-05-11T06:51:00Z">
        <w:r>
          <w:t xml:space="preserve">      "level": "error",</w:t>
        </w:r>
      </w:ins>
    </w:p>
    <w:p w14:paraId="12C7A329" w14:textId="77777777" w:rsidR="00AE1A72" w:rsidRDefault="00AE1A72" w:rsidP="00AE1A72">
      <w:pPr>
        <w:pStyle w:val="Code"/>
        <w:rPr>
          <w:ins w:id="7221" w:author="Laurence Golding" w:date="2019-05-11T06:51:00Z"/>
        </w:rPr>
      </w:pPr>
      <w:ins w:id="7222" w:author="Laurence Golding" w:date="2019-05-11T06:51:00Z">
        <w:r>
          <w:t xml:space="preserve">      "shortDescription": {</w:t>
        </w:r>
      </w:ins>
    </w:p>
    <w:p w14:paraId="0FCB0D20" w14:textId="77777777" w:rsidR="00AE1A72" w:rsidRDefault="00AE1A72" w:rsidP="00AE1A72">
      <w:pPr>
        <w:pStyle w:val="Code"/>
        <w:rPr>
          <w:ins w:id="7223" w:author="Laurence Golding" w:date="2019-05-11T06:51:00Z"/>
        </w:rPr>
      </w:pPr>
      <w:ins w:id="7224" w:author="Laurence Golding" w:date="2019-05-11T06:51:00Z">
        <w:r>
          <w:t xml:space="preserve">        "text": "A plugin could not be loaded because it does not exist."</w:t>
        </w:r>
      </w:ins>
    </w:p>
    <w:p w14:paraId="7BC3450F" w14:textId="77777777" w:rsidR="00AE1A72" w:rsidRDefault="00AE1A72" w:rsidP="00AE1A72">
      <w:pPr>
        <w:pStyle w:val="Code"/>
        <w:rPr>
          <w:ins w:id="7225" w:author="Laurence Golding" w:date="2019-05-11T06:51:00Z"/>
        </w:rPr>
      </w:pPr>
      <w:ins w:id="7226" w:author="Laurence Golding" w:date="2019-05-11T06:51:00Z">
        <w:r>
          <w:t xml:space="preserve">      },</w:t>
        </w:r>
      </w:ins>
    </w:p>
    <w:p w14:paraId="0D3D58BF" w14:textId="02708312" w:rsidR="00AE1A72" w:rsidRDefault="00AE1A72" w:rsidP="00AE1A72">
      <w:pPr>
        <w:pStyle w:val="Code"/>
        <w:rPr>
          <w:ins w:id="7227" w:author="Laurence Golding" w:date="2019-05-11T06:51:00Z"/>
        </w:rPr>
      </w:pPr>
      <w:moveToRangeStart w:id="7228" w:author="Laurence Golding" w:date="2019-05-11T06:52:00Z" w:name="move8449969"/>
      <w:moveTo w:id="7229" w:author="Laurence Golding" w:date="2019-05-11T06:52:00Z">
        <w:r>
          <w:t xml:space="preserve">      "messageStrings": {</w:t>
        </w:r>
      </w:moveTo>
      <w:moveToRangeEnd w:id="7228"/>
      <w:del w:id="7230" w:author="Laurence Golding" w:date="2019-05-11T06:51:00Z">
        <w:r w:rsidR="00062677" w:rsidRPr="008867D2">
          <w:rPr>
            <w:rStyle w:val="CODEtemp"/>
          </w:rPr>
          <w:delText>richText</w:delText>
        </w:r>
        <w:r w:rsidR="00062677" w:rsidRPr="008867D2">
          <w:delText xml:space="preserve"> (§</w:delText>
        </w:r>
        <w:r w:rsidR="00062677">
          <w:fldChar w:fldCharType="begin"/>
        </w:r>
        <w:r w:rsidR="00062677">
          <w:delInstrText xml:space="preserve"> REF _Ref508811583 \r \h </w:delInstrText>
        </w:r>
        <w:r w:rsidR="00062677">
          <w:fldChar w:fldCharType="separate"/>
        </w:r>
        <w:r w:rsidR="00331070">
          <w:delText>3.9.8</w:delText>
        </w:r>
        <w:r w:rsidR="00062677">
          <w:fldChar w:fldCharType="end"/>
        </w:r>
        <w:r w:rsidR="00062677" w:rsidRPr="008867D2">
          <w:delText xml:space="preserve">) properties of </w:delText>
        </w:r>
      </w:del>
    </w:p>
    <w:p w14:paraId="05825A74" w14:textId="77777777" w:rsidR="00AE1A72" w:rsidRDefault="00AE1A72" w:rsidP="00AE1A72">
      <w:pPr>
        <w:pStyle w:val="Code"/>
        <w:rPr>
          <w:ins w:id="7231" w:author="Laurence Golding" w:date="2019-05-11T06:51:00Z"/>
        </w:rPr>
      </w:pPr>
      <w:ins w:id="7232" w:author="Laurence Golding" w:date="2019-05-11T06:51:00Z">
        <w:r>
          <w:t xml:space="preserve">        "default": "Cannot load plugin '{0}' because it was not found."</w:t>
        </w:r>
      </w:ins>
    </w:p>
    <w:p w14:paraId="74D4B70E" w14:textId="77777777" w:rsidR="00AE1A72" w:rsidRDefault="00AE1A72" w:rsidP="00AE1A72">
      <w:pPr>
        <w:pStyle w:val="Code"/>
        <w:rPr>
          <w:ins w:id="7233" w:author="Laurence Golding" w:date="2019-05-11T06:51:00Z"/>
        </w:rPr>
      </w:pPr>
      <w:ins w:id="7234" w:author="Laurence Golding" w:date="2019-05-11T06:51:00Z">
        <w:r>
          <w:t xml:space="preserve">      }</w:t>
        </w:r>
      </w:ins>
    </w:p>
    <w:p w14:paraId="1F7F86A7" w14:textId="77777777" w:rsidR="00AE1A72" w:rsidRDefault="00AE1A72" w:rsidP="00AE1A72">
      <w:pPr>
        <w:pStyle w:val="Code"/>
        <w:rPr>
          <w:ins w:id="7235" w:author="Laurence Golding" w:date="2019-05-11T06:51:00Z"/>
        </w:rPr>
      </w:pPr>
      <w:ins w:id="7236" w:author="Laurence Golding" w:date="2019-05-11T06:51:00Z">
        <w:r>
          <w:t xml:space="preserve">    },</w:t>
        </w:r>
      </w:ins>
    </w:p>
    <w:p w14:paraId="7A5D842A" w14:textId="77777777" w:rsidR="00AE1A72" w:rsidRDefault="00AE1A72" w:rsidP="00AE1A72">
      <w:pPr>
        <w:pStyle w:val="Code"/>
        <w:rPr>
          <w:ins w:id="7237" w:author="Laurence Golding" w:date="2019-05-11T06:51:00Z"/>
        </w:rPr>
      </w:pPr>
      <w:ins w:id="7238" w:author="Laurence Golding" w:date="2019-05-11T06:51:00Z">
        <w:r>
          <w:t xml:space="preserve">    {</w:t>
        </w:r>
      </w:ins>
    </w:p>
    <w:p w14:paraId="70A434BE" w14:textId="77777777" w:rsidR="00AE1A72" w:rsidRDefault="00AE1A72" w:rsidP="00AE1A72">
      <w:pPr>
        <w:pStyle w:val="Code"/>
        <w:rPr>
          <w:ins w:id="7239" w:author="Laurence Golding" w:date="2019-05-11T06:51:00Z"/>
        </w:rPr>
      </w:pPr>
      <w:ins w:id="7240" w:author="Laurence Golding" w:date="2019-05-11T06:51:00Z">
        <w:r>
          <w:t xml:space="preserve">      "id": "ERR0001",</w:t>
        </w:r>
      </w:ins>
    </w:p>
    <w:p w14:paraId="6D04D822" w14:textId="77777777" w:rsidR="00A534B7" w:rsidRDefault="00A534B7" w:rsidP="00A534B7">
      <w:pPr>
        <w:pStyle w:val="Code"/>
        <w:rPr>
          <w:ins w:id="7241" w:author="Laurence Golding" w:date="2019-05-11T06:51:00Z"/>
        </w:rPr>
      </w:pPr>
      <w:ins w:id="7242" w:author="Laurence Golding" w:date="2019-05-11T06:51:00Z">
        <w:r>
          <w:t xml:space="preserve">      "level": "error",</w:t>
        </w:r>
      </w:ins>
    </w:p>
    <w:p w14:paraId="66885608" w14:textId="77777777" w:rsidR="00AE1A72" w:rsidRDefault="00AE1A72" w:rsidP="00AE1A72">
      <w:pPr>
        <w:pStyle w:val="Code"/>
        <w:rPr>
          <w:ins w:id="7243" w:author="Laurence Golding" w:date="2019-05-11T06:51:00Z"/>
        </w:rPr>
      </w:pPr>
      <w:ins w:id="7244" w:author="Laurence Golding" w:date="2019-05-11T06:51:00Z">
        <w:r>
          <w:t xml:space="preserve">      "shortDescription": {</w:t>
        </w:r>
      </w:ins>
    </w:p>
    <w:p w14:paraId="1759583C" w14:textId="77777777" w:rsidR="00AE1A72" w:rsidRDefault="00AE1A72" w:rsidP="00AE1A72">
      <w:pPr>
        <w:pStyle w:val="Code"/>
        <w:rPr>
          <w:ins w:id="7245" w:author="Laurence Golding" w:date="2019-05-11T06:51:00Z"/>
        </w:rPr>
      </w:pPr>
      <w:ins w:id="7246" w:author="Laurence Golding" w:date="2019-05-11T06:51:00Z">
        <w:r>
          <w:t xml:space="preserve">        "text": "A plugin could not be loaded because it is not signed."</w:t>
        </w:r>
      </w:ins>
    </w:p>
    <w:p w14:paraId="599ABBC7" w14:textId="77777777" w:rsidR="00AE1A72" w:rsidRDefault="00AE1A72" w:rsidP="00AE1A72">
      <w:pPr>
        <w:pStyle w:val="Code"/>
        <w:rPr>
          <w:ins w:id="7247" w:author="Laurence Golding" w:date="2019-05-11T06:51:00Z"/>
        </w:rPr>
      </w:pPr>
      <w:ins w:id="7248" w:author="Laurence Golding" w:date="2019-05-11T06:51:00Z">
        <w:r>
          <w:t xml:space="preserve">      },</w:t>
        </w:r>
      </w:ins>
    </w:p>
    <w:p w14:paraId="2022B429" w14:textId="77777777" w:rsidR="00AE1A72" w:rsidRDefault="00AE1A72" w:rsidP="00AE1A72">
      <w:pPr>
        <w:pStyle w:val="Code"/>
        <w:rPr>
          <w:ins w:id="7249" w:author="Laurence Golding" w:date="2019-05-11T06:51:00Z"/>
        </w:rPr>
      </w:pPr>
      <w:ins w:id="7250" w:author="Laurence Golding" w:date="2019-05-11T06:51:00Z">
        <w:r>
          <w:t xml:space="preserve">      "messageStrings": {</w:t>
        </w:r>
      </w:ins>
    </w:p>
    <w:p w14:paraId="6E664DD3" w14:textId="77777777" w:rsidR="00AE1A72" w:rsidRDefault="00AE1A72" w:rsidP="00AE1A72">
      <w:pPr>
        <w:pStyle w:val="Code"/>
        <w:rPr>
          <w:ins w:id="7251" w:author="Laurence Golding" w:date="2019-05-11T06:51:00Z"/>
        </w:rPr>
      </w:pPr>
      <w:ins w:id="7252" w:author="Laurence Golding" w:date="2019-05-11T06:51:00Z">
        <w:r>
          <w:t xml:space="preserve">        "default": "Cannot load plugin '{0}' because it is not signed."</w:t>
        </w:r>
      </w:ins>
    </w:p>
    <w:p w14:paraId="65C49C0C" w14:textId="77777777" w:rsidR="00AE1A72" w:rsidRDefault="00AE1A72" w:rsidP="00AE1A72">
      <w:pPr>
        <w:pStyle w:val="Code"/>
        <w:rPr>
          <w:ins w:id="7253" w:author="Laurence Golding" w:date="2019-05-11T06:51:00Z"/>
        </w:rPr>
      </w:pPr>
      <w:ins w:id="7254" w:author="Laurence Golding" w:date="2019-05-11T06:51:00Z">
        <w:r>
          <w:t xml:space="preserve">      }</w:t>
        </w:r>
      </w:ins>
    </w:p>
    <w:p w14:paraId="42A37710" w14:textId="77777777" w:rsidR="00AE1A72" w:rsidRDefault="00AE1A72" w:rsidP="00AE1A72">
      <w:pPr>
        <w:pStyle w:val="Code"/>
        <w:rPr>
          <w:ins w:id="7255" w:author="Laurence Golding" w:date="2019-05-11T06:51:00Z"/>
        </w:rPr>
      </w:pPr>
      <w:ins w:id="7256" w:author="Laurence Golding" w:date="2019-05-11T06:51:00Z">
        <w:r>
          <w:t xml:space="preserve">    }</w:t>
        </w:r>
      </w:ins>
    </w:p>
    <w:p w14:paraId="141B8093" w14:textId="77777777" w:rsidR="00AE1A72" w:rsidRDefault="00AE1A72" w:rsidP="00AE1A72">
      <w:pPr>
        <w:pStyle w:val="Code"/>
        <w:rPr>
          <w:ins w:id="7257" w:author="Laurence Golding" w:date="2019-05-11T06:51:00Z"/>
        </w:rPr>
      </w:pPr>
      <w:ins w:id="7258" w:author="Laurence Golding" w:date="2019-05-11T06:51:00Z">
        <w:r>
          <w:t xml:space="preserve">  ]</w:t>
        </w:r>
      </w:ins>
    </w:p>
    <w:p w14:paraId="31951E05" w14:textId="78AB6883" w:rsidR="00AE1A72" w:rsidRDefault="00AE1A72" w:rsidP="00AE1A72">
      <w:pPr>
        <w:pStyle w:val="Code"/>
        <w:rPr>
          <w:ins w:id="7259" w:author="Laurence Golding" w:date="2019-05-11T06:51:00Z"/>
        </w:rPr>
      </w:pPr>
      <w:ins w:id="7260" w:author="Laurence Golding" w:date="2019-05-11T06:51:00Z">
        <w:r>
          <w:t>}</w:t>
        </w:r>
      </w:ins>
    </w:p>
    <w:p w14:paraId="62D55F4D" w14:textId="20341DAE" w:rsidR="0008529C" w:rsidRDefault="00B47FD2" w:rsidP="0008529C">
      <w:pPr>
        <w:pStyle w:val="Heading3"/>
        <w:rPr>
          <w:ins w:id="7261" w:author="Laurence Golding" w:date="2019-05-11T06:51:00Z"/>
        </w:rPr>
      </w:pPr>
      <w:bookmarkStart w:id="7262" w:name="_Ref4511026"/>
      <w:bookmarkStart w:id="7263" w:name="_Ref4582928"/>
      <w:bookmarkStart w:id="7264" w:name="_Toc8367070"/>
      <w:ins w:id="7265" w:author="Laurence Golding" w:date="2019-05-11T06:51:00Z">
        <w:r>
          <w:t>taxa</w:t>
        </w:r>
        <w:bookmarkEnd w:id="7262"/>
        <w:bookmarkEnd w:id="7263"/>
        <w:r w:rsidR="009422F8">
          <w:t xml:space="preserve"> property</w:t>
        </w:r>
        <w:bookmarkEnd w:id="7264"/>
      </w:ins>
    </w:p>
    <w:p w14:paraId="0C210BE5" w14:textId="170EDF4B" w:rsidR="0008529C" w:rsidRDefault="0008529C" w:rsidP="0008529C">
      <w:pPr>
        <w:rPr>
          <w:ins w:id="7266" w:author="Laurence Golding" w:date="2019-05-11T06:51:00Z"/>
        </w:rPr>
      </w:pPr>
      <w:ins w:id="7267" w:author="Laurence Golding" w:date="2019-05-11T06:51:00Z">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w:t>
        </w:r>
        <w:r>
          <w:t xml:space="preserve"> objects (</w:t>
        </w:r>
        <w:bookmarkStart w:id="7268" w:name="_Hlk4310754"/>
        <w:r>
          <w:t>§</w:t>
        </w:r>
        <w:bookmarkEnd w:id="7268"/>
        <w:r>
          <w:fldChar w:fldCharType="begin"/>
        </w:r>
        <w:r>
          <w:instrText xml:space="preserve"> REF _Ref508814067 \r \h </w:instrText>
        </w:r>
        <w:r>
          <w:fldChar w:fldCharType="separate"/>
        </w:r>
        <w:r w:rsidR="0009127C">
          <w:t>3.49</w:t>
        </w:r>
        <w:r>
          <w:fldChar w:fldCharType="end"/>
        </w:r>
        <w:r>
          <w:t>) each of which provides information about a taxon</w:t>
        </w:r>
        <w:r w:rsidR="00C700F5">
          <w:t xml:space="preserve"> defined</w:t>
        </w:r>
        <w:r>
          <w:t xml:space="preserve"> by </w:t>
        </w:r>
        <w:r w:rsidR="00C700F5">
          <w:t>the</w:t>
        </w:r>
        <w:r>
          <w:t xml:space="preserve"> component.</w:t>
        </w:r>
      </w:ins>
    </w:p>
    <w:p w14:paraId="547D1874" w14:textId="20E8BAE1" w:rsidR="00421E87" w:rsidRDefault="00421E87" w:rsidP="0008529C">
      <w:pPr>
        <w:rPr>
          <w:ins w:id="7269" w:author="Laurence Golding" w:date="2019-05-11T06:51:00Z"/>
        </w:rPr>
      </w:pPr>
      <w:ins w:id="7270" w:author="Laurence Golding" w:date="2019-05-11T06:51:00Z">
        <w:r>
          <w:t xml:space="preserve">If the </w:t>
        </w:r>
        <w:r w:rsidRPr="00421E87">
          <w:rPr>
            <w:rStyle w:val="CODEtemp"/>
          </w:rPr>
          <w:t>toolComponent</w:t>
        </w:r>
        <w:r>
          <w:t xml:space="preserve"> describes a standard taxonomy </w:t>
        </w:r>
        <w:r w:rsidR="000E616A">
          <w:t>(for example,</w:t>
        </w:r>
        <w:r>
          <w:t xml:space="preserve"> the Common Weakness Enumeration [</w:t>
        </w:r>
        <w:r w:rsidR="005C469B">
          <w:fldChar w:fldCharType="begin"/>
        </w:r>
        <w:r w:rsidR="005C469B">
          <w:instrText xml:space="preserve"> HYPERLINK \l "CWE" </w:instrText>
        </w:r>
        <w:r w:rsidR="005C469B">
          <w:fldChar w:fldCharType="separate"/>
        </w:r>
        <w:r w:rsidRPr="00421E87">
          <w:rPr>
            <w:rStyle w:val="Hyperlink"/>
          </w:rPr>
          <w:t>CWE</w:t>
        </w:r>
        <w:r w:rsidR="005C469B">
          <w:rPr>
            <w:rStyle w:val="Hyperlink"/>
          </w:rPr>
          <w:fldChar w:fldCharType="end"/>
        </w:r>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9127C">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ins>
    </w:p>
    <w:p w14:paraId="20B472E2" w14:textId="459ACBD0" w:rsidR="00666E7C" w:rsidRDefault="00666E7C" w:rsidP="00575E54">
      <w:pPr>
        <w:pStyle w:val="Note"/>
        <w:rPr>
          <w:ins w:id="7271" w:author="Laurence Golding" w:date="2019-05-11T06:51:00Z"/>
        </w:rPr>
      </w:pPr>
      <w:ins w:id="7272" w:author="Laurence Golding" w:date="2019-05-11T06:51:00Z">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9127C">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t>).</w:t>
        </w:r>
      </w:ins>
    </w:p>
    <w:p w14:paraId="2645E12B" w14:textId="486AF6C5" w:rsidR="00421E87" w:rsidRDefault="00421E87" w:rsidP="0008529C">
      <w:pPr>
        <w:rPr>
          <w:ins w:id="7273" w:author="Laurence Golding" w:date="2019-05-11T06:51:00Z"/>
        </w:rPr>
      </w:pPr>
      <w:ins w:id="7274" w:author="Laurence Golding" w:date="2019-05-11T06:51:00Z">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ins>
    </w:p>
    <w:p w14:paraId="02D89164" w14:textId="44BEE12F" w:rsidR="00807533" w:rsidRDefault="00807533" w:rsidP="00807533">
      <w:pPr>
        <w:pStyle w:val="Note"/>
        <w:rPr>
          <w:ins w:id="7275" w:author="Laurence Golding" w:date="2019-05-11T06:51:00Z"/>
        </w:rPr>
      </w:pPr>
      <w:ins w:id="7276" w:author="Laurence Golding" w:date="2019-05-11T06:51:00Z">
        <w:r>
          <w:t xml:space="preserve">EXAMPLE: In this example, a </w:t>
        </w:r>
        <w:r w:rsidRPr="00807533">
          <w:rPr>
            <w:rStyle w:val="CODEtemp"/>
          </w:rPr>
          <w:t>toolComponent</w:t>
        </w:r>
        <w:r>
          <w:t xml:space="preserve"> object represents the Common Weakness Enumeration.</w:t>
        </w:r>
      </w:ins>
    </w:p>
    <w:p w14:paraId="57A6EA9E" w14:textId="191B0BE7" w:rsidR="00807533" w:rsidRDefault="00807533" w:rsidP="00807533">
      <w:pPr>
        <w:pStyle w:val="Code"/>
        <w:rPr>
          <w:ins w:id="7277" w:author="Laurence Golding" w:date="2019-05-11T06:51:00Z"/>
        </w:rPr>
      </w:pPr>
      <w:ins w:id="7278" w:author="Laurence Golding" w:date="2019-05-11T06:51:00Z">
        <w:r>
          <w:t>{                                   # A toolComponent object.</w:t>
        </w:r>
      </w:ins>
    </w:p>
    <w:p w14:paraId="78A85A2F" w14:textId="77777777" w:rsidR="00054D45" w:rsidRDefault="00054D45" w:rsidP="00054D45">
      <w:pPr>
        <w:pStyle w:val="Code"/>
        <w:rPr>
          <w:ins w:id="7279" w:author="Laurence Golding" w:date="2019-05-11T06:51:00Z"/>
        </w:rPr>
      </w:pPr>
      <w:ins w:id="7280" w:author="Laurence Golding" w:date="2019-05-11T06:51:00Z">
        <w:r>
          <w:t xml:space="preserve">  "name": "CWE",</w:t>
        </w:r>
      </w:ins>
    </w:p>
    <w:p w14:paraId="39839886" w14:textId="0992F5B0" w:rsidR="00807533" w:rsidRDefault="00807533" w:rsidP="00807533">
      <w:pPr>
        <w:pStyle w:val="Code"/>
        <w:rPr>
          <w:ins w:id="7281" w:author="Laurence Golding" w:date="2019-05-11T06:51:00Z"/>
        </w:rPr>
      </w:pPr>
      <w:ins w:id="7282" w:author="Laurence Golding" w:date="2019-05-11T06:51:00Z">
        <w:r>
          <w:t xml:space="preserve">  "version": "3.2",</w:t>
        </w:r>
      </w:ins>
    </w:p>
    <w:p w14:paraId="65E81130" w14:textId="7FA68B66" w:rsidR="00054D45" w:rsidRDefault="00054D45" w:rsidP="00807533">
      <w:pPr>
        <w:pStyle w:val="Code"/>
        <w:rPr>
          <w:ins w:id="7283" w:author="Laurence Golding" w:date="2019-05-11T06:51:00Z"/>
        </w:rPr>
      </w:pPr>
      <w:ins w:id="7284" w:author="Laurence Golding" w:date="2019-05-11T06:51:00Z">
        <w:r>
          <w:t xml:space="preserve">  "guid": "11111111-1111-1111-1111-111111111111",</w:t>
        </w:r>
      </w:ins>
    </w:p>
    <w:p w14:paraId="087F2074" w14:textId="77777777" w:rsidR="00807533" w:rsidRDefault="00807533" w:rsidP="00807533">
      <w:pPr>
        <w:pStyle w:val="Code"/>
        <w:rPr>
          <w:ins w:id="7285" w:author="Laurence Golding" w:date="2019-05-11T06:51:00Z"/>
        </w:rPr>
      </w:pPr>
      <w:ins w:id="7286" w:author="Laurence Golding" w:date="2019-05-11T06:51:00Z">
        <w:r>
          <w:t xml:space="preserve">  "releaseDateUtc": "2019-01-03",</w:t>
        </w:r>
      </w:ins>
    </w:p>
    <w:p w14:paraId="100CB878" w14:textId="77777777" w:rsidR="00807533" w:rsidRDefault="00807533" w:rsidP="00807533">
      <w:pPr>
        <w:pStyle w:val="Code"/>
        <w:rPr>
          <w:ins w:id="7287" w:author="Laurence Golding" w:date="2019-05-11T06:51:00Z"/>
        </w:rPr>
      </w:pPr>
      <w:ins w:id="7288" w:author="Laurence Golding" w:date="2019-05-11T06:51:00Z">
        <w:r>
          <w:t xml:space="preserve">  "informationUri": "https://cwe.mitre.org/data/published/cwe_v3.2.pdf/",</w:t>
        </w:r>
      </w:ins>
    </w:p>
    <w:p w14:paraId="530D7B28" w14:textId="77777777" w:rsidR="00807533" w:rsidRDefault="00807533" w:rsidP="00807533">
      <w:pPr>
        <w:pStyle w:val="Code"/>
        <w:rPr>
          <w:ins w:id="7289" w:author="Laurence Golding" w:date="2019-05-11T06:51:00Z"/>
        </w:rPr>
      </w:pPr>
      <w:ins w:id="7290" w:author="Laurence Golding" w:date="2019-05-11T06:51:00Z">
        <w:r>
          <w:lastRenderedPageBreak/>
          <w:t xml:space="preserve">  "downloadUri": "https://cwe.mitre.org/data/xml/cwec_v3.2.xml.zip",</w:t>
        </w:r>
      </w:ins>
    </w:p>
    <w:p w14:paraId="2ADE1F65" w14:textId="77777777" w:rsidR="00807533" w:rsidRDefault="00807533" w:rsidP="00807533">
      <w:pPr>
        <w:pStyle w:val="Code"/>
        <w:rPr>
          <w:ins w:id="7291" w:author="Laurence Golding" w:date="2019-05-11T06:51:00Z"/>
        </w:rPr>
      </w:pPr>
      <w:ins w:id="7292" w:author="Laurence Golding" w:date="2019-05-11T06:51:00Z">
        <w:r>
          <w:t xml:space="preserve">  "organization": "MITRE",</w:t>
        </w:r>
      </w:ins>
    </w:p>
    <w:p w14:paraId="26671EB7" w14:textId="77777777" w:rsidR="00807533" w:rsidRDefault="00807533" w:rsidP="00807533">
      <w:pPr>
        <w:pStyle w:val="Code"/>
        <w:rPr>
          <w:ins w:id="7293" w:author="Laurence Golding" w:date="2019-05-11T06:51:00Z"/>
        </w:rPr>
      </w:pPr>
      <w:ins w:id="7294" w:author="Laurence Golding" w:date="2019-05-11T06:51:00Z">
        <w:r>
          <w:t xml:space="preserve">  "shortDescription": {</w:t>
        </w:r>
      </w:ins>
    </w:p>
    <w:p w14:paraId="5D120EB9" w14:textId="77777777" w:rsidR="00807533" w:rsidRDefault="00807533" w:rsidP="00807533">
      <w:pPr>
        <w:pStyle w:val="Code"/>
        <w:rPr>
          <w:ins w:id="7295" w:author="Laurence Golding" w:date="2019-05-11T06:51:00Z"/>
        </w:rPr>
      </w:pPr>
      <w:ins w:id="7296" w:author="Laurence Golding" w:date="2019-05-11T06:51:00Z">
        <w:r>
          <w:t xml:space="preserve">    "text": "The MITRE Common Weakness Enumeration"</w:t>
        </w:r>
      </w:ins>
    </w:p>
    <w:p w14:paraId="18CBAA8C" w14:textId="77777777" w:rsidR="00807533" w:rsidRDefault="00807533" w:rsidP="00807533">
      <w:pPr>
        <w:pStyle w:val="Code"/>
        <w:rPr>
          <w:ins w:id="7297" w:author="Laurence Golding" w:date="2019-05-11T06:51:00Z"/>
        </w:rPr>
      </w:pPr>
      <w:ins w:id="7298" w:author="Laurence Golding" w:date="2019-05-11T06:51:00Z">
        <w:r>
          <w:t xml:space="preserve">  },</w:t>
        </w:r>
      </w:ins>
    </w:p>
    <w:p w14:paraId="585A8072" w14:textId="4A89B610" w:rsidR="00807533" w:rsidRDefault="00807533" w:rsidP="00807533">
      <w:pPr>
        <w:pStyle w:val="Code"/>
        <w:rPr>
          <w:ins w:id="7299" w:author="Laurence Golding" w:date="2019-05-11T06:51:00Z"/>
        </w:rPr>
      </w:pPr>
      <w:ins w:id="7300" w:author="Laurence Golding" w:date="2019-05-11T06:51:00Z">
        <w:r>
          <w:t xml:space="preserve">  "</w:t>
        </w:r>
        <w:r w:rsidR="00B47FD2">
          <w:t>taxa</w:t>
        </w:r>
        <w:r>
          <w:t>": [</w:t>
        </w:r>
      </w:ins>
    </w:p>
    <w:p w14:paraId="22FE691C" w14:textId="77777777" w:rsidR="00807533" w:rsidRDefault="00807533" w:rsidP="00807533">
      <w:pPr>
        <w:pStyle w:val="Code"/>
        <w:rPr>
          <w:ins w:id="7301" w:author="Laurence Golding" w:date="2019-05-11T06:51:00Z"/>
        </w:rPr>
      </w:pPr>
      <w:ins w:id="7302" w:author="Laurence Golding" w:date="2019-05-11T06:51:00Z">
        <w:r>
          <w:t xml:space="preserve">    {</w:t>
        </w:r>
      </w:ins>
    </w:p>
    <w:p w14:paraId="15132CE5" w14:textId="77777777" w:rsidR="00807533" w:rsidRDefault="00807533" w:rsidP="00807533">
      <w:pPr>
        <w:pStyle w:val="Code"/>
        <w:rPr>
          <w:ins w:id="7303" w:author="Laurence Golding" w:date="2019-05-11T06:51:00Z"/>
        </w:rPr>
      </w:pPr>
      <w:ins w:id="7304" w:author="Laurence Golding" w:date="2019-05-11T06:51:00Z">
        <w:r>
          <w:t xml:space="preserve">      "id": "327",</w:t>
        </w:r>
      </w:ins>
    </w:p>
    <w:p w14:paraId="1BADF8E1" w14:textId="77777777" w:rsidR="00807533" w:rsidRDefault="00807533" w:rsidP="00807533">
      <w:pPr>
        <w:pStyle w:val="Code"/>
        <w:rPr>
          <w:ins w:id="7305" w:author="Laurence Golding" w:date="2019-05-11T06:51:00Z"/>
        </w:rPr>
      </w:pPr>
      <w:ins w:id="7306" w:author="Laurence Golding" w:date="2019-05-11T06:51:00Z">
        <w:r>
          <w:t xml:space="preserve">      "name": "BrokenOrRiskyCryptographicAlgorithm",</w:t>
        </w:r>
      </w:ins>
    </w:p>
    <w:p w14:paraId="7C317F3D" w14:textId="77777777" w:rsidR="00807533" w:rsidRDefault="00807533" w:rsidP="00807533">
      <w:pPr>
        <w:pStyle w:val="Code"/>
        <w:rPr>
          <w:ins w:id="7307" w:author="Laurence Golding" w:date="2019-05-11T06:51:00Z"/>
        </w:rPr>
      </w:pPr>
      <w:ins w:id="7308" w:author="Laurence Golding" w:date="2019-05-11T06:51:00Z">
        <w:r>
          <w:t xml:space="preserve">      "shortDescription": {</w:t>
        </w:r>
      </w:ins>
    </w:p>
    <w:p w14:paraId="11EB4D82" w14:textId="77777777" w:rsidR="00807533" w:rsidRDefault="00807533" w:rsidP="00807533">
      <w:pPr>
        <w:pStyle w:val="Code"/>
        <w:rPr>
          <w:ins w:id="7309" w:author="Laurence Golding" w:date="2019-05-11T06:51:00Z"/>
        </w:rPr>
      </w:pPr>
      <w:ins w:id="7310" w:author="Laurence Golding" w:date="2019-05-11T06:51:00Z">
        <w:r>
          <w:t xml:space="preserve">        "text": "Use of a broken or risky cryptographic algorithm."</w:t>
        </w:r>
      </w:ins>
    </w:p>
    <w:p w14:paraId="0B0941EE" w14:textId="77777777" w:rsidR="00807533" w:rsidRDefault="00807533" w:rsidP="00807533">
      <w:pPr>
        <w:pStyle w:val="Code"/>
        <w:rPr>
          <w:ins w:id="7311" w:author="Laurence Golding" w:date="2019-05-11T06:51:00Z"/>
        </w:rPr>
      </w:pPr>
      <w:ins w:id="7312" w:author="Laurence Golding" w:date="2019-05-11T06:51:00Z">
        <w:r>
          <w:t xml:space="preserve">      },</w:t>
        </w:r>
      </w:ins>
    </w:p>
    <w:p w14:paraId="7D3308CC" w14:textId="77777777" w:rsidR="00807533" w:rsidRDefault="00807533" w:rsidP="00807533">
      <w:pPr>
        <w:pStyle w:val="Code"/>
        <w:rPr>
          <w:ins w:id="7313" w:author="Laurence Golding" w:date="2019-05-11T06:51:00Z"/>
        </w:rPr>
      </w:pPr>
      <w:ins w:id="7314" w:author="Laurence Golding" w:date="2019-05-11T06:51:00Z">
        <w:r>
          <w:t xml:space="preserve">      "defaultConfiguration": {</w:t>
        </w:r>
      </w:ins>
    </w:p>
    <w:p w14:paraId="29E562F0" w14:textId="77777777" w:rsidR="00807533" w:rsidRDefault="00807533" w:rsidP="00807533">
      <w:pPr>
        <w:pStyle w:val="Code"/>
        <w:rPr>
          <w:ins w:id="7315" w:author="Laurence Golding" w:date="2019-05-11T06:51:00Z"/>
        </w:rPr>
      </w:pPr>
      <w:ins w:id="7316" w:author="Laurence Golding" w:date="2019-05-11T06:51:00Z">
        <w:r>
          <w:t xml:space="preserve">        "level": "warning"</w:t>
        </w:r>
      </w:ins>
    </w:p>
    <w:p w14:paraId="60114928" w14:textId="77777777" w:rsidR="00807533" w:rsidRDefault="00807533" w:rsidP="00807533">
      <w:pPr>
        <w:pStyle w:val="Code"/>
        <w:rPr>
          <w:ins w:id="7317" w:author="Laurence Golding" w:date="2019-05-11T06:51:00Z"/>
        </w:rPr>
      </w:pPr>
      <w:ins w:id="7318" w:author="Laurence Golding" w:date="2019-05-11T06:51:00Z">
        <w:r>
          <w:t xml:space="preserve">      }</w:t>
        </w:r>
      </w:ins>
    </w:p>
    <w:p w14:paraId="123077AC" w14:textId="77777777" w:rsidR="00807533" w:rsidRDefault="00807533" w:rsidP="00807533">
      <w:pPr>
        <w:pStyle w:val="Code"/>
        <w:rPr>
          <w:ins w:id="7319" w:author="Laurence Golding" w:date="2019-05-11T06:51:00Z"/>
        </w:rPr>
      </w:pPr>
      <w:ins w:id="7320" w:author="Laurence Golding" w:date="2019-05-11T06:51:00Z">
        <w:r>
          <w:t xml:space="preserve">    },</w:t>
        </w:r>
      </w:ins>
    </w:p>
    <w:p w14:paraId="686BC9CA" w14:textId="77777777" w:rsidR="00807533" w:rsidRDefault="00807533" w:rsidP="00807533">
      <w:pPr>
        <w:pStyle w:val="Code"/>
        <w:rPr>
          <w:ins w:id="7321" w:author="Laurence Golding" w:date="2019-05-11T06:51:00Z"/>
        </w:rPr>
      </w:pPr>
      <w:ins w:id="7322" w:author="Laurence Golding" w:date="2019-05-11T06:51:00Z">
        <w:r>
          <w:t xml:space="preserve">    ...</w:t>
        </w:r>
      </w:ins>
    </w:p>
    <w:p w14:paraId="0A292F17" w14:textId="77777777" w:rsidR="00807533" w:rsidRDefault="00807533" w:rsidP="00807533">
      <w:pPr>
        <w:pStyle w:val="Code"/>
        <w:rPr>
          <w:ins w:id="7323" w:author="Laurence Golding" w:date="2019-05-11T06:51:00Z"/>
        </w:rPr>
      </w:pPr>
      <w:ins w:id="7324" w:author="Laurence Golding" w:date="2019-05-11T06:51:00Z">
        <w:r>
          <w:t xml:space="preserve">  ]</w:t>
        </w:r>
      </w:ins>
    </w:p>
    <w:p w14:paraId="479E5A8E" w14:textId="69003DA0" w:rsidR="00807533" w:rsidRPr="00807533" w:rsidRDefault="00807533" w:rsidP="00807533">
      <w:pPr>
        <w:pStyle w:val="Code"/>
        <w:rPr>
          <w:ins w:id="7325" w:author="Laurence Golding" w:date="2019-05-11T06:51:00Z"/>
        </w:rPr>
      </w:pPr>
      <w:ins w:id="7326" w:author="Laurence Golding" w:date="2019-05-11T06:51:00Z">
        <w:r>
          <w:t>}</w:t>
        </w:r>
      </w:ins>
    </w:p>
    <w:p w14:paraId="0E363617" w14:textId="32ABBAB4" w:rsidR="00E24013" w:rsidRDefault="00E24013" w:rsidP="00E24013">
      <w:pPr>
        <w:pStyle w:val="Heading3"/>
        <w:rPr>
          <w:ins w:id="7327" w:author="Laurence Golding" w:date="2019-05-11T06:51:00Z"/>
        </w:rPr>
      </w:pPr>
      <w:bookmarkStart w:id="7328" w:name="_Toc8367071"/>
      <w:ins w:id="7329" w:author="Laurence Golding" w:date="2019-05-11T06:51:00Z">
        <w:r>
          <w:t>supportedTaxonomies</w:t>
        </w:r>
        <w:r w:rsidR="009422F8">
          <w:t xml:space="preserve"> property</w:t>
        </w:r>
        <w:bookmarkEnd w:id="7328"/>
      </w:ins>
    </w:p>
    <w:p w14:paraId="38B67D51" w14:textId="0551C357" w:rsidR="00E523EE" w:rsidRDefault="00E24013" w:rsidP="00E24013">
      <w:pPr>
        <w:rPr>
          <w:ins w:id="7330" w:author="Laurence Golding" w:date="2019-05-11T06:51:00Z"/>
        </w:rPr>
      </w:pPr>
      <w:ins w:id="7331" w:author="Laurence Golding" w:date="2019-05-11T06:51:00Z">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9127C">
          <w:t>3.54</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9127C">
          <w:t>3.19.3</w:t>
        </w:r>
        <w:r w:rsidR="0063571B">
          <w:fldChar w:fldCharType="end"/>
        </w:r>
        <w:r w:rsidR="0063571B">
          <w:t xml:space="preserve">) </w:t>
        </w:r>
        <w:r w:rsidR="00E22115">
          <w:t>that the component uses</w:t>
        </w:r>
        <w:r>
          <w:t xml:space="preserve"> to classify results.</w:t>
        </w:r>
      </w:ins>
    </w:p>
    <w:p w14:paraId="6B829285" w14:textId="3160F898" w:rsidR="00E24013" w:rsidRDefault="00421E87" w:rsidP="00E24013">
      <w:pPr>
        <w:rPr>
          <w:ins w:id="7332" w:author="Laurence Golding" w:date="2019-05-11T06:51:00Z"/>
        </w:rPr>
      </w:pPr>
      <w:ins w:id="7333" w:author="Laurence Golding" w:date="2019-05-11T06:51:00Z">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 xml:space="preserve">taxa (if </w:t>
        </w:r>
      </w:ins>
      <w:r>
        <w:t>any</w:t>
      </w:r>
      <w:del w:id="7334" w:author="Laurence Golding" w:date="2019-05-11T06:51:00Z">
        <w:r w:rsidR="00062677" w:rsidRPr="008867D2">
          <w:delText xml:space="preserve"> </w:delText>
        </w:r>
        <w:r w:rsidR="00062677" w:rsidRPr="008867D2">
          <w:rPr>
            <w:rStyle w:val="CODEtemp"/>
          </w:rPr>
          <w:delText>message</w:delText>
        </w:r>
        <w:r w:rsidR="00062677" w:rsidRPr="008867D2">
          <w:delText xml:space="preserve"> object (§</w:delText>
        </w:r>
        <w:r w:rsidR="00062677">
          <w:fldChar w:fldCharType="begin"/>
        </w:r>
        <w:r w:rsidR="00062677">
          <w:delInstrText xml:space="preserve"> REF _Ref508814664 \r \h </w:delInstrText>
        </w:r>
        <w:r w:rsidR="00062677">
          <w:fldChar w:fldCharType="separate"/>
        </w:r>
        <w:r w:rsidR="00331070">
          <w:delText>3.9</w:delText>
        </w:r>
        <w:r w:rsidR="00062677">
          <w:fldChar w:fldCharType="end"/>
        </w:r>
        <w:r w:rsidR="00062677" w:rsidRPr="008867D2">
          <w:delText xml:space="preserve">) in the </w:delText>
        </w:r>
        <w:r w:rsidR="002F3E79">
          <w:delText>containing</w:delText>
        </w:r>
      </w:del>
      <w:ins w:id="7335" w:author="Laurence Golding" w:date="2019-05-11T06:51:00Z">
        <w:r>
          <w:t>)</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9127C">
          <w:t>3.49.15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9127C">
          <w:t>3.49</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9127C">
          <w:t>3.19.23</w:t>
        </w:r>
        <w:r>
          <w:fldChar w:fldCharType="end"/>
        </w:r>
        <w:r>
          <w:t>)</w:t>
        </w:r>
        <w:r w:rsidR="00E22115">
          <w:t>.</w:t>
        </w:r>
      </w:ins>
    </w:p>
    <w:p w14:paraId="34FFC686" w14:textId="55908A2F" w:rsidR="00421E87" w:rsidRDefault="00421E87" w:rsidP="00421E87">
      <w:pPr>
        <w:pStyle w:val="Note"/>
        <w:rPr>
          <w:ins w:id="7336" w:author="Laurence Golding" w:date="2019-05-11T06:51:00Z"/>
        </w:rPr>
      </w:pPr>
      <w:ins w:id="7337" w:author="Laurence Golding" w:date="2019-05-11T06:51:00Z">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ins>
    </w:p>
    <w:p w14:paraId="1AB73AC6" w14:textId="4CF28A4B" w:rsidR="00957865" w:rsidRPr="00957865" w:rsidRDefault="00957865" w:rsidP="00957865">
      <w:pPr>
        <w:rPr>
          <w:ins w:id="7338" w:author="Laurence Golding" w:date="2019-05-11T06:51:00Z"/>
        </w:rPr>
      </w:pPr>
      <w:ins w:id="7339" w:author="Laurence Golding" w:date="2019-05-11T06:51:00Z">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ins>
    </w:p>
    <w:p w14:paraId="1896737A" w14:textId="3641258F" w:rsidR="00054D45" w:rsidRDefault="00054D45" w:rsidP="00054D45">
      <w:pPr>
        <w:pStyle w:val="Note"/>
        <w:rPr>
          <w:ins w:id="7340" w:author="Laurence Golding" w:date="2019-05-11T06:51:00Z"/>
        </w:rPr>
      </w:pPr>
      <w:ins w:id="7341" w:author="Laurence Golding" w:date="2019-05-11T06:51:00Z">
        <w:r>
          <w:t xml:space="preserve">EXAMPLE: In this example, a </w:t>
        </w:r>
        <w:r w:rsidRPr="00957865">
          <w:rPr>
            <w:rStyle w:val="CODEtemp"/>
          </w:rPr>
          <w:t>toolComponent</w:t>
        </w:r>
        <w:r>
          <w:t xml:space="preserve"> claims to support the Common Weakness Enumeration [</w:t>
        </w:r>
        <w:r w:rsidR="005C469B">
          <w:fldChar w:fldCharType="begin"/>
        </w:r>
        <w:r w:rsidR="005C469B">
          <w:instrText xml:space="preserve"> HYPERLINK \l "CWE" </w:instrText>
        </w:r>
        <w:r w:rsidR="005C469B">
          <w:fldChar w:fldCharType="separate"/>
        </w:r>
        <w:r w:rsidRPr="00054D45">
          <w:rPr>
            <w:rStyle w:val="Hyperlink"/>
          </w:rPr>
          <w:t>CWE</w:t>
        </w:r>
        <w:r w:rsidR="005C469B">
          <w:rPr>
            <w:rStyle w:val="Hyperlink"/>
          </w:rPr>
          <w:fldChar w:fldCharType="end"/>
        </w:r>
        <w:r w:rsidR="00E7408B">
          <w:rPr>
            <w:rFonts w:cs="Arial"/>
          </w:rPr>
          <w:t>™</w:t>
        </w:r>
        <w:r>
          <w:t>]</w:t>
        </w:r>
        <w:r w:rsidR="00957865">
          <w:t>, and also supports a custom taxonomy</w:t>
        </w:r>
        <w:r>
          <w:t>.</w:t>
        </w:r>
      </w:ins>
    </w:p>
    <w:p w14:paraId="61E6AF40" w14:textId="2588D878" w:rsidR="00054D45" w:rsidRDefault="00054D45" w:rsidP="00054D45">
      <w:pPr>
        <w:pStyle w:val="Code"/>
        <w:pPrChange w:id="7342" w:author="Laurence Golding" w:date="2019-05-11T06:51:00Z">
          <w:pPr>
            <w:pStyle w:val="ListParagraph"/>
            <w:numPr>
              <w:numId w:val="104"/>
            </w:numPr>
            <w:ind w:hanging="360"/>
          </w:pPr>
        </w:pPrChange>
      </w:pPr>
      <w:ins w:id="7343" w:author="Laurence Golding" w:date="2019-05-11T06:51:00Z">
        <w:r>
          <w:t>{</w:t>
        </w:r>
        <w:r w:rsidR="00957865">
          <w:t xml:space="preserve">                                 # A</w:t>
        </w:r>
      </w:ins>
      <w:r w:rsidR="00957865">
        <w:t xml:space="preserve"> </w:t>
      </w:r>
      <w:r w:rsidR="00957865">
        <w:rPr>
          <w:rPrChange w:id="7344" w:author="Laurence Golding" w:date="2019-05-11T06:51:00Z">
            <w:rPr>
              <w:rStyle w:val="CODEtemp"/>
            </w:rPr>
          </w:rPrChange>
        </w:rPr>
        <w:t>run</w:t>
      </w:r>
      <w:r w:rsidR="00957865">
        <w:t xml:space="preserve"> object (§</w:t>
      </w:r>
      <w:r w:rsidR="00957865">
        <w:fldChar w:fldCharType="begin"/>
      </w:r>
      <w:r w:rsidR="00957865">
        <w:instrText xml:space="preserve"> REF _Ref493349997 \r \h </w:instrText>
      </w:r>
      <w:r w:rsidR="00957865">
        <w:fldChar w:fldCharType="separate"/>
      </w:r>
      <w:r w:rsidR="0009127C">
        <w:t>3.</w:t>
      </w:r>
      <w:del w:id="7345" w:author="Laurence Golding" w:date="2019-05-11T06:51:00Z">
        <w:r w:rsidR="00331070">
          <w:delText>11</w:delText>
        </w:r>
      </w:del>
      <w:ins w:id="7346" w:author="Laurence Golding" w:date="2019-05-11T06:51:00Z">
        <w:r w:rsidR="0009127C">
          <w:t>14</w:t>
        </w:r>
      </w:ins>
      <w:r w:rsidR="00957865">
        <w:fldChar w:fldCharType="end"/>
      </w:r>
      <w:del w:id="7347" w:author="Laurence Golding" w:date="2019-05-11T06:51:00Z">
        <w:r w:rsidR="00062677" w:rsidRPr="008867D2">
          <w:delText>).</w:delText>
        </w:r>
      </w:del>
      <w:ins w:id="7348" w:author="Laurence Golding" w:date="2019-05-11T06:51:00Z">
        <w:r w:rsidR="00957865">
          <w:t>)</w:t>
        </w:r>
      </w:ins>
    </w:p>
    <w:p w14:paraId="0DE54917" w14:textId="77777777" w:rsidR="00062677" w:rsidRDefault="00062677" w:rsidP="00EA540C">
      <w:pPr>
        <w:pStyle w:val="ListParagraph"/>
        <w:numPr>
          <w:ilvl w:val="0"/>
          <w:numId w:val="104"/>
        </w:numPr>
        <w:rPr>
          <w:del w:id="7349" w:author="Laurence Golding" w:date="2019-05-11T06:51:00Z"/>
        </w:rPr>
      </w:pPr>
      <w:del w:id="7350" w:author="Laurence Golding" w:date="2019-05-11T06:51:00Z">
        <w:r w:rsidRPr="008867D2">
          <w:delText>The language of any embedded resources (§</w:delText>
        </w:r>
        <w:r>
          <w:fldChar w:fldCharType="begin"/>
        </w:r>
        <w:r>
          <w:delInstrText xml:space="preserve"> REF _Ref508812963 \r \h </w:delInstrText>
        </w:r>
        <w:r>
          <w:fldChar w:fldCharType="separate"/>
        </w:r>
        <w:r w:rsidR="00331070">
          <w:delText>3.9.6</w:delText>
        </w:r>
        <w:r>
          <w:fldChar w:fldCharType="end"/>
        </w:r>
        <w:r w:rsidRPr="008867D2">
          <w:delText xml:space="preserve">) contained in the </w:delText>
        </w:r>
        <w:r w:rsidRPr="008867D2">
          <w:rPr>
            <w:rStyle w:val="CODEtemp"/>
          </w:rPr>
          <w:delText>resources</w:delText>
        </w:r>
        <w:r w:rsidRPr="008867D2">
          <w:delText xml:space="preserve"> property (§</w:delText>
        </w:r>
        <w:r w:rsidR="000308F0">
          <w:fldChar w:fldCharType="begin"/>
        </w:r>
        <w:r w:rsidR="000308F0">
          <w:delInstrText xml:space="preserve"> REF _Ref493404878 \r \h </w:delInstrText>
        </w:r>
        <w:r w:rsidR="000308F0">
          <w:fldChar w:fldCharType="separate"/>
        </w:r>
        <w:r w:rsidR="00331070">
          <w:delText>3.11.17</w:delText>
        </w:r>
        <w:r w:rsidR="000308F0">
          <w:fldChar w:fldCharType="end"/>
        </w:r>
        <w:r w:rsidRPr="008867D2">
          <w:delText xml:space="preserve">) of </w:delText>
        </w:r>
        <w:r>
          <w:delText xml:space="preserve">the </w:delText>
        </w:r>
        <w:r w:rsidR="002F3E79">
          <w:delText>containing</w:delText>
        </w:r>
        <w:r w:rsidRPr="008867D2">
          <w:delText xml:space="preserve"> </w:delText>
        </w:r>
        <w:r>
          <w:rPr>
            <w:rStyle w:val="CODEtemp"/>
          </w:rPr>
          <w:delText>run</w:delText>
        </w:r>
        <w:r w:rsidRPr="00904B61">
          <w:delText xml:space="preserve"> object</w:delText>
        </w:r>
        <w:r w:rsidRPr="008867D2">
          <w:delText>.</w:delText>
        </w:r>
      </w:del>
    </w:p>
    <w:p w14:paraId="3031B480" w14:textId="77777777" w:rsidR="00543C02" w:rsidRDefault="00543C02" w:rsidP="00401BB5">
      <w:pPr>
        <w:pStyle w:val="Heading3"/>
        <w:numPr>
          <w:ilvl w:val="2"/>
          <w:numId w:val="2"/>
        </w:numPr>
        <w:rPr>
          <w:del w:id="7351" w:author="Laurence Golding" w:date="2019-05-11T06:51:00Z"/>
        </w:rPr>
      </w:pPr>
      <w:bookmarkStart w:id="7352" w:name="_Ref508891515"/>
      <w:bookmarkStart w:id="7353" w:name="_Toc516224741"/>
      <w:del w:id="7354" w:author="Laurence Golding" w:date="2019-05-11T06:51:00Z">
        <w:r>
          <w:delText>resourceLocation property</w:delText>
        </w:r>
        <w:bookmarkEnd w:id="7352"/>
        <w:bookmarkEnd w:id="7353"/>
      </w:del>
    </w:p>
    <w:p w14:paraId="10BFD074" w14:textId="07594B03" w:rsidR="00054D45" w:rsidRDefault="000308F0" w:rsidP="00054D45">
      <w:pPr>
        <w:pStyle w:val="Code"/>
        <w:rPr>
          <w:ins w:id="7355" w:author="Laurence Golding" w:date="2019-05-11T06:51:00Z"/>
        </w:rPr>
      </w:pPr>
      <w:del w:id="7356" w:author="Laurence Golding" w:date="2019-05-11T06:51:00Z">
        <w:r>
          <w:delText>If a SARIF producer provides external resources (</w:delText>
        </w:r>
        <w:r w:rsidRPr="008867D2">
          <w:delText>§</w:delText>
        </w:r>
        <w:r>
          <w:fldChar w:fldCharType="begin"/>
        </w:r>
        <w:r>
          <w:delInstrText xml:space="preserve"> REF _Ref508812963 \r \h </w:delInstrText>
        </w:r>
        <w:r>
          <w:fldChar w:fldCharType="separate"/>
        </w:r>
        <w:r w:rsidR="00331070">
          <w:delText>3.9.6</w:delText>
        </w:r>
        <w:r>
          <w:fldChar w:fldCharType="end"/>
        </w:r>
        <w:r>
          <w:delText>) for languages other than the tool’s declared language (</w:delText>
        </w:r>
        <w:r w:rsidRPr="008867D2">
          <w:delText>§</w:delText>
        </w:r>
        <w:r>
          <w:fldChar w:fldCharType="begin"/>
        </w:r>
        <w:r>
          <w:delInstrText xml:space="preserve"> REF _Ref508811658 \r \h </w:delInstrText>
        </w:r>
        <w:r>
          <w:fldChar w:fldCharType="separate"/>
        </w:r>
        <w:r w:rsidR="00331070">
          <w:delText>3.12.8</w:delText>
        </w:r>
        <w:r>
          <w:fldChar w:fldCharType="end"/>
        </w:r>
        <w:r>
          <w:delText xml:space="preserve">), the </w:delText>
        </w:r>
      </w:del>
      <w:ins w:id="7357" w:author="Laurence Golding" w:date="2019-05-11T06:51:00Z">
        <w:r w:rsidR="00054D45">
          <w:t xml:space="preserve">  "</w:t>
        </w:r>
      </w:ins>
      <w:r w:rsidR="00054D45">
        <w:rPr>
          <w:rPrChange w:id="7358" w:author="Laurence Golding" w:date="2019-05-11T06:51:00Z">
            <w:rPr>
              <w:rStyle w:val="CODEtemp"/>
            </w:rPr>
          </w:rPrChange>
        </w:rPr>
        <w:t>tool</w:t>
      </w:r>
      <w:del w:id="7359" w:author="Laurence Golding" w:date="2019-05-11T06:51:00Z">
        <w:r>
          <w:delText xml:space="preserve"> object</w:delText>
        </w:r>
      </w:del>
      <w:ins w:id="7360" w:author="Laurence Golding" w:date="2019-05-11T06:51:00Z">
        <w:r w:rsidR="00054D45">
          <w:t>": {</w:t>
        </w:r>
        <w:r w:rsidR="00957865">
          <w:t xml:space="preserve">                       # See §</w:t>
        </w:r>
        <w:r w:rsidR="00957865">
          <w:fldChar w:fldCharType="begin"/>
        </w:r>
        <w:r w:rsidR="00957865">
          <w:instrText xml:space="preserve"> REF _Ref493350956 \r \h </w:instrText>
        </w:r>
        <w:r w:rsidR="00957865">
          <w:fldChar w:fldCharType="separate"/>
        </w:r>
        <w:r w:rsidR="0009127C">
          <w:t>3.14.6</w:t>
        </w:r>
        <w:r w:rsidR="00957865">
          <w:fldChar w:fldCharType="end"/>
        </w:r>
        <w:r w:rsidR="00957865">
          <w:t>.</w:t>
        </w:r>
      </w:ins>
    </w:p>
    <w:p w14:paraId="5936B6F0" w14:textId="51188049" w:rsidR="00054D45" w:rsidRDefault="00054D45" w:rsidP="00054D45">
      <w:pPr>
        <w:pStyle w:val="Code"/>
        <w:rPr>
          <w:ins w:id="7361" w:author="Laurence Golding" w:date="2019-05-11T06:51:00Z"/>
        </w:rPr>
      </w:pPr>
      <w:ins w:id="7362" w:author="Laurence Golding" w:date="2019-05-11T06:51:00Z">
        <w:r>
          <w:t xml:space="preserve">    "driver": {</w:t>
        </w:r>
        <w:r w:rsidR="00957865">
          <w:t xml:space="preserve">                   # See §</w:t>
        </w:r>
        <w:r w:rsidR="00957865">
          <w:fldChar w:fldCharType="begin"/>
        </w:r>
        <w:r w:rsidR="00957865">
          <w:instrText xml:space="preserve"> REF _Ref3663219 \r \h </w:instrText>
        </w:r>
        <w:r w:rsidR="00957865">
          <w:fldChar w:fldCharType="separate"/>
        </w:r>
        <w:r w:rsidR="0009127C">
          <w:t>3.18.2</w:t>
        </w:r>
        <w:r w:rsidR="00957865">
          <w:fldChar w:fldCharType="end"/>
        </w:r>
        <w:r w:rsidR="00957865">
          <w:t>.</w:t>
        </w:r>
      </w:ins>
    </w:p>
    <w:p w14:paraId="2E89353E" w14:textId="0AB0F989" w:rsidR="00054D45" w:rsidRDefault="00054D45" w:rsidP="00054D45">
      <w:pPr>
        <w:pStyle w:val="Code"/>
        <w:rPr>
          <w:ins w:id="7363" w:author="Laurence Golding" w:date="2019-05-11T06:51:00Z"/>
        </w:rPr>
      </w:pPr>
      <w:ins w:id="7364" w:author="Laurence Golding" w:date="2019-05-11T06:51:00Z">
        <w:r>
          <w:t xml:space="preserve">      "name": "CodeScanner",</w:t>
        </w:r>
      </w:ins>
    </w:p>
    <w:p w14:paraId="4261AC0D" w14:textId="2632472D" w:rsidR="00957865" w:rsidRDefault="00957865" w:rsidP="00054D45">
      <w:pPr>
        <w:pStyle w:val="Code"/>
        <w:rPr>
          <w:ins w:id="7365" w:author="Laurence Golding" w:date="2019-05-11T06:51:00Z"/>
        </w:rPr>
      </w:pPr>
      <w:ins w:id="7366" w:author="Laurence Golding" w:date="2019-05-11T06:51:00Z">
        <w:r>
          <w:t xml:space="preserve">      "guid": "22222222-2222-2222-222222222222",</w:t>
        </w:r>
      </w:ins>
    </w:p>
    <w:p w14:paraId="4F871310" w14:textId="40827A0C" w:rsidR="00054D45" w:rsidRDefault="00054D45" w:rsidP="00054D45">
      <w:pPr>
        <w:pStyle w:val="Code"/>
        <w:rPr>
          <w:ins w:id="7367" w:author="Laurence Golding" w:date="2019-05-11T06:51:00Z"/>
        </w:rPr>
      </w:pPr>
      <w:ins w:id="7368" w:author="Laurence Golding" w:date="2019-05-11T06:51:00Z">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9127C">
          <w:t>3.19.23</w:t>
        </w:r>
        <w:r w:rsidR="00957865">
          <w:fldChar w:fldCharType="end"/>
        </w:r>
        <w:r w:rsidR="00957865">
          <w:t>.</w:t>
        </w:r>
      </w:ins>
    </w:p>
    <w:p w14:paraId="7C38B8A4" w14:textId="7973B52F" w:rsidR="00957865" w:rsidRDefault="00957865" w:rsidP="00054D45">
      <w:pPr>
        <w:pStyle w:val="Code"/>
        <w:rPr>
          <w:ins w:id="7369" w:author="Laurence Golding" w:date="2019-05-11T06:51:00Z"/>
        </w:rPr>
      </w:pPr>
      <w:ins w:id="7370" w:author="Laurence Golding" w:date="2019-05-11T06:51:00Z">
        <w:r>
          <w:t xml:space="preserve">        ...</w:t>
        </w:r>
      </w:ins>
    </w:p>
    <w:p w14:paraId="3DB2AB1E" w14:textId="71E14FC7" w:rsidR="00957865" w:rsidRDefault="00957865" w:rsidP="00054D45">
      <w:pPr>
        <w:pStyle w:val="Code"/>
        <w:rPr>
          <w:ins w:id="7371" w:author="Laurence Golding" w:date="2019-05-11T06:51:00Z"/>
        </w:rPr>
      </w:pPr>
      <w:ins w:id="7372" w:author="Laurence Golding" w:date="2019-05-11T06:51:00Z">
        <w:r>
          <w:t xml:space="preserve">      ],</w:t>
        </w:r>
      </w:ins>
    </w:p>
    <w:p w14:paraId="58F3B219" w14:textId="1BD97659" w:rsidR="00957865" w:rsidRDefault="00957865" w:rsidP="00054D45">
      <w:pPr>
        <w:pStyle w:val="Code"/>
        <w:rPr>
          <w:ins w:id="7373" w:author="Laurence Golding" w:date="2019-05-11T06:51:00Z"/>
        </w:rPr>
      </w:pPr>
      <w:ins w:id="7374" w:author="Laurence Golding" w:date="2019-05-11T06:51:00Z">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9127C">
          <w:t>3.19.25</w:t>
        </w:r>
        <w:r w:rsidR="008830B6">
          <w:fldChar w:fldCharType="end"/>
        </w:r>
        <w:r>
          <w:t>. Here, defines a custom</w:t>
        </w:r>
      </w:ins>
    </w:p>
    <w:p w14:paraId="0D91CE7E" w14:textId="556569ED" w:rsidR="00957865" w:rsidRDefault="00957865" w:rsidP="00957865">
      <w:pPr>
        <w:pStyle w:val="Code"/>
        <w:rPr>
          <w:ins w:id="7375" w:author="Laurence Golding" w:date="2019-05-11T06:51:00Z"/>
        </w:rPr>
      </w:pPr>
      <w:ins w:id="7376" w:author="Laurence Golding" w:date="2019-05-11T06:51:00Z">
        <w:r>
          <w:t xml:space="preserve">        ...                       #  taxonomy.</w:t>
        </w:r>
      </w:ins>
    </w:p>
    <w:p w14:paraId="7593A328" w14:textId="0D4CD41F" w:rsidR="00957865" w:rsidRDefault="00957865" w:rsidP="00054D45">
      <w:pPr>
        <w:pStyle w:val="Code"/>
        <w:rPr>
          <w:ins w:id="7377" w:author="Laurence Golding" w:date="2019-05-11T06:51:00Z"/>
        </w:rPr>
      </w:pPr>
      <w:ins w:id="7378" w:author="Laurence Golding" w:date="2019-05-11T06:51:00Z">
        <w:r>
          <w:t xml:space="preserve">      ]</w:t>
        </w:r>
      </w:ins>
    </w:p>
    <w:p w14:paraId="35205D7B" w14:textId="77777777" w:rsidR="00957865" w:rsidRDefault="00054D45" w:rsidP="00054D45">
      <w:pPr>
        <w:pStyle w:val="Code"/>
        <w:rPr>
          <w:ins w:id="7379" w:author="Laurence Golding" w:date="2019-05-11T06:51:00Z"/>
        </w:rPr>
      </w:pPr>
      <w:ins w:id="7380" w:author="Laurence Golding" w:date="2019-05-11T06:51:00Z">
        <w:r>
          <w:t xml:space="preserve">      "</w:t>
        </w:r>
        <w:r w:rsidR="00957865">
          <w:t>supportedTaxonomies": [</w:t>
        </w:r>
      </w:ins>
    </w:p>
    <w:p w14:paraId="3E70A8D6" w14:textId="492B2FD2" w:rsidR="00054D45" w:rsidRDefault="00957865" w:rsidP="00054D45">
      <w:pPr>
        <w:pStyle w:val="Code"/>
        <w:rPr>
          <w:ins w:id="7381" w:author="Laurence Golding" w:date="2019-05-11T06:51:00Z"/>
        </w:rPr>
      </w:pPr>
      <w:ins w:id="7382" w:author="Laurence Golding" w:date="2019-05-11T06:51:00Z">
        <w:r>
          <w:t xml:space="preserve">        {                         # A toolComponentReference object (§</w:t>
        </w:r>
        <w:r>
          <w:fldChar w:fldCharType="begin"/>
        </w:r>
        <w:r>
          <w:instrText xml:space="preserve"> REF _Ref4137207 \r \h </w:instrText>
        </w:r>
        <w:r>
          <w:fldChar w:fldCharType="separate"/>
        </w:r>
        <w:r w:rsidR="0009127C">
          <w:t>3.54</w:t>
        </w:r>
        <w:r>
          <w:fldChar w:fldCharType="end"/>
        </w:r>
        <w:r>
          <w:t>).</w:t>
        </w:r>
      </w:ins>
    </w:p>
    <w:p w14:paraId="38EA8E33" w14:textId="13FAFB85" w:rsidR="00957865" w:rsidRDefault="00957865" w:rsidP="00054D45">
      <w:pPr>
        <w:pStyle w:val="Code"/>
        <w:rPr>
          <w:ins w:id="7383" w:author="Laurence Golding" w:date="2019-05-11T06:51:00Z"/>
        </w:rPr>
      </w:pPr>
      <w:ins w:id="7384" w:author="Laurence Golding" w:date="2019-05-11T06:51:00Z">
        <w:r>
          <w:t xml:space="preserve">          "name": "CWE",</w:t>
        </w:r>
        <w:r w:rsidR="00666E7C">
          <w:t xml:space="preserve">          # Declares support for CWE.</w:t>
        </w:r>
      </w:ins>
    </w:p>
    <w:p w14:paraId="5D2D1027" w14:textId="5FF8F270" w:rsidR="00957865" w:rsidRDefault="00957865" w:rsidP="00054D45">
      <w:pPr>
        <w:pStyle w:val="Code"/>
        <w:rPr>
          <w:ins w:id="7385" w:author="Laurence Golding" w:date="2019-05-11T06:51:00Z"/>
        </w:rPr>
      </w:pPr>
      <w:ins w:id="7386" w:author="Laurence Golding" w:date="2019-05-11T06:51:00Z">
        <w:r>
          <w:t xml:space="preserve">          "index": 0,</w:t>
        </w:r>
      </w:ins>
    </w:p>
    <w:p w14:paraId="50935DA8" w14:textId="4300C7FA" w:rsidR="00957865" w:rsidRDefault="00957865" w:rsidP="00054D45">
      <w:pPr>
        <w:pStyle w:val="Code"/>
        <w:rPr>
          <w:ins w:id="7387" w:author="Laurence Golding" w:date="2019-05-11T06:51:00Z"/>
        </w:rPr>
      </w:pPr>
      <w:ins w:id="7388" w:author="Laurence Golding" w:date="2019-05-11T06:51:00Z">
        <w:r>
          <w:t xml:space="preserve">          "guid": "11111111-1111-1111-1111-111111111111"</w:t>
        </w:r>
      </w:ins>
    </w:p>
    <w:p w14:paraId="10049119" w14:textId="684F459D" w:rsidR="00957865" w:rsidRDefault="00957865" w:rsidP="00054D45">
      <w:pPr>
        <w:pStyle w:val="Code"/>
        <w:rPr>
          <w:ins w:id="7389" w:author="Laurence Golding" w:date="2019-05-11T06:51:00Z"/>
        </w:rPr>
      </w:pPr>
      <w:ins w:id="7390" w:author="Laurence Golding" w:date="2019-05-11T06:51:00Z">
        <w:r>
          <w:t xml:space="preserve">        },</w:t>
        </w:r>
      </w:ins>
    </w:p>
    <w:p w14:paraId="442E9025" w14:textId="76D984D9" w:rsidR="00957865" w:rsidRDefault="00957865" w:rsidP="00054D45">
      <w:pPr>
        <w:pStyle w:val="Code"/>
        <w:rPr>
          <w:ins w:id="7391" w:author="Laurence Golding" w:date="2019-05-11T06:51:00Z"/>
        </w:rPr>
      </w:pPr>
      <w:ins w:id="7392" w:author="Laurence Golding" w:date="2019-05-11T06:51:00Z">
        <w:r>
          <w:t xml:space="preserve">        {</w:t>
        </w:r>
      </w:ins>
    </w:p>
    <w:p w14:paraId="60F03CE7" w14:textId="363C5568" w:rsidR="00957865" w:rsidRDefault="00957865" w:rsidP="00054D45">
      <w:pPr>
        <w:pStyle w:val="Code"/>
        <w:rPr>
          <w:ins w:id="7393" w:author="Laurence Golding" w:date="2019-05-11T06:51:00Z"/>
        </w:rPr>
      </w:pPr>
      <w:ins w:id="7394" w:author="Laurence Golding" w:date="2019-05-11T06:51:00Z">
        <w:r>
          <w:t xml:space="preserve">          "name": "CodeScanner",</w:t>
        </w:r>
        <w:r w:rsidR="00666E7C">
          <w:t xml:space="preserve">  # Declares support for its custom taxonomy.</w:t>
        </w:r>
      </w:ins>
    </w:p>
    <w:p w14:paraId="41766829" w14:textId="2405B415" w:rsidR="00957865" w:rsidRDefault="00957865" w:rsidP="00054D45">
      <w:pPr>
        <w:pStyle w:val="Code"/>
        <w:rPr>
          <w:ins w:id="7395" w:author="Laurence Golding" w:date="2019-05-11T06:51:00Z"/>
        </w:rPr>
      </w:pPr>
      <w:ins w:id="7396" w:author="Laurence Golding" w:date="2019-05-11T06:51:00Z">
        <w:r>
          <w:t xml:space="preserve">          "guid": "22222222-2222-2222-222222222222"</w:t>
        </w:r>
      </w:ins>
    </w:p>
    <w:p w14:paraId="09DA5D1A" w14:textId="58FD58DD" w:rsidR="00957865" w:rsidRDefault="00957865" w:rsidP="00054D45">
      <w:pPr>
        <w:pStyle w:val="Code"/>
        <w:rPr>
          <w:ins w:id="7397" w:author="Laurence Golding" w:date="2019-05-11T06:51:00Z"/>
        </w:rPr>
      </w:pPr>
      <w:ins w:id="7398" w:author="Laurence Golding" w:date="2019-05-11T06:51:00Z">
        <w:r>
          <w:t xml:space="preserve">        }</w:t>
        </w:r>
      </w:ins>
    </w:p>
    <w:p w14:paraId="5A144B17" w14:textId="0291EB72" w:rsidR="00957865" w:rsidRDefault="00957865" w:rsidP="00054D45">
      <w:pPr>
        <w:pStyle w:val="Code"/>
        <w:rPr>
          <w:ins w:id="7399" w:author="Laurence Golding" w:date="2019-05-11T06:51:00Z"/>
        </w:rPr>
      </w:pPr>
      <w:ins w:id="7400" w:author="Laurence Golding" w:date="2019-05-11T06:51:00Z">
        <w:r>
          <w:t xml:space="preserve">      ]</w:t>
        </w:r>
      </w:ins>
    </w:p>
    <w:p w14:paraId="33022532" w14:textId="44A88C1F" w:rsidR="00957865" w:rsidRDefault="00957865" w:rsidP="00054D45">
      <w:pPr>
        <w:pStyle w:val="Code"/>
        <w:rPr>
          <w:ins w:id="7401" w:author="Laurence Golding" w:date="2019-05-11T06:51:00Z"/>
        </w:rPr>
      </w:pPr>
      <w:ins w:id="7402" w:author="Laurence Golding" w:date="2019-05-11T06:51:00Z">
        <w:r>
          <w:t xml:space="preserve">    }</w:t>
        </w:r>
      </w:ins>
    </w:p>
    <w:p w14:paraId="35CAA9BF" w14:textId="343C4B36" w:rsidR="00957865" w:rsidRDefault="00957865" w:rsidP="00054D45">
      <w:pPr>
        <w:pStyle w:val="Code"/>
        <w:rPr>
          <w:ins w:id="7403" w:author="Laurence Golding" w:date="2019-05-11T06:51:00Z"/>
        </w:rPr>
      </w:pPr>
      <w:ins w:id="7404" w:author="Laurence Golding" w:date="2019-05-11T06:51:00Z">
        <w:r>
          <w:t xml:space="preserve">  },</w:t>
        </w:r>
      </w:ins>
    </w:p>
    <w:p w14:paraId="128CC098" w14:textId="409BF393" w:rsidR="00B47FD2" w:rsidRDefault="00B47FD2" w:rsidP="00B47FD2">
      <w:pPr>
        <w:pStyle w:val="Code"/>
        <w:rPr>
          <w:ins w:id="7405" w:author="Laurence Golding" w:date="2019-05-11T06:51:00Z"/>
        </w:rPr>
      </w:pPr>
      <w:ins w:id="7406" w:author="Laurence Golding" w:date="2019-05-11T06:51:00Z">
        <w:r>
          <w:t xml:space="preserve">  "taxonomies": [</w:t>
        </w:r>
      </w:ins>
    </w:p>
    <w:p w14:paraId="3CC55512" w14:textId="39DC302F" w:rsidR="00B47FD2" w:rsidRDefault="00B47FD2" w:rsidP="00B47FD2">
      <w:pPr>
        <w:pStyle w:val="Code"/>
        <w:rPr>
          <w:ins w:id="7407" w:author="Laurence Golding" w:date="2019-05-11T06:51:00Z"/>
        </w:rPr>
      </w:pPr>
      <w:ins w:id="7408" w:author="Laurence Golding" w:date="2019-05-11T06:51:00Z">
        <w:r>
          <w:t xml:space="preserve">    {                           # A toolComponentReference object.</w:t>
        </w:r>
      </w:ins>
    </w:p>
    <w:p w14:paraId="795D62CF" w14:textId="4F31567C" w:rsidR="00B47FD2" w:rsidRDefault="00B47FD2" w:rsidP="00B47FD2">
      <w:pPr>
        <w:pStyle w:val="Code"/>
        <w:rPr>
          <w:ins w:id="7409" w:author="Laurence Golding" w:date="2019-05-11T06:51:00Z"/>
        </w:rPr>
      </w:pPr>
      <w:ins w:id="7410" w:author="Laurence Golding" w:date="2019-05-11T06:51:00Z">
        <w:r>
          <w:t xml:space="preserve">      "name": "CWE",</w:t>
        </w:r>
      </w:ins>
    </w:p>
    <w:p w14:paraId="0EA4A626" w14:textId="32CFC3F7" w:rsidR="00B47FD2" w:rsidRDefault="00B47FD2" w:rsidP="00B47FD2">
      <w:pPr>
        <w:pStyle w:val="Code"/>
        <w:rPr>
          <w:ins w:id="7411" w:author="Laurence Golding" w:date="2019-05-11T06:51:00Z"/>
        </w:rPr>
      </w:pPr>
      <w:ins w:id="7412" w:author="Laurence Golding" w:date="2019-05-11T06:51:00Z">
        <w:r>
          <w:t xml:space="preserve">      "version": "3.2",</w:t>
        </w:r>
      </w:ins>
    </w:p>
    <w:p w14:paraId="5D86B886" w14:textId="679DAA4D" w:rsidR="00B47FD2" w:rsidRDefault="00B47FD2" w:rsidP="00B47FD2">
      <w:pPr>
        <w:pStyle w:val="Code"/>
        <w:rPr>
          <w:ins w:id="7413" w:author="Laurence Golding" w:date="2019-05-11T06:51:00Z"/>
        </w:rPr>
      </w:pPr>
      <w:ins w:id="7414" w:author="Laurence Golding" w:date="2019-05-11T06:51:00Z">
        <w:r>
          <w:t xml:space="preserve">      "guid": "11111111-1111-1111-1111-111111111111",</w:t>
        </w:r>
      </w:ins>
    </w:p>
    <w:p w14:paraId="1461D9C7" w14:textId="269B486E" w:rsidR="00B47FD2" w:rsidRDefault="00B47FD2" w:rsidP="00B47FD2">
      <w:pPr>
        <w:pStyle w:val="Code"/>
        <w:rPr>
          <w:ins w:id="7415" w:author="Laurence Golding" w:date="2019-05-11T06:51:00Z"/>
        </w:rPr>
      </w:pPr>
      <w:ins w:id="7416" w:author="Laurence Golding" w:date="2019-05-11T06:51:00Z">
        <w:r>
          <w:t xml:space="preserve">      ...</w:t>
        </w:r>
      </w:ins>
    </w:p>
    <w:p w14:paraId="08EC6CC1" w14:textId="79D2E6AB" w:rsidR="00B47FD2" w:rsidRDefault="00B47FD2" w:rsidP="00B47FD2">
      <w:pPr>
        <w:pStyle w:val="Code"/>
        <w:rPr>
          <w:ins w:id="7417" w:author="Laurence Golding" w:date="2019-05-11T06:51:00Z"/>
        </w:rPr>
      </w:pPr>
      <w:ins w:id="7418" w:author="Laurence Golding" w:date="2019-05-11T06:51:00Z">
        <w:r>
          <w:t xml:space="preserve">      "taxa": [</w:t>
        </w:r>
      </w:ins>
    </w:p>
    <w:p w14:paraId="7114EA33" w14:textId="2AE83658" w:rsidR="00B47FD2" w:rsidRDefault="00B47FD2" w:rsidP="00B47FD2">
      <w:pPr>
        <w:pStyle w:val="Code"/>
        <w:rPr>
          <w:ins w:id="7419" w:author="Laurence Golding" w:date="2019-05-11T06:51:00Z"/>
        </w:rPr>
      </w:pPr>
      <w:ins w:id="7420" w:author="Laurence Golding" w:date="2019-05-11T06:51:00Z">
        <w:r>
          <w:t xml:space="preserve">        ...</w:t>
        </w:r>
      </w:ins>
    </w:p>
    <w:p w14:paraId="4A69884F" w14:textId="29798A23" w:rsidR="00B47FD2" w:rsidRDefault="00B47FD2" w:rsidP="00B47FD2">
      <w:pPr>
        <w:pStyle w:val="Code"/>
        <w:rPr>
          <w:ins w:id="7421" w:author="Laurence Golding" w:date="2019-05-11T06:51:00Z"/>
        </w:rPr>
      </w:pPr>
      <w:ins w:id="7422" w:author="Laurence Golding" w:date="2019-05-11T06:51:00Z">
        <w:r>
          <w:t xml:space="preserve">      ]</w:t>
        </w:r>
      </w:ins>
    </w:p>
    <w:p w14:paraId="4D9F1A30" w14:textId="36B53516" w:rsidR="00B47FD2" w:rsidRDefault="00B47FD2" w:rsidP="00B47FD2">
      <w:pPr>
        <w:pStyle w:val="Code"/>
        <w:rPr>
          <w:ins w:id="7423" w:author="Laurence Golding" w:date="2019-05-11T06:51:00Z"/>
        </w:rPr>
      </w:pPr>
      <w:ins w:id="7424" w:author="Laurence Golding" w:date="2019-05-11T06:51:00Z">
        <w:r>
          <w:t xml:space="preserve">    }</w:t>
        </w:r>
      </w:ins>
    </w:p>
    <w:p w14:paraId="6BBC74F5" w14:textId="1A382A5A" w:rsidR="00B47FD2" w:rsidRDefault="00B47FD2" w:rsidP="00B47FD2">
      <w:pPr>
        <w:pStyle w:val="Code"/>
        <w:rPr>
          <w:ins w:id="7425" w:author="Laurence Golding" w:date="2019-05-11T06:51:00Z"/>
        </w:rPr>
      </w:pPr>
      <w:ins w:id="7426" w:author="Laurence Golding" w:date="2019-05-11T06:51:00Z">
        <w:r>
          <w:t xml:space="preserve">  ]</w:t>
        </w:r>
        <w:r w:rsidR="00986C98">
          <w:t>,</w:t>
        </w:r>
      </w:ins>
    </w:p>
    <w:p w14:paraId="230F9BB2" w14:textId="39CE7F49" w:rsidR="00957865" w:rsidRDefault="00957865" w:rsidP="00054D45">
      <w:pPr>
        <w:pStyle w:val="Code"/>
        <w:rPr>
          <w:ins w:id="7427" w:author="Laurence Golding" w:date="2019-05-11T06:51:00Z"/>
        </w:rPr>
      </w:pPr>
      <w:ins w:id="7428" w:author="Laurence Golding" w:date="2019-05-11T06:51:00Z">
        <w:r>
          <w:t xml:space="preserve">  ...</w:t>
        </w:r>
      </w:ins>
    </w:p>
    <w:p w14:paraId="68A7E20E" w14:textId="5C5477FB" w:rsidR="00054D45" w:rsidRDefault="00054D45" w:rsidP="00957865">
      <w:pPr>
        <w:pStyle w:val="Code"/>
        <w:rPr>
          <w:ins w:id="7429" w:author="Laurence Golding" w:date="2019-05-11T06:51:00Z"/>
        </w:rPr>
      </w:pPr>
      <w:ins w:id="7430" w:author="Laurence Golding" w:date="2019-05-11T06:51:00Z">
        <w:r>
          <w:t>}</w:t>
        </w:r>
      </w:ins>
    </w:p>
    <w:p w14:paraId="2F8BB5C5" w14:textId="2FFDB9A7" w:rsidR="00E87C22" w:rsidRDefault="00E87C22" w:rsidP="00E87C22">
      <w:pPr>
        <w:pStyle w:val="Heading3"/>
        <w:rPr>
          <w:ins w:id="7431" w:author="Laurence Golding" w:date="2019-05-11T06:51:00Z"/>
        </w:rPr>
      </w:pPr>
      <w:bookmarkStart w:id="7432" w:name="_Ref4510248"/>
      <w:bookmarkStart w:id="7433" w:name="_Toc8367072"/>
      <w:ins w:id="7434" w:author="Laurence Golding" w:date="2019-05-11T06:51:00Z">
        <w:r>
          <w:t>translationMetadata property</w:t>
        </w:r>
        <w:bookmarkEnd w:id="7432"/>
        <w:bookmarkEnd w:id="7433"/>
      </w:ins>
    </w:p>
    <w:p w14:paraId="33C8052C" w14:textId="08CEBFF0" w:rsidR="00E87C22" w:rsidRPr="00E87C22" w:rsidRDefault="00E87C22" w:rsidP="00E87C22">
      <w:pPr>
        <w:rPr>
          <w:ins w:id="7435" w:author="Laurence Golding" w:date="2019-05-11T06:51:00Z"/>
        </w:rPr>
      </w:pPr>
      <w:ins w:id="7436" w:author="Laurence Golding" w:date="2019-05-11T06:51:00Z">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9127C">
          <w:t>3.19.4</w:t>
        </w:r>
        <w:r w:rsidR="0063571B">
          <w:fldChar w:fldCharType="end"/>
        </w:r>
        <w:r w:rsidR="0063571B">
          <w:t>)</w:t>
        </w:r>
        <w:r>
          <w:t>, it</w:t>
        </w:r>
      </w:ins>
      <w:r>
        <w:t xml:space="preserve"> </w:t>
      </w:r>
      <w:r w:rsidRPr="00E87C22">
        <w:rPr>
          <w:b/>
        </w:rPr>
        <w:t>SHALL</w:t>
      </w:r>
      <w:r>
        <w:t xml:space="preserve"> contain a property named </w:t>
      </w:r>
      <w:del w:id="7437" w:author="Laurence Golding" w:date="2019-05-11T06:51:00Z">
        <w:r w:rsidR="000308F0" w:rsidRPr="008867D2">
          <w:rPr>
            <w:rStyle w:val="CODEtemp"/>
          </w:rPr>
          <w:delText>resourceLocation</w:delText>
        </w:r>
      </w:del>
      <w:ins w:id="7438" w:author="Laurence Golding" w:date="2019-05-11T06:51:00Z">
        <w:r w:rsidRPr="00E87C22">
          <w:rPr>
            <w:rStyle w:val="CODEtemp"/>
          </w:rPr>
          <w:t>translationMetadata</w:t>
        </w:r>
      </w:ins>
      <w:r>
        <w:t xml:space="preserve"> whose value is a </w:t>
      </w:r>
      <w:del w:id="7439" w:author="Laurence Golding" w:date="2019-05-11T06:51:00Z">
        <w:r w:rsidR="000308F0" w:rsidRPr="008867D2">
          <w:rPr>
            <w:rStyle w:val="CODEtemp"/>
          </w:rPr>
          <w:delText>fileLocation</w:delText>
        </w:r>
        <w:r w:rsidR="000308F0">
          <w:delText xml:space="preserve"> object (</w:delText>
        </w:r>
        <w:r w:rsidR="000308F0" w:rsidRPr="008867D2">
          <w:delText>§</w:delText>
        </w:r>
        <w:r w:rsidR="000308F0">
          <w:fldChar w:fldCharType="begin"/>
        </w:r>
        <w:r w:rsidR="000308F0">
          <w:delInstrText xml:space="preserve"> REF _Ref507594747 \r \h </w:delInstrText>
        </w:r>
        <w:r w:rsidR="000308F0">
          <w:fldChar w:fldCharType="separate"/>
        </w:r>
        <w:r w:rsidR="00331070">
          <w:delText>3.2</w:delText>
        </w:r>
        <w:r w:rsidR="000308F0">
          <w:fldChar w:fldCharType="end"/>
        </w:r>
        <w:r w:rsidR="000308F0">
          <w:delText xml:space="preserve">) </w:delText>
        </w:r>
      </w:del>
      <w:ins w:id="7440" w:author="Laurence Golding" w:date="2019-05-11T06:51:00Z">
        <w:r w:rsidRPr="00E87C22">
          <w:rPr>
            <w:rStyle w:val="CODEtemp"/>
          </w:rPr>
          <w:t>translationMetadata</w:t>
        </w:r>
        <w:r>
          <w:t xml:space="preserve"> object (§</w:t>
        </w:r>
        <w:r>
          <w:fldChar w:fldCharType="begin"/>
        </w:r>
        <w:r>
          <w:instrText xml:space="preserve"> REF _Ref4510124 \r \h </w:instrText>
        </w:r>
        <w:r>
          <w:fldChar w:fldCharType="separate"/>
        </w:r>
        <w:r w:rsidR="0009127C">
          <w:t>3.26</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9127C">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ins>
    </w:p>
    <w:p w14:paraId="446475C7" w14:textId="48DDB64E" w:rsidR="0068622C" w:rsidRDefault="00F722EA" w:rsidP="0068622C">
      <w:pPr>
        <w:pStyle w:val="Heading3"/>
        <w:rPr>
          <w:ins w:id="7441" w:author="Laurence Golding" w:date="2019-05-11T06:51:00Z"/>
        </w:rPr>
      </w:pPr>
      <w:bookmarkStart w:id="7442" w:name="_Toc8367073"/>
      <w:bookmarkEnd w:id="7091"/>
      <w:ins w:id="7443" w:author="Laurence Golding" w:date="2019-05-11T06:51:00Z">
        <w:r>
          <w:t>location</w:t>
        </w:r>
        <w:r w:rsidR="0068622C">
          <w:t>s property</w:t>
        </w:r>
        <w:bookmarkEnd w:id="7442"/>
      </w:ins>
    </w:p>
    <w:p w14:paraId="7CAFB9EB" w14:textId="44303B60" w:rsidR="0068622C" w:rsidRDefault="001031B3" w:rsidP="0068622C">
      <w:ins w:id="7444" w:author="Laurence Golding" w:date="2019-05-11T06:51:00Z">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9127C">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9127C">
          <w:t>3.4</w:t>
        </w:r>
        <w:r w:rsidR="00755FD8">
          <w:fldChar w:fldCharType="end"/>
        </w:r>
        <w:r>
          <w:t>)</w:t>
        </w:r>
        <w:r w:rsidR="0068622C">
          <w:t xml:space="preserve"> each of </w:t>
        </w:r>
      </w:ins>
      <w:r w:rsidR="0068622C">
        <w:t xml:space="preserve">which specifies the </w:t>
      </w:r>
      <w:r w:rsidR="00755FD8">
        <w:t>location of</w:t>
      </w:r>
      <w:r w:rsidR="0068622C">
        <w:t xml:space="preserve"> </w:t>
      </w:r>
      <w:del w:id="7445" w:author="Laurence Golding" w:date="2019-05-11T06:51:00Z">
        <w:r w:rsidR="000308F0">
          <w:delText>a directory containing</w:delText>
        </w:r>
      </w:del>
      <w:ins w:id="7446" w:author="Laurence Golding" w:date="2019-05-11T06:51:00Z">
        <w:r w:rsidR="0068622C">
          <w:t>one of</w:t>
        </w:r>
      </w:ins>
      <w:r w:rsidR="0068622C">
        <w:t xml:space="preserve"> the </w:t>
      </w:r>
      <w:del w:id="7447" w:author="Laurence Golding" w:date="2019-05-11T06:51:00Z">
        <w:r w:rsidR="000308F0">
          <w:delText xml:space="preserve">tool’s SARIF resource </w:delText>
        </w:r>
      </w:del>
      <w:r w:rsidR="0068622C">
        <w:t>files</w:t>
      </w:r>
      <w:ins w:id="7448" w:author="Laurence Golding" w:date="2019-05-11T06:51:00Z">
        <w:r w:rsidR="0068622C">
          <w:t xml:space="preserve"> comprising this tool component</w:t>
        </w:r>
      </w:ins>
      <w:r w:rsidR="0068622C">
        <w:t>.</w:t>
      </w:r>
    </w:p>
    <w:p w14:paraId="0962BDB3" w14:textId="77777777" w:rsidR="000308F0" w:rsidRDefault="000308F0" w:rsidP="000308F0">
      <w:pPr>
        <w:rPr>
          <w:del w:id="7449" w:author="Laurence Golding" w:date="2019-05-11T06:51:00Z"/>
        </w:rPr>
      </w:pPr>
      <w:del w:id="7450" w:author="Laurence Golding" w:date="2019-05-11T06:51:00Z">
        <w:r>
          <w:delText xml:space="preserve">If a SARIF producer does not provide external resources, the </w:delText>
        </w:r>
        <w:r w:rsidRPr="008867D2">
          <w:rPr>
            <w:rStyle w:val="CODEtemp"/>
          </w:rPr>
          <w:delText>resourceLocation</w:delText>
        </w:r>
        <w:r>
          <w:delText xml:space="preserve"> property </w:delText>
        </w:r>
        <w:r>
          <w:rPr>
            <w:b/>
          </w:rPr>
          <w:delText>SHALL</w:delText>
        </w:r>
        <w:r>
          <w:delText xml:space="preserve"> be absent.</w:delText>
        </w:r>
      </w:del>
    </w:p>
    <w:p w14:paraId="2C143E1E" w14:textId="77777777" w:rsidR="000308F0" w:rsidRDefault="000308F0" w:rsidP="000308F0">
      <w:pPr>
        <w:rPr>
          <w:del w:id="7451" w:author="Laurence Golding" w:date="2019-05-11T06:51:00Z"/>
        </w:rPr>
      </w:pPr>
      <w:del w:id="7452" w:author="Laurence Golding" w:date="2019-05-11T06:51:00Z">
        <w:r>
          <w:delText xml:space="preserve">If the </w:delText>
        </w:r>
        <w:r w:rsidRPr="008867D2">
          <w:rPr>
            <w:rStyle w:val="CODEtemp"/>
          </w:rPr>
          <w:delText>fileLocation</w:delText>
        </w:r>
        <w:r>
          <w:delText xml:space="preserve"> object’s </w:delText>
        </w:r>
        <w:r w:rsidRPr="008867D2">
          <w:rPr>
            <w:rStyle w:val="CODEtemp"/>
          </w:rPr>
          <w:delText>uri</w:delText>
        </w:r>
        <w:r>
          <w:delText xml:space="preserve"> property (</w:delText>
        </w:r>
        <w:r w:rsidRPr="008867D2">
          <w:delText>§</w:delText>
        </w:r>
        <w:r>
          <w:fldChar w:fldCharType="begin"/>
        </w:r>
        <w:r>
          <w:delInstrText xml:space="preserve"> REF _Ref507592462 \r \h </w:delInstrText>
        </w:r>
        <w:r>
          <w:fldChar w:fldCharType="separate"/>
        </w:r>
        <w:r w:rsidR="00331070">
          <w:delText>3.3.2</w:delText>
        </w:r>
        <w:r>
          <w:fldChar w:fldCharType="end"/>
        </w:r>
        <w:r>
          <w:delText xml:space="preserve">) specifies a relative </w:delText>
        </w:r>
        <w:r w:rsidR="00107336">
          <w:delText>reference</w:delText>
        </w:r>
        <w:r>
          <w:delText xml:space="preserve">, then its </w:delText>
        </w:r>
        <w:r w:rsidRPr="008867D2">
          <w:rPr>
            <w:rStyle w:val="CODEtemp"/>
          </w:rPr>
          <w:delText>uriBaseId</w:delText>
        </w:r>
        <w:r>
          <w:delText xml:space="preserve"> property (</w:delText>
        </w:r>
        <w:r w:rsidRPr="008867D2">
          <w:delText>§</w:delText>
        </w:r>
        <w:r>
          <w:fldChar w:fldCharType="begin"/>
        </w:r>
        <w:r>
          <w:delInstrText xml:space="preserve"> REF _Ref507592476 \r \h </w:delInstrText>
        </w:r>
        <w:r>
          <w:fldChar w:fldCharType="separate"/>
        </w:r>
        <w:r w:rsidR="00331070">
          <w:delText>3.3.3</w:delText>
        </w:r>
        <w:r>
          <w:fldChar w:fldCharType="end"/>
        </w:r>
        <w:r>
          <w:delText xml:space="preserve">) </w:delText>
        </w:r>
        <w:r w:rsidRPr="008867D2">
          <w:rPr>
            <w:b/>
          </w:rPr>
          <w:delText>SHOULD</w:delText>
        </w:r>
        <w:r>
          <w:delText xml:space="preserve"> be present, and the </w:delText>
        </w:r>
        <w:r w:rsidRPr="008867D2">
          <w:rPr>
            <w:rStyle w:val="CODEtemp"/>
          </w:rPr>
          <w:delText>run</w:delText>
        </w:r>
        <w:r>
          <w:delText xml:space="preserve"> object’s </w:delText>
        </w:r>
        <w:r w:rsidRPr="008867D2">
          <w:rPr>
            <w:rStyle w:val="CODEtemp"/>
          </w:rPr>
          <w:delText>originalUriBaseIds</w:delText>
        </w:r>
        <w:r>
          <w:delText xml:space="preserve"> property (</w:delText>
        </w:r>
        <w:r w:rsidRPr="008867D2">
          <w:delText>§</w:delText>
        </w:r>
        <w:r>
          <w:fldChar w:fldCharType="begin"/>
        </w:r>
        <w:r>
          <w:delInstrText xml:space="preserve"> REF _Ref508869459 \r \h </w:delInstrText>
        </w:r>
        <w:r>
          <w:fldChar w:fldCharType="separate"/>
        </w:r>
        <w:r w:rsidR="00331070">
          <w:delText>3.11.12</w:delText>
        </w:r>
        <w:r>
          <w:fldChar w:fldCharType="end"/>
        </w:r>
        <w:r>
          <w:delText xml:space="preserve">) </w:delText>
        </w:r>
        <w:r w:rsidRPr="008867D2">
          <w:rPr>
            <w:b/>
          </w:rPr>
          <w:delText>SHOULD</w:delText>
        </w:r>
        <w:r>
          <w:delText xml:space="preserve"> contain a property corresponding to the </w:delText>
        </w:r>
        <w:r w:rsidRPr="008867D2">
          <w:rPr>
            <w:rStyle w:val="CODEtemp"/>
          </w:rPr>
          <w:delText>uriBaseId</w:delText>
        </w:r>
        <w:r>
          <w:delText xml:space="preserve"> property.</w:delText>
        </w:r>
      </w:del>
    </w:p>
    <w:p w14:paraId="1F9FC052" w14:textId="77777777" w:rsidR="000308F0" w:rsidRDefault="000308F0" w:rsidP="000308F0">
      <w:pPr>
        <w:pStyle w:val="Note"/>
        <w:rPr>
          <w:del w:id="7453" w:author="Laurence Golding" w:date="2019-05-11T06:51:00Z"/>
        </w:rPr>
      </w:pPr>
      <w:del w:id="7454" w:author="Laurence Golding" w:date="2019-05-11T06:51:00Z">
        <w:r>
          <w:delText>EXAMPLE 1: In this example, a subdirectory of the analysis tool’s installation directory contains the SARIF resource files.</w:delText>
        </w:r>
      </w:del>
    </w:p>
    <w:p w14:paraId="0DBFD53F" w14:textId="4EA1BED6" w:rsidR="00D61B3C" w:rsidRDefault="000308F0" w:rsidP="00D61B3C">
      <w:pPr>
        <w:pStyle w:val="Heading3"/>
        <w:rPr>
          <w:ins w:id="7455" w:author="Laurence Golding" w:date="2019-05-11T06:51:00Z"/>
        </w:rPr>
      </w:pPr>
      <w:del w:id="7456" w:author="Laurence Golding" w:date="2019-05-11T06:51:00Z">
        <w:r>
          <w:delText xml:space="preserve">{                </w:delText>
        </w:r>
      </w:del>
      <w:bookmarkStart w:id="7457" w:name="_Ref4574634"/>
      <w:bookmarkStart w:id="7458" w:name="_Toc8367074"/>
      <w:bookmarkStart w:id="7459" w:name="_Hlk4574305"/>
      <w:ins w:id="7460" w:author="Laurence Golding" w:date="2019-05-11T06:51:00Z">
        <w:r w:rsidR="00D61B3C">
          <w:t>contents property</w:t>
        </w:r>
        <w:bookmarkEnd w:id="7457"/>
        <w:bookmarkEnd w:id="7458"/>
      </w:ins>
    </w:p>
    <w:p w14:paraId="0F6A9DFB" w14:textId="25227111" w:rsidR="00D61B3C" w:rsidRDefault="00D61B3C" w:rsidP="00D61B3C">
      <w:pPr>
        <w:rPr>
          <w:ins w:id="7461" w:author="Laurence Golding" w:date="2019-05-11T06:51:00Z"/>
        </w:rPr>
      </w:pPr>
      <w:ins w:id="7462" w:author="Laurence Golding" w:date="2019-05-11T06:51:00Z">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9127C">
          <w:t>3.7.3</w:t>
        </w:r>
        <w:r w:rsidR="00011746">
          <w:fldChar w:fldCharType="end"/>
        </w:r>
        <w:r>
          <w:t>) strings each of which is one of the following values with the specified meanings:</w:t>
        </w:r>
      </w:ins>
    </w:p>
    <w:p w14:paraId="5F23B00A" w14:textId="178A13F4" w:rsidR="00D61B3C" w:rsidRDefault="009634AB" w:rsidP="007F356E">
      <w:pPr>
        <w:pStyle w:val="ListParagraph"/>
        <w:numPr>
          <w:ilvl w:val="0"/>
          <w:numId w:val="70"/>
        </w:numPr>
        <w:rPr>
          <w:ins w:id="7463" w:author="Laurence Golding" w:date="2019-05-11T06:51:00Z"/>
        </w:rPr>
      </w:pPr>
      <w:ins w:id="7464" w:author="Laurence Golding" w:date="2019-05-11T06:51:00Z">
        <w:r w:rsidRPr="002C7CFC">
          <w:rPr>
            <w:rStyle w:val="CODEtemp"/>
          </w:rPr>
          <w:t>"localizedData"</w:t>
        </w:r>
        <w:r>
          <w:t>: The component includes localizable strings (§</w:t>
        </w:r>
        <w:r>
          <w:fldChar w:fldCharType="begin"/>
        </w:r>
        <w:r>
          <w:instrText xml:space="preserve"> REF _Ref4509677 \r \h </w:instrText>
        </w:r>
        <w:r>
          <w:fldChar w:fldCharType="separate"/>
        </w:r>
        <w:r w:rsidR="0009127C">
          <w:t>3.5.1</w:t>
        </w:r>
        <w:r>
          <w:fldChar w:fldCharType="end"/>
        </w:r>
        <w:r>
          <w:t>) such as rule messages.</w:t>
        </w:r>
      </w:ins>
    </w:p>
    <w:p w14:paraId="73DB6D23" w14:textId="7ADE9F63" w:rsidR="009634AB" w:rsidRDefault="009634AB" w:rsidP="007F356E">
      <w:pPr>
        <w:pStyle w:val="ListParagraph"/>
        <w:numPr>
          <w:ilvl w:val="0"/>
          <w:numId w:val="70"/>
        </w:numPr>
        <w:rPr>
          <w:ins w:id="7465" w:author="Laurence Golding" w:date="2019-05-11T06:51:00Z"/>
        </w:rPr>
      </w:pPr>
      <w:ins w:id="7466" w:author="Laurence Golding" w:date="2019-05-11T06:51:00Z">
        <w:r w:rsidRPr="002C7CFC">
          <w:rPr>
            <w:rStyle w:val="CODEtemp"/>
          </w:rPr>
          <w:t>"nonLocalizedData"</w:t>
        </w:r>
        <w:r>
          <w:t>: The component includes non-localizable properties such as rule severity levels.</w:t>
        </w:r>
      </w:ins>
    </w:p>
    <w:p w14:paraId="645254DE" w14:textId="31636E86" w:rsidR="00D61B3C" w:rsidRDefault="00D61B3C" w:rsidP="00011746">
      <w:pPr>
        <w:rPr>
          <w:ins w:id="7467" w:author="Laurence Golding" w:date="2019-05-11T06:51:00Z"/>
        </w:rPr>
      </w:pPr>
      <w:ins w:id="7468" w:author="Laurence Golding" w:date="2019-05-11T06:51:00Z">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ins>
    </w:p>
    <w:p w14:paraId="6FDBF1F5" w14:textId="721A5854" w:rsidR="00D61B3C" w:rsidRDefault="00D61B3C" w:rsidP="00011746">
      <w:pPr>
        <w:pStyle w:val="Note"/>
        <w:rPr>
          <w:ins w:id="7469" w:author="Laurence Golding" w:date="2019-05-11T06:51:00Z"/>
        </w:rPr>
      </w:pPr>
      <w:ins w:id="7470" w:author="Laurence Golding" w:date="2019-05-11T06:51:00Z">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9127C">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9127C">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ins>
    </w:p>
    <w:p w14:paraId="31E0DAF8" w14:textId="093F6AA6" w:rsidR="00833112" w:rsidRPr="00D47FCA" w:rsidRDefault="007334F4" w:rsidP="00D47FCA">
      <w:pPr>
        <w:pStyle w:val="Note"/>
        <w:rPr>
          <w:ins w:id="7471" w:author="Laurence Golding" w:date="2019-05-11T06:51:00Z"/>
        </w:rPr>
      </w:pPr>
      <w:ins w:id="7472" w:author="Laurence Golding" w:date="2019-05-11T06:51:00Z">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ins>
    </w:p>
    <w:p w14:paraId="1B14D051" w14:textId="23C2C979" w:rsidR="00D61B3C" w:rsidRDefault="00D61B3C" w:rsidP="00D61B3C">
      <w:pPr>
        <w:pStyle w:val="Heading3"/>
        <w:rPr>
          <w:ins w:id="7473" w:author="Laurence Golding" w:date="2019-05-11T06:51:00Z"/>
        </w:rPr>
      </w:pPr>
      <w:bookmarkStart w:id="7474" w:name="_Toc8367075"/>
      <w:bookmarkStart w:id="7475" w:name="_Hlk4575434"/>
      <w:bookmarkEnd w:id="7459"/>
      <w:ins w:id="7476" w:author="Laurence Golding" w:date="2019-05-11T06:51:00Z">
        <w:r>
          <w:t>isComprehensive property</w:t>
        </w:r>
        <w:bookmarkEnd w:id="7474"/>
      </w:ins>
    </w:p>
    <w:p w14:paraId="02B7E407" w14:textId="6D8506DF" w:rsidR="002C7CFC" w:rsidRDefault="002C7CFC" w:rsidP="002C7CFC">
      <w:pPr>
        <w:rPr>
          <w:ins w:id="7477" w:author="Laurence Golding" w:date="2019-05-11T06:51:00Z"/>
        </w:rPr>
      </w:pPr>
      <w:ins w:id="7478" w:author="Laurence Golding" w:date="2019-05-11T06:51:00Z">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9127C">
          <w:t>3.19.29</w:t>
        </w:r>
        <w:r>
          <w:fldChar w:fldCharType="end"/>
        </w:r>
        <w:r>
          <w:t xml:space="preserve">) and </w:t>
        </w:r>
        <w:r w:rsidRPr="002C7CFC">
          <w:rPr>
            <w:rStyle w:val="CODEtemp"/>
          </w:rPr>
          <w:t>false</w:t>
        </w:r>
        <w:r>
          <w:t xml:space="preserve"> otherwise.</w:t>
        </w:r>
      </w:ins>
    </w:p>
    <w:p w14:paraId="75898986" w14:textId="4BD3D830" w:rsidR="002C7CFC" w:rsidRDefault="002C7CFC" w:rsidP="002C7CFC">
      <w:pPr>
        <w:rPr>
          <w:ins w:id="7479" w:author="Laurence Golding" w:date="2019-05-11T06:51:00Z"/>
        </w:rPr>
      </w:pPr>
      <w:ins w:id="7480" w:author="Laurence Golding" w:date="2019-05-11T06:51:00Z">
        <w:r>
          <w:t xml:space="preserve">If </w:t>
        </w:r>
        <w:r w:rsidRPr="002C7CFC">
          <w:rPr>
            <w:rStyle w:val="CODEtemp"/>
          </w:rPr>
          <w:t>isComprehensive</w:t>
        </w:r>
        <w:r>
          <w:t xml:space="preserve"> is absent</w:t>
        </w:r>
        <w:r w:rsidR="00F9735E">
          <w:t>,</w:t>
        </w:r>
        <w:r>
          <w:t xml:space="preserve"> it </w:t>
        </w:r>
        <w:r w:rsidRPr="002C7CFC">
          <w:rPr>
            <w:b/>
          </w:rPr>
          <w:t>SHALL</w:t>
        </w:r>
        <w:r>
          <w:t xml:space="preserve"> default to </w:t>
        </w:r>
        <w:r w:rsidRPr="002C7CFC">
          <w:rPr>
            <w:rStyle w:val="CODEtemp"/>
          </w:rPr>
          <w:t>false</w:t>
        </w:r>
        <w:r>
          <w:t>.</w:t>
        </w:r>
      </w:ins>
    </w:p>
    <w:p w14:paraId="6EC41F42" w14:textId="1E641427" w:rsidR="002C7CFC" w:rsidRDefault="002C7CFC" w:rsidP="002C7CFC">
      <w:pPr>
        <w:pStyle w:val="Note"/>
        <w:rPr>
          <w:ins w:id="7481" w:author="Laurence Golding" w:date="2019-05-11T06:51:00Z"/>
        </w:rPr>
      </w:pPr>
      <w:ins w:id="7482" w:author="Laurence Golding" w:date="2019-05-11T06:51:00Z">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9127C">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9127C">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ins>
    </w:p>
    <w:p w14:paraId="6C106F6E" w14:textId="5B8DA8C8" w:rsidR="002C7CFC" w:rsidRPr="002C7CFC" w:rsidRDefault="002C7CFC" w:rsidP="002C7CFC">
      <w:pPr>
        <w:pStyle w:val="Note"/>
        <w:rPr>
          <w:ins w:id="7483" w:author="Laurence Golding" w:date="2019-05-11T06:51:00Z"/>
        </w:rPr>
      </w:pPr>
      <w:ins w:id="7484" w:author="Laurence Golding" w:date="2019-05-11T06:51:00Z">
        <w:r>
          <w:t>So, for example, the author of a translation (§</w:t>
        </w:r>
        <w:r>
          <w:fldChar w:fldCharType="begin"/>
        </w:r>
        <w:r>
          <w:instrText xml:space="preserve"> REF _Ref4572683 \r \h </w:instrText>
        </w:r>
        <w:r>
          <w:fldChar w:fldCharType="separate"/>
        </w:r>
        <w:r w:rsidR="0009127C">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9127C">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ins>
    </w:p>
    <w:p w14:paraId="21730FAA" w14:textId="3A59578A" w:rsidR="00D61B3C" w:rsidRDefault="00D61B3C" w:rsidP="00D61B3C">
      <w:pPr>
        <w:pStyle w:val="Heading3"/>
        <w:rPr>
          <w:ins w:id="7485" w:author="Laurence Golding" w:date="2019-05-11T06:51:00Z"/>
        </w:rPr>
      </w:pPr>
      <w:bookmarkStart w:id="7486" w:name="_Ref4579138"/>
      <w:bookmarkStart w:id="7487" w:name="_Toc8367076"/>
      <w:bookmarkEnd w:id="7475"/>
      <w:ins w:id="7488" w:author="Laurence Golding" w:date="2019-05-11T06:51:00Z">
        <w:r>
          <w:t>localizedDataSemanticVersion property</w:t>
        </w:r>
        <w:bookmarkEnd w:id="7486"/>
        <w:bookmarkEnd w:id="7487"/>
      </w:ins>
    </w:p>
    <w:p w14:paraId="2EF95A1D" w14:textId="53951D55" w:rsidR="002C7CFC" w:rsidRDefault="002C7CFC" w:rsidP="002C7CFC">
      <w:pPr>
        <w:rPr>
          <w:ins w:id="7489" w:author="Laurence Golding" w:date="2019-05-11T06:51:00Z"/>
        </w:rPr>
      </w:pPr>
      <w:ins w:id="7490" w:author="Laurence Golding" w:date="2019-05-11T06:51:00Z">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9127C">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r w:rsidR="005C469B">
          <w:fldChar w:fldCharType="begin"/>
        </w:r>
        <w:r w:rsidR="005C469B">
          <w:instrText xml:space="preserve"> HYPERLINK \l "SEMVER" </w:instrText>
        </w:r>
        <w:r w:rsidR="005C469B">
          <w:fldChar w:fldCharType="separate"/>
        </w:r>
        <w:r w:rsidR="00FA0F69" w:rsidRPr="00FA0F69">
          <w:rPr>
            <w:rStyle w:val="Hyperlink"/>
          </w:rPr>
          <w:t>SEMVER</w:t>
        </w:r>
        <w:r w:rsidR="005C469B">
          <w:rPr>
            <w:rStyle w:val="Hyperlink"/>
          </w:rPr>
          <w:fldChar w:fldCharType="end"/>
        </w:r>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9127C">
          <w:t>3.5.1</w:t>
        </w:r>
        <w:r w:rsidR="0012491A">
          <w:fldChar w:fldCharType="end"/>
        </w:r>
        <w:r w:rsidR="0012491A">
          <w:t>) that are present in this component.</w:t>
        </w:r>
      </w:ins>
    </w:p>
    <w:p w14:paraId="6F4F5CD7" w14:textId="1C11A68A" w:rsidR="00FA0F69" w:rsidRDefault="00FA0F69" w:rsidP="002C7CFC">
      <w:pPr>
        <w:rPr>
          <w:ins w:id="7491" w:author="Laurence Golding" w:date="2019-05-11T06:51:00Z"/>
        </w:rPr>
      </w:pPr>
      <w:ins w:id="7492" w:author="Laurence Golding" w:date="2019-05-11T06:51:00Z">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9127C">
          <w:t>3.19.12</w:t>
        </w:r>
        <w:r>
          <w:fldChar w:fldCharType="end"/>
        </w:r>
        <w:r>
          <w:t>).</w:t>
        </w:r>
      </w:ins>
    </w:p>
    <w:p w14:paraId="034B74E9" w14:textId="59807DE6" w:rsidR="005E33DB" w:rsidRDefault="005E33DB" w:rsidP="005E33DB">
      <w:pPr>
        <w:pStyle w:val="Note"/>
        <w:rPr>
          <w:ins w:id="7493" w:author="Laurence Golding" w:date="2019-05-11T06:51:00Z"/>
        </w:rPr>
      </w:pPr>
      <w:ins w:id="7494" w:author="Laurence Golding" w:date="2019-05-11T06:51:00Z">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9127C">
          <w:t>3.19.32</w:t>
        </w:r>
        <w:r>
          <w:fldChar w:fldCharType="end"/>
        </w:r>
        <w:r>
          <w:t>) for an explanation of how these two properties interact.</w:t>
        </w:r>
      </w:ins>
    </w:p>
    <w:p w14:paraId="74663438" w14:textId="67CAF75C" w:rsidR="00EB0482" w:rsidRPr="00EB0482" w:rsidRDefault="00EB0482" w:rsidP="00EB0482">
      <w:pPr>
        <w:pStyle w:val="Note"/>
        <w:rPr>
          <w:ins w:id="7495" w:author="Laurence Golding" w:date="2019-05-11T06:51:00Z"/>
        </w:rPr>
      </w:pPr>
      <w:bookmarkStart w:id="7496" w:name="_Hlk4590100"/>
      <w:ins w:id="7497" w:author="Laurence Golding" w:date="2019-05-11T06:51:00Z">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9127C">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ins>
    </w:p>
    <w:p w14:paraId="2E5E71FD" w14:textId="544BD58B" w:rsidR="00D61B3C" w:rsidRDefault="00D61B3C" w:rsidP="00D61B3C">
      <w:pPr>
        <w:pStyle w:val="Heading3"/>
        <w:rPr>
          <w:ins w:id="7498" w:author="Laurence Golding" w:date="2019-05-11T06:51:00Z"/>
        </w:rPr>
      </w:pPr>
      <w:bookmarkStart w:id="7499" w:name="_Ref4578450"/>
      <w:bookmarkStart w:id="7500" w:name="_Toc8367077"/>
      <w:bookmarkStart w:id="7501" w:name="_Hlk4588529"/>
      <w:bookmarkEnd w:id="7496"/>
      <w:ins w:id="7502" w:author="Laurence Golding" w:date="2019-05-11T06:51:00Z">
        <w:r>
          <w:t>minimumRequiredLocalizedDataSemanticVersion property</w:t>
        </w:r>
        <w:bookmarkEnd w:id="7499"/>
        <w:bookmarkEnd w:id="7500"/>
      </w:ins>
    </w:p>
    <w:p w14:paraId="201120CB" w14:textId="0AB51F19" w:rsidR="005E33DB" w:rsidRDefault="005E33DB" w:rsidP="005E33DB">
      <w:pPr>
        <w:rPr>
          <w:ins w:id="7503" w:author="Laurence Golding" w:date="2019-05-11T06:51:00Z"/>
        </w:rPr>
      </w:pPr>
      <w:ins w:id="7504" w:author="Laurence Golding" w:date="2019-05-11T06:51:00Z">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9127C">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r w:rsidR="005C469B">
          <w:fldChar w:fldCharType="begin"/>
        </w:r>
        <w:r w:rsidR="005C469B">
          <w:instrText xml:space="preserve"> HYPERLINK \l "SEMVER" </w:instrText>
        </w:r>
        <w:r w:rsidR="005C469B">
          <w:fldChar w:fldCharType="separate"/>
        </w:r>
        <w:r w:rsidRPr="00FA0F69">
          <w:rPr>
            <w:rStyle w:val="Hyperlink"/>
          </w:rPr>
          <w:t>SEMVER</w:t>
        </w:r>
        <w:r w:rsidR="005C469B">
          <w:rPr>
            <w:rStyle w:val="Hyperlink"/>
          </w:rPr>
          <w:fldChar w:fldCharType="end"/>
        </w:r>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ins>
    </w:p>
    <w:p w14:paraId="7C4C07D7" w14:textId="220901A8" w:rsidR="005E33DB" w:rsidRDefault="005E33DB" w:rsidP="005E33DB">
      <w:pPr>
        <w:rPr>
          <w:ins w:id="7505" w:author="Laurence Golding" w:date="2019-05-11T06:51:00Z"/>
        </w:rPr>
      </w:pPr>
      <w:ins w:id="7506" w:author="Laurence Golding" w:date="2019-05-11T06:51:00Z">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9127C">
          <w:t>3.19.12</w:t>
        </w:r>
        <w:r w:rsidR="0012491A">
          <w:fldChar w:fldCharType="end"/>
        </w:r>
        <w:r w:rsidR="0012491A">
          <w:t>).</w:t>
        </w:r>
      </w:ins>
    </w:p>
    <w:p w14:paraId="5A046F69" w14:textId="39D0FDC6" w:rsidR="005E33DB" w:rsidRDefault="0005029C" w:rsidP="0012491A">
      <w:pPr>
        <w:rPr>
          <w:ins w:id="7507" w:author="Laurence Golding" w:date="2019-05-11T06:51:00Z"/>
        </w:rPr>
      </w:pPr>
      <w:ins w:id="7508" w:author="Laurence Golding" w:date="2019-05-11T06:51:00Z">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9127C">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ins>
    </w:p>
    <w:p w14:paraId="33A04BFB" w14:textId="17C243DF" w:rsidR="00A241BC" w:rsidRDefault="00A241BC" w:rsidP="00A241BC">
      <w:pPr>
        <w:pStyle w:val="Note"/>
        <w:rPr>
          <w:ins w:id="7509" w:author="Laurence Golding" w:date="2019-05-11T06:51:00Z"/>
        </w:rPr>
      </w:pPr>
      <w:ins w:id="7510" w:author="Laurence Golding" w:date="2019-05-11T06:51:00Z">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ins>
    </w:p>
    <w:p w14:paraId="5A8FB8CF" w14:textId="3896F724" w:rsidR="00A241BC" w:rsidRDefault="00A241BC" w:rsidP="00A241BC">
      <w:pPr>
        <w:pStyle w:val="Note"/>
        <w:rPr>
          <w:ins w:id="7511" w:author="Laurence Golding" w:date="2019-05-11T06:51:00Z"/>
        </w:rPr>
      </w:pPr>
      <w:ins w:id="7512" w:author="Laurence Golding" w:date="2019-05-11T06:51:00Z">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9127C">
          <w:t>3.14.9</w:t>
        </w:r>
        <w:r>
          <w:fldChar w:fldCharType="end"/>
        </w:r>
        <w:r>
          <w:t>) is acceptable.</w:t>
        </w:r>
      </w:ins>
    </w:p>
    <w:p w14:paraId="0498233A" w14:textId="2E2308A9" w:rsidR="00A241BC" w:rsidRDefault="00A241BC" w:rsidP="00A241BC">
      <w:pPr>
        <w:pStyle w:val="Code"/>
        <w:pPrChange w:id="7513" w:author="Laurence Golding" w:date="2019-05-11T06:51:00Z">
          <w:pPr>
            <w:pStyle w:val="Codesmall"/>
          </w:pPr>
        </w:pPrChange>
      </w:pPr>
      <w:bookmarkStart w:id="7514" w:name="_Ref4580685"/>
      <w:ins w:id="7515" w:author="Laurence Golding" w:date="2019-05-11T06:51:00Z">
        <w:r>
          <w:t>{</w:t>
        </w:r>
      </w:ins>
      <w:r>
        <w:t xml:space="preserve">                                  # A run object (</w:t>
      </w:r>
      <w:r w:rsidRPr="003B5868">
        <w:t>§</w:t>
      </w:r>
      <w:r>
        <w:fldChar w:fldCharType="begin"/>
      </w:r>
      <w:r>
        <w:instrText xml:space="preserve"> REF _Ref493349997 \r \h </w:instrText>
      </w:r>
      <w:r>
        <w:fldChar w:fldCharType="separate"/>
      </w:r>
      <w:r w:rsidR="0009127C">
        <w:t>3.</w:t>
      </w:r>
      <w:del w:id="7516" w:author="Laurence Golding" w:date="2019-05-11T06:51:00Z">
        <w:r w:rsidR="00331070">
          <w:delText>11</w:delText>
        </w:r>
      </w:del>
      <w:ins w:id="7517" w:author="Laurence Golding" w:date="2019-05-11T06:51:00Z">
        <w:r w:rsidR="0009127C">
          <w:t>14</w:t>
        </w:r>
      </w:ins>
      <w:r>
        <w:fldChar w:fldCharType="end"/>
      </w:r>
      <w:r>
        <w:t>).</w:t>
      </w:r>
    </w:p>
    <w:p w14:paraId="50D548CE" w14:textId="71687FB2" w:rsidR="00A241BC" w:rsidRDefault="00A241BC" w:rsidP="00A241BC">
      <w:pPr>
        <w:pStyle w:val="Code"/>
        <w:pPrChange w:id="7518" w:author="Laurence Golding" w:date="2019-05-11T06:51:00Z">
          <w:pPr>
            <w:pStyle w:val="Codesmall"/>
          </w:pPr>
        </w:pPrChange>
      </w:pPr>
      <w:r>
        <w:t xml:space="preserve">  "tool": {</w:t>
      </w:r>
      <w:ins w:id="7519" w:author="Laurence Golding" w:date="2019-05-11T06:51:00Z">
        <w:r>
          <w:t xml:space="preserve">                        # See </w:t>
        </w:r>
        <w:r w:rsidRPr="003B5868">
          <w:t>§</w:t>
        </w:r>
        <w:r>
          <w:fldChar w:fldCharType="begin"/>
        </w:r>
        <w:r>
          <w:instrText xml:space="preserve"> REF _Ref493350956 \r \h </w:instrText>
        </w:r>
        <w:r>
          <w:fldChar w:fldCharType="separate"/>
        </w:r>
        <w:r w:rsidR="0009127C">
          <w:t>3.14.6</w:t>
        </w:r>
        <w:r>
          <w:fldChar w:fldCharType="end"/>
        </w:r>
        <w:r>
          <w:t>.</w:t>
        </w:r>
      </w:ins>
    </w:p>
    <w:p w14:paraId="2156E745" w14:textId="4A45338E" w:rsidR="00A241BC" w:rsidRDefault="00A241BC" w:rsidP="00A241BC">
      <w:pPr>
        <w:pStyle w:val="Code"/>
        <w:rPr>
          <w:ins w:id="7520" w:author="Laurence Golding" w:date="2019-05-11T06:51:00Z"/>
        </w:rPr>
      </w:pPr>
      <w:ins w:id="7521" w:author="Laurence Golding" w:date="2019-05-11T06:51:00Z">
        <w:r>
          <w:t xml:space="preserve">    "driver": {                    # See </w:t>
        </w:r>
        <w:r w:rsidRPr="003B5868">
          <w:t>§</w:t>
        </w:r>
        <w:r>
          <w:fldChar w:fldCharType="begin"/>
        </w:r>
        <w:r>
          <w:instrText xml:space="preserve"> REF _Ref3663219 \r \h </w:instrText>
        </w:r>
        <w:r>
          <w:fldChar w:fldCharType="separate"/>
        </w:r>
        <w:r w:rsidR="0009127C">
          <w:t>3.18.2</w:t>
        </w:r>
        <w:r>
          <w:fldChar w:fldCharType="end"/>
        </w:r>
        <w:r>
          <w:t>.</w:t>
        </w:r>
      </w:ins>
    </w:p>
    <w:p w14:paraId="1DF31324" w14:textId="11100AF9" w:rsidR="00A241BC" w:rsidRDefault="00A241BC" w:rsidP="00A241BC">
      <w:pPr>
        <w:pStyle w:val="Code"/>
        <w:pPrChange w:id="7522" w:author="Laurence Golding" w:date="2019-05-11T06:51:00Z">
          <w:pPr>
            <w:pStyle w:val="Codesmall"/>
          </w:pPr>
        </w:pPrChange>
      </w:pPr>
      <w:ins w:id="7523" w:author="Laurence Golding" w:date="2019-05-11T06:51:00Z">
        <w:r>
          <w:t xml:space="preserve">  </w:t>
        </w:r>
      </w:ins>
      <w:r>
        <w:t xml:space="preserve">    "name": "</w:t>
      </w:r>
      <w:del w:id="7524" w:author="Laurence Golding" w:date="2019-05-11T06:51:00Z">
        <w:r w:rsidR="000308F0">
          <w:delText>SecurityScanner</w:delText>
        </w:r>
      </w:del>
      <w:ins w:id="7525" w:author="Laurence Golding" w:date="2019-05-11T06:51:00Z">
        <w:r>
          <w:t>CodeScanner</w:t>
        </w:r>
      </w:ins>
      <w:r>
        <w:t>",</w:t>
      </w:r>
    </w:p>
    <w:p w14:paraId="2F81A230" w14:textId="77777777" w:rsidR="000308F0" w:rsidRDefault="000308F0" w:rsidP="000308F0">
      <w:pPr>
        <w:pStyle w:val="Codesmall"/>
        <w:rPr>
          <w:del w:id="7526" w:author="Laurence Golding" w:date="2019-05-11T06:51:00Z"/>
        </w:rPr>
      </w:pPr>
      <w:del w:id="7527" w:author="Laurence Golding" w:date="2019-05-11T06:51:00Z">
        <w:r>
          <w:delText xml:space="preserve">    "version": "2.0.1",</w:delText>
        </w:r>
      </w:del>
    </w:p>
    <w:p w14:paraId="6110A7E7" w14:textId="1B37D9F7" w:rsidR="00A241BC" w:rsidRDefault="000308F0" w:rsidP="00A241BC">
      <w:pPr>
        <w:pStyle w:val="Code"/>
        <w:rPr>
          <w:ins w:id="7528" w:author="Laurence Golding" w:date="2019-05-11T06:51:00Z"/>
        </w:rPr>
      </w:pPr>
      <w:del w:id="7529" w:author="Laurence Golding" w:date="2019-05-11T06:51:00Z">
        <w:r>
          <w:delText xml:space="preserve">    "resourceLocation": {</w:delText>
        </w:r>
      </w:del>
      <w:ins w:id="7530" w:author="Laurence Golding" w:date="2019-05-11T06:51:00Z">
        <w:r w:rsidR="00A241BC">
          <w:t xml:space="preserve">      "semanticVersion": "3.3",    # See </w:t>
        </w:r>
        <w:r w:rsidR="00A241BC" w:rsidRPr="003B5868">
          <w:t>§</w:t>
        </w:r>
        <w:r w:rsidR="00A241BC">
          <w:fldChar w:fldCharType="begin"/>
        </w:r>
        <w:r w:rsidR="00A241BC">
          <w:instrText xml:space="preserve"> REF _Ref493409198 \r \h </w:instrText>
        </w:r>
        <w:r w:rsidR="00A241BC">
          <w:fldChar w:fldCharType="separate"/>
        </w:r>
        <w:r w:rsidR="0009127C">
          <w:t>3.19.12</w:t>
        </w:r>
        <w:r w:rsidR="00A241BC">
          <w:fldChar w:fldCharType="end"/>
        </w:r>
        <w:r w:rsidR="00A241BC">
          <w:t>.</w:t>
        </w:r>
      </w:ins>
    </w:p>
    <w:p w14:paraId="0CAE0AFD" w14:textId="4138CB81" w:rsidR="00A241BC" w:rsidRDefault="00A241BC" w:rsidP="00A241BC">
      <w:pPr>
        <w:pStyle w:val="Code"/>
        <w:rPr>
          <w:ins w:id="7531" w:author="Laurence Golding" w:date="2019-05-11T06:51:00Z"/>
        </w:rPr>
      </w:pPr>
      <w:ins w:id="7532" w:author="Laurence Golding" w:date="2019-05-11T06:51:00Z">
        <w:r>
          <w:t xml:space="preserve">      "minimumRequiredLocalizedDataSemanticVersion": "3.1",</w:t>
        </w:r>
      </w:ins>
    </w:p>
    <w:p w14:paraId="3AE3DA26" w14:textId="4730CD7C" w:rsidR="00A241BC" w:rsidRDefault="00A241BC" w:rsidP="00A241BC">
      <w:pPr>
        <w:pStyle w:val="Code"/>
        <w:rPr>
          <w:ins w:id="7533" w:author="Laurence Golding" w:date="2019-05-11T06:51:00Z"/>
        </w:rPr>
      </w:pPr>
      <w:ins w:id="7534" w:author="Laurence Golding" w:date="2019-05-11T06:51:00Z">
        <w:r>
          <w:t xml:space="preserve">      ...</w:t>
        </w:r>
      </w:ins>
    </w:p>
    <w:p w14:paraId="0BE84156" w14:textId="77777777" w:rsidR="00A241BC" w:rsidRDefault="00A241BC" w:rsidP="00A241BC">
      <w:pPr>
        <w:pStyle w:val="Code"/>
        <w:rPr>
          <w:ins w:id="7535" w:author="Laurence Golding" w:date="2019-05-11T06:51:00Z"/>
        </w:rPr>
      </w:pPr>
      <w:ins w:id="7536" w:author="Laurence Golding" w:date="2019-05-11T06:51:00Z">
        <w:r>
          <w:t xml:space="preserve">    }</w:t>
        </w:r>
      </w:ins>
    </w:p>
    <w:p w14:paraId="681F4746" w14:textId="77777777" w:rsidR="00A241BC" w:rsidRDefault="00A241BC" w:rsidP="00A241BC">
      <w:pPr>
        <w:pStyle w:val="Code"/>
        <w:rPr>
          <w:ins w:id="7537" w:author="Laurence Golding" w:date="2019-05-11T06:51:00Z"/>
        </w:rPr>
      </w:pPr>
      <w:ins w:id="7538" w:author="Laurence Golding" w:date="2019-05-11T06:51:00Z">
        <w:r>
          <w:t xml:space="preserve">  },</w:t>
        </w:r>
      </w:ins>
    </w:p>
    <w:p w14:paraId="12FE29C4" w14:textId="60162D8D" w:rsidR="00A241BC" w:rsidRDefault="00A241BC" w:rsidP="00A241BC">
      <w:pPr>
        <w:pStyle w:val="Code"/>
        <w:rPr>
          <w:ins w:id="7539" w:author="Laurence Golding" w:date="2019-05-11T06:51:00Z"/>
        </w:rPr>
      </w:pPr>
      <w:ins w:id="7540" w:author="Laurence Golding" w:date="2019-05-11T06:51:00Z">
        <w:r>
          <w:t xml:space="preserve">  "translations": [</w:t>
        </w:r>
      </w:ins>
    </w:p>
    <w:p w14:paraId="3B94F5CE" w14:textId="606D8721" w:rsidR="00A241BC" w:rsidRDefault="00A241BC" w:rsidP="00A241BC">
      <w:pPr>
        <w:pStyle w:val="Code"/>
        <w:pPrChange w:id="7541" w:author="Laurence Golding" w:date="2019-05-11T06:51:00Z">
          <w:pPr>
            <w:pStyle w:val="Codesmall"/>
          </w:pPr>
        </w:pPrChange>
      </w:pPr>
      <w:ins w:id="7542" w:author="Laurence Golding" w:date="2019-05-11T06:51:00Z">
        <w:r>
          <w:t xml:space="preserve">    {    </w:t>
        </w:r>
      </w:ins>
      <w:r>
        <w:t xml:space="preserve">                          # A </w:t>
      </w:r>
      <w:del w:id="7543" w:author="Laurence Golding" w:date="2019-05-11T06:51:00Z">
        <w:r w:rsidR="000308F0">
          <w:delText>fileLocation</w:delText>
        </w:r>
      </w:del>
      <w:ins w:id="7544" w:author="Laurence Golding" w:date="2019-05-11T06:51:00Z">
        <w:r>
          <w:t>toolComponent</w:t>
        </w:r>
      </w:ins>
      <w:r>
        <w:t xml:space="preserve"> object</w:t>
      </w:r>
      <w:del w:id="7545" w:author="Laurence Golding" w:date="2019-05-11T06:51:00Z">
        <w:r w:rsidR="000308F0">
          <w:delText xml:space="preserve"> (</w:delText>
        </w:r>
        <w:r w:rsidR="000308F0" w:rsidRPr="008867D2">
          <w:delText>§</w:delText>
        </w:r>
        <w:r w:rsidR="000308F0">
          <w:fldChar w:fldCharType="begin"/>
        </w:r>
        <w:r w:rsidR="000308F0">
          <w:delInstrText xml:space="preserve"> REF _Ref507594747 \r \h </w:delInstrText>
        </w:r>
        <w:r w:rsidR="000308F0">
          <w:fldChar w:fldCharType="separate"/>
        </w:r>
        <w:r w:rsidR="00331070">
          <w:delText>3.2</w:delText>
        </w:r>
        <w:r w:rsidR="000308F0">
          <w:fldChar w:fldCharType="end"/>
        </w:r>
        <w:r w:rsidR="000308F0">
          <w:delText>)</w:delText>
        </w:r>
        <w:r w:rsidR="00980B92">
          <w:delText>.</w:delText>
        </w:r>
      </w:del>
      <w:ins w:id="7546" w:author="Laurence Golding" w:date="2019-05-11T06:51:00Z">
        <w:r>
          <w:t>.</w:t>
        </w:r>
      </w:ins>
    </w:p>
    <w:p w14:paraId="5AEC0036" w14:textId="64E5DF5E" w:rsidR="00A241BC" w:rsidRDefault="00A241BC" w:rsidP="00A241BC">
      <w:pPr>
        <w:pStyle w:val="Code"/>
        <w:pPrChange w:id="7547" w:author="Laurence Golding" w:date="2019-05-11T06:51:00Z">
          <w:pPr>
            <w:pStyle w:val="Codesmall"/>
          </w:pPr>
        </w:pPrChange>
      </w:pPr>
      <w:r>
        <w:t xml:space="preserve">      "</w:t>
      </w:r>
      <w:del w:id="7548" w:author="Laurence Golding" w:date="2019-05-11T06:51:00Z">
        <w:r w:rsidR="000308F0">
          <w:delText>uri": "resources</w:delText>
        </w:r>
      </w:del>
      <w:ins w:id="7549" w:author="Laurence Golding" w:date="2019-05-11T06:51:00Z">
        <w:r>
          <w:t>language": "fr-FR</w:t>
        </w:r>
      </w:ins>
      <w:r>
        <w:t>",</w:t>
      </w:r>
    </w:p>
    <w:p w14:paraId="61B705F1" w14:textId="77777777" w:rsidR="000308F0" w:rsidRDefault="00A241BC" w:rsidP="000308F0">
      <w:pPr>
        <w:pStyle w:val="Codesmall"/>
        <w:rPr>
          <w:del w:id="7550" w:author="Laurence Golding" w:date="2019-05-11T06:51:00Z"/>
        </w:rPr>
      </w:pPr>
      <w:r>
        <w:t xml:space="preserve">      "</w:t>
      </w:r>
      <w:del w:id="7551" w:author="Laurence Golding" w:date="2019-05-11T06:51:00Z">
        <w:r w:rsidR="000308F0">
          <w:delText>uriBaseId": "TOOLINSTALLDIR"</w:delText>
        </w:r>
      </w:del>
    </w:p>
    <w:p w14:paraId="456BE4DD" w14:textId="77777777" w:rsidR="000308F0" w:rsidRDefault="000308F0" w:rsidP="000308F0">
      <w:pPr>
        <w:pStyle w:val="Codesmall"/>
        <w:rPr>
          <w:del w:id="7552" w:author="Laurence Golding" w:date="2019-05-11T06:51:00Z"/>
        </w:rPr>
      </w:pPr>
      <w:del w:id="7553" w:author="Laurence Golding" w:date="2019-05-11T06:51:00Z">
        <w:r>
          <w:delText xml:space="preserve">    }</w:delText>
        </w:r>
      </w:del>
    </w:p>
    <w:p w14:paraId="5737C4DB" w14:textId="77777777" w:rsidR="000308F0" w:rsidRDefault="000308F0" w:rsidP="000308F0">
      <w:pPr>
        <w:pStyle w:val="Codesmall"/>
        <w:rPr>
          <w:del w:id="7554" w:author="Laurence Golding" w:date="2019-05-11T06:51:00Z"/>
        </w:rPr>
      </w:pPr>
      <w:del w:id="7555" w:author="Laurence Golding" w:date="2019-05-11T06:51:00Z">
        <w:r>
          <w:delText xml:space="preserve">  },</w:delText>
        </w:r>
      </w:del>
    </w:p>
    <w:p w14:paraId="1187E5D8" w14:textId="77777777" w:rsidR="000308F0" w:rsidRDefault="000308F0" w:rsidP="000308F0">
      <w:pPr>
        <w:pStyle w:val="Codesmall"/>
        <w:rPr>
          <w:del w:id="7556" w:author="Laurence Golding" w:date="2019-05-11T06:51:00Z"/>
        </w:rPr>
      </w:pPr>
    </w:p>
    <w:p w14:paraId="2589529B" w14:textId="77777777" w:rsidR="000308F0" w:rsidRDefault="000308F0" w:rsidP="000308F0">
      <w:pPr>
        <w:pStyle w:val="Codesmall"/>
        <w:rPr>
          <w:del w:id="7557" w:author="Laurence Golding" w:date="2019-05-11T06:51:00Z"/>
        </w:rPr>
      </w:pPr>
      <w:del w:id="7558" w:author="Laurence Golding" w:date="2019-05-11T06:51:00Z">
        <w:r>
          <w:delText xml:space="preserve">  "originalUriBaseIds": {                          # See </w:delText>
        </w:r>
        <w:r w:rsidRPr="008867D2">
          <w:delText>§</w:delText>
        </w:r>
        <w:r>
          <w:fldChar w:fldCharType="begin"/>
        </w:r>
        <w:r>
          <w:delInstrText xml:space="preserve"> REF _Ref508869524 \r \h </w:delInstrText>
        </w:r>
        <w:r>
          <w:fldChar w:fldCharType="separate"/>
        </w:r>
        <w:r w:rsidR="00331070">
          <w:delText>3.11.12</w:delText>
        </w:r>
        <w:r>
          <w:fldChar w:fldCharType="end"/>
        </w:r>
        <w:r w:rsidR="00980B92">
          <w:delText>.</w:delText>
        </w:r>
      </w:del>
    </w:p>
    <w:p w14:paraId="28F91757" w14:textId="59113A07" w:rsidR="00A241BC" w:rsidRDefault="000308F0" w:rsidP="00A241BC">
      <w:pPr>
        <w:pStyle w:val="Code"/>
        <w:pPrChange w:id="7559" w:author="Laurence Golding" w:date="2019-05-11T06:51:00Z">
          <w:pPr>
            <w:pStyle w:val="Codesmall"/>
          </w:pPr>
        </w:pPrChange>
      </w:pPr>
      <w:del w:id="7560" w:author="Laurence Golding" w:date="2019-05-11T06:51:00Z">
        <w:r>
          <w:delText xml:space="preserve">    "TOOLINSTALLDIR": "file:///C:/Program</w:delText>
        </w:r>
        <w:r w:rsidR="0064455F">
          <w:delText>%20</w:delText>
        </w:r>
        <w:r>
          <w:delText>Files/SecurityScanner/2.0</w:delText>
        </w:r>
      </w:del>
      <w:ins w:id="7561" w:author="Laurence Golding" w:date="2019-05-11T06:51:00Z">
        <w:r w:rsidR="00A241BC">
          <w:t>localize</w:t>
        </w:r>
        <w:r w:rsidR="002F0DD0">
          <w:t>d</w:t>
        </w:r>
        <w:r w:rsidR="00A241BC">
          <w:t>DataSemanticVersion": "3</w:t>
        </w:r>
      </w:ins>
      <w:r w:rsidR="00A241BC">
        <w:t>.1</w:t>
      </w:r>
      <w:del w:id="7562" w:author="Laurence Golding" w:date="2019-05-11T06:51:00Z">
        <w:r>
          <w:delText>"</w:delText>
        </w:r>
      </w:del>
      <w:ins w:id="7563" w:author="Laurence Golding" w:date="2019-05-11T06:51:00Z">
        <w:r w:rsidR="00A241BC">
          <w:t>.2",</w:t>
        </w:r>
      </w:ins>
    </w:p>
    <w:p w14:paraId="03C7B935" w14:textId="04EC14B5" w:rsidR="00A241BC" w:rsidRDefault="00A241BC" w:rsidP="00A241BC">
      <w:pPr>
        <w:pStyle w:val="Code"/>
        <w:pPrChange w:id="7564" w:author="Laurence Golding" w:date="2019-05-11T06:51:00Z">
          <w:pPr>
            <w:pStyle w:val="Codesmall"/>
          </w:pPr>
        </w:pPrChange>
      </w:pPr>
      <w:r>
        <w:t xml:space="preserve">  </w:t>
      </w:r>
      <w:del w:id="7565" w:author="Laurence Golding" w:date="2019-05-11T06:51:00Z">
        <w:r w:rsidR="000308F0">
          <w:delText>}</w:delText>
        </w:r>
      </w:del>
      <w:ins w:id="7566" w:author="Laurence Golding" w:date="2019-05-11T06:51:00Z">
        <w:r>
          <w:t xml:space="preserve">    ...</w:t>
        </w:r>
      </w:ins>
    </w:p>
    <w:p w14:paraId="6FE32863" w14:textId="77777777" w:rsidR="000308F0" w:rsidRDefault="000308F0" w:rsidP="000308F0">
      <w:pPr>
        <w:pStyle w:val="Codesmall"/>
        <w:rPr>
          <w:del w:id="7567" w:author="Laurence Golding" w:date="2019-05-11T06:51:00Z"/>
        </w:rPr>
      </w:pPr>
      <w:del w:id="7568" w:author="Laurence Golding" w:date="2019-05-11T06:51:00Z">
        <w:r>
          <w:delText>}</w:delText>
        </w:r>
      </w:del>
    </w:p>
    <w:p w14:paraId="7891467D" w14:textId="77777777" w:rsidR="000308F0" w:rsidRDefault="000308F0" w:rsidP="000308F0">
      <w:pPr>
        <w:pStyle w:val="Note"/>
        <w:rPr>
          <w:del w:id="7569" w:author="Laurence Golding" w:date="2019-05-11T06:51:00Z"/>
        </w:rPr>
      </w:pPr>
      <w:del w:id="7570" w:author="Laurence Golding" w:date="2019-05-11T06:51:00Z">
        <w:r>
          <w:delText>EXAMPLE 2: In this example, the SARIF resource files are available on the analysis tool’s web site.</w:delText>
        </w:r>
      </w:del>
    </w:p>
    <w:p w14:paraId="784A123B" w14:textId="77777777" w:rsidR="000308F0" w:rsidRDefault="000308F0" w:rsidP="000308F0">
      <w:pPr>
        <w:pStyle w:val="Codesmall"/>
        <w:rPr>
          <w:del w:id="7571" w:author="Laurence Golding" w:date="2019-05-11T06:51:00Z"/>
        </w:rPr>
      </w:pPr>
      <w:del w:id="7572" w:author="Laurence Golding" w:date="2019-05-11T06:51:00Z">
        <w:r>
          <w:delText>{                                                  # A run object (</w:delText>
        </w:r>
        <w:r w:rsidRPr="008867D2">
          <w:delText>§</w:delText>
        </w:r>
        <w:r>
          <w:fldChar w:fldCharType="begin"/>
        </w:r>
        <w:r>
          <w:delInstrText xml:space="preserve"> REF _Ref493349997 \r \h </w:delInstrText>
        </w:r>
        <w:r>
          <w:fldChar w:fldCharType="separate"/>
        </w:r>
        <w:r w:rsidR="00331070">
          <w:delText>3.11</w:delText>
        </w:r>
        <w:r>
          <w:fldChar w:fldCharType="end"/>
        </w:r>
        <w:r>
          <w:delText>)</w:delText>
        </w:r>
        <w:r w:rsidR="00980B92">
          <w:delText>.</w:delText>
        </w:r>
      </w:del>
    </w:p>
    <w:p w14:paraId="4CAA6622" w14:textId="77777777" w:rsidR="000308F0" w:rsidRDefault="000308F0" w:rsidP="000308F0">
      <w:pPr>
        <w:pStyle w:val="Codesmall"/>
        <w:rPr>
          <w:del w:id="7573" w:author="Laurence Golding" w:date="2019-05-11T06:51:00Z"/>
        </w:rPr>
      </w:pPr>
      <w:del w:id="7574" w:author="Laurence Golding" w:date="2019-05-11T06:51:00Z">
        <w:r>
          <w:delText xml:space="preserve">  "tool": {</w:delText>
        </w:r>
      </w:del>
    </w:p>
    <w:p w14:paraId="401CF434" w14:textId="77777777" w:rsidR="000308F0" w:rsidRDefault="000308F0" w:rsidP="000308F0">
      <w:pPr>
        <w:pStyle w:val="Codesmall"/>
        <w:rPr>
          <w:del w:id="7575" w:author="Laurence Golding" w:date="2019-05-11T06:51:00Z"/>
        </w:rPr>
      </w:pPr>
      <w:del w:id="7576" w:author="Laurence Golding" w:date="2019-05-11T06:51:00Z">
        <w:r>
          <w:delText xml:space="preserve">    "name": "SecurityScanner",</w:delText>
        </w:r>
      </w:del>
    </w:p>
    <w:p w14:paraId="31D13E2A" w14:textId="77777777" w:rsidR="000308F0" w:rsidRDefault="000308F0" w:rsidP="000308F0">
      <w:pPr>
        <w:pStyle w:val="Codesmall"/>
        <w:rPr>
          <w:del w:id="7577" w:author="Laurence Golding" w:date="2019-05-11T06:51:00Z"/>
        </w:rPr>
      </w:pPr>
      <w:del w:id="7578" w:author="Laurence Golding" w:date="2019-05-11T06:51:00Z">
        <w:r>
          <w:delText xml:space="preserve">    "version": "2.0.1",</w:delText>
        </w:r>
      </w:del>
    </w:p>
    <w:p w14:paraId="434AB1D7" w14:textId="77777777" w:rsidR="000308F0" w:rsidRDefault="000308F0" w:rsidP="000308F0">
      <w:pPr>
        <w:pStyle w:val="Codesmall"/>
        <w:rPr>
          <w:del w:id="7579" w:author="Laurence Golding" w:date="2019-05-11T06:51:00Z"/>
        </w:rPr>
      </w:pPr>
      <w:del w:id="7580" w:author="Laurence Golding" w:date="2019-05-11T06:51:00Z">
        <w:r>
          <w:delText xml:space="preserve">    "resourceLocation": {                          # A fileLocation object (</w:delText>
        </w:r>
        <w:r w:rsidRPr="008867D2">
          <w:delText>§</w:delText>
        </w:r>
        <w:r>
          <w:fldChar w:fldCharType="begin"/>
        </w:r>
        <w:r>
          <w:delInstrText xml:space="preserve"> REF _Ref507594747 \r \h </w:delInstrText>
        </w:r>
        <w:r>
          <w:fldChar w:fldCharType="separate"/>
        </w:r>
        <w:r w:rsidR="00331070">
          <w:delText>3.2</w:delText>
        </w:r>
        <w:r>
          <w:fldChar w:fldCharType="end"/>
        </w:r>
        <w:r>
          <w:delText>)</w:delText>
        </w:r>
        <w:r w:rsidR="00980B92">
          <w:delText>.</w:delText>
        </w:r>
      </w:del>
    </w:p>
    <w:p w14:paraId="2395641E" w14:textId="77777777" w:rsidR="000308F0" w:rsidRDefault="000308F0" w:rsidP="000308F0">
      <w:pPr>
        <w:pStyle w:val="Codesmall"/>
        <w:rPr>
          <w:del w:id="7581" w:author="Laurence Golding" w:date="2019-05-11T06:51:00Z"/>
        </w:rPr>
      </w:pPr>
      <w:del w:id="7582" w:author="Laurence Golding" w:date="2019-05-11T06:51:00Z">
        <w:r>
          <w:delText xml:space="preserve">      "uri": ".",</w:delText>
        </w:r>
      </w:del>
    </w:p>
    <w:p w14:paraId="352E92AA" w14:textId="77777777" w:rsidR="000308F0" w:rsidRDefault="000308F0" w:rsidP="000308F0">
      <w:pPr>
        <w:pStyle w:val="Codesmall"/>
        <w:rPr>
          <w:del w:id="7583" w:author="Laurence Golding" w:date="2019-05-11T06:51:00Z"/>
        </w:rPr>
      </w:pPr>
      <w:del w:id="7584" w:author="Laurence Golding" w:date="2019-05-11T06:51:00Z">
        <w:r>
          <w:delText xml:space="preserve">      "uriBaseId": "RESOURCES"</w:delText>
        </w:r>
      </w:del>
    </w:p>
    <w:p w14:paraId="56BD4D56" w14:textId="77777777" w:rsidR="000308F0" w:rsidRDefault="000308F0" w:rsidP="000308F0">
      <w:pPr>
        <w:pStyle w:val="Codesmall"/>
        <w:rPr>
          <w:del w:id="7585" w:author="Laurence Golding" w:date="2019-05-11T06:51:00Z"/>
        </w:rPr>
      </w:pPr>
      <w:del w:id="7586" w:author="Laurence Golding" w:date="2019-05-11T06:51:00Z">
        <w:r>
          <w:delText xml:space="preserve">    }</w:delText>
        </w:r>
      </w:del>
    </w:p>
    <w:p w14:paraId="374CC452" w14:textId="77777777" w:rsidR="000308F0" w:rsidRDefault="000308F0" w:rsidP="000308F0">
      <w:pPr>
        <w:pStyle w:val="Codesmall"/>
        <w:rPr>
          <w:del w:id="7587" w:author="Laurence Golding" w:date="2019-05-11T06:51:00Z"/>
        </w:rPr>
      </w:pPr>
      <w:del w:id="7588" w:author="Laurence Golding" w:date="2019-05-11T06:51:00Z">
        <w:r>
          <w:delText xml:space="preserve">  },</w:delText>
        </w:r>
      </w:del>
    </w:p>
    <w:p w14:paraId="17143CBB" w14:textId="77777777" w:rsidR="000308F0" w:rsidRDefault="000308F0" w:rsidP="000308F0">
      <w:pPr>
        <w:pStyle w:val="Codesmall"/>
        <w:rPr>
          <w:del w:id="7589" w:author="Laurence Golding" w:date="2019-05-11T06:51:00Z"/>
        </w:rPr>
      </w:pPr>
    </w:p>
    <w:p w14:paraId="7E6A9B96" w14:textId="77777777" w:rsidR="000308F0" w:rsidRDefault="000308F0" w:rsidP="000308F0">
      <w:pPr>
        <w:pStyle w:val="Codesmall"/>
        <w:rPr>
          <w:del w:id="7590" w:author="Laurence Golding" w:date="2019-05-11T06:51:00Z"/>
        </w:rPr>
      </w:pPr>
      <w:del w:id="7591" w:author="Laurence Golding" w:date="2019-05-11T06:51:00Z">
        <w:r>
          <w:delText xml:space="preserve">  "originalUriBaseIds": {                          # See </w:delText>
        </w:r>
        <w:r w:rsidRPr="008867D2">
          <w:delText>§</w:delText>
        </w:r>
        <w:r>
          <w:fldChar w:fldCharType="begin"/>
        </w:r>
        <w:r>
          <w:delInstrText xml:space="preserve"> REF _Ref508869585 \r \h </w:delInstrText>
        </w:r>
        <w:r>
          <w:fldChar w:fldCharType="separate"/>
        </w:r>
        <w:r w:rsidR="00331070">
          <w:delText>3.11.12</w:delText>
        </w:r>
        <w:r>
          <w:fldChar w:fldCharType="end"/>
        </w:r>
        <w:r w:rsidR="00980B92">
          <w:delText>.</w:delText>
        </w:r>
      </w:del>
    </w:p>
    <w:p w14:paraId="5ADFB889" w14:textId="77777777" w:rsidR="000308F0" w:rsidRDefault="000308F0" w:rsidP="000308F0">
      <w:pPr>
        <w:pStyle w:val="Codesmall"/>
        <w:rPr>
          <w:del w:id="7592" w:author="Laurence Golding" w:date="2019-05-11T06:51:00Z"/>
        </w:rPr>
      </w:pPr>
      <w:del w:id="7593" w:author="Laurence Golding" w:date="2019-05-11T06:51:00Z">
        <w:r>
          <w:delText xml:space="preserve">    "RESOURCES": "https://www.example.com/tools/security-scanner/resources/2.0.1"</w:delText>
        </w:r>
      </w:del>
    </w:p>
    <w:p w14:paraId="53B7411A" w14:textId="77777777" w:rsidR="000308F0" w:rsidRDefault="000308F0" w:rsidP="000308F0">
      <w:pPr>
        <w:pStyle w:val="Codesmall"/>
        <w:rPr>
          <w:del w:id="7594" w:author="Laurence Golding" w:date="2019-05-11T06:51:00Z"/>
        </w:rPr>
      </w:pPr>
      <w:del w:id="7595" w:author="Laurence Golding" w:date="2019-05-11T06:51:00Z">
        <w:r>
          <w:delText xml:space="preserve">  }</w:delText>
        </w:r>
      </w:del>
    </w:p>
    <w:p w14:paraId="38495A69" w14:textId="77777777" w:rsidR="000308F0" w:rsidRDefault="000308F0" w:rsidP="000308F0">
      <w:pPr>
        <w:pStyle w:val="Codesmall"/>
        <w:rPr>
          <w:del w:id="7596" w:author="Laurence Golding" w:date="2019-05-11T06:51:00Z"/>
        </w:rPr>
      </w:pPr>
      <w:del w:id="7597" w:author="Laurence Golding" w:date="2019-05-11T06:51:00Z">
        <w:r>
          <w:delText>}</w:delText>
        </w:r>
      </w:del>
    </w:p>
    <w:p w14:paraId="711E516C" w14:textId="77777777" w:rsidR="000308F0" w:rsidRPr="00226240" w:rsidRDefault="000308F0" w:rsidP="000308F0">
      <w:pPr>
        <w:rPr>
          <w:del w:id="7598" w:author="Laurence Golding" w:date="2019-05-11T06:51:00Z"/>
        </w:rPr>
      </w:pPr>
      <w:del w:id="7599" w:author="Laurence Golding" w:date="2019-05-11T06:51:00Z">
        <w:r>
          <w:delText xml:space="preserve">If a SARIF producer provides web-based external resources, it </w:delText>
        </w:r>
        <w:r>
          <w:rPr>
            <w:b/>
          </w:rPr>
          <w:delText>SHOULD</w:delText>
        </w:r>
        <w:r>
          <w:delText xml:space="preserve"> structure its resources directory with subdirectories for each program version, as in EXAMPLE 2 above.</w:delText>
        </w:r>
      </w:del>
    </w:p>
    <w:p w14:paraId="33268FED" w14:textId="77777777" w:rsidR="00401BB5" w:rsidRDefault="00401BB5" w:rsidP="00401BB5">
      <w:pPr>
        <w:pStyle w:val="Heading3"/>
        <w:numPr>
          <w:ilvl w:val="2"/>
          <w:numId w:val="2"/>
        </w:numPr>
        <w:rPr>
          <w:del w:id="7600" w:author="Laurence Golding" w:date="2019-05-11T06:51:00Z"/>
        </w:rPr>
      </w:pPr>
      <w:bookmarkStart w:id="7601" w:name="_Toc516224742"/>
      <w:del w:id="7602" w:author="Laurence Golding" w:date="2019-05-11T06:51:00Z">
        <w:r>
          <w:delText>sarifLoggerVersion property</w:delText>
        </w:r>
        <w:bookmarkEnd w:id="7601"/>
      </w:del>
    </w:p>
    <w:p w14:paraId="696C3BF4" w14:textId="77777777" w:rsidR="00FC566D" w:rsidRDefault="00FC566D" w:rsidP="00FC566D">
      <w:pPr>
        <w:rPr>
          <w:del w:id="7603" w:author="Laurence Golding" w:date="2019-05-11T06:51:00Z"/>
        </w:rPr>
      </w:pPr>
      <w:del w:id="7604" w:author="Laurence Golding" w:date="2019-05-11T06:51:00Z">
        <w:r w:rsidRPr="00FC566D">
          <w:delText xml:space="preserve">If the tool that produced the log relied on another software component to generate the log, then the </w:delText>
        </w:r>
        <w:r w:rsidRPr="00FC566D">
          <w:rPr>
            <w:rStyle w:val="CODEtemp"/>
          </w:rPr>
          <w:delText>tool</w:delText>
        </w:r>
        <w:r w:rsidRPr="00FC566D">
          <w:delText xml:space="preserve"> object </w:delText>
        </w:r>
        <w:r w:rsidRPr="00FC566D">
          <w:rPr>
            <w:b/>
          </w:rPr>
          <w:delText>SHOULD</w:delText>
        </w:r>
        <w:r w:rsidRPr="00FC566D">
          <w:delText xml:space="preserve"> contain a property named </w:delText>
        </w:r>
        <w:r w:rsidRPr="00FC566D">
          <w:rPr>
            <w:rStyle w:val="CODEtemp"/>
          </w:rPr>
          <w:delText>sarifLoggerVersion</w:delText>
        </w:r>
        <w:r w:rsidRPr="00FC566D">
          <w:delText xml:space="preserve"> whose value is a string specifying the version of the logging component.</w:delText>
        </w:r>
      </w:del>
    </w:p>
    <w:p w14:paraId="7844FD11" w14:textId="77777777" w:rsidR="00FC566D" w:rsidRPr="00FC566D" w:rsidRDefault="00FC566D" w:rsidP="00FC566D">
      <w:pPr>
        <w:pStyle w:val="Note"/>
        <w:rPr>
          <w:del w:id="7605" w:author="Laurence Golding" w:date="2019-05-11T06:51:00Z"/>
        </w:rPr>
      </w:pPr>
      <w:del w:id="7606" w:author="Laurence Golding" w:date="2019-05-11T06:51:00Z">
        <w:r>
          <w:delText xml:space="preserve">NOTE: This information is useful, </w:delText>
        </w:r>
        <w:r w:rsidRPr="00FC566D">
          <w:delTex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delText>
        </w:r>
      </w:del>
    </w:p>
    <w:p w14:paraId="09AD77EE" w14:textId="77777777" w:rsidR="00401BB5" w:rsidRDefault="00401BB5" w:rsidP="00401BB5">
      <w:pPr>
        <w:pStyle w:val="Heading3"/>
        <w:numPr>
          <w:ilvl w:val="2"/>
          <w:numId w:val="2"/>
        </w:numPr>
        <w:rPr>
          <w:del w:id="7607" w:author="Laurence Golding" w:date="2019-05-11T06:51:00Z"/>
        </w:rPr>
      </w:pPr>
      <w:bookmarkStart w:id="7608" w:name="_Toc516224743"/>
      <w:del w:id="7609" w:author="Laurence Golding" w:date="2019-05-11T06:51:00Z">
        <w:r>
          <w:delText>properties property</w:delText>
        </w:r>
        <w:bookmarkEnd w:id="7608"/>
      </w:del>
    </w:p>
    <w:p w14:paraId="5EDE9796" w14:textId="77777777" w:rsidR="001F03CC" w:rsidRPr="001F03CC" w:rsidRDefault="001F03CC" w:rsidP="001F03CC">
      <w:pPr>
        <w:rPr>
          <w:del w:id="7610" w:author="Laurence Golding" w:date="2019-05-11T06:51:00Z"/>
        </w:rPr>
      </w:pPr>
      <w:del w:id="7611" w:author="Laurence Golding" w:date="2019-05-11T06:51:00Z">
        <w:r w:rsidRPr="001F03CC">
          <w:delText xml:space="preserve">A </w:delText>
        </w:r>
        <w:r w:rsidRPr="001F03CC">
          <w:rPr>
            <w:rStyle w:val="CODEtemp"/>
          </w:rPr>
          <w:delText>tool</w:delText>
        </w:r>
        <w:r w:rsidRPr="001F03CC">
          <w:delText xml:space="preserve"> object </w:delText>
        </w:r>
        <w:r w:rsidRPr="001F03CC">
          <w:rPr>
            <w:b/>
          </w:rPr>
          <w:delText>MAY</w:delText>
        </w:r>
        <w:r w:rsidRPr="001F03CC">
          <w:delText xml:space="preserve"> contain a property named </w:delText>
        </w:r>
        <w:r w:rsidRPr="001F03CC">
          <w:rPr>
            <w:rStyle w:val="CODEtemp"/>
          </w:rPr>
          <w:delText>properties</w:delText>
        </w:r>
        <w:r w:rsidRPr="001F03CC">
          <w:delText xml:space="preserve"> whose value is a property bag (§</w:delText>
        </w:r>
        <w:r>
          <w:fldChar w:fldCharType="begin"/>
        </w:r>
        <w:r>
          <w:delInstrText xml:space="preserve"> REF _Ref493408960 \r \h </w:delInstrText>
        </w:r>
        <w:r>
          <w:fldChar w:fldCharType="separate"/>
        </w:r>
        <w:r w:rsidR="00331070">
          <w:delText>3.7</w:delText>
        </w:r>
        <w:r>
          <w:fldChar w:fldCharType="end"/>
        </w:r>
        <w:r w:rsidRPr="001F03CC">
          <w:delText>). This allows tools to include information about the themselves that is not explicitly specified in the SARIF format.</w:delText>
        </w:r>
      </w:del>
    </w:p>
    <w:p w14:paraId="7A711CDA" w14:textId="439252B4" w:rsidR="00A241BC" w:rsidRDefault="00A241BC" w:rsidP="00A241BC">
      <w:pPr>
        <w:pStyle w:val="Code"/>
        <w:rPr>
          <w:ins w:id="7612" w:author="Laurence Golding" w:date="2019-05-11T06:51:00Z"/>
        </w:rPr>
      </w:pPr>
      <w:ins w:id="7613" w:author="Laurence Golding" w:date="2019-05-11T06:51:00Z">
        <w:r>
          <w:t xml:space="preserve">    }</w:t>
        </w:r>
      </w:ins>
    </w:p>
    <w:p w14:paraId="5F7B94E9" w14:textId="53DD4D7F" w:rsidR="00A241BC" w:rsidRDefault="00A241BC" w:rsidP="00A241BC">
      <w:pPr>
        <w:pStyle w:val="Code"/>
        <w:rPr>
          <w:ins w:id="7614" w:author="Laurence Golding" w:date="2019-05-11T06:51:00Z"/>
        </w:rPr>
      </w:pPr>
      <w:ins w:id="7615" w:author="Laurence Golding" w:date="2019-05-11T06:51:00Z">
        <w:r>
          <w:t xml:space="preserve">  ],</w:t>
        </w:r>
      </w:ins>
    </w:p>
    <w:p w14:paraId="6BF2D1C2" w14:textId="50C4AB3B" w:rsidR="00A241BC" w:rsidRDefault="00A241BC" w:rsidP="00A241BC">
      <w:pPr>
        <w:pStyle w:val="Code"/>
        <w:rPr>
          <w:ins w:id="7616" w:author="Laurence Golding" w:date="2019-05-11T06:51:00Z"/>
        </w:rPr>
      </w:pPr>
      <w:ins w:id="7617" w:author="Laurence Golding" w:date="2019-05-11T06:51:00Z">
        <w:r>
          <w:t xml:space="preserve">  ...</w:t>
        </w:r>
      </w:ins>
    </w:p>
    <w:p w14:paraId="23E9D179" w14:textId="5C15DD08" w:rsidR="00A241BC" w:rsidRDefault="00A241BC" w:rsidP="00A241BC">
      <w:pPr>
        <w:pStyle w:val="Code"/>
        <w:rPr>
          <w:ins w:id="7618" w:author="Laurence Golding" w:date="2019-05-11T06:51:00Z"/>
        </w:rPr>
      </w:pPr>
      <w:ins w:id="7619" w:author="Laurence Golding" w:date="2019-05-11T06:51:00Z">
        <w:r>
          <w:t>}</w:t>
        </w:r>
      </w:ins>
    </w:p>
    <w:p w14:paraId="05DB403F" w14:textId="287AB9C6" w:rsidR="00D61B3C" w:rsidRDefault="00D61B3C" w:rsidP="009634AB">
      <w:pPr>
        <w:pStyle w:val="Heading3"/>
        <w:rPr>
          <w:ins w:id="7620" w:author="Laurence Golding" w:date="2019-05-11T06:51:00Z"/>
        </w:rPr>
      </w:pPr>
      <w:bookmarkStart w:id="7621" w:name="_Ref4830390"/>
      <w:bookmarkStart w:id="7622" w:name="_Ref4830402"/>
      <w:bookmarkStart w:id="7623" w:name="_Toc8367078"/>
      <w:bookmarkEnd w:id="7501"/>
      <w:ins w:id="7624" w:author="Laurence Golding" w:date="2019-05-11T06:51:00Z">
        <w:r>
          <w:t>associatedComponent property</w:t>
        </w:r>
        <w:bookmarkEnd w:id="7514"/>
        <w:bookmarkEnd w:id="7621"/>
        <w:bookmarkEnd w:id="7622"/>
        <w:bookmarkEnd w:id="7623"/>
      </w:ins>
    </w:p>
    <w:p w14:paraId="0735B4DA" w14:textId="10E3D923" w:rsidR="006E566D" w:rsidRDefault="006E566D" w:rsidP="006E566D">
      <w:pPr>
        <w:rPr>
          <w:ins w:id="7625" w:author="Laurence Golding" w:date="2019-05-11T06:51:00Z"/>
        </w:rPr>
      </w:pPr>
      <w:ins w:id="7626" w:author="Laurence Golding" w:date="2019-05-11T06:51:00Z">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9127C">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9127C">
          <w:t>3.19.3</w:t>
        </w:r>
        <w:r w:rsidR="00093B0D">
          <w:fldChar w:fldCharType="end"/>
        </w:r>
        <w:r w:rsidR="00093B0D">
          <w:t>),</w:t>
        </w:r>
        <w:r>
          <w:t xml:space="preserve"> a translation (§</w:t>
        </w:r>
        <w:r>
          <w:fldChar w:fldCharType="begin"/>
        </w:r>
        <w:r>
          <w:instrText xml:space="preserve"> REF _Ref4572683 \r \h </w:instrText>
        </w:r>
        <w:r>
          <w:fldChar w:fldCharType="separate"/>
        </w:r>
        <w:r w:rsidR="0009127C">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9127C">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9127C">
          <w:t>3.54</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9127C">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9127C">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ins>
    </w:p>
    <w:p w14:paraId="690A2EF1" w14:textId="7C770AC5" w:rsidR="00526735" w:rsidRDefault="00526735" w:rsidP="00526735">
      <w:pPr>
        <w:pStyle w:val="Note"/>
        <w:rPr>
          <w:ins w:id="7627" w:author="Laurence Golding" w:date="2019-05-11T06:51:00Z"/>
        </w:rPr>
      </w:pPr>
      <w:ins w:id="7628" w:author="Laurence Golding" w:date="2019-05-11T06:51:00Z">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9127C">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ins>
    </w:p>
    <w:p w14:paraId="4014AB82" w14:textId="5ACEE6C3" w:rsidR="00B9196D" w:rsidRPr="006E566D" w:rsidRDefault="00B9196D" w:rsidP="006E566D">
      <w:pPr>
        <w:rPr>
          <w:ins w:id="7629" w:author="Laurence Golding" w:date="2019-05-11T06:51:00Z"/>
        </w:rPr>
      </w:pPr>
      <w:ins w:id="7630" w:author="Laurence Golding" w:date="2019-05-11T06:51:00Z">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9127C">
          <w:t>3.18.1</w:t>
        </w:r>
        <w:r>
          <w:fldChar w:fldCharType="end"/>
        </w:r>
        <w:r>
          <w:t>).</w:t>
        </w:r>
      </w:ins>
    </w:p>
    <w:p w14:paraId="57B7FC42" w14:textId="762552CC" w:rsidR="00401BB5" w:rsidRDefault="00401BB5" w:rsidP="00401BB5">
      <w:pPr>
        <w:pStyle w:val="Heading2"/>
      </w:pPr>
      <w:bookmarkStart w:id="7631" w:name="_Ref493352563"/>
      <w:bookmarkStart w:id="7632" w:name="_Toc8367079"/>
      <w:bookmarkStart w:id="7633" w:name="_Toc516224744"/>
      <w:r>
        <w:t>invocation object</w:t>
      </w:r>
      <w:bookmarkEnd w:id="7631"/>
      <w:bookmarkEnd w:id="7632"/>
      <w:bookmarkEnd w:id="7633"/>
    </w:p>
    <w:p w14:paraId="10E65C9D" w14:textId="17190F2B" w:rsidR="00401BB5" w:rsidRDefault="00401BB5" w:rsidP="00401BB5">
      <w:pPr>
        <w:pStyle w:val="Heading3"/>
      </w:pPr>
      <w:bookmarkStart w:id="7634" w:name="_Toc8367080"/>
      <w:bookmarkStart w:id="7635" w:name="_Toc516224745"/>
      <w:r>
        <w:t>General</w:t>
      </w:r>
      <w:bookmarkEnd w:id="7634"/>
      <w:bookmarkEnd w:id="7635"/>
    </w:p>
    <w:p w14:paraId="3767B2D9" w14:textId="1C6A4331" w:rsidR="001F03CC" w:rsidRPr="001F03CC" w:rsidRDefault="001F03CC" w:rsidP="001F03CC">
      <w:r w:rsidRPr="001F03CC">
        <w:t xml:space="preserve">An </w:t>
      </w:r>
      <w:r w:rsidRPr="001F03CC">
        <w:rPr>
          <w:rStyle w:val="CODEtemp"/>
        </w:rPr>
        <w:t>invocation</w:t>
      </w:r>
      <w:r w:rsidRPr="001F03CC">
        <w:t xml:space="preserve"> object </w:t>
      </w:r>
      <w:del w:id="7636" w:author="Laurence Golding" w:date="2019-05-11T06:51:00Z">
        <w:r w:rsidRPr="001F03CC">
          <w:delText>contains information describing</w:delText>
        </w:r>
      </w:del>
      <w:ins w:id="7637" w:author="Laurence Golding" w:date="2019-05-11T06:51:00Z">
        <w:r w:rsidR="00FD171A">
          <w:t>describes</w:t>
        </w:r>
      </w:ins>
      <w:r w:rsidRPr="001F03CC">
        <w:t xml:space="preserve"> the invocation of the analysis tool that was run.</w:t>
      </w:r>
    </w:p>
    <w:p w14:paraId="3A84D3CF" w14:textId="2DB6781F" w:rsidR="00401BB5" w:rsidRDefault="00401BB5" w:rsidP="00401BB5">
      <w:pPr>
        <w:pStyle w:val="Heading3"/>
        <w:rPr>
          <w:moveTo w:id="7638" w:author="Laurence Golding" w:date="2019-05-11T06:52:00Z"/>
        </w:rPr>
      </w:pPr>
      <w:bookmarkStart w:id="7639" w:name="_Ref493414102"/>
      <w:bookmarkStart w:id="7640" w:name="_Toc8367081"/>
      <w:moveToRangeStart w:id="7641" w:author="Laurence Golding" w:date="2019-05-11T06:52:00Z" w:name="move8449970"/>
      <w:moveTo w:id="7642" w:author="Laurence Golding" w:date="2019-05-11T06:52:00Z">
        <w:r>
          <w:t>commandLine property</w:t>
        </w:r>
        <w:bookmarkEnd w:id="7639"/>
        <w:bookmarkEnd w:id="7640"/>
      </w:moveTo>
    </w:p>
    <w:p w14:paraId="4C2B0EEF" w14:textId="16195B02" w:rsidR="001F03CC" w:rsidRDefault="001F03CC" w:rsidP="001F03CC">
      <w:pPr>
        <w:rPr>
          <w:moveTo w:id="7643" w:author="Laurence Golding" w:date="2019-05-11T06:52:00Z"/>
        </w:rPr>
      </w:pPr>
      <w:moveTo w:id="7644" w:author="Laurence Golding" w:date="2019-05-11T06:52:00Z">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moveTo>
    </w:p>
    <w:p w14:paraId="33A05F48" w14:textId="77777777" w:rsidR="00401BB5" w:rsidRDefault="00401BB5" w:rsidP="00401BB5">
      <w:pPr>
        <w:pStyle w:val="Heading3"/>
        <w:numPr>
          <w:ilvl w:val="2"/>
          <w:numId w:val="2"/>
        </w:numPr>
        <w:rPr>
          <w:moveFrom w:id="7645" w:author="Laurence Golding" w:date="2019-05-11T06:52:00Z"/>
        </w:rPr>
      </w:pPr>
      <w:bookmarkStart w:id="7646" w:name="_Toc516224746"/>
      <w:moveFromRangeStart w:id="7647" w:author="Laurence Golding" w:date="2019-05-11T06:52:00Z" w:name="move8449970"/>
      <w:moveToRangeEnd w:id="7641"/>
      <w:moveFrom w:id="7648" w:author="Laurence Golding" w:date="2019-05-11T06:52:00Z">
        <w:r>
          <w:t>commandLine property</w:t>
        </w:r>
        <w:bookmarkEnd w:id="7646"/>
      </w:moveFrom>
    </w:p>
    <w:p w14:paraId="2A7414A4" w14:textId="77777777" w:rsidR="001F03CC" w:rsidRDefault="001F03CC" w:rsidP="001F03CC">
      <w:pPr>
        <w:rPr>
          <w:moveFrom w:id="7649" w:author="Laurence Golding" w:date="2019-05-11T06:52:00Z"/>
        </w:rPr>
      </w:pPr>
      <w:moveFrom w:id="7650" w:author="Laurence Golding" w:date="2019-05-11T06:52:00Z">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moveFrom>
    </w:p>
    <w:moveFromRangeEnd w:id="7647"/>
    <w:p w14:paraId="65C5200F" w14:textId="424895F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del w:id="7651" w:author="Laurence Golding" w:date="2019-05-11T06:51:00Z">
        <w:r w:rsidRPr="001F03CC">
          <w:delText>makes it possible</w:delText>
        </w:r>
      </w:del>
      <w:ins w:id="7652" w:author="Laurence Golding" w:date="2019-05-11T06:51:00Z">
        <w:r w:rsidR="0068622C">
          <w:t>helps</w:t>
        </w:r>
      </w:ins>
      <w:r w:rsidRPr="001F03CC">
        <w:t xml:space="preserve"> to precisely repeat a run of an analysis tool, and to verify that the results reported in the log file were generated by an appropriate invocation of the tool.</w:t>
      </w:r>
    </w:p>
    <w:p w14:paraId="1AD0BC97" w14:textId="75AF16E0" w:rsidR="001F03CC" w:rsidRDefault="00D65090" w:rsidP="001F03CC">
      <w:r>
        <w:t xml:space="preserve">The </w:t>
      </w:r>
      <w:r w:rsidRPr="00CF18D3">
        <w:rPr>
          <w:rStyle w:val="CODEtemp"/>
        </w:rPr>
        <w:t>commandLine</w:t>
      </w:r>
      <w:r w:rsidRPr="00CF18D3">
        <w:t xml:space="preserve"> </w:t>
      </w:r>
      <w:r>
        <w:t xml:space="preserve">property is </w:t>
      </w:r>
      <w:del w:id="7653" w:author="Laurence Golding" w:date="2019-05-11T06:51:00Z">
        <w:r>
          <w:delText>redaction-aware (§</w:delText>
        </w:r>
        <w:r>
          <w:fldChar w:fldCharType="begin"/>
        </w:r>
        <w:r>
          <w:delInstrText xml:space="preserve"> REF _Ref510017878 \r \h </w:delInstrText>
        </w:r>
        <w:r>
          <w:fldChar w:fldCharType="separate"/>
        </w:r>
        <w:r w:rsidR="00331070">
          <w:delText>3.4.2</w:delText>
        </w:r>
        <w:r>
          <w:fldChar w:fldCharType="end"/>
        </w:r>
      </w:del>
      <w:ins w:id="7654" w:author="Laurence Golding" w:date="2019-05-11T06:51:00Z">
        <w:r w:rsidR="00A41A7B">
          <w:t>redactable</w:t>
        </w:r>
        <w:r>
          <w:t xml:space="preserve"> (§</w:t>
        </w:r>
        <w:r w:rsidR="009574D1">
          <w:fldChar w:fldCharType="begin"/>
        </w:r>
        <w:r w:rsidR="009574D1">
          <w:instrText xml:space="preserve"> REF _Ref1571705 \r \h </w:instrText>
        </w:r>
        <w:r w:rsidR="009574D1">
          <w:fldChar w:fldCharType="separate"/>
        </w:r>
        <w:r w:rsidR="0009127C">
          <w:t>3.5.2</w:t>
        </w:r>
        <w:r w:rsidR="009574D1">
          <w:fldChar w:fldCharType="end"/>
        </w:r>
      </w:ins>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Change w:id="7655" w:author="Laurence Golding" w:date="2019-05-11T06:51:00Z">
            <w:rPr>
              <w:rStyle w:val="CODEtemp"/>
            </w:rPr>
          </w:rPrChange>
        </w:rPr>
        <w:t>[REDACTED]\DbScanner.exe /connectionString=[REDACTED] /input=*.sql</w:t>
      </w:r>
    </w:p>
    <w:p w14:paraId="061DC596" w14:textId="590D74E7"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del w:id="7656" w:author="Laurence Golding" w:date="2019-05-11T06:51:00Z">
        <w:r w:rsidRPr="00E06A9A">
          <w:delText xml:space="preserve"> of</w:delText>
        </w:r>
      </w:del>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Change w:id="7657" w:author="Laurence Golding" w:date="2019-05-11T06:51:00Z">
          <w:pPr>
            <w:pStyle w:val="Codesmall"/>
          </w:pPr>
        </w:pPrChange>
      </w:pPr>
      <w:r>
        <w:t xml:space="preserve">  {                               # An invocation object</w:t>
      </w:r>
    </w:p>
    <w:p w14:paraId="4F5146E4" w14:textId="77777777" w:rsidR="00190C25" w:rsidRDefault="00190C25" w:rsidP="002D65F3">
      <w:pPr>
        <w:pStyle w:val="Code"/>
        <w:pPrChange w:id="7658" w:author="Laurence Golding" w:date="2019-05-11T06:51:00Z">
          <w:pPr>
            <w:pStyle w:val="Codesmall"/>
          </w:pPr>
        </w:pPrChange>
      </w:pPr>
      <w:r>
        <w:t xml:space="preserve">    "commandLine": "rm -rf /"</w:t>
      </w:r>
    </w:p>
    <w:p w14:paraId="7C1973CA" w14:textId="77777777" w:rsidR="00190C25" w:rsidRDefault="00190C25" w:rsidP="002D65F3">
      <w:pPr>
        <w:pStyle w:val="Code"/>
        <w:pPrChange w:id="7659" w:author="Laurence Golding" w:date="2019-05-11T06:51:00Z">
          <w:pPr>
            <w:pStyle w:val="Codesmall"/>
          </w:pPr>
        </w:pPrChange>
      </w:pPr>
      <w:r>
        <w:t xml:space="preserve">  }</w:t>
      </w:r>
    </w:p>
    <w:p w14:paraId="1F06DF49" w14:textId="77777777" w:rsidR="00DC389E" w:rsidRDefault="00DC389E" w:rsidP="00DC389E">
      <w:pPr>
        <w:pStyle w:val="Heading3"/>
        <w:numPr>
          <w:ilvl w:val="2"/>
          <w:numId w:val="2"/>
        </w:numPr>
      </w:pPr>
      <w:bookmarkStart w:id="7660" w:name="_Ref506976541"/>
      <w:bookmarkStart w:id="7661" w:name="_Toc8367082"/>
      <w:bookmarkStart w:id="7662" w:name="_Toc516224747"/>
      <w:r>
        <w:t>arguments property</w:t>
      </w:r>
      <w:bookmarkEnd w:id="7660"/>
      <w:bookmarkEnd w:id="7661"/>
      <w:bookmarkEnd w:id="766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w:t>
      </w:r>
      <w:ins w:id="7663" w:author="Laurence Golding" w:date="2019-05-11T06:51:00Z">
        <w:r w:rsidR="006A41A4">
          <w:t xml:space="preserve">either </w:t>
        </w:r>
        <w:r w:rsidR="006A41A4" w:rsidRPr="006A41A4">
          <w:rPr>
            <w:rStyle w:val="CODEtemp"/>
          </w:rPr>
          <w:t>null</w:t>
        </w:r>
        <w:r w:rsidR="006A41A4">
          <w:t xml:space="preserve"> or</w:t>
        </w:r>
        <w:r>
          <w:t xml:space="preserve"> </w:t>
        </w:r>
      </w:ins>
      <w:r>
        <w:t>an array of</w:t>
      </w:r>
      <w:ins w:id="7664" w:author="Laurence Golding" w:date="2019-05-11T06:51:00Z">
        <w:r>
          <w:t xml:space="preserve"> </w:t>
        </w:r>
        <w:r w:rsidR="006A41A4">
          <w:t>zero or more</w:t>
        </w:r>
      </w:ins>
      <w:r w:rsidR="006A41A4">
        <w:t xml:space="preserve"> </w:t>
      </w:r>
      <w:r>
        <w:t>strings, containing in order the command line arguments passed to the tool from the operating system.</w:t>
      </w:r>
    </w:p>
    <w:p w14:paraId="050BD859" w14:textId="715B76C9" w:rsidR="00490E47" w:rsidRDefault="00490E47" w:rsidP="00DC389E">
      <w:pPr>
        <w:rPr>
          <w:ins w:id="7665" w:author="Laurence Golding" w:date="2019-05-11T06:51:00Z"/>
        </w:rPr>
      </w:pPr>
      <w:ins w:id="7666" w:author="Laurence Golding" w:date="2019-05-11T06:51: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pPr>
        <w:rPr>
          <w:ins w:id="7667" w:author="Laurence Golding" w:date="2019-05-11T06:51:00Z"/>
        </w:rPr>
      </w:pPr>
      <w:ins w:id="7668" w:author="Laurence Golding" w:date="2019-05-11T06:51: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ins w:id="7669" w:author="Laurence Golding" w:date="2019-05-11T06:51:00Z">
        <w:r w:rsidR="00A92291">
          <w:t xml:space="preserve">the </w:t>
        </w:r>
      </w:ins>
      <w:r>
        <w:t>entry point method.</w:t>
      </w:r>
    </w:p>
    <w:p w14:paraId="25A07706" w14:textId="744AA08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9127C">
        <w:t>3.</w:t>
      </w:r>
      <w:del w:id="7670" w:author="Laurence Golding" w:date="2019-05-11T06:51:00Z">
        <w:r w:rsidR="00331070">
          <w:delText>13</w:delText>
        </w:r>
      </w:del>
      <w:ins w:id="7671" w:author="Laurence Golding" w:date="2019-05-11T06:51:00Z">
        <w:r w:rsidR="0009127C">
          <w:t>20</w:t>
        </w:r>
      </w:ins>
      <w:r w:rsidR="0009127C">
        <w:t>.2</w:t>
      </w:r>
      <w:r>
        <w:fldChar w:fldCharType="end"/>
      </w:r>
      <w:r>
        <w:t xml:space="preserve">) </w:t>
      </w:r>
      <w:r w:rsidRPr="00AF70FA">
        <w:t xml:space="preserve">contains the same information, parsing </w:t>
      </w:r>
      <w:r>
        <w:t>it</w:t>
      </w:r>
      <w:r w:rsidRPr="00AF70FA">
        <w:t xml:space="preserve"> is error prone even if one understands the</w:t>
      </w:r>
      <w:ins w:id="7672" w:author="Laurence Golding" w:date="2019-05-11T06:51:00Z">
        <w:r w:rsidRPr="00AF70FA">
          <w:t xml:space="preserve"> </w:t>
        </w:r>
        <w:r w:rsidR="0068622C">
          <w:t>command shell’s</w:t>
        </w:r>
      </w:ins>
      <w:r w:rsidR="0068622C">
        <w:t xml:space="preserve">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7673" w:name="_Ref511899181"/>
      <w:bookmarkStart w:id="7674" w:name="_Toc8367083"/>
      <w:bookmarkStart w:id="7675" w:name="_Toc516224748"/>
      <w:r>
        <w:t>responseFiles property</w:t>
      </w:r>
      <w:bookmarkEnd w:id="7673"/>
      <w:bookmarkEnd w:id="7674"/>
      <w:bookmarkEnd w:id="7675"/>
    </w:p>
    <w:p w14:paraId="7F9B09E3" w14:textId="3151A32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7676" w:author="Laurence Golding" w:date="2019-05-11T06:51:00Z">
        <w:r w:rsidR="00490E47">
          <w:t xml:space="preserve">either </w:t>
        </w:r>
        <w:r w:rsidR="00490E47" w:rsidRPr="006A41A4">
          <w:rPr>
            <w:rStyle w:val="CODEtemp"/>
          </w:rPr>
          <w:t>null</w:t>
        </w:r>
        <w:r w:rsidR="00490E47">
          <w:t xml:space="preserve"> or </w:t>
        </w:r>
      </w:ins>
      <w:r w:rsidRPr="00E72306">
        <w:t xml:space="preserve">an </w:t>
      </w:r>
      <w:r w:rsidR="003D1181">
        <w:t>array of</w:t>
      </w:r>
      <w:r w:rsidR="00490E47" w:rsidRPr="00490E47">
        <w:t xml:space="preserve"> </w:t>
      </w:r>
      <w:del w:id="7677" w:author="Laurence Golding" w:date="2019-05-11T06:51:00Z">
        <w:r w:rsidR="003D1181" w:rsidRPr="003D1181">
          <w:rPr>
            <w:rStyle w:val="CODEtemp"/>
          </w:rPr>
          <w:delText>fileLocation</w:delText>
        </w:r>
      </w:del>
      <w:ins w:id="7678" w:author="Laurence Golding" w:date="2019-05-11T06:51:00Z">
        <w:r w:rsidR="00490E47">
          <w:t>zero or more unique (§</w:t>
        </w:r>
        <w:r w:rsidR="00490E47">
          <w:fldChar w:fldCharType="begin"/>
        </w:r>
        <w:r w:rsidR="00490E47">
          <w:instrText xml:space="preserve"> REF _Ref493404799 \r \h </w:instrText>
        </w:r>
        <w:r w:rsidR="00490E47">
          <w:fldChar w:fldCharType="separate"/>
        </w:r>
        <w:r w:rsidR="0009127C">
          <w:t>3.7.3</w:t>
        </w:r>
        <w:r w:rsidR="00490E47">
          <w:fldChar w:fldCharType="end"/>
        </w:r>
        <w:r w:rsidR="00490E47">
          <w:t>)</w:t>
        </w:r>
        <w:r w:rsidR="003D1181">
          <w:t xml:space="preserve"> </w:t>
        </w:r>
        <w:r w:rsidR="006C1B56">
          <w:rPr>
            <w:rStyle w:val="CODEtemp"/>
          </w:rPr>
          <w:t>artifact</w:t>
        </w:r>
        <w:r w:rsidR="006C1B56" w:rsidRPr="003D1181">
          <w:rPr>
            <w:rStyle w:val="CODEtemp"/>
          </w:rPr>
          <w:t>Location</w:t>
        </w:r>
      </w:ins>
      <w:r w:rsidR="006C1B56">
        <w:t xml:space="preserve"> </w:t>
      </w:r>
      <w:r w:rsidR="003D1181">
        <w:t>objects (§</w:t>
      </w:r>
      <w:r w:rsidR="003D1181">
        <w:fldChar w:fldCharType="begin"/>
      </w:r>
      <w:r w:rsidR="003D1181">
        <w:instrText xml:space="preserve"> REF _Ref508989521 \r \h </w:instrText>
      </w:r>
      <w:r w:rsidR="003D1181">
        <w:fldChar w:fldCharType="separate"/>
      </w:r>
      <w:r w:rsidR="0009127C">
        <w:t>3.</w:t>
      </w:r>
      <w:del w:id="7679" w:author="Laurence Golding" w:date="2019-05-11T06:51:00Z">
        <w:r w:rsidR="00331070">
          <w:delText>3</w:delText>
        </w:r>
      </w:del>
      <w:ins w:id="7680" w:author="Laurence Golding" w:date="2019-05-11T06:51:00Z">
        <w:r w:rsidR="0009127C">
          <w:t>4</w:t>
        </w:r>
      </w:ins>
      <w:r w:rsidR="003D1181">
        <w:fldChar w:fldCharType="end"/>
      </w:r>
      <w:del w:id="7681" w:author="Laurence Golding" w:date="2019-05-11T06:51:00Z">
        <w:r w:rsidR="003D1181">
          <w:delText>)</w:delText>
        </w:r>
        <w:r w:rsidRPr="00E72306">
          <w:delText>,</w:delText>
        </w:r>
      </w:del>
      <w:ins w:id="7682" w:author="Laurence Golding" w:date="2019-05-11T06:51:00Z">
        <w:r w:rsidR="003D1181">
          <w:t>)</w:t>
        </w:r>
      </w:ins>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pPr>
        <w:rPr>
          <w:ins w:id="7683" w:author="Laurence Golding" w:date="2019-05-11T06:51:00Z"/>
        </w:rPr>
      </w:pPr>
      <w:ins w:id="7684" w:author="Laurence Golding" w:date="2019-05-11T06:51: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pPr>
        <w:rPr>
          <w:ins w:id="7685" w:author="Laurence Golding" w:date="2019-05-11T06:51:00Z"/>
        </w:rPr>
      </w:pPr>
      <w:ins w:id="7686" w:author="Laurence Golding" w:date="2019-05-11T06:51: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38786A95" w:rsidR="003D1181" w:rsidRPr="003D1181" w:rsidRDefault="003D1181" w:rsidP="00957AE3">
      <w:r>
        <w:t xml:space="preserve">A SARIF producer </w:t>
      </w:r>
      <w:r>
        <w:rPr>
          <w:b/>
        </w:rPr>
        <w:t>MAY</w:t>
      </w:r>
      <w:r>
        <w:t xml:space="preserve"> embed the contents of a response file in the SARIF log file by mentioning the response file in </w:t>
      </w:r>
      <w:del w:id="7687" w:author="Laurence Golding" w:date="2019-05-11T06:51:00Z">
        <w:r w:rsidRPr="003D1181">
          <w:rPr>
            <w:rStyle w:val="CODEtemp"/>
          </w:rPr>
          <w:delText>run.files</w:delText>
        </w:r>
      </w:del>
      <w:ins w:id="7688" w:author="Laurence Golding" w:date="2019-05-11T06:51:00Z">
        <w:r w:rsidR="0063571B">
          <w:rPr>
            <w:rStyle w:val="CODEtemp"/>
          </w:rPr>
          <w:t>theR</w:t>
        </w:r>
        <w:r w:rsidRPr="003D1181">
          <w:rPr>
            <w:rStyle w:val="CODEtemp"/>
          </w:rPr>
          <w:t>un.</w:t>
        </w:r>
        <w:r w:rsidR="004D285A">
          <w:rPr>
            <w:rStyle w:val="CODEtemp"/>
          </w:rPr>
          <w:t>artifacts</w:t>
        </w:r>
      </w:ins>
      <w:r w:rsidR="004D285A">
        <w:t xml:space="preserve"> </w:t>
      </w:r>
      <w:r>
        <w:t>(§</w:t>
      </w:r>
      <w:r>
        <w:fldChar w:fldCharType="begin"/>
      </w:r>
      <w:r>
        <w:instrText xml:space="preserve"> REF _Ref507667580 \r \h </w:instrText>
      </w:r>
      <w:r>
        <w:fldChar w:fldCharType="separate"/>
      </w:r>
      <w:r w:rsidR="0009127C">
        <w:t>3.</w:t>
      </w:r>
      <w:del w:id="7689" w:author="Laurence Golding" w:date="2019-05-11T06:51:00Z">
        <w:r w:rsidR="00331070">
          <w:delText>11.13</w:delText>
        </w:r>
      </w:del>
      <w:ins w:id="7690" w:author="Laurence Golding" w:date="2019-05-11T06:51:00Z">
        <w:r w:rsidR="0009127C">
          <w:t>14.15</w:t>
        </w:r>
      </w:ins>
      <w:r>
        <w:fldChar w:fldCharType="end"/>
      </w:r>
      <w:r>
        <w:t xml:space="preserve">) and providing a value for </w:t>
      </w:r>
      <w:del w:id="7691" w:author="Laurence Golding" w:date="2019-05-11T06:51:00Z">
        <w:r w:rsidRPr="003D1181">
          <w:rPr>
            <w:rStyle w:val="CODEtemp"/>
          </w:rPr>
          <w:delText>file</w:delText>
        </w:r>
      </w:del>
      <w:ins w:id="7692" w:author="Laurence Golding" w:date="2019-05-11T06:51:00Z">
        <w:r w:rsidR="004D285A">
          <w:rPr>
            <w:rStyle w:val="CODEtemp"/>
          </w:rPr>
          <w:t>artifact</w:t>
        </w:r>
      </w:ins>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9127C">
        <w:t>3.</w:t>
      </w:r>
      <w:del w:id="7693" w:author="Laurence Golding" w:date="2019-05-11T06:51:00Z">
        <w:r w:rsidR="00331070">
          <w:delText>17</w:delText>
        </w:r>
      </w:del>
      <w:ins w:id="7694" w:author="Laurence Golding" w:date="2019-05-11T06:51:00Z">
        <w:r w:rsidR="0009127C">
          <w:t>24</w:t>
        </w:r>
      </w:ins>
      <w:r w:rsidR="0009127C">
        <w:t>.8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Change w:id="7695" w:author="Laurence Golding" w:date="2019-05-11T06:51:00Z">
          <w:pPr>
            <w:pStyle w:val="Codesmall"/>
          </w:pPr>
        </w:pPrChang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Change w:id="7696" w:author="Laurence Golding" w:date="2019-05-11T06:51:00Z">
          <w:pPr>
            <w:pStyle w:val="Codesmall"/>
          </w:pPr>
        </w:pPrChange>
      </w:pPr>
      <w:r>
        <w:t xml:space="preserve">    "commandLine": "/quiet @analyzer.rsp @strict.rsp"</w:t>
      </w:r>
      <w:r w:rsidR="007C64F1">
        <w:t xml:space="preserve"> @options.rsp</w:t>
      </w:r>
      <w:r>
        <w:t>,</w:t>
      </w:r>
    </w:p>
    <w:p w14:paraId="3A86C1A3" w14:textId="77777777" w:rsidR="0027182E" w:rsidRDefault="0027182E" w:rsidP="002D65F3">
      <w:pPr>
        <w:pStyle w:val="Code"/>
        <w:pPrChange w:id="7697" w:author="Laurence Golding" w:date="2019-05-11T06:51:00Z">
          <w:pPr>
            <w:pStyle w:val="Codesmall"/>
          </w:pPr>
        </w:pPrChange>
      </w:pPr>
    </w:p>
    <w:p w14:paraId="7F87D512" w14:textId="102B8CAE" w:rsidR="00780AD1" w:rsidRPr="0027182E" w:rsidRDefault="007C64F1" w:rsidP="002D65F3">
      <w:pPr>
        <w:pStyle w:val="Code"/>
        <w:pPrChange w:id="7698" w:author="Laurence Golding" w:date="2019-05-11T06:51:00Z">
          <w:pPr>
            <w:pStyle w:val="Codesmall"/>
          </w:pPr>
        </w:pPrChange>
      </w:pPr>
      <w:r>
        <w:t xml:space="preserve">    </w:t>
      </w:r>
      <w:r w:rsidR="00780AD1">
        <w:t xml:space="preserve">"responseFiles": </w:t>
      </w:r>
      <w:r w:rsidR="003D1181">
        <w:t>[</w:t>
      </w:r>
    </w:p>
    <w:p w14:paraId="4836B8E9" w14:textId="412C765C" w:rsidR="0027182E" w:rsidRPr="0027182E" w:rsidRDefault="0027182E" w:rsidP="002D65F3">
      <w:pPr>
        <w:pStyle w:val="Code"/>
        <w:pPrChange w:id="7699" w:author="Laurence Golding" w:date="2019-05-11T06:51:00Z">
          <w:pPr>
            <w:pStyle w:val="Codesmall"/>
          </w:pPr>
        </w:pPrChange>
      </w:pPr>
      <w:r w:rsidRPr="0027182E">
        <w:t xml:space="preserve">      {                 # </w:t>
      </w:r>
      <w:del w:id="7700" w:author="Laurence Golding" w:date="2019-05-11T06:51:00Z">
        <w:r w:rsidRPr="0027182E">
          <w:delText xml:space="preserve">A </w:delText>
        </w:r>
        <w:r>
          <w:delText>fileLocation</w:delText>
        </w:r>
      </w:del>
      <w:ins w:id="7701" w:author="Laurence Golding" w:date="2019-05-11T06:51:00Z">
        <w:r w:rsidRPr="0027182E">
          <w:t>A</w:t>
        </w:r>
        <w:r w:rsidR="006C1B56">
          <w:t>n</w:t>
        </w:r>
        <w:r w:rsidRPr="0027182E">
          <w:t xml:space="preserve"> </w:t>
        </w:r>
        <w:r w:rsidR="006C1B56">
          <w:t>artifactLocation</w:t>
        </w:r>
      </w:ins>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09127C">
        <w:t>3.</w:t>
      </w:r>
      <w:del w:id="7702" w:author="Laurence Golding" w:date="2019-05-11T06:51:00Z">
        <w:r w:rsidR="00331070">
          <w:delText>3</w:delText>
        </w:r>
      </w:del>
      <w:ins w:id="7703" w:author="Laurence Golding" w:date="2019-05-11T06:51:00Z">
        <w:r w:rsidR="0009127C">
          <w:t>4</w:t>
        </w:r>
      </w:ins>
      <w:r w:rsidR="003371CD">
        <w:fldChar w:fldCharType="end"/>
      </w:r>
      <w:del w:id="7704" w:author="Laurence Golding" w:date="2019-05-11T06:51:00Z">
        <w:r w:rsidR="003371CD" w:rsidRPr="0027182E">
          <w:delText>).</w:delText>
        </w:r>
        <w:r>
          <w:delText>.</w:delText>
        </w:r>
      </w:del>
      <w:ins w:id="7705" w:author="Laurence Golding" w:date="2019-05-11T06:51:00Z">
        <w:r w:rsidR="003371CD" w:rsidRPr="0027182E">
          <w:t>).</w:t>
        </w:r>
      </w:ins>
    </w:p>
    <w:p w14:paraId="19061072" w14:textId="5B46DDBF" w:rsidR="00780AD1" w:rsidRDefault="00780AD1" w:rsidP="002D65F3">
      <w:pPr>
        <w:pStyle w:val="Code"/>
        <w:pPrChange w:id="7706" w:author="Laurence Golding" w:date="2019-05-11T06:51:00Z">
          <w:pPr>
            <w:pStyle w:val="Codesmall"/>
          </w:pPr>
        </w:pPrChang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Change w:id="7707" w:author="Laurence Golding" w:date="2019-05-11T06:51:00Z">
          <w:pPr>
            <w:pStyle w:val="Codesmall"/>
          </w:pPr>
        </w:pPrChange>
      </w:pPr>
      <w:r>
        <w:t xml:space="preserve">        "uriBaseId": "RESPONSEFILEDIR"</w:t>
      </w:r>
    </w:p>
    <w:p w14:paraId="7471F727" w14:textId="3C7C6F91" w:rsidR="0027182E" w:rsidRDefault="0027182E" w:rsidP="002D65F3">
      <w:pPr>
        <w:pStyle w:val="Code"/>
        <w:pPrChange w:id="7708" w:author="Laurence Golding" w:date="2019-05-11T06:51:00Z">
          <w:pPr>
            <w:pStyle w:val="Codesmall"/>
          </w:pPr>
        </w:pPrChange>
      </w:pPr>
      <w:r>
        <w:t xml:space="preserve">      },</w:t>
      </w:r>
    </w:p>
    <w:p w14:paraId="0CD0E51F" w14:textId="628F49C5" w:rsidR="0027182E" w:rsidRPr="0027182E" w:rsidRDefault="0027182E" w:rsidP="002D65F3">
      <w:pPr>
        <w:pStyle w:val="Code"/>
        <w:pPrChange w:id="7709" w:author="Laurence Golding" w:date="2019-05-11T06:51:00Z">
          <w:pPr>
            <w:pStyle w:val="Codesmall"/>
          </w:pPr>
        </w:pPrChange>
      </w:pPr>
      <w:r>
        <w:t xml:space="preserve">      {</w:t>
      </w:r>
    </w:p>
    <w:p w14:paraId="18B1B777" w14:textId="6793EA09" w:rsidR="00780AD1" w:rsidRPr="0027182E" w:rsidRDefault="00780AD1" w:rsidP="002D65F3">
      <w:pPr>
        <w:pStyle w:val="Code"/>
        <w:pPrChange w:id="7710" w:author="Laurence Golding" w:date="2019-05-11T06:51:00Z">
          <w:pPr>
            <w:pStyle w:val="Codesmall"/>
          </w:pPr>
        </w:pPrChang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Change w:id="7711" w:author="Laurence Golding" w:date="2019-05-11T06:51:00Z">
          <w:pPr>
            <w:pStyle w:val="Codesmall"/>
          </w:pPr>
        </w:pPrChange>
      </w:pPr>
      <w:r>
        <w:t xml:space="preserve">        "uriBaseId": "RESPONSEFILEDIR"</w:t>
      </w:r>
    </w:p>
    <w:p w14:paraId="72B5D472" w14:textId="77777777" w:rsidR="0027182E" w:rsidRDefault="0027182E" w:rsidP="002D65F3">
      <w:pPr>
        <w:pStyle w:val="Code"/>
        <w:pPrChange w:id="7712" w:author="Laurence Golding" w:date="2019-05-11T06:51:00Z">
          <w:pPr>
            <w:pStyle w:val="Codesmall"/>
          </w:pPr>
        </w:pPrChange>
      </w:pPr>
      <w:r>
        <w:t xml:space="preserve">      },</w:t>
      </w:r>
    </w:p>
    <w:p w14:paraId="44A417D1" w14:textId="77777777" w:rsidR="0027182E" w:rsidRPr="0027182E" w:rsidRDefault="0027182E" w:rsidP="002D65F3">
      <w:pPr>
        <w:pStyle w:val="Code"/>
        <w:pPrChange w:id="7713" w:author="Laurence Golding" w:date="2019-05-11T06:51:00Z">
          <w:pPr>
            <w:pStyle w:val="Codesmall"/>
          </w:pPr>
        </w:pPrChange>
      </w:pPr>
      <w:r>
        <w:t xml:space="preserve">      {</w:t>
      </w:r>
    </w:p>
    <w:p w14:paraId="74D7FFBB" w14:textId="308645E5" w:rsidR="00780AD1" w:rsidRDefault="00780AD1" w:rsidP="002D65F3">
      <w:pPr>
        <w:pStyle w:val="Code"/>
        <w:pPrChange w:id="7714" w:author="Laurence Golding" w:date="2019-05-11T06:51:00Z">
          <w:pPr>
            <w:pStyle w:val="Codesmall"/>
          </w:pPr>
        </w:pPrChang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Change w:id="7715" w:author="Laurence Golding" w:date="2019-05-11T06:51:00Z">
          <w:pPr>
            <w:pStyle w:val="Codesmall"/>
          </w:pPr>
        </w:pPrChange>
      </w:pPr>
      <w:r>
        <w:t xml:space="preserve">        "uriBaseId": "RESPONSEFILEDIR"</w:t>
      </w:r>
    </w:p>
    <w:p w14:paraId="3DE1426C" w14:textId="770D7B7A" w:rsidR="0027182E" w:rsidRPr="0027182E" w:rsidRDefault="0027182E" w:rsidP="002D65F3">
      <w:pPr>
        <w:pStyle w:val="Code"/>
        <w:pPrChange w:id="7716" w:author="Laurence Golding" w:date="2019-05-11T06:51:00Z">
          <w:pPr>
            <w:pStyle w:val="Codesmall"/>
          </w:pPr>
        </w:pPrChange>
      </w:pPr>
      <w:r>
        <w:t xml:space="preserve">      }</w:t>
      </w:r>
    </w:p>
    <w:p w14:paraId="5C779CE5" w14:textId="13298733" w:rsidR="00780AD1" w:rsidRPr="0027182E" w:rsidRDefault="00780AD1" w:rsidP="002D65F3">
      <w:pPr>
        <w:pStyle w:val="Code"/>
        <w:pPrChange w:id="7717" w:author="Laurence Golding" w:date="2019-05-11T06:51:00Z">
          <w:pPr>
            <w:pStyle w:val="Codesmall"/>
          </w:pPr>
        </w:pPrChange>
      </w:pPr>
      <w:r w:rsidRPr="0027182E">
        <w:t xml:space="preserve">  </w:t>
      </w:r>
      <w:r w:rsidR="007C64F1" w:rsidRPr="0027182E">
        <w:t xml:space="preserve">  </w:t>
      </w:r>
      <w:r w:rsidRPr="0027182E">
        <w:t>}</w:t>
      </w:r>
    </w:p>
    <w:p w14:paraId="5228E212" w14:textId="317D259F" w:rsidR="007A53E1" w:rsidRDefault="007C64F1" w:rsidP="002D65F3">
      <w:pPr>
        <w:pStyle w:val="Code"/>
        <w:pPrChange w:id="7718" w:author="Laurence Golding" w:date="2019-05-11T06:51:00Z">
          <w:pPr>
            <w:pStyle w:val="Codesmall"/>
          </w:pPr>
        </w:pPrChange>
      </w:pPr>
      <w:r>
        <w:t xml:space="preserve">    </w:t>
      </w:r>
      <w:r w:rsidR="007A53E1">
        <w:t>...</w:t>
      </w:r>
    </w:p>
    <w:p w14:paraId="5C715EE5" w14:textId="70F3C065" w:rsidR="007A53E1" w:rsidRPr="007A53E1" w:rsidRDefault="007A53E1" w:rsidP="002D65F3">
      <w:pPr>
        <w:pStyle w:val="Code"/>
        <w:pPrChange w:id="7719" w:author="Laurence Golding" w:date="2019-05-11T06:51:00Z">
          <w:pPr>
            <w:pStyle w:val="Codesmall"/>
          </w:pPr>
        </w:pPrChange>
      </w:pPr>
      <w:r>
        <w:t>}</w:t>
      </w:r>
    </w:p>
    <w:p w14:paraId="475A0FBD" w14:textId="61C57F63" w:rsidR="00056659" w:rsidRDefault="00DC389E" w:rsidP="00056659">
      <w:pPr>
        <w:pStyle w:val="Heading3"/>
      </w:pPr>
      <w:bookmarkStart w:id="7720" w:name="_Ref3976263"/>
      <w:bookmarkStart w:id="7721" w:name="_Toc8367084"/>
      <w:bookmarkStart w:id="7722" w:name="_Ref507597986"/>
      <w:bookmarkStart w:id="7723" w:name="_Toc516224749"/>
      <w:del w:id="7724" w:author="Laurence Golding" w:date="2019-05-11T06:51:00Z">
        <w:r>
          <w:delText>attachments</w:delText>
        </w:r>
      </w:del>
      <w:ins w:id="7725" w:author="Laurence Golding" w:date="2019-05-11T06:51:00Z">
        <w:r w:rsidR="00674294">
          <w:t>rule</w:t>
        </w:r>
        <w:r w:rsidR="00056659">
          <w:t>ConfigurationOverrides</w:t>
        </w:r>
      </w:ins>
      <w:r w:rsidR="00056659">
        <w:t xml:space="preserve"> property</w:t>
      </w:r>
      <w:bookmarkEnd w:id="7720"/>
      <w:bookmarkEnd w:id="7721"/>
      <w:bookmarkEnd w:id="7722"/>
      <w:bookmarkEnd w:id="7723"/>
    </w:p>
    <w:p w14:paraId="00EBD80C" w14:textId="2A7B9C6F" w:rsidR="00056659" w:rsidRDefault="00056659" w:rsidP="00056659">
      <w:r>
        <w:t xml:space="preserve">An </w:t>
      </w:r>
      <w:r w:rsidRPr="00B238B1">
        <w:rPr>
          <w:rStyle w:val="CODEtemp"/>
        </w:rPr>
        <w:t>invocation</w:t>
      </w:r>
      <w:r>
        <w:t xml:space="preserve"> object </w:t>
      </w:r>
      <w:r>
        <w:rPr>
          <w:b/>
        </w:rPr>
        <w:t>MAY</w:t>
      </w:r>
      <w:r>
        <w:t xml:space="preserve"> contain a property named </w:t>
      </w:r>
      <w:del w:id="7726" w:author="Laurence Golding" w:date="2019-05-11T06:51:00Z">
        <w:r w:rsidR="00DC389E" w:rsidRPr="00F224F4">
          <w:rPr>
            <w:rStyle w:val="CODEtemp"/>
          </w:rPr>
          <w:delText>attachments</w:delText>
        </w:r>
      </w:del>
      <w:ins w:id="7727" w:author="Laurence Golding" w:date="2019-05-11T06:51:00Z">
        <w:r w:rsidR="00674294">
          <w:rPr>
            <w:rStyle w:val="CODEtemp"/>
          </w:rPr>
          <w:t>rule</w:t>
        </w:r>
        <w:r>
          <w:rPr>
            <w:rStyle w:val="CODEtemp"/>
          </w:rPr>
          <w:t>ConfigurationOverrides</w:t>
        </w:r>
      </w:ins>
      <w:r>
        <w:t xml:space="preserve"> whose value is an array of </w:t>
      </w:r>
      <w:del w:id="7728" w:author="Laurence Golding" w:date="2019-05-11T06:51:00Z">
        <w:r w:rsidR="000308F0">
          <w:delText>one</w:delText>
        </w:r>
      </w:del>
      <w:ins w:id="7729" w:author="Laurence Golding" w:date="2019-05-11T06:51:00Z">
        <w:r>
          <w:t>zero</w:t>
        </w:r>
      </w:ins>
      <w:r>
        <w:t xml:space="preserve"> or more unique (§</w:t>
      </w:r>
      <w:r>
        <w:fldChar w:fldCharType="begin"/>
      </w:r>
      <w:r>
        <w:instrText xml:space="preserve"> REF _Ref493404799 \r \h </w:instrText>
      </w:r>
      <w:r>
        <w:fldChar w:fldCharType="separate"/>
      </w:r>
      <w:r w:rsidR="0009127C">
        <w:t>3.</w:t>
      </w:r>
      <w:del w:id="7730" w:author="Laurence Golding" w:date="2019-05-11T06:51:00Z">
        <w:r w:rsidR="00331070">
          <w:delText>6.2</w:delText>
        </w:r>
      </w:del>
      <w:ins w:id="7731" w:author="Laurence Golding" w:date="2019-05-11T06:51:00Z">
        <w:r w:rsidR="0009127C">
          <w:t>7.3</w:t>
        </w:r>
      </w:ins>
      <w:r>
        <w:fldChar w:fldCharType="end"/>
      </w:r>
      <w:del w:id="7732" w:author="Laurence Golding" w:date="2019-05-11T06:51:00Z">
        <w:r w:rsidR="000308F0">
          <w:delText xml:space="preserve">) </w:delText>
        </w:r>
        <w:r w:rsidR="00DC389E" w:rsidRPr="00F224F4">
          <w:rPr>
            <w:rStyle w:val="CODEtemp"/>
          </w:rPr>
          <w:delText>attachment</w:delText>
        </w:r>
      </w:del>
      <w:ins w:id="7733" w:author="Laurence Golding" w:date="2019-05-11T06:51:00Z">
        <w:r>
          <w:t xml:space="preserve">) </w:t>
        </w:r>
        <w:r w:rsidR="00B55817">
          <w:rPr>
            <w:rStyle w:val="CODEtemp"/>
          </w:rPr>
          <w:t>configurationOverride</w:t>
        </w:r>
      </w:ins>
      <w:r>
        <w:t xml:space="preserve"> objects (§</w:t>
      </w:r>
      <w:del w:id="7734" w:author="Laurence Golding" w:date="2019-05-11T06:51:00Z">
        <w:r w:rsidR="00A27D47">
          <w:fldChar w:fldCharType="begin"/>
        </w:r>
        <w:r w:rsidR="00A27D47">
          <w:delInstrText xml:space="preserve"> REF _Ref507597819 \r \h </w:delInstrText>
        </w:r>
        <w:r w:rsidR="00A27D47">
          <w:fldChar w:fldCharType="separate"/>
        </w:r>
        <w:r w:rsidR="00331070">
          <w:delText>3.14</w:delText>
        </w:r>
        <w:r w:rsidR="00A27D47">
          <w:fldChar w:fldCharType="end"/>
        </w:r>
        <w:r w:rsidR="00DC389E">
          <w:delText xml:space="preserve">). Each </w:delText>
        </w:r>
        <w:r w:rsidR="00DC389E" w:rsidRPr="00F224F4">
          <w:rPr>
            <w:rStyle w:val="CODEtemp"/>
          </w:rPr>
          <w:delText>attachment</w:delText>
        </w:r>
        <w:r w:rsidR="00DC389E">
          <w:delText xml:space="preserve"> object </w:delText>
        </w:r>
        <w:r w:rsidR="00DC389E" w:rsidRPr="00F224F4">
          <w:rPr>
            <w:b/>
          </w:rPr>
          <w:delText>SH</w:delText>
        </w:r>
        <w:r w:rsidR="00DC389E">
          <w:rPr>
            <w:b/>
          </w:rPr>
          <w:delText>ALL</w:delText>
        </w:r>
        <w:r w:rsidR="00DC389E">
          <w:delText xml:space="preserve"> describe a file relevant to</w:delText>
        </w:r>
      </w:del>
      <w:ins w:id="7735" w:author="Laurence Golding" w:date="2019-05-11T06:51:00Z">
        <w:r>
          <w:fldChar w:fldCharType="begin"/>
        </w:r>
        <w:r>
          <w:instrText xml:space="preserve"> REF _Ref3971750 \r \h </w:instrText>
        </w:r>
        <w:r>
          <w:fldChar w:fldCharType="separate"/>
        </w:r>
        <w:r w:rsidR="0009127C">
          <w:t>3.51</w:t>
        </w:r>
        <w:r>
          <w:fldChar w:fldCharType="end"/>
        </w:r>
        <w:r>
          <w:t>) each of which overrides</w:t>
        </w:r>
      </w:ins>
      <w:r>
        <w:t xml:space="preserve"> the </w:t>
      </w:r>
      <w:del w:id="7736" w:author="Laurence Golding" w:date="2019-05-11T06:51:00Z">
        <w:r w:rsidR="00DC389E">
          <w:delText xml:space="preserve">invocation of the tool. Typically, these would be files specified on the tool’s command line, and therefore mentioned in the </w:delText>
        </w:r>
        <w:r w:rsidR="00DC389E" w:rsidRPr="00F224F4">
          <w:rPr>
            <w:rStyle w:val="CODEtemp"/>
          </w:rPr>
          <w:delText>commandLine</w:delText>
        </w:r>
      </w:del>
      <w:ins w:id="7737" w:author="Laurence Golding" w:date="2019-05-11T06:51:00Z">
        <w:r w:rsidRPr="00D06112">
          <w:rPr>
            <w:rStyle w:val="CODEtemp"/>
          </w:rPr>
          <w:t>defaultConfiguration</w:t>
        </w:r>
      </w:ins>
      <w:r>
        <w:t xml:space="preserve"> property (§</w:t>
      </w:r>
      <w:del w:id="7738" w:author="Laurence Golding" w:date="2019-05-11T06:51:00Z">
        <w:r w:rsidR="00A27D47">
          <w:fldChar w:fldCharType="begin"/>
        </w:r>
        <w:r w:rsidR="00A27D47">
          <w:delInstrText xml:space="preserve"> REF _Ref493414102 \r \h </w:delInstrText>
        </w:r>
        <w:r w:rsidR="00A27D47">
          <w:fldChar w:fldCharType="separate"/>
        </w:r>
        <w:r w:rsidR="00331070">
          <w:delText>3.13.2</w:delText>
        </w:r>
        <w:r w:rsidR="00A27D47">
          <w:fldChar w:fldCharType="end"/>
        </w:r>
        <w:r w:rsidR="00DC389E">
          <w:delText xml:space="preserve">) or the </w:delText>
        </w:r>
        <w:r w:rsidR="00DC389E" w:rsidRPr="00F224F4">
          <w:rPr>
            <w:rStyle w:val="CODEtemp"/>
          </w:rPr>
          <w:delText>arguments</w:delText>
        </w:r>
      </w:del>
      <w:ins w:id="7739" w:author="Laurence Golding" w:date="2019-05-11T06:51:00Z">
        <w:r>
          <w:fldChar w:fldCharType="begin"/>
        </w:r>
        <w:r>
          <w:instrText xml:space="preserve"> REF _Ref508894471 \r \h </w:instrText>
        </w:r>
        <w:r>
          <w:fldChar w:fldCharType="separate"/>
        </w:r>
        <w:r w:rsidR="0009127C">
          <w:t>3.49.14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9127C">
          <w:t>3.48.7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ins>
      <w:r w:rsidR="00E9299D">
        <w:t xml:space="preserve"> </w:t>
      </w:r>
      <w:r w:rsidR="00674294">
        <w:t>property (§</w:t>
      </w:r>
      <w:del w:id="7740" w:author="Laurence Golding" w:date="2019-05-11T06:51:00Z">
        <w:r w:rsidR="00A27D47">
          <w:fldChar w:fldCharType="begin"/>
        </w:r>
        <w:r w:rsidR="00A27D47">
          <w:delInstrText xml:space="preserve"> REF _Ref506976541 \r \h </w:delInstrText>
        </w:r>
        <w:r w:rsidR="00A27D47">
          <w:fldChar w:fldCharType="separate"/>
        </w:r>
        <w:r w:rsidR="00331070">
          <w:delText>3.13.3</w:delText>
        </w:r>
        <w:r w:rsidR="00A27D47">
          <w:fldChar w:fldCharType="end"/>
        </w:r>
        <w:r w:rsidR="00DC389E">
          <w:delText>), if present. They might also be files implicitly consumed by the tool, such as a configuration file.</w:delText>
        </w:r>
      </w:del>
      <w:ins w:id="7741" w:author="Laurence Golding" w:date="2019-05-11T06:51:00Z">
        <w:r w:rsidR="00674294">
          <w:fldChar w:fldCharType="begin"/>
        </w:r>
        <w:r w:rsidR="00674294">
          <w:instrText xml:space="preserve"> REF _Ref3899090 \r \h </w:instrText>
        </w:r>
        <w:r w:rsidR="00674294">
          <w:fldChar w:fldCharType="separate"/>
        </w:r>
        <w:r w:rsidR="0009127C">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9127C">
          <w:t>3.19</w:t>
        </w:r>
        <w:r w:rsidR="00674294">
          <w:fldChar w:fldCharType="end"/>
        </w:r>
        <w:r w:rsidR="00674294">
          <w:t>)</w:t>
        </w:r>
        <w:r w:rsidR="00945615">
          <w:t>)</w:t>
        </w:r>
        <w:r>
          <w:t>.</w:t>
        </w:r>
      </w:ins>
    </w:p>
    <w:p w14:paraId="632D2204" w14:textId="77777777" w:rsidR="00DC389E" w:rsidRPr="00DC389E" w:rsidRDefault="00DC389E" w:rsidP="00DC389E">
      <w:pPr>
        <w:rPr>
          <w:del w:id="7742" w:author="Laurence Golding" w:date="2019-05-11T06:51:00Z"/>
        </w:rPr>
      </w:pPr>
      <w:del w:id="7743" w:author="Laurence Golding" w:date="2019-05-11T06:51:00Z">
        <w:r>
          <w:delText xml:space="preserve">For an example, see EXAMPLE 1 in </w:delText>
        </w:r>
        <w:r w:rsidRPr="00A14F9A">
          <w:delText>§</w:delText>
        </w:r>
        <w:r w:rsidR="00A27D47">
          <w:fldChar w:fldCharType="begin"/>
        </w:r>
        <w:r w:rsidR="00A27D47">
          <w:delInstrText xml:space="preserve"> REF _Ref506978653 \r \h </w:delInstrText>
        </w:r>
        <w:r w:rsidR="00A27D47">
          <w:fldChar w:fldCharType="separate"/>
        </w:r>
        <w:r w:rsidR="00331070">
          <w:delText>3.14.1</w:delText>
        </w:r>
        <w:r w:rsidR="00A27D47">
          <w:fldChar w:fldCharType="end"/>
        </w:r>
        <w:r>
          <w:delText>.</w:delText>
        </w:r>
      </w:del>
    </w:p>
    <w:p w14:paraId="7E2AC8AF" w14:textId="557EEF89" w:rsidR="00674294" w:rsidRDefault="00401BB5" w:rsidP="00674294">
      <w:pPr>
        <w:pStyle w:val="Heading3"/>
      </w:pPr>
      <w:bookmarkStart w:id="7744" w:name="_Toc516224750"/>
      <w:del w:id="7745" w:author="Laurence Golding" w:date="2019-05-11T06:51:00Z">
        <w:r>
          <w:delText>startTime</w:delText>
        </w:r>
      </w:del>
      <w:bookmarkStart w:id="7746" w:name="_Ref4081041"/>
      <w:bookmarkStart w:id="7747" w:name="_Toc8367085"/>
      <w:ins w:id="7748" w:author="Laurence Golding" w:date="2019-05-11T06:51:00Z">
        <w:r w:rsidR="00674294">
          <w:t>notificationConfigurationOverrides</w:t>
        </w:r>
      </w:ins>
      <w:r w:rsidR="00674294">
        <w:t xml:space="preserve"> property</w:t>
      </w:r>
      <w:bookmarkEnd w:id="7746"/>
      <w:bookmarkEnd w:id="7747"/>
      <w:bookmarkEnd w:id="7744"/>
    </w:p>
    <w:p w14:paraId="7B8BA7C6" w14:textId="01B82CD2" w:rsidR="00674294" w:rsidRDefault="00674294" w:rsidP="00674294">
      <w:pPr>
        <w:rPr>
          <w:ins w:id="7749" w:author="Laurence Golding" w:date="2019-05-11T06:51:00Z"/>
        </w:rPr>
      </w:pPr>
      <w:r>
        <w:t xml:space="preserve">An </w:t>
      </w:r>
      <w:r w:rsidRPr="00B238B1">
        <w:rPr>
          <w:rStyle w:val="CODEtemp"/>
        </w:rPr>
        <w:t>invocation</w:t>
      </w:r>
      <w:r>
        <w:t xml:space="preserve"> object </w:t>
      </w:r>
      <w:r>
        <w:rPr>
          <w:b/>
        </w:rPr>
        <w:t>MAY</w:t>
      </w:r>
      <w:r>
        <w:t xml:space="preserve"> contain a property named </w:t>
      </w:r>
      <w:del w:id="7750" w:author="Laurence Golding" w:date="2019-05-11T06:51:00Z">
        <w:r w:rsidR="00A14F9A" w:rsidRPr="00A14F9A">
          <w:rPr>
            <w:rStyle w:val="CODEtemp"/>
          </w:rPr>
          <w:delText>startTime</w:delText>
        </w:r>
      </w:del>
      <w:ins w:id="7751" w:author="Laurence Golding" w:date="2019-05-11T06:51:00Z">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9127C">
          <w:t>3.51</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9127C">
          <w:t>3.49.14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9127C">
          <w:t>3.49</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9127C">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w:t>
        </w:r>
        <w:r w:rsidR="00945615">
          <w:t>)</w:t>
        </w:r>
        <w:r>
          <w:t>.</w:t>
        </w:r>
      </w:ins>
    </w:p>
    <w:p w14:paraId="01B231BB" w14:textId="1C3DE155" w:rsidR="00401BB5" w:rsidRDefault="00401BB5" w:rsidP="00401BB5">
      <w:pPr>
        <w:pStyle w:val="Heading3"/>
        <w:rPr>
          <w:ins w:id="7752" w:author="Laurence Golding" w:date="2019-05-11T06:51:00Z"/>
        </w:rPr>
      </w:pPr>
      <w:bookmarkStart w:id="7753" w:name="_Ref1571706"/>
      <w:bookmarkStart w:id="7754" w:name="_Toc8367086"/>
      <w:ins w:id="7755" w:author="Laurence Golding" w:date="2019-05-11T06:51:00Z">
        <w:r>
          <w:t>startTime</w:t>
        </w:r>
        <w:r w:rsidR="00485F6A">
          <w:t>Utc</w:t>
        </w:r>
        <w:r>
          <w:t xml:space="preserve"> property</w:t>
        </w:r>
        <w:bookmarkEnd w:id="7753"/>
        <w:bookmarkEnd w:id="7754"/>
      </w:ins>
    </w:p>
    <w:p w14:paraId="16315911" w14:textId="2E1602BC" w:rsidR="00E72306" w:rsidRPr="00E72306" w:rsidRDefault="00A14F9A" w:rsidP="00E72306">
      <w:ins w:id="7756" w:author="Laurence Golding" w:date="2019-05-11T06:51:00Z">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ins>
      <w:r w:rsidRPr="00A14F9A">
        <w:t xml:space="preserve"> whose value is a string </w:t>
      </w:r>
      <w:ins w:id="7757" w:author="Laurence Golding" w:date="2019-05-11T06:51:00Z">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ins>
      <w:r w:rsidRPr="00A14F9A">
        <w:t>specifying the</w:t>
      </w:r>
      <w:r w:rsidR="00AF7B12">
        <w:t xml:space="preserve"> </w:t>
      </w:r>
      <w:ins w:id="7758" w:author="Laurence Golding" w:date="2019-05-11T06:51:00Z">
        <w:r w:rsidR="00AF7B12">
          <w:t>UTC</w:t>
        </w:r>
        <w:r w:rsidRPr="00A14F9A">
          <w:t xml:space="preserve"> </w:t>
        </w:r>
      </w:ins>
      <w:r w:rsidRPr="00A14F9A">
        <w:t>date and time at which the</w:t>
      </w:r>
      <w:r w:rsidR="0068622C">
        <w:t xml:space="preserve"> </w:t>
      </w:r>
      <w:del w:id="7759" w:author="Laurence Golding" w:date="2019-05-11T06:51:00Z">
        <w:r w:rsidRPr="00A14F9A">
          <w:delText>run</w:delText>
        </w:r>
      </w:del>
      <w:ins w:id="7760" w:author="Laurence Golding" w:date="2019-05-11T06:51:00Z">
        <w:r w:rsidR="008370E6">
          <w:t>tool’s execution</w:t>
        </w:r>
      </w:ins>
      <w:r w:rsidR="008370E6">
        <w:t xml:space="preserve"> </w:t>
      </w:r>
      <w:r w:rsidRPr="00A14F9A">
        <w:t>started.</w:t>
      </w:r>
      <w:del w:id="7761" w:author="Laurence Golding" w:date="2019-05-11T06:51:00Z">
        <w:r w:rsidRPr="00A14F9A">
          <w:delText xml:space="preserve"> The string </w:delText>
        </w:r>
        <w:r w:rsidRPr="00A14F9A">
          <w:rPr>
            <w:b/>
          </w:rPr>
          <w:delText>SHALL</w:delText>
        </w:r>
        <w:r w:rsidRPr="00A14F9A">
          <w:delText xml:space="preserve"> be in the format specified </w:delText>
        </w:r>
        <w:r w:rsidR="00DC3F77">
          <w:delText>in</w:delText>
        </w:r>
        <w:r w:rsidRPr="00A14F9A">
          <w:delText xml:space="preserve"> §</w:delText>
        </w:r>
        <w:r>
          <w:fldChar w:fldCharType="begin"/>
        </w:r>
        <w:r>
          <w:delInstrText xml:space="preserve"> REF _Ref493413701 \r \h </w:delInstrText>
        </w:r>
        <w:r>
          <w:fldChar w:fldCharType="separate"/>
        </w:r>
        <w:r w:rsidR="00331070">
          <w:delText>3.8</w:delText>
        </w:r>
        <w:r>
          <w:fldChar w:fldCharType="end"/>
        </w:r>
        <w:r w:rsidRPr="00A14F9A">
          <w:delText>.</w:delText>
        </w:r>
      </w:del>
    </w:p>
    <w:p w14:paraId="64D62131" w14:textId="1D73A491" w:rsidR="00401BB5" w:rsidRDefault="00401BB5" w:rsidP="00401BB5">
      <w:pPr>
        <w:pStyle w:val="Heading3"/>
      </w:pPr>
      <w:bookmarkStart w:id="7762" w:name="_Toc8367087"/>
      <w:bookmarkStart w:id="7763" w:name="_Toc516224751"/>
      <w:del w:id="7764" w:author="Laurence Golding" w:date="2019-05-11T06:51:00Z">
        <w:r>
          <w:delText>endTime</w:delText>
        </w:r>
      </w:del>
      <w:ins w:id="7765" w:author="Laurence Golding" w:date="2019-05-11T06:51:00Z">
        <w:r>
          <w:t>endTime</w:t>
        </w:r>
        <w:r w:rsidR="00D1201D">
          <w:t>Utc</w:t>
        </w:r>
      </w:ins>
      <w:r>
        <w:t xml:space="preserve"> property</w:t>
      </w:r>
      <w:bookmarkEnd w:id="7762"/>
      <w:bookmarkEnd w:id="7763"/>
    </w:p>
    <w:p w14:paraId="7310B713" w14:textId="1AB109B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del w:id="7766" w:author="Laurence Golding" w:date="2019-05-11T06:51:00Z">
        <w:r w:rsidRPr="00A14F9A">
          <w:rPr>
            <w:rStyle w:val="CODEtemp"/>
          </w:rPr>
          <w:delText>endTime</w:delText>
        </w:r>
      </w:del>
      <w:ins w:id="7767" w:author="Laurence Golding" w:date="2019-05-11T06:51:00Z">
        <w:r w:rsidRPr="00A14F9A">
          <w:rPr>
            <w:rStyle w:val="CODEtemp"/>
          </w:rPr>
          <w:t>endTime</w:t>
        </w:r>
        <w:r w:rsidR="00D1201D">
          <w:rPr>
            <w:rStyle w:val="CODEtemp"/>
          </w:rPr>
          <w:t>Utc</w:t>
        </w:r>
      </w:ins>
      <w:r w:rsidRPr="00A14F9A">
        <w:t xml:space="preserve"> whose value is a string</w:t>
      </w:r>
      <w:ins w:id="7768" w:author="Laurence Golding" w:date="2019-05-11T06:51:00Z">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w:t>
        </w:r>
      </w:ins>
      <w:r w:rsidRPr="00A14F9A">
        <w:t xml:space="preserve"> specifying the</w:t>
      </w:r>
      <w:r w:rsidR="00D1201D">
        <w:t xml:space="preserve"> </w:t>
      </w:r>
      <w:ins w:id="7769" w:author="Laurence Golding" w:date="2019-05-11T06:51:00Z">
        <w:r w:rsidR="00D1201D">
          <w:t>UTC</w:t>
        </w:r>
        <w:r w:rsidRPr="00A14F9A">
          <w:t xml:space="preserve"> </w:t>
        </w:r>
      </w:ins>
      <w:r w:rsidRPr="00A14F9A">
        <w:t xml:space="preserve">date and time at which the </w:t>
      </w:r>
      <w:del w:id="7770" w:author="Laurence Golding" w:date="2019-05-11T06:51:00Z">
        <w:r w:rsidRPr="00A14F9A">
          <w:delText>run</w:delText>
        </w:r>
      </w:del>
      <w:ins w:id="7771" w:author="Laurence Golding" w:date="2019-05-11T06:51:00Z">
        <w:r w:rsidR="008370E6">
          <w:t>tool’s execution</w:t>
        </w:r>
      </w:ins>
      <w:r w:rsidR="008370E6" w:rsidRPr="00A14F9A">
        <w:t xml:space="preserve"> </w:t>
      </w:r>
      <w:r w:rsidRPr="00A14F9A">
        <w:t>ended.</w:t>
      </w:r>
      <w:del w:id="7772" w:author="Laurence Golding" w:date="2019-05-11T06:51:00Z">
        <w:r w:rsidRPr="00A14F9A">
          <w:delText xml:space="preserve"> The string </w:delText>
        </w:r>
        <w:r w:rsidRPr="00A14F9A">
          <w:rPr>
            <w:b/>
          </w:rPr>
          <w:delText>SHALL</w:delText>
        </w:r>
        <w:r w:rsidRPr="00A14F9A">
          <w:delText xml:space="preserve"> be in the format specified </w:delText>
        </w:r>
        <w:r w:rsidR="00A27D47">
          <w:delText>in</w:delText>
        </w:r>
        <w:r w:rsidRPr="00A14F9A">
          <w:delText xml:space="preserve"> §</w:delText>
        </w:r>
        <w:r>
          <w:fldChar w:fldCharType="begin"/>
        </w:r>
        <w:r>
          <w:delInstrText xml:space="preserve"> REF _Ref493413744 \r \h </w:delInstrText>
        </w:r>
        <w:r>
          <w:fldChar w:fldCharType="separate"/>
        </w:r>
        <w:r w:rsidR="00331070">
          <w:delText>3.8</w:delText>
        </w:r>
        <w:r>
          <w:fldChar w:fldCharType="end"/>
        </w:r>
        <w:r w:rsidRPr="00A14F9A">
          <w:delText>.</w:delText>
        </w:r>
      </w:del>
    </w:p>
    <w:p w14:paraId="018E25F2" w14:textId="7C837EBB" w:rsidR="00BE0635" w:rsidRDefault="00BE0635" w:rsidP="00BE0635">
      <w:pPr>
        <w:pStyle w:val="Heading3"/>
      </w:pPr>
      <w:bookmarkStart w:id="7773" w:name="_Ref509050679"/>
      <w:bookmarkStart w:id="7774" w:name="_Toc8367088"/>
      <w:bookmarkStart w:id="7775" w:name="_Toc516224752"/>
      <w:r>
        <w:t>exitCode property</w:t>
      </w:r>
      <w:bookmarkEnd w:id="7773"/>
      <w:bookmarkEnd w:id="7774"/>
      <w:bookmarkEnd w:id="77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4CF886E" w:rsidR="00BE0635" w:rsidRDefault="00BE0635" w:rsidP="00BE0635">
      <w:r>
        <w:t>For examples, see §</w:t>
      </w:r>
      <w:r>
        <w:fldChar w:fldCharType="begin"/>
      </w:r>
      <w:r>
        <w:instrText xml:space="preserve"> REF _Ref509050368 \r \h </w:instrText>
      </w:r>
      <w:r>
        <w:fldChar w:fldCharType="separate"/>
      </w:r>
      <w:r w:rsidR="0009127C">
        <w:t>3.</w:t>
      </w:r>
      <w:del w:id="7776" w:author="Laurence Golding" w:date="2019-05-11T06:51:00Z">
        <w:r w:rsidR="00331070">
          <w:delText>13.9</w:delText>
        </w:r>
      </w:del>
      <w:ins w:id="7777" w:author="Laurence Golding" w:date="2019-05-11T06:51:00Z">
        <w:r w:rsidR="0009127C">
          <w:t>20.10</w:t>
        </w:r>
      </w:ins>
      <w:r>
        <w:fldChar w:fldCharType="end"/>
      </w:r>
      <w:r>
        <w:t>.</w:t>
      </w:r>
    </w:p>
    <w:p w14:paraId="2AB6A1A3" w14:textId="0E19F05A" w:rsidR="00BE0635" w:rsidRDefault="00BE0635" w:rsidP="00401BB5">
      <w:pPr>
        <w:pStyle w:val="Heading3"/>
      </w:pPr>
      <w:bookmarkStart w:id="7778" w:name="_Ref509050368"/>
      <w:bookmarkStart w:id="7779" w:name="_Toc8367089"/>
      <w:bookmarkStart w:id="7780" w:name="_Toc516224753"/>
      <w:r>
        <w:t>exitCodeDescription property</w:t>
      </w:r>
      <w:bookmarkEnd w:id="7778"/>
      <w:bookmarkEnd w:id="7779"/>
      <w:bookmarkEnd w:id="778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Change w:id="7781" w:author="Laurence Golding" w:date="2019-05-11T06:51:00Z">
          <w:pPr>
            <w:pStyle w:val="Codesmall"/>
          </w:pPr>
        </w:pPrChange>
      </w:pPr>
      <w:r>
        <w:t>{                       # An invocation object</w:t>
      </w:r>
    </w:p>
    <w:p w14:paraId="137405F2" w14:textId="77777777" w:rsidR="00BE0635" w:rsidRDefault="00BE0635" w:rsidP="002D65F3">
      <w:pPr>
        <w:pStyle w:val="Code"/>
        <w:pPrChange w:id="7782" w:author="Laurence Golding" w:date="2019-05-11T06:51:00Z">
          <w:pPr>
            <w:pStyle w:val="Codesmall"/>
          </w:pPr>
        </w:pPrChange>
      </w:pPr>
      <w:r>
        <w:t xml:space="preserve">  "exitCode": 0,</w:t>
      </w:r>
    </w:p>
    <w:p w14:paraId="6514C04C" w14:textId="77777777" w:rsidR="00BE0635" w:rsidRDefault="00BE0635" w:rsidP="002D65F3">
      <w:pPr>
        <w:pStyle w:val="Code"/>
        <w:pPrChange w:id="7783" w:author="Laurence Golding" w:date="2019-05-11T06:51:00Z">
          <w:pPr>
            <w:pStyle w:val="Codesmall"/>
          </w:pPr>
        </w:pPrChange>
      </w:pPr>
      <w:r>
        <w:t xml:space="preserve">  "exitCodeDescription": "Normal successful completion"</w:t>
      </w:r>
    </w:p>
    <w:p w14:paraId="682203F7" w14:textId="77777777" w:rsidR="00BE0635" w:rsidRDefault="00BE0635" w:rsidP="002D65F3">
      <w:pPr>
        <w:pStyle w:val="Code"/>
        <w:pPrChange w:id="7784" w:author="Laurence Golding" w:date="2019-05-11T06:51:00Z">
          <w:pPr>
            <w:pStyle w:val="Codesmall"/>
          </w:pPr>
        </w:pPrChange>
      </w:pPr>
      <w:r>
        <w:t>}</w:t>
      </w:r>
    </w:p>
    <w:p w14:paraId="7BFF0B32" w14:textId="77777777" w:rsidR="00BE0635" w:rsidRDefault="00BE0635" w:rsidP="00BE0635">
      <w:pPr>
        <w:pStyle w:val="Note"/>
      </w:pPr>
      <w:r>
        <w:t>EXAMPLE 2:</w:t>
      </w:r>
    </w:p>
    <w:p w14:paraId="025D6FA9" w14:textId="77777777" w:rsidR="00BE0635" w:rsidRDefault="00BE0635" w:rsidP="002D65F3">
      <w:pPr>
        <w:pStyle w:val="Code"/>
        <w:pPrChange w:id="7785" w:author="Laurence Golding" w:date="2019-05-11T06:51:00Z">
          <w:pPr>
            <w:pStyle w:val="Codesmall"/>
          </w:pPr>
        </w:pPrChange>
      </w:pPr>
      <w:r>
        <w:t>{                       # An invocation object</w:t>
      </w:r>
    </w:p>
    <w:p w14:paraId="5591487C" w14:textId="77777777" w:rsidR="00BE0635" w:rsidRDefault="00BE0635" w:rsidP="002D65F3">
      <w:pPr>
        <w:pStyle w:val="Code"/>
        <w:pPrChange w:id="7786" w:author="Laurence Golding" w:date="2019-05-11T06:51:00Z">
          <w:pPr>
            <w:pStyle w:val="Codesmall"/>
          </w:pPr>
        </w:pPrChange>
      </w:pPr>
      <w:r>
        <w:t xml:space="preserve">  "exitCode": 2,</w:t>
      </w:r>
    </w:p>
    <w:p w14:paraId="4196AFB1" w14:textId="77777777" w:rsidR="00BE0635" w:rsidRDefault="00BE0635" w:rsidP="002D65F3">
      <w:pPr>
        <w:pStyle w:val="Code"/>
        <w:pPrChange w:id="7787" w:author="Laurence Golding" w:date="2019-05-11T06:51:00Z">
          <w:pPr>
            <w:pStyle w:val="Codesmall"/>
          </w:pPr>
        </w:pPrChange>
      </w:pPr>
      <w:r>
        <w:t xml:space="preserve">  "exitCodeDescription": "File not found"</w:t>
      </w:r>
    </w:p>
    <w:p w14:paraId="4CDEE055" w14:textId="77777777" w:rsidR="00BE0635" w:rsidRPr="007F49C5" w:rsidRDefault="00BE0635" w:rsidP="002D65F3">
      <w:pPr>
        <w:pStyle w:val="Code"/>
        <w:pPrChange w:id="7788" w:author="Laurence Golding" w:date="2019-05-11T06:51:00Z">
          <w:pPr>
            <w:pStyle w:val="Codesmall"/>
          </w:pPr>
        </w:pPrChange>
      </w:pPr>
      <w:r>
        <w:t>}</w:t>
      </w:r>
    </w:p>
    <w:p w14:paraId="3588C36E" w14:textId="57BD6980" w:rsidR="00BE0635" w:rsidRDefault="00BE0635" w:rsidP="00401BB5">
      <w:pPr>
        <w:pStyle w:val="Heading3"/>
      </w:pPr>
      <w:bookmarkStart w:id="7789" w:name="_Toc8367090"/>
      <w:bookmarkStart w:id="7790" w:name="_Toc516224754"/>
      <w:r>
        <w:t>exitSignalName property</w:t>
      </w:r>
      <w:bookmarkEnd w:id="7789"/>
      <w:bookmarkEnd w:id="779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8B1A598" w:rsidR="00BE0635" w:rsidRDefault="00BE0635" w:rsidP="00BE0635">
      <w:r>
        <w:t>For an example, see §</w:t>
      </w:r>
      <w:r>
        <w:fldChar w:fldCharType="begin"/>
      </w:r>
      <w:r>
        <w:instrText xml:space="preserve"> REF _Ref509050492 \r \h </w:instrText>
      </w:r>
      <w:r>
        <w:fldChar w:fldCharType="separate"/>
      </w:r>
      <w:r w:rsidR="0009127C">
        <w:t>3.</w:t>
      </w:r>
      <w:del w:id="7791" w:author="Laurence Golding" w:date="2019-05-11T06:51:00Z">
        <w:r w:rsidR="00331070">
          <w:delText>13.11</w:delText>
        </w:r>
      </w:del>
      <w:ins w:id="7792" w:author="Laurence Golding" w:date="2019-05-11T06:51:00Z">
        <w:r w:rsidR="0009127C">
          <w:t>20.12</w:t>
        </w:r>
      </w:ins>
      <w:r>
        <w:fldChar w:fldCharType="end"/>
      </w:r>
      <w:r>
        <w:t>.</w:t>
      </w:r>
    </w:p>
    <w:p w14:paraId="01CF0A31" w14:textId="198FD4EE" w:rsidR="00BE0635" w:rsidRDefault="00BE0635" w:rsidP="00BE0635">
      <w:pPr>
        <w:pStyle w:val="Heading3"/>
      </w:pPr>
      <w:bookmarkStart w:id="7793" w:name="_Ref509050492"/>
      <w:bookmarkStart w:id="7794" w:name="_Toc8367091"/>
      <w:bookmarkStart w:id="7795" w:name="_Toc516224755"/>
      <w:r>
        <w:t>exitSignalNumber property</w:t>
      </w:r>
      <w:bookmarkEnd w:id="7793"/>
      <w:bookmarkEnd w:id="7794"/>
      <w:bookmarkEnd w:id="779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Change w:id="7796" w:author="Laurence Golding" w:date="2019-05-11T06:51:00Z">
          <w:pPr>
            <w:pStyle w:val="Codesmall"/>
          </w:pPr>
        </w:pPrChange>
      </w:pPr>
      <w:r>
        <w:t>{                       # An invocation object</w:t>
      </w:r>
    </w:p>
    <w:p w14:paraId="4E322B9B" w14:textId="77777777" w:rsidR="00BE0635" w:rsidRDefault="00BE0635" w:rsidP="002D65F3">
      <w:pPr>
        <w:pStyle w:val="Code"/>
        <w:pPrChange w:id="7797" w:author="Laurence Golding" w:date="2019-05-11T06:51:00Z">
          <w:pPr>
            <w:pStyle w:val="Codesmall"/>
          </w:pPr>
        </w:pPrChange>
      </w:pPr>
      <w:r>
        <w:t xml:space="preserve">  "exitSignalNumber": 3,</w:t>
      </w:r>
    </w:p>
    <w:p w14:paraId="75BFA9A1" w14:textId="77777777" w:rsidR="00BE0635" w:rsidRDefault="00BE0635" w:rsidP="002D65F3">
      <w:pPr>
        <w:pStyle w:val="Code"/>
        <w:pPrChange w:id="7798" w:author="Laurence Golding" w:date="2019-05-11T06:51:00Z">
          <w:pPr>
            <w:pStyle w:val="Codesmall"/>
          </w:pPr>
        </w:pPrChange>
      </w:pPr>
      <w:r>
        <w:t xml:space="preserve">  "exitSignalName": "SIGQUIT"</w:t>
      </w:r>
    </w:p>
    <w:p w14:paraId="54DB7AE6" w14:textId="2D7F7D68" w:rsidR="00BE0635" w:rsidRDefault="00BE0635" w:rsidP="002D65F3">
      <w:pPr>
        <w:pStyle w:val="Code"/>
        <w:pPrChange w:id="7799" w:author="Laurence Golding" w:date="2019-05-11T06:51:00Z">
          <w:pPr>
            <w:pStyle w:val="Codesmall"/>
          </w:pPr>
        </w:pPrChange>
      </w:pPr>
      <w:r>
        <w:t>}</w:t>
      </w:r>
    </w:p>
    <w:p w14:paraId="0EFAD8C6" w14:textId="7415F74D" w:rsidR="00BE0635" w:rsidRDefault="00BE0635" w:rsidP="00BE0635">
      <w:pPr>
        <w:pStyle w:val="Heading3"/>
      </w:pPr>
      <w:bookmarkStart w:id="7800" w:name="_Ref525821649"/>
      <w:bookmarkStart w:id="7801" w:name="_Toc8367092"/>
      <w:bookmarkStart w:id="7802" w:name="_Toc516224756"/>
      <w:r>
        <w:t>processStartFailureMessage property</w:t>
      </w:r>
      <w:bookmarkEnd w:id="7800"/>
      <w:bookmarkEnd w:id="7801"/>
      <w:bookmarkEnd w:id="78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Change w:id="7803" w:author="Laurence Golding" w:date="2019-05-11T06:51:00Z">
          <w:pPr>
            <w:pStyle w:val="Codesmall"/>
          </w:pPr>
        </w:pPrChange>
      </w:pPr>
      <w:r>
        <w:t>{</w:t>
      </w:r>
      <w:r w:rsidR="00B209DE">
        <w:t xml:space="preserve">                       # An invocation object</w:t>
      </w:r>
    </w:p>
    <w:p w14:paraId="0F2580DA" w14:textId="77777777" w:rsidR="00BE0635" w:rsidRDefault="00BE0635" w:rsidP="002D65F3">
      <w:pPr>
        <w:pStyle w:val="Code"/>
        <w:pPrChange w:id="7804" w:author="Laurence Golding" w:date="2019-05-11T06:51:00Z">
          <w:pPr>
            <w:pStyle w:val="Codesmall"/>
          </w:pPr>
        </w:pPrChange>
      </w:pPr>
      <w:r>
        <w:t xml:space="preserve">  "processStartFailureMessage": "WebScan.exe is not recognized as a command."</w:t>
      </w:r>
    </w:p>
    <w:p w14:paraId="2CCCDB73" w14:textId="6E66008F" w:rsidR="00BE0635" w:rsidRDefault="00BE0635" w:rsidP="002D65F3">
      <w:pPr>
        <w:pStyle w:val="Code"/>
        <w:pPrChange w:id="7805" w:author="Laurence Golding" w:date="2019-05-11T06:51:00Z">
          <w:pPr>
            <w:pStyle w:val="Codesmall"/>
          </w:pPr>
        </w:pPrChange>
      </w:pPr>
      <w:r>
        <w:t>}</w:t>
      </w:r>
    </w:p>
    <w:p w14:paraId="5A305460" w14:textId="522ABCEA" w:rsidR="00B209DE" w:rsidRDefault="00373F05" w:rsidP="00B209DE">
      <w:pPr>
        <w:pStyle w:val="Heading3"/>
      </w:pPr>
      <w:bookmarkStart w:id="7806" w:name="_Toc8367093"/>
      <w:bookmarkStart w:id="7807" w:name="_Toc516224757"/>
      <w:del w:id="7808" w:author="Laurence Golding" w:date="2019-05-11T06:51:00Z">
        <w:r>
          <w:delText>toolExecutionSuccessful</w:delText>
        </w:r>
      </w:del>
      <w:ins w:id="7809" w:author="Laurence Golding" w:date="2019-05-11T06:51:00Z">
        <w:r w:rsidR="00DD2F56">
          <w:t>e</w:t>
        </w:r>
        <w:r>
          <w:t>xecutionSuccessful</w:t>
        </w:r>
      </w:ins>
      <w:r w:rsidR="00B209DE">
        <w:t xml:space="preserve"> property</w:t>
      </w:r>
      <w:bookmarkEnd w:id="7806"/>
      <w:bookmarkEnd w:id="7807"/>
    </w:p>
    <w:p w14:paraId="29A31A84" w14:textId="709EC6FB" w:rsidR="0068622C" w:rsidRDefault="00B209DE" w:rsidP="00B209DE">
      <w:pPr>
        <w:rPr>
          <w:ins w:id="7810" w:author="Laurence Golding" w:date="2019-05-11T06:51:00Z"/>
        </w:rPr>
      </w:pPr>
      <w:r>
        <w:t xml:space="preserve">An </w:t>
      </w:r>
      <w:r w:rsidRPr="00B238B1">
        <w:rPr>
          <w:rStyle w:val="CODEtemp"/>
        </w:rPr>
        <w:t>invocation</w:t>
      </w:r>
      <w:r>
        <w:t xml:space="preserve"> object </w:t>
      </w:r>
      <w:del w:id="7811" w:author="Laurence Golding" w:date="2019-05-11T06:51:00Z">
        <w:r>
          <w:rPr>
            <w:b/>
          </w:rPr>
          <w:delText>SHOULD</w:delText>
        </w:r>
      </w:del>
      <w:ins w:id="7812" w:author="Laurence Golding" w:date="2019-05-11T06:51:00Z">
        <w:r w:rsidR="00373293">
          <w:rPr>
            <w:b/>
          </w:rPr>
          <w:t>SHALL</w:t>
        </w:r>
      </w:ins>
      <w:r w:rsidR="00373293">
        <w:t xml:space="preserve"> </w:t>
      </w:r>
      <w:r>
        <w:t xml:space="preserve">contain a property named </w:t>
      </w:r>
      <w:del w:id="7813" w:author="Laurence Golding" w:date="2019-05-11T06:51:00Z">
        <w:r w:rsidR="00373F05">
          <w:rPr>
            <w:rStyle w:val="CODEtemp"/>
          </w:rPr>
          <w:delText>toolExecutionSuccessful</w:delText>
        </w:r>
      </w:del>
      <w:ins w:id="7814" w:author="Laurence Golding" w:date="2019-05-11T06:51:00Z">
        <w:r w:rsidR="00DD2F56">
          <w:rPr>
            <w:rStyle w:val="CODEtemp"/>
          </w:rPr>
          <w:t>e</w:t>
        </w:r>
        <w:r w:rsidR="00373F05">
          <w:rPr>
            <w:rStyle w:val="CODEtemp"/>
          </w:rPr>
          <w:t>xecutionSuccessful</w:t>
        </w:r>
      </w:ins>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Change w:id="7815" w:author="Laurence Golding" w:date="2019-05-11T06:51:00Z">
          <w:pPr/>
        </w:pPrChange>
      </w:pPr>
      <w:ins w:id="7816" w:author="Laurence Golding" w:date="2019-05-11T06:51:00Z">
        <w:r>
          <w:t>NOTE:</w:t>
        </w:r>
      </w:ins>
      <w:r>
        <w:t xml:space="preserve"> </w:t>
      </w:r>
      <w:r w:rsidR="00B209DE">
        <w:t>This property is needed because not all programs exit with an exit code of 0 on success and non-0 on failure.</w:t>
      </w:r>
    </w:p>
    <w:p w14:paraId="16446BC5" w14:textId="77777777" w:rsidR="00B209DE" w:rsidRDefault="00B209DE" w:rsidP="00B209DE">
      <w:pPr>
        <w:rPr>
          <w:del w:id="7817" w:author="Laurence Golding" w:date="2019-05-11T06:51:00Z"/>
        </w:rPr>
      </w:pPr>
      <w:bookmarkStart w:id="7818" w:name="_Hlk509050763"/>
      <w:del w:id="7819" w:author="Laurence Golding" w:date="2019-05-11T06:51:00Z">
        <w:r>
          <w:delText xml:space="preserve">If this property is absent, it </w:delText>
        </w:r>
        <w:r>
          <w:rPr>
            <w:b/>
          </w:rPr>
          <w:delText>SHALL</w:delText>
        </w:r>
        <w:r>
          <w:delText xml:space="preserve"> </w:delText>
        </w:r>
        <w:r w:rsidR="00AE517F">
          <w:delText>default to</w:delText>
        </w:r>
        <w:r>
          <w:delText xml:space="preserve"> </w:delText>
        </w:r>
        <w:r>
          <w:rPr>
            <w:rStyle w:val="CODEtemp"/>
          </w:rPr>
          <w:delText>false</w:delText>
        </w:r>
        <w:r>
          <w:delText xml:space="preserve"> if the </w:delText>
        </w:r>
        <w:r w:rsidRPr="00B238B1">
          <w:rPr>
            <w:rStyle w:val="CODEtemp"/>
          </w:rPr>
          <w:delText>exitCode</w:delText>
        </w:r>
        <w:r>
          <w:delText xml:space="preserve"> property (§</w:delText>
        </w:r>
        <w:r>
          <w:fldChar w:fldCharType="begin"/>
        </w:r>
        <w:r>
          <w:delInstrText xml:space="preserve"> REF _Ref509050679 \r \h </w:delInstrText>
        </w:r>
        <w:r>
          <w:fldChar w:fldCharType="separate"/>
        </w:r>
        <w:r w:rsidR="00331070">
          <w:delText>3.13.8</w:delText>
        </w:r>
        <w:r>
          <w:fldChar w:fldCharType="end"/>
        </w:r>
        <w:r>
          <w:delText xml:space="preserve">) is present and has a non-zero value; otherwise it </w:delText>
        </w:r>
        <w:r>
          <w:rPr>
            <w:b/>
          </w:rPr>
          <w:delText>SHALL</w:delText>
        </w:r>
        <w:r>
          <w:delText xml:space="preserve"> </w:delText>
        </w:r>
        <w:r w:rsidR="00AE517F">
          <w:delText>default to</w:delText>
        </w:r>
        <w:r>
          <w:delText xml:space="preserve"> </w:delText>
        </w:r>
        <w:r>
          <w:rPr>
            <w:rStyle w:val="CODEtemp"/>
          </w:rPr>
          <w:delText>true</w:delText>
        </w:r>
        <w:r>
          <w:delText>.</w:delText>
        </w:r>
      </w:del>
    </w:p>
    <w:bookmarkEnd w:id="7818"/>
    <w:p w14:paraId="6533995F" w14:textId="77777777" w:rsidR="00B209DE" w:rsidRDefault="00B209DE" w:rsidP="00B209DE">
      <w:pPr>
        <w:pStyle w:val="Note"/>
      </w:pPr>
      <w:r>
        <w:t>EXAMPLE:</w:t>
      </w:r>
    </w:p>
    <w:p w14:paraId="078FB59F" w14:textId="77777777" w:rsidR="00B209DE" w:rsidRDefault="00B209DE" w:rsidP="002D65F3">
      <w:pPr>
        <w:pStyle w:val="Code"/>
        <w:pPrChange w:id="7820" w:author="Laurence Golding" w:date="2019-05-11T06:51:00Z">
          <w:pPr>
            <w:pStyle w:val="Codesmall"/>
          </w:pPr>
        </w:pPrChange>
      </w:pPr>
      <w:r>
        <w:t>{</w:t>
      </w:r>
    </w:p>
    <w:p w14:paraId="2F373BA7" w14:textId="77777777" w:rsidR="00B209DE" w:rsidRDefault="00B209DE" w:rsidP="002D65F3">
      <w:pPr>
        <w:pStyle w:val="Code"/>
        <w:pPrChange w:id="7821" w:author="Laurence Golding" w:date="2019-05-11T06:51:00Z">
          <w:pPr>
            <w:pStyle w:val="Codesmall"/>
          </w:pPr>
        </w:pPrChange>
      </w:pPr>
      <w:r>
        <w:t xml:space="preserve">  "exitCode": 1,</w:t>
      </w:r>
    </w:p>
    <w:p w14:paraId="74F8338E" w14:textId="77777777" w:rsidR="00B209DE" w:rsidRDefault="00B209DE" w:rsidP="002D65F3">
      <w:pPr>
        <w:pStyle w:val="Code"/>
        <w:pPrChange w:id="7822" w:author="Laurence Golding" w:date="2019-05-11T06:51:00Z">
          <w:pPr>
            <w:pStyle w:val="Codesmall"/>
          </w:pPr>
        </w:pPrChange>
      </w:pPr>
      <w:r>
        <w:t xml:space="preserve">  "exitCodeDescription": "Scan successful; warnings detected.",</w:t>
      </w:r>
    </w:p>
    <w:p w14:paraId="70DED022" w14:textId="59E71D49" w:rsidR="00B209DE" w:rsidRDefault="00B209DE" w:rsidP="002D65F3">
      <w:pPr>
        <w:pStyle w:val="Code"/>
        <w:pPrChange w:id="7823" w:author="Laurence Golding" w:date="2019-05-11T06:51:00Z">
          <w:pPr>
            <w:pStyle w:val="Codesmall"/>
          </w:pPr>
        </w:pPrChange>
      </w:pPr>
      <w:r>
        <w:t xml:space="preserve">  "</w:t>
      </w:r>
      <w:del w:id="7824" w:author="Laurence Golding" w:date="2019-05-11T06:51:00Z">
        <w:r w:rsidR="003E2AA5">
          <w:delText>toolExecutionSuccessful</w:delText>
        </w:r>
      </w:del>
      <w:ins w:id="7825" w:author="Laurence Golding" w:date="2019-05-11T06:51:00Z">
        <w:r w:rsidR="00DD2F56">
          <w:t>e</w:t>
        </w:r>
        <w:r w:rsidR="003E2AA5">
          <w:t>xecutionSuccessful</w:t>
        </w:r>
      </w:ins>
      <w:r>
        <w:t>": true</w:t>
      </w:r>
    </w:p>
    <w:p w14:paraId="2EE3AACE" w14:textId="77777777" w:rsidR="00B209DE" w:rsidRPr="00D01A16" w:rsidRDefault="00B209DE" w:rsidP="002D65F3">
      <w:pPr>
        <w:pStyle w:val="Code"/>
        <w:pPrChange w:id="7826" w:author="Laurence Golding" w:date="2019-05-11T06:51:00Z">
          <w:pPr>
            <w:pStyle w:val="Codesmall"/>
          </w:pPr>
        </w:pPrChange>
      </w:pPr>
      <w:r>
        <w:t>}</w:t>
      </w:r>
    </w:p>
    <w:p w14:paraId="403BF44E" w14:textId="43AF4221" w:rsidR="00401BB5" w:rsidRDefault="00401BB5" w:rsidP="00401BB5">
      <w:pPr>
        <w:pStyle w:val="Heading3"/>
      </w:pPr>
      <w:bookmarkStart w:id="7827" w:name="_Toc8367094"/>
      <w:bookmarkStart w:id="7828" w:name="_Toc516224758"/>
      <w:r>
        <w:t>machine property</w:t>
      </w:r>
      <w:bookmarkEnd w:id="7827"/>
      <w:bookmarkEnd w:id="7828"/>
    </w:p>
    <w:p w14:paraId="1B03B6A6" w14:textId="620C712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ins w:id="7829" w:author="Laurence Golding" w:date="2019-05-11T06:51:00Z">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 xml:space="preserve">) </w:t>
        </w:r>
      </w:ins>
      <w:r w:rsidRPr="00A14F9A">
        <w:t>string containing the name of the machine on which the tool was run.</w:t>
      </w:r>
    </w:p>
    <w:p w14:paraId="4BD5EB2C" w14:textId="774EDF0A" w:rsidR="00401BB5" w:rsidRDefault="00401BB5" w:rsidP="00401BB5">
      <w:pPr>
        <w:pStyle w:val="Heading3"/>
      </w:pPr>
      <w:bookmarkStart w:id="7830" w:name="_Toc8367095"/>
      <w:bookmarkStart w:id="7831" w:name="_Toc516224759"/>
      <w:r>
        <w:t>account property</w:t>
      </w:r>
      <w:bookmarkEnd w:id="7830"/>
      <w:bookmarkEnd w:id="7831"/>
    </w:p>
    <w:p w14:paraId="27CF67CA" w14:textId="3FD4DBDD"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ins w:id="7832" w:author="Laurence Golding" w:date="2019-05-11T06:51:00Z">
        <w:r w:rsidR="0022404B">
          <w:t>redactable (</w:t>
        </w:r>
        <w:r w:rsidR="0022404B" w:rsidRPr="00AD4704">
          <w:t>§</w:t>
        </w:r>
        <w:r w:rsidR="0022404B">
          <w:fldChar w:fldCharType="begin"/>
        </w:r>
        <w:r w:rsidR="0022404B">
          <w:instrText xml:space="preserve"> REF _Ref1571704 \r \h </w:instrText>
        </w:r>
        <w:r w:rsidR="0022404B">
          <w:fldChar w:fldCharType="separate"/>
        </w:r>
        <w:r w:rsidR="0009127C">
          <w:t>3.5.2</w:t>
        </w:r>
        <w:r w:rsidR="0022404B">
          <w:fldChar w:fldCharType="end"/>
        </w:r>
        <w:r w:rsidR="0022404B">
          <w:t>)</w:t>
        </w:r>
        <w:r w:rsidRPr="00A14F9A">
          <w:t xml:space="preserve"> </w:t>
        </w:r>
      </w:ins>
      <w:r w:rsidRPr="00A14F9A">
        <w:t>string containing the name of the account under which the tool was run.</w:t>
      </w:r>
    </w:p>
    <w:p w14:paraId="0807F9F4" w14:textId="06C190EF" w:rsidR="00401BB5" w:rsidRDefault="00401BB5" w:rsidP="00401BB5">
      <w:pPr>
        <w:pStyle w:val="Heading3"/>
      </w:pPr>
      <w:bookmarkStart w:id="7833" w:name="_Toc8367096"/>
      <w:bookmarkStart w:id="7834" w:name="_Toc516224760"/>
      <w:r>
        <w:t>processId property</w:t>
      </w:r>
      <w:bookmarkEnd w:id="7833"/>
      <w:bookmarkEnd w:id="783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7835" w:name="_Toc8367097"/>
      <w:bookmarkStart w:id="7836" w:name="_Toc516224761"/>
      <w:r>
        <w:t>executableLocation</w:t>
      </w:r>
      <w:r w:rsidR="00401BB5">
        <w:t xml:space="preserve"> property</w:t>
      </w:r>
      <w:bookmarkEnd w:id="7835"/>
      <w:bookmarkEnd w:id="7836"/>
    </w:p>
    <w:p w14:paraId="2EFF9849" w14:textId="5E683A0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w:t>
      </w:r>
      <w:del w:id="7837" w:author="Laurence Golding" w:date="2019-05-11T06:51:00Z">
        <w:r w:rsidRPr="00A14F9A">
          <w:delText xml:space="preserve">a </w:delText>
        </w:r>
        <w:r w:rsidR="00F47A7C" w:rsidRPr="00F47A7C">
          <w:rPr>
            <w:rStyle w:val="CODEtemp"/>
          </w:rPr>
          <w:delText>fileLocation</w:delText>
        </w:r>
      </w:del>
      <w:ins w:id="7838" w:author="Laurence Golding" w:date="2019-05-11T06:51:00Z">
        <w:r w:rsidRPr="00A14F9A">
          <w:t>a</w:t>
        </w:r>
        <w:r w:rsidR="006C1B56">
          <w:t>n</w:t>
        </w:r>
        <w:r w:rsidRPr="00A14F9A">
          <w:t xml:space="preserve"> </w:t>
        </w:r>
        <w:r w:rsidR="006C1B56">
          <w:rPr>
            <w:rStyle w:val="CODEtemp"/>
          </w:rPr>
          <w:t>artifact</w:t>
        </w:r>
        <w:r w:rsidR="006C1B56" w:rsidRPr="00F47A7C">
          <w:rPr>
            <w:rStyle w:val="CODEtemp"/>
          </w:rPr>
          <w:t>Location</w:t>
        </w:r>
      </w:ins>
      <w:r w:rsidR="006C1B56">
        <w:t xml:space="preserve"> </w:t>
      </w:r>
      <w:r w:rsidR="00F47A7C">
        <w:t>object (§</w:t>
      </w:r>
      <w:r w:rsidR="00F47A7C">
        <w:fldChar w:fldCharType="begin"/>
      </w:r>
      <w:r w:rsidR="00F47A7C">
        <w:instrText xml:space="preserve"> REF _Ref508989521 \r \h </w:instrText>
      </w:r>
      <w:r w:rsidR="00F47A7C">
        <w:fldChar w:fldCharType="separate"/>
      </w:r>
      <w:r w:rsidR="0009127C">
        <w:t>3.</w:t>
      </w:r>
      <w:del w:id="7839" w:author="Laurence Golding" w:date="2019-05-11T06:51:00Z">
        <w:r w:rsidR="00331070">
          <w:delText>3</w:delText>
        </w:r>
      </w:del>
      <w:ins w:id="7840" w:author="Laurence Golding" w:date="2019-05-11T06:51:00Z">
        <w:r w:rsidR="0009127C">
          <w:t>4</w:t>
        </w:r>
      </w:ins>
      <w:r w:rsidR="00F47A7C">
        <w:fldChar w:fldCharType="end"/>
      </w:r>
      <w:r w:rsidR="00F47A7C">
        <w:t xml:space="preserve">) specifying the </w:t>
      </w:r>
      <w:del w:id="7841" w:author="Laurence Golding" w:date="2019-05-11T06:51:00Z">
        <w:r w:rsidR="00F47A7C">
          <w:delText>absolute URI</w:delText>
        </w:r>
      </w:del>
      <w:ins w:id="7842" w:author="Laurence Golding" w:date="2019-05-11T06:51:00Z">
        <w:r w:rsidR="00B56418">
          <w:t>location</w:t>
        </w:r>
      </w:ins>
      <w:r w:rsidRPr="00A14F9A">
        <w:t xml:space="preserve"> of the tool's</w:t>
      </w:r>
      <w:ins w:id="7843" w:author="Laurence Golding" w:date="2019-05-11T06:51:00Z">
        <w:r w:rsidRPr="00A14F9A">
          <w:t xml:space="preserve"> </w:t>
        </w:r>
        <w:r w:rsidR="003D3FC8">
          <w:t>primary</w:t>
        </w:r>
      </w:ins>
      <w:r w:rsidR="003D3FC8">
        <w:t xml:space="preserve"> </w:t>
      </w:r>
      <w:r w:rsidRPr="00A14F9A">
        <w:t>executable file.</w:t>
      </w:r>
    </w:p>
    <w:p w14:paraId="5F864082" w14:textId="77777777" w:rsidR="00F47A7C" w:rsidRPr="009317A5" w:rsidRDefault="00F47A7C" w:rsidP="00F47A7C">
      <w:pPr>
        <w:rPr>
          <w:del w:id="7844" w:author="Laurence Golding" w:date="2019-05-11T06:51:00Z"/>
        </w:rPr>
      </w:pPr>
      <w:del w:id="7845" w:author="Laurence Golding" w:date="2019-05-11T06:51:00Z">
        <w:r>
          <w:delText xml:space="preserve">Although in general a </w:delText>
        </w:r>
        <w:r w:rsidRPr="00C357F0">
          <w:rPr>
            <w:rStyle w:val="CODEtemp"/>
          </w:rPr>
          <w:delText>fileLocation</w:delText>
        </w:r>
        <w:r>
          <w:delText xml:space="preserve"> object can specify either a relative </w:delText>
        </w:r>
        <w:r w:rsidR="00107336">
          <w:delText xml:space="preserve">reference </w:delText>
        </w:r>
        <w:r>
          <w:delText xml:space="preserve">or an absolute URI, the </w:delText>
        </w:r>
        <w:r w:rsidRPr="00C357F0">
          <w:rPr>
            <w:rStyle w:val="CODEtemp"/>
          </w:rPr>
          <w:delText>fileLocation</w:delText>
        </w:r>
        <w:r>
          <w:delText xml:space="preserve"> object that is the value of the </w:delText>
        </w:r>
        <w:r w:rsidRPr="00C357F0">
          <w:rPr>
            <w:rStyle w:val="CODEtemp"/>
          </w:rPr>
          <w:delText>executableLocation</w:delText>
        </w:r>
        <w:r>
          <w:delText xml:space="preserve"> property </w:delText>
        </w:r>
        <w:r>
          <w:rPr>
            <w:b/>
          </w:rPr>
          <w:delText>SHALL</w:delText>
        </w:r>
        <w:r>
          <w:delText xml:space="preserve"> specify an absolute URI and </w:delText>
        </w:r>
        <w:r>
          <w:rPr>
            <w:b/>
          </w:rPr>
          <w:delText>SHOULD</w:delText>
        </w:r>
        <w:r>
          <w:delText xml:space="preserve"> follow the guidance in §</w:delText>
        </w:r>
        <w:r>
          <w:fldChar w:fldCharType="begin"/>
        </w:r>
        <w:r>
          <w:delInstrText xml:space="preserve"> REF _Ref510013017 \r \h </w:delInstrText>
        </w:r>
        <w:r>
          <w:fldChar w:fldCharType="separate"/>
        </w:r>
        <w:r w:rsidR="00331070">
          <w:delText>3.3.4</w:delText>
        </w:r>
        <w:r>
          <w:fldChar w:fldCharType="end"/>
        </w:r>
        <w:r>
          <w:delText xml:space="preserve"> for non-deterministic absolute URIs.</w:delText>
        </w:r>
      </w:del>
    </w:p>
    <w:p w14:paraId="52D317A6" w14:textId="2050DC22"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del w:id="7846" w:author="Laurence Golding" w:date="2019-05-11T06:51:00Z">
        <w:r w:rsidRPr="00A14F9A">
          <w:rPr>
            <w:rStyle w:val="CODEtemp"/>
          </w:rPr>
          <w:delText>tool</w:delText>
        </w:r>
      </w:del>
      <w:ins w:id="7847" w:author="Laurence Golding" w:date="2019-05-11T06:51:00Z">
        <w:r w:rsidRPr="00A14F9A">
          <w:rPr>
            <w:rStyle w:val="CODEtemp"/>
          </w:rPr>
          <w:t>tool</w:t>
        </w:r>
        <w:r w:rsidR="003D3FC8">
          <w:rPr>
            <w:rStyle w:val="CODEtemp"/>
          </w:rPr>
          <w:t>Component</w:t>
        </w:r>
      </w:ins>
      <w:r w:rsidRPr="00A14F9A">
        <w:t xml:space="preserve"> object (§</w:t>
      </w:r>
      <w:del w:id="7848" w:author="Laurence Golding" w:date="2019-05-11T06:51:00Z">
        <w:r>
          <w:fldChar w:fldCharType="begin"/>
        </w:r>
        <w:r>
          <w:delInstrText xml:space="preserve"> REF _Ref493350964 \r \h </w:delInstrText>
        </w:r>
        <w:r>
          <w:fldChar w:fldCharType="separate"/>
        </w:r>
        <w:r w:rsidR="00331070">
          <w:delText>3.12</w:delText>
        </w:r>
        <w:r>
          <w:fldChar w:fldCharType="end"/>
        </w:r>
      </w:del>
      <w:ins w:id="7849" w:author="Laurence Golding" w:date="2019-05-11T06:51:00Z">
        <w:r w:rsidR="003D3FC8">
          <w:fldChar w:fldCharType="begin"/>
        </w:r>
        <w:r w:rsidR="003D3FC8">
          <w:instrText xml:space="preserve"> REF _Ref3663078 \r \h </w:instrText>
        </w:r>
        <w:r w:rsidR="003D3FC8">
          <w:fldChar w:fldCharType="separate"/>
        </w:r>
        <w:r w:rsidR="0009127C">
          <w:t>3.19</w:t>
        </w:r>
        <w:r w:rsidR="003D3FC8">
          <w:fldChar w:fldCharType="end"/>
        </w:r>
      </w:ins>
      <w:r w:rsidRPr="00A14F9A">
        <w:t>) because the identical tool might be invoked from different paths on different machines.</w:t>
      </w:r>
    </w:p>
    <w:p w14:paraId="4CBA5986" w14:textId="5919D3ED"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9127C">
        <w:t>3.</w:t>
      </w:r>
      <w:del w:id="7850" w:author="Laurence Golding" w:date="2019-05-11T06:51:00Z">
        <w:r w:rsidR="00331070">
          <w:delText>13</w:delText>
        </w:r>
      </w:del>
      <w:ins w:id="7851" w:author="Laurence Golding" w:date="2019-05-11T06:51:00Z">
        <w:r w:rsidR="0009127C">
          <w:t>20</w:t>
        </w:r>
      </w:ins>
      <w:r w:rsidR="0009127C">
        <w:t>.2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7852" w:name="_Toc8367098"/>
      <w:bookmarkStart w:id="7853" w:name="_Toc516224762"/>
      <w:r>
        <w:t>workingDirectory property</w:t>
      </w:r>
      <w:bookmarkEnd w:id="7852"/>
      <w:bookmarkEnd w:id="7853"/>
    </w:p>
    <w:p w14:paraId="33341A2E" w14:textId="73D0EEC6" w:rsidR="00A14F9A" w:rsidRDefault="00A14F9A" w:rsidP="00A14F9A">
      <w:bookmarkStart w:id="7854"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w:t>
      </w:r>
      <w:del w:id="7855" w:author="Laurence Golding" w:date="2019-05-11T06:51:00Z">
        <w:r w:rsidRPr="00A14F9A">
          <w:delText>a string containing</w:delText>
        </w:r>
      </w:del>
      <w:ins w:id="7856" w:author="Laurence Golding" w:date="2019-05-11T06:51:00Z">
        <w:r w:rsidRPr="00A14F9A">
          <w:t>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9127C">
          <w:t>3.4</w:t>
        </w:r>
        <w:r w:rsidR="008E7371">
          <w:fldChar w:fldCharType="end"/>
        </w:r>
        <w:r w:rsidR="008E7371">
          <w:t>) specifying</w:t>
        </w:r>
      </w:ins>
      <w:r w:rsidRPr="00A14F9A">
        <w:t xml:space="preserve"> the fully qualified path name of the </w:t>
      </w:r>
      <w:ins w:id="7857" w:author="Laurence Golding" w:date="2019-05-11T06:51:00Z">
        <w:r w:rsidR="007D7850">
          <w:t xml:space="preserve">process’s working </w:t>
        </w:r>
      </w:ins>
      <w:r w:rsidRPr="00A14F9A">
        <w:t xml:space="preserve">directory </w:t>
      </w:r>
      <w:del w:id="7858" w:author="Laurence Golding" w:date="2019-05-11T06:51:00Z">
        <w:r w:rsidRPr="00A14F9A">
          <w:delText>in</w:delText>
        </w:r>
      </w:del>
      <w:ins w:id="7859" w:author="Laurence Golding" w:date="2019-05-11T06:51:00Z">
        <w:r w:rsidR="007D7850">
          <w:t>(a directory that the operating system associates with the process, with respect to</w:t>
        </w:r>
      </w:ins>
      <w:r w:rsidR="007D7850">
        <w:t xml:space="preserve"> which the </w:t>
      </w:r>
      <w:del w:id="7860" w:author="Laurence Golding" w:date="2019-05-11T06:51:00Z">
        <w:r w:rsidRPr="00A14F9A">
          <w:delText>analysis tool was invoked.</w:delText>
        </w:r>
      </w:del>
      <w:ins w:id="7861" w:author="Laurence Golding" w:date="2019-05-11T06:51:00Z">
        <w:r w:rsidR="007D7850">
          <w:t>operating system interprets relative file paths)</w:t>
        </w:r>
        <w:r w:rsidRPr="00A14F9A">
          <w:t>.</w:t>
        </w:r>
      </w:ins>
    </w:p>
    <w:bookmarkEnd w:id="7854"/>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7862" w:name="_Toc8367099"/>
      <w:bookmarkStart w:id="7863" w:name="_Toc516224763"/>
      <w:r>
        <w:t>environmentVariables property</w:t>
      </w:r>
      <w:bookmarkEnd w:id="7862"/>
      <w:bookmarkEnd w:id="786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1652A27" w:rsidR="006640DD" w:rsidRDefault="006640DD" w:rsidP="006640DD">
      <w:pPr>
        <w:pStyle w:val="Note"/>
      </w:pPr>
      <w:r>
        <w:t xml:space="preserve">NOTE 1: </w:t>
      </w:r>
      <w:r w:rsidR="007D7850">
        <w:t xml:space="preserve">Environment </w:t>
      </w:r>
      <w:ins w:id="7864" w:author="Laurence Golding" w:date="2019-05-11T06:51:00Z">
        <w:r w:rsidR="007D7850">
          <w:t xml:space="preserve">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9127C">
          <w:t>3.18.1</w:t>
        </w:r>
        <w:r w:rsidR="007D7850">
          <w:fldChar w:fldCharType="end"/>
        </w:r>
        <w:r w:rsidR="007D7850">
          <w:t>). However, e</w:t>
        </w:r>
        <w:r w:rsidR="007D7850" w:rsidRPr="006640DD">
          <w:t xml:space="preserve">nvironment </w:t>
        </w:r>
      </w:ins>
      <w:r w:rsidRPr="006640DD">
        <w:t>variable names and values are likely to reveal highly sensitive information. For example, on a</w:t>
      </w:r>
      <w:r w:rsidR="001213A7">
        <w:t xml:space="preserve"> </w:t>
      </w:r>
      <w:ins w:id="7865" w:author="Laurence Golding" w:date="2019-05-11T06:51:00Z">
        <w:r w:rsidR="001213A7">
          <w:t>machine running Microsoft</w:t>
        </w:r>
        <w:r w:rsidRPr="006640DD">
          <w:t xml:space="preserve"> </w:t>
        </w:r>
      </w:ins>
      <w:r w:rsidRPr="006640DD">
        <w:t>Windows</w:t>
      </w:r>
      <w:del w:id="7866" w:author="Laurence Golding" w:date="2019-05-11T06:51:00Z">
        <w:r w:rsidRPr="006640DD">
          <w:delText xml:space="preserve"> machine,</w:delText>
        </w:r>
      </w:del>
      <w:ins w:id="7867" w:author="Laurence Golding" w:date="2019-05-11T06:51:00Z">
        <w:r w:rsidR="001213A7">
          <w:t>®</w:t>
        </w:r>
        <w:r w:rsidRPr="006640DD">
          <w:t>,</w:t>
        </w:r>
      </w:ins>
      <w:r w:rsidRPr="006640DD">
        <w:t xml:space="preserve"> environment variables reveal the directories on the execution path, user account name, machine name, logon domain controller, </w:t>
      </w:r>
      <w:r w:rsidRPr="006640DD">
        <w:rPr>
          <w:i/>
        </w:rPr>
        <w:t>etc.</w:t>
      </w:r>
    </w:p>
    <w:p w14:paraId="572AC478" w14:textId="4749CFBE"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w:t>
      </w:r>
      <w:del w:id="7868" w:author="Laurence Golding" w:date="2019-05-11T06:51:00Z">
        <w:r w:rsidRPr="006640DD">
          <w:delText>-</w:delText>
        </w:r>
      </w:del>
      <w:ins w:id="7869" w:author="Laurence Golding" w:date="2019-05-11T06:51:00Z">
        <w:r w:rsidR="00BE1496" w:rsidRPr="006640DD">
          <w:t xml:space="preserve"> </w:t>
        </w:r>
      </w:ins>
      <w:r w:rsidR="00BE1496" w:rsidRPr="006640DD">
        <w:t>dependent</w:t>
      </w:r>
      <w:r w:rsidRPr="006640DD">
        <w:t>. On</w:t>
      </w:r>
      <w:r w:rsidR="001213A7">
        <w:t xml:space="preserve"> </w:t>
      </w:r>
      <w:ins w:id="7870" w:author="Laurence Golding" w:date="2019-05-11T06:51:00Z">
        <w:r w:rsidR="001213A7">
          <w:t>Microsoft</w:t>
        </w:r>
        <w:r w:rsidRPr="006640DD">
          <w:t xml:space="preserve"> </w:t>
        </w:r>
      </w:ins>
      <w:r w:rsidRPr="006640DD">
        <w:t>Windows</w:t>
      </w:r>
      <w:del w:id="7871" w:author="Laurence Golding" w:date="2019-05-11T06:51:00Z">
        <w:r w:rsidRPr="006640DD">
          <w:delText>,</w:delText>
        </w:r>
      </w:del>
      <w:ins w:id="7872" w:author="Laurence Golding" w:date="2019-05-11T06:51:00Z">
        <w:r w:rsidR="001213A7">
          <w:t>®</w:t>
        </w:r>
        <w:r w:rsidRPr="006640DD">
          <w:t>,</w:t>
        </w:r>
      </w:ins>
      <w:r w:rsidRPr="006640DD">
        <w:t xml:space="preserve"> it removes the variable from the environment. In </w:t>
      </w:r>
      <w:del w:id="7873" w:author="Laurence Golding" w:date="2019-05-11T06:51:00Z">
        <w:r w:rsidRPr="006640DD">
          <w:delText>Unix,</w:delText>
        </w:r>
      </w:del>
      <w:ins w:id="7874" w:author="Laurence Golding" w:date="2019-05-11T06:51:00Z">
        <w:r w:rsidR="00A3420A">
          <w:t>UNIX</w:t>
        </w:r>
        <w:r w:rsidR="001213A7">
          <w:t>®</w:t>
        </w:r>
        <w:r w:rsidRPr="006640DD">
          <w:t>,</w:t>
        </w:r>
      </w:ins>
      <w:r w:rsidRPr="006640DD">
        <w:t xml:space="preserve"> an environment variable can have an empty value</w:t>
      </w:r>
      <w:r>
        <w:t>.</w:t>
      </w:r>
    </w:p>
    <w:p w14:paraId="75B37F58" w14:textId="77777777" w:rsidR="00171199" w:rsidRDefault="00171199" w:rsidP="00171199">
      <w:pPr>
        <w:pStyle w:val="Heading3"/>
        <w:numPr>
          <w:ilvl w:val="2"/>
          <w:numId w:val="2"/>
        </w:numPr>
        <w:rPr>
          <w:del w:id="7875" w:author="Laurence Golding" w:date="2019-05-11T06:51:00Z"/>
        </w:rPr>
      </w:pPr>
      <w:bookmarkStart w:id="7876" w:name="_Toc516224764"/>
      <w:del w:id="7877" w:author="Laurence Golding" w:date="2019-05-11T06:51:00Z">
        <w:r>
          <w:delText>toolNotifications property</w:delText>
        </w:r>
        <w:bookmarkEnd w:id="7876"/>
      </w:del>
    </w:p>
    <w:p w14:paraId="69D94CDF" w14:textId="022937AD" w:rsidR="00F2279C" w:rsidRDefault="00171199" w:rsidP="00F2279C">
      <w:pPr>
        <w:rPr>
          <w:ins w:id="7878" w:author="Laurence Golding" w:date="2019-05-11T06:51:00Z"/>
        </w:rPr>
      </w:pPr>
      <w:del w:id="7879" w:author="Laurence Golding" w:date="2019-05-11T06:51:00Z">
        <w:r w:rsidRPr="00AD4704">
          <w:delText xml:space="preserve">A </w:delText>
        </w:r>
        <w:r>
          <w:rPr>
            <w:rStyle w:val="CODEtemp"/>
          </w:rPr>
          <w:delText>configuration</w:delText>
        </w:r>
      </w:del>
      <w:ins w:id="7880" w:author="Laurence Golding" w:date="2019-05-11T06:51:00Z">
        <w:r w:rsidR="00F2279C">
          <w:t>Both the property names and their values are redactable (</w:t>
        </w:r>
        <w:r w:rsidR="00F2279C" w:rsidRPr="00A14F9A">
          <w:t>§</w:t>
        </w:r>
        <w:r w:rsidR="00F2279C">
          <w:fldChar w:fldCharType="begin"/>
        </w:r>
        <w:r w:rsidR="00F2279C">
          <w:instrText xml:space="preserve"> REF _Ref1571704 \r \h </w:instrText>
        </w:r>
        <w:r w:rsidR="00F2279C">
          <w:fldChar w:fldCharType="separate"/>
        </w:r>
        <w:r w:rsidR="0009127C">
          <w:t>3.5.2</w:t>
        </w:r>
        <w:r w:rsidR="00F2279C">
          <w:fldChar w:fldCharType="end"/>
        </w:r>
        <w:r w:rsidR="00F2279C">
          <w:t>). A distinct redaction token (</w:t>
        </w:r>
        <w:r w:rsidR="00F2279C" w:rsidRPr="00A14F9A">
          <w:t>§</w:t>
        </w:r>
        <w:r w:rsidR="00F2279C">
          <w:fldChar w:fldCharType="begin"/>
        </w:r>
        <w:r w:rsidR="00F2279C">
          <w:instrText xml:space="preserve"> REF _Ref7164605 \r \h </w:instrText>
        </w:r>
        <w:r w:rsidR="00F2279C">
          <w:fldChar w:fldCharType="separate"/>
        </w:r>
        <w:r w:rsidR="0009127C">
          <w:t>3.14.28</w:t>
        </w:r>
        <w:r w:rsidR="00F2279C">
          <w:fldChar w:fldCharType="end"/>
        </w:r>
        <w:r w:rsidR="00F2279C">
          <w:t xml:space="preserve">) </w:t>
        </w:r>
        <w:r w:rsidR="00F2279C" w:rsidRPr="00D867E7">
          <w:rPr>
            <w:b/>
          </w:rPr>
          <w:t>SHALL</w:t>
        </w:r>
        <w:r w:rsidR="00F2279C">
          <w:t xml:space="preserve"> be used for each redacted property name.</w:t>
        </w:r>
      </w:ins>
    </w:p>
    <w:p w14:paraId="1CF750B3" w14:textId="39BA5457" w:rsidR="00F2279C" w:rsidRPr="00F2279C" w:rsidRDefault="00F2279C" w:rsidP="00F2279C">
      <w:pPr>
        <w:pStyle w:val="Note"/>
        <w:rPr>
          <w:ins w:id="7881" w:author="Laurence Golding" w:date="2019-05-11T06:51:00Z"/>
        </w:rPr>
      </w:pPr>
      <w:ins w:id="7882" w:author="Laurence Golding" w:date="2019-05-11T06:51:00Z">
        <w:r>
          <w:t>NOTE 3: This is necessary to prevent the creation of an object with identical property names, which is invalid in the JSON serialization.</w:t>
        </w:r>
      </w:ins>
    </w:p>
    <w:p w14:paraId="2431C2AF" w14:textId="5A90B919" w:rsidR="00171199" w:rsidRDefault="00171199" w:rsidP="00171199">
      <w:pPr>
        <w:pStyle w:val="Heading3"/>
        <w:rPr>
          <w:ins w:id="7883" w:author="Laurence Golding" w:date="2019-05-11T06:51:00Z"/>
        </w:rPr>
      </w:pPr>
      <w:bookmarkStart w:id="7884" w:name="_Ref493345429"/>
      <w:bookmarkStart w:id="7885" w:name="_Toc8367100"/>
      <w:ins w:id="7886" w:author="Laurence Golding" w:date="2019-05-11T06:51:00Z">
        <w:r>
          <w:t>tool</w:t>
        </w:r>
        <w:r w:rsidR="00117A2B">
          <w:t>Execution</w:t>
        </w:r>
        <w:r>
          <w:t>Notifications property</w:t>
        </w:r>
        <w:bookmarkEnd w:id="7884"/>
        <w:bookmarkEnd w:id="7885"/>
      </w:ins>
    </w:p>
    <w:p w14:paraId="466CCFE3" w14:textId="0CD3580C" w:rsidR="003D106C" w:rsidRDefault="00171199" w:rsidP="00171199">
      <w:ins w:id="7887" w:author="Laurence Golding" w:date="2019-05-11T06:51:00Z">
        <w:r w:rsidRPr="00AD4704">
          <w:t>A</w:t>
        </w:r>
        <w:r w:rsidR="003D3FC8">
          <w:t>n</w:t>
        </w:r>
        <w:r w:rsidRPr="00AD4704">
          <w:t xml:space="preserve"> </w:t>
        </w:r>
        <w:r w:rsidR="003D3FC8">
          <w:rPr>
            <w:rStyle w:val="CODEtemp"/>
          </w:rPr>
          <w:t>invocation</w:t>
        </w:r>
      </w:ins>
      <w:r w:rsidR="003D3FC8" w:rsidRPr="00AD4704">
        <w:t xml:space="preserve"> </w:t>
      </w:r>
      <w:r w:rsidRPr="00AD4704">
        <w:t xml:space="preserve">object </w:t>
      </w:r>
      <w:r w:rsidRPr="00AD4704">
        <w:rPr>
          <w:b/>
        </w:rPr>
        <w:t>MAY</w:t>
      </w:r>
      <w:r w:rsidRPr="00AD4704">
        <w:t xml:space="preserve"> contain a property named </w:t>
      </w:r>
      <w:del w:id="7888" w:author="Laurence Golding" w:date="2019-05-11T06:51:00Z">
        <w:r w:rsidRPr="00AD4704">
          <w:rPr>
            <w:rStyle w:val="CODEtemp"/>
          </w:rPr>
          <w:delText>toolNotifications</w:delText>
        </w:r>
      </w:del>
      <w:ins w:id="7889" w:author="Laurence Golding" w:date="2019-05-11T06:51:00Z">
        <w:r w:rsidRPr="00AD4704">
          <w:rPr>
            <w:rStyle w:val="CODEtemp"/>
          </w:rPr>
          <w:t>tool</w:t>
        </w:r>
        <w:r w:rsidR="00117A2B">
          <w:rPr>
            <w:rStyle w:val="CODEtemp"/>
          </w:rPr>
          <w:t>Execution</w:t>
        </w:r>
        <w:r w:rsidRPr="00AD4704">
          <w:rPr>
            <w:rStyle w:val="CODEtemp"/>
          </w:rPr>
          <w:t>Notifications</w:t>
        </w:r>
      </w:ins>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9127C">
        <w:t>3.</w:t>
      </w:r>
      <w:del w:id="7890" w:author="Laurence Golding" w:date="2019-05-11T06:51:00Z">
        <w:r w:rsidR="00331070">
          <w:delText>41</w:delText>
        </w:r>
      </w:del>
      <w:ins w:id="7891" w:author="Laurence Golding" w:date="2019-05-11T06:51:00Z">
        <w:r w:rsidR="0009127C">
          <w:t>58</w:t>
        </w:r>
      </w:ins>
      <w:r>
        <w:fldChar w:fldCharType="end"/>
      </w:r>
      <w:r w:rsidRPr="00AD4704">
        <w:t xml:space="preserve">). Each element of the array represents a runtime condition detected by the </w:t>
      </w:r>
      <w:r>
        <w:t>invoked process</w:t>
      </w:r>
      <w:ins w:id="7892" w:author="Laurence Golding" w:date="2019-05-11T06:51:00Z">
        <w:r w:rsidR="003D3FC8">
          <w:t>, either by the tool’s driver or by one of its extensions</w:t>
        </w:r>
      </w:ins>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9127C">
        <w:t>3.</w:t>
      </w:r>
      <w:del w:id="7893" w:author="Laurence Golding" w:date="2019-05-11T06:51:00Z">
        <w:r w:rsidR="00331070">
          <w:delText>41</w:delText>
        </w:r>
      </w:del>
      <w:ins w:id="7894" w:author="Laurence Golding" w:date="2019-05-11T06:51:00Z">
        <w:r w:rsidR="0009127C">
          <w:t>58</w:t>
        </w:r>
      </w:ins>
      <w:r w:rsidR="0009127C">
        <w:t>.6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ins w:id="7895" w:author="Laurence Golding" w:date="2019-05-11T06:51:00Z">
        <w:r w:rsidRPr="00AD4704">
          <w:t>.</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ins>
      <w:r w:rsidR="003D106C">
        <w:t>.</w:t>
      </w:r>
    </w:p>
    <w:p w14:paraId="08668CF4" w14:textId="41E04B30" w:rsidR="007E4CE4" w:rsidRPr="003D106C" w:rsidRDefault="007E4CE4" w:rsidP="007E4CE4">
      <w:pPr>
        <w:pStyle w:val="Note"/>
        <w:rPr>
          <w:ins w:id="7896" w:author="Laurence Golding" w:date="2019-05-11T06:51:00Z"/>
        </w:rPr>
      </w:pPr>
      <w:ins w:id="7897" w:author="Laurence Golding" w:date="2019-05-11T06:51:00Z">
        <w:r>
          <w:t xml:space="preserve">NOTE: This is </w:t>
        </w:r>
        <w:r w:rsidR="00315D62">
          <w:t xml:space="preserve">important </w:t>
        </w:r>
        <w:r>
          <w:t>in compliance scenarios, where, for example, a corporate policy might require that a project’s entire code base be analyzed with a specified set of rules.</w:t>
        </w:r>
      </w:ins>
    </w:p>
    <w:p w14:paraId="27F94960" w14:textId="22E5737E" w:rsidR="00171199" w:rsidRDefault="00171199" w:rsidP="00171199">
      <w:r w:rsidRPr="00AD4704">
        <w:t xml:space="preserve">The information in </w:t>
      </w:r>
      <w:del w:id="7898" w:author="Laurence Golding" w:date="2019-05-11T06:51:00Z">
        <w:r w:rsidRPr="00AD4704">
          <w:rPr>
            <w:rStyle w:val="CODEtemp"/>
          </w:rPr>
          <w:delText>toolNotifications</w:delText>
        </w:r>
      </w:del>
      <w:ins w:id="7899" w:author="Laurence Golding" w:date="2019-05-11T06:51:00Z">
        <w:r w:rsidRPr="00AD4704">
          <w:rPr>
            <w:rStyle w:val="CODEtemp"/>
          </w:rPr>
          <w:t>tool</w:t>
        </w:r>
        <w:r w:rsidR="00117A2B">
          <w:rPr>
            <w:rStyle w:val="CODEtemp"/>
          </w:rPr>
          <w:t>Execution</w:t>
        </w:r>
        <w:r w:rsidRPr="00AD4704">
          <w:rPr>
            <w:rStyle w:val="CODEtemp"/>
          </w:rPr>
          <w:t>Notifications</w:t>
        </w:r>
      </w:ins>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402EA43D"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del w:id="7900" w:author="Laurence Golding" w:date="2019-05-11T06:51:00Z">
        <w:r w:rsidRPr="00AD4704">
          <w:rPr>
            <w:rStyle w:val="CODEtemp"/>
          </w:rPr>
          <w:delText>toolNotifications</w:delText>
        </w:r>
      </w:del>
      <w:ins w:id="7901" w:author="Laurence Golding" w:date="2019-05-11T06:51:00Z">
        <w:r w:rsidRPr="00AD4704">
          <w:rPr>
            <w:rStyle w:val="CODEtemp"/>
          </w:rPr>
          <w:t>tool</w:t>
        </w:r>
        <w:r w:rsidR="00117A2B">
          <w:rPr>
            <w:rStyle w:val="CODEtemp"/>
          </w:rPr>
          <w:t>Execution</w:t>
        </w:r>
        <w:r w:rsidRPr="00AD4704">
          <w:rPr>
            <w:rStyle w:val="CODEtemp"/>
          </w:rPr>
          <w:t>Notifications</w:t>
        </w:r>
      </w:ins>
      <w:r w:rsidRPr="00AD4704">
        <w:t>, disable the rule, and continue to execute the remaining rules.</w:t>
      </w:r>
      <w:r>
        <w:br/>
      </w:r>
      <w:r>
        <w:br/>
      </w:r>
      <w:r w:rsidRPr="00AD4704">
        <w:t xml:space="preserve">If the error occurs outside of the evaluation of a rule, the tool might report the error in </w:t>
      </w:r>
      <w:del w:id="7902" w:author="Laurence Golding" w:date="2019-05-11T06:51:00Z">
        <w:r w:rsidRPr="00AD4704">
          <w:rPr>
            <w:rStyle w:val="CODEtemp"/>
          </w:rPr>
          <w:delText>toolNotifications</w:delText>
        </w:r>
      </w:del>
      <w:ins w:id="7903" w:author="Laurence Golding" w:date="2019-05-11T06:51:00Z">
        <w:r w:rsidRPr="00AD4704">
          <w:rPr>
            <w:rStyle w:val="CODEtemp"/>
          </w:rPr>
          <w:t>tool</w:t>
        </w:r>
        <w:r w:rsidR="00117A2B">
          <w:rPr>
            <w:rStyle w:val="CODEtemp"/>
          </w:rPr>
          <w:t>Execution</w:t>
        </w:r>
        <w:r w:rsidRPr="00AD4704">
          <w:rPr>
            <w:rStyle w:val="CODEtemp"/>
          </w:rPr>
          <w:t>Notifications</w:t>
        </w:r>
      </w:ins>
      <w:r w:rsidRPr="00AD4704">
        <w:t xml:space="preserve"> and then halt. If the tool exits abnormally, it might not have the opportunity to report the error.</w:t>
      </w:r>
      <w:ins w:id="7904" w:author="Laurence Golding" w:date="2019-05-11T06:51:00Z">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ins>
    </w:p>
    <w:p w14:paraId="602A8277" w14:textId="585F9705" w:rsidR="00171199" w:rsidRDefault="00171199" w:rsidP="00171199">
      <w:pPr>
        <w:pStyle w:val="Heading3"/>
      </w:pPr>
      <w:bookmarkStart w:id="7905" w:name="_Ref509576439"/>
      <w:bookmarkStart w:id="7906" w:name="_Toc8367101"/>
      <w:bookmarkStart w:id="7907" w:name="_Toc516224765"/>
      <w:del w:id="7908" w:author="Laurence Golding" w:date="2019-05-11T06:51:00Z">
        <w:r>
          <w:delText>configurationNotifications</w:delText>
        </w:r>
      </w:del>
      <w:ins w:id="7909" w:author="Laurence Golding" w:date="2019-05-11T06:51:00Z">
        <w:r w:rsidR="00624165">
          <w:t>toolC</w:t>
        </w:r>
        <w:r>
          <w:t>onfigurationNotifications</w:t>
        </w:r>
      </w:ins>
      <w:r>
        <w:t xml:space="preserve"> property</w:t>
      </w:r>
      <w:bookmarkEnd w:id="7905"/>
      <w:bookmarkEnd w:id="7906"/>
      <w:bookmarkEnd w:id="7907"/>
    </w:p>
    <w:p w14:paraId="59DC01CB" w14:textId="0BD1A1E4" w:rsidR="00171199" w:rsidRDefault="00171199" w:rsidP="00171199">
      <w:del w:id="7910" w:author="Laurence Golding" w:date="2019-05-11T06:51:00Z">
        <w:r w:rsidRPr="00AD4704">
          <w:delText xml:space="preserve">A </w:delText>
        </w:r>
        <w:r>
          <w:rPr>
            <w:rStyle w:val="CODEtemp"/>
          </w:rPr>
          <w:delText>configuration</w:delText>
        </w:r>
      </w:del>
      <w:ins w:id="7911" w:author="Laurence Golding" w:date="2019-05-11T06:51:00Z">
        <w:r w:rsidRPr="00AD4704">
          <w:t>A</w:t>
        </w:r>
        <w:r w:rsidR="003D3FC8">
          <w:t>n</w:t>
        </w:r>
        <w:r w:rsidRPr="00AD4704">
          <w:t xml:space="preserve"> </w:t>
        </w:r>
        <w:r w:rsidR="003D3FC8">
          <w:rPr>
            <w:rStyle w:val="CODEtemp"/>
          </w:rPr>
          <w:t>invocation</w:t>
        </w:r>
      </w:ins>
      <w:r w:rsidR="003D3FC8" w:rsidRPr="00AD4704">
        <w:t xml:space="preserve"> </w:t>
      </w:r>
      <w:r w:rsidRPr="00AD4704">
        <w:t xml:space="preserve">object </w:t>
      </w:r>
      <w:r w:rsidRPr="00AC1887">
        <w:rPr>
          <w:b/>
        </w:rPr>
        <w:t>MAY</w:t>
      </w:r>
      <w:r w:rsidRPr="00AD4704">
        <w:t xml:space="preserve"> contain a property named </w:t>
      </w:r>
      <w:del w:id="7912" w:author="Laurence Golding" w:date="2019-05-11T06:51:00Z">
        <w:r w:rsidRPr="00AC1887">
          <w:rPr>
            <w:rStyle w:val="CODEtemp"/>
          </w:rPr>
          <w:delText>configurationNotifications</w:delText>
        </w:r>
      </w:del>
      <w:ins w:id="7913" w:author="Laurence Golding" w:date="2019-05-11T06:51:00Z">
        <w:r w:rsidR="00624165">
          <w:rPr>
            <w:rStyle w:val="CODEtemp"/>
          </w:rPr>
          <w:t>toolC</w:t>
        </w:r>
        <w:r w:rsidRPr="00AC1887">
          <w:rPr>
            <w:rStyle w:val="CODEtemp"/>
          </w:rPr>
          <w:t>onfigurationNotifications</w:t>
        </w:r>
      </w:ins>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9127C">
        <w:t>3.</w:t>
      </w:r>
      <w:del w:id="7914" w:author="Laurence Golding" w:date="2019-05-11T06:51:00Z">
        <w:r w:rsidR="00331070">
          <w:delText>41</w:delText>
        </w:r>
      </w:del>
      <w:ins w:id="7915" w:author="Laurence Golding" w:date="2019-05-11T06:51:00Z">
        <w:r w:rsidR="0009127C">
          <w:t>58</w:t>
        </w:r>
      </w:ins>
      <w:r>
        <w:fldChar w:fldCharType="end"/>
      </w:r>
      <w:r w:rsidRPr="00AD4704">
        <w:t>). Each element of the array represents a condition relevant to the</w:t>
      </w:r>
      <w:r w:rsidR="00CD0890">
        <w:t xml:space="preserve"> </w:t>
      </w:r>
      <w:del w:id="7916" w:author="Laurence Golding" w:date="2019-05-11T06:51:00Z">
        <w:r w:rsidRPr="00AD4704">
          <w:delText xml:space="preserve">tool's </w:delText>
        </w:r>
      </w:del>
      <w:r w:rsidR="00CD0890">
        <w:t>configuration</w:t>
      </w:r>
      <w:ins w:id="7917" w:author="Laurence Golding" w:date="2019-05-11T06:51:00Z">
        <w:r w:rsidR="00CD0890">
          <w:t xml:space="preserve"> of the</w:t>
        </w:r>
        <w:r w:rsidRPr="00AD4704">
          <w:t xml:space="preserve"> tool's </w:t>
        </w:r>
        <w:r w:rsidR="00CD0890">
          <w:t>driver or one of its extensions</w:t>
        </w:r>
      </w:ins>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9127C">
        <w:t>3.</w:t>
      </w:r>
      <w:del w:id="7918" w:author="Laurence Golding" w:date="2019-05-11T06:51:00Z">
        <w:r w:rsidR="00331070">
          <w:delText>41</w:delText>
        </w:r>
      </w:del>
      <w:ins w:id="7919" w:author="Laurence Golding" w:date="2019-05-11T06:51:00Z">
        <w:r w:rsidR="0009127C">
          <w:t>58</w:t>
        </w:r>
      </w:ins>
      <w:r w:rsidR="0009127C">
        <w:t>.6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043C5457" w:rsidR="00171199" w:rsidRDefault="00171199" w:rsidP="00171199">
      <w:r w:rsidRPr="00813A9A">
        <w:t xml:space="preserve">The information in </w:t>
      </w:r>
      <w:del w:id="7920" w:author="Laurence Golding" w:date="2019-05-11T06:51:00Z">
        <w:r w:rsidRPr="00813A9A">
          <w:rPr>
            <w:rStyle w:val="CODEtemp"/>
          </w:rPr>
          <w:delText>configurationNotifications</w:delText>
        </w:r>
      </w:del>
      <w:ins w:id="7921" w:author="Laurence Golding" w:date="2019-05-11T06:51:00Z">
        <w:r w:rsidR="000A5834">
          <w:rPr>
            <w:rStyle w:val="CODEtemp"/>
          </w:rPr>
          <w:t>toolC</w:t>
        </w:r>
        <w:r w:rsidRPr="00813A9A">
          <w:rPr>
            <w:rStyle w:val="CODEtemp"/>
          </w:rPr>
          <w:t>onfigurationNotifications</w:t>
        </w:r>
      </w:ins>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4E3E5B49"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w:t>
      </w:r>
      <w:del w:id="7922" w:author="Laurence Golding" w:date="2019-05-11T06:51:00Z">
        <w:r w:rsidRPr="006E3C85">
          <w:delText>should report</w:delText>
        </w:r>
      </w:del>
      <w:ins w:id="7923" w:author="Laurence Golding" w:date="2019-05-11T06:51:00Z">
        <w:r w:rsidRPr="006E3C85">
          <w:t>report</w:t>
        </w:r>
        <w:r w:rsidR="00CD0890">
          <w:t>s</w:t>
        </w:r>
      </w:ins>
      <w:r w:rsidRPr="006E3C85">
        <w:t xml:space="preserve"> the problem in </w:t>
      </w:r>
      <w:del w:id="7924" w:author="Laurence Golding" w:date="2019-05-11T06:51:00Z">
        <w:r w:rsidRPr="006E3C85">
          <w:rPr>
            <w:rStyle w:val="CODEtemp"/>
          </w:rPr>
          <w:delText>configurationNotifications</w:delText>
        </w:r>
      </w:del>
      <w:ins w:id="7925" w:author="Laurence Golding" w:date="2019-05-11T06:51:00Z">
        <w:r w:rsidR="000A5834">
          <w:rPr>
            <w:rStyle w:val="CODEtemp"/>
          </w:rPr>
          <w:t>toolC</w:t>
        </w:r>
        <w:r w:rsidRPr="006E3C85">
          <w:rPr>
            <w:rStyle w:val="CODEtemp"/>
          </w:rPr>
          <w:t>onfigurationNotifications</w:t>
        </w:r>
      </w:ins>
      <w:r w:rsidRPr="006E3C85">
        <w:t>. The tool might continue to run, reporting results for the rules that are correctly configured.</w:t>
      </w:r>
    </w:p>
    <w:p w14:paraId="4940D144" w14:textId="77777777" w:rsidR="00171199" w:rsidRDefault="00171199" w:rsidP="00171199">
      <w:pPr>
        <w:pStyle w:val="Code"/>
        <w:rPr>
          <w:del w:id="7926" w:author="Laurence Golding" w:date="2019-05-11T06:51:00Z"/>
        </w:rPr>
      </w:pPr>
      <w:del w:id="7927" w:author="Laurence Golding" w:date="2019-05-11T06:51:00Z">
        <w:r>
          <w:delText>"configurationNotifications": [</w:delText>
        </w:r>
      </w:del>
    </w:p>
    <w:p w14:paraId="56A8FE0F" w14:textId="77777777" w:rsidR="00171199" w:rsidRDefault="00171199" w:rsidP="00171199">
      <w:pPr>
        <w:pStyle w:val="Code"/>
        <w:rPr>
          <w:del w:id="7928" w:author="Laurence Golding" w:date="2019-05-11T06:51:00Z"/>
        </w:rPr>
      </w:pPr>
      <w:del w:id="7929" w:author="Laurence Golding" w:date="2019-05-11T06:51:00Z">
        <w:r>
          <w:delText xml:space="preserve">  {</w:delText>
        </w:r>
      </w:del>
    </w:p>
    <w:p w14:paraId="5E397429" w14:textId="724B02AF" w:rsidR="00171199" w:rsidRDefault="00171199" w:rsidP="00171199">
      <w:pPr>
        <w:pStyle w:val="Code"/>
        <w:rPr>
          <w:ins w:id="7930" w:author="Laurence Golding" w:date="2019-05-11T06:51:00Z"/>
        </w:rPr>
      </w:pPr>
      <w:ins w:id="7931" w:author="Laurence Golding" w:date="2019-05-11T06:51:00Z">
        <w:r>
          <w:t>"</w:t>
        </w:r>
        <w:r w:rsidR="000A5834">
          <w:t>toolC</w:t>
        </w:r>
        <w:r>
          <w:t>onfigurationNotifications": [</w:t>
        </w:r>
      </w:ins>
    </w:p>
    <w:p w14:paraId="5D2A31CB" w14:textId="4557FE9D" w:rsidR="00171199" w:rsidRDefault="00171199" w:rsidP="00171199">
      <w:pPr>
        <w:pStyle w:val="Code"/>
        <w:rPr>
          <w:ins w:id="7932" w:author="Laurence Golding" w:date="2019-05-11T06:51:00Z"/>
        </w:rPr>
      </w:pPr>
      <w:ins w:id="7933" w:author="Laurence Golding" w:date="2019-05-11T06:51:00Z">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ins>
    </w:p>
    <w:p w14:paraId="13BB4380" w14:textId="01CD9597" w:rsidR="00626F28" w:rsidRDefault="00626F28" w:rsidP="00171199">
      <w:pPr>
        <w:pStyle w:val="Code"/>
        <w:rPr>
          <w:ins w:id="7934" w:author="Laurence Golding" w:date="2019-05-11T06:51:00Z"/>
        </w:rPr>
      </w:pPr>
      <w:ins w:id="7935" w:author="Laurence Golding" w:date="2019-05-11T06:51:00Z">
        <w:r>
          <w:t xml:space="preserve">    "</w:t>
        </w:r>
        <w:r w:rsidR="00487C16">
          <w:t>descriptor</w:t>
        </w:r>
        <w:r>
          <w:t>": {</w:t>
        </w:r>
      </w:ins>
    </w:p>
    <w:p w14:paraId="78C9EDC8" w14:textId="2C2775EB" w:rsidR="00626F28" w:rsidRDefault="00626F28" w:rsidP="00171199">
      <w:pPr>
        <w:pStyle w:val="Code"/>
      </w:pPr>
      <w:ins w:id="7936" w:author="Laurence Golding" w:date="2019-05-11T06:51:00Z">
        <w:r>
          <w:t xml:space="preserve">  </w:t>
        </w:r>
      </w:ins>
      <w:r w:rsidR="00171199">
        <w:t xml:space="preserve">    "id": "UnknownRule</w:t>
      </w:r>
      <w:del w:id="7937" w:author="Laurence Golding" w:date="2019-05-11T06:51:00Z">
        <w:r w:rsidR="00171199">
          <w:delText>",</w:delText>
        </w:r>
      </w:del>
      <w:ins w:id="7938" w:author="Laurence Golding" w:date="2019-05-11T06:51:00Z">
        <w:r w:rsidR="00171199">
          <w:t>"</w:t>
        </w:r>
      </w:ins>
    </w:p>
    <w:p w14:paraId="36C51DFA" w14:textId="65397B00" w:rsidR="00171199" w:rsidRDefault="00626F28" w:rsidP="00171199">
      <w:pPr>
        <w:pStyle w:val="Code"/>
        <w:rPr>
          <w:ins w:id="7939" w:author="Laurence Golding" w:date="2019-05-11T06:51:00Z"/>
        </w:rPr>
      </w:pPr>
      <w:ins w:id="7940" w:author="Laurence Golding" w:date="2019-05-11T06:51:00Z">
        <w:r>
          <w:t xml:space="preserve">    }</w:t>
        </w:r>
        <w:r w:rsidR="00171199">
          <w:t>,</w:t>
        </w:r>
      </w:ins>
    </w:p>
    <w:p w14:paraId="6930A4B6" w14:textId="46F0830B" w:rsidR="00626F28" w:rsidRDefault="00626F28" w:rsidP="00171199">
      <w:pPr>
        <w:pStyle w:val="Code"/>
        <w:rPr>
          <w:ins w:id="7941" w:author="Laurence Golding" w:date="2019-05-11T06:51:00Z"/>
        </w:rPr>
      </w:pPr>
      <w:ins w:id="7942" w:author="Laurence Golding" w:date="2019-05-11T06:51:00Z">
        <w:r>
          <w:t xml:space="preserve">    "</w:t>
        </w:r>
        <w:r w:rsidR="00487C16">
          <w:t>associatedRule</w:t>
        </w:r>
        <w:r>
          <w:t>": {</w:t>
        </w:r>
      </w:ins>
    </w:p>
    <w:p w14:paraId="5095B4FD" w14:textId="00E38481" w:rsidR="00626F28" w:rsidRDefault="00626F28" w:rsidP="00171199">
      <w:pPr>
        <w:pStyle w:val="Code"/>
      </w:pPr>
      <w:ins w:id="7943" w:author="Laurence Golding" w:date="2019-05-11T06:51:00Z">
        <w:r>
          <w:t xml:space="preserve">  </w:t>
        </w:r>
      </w:ins>
      <w:r w:rsidR="00171199">
        <w:t xml:space="preserve">    "ruleId": "ABC0001</w:t>
      </w:r>
      <w:del w:id="7944" w:author="Laurence Golding" w:date="2019-05-11T06:51:00Z">
        <w:r w:rsidR="00171199">
          <w:delText>",</w:delText>
        </w:r>
      </w:del>
      <w:ins w:id="7945" w:author="Laurence Golding" w:date="2019-05-11T06:51:00Z">
        <w:r w:rsidR="00171199">
          <w:t>"</w:t>
        </w:r>
      </w:ins>
    </w:p>
    <w:p w14:paraId="431BC282" w14:textId="7FFF3F06" w:rsidR="00171199" w:rsidRDefault="00626F28" w:rsidP="00171199">
      <w:pPr>
        <w:pStyle w:val="Code"/>
        <w:rPr>
          <w:ins w:id="7946" w:author="Laurence Golding" w:date="2019-05-11T06:51:00Z"/>
        </w:rPr>
      </w:pPr>
      <w:ins w:id="7947" w:author="Laurence Golding" w:date="2019-05-11T06:51:00Z">
        <w:r>
          <w:t xml:space="preserve">    }</w:t>
        </w:r>
        <w:r w:rsidR="00171199">
          <w:t>,</w:t>
        </w:r>
      </w:ins>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5B688548" w:rsidR="00171199" w:rsidRPr="006E3C85" w:rsidRDefault="00171199" w:rsidP="00171199">
      <w:pPr>
        <w:pStyle w:val="Note"/>
      </w:pPr>
      <w:r>
        <w:t xml:space="preserve">EXAMPLE 2: </w:t>
      </w:r>
      <w:r w:rsidRPr="006E3C85">
        <w:t xml:space="preserve">A tool is invoked with an unknown command-line argument. The tool </w:t>
      </w:r>
      <w:del w:id="7948" w:author="Laurence Golding" w:date="2019-05-11T06:51:00Z">
        <w:r w:rsidRPr="006E3C85">
          <w:delText>should report</w:delText>
        </w:r>
      </w:del>
      <w:ins w:id="7949" w:author="Laurence Golding" w:date="2019-05-11T06:51:00Z">
        <w:r w:rsidRPr="006E3C85">
          <w:t>report</w:t>
        </w:r>
        <w:r w:rsidR="00655AC9">
          <w:t>s</w:t>
        </w:r>
      </w:ins>
      <w:r w:rsidRPr="006E3C85">
        <w:t xml:space="preserve"> the problem in </w:t>
      </w:r>
      <w:del w:id="7950" w:author="Laurence Golding" w:date="2019-05-11T06:51:00Z">
        <w:r w:rsidRPr="006E3C85">
          <w:rPr>
            <w:rStyle w:val="CODEtemp"/>
          </w:rPr>
          <w:delText>configurationNotifications</w:delText>
        </w:r>
      </w:del>
      <w:ins w:id="7951" w:author="Laurence Golding" w:date="2019-05-11T06:51:00Z">
        <w:r w:rsidR="000A5834">
          <w:rPr>
            <w:rStyle w:val="CODEtemp"/>
          </w:rPr>
          <w:t>toolC</w:t>
        </w:r>
        <w:r w:rsidRPr="006E3C85">
          <w:rPr>
            <w:rStyle w:val="CODEtemp"/>
          </w:rPr>
          <w:t>onfigurationNotifications</w:t>
        </w:r>
      </w:ins>
      <w:r w:rsidRPr="006E3C85">
        <w:t>. The tool might report the problem as a warning and continue to run, or it might report the problem as an error and terminate.</w:t>
      </w:r>
    </w:p>
    <w:p w14:paraId="53CDFD0D" w14:textId="77777777" w:rsidR="00171199" w:rsidRDefault="00171199" w:rsidP="00171199">
      <w:pPr>
        <w:pStyle w:val="Code"/>
        <w:rPr>
          <w:del w:id="7952" w:author="Laurence Golding" w:date="2019-05-11T06:51:00Z"/>
        </w:rPr>
      </w:pPr>
      <w:del w:id="7953" w:author="Laurence Golding" w:date="2019-05-11T06:51:00Z">
        <w:r>
          <w:delText>"configurationNotifications": [</w:delText>
        </w:r>
      </w:del>
    </w:p>
    <w:p w14:paraId="2071AE72" w14:textId="77777777" w:rsidR="00171199" w:rsidRDefault="00171199" w:rsidP="00171199">
      <w:pPr>
        <w:pStyle w:val="Code"/>
        <w:rPr>
          <w:del w:id="7954" w:author="Laurence Golding" w:date="2019-05-11T06:51:00Z"/>
        </w:rPr>
      </w:pPr>
      <w:del w:id="7955" w:author="Laurence Golding" w:date="2019-05-11T06:51:00Z">
        <w:r>
          <w:delText xml:space="preserve">  {</w:delText>
        </w:r>
      </w:del>
    </w:p>
    <w:p w14:paraId="5EFCC759" w14:textId="4CF366B7" w:rsidR="00171199" w:rsidRDefault="00171199" w:rsidP="00171199">
      <w:pPr>
        <w:pStyle w:val="Code"/>
        <w:rPr>
          <w:ins w:id="7956" w:author="Laurence Golding" w:date="2019-05-11T06:51:00Z"/>
        </w:rPr>
      </w:pPr>
      <w:ins w:id="7957" w:author="Laurence Golding" w:date="2019-05-11T06:51:00Z">
        <w:r>
          <w:t>"</w:t>
        </w:r>
        <w:r w:rsidR="000A5834">
          <w:t>toolC</w:t>
        </w:r>
        <w:r>
          <w:t>onfigurationNotifications": [</w:t>
        </w:r>
      </w:ins>
    </w:p>
    <w:p w14:paraId="2278904E" w14:textId="4AF951C0" w:rsidR="00171199" w:rsidRDefault="00171199" w:rsidP="00171199">
      <w:pPr>
        <w:pStyle w:val="Code"/>
        <w:rPr>
          <w:ins w:id="7958" w:author="Laurence Golding" w:date="2019-05-11T06:51:00Z"/>
        </w:rPr>
      </w:pPr>
      <w:ins w:id="7959" w:author="Laurence Golding" w:date="2019-05-11T06:51:00Z">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ins>
    </w:p>
    <w:p w14:paraId="6E59175A" w14:textId="13E017E4" w:rsidR="00626F28" w:rsidRDefault="00626F28" w:rsidP="00626F28">
      <w:pPr>
        <w:pStyle w:val="Code"/>
        <w:rPr>
          <w:ins w:id="7960" w:author="Laurence Golding" w:date="2019-05-11T06:51:00Z"/>
        </w:rPr>
      </w:pPr>
      <w:ins w:id="7961" w:author="Laurence Golding" w:date="2019-05-11T06:51:00Z">
        <w:r>
          <w:t xml:space="preserve">    "</w:t>
        </w:r>
        <w:r w:rsidR="00487C16">
          <w:t>descriptor</w:t>
        </w:r>
        <w:r>
          <w:t>": {</w:t>
        </w:r>
      </w:ins>
    </w:p>
    <w:p w14:paraId="67F99BDB" w14:textId="443E1345" w:rsidR="00626F28" w:rsidRDefault="00626F28" w:rsidP="00171199">
      <w:pPr>
        <w:pStyle w:val="Code"/>
      </w:pPr>
      <w:ins w:id="7962" w:author="Laurence Golding" w:date="2019-05-11T06:51:00Z">
        <w:r>
          <w:t xml:space="preserve">  </w:t>
        </w:r>
      </w:ins>
      <w:r w:rsidR="00171199">
        <w:t xml:space="preserve">    "id": "UnknownCommandLineArgument</w:t>
      </w:r>
      <w:del w:id="7963" w:author="Laurence Golding" w:date="2019-05-11T06:51:00Z">
        <w:r w:rsidR="00171199">
          <w:delText>",</w:delText>
        </w:r>
      </w:del>
      <w:ins w:id="7964" w:author="Laurence Golding" w:date="2019-05-11T06:51:00Z">
        <w:r w:rsidR="00171199">
          <w:t>"</w:t>
        </w:r>
      </w:ins>
    </w:p>
    <w:p w14:paraId="0644B431" w14:textId="12337AE0" w:rsidR="00171199" w:rsidRDefault="00626F28" w:rsidP="00171199">
      <w:pPr>
        <w:pStyle w:val="Code"/>
        <w:rPr>
          <w:ins w:id="7965" w:author="Laurence Golding" w:date="2019-05-11T06:51:00Z"/>
        </w:rPr>
      </w:pPr>
      <w:ins w:id="7966" w:author="Laurence Golding" w:date="2019-05-11T06:51:00Z">
        <w:r>
          <w:t xml:space="preserve">    }</w:t>
        </w:r>
        <w:r w:rsidR="00171199">
          <w:t>,</w:t>
        </w:r>
      </w:ins>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61868D34"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w:t>
      </w:r>
      <w:del w:id="7967" w:author="Laurence Golding" w:date="2019-05-11T06:51:00Z">
        <w:r>
          <w:delText>should report</w:delText>
        </w:r>
      </w:del>
      <w:ins w:id="7968" w:author="Laurence Golding" w:date="2019-05-11T06:51:00Z">
        <w:r>
          <w:t>report</w:t>
        </w:r>
        <w:r w:rsidR="00CD0890">
          <w:t>s</w:t>
        </w:r>
      </w:ins>
      <w:r>
        <w:t xml:space="preserve"> the problem as an error in </w:t>
      </w:r>
      <w:del w:id="7969" w:author="Laurence Golding" w:date="2019-05-11T06:51:00Z">
        <w:r w:rsidRPr="006E3C85">
          <w:rPr>
            <w:rStyle w:val="CODEtemp"/>
          </w:rPr>
          <w:delText>configurationNotifications</w:delText>
        </w:r>
      </w:del>
      <w:ins w:id="7970" w:author="Laurence Golding" w:date="2019-05-11T06:51:00Z">
        <w:r w:rsidR="005725D8">
          <w:rPr>
            <w:rStyle w:val="CODEtemp"/>
          </w:rPr>
          <w:t>toolC</w:t>
        </w:r>
        <w:r w:rsidRPr="006E3C85">
          <w:rPr>
            <w:rStyle w:val="CODEtemp"/>
          </w:rPr>
          <w:t>onfigurationNotifications</w:t>
        </w:r>
      </w:ins>
      <w:r>
        <w:t xml:space="preserve"> and then </w:t>
      </w:r>
      <w:del w:id="7971" w:author="Laurence Golding" w:date="2019-05-11T06:51:00Z">
        <w:r>
          <w:delText>terminate</w:delText>
        </w:r>
      </w:del>
      <w:ins w:id="7972" w:author="Laurence Golding" w:date="2019-05-11T06:51:00Z">
        <w:r>
          <w:t>terminate</w:t>
        </w:r>
        <w:r w:rsidR="00CD0890">
          <w:t>s</w:t>
        </w:r>
      </w:ins>
      <w:r>
        <w:t>.</w:t>
      </w:r>
    </w:p>
    <w:p w14:paraId="01E3F736" w14:textId="77777777" w:rsidR="00171199" w:rsidRDefault="00171199" w:rsidP="00171199">
      <w:pPr>
        <w:pStyle w:val="Code"/>
        <w:rPr>
          <w:del w:id="7973" w:author="Laurence Golding" w:date="2019-05-11T06:51:00Z"/>
        </w:rPr>
      </w:pPr>
      <w:del w:id="7974" w:author="Laurence Golding" w:date="2019-05-11T06:51:00Z">
        <w:r>
          <w:delText>"configurationNotifications": [</w:delText>
        </w:r>
      </w:del>
    </w:p>
    <w:p w14:paraId="218F74A3" w14:textId="77777777" w:rsidR="00171199" w:rsidRDefault="00171199" w:rsidP="00171199">
      <w:pPr>
        <w:pStyle w:val="Code"/>
        <w:rPr>
          <w:del w:id="7975" w:author="Laurence Golding" w:date="2019-05-11T06:51:00Z"/>
        </w:rPr>
      </w:pPr>
      <w:del w:id="7976" w:author="Laurence Golding" w:date="2019-05-11T06:51:00Z">
        <w:r>
          <w:delText xml:space="preserve">  {</w:delText>
        </w:r>
      </w:del>
    </w:p>
    <w:p w14:paraId="0417D73B" w14:textId="458C6DCE" w:rsidR="00171199" w:rsidRDefault="00171199" w:rsidP="00171199">
      <w:pPr>
        <w:pStyle w:val="Code"/>
        <w:rPr>
          <w:ins w:id="7977" w:author="Laurence Golding" w:date="2019-05-11T06:51:00Z"/>
        </w:rPr>
      </w:pPr>
      <w:ins w:id="7978" w:author="Laurence Golding" w:date="2019-05-11T06:51:00Z">
        <w:r>
          <w:t>"</w:t>
        </w:r>
        <w:r w:rsidR="000A5834">
          <w:t>toolC</w:t>
        </w:r>
        <w:r>
          <w:t>onfigurationNotifications": [</w:t>
        </w:r>
      </w:ins>
    </w:p>
    <w:p w14:paraId="21A89F9E" w14:textId="045E4F0C" w:rsidR="00171199" w:rsidRDefault="00171199" w:rsidP="00171199">
      <w:pPr>
        <w:pStyle w:val="Code"/>
        <w:rPr>
          <w:ins w:id="7979" w:author="Laurence Golding" w:date="2019-05-11T06:51:00Z"/>
        </w:rPr>
      </w:pPr>
      <w:ins w:id="7980" w:author="Laurence Golding" w:date="2019-05-11T06:51:00Z">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9127C">
          <w:t>3.58</w:t>
        </w:r>
        <w:r w:rsidR="00CD0890">
          <w:fldChar w:fldCharType="end"/>
        </w:r>
        <w:r w:rsidR="00CD0890">
          <w:t>).</w:t>
        </w:r>
      </w:ins>
    </w:p>
    <w:p w14:paraId="5BFDA815" w14:textId="1701369C" w:rsidR="00626F28" w:rsidRDefault="00626F28" w:rsidP="00626F28">
      <w:pPr>
        <w:pStyle w:val="Code"/>
        <w:rPr>
          <w:ins w:id="7981" w:author="Laurence Golding" w:date="2019-05-11T06:51:00Z"/>
        </w:rPr>
      </w:pPr>
      <w:ins w:id="7982" w:author="Laurence Golding" w:date="2019-05-11T06:51:00Z">
        <w:r>
          <w:t xml:space="preserve">    "</w:t>
        </w:r>
        <w:r w:rsidR="00487C16">
          <w:t>descriptor</w:t>
        </w:r>
        <w:r>
          <w:t>": {</w:t>
        </w:r>
      </w:ins>
    </w:p>
    <w:p w14:paraId="6ECFAB8A" w14:textId="177A5687" w:rsidR="00626F28" w:rsidRDefault="00626F28" w:rsidP="00171199">
      <w:pPr>
        <w:pStyle w:val="Code"/>
      </w:pPr>
      <w:ins w:id="7983" w:author="Laurence Golding" w:date="2019-05-11T06:51:00Z">
        <w:r>
          <w:t xml:space="preserve">  </w:t>
        </w:r>
      </w:ins>
      <w:r w:rsidR="00171199">
        <w:t xml:space="preserve">    "id": "</w:t>
      </w:r>
      <w:del w:id="7984" w:author="Laurence Golding" w:date="2019-05-11T06:51:00Z">
        <w:r w:rsidR="00171199">
          <w:delText>CannotFindRulePlugin",</w:delText>
        </w:r>
      </w:del>
      <w:ins w:id="7985" w:author="Laurence Golding" w:date="2019-05-11T06:51:00Z">
        <w:r w:rsidR="007D7850">
          <w:t>AccessDenied</w:t>
        </w:r>
        <w:r w:rsidR="00171199">
          <w:t>"</w:t>
        </w:r>
      </w:ins>
    </w:p>
    <w:p w14:paraId="5D00382E" w14:textId="0ADA228B" w:rsidR="00171199" w:rsidRDefault="00626F28" w:rsidP="00171199">
      <w:pPr>
        <w:pStyle w:val="Code"/>
        <w:rPr>
          <w:ins w:id="7986" w:author="Laurence Golding" w:date="2019-05-11T06:51:00Z"/>
        </w:rPr>
      </w:pPr>
      <w:ins w:id="7987" w:author="Laurence Golding" w:date="2019-05-11T06:51:00Z">
        <w:r>
          <w:t xml:space="preserve">    }</w:t>
        </w:r>
        <w:r w:rsidR="00171199">
          <w:t>,</w:t>
        </w:r>
      </w:ins>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783131F" w:rsidR="00171199" w:rsidRDefault="00171199" w:rsidP="00171199">
      <w:pPr>
        <w:pStyle w:val="Code"/>
      </w:pPr>
      <w:r>
        <w:t xml:space="preserve">      "text": "Cannot </w:t>
      </w:r>
      <w:del w:id="7988" w:author="Laurence Golding" w:date="2019-05-11T06:51:00Z">
        <w:r>
          <w:delText>find rule plugin</w:delText>
        </w:r>
      </w:del>
      <w:ins w:id="7989" w:author="Laurence Golding" w:date="2019-05-11T06:51:00Z">
        <w:r w:rsidR="007D7850">
          <w:t>read from directory</w:t>
        </w:r>
      </w:ins>
      <w:r w:rsidR="007D7850">
        <w:t xml:space="preserve"> \"C:\\</w:t>
      </w:r>
      <w:del w:id="7990" w:author="Laurence Golding" w:date="2019-05-11T06:51:00Z">
        <w:r>
          <w:delText>AnalysisTool\\CustomChecks.dll."</w:delText>
        </w:r>
      </w:del>
      <w:ins w:id="7991" w:author="Laurence Golding" w:date="2019-05-11T06:51:00Z">
        <w:r w:rsidR="007D7850">
          <w:t>code\"</w:t>
        </w:r>
        <w:r>
          <w:t>."</w:t>
        </w:r>
      </w:ins>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7992" w:name="_Ref511899216"/>
      <w:bookmarkStart w:id="7993" w:name="_Toc8367102"/>
      <w:bookmarkStart w:id="7994" w:name="_Toc516224766"/>
      <w:r>
        <w:t>stdin, stdout, stderr</w:t>
      </w:r>
      <w:r w:rsidR="00D943E5">
        <w:t>, and stdoutStderr</w:t>
      </w:r>
      <w:r>
        <w:t xml:space="preserve"> properties</w:t>
      </w:r>
      <w:bookmarkEnd w:id="7992"/>
      <w:bookmarkEnd w:id="7993"/>
      <w:bookmarkEnd w:id="7994"/>
    </w:p>
    <w:p w14:paraId="47275264" w14:textId="2176024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del w:id="7995" w:author="Laurence Golding" w:date="2019-05-11T06:51:00Z">
        <w:r w:rsidR="007D67CC">
          <w:rPr>
            <w:rStyle w:val="CODEtemp"/>
          </w:rPr>
          <w:delText>file</w:delText>
        </w:r>
        <w:r w:rsidRPr="0068251B">
          <w:rPr>
            <w:rStyle w:val="CODEtemp"/>
          </w:rPr>
          <w:delText>Location</w:delText>
        </w:r>
      </w:del>
      <w:ins w:id="7996" w:author="Laurence Golding" w:date="2019-05-11T06:51:00Z">
        <w:r w:rsidR="006C1B56">
          <w:rPr>
            <w:rStyle w:val="CODEtemp"/>
          </w:rPr>
          <w:t>artifact</w:t>
        </w:r>
        <w:r w:rsidR="006C1B56" w:rsidRPr="0068251B">
          <w:rPr>
            <w:rStyle w:val="CODEtemp"/>
          </w:rPr>
          <w:t>Location</w:t>
        </w:r>
      </w:ins>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9127C">
        <w:t>3.</w:t>
      </w:r>
      <w:del w:id="7997" w:author="Laurence Golding" w:date="2019-05-11T06:51:00Z">
        <w:r w:rsidR="00331070">
          <w:delText>3</w:delText>
        </w:r>
      </w:del>
      <w:ins w:id="7998" w:author="Laurence Golding" w:date="2019-05-11T06:51:00Z">
        <w:r w:rsidR="0009127C">
          <w:t>4</w:t>
        </w:r>
      </w:ins>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985304" w:rsidR="00DC2E41" w:rsidRPr="00DC2E41" w:rsidRDefault="00DC2E41" w:rsidP="00DC2E41">
      <w:r>
        <w:t xml:space="preserve">A SARIF producer </w:t>
      </w:r>
      <w:r>
        <w:rPr>
          <w:b/>
        </w:rPr>
        <w:t>MAY</w:t>
      </w:r>
      <w:r>
        <w:t xml:space="preserve"> embed the stream contents in the log file by mentioning the corresponding file in </w:t>
      </w:r>
      <w:del w:id="7999" w:author="Laurence Golding" w:date="2019-05-11T06:51:00Z">
        <w:r w:rsidRPr="0068251B">
          <w:rPr>
            <w:rStyle w:val="CODEtemp"/>
          </w:rPr>
          <w:delText>run.files</w:delText>
        </w:r>
      </w:del>
      <w:ins w:id="8000" w:author="Laurence Golding" w:date="2019-05-11T06:51:00Z">
        <w:r w:rsidR="00F677EC">
          <w:rPr>
            <w:rStyle w:val="CODEtemp"/>
          </w:rPr>
          <w:t>theR</w:t>
        </w:r>
        <w:r w:rsidRPr="0068251B">
          <w:rPr>
            <w:rStyle w:val="CODEtemp"/>
          </w:rPr>
          <w:t>un.</w:t>
        </w:r>
        <w:r w:rsidR="0061423A">
          <w:rPr>
            <w:rStyle w:val="CODEtemp"/>
          </w:rPr>
          <w:t>artifacts</w:t>
        </w:r>
      </w:ins>
      <w:r w:rsidR="0061423A">
        <w:t xml:space="preserve"> </w:t>
      </w:r>
      <w:r>
        <w:t>(</w:t>
      </w:r>
      <w:r w:rsidRPr="00F90F0E">
        <w:t>§</w:t>
      </w:r>
      <w:r>
        <w:fldChar w:fldCharType="begin"/>
      </w:r>
      <w:r>
        <w:instrText xml:space="preserve"> REF _Ref507667580 \r \h </w:instrText>
      </w:r>
      <w:r>
        <w:fldChar w:fldCharType="separate"/>
      </w:r>
      <w:r w:rsidR="0009127C">
        <w:t>3.</w:t>
      </w:r>
      <w:del w:id="8001" w:author="Laurence Golding" w:date="2019-05-11T06:51:00Z">
        <w:r w:rsidR="00331070">
          <w:delText>11.13</w:delText>
        </w:r>
      </w:del>
      <w:ins w:id="8002" w:author="Laurence Golding" w:date="2019-05-11T06:51:00Z">
        <w:r w:rsidR="0009127C">
          <w:t>14.15</w:t>
        </w:r>
      </w:ins>
      <w:r>
        <w:fldChar w:fldCharType="end"/>
      </w:r>
      <w:r>
        <w:t xml:space="preserve">) and providing a value for </w:t>
      </w:r>
      <w:del w:id="8003" w:author="Laurence Golding" w:date="2019-05-11T06:51:00Z">
        <w:r w:rsidRPr="00B020F9">
          <w:rPr>
            <w:rStyle w:val="CODEtemp"/>
          </w:rPr>
          <w:delText>file</w:delText>
        </w:r>
      </w:del>
      <w:ins w:id="8004" w:author="Laurence Golding" w:date="2019-05-11T06:51: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w:t>
      </w:r>
      <w:del w:id="8005" w:author="Laurence Golding" w:date="2019-05-11T06:51:00Z">
        <w:r w:rsidR="00331070">
          <w:delText>17</w:delText>
        </w:r>
      </w:del>
      <w:ins w:id="8006" w:author="Laurence Golding" w:date="2019-05-11T06:51:00Z">
        <w:r w:rsidR="0009127C">
          <w:t>24</w:t>
        </w:r>
      </w:ins>
      <w:r w:rsidR="0009127C">
        <w:t>.8</w:t>
      </w:r>
      <w:r w:rsidR="00201FA6">
        <w:fldChar w:fldCharType="end"/>
      </w:r>
      <w:r>
        <w:t>).</w:t>
      </w:r>
    </w:p>
    <w:p w14:paraId="2CB5A42F" w14:textId="77777777" w:rsidR="00401BB5" w:rsidRDefault="00401BB5" w:rsidP="00401BB5">
      <w:pPr>
        <w:pStyle w:val="Heading3"/>
        <w:numPr>
          <w:ilvl w:val="2"/>
          <w:numId w:val="2"/>
        </w:numPr>
        <w:rPr>
          <w:del w:id="8007" w:author="Laurence Golding" w:date="2019-05-11T06:51:00Z"/>
        </w:rPr>
      </w:pPr>
      <w:bookmarkStart w:id="8008" w:name="_Toc516224767"/>
      <w:del w:id="8009" w:author="Laurence Golding" w:date="2019-05-11T06:51:00Z">
        <w:r>
          <w:delText>properties property</w:delText>
        </w:r>
        <w:bookmarkEnd w:id="8008"/>
      </w:del>
    </w:p>
    <w:p w14:paraId="4F686FD9" w14:textId="77777777" w:rsidR="00F90F0E" w:rsidRDefault="00F90F0E" w:rsidP="00F90F0E">
      <w:pPr>
        <w:rPr>
          <w:del w:id="8010" w:author="Laurence Golding" w:date="2019-05-11T06:51:00Z"/>
        </w:rPr>
      </w:pPr>
      <w:del w:id="8011" w:author="Laurence Golding" w:date="2019-05-11T06:51:00Z">
        <w:r w:rsidRPr="00F90F0E">
          <w:delText xml:space="preserve">An </w:delText>
        </w:r>
        <w:r w:rsidRPr="00F90F0E">
          <w:rPr>
            <w:rStyle w:val="CODEtemp"/>
          </w:rPr>
          <w:delText>invocation</w:delText>
        </w:r>
        <w:r w:rsidRPr="00F90F0E">
          <w:delText xml:space="preserve"> object </w:delText>
        </w:r>
        <w:r w:rsidRPr="00F90F0E">
          <w:rPr>
            <w:b/>
          </w:rPr>
          <w:delText>MAY</w:delText>
        </w:r>
        <w:r w:rsidRPr="00F90F0E">
          <w:delText xml:space="preserve"> contain a property named </w:delText>
        </w:r>
        <w:r w:rsidRPr="00F90F0E">
          <w:rPr>
            <w:rStyle w:val="CODEtemp"/>
          </w:rPr>
          <w:delText>properties</w:delText>
        </w:r>
        <w:r w:rsidRPr="00F90F0E">
          <w:delText xml:space="preserve"> whose value is a property bag (§</w:delText>
        </w:r>
        <w:r>
          <w:fldChar w:fldCharType="begin"/>
        </w:r>
        <w:r>
          <w:delInstrText xml:space="preserve"> REF _Ref493408960 \r \h </w:delInstrText>
        </w:r>
        <w:r>
          <w:fldChar w:fldCharType="separate"/>
        </w:r>
        <w:r w:rsidR="00331070">
          <w:delText>3.7</w:delText>
        </w:r>
        <w:r>
          <w:fldChar w:fldCharType="end"/>
        </w:r>
        <w:r w:rsidRPr="00F90F0E">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8012" w:name="_Ref507597819"/>
      <w:bookmarkStart w:id="8013" w:name="_Toc8367103"/>
      <w:bookmarkStart w:id="8014" w:name="_Ref506806657"/>
      <w:bookmarkStart w:id="8015" w:name="_Toc516224768"/>
      <w:r>
        <w:t>attachment object</w:t>
      </w:r>
      <w:bookmarkEnd w:id="8012"/>
      <w:bookmarkEnd w:id="8013"/>
      <w:bookmarkEnd w:id="8015"/>
    </w:p>
    <w:p w14:paraId="554194B0" w14:textId="77777777" w:rsidR="00A27D47" w:rsidRDefault="00A27D47" w:rsidP="00A27D47">
      <w:pPr>
        <w:pStyle w:val="Heading3"/>
        <w:numPr>
          <w:ilvl w:val="2"/>
          <w:numId w:val="2"/>
        </w:numPr>
      </w:pPr>
      <w:bookmarkStart w:id="8016" w:name="_Ref506978653"/>
      <w:bookmarkStart w:id="8017" w:name="_Toc8367104"/>
      <w:bookmarkStart w:id="8018" w:name="_Toc516224769"/>
      <w:r>
        <w:t>General</w:t>
      </w:r>
      <w:bookmarkEnd w:id="8016"/>
      <w:bookmarkEnd w:id="8017"/>
      <w:bookmarkEnd w:id="8018"/>
    </w:p>
    <w:p w14:paraId="4FF20040" w14:textId="137A7FA4" w:rsidR="00A27D47" w:rsidRDefault="00A27D47" w:rsidP="00A27D47">
      <w:r>
        <w:t xml:space="preserve">An </w:t>
      </w:r>
      <w:r w:rsidRPr="00D029D1">
        <w:rPr>
          <w:rStyle w:val="CODEtemp"/>
        </w:rPr>
        <w:t>attachment</w:t>
      </w:r>
      <w:r>
        <w:t xml:space="preserve"> object describes </w:t>
      </w:r>
      <w:del w:id="8019" w:author="Laurence Golding" w:date="2019-05-11T06:51:00Z">
        <w:r>
          <w:delText>a file</w:delText>
        </w:r>
      </w:del>
      <w:ins w:id="8020" w:author="Laurence Golding" w:date="2019-05-11T06:51:00Z">
        <w:r>
          <w:t>a</w:t>
        </w:r>
        <w:r w:rsidR="0061423A">
          <w:t>n</w:t>
        </w:r>
        <w:r>
          <w:t xml:space="preserve"> </w:t>
        </w:r>
        <w:r w:rsidR="0061423A">
          <w:t>artifact</w:t>
        </w:r>
      </w:ins>
      <w:r w:rsidR="0061423A">
        <w:t xml:space="preserve"> </w:t>
      </w:r>
      <w:r>
        <w:t xml:space="preserve">relevant to the </w:t>
      </w:r>
      <w:del w:id="8021" w:author="Laurence Golding" w:date="2019-05-11T06:51:00Z">
        <w:r>
          <w:delText xml:space="preserve">invocation of a tool (see </w:delText>
        </w:r>
        <w:r w:rsidRPr="000C59FB">
          <w:delText>§</w:delText>
        </w:r>
        <w:r>
          <w:fldChar w:fldCharType="begin"/>
        </w:r>
        <w:r>
          <w:delInstrText xml:space="preserve"> REF _Ref507597986 \r \h </w:delInstrText>
        </w:r>
        <w:r>
          <w:fldChar w:fldCharType="separate"/>
        </w:r>
        <w:r w:rsidR="00331070">
          <w:delText>3.13.5</w:delText>
        </w:r>
        <w:r>
          <w:fldChar w:fldCharType="end"/>
        </w:r>
        <w:r>
          <w:delText xml:space="preserve">) or to the </w:delText>
        </w:r>
      </w:del>
      <w:r>
        <w:t xml:space="preserve">detection of a result (see </w:t>
      </w:r>
      <w:r w:rsidRPr="000C59FB">
        <w:t>§</w:t>
      </w:r>
      <w:r>
        <w:fldChar w:fldCharType="begin"/>
      </w:r>
      <w:r>
        <w:instrText xml:space="preserve"> REF _Ref507598047 \r \h </w:instrText>
      </w:r>
      <w:r>
        <w:fldChar w:fldCharType="separate"/>
      </w:r>
      <w:r w:rsidR="0009127C">
        <w:t>3.</w:t>
      </w:r>
      <w:del w:id="8022" w:author="Laurence Golding" w:date="2019-05-11T06:51:00Z">
        <w:r w:rsidR="00331070">
          <w:delText>19.21</w:delText>
        </w:r>
      </w:del>
      <w:ins w:id="8023" w:author="Laurence Golding" w:date="2019-05-11T06:51:00Z">
        <w:r w:rsidR="0009127C">
          <w:t>27.26</w:t>
        </w:r>
      </w:ins>
      <w:r>
        <w:fldChar w:fldCharType="end"/>
      </w:r>
      <w:r>
        <w:t>).</w:t>
      </w:r>
    </w:p>
    <w:p w14:paraId="120068B3" w14:textId="66D9594A" w:rsidR="00A27D47" w:rsidRDefault="00A27D47" w:rsidP="00A27D47">
      <w:r>
        <w:t xml:space="preserve">A SARIF producer </w:t>
      </w:r>
      <w:r>
        <w:rPr>
          <w:b/>
        </w:rPr>
        <w:t>MAY</w:t>
      </w:r>
      <w:r>
        <w:t xml:space="preserve"> embed the contents of an attachment in the log file by mentioning the attachment </w:t>
      </w:r>
      <w:del w:id="8024" w:author="Laurence Golding" w:date="2019-05-11T06:51:00Z">
        <w:r>
          <w:delText xml:space="preserve">file </w:delText>
        </w:r>
      </w:del>
      <w:r>
        <w:t xml:space="preserve">in </w:t>
      </w:r>
      <w:del w:id="8025" w:author="Laurence Golding" w:date="2019-05-11T06:51:00Z">
        <w:r w:rsidRPr="0068251B">
          <w:rPr>
            <w:rStyle w:val="CODEtemp"/>
          </w:rPr>
          <w:delText>run.files</w:delText>
        </w:r>
      </w:del>
      <w:ins w:id="8026" w:author="Laurence Golding" w:date="2019-05-11T06:51:00Z">
        <w:r w:rsidR="00F677EC">
          <w:rPr>
            <w:rStyle w:val="CODEtemp"/>
          </w:rPr>
          <w:t>theR</w:t>
        </w:r>
        <w:r w:rsidRPr="0068251B">
          <w:rPr>
            <w:rStyle w:val="CODEtemp"/>
          </w:rPr>
          <w:t>un.</w:t>
        </w:r>
        <w:r w:rsidR="0061423A">
          <w:rPr>
            <w:rStyle w:val="CODEtemp"/>
          </w:rPr>
          <w:t>artifacts</w:t>
        </w:r>
      </w:ins>
      <w:r w:rsidR="0061423A">
        <w:t xml:space="preserve"> </w:t>
      </w:r>
      <w:r>
        <w:t>(</w:t>
      </w:r>
      <w:r w:rsidRPr="00F90F0E">
        <w:t>§</w:t>
      </w:r>
      <w:r w:rsidR="00830F21">
        <w:fldChar w:fldCharType="begin"/>
      </w:r>
      <w:r w:rsidR="00830F21">
        <w:instrText xml:space="preserve"> REF _Ref507667580 \r \h </w:instrText>
      </w:r>
      <w:r w:rsidR="00830F21">
        <w:fldChar w:fldCharType="separate"/>
      </w:r>
      <w:r w:rsidR="0009127C">
        <w:t>3.</w:t>
      </w:r>
      <w:del w:id="8027" w:author="Laurence Golding" w:date="2019-05-11T06:51:00Z">
        <w:r w:rsidR="00331070">
          <w:delText>11.13</w:delText>
        </w:r>
      </w:del>
      <w:ins w:id="8028" w:author="Laurence Golding" w:date="2019-05-11T06:51:00Z">
        <w:r w:rsidR="0009127C">
          <w:t>14.15</w:t>
        </w:r>
      </w:ins>
      <w:r w:rsidR="00830F21">
        <w:fldChar w:fldCharType="end"/>
      </w:r>
      <w:r>
        <w:t xml:space="preserve">) and providing a value for </w:t>
      </w:r>
      <w:del w:id="8029" w:author="Laurence Golding" w:date="2019-05-11T06:51:00Z">
        <w:r w:rsidRPr="00B020F9">
          <w:rPr>
            <w:rStyle w:val="CODEtemp"/>
          </w:rPr>
          <w:delText>file</w:delText>
        </w:r>
      </w:del>
      <w:ins w:id="8030" w:author="Laurence Golding" w:date="2019-05-11T06:51:00Z">
        <w:r w:rsidR="0061423A">
          <w:rPr>
            <w:rStyle w:val="CODEtemp"/>
          </w:rPr>
          <w:t>artifact</w:t>
        </w:r>
      </w:ins>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9127C">
        <w:t>3.</w:t>
      </w:r>
      <w:del w:id="8031" w:author="Laurence Golding" w:date="2019-05-11T06:51:00Z">
        <w:r w:rsidR="00331070">
          <w:delText>17</w:delText>
        </w:r>
      </w:del>
      <w:ins w:id="8032" w:author="Laurence Golding" w:date="2019-05-11T06:51:00Z">
        <w:r w:rsidR="0009127C">
          <w:t>24</w:t>
        </w:r>
      </w:ins>
      <w:r w:rsidR="0009127C">
        <w:t>.8</w:t>
      </w:r>
      <w:r w:rsidR="00201FA6">
        <w:fldChar w:fldCharType="end"/>
      </w:r>
      <w:r>
        <w:t>).</w:t>
      </w:r>
    </w:p>
    <w:p w14:paraId="3B435635" w14:textId="77777777" w:rsidR="00A27D47" w:rsidRPr="00A27D47" w:rsidRDefault="00A27D47" w:rsidP="00A27D47">
      <w:pPr>
        <w:pStyle w:val="Note"/>
        <w:rPr>
          <w:del w:id="8033" w:author="Laurence Golding" w:date="2019-05-11T06:51:00Z"/>
          <w:b/>
        </w:rPr>
      </w:pPr>
      <w:del w:id="8034" w:author="Laurence Golding" w:date="2019-05-11T06:51:00Z">
        <w:r>
          <w:delText xml:space="preserve">EXAMPLE 1: In this example, </w:delText>
        </w:r>
        <w:r w:rsidRPr="00D029D1">
          <w:rPr>
            <w:rStyle w:val="CODEtemp"/>
          </w:rPr>
          <w:delText>.scanrc</w:delText>
        </w:r>
        <w:r>
          <w:delText xml:space="preserve"> is the configuration file for the tool being run:</w:delText>
        </w:r>
      </w:del>
    </w:p>
    <w:p w14:paraId="214EFF6E" w14:textId="77777777" w:rsidR="00A27D47" w:rsidRDefault="00A27D47" w:rsidP="00A27D47">
      <w:pPr>
        <w:pStyle w:val="Codesmall"/>
        <w:rPr>
          <w:del w:id="8035" w:author="Laurence Golding" w:date="2019-05-11T06:51:00Z"/>
        </w:rPr>
      </w:pPr>
      <w:del w:id="8036" w:author="Laurence Golding" w:date="2019-05-11T06:51:00Z">
        <w:r>
          <w:delText>{</w:delText>
        </w:r>
        <w:r w:rsidR="00E92030">
          <w:delText xml:space="preserve">                                                 </w:delText>
        </w:r>
        <w:r w:rsidR="00DF2D77">
          <w:delText xml:space="preserve">  </w:delText>
        </w:r>
        <w:r w:rsidR="00E92030">
          <w:delText># A run object (</w:delText>
        </w:r>
        <w:r w:rsidR="00E92030" w:rsidRPr="000C59FB">
          <w:delText>§</w:delText>
        </w:r>
        <w:r w:rsidR="00E92030">
          <w:fldChar w:fldCharType="begin"/>
        </w:r>
        <w:r w:rsidR="00E92030">
          <w:delInstrText xml:space="preserve"> REF _Ref493349997 \r \h </w:delInstrText>
        </w:r>
        <w:r w:rsidR="00E92030">
          <w:fldChar w:fldCharType="separate"/>
        </w:r>
        <w:r w:rsidR="00331070">
          <w:delText>3.11</w:delText>
        </w:r>
        <w:r w:rsidR="00E92030">
          <w:fldChar w:fldCharType="end"/>
        </w:r>
        <w:r w:rsidR="00E92030">
          <w:delText>)</w:delText>
        </w:r>
        <w:r w:rsidR="006D4B00">
          <w:delText>.</w:delText>
        </w:r>
      </w:del>
    </w:p>
    <w:p w14:paraId="6EA9E012" w14:textId="77777777" w:rsidR="00A27D47" w:rsidRDefault="00A27D47" w:rsidP="00A27D47">
      <w:pPr>
        <w:pStyle w:val="Codesmall"/>
        <w:rPr>
          <w:del w:id="8037" w:author="Laurence Golding" w:date="2019-05-11T06:51:00Z"/>
        </w:rPr>
      </w:pPr>
      <w:del w:id="8038" w:author="Laurence Golding" w:date="2019-05-11T06:51:00Z">
        <w:r>
          <w:delText xml:space="preserve">  "invocation</w:delText>
        </w:r>
        <w:r w:rsidR="00DF2D77">
          <w:delText>s</w:delText>
        </w:r>
        <w:r>
          <w:delText xml:space="preserve">": </w:delText>
        </w:r>
        <w:r w:rsidR="00DF2D77">
          <w:delText xml:space="preserve">[                                  # See </w:delText>
        </w:r>
        <w:r w:rsidR="00DF2D77" w:rsidRPr="000C59FB">
          <w:delText>§</w:delText>
        </w:r>
        <w:r w:rsidR="00DF2D77">
          <w:fldChar w:fldCharType="begin"/>
        </w:r>
        <w:r w:rsidR="00DF2D77">
          <w:delInstrText xml:space="preserve"> REF _Ref507657941 \r \h </w:delInstrText>
        </w:r>
        <w:r w:rsidR="00DF2D77">
          <w:fldChar w:fldCharType="separate"/>
        </w:r>
        <w:r w:rsidR="00331070">
          <w:delText>3.11.9</w:delText>
        </w:r>
        <w:r w:rsidR="00DF2D77">
          <w:fldChar w:fldCharType="end"/>
        </w:r>
        <w:r w:rsidR="00DF2D77">
          <w:delText>.</w:delText>
        </w:r>
      </w:del>
    </w:p>
    <w:p w14:paraId="06060CD3" w14:textId="77777777" w:rsidR="00DF2D77" w:rsidRDefault="00DF2D77" w:rsidP="00A27D47">
      <w:pPr>
        <w:pStyle w:val="Codesmall"/>
        <w:rPr>
          <w:del w:id="8039" w:author="Laurence Golding" w:date="2019-05-11T06:51:00Z"/>
        </w:rPr>
      </w:pPr>
      <w:del w:id="8040" w:author="Laurence Golding" w:date="2019-05-11T06:51:00Z">
        <w:r>
          <w:delText xml:space="preserve">    {                                               # An invocation object (</w:delText>
        </w:r>
        <w:r w:rsidRPr="000C59FB">
          <w:delText>§</w:delText>
        </w:r>
        <w:r>
          <w:fldChar w:fldCharType="begin"/>
        </w:r>
        <w:r>
          <w:delInstrText xml:space="preserve"> REF _Ref493352563 \r \h </w:delInstrText>
        </w:r>
        <w:r>
          <w:fldChar w:fldCharType="separate"/>
        </w:r>
        <w:r w:rsidR="00331070">
          <w:delText>3.13</w:delText>
        </w:r>
        <w:r>
          <w:fldChar w:fldCharType="end"/>
        </w:r>
        <w:r>
          <w:delText>).</w:delText>
        </w:r>
      </w:del>
    </w:p>
    <w:p w14:paraId="3126BEEA" w14:textId="77777777" w:rsidR="00A27D47" w:rsidRDefault="00A27D47" w:rsidP="00A27D47">
      <w:pPr>
        <w:pStyle w:val="Codesmall"/>
        <w:rPr>
          <w:del w:id="8041" w:author="Laurence Golding" w:date="2019-05-11T06:51:00Z"/>
        </w:rPr>
      </w:pPr>
      <w:del w:id="8042" w:author="Laurence Golding" w:date="2019-05-11T06:51:00Z">
        <w:r>
          <w:delText xml:space="preserve">    </w:delText>
        </w:r>
        <w:r w:rsidR="00DF2D77">
          <w:delText xml:space="preserve">  </w:delText>
        </w:r>
        <w:r>
          <w:delText>...</w:delText>
        </w:r>
      </w:del>
    </w:p>
    <w:p w14:paraId="3676DCB1" w14:textId="77777777" w:rsidR="00A27D47" w:rsidRDefault="00A27D47" w:rsidP="00A27D47">
      <w:pPr>
        <w:pStyle w:val="Codesmall"/>
        <w:rPr>
          <w:del w:id="8043" w:author="Laurence Golding" w:date="2019-05-11T06:51:00Z"/>
        </w:rPr>
      </w:pPr>
      <w:del w:id="8044" w:author="Laurence Golding" w:date="2019-05-11T06:51:00Z">
        <w:r>
          <w:delText xml:space="preserve">    </w:delText>
        </w:r>
        <w:r w:rsidR="00DF2D77">
          <w:delText xml:space="preserve">  </w:delText>
        </w:r>
        <w:r>
          <w:delText>"attachments": [</w:delText>
        </w:r>
        <w:r w:rsidR="00E92030">
          <w:delText xml:space="preserve">                              # See </w:delText>
        </w:r>
        <w:r w:rsidR="00E92030" w:rsidRPr="000C59FB">
          <w:delText>§</w:delText>
        </w:r>
        <w:r w:rsidR="00E92030">
          <w:fldChar w:fldCharType="begin"/>
        </w:r>
        <w:r w:rsidR="00E92030">
          <w:delInstrText xml:space="preserve"> REF _Ref507597986 \r \h </w:delInstrText>
        </w:r>
        <w:r w:rsidR="00E92030">
          <w:fldChar w:fldCharType="separate"/>
        </w:r>
        <w:r w:rsidR="00331070">
          <w:delText>3.13.5</w:delText>
        </w:r>
        <w:r w:rsidR="00E92030">
          <w:fldChar w:fldCharType="end"/>
        </w:r>
        <w:r w:rsidR="006D4B00">
          <w:delText>.</w:delText>
        </w:r>
      </w:del>
    </w:p>
    <w:p w14:paraId="08FD494C" w14:textId="77777777" w:rsidR="00A27D47" w:rsidRDefault="00A27D47" w:rsidP="00A27D47">
      <w:pPr>
        <w:pStyle w:val="Codesmall"/>
        <w:rPr>
          <w:del w:id="8045" w:author="Laurence Golding" w:date="2019-05-11T06:51:00Z"/>
        </w:rPr>
      </w:pPr>
      <w:del w:id="8046" w:author="Laurence Golding" w:date="2019-05-11T06:51:00Z">
        <w:r>
          <w:delText xml:space="preserve">      </w:delText>
        </w:r>
        <w:r w:rsidR="00DF2D77">
          <w:delText xml:space="preserve">  </w:delText>
        </w:r>
        <w:r>
          <w:delText xml:space="preserve">{                                     </w:delText>
        </w:r>
        <w:r w:rsidR="00E92030">
          <w:delText xml:space="preserve">  </w:delText>
        </w:r>
        <w:r>
          <w:delText xml:space="preserve"> </w:delText>
        </w:r>
        <w:r w:rsidR="00E92030">
          <w:delText xml:space="preserve"> </w:delText>
        </w:r>
        <w:r>
          <w:delText xml:space="preserve">  # An attachment object</w:delText>
        </w:r>
        <w:r w:rsidR="006D4B00">
          <w:delText>.</w:delText>
        </w:r>
      </w:del>
    </w:p>
    <w:p w14:paraId="5AF3F0AC" w14:textId="77777777" w:rsidR="00A27D47" w:rsidRDefault="00A27D47" w:rsidP="00A27D47">
      <w:pPr>
        <w:pStyle w:val="Codesmall"/>
        <w:rPr>
          <w:del w:id="8047" w:author="Laurence Golding" w:date="2019-05-11T06:51:00Z"/>
        </w:rPr>
      </w:pPr>
      <w:del w:id="8048" w:author="Laurence Golding" w:date="2019-05-11T06:51:00Z">
        <w:r>
          <w:delText xml:space="preserve">    </w:delText>
        </w:r>
      </w:del>
      <w:ins w:id="8049" w:author="Laurence Golding" w:date="2019-05-11T06:51:00Z">
        <w:r>
          <w:t>EXAMPLE</w:t>
        </w:r>
      </w:ins>
      <w:moveFromRangeStart w:id="8050" w:author="Laurence Golding" w:date="2019-05-11T06:52:00Z" w:name="move8449952"/>
      <w:moveFrom w:id="8051" w:author="Laurence Golding" w:date="2019-05-11T06:52:00Z">
        <w:r w:rsidR="00726628">
          <w:t xml:space="preserve">      "description": {</w:t>
        </w:r>
      </w:moveFrom>
      <w:moveFromRangeEnd w:id="8050"/>
      <w:del w:id="8052" w:author="Laurence Golding" w:date="2019-05-11T06:51:00Z">
        <w:r w:rsidR="00A8547F">
          <w:delText xml:space="preserve">                    </w:delText>
        </w:r>
        <w:r w:rsidR="00E92030">
          <w:delText xml:space="preserve">  </w:delText>
        </w:r>
        <w:r>
          <w:delText xml:space="preserve"> </w:delText>
        </w:r>
        <w:r w:rsidR="00E92030">
          <w:delText xml:space="preserve"> </w:delText>
        </w:r>
        <w:r>
          <w:delText xml:space="preserve">  # See </w:delText>
        </w:r>
        <w:r w:rsidRPr="00F90F0E">
          <w:delText>§</w:delText>
        </w:r>
        <w:r w:rsidR="00E92030">
          <w:fldChar w:fldCharType="begin"/>
        </w:r>
        <w:r w:rsidR="00E92030">
          <w:delInstrText xml:space="preserve"> REF _Ref506978925 \r \h </w:delInstrText>
        </w:r>
        <w:r w:rsidR="00E92030">
          <w:fldChar w:fldCharType="separate"/>
        </w:r>
        <w:r w:rsidR="00331070">
          <w:delText>3.14.2</w:delText>
        </w:r>
        <w:r w:rsidR="00E92030">
          <w:fldChar w:fldCharType="end"/>
        </w:r>
        <w:r w:rsidR="006D4B00">
          <w:delText>.</w:delText>
        </w:r>
      </w:del>
    </w:p>
    <w:p w14:paraId="5B64DBF0" w14:textId="77777777" w:rsidR="00A8547F" w:rsidRDefault="00A8547F" w:rsidP="00A27D47">
      <w:pPr>
        <w:pStyle w:val="Codesmall"/>
        <w:rPr>
          <w:del w:id="8053" w:author="Laurence Golding" w:date="2019-05-11T06:51:00Z"/>
        </w:rPr>
      </w:pPr>
      <w:del w:id="8054" w:author="Laurence Golding" w:date="2019-05-11T06:51:00Z">
        <w:r>
          <w:delText xml:space="preserve">          </w:delText>
        </w:r>
        <w:r w:rsidR="00DF2D77">
          <w:delText xml:space="preserve">  </w:delText>
        </w:r>
        <w:r>
          <w:delText>"text": "Configuration file"</w:delText>
        </w:r>
      </w:del>
    </w:p>
    <w:p w14:paraId="47565DC7" w14:textId="77777777" w:rsidR="00A8547F" w:rsidRDefault="00A8547F" w:rsidP="00A27D47">
      <w:pPr>
        <w:pStyle w:val="Codesmall"/>
        <w:rPr>
          <w:del w:id="8055" w:author="Laurence Golding" w:date="2019-05-11T06:51:00Z"/>
        </w:rPr>
      </w:pPr>
      <w:del w:id="8056" w:author="Laurence Golding" w:date="2019-05-11T06:51:00Z">
        <w:r>
          <w:delText xml:space="preserve">        </w:delText>
        </w:r>
        <w:r w:rsidR="00DF2D77">
          <w:delText xml:space="preserve">  </w:delText>
        </w:r>
        <w:r>
          <w:delText>},</w:delText>
        </w:r>
      </w:del>
    </w:p>
    <w:p w14:paraId="57588218" w14:textId="77777777" w:rsidR="00E92030" w:rsidRDefault="00E92030" w:rsidP="00E92030">
      <w:pPr>
        <w:pStyle w:val="Codesmall"/>
        <w:rPr>
          <w:del w:id="8057" w:author="Laurence Golding" w:date="2019-05-11T06:51:00Z"/>
        </w:rPr>
      </w:pPr>
      <w:del w:id="8058" w:author="Laurence Golding" w:date="2019-05-11T06:51:00Z">
        <w:r>
          <w:delText xml:space="preserve">        </w:delText>
        </w:r>
        <w:r w:rsidR="00DF2D77">
          <w:delText xml:space="preserve">  </w:delText>
        </w:r>
        <w:r>
          <w:delText xml:space="preserve">"fileLocation": {                         # See </w:delText>
        </w:r>
        <w:r w:rsidRPr="00F90F0E">
          <w:delText>§</w:delText>
        </w:r>
        <w:r>
          <w:fldChar w:fldCharType="begin"/>
        </w:r>
        <w:r>
          <w:delInstrText xml:space="preserve"> REF _Ref506978525 \r \h </w:delInstrText>
        </w:r>
        <w:r>
          <w:fldChar w:fldCharType="separate"/>
        </w:r>
        <w:r w:rsidR="00331070">
          <w:delText>3.14.3</w:delText>
        </w:r>
        <w:r>
          <w:fldChar w:fldCharType="end"/>
        </w:r>
        <w:r w:rsidR="006D4B00">
          <w:delText>.</w:delText>
        </w:r>
      </w:del>
    </w:p>
    <w:p w14:paraId="7983B4A6" w14:textId="77777777" w:rsidR="00A27D47" w:rsidRDefault="00A27D47" w:rsidP="00A27D47">
      <w:pPr>
        <w:pStyle w:val="Codesmall"/>
        <w:rPr>
          <w:del w:id="8059" w:author="Laurence Golding" w:date="2019-05-11T06:51:00Z"/>
        </w:rPr>
      </w:pPr>
      <w:del w:id="8060" w:author="Laurence Golding" w:date="2019-05-11T06:51:00Z">
        <w:r>
          <w:delText xml:space="preserve">          </w:delText>
        </w:r>
        <w:r w:rsidR="00DF2D77">
          <w:delText xml:space="preserve">  </w:delText>
        </w:r>
        <w:r>
          <w:delText xml:space="preserve">"uri": </w:delText>
        </w:r>
        <w:r w:rsidR="00E92030">
          <w:delText>"</w:delText>
        </w:r>
        <w:r w:rsidR="00E92030" w:rsidRPr="00E92030">
          <w:delText>file:///C:/Users/Mary/.scanrc</w:delText>
        </w:r>
        <w:r w:rsidR="00E92030">
          <w:delText>"</w:delText>
        </w:r>
      </w:del>
    </w:p>
    <w:p w14:paraId="4CB62DA7" w14:textId="77777777" w:rsidR="00E92030" w:rsidRDefault="00E92030" w:rsidP="00A27D47">
      <w:pPr>
        <w:pStyle w:val="Codesmall"/>
        <w:rPr>
          <w:del w:id="8061" w:author="Laurence Golding" w:date="2019-05-11T06:51:00Z"/>
        </w:rPr>
      </w:pPr>
      <w:del w:id="8062" w:author="Laurence Golding" w:date="2019-05-11T06:51:00Z">
        <w:r>
          <w:delText xml:space="preserve">        </w:delText>
        </w:r>
        <w:r w:rsidR="00DF2D77">
          <w:delText xml:space="preserve">  </w:delText>
        </w:r>
        <w:r>
          <w:delText>}</w:delText>
        </w:r>
      </w:del>
    </w:p>
    <w:p w14:paraId="0402487F" w14:textId="77777777" w:rsidR="00A27D47" w:rsidRDefault="00A27D47" w:rsidP="00A27D47">
      <w:pPr>
        <w:pStyle w:val="Codesmall"/>
        <w:rPr>
          <w:del w:id="8063" w:author="Laurence Golding" w:date="2019-05-11T06:51:00Z"/>
        </w:rPr>
      </w:pPr>
      <w:del w:id="8064" w:author="Laurence Golding" w:date="2019-05-11T06:51:00Z">
        <w:r>
          <w:delText xml:space="preserve">      </w:delText>
        </w:r>
        <w:r w:rsidR="00DF2D77">
          <w:delText xml:space="preserve">  </w:delText>
        </w:r>
        <w:r>
          <w:delText>}</w:delText>
        </w:r>
      </w:del>
    </w:p>
    <w:p w14:paraId="66A3E808" w14:textId="77777777" w:rsidR="00A27D47" w:rsidRDefault="00A27D47" w:rsidP="00A27D47">
      <w:pPr>
        <w:pStyle w:val="Codesmall"/>
        <w:rPr>
          <w:del w:id="8065" w:author="Laurence Golding" w:date="2019-05-11T06:51:00Z"/>
        </w:rPr>
      </w:pPr>
      <w:del w:id="8066" w:author="Laurence Golding" w:date="2019-05-11T06:51:00Z">
        <w:r>
          <w:delText xml:space="preserve">    </w:delText>
        </w:r>
        <w:r w:rsidR="00DF2D77">
          <w:delText xml:space="preserve">  </w:delText>
        </w:r>
        <w:r>
          <w:delText>]</w:delText>
        </w:r>
      </w:del>
    </w:p>
    <w:p w14:paraId="39096814" w14:textId="77777777" w:rsidR="00DF2D77" w:rsidRDefault="00DF2D77" w:rsidP="00A27D47">
      <w:pPr>
        <w:pStyle w:val="Codesmall"/>
        <w:rPr>
          <w:del w:id="8067" w:author="Laurence Golding" w:date="2019-05-11T06:51:00Z"/>
        </w:rPr>
      </w:pPr>
      <w:del w:id="8068" w:author="Laurence Golding" w:date="2019-05-11T06:51:00Z">
        <w:r>
          <w:delText xml:space="preserve">    }</w:delText>
        </w:r>
      </w:del>
    </w:p>
    <w:p w14:paraId="38EA93B1" w14:textId="77777777" w:rsidR="00E92030" w:rsidRDefault="00E92030" w:rsidP="00A27D47">
      <w:pPr>
        <w:pStyle w:val="Codesmall"/>
        <w:rPr>
          <w:del w:id="8069" w:author="Laurence Golding" w:date="2019-05-11T06:51:00Z"/>
        </w:rPr>
      </w:pPr>
      <w:del w:id="8070" w:author="Laurence Golding" w:date="2019-05-11T06:51:00Z">
        <w:r>
          <w:delText xml:space="preserve">  </w:delText>
        </w:r>
        <w:r w:rsidR="00DF2D77">
          <w:delText>]</w:delText>
        </w:r>
      </w:del>
    </w:p>
    <w:p w14:paraId="1A30D1A2" w14:textId="77777777" w:rsidR="0036208E" w:rsidRPr="00604BE7" w:rsidRDefault="0036208E" w:rsidP="0036208E">
      <w:pPr>
        <w:pStyle w:val="Code"/>
        <w:rPr>
          <w:moveFrom w:id="8071" w:author="Laurence Golding" w:date="2019-05-11T06:52:00Z"/>
        </w:rPr>
        <w:pPrChange w:id="8072" w:author="Laurence Golding" w:date="2019-05-11T06:51:00Z">
          <w:pPr>
            <w:pStyle w:val="Codesmall"/>
          </w:pPr>
        </w:pPrChange>
      </w:pPr>
      <w:moveFromRangeStart w:id="8073" w:author="Laurence Golding" w:date="2019-05-11T06:52:00Z" w:name="move8449966"/>
      <w:moveFrom w:id="8074" w:author="Laurence Golding" w:date="2019-05-11T06:52:00Z">
        <w:r>
          <w:t>}</w:t>
        </w:r>
      </w:moveFrom>
    </w:p>
    <w:p w14:paraId="2B673093" w14:textId="7F8464D4" w:rsidR="00A27D47" w:rsidRDefault="0036208E" w:rsidP="00E92030">
      <w:pPr>
        <w:pStyle w:val="Note"/>
      </w:pPr>
      <w:moveFrom w:id="8075" w:author="Laurence Golding" w:date="2019-05-11T06:52:00Z">
        <w:r>
          <w:t xml:space="preserve">EXAMPLE </w:t>
        </w:r>
      </w:moveFrom>
      <w:moveFromRangeEnd w:id="8073"/>
      <w:del w:id="8076" w:author="Laurence Golding" w:date="2019-05-11T06:51:00Z">
        <w:r w:rsidR="00A27D47">
          <w:delText>2</w:delText>
        </w:r>
      </w:del>
      <w:r w:rsidR="00A27D47">
        <w:t xml:space="preserve">: In this example, </w:t>
      </w:r>
      <w:r w:rsidR="00A27D47" w:rsidRPr="00D029D1">
        <w:rPr>
          <w:rStyle w:val="CODEtemp"/>
        </w:rPr>
        <w:t>image001.png</w:t>
      </w:r>
      <w:r w:rsidR="00A27D47">
        <w:t xml:space="preserve"> is a screen shot of the program being analyzed at the point where the result was detected. Note that this example is more </w:t>
      </w:r>
      <w:r w:rsidR="00E92030">
        <w:t>appropriate to a dynamic analysis tool than to a static analysis tool.</w:t>
      </w:r>
    </w:p>
    <w:p w14:paraId="745BE13A" w14:textId="18BC26C0" w:rsidR="00E92030" w:rsidRDefault="00E92030" w:rsidP="002D65F3">
      <w:pPr>
        <w:pStyle w:val="Code"/>
        <w:pPrChange w:id="8077" w:author="Laurence Golding" w:date="2019-05-11T06:51:00Z">
          <w:pPr>
            <w:pStyle w:val="Codesmall"/>
          </w:pPr>
        </w:pPrChange>
      </w:pPr>
      <w:r>
        <w:t xml:space="preserve">{                                             </w:t>
      </w:r>
      <w:del w:id="8078" w:author="Laurence Golding" w:date="2019-05-11T06:51:00Z">
        <w:r>
          <w:delText xml:space="preserve">    </w:delText>
        </w:r>
      </w:del>
      <w:r>
        <w:t># A result object (</w:t>
      </w:r>
      <w:r w:rsidRPr="000C59FB">
        <w:t>§</w:t>
      </w:r>
      <w:r>
        <w:fldChar w:fldCharType="begin"/>
      </w:r>
      <w:r>
        <w:instrText xml:space="preserve"> REF _Ref493350984 \r \h </w:instrText>
      </w:r>
      <w:ins w:id="8079" w:author="Laurence Golding" w:date="2019-05-11T06:51:00Z">
        <w:r w:rsidR="002D65F3">
          <w:instrText xml:space="preserve"> \* MERGEFORMAT </w:instrText>
        </w:r>
      </w:ins>
      <w:r>
        <w:fldChar w:fldCharType="separate"/>
      </w:r>
      <w:r w:rsidR="0009127C">
        <w:t>3.</w:t>
      </w:r>
      <w:del w:id="8080" w:author="Laurence Golding" w:date="2019-05-11T06:51:00Z">
        <w:r w:rsidR="00331070">
          <w:delText>19</w:delText>
        </w:r>
      </w:del>
      <w:ins w:id="8081" w:author="Laurence Golding" w:date="2019-05-11T06:51:00Z">
        <w:r w:rsidR="0009127C">
          <w:t>27</w:t>
        </w:r>
      </w:ins>
      <w:r>
        <w:fldChar w:fldCharType="end"/>
      </w:r>
      <w:r>
        <w:t>)</w:t>
      </w:r>
      <w:r w:rsidR="006D4B00">
        <w:t>.</w:t>
      </w:r>
    </w:p>
    <w:p w14:paraId="30BF41E2" w14:textId="69A25B72" w:rsidR="00A27D47" w:rsidRDefault="00A27D47" w:rsidP="002D65F3">
      <w:pPr>
        <w:pStyle w:val="Code"/>
        <w:pPrChange w:id="8082" w:author="Laurence Golding" w:date="2019-05-11T06:51:00Z">
          <w:pPr>
            <w:pStyle w:val="Codesmall"/>
          </w:pPr>
        </w:pPrChange>
      </w:pPr>
      <w:r>
        <w:t xml:space="preserve">  ...</w:t>
      </w:r>
    </w:p>
    <w:p w14:paraId="344F43B5" w14:textId="5170D062" w:rsidR="00A27D47" w:rsidRDefault="00A27D47" w:rsidP="002D65F3">
      <w:pPr>
        <w:pStyle w:val="Code"/>
        <w:pPrChange w:id="8083" w:author="Laurence Golding" w:date="2019-05-11T06:51:00Z">
          <w:pPr>
            <w:pStyle w:val="Codesmall"/>
          </w:pPr>
        </w:pPrChange>
      </w:pPr>
      <w:r>
        <w:t xml:space="preserve">  "attachments": [</w:t>
      </w:r>
      <w:r w:rsidR="00E92030">
        <w:t xml:space="preserve">                            </w:t>
      </w:r>
      <w:del w:id="8084" w:author="Laurence Golding" w:date="2019-05-11T06:51:00Z">
        <w:r w:rsidR="00E92030">
          <w:delText xml:space="preserve">    </w:delText>
        </w:r>
      </w:del>
      <w:r w:rsidR="00E92030">
        <w:t xml:space="preserve"># See </w:t>
      </w:r>
      <w:r w:rsidR="00E92030" w:rsidRPr="000C59FB">
        <w:t>§</w:t>
      </w:r>
      <w:r w:rsidR="00E92030">
        <w:fldChar w:fldCharType="begin"/>
      </w:r>
      <w:r w:rsidR="00E92030">
        <w:instrText xml:space="preserve"> REF _Ref507598047 \r \h </w:instrText>
      </w:r>
      <w:ins w:id="8085" w:author="Laurence Golding" w:date="2019-05-11T06:51:00Z">
        <w:r w:rsidR="002D65F3">
          <w:instrText xml:space="preserve"> \* MERGEFORMAT </w:instrText>
        </w:r>
      </w:ins>
      <w:r w:rsidR="00E92030">
        <w:fldChar w:fldCharType="separate"/>
      </w:r>
      <w:r w:rsidR="0009127C">
        <w:t>3.</w:t>
      </w:r>
      <w:del w:id="8086" w:author="Laurence Golding" w:date="2019-05-11T06:51:00Z">
        <w:r w:rsidR="00331070">
          <w:delText>19.21</w:delText>
        </w:r>
      </w:del>
      <w:ins w:id="8087" w:author="Laurence Golding" w:date="2019-05-11T06:51:00Z">
        <w:r w:rsidR="0009127C">
          <w:t>27.26</w:t>
        </w:r>
      </w:ins>
      <w:r w:rsidR="00E92030">
        <w:fldChar w:fldCharType="end"/>
      </w:r>
      <w:r w:rsidR="006D4B00">
        <w:t>.</w:t>
      </w:r>
    </w:p>
    <w:p w14:paraId="5FE550F7" w14:textId="6FF73097" w:rsidR="00A27D47" w:rsidRDefault="00A27D47" w:rsidP="002D65F3">
      <w:pPr>
        <w:pStyle w:val="Code"/>
        <w:pPrChange w:id="8088" w:author="Laurence Golding" w:date="2019-05-11T06:51:00Z">
          <w:pPr>
            <w:pStyle w:val="Codesmall"/>
          </w:pPr>
        </w:pPrChange>
      </w:pPr>
      <w:r>
        <w:t xml:space="preserve">    {</w:t>
      </w:r>
      <w:del w:id="8089" w:author="Laurence Golding" w:date="2019-05-11T06:51:00Z">
        <w:r>
          <w:delText xml:space="preserve">    </w:delText>
        </w:r>
      </w:del>
      <w:r>
        <w:t xml:space="preserve">                                         # An attachment object</w:t>
      </w:r>
      <w:r w:rsidR="006D4B00">
        <w:t>.</w:t>
      </w:r>
    </w:p>
    <w:p w14:paraId="7B60083E" w14:textId="77ECC3E2" w:rsidR="00A27D47" w:rsidRDefault="00A27D47" w:rsidP="002D65F3">
      <w:pPr>
        <w:pStyle w:val="Code"/>
        <w:pPrChange w:id="8090" w:author="Laurence Golding" w:date="2019-05-11T06:51:00Z">
          <w:pPr>
            <w:pStyle w:val="Codesmall"/>
          </w:pPr>
        </w:pPrChange>
      </w:pPr>
      <w:r>
        <w:t xml:space="preserve">      "description": </w:t>
      </w:r>
      <w:r w:rsidR="00A8547F">
        <w:t xml:space="preserve">{             </w:t>
      </w:r>
      <w:r>
        <w:t xml:space="preserve">           </w:t>
      </w:r>
      <w:del w:id="8091" w:author="Laurence Golding" w:date="2019-05-11T06:51:00Z">
        <w:r>
          <w:delText xml:space="preserve">    </w:delText>
        </w:r>
      </w:del>
      <w:r>
        <w:t xml:space="preserve"># See </w:t>
      </w:r>
      <w:r w:rsidRPr="00F90F0E">
        <w:t>§</w:t>
      </w:r>
      <w:del w:id="8092" w:author="Laurence Golding" w:date="2019-05-11T06:51:00Z">
        <w:r w:rsidR="00E92030">
          <w:fldChar w:fldCharType="begin"/>
        </w:r>
        <w:r w:rsidR="00E92030">
          <w:delInstrText xml:space="preserve"> REF _Ref506978925 \r \h </w:delInstrText>
        </w:r>
        <w:r w:rsidR="00E92030">
          <w:fldChar w:fldCharType="separate"/>
        </w:r>
        <w:r w:rsidR="00331070">
          <w:delText>3.14.2</w:delText>
        </w:r>
        <w:r w:rsidR="00E92030">
          <w:fldChar w:fldCharType="end"/>
        </w:r>
      </w:del>
      <w:ins w:id="8093" w:author="Laurence Golding" w:date="2019-05-11T06:51:00Z">
        <w:r w:rsidR="00E92030">
          <w:fldChar w:fldCharType="begin"/>
        </w:r>
        <w:r w:rsidR="00E92030">
          <w:instrText xml:space="preserve"> REF _Ref506978925 \r \h </w:instrText>
        </w:r>
        <w:r w:rsidR="002D65F3">
          <w:instrText xml:space="preserve"> \* MERGEFORMAT </w:instrText>
        </w:r>
        <w:r w:rsidR="00E92030">
          <w:fldChar w:fldCharType="separate"/>
        </w:r>
        <w:r w:rsidR="0009127C">
          <w:t>3.21.2</w:t>
        </w:r>
        <w:r w:rsidR="00E92030">
          <w:fldChar w:fldCharType="end"/>
        </w:r>
      </w:ins>
      <w:r w:rsidR="006D4B00">
        <w:t>.</w:t>
      </w:r>
    </w:p>
    <w:p w14:paraId="0705E09E" w14:textId="636837FE" w:rsidR="00A8547F" w:rsidRDefault="00A8547F" w:rsidP="002D65F3">
      <w:pPr>
        <w:pStyle w:val="Code"/>
        <w:pPrChange w:id="8094" w:author="Laurence Golding" w:date="2019-05-11T06:51:00Z">
          <w:pPr>
            <w:pStyle w:val="Codesmall"/>
          </w:pPr>
        </w:pPrChange>
      </w:pPr>
      <w:r>
        <w:t xml:space="preserve">        "text": "Screen shot"</w:t>
      </w:r>
    </w:p>
    <w:p w14:paraId="193C58E8" w14:textId="4D27B2DF" w:rsidR="00A8547F" w:rsidRDefault="00A8547F" w:rsidP="002D65F3">
      <w:pPr>
        <w:pStyle w:val="Code"/>
        <w:pPrChange w:id="8095" w:author="Laurence Golding" w:date="2019-05-11T06:51:00Z">
          <w:pPr>
            <w:pStyle w:val="Codesmall"/>
          </w:pPr>
        </w:pPrChange>
      </w:pPr>
      <w:r>
        <w:t xml:space="preserve">      },</w:t>
      </w:r>
    </w:p>
    <w:p w14:paraId="49AA312D" w14:textId="6159C9CE" w:rsidR="00E92030" w:rsidRDefault="00E92030" w:rsidP="002D65F3">
      <w:pPr>
        <w:pStyle w:val="Code"/>
        <w:pPrChange w:id="8096" w:author="Laurence Golding" w:date="2019-05-11T06:51:00Z">
          <w:pPr>
            <w:pStyle w:val="Codesmall"/>
          </w:pPr>
        </w:pPrChange>
      </w:pPr>
      <w:r>
        <w:t xml:space="preserve">      "</w:t>
      </w:r>
      <w:del w:id="8097" w:author="Laurence Golding" w:date="2019-05-11T06:51:00Z">
        <w:r>
          <w:delText>fileLocation</w:delText>
        </w:r>
      </w:del>
      <w:ins w:id="8098" w:author="Laurence Golding" w:date="2019-05-11T06:51:00Z">
        <w:r w:rsidR="00DC27E3">
          <w:t>l</w:t>
        </w:r>
        <w:r w:rsidR="009F4F71">
          <w:t>ocation</w:t>
        </w:r>
      </w:ins>
      <w:r>
        <w:t xml:space="preserve">": {                   </w:t>
      </w:r>
      <w:r w:rsidR="00DC27E3">
        <w:t xml:space="preserve">        </w:t>
      </w:r>
      <w:r>
        <w:t xml:space="preserve"># See </w:t>
      </w:r>
      <w:r w:rsidRPr="00F90F0E">
        <w:t>§</w:t>
      </w:r>
      <w:bookmarkStart w:id="8099" w:name="_Hlk507657707"/>
      <w:del w:id="8100" w:author="Laurence Golding" w:date="2019-05-11T06:51:00Z">
        <w:r>
          <w:fldChar w:fldCharType="begin"/>
        </w:r>
        <w:r>
          <w:delInstrText xml:space="preserve"> REF _Ref506978525 \r \h </w:delInstrText>
        </w:r>
        <w:r>
          <w:fldChar w:fldCharType="separate"/>
        </w:r>
        <w:r w:rsidR="00331070">
          <w:delText>3.14.3</w:delText>
        </w:r>
        <w:r>
          <w:fldChar w:fldCharType="end"/>
        </w:r>
      </w:del>
      <w:ins w:id="8101" w:author="Laurence Golding" w:date="2019-05-11T06:51:00Z">
        <w:r>
          <w:fldChar w:fldCharType="begin"/>
        </w:r>
        <w:r>
          <w:instrText xml:space="preserve"> REF _Ref506978525 \r \h </w:instrText>
        </w:r>
        <w:r w:rsidR="002D65F3">
          <w:instrText xml:space="preserve"> \* MERGEFORMAT </w:instrText>
        </w:r>
        <w:r>
          <w:fldChar w:fldCharType="separate"/>
        </w:r>
        <w:r w:rsidR="0009127C">
          <w:t>3.21.3</w:t>
        </w:r>
        <w:r>
          <w:fldChar w:fldCharType="end"/>
        </w:r>
      </w:ins>
      <w:bookmarkEnd w:id="8099"/>
      <w:r w:rsidR="006D4B00">
        <w:t>.</w:t>
      </w:r>
    </w:p>
    <w:p w14:paraId="2E291DAC" w14:textId="5848B814" w:rsidR="00A27D47" w:rsidRDefault="00E92030" w:rsidP="002D65F3">
      <w:pPr>
        <w:pStyle w:val="Code"/>
        <w:pPrChange w:id="8102" w:author="Laurence Golding" w:date="2019-05-11T06:51:00Z">
          <w:pPr>
            <w:pStyle w:val="Codesmall"/>
          </w:pPr>
        </w:pPrChang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Change w:id="8103" w:author="Laurence Golding" w:date="2019-05-11T06:51:00Z">
          <w:pPr>
            <w:pStyle w:val="Codesmall"/>
          </w:pPr>
        </w:pPrChange>
      </w:pPr>
      <w:r>
        <w:t xml:space="preserve">      }</w:t>
      </w:r>
    </w:p>
    <w:p w14:paraId="7A641FBB" w14:textId="15C06A8D" w:rsidR="00A27D47" w:rsidRDefault="00A27D47" w:rsidP="002D65F3">
      <w:pPr>
        <w:pStyle w:val="Code"/>
        <w:pPrChange w:id="8104" w:author="Laurence Golding" w:date="2019-05-11T06:51:00Z">
          <w:pPr>
            <w:pStyle w:val="Codesmall"/>
          </w:pPr>
        </w:pPrChange>
      </w:pPr>
      <w:r>
        <w:t xml:space="preserve">    }</w:t>
      </w:r>
    </w:p>
    <w:p w14:paraId="6E223760" w14:textId="0ECDD3A2" w:rsidR="00A27D47" w:rsidRDefault="00A27D47" w:rsidP="002D65F3">
      <w:pPr>
        <w:pStyle w:val="Code"/>
        <w:pPrChange w:id="8105" w:author="Laurence Golding" w:date="2019-05-11T06:51:00Z">
          <w:pPr>
            <w:pStyle w:val="Codesmall"/>
          </w:pPr>
        </w:pPrChange>
      </w:pPr>
      <w:r>
        <w:t xml:space="preserve">  ]</w:t>
      </w:r>
    </w:p>
    <w:p w14:paraId="31B35430" w14:textId="1B515354" w:rsidR="00A27D47" w:rsidRDefault="00E92030" w:rsidP="002D65F3">
      <w:pPr>
        <w:pStyle w:val="Code"/>
        <w:pPrChange w:id="8106" w:author="Laurence Golding" w:date="2019-05-11T06:51:00Z">
          <w:pPr>
            <w:pStyle w:val="Codesmall"/>
          </w:pPr>
        </w:pPrChange>
      </w:pPr>
      <w:r>
        <w:t>}</w:t>
      </w:r>
    </w:p>
    <w:p w14:paraId="2596C11E" w14:textId="77777777" w:rsidR="00A27D47" w:rsidRDefault="00A27D47" w:rsidP="00A27D47">
      <w:pPr>
        <w:pStyle w:val="Heading3"/>
        <w:numPr>
          <w:ilvl w:val="2"/>
          <w:numId w:val="2"/>
        </w:numPr>
      </w:pPr>
      <w:bookmarkStart w:id="8107" w:name="_Ref506978925"/>
      <w:bookmarkStart w:id="8108" w:name="_Toc8367105"/>
      <w:bookmarkStart w:id="8109" w:name="_Toc516224770"/>
      <w:r>
        <w:t>description property</w:t>
      </w:r>
      <w:bookmarkEnd w:id="8107"/>
      <w:bookmarkEnd w:id="8108"/>
      <w:bookmarkEnd w:id="8109"/>
    </w:p>
    <w:p w14:paraId="237B6C86" w14:textId="4C9FDAAC"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9127C">
        <w:t>3.</w:t>
      </w:r>
      <w:del w:id="8110" w:author="Laurence Golding" w:date="2019-05-11T06:51:00Z">
        <w:r w:rsidR="00331070">
          <w:delText>9</w:delText>
        </w:r>
      </w:del>
      <w:ins w:id="8111" w:author="Laurence Golding" w:date="2019-05-11T06:51:00Z">
        <w:r w:rsidR="0009127C">
          <w:t>11</w:t>
        </w:r>
      </w:ins>
      <w:r w:rsidR="00A8547F">
        <w:fldChar w:fldCharType="end"/>
      </w:r>
      <w:r w:rsidR="00A8547F">
        <w:t>)</w:t>
      </w:r>
      <w:r>
        <w:t xml:space="preserve"> describing the role played by the attachment.</w:t>
      </w:r>
    </w:p>
    <w:p w14:paraId="50FF20BD" w14:textId="2B94D579" w:rsidR="00A27D47" w:rsidRDefault="00E92030" w:rsidP="00A27D47">
      <w:pPr>
        <w:pStyle w:val="Heading3"/>
        <w:numPr>
          <w:ilvl w:val="2"/>
          <w:numId w:val="2"/>
        </w:numPr>
      </w:pPr>
      <w:bookmarkStart w:id="8112" w:name="_Ref506978525"/>
      <w:bookmarkStart w:id="8113" w:name="_Toc8367106"/>
      <w:bookmarkStart w:id="8114" w:name="_Toc516224771"/>
      <w:del w:id="8115" w:author="Laurence Golding" w:date="2019-05-11T06:51:00Z">
        <w:r>
          <w:delText>fileLocation</w:delText>
        </w:r>
      </w:del>
      <w:ins w:id="8116" w:author="Laurence Golding" w:date="2019-05-11T06:51:00Z">
        <w:r w:rsidR="00DC27E3">
          <w:t>l</w:t>
        </w:r>
        <w:r w:rsidR="009F4F71">
          <w:t>ocation</w:t>
        </w:r>
      </w:ins>
      <w:r w:rsidR="009F4F71">
        <w:t xml:space="preserve"> </w:t>
      </w:r>
      <w:r w:rsidR="00A27D47">
        <w:t>property</w:t>
      </w:r>
      <w:bookmarkEnd w:id="8112"/>
      <w:bookmarkEnd w:id="8113"/>
      <w:bookmarkEnd w:id="8114"/>
    </w:p>
    <w:p w14:paraId="13D7987F" w14:textId="67B6BEF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rPr>
          <w:rPrChange w:id="8117" w:author="Laurence Golding" w:date="2019-05-11T06:51:00Z">
            <w:rPr>
              <w:rStyle w:val="CODEtemp"/>
            </w:rPr>
          </w:rPrChange>
        </w:rPr>
        <w:t xml:space="preserve"> </w:t>
      </w:r>
      <w:del w:id="8118" w:author="Laurence Golding" w:date="2019-05-11T06:51:00Z">
        <w:r w:rsidR="00E92030">
          <w:rPr>
            <w:rStyle w:val="CODEtemp"/>
          </w:rPr>
          <w:delText>fileLocation</w:delText>
        </w:r>
      </w:del>
      <w:ins w:id="8119" w:author="Laurence Golding" w:date="2019-05-11T06:51:00Z">
        <w:r w:rsidR="00DC27E3">
          <w:rPr>
            <w:rStyle w:val="CODEtemp"/>
          </w:rPr>
          <w:t>l</w:t>
        </w:r>
        <w:r w:rsidR="009F4F71">
          <w:rPr>
            <w:rStyle w:val="CODEtemp"/>
          </w:rPr>
          <w:t>ocation</w:t>
        </w:r>
      </w:ins>
      <w:r w:rsidR="009F4F71" w:rsidRPr="0086006C">
        <w:rPr>
          <w:rPrChange w:id="8120" w:author="Laurence Golding" w:date="2019-05-11T06:51:00Z">
            <w:rPr>
              <w:rStyle w:val="CODEtemp"/>
            </w:rPr>
          </w:rPrChange>
        </w:rPr>
        <w:t xml:space="preserve"> </w:t>
      </w:r>
      <w:r>
        <w:t xml:space="preserve">whose value is </w:t>
      </w:r>
      <w:del w:id="8121" w:author="Laurence Golding" w:date="2019-05-11T06:51:00Z">
        <w:r>
          <w:delText xml:space="preserve">a </w:delText>
        </w:r>
        <w:r w:rsidR="00E92030" w:rsidRPr="00E92030">
          <w:rPr>
            <w:rStyle w:val="CODEtemp"/>
          </w:rPr>
          <w:delText>fileLocation</w:delText>
        </w:r>
      </w:del>
      <w:ins w:id="8122" w:author="Laurence Golding" w:date="2019-05-11T06:51:00Z">
        <w:r>
          <w:t>a</w:t>
        </w:r>
        <w:r w:rsidR="009F4F71">
          <w:t>n</w:t>
        </w:r>
        <w:r>
          <w:t xml:space="preserve"> </w:t>
        </w:r>
        <w:r w:rsidR="009F4F71">
          <w:rPr>
            <w:rStyle w:val="CODEtemp"/>
          </w:rPr>
          <w:t>artifact</w:t>
        </w:r>
        <w:r w:rsidR="009F4F71" w:rsidRPr="00E92030">
          <w:rPr>
            <w:rStyle w:val="CODEtemp"/>
          </w:rPr>
          <w:t>Location</w:t>
        </w:r>
      </w:ins>
      <w:r w:rsidR="009F4F71">
        <w:t xml:space="preserve"> </w:t>
      </w:r>
      <w:r w:rsidR="00E92030">
        <w:t>object</w:t>
      </w:r>
      <w:r>
        <w:t xml:space="preserve"> (</w:t>
      </w:r>
      <w:r w:rsidRPr="000C59FB">
        <w:t>§</w:t>
      </w:r>
      <w:del w:id="8123" w:author="Laurence Golding" w:date="2019-05-11T06:51:00Z">
        <w:r w:rsidR="00E92030">
          <w:fldChar w:fldCharType="begin"/>
        </w:r>
        <w:r w:rsidR="00E92030">
          <w:delInstrText xml:space="preserve"> REF _Ref507594747 \r \h </w:delInstrText>
        </w:r>
        <w:r w:rsidR="00E92030">
          <w:fldChar w:fldCharType="separate"/>
        </w:r>
        <w:r w:rsidR="00331070">
          <w:delText>3.2</w:delText>
        </w:r>
        <w:r w:rsidR="00E92030">
          <w:fldChar w:fldCharType="end"/>
        </w:r>
      </w:del>
      <w:ins w:id="8124" w:author="Laurence Golding" w:date="2019-05-11T06:51:00Z">
        <w:r w:rsidR="00F677EC">
          <w:fldChar w:fldCharType="begin"/>
        </w:r>
        <w:r w:rsidR="00F677EC">
          <w:instrText xml:space="preserve"> REF _Ref508989521 \r \h </w:instrText>
        </w:r>
        <w:r w:rsidR="00F677EC">
          <w:fldChar w:fldCharType="separate"/>
        </w:r>
        <w:r w:rsidR="0009127C">
          <w:t>3.4</w:t>
        </w:r>
        <w:r w:rsidR="00F677EC">
          <w:fldChar w:fldCharType="end"/>
        </w:r>
      </w:ins>
      <w:r>
        <w:t>) that specifies the location of the attachment</w:t>
      </w:r>
      <w:del w:id="8125" w:author="Laurence Golding" w:date="2019-05-11T06:51:00Z">
        <w:r>
          <w:delText xml:space="preserve"> file</w:delText>
        </w:r>
      </w:del>
      <w:r>
        <w:t>.</w:t>
      </w:r>
    </w:p>
    <w:p w14:paraId="75143AAE" w14:textId="458144C3" w:rsidR="008A21D5" w:rsidRDefault="008A21D5" w:rsidP="008A21D5">
      <w:pPr>
        <w:pStyle w:val="Heading3"/>
      </w:pPr>
      <w:bookmarkStart w:id="8126" w:name="_Toc8367107"/>
      <w:bookmarkStart w:id="8127" w:name="_Toc516224772"/>
      <w:r>
        <w:t>regions property</w:t>
      </w:r>
      <w:bookmarkEnd w:id="8126"/>
      <w:bookmarkEnd w:id="8127"/>
    </w:p>
    <w:p w14:paraId="0B37D4FE" w14:textId="6FB8759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8128" w:author="Laurence Golding" w:date="2019-05-11T06:51:00Z">
        <w:r>
          <w:delText>one</w:delText>
        </w:r>
      </w:del>
      <w:ins w:id="8129" w:author="Laurence Golding" w:date="2019-05-11T06:51:00Z">
        <w:r w:rsidR="004F368C">
          <w:t>zero</w:t>
        </w:r>
      </w:ins>
      <w:r w:rsidR="004F368C">
        <w:t xml:space="preserve"> </w:t>
      </w:r>
      <w:r>
        <w:t>or more unique (§</w:t>
      </w:r>
      <w:r>
        <w:fldChar w:fldCharType="begin"/>
      </w:r>
      <w:r>
        <w:instrText xml:space="preserve"> REF _Ref493404799 \r \h </w:instrText>
      </w:r>
      <w:r>
        <w:fldChar w:fldCharType="separate"/>
      </w:r>
      <w:r w:rsidR="0009127C">
        <w:t>3.</w:t>
      </w:r>
      <w:del w:id="8130" w:author="Laurence Golding" w:date="2019-05-11T06:51:00Z">
        <w:r w:rsidR="00331070">
          <w:delText>6.2</w:delText>
        </w:r>
      </w:del>
      <w:ins w:id="8131" w:author="Laurence Golding" w:date="2019-05-11T06:51:00Z">
        <w:r w:rsidR="0009127C">
          <w:t>7.3</w:t>
        </w:r>
      </w:ins>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9127C">
        <w:t>3.</w:t>
      </w:r>
      <w:del w:id="8132" w:author="Laurence Golding" w:date="2019-05-11T06:51:00Z">
        <w:r w:rsidR="00331070">
          <w:delText>22</w:delText>
        </w:r>
      </w:del>
      <w:ins w:id="8133" w:author="Laurence Golding" w:date="2019-05-11T06:51:00Z">
        <w:r w:rsidR="0009127C">
          <w:t>30</w:t>
        </w:r>
      </w:ins>
      <w:r>
        <w:fldChar w:fldCharType="end"/>
      </w:r>
      <w:del w:id="8134" w:author="Laurence Golding" w:date="2019-05-11T06:51:00Z">
        <w:r>
          <w:delText>),</w:delText>
        </w:r>
      </w:del>
      <w:ins w:id="8135" w:author="Laurence Golding" w:date="2019-05-11T06:51:00Z">
        <w:r>
          <w:t>)</w:t>
        </w:r>
      </w:ins>
      <w:r>
        <w:t xml:space="preserve"> each of which </w:t>
      </w:r>
      <w:del w:id="8136" w:author="Laurence Golding" w:date="2019-05-11T06:51:00Z">
        <w:r>
          <w:delText>specifies</w:delText>
        </w:r>
      </w:del>
      <w:ins w:id="8137" w:author="Laurence Golding" w:date="2019-05-11T06:51:00Z">
        <w:r w:rsidR="004F368C" w:rsidRPr="004F368C">
          <w:rPr>
            <w:b/>
          </w:rPr>
          <w:t>SHALL</w:t>
        </w:r>
        <w:r w:rsidR="004F368C">
          <w:t xml:space="preserve"> specify</w:t>
        </w:r>
      </w:ins>
      <w:r w:rsidR="004F368C">
        <w:t xml:space="preserve"> </w:t>
      </w:r>
      <w:r>
        <w:t>a region of interest within the attachment</w:t>
      </w:r>
      <w:del w:id="8138" w:author="Laurence Golding" w:date="2019-05-11T06:51:00Z">
        <w:r>
          <w:delText xml:space="preserve">. These </w:delText>
        </w:r>
        <w:r w:rsidRPr="007A31DB">
          <w:rPr>
            <w:rStyle w:val="CODEtemp"/>
          </w:rPr>
          <w:delText>region</w:delText>
        </w:r>
        <w:r>
          <w:delText xml:space="preserve"> objects</w:delText>
        </w:r>
      </w:del>
      <w:ins w:id="8139" w:author="Laurence Golding" w:date="2019-05-11T06:51: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9127C">
        <w:t>3.</w:t>
      </w:r>
      <w:del w:id="8140" w:author="Laurence Golding" w:date="2019-05-11T06:51:00Z">
        <w:r w:rsidR="00331070">
          <w:delText>22</w:delText>
        </w:r>
      </w:del>
      <w:ins w:id="8141" w:author="Laurence Golding" w:date="2019-05-11T06:51:00Z">
        <w:r w:rsidR="0009127C">
          <w:t>30</w:t>
        </w:r>
      </w:ins>
      <w:r w:rsidR="0009127C">
        <w:t>.14</w:t>
      </w:r>
      <w:r>
        <w:fldChar w:fldCharType="end"/>
      </w:r>
      <w:r>
        <w:t xml:space="preserve">) so a user can understand </w:t>
      </w:r>
      <w:del w:id="8142" w:author="Laurence Golding" w:date="2019-05-11T06:51:00Z">
        <w:r>
          <w:delText>their</w:delText>
        </w:r>
      </w:del>
      <w:ins w:id="8143" w:author="Laurence Golding" w:date="2019-05-11T06:51:00Z">
        <w:r w:rsidR="004F368C">
          <w:t>its</w:t>
        </w:r>
      </w:ins>
      <w:r w:rsidR="004F368C">
        <w:t xml:space="preserve"> </w:t>
      </w:r>
      <w:r>
        <w:t>relevance.</w:t>
      </w:r>
    </w:p>
    <w:p w14:paraId="7A2A7AE2" w14:textId="2F726FF8" w:rsidR="008A21D5" w:rsidRDefault="008A21D5" w:rsidP="008A21D5">
      <w:pPr>
        <w:pStyle w:val="Heading3"/>
      </w:pPr>
      <w:bookmarkStart w:id="8144" w:name="_Ref532384473"/>
      <w:bookmarkStart w:id="8145" w:name="_Ref532384512"/>
      <w:bookmarkStart w:id="8146" w:name="_Toc8367108"/>
      <w:bookmarkStart w:id="8147" w:name="_Hlk513212887"/>
      <w:bookmarkStart w:id="8148" w:name="_Toc516224773"/>
      <w:r>
        <w:t>rectangles property</w:t>
      </w:r>
      <w:bookmarkEnd w:id="8144"/>
      <w:bookmarkEnd w:id="8145"/>
      <w:bookmarkEnd w:id="8146"/>
      <w:bookmarkEnd w:id="8148"/>
    </w:p>
    <w:p w14:paraId="731EC896" w14:textId="6CF93CFC" w:rsidR="00DE7798" w:rsidRDefault="00DE7798" w:rsidP="00DE7798">
      <w:del w:id="8149" w:author="Laurence Golding" w:date="2019-05-11T06:51:00Z">
        <w:r>
          <w:delText>If the attachment is a</w:delText>
        </w:r>
        <w:r w:rsidR="00477F12">
          <w:delText xml:space="preserve">n </w:delText>
        </w:r>
        <w:r>
          <w:delText xml:space="preserve">image file (for example </w:delText>
        </w:r>
        <w:r w:rsidRPr="00DE7798">
          <w:rPr>
            <w:rStyle w:val="CODEtemp"/>
          </w:rPr>
          <w:delText>.png</w:delText>
        </w:r>
        <w:r w:rsidR="00477F12">
          <w:delText xml:space="preserve"> or</w:delText>
        </w:r>
        <w:r>
          <w:delText xml:space="preserve"> </w:delText>
        </w:r>
        <w:r w:rsidRPr="00DE7798">
          <w:rPr>
            <w:rStyle w:val="CODEtemp"/>
          </w:rPr>
          <w:delText>.</w:delText>
        </w:r>
        <w:r w:rsidR="00477F12">
          <w:rPr>
            <w:rStyle w:val="CODEtemp"/>
          </w:rPr>
          <w:delText>svg</w:delText>
        </w:r>
        <w:r>
          <w:delText>), an</w:delText>
        </w:r>
      </w:del>
      <w:ins w:id="8150" w:author="Laurence Golding" w:date="2019-05-11T06:51:00Z">
        <w:r w:rsidR="004F368C">
          <w:t>A</w:t>
        </w:r>
        <w:r>
          <w:t>n</w:t>
        </w:r>
      </w:ins>
      <w:r>
        <w:t xml:space="preserve">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C20521">
        <w:rPr>
          <w:rPrChange w:id="8151" w:author="Laurence Golding" w:date="2019-05-11T06:51:00Z">
            <w:rPr>
              <w:rStyle w:val="CODEtemp"/>
            </w:rPr>
          </w:rPrChange>
        </w:rPr>
        <w:t xml:space="preserve"> </w:t>
      </w:r>
      <w:r>
        <w:t xml:space="preserve">whose value is an array of </w:t>
      </w:r>
      <w:del w:id="8152" w:author="Laurence Golding" w:date="2019-05-11T06:51:00Z">
        <w:r>
          <w:delText>one</w:delText>
        </w:r>
      </w:del>
      <w:ins w:id="8153" w:author="Laurence Golding" w:date="2019-05-11T06:51:00Z">
        <w:r w:rsidR="004F368C">
          <w:t>zero</w:t>
        </w:r>
      </w:ins>
      <w:r w:rsidR="004F368C">
        <w:t xml:space="preserve"> </w:t>
      </w:r>
      <w:r>
        <w:t>or more unique (§</w:t>
      </w:r>
      <w:r>
        <w:fldChar w:fldCharType="begin"/>
      </w:r>
      <w:r>
        <w:instrText xml:space="preserve"> REF _Ref493404799 \r \h </w:instrText>
      </w:r>
      <w:r>
        <w:fldChar w:fldCharType="separate"/>
      </w:r>
      <w:r w:rsidR="0009127C">
        <w:t>3.</w:t>
      </w:r>
      <w:del w:id="8154" w:author="Laurence Golding" w:date="2019-05-11T06:51:00Z">
        <w:r w:rsidR="00331070">
          <w:delText>6.2</w:delText>
        </w:r>
      </w:del>
      <w:ins w:id="8155" w:author="Laurence Golding" w:date="2019-05-11T06:51:00Z">
        <w:r w:rsidR="0009127C">
          <w:t>7.3</w:t>
        </w:r>
      </w:ins>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09127C">
        <w:t>3.</w:t>
      </w:r>
      <w:del w:id="8156" w:author="Laurence Golding" w:date="2019-05-11T06:51:00Z">
        <w:r w:rsidR="00331070">
          <w:delText>23</w:delText>
        </w:r>
      </w:del>
      <w:ins w:id="8157" w:author="Laurence Golding" w:date="2019-05-11T06:51:00Z">
        <w:r w:rsidR="0009127C">
          <w:t>31</w:t>
        </w:r>
      </w:ins>
      <w:r>
        <w:fldChar w:fldCharType="end"/>
      </w:r>
      <w:del w:id="8158" w:author="Laurence Golding" w:date="2019-05-11T06:51:00Z">
        <w:r>
          <w:delText xml:space="preserve">), </w:delText>
        </w:r>
      </w:del>
      <w:ins w:id="8159" w:author="Laurence Golding" w:date="2019-05-11T06:51:00Z">
        <w:r>
          <w:t>)</w:t>
        </w:r>
        <w:r w:rsidR="004F368C">
          <w:t xml:space="preserve">. If the attachment is an image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r>
        <w:t xml:space="preserve">each </w:t>
      </w:r>
      <w:del w:id="8160" w:author="Laurence Golding" w:date="2019-05-11T06:51:00Z">
        <w:r>
          <w:delText>of which specifies</w:delText>
        </w:r>
      </w:del>
      <w:ins w:id="8161" w:author="Laurence Golding" w:date="2019-05-11T06:51:00Z">
        <w:r w:rsidR="004F368C" w:rsidRPr="004F368C">
          <w:rPr>
            <w:rStyle w:val="CODEtemp"/>
          </w:rPr>
          <w:t>rectangle</w:t>
        </w:r>
        <w:r w:rsidR="004F368C">
          <w:t xml:space="preserve"> object</w:t>
        </w:r>
        <w:r>
          <w:t xml:space="preserve"> </w:t>
        </w:r>
        <w:r w:rsidR="004F368C" w:rsidRPr="004F368C">
          <w:rPr>
            <w:b/>
          </w:rPr>
          <w:t>SHALL</w:t>
        </w:r>
        <w:r w:rsidR="004F368C">
          <w:t xml:space="preserve"> specify</w:t>
        </w:r>
      </w:ins>
      <w:r w:rsidR="004F368C">
        <w:t xml:space="preserve"> </w:t>
      </w:r>
      <w:r>
        <w:t xml:space="preserve">an area of interest within the </w:t>
      </w:r>
      <w:r w:rsidR="002F5212">
        <w:t>image</w:t>
      </w:r>
      <w:del w:id="8162" w:author="Laurence Golding" w:date="2019-05-11T06:51:00Z">
        <w:r>
          <w:delText xml:space="preserve">. These </w:delText>
        </w:r>
        <w:r w:rsidRPr="007A31DB">
          <w:rPr>
            <w:rStyle w:val="CODEtemp"/>
          </w:rPr>
          <w:delText>re</w:delText>
        </w:r>
        <w:r>
          <w:rPr>
            <w:rStyle w:val="CODEtemp"/>
          </w:rPr>
          <w:delText>ctangle</w:delText>
        </w:r>
        <w:r>
          <w:delText xml:space="preserve"> objects</w:delText>
        </w:r>
      </w:del>
      <w:ins w:id="8163" w:author="Laurence Golding" w:date="2019-05-11T06:51: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09127C">
        <w:t>3.</w:t>
      </w:r>
      <w:del w:id="8164" w:author="Laurence Golding" w:date="2019-05-11T06:51:00Z">
        <w:r w:rsidR="00331070">
          <w:delText>23</w:delText>
        </w:r>
      </w:del>
      <w:ins w:id="8165" w:author="Laurence Golding" w:date="2019-05-11T06:51:00Z">
        <w:r w:rsidR="0009127C">
          <w:t>31</w:t>
        </w:r>
      </w:ins>
      <w:r w:rsidR="0009127C">
        <w:t>.3</w:t>
      </w:r>
      <w:r>
        <w:fldChar w:fldCharType="end"/>
      </w:r>
      <w:r>
        <w:t xml:space="preserve">) so a user can understand </w:t>
      </w:r>
      <w:del w:id="8166" w:author="Laurence Golding" w:date="2019-05-11T06:51:00Z">
        <w:r>
          <w:delText>their</w:delText>
        </w:r>
      </w:del>
      <w:ins w:id="8167" w:author="Laurence Golding" w:date="2019-05-11T06:51:00Z">
        <w:r w:rsidR="004F368C">
          <w:t>its</w:t>
        </w:r>
      </w:ins>
      <w:r w:rsidR="004F368C">
        <w:t xml:space="preserve"> </w:t>
      </w:r>
      <w:r>
        <w:t>relevance.</w:t>
      </w:r>
    </w:p>
    <w:p w14:paraId="543E3FB4" w14:textId="59241A88" w:rsidR="00DE7798" w:rsidRDefault="00DE7798" w:rsidP="00DE7798">
      <w:r>
        <w:t>If the attachment is not a</w:t>
      </w:r>
      <w:r w:rsidR="00477F12">
        <w:t>n</w:t>
      </w:r>
      <w:r>
        <w:t xml:space="preserve"> image</w:t>
      </w:r>
      <w:del w:id="8168" w:author="Laurence Golding" w:date="2019-05-11T06:51:00Z">
        <w:r>
          <w:delText xml:space="preserve"> file,</w:delText>
        </w:r>
      </w:del>
      <w:ins w:id="8169" w:author="Laurence Golding" w:date="2019-05-11T06:51:00Z">
        <w:r>
          <w:t>,</w:t>
        </w:r>
        <w:r w:rsidR="004F368C">
          <w:t xml:space="preserve"> and</w:t>
        </w:r>
      </w:ins>
      <w:r>
        <w:t xml:space="preserve"> </w:t>
      </w:r>
      <w:r w:rsidRPr="00867B6C">
        <w:rPr>
          <w:rStyle w:val="CODEtemp"/>
        </w:rPr>
        <w:t>rectangles</w:t>
      </w:r>
      <w:r>
        <w:t xml:space="preserve"> </w:t>
      </w:r>
      <w:ins w:id="8170" w:author="Laurence Golding" w:date="2019-05-11T06:51:00Z">
        <w:r w:rsidR="004F368C">
          <w:t xml:space="preserve">is present, its value </w:t>
        </w:r>
      </w:ins>
      <w:r>
        <w:rPr>
          <w:b/>
        </w:rPr>
        <w:t>SHALL</w:t>
      </w:r>
      <w:r>
        <w:t xml:space="preserve"> be </w:t>
      </w:r>
      <w:del w:id="8171" w:author="Laurence Golding" w:date="2019-05-11T06:51:00Z">
        <w:r>
          <w:delText>absent</w:delText>
        </w:r>
      </w:del>
      <w:ins w:id="8172" w:author="Laurence Golding" w:date="2019-05-11T06:51:00Z">
        <w:r w:rsidR="004F368C">
          <w:t>an empty array</w:t>
        </w:r>
      </w:ins>
      <w:r>
        <w:t>.</w:t>
      </w:r>
    </w:p>
    <w:p w14:paraId="78FA4DB2" w14:textId="1BA8ACE4" w:rsidR="00AC6C45" w:rsidRDefault="00AC6C45" w:rsidP="00AC6C45">
      <w:pPr>
        <w:pStyle w:val="Heading2"/>
      </w:pPr>
      <w:bookmarkStart w:id="8173" w:name="_Ref3810909"/>
      <w:bookmarkStart w:id="8174" w:name="_Toc8367109"/>
      <w:bookmarkStart w:id="8175" w:name="_Toc516224774"/>
      <w:bookmarkEnd w:id="8147"/>
      <w:r>
        <w:t>conversion object</w:t>
      </w:r>
      <w:bookmarkEnd w:id="8014"/>
      <w:bookmarkEnd w:id="8173"/>
      <w:bookmarkEnd w:id="8174"/>
      <w:bookmarkEnd w:id="8175"/>
    </w:p>
    <w:p w14:paraId="615BCC83" w14:textId="7B3EE260" w:rsidR="00AC6C45" w:rsidRDefault="00AC6C45" w:rsidP="00AC6C45">
      <w:pPr>
        <w:pStyle w:val="Heading3"/>
      </w:pPr>
      <w:bookmarkStart w:id="8176" w:name="_Toc8367110"/>
      <w:bookmarkStart w:id="8177" w:name="_Toc516224775"/>
      <w:r>
        <w:t>General</w:t>
      </w:r>
      <w:bookmarkEnd w:id="8176"/>
      <w:bookmarkEnd w:id="817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Change w:id="8178" w:author="Laurence Golding" w:date="2019-05-11T06:51:00Z">
          <w:pPr>
            <w:pStyle w:val="Codesmall"/>
          </w:pPr>
        </w:pPrChange>
      </w:pPr>
      <w:r>
        <w:t>{</w:t>
      </w:r>
    </w:p>
    <w:p w14:paraId="7FCDA808" w14:textId="77777777" w:rsidR="00AC6C45" w:rsidRDefault="00AC6C45" w:rsidP="002D65F3">
      <w:pPr>
        <w:pStyle w:val="Code"/>
        <w:pPrChange w:id="8179" w:author="Laurence Golding" w:date="2019-05-11T06:51:00Z">
          <w:pPr>
            <w:pStyle w:val="Codesmall"/>
          </w:pPr>
        </w:pPrChange>
      </w:pPr>
      <w:r>
        <w:t xml:space="preserve">  ...</w:t>
      </w:r>
    </w:p>
    <w:p w14:paraId="0FB43977" w14:textId="77777777" w:rsidR="00AC6C45" w:rsidRDefault="00AC6C45" w:rsidP="002D65F3">
      <w:pPr>
        <w:pStyle w:val="Code"/>
        <w:pPrChange w:id="8180" w:author="Laurence Golding" w:date="2019-05-11T06:51:00Z">
          <w:pPr>
            <w:pStyle w:val="Codesmall"/>
          </w:pPr>
        </w:pPrChange>
      </w:pPr>
      <w:r>
        <w:t xml:space="preserve">  "runs": [</w:t>
      </w:r>
    </w:p>
    <w:p w14:paraId="100D35C4" w14:textId="77777777" w:rsidR="00AC6C45" w:rsidRDefault="00AC6C45" w:rsidP="002D65F3">
      <w:pPr>
        <w:pStyle w:val="Code"/>
        <w:pPrChange w:id="8181" w:author="Laurence Golding" w:date="2019-05-11T06:51:00Z">
          <w:pPr>
            <w:pStyle w:val="Codesmall"/>
          </w:pPr>
        </w:pPrChange>
      </w:pPr>
      <w:r>
        <w:t xml:space="preserve">    {</w:t>
      </w:r>
    </w:p>
    <w:p w14:paraId="65D46822" w14:textId="2F3D746E" w:rsidR="00AC6C45" w:rsidRDefault="00AC6C45" w:rsidP="002D65F3">
      <w:pPr>
        <w:pStyle w:val="Code"/>
        <w:pPrChange w:id="8182" w:author="Laurence Golding" w:date="2019-05-11T06:51:00Z">
          <w:pPr>
            <w:pStyle w:val="Codesmall"/>
          </w:pPr>
        </w:pPrChange>
      </w:pPr>
      <w:r>
        <w:t xml:space="preserve">      "tool": {</w:t>
      </w:r>
    </w:p>
    <w:p w14:paraId="63A87275" w14:textId="4B8DCF8F" w:rsidR="00CD0890" w:rsidRDefault="00CD0890" w:rsidP="002D65F3">
      <w:pPr>
        <w:pStyle w:val="Code"/>
        <w:rPr>
          <w:ins w:id="8183" w:author="Laurence Golding" w:date="2019-05-11T06:51:00Z"/>
        </w:rPr>
      </w:pPr>
      <w:ins w:id="8184" w:author="Laurence Golding" w:date="2019-05-11T06:51:00Z">
        <w:r>
          <w:t xml:space="preserve">        "driver": {</w:t>
        </w:r>
      </w:ins>
    </w:p>
    <w:p w14:paraId="20ABC894" w14:textId="6A7975B6" w:rsidR="00AC6C45" w:rsidRDefault="00CD0890" w:rsidP="002D65F3">
      <w:pPr>
        <w:pStyle w:val="Code"/>
        <w:pPrChange w:id="8185" w:author="Laurence Golding" w:date="2019-05-11T06:51:00Z">
          <w:pPr>
            <w:pStyle w:val="Codesmall"/>
          </w:pPr>
        </w:pPrChange>
      </w:pPr>
      <w:ins w:id="8186" w:author="Laurence Golding" w:date="2019-05-11T06:51:00Z">
        <w:r>
          <w:t xml:space="preserve">  </w:t>
        </w:r>
      </w:ins>
      <w:r w:rsidR="00AC6C45">
        <w:t xml:space="preserve">        "name": "AndroidStudio"</w:t>
      </w:r>
    </w:p>
    <w:p w14:paraId="50A5AFF2" w14:textId="7B64E705" w:rsidR="00CD0890" w:rsidRDefault="00CD0890" w:rsidP="002D65F3">
      <w:pPr>
        <w:pStyle w:val="Code"/>
        <w:rPr>
          <w:ins w:id="8187" w:author="Laurence Golding" w:date="2019-05-11T06:51:00Z"/>
        </w:rPr>
      </w:pPr>
      <w:ins w:id="8188" w:author="Laurence Golding" w:date="2019-05-11T06:51:00Z">
        <w:r>
          <w:t xml:space="preserve">        }</w:t>
        </w:r>
      </w:ins>
    </w:p>
    <w:p w14:paraId="793AA2A4" w14:textId="77777777" w:rsidR="00AC6C45" w:rsidRDefault="00AC6C45" w:rsidP="002D65F3">
      <w:pPr>
        <w:pStyle w:val="Code"/>
        <w:pPrChange w:id="8189" w:author="Laurence Golding" w:date="2019-05-11T06:51:00Z">
          <w:pPr>
            <w:pStyle w:val="Codesmall"/>
          </w:pPr>
        </w:pPrChange>
      </w:pPr>
      <w:r>
        <w:t xml:space="preserve">      },</w:t>
      </w:r>
    </w:p>
    <w:p w14:paraId="597E555A" w14:textId="77777777" w:rsidR="00AC6C45" w:rsidRDefault="00AC6C45" w:rsidP="002D65F3">
      <w:pPr>
        <w:pStyle w:val="Code"/>
        <w:pPrChange w:id="8190" w:author="Laurence Golding" w:date="2019-05-11T06:51:00Z">
          <w:pPr>
            <w:pStyle w:val="Codesmall"/>
          </w:pPr>
        </w:pPrChange>
      </w:pPr>
      <w:r>
        <w:t xml:space="preserve">      "conversion": {</w:t>
      </w:r>
    </w:p>
    <w:p w14:paraId="5E9D4D90" w14:textId="591AC00D" w:rsidR="00AC6C45" w:rsidRDefault="00AC6C45" w:rsidP="002D65F3">
      <w:pPr>
        <w:pStyle w:val="Code"/>
        <w:pPrChange w:id="8191" w:author="Laurence Golding" w:date="2019-05-11T06:51:00Z">
          <w:pPr>
            <w:pStyle w:val="Codesmall"/>
          </w:pPr>
        </w:pPrChange>
      </w:pPr>
      <w:r>
        <w:t xml:space="preserve">        "tool": {                                    # see </w:t>
      </w:r>
      <w:r w:rsidRPr="000C59FB">
        <w:t>§</w:t>
      </w:r>
      <w:r w:rsidR="00CA2EB2">
        <w:fldChar w:fldCharType="begin"/>
      </w:r>
      <w:r w:rsidR="00CA2EB2">
        <w:instrText xml:space="preserve"> REF _Ref503539410 \w \h </w:instrText>
      </w:r>
      <w:ins w:id="8192" w:author="Laurence Golding" w:date="2019-05-11T06:51:00Z">
        <w:r w:rsidR="002D65F3">
          <w:instrText xml:space="preserve"> \* MERGEFORMAT </w:instrText>
        </w:r>
      </w:ins>
      <w:r w:rsidR="00CA2EB2">
        <w:fldChar w:fldCharType="separate"/>
      </w:r>
      <w:r w:rsidR="0009127C">
        <w:t>3.</w:t>
      </w:r>
      <w:del w:id="8193" w:author="Laurence Golding" w:date="2019-05-11T06:51:00Z">
        <w:r w:rsidR="00331070">
          <w:delText>15</w:delText>
        </w:r>
      </w:del>
      <w:ins w:id="8194" w:author="Laurence Golding" w:date="2019-05-11T06:51:00Z">
        <w:r w:rsidR="0009127C">
          <w:t>22</w:t>
        </w:r>
      </w:ins>
      <w:r w:rsidR="0009127C">
        <w:t>.2</w:t>
      </w:r>
      <w:r w:rsidR="00CA2EB2">
        <w:fldChar w:fldCharType="end"/>
      </w:r>
    </w:p>
    <w:p w14:paraId="32D23641" w14:textId="5FB707C2" w:rsidR="00CD0890" w:rsidRDefault="00CD0890" w:rsidP="002D65F3">
      <w:pPr>
        <w:pStyle w:val="Code"/>
        <w:rPr>
          <w:ins w:id="8195" w:author="Laurence Golding" w:date="2019-05-11T06:51:00Z"/>
        </w:rPr>
      </w:pPr>
      <w:ins w:id="8196" w:author="Laurence Golding" w:date="2019-05-11T06:51:00Z">
        <w:r>
          <w:t xml:space="preserve">          "driver": {</w:t>
        </w:r>
      </w:ins>
    </w:p>
    <w:p w14:paraId="53B56E6B" w14:textId="72469B18" w:rsidR="00AC6C45" w:rsidRDefault="00CD0890" w:rsidP="002D65F3">
      <w:pPr>
        <w:pStyle w:val="Code"/>
        <w:pPrChange w:id="8197" w:author="Laurence Golding" w:date="2019-05-11T06:51:00Z">
          <w:pPr>
            <w:pStyle w:val="Codesmall"/>
          </w:pPr>
        </w:pPrChange>
      </w:pPr>
      <w:ins w:id="8198" w:author="Laurence Golding" w:date="2019-05-11T06:51:00Z">
        <w:r>
          <w:t xml:space="preserve">  </w:t>
        </w:r>
      </w:ins>
      <w:r w:rsidR="00AC6C45">
        <w:t xml:space="preserve">          "name": "SARIF SDK Multitool</w:t>
      </w:r>
      <w:del w:id="8199" w:author="Laurence Golding" w:date="2019-05-11T06:51:00Z">
        <w:r w:rsidR="00AC6C45">
          <w:delText>",</w:delText>
        </w:r>
      </w:del>
      <w:ins w:id="8200" w:author="Laurence Golding" w:date="2019-05-11T06:51:00Z">
        <w:r w:rsidR="00AC6C45">
          <w:t>"</w:t>
        </w:r>
      </w:ins>
    </w:p>
    <w:p w14:paraId="7AEDF874" w14:textId="3208A836" w:rsidR="00CD0890" w:rsidRDefault="00CD0890" w:rsidP="002D65F3">
      <w:pPr>
        <w:pStyle w:val="Code"/>
        <w:rPr>
          <w:ins w:id="8201" w:author="Laurence Golding" w:date="2019-05-11T06:51:00Z"/>
        </w:rPr>
      </w:pPr>
      <w:ins w:id="8202" w:author="Laurence Golding" w:date="2019-05-11T06:51:00Z">
        <w:r>
          <w:t xml:space="preserve">          }</w:t>
        </w:r>
      </w:ins>
    </w:p>
    <w:p w14:paraId="7259E84B" w14:textId="77777777" w:rsidR="00AC6C45" w:rsidRDefault="00AC6C45" w:rsidP="002D65F3">
      <w:pPr>
        <w:pStyle w:val="Code"/>
        <w:pPrChange w:id="8203" w:author="Laurence Golding" w:date="2019-05-11T06:51:00Z">
          <w:pPr>
            <w:pStyle w:val="Codesmall"/>
          </w:pPr>
        </w:pPrChange>
      </w:pPr>
      <w:r>
        <w:t xml:space="preserve">        },</w:t>
      </w:r>
    </w:p>
    <w:p w14:paraId="7E3174E3" w14:textId="19B8E8E6" w:rsidR="00AC6C45" w:rsidRDefault="00AC6C45" w:rsidP="002D65F3">
      <w:pPr>
        <w:pStyle w:val="Code"/>
        <w:pPrChange w:id="8204" w:author="Laurence Golding" w:date="2019-05-11T06:51:00Z">
          <w:pPr>
            <w:pStyle w:val="Codesmall"/>
          </w:pPr>
        </w:pPrChange>
      </w:pPr>
      <w:r>
        <w:t xml:space="preserve">                                                     # see </w:t>
      </w:r>
      <w:r w:rsidRPr="000C59FB">
        <w:t>§</w:t>
      </w:r>
      <w:del w:id="8205" w:author="Laurence Golding" w:date="2019-05-11T06:51:00Z">
        <w:r w:rsidR="00CA2EB2">
          <w:fldChar w:fldCharType="begin"/>
        </w:r>
        <w:r w:rsidR="00CA2EB2">
          <w:delInstrText xml:space="preserve"> REF _Ref503608264 \w \h </w:delInstrText>
        </w:r>
        <w:r w:rsidR="00CA2EB2">
          <w:fldChar w:fldCharType="separate"/>
        </w:r>
        <w:r w:rsidR="00331070">
          <w:delText>3.15.3</w:delText>
        </w:r>
        <w:r w:rsidR="00CA2EB2">
          <w:fldChar w:fldCharType="end"/>
        </w:r>
      </w:del>
      <w:ins w:id="8206" w:author="Laurence Golding" w:date="2019-05-11T06:51:00Z">
        <w:r w:rsidR="00CA2EB2">
          <w:fldChar w:fldCharType="begin"/>
        </w:r>
        <w:r w:rsidR="00CA2EB2">
          <w:instrText xml:space="preserve"> REF _Ref503608264 \w \h </w:instrText>
        </w:r>
        <w:r w:rsidR="002D65F3">
          <w:instrText xml:space="preserve"> \* MERGEFORMAT </w:instrText>
        </w:r>
        <w:r w:rsidR="00CA2EB2">
          <w:fldChar w:fldCharType="separate"/>
        </w:r>
        <w:r w:rsidR="0009127C">
          <w:t>3.22.3</w:t>
        </w:r>
        <w:r w:rsidR="00CA2EB2">
          <w:fldChar w:fldCharType="end"/>
        </w:r>
      </w:ins>
    </w:p>
    <w:p w14:paraId="4691CEE0" w14:textId="77777777" w:rsidR="002D65F3" w:rsidRDefault="00AC6C45" w:rsidP="002D65F3">
      <w:pPr>
        <w:pStyle w:val="Code"/>
        <w:rPr>
          <w:ins w:id="8207" w:author="Laurence Golding" w:date="2019-05-11T06:51:00Z"/>
        </w:rPr>
      </w:pPr>
      <w:r>
        <w:t xml:space="preserve">        "invocation":</w:t>
      </w:r>
    </w:p>
    <w:p w14:paraId="4A5E1B2E" w14:textId="00E3CB59" w:rsidR="00AC6C45" w:rsidRDefault="002D65F3" w:rsidP="002D65F3">
      <w:pPr>
        <w:pStyle w:val="Code"/>
        <w:pPrChange w:id="8208" w:author="Laurence Golding" w:date="2019-05-11T06:51:00Z">
          <w:pPr>
            <w:pStyle w:val="Codesmall"/>
          </w:pPr>
        </w:pPrChange>
      </w:pPr>
      <w:ins w:id="8209" w:author="Laurence Golding" w:date="2019-05-11T06:51:00Z">
        <w:r>
          <w:t xml:space="preserve">         </w:t>
        </w:r>
      </w:ins>
      <w:r>
        <w:t xml:space="preserve"> </w:t>
      </w:r>
      <w:r w:rsidR="00AC6C45">
        <w:t>"Sarif.Multitool.exe convert -t AndroidStudio northwind.log"</w:t>
      </w:r>
    </w:p>
    <w:p w14:paraId="17459126" w14:textId="77777777" w:rsidR="00AC6C45" w:rsidRDefault="00AC6C45" w:rsidP="002D65F3">
      <w:pPr>
        <w:pStyle w:val="Code"/>
        <w:pPrChange w:id="8210" w:author="Laurence Golding" w:date="2019-05-11T06:51:00Z">
          <w:pPr>
            <w:pStyle w:val="Codesmall"/>
          </w:pPr>
        </w:pPrChange>
      </w:pPr>
    </w:p>
    <w:p w14:paraId="6E99D528" w14:textId="65CB78B9" w:rsidR="0054415E" w:rsidRDefault="00AC6C45" w:rsidP="002D65F3">
      <w:pPr>
        <w:pStyle w:val="Code"/>
        <w:pPrChange w:id="8211" w:author="Laurence Golding" w:date="2019-05-11T06:51:00Z">
          <w:pPr>
            <w:pStyle w:val="Codesmall"/>
          </w:pPr>
        </w:pPrChang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ins w:id="8212" w:author="Laurence Golding" w:date="2019-05-11T06:51:00Z">
        <w:r w:rsidR="002D65F3">
          <w:instrText xml:space="preserve"> \* MERGEFORMAT </w:instrText>
        </w:r>
      </w:ins>
      <w:r w:rsidR="0054415E">
        <w:fldChar w:fldCharType="separate"/>
      </w:r>
      <w:r w:rsidR="0009127C">
        <w:t>3.</w:t>
      </w:r>
      <w:del w:id="8213" w:author="Laurence Golding" w:date="2019-05-11T06:51:00Z">
        <w:r w:rsidR="00331070">
          <w:delText>15</w:delText>
        </w:r>
      </w:del>
      <w:ins w:id="8214" w:author="Laurence Golding" w:date="2019-05-11T06:51:00Z">
        <w:r w:rsidR="0009127C">
          <w:t>22</w:t>
        </w:r>
      </w:ins>
      <w:r w:rsidR="0009127C">
        <w:t>.4</w:t>
      </w:r>
      <w:r w:rsidR="0054415E">
        <w:fldChar w:fldCharType="end"/>
      </w:r>
    </w:p>
    <w:p w14:paraId="62DE25AF" w14:textId="5CBC6261" w:rsidR="00AC6C45" w:rsidRDefault="0054415E" w:rsidP="002D65F3">
      <w:pPr>
        <w:pStyle w:val="Code"/>
        <w:pPrChange w:id="8215" w:author="Laurence Golding" w:date="2019-05-11T06:51:00Z">
          <w:pPr>
            <w:pStyle w:val="Codesmall"/>
          </w:pPr>
        </w:pPrChang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Change w:id="8216" w:author="Laurence Golding" w:date="2019-05-11T06:51:00Z">
          <w:pPr>
            <w:pStyle w:val="Codesmall"/>
          </w:pPr>
        </w:pPrChange>
      </w:pPr>
      <w:r>
        <w:t xml:space="preserve">        </w:t>
      </w:r>
      <w:r w:rsidR="0054415E">
        <w:t xml:space="preserve">  </w:t>
      </w:r>
      <w:r>
        <w:t>"</w:t>
      </w:r>
      <w:r w:rsidR="0054415E">
        <w:t>u</w:t>
      </w:r>
      <w:r>
        <w:t>riBaseId": "$LOG_DIR$"</w:t>
      </w:r>
    </w:p>
    <w:p w14:paraId="7F58A454" w14:textId="571B573C" w:rsidR="00AC6C45" w:rsidRDefault="0054415E" w:rsidP="002D65F3">
      <w:pPr>
        <w:pStyle w:val="Code"/>
        <w:pPrChange w:id="8217" w:author="Laurence Golding" w:date="2019-05-11T06:51:00Z">
          <w:pPr>
            <w:pStyle w:val="Codesmall"/>
          </w:pPr>
        </w:pPrChange>
      </w:pPr>
      <w:r>
        <w:t xml:space="preserve">        } </w:t>
      </w:r>
    </w:p>
    <w:p w14:paraId="06A53117" w14:textId="77777777" w:rsidR="00AC6C45" w:rsidRDefault="00AC6C45" w:rsidP="002D65F3">
      <w:pPr>
        <w:pStyle w:val="Code"/>
        <w:pPrChange w:id="8218" w:author="Laurence Golding" w:date="2019-05-11T06:51:00Z">
          <w:pPr>
            <w:pStyle w:val="Codesmall"/>
          </w:pPr>
        </w:pPrChange>
      </w:pPr>
      <w:r>
        <w:t xml:space="preserve">      },</w:t>
      </w:r>
    </w:p>
    <w:p w14:paraId="0A58FB87" w14:textId="77777777" w:rsidR="00AC6C45" w:rsidRDefault="00AC6C45" w:rsidP="002D65F3">
      <w:pPr>
        <w:pStyle w:val="Code"/>
        <w:pPrChange w:id="8219" w:author="Laurence Golding" w:date="2019-05-11T06:51:00Z">
          <w:pPr>
            <w:pStyle w:val="Codesmall"/>
          </w:pPr>
        </w:pPrChange>
      </w:pPr>
      <w:r>
        <w:t xml:space="preserve">      "results": [</w:t>
      </w:r>
    </w:p>
    <w:p w14:paraId="12B6180D" w14:textId="77777777" w:rsidR="00AC6C45" w:rsidRDefault="00AC6C45" w:rsidP="002D65F3">
      <w:pPr>
        <w:pStyle w:val="Code"/>
        <w:pPrChange w:id="8220" w:author="Laurence Golding" w:date="2019-05-11T06:51:00Z">
          <w:pPr>
            <w:pStyle w:val="Codesmall"/>
          </w:pPr>
        </w:pPrChange>
      </w:pPr>
      <w:r>
        <w:t xml:space="preserve">        ...</w:t>
      </w:r>
    </w:p>
    <w:p w14:paraId="6EC5726D" w14:textId="77777777" w:rsidR="00AC6C45" w:rsidRDefault="00AC6C45" w:rsidP="002D65F3">
      <w:pPr>
        <w:pStyle w:val="Code"/>
        <w:pPrChange w:id="8221" w:author="Laurence Golding" w:date="2019-05-11T06:51:00Z">
          <w:pPr>
            <w:pStyle w:val="Codesmall"/>
          </w:pPr>
        </w:pPrChange>
      </w:pPr>
      <w:r>
        <w:t xml:space="preserve">      ]</w:t>
      </w:r>
    </w:p>
    <w:p w14:paraId="27C3B948" w14:textId="77777777" w:rsidR="00AC6C45" w:rsidRDefault="00AC6C45" w:rsidP="002D65F3">
      <w:pPr>
        <w:pStyle w:val="Code"/>
        <w:pPrChange w:id="8222" w:author="Laurence Golding" w:date="2019-05-11T06:51:00Z">
          <w:pPr>
            <w:pStyle w:val="Codesmall"/>
          </w:pPr>
        </w:pPrChange>
      </w:pPr>
      <w:r>
        <w:t xml:space="preserve">    }</w:t>
      </w:r>
    </w:p>
    <w:p w14:paraId="1AA7D866" w14:textId="77777777" w:rsidR="00AC6C45" w:rsidRDefault="00AC6C45" w:rsidP="002D65F3">
      <w:pPr>
        <w:pStyle w:val="Code"/>
        <w:pPrChange w:id="8223" w:author="Laurence Golding" w:date="2019-05-11T06:51:00Z">
          <w:pPr>
            <w:pStyle w:val="Codesmall"/>
          </w:pPr>
        </w:pPrChange>
      </w:pPr>
      <w:r>
        <w:t xml:space="preserve">  ]</w:t>
      </w:r>
    </w:p>
    <w:p w14:paraId="34258158" w14:textId="77777777" w:rsidR="00AC6C45" w:rsidRPr="008F4CB1" w:rsidRDefault="00AC6C45" w:rsidP="002D65F3">
      <w:pPr>
        <w:pStyle w:val="Code"/>
        <w:pPrChange w:id="8224" w:author="Laurence Golding" w:date="2019-05-11T06:51:00Z">
          <w:pPr>
            <w:pStyle w:val="Codesmall"/>
          </w:pPr>
        </w:pPrChange>
      </w:pPr>
      <w:r>
        <w:t>}</w:t>
      </w:r>
    </w:p>
    <w:p w14:paraId="49E341C0" w14:textId="77777777" w:rsidR="00AC6C45" w:rsidRPr="006C0319" w:rsidRDefault="00AC6C45" w:rsidP="00AC6C45">
      <w:pPr>
        <w:rPr>
          <w:del w:id="8225" w:author="Laurence Golding" w:date="2019-05-11T06:51:00Z"/>
        </w:rPr>
      </w:pPr>
    </w:p>
    <w:p w14:paraId="30C62EF6" w14:textId="77777777" w:rsidR="00AC6C45" w:rsidRDefault="00AC6C45" w:rsidP="00AC6C45">
      <w:pPr>
        <w:pStyle w:val="Heading3"/>
        <w:numPr>
          <w:ilvl w:val="2"/>
          <w:numId w:val="2"/>
        </w:numPr>
      </w:pPr>
      <w:bookmarkStart w:id="8226" w:name="_Ref503539410"/>
      <w:bookmarkStart w:id="8227" w:name="_Toc8367111"/>
      <w:bookmarkStart w:id="8228" w:name="_Toc516224776"/>
      <w:r>
        <w:t>tool property</w:t>
      </w:r>
      <w:bookmarkEnd w:id="8226"/>
      <w:bookmarkEnd w:id="8227"/>
      <w:bookmarkEnd w:id="8228"/>
    </w:p>
    <w:p w14:paraId="3E0454EE" w14:textId="2E5E35D9"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9127C">
        <w:t>3.</w:t>
      </w:r>
      <w:del w:id="8229" w:author="Laurence Golding" w:date="2019-05-11T06:51:00Z">
        <w:r w:rsidR="00331070">
          <w:delText>12</w:delText>
        </w:r>
      </w:del>
      <w:ins w:id="8230" w:author="Laurence Golding" w:date="2019-05-11T06:51:00Z">
        <w:r w:rsidR="0009127C">
          <w:t>18</w:t>
        </w:r>
      </w:ins>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8231" w:name="_Ref503608264"/>
      <w:bookmarkStart w:id="8232" w:name="_Toc8367112"/>
      <w:bookmarkStart w:id="8233" w:name="_Toc516224777"/>
      <w:r>
        <w:t>invocation property</w:t>
      </w:r>
      <w:bookmarkEnd w:id="8231"/>
      <w:bookmarkEnd w:id="8232"/>
      <w:bookmarkEnd w:id="8233"/>
    </w:p>
    <w:p w14:paraId="3E5B67EA" w14:textId="6F448A2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9127C">
        <w:t>3.</w:t>
      </w:r>
      <w:del w:id="8234" w:author="Laurence Golding" w:date="2019-05-11T06:51:00Z">
        <w:r w:rsidR="00331070">
          <w:delText>13</w:delText>
        </w:r>
      </w:del>
      <w:ins w:id="8235" w:author="Laurence Golding" w:date="2019-05-11T06:51:00Z">
        <w:r w:rsidR="0009127C">
          <w:t>20</w:t>
        </w:r>
      </w:ins>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8236" w:name="_Ref503539431"/>
      <w:bookmarkStart w:id="8237" w:name="_Toc8367113"/>
      <w:bookmarkStart w:id="8238" w:name="_Toc516224778"/>
      <w:r>
        <w:t>analysisToolLog</w:t>
      </w:r>
      <w:r w:rsidR="00ED76F2">
        <w:t>Files</w:t>
      </w:r>
      <w:r>
        <w:t xml:space="preserve"> property</w:t>
      </w:r>
      <w:bookmarkEnd w:id="8236"/>
      <w:bookmarkEnd w:id="8237"/>
      <w:bookmarkEnd w:id="8238"/>
    </w:p>
    <w:p w14:paraId="0819B679" w14:textId="33756046" w:rsidR="00ED76F2" w:rsidRDefault="00ED76F2" w:rsidP="00ED76F2">
      <w:r>
        <w:t xml:space="preserve">Some analysis tools produce </w:t>
      </w:r>
      <w:ins w:id="8239" w:author="Laurence Golding" w:date="2019-05-11T06:51:00Z">
        <w:r w:rsidR="004F368C">
          <w:t xml:space="preserve">one or more </w:t>
        </w:r>
      </w:ins>
      <w:r>
        <w:t xml:space="preserve">output files that describe the analysis run as a whole; we refer to these as “per-run” files. </w:t>
      </w:r>
      <w:del w:id="8240" w:author="Laurence Golding" w:date="2019-05-11T06:51:00Z">
        <w:r>
          <w:delText>Other</w:delText>
        </w:r>
      </w:del>
      <w:ins w:id="8241" w:author="Laurence Golding" w:date="2019-05-11T06:51:00Z">
        <w:r w:rsidR="004F368C">
          <w:t>Some</w:t>
        </w:r>
      </w:ins>
      <w:r w:rsidR="004F368C">
        <w:t xml:space="preserve"> </w:t>
      </w:r>
      <w:r>
        <w:t>tools produce one or more output files for each result; we refer to these as “per-result” files. Some tools produce both per-run and per-result files.</w:t>
      </w:r>
    </w:p>
    <w:p w14:paraId="5F713669" w14:textId="2BAAC07E" w:rsidR="00AC6C45" w:rsidRDefault="00ED76F2" w:rsidP="00AC6C45">
      <w:del w:id="8242" w:author="Laurence Golding" w:date="2019-05-11T06:51:00Z">
        <w:r>
          <w:delText>If the analysis tool whose output was converted to SARIF produced any per-run files, the</w:delText>
        </w:r>
      </w:del>
      <w:ins w:id="8243" w:author="Laurence Golding" w:date="2019-05-11T06:51: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8244" w:author="Laurence Golding" w:date="2019-05-11T06:51:00Z">
        <w:r>
          <w:delText>one</w:delText>
        </w:r>
      </w:del>
      <w:ins w:id="8245" w:author="Laurence Golding" w:date="2019-05-11T06:51:00Z">
        <w:r w:rsidR="004F368C">
          <w:t>zero</w:t>
        </w:r>
      </w:ins>
      <w:r w:rsidR="004F368C">
        <w:t xml:space="preserve"> </w:t>
      </w:r>
      <w:r>
        <w:t>or more unique (§</w:t>
      </w:r>
      <w:r>
        <w:fldChar w:fldCharType="begin"/>
      </w:r>
      <w:r>
        <w:instrText xml:space="preserve"> REF _Ref493404799 \r \h </w:instrText>
      </w:r>
      <w:r>
        <w:fldChar w:fldCharType="separate"/>
      </w:r>
      <w:r w:rsidR="0009127C">
        <w:t>3.</w:t>
      </w:r>
      <w:del w:id="8246" w:author="Laurence Golding" w:date="2019-05-11T06:51:00Z">
        <w:r w:rsidR="00331070">
          <w:delText>6.2</w:delText>
        </w:r>
      </w:del>
      <w:ins w:id="8247" w:author="Laurence Golding" w:date="2019-05-11T06:51:00Z">
        <w:r w:rsidR="0009127C">
          <w:t>7.3</w:t>
        </w:r>
      </w:ins>
      <w:r>
        <w:fldChar w:fldCharType="end"/>
      </w:r>
      <w:r>
        <w:t>)</w:t>
      </w:r>
      <w:r w:rsidR="00AC6C45" w:rsidRPr="00F90F0E">
        <w:t xml:space="preserve"> </w:t>
      </w:r>
      <w:del w:id="8248" w:author="Laurence Golding" w:date="2019-05-11T06:51:00Z">
        <w:r w:rsidR="00316A25" w:rsidRPr="00316A25">
          <w:rPr>
            <w:rStyle w:val="CODEtemp"/>
          </w:rPr>
          <w:delText>fileLocation</w:delText>
        </w:r>
      </w:del>
      <w:ins w:id="8249" w:author="Laurence Golding" w:date="2019-05-11T06:51:00Z">
        <w:r w:rsidR="009F4F71">
          <w:rPr>
            <w:rStyle w:val="CODEtemp"/>
          </w:rPr>
          <w:t>artifact</w:t>
        </w:r>
        <w:r w:rsidR="009F4F71" w:rsidRPr="00316A25">
          <w:rPr>
            <w:rStyle w:val="CODEtemp"/>
          </w:rPr>
          <w:t>Location</w:t>
        </w:r>
      </w:ins>
      <w:r w:rsidR="009F4F71">
        <w:t xml:space="preserve"> </w:t>
      </w:r>
      <w:r w:rsidR="00316A25">
        <w:t>object</w:t>
      </w:r>
      <w:r>
        <w:t>s</w:t>
      </w:r>
      <w:r w:rsidR="00AC6C45" w:rsidRPr="00F90F0E">
        <w:t xml:space="preserve"> (§</w:t>
      </w:r>
      <w:del w:id="8250" w:author="Laurence Golding" w:date="2019-05-11T06:51:00Z">
        <w:r w:rsidR="00316A25">
          <w:fldChar w:fldCharType="begin"/>
        </w:r>
        <w:r w:rsidR="00316A25">
          <w:delInstrText xml:space="preserve"> REF _Ref507594747 \r \h </w:delInstrText>
        </w:r>
        <w:r w:rsidR="00316A25">
          <w:fldChar w:fldCharType="separate"/>
        </w:r>
        <w:r w:rsidR="00331070">
          <w:delText>3.2</w:delText>
        </w:r>
        <w:r w:rsidR="00316A25">
          <w:fldChar w:fldCharType="end"/>
        </w:r>
      </w:del>
      <w:ins w:id="8251" w:author="Laurence Golding" w:date="2019-05-11T06:51:00Z">
        <w:r w:rsidR="00F677EC">
          <w:fldChar w:fldCharType="begin"/>
        </w:r>
        <w:r w:rsidR="00F677EC">
          <w:instrText xml:space="preserve"> REF _Ref508989521 \r \h </w:instrText>
        </w:r>
        <w:r w:rsidR="00F677EC">
          <w:fldChar w:fldCharType="separate"/>
        </w:r>
        <w:r w:rsidR="0009127C">
          <w:t>3.4</w:t>
        </w:r>
        <w:r w:rsidR="00F677EC">
          <w:fldChar w:fldCharType="end"/>
        </w:r>
      </w:ins>
      <w:r w:rsidR="00AC6C45" w:rsidRPr="00F90F0E">
        <w:t>)</w:t>
      </w:r>
      <w:r w:rsidR="00AC6C45">
        <w:t xml:space="preserve"> that specif</w:t>
      </w:r>
      <w:r>
        <w:t>y</w:t>
      </w:r>
      <w:r w:rsidR="00AC6C45">
        <w:t xml:space="preserve"> the location</w:t>
      </w:r>
      <w:r>
        <w:t>s</w:t>
      </w:r>
      <w:r w:rsidR="00AC6C45">
        <w:t xml:space="preserve"> of </w:t>
      </w:r>
      <w:del w:id="8252" w:author="Laurence Golding" w:date="2019-05-11T06:51:00Z">
        <w:r>
          <w:delText>those</w:delText>
        </w:r>
      </w:del>
      <w:ins w:id="8253" w:author="Laurence Golding" w:date="2019-05-11T06:51:00Z">
        <w:r w:rsidR="004F368C">
          <w:t>the per-run</w:t>
        </w:r>
      </w:ins>
      <w:r w:rsidR="004F368C">
        <w:t xml:space="preserve"> </w:t>
      </w:r>
      <w:r>
        <w:t>files</w:t>
      </w:r>
      <w:r w:rsidR="00AC6C45">
        <w:t>.</w:t>
      </w:r>
    </w:p>
    <w:p w14:paraId="20B281A6" w14:textId="50A76FC6" w:rsidR="00ED76F2" w:rsidRDefault="00ED76F2" w:rsidP="00ED76F2">
      <w:r>
        <w:t>If the analysis tool did not produce any per-run files,</w:t>
      </w:r>
      <w:r w:rsidR="004F368C">
        <w:t xml:space="preserve"> </w:t>
      </w:r>
      <w:ins w:id="8254" w:author="Laurence Golding" w:date="2019-05-11T06:51:00Z">
        <w:r w:rsidR="004F368C">
          <w:t>and</w:t>
        </w:r>
        <w:r>
          <w:t xml:space="preserve"> </w:t>
        </w:r>
      </w:ins>
      <w:r w:rsidRPr="0098586D">
        <w:rPr>
          <w:rStyle w:val="CODEtemp"/>
        </w:rPr>
        <w:t>analysisToolLogFiles</w:t>
      </w:r>
      <w:r>
        <w:t xml:space="preserve"> </w:t>
      </w:r>
      <w:ins w:id="8255" w:author="Laurence Golding" w:date="2019-05-11T06:51:00Z">
        <w:r w:rsidR="004F368C">
          <w:t xml:space="preserve">is present, its value </w:t>
        </w:r>
      </w:ins>
      <w:r>
        <w:rPr>
          <w:b/>
        </w:rPr>
        <w:t>SHALL</w:t>
      </w:r>
      <w:r>
        <w:t xml:space="preserve"> be </w:t>
      </w:r>
      <w:del w:id="8256" w:author="Laurence Golding" w:date="2019-05-11T06:51:00Z">
        <w:r>
          <w:delText>absent</w:delText>
        </w:r>
      </w:del>
      <w:ins w:id="8257" w:author="Laurence Golding" w:date="2019-05-11T06:51:00Z">
        <w:r w:rsidR="004F368C">
          <w:t>an empty array</w:t>
        </w:r>
      </w:ins>
      <w:r>
        <w:t>.</w:t>
      </w:r>
    </w:p>
    <w:p w14:paraId="25932807" w14:textId="0B45296C" w:rsidR="00ED76F2" w:rsidRDefault="00ED76F2" w:rsidP="00AC6C45">
      <w:r>
        <w:t xml:space="preserve">Per-result files are handled by the </w:t>
      </w:r>
      <w:del w:id="8258" w:author="Laurence Golding" w:date="2019-05-11T06:51:00Z">
        <w:r w:rsidRPr="00A76DF3">
          <w:rPr>
            <w:rStyle w:val="CODEtemp"/>
          </w:rPr>
          <w:delText>result.conversionProvenance</w:delText>
        </w:r>
      </w:del>
      <w:ins w:id="8259" w:author="Laurence Golding" w:date="2019-05-11T06:51:00Z">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ins>
      <w:r w:rsidR="006C118A">
        <w:t xml:space="preserve"> </w:t>
      </w:r>
      <w:r>
        <w:t>property (</w:t>
      </w:r>
      <w:r w:rsidRPr="00F90F0E">
        <w:t>§</w:t>
      </w:r>
      <w:del w:id="8260" w:author="Laurence Golding" w:date="2019-05-11T06:51:00Z">
        <w:r>
          <w:fldChar w:fldCharType="begin"/>
        </w:r>
        <w:r>
          <w:delInstrText xml:space="preserve"> REF _Ref510085934 \r \h </w:delInstrText>
        </w:r>
        <w:r>
          <w:fldChar w:fldCharType="separate"/>
        </w:r>
        <w:r w:rsidR="00331070">
          <w:delText>3.19.23</w:delText>
        </w:r>
        <w:r>
          <w:fldChar w:fldCharType="end"/>
        </w:r>
      </w:del>
      <w:ins w:id="8261" w:author="Laurence Golding" w:date="2019-05-11T06:51:00Z">
        <w:r w:rsidR="009574D1">
          <w:fldChar w:fldCharType="begin"/>
        </w:r>
        <w:r w:rsidR="009574D1">
          <w:instrText xml:space="preserve"> REF _Ref532468570 \r \h </w:instrText>
        </w:r>
        <w:r w:rsidR="009574D1">
          <w:fldChar w:fldCharType="separate"/>
        </w:r>
        <w:r w:rsidR="0009127C">
          <w:t>3.48.7</w:t>
        </w:r>
        <w:r w:rsidR="009574D1">
          <w:fldChar w:fldCharType="end"/>
        </w:r>
      </w:ins>
      <w:r>
        <w:t>).</w:t>
      </w:r>
    </w:p>
    <w:p w14:paraId="3476EB07" w14:textId="7DAB202C" w:rsidR="002315DB" w:rsidRDefault="002315DB" w:rsidP="002315DB">
      <w:pPr>
        <w:pStyle w:val="Heading2"/>
      </w:pPr>
      <w:bookmarkStart w:id="8262" w:name="_Ref511829625"/>
      <w:bookmarkStart w:id="8263" w:name="_Toc8367114"/>
      <w:bookmarkStart w:id="8264" w:name="_Toc516224779"/>
      <w:r>
        <w:t>versionControlDetails object</w:t>
      </w:r>
      <w:bookmarkEnd w:id="8262"/>
      <w:bookmarkEnd w:id="8263"/>
      <w:bookmarkEnd w:id="8264"/>
    </w:p>
    <w:p w14:paraId="28FE29F4" w14:textId="169979D6" w:rsidR="002315DB" w:rsidRDefault="002315DB" w:rsidP="002315DB">
      <w:pPr>
        <w:pStyle w:val="Heading3"/>
      </w:pPr>
      <w:bookmarkStart w:id="8265" w:name="_Toc8367115"/>
      <w:bookmarkStart w:id="8266" w:name="_Toc516224780"/>
      <w:r>
        <w:t>General</w:t>
      </w:r>
      <w:bookmarkEnd w:id="8265"/>
      <w:bookmarkEnd w:id="8266"/>
    </w:p>
    <w:p w14:paraId="7229D67F" w14:textId="7752CDA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del w:id="8267" w:author="Laurence Golding" w:date="2019-05-11T06:51:00Z">
        <w:r>
          <w:delText xml:space="preserve">containing </w:delText>
        </w:r>
        <w:r w:rsidRPr="00AA3729">
          <w:rPr>
            <w:rStyle w:val="CODEtemp"/>
          </w:rPr>
          <w:delText>run</w:delText>
        </w:r>
        <w:r>
          <w:delText xml:space="preserve"> (§</w:delText>
        </w:r>
        <w:r>
          <w:fldChar w:fldCharType="begin"/>
        </w:r>
        <w:r>
          <w:delInstrText xml:space="preserve"> REF _Ref493349997 \r \h </w:delInstrText>
        </w:r>
        <w:r>
          <w:fldChar w:fldCharType="separate"/>
        </w:r>
        <w:r w:rsidR="00331070">
          <w:delText>3.11</w:delText>
        </w:r>
        <w:r>
          <w:fldChar w:fldCharType="end"/>
        </w:r>
        <w:r>
          <w:delText>).</w:delText>
        </w:r>
      </w:del>
      <w:ins w:id="8268" w:author="Laurence Golding" w:date="2019-05-11T06:51:00Z">
        <w:r w:rsidR="009B6661">
          <w:t>run</w:t>
        </w:r>
        <w:r>
          <w:t>.</w:t>
        </w:r>
      </w:ins>
    </w:p>
    <w:p w14:paraId="18E3B1D4" w14:textId="3EA77893" w:rsidR="001466B1" w:rsidRPr="001466B1" w:rsidRDefault="001466B1" w:rsidP="001466B1">
      <w:r>
        <w:t>For an example, see §</w:t>
      </w:r>
      <w:r>
        <w:fldChar w:fldCharType="begin"/>
      </w:r>
      <w:r>
        <w:instrText xml:space="preserve"> REF _Ref511829897 \r \h </w:instrText>
      </w:r>
      <w:r>
        <w:fldChar w:fldCharType="separate"/>
      </w:r>
      <w:r w:rsidR="0009127C">
        <w:t>3.</w:t>
      </w:r>
      <w:del w:id="8269" w:author="Laurence Golding" w:date="2019-05-11T06:51:00Z">
        <w:r w:rsidR="00331070">
          <w:delText>11.11</w:delText>
        </w:r>
      </w:del>
      <w:ins w:id="8270" w:author="Laurence Golding" w:date="2019-05-11T06:51:00Z">
        <w:r w:rsidR="0009127C">
          <w:t>14.13</w:t>
        </w:r>
      </w:ins>
      <w:r>
        <w:fldChar w:fldCharType="end"/>
      </w:r>
      <w:r>
        <w:t>.</w:t>
      </w:r>
    </w:p>
    <w:p w14:paraId="5CE76795" w14:textId="0BDD8598" w:rsidR="002315DB" w:rsidRDefault="002315DB" w:rsidP="002315DB">
      <w:pPr>
        <w:pStyle w:val="Heading3"/>
      </w:pPr>
      <w:bookmarkStart w:id="8271" w:name="_Toc8367116"/>
      <w:bookmarkStart w:id="8272" w:name="_Toc516224781"/>
      <w:r>
        <w:t>Constraints</w:t>
      </w:r>
      <w:bookmarkEnd w:id="8271"/>
      <w:bookmarkEnd w:id="8272"/>
    </w:p>
    <w:p w14:paraId="549562B2" w14:textId="39C96636" w:rsidR="001466B1" w:rsidRDefault="001466B1" w:rsidP="001466B1">
      <w:bookmarkStart w:id="8273" w:name="_Hlk6671048"/>
      <w:r>
        <w:t xml:space="preserve">A </w:t>
      </w:r>
      <w:r w:rsidRPr="00AA3729">
        <w:rPr>
          <w:rStyle w:val="CODEtemp"/>
        </w:rPr>
        <w:t>versionControl</w:t>
      </w:r>
      <w:r>
        <w:rPr>
          <w:rStyle w:val="CODEtemp"/>
        </w:rPr>
        <w:t>Details</w:t>
      </w:r>
      <w:r>
        <w:t xml:space="preserve"> object </w:t>
      </w:r>
      <w:del w:id="8274" w:author="Laurence Golding" w:date="2019-05-11T06:51:00Z">
        <w:r>
          <w:rPr>
            <w:b/>
          </w:rPr>
          <w:delText>SHALL</w:delText>
        </w:r>
      </w:del>
      <w:ins w:id="8275" w:author="Laurence Golding" w:date="2019-05-11T06:51:00Z">
        <w:r w:rsidR="00070E6E">
          <w:rPr>
            <w:b/>
          </w:rPr>
          <w:t>SHOULD</w:t>
        </w:r>
      </w:ins>
      <w:r w:rsidR="00070E6E">
        <w:t xml:space="preserve"> </w:t>
      </w:r>
      <w:r>
        <w:t>contain sufficient information to uniquely and permanently identify the revision of the files that were scanned.</w:t>
      </w:r>
    </w:p>
    <w:bookmarkEnd w:id="8273"/>
    <w:p w14:paraId="4C5ADB21" w14:textId="6E377661"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8276" w:author="Laurence Golding" w:date="2019-05-11T06:51:00Z">
        <w:r w:rsidR="00AC2FD2">
          <w:t xml:space="preserve"> (§</w:t>
        </w:r>
        <w:r w:rsidR="00AC2FD2">
          <w:fldChar w:fldCharType="begin"/>
        </w:r>
        <w:r w:rsidR="00AC2FD2">
          <w:instrText xml:space="preserve"> REF _Ref511829698 \r \h </w:instrText>
        </w:r>
        <w:r w:rsidR="00AC2FD2">
          <w:fldChar w:fldCharType="separate"/>
        </w:r>
        <w:r w:rsidR="0009127C">
          <w:t>3.23.5</w:t>
        </w:r>
        <w:r w:rsidR="00AC2FD2">
          <w:fldChar w:fldCharType="end"/>
        </w:r>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8277" w:author="Laurence Golding" w:date="2019-05-11T06:51:00Z">
        <w:r w:rsidRPr="00A30082">
          <w:rPr>
            <w:rStyle w:val="CODEtemp"/>
          </w:rPr>
          <w:delText>timestamp</w:delText>
        </w:r>
      </w:del>
      <w:ins w:id="8278" w:author="Laurence Golding" w:date="2019-05-11T06:51:00Z">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9127C">
          <w:t>3.23.7</w:t>
        </w:r>
        <w:r w:rsidR="00AC2FD2">
          <w:fldChar w:fldCharType="end"/>
        </w:r>
        <w:r w:rsidR="00AC2FD2">
          <w:t>)</w:t>
        </w:r>
      </w:ins>
      <w:r w:rsidR="00AC2FD2">
        <w:t xml:space="preserve"> </w:t>
      </w:r>
      <w:r>
        <w:t xml:space="preserve">might suffice (although that is not an idiomatic use of Git). Similarly, </w:t>
      </w:r>
      <w:del w:id="8279" w:author="Laurence Golding" w:date="2019-05-11T06:51:00Z">
        <w:r>
          <w:rPr>
            <w:rStyle w:val="CODEtemp"/>
          </w:rPr>
          <w:delText>tag</w:delText>
        </w:r>
      </w:del>
      <w:ins w:id="8280" w:author="Laurence Golding" w:date="2019-05-11T06:51:00Z">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9127C">
          <w:t>3.23.6</w:t>
        </w:r>
        <w:r w:rsidR="00AC2FD2">
          <w:fldChar w:fldCharType="end"/>
        </w:r>
        <w:r w:rsidR="00AC2FD2">
          <w:t>)</w:t>
        </w:r>
      </w:ins>
      <w:r w:rsidR="00AC2FD2">
        <w:t xml:space="preserve"> </w:t>
      </w:r>
      <w:r>
        <w:t xml:space="preserve">might not suffice because a Git tag can be removed, but if the engineering system guaranteed that certain tags (such as those specifying public releases) were stable, then </w:t>
      </w:r>
      <w:del w:id="8281" w:author="Laurence Golding" w:date="2019-05-11T06:51:00Z">
        <w:r>
          <w:rPr>
            <w:rStyle w:val="CODEtemp"/>
          </w:rPr>
          <w:delText>tag</w:delText>
        </w:r>
      </w:del>
      <w:ins w:id="8282" w:author="Laurence Golding" w:date="2019-05-11T06:51:00Z">
        <w:r w:rsidR="00AC2FD2">
          <w:rPr>
            <w:rStyle w:val="CODEtemp"/>
          </w:rPr>
          <w:t>revisionTag</w:t>
        </w:r>
      </w:ins>
      <w:r w:rsidR="00AC2FD2">
        <w:t xml:space="preserve"> </w:t>
      </w:r>
      <w:r>
        <w:t>might suffice.</w:t>
      </w:r>
    </w:p>
    <w:p w14:paraId="5C78ADCA" w14:textId="60C56C76" w:rsidR="002315DB" w:rsidRDefault="002315DB" w:rsidP="002315DB">
      <w:pPr>
        <w:pStyle w:val="Heading3"/>
      </w:pPr>
      <w:bookmarkStart w:id="8283" w:name="_Ref511829678"/>
      <w:bookmarkStart w:id="8284" w:name="_Toc8367117"/>
      <w:bookmarkStart w:id="8285" w:name="_Toc516224782"/>
      <w:del w:id="8286" w:author="Laurence Golding" w:date="2019-05-11T06:51:00Z">
        <w:r>
          <w:delText>uri</w:delText>
        </w:r>
      </w:del>
      <w:ins w:id="8287" w:author="Laurence Golding" w:date="2019-05-11T06:51:00Z">
        <w:r w:rsidR="007A480E">
          <w:t>repositoryUri</w:t>
        </w:r>
      </w:ins>
      <w:r w:rsidR="007A480E">
        <w:t xml:space="preserve"> </w:t>
      </w:r>
      <w:r>
        <w:t>property</w:t>
      </w:r>
      <w:bookmarkEnd w:id="8283"/>
      <w:bookmarkEnd w:id="8284"/>
      <w:bookmarkEnd w:id="8285"/>
    </w:p>
    <w:p w14:paraId="1785AFD1" w14:textId="10DEC336" w:rsidR="001466B1" w:rsidRDefault="001466B1" w:rsidP="001466B1">
      <w:bookmarkStart w:id="828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8289" w:author="Laurence Golding" w:date="2019-05-11T06:51:00Z">
        <w:r w:rsidRPr="00DE3D4C">
          <w:rPr>
            <w:rStyle w:val="CODEtemp"/>
          </w:rPr>
          <w:delText>uri</w:delText>
        </w:r>
      </w:del>
      <w:ins w:id="8290" w:author="Laurence Golding" w:date="2019-05-11T06:51:00Z">
        <w:r w:rsidR="007A480E">
          <w:rPr>
            <w:rStyle w:val="CODEtemp"/>
          </w:rPr>
          <w:t>repositoryUri</w:t>
        </w:r>
      </w:ins>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8291" w:name="_Ref513199006"/>
      <w:bookmarkStart w:id="8292" w:name="_Toc8367118"/>
      <w:bookmarkStart w:id="8293" w:name="_Toc516224783"/>
      <w:r>
        <w:t>revisionId property</w:t>
      </w:r>
      <w:bookmarkEnd w:id="8288"/>
      <w:bookmarkEnd w:id="8291"/>
      <w:bookmarkEnd w:id="8292"/>
      <w:bookmarkEnd w:id="8293"/>
    </w:p>
    <w:p w14:paraId="3CD0C6CD" w14:textId="5D6EC77C"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w:t>
      </w:r>
      <w:ins w:id="8294" w:author="Laurence Golding" w:date="2019-05-11T06:51:00Z">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ins>
      <w:r>
        <w:t>string that uniquely and permanently identifies the appropriate revision of the scanned files.</w:t>
      </w:r>
    </w:p>
    <w:p w14:paraId="4ED61769" w14:textId="0DE0F8E5" w:rsidR="002315DB" w:rsidRDefault="002315DB" w:rsidP="002315DB">
      <w:pPr>
        <w:pStyle w:val="Heading3"/>
      </w:pPr>
      <w:bookmarkStart w:id="8295" w:name="_Ref511829698"/>
      <w:bookmarkStart w:id="8296" w:name="_Toc8367119"/>
      <w:bookmarkStart w:id="8297" w:name="_Toc516224784"/>
      <w:r>
        <w:t>branch property</w:t>
      </w:r>
      <w:bookmarkEnd w:id="8295"/>
      <w:bookmarkEnd w:id="8296"/>
      <w:bookmarkEnd w:id="8297"/>
    </w:p>
    <w:p w14:paraId="0AB9164D" w14:textId="3D714F89"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w:t>
      </w:r>
      <w:ins w:id="8298" w:author="Laurence Golding" w:date="2019-05-11T06:51:00Z">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 xml:space="preserve">) </w:t>
        </w:r>
      </w:ins>
      <w:r>
        <w:t xml:space="preserve">string containing the name of </w:t>
      </w:r>
      <w:r w:rsidR="00AE5D7C">
        <w:t>a</w:t>
      </w:r>
      <w:r>
        <w:t xml:space="preserve"> branch containing the correct revision of the scanned files.</w:t>
      </w:r>
    </w:p>
    <w:p w14:paraId="63BC2376" w14:textId="4CF3A803" w:rsidR="002315DB" w:rsidRDefault="002315DB" w:rsidP="002315DB">
      <w:pPr>
        <w:pStyle w:val="Heading3"/>
      </w:pPr>
      <w:bookmarkStart w:id="8299" w:name="_Ref526939310"/>
      <w:bookmarkStart w:id="8300" w:name="_Toc8367120"/>
      <w:bookmarkStart w:id="8301" w:name="_Toc516224785"/>
      <w:del w:id="8302" w:author="Laurence Golding" w:date="2019-05-11T06:51:00Z">
        <w:r>
          <w:delText>tag</w:delText>
        </w:r>
      </w:del>
      <w:ins w:id="8303" w:author="Laurence Golding" w:date="2019-05-11T06:51:00Z">
        <w:r w:rsidR="00AC2FD2">
          <w:t>revisionTag</w:t>
        </w:r>
      </w:ins>
      <w:r w:rsidR="00AC2FD2">
        <w:t xml:space="preserve"> </w:t>
      </w:r>
      <w:r>
        <w:t>property</w:t>
      </w:r>
      <w:bookmarkEnd w:id="8299"/>
      <w:bookmarkEnd w:id="8300"/>
      <w:bookmarkEnd w:id="8301"/>
    </w:p>
    <w:p w14:paraId="343EFC1F" w14:textId="3A815A2D"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8304" w:author="Laurence Golding" w:date="2019-05-11T06:51:00Z">
        <w:r>
          <w:rPr>
            <w:rStyle w:val="CODEtemp"/>
          </w:rPr>
          <w:delText>tag</w:delText>
        </w:r>
      </w:del>
      <w:ins w:id="8305" w:author="Laurence Golding" w:date="2019-05-11T06:51:00Z">
        <w:r w:rsidR="00AC2FD2">
          <w:rPr>
            <w:rStyle w:val="CODEtemp"/>
          </w:rPr>
          <w:t>revisionTag</w:t>
        </w:r>
      </w:ins>
      <w:r w:rsidR="00AC2FD2">
        <w:t xml:space="preserve"> </w:t>
      </w:r>
      <w:r>
        <w:t>whose value is a</w:t>
      </w:r>
      <w:ins w:id="8306" w:author="Laurence Golding" w:date="2019-05-11T06:51:00Z">
        <w:r>
          <w:t xml:space="preserve"> </w:t>
        </w:r>
        <w:r w:rsidR="0012547D">
          <w:t>redactable (</w:t>
        </w:r>
        <w:r w:rsidR="0012547D" w:rsidRPr="00A14F9A">
          <w:t>§</w:t>
        </w:r>
        <w:r w:rsidR="0012547D">
          <w:fldChar w:fldCharType="begin"/>
        </w:r>
        <w:r w:rsidR="0012547D">
          <w:instrText xml:space="preserve"> REF _Ref1571704 \r \h </w:instrText>
        </w:r>
        <w:r w:rsidR="0012547D">
          <w:fldChar w:fldCharType="separate"/>
        </w:r>
        <w:r w:rsidR="0009127C">
          <w:t>3.5.2</w:t>
        </w:r>
        <w:r w:rsidR="0012547D">
          <w:fldChar w:fldCharType="end"/>
        </w:r>
        <w:r w:rsidR="0012547D">
          <w:t>)</w:t>
        </w:r>
      </w:ins>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6BE6E616" w:rsidR="001466B1" w:rsidRPr="001466B1" w:rsidRDefault="001466B1" w:rsidP="001466B1">
      <w:pPr>
        <w:pStyle w:val="Note"/>
      </w:pPr>
      <w:r>
        <w:t xml:space="preserve">NOTE 2: Although VCSs generally allow a revision to have more than one tag, the </w:t>
      </w:r>
      <w:del w:id="8307" w:author="Laurence Golding" w:date="2019-05-11T06:51:00Z">
        <w:r>
          <w:rPr>
            <w:rStyle w:val="CODEtemp"/>
          </w:rPr>
          <w:delText>tag</w:delText>
        </w:r>
      </w:del>
      <w:ins w:id="8308" w:author="Laurence Golding" w:date="2019-05-11T06:51:00Z">
        <w:r w:rsidR="00AC2FD2">
          <w:rPr>
            <w:rStyle w:val="CODEtemp"/>
          </w:rPr>
          <w:t>revisionTag</w:t>
        </w:r>
      </w:ins>
      <w:r w:rsidR="00AC2FD2">
        <w:t xml:space="preserve"> </w:t>
      </w:r>
      <w:r>
        <w:t xml:space="preserve">property is not an array. The purpose of </w:t>
      </w:r>
      <w:del w:id="8309" w:author="Laurence Golding" w:date="2019-05-11T06:51:00Z">
        <w:r>
          <w:rPr>
            <w:rStyle w:val="CODEtemp"/>
          </w:rPr>
          <w:delText>tag</w:delText>
        </w:r>
      </w:del>
      <w:ins w:id="8310" w:author="Laurence Golding" w:date="2019-05-11T06:51:00Z">
        <w:r w:rsidR="00AC2FD2">
          <w:rPr>
            <w:rStyle w:val="CODEtemp"/>
          </w:rPr>
          <w:t>revisionTag</w:t>
        </w:r>
      </w:ins>
      <w:r w:rsidR="00AC2FD2">
        <w:t xml:space="preserve"> </w:t>
      </w:r>
      <w:r>
        <w:t>is to aid in identifying a revision so that a scan can be reproduced, not to exhaustively describe the revision.</w:t>
      </w:r>
    </w:p>
    <w:p w14:paraId="3AFCDEF7" w14:textId="1415C272" w:rsidR="002315DB" w:rsidRDefault="002315DB" w:rsidP="002315DB">
      <w:pPr>
        <w:pStyle w:val="Heading3"/>
      </w:pPr>
      <w:bookmarkStart w:id="8311" w:name="_Ref526939293"/>
      <w:bookmarkStart w:id="8312" w:name="_Toc8367121"/>
      <w:bookmarkStart w:id="8313" w:name="_Hlk525802952"/>
      <w:bookmarkStart w:id="8314" w:name="_Toc516224786"/>
      <w:del w:id="8315" w:author="Laurence Golding" w:date="2019-05-11T06:51:00Z">
        <w:r>
          <w:delText>timestamp</w:delText>
        </w:r>
      </w:del>
      <w:ins w:id="8316" w:author="Laurence Golding" w:date="2019-05-11T06:51:00Z">
        <w:r w:rsidR="00D1201D">
          <w:t>asOfTimeUtc</w:t>
        </w:r>
      </w:ins>
      <w:r w:rsidR="00D1201D">
        <w:t xml:space="preserve"> </w:t>
      </w:r>
      <w:r>
        <w:t>property</w:t>
      </w:r>
      <w:bookmarkEnd w:id="8311"/>
      <w:bookmarkEnd w:id="8312"/>
      <w:bookmarkEnd w:id="8314"/>
    </w:p>
    <w:p w14:paraId="1844A6A7" w14:textId="31A38007"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del w:id="8317" w:author="Laurence Golding" w:date="2019-05-11T06:51:00Z">
        <w:r>
          <w:rPr>
            <w:rStyle w:val="CODEtemp"/>
          </w:rPr>
          <w:delText>timestamp</w:delText>
        </w:r>
      </w:del>
      <w:ins w:id="8318" w:author="Laurence Golding" w:date="2019-05-11T06:51:00Z">
        <w:r w:rsidR="00D1201D">
          <w:rPr>
            <w:rStyle w:val="CODEtemp"/>
          </w:rPr>
          <w:t>asOfTimeUtc</w:t>
        </w:r>
      </w:ins>
      <w:r w:rsidR="00D1201D">
        <w:t xml:space="preserve"> </w:t>
      </w:r>
      <w:r>
        <w:t xml:space="preserve">whose value is a string </w:t>
      </w:r>
      <w:del w:id="8319" w:author="Laurence Golding" w:date="2019-05-11T06:51:00Z">
        <w:r w:rsidRPr="00A14F9A">
          <w:delText xml:space="preserve">specifying the date and time at which the </w:delText>
        </w:r>
        <w:r>
          <w:delText>revision was created</w:delText>
        </w:r>
        <w:r w:rsidRPr="00A14F9A">
          <w:delText xml:space="preserve">. The string </w:delText>
        </w:r>
        <w:r w:rsidRPr="00A14F9A">
          <w:rPr>
            <w:b/>
          </w:rPr>
          <w:delText>SHALL</w:delText>
        </w:r>
        <w:r w:rsidRPr="00A14F9A">
          <w:delText xml:space="preserve"> be </w:delText>
        </w:r>
      </w:del>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w:t>
      </w:r>
      <w:del w:id="8320" w:author="Laurence Golding" w:date="2019-05-11T06:51:00Z">
        <w:r w:rsidR="00331070">
          <w:delText>8</w:delText>
        </w:r>
      </w:del>
      <w:ins w:id="8321" w:author="Laurence Golding" w:date="2019-05-11T06:51:00Z">
        <w:r w:rsidR="0009127C">
          <w:t>9</w:t>
        </w:r>
      </w:ins>
      <w:r w:rsidR="0068622C">
        <w:fldChar w:fldCharType="end"/>
      </w:r>
      <w:del w:id="8322" w:author="Laurence Golding" w:date="2019-05-11T06:51:00Z">
        <w:r>
          <w:delText>.</w:delText>
        </w:r>
      </w:del>
      <w:ins w:id="8323" w:author="Laurence Golding" w:date="2019-05-11T06:51:00Z">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ins>
    </w:p>
    <w:p w14:paraId="0BCC1061" w14:textId="6873628F" w:rsidR="00F505F2" w:rsidRDefault="002315DB" w:rsidP="00F505F2">
      <w:pPr>
        <w:pStyle w:val="Note"/>
        <w:rPr>
          <w:ins w:id="8324" w:author="Laurence Golding" w:date="2019-05-11T06:51:00Z"/>
        </w:rPr>
      </w:pPr>
      <w:bookmarkStart w:id="8325" w:name="_Toc516224787"/>
      <w:del w:id="8326" w:author="Laurence Golding" w:date="2019-05-11T06:51:00Z">
        <w:r>
          <w:delText>properties</w:delText>
        </w:r>
      </w:del>
      <w:ins w:id="8327" w:author="Laurence Golding" w:date="2019-05-11T06:51:00Z">
        <w:r w:rsidR="00F505F2">
          <w:t xml:space="preserve">NOTE: </w:t>
        </w:r>
        <w:r w:rsidR="00B43A20">
          <w:t>In s</w:t>
        </w:r>
        <w:r w:rsidR="00F505F2">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pPr>
      <w:bookmarkStart w:id="8328" w:name="_Toc8367122"/>
      <w:ins w:id="8329" w:author="Laurence Golding" w:date="2019-05-11T06:51:00Z">
        <w:r>
          <w:t>mappedTo</w:t>
        </w:r>
      </w:ins>
      <w:r>
        <w:t xml:space="preserve"> property</w:t>
      </w:r>
      <w:bookmarkEnd w:id="8328"/>
      <w:bookmarkEnd w:id="8325"/>
    </w:p>
    <w:p w14:paraId="01253B4A" w14:textId="601D3165" w:rsidR="002E3211" w:rsidRDefault="002E3211" w:rsidP="002E3211">
      <w:pPr>
        <w:rPr>
          <w:ins w:id="8330" w:author="Laurence Golding" w:date="2019-05-11T06:51:00Z"/>
        </w:rPr>
      </w:pPr>
      <w:r>
        <w:t xml:space="preserve">A </w:t>
      </w:r>
      <w:r w:rsidRPr="002104B8">
        <w:rPr>
          <w:rStyle w:val="CODEtemp"/>
        </w:rPr>
        <w:t>versionControlDetails</w:t>
      </w:r>
      <w:r>
        <w:t xml:space="preserve"> object </w:t>
      </w:r>
      <w:r>
        <w:rPr>
          <w:b/>
        </w:rPr>
        <w:t>MAY</w:t>
      </w:r>
      <w:r>
        <w:t xml:space="preserve"> contain a property named </w:t>
      </w:r>
      <w:del w:id="8331" w:author="Laurence Golding" w:date="2019-05-11T06:51:00Z">
        <w:r w:rsidR="00522420" w:rsidRPr="0082371F">
          <w:rPr>
            <w:rStyle w:val="CODEtemp"/>
          </w:rPr>
          <w:delText>properties</w:delText>
        </w:r>
      </w:del>
      <w:ins w:id="8332" w:author="Laurence Golding" w:date="2019-05-11T06:51:00Z">
        <w:r w:rsidRPr="002104B8">
          <w:rPr>
            <w:rStyle w:val="CODEtemp"/>
          </w:rPr>
          <w:t>mappedTo</w:t>
        </w:r>
      </w:ins>
      <w:r>
        <w:t xml:space="preserve"> whose value is </w:t>
      </w:r>
      <w:del w:id="8333" w:author="Laurence Golding" w:date="2019-05-11T06:51:00Z">
        <w:r w:rsidR="00522420" w:rsidRPr="0082371F">
          <w:delText>a</w:delText>
        </w:r>
      </w:del>
      <w:ins w:id="8334" w:author="Laurence Golding" w:date="2019-05-11T06:51:00Z">
        <w:r>
          <w:t>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9127C">
          <w:t>3.4</w:t>
        </w:r>
        <w:r>
          <w:fldChar w:fldCharType="end"/>
        </w:r>
        <w:r>
          <w:t>) that specifies the location in the local file system to which the root of the repository was mapped at the time of the analysis.</w:t>
        </w:r>
      </w:ins>
    </w:p>
    <w:p w14:paraId="0C602B0D" w14:textId="5AFCD12C" w:rsidR="002E3211" w:rsidRDefault="002E3211" w:rsidP="002E3211">
      <w:pPr>
        <w:rPr>
          <w:ins w:id="8335" w:author="Laurence Golding" w:date="2019-05-11T06:51:00Z"/>
        </w:rPr>
      </w:pPr>
      <w:ins w:id="8336" w:author="Laurence Golding" w:date="2019-05-11T06:51:00Z">
        <w:r>
          <w:t>This</w:t>
        </w:r>
      </w:ins>
      <w:r>
        <w:t xml:space="preserve"> property </w:t>
      </w:r>
      <w:del w:id="8337" w:author="Laurence Golding" w:date="2019-05-11T06:51:00Z">
        <w:r w:rsidR="00522420" w:rsidRPr="0082371F">
          <w:delText>bag (§</w:delText>
        </w:r>
        <w:r w:rsidR="00522420">
          <w:fldChar w:fldCharType="begin"/>
        </w:r>
        <w:r w:rsidR="00522420">
          <w:delInstrText xml:space="preserve"> REF _Ref493408960 \r \h </w:delInstrText>
        </w:r>
        <w:r w:rsidR="00522420">
          <w:fldChar w:fldCharType="separate"/>
        </w:r>
        <w:r w:rsidR="00331070">
          <w:delText>3.7</w:delText>
        </w:r>
        <w:r w:rsidR="00522420">
          <w:fldChar w:fldCharType="end"/>
        </w:r>
        <w:r w:rsidR="00522420" w:rsidRPr="0082371F">
          <w:delText xml:space="preserve">). This allows tools to include information about the </w:delText>
        </w:r>
        <w:r w:rsidR="00522420">
          <w:delText>VCS revision</w:delText>
        </w:r>
        <w:r w:rsidR="00522420" w:rsidRPr="0082371F">
          <w:delText xml:space="preserve"> that is not explicitly</w:delText>
        </w:r>
      </w:del>
      <w:ins w:id="8338" w:author="Laurence Golding" w:date="2019-05-11T06:51:00Z">
        <w:r>
          <w:t xml:space="preserve">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w:t>
        </w:r>
        <w:r w:rsidR="00DF53A5">
          <w:t>any algorithm</w:t>
        </w:r>
        <w:r w:rsidR="000E26E0">
          <w:t xml:space="preserve"> with the same result</w:t>
        </w:r>
        <w:r>
          <w:t xml:space="preserve"> (a clarifying example follows):</w:t>
        </w:r>
      </w:ins>
    </w:p>
    <w:p w14:paraId="606048CB" w14:textId="2FF16AE3" w:rsidR="002E3211" w:rsidRDefault="002E3211" w:rsidP="007F356E">
      <w:pPr>
        <w:pStyle w:val="ListParagraph"/>
        <w:numPr>
          <w:ilvl w:val="0"/>
          <w:numId w:val="88"/>
        </w:numPr>
        <w:pPrChange w:id="8339" w:author="Laurence Golding" w:date="2019-05-11T06:51:00Z">
          <w:pPr/>
        </w:pPrChange>
      </w:pPr>
      <w:ins w:id="8340" w:author="Laurence Golding" w:date="2019-05-11T06:51:00Z">
        <w:r>
          <w:t xml:space="preserve">Resolve the </w:t>
        </w:r>
        <w:r w:rsidR="009F4F71">
          <w:rPr>
            <w:rStyle w:val="CODEtemp"/>
          </w:rPr>
          <w:t>artifact</w:t>
        </w:r>
        <w:r w:rsidR="009F4F71" w:rsidRPr="002104B8">
          <w:rPr>
            <w:rStyle w:val="CODEtemp"/>
          </w:rPr>
          <w:t>Location</w:t>
        </w:r>
        <w:r w:rsidR="009F4F71">
          <w:t xml:space="preserve"> </w:t>
        </w:r>
        <w:r>
          <w:t>as far as possible using the procedure</w:t>
        </w:r>
      </w:ins>
      <w:r>
        <w:t xml:space="preserve"> specified in </w:t>
      </w:r>
      <w:del w:id="8341" w:author="Laurence Golding" w:date="2019-05-11T06:51:00Z">
        <w:r w:rsidR="00522420" w:rsidRPr="0082371F">
          <w:delText>the SARIF format</w:delText>
        </w:r>
      </w:del>
      <w:ins w:id="8342" w:author="Laurence Golding" w:date="2019-05-11T06:51:00Z">
        <w:r w:rsidRPr="00F90F0E">
          <w:t>§</w:t>
        </w:r>
        <w:r>
          <w:fldChar w:fldCharType="begin"/>
        </w:r>
        <w:r>
          <w:instrText xml:space="preserve"> REF _Ref508869459 \r \h </w:instrText>
        </w:r>
        <w:r>
          <w:fldChar w:fldCharType="separate"/>
        </w:r>
        <w:r w:rsidR="0009127C">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ins>
      <w:r>
        <w:t>.</w:t>
      </w:r>
    </w:p>
    <w:p w14:paraId="68D58C7E" w14:textId="2131EC1C" w:rsidR="002E3211" w:rsidRDefault="002E3211" w:rsidP="007F356E">
      <w:pPr>
        <w:pStyle w:val="ListParagraph"/>
        <w:numPr>
          <w:ilvl w:val="0"/>
          <w:numId w:val="88"/>
        </w:numPr>
        <w:rPr>
          <w:ins w:id="8343" w:author="Laurence Golding" w:date="2019-05-11T06:51:00Z"/>
        </w:rPr>
      </w:pPr>
      <w:ins w:id="8344" w:author="Laurence Golding" w:date="2019-05-11T06:51:00Z">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9127C">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ins>
    </w:p>
    <w:p w14:paraId="637B9FC7" w14:textId="558E1FA8" w:rsidR="002E3211" w:rsidRDefault="002E3211" w:rsidP="007F356E">
      <w:pPr>
        <w:pStyle w:val="ListParagraph"/>
        <w:numPr>
          <w:ilvl w:val="0"/>
          <w:numId w:val="88"/>
        </w:numPr>
        <w:rPr>
          <w:ins w:id="8345" w:author="Laurence Golding" w:date="2019-05-11T06:51:00Z"/>
        </w:rPr>
      </w:pPr>
      <w:ins w:id="8346" w:author="Laurence Golding" w:date="2019-05-11T06:51: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ins>
    </w:p>
    <w:p w14:paraId="18AD859D" w14:textId="5772C0A6" w:rsidR="002E3211" w:rsidRDefault="002E3211" w:rsidP="007F356E">
      <w:pPr>
        <w:pStyle w:val="ListParagraph"/>
        <w:numPr>
          <w:ilvl w:val="0"/>
          <w:numId w:val="88"/>
        </w:numPr>
        <w:rPr>
          <w:ins w:id="8347" w:author="Laurence Golding" w:date="2019-05-11T06:51:00Z"/>
        </w:rPr>
      </w:pPr>
      <w:ins w:id="8348" w:author="Laurence Golding" w:date="2019-05-11T06:51:00Z">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ins>
    </w:p>
    <w:p w14:paraId="53EB963A" w14:textId="24E111B6" w:rsidR="002E3211" w:rsidRDefault="002E3211" w:rsidP="007F356E">
      <w:pPr>
        <w:pStyle w:val="ListParagraph"/>
        <w:numPr>
          <w:ilvl w:val="0"/>
          <w:numId w:val="88"/>
        </w:numPr>
        <w:rPr>
          <w:ins w:id="8349" w:author="Laurence Golding" w:date="2019-05-11T06:51:00Z"/>
        </w:rPr>
      </w:pPr>
      <w:ins w:id="8350" w:author="Laurence Golding" w:date="2019-05-11T06:51:00Z">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8351" w:author="Laurence Golding" w:date="2019-05-11T06:51:00Z"/>
        </w:rPr>
      </w:pPr>
      <w:ins w:id="8352" w:author="Laurence Golding" w:date="2019-05-11T06:51:00Z">
        <w:r>
          <w:t>EXAMPLE: This example illustrates the mapping algorithm. Consider this SARIF file:</w:t>
        </w:r>
      </w:ins>
    </w:p>
    <w:p w14:paraId="5ED6F418" w14:textId="77777777" w:rsidR="002E3211" w:rsidRDefault="002E3211" w:rsidP="002E3211">
      <w:pPr>
        <w:pStyle w:val="Code"/>
        <w:rPr>
          <w:ins w:id="8353" w:author="Laurence Golding" w:date="2019-05-11T06:51:00Z"/>
        </w:rPr>
      </w:pPr>
      <w:ins w:id="8354" w:author="Laurence Golding" w:date="2019-05-11T06:51:00Z">
        <w:r>
          <w:t>{</w:t>
        </w:r>
      </w:ins>
    </w:p>
    <w:p w14:paraId="775F1A27" w14:textId="77777777" w:rsidR="002E3211" w:rsidRDefault="002E3211" w:rsidP="002E3211">
      <w:pPr>
        <w:pStyle w:val="Code"/>
        <w:rPr>
          <w:ins w:id="8355" w:author="Laurence Golding" w:date="2019-05-11T06:51:00Z"/>
        </w:rPr>
      </w:pPr>
      <w:ins w:id="8356" w:author="Laurence Golding" w:date="2019-05-11T06:51:00Z">
        <w:r>
          <w:t xml:space="preserve">  "originalUriBaseIds": {</w:t>
        </w:r>
      </w:ins>
    </w:p>
    <w:p w14:paraId="167B376B" w14:textId="77777777" w:rsidR="002E3211" w:rsidRDefault="002E3211" w:rsidP="002E3211">
      <w:pPr>
        <w:pStyle w:val="Code"/>
        <w:rPr>
          <w:ins w:id="8357" w:author="Laurence Golding" w:date="2019-05-11T06:51:00Z"/>
        </w:rPr>
      </w:pPr>
      <w:ins w:id="8358" w:author="Laurence Golding" w:date="2019-05-11T06:51:00Z">
        <w:r>
          <w:t xml:space="preserve">    "HOME": {</w:t>
        </w:r>
      </w:ins>
    </w:p>
    <w:p w14:paraId="1009B10E" w14:textId="77777777" w:rsidR="002E3211" w:rsidRDefault="002E3211" w:rsidP="002E3211">
      <w:pPr>
        <w:pStyle w:val="Code"/>
        <w:rPr>
          <w:ins w:id="8359" w:author="Laurence Golding" w:date="2019-05-11T06:51:00Z"/>
        </w:rPr>
      </w:pPr>
      <w:ins w:id="8360" w:author="Laurence Golding" w:date="2019-05-11T06:51:00Z">
        <w:r>
          <w:t xml:space="preserve">      "uri": "file:///home/user"</w:t>
        </w:r>
      </w:ins>
    </w:p>
    <w:p w14:paraId="5EDA2DDE" w14:textId="77777777" w:rsidR="002E3211" w:rsidRDefault="002E3211" w:rsidP="002E3211">
      <w:pPr>
        <w:pStyle w:val="Code"/>
        <w:rPr>
          <w:ins w:id="8361" w:author="Laurence Golding" w:date="2019-05-11T06:51:00Z"/>
        </w:rPr>
      </w:pPr>
      <w:ins w:id="8362" w:author="Laurence Golding" w:date="2019-05-11T06:51:00Z">
        <w:r>
          <w:t xml:space="preserve">    }</w:t>
        </w:r>
      </w:ins>
    </w:p>
    <w:p w14:paraId="731E77EF" w14:textId="77777777" w:rsidR="002E3211" w:rsidRDefault="002E3211" w:rsidP="002E3211">
      <w:pPr>
        <w:pStyle w:val="Code"/>
        <w:rPr>
          <w:ins w:id="8363" w:author="Laurence Golding" w:date="2019-05-11T06:51:00Z"/>
        </w:rPr>
      </w:pPr>
      <w:ins w:id="8364" w:author="Laurence Golding" w:date="2019-05-11T06:51:00Z">
        <w:r>
          <w:t xml:space="preserve">    "PACKAGE_ROOT": {</w:t>
        </w:r>
      </w:ins>
    </w:p>
    <w:p w14:paraId="72EC074E" w14:textId="77777777" w:rsidR="002E3211" w:rsidRDefault="002E3211" w:rsidP="002E3211">
      <w:pPr>
        <w:pStyle w:val="Code"/>
        <w:rPr>
          <w:ins w:id="8365" w:author="Laurence Golding" w:date="2019-05-11T06:51:00Z"/>
        </w:rPr>
      </w:pPr>
      <w:ins w:id="8366" w:author="Laurence Golding" w:date="2019-05-11T06:51:00Z">
        <w:r>
          <w:t xml:space="preserve">      "uri": "package",</w:t>
        </w:r>
      </w:ins>
    </w:p>
    <w:p w14:paraId="63E1225C" w14:textId="77777777" w:rsidR="002E3211" w:rsidRDefault="002E3211" w:rsidP="002E3211">
      <w:pPr>
        <w:pStyle w:val="Code"/>
        <w:rPr>
          <w:ins w:id="8367" w:author="Laurence Golding" w:date="2019-05-11T06:51:00Z"/>
        </w:rPr>
      </w:pPr>
      <w:ins w:id="8368" w:author="Laurence Golding" w:date="2019-05-11T06:51:00Z">
        <w:r>
          <w:t xml:space="preserve">      "uriBaseId": "HOME"</w:t>
        </w:r>
      </w:ins>
    </w:p>
    <w:p w14:paraId="4EF01A55" w14:textId="77777777" w:rsidR="002E3211" w:rsidRDefault="002E3211" w:rsidP="002E3211">
      <w:pPr>
        <w:pStyle w:val="Code"/>
        <w:rPr>
          <w:ins w:id="8369" w:author="Laurence Golding" w:date="2019-05-11T06:51:00Z"/>
        </w:rPr>
      </w:pPr>
      <w:ins w:id="8370" w:author="Laurence Golding" w:date="2019-05-11T06:51:00Z">
        <w:r>
          <w:t xml:space="preserve">    },</w:t>
        </w:r>
      </w:ins>
    </w:p>
    <w:p w14:paraId="6C2F12D5" w14:textId="77777777" w:rsidR="002E3211" w:rsidRDefault="002E3211" w:rsidP="002E3211">
      <w:pPr>
        <w:pStyle w:val="Code"/>
        <w:rPr>
          <w:ins w:id="8371" w:author="Laurence Golding" w:date="2019-05-11T06:51:00Z"/>
        </w:rPr>
      </w:pPr>
      <w:ins w:id="8372" w:author="Laurence Golding" w:date="2019-05-11T06:51:00Z">
        <w:r>
          <w:t xml:space="preserve">  },</w:t>
        </w:r>
      </w:ins>
    </w:p>
    <w:p w14:paraId="64F25B0E" w14:textId="77777777" w:rsidR="002E3211" w:rsidRDefault="002E3211" w:rsidP="002E3211">
      <w:pPr>
        <w:pStyle w:val="Code"/>
        <w:rPr>
          <w:ins w:id="8373" w:author="Laurence Golding" w:date="2019-05-11T06:51:00Z"/>
        </w:rPr>
      </w:pPr>
    </w:p>
    <w:p w14:paraId="409C14A8" w14:textId="77777777" w:rsidR="002E3211" w:rsidRDefault="002E3211" w:rsidP="002E3211">
      <w:pPr>
        <w:pStyle w:val="Code"/>
        <w:rPr>
          <w:ins w:id="8374" w:author="Laurence Golding" w:date="2019-05-11T06:51:00Z"/>
        </w:rPr>
      </w:pPr>
      <w:ins w:id="8375" w:author="Laurence Golding" w:date="2019-05-11T06:51:00Z">
        <w:r>
          <w:t xml:space="preserve">  "versionControlProvenance": [</w:t>
        </w:r>
      </w:ins>
    </w:p>
    <w:p w14:paraId="3ED15270" w14:textId="77777777" w:rsidR="002E3211" w:rsidRDefault="002E3211" w:rsidP="002E3211">
      <w:pPr>
        <w:pStyle w:val="Code"/>
        <w:rPr>
          <w:ins w:id="8376" w:author="Laurence Golding" w:date="2019-05-11T06:51:00Z"/>
        </w:rPr>
      </w:pPr>
      <w:ins w:id="8377" w:author="Laurence Golding" w:date="2019-05-11T06:51:00Z">
        <w:r>
          <w:t xml:space="preserve">    {</w:t>
        </w:r>
      </w:ins>
    </w:p>
    <w:p w14:paraId="7F54719E" w14:textId="77777777" w:rsidR="002E3211" w:rsidRDefault="002E3211" w:rsidP="002E3211">
      <w:pPr>
        <w:pStyle w:val="Code"/>
        <w:rPr>
          <w:ins w:id="8378" w:author="Laurence Golding" w:date="2019-05-11T06:51:00Z"/>
        </w:rPr>
      </w:pPr>
      <w:ins w:id="8379" w:author="Laurence Golding" w:date="2019-05-11T06:51:00Z">
        <w:r>
          <w:t xml:space="preserve">      "repositoryUri": "https://github.com/example-corp/package",</w:t>
        </w:r>
      </w:ins>
    </w:p>
    <w:p w14:paraId="6597BFEB" w14:textId="77777777" w:rsidR="002E3211" w:rsidRDefault="002E3211" w:rsidP="002E3211">
      <w:pPr>
        <w:pStyle w:val="Code"/>
        <w:rPr>
          <w:ins w:id="8380" w:author="Laurence Golding" w:date="2019-05-11T06:51:00Z"/>
        </w:rPr>
      </w:pPr>
      <w:ins w:id="8381" w:author="Laurence Golding" w:date="2019-05-11T06:51:00Z">
        <w:r>
          <w:t xml:space="preserve">      "revisionId": "b87c4e9"</w:t>
        </w:r>
      </w:ins>
    </w:p>
    <w:p w14:paraId="09AA8E97" w14:textId="77777777" w:rsidR="002E3211" w:rsidRDefault="002E3211" w:rsidP="002E3211">
      <w:pPr>
        <w:pStyle w:val="Code"/>
        <w:rPr>
          <w:ins w:id="8382" w:author="Laurence Golding" w:date="2019-05-11T06:51:00Z"/>
        </w:rPr>
      </w:pPr>
      <w:ins w:id="8383" w:author="Laurence Golding" w:date="2019-05-11T06:51:00Z">
        <w:r>
          <w:t xml:space="preserve">      "mappedTo": {</w:t>
        </w:r>
      </w:ins>
    </w:p>
    <w:p w14:paraId="6F2CDFC4" w14:textId="77777777" w:rsidR="002E3211" w:rsidRDefault="002E3211" w:rsidP="002E3211">
      <w:pPr>
        <w:pStyle w:val="Code"/>
        <w:rPr>
          <w:ins w:id="8384" w:author="Laurence Golding" w:date="2019-05-11T06:51:00Z"/>
        </w:rPr>
      </w:pPr>
      <w:ins w:id="8385" w:author="Laurence Golding" w:date="2019-05-11T06:51:00Z">
        <w:r>
          <w:t xml:space="preserve">        "uriBaseId": "PACKAGE_ROOT"</w:t>
        </w:r>
      </w:ins>
    </w:p>
    <w:p w14:paraId="279142CA" w14:textId="77777777" w:rsidR="002E3211" w:rsidRDefault="002E3211" w:rsidP="002E3211">
      <w:pPr>
        <w:pStyle w:val="Code"/>
        <w:rPr>
          <w:ins w:id="8386" w:author="Laurence Golding" w:date="2019-05-11T06:51:00Z"/>
        </w:rPr>
      </w:pPr>
      <w:ins w:id="8387" w:author="Laurence Golding" w:date="2019-05-11T06:51:00Z">
        <w:r>
          <w:t xml:space="preserve">      },</w:t>
        </w:r>
      </w:ins>
    </w:p>
    <w:p w14:paraId="0ABBF81B" w14:textId="77777777" w:rsidR="002E3211" w:rsidRDefault="002E3211" w:rsidP="002E3211">
      <w:pPr>
        <w:pStyle w:val="Code"/>
        <w:rPr>
          <w:ins w:id="8388" w:author="Laurence Golding" w:date="2019-05-11T06:51:00Z"/>
        </w:rPr>
      </w:pPr>
      <w:ins w:id="8389" w:author="Laurence Golding" w:date="2019-05-11T06:51:00Z">
        <w:r>
          <w:t xml:space="preserve">    },</w:t>
        </w:r>
      </w:ins>
    </w:p>
    <w:p w14:paraId="6829EA8A" w14:textId="77777777" w:rsidR="002E3211" w:rsidRDefault="002E3211" w:rsidP="002E3211">
      <w:pPr>
        <w:pStyle w:val="Code"/>
        <w:rPr>
          <w:ins w:id="8390" w:author="Laurence Golding" w:date="2019-05-11T06:51:00Z"/>
        </w:rPr>
      </w:pPr>
      <w:ins w:id="8391" w:author="Laurence Golding" w:date="2019-05-11T06:51:00Z">
        <w:r>
          <w:t xml:space="preserve">    {</w:t>
        </w:r>
      </w:ins>
    </w:p>
    <w:p w14:paraId="2B179BF5" w14:textId="77777777" w:rsidR="002E3211" w:rsidRDefault="002E3211" w:rsidP="002E3211">
      <w:pPr>
        <w:pStyle w:val="Code"/>
        <w:rPr>
          <w:ins w:id="8392" w:author="Laurence Golding" w:date="2019-05-11T06:51:00Z"/>
        </w:rPr>
      </w:pPr>
      <w:ins w:id="8393" w:author="Laurence Golding" w:date="2019-05-11T06:51:00Z">
        <w:r>
          <w:t xml:space="preserve">      "repositoryUri": "https://github.com/example-corp/plugin1",</w:t>
        </w:r>
      </w:ins>
    </w:p>
    <w:p w14:paraId="43C6C817" w14:textId="77777777" w:rsidR="002E3211" w:rsidRDefault="002E3211" w:rsidP="002E3211">
      <w:pPr>
        <w:pStyle w:val="Code"/>
        <w:rPr>
          <w:ins w:id="8394" w:author="Laurence Golding" w:date="2019-05-11T06:51:00Z"/>
        </w:rPr>
      </w:pPr>
      <w:ins w:id="8395" w:author="Laurence Golding" w:date="2019-05-11T06:51:00Z">
        <w:r>
          <w:t xml:space="preserve">      "revisionId": "cafdac7"</w:t>
        </w:r>
      </w:ins>
    </w:p>
    <w:p w14:paraId="3BF6FC23" w14:textId="77777777" w:rsidR="002E3211" w:rsidRDefault="002E3211" w:rsidP="002E3211">
      <w:pPr>
        <w:pStyle w:val="Code"/>
        <w:rPr>
          <w:ins w:id="8396" w:author="Laurence Golding" w:date="2019-05-11T06:51:00Z"/>
        </w:rPr>
      </w:pPr>
      <w:ins w:id="8397" w:author="Laurence Golding" w:date="2019-05-11T06:51:00Z">
        <w:r>
          <w:t xml:space="preserve">      "mappedTo": {</w:t>
        </w:r>
      </w:ins>
    </w:p>
    <w:p w14:paraId="0D33A621" w14:textId="77777777" w:rsidR="002E3211" w:rsidRDefault="002E3211" w:rsidP="002E3211">
      <w:pPr>
        <w:pStyle w:val="Code"/>
        <w:rPr>
          <w:ins w:id="8398" w:author="Laurence Golding" w:date="2019-05-11T06:51:00Z"/>
        </w:rPr>
      </w:pPr>
      <w:ins w:id="8399" w:author="Laurence Golding" w:date="2019-05-11T06:51:00Z">
        <w:r>
          <w:t xml:space="preserve">        "uriBaseId": "PACKAGE_ROOT"</w:t>
        </w:r>
      </w:ins>
    </w:p>
    <w:p w14:paraId="11790A8C" w14:textId="77777777" w:rsidR="002E3211" w:rsidRDefault="002E3211" w:rsidP="002E3211">
      <w:pPr>
        <w:pStyle w:val="Code"/>
        <w:rPr>
          <w:ins w:id="8400" w:author="Laurence Golding" w:date="2019-05-11T06:51:00Z"/>
        </w:rPr>
      </w:pPr>
      <w:ins w:id="8401" w:author="Laurence Golding" w:date="2019-05-11T06:51:00Z">
        <w:r>
          <w:t xml:space="preserve">        "uri": "plugin1",</w:t>
        </w:r>
      </w:ins>
    </w:p>
    <w:p w14:paraId="6B964611" w14:textId="77777777" w:rsidR="002E3211" w:rsidRDefault="002E3211" w:rsidP="002E3211">
      <w:pPr>
        <w:pStyle w:val="Code"/>
        <w:rPr>
          <w:ins w:id="8402" w:author="Laurence Golding" w:date="2019-05-11T06:51:00Z"/>
        </w:rPr>
      </w:pPr>
      <w:ins w:id="8403" w:author="Laurence Golding" w:date="2019-05-11T06:51:00Z">
        <w:r>
          <w:t xml:space="preserve">    },</w:t>
        </w:r>
      </w:ins>
    </w:p>
    <w:p w14:paraId="7F0AF6A1" w14:textId="77777777" w:rsidR="002E3211" w:rsidRDefault="002E3211" w:rsidP="002E3211">
      <w:pPr>
        <w:pStyle w:val="Code"/>
        <w:rPr>
          <w:ins w:id="8404" w:author="Laurence Golding" w:date="2019-05-11T06:51:00Z"/>
        </w:rPr>
      </w:pPr>
      <w:ins w:id="8405" w:author="Laurence Golding" w:date="2019-05-11T06:51:00Z">
        <w:r>
          <w:t xml:space="preserve">    {</w:t>
        </w:r>
      </w:ins>
    </w:p>
    <w:p w14:paraId="62A47373" w14:textId="77777777" w:rsidR="002E3211" w:rsidRDefault="002E3211" w:rsidP="002E3211">
      <w:pPr>
        <w:pStyle w:val="Code"/>
        <w:rPr>
          <w:ins w:id="8406" w:author="Laurence Golding" w:date="2019-05-11T06:51:00Z"/>
        </w:rPr>
      </w:pPr>
      <w:ins w:id="8407" w:author="Laurence Golding" w:date="2019-05-11T06:51:00Z">
        <w:r>
          <w:t xml:space="preserve">      "repositoryUri": "https://github.com/example-corp/plugin2",</w:t>
        </w:r>
      </w:ins>
    </w:p>
    <w:p w14:paraId="59EDF172" w14:textId="77777777" w:rsidR="002E3211" w:rsidRDefault="002E3211" w:rsidP="002E3211">
      <w:pPr>
        <w:pStyle w:val="Code"/>
        <w:rPr>
          <w:ins w:id="8408" w:author="Laurence Golding" w:date="2019-05-11T06:51:00Z"/>
        </w:rPr>
      </w:pPr>
      <w:ins w:id="8409" w:author="Laurence Golding" w:date="2019-05-11T06:51:00Z">
        <w:r>
          <w:t xml:space="preserve">      "revisionId": "</w:t>
        </w:r>
        <w:r w:rsidRPr="00C57BAC">
          <w:t>d0dc2c0</w:t>
        </w:r>
        <w:r>
          <w:t>"</w:t>
        </w:r>
      </w:ins>
    </w:p>
    <w:p w14:paraId="1854871F" w14:textId="77777777" w:rsidR="002E3211" w:rsidRDefault="002E3211" w:rsidP="002E3211">
      <w:pPr>
        <w:pStyle w:val="Code"/>
        <w:rPr>
          <w:ins w:id="8410" w:author="Laurence Golding" w:date="2019-05-11T06:51:00Z"/>
        </w:rPr>
      </w:pPr>
      <w:ins w:id="8411" w:author="Laurence Golding" w:date="2019-05-11T06:51:00Z">
        <w:r>
          <w:t xml:space="preserve">      "mappedTo": {</w:t>
        </w:r>
      </w:ins>
    </w:p>
    <w:p w14:paraId="7DD06888" w14:textId="77777777" w:rsidR="002E3211" w:rsidRDefault="002E3211" w:rsidP="002E3211">
      <w:pPr>
        <w:pStyle w:val="Code"/>
        <w:rPr>
          <w:ins w:id="8412" w:author="Laurence Golding" w:date="2019-05-11T06:51:00Z"/>
        </w:rPr>
      </w:pPr>
      <w:ins w:id="8413" w:author="Laurence Golding" w:date="2019-05-11T06:51:00Z">
        <w:r>
          <w:t xml:space="preserve">        "uriBaseId": "PACKAGE_ROOT"</w:t>
        </w:r>
      </w:ins>
    </w:p>
    <w:p w14:paraId="3F47130E" w14:textId="77777777" w:rsidR="002E3211" w:rsidRDefault="002E3211" w:rsidP="002E3211">
      <w:pPr>
        <w:pStyle w:val="Code"/>
        <w:rPr>
          <w:ins w:id="8414" w:author="Laurence Golding" w:date="2019-05-11T06:51:00Z"/>
        </w:rPr>
      </w:pPr>
      <w:ins w:id="8415" w:author="Laurence Golding" w:date="2019-05-11T06:51:00Z">
        <w:r>
          <w:t xml:space="preserve">        "uri": "plugin2",</w:t>
        </w:r>
      </w:ins>
    </w:p>
    <w:p w14:paraId="24B2DE6C" w14:textId="77777777" w:rsidR="002E3211" w:rsidRDefault="002E3211" w:rsidP="002E3211">
      <w:pPr>
        <w:pStyle w:val="Code"/>
        <w:rPr>
          <w:ins w:id="8416" w:author="Laurence Golding" w:date="2019-05-11T06:51:00Z"/>
        </w:rPr>
      </w:pPr>
      <w:ins w:id="8417" w:author="Laurence Golding" w:date="2019-05-11T06:51:00Z">
        <w:r>
          <w:t xml:space="preserve">    }</w:t>
        </w:r>
      </w:ins>
    </w:p>
    <w:p w14:paraId="7D0BA302" w14:textId="77777777" w:rsidR="002E3211" w:rsidRDefault="002E3211" w:rsidP="002E3211">
      <w:pPr>
        <w:pStyle w:val="Code"/>
        <w:rPr>
          <w:ins w:id="8418" w:author="Laurence Golding" w:date="2019-05-11T06:51:00Z"/>
        </w:rPr>
      </w:pPr>
      <w:ins w:id="8419" w:author="Laurence Golding" w:date="2019-05-11T06:51:00Z">
        <w:r>
          <w:t xml:space="preserve">  ],</w:t>
        </w:r>
      </w:ins>
    </w:p>
    <w:p w14:paraId="42797265" w14:textId="77777777" w:rsidR="002E3211" w:rsidRDefault="002E3211" w:rsidP="002E3211">
      <w:pPr>
        <w:pStyle w:val="Code"/>
        <w:rPr>
          <w:ins w:id="8420" w:author="Laurence Golding" w:date="2019-05-11T06:51:00Z"/>
        </w:rPr>
      </w:pPr>
    </w:p>
    <w:p w14:paraId="48267178" w14:textId="77777777" w:rsidR="002E3211" w:rsidRDefault="002E3211" w:rsidP="002E3211">
      <w:pPr>
        <w:pStyle w:val="Code"/>
        <w:rPr>
          <w:moveTo w:id="8421" w:author="Laurence Golding" w:date="2019-05-11T06:52:00Z"/>
        </w:rPr>
        <w:pPrChange w:id="8422" w:author="Laurence Golding" w:date="2019-05-11T06:51:00Z">
          <w:pPr>
            <w:pStyle w:val="Codesmall"/>
          </w:pPr>
        </w:pPrChange>
      </w:pPr>
      <w:moveToRangeStart w:id="8423" w:author="Laurence Golding" w:date="2019-05-11T06:52:00Z" w:name="move8449971"/>
      <w:moveTo w:id="8424" w:author="Laurence Golding" w:date="2019-05-11T06:52:00Z">
        <w:r>
          <w:t xml:space="preserve">  "results": [</w:t>
        </w:r>
      </w:moveTo>
    </w:p>
    <w:moveToRangeEnd w:id="8423"/>
    <w:p w14:paraId="05DBEE33" w14:textId="77777777" w:rsidR="002E3211" w:rsidRDefault="002E3211" w:rsidP="002E3211">
      <w:pPr>
        <w:pStyle w:val="Code"/>
        <w:rPr>
          <w:ins w:id="8425" w:author="Laurence Golding" w:date="2019-05-11T06:51:00Z"/>
        </w:rPr>
      </w:pPr>
      <w:ins w:id="8426" w:author="Laurence Golding" w:date="2019-05-11T06:51:00Z">
        <w:r>
          <w:t xml:space="preserve">    {</w:t>
        </w:r>
      </w:ins>
    </w:p>
    <w:p w14:paraId="614DD9B1" w14:textId="77777777" w:rsidR="002E3211" w:rsidRDefault="002E3211" w:rsidP="002E3211">
      <w:pPr>
        <w:pStyle w:val="Code"/>
        <w:rPr>
          <w:ins w:id="8427" w:author="Laurence Golding" w:date="2019-05-11T06:51:00Z"/>
        </w:rPr>
      </w:pPr>
      <w:ins w:id="8428" w:author="Laurence Golding" w:date="2019-05-11T06:51:00Z">
        <w:r>
          <w:t xml:space="preserve">      "ruleId": "CA1000",</w:t>
        </w:r>
      </w:ins>
    </w:p>
    <w:p w14:paraId="02A539DD" w14:textId="77777777" w:rsidR="002E3211" w:rsidRDefault="002E3211" w:rsidP="002E3211">
      <w:pPr>
        <w:pStyle w:val="Code"/>
        <w:rPr>
          <w:ins w:id="8429" w:author="Laurence Golding" w:date="2019-05-11T06:51:00Z"/>
        </w:rPr>
      </w:pPr>
      <w:ins w:id="8430" w:author="Laurence Golding" w:date="2019-05-11T06:51:00Z">
        <w:r>
          <w:t xml:space="preserve">      "locations": [</w:t>
        </w:r>
      </w:ins>
    </w:p>
    <w:p w14:paraId="17A98F9B" w14:textId="77777777" w:rsidR="002E3211" w:rsidRDefault="002E3211" w:rsidP="002E3211">
      <w:pPr>
        <w:pStyle w:val="Code"/>
        <w:rPr>
          <w:ins w:id="8431" w:author="Laurence Golding" w:date="2019-05-11T06:51:00Z"/>
        </w:rPr>
      </w:pPr>
      <w:ins w:id="8432" w:author="Laurence Golding" w:date="2019-05-11T06:51:00Z">
        <w:r>
          <w:t xml:space="preserve">        {</w:t>
        </w:r>
      </w:ins>
    </w:p>
    <w:p w14:paraId="5B9E6180" w14:textId="77777777" w:rsidR="00401BB5" w:rsidRDefault="002E3211" w:rsidP="00401BB5">
      <w:pPr>
        <w:pStyle w:val="Heading2"/>
        <w:numPr>
          <w:ilvl w:val="1"/>
          <w:numId w:val="2"/>
        </w:numPr>
        <w:rPr>
          <w:del w:id="8433" w:author="Laurence Golding" w:date="2019-05-11T06:51:00Z"/>
        </w:rPr>
      </w:pPr>
      <w:moveToRangeStart w:id="8434" w:author="Laurence Golding" w:date="2019-05-11T06:52:00Z" w:name="move8449961"/>
      <w:moveTo w:id="8435" w:author="Laurence Golding" w:date="2019-05-11T06:52:00Z">
        <w:r>
          <w:t xml:space="preserve">          "physicalLocation": {</w:t>
        </w:r>
      </w:moveTo>
      <w:bookmarkStart w:id="8436" w:name="_Toc516224788"/>
      <w:moveToRangeEnd w:id="8434"/>
      <w:del w:id="8437" w:author="Laurence Golding" w:date="2019-05-11T06:51:00Z">
        <w:r w:rsidR="00401BB5">
          <w:delText>file object</w:delText>
        </w:r>
        <w:bookmarkEnd w:id="8436"/>
      </w:del>
    </w:p>
    <w:p w14:paraId="5EF6E941" w14:textId="77777777" w:rsidR="002E3211" w:rsidRDefault="002E3211" w:rsidP="002E3211">
      <w:pPr>
        <w:pStyle w:val="Code"/>
        <w:rPr>
          <w:ins w:id="8438" w:author="Laurence Golding" w:date="2019-05-11T06:51:00Z"/>
        </w:rPr>
      </w:pPr>
    </w:p>
    <w:p w14:paraId="415F3915" w14:textId="697133B4" w:rsidR="002E3211" w:rsidRDefault="002E3211" w:rsidP="002E3211">
      <w:pPr>
        <w:pStyle w:val="Code"/>
        <w:rPr>
          <w:ins w:id="8439" w:author="Laurence Golding" w:date="2019-05-11T06:51:00Z"/>
        </w:rPr>
      </w:pPr>
      <w:ins w:id="8440" w:author="Laurence Golding" w:date="2019-05-11T06:51:00Z">
        <w:r>
          <w:t xml:space="preserve">            "</w:t>
        </w:r>
        <w:r w:rsidR="0004086C">
          <w:t>artifactLocation</w:t>
        </w:r>
        <w:r>
          <w:t>": {</w:t>
        </w:r>
      </w:ins>
    </w:p>
    <w:p w14:paraId="7D1DA5A1" w14:textId="77777777" w:rsidR="002E3211" w:rsidRDefault="002E3211" w:rsidP="002E3211">
      <w:pPr>
        <w:pStyle w:val="Code"/>
        <w:rPr>
          <w:ins w:id="8441" w:author="Laurence Golding" w:date="2019-05-11T06:51:00Z"/>
        </w:rPr>
      </w:pPr>
      <w:ins w:id="8442" w:author="Laurence Golding" w:date="2019-05-11T06:51:00Z">
        <w:r>
          <w:t xml:space="preserve">              "uri": "plugin1/x.c",</w:t>
        </w:r>
      </w:ins>
    </w:p>
    <w:p w14:paraId="75680ADF" w14:textId="77777777" w:rsidR="002E3211" w:rsidRDefault="002E3211" w:rsidP="002E3211">
      <w:pPr>
        <w:pStyle w:val="Code"/>
        <w:rPr>
          <w:ins w:id="8443" w:author="Laurence Golding" w:date="2019-05-11T06:51:00Z"/>
        </w:rPr>
      </w:pPr>
      <w:ins w:id="8444" w:author="Laurence Golding" w:date="2019-05-11T06:51:00Z">
        <w:r>
          <w:t xml:space="preserve">              "uriBaseId": "PACKAGE_ROOT"</w:t>
        </w:r>
      </w:ins>
    </w:p>
    <w:p w14:paraId="3375F0BE" w14:textId="77777777" w:rsidR="002E3211" w:rsidRDefault="002E3211" w:rsidP="002E3211">
      <w:pPr>
        <w:pStyle w:val="Code"/>
        <w:rPr>
          <w:ins w:id="8445" w:author="Laurence Golding" w:date="2019-05-11T06:51:00Z"/>
        </w:rPr>
      </w:pPr>
      <w:ins w:id="8446" w:author="Laurence Golding" w:date="2019-05-11T06:51:00Z">
        <w:r>
          <w:t xml:space="preserve">            }</w:t>
        </w:r>
      </w:ins>
    </w:p>
    <w:p w14:paraId="4EA179DF" w14:textId="77777777" w:rsidR="002E3211" w:rsidRDefault="002E3211" w:rsidP="002E3211">
      <w:pPr>
        <w:pStyle w:val="Code"/>
        <w:rPr>
          <w:ins w:id="8447" w:author="Laurence Golding" w:date="2019-05-11T06:51:00Z"/>
        </w:rPr>
      </w:pPr>
      <w:ins w:id="8448" w:author="Laurence Golding" w:date="2019-05-11T06:51:00Z">
        <w:r>
          <w:t xml:space="preserve">          }</w:t>
        </w:r>
      </w:ins>
    </w:p>
    <w:p w14:paraId="23CD397A" w14:textId="77777777" w:rsidR="002E3211" w:rsidRDefault="002E3211" w:rsidP="002E3211">
      <w:pPr>
        <w:pStyle w:val="Code"/>
        <w:rPr>
          <w:ins w:id="8449" w:author="Laurence Golding" w:date="2019-05-11T06:51:00Z"/>
        </w:rPr>
      </w:pPr>
      <w:ins w:id="8450" w:author="Laurence Golding" w:date="2019-05-11T06:51:00Z">
        <w:r>
          <w:t xml:space="preserve">        }</w:t>
        </w:r>
      </w:ins>
    </w:p>
    <w:p w14:paraId="1322D284" w14:textId="77777777" w:rsidR="002E3211" w:rsidRDefault="002E3211" w:rsidP="002E3211">
      <w:pPr>
        <w:pStyle w:val="Code"/>
        <w:rPr>
          <w:ins w:id="8451" w:author="Laurence Golding" w:date="2019-05-11T06:51:00Z"/>
        </w:rPr>
      </w:pPr>
      <w:ins w:id="8452" w:author="Laurence Golding" w:date="2019-05-11T06:51:00Z">
        <w:r>
          <w:t xml:space="preserve">      ]</w:t>
        </w:r>
      </w:ins>
    </w:p>
    <w:p w14:paraId="39F2D996" w14:textId="77777777" w:rsidR="002E3211" w:rsidRDefault="002E3211" w:rsidP="002E3211">
      <w:pPr>
        <w:pStyle w:val="Code"/>
        <w:rPr>
          <w:ins w:id="8453" w:author="Laurence Golding" w:date="2019-05-11T06:51:00Z"/>
        </w:rPr>
      </w:pPr>
      <w:ins w:id="8454" w:author="Laurence Golding" w:date="2019-05-11T06:51:00Z">
        <w:r>
          <w:t xml:space="preserve">    }</w:t>
        </w:r>
      </w:ins>
    </w:p>
    <w:p w14:paraId="34921BD8" w14:textId="77777777" w:rsidR="002E3211" w:rsidRDefault="002E3211" w:rsidP="002E3211">
      <w:pPr>
        <w:pStyle w:val="Code"/>
        <w:rPr>
          <w:ins w:id="8455" w:author="Laurence Golding" w:date="2019-05-11T06:51:00Z"/>
        </w:rPr>
      </w:pPr>
      <w:ins w:id="8456" w:author="Laurence Golding" w:date="2019-05-11T06:51:00Z">
        <w:r>
          <w:t xml:space="preserve">  ]</w:t>
        </w:r>
      </w:ins>
    </w:p>
    <w:p w14:paraId="64430AD4" w14:textId="77777777" w:rsidR="002E3211" w:rsidRDefault="002E3211" w:rsidP="002E3211">
      <w:pPr>
        <w:pStyle w:val="Code"/>
        <w:rPr>
          <w:ins w:id="8457" w:author="Laurence Golding" w:date="2019-05-11T06:51:00Z"/>
        </w:rPr>
      </w:pPr>
      <w:ins w:id="8458" w:author="Laurence Golding" w:date="2019-05-11T06:51:00Z">
        <w:r>
          <w:t>}</w:t>
        </w:r>
      </w:ins>
    </w:p>
    <w:p w14:paraId="7B034D4A" w14:textId="36D97042" w:rsidR="002E3211" w:rsidRDefault="002E3211" w:rsidP="002E3211">
      <w:pPr>
        <w:pStyle w:val="Note"/>
        <w:rPr>
          <w:ins w:id="8459" w:author="Laurence Golding" w:date="2019-05-11T06:51:00Z"/>
        </w:rPr>
      </w:pPr>
      <w:ins w:id="8460" w:author="Laurence Golding" w:date="2019-05-11T06:51: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ins>
    </w:p>
    <w:p w14:paraId="48B90DC3" w14:textId="75C0006B" w:rsidR="002E3211" w:rsidRDefault="002E3211" w:rsidP="007F356E">
      <w:pPr>
        <w:pStyle w:val="Note"/>
        <w:numPr>
          <w:ilvl w:val="0"/>
          <w:numId w:val="58"/>
        </w:numPr>
        <w:rPr>
          <w:ins w:id="8461" w:author="Laurence Golding" w:date="2019-05-11T06:51:00Z"/>
        </w:rPr>
      </w:pPr>
      <w:ins w:id="8462" w:author="Laurence Golding" w:date="2019-05-11T06:51: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9127C">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232F325E" w:rsidR="002E3211" w:rsidRDefault="002E3211" w:rsidP="007F356E">
      <w:pPr>
        <w:pStyle w:val="Note"/>
        <w:numPr>
          <w:ilvl w:val="0"/>
          <w:numId w:val="58"/>
        </w:numPr>
        <w:rPr>
          <w:ins w:id="8463" w:author="Laurence Golding" w:date="2019-05-11T06:51:00Z"/>
        </w:rPr>
      </w:pPr>
      <w:ins w:id="8464" w:author="Laurence Golding" w:date="2019-05-11T06:51:00Z">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7F356E">
      <w:pPr>
        <w:pStyle w:val="Note"/>
        <w:numPr>
          <w:ilvl w:val="1"/>
          <w:numId w:val="61"/>
        </w:numPr>
        <w:rPr>
          <w:ins w:id="8465" w:author="Laurence Golding" w:date="2019-05-11T06:51:00Z"/>
        </w:rPr>
      </w:pPr>
      <w:ins w:id="8466" w:author="Laurence Golding" w:date="2019-05-11T06:51: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7F356E">
      <w:pPr>
        <w:pStyle w:val="Note"/>
        <w:numPr>
          <w:ilvl w:val="1"/>
          <w:numId w:val="61"/>
        </w:numPr>
        <w:rPr>
          <w:ins w:id="8467" w:author="Laurence Golding" w:date="2019-05-11T06:51:00Z"/>
          <w:rStyle w:val="CODEtemp"/>
          <w:rFonts w:ascii="Arial" w:hAnsi="Arial"/>
        </w:rPr>
      </w:pPr>
      <w:ins w:id="8468" w:author="Laurence Golding" w:date="2019-05-11T06:51: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7F356E">
      <w:pPr>
        <w:pStyle w:val="ListParagraph"/>
        <w:numPr>
          <w:ilvl w:val="1"/>
          <w:numId w:val="61"/>
        </w:numPr>
        <w:rPr>
          <w:ins w:id="8469" w:author="Laurence Golding" w:date="2019-05-11T06:51:00Z"/>
        </w:rPr>
      </w:pPr>
      <w:ins w:id="8470" w:author="Laurence Golding" w:date="2019-05-11T06:51: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8471" w:author="Laurence Golding" w:date="2019-05-11T06:51:00Z"/>
        </w:rPr>
      </w:pPr>
    </w:p>
    <w:p w14:paraId="257AD603" w14:textId="376867DD" w:rsidR="002E3211" w:rsidRDefault="002E3211" w:rsidP="007F356E">
      <w:pPr>
        <w:pStyle w:val="Note"/>
        <w:numPr>
          <w:ilvl w:val="0"/>
          <w:numId w:val="58"/>
        </w:numPr>
        <w:rPr>
          <w:ins w:id="8472" w:author="Laurence Golding" w:date="2019-05-11T06:51:00Z"/>
        </w:rPr>
      </w:pPr>
      <w:ins w:id="8473" w:author="Laurence Golding" w:date="2019-05-11T06:51: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7F356E">
      <w:pPr>
        <w:pStyle w:val="Note"/>
        <w:numPr>
          <w:ilvl w:val="0"/>
          <w:numId w:val="58"/>
        </w:numPr>
        <w:rPr>
          <w:ins w:id="8474" w:author="Laurence Golding" w:date="2019-05-11T06:51:00Z"/>
        </w:rPr>
      </w:pPr>
      <w:ins w:id="8475" w:author="Laurence Golding" w:date="2019-05-11T06:51:00Z">
        <w:r>
          <w:t>The set is not empty (it contains indices 0 and 1).</w:t>
        </w:r>
        <w:r>
          <w:br/>
        </w:r>
      </w:ins>
    </w:p>
    <w:p w14:paraId="2F332457" w14:textId="77777777" w:rsidR="002E3211" w:rsidRDefault="002E3211" w:rsidP="007F356E">
      <w:pPr>
        <w:pStyle w:val="Note"/>
        <w:numPr>
          <w:ilvl w:val="0"/>
          <w:numId w:val="58"/>
        </w:numPr>
        <w:rPr>
          <w:ins w:id="8476" w:author="Laurence Golding" w:date="2019-05-11T06:51:00Z"/>
        </w:rPr>
      </w:pPr>
      <w:ins w:id="8477" w:author="Laurence Golding" w:date="2019-05-11T06:51: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pPr>
        <w:rPr>
          <w:ins w:id="8478" w:author="Laurence Golding" w:date="2019-05-11T06:51:00Z"/>
        </w:rPr>
      </w:pPr>
      <w:ins w:id="8479" w:author="Laurence Golding" w:date="2019-05-11T06:51:00Z">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ins>
    </w:p>
    <w:p w14:paraId="0EABEAD9" w14:textId="3B654933" w:rsidR="00401BB5" w:rsidRDefault="0004086C" w:rsidP="00401BB5">
      <w:pPr>
        <w:pStyle w:val="Heading2"/>
        <w:rPr>
          <w:ins w:id="8480" w:author="Laurence Golding" w:date="2019-05-11T06:51:00Z"/>
        </w:rPr>
      </w:pPr>
      <w:bookmarkStart w:id="8481" w:name="_Ref493403111"/>
      <w:bookmarkStart w:id="8482" w:name="_Ref493404005"/>
      <w:bookmarkStart w:id="8483" w:name="_Toc8367123"/>
      <w:bookmarkEnd w:id="8313"/>
      <w:ins w:id="8484" w:author="Laurence Golding" w:date="2019-05-11T06:51:00Z">
        <w:r>
          <w:t xml:space="preserve">artifact </w:t>
        </w:r>
        <w:r w:rsidR="00401BB5">
          <w:t>object</w:t>
        </w:r>
        <w:bookmarkEnd w:id="8481"/>
        <w:bookmarkEnd w:id="8482"/>
        <w:bookmarkEnd w:id="8483"/>
      </w:ins>
    </w:p>
    <w:p w14:paraId="375224F2" w14:textId="20156049" w:rsidR="00401BB5" w:rsidRDefault="00401BB5" w:rsidP="00401BB5">
      <w:pPr>
        <w:pStyle w:val="Heading3"/>
      </w:pPr>
      <w:bookmarkStart w:id="8485" w:name="_Toc8367124"/>
      <w:bookmarkStart w:id="8486" w:name="_Toc516224789"/>
      <w:r>
        <w:t>General</w:t>
      </w:r>
      <w:bookmarkEnd w:id="8485"/>
      <w:bookmarkEnd w:id="8486"/>
    </w:p>
    <w:p w14:paraId="6F1B9766" w14:textId="76E05E5D" w:rsidR="00F90F0E" w:rsidRPr="00F90F0E" w:rsidRDefault="00F90F0E" w:rsidP="00F90F0E">
      <w:del w:id="8487" w:author="Laurence Golding" w:date="2019-05-11T06:51:00Z">
        <w:r w:rsidRPr="00F90F0E">
          <w:delText xml:space="preserve">A </w:delText>
        </w:r>
        <w:r w:rsidRPr="00F90F0E">
          <w:rPr>
            <w:rStyle w:val="CODEtemp"/>
          </w:rPr>
          <w:delText>file</w:delText>
        </w:r>
      </w:del>
      <w:ins w:id="8488" w:author="Laurence Golding" w:date="2019-05-11T06:51:00Z">
        <w:r w:rsidRPr="00F90F0E">
          <w:t>A</w:t>
        </w:r>
        <w:r w:rsidR="0004086C">
          <w:t>n</w:t>
        </w:r>
        <w:r w:rsidRPr="00F90F0E">
          <w:t xml:space="preserve"> </w:t>
        </w:r>
        <w:r w:rsidR="0004086C">
          <w:rPr>
            <w:rStyle w:val="CODEtemp"/>
          </w:rPr>
          <w:t>artifact</w:t>
        </w:r>
      </w:ins>
      <w:r w:rsidR="0004086C" w:rsidRPr="00F90F0E">
        <w:t xml:space="preserve"> </w:t>
      </w:r>
      <w:r w:rsidRPr="00F90F0E">
        <w:t xml:space="preserve">object represents a single </w:t>
      </w:r>
      <w:del w:id="8489" w:author="Laurence Golding" w:date="2019-05-11T06:51:00Z">
        <w:r w:rsidRPr="00F90F0E">
          <w:delText>file</w:delText>
        </w:r>
      </w:del>
      <w:ins w:id="8490" w:author="Laurence Golding" w:date="2019-05-11T06:51:00Z">
        <w:r w:rsidR="0004086C">
          <w:t>artifact</w:t>
        </w:r>
      </w:ins>
      <w:r w:rsidRPr="00F90F0E">
        <w:t>.</w:t>
      </w:r>
    </w:p>
    <w:p w14:paraId="3759841C" w14:textId="1891105F" w:rsidR="00401BB5" w:rsidRDefault="00316A25" w:rsidP="00401BB5">
      <w:pPr>
        <w:pStyle w:val="Heading3"/>
      </w:pPr>
      <w:bookmarkStart w:id="8491" w:name="_Ref493403519"/>
      <w:bookmarkStart w:id="8492" w:name="_Toc8367125"/>
      <w:bookmarkStart w:id="8493" w:name="_Toc516224790"/>
      <w:del w:id="8494" w:author="Laurence Golding" w:date="2019-05-11T06:51:00Z">
        <w:r>
          <w:delText>fileLocation</w:delText>
        </w:r>
      </w:del>
      <w:ins w:id="8495" w:author="Laurence Golding" w:date="2019-05-11T06:51:00Z">
        <w:r w:rsidR="00DC27E3">
          <w:t>l</w:t>
        </w:r>
        <w:r>
          <w:t>ocation</w:t>
        </w:r>
      </w:ins>
      <w:r w:rsidR="00401BB5">
        <w:t xml:space="preserve"> property</w:t>
      </w:r>
      <w:bookmarkEnd w:id="8491"/>
      <w:bookmarkEnd w:id="8492"/>
      <w:bookmarkEnd w:id="8493"/>
    </w:p>
    <w:p w14:paraId="35DB6B07" w14:textId="20D3823F" w:rsidR="00F90F0E" w:rsidRDefault="00F90F0E" w:rsidP="00F90F0E">
      <w:r w:rsidRPr="00F90F0E">
        <w:t xml:space="preserve">Depending on the circumstances, </w:t>
      </w:r>
      <w:del w:id="8496" w:author="Laurence Golding" w:date="2019-05-11T06:51:00Z">
        <w:r w:rsidRPr="00F90F0E">
          <w:delText xml:space="preserve">a </w:delText>
        </w:r>
        <w:r w:rsidRPr="00F90F0E">
          <w:rPr>
            <w:rStyle w:val="CODEtemp"/>
          </w:rPr>
          <w:delText>file</w:delText>
        </w:r>
      </w:del>
      <w:ins w:id="8497" w:author="Laurence Golding" w:date="2019-05-11T06:51:00Z">
        <w:r w:rsidRPr="00F90F0E">
          <w:t>a</w:t>
        </w:r>
        <w:r w:rsidR="0004086C">
          <w:t>n</w:t>
        </w:r>
        <w:r w:rsidRPr="00F90F0E">
          <w:t xml:space="preserve"> </w:t>
        </w:r>
        <w:r w:rsidR="0004086C">
          <w:rPr>
            <w:rStyle w:val="CODEtemp"/>
          </w:rPr>
          <w:t>artifact</w:t>
        </w:r>
      </w:ins>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del w:id="8498" w:author="Laurence Golding" w:date="2019-05-11T06:51:00Z">
        <w:r w:rsidR="00316A25">
          <w:rPr>
            <w:rStyle w:val="CODEtemp"/>
          </w:rPr>
          <w:delText>fileLocation</w:delText>
        </w:r>
      </w:del>
      <w:ins w:id="8499" w:author="Laurence Golding" w:date="2019-05-11T06:51:00Z">
        <w:r w:rsidR="00DC27E3">
          <w:rPr>
            <w:rStyle w:val="CODEtemp"/>
          </w:rPr>
          <w:t>l</w:t>
        </w:r>
        <w:r w:rsidR="0004086C">
          <w:rPr>
            <w:rStyle w:val="CODEtemp"/>
          </w:rPr>
          <w:t>ocation</w:t>
        </w:r>
      </w:ins>
      <w:r w:rsidR="0004086C" w:rsidRPr="00F90F0E">
        <w:t xml:space="preserve"> </w:t>
      </w:r>
      <w:r w:rsidRPr="00F90F0E">
        <w:t xml:space="preserve">whose value is </w:t>
      </w:r>
      <w:del w:id="8500" w:author="Laurence Golding" w:date="2019-05-11T06:51:00Z">
        <w:r w:rsidRPr="00F90F0E">
          <w:delText xml:space="preserve">a </w:delText>
        </w:r>
        <w:r w:rsidR="00316A25" w:rsidRPr="00316A25">
          <w:rPr>
            <w:rStyle w:val="CODEtemp"/>
          </w:rPr>
          <w:delText>fileLocation</w:delText>
        </w:r>
      </w:del>
      <w:ins w:id="8501" w:author="Laurence Golding" w:date="2019-05-11T06:51:00Z">
        <w:r w:rsidRPr="00F90F0E">
          <w:t>a</w:t>
        </w:r>
        <w:r w:rsidR="0004086C">
          <w:t>n</w:t>
        </w:r>
        <w:r w:rsidRPr="00F90F0E">
          <w:t xml:space="preserve"> </w:t>
        </w:r>
        <w:r w:rsidR="0004086C">
          <w:rPr>
            <w:rStyle w:val="CODEtemp"/>
          </w:rPr>
          <w:t>artifact</w:t>
        </w:r>
        <w:r w:rsidR="0004086C" w:rsidRPr="00316A25">
          <w:rPr>
            <w:rStyle w:val="CODEtemp"/>
          </w:rPr>
          <w:t>Location</w:t>
        </w:r>
      </w:ins>
      <w:r w:rsidR="0004086C">
        <w:t xml:space="preserve"> </w:t>
      </w:r>
      <w:r w:rsidR="00316A25">
        <w:t>object</w:t>
      </w:r>
      <w:r w:rsidRPr="00F90F0E">
        <w:t xml:space="preserve"> (§</w:t>
      </w:r>
      <w:r w:rsidR="00F677EC">
        <w:fldChar w:fldCharType="begin"/>
      </w:r>
      <w:r w:rsidR="00F677EC">
        <w:instrText xml:space="preserve"> REF _</w:instrText>
      </w:r>
      <w:del w:id="8502" w:author="Laurence Golding" w:date="2019-05-11T06:51:00Z">
        <w:r w:rsidR="00316A25">
          <w:delInstrText>Ref507594747</w:delInstrText>
        </w:r>
      </w:del>
      <w:ins w:id="8503" w:author="Laurence Golding" w:date="2019-05-11T06:51:00Z">
        <w:r w:rsidR="00F677EC">
          <w:instrText>Ref508989521</w:instrText>
        </w:r>
      </w:ins>
      <w:r w:rsidR="00F677EC">
        <w:instrText xml:space="preserve"> \r \h </w:instrText>
      </w:r>
      <w:r w:rsidR="00F677EC">
        <w:fldChar w:fldCharType="separate"/>
      </w:r>
      <w:r w:rsidR="0009127C">
        <w:t>3.</w:t>
      </w:r>
      <w:del w:id="8504" w:author="Laurence Golding" w:date="2019-05-11T06:51:00Z">
        <w:r w:rsidR="00331070">
          <w:delText>2</w:delText>
        </w:r>
      </w:del>
      <w:ins w:id="8505" w:author="Laurence Golding" w:date="2019-05-11T06:51:00Z">
        <w:r w:rsidR="0009127C">
          <w:t>4</w:t>
        </w:r>
      </w:ins>
      <w:r w:rsidR="00F677EC">
        <w:fldChar w:fldCharType="end"/>
      </w:r>
      <w:r w:rsidRPr="00F90F0E">
        <w:t>).</w:t>
      </w:r>
    </w:p>
    <w:p w14:paraId="421F8AA7" w14:textId="1541416E" w:rsidR="00F90F0E" w:rsidRDefault="00F90F0E" w:rsidP="00F90F0E">
      <w:pPr>
        <w:rPr>
          <w:ins w:id="8506" w:author="Laurence Golding" w:date="2019-05-11T06:51:00Z"/>
        </w:rPr>
      </w:pPr>
      <w:r w:rsidRPr="00F90F0E">
        <w:t xml:space="preserve">If the </w:t>
      </w:r>
      <w:del w:id="8507" w:author="Laurence Golding" w:date="2019-05-11T06:51:00Z">
        <w:r w:rsidRPr="00F90F0E">
          <w:rPr>
            <w:rStyle w:val="CODEtemp"/>
          </w:rPr>
          <w:delText>file</w:delText>
        </w:r>
      </w:del>
      <w:ins w:id="8508" w:author="Laurence Golding" w:date="2019-05-11T06:51:00Z">
        <w:r w:rsidR="0004086C">
          <w:rPr>
            <w:rStyle w:val="CODEtemp"/>
          </w:rPr>
          <w:t>artifact</w:t>
        </w:r>
      </w:ins>
      <w:r w:rsidR="0004086C" w:rsidRPr="00F90F0E">
        <w:t xml:space="preserve"> </w:t>
      </w:r>
      <w:r w:rsidRPr="00F90F0E">
        <w:t xml:space="preserve">object represents a top-level </w:t>
      </w:r>
      <w:del w:id="8509" w:author="Laurence Golding" w:date="2019-05-11T06:51:00Z">
        <w:r w:rsidRPr="00F90F0E">
          <w:delText>file</w:delText>
        </w:r>
      </w:del>
      <w:ins w:id="8510" w:author="Laurence Golding" w:date="2019-05-11T06:51:00Z">
        <w:r w:rsidR="0004086C">
          <w:t>artifact</w:t>
        </w:r>
      </w:ins>
      <w:r w:rsidRPr="00F90F0E">
        <w:t xml:space="preserve">, then </w:t>
      </w:r>
      <w:del w:id="8511" w:author="Laurence Golding" w:date="2019-05-11T06:51:00Z">
        <w:r w:rsidR="00316A25">
          <w:rPr>
            <w:rStyle w:val="CODEtemp"/>
          </w:rPr>
          <w:delText>fileLocation</w:delText>
        </w:r>
        <w:r w:rsidRPr="00F90F0E">
          <w:delText xml:space="preserve"> </w:delText>
        </w:r>
        <w:r w:rsidRPr="00F90F0E">
          <w:rPr>
            <w:b/>
          </w:rPr>
          <w:delText>MAY</w:delText>
        </w:r>
        <w:r w:rsidRPr="00F90F0E">
          <w:delText xml:space="preserve"> </w:delText>
        </w:r>
      </w:del>
      <w:ins w:id="8512" w:author="Laurence Golding" w:date="2019-05-11T06:51:00Z">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ins>
      <w:r w:rsidRPr="00F90F0E">
        <w:t>be present.</w:t>
      </w:r>
      <w:del w:id="8513" w:author="Laurence Golding" w:date="2019-05-11T06:51:00Z">
        <w:r w:rsidRPr="00F90F0E">
          <w:delText xml:space="preserve"> </w:delText>
        </w:r>
      </w:del>
    </w:p>
    <w:p w14:paraId="2601B554" w14:textId="77777777" w:rsidR="00F90F0E" w:rsidRDefault="006A0D86" w:rsidP="00F90F0E">
      <w:pPr>
        <w:rPr>
          <w:del w:id="8514" w:author="Laurence Golding" w:date="2019-05-11T06:51:00Z"/>
        </w:rPr>
      </w:pPr>
      <w:r w:rsidRPr="006A0D86">
        <w:t xml:space="preserve">If </w:t>
      </w:r>
      <w:del w:id="8515" w:author="Laurence Golding" w:date="2019-05-11T06:51:00Z">
        <w:r w:rsidR="00316A25">
          <w:delText xml:space="preserve">it is </w:delText>
        </w:r>
        <w:r w:rsidR="00F90F0E" w:rsidRPr="00F90F0E">
          <w:delText xml:space="preserve">present, </w:delText>
        </w:r>
      </w:del>
      <w:r w:rsidRPr="006A0D86">
        <w:t xml:space="preserve">the </w:t>
      </w:r>
      <w:del w:id="8516" w:author="Laurence Golding" w:date="2019-05-11T06:51:00Z">
        <w:r w:rsidR="00316A25">
          <w:delText xml:space="preserve">value of its </w:delText>
        </w:r>
        <w:r w:rsidR="00316A25" w:rsidRPr="00316A25">
          <w:rPr>
            <w:rStyle w:val="CODEtemp"/>
          </w:rPr>
          <w:delText>uri</w:delText>
        </w:r>
        <w:r w:rsidR="00316A25">
          <w:delText xml:space="preserve"> property (</w:delText>
        </w:r>
        <w:r w:rsidR="00316A25" w:rsidRPr="00F90F0E">
          <w:delText>§</w:delText>
        </w:r>
        <w:r w:rsidR="00316A25">
          <w:fldChar w:fldCharType="begin"/>
        </w:r>
        <w:r w:rsidR="00316A25">
          <w:delInstrText xml:space="preserve"> REF _Ref507592462 \r \h </w:delInstrText>
        </w:r>
        <w:r w:rsidR="00316A25">
          <w:fldChar w:fldCharType="separate"/>
        </w:r>
        <w:r w:rsidR="00331070">
          <w:delText>3.3.2</w:delText>
        </w:r>
        <w:r w:rsidR="00316A25">
          <w:fldChar w:fldCharType="end"/>
        </w:r>
        <w:r w:rsidR="00316A25">
          <w:delText>)</w:delText>
        </w:r>
        <w:r w:rsidR="00F90F0E" w:rsidRPr="00F90F0E">
          <w:delText xml:space="preserve"> </w:delText>
        </w:r>
        <w:r w:rsidR="00F90F0E" w:rsidRPr="00F90F0E">
          <w:rPr>
            <w:b/>
          </w:rPr>
          <w:delText>SHALL</w:delText>
        </w:r>
        <w:r w:rsidR="00F90F0E" w:rsidRPr="00F90F0E">
          <w:delText xml:space="preserve"> equal the name of the property within </w:delText>
        </w:r>
        <w:r w:rsidR="00F90F0E" w:rsidRPr="00F90F0E">
          <w:rPr>
            <w:rStyle w:val="CODEtemp"/>
          </w:rPr>
          <w:delText>run.files</w:delText>
        </w:r>
        <w:r w:rsidR="00F90F0E" w:rsidRPr="00F90F0E">
          <w:delText xml:space="preserve"> (§</w:delText>
        </w:r>
        <w:r w:rsidR="00830F21">
          <w:fldChar w:fldCharType="begin"/>
        </w:r>
        <w:r w:rsidR="00830F21">
          <w:delInstrText xml:space="preserve"> REF _Ref507667580 \r \h </w:delInstrText>
        </w:r>
        <w:r w:rsidR="00830F21">
          <w:fldChar w:fldCharType="separate"/>
        </w:r>
        <w:r w:rsidR="00331070">
          <w:delText>3.11.13</w:delText>
        </w:r>
        <w:r w:rsidR="00830F21">
          <w:fldChar w:fldCharType="end"/>
        </w:r>
        <w:r w:rsidR="00F90F0E" w:rsidRPr="00F90F0E">
          <w:delText xml:space="preserve">) whose value is this </w:delText>
        </w:r>
        <w:r w:rsidR="00F90F0E" w:rsidRPr="00F90F0E">
          <w:rPr>
            <w:rStyle w:val="CODEtemp"/>
          </w:rPr>
          <w:delText>file</w:delText>
        </w:r>
        <w:r w:rsidR="00F90F0E" w:rsidRPr="00F90F0E">
          <w:delText xml:space="preserve"> object. If </w:delText>
        </w:r>
        <w:r w:rsidR="00316A25">
          <w:delText xml:space="preserve">it is </w:delText>
        </w:r>
        <w:r w:rsidR="00F90F0E" w:rsidRPr="00F90F0E">
          <w:delText xml:space="preserve">absent, it </w:delText>
        </w:r>
        <w:r w:rsidR="00F90F0E" w:rsidRPr="00F90F0E">
          <w:rPr>
            <w:b/>
          </w:rPr>
          <w:delText>SHALL</w:delText>
        </w:r>
        <w:r w:rsidR="00F90F0E" w:rsidRPr="00F90F0E">
          <w:delText xml:space="preserve"> be </w:delText>
        </w:r>
        <w:r w:rsidR="00304A75">
          <w:delText>taken to be</w:delText>
        </w:r>
        <w:r w:rsidR="00316A25">
          <w:delText xml:space="preserve"> present and</w:delText>
        </w:r>
        <w:r w:rsidR="00F90F0E" w:rsidRPr="00F90F0E">
          <w:delText xml:space="preserve"> </w:delText>
        </w:r>
        <w:r w:rsidR="00304A75">
          <w:delText>to have</w:delText>
        </w:r>
        <w:r w:rsidR="00F90F0E" w:rsidRPr="00F90F0E">
          <w:delText xml:space="preserve"> </w:delText>
        </w:r>
        <w:r w:rsidR="00316A25">
          <w:delText xml:space="preserve">a </w:delText>
        </w:r>
        <w:r w:rsidR="00316A25" w:rsidRPr="00316A25">
          <w:rPr>
            <w:rStyle w:val="CODEtemp"/>
          </w:rPr>
          <w:delText>uri</w:delText>
        </w:r>
        <w:r w:rsidR="00316A25">
          <w:delText xml:space="preserve"> property with </w:delText>
        </w:r>
        <w:r w:rsidR="00F90F0E" w:rsidRPr="00F90F0E">
          <w:delText>that same value.</w:delText>
        </w:r>
      </w:del>
    </w:p>
    <w:p w14:paraId="255F2B01" w14:textId="236A0117" w:rsidR="006A0D86" w:rsidRDefault="006A0D86" w:rsidP="00F90F0E">
      <w:del w:id="8517" w:author="Laurence Golding" w:date="2019-05-11T06:51:00Z">
        <w:r w:rsidRPr="006A0D86">
          <w:delText xml:space="preserve">If the </w:delText>
        </w:r>
        <w:r w:rsidRPr="006A0D86">
          <w:rPr>
            <w:rStyle w:val="CODEtemp"/>
          </w:rPr>
          <w:delText>file</w:delText>
        </w:r>
      </w:del>
      <w:ins w:id="8518" w:author="Laurence Golding" w:date="2019-05-11T06:51:00Z">
        <w:r w:rsidR="0004086C">
          <w:rPr>
            <w:rStyle w:val="CODEtemp"/>
          </w:rPr>
          <w:t>artifact</w:t>
        </w:r>
      </w:ins>
      <w:r w:rsidR="0004086C" w:rsidRPr="006A0D86">
        <w:t xml:space="preserve"> </w:t>
      </w:r>
      <w:r w:rsidRPr="006A0D86">
        <w:t xml:space="preserve">object represents a nested </w:t>
      </w:r>
      <w:del w:id="8519" w:author="Laurence Golding" w:date="2019-05-11T06:51:00Z">
        <w:r w:rsidRPr="006A0D86">
          <w:delText>file</w:delText>
        </w:r>
      </w:del>
      <w:ins w:id="8520" w:author="Laurence Golding" w:date="2019-05-11T06:51:00Z">
        <w:r w:rsidR="0004086C">
          <w:t>artifact</w:t>
        </w:r>
      </w:ins>
      <w:r w:rsidR="0004086C" w:rsidRPr="006A0D86">
        <w:t xml:space="preserve"> </w:t>
      </w:r>
      <w:r w:rsidRPr="006A0D86">
        <w:t xml:space="preserve">whose location relative to </w:t>
      </w:r>
      <w:ins w:id="8521" w:author="Laurence Golding" w:date="2019-05-11T06:51:00Z">
        <w:r w:rsidR="0086006C">
          <w:t xml:space="preserve">the root of </w:t>
        </w:r>
      </w:ins>
      <w:r w:rsidRPr="006A0D86">
        <w:t xml:space="preserve">its parent can be expressed only by means of a path, then </w:t>
      </w:r>
      <w:del w:id="8522" w:author="Laurence Golding" w:date="2019-05-11T06:51:00Z">
        <w:r w:rsidRPr="006A0D86">
          <w:delText xml:space="preserve">the </w:delText>
        </w:r>
        <w:r w:rsidR="00316A25">
          <w:rPr>
            <w:rStyle w:val="CODEtemp"/>
          </w:rPr>
          <w:delText>fileLocation</w:delText>
        </w:r>
        <w:r w:rsidRPr="006A0D86">
          <w:delText xml:space="preserve"> property</w:delText>
        </w:r>
      </w:del>
      <w:ins w:id="8523" w:author="Laurence Golding" w:date="2019-05-11T06:51:00Z">
        <w:r w:rsidR="00DC27E3">
          <w:rPr>
            <w:rStyle w:val="CODEtemp"/>
          </w:rPr>
          <w:t>l</w:t>
        </w:r>
        <w:r w:rsidR="0004086C">
          <w:rPr>
            <w:rStyle w:val="CODEtemp"/>
          </w:rPr>
          <w:t>ocation</w:t>
        </w:r>
      </w:ins>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ins w:id="8524" w:author="Laurence Golding" w:date="2019-05-11T06:51:00Z">
        <w:r w:rsidR="0086006C">
          <w:t xml:space="preserve">beginning with </w:t>
        </w:r>
        <w:r w:rsidR="0086006C" w:rsidRPr="0086006C">
          <w:rPr>
            <w:rStyle w:val="CODEtemp"/>
          </w:rPr>
          <w:t>"/"</w:t>
        </w:r>
        <w:r w:rsidR="0086006C">
          <w:t xml:space="preserve"> </w:t>
        </w:r>
      </w:ins>
      <w:r w:rsidRPr="006A0D86">
        <w:t>expressing that path.</w:t>
      </w:r>
    </w:p>
    <w:p w14:paraId="1C748C7A" w14:textId="16B8053F" w:rsidR="006A0D86" w:rsidRDefault="006A0D86" w:rsidP="00F90F0E">
      <w:r w:rsidRPr="006A0D86">
        <w:t xml:space="preserve">If the </w:t>
      </w:r>
      <w:del w:id="8525" w:author="Laurence Golding" w:date="2019-05-11T06:51:00Z">
        <w:r w:rsidRPr="006A0D86">
          <w:rPr>
            <w:rStyle w:val="CODEtemp"/>
          </w:rPr>
          <w:delText>file</w:delText>
        </w:r>
      </w:del>
      <w:ins w:id="8526" w:author="Laurence Golding" w:date="2019-05-11T06:51:00Z">
        <w:r w:rsidR="0004086C">
          <w:rPr>
            <w:rStyle w:val="CODEtemp"/>
          </w:rPr>
          <w:t>artifact</w:t>
        </w:r>
      </w:ins>
      <w:r w:rsidR="0004086C" w:rsidRPr="006A0D86">
        <w:t xml:space="preserve"> </w:t>
      </w:r>
      <w:r w:rsidRPr="006A0D86">
        <w:t xml:space="preserve">object represents a nested </w:t>
      </w:r>
      <w:del w:id="8527" w:author="Laurence Golding" w:date="2019-05-11T06:51:00Z">
        <w:r w:rsidRPr="006A0D86">
          <w:delText>file</w:delText>
        </w:r>
      </w:del>
      <w:ins w:id="8528" w:author="Laurence Golding" w:date="2019-05-11T06:51:00Z">
        <w:r w:rsidR="0004086C">
          <w:t>artifact</w:t>
        </w:r>
      </w:ins>
      <w:r w:rsidR="0004086C" w:rsidRPr="006A0D86">
        <w:t xml:space="preserve"> </w:t>
      </w:r>
      <w:r w:rsidRPr="006A0D86">
        <w:t xml:space="preserve">whose location within its parent can be expressed only by a byte offset from the start of the parent, and not by means of a path, then </w:t>
      </w:r>
      <w:del w:id="8529" w:author="Laurence Golding" w:date="2019-05-11T06:51:00Z">
        <w:r w:rsidRPr="006A0D86">
          <w:delText xml:space="preserve">the </w:delText>
        </w:r>
        <w:r w:rsidR="00316A25">
          <w:rPr>
            <w:rStyle w:val="CODEtemp"/>
          </w:rPr>
          <w:delText>fileLocation</w:delText>
        </w:r>
        <w:r w:rsidRPr="006A0D86">
          <w:delText xml:space="preserve"> property</w:delText>
        </w:r>
      </w:del>
      <w:ins w:id="8530" w:author="Laurence Golding" w:date="2019-05-11T06:51:00Z">
        <w:r w:rsidR="00DC27E3">
          <w:rPr>
            <w:rStyle w:val="CODEtemp"/>
          </w:rPr>
          <w:t>l</w:t>
        </w:r>
        <w:r w:rsidR="0004086C">
          <w:rPr>
            <w:rStyle w:val="CODEtemp"/>
          </w:rPr>
          <w:t>ocation</w:t>
        </w:r>
      </w:ins>
      <w:r w:rsidR="0004086C" w:rsidRPr="006A0D86">
        <w:t xml:space="preserve"> </w:t>
      </w:r>
      <w:r w:rsidRPr="006A0D86">
        <w:rPr>
          <w:b/>
        </w:rPr>
        <w:t>SHALL</w:t>
      </w:r>
      <w:r w:rsidR="0086006C">
        <w:rPr>
          <w:b/>
          <w:rPrChange w:id="8531" w:author="Laurence Golding" w:date="2019-05-11T06:51:00Z">
            <w:rPr/>
          </w:rPrChange>
        </w:rPr>
        <w:t xml:space="preserve"> </w:t>
      </w:r>
      <w:ins w:id="8532" w:author="Laurence Golding" w:date="2019-05-11T06:51:00Z">
        <w:r w:rsidR="0086006C">
          <w:rPr>
            <w:b/>
          </w:rPr>
          <w:t>NOT</w:t>
        </w:r>
        <w:r w:rsidRPr="006A0D86">
          <w:t xml:space="preserve"> </w:t>
        </w:r>
      </w:ins>
      <w:r w:rsidRPr="006A0D86">
        <w:t xml:space="preserve">be </w:t>
      </w:r>
      <w:del w:id="8533" w:author="Laurence Golding" w:date="2019-05-11T06:51:00Z">
        <w:r w:rsidRPr="006A0D86">
          <w:delText>absent</w:delText>
        </w:r>
      </w:del>
      <w:ins w:id="8534" w:author="Laurence Golding" w:date="2019-05-11T06:51:00Z">
        <w:r w:rsidR="0086006C">
          <w:t>present</w:t>
        </w:r>
      </w:ins>
      <w:r w:rsidRPr="006A0D86">
        <w:t>.</w:t>
      </w:r>
    </w:p>
    <w:p w14:paraId="2CAE0B2B" w14:textId="77777777" w:rsidR="0063202C" w:rsidRDefault="0063202C" w:rsidP="00F90F0E">
      <w:pPr>
        <w:rPr>
          <w:del w:id="8535" w:author="Laurence Golding" w:date="2019-05-11T06:51:00Z"/>
        </w:rPr>
      </w:pPr>
      <w:del w:id="8536" w:author="Laurence Golding" w:date="2019-05-11T06:51:00Z">
        <w:r w:rsidRPr="0063202C">
          <w:delText xml:space="preserve">If the </w:delText>
        </w:r>
        <w:r w:rsidRPr="0063202C">
          <w:rPr>
            <w:rStyle w:val="CODEtemp"/>
          </w:rPr>
          <w:delText>file</w:delText>
        </w:r>
        <w:r w:rsidRPr="0063202C">
          <w:delText xml:space="preserve"> object represents a nested file whose location within its parent can be expressed either by means of a path or by means of a byte offset from the start of the parent, then either the </w:delText>
        </w:r>
        <w:r w:rsidR="00316A25">
          <w:rPr>
            <w:rStyle w:val="CODEtemp"/>
          </w:rPr>
          <w:delText>fileLocation</w:delText>
        </w:r>
        <w:r w:rsidRPr="0063202C">
          <w:delText xml:space="preserve"> property or the </w:delText>
        </w:r>
        <w:r w:rsidRPr="00513AC5">
          <w:rPr>
            <w:rStyle w:val="CODEtemp"/>
          </w:rPr>
          <w:delText>offset</w:delText>
        </w:r>
        <w:r w:rsidRPr="0063202C">
          <w:delText xml:space="preserve"> property (§</w:delText>
        </w:r>
        <w:r w:rsidR="00513AC5">
          <w:fldChar w:fldCharType="begin"/>
        </w:r>
        <w:r w:rsidR="00513AC5">
          <w:delInstrText xml:space="preserve"> REF _Ref493403563 \r \h </w:delInstrText>
        </w:r>
        <w:r w:rsidR="00513AC5">
          <w:fldChar w:fldCharType="separate"/>
        </w:r>
        <w:r w:rsidR="00331070">
          <w:delText>3.17.4</w:delText>
        </w:r>
        <w:r w:rsidR="00513AC5">
          <w:fldChar w:fldCharType="end"/>
        </w:r>
        <w:r w:rsidRPr="0063202C">
          <w:delText xml:space="preserve">) or both </w:delText>
        </w:r>
        <w:r w:rsidR="00513AC5" w:rsidRPr="00513AC5">
          <w:rPr>
            <w:b/>
          </w:rPr>
          <w:delText>SHALL</w:delText>
        </w:r>
        <w:r w:rsidR="00513AC5" w:rsidRPr="0063202C">
          <w:delText xml:space="preserve"> </w:delText>
        </w:r>
        <w:r w:rsidRPr="0063202C">
          <w:delText xml:space="preserve">be present; they </w:delText>
        </w:r>
        <w:r w:rsidR="00513AC5" w:rsidRPr="00513AC5">
          <w:rPr>
            <w:b/>
          </w:rPr>
          <w:delText>SHALL NOT</w:delText>
        </w:r>
        <w:r w:rsidR="00513AC5" w:rsidRPr="0063202C">
          <w:delText xml:space="preserve"> </w:delText>
        </w:r>
        <w:r w:rsidRPr="0063202C">
          <w:delText xml:space="preserve">both be absent. If the </w:delText>
        </w:r>
        <w:r w:rsidR="00316A25">
          <w:rPr>
            <w:rStyle w:val="CODEtemp"/>
          </w:rPr>
          <w:delText>fileLocation</w:delText>
        </w:r>
        <w:r w:rsidRPr="0063202C">
          <w:delText xml:space="preserve"> property is present, </w:delText>
        </w:r>
        <w:r w:rsidR="00316A25">
          <w:delText>the</w:delText>
        </w:r>
        <w:r w:rsidRPr="0063202C">
          <w:delText xml:space="preserve"> value</w:delText>
        </w:r>
        <w:r w:rsidR="00316A25">
          <w:delText xml:space="preserve"> of its </w:delText>
        </w:r>
        <w:r w:rsidR="00316A25" w:rsidRPr="00316A25">
          <w:rPr>
            <w:rStyle w:val="CODEtemp"/>
          </w:rPr>
          <w:delText>uri</w:delText>
        </w:r>
        <w:r w:rsidR="00316A25">
          <w:delText xml:space="preserve"> property</w:delText>
        </w:r>
        <w:r w:rsidRPr="0063202C">
          <w:delText xml:space="preserve"> </w:delText>
        </w:r>
        <w:r w:rsidR="00513AC5" w:rsidRPr="00513AC5">
          <w:rPr>
            <w:b/>
          </w:rPr>
          <w:delText>SHALL</w:delText>
        </w:r>
        <w:r w:rsidR="00513AC5" w:rsidRPr="0063202C">
          <w:delText xml:space="preserve"> </w:delText>
        </w:r>
        <w:r w:rsidRPr="0063202C">
          <w:delText xml:space="preserve">be a relative </w:delText>
        </w:r>
        <w:r w:rsidR="007A603D">
          <w:delText>reference</w:delText>
        </w:r>
        <w:r w:rsidRPr="0063202C">
          <w:delText xml:space="preserve"> expressing the path of the nested file within the parent.</w:delText>
        </w:r>
      </w:del>
    </w:p>
    <w:p w14:paraId="2BEF3CD3" w14:textId="77777777" w:rsidR="00513AC5" w:rsidRDefault="00513AC5" w:rsidP="00513AC5">
      <w:pPr>
        <w:pStyle w:val="Note"/>
        <w:rPr>
          <w:del w:id="8537" w:author="Laurence Golding" w:date="2019-05-11T06:51:00Z"/>
        </w:rPr>
      </w:pPr>
      <w:del w:id="8538" w:author="Laurence Golding" w:date="2019-05-11T06:51:00Z">
        <w:r>
          <w:delText xml:space="preserve">EXAMPLE 1: </w:delText>
        </w:r>
        <w:r w:rsidRPr="00513AC5">
          <w:delText xml:space="preserve">The </w:delText>
        </w:r>
        <w:r w:rsidR="00316A25">
          <w:rPr>
            <w:rStyle w:val="CODEtemp"/>
          </w:rPr>
          <w:delText>fileLocation.u</w:delText>
        </w:r>
        <w:r w:rsidRPr="00513AC5">
          <w:rPr>
            <w:rStyle w:val="CODEtemp"/>
          </w:rPr>
          <w:delText>ri</w:delText>
        </w:r>
        <w:r w:rsidRPr="00513AC5">
          <w:delText xml:space="preserve"> property of the top-level file repeats the property name. The </w:delText>
        </w:r>
        <w:r w:rsidR="00316A25">
          <w:rPr>
            <w:rStyle w:val="CODEtemp"/>
          </w:rPr>
          <w:delText>fileLocation.u</w:delText>
        </w:r>
        <w:r w:rsidRPr="00513AC5">
          <w:rPr>
            <w:rStyle w:val="CODEtemp"/>
          </w:rPr>
          <w:delText>ri</w:delText>
        </w:r>
        <w:r w:rsidRPr="00513AC5">
          <w:delText xml:space="preserve"> property of the nested file specifies the relative </w:delText>
        </w:r>
        <w:r w:rsidR="007A603D">
          <w:delText>reference</w:delText>
        </w:r>
        <w:r w:rsidRPr="00513AC5">
          <w:delText xml:space="preserve"> of the nested file with respect to its parent.</w:delText>
        </w:r>
      </w:del>
    </w:p>
    <w:p w14:paraId="13FD3A14" w14:textId="77777777" w:rsidR="00513AC5" w:rsidRDefault="00513AC5" w:rsidP="00513AC5">
      <w:pPr>
        <w:pStyle w:val="Code"/>
        <w:rPr>
          <w:del w:id="8539" w:author="Laurence Golding" w:date="2019-05-11T06:51:00Z"/>
        </w:rPr>
      </w:pPr>
      <w:del w:id="8540" w:author="Laurence Golding" w:date="2019-05-11T06:51:00Z">
        <w:r>
          <w:delText>"files": {</w:delText>
        </w:r>
      </w:del>
    </w:p>
    <w:p w14:paraId="74A9D96B" w14:textId="77777777" w:rsidR="00513AC5" w:rsidRDefault="00513AC5" w:rsidP="00513AC5">
      <w:pPr>
        <w:pStyle w:val="Code"/>
        <w:rPr>
          <w:del w:id="8541" w:author="Laurence Golding" w:date="2019-05-11T06:51:00Z"/>
        </w:rPr>
      </w:pPr>
      <w:del w:id="8542" w:author="Laurence Golding" w:date="2019-05-11T06:51:00Z">
        <w:r>
          <w:delText xml:space="preserve">  "http://www.example.com/a.zip": {</w:delText>
        </w:r>
      </w:del>
    </w:p>
    <w:p w14:paraId="3306DB01" w14:textId="77777777" w:rsidR="00316A25" w:rsidRDefault="00316A25" w:rsidP="00513AC5">
      <w:pPr>
        <w:pStyle w:val="Code"/>
        <w:rPr>
          <w:del w:id="8543" w:author="Laurence Golding" w:date="2019-05-11T06:51:00Z"/>
        </w:rPr>
      </w:pPr>
      <w:del w:id="8544" w:author="Laurence Golding" w:date="2019-05-11T06:51:00Z">
        <w:r>
          <w:delText xml:space="preserve">    "fileLocation": {</w:delText>
        </w:r>
      </w:del>
    </w:p>
    <w:p w14:paraId="290C7607" w14:textId="77777777" w:rsidR="00316A25" w:rsidRDefault="00316A25" w:rsidP="00513AC5">
      <w:pPr>
        <w:pStyle w:val="Code"/>
        <w:rPr>
          <w:del w:id="8545" w:author="Laurence Golding" w:date="2019-05-11T06:51:00Z"/>
        </w:rPr>
      </w:pPr>
      <w:del w:id="8546" w:author="Laurence Golding" w:date="2019-05-11T06:51:00Z">
        <w:r>
          <w:delText xml:space="preserve">  </w:delText>
        </w:r>
        <w:r w:rsidR="00513AC5">
          <w:delText xml:space="preserve">    "uri": </w:delText>
        </w:r>
        <w:r>
          <w:delText>"</w:delText>
        </w:r>
        <w:r w:rsidRPr="00316A25">
          <w:delText>http://www.example.com/a.zip</w:delText>
        </w:r>
        <w:r>
          <w:delText>"</w:delText>
        </w:r>
      </w:del>
    </w:p>
    <w:p w14:paraId="5E18BB04" w14:textId="77777777" w:rsidR="00513AC5" w:rsidRDefault="00316A25" w:rsidP="00513AC5">
      <w:pPr>
        <w:pStyle w:val="Code"/>
        <w:rPr>
          <w:del w:id="8547" w:author="Laurence Golding" w:date="2019-05-11T06:51:00Z"/>
        </w:rPr>
      </w:pPr>
      <w:del w:id="8548" w:author="Laurence Golding" w:date="2019-05-11T06:51:00Z">
        <w:r>
          <w:delText xml:space="preserve">    }</w:delText>
        </w:r>
        <w:r w:rsidR="00513AC5">
          <w:delText>,</w:delText>
        </w:r>
      </w:del>
    </w:p>
    <w:p w14:paraId="75CB6570" w14:textId="77777777" w:rsidR="00513AC5" w:rsidRDefault="00513AC5" w:rsidP="00513AC5">
      <w:pPr>
        <w:pStyle w:val="Code"/>
        <w:rPr>
          <w:del w:id="8549" w:author="Laurence Golding" w:date="2019-05-11T06:51:00Z"/>
        </w:rPr>
      </w:pPr>
      <w:del w:id="8550" w:author="Laurence Golding" w:date="2019-05-11T06:51:00Z">
        <w:r>
          <w:delText xml:space="preserve">    "mimeType": "application/zip"</w:delText>
        </w:r>
      </w:del>
    </w:p>
    <w:p w14:paraId="16FF637D" w14:textId="77777777" w:rsidR="00513AC5" w:rsidRDefault="00513AC5" w:rsidP="00513AC5">
      <w:pPr>
        <w:pStyle w:val="Code"/>
        <w:rPr>
          <w:del w:id="8551" w:author="Laurence Golding" w:date="2019-05-11T06:51:00Z"/>
        </w:rPr>
      </w:pPr>
      <w:del w:id="8552" w:author="Laurence Golding" w:date="2019-05-11T06:51:00Z">
        <w:r>
          <w:delText xml:space="preserve">  },</w:delText>
        </w:r>
      </w:del>
    </w:p>
    <w:p w14:paraId="5E98782B" w14:textId="77777777" w:rsidR="00513AC5" w:rsidRDefault="00513AC5" w:rsidP="00513AC5">
      <w:pPr>
        <w:pStyle w:val="Code"/>
        <w:rPr>
          <w:del w:id="8553" w:author="Laurence Golding" w:date="2019-05-11T06:51:00Z"/>
        </w:rPr>
      </w:pPr>
      <w:del w:id="8554" w:author="Laurence Golding" w:date="2019-05-11T06:51:00Z">
        <w:r>
          <w:delText xml:space="preserve">  "http://www.example.com/a.zip#/src/file.c": {</w:delText>
        </w:r>
      </w:del>
    </w:p>
    <w:p w14:paraId="1A46E795" w14:textId="77777777" w:rsidR="00316A25" w:rsidRDefault="00316A25" w:rsidP="00513AC5">
      <w:pPr>
        <w:pStyle w:val="Code"/>
        <w:rPr>
          <w:del w:id="8555" w:author="Laurence Golding" w:date="2019-05-11T06:51:00Z"/>
        </w:rPr>
      </w:pPr>
      <w:del w:id="8556" w:author="Laurence Golding" w:date="2019-05-11T06:51:00Z">
        <w:r>
          <w:delText xml:space="preserve">    "fileLocation": {</w:delText>
        </w:r>
      </w:del>
    </w:p>
    <w:p w14:paraId="2D2F106D" w14:textId="77777777" w:rsidR="00316A25" w:rsidRDefault="00513AC5" w:rsidP="00513AC5">
      <w:pPr>
        <w:pStyle w:val="Code"/>
        <w:rPr>
          <w:del w:id="8557" w:author="Laurence Golding" w:date="2019-05-11T06:51:00Z"/>
        </w:rPr>
      </w:pPr>
      <w:del w:id="8558" w:author="Laurence Golding" w:date="2019-05-11T06:51:00Z">
        <w:r>
          <w:delText xml:space="preserve">    </w:delText>
        </w:r>
        <w:r w:rsidR="00316A25">
          <w:delText xml:space="preserve">  </w:delText>
        </w:r>
        <w:r>
          <w:delText>"uri": "/src/file.c"</w:delText>
        </w:r>
      </w:del>
    </w:p>
    <w:p w14:paraId="01960283" w14:textId="77777777" w:rsidR="00513AC5" w:rsidRDefault="00316A25" w:rsidP="00513AC5">
      <w:pPr>
        <w:pStyle w:val="Code"/>
        <w:rPr>
          <w:del w:id="8559" w:author="Laurence Golding" w:date="2019-05-11T06:51:00Z"/>
        </w:rPr>
      </w:pPr>
      <w:del w:id="8560" w:author="Laurence Golding" w:date="2019-05-11T06:51:00Z">
        <w:r>
          <w:delText xml:space="preserve">    }</w:delText>
        </w:r>
        <w:r w:rsidR="00513AC5">
          <w:delText>,</w:delText>
        </w:r>
      </w:del>
    </w:p>
    <w:p w14:paraId="72EB180E" w14:textId="77777777" w:rsidR="00513AC5" w:rsidRDefault="00513AC5" w:rsidP="00513AC5">
      <w:pPr>
        <w:pStyle w:val="Code"/>
        <w:rPr>
          <w:del w:id="8561" w:author="Laurence Golding" w:date="2019-05-11T06:51:00Z"/>
        </w:rPr>
      </w:pPr>
      <w:del w:id="8562" w:author="Laurence Golding" w:date="2019-05-11T06:51:00Z">
        <w:r>
          <w:delText xml:space="preserve">    "mimeType": "x-c",</w:delText>
        </w:r>
      </w:del>
    </w:p>
    <w:p w14:paraId="4006C154" w14:textId="77777777" w:rsidR="00513AC5" w:rsidRDefault="00513AC5" w:rsidP="00513AC5">
      <w:pPr>
        <w:pStyle w:val="Code"/>
        <w:rPr>
          <w:del w:id="8563" w:author="Laurence Golding" w:date="2019-05-11T06:51:00Z"/>
        </w:rPr>
      </w:pPr>
      <w:del w:id="8564" w:author="Laurence Golding" w:date="2019-05-11T06:51:00Z">
        <w:r>
          <w:delText xml:space="preserve">    "parentKey": "http://www.example.com/a.zip" # See §</w:delText>
        </w:r>
        <w:r>
          <w:fldChar w:fldCharType="begin"/>
        </w:r>
        <w:r>
          <w:delInstrText xml:space="preserve"> REF _Ref493404063 \r \h </w:delInstrText>
        </w:r>
        <w:r>
          <w:fldChar w:fldCharType="separate"/>
        </w:r>
        <w:r w:rsidR="00331070">
          <w:delText>3.17.3</w:delText>
        </w:r>
        <w:r>
          <w:fldChar w:fldCharType="end"/>
        </w:r>
      </w:del>
    </w:p>
    <w:p w14:paraId="5E339CA3" w14:textId="77777777" w:rsidR="00513AC5" w:rsidRDefault="00316A25" w:rsidP="00513AC5">
      <w:pPr>
        <w:pStyle w:val="Code"/>
        <w:rPr>
          <w:del w:id="8565" w:author="Laurence Golding" w:date="2019-05-11T06:51:00Z"/>
        </w:rPr>
      </w:pPr>
      <w:del w:id="8566" w:author="Laurence Golding" w:date="2019-05-11T06:51:00Z">
        <w:r>
          <w:delText xml:space="preserve">  </w:delText>
        </w:r>
        <w:r w:rsidR="00513AC5">
          <w:delText>}</w:delText>
        </w:r>
      </w:del>
    </w:p>
    <w:p w14:paraId="7D0D1358" w14:textId="77777777" w:rsidR="00513AC5" w:rsidRDefault="00513AC5" w:rsidP="00513AC5">
      <w:pPr>
        <w:pStyle w:val="Code"/>
        <w:rPr>
          <w:del w:id="8567" w:author="Laurence Golding" w:date="2019-05-11T06:51:00Z"/>
        </w:rPr>
      </w:pPr>
      <w:del w:id="8568" w:author="Laurence Golding" w:date="2019-05-11T06:51:00Z">
        <w:r>
          <w:delText>}</w:delText>
        </w:r>
      </w:del>
    </w:p>
    <w:p w14:paraId="79AC1A04" w14:textId="77777777" w:rsidR="00513AC5" w:rsidRDefault="00513AC5" w:rsidP="00513AC5">
      <w:pPr>
        <w:pStyle w:val="Note"/>
        <w:rPr>
          <w:del w:id="8569" w:author="Laurence Golding" w:date="2019-05-11T06:51:00Z"/>
        </w:rPr>
      </w:pPr>
      <w:del w:id="8570" w:author="Laurence Golding" w:date="2019-05-11T06:51:00Z">
        <w:r>
          <w:delText xml:space="preserve">EXAMPLE 2: </w:delText>
        </w:r>
        <w:r w:rsidRPr="00513AC5">
          <w:delText xml:space="preserve">The </w:delText>
        </w:r>
        <w:r w:rsidR="00316A25">
          <w:rPr>
            <w:rStyle w:val="CODEtemp"/>
          </w:rPr>
          <w:delText>fileLocation</w:delText>
        </w:r>
        <w:r w:rsidRPr="00513AC5">
          <w:delText xml:space="preserve"> property of the top-level file is omitted. It is interpreted as</w:delText>
        </w:r>
        <w:r w:rsidR="00316A25">
          <w:delText xml:space="preserve"> being present and having a </w:delText>
        </w:r>
        <w:r w:rsidR="00316A25" w:rsidRPr="00316A25">
          <w:rPr>
            <w:rStyle w:val="CODEtemp"/>
          </w:rPr>
          <w:delText>uri</w:delText>
        </w:r>
        <w:r w:rsidR="00316A25">
          <w:delText xml:space="preserve"> property with the value </w:delText>
        </w:r>
        <w:r w:rsidRPr="00513AC5">
          <w:rPr>
            <w:rStyle w:val="CODEtemp"/>
          </w:rPr>
          <w:delText>"http://www.example.com/a.zip"</w:delText>
        </w:r>
        <w:r w:rsidRPr="00513AC5">
          <w:delText>.</w:delText>
        </w:r>
      </w:del>
    </w:p>
    <w:p w14:paraId="5A6EFFD1" w14:textId="77777777" w:rsidR="00513AC5" w:rsidRDefault="00513AC5" w:rsidP="00513AC5">
      <w:pPr>
        <w:pStyle w:val="Code"/>
        <w:rPr>
          <w:del w:id="8571" w:author="Laurence Golding" w:date="2019-05-11T06:51:00Z"/>
        </w:rPr>
      </w:pPr>
      <w:del w:id="8572" w:author="Laurence Golding" w:date="2019-05-11T06:51:00Z">
        <w:r>
          <w:delText>"files": {</w:delText>
        </w:r>
      </w:del>
    </w:p>
    <w:p w14:paraId="6F58D235" w14:textId="77777777" w:rsidR="00513AC5" w:rsidRDefault="00513AC5" w:rsidP="00513AC5">
      <w:pPr>
        <w:pStyle w:val="Code"/>
        <w:rPr>
          <w:del w:id="8573" w:author="Laurence Golding" w:date="2019-05-11T06:51:00Z"/>
        </w:rPr>
      </w:pPr>
      <w:del w:id="8574" w:author="Laurence Golding" w:date="2019-05-11T06:51:00Z">
        <w:r>
          <w:delText xml:space="preserve">  "http://www.example.com/a.zip": {</w:delText>
        </w:r>
      </w:del>
    </w:p>
    <w:p w14:paraId="3D8540ED" w14:textId="77777777" w:rsidR="00513AC5" w:rsidRDefault="00513AC5" w:rsidP="00513AC5">
      <w:pPr>
        <w:pStyle w:val="Code"/>
        <w:rPr>
          <w:del w:id="8575" w:author="Laurence Golding" w:date="2019-05-11T06:51:00Z"/>
        </w:rPr>
      </w:pPr>
      <w:del w:id="8576" w:author="Laurence Golding" w:date="2019-05-11T06:51:00Z">
        <w:r>
          <w:delText xml:space="preserve">    "mimeType": "application/zip"</w:delText>
        </w:r>
      </w:del>
    </w:p>
    <w:p w14:paraId="3C189FBC" w14:textId="77777777" w:rsidR="00513AC5" w:rsidRDefault="00513AC5" w:rsidP="00513AC5">
      <w:pPr>
        <w:pStyle w:val="Code"/>
        <w:rPr>
          <w:del w:id="8577" w:author="Laurence Golding" w:date="2019-05-11T06:51:00Z"/>
        </w:rPr>
      </w:pPr>
      <w:del w:id="8578" w:author="Laurence Golding" w:date="2019-05-11T06:51:00Z">
        <w:r>
          <w:delText xml:space="preserve">  },</w:delText>
        </w:r>
      </w:del>
    </w:p>
    <w:p w14:paraId="17B4CEC2" w14:textId="77777777" w:rsidR="00513AC5" w:rsidRDefault="00513AC5" w:rsidP="00513AC5">
      <w:pPr>
        <w:pStyle w:val="Code"/>
        <w:rPr>
          <w:del w:id="8579" w:author="Laurence Golding" w:date="2019-05-11T06:51:00Z"/>
        </w:rPr>
      </w:pPr>
      <w:del w:id="8580" w:author="Laurence Golding" w:date="2019-05-11T06:51:00Z">
        <w:r>
          <w:delText xml:space="preserve">  "http://www.example.com/a.zip#/src/file.c": {</w:delText>
        </w:r>
      </w:del>
    </w:p>
    <w:p w14:paraId="0E6CABB1" w14:textId="77777777" w:rsidR="00316A25" w:rsidRDefault="00316A25" w:rsidP="00513AC5">
      <w:pPr>
        <w:pStyle w:val="Code"/>
        <w:rPr>
          <w:del w:id="8581" w:author="Laurence Golding" w:date="2019-05-11T06:51:00Z"/>
        </w:rPr>
      </w:pPr>
      <w:del w:id="8582" w:author="Laurence Golding" w:date="2019-05-11T06:51:00Z">
        <w:r>
          <w:delText xml:space="preserve">    "fileLocation": {</w:delText>
        </w:r>
      </w:del>
    </w:p>
    <w:p w14:paraId="7A035627" w14:textId="77777777" w:rsidR="00316A25" w:rsidRDefault="00316A25" w:rsidP="00513AC5">
      <w:pPr>
        <w:pStyle w:val="Code"/>
        <w:rPr>
          <w:del w:id="8583" w:author="Laurence Golding" w:date="2019-05-11T06:51:00Z"/>
        </w:rPr>
      </w:pPr>
      <w:del w:id="8584" w:author="Laurence Golding" w:date="2019-05-11T06:51:00Z">
        <w:r>
          <w:delText xml:space="preserve">  </w:delText>
        </w:r>
        <w:r w:rsidR="00513AC5">
          <w:delText xml:space="preserve">    "uri": "/src/file.c"</w:delText>
        </w:r>
      </w:del>
    </w:p>
    <w:p w14:paraId="6D0D007D" w14:textId="77777777" w:rsidR="00513AC5" w:rsidRDefault="00316A25" w:rsidP="00513AC5">
      <w:pPr>
        <w:pStyle w:val="Code"/>
        <w:rPr>
          <w:del w:id="8585" w:author="Laurence Golding" w:date="2019-05-11T06:51:00Z"/>
        </w:rPr>
      </w:pPr>
      <w:del w:id="8586" w:author="Laurence Golding" w:date="2019-05-11T06:51:00Z">
        <w:r>
          <w:delText xml:space="preserve">    }</w:delText>
        </w:r>
        <w:r w:rsidR="00513AC5">
          <w:delText>,</w:delText>
        </w:r>
      </w:del>
    </w:p>
    <w:p w14:paraId="26D8B206" w14:textId="77777777" w:rsidR="00513AC5" w:rsidRDefault="00513AC5" w:rsidP="00513AC5">
      <w:pPr>
        <w:pStyle w:val="Code"/>
        <w:rPr>
          <w:del w:id="8587" w:author="Laurence Golding" w:date="2019-05-11T06:51:00Z"/>
        </w:rPr>
      </w:pPr>
      <w:del w:id="8588" w:author="Laurence Golding" w:date="2019-05-11T06:51:00Z">
        <w:r>
          <w:delText xml:space="preserve">    "mimeType": "x-c",</w:delText>
        </w:r>
      </w:del>
    </w:p>
    <w:p w14:paraId="62325855" w14:textId="77777777" w:rsidR="00513AC5" w:rsidRDefault="00513AC5" w:rsidP="00513AC5">
      <w:pPr>
        <w:pStyle w:val="Code"/>
        <w:rPr>
          <w:del w:id="8589" w:author="Laurence Golding" w:date="2019-05-11T06:51:00Z"/>
        </w:rPr>
      </w:pPr>
      <w:del w:id="8590" w:author="Laurence Golding" w:date="2019-05-11T06:51:00Z">
        <w:r>
          <w:delText xml:space="preserve">    "parentKey": "http://www.example.com/a.zip"</w:delText>
        </w:r>
      </w:del>
    </w:p>
    <w:p w14:paraId="4073B202" w14:textId="77777777" w:rsidR="00513AC5" w:rsidRDefault="00513AC5" w:rsidP="00513AC5">
      <w:pPr>
        <w:pStyle w:val="Code"/>
        <w:rPr>
          <w:del w:id="8591" w:author="Laurence Golding" w:date="2019-05-11T06:51:00Z"/>
        </w:rPr>
      </w:pPr>
      <w:del w:id="8592" w:author="Laurence Golding" w:date="2019-05-11T06:51:00Z">
        <w:r>
          <w:delText xml:space="preserve">  }</w:delText>
        </w:r>
      </w:del>
    </w:p>
    <w:p w14:paraId="3180DD9B" w14:textId="77777777" w:rsidR="00513AC5" w:rsidRDefault="00513AC5" w:rsidP="00513AC5">
      <w:pPr>
        <w:pStyle w:val="Code"/>
        <w:rPr>
          <w:del w:id="8593" w:author="Laurence Golding" w:date="2019-05-11T06:51:00Z"/>
        </w:rPr>
      </w:pPr>
      <w:del w:id="8594" w:author="Laurence Golding" w:date="2019-05-11T06:51:00Z">
        <w:r>
          <w:delText>}</w:delText>
        </w:r>
      </w:del>
    </w:p>
    <w:p w14:paraId="37C245D9" w14:textId="77777777" w:rsidR="00513AC5" w:rsidRDefault="00513AC5" w:rsidP="00513AC5">
      <w:pPr>
        <w:rPr>
          <w:del w:id="8595" w:author="Laurence Golding" w:date="2019-05-11T06:51:00Z"/>
        </w:rPr>
      </w:pPr>
      <w:del w:id="8596" w:author="Laurence Golding" w:date="2019-05-11T06:51:00Z">
        <w:r w:rsidRPr="00513AC5">
          <w:delText xml:space="preserve">The </w:delText>
        </w:r>
        <w:r w:rsidR="00316A25">
          <w:rPr>
            <w:rStyle w:val="CODEtemp"/>
          </w:rPr>
          <w:delText>fileLocation.u</w:delText>
        </w:r>
        <w:r w:rsidRPr="00513AC5">
          <w:rPr>
            <w:rStyle w:val="CODEtemp"/>
          </w:rPr>
          <w:delText>ri</w:delText>
        </w:r>
        <w:r w:rsidRPr="00513AC5">
          <w:delText xml:space="preserve"> property for a nested file </w:delText>
        </w:r>
        <w:r w:rsidR="00BD0C18">
          <w:delText>does not need to</w:delText>
        </w:r>
        <w:r w:rsidRPr="00513AC5">
          <w:delText xml:space="preserve"> match the fragment portion of the URI </w:delText>
        </w:r>
        <w:r w:rsidR="007A603D">
          <w:delText xml:space="preserve">reference </w:delText>
        </w:r>
        <w:r w:rsidRPr="00513AC5">
          <w:delText>specified in the property name. This allows multiple levels of nesting to be represented.</w:delText>
        </w:r>
      </w:del>
    </w:p>
    <w:p w14:paraId="32FE54B3" w14:textId="77777777" w:rsidR="00513AC5" w:rsidRDefault="00513AC5" w:rsidP="00513AC5">
      <w:pPr>
        <w:pStyle w:val="Note"/>
        <w:rPr>
          <w:del w:id="8597" w:author="Laurence Golding" w:date="2019-05-11T06:51:00Z"/>
        </w:rPr>
      </w:pPr>
      <w:del w:id="8598" w:author="Laurence Golding" w:date="2019-05-11T06:51:00Z">
        <w:r>
          <w:delText xml:space="preserve">EXAMPLE 3: </w:delText>
        </w:r>
        <w:r w:rsidRPr="00513AC5">
          <w:delText xml:space="preserve">There are two levels of nesting. The </w:delText>
        </w:r>
        <w:r w:rsidR="00316A25">
          <w:rPr>
            <w:rStyle w:val="CODEtemp"/>
          </w:rPr>
          <w:delText>fileLocation.u</w:delText>
        </w:r>
        <w:r w:rsidRPr="00513AC5">
          <w:rPr>
            <w:rStyle w:val="CODEtemp"/>
          </w:rPr>
          <w:delText>ri</w:delText>
        </w:r>
        <w:r w:rsidRPr="00513AC5">
          <w:delText xml:space="preserve"> property of the most deeply nested file does not match the fragment portion of the URI </w:delText>
        </w:r>
        <w:r w:rsidR="007A603D">
          <w:delText xml:space="preserve">reference </w:delText>
        </w:r>
        <w:r w:rsidRPr="00513AC5">
          <w:delText>specified in the property name.</w:delText>
        </w:r>
      </w:del>
    </w:p>
    <w:p w14:paraId="620419B6" w14:textId="77777777" w:rsidR="00513AC5" w:rsidRDefault="00513AC5" w:rsidP="00513AC5">
      <w:pPr>
        <w:pStyle w:val="Code"/>
        <w:rPr>
          <w:del w:id="8599" w:author="Laurence Golding" w:date="2019-05-11T06:51:00Z"/>
        </w:rPr>
      </w:pPr>
      <w:del w:id="8600" w:author="Laurence Golding" w:date="2019-05-11T06:51:00Z">
        <w:r>
          <w:delText>"files": {</w:delText>
        </w:r>
      </w:del>
    </w:p>
    <w:p w14:paraId="525B4E48" w14:textId="77777777" w:rsidR="00513AC5" w:rsidRDefault="00513AC5" w:rsidP="00513AC5">
      <w:pPr>
        <w:pStyle w:val="Code"/>
        <w:rPr>
          <w:del w:id="8601" w:author="Laurence Golding" w:date="2019-05-11T06:51:00Z"/>
        </w:rPr>
      </w:pPr>
      <w:del w:id="8602" w:author="Laurence Golding" w:date="2019-05-11T06:51:00Z">
        <w:r>
          <w:delText xml:space="preserve">  "http://www.example.com/a.zip": {</w:delText>
        </w:r>
      </w:del>
    </w:p>
    <w:p w14:paraId="13D700F7" w14:textId="77777777" w:rsidR="00513AC5" w:rsidRDefault="00513AC5" w:rsidP="00513AC5">
      <w:pPr>
        <w:pStyle w:val="Code"/>
        <w:rPr>
          <w:del w:id="8603" w:author="Laurence Golding" w:date="2019-05-11T06:51:00Z"/>
        </w:rPr>
      </w:pPr>
      <w:del w:id="8604" w:author="Laurence Golding" w:date="2019-05-11T06:51:00Z">
        <w:r>
          <w:delText xml:space="preserve">    "mimeType": "application/zip"</w:delText>
        </w:r>
      </w:del>
    </w:p>
    <w:p w14:paraId="3A4CD148" w14:textId="77777777" w:rsidR="00513AC5" w:rsidRDefault="00513AC5" w:rsidP="00513AC5">
      <w:pPr>
        <w:pStyle w:val="Code"/>
        <w:rPr>
          <w:del w:id="8605" w:author="Laurence Golding" w:date="2019-05-11T06:51:00Z"/>
        </w:rPr>
      </w:pPr>
      <w:del w:id="8606" w:author="Laurence Golding" w:date="2019-05-11T06:51:00Z">
        <w:r>
          <w:delText xml:space="preserve">  },</w:delText>
        </w:r>
      </w:del>
    </w:p>
    <w:p w14:paraId="300590EC" w14:textId="77777777" w:rsidR="00513AC5" w:rsidRDefault="00316A25" w:rsidP="00513AC5">
      <w:pPr>
        <w:pStyle w:val="Code"/>
        <w:rPr>
          <w:del w:id="8607" w:author="Laurence Golding" w:date="2019-05-11T06:51:00Z"/>
        </w:rPr>
      </w:pPr>
      <w:del w:id="8608" w:author="Laurence Golding" w:date="2019-05-11T06:51:00Z">
        <w:r>
          <w:delText xml:space="preserve"> </w:delText>
        </w:r>
        <w:r w:rsidR="00513AC5">
          <w:delText xml:space="preserve"> "http://www.example.com/a.zip#/media/b.zip": {</w:delText>
        </w:r>
      </w:del>
    </w:p>
    <w:p w14:paraId="60957870" w14:textId="77777777" w:rsidR="00316A25" w:rsidRDefault="00316A25" w:rsidP="00513AC5">
      <w:pPr>
        <w:pStyle w:val="Code"/>
        <w:rPr>
          <w:del w:id="8609" w:author="Laurence Golding" w:date="2019-05-11T06:51:00Z"/>
        </w:rPr>
      </w:pPr>
      <w:del w:id="8610" w:author="Laurence Golding" w:date="2019-05-11T06:51:00Z">
        <w:r>
          <w:delText xml:space="preserve">    "fileLocation": {</w:delText>
        </w:r>
      </w:del>
    </w:p>
    <w:p w14:paraId="613A3E32" w14:textId="77777777" w:rsidR="00513AC5" w:rsidRDefault="00316A25" w:rsidP="00513AC5">
      <w:pPr>
        <w:pStyle w:val="Code"/>
        <w:rPr>
          <w:del w:id="8611" w:author="Laurence Golding" w:date="2019-05-11T06:51:00Z"/>
        </w:rPr>
      </w:pPr>
      <w:del w:id="8612" w:author="Laurence Golding" w:date="2019-05-11T06:51:00Z">
        <w:r>
          <w:delText xml:space="preserve">  </w:delText>
        </w:r>
        <w:r w:rsidR="00513AC5">
          <w:delText xml:space="preserve">    "uri": "/media/b.zip"</w:delText>
        </w:r>
      </w:del>
    </w:p>
    <w:p w14:paraId="1270F862" w14:textId="77777777" w:rsidR="00316A25" w:rsidRDefault="00316A25" w:rsidP="00513AC5">
      <w:pPr>
        <w:pStyle w:val="Code"/>
        <w:rPr>
          <w:del w:id="8613" w:author="Laurence Golding" w:date="2019-05-11T06:51:00Z"/>
        </w:rPr>
      </w:pPr>
      <w:del w:id="8614" w:author="Laurence Golding" w:date="2019-05-11T06:51:00Z">
        <w:r>
          <w:delText xml:space="preserve">    },</w:delText>
        </w:r>
      </w:del>
    </w:p>
    <w:p w14:paraId="12F57084" w14:textId="77777777" w:rsidR="00513AC5" w:rsidRDefault="00513AC5" w:rsidP="00513AC5">
      <w:pPr>
        <w:pStyle w:val="Code"/>
        <w:rPr>
          <w:del w:id="8615" w:author="Laurence Golding" w:date="2019-05-11T06:51:00Z"/>
        </w:rPr>
      </w:pPr>
      <w:del w:id="8616" w:author="Laurence Golding" w:date="2019-05-11T06:51:00Z">
        <w:r>
          <w:delText xml:space="preserve">    "mimeType": "application/zip",</w:delText>
        </w:r>
      </w:del>
    </w:p>
    <w:p w14:paraId="6CEA322C" w14:textId="77777777" w:rsidR="00513AC5" w:rsidRDefault="00513AC5" w:rsidP="00513AC5">
      <w:pPr>
        <w:pStyle w:val="Code"/>
        <w:rPr>
          <w:del w:id="8617" w:author="Laurence Golding" w:date="2019-05-11T06:51:00Z"/>
        </w:rPr>
      </w:pPr>
      <w:del w:id="8618" w:author="Laurence Golding" w:date="2019-05-11T06:51:00Z">
        <w:r>
          <w:delText xml:space="preserve">    "parentKey": "http://www.example.com/a.zip"</w:delText>
        </w:r>
      </w:del>
    </w:p>
    <w:p w14:paraId="6F93A0FE" w14:textId="77777777" w:rsidR="00513AC5" w:rsidRDefault="00513AC5" w:rsidP="00513AC5">
      <w:pPr>
        <w:pStyle w:val="Code"/>
        <w:rPr>
          <w:del w:id="8619" w:author="Laurence Golding" w:date="2019-05-11T06:51:00Z"/>
        </w:rPr>
      </w:pPr>
      <w:del w:id="8620" w:author="Laurence Golding" w:date="2019-05-11T06:51:00Z">
        <w:r>
          <w:delText xml:space="preserve">  },</w:delText>
        </w:r>
      </w:del>
    </w:p>
    <w:p w14:paraId="0D941667" w14:textId="77777777" w:rsidR="00513AC5" w:rsidRDefault="00513AC5" w:rsidP="00513AC5">
      <w:pPr>
        <w:pStyle w:val="Code"/>
        <w:rPr>
          <w:del w:id="8621" w:author="Laurence Golding" w:date="2019-05-11T06:51:00Z"/>
        </w:rPr>
      </w:pPr>
      <w:del w:id="8622" w:author="Laurence Golding" w:date="2019-05-11T06:51:00Z">
        <w:r>
          <w:delText xml:space="preserve">  "http://www.example.com/a.zip#/media/b.zip/images/c.png": {</w:delText>
        </w:r>
      </w:del>
    </w:p>
    <w:p w14:paraId="052C3714" w14:textId="77777777" w:rsidR="00316A25" w:rsidRDefault="00316A25" w:rsidP="00513AC5">
      <w:pPr>
        <w:pStyle w:val="Code"/>
        <w:rPr>
          <w:del w:id="8623" w:author="Laurence Golding" w:date="2019-05-11T06:51:00Z"/>
        </w:rPr>
      </w:pPr>
      <w:del w:id="8624" w:author="Laurence Golding" w:date="2019-05-11T06:51:00Z">
        <w:r>
          <w:delText xml:space="preserve">    "fileLocation": {</w:delText>
        </w:r>
      </w:del>
    </w:p>
    <w:p w14:paraId="0C499C96" w14:textId="77777777" w:rsidR="00316A25" w:rsidRDefault="00513AC5" w:rsidP="00513AC5">
      <w:pPr>
        <w:pStyle w:val="Code"/>
        <w:rPr>
          <w:del w:id="8625" w:author="Laurence Golding" w:date="2019-05-11T06:51:00Z"/>
        </w:rPr>
      </w:pPr>
      <w:del w:id="8626" w:author="Laurence Golding" w:date="2019-05-11T06:51:00Z">
        <w:r>
          <w:delText xml:space="preserve">    </w:delText>
        </w:r>
        <w:r w:rsidR="00316A25">
          <w:delText xml:space="preserve">  </w:delText>
        </w:r>
        <w:r>
          <w:delText>"uri": "/images/c.png"</w:delText>
        </w:r>
      </w:del>
    </w:p>
    <w:p w14:paraId="7F08E14F" w14:textId="77777777" w:rsidR="00513AC5" w:rsidRDefault="00316A25" w:rsidP="00513AC5">
      <w:pPr>
        <w:pStyle w:val="Code"/>
        <w:rPr>
          <w:del w:id="8627" w:author="Laurence Golding" w:date="2019-05-11T06:51:00Z"/>
        </w:rPr>
      </w:pPr>
      <w:del w:id="8628" w:author="Laurence Golding" w:date="2019-05-11T06:51:00Z">
        <w:r>
          <w:delText xml:space="preserve">    }</w:delText>
        </w:r>
        <w:r w:rsidR="00513AC5">
          <w:delText>,</w:delText>
        </w:r>
      </w:del>
    </w:p>
    <w:p w14:paraId="12B88418" w14:textId="77777777" w:rsidR="00513AC5" w:rsidRDefault="00513AC5" w:rsidP="00513AC5">
      <w:pPr>
        <w:pStyle w:val="Code"/>
        <w:rPr>
          <w:del w:id="8629" w:author="Laurence Golding" w:date="2019-05-11T06:51:00Z"/>
        </w:rPr>
      </w:pPr>
      <w:del w:id="8630" w:author="Laurence Golding" w:date="2019-05-11T06:51:00Z">
        <w:r>
          <w:delText xml:space="preserve">    "mimeType": "image/png",</w:delText>
        </w:r>
      </w:del>
    </w:p>
    <w:p w14:paraId="4BB051E1" w14:textId="77777777" w:rsidR="00513AC5" w:rsidRDefault="00513AC5" w:rsidP="00513AC5">
      <w:pPr>
        <w:pStyle w:val="Code"/>
        <w:rPr>
          <w:del w:id="8631" w:author="Laurence Golding" w:date="2019-05-11T06:51:00Z"/>
        </w:rPr>
      </w:pPr>
      <w:del w:id="8632" w:author="Laurence Golding" w:date="2019-05-11T06:51:00Z">
        <w:r>
          <w:delText xml:space="preserve">    "parentKey": "http://www.example.com/a.zip#/media/b.zip"</w:delText>
        </w:r>
      </w:del>
    </w:p>
    <w:p w14:paraId="4641F151" w14:textId="77777777" w:rsidR="00513AC5" w:rsidRDefault="00513AC5" w:rsidP="00513AC5">
      <w:pPr>
        <w:pStyle w:val="Code"/>
        <w:rPr>
          <w:del w:id="8633" w:author="Laurence Golding" w:date="2019-05-11T06:51:00Z"/>
        </w:rPr>
      </w:pPr>
      <w:del w:id="8634" w:author="Laurence Golding" w:date="2019-05-11T06:51:00Z">
        <w:r>
          <w:delText xml:space="preserve">  }</w:delText>
        </w:r>
      </w:del>
    </w:p>
    <w:p w14:paraId="6AD37C53" w14:textId="77777777" w:rsidR="00513AC5" w:rsidRPr="00513AC5" w:rsidRDefault="00513AC5" w:rsidP="00513AC5">
      <w:pPr>
        <w:pStyle w:val="Code"/>
        <w:rPr>
          <w:del w:id="8635" w:author="Laurence Golding" w:date="2019-05-11T06:51:00Z"/>
        </w:rPr>
      </w:pPr>
      <w:del w:id="8636" w:author="Laurence Golding" w:date="2019-05-11T06:51:00Z">
        <w:r>
          <w:delText>}</w:delText>
        </w:r>
      </w:del>
    </w:p>
    <w:p w14:paraId="4E557C6E" w14:textId="77777777" w:rsidR="00401BB5" w:rsidRDefault="00401BB5" w:rsidP="00401BB5">
      <w:pPr>
        <w:pStyle w:val="Heading3"/>
        <w:numPr>
          <w:ilvl w:val="2"/>
          <w:numId w:val="2"/>
        </w:numPr>
        <w:rPr>
          <w:del w:id="8637" w:author="Laurence Golding" w:date="2019-05-11T06:51:00Z"/>
        </w:rPr>
      </w:pPr>
      <w:bookmarkStart w:id="8638" w:name="_Toc516224791"/>
      <w:del w:id="8639" w:author="Laurence Golding" w:date="2019-05-11T06:51:00Z">
        <w:r>
          <w:delText>parentKey property</w:delText>
        </w:r>
        <w:bookmarkEnd w:id="8638"/>
      </w:del>
    </w:p>
    <w:p w14:paraId="4093609A" w14:textId="77777777" w:rsidR="00321264" w:rsidRDefault="00321264" w:rsidP="00321264">
      <w:pPr>
        <w:rPr>
          <w:del w:id="8640" w:author="Laurence Golding" w:date="2019-05-11T06:51:00Z"/>
        </w:rPr>
      </w:pPr>
      <w:del w:id="8641" w:author="Laurence Golding" w:date="2019-05-11T06:51:00Z">
        <w:r w:rsidRPr="00321264">
          <w:delText xml:space="preserve">If the file represented by the </w:delText>
        </w:r>
        <w:r w:rsidRPr="00321264">
          <w:rPr>
            <w:rStyle w:val="CODEtemp"/>
          </w:rPr>
          <w:delText>file</w:delText>
        </w:r>
        <w:r w:rsidRPr="00321264">
          <w:delText xml:space="preserve"> object is a nested file, then the </w:delText>
        </w:r>
        <w:r w:rsidRPr="00321264">
          <w:rPr>
            <w:rStyle w:val="CODEtemp"/>
          </w:rPr>
          <w:delText>file</w:delText>
        </w:r>
        <w:r w:rsidRPr="00321264">
          <w:delText xml:space="preserve"> object </w:delText>
        </w:r>
        <w:r w:rsidRPr="00321264">
          <w:rPr>
            <w:b/>
          </w:rPr>
          <w:delText>SHALL</w:delText>
        </w:r>
        <w:r w:rsidRPr="00321264">
          <w:delText xml:space="preserve"> contain a property named </w:delText>
        </w:r>
        <w:r w:rsidRPr="00321264">
          <w:rPr>
            <w:rStyle w:val="CODEtemp"/>
          </w:rPr>
          <w:delText>parentKey</w:delText>
        </w:r>
        <w:r w:rsidRPr="00321264">
          <w:delText xml:space="preserve"> whose value is a string containing a URI </w:delText>
        </w:r>
        <w:r w:rsidR="007A603D">
          <w:delText xml:space="preserve">reference </w:delText>
        </w:r>
        <w:r w:rsidRPr="00321264">
          <w:delText xml:space="preserve">that matches the property name of the parent file's </w:delText>
        </w:r>
        <w:r w:rsidRPr="00321264">
          <w:rPr>
            <w:rStyle w:val="CODEtemp"/>
          </w:rPr>
          <w:delText>file</w:delText>
        </w:r>
        <w:r w:rsidRPr="00321264">
          <w:delText xml:space="preserve"> object within </w:delText>
        </w:r>
        <w:r w:rsidRPr="00321264">
          <w:rPr>
            <w:rStyle w:val="CODEtemp"/>
          </w:rPr>
          <w:delText>run.files</w:delText>
        </w:r>
        <w:r w:rsidRPr="00321264">
          <w:delText xml:space="preserve"> (§</w:delText>
        </w:r>
        <w:r w:rsidR="00830F21">
          <w:fldChar w:fldCharType="begin"/>
        </w:r>
        <w:r w:rsidR="00830F21">
          <w:delInstrText xml:space="preserve"> REF _Ref507667580 \r \h </w:delInstrText>
        </w:r>
        <w:r w:rsidR="00830F21">
          <w:fldChar w:fldCharType="separate"/>
        </w:r>
        <w:r w:rsidR="00331070">
          <w:delText>3.11.13</w:delText>
        </w:r>
        <w:r w:rsidR="00830F21">
          <w:fldChar w:fldCharType="end"/>
        </w:r>
        <w:r w:rsidRPr="00321264">
          <w:delText>).</w:delText>
        </w:r>
      </w:del>
    </w:p>
    <w:p w14:paraId="70EDC936" w14:textId="77777777" w:rsidR="00321264" w:rsidRDefault="00321264" w:rsidP="00321264">
      <w:pPr>
        <w:rPr>
          <w:del w:id="8642" w:author="Laurence Golding" w:date="2019-05-11T06:51:00Z"/>
        </w:rPr>
      </w:pPr>
      <w:del w:id="8643" w:author="Laurence Golding" w:date="2019-05-11T06:51:00Z">
        <w:r w:rsidRPr="00321264">
          <w:delText xml:space="preserve">If the file represented by the </w:delText>
        </w:r>
        <w:r w:rsidRPr="00321264">
          <w:rPr>
            <w:rStyle w:val="CODEtemp"/>
          </w:rPr>
          <w:delText>file</w:delText>
        </w:r>
        <w:r w:rsidRPr="00321264">
          <w:delText xml:space="preserve"> object is a top-level file, then the </w:delText>
        </w:r>
        <w:r w:rsidRPr="00321264">
          <w:rPr>
            <w:rStyle w:val="CODEtemp"/>
          </w:rPr>
          <w:delText>parentKey</w:delText>
        </w:r>
        <w:r w:rsidRPr="00321264">
          <w:delText xml:space="preserve"> property </w:delText>
        </w:r>
        <w:r w:rsidRPr="00321264">
          <w:rPr>
            <w:b/>
          </w:rPr>
          <w:delText>SHALL</w:delText>
        </w:r>
        <w:r w:rsidRPr="00321264">
          <w:delText xml:space="preserve"> be absent.</w:delText>
        </w:r>
      </w:del>
    </w:p>
    <w:p w14:paraId="6D4D1194" w14:textId="77777777" w:rsidR="00321264" w:rsidRPr="00321264" w:rsidRDefault="00321264" w:rsidP="00321264">
      <w:pPr>
        <w:pStyle w:val="Note"/>
        <w:rPr>
          <w:del w:id="8644" w:author="Laurence Golding" w:date="2019-05-11T06:51:00Z"/>
        </w:rPr>
      </w:pPr>
      <w:del w:id="8645" w:author="Laurence Golding" w:date="2019-05-11T06:51:00Z">
        <w:r>
          <w:delText xml:space="preserve">NOTE: </w:delText>
        </w:r>
        <w:r w:rsidRPr="00321264">
          <w:delText xml:space="preserve">The presence of the </w:delText>
        </w:r>
        <w:r w:rsidRPr="00321264">
          <w:rPr>
            <w:rStyle w:val="CODEtemp"/>
          </w:rPr>
          <w:delText>parentKey</w:delText>
        </w:r>
        <w:r w:rsidRPr="00321264">
          <w:delText xml:space="preserve"> property makes it possible to navigate from the </w:delText>
        </w:r>
        <w:r w:rsidRPr="00321264">
          <w:rPr>
            <w:rStyle w:val="CODEtemp"/>
          </w:rPr>
          <w:delText>file</w:delText>
        </w:r>
        <w:r w:rsidRPr="00321264">
          <w:delText xml:space="preserve"> object representing a nested file to the </w:delText>
        </w:r>
        <w:r w:rsidRPr="00321264">
          <w:rPr>
            <w:rStyle w:val="CODEtemp"/>
          </w:rPr>
          <w:delText>file</w:delText>
        </w:r>
        <w:r w:rsidRPr="00321264">
          <w:delText xml:space="preserve"> objects representing each of its parent files in turn, up to the top-level file. It is necessary because the URI </w:delText>
        </w:r>
        <w:r w:rsidR="007A603D">
          <w:delText xml:space="preserve">reference </w:delText>
        </w:r>
        <w:r w:rsidRPr="00321264">
          <w:delText xml:space="preserve">specified by a </w:delText>
        </w:r>
        <w:r w:rsidRPr="00321264">
          <w:rPr>
            <w:rStyle w:val="CODEtemp"/>
          </w:rPr>
          <w:delText>file</w:delText>
        </w:r>
        <w:r w:rsidRPr="00321264">
          <w:delText xml:space="preserve"> object's property name within </w:delText>
        </w:r>
        <w:r w:rsidRPr="00321264">
          <w:rPr>
            <w:rStyle w:val="CODEtemp"/>
          </w:rPr>
          <w:delText>run.files</w:delText>
        </w:r>
        <w:r w:rsidRPr="00321264">
          <w:delText xml:space="preserve"> does not necessarily contain enough information to do so.</w:delText>
        </w:r>
      </w:del>
    </w:p>
    <w:p w14:paraId="40A8496F" w14:textId="77777777" w:rsidR="00401BB5" w:rsidRDefault="0063202C" w:rsidP="00401BB5">
      <w:pPr>
        <w:pStyle w:val="Heading3"/>
        <w:numPr>
          <w:ilvl w:val="2"/>
          <w:numId w:val="2"/>
        </w:numPr>
        <w:rPr>
          <w:moveFrom w:id="8646" w:author="Laurence Golding" w:date="2019-05-11T06:52:00Z"/>
        </w:rPr>
      </w:pPr>
      <w:ins w:id="8647" w:author="Laurence Golding" w:date="2019-05-11T06:51:00Z">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ins>
      <w:bookmarkStart w:id="8648" w:name="_Toc516224792"/>
      <w:moveFromRangeStart w:id="8649" w:author="Laurence Golding" w:date="2019-05-11T06:52:00Z" w:name="move8449972"/>
      <w:moveFrom w:id="8650" w:author="Laurence Golding" w:date="2019-05-11T06:52:00Z">
        <w:r w:rsidR="00401BB5">
          <w:t>offset property</w:t>
        </w:r>
        <w:bookmarkEnd w:id="8648"/>
      </w:moveFrom>
    </w:p>
    <w:moveFromRangeEnd w:id="8649"/>
    <w:p w14:paraId="13160C1B" w14:textId="77777777" w:rsidR="00321264" w:rsidRDefault="00321264" w:rsidP="00321264">
      <w:pPr>
        <w:rPr>
          <w:del w:id="8651" w:author="Laurence Golding" w:date="2019-05-11T06:51:00Z"/>
        </w:rPr>
      </w:pPr>
      <w:del w:id="8652" w:author="Laurence Golding" w:date="2019-05-11T06:51:00Z">
        <w:r w:rsidRPr="00321264">
          <w:delText xml:space="preserve">Depending on the circumstances, a </w:delText>
        </w:r>
        <w:r w:rsidRPr="00321264">
          <w:rPr>
            <w:rStyle w:val="CODEtemp"/>
          </w:rPr>
          <w:delText>file</w:delText>
        </w:r>
        <w:r w:rsidRPr="00321264">
          <w:delText xml:space="preserve"> object either </w:delText>
        </w:r>
        <w:r w:rsidRPr="00321264">
          <w:rPr>
            <w:b/>
          </w:rPr>
          <w:delText>SHALL</w:delText>
        </w:r>
        <w:r w:rsidRPr="00321264">
          <w:delText xml:space="preserve">, </w:delText>
        </w:r>
        <w:r w:rsidRPr="00321264">
          <w:rPr>
            <w:b/>
          </w:rPr>
          <w:delText>MAY</w:delText>
        </w:r>
        <w:r w:rsidRPr="00321264">
          <w:delText xml:space="preserve">, or </w:delText>
        </w:r>
        <w:r w:rsidRPr="00321264">
          <w:rPr>
            <w:b/>
          </w:rPr>
          <w:delText>SHALL NOT</w:delText>
        </w:r>
        <w:r w:rsidRPr="00321264">
          <w:delText xml:space="preserve"> contain a property named </w:delText>
        </w:r>
        <w:r w:rsidRPr="00321264">
          <w:rPr>
            <w:rStyle w:val="CODEtemp"/>
          </w:rPr>
          <w:delText>offset</w:delText>
        </w:r>
        <w:r w:rsidRPr="00321264">
          <w:delText xml:space="preserve"> whose value is a non-negative integer.</w:delText>
        </w:r>
      </w:del>
    </w:p>
    <w:p w14:paraId="4FDB270C" w14:textId="77777777" w:rsidR="00321264" w:rsidRDefault="00321264" w:rsidP="00321264">
      <w:pPr>
        <w:rPr>
          <w:del w:id="8653" w:author="Laurence Golding" w:date="2019-05-11T06:51:00Z"/>
        </w:rPr>
      </w:pPr>
      <w:del w:id="8654" w:author="Laurence Golding" w:date="2019-05-11T06:51:00Z">
        <w:r w:rsidRPr="00321264">
          <w:delText xml:space="preserve">If the </w:delText>
        </w:r>
        <w:r w:rsidRPr="00321264">
          <w:rPr>
            <w:rStyle w:val="CODEtemp"/>
          </w:rPr>
          <w:delText>file</w:delText>
        </w:r>
        <w:r w:rsidRPr="00321264">
          <w:delText xml:space="preserve"> object represents a top-level file, then the </w:delText>
        </w:r>
        <w:r w:rsidRPr="00321264">
          <w:rPr>
            <w:rStyle w:val="CODEtemp"/>
          </w:rPr>
          <w:delText>offset</w:delText>
        </w:r>
        <w:r w:rsidRPr="00321264">
          <w:delText xml:space="preserve"> property </w:delText>
        </w:r>
        <w:r w:rsidR="0082371F" w:rsidRPr="00321264">
          <w:rPr>
            <w:b/>
          </w:rPr>
          <w:delText>SHALL</w:delText>
        </w:r>
        <w:r w:rsidR="0082371F" w:rsidRPr="00321264">
          <w:delText xml:space="preserve"> </w:delText>
        </w:r>
        <w:r w:rsidRPr="00321264">
          <w:delText>be absent</w:delText>
        </w:r>
        <w:r>
          <w:delText>.</w:delText>
        </w:r>
      </w:del>
    </w:p>
    <w:p w14:paraId="2575DCE4" w14:textId="77777777" w:rsidR="0082371F" w:rsidRDefault="0082371F" w:rsidP="00321264">
      <w:pPr>
        <w:rPr>
          <w:del w:id="8655" w:author="Laurence Golding" w:date="2019-05-11T06:51:00Z"/>
        </w:rPr>
      </w:pPr>
      <w:del w:id="8656" w:author="Laurence Golding" w:date="2019-05-11T06:51:00Z">
        <w:r w:rsidRPr="0082371F">
          <w:delText xml:space="preserve">If the </w:delText>
        </w:r>
        <w:r w:rsidRPr="0082371F">
          <w:rPr>
            <w:rStyle w:val="CODEtemp"/>
          </w:rPr>
          <w:delText>file</w:delText>
        </w:r>
        <w:r w:rsidRPr="0082371F">
          <w:delText xml:space="preserve"> object represents a nested file whose location relative to its parent can be expressed only by means of a byte offset from the start of its parent file, then the </w:delText>
        </w:r>
        <w:r w:rsidRPr="0082371F">
          <w:rPr>
            <w:rStyle w:val="CODEtemp"/>
          </w:rPr>
          <w:delText>offset</w:delText>
        </w:r>
        <w:r w:rsidRPr="0082371F">
          <w:delText xml:space="preserve"> property </w:delText>
        </w:r>
        <w:r w:rsidRPr="0082371F">
          <w:rPr>
            <w:b/>
          </w:rPr>
          <w:delText>SHALL</w:delText>
        </w:r>
        <w:r w:rsidRPr="0082371F">
          <w:delText xml:space="preserve"> be present, and its value </w:delText>
        </w:r>
        <w:r w:rsidRPr="0082371F">
          <w:rPr>
            <w:b/>
          </w:rPr>
          <w:delText>SHALL</w:delText>
        </w:r>
        <w:r w:rsidRPr="0082371F">
          <w:delText xml:space="preserve"> be that byte offset.</w:delText>
        </w:r>
      </w:del>
    </w:p>
    <w:p w14:paraId="35A7CF06" w14:textId="77777777" w:rsidR="0082371F" w:rsidRDefault="0082371F" w:rsidP="00321264">
      <w:pPr>
        <w:rPr>
          <w:del w:id="8657" w:author="Laurence Golding" w:date="2019-05-11T06:51:00Z"/>
        </w:rPr>
      </w:pPr>
      <w:del w:id="8658" w:author="Laurence Golding" w:date="2019-05-11T06:51:00Z">
        <w:r w:rsidRPr="0082371F">
          <w:delText xml:space="preserve">If the </w:delText>
        </w:r>
        <w:r w:rsidRPr="0082371F">
          <w:rPr>
            <w:rStyle w:val="CODEtemp"/>
          </w:rPr>
          <w:delText>file</w:delText>
        </w:r>
        <w:r w:rsidRPr="0082371F">
          <w:delText xml:space="preserve"> object represents a nested file whose location within its parent can only be expressed by means of a path, and not by means of a byte offset from the start of the parent, then the </w:delText>
        </w:r>
        <w:r w:rsidRPr="0082371F">
          <w:rPr>
            <w:rStyle w:val="CODEtemp"/>
          </w:rPr>
          <w:delText>offset</w:delText>
        </w:r>
        <w:r w:rsidRPr="0082371F">
          <w:delText xml:space="preserve"> property </w:delText>
        </w:r>
        <w:r w:rsidRPr="0082371F">
          <w:rPr>
            <w:b/>
          </w:rPr>
          <w:delText>SHALL</w:delText>
        </w:r>
        <w:r w:rsidRPr="0082371F">
          <w:delText xml:space="preserve"> be absent.</w:delText>
        </w:r>
      </w:del>
    </w:p>
    <w:p w14:paraId="76D9885A" w14:textId="7074093A" w:rsidR="0063202C" w:rsidRDefault="0082371F" w:rsidP="00F90F0E">
      <w:del w:id="8659" w:author="Laurence Golding" w:date="2019-05-11T06:51:00Z">
        <w:r w:rsidRPr="0082371F">
          <w:delText xml:space="preserve">If the </w:delText>
        </w:r>
        <w:r w:rsidRPr="0082371F">
          <w:rPr>
            <w:rStyle w:val="CODEtemp"/>
          </w:rPr>
          <w:delText>file</w:delText>
        </w:r>
        <w:r w:rsidRPr="0082371F">
          <w:delText xml:space="preserve"> object represents a nested file</w:delText>
        </w:r>
      </w:del>
      <w:r w:rsidR="0004086C" w:rsidRPr="0063202C">
        <w:t xml:space="preserve"> </w:t>
      </w:r>
      <w:r w:rsidR="0063202C" w:rsidRPr="0063202C">
        <w:t xml:space="preserve">whose location within its parent can be expressed either by means of a path or by means of a byte offset from the start of the parent, then </w:t>
      </w:r>
      <w:del w:id="8660" w:author="Laurence Golding" w:date="2019-05-11T06:51:00Z">
        <w:r w:rsidRPr="0082371F">
          <w:delText xml:space="preserve">either the </w:delText>
        </w:r>
        <w:r w:rsidR="00A308C2">
          <w:rPr>
            <w:rStyle w:val="CODEtemp"/>
          </w:rPr>
          <w:delText>fileLocation</w:delText>
        </w:r>
        <w:r>
          <w:delText xml:space="preserve"> property (§</w:delText>
        </w:r>
        <w:r>
          <w:fldChar w:fldCharType="begin"/>
        </w:r>
        <w:r>
          <w:delInstrText xml:space="preserve"> REF _Ref493403519 \r \h </w:delInstrText>
        </w:r>
        <w:r>
          <w:fldChar w:fldCharType="separate"/>
        </w:r>
        <w:r w:rsidR="00331070">
          <w:delText>3.17.2</w:delText>
        </w:r>
        <w:r>
          <w:fldChar w:fldCharType="end"/>
        </w:r>
        <w:r w:rsidRPr="0082371F">
          <w:delText xml:space="preserve">) or the </w:delText>
        </w:r>
        <w:r w:rsidRPr="0082371F">
          <w:rPr>
            <w:rStyle w:val="CODEtemp"/>
          </w:rPr>
          <w:delText>offset</w:delText>
        </w:r>
        <w:r w:rsidRPr="0082371F">
          <w:delText xml:space="preserve"> property or both </w:delText>
        </w:r>
        <w:r w:rsidRPr="0082371F">
          <w:rPr>
            <w:b/>
          </w:rPr>
          <w:delText>SHALL</w:delText>
        </w:r>
        <w:r w:rsidRPr="0082371F">
          <w:delText xml:space="preserve"> be present; they </w:delText>
        </w:r>
        <w:r w:rsidRPr="0082371F">
          <w:rPr>
            <w:b/>
          </w:rPr>
          <w:delText>SHALL NOT</w:delText>
        </w:r>
        <w:r w:rsidRPr="0082371F">
          <w:delText xml:space="preserve"> both be absent. If the </w:delText>
        </w:r>
        <w:r w:rsidRPr="0082371F">
          <w:rPr>
            <w:rStyle w:val="CODEtemp"/>
          </w:rPr>
          <w:delText>offset</w:delText>
        </w:r>
        <w:r w:rsidRPr="0082371F">
          <w:delText xml:space="preserve"> property is present, its value </w:delText>
        </w:r>
        <w:r w:rsidR="00AD14CE" w:rsidRPr="00DF0303">
          <w:rPr>
            <w:b/>
          </w:rPr>
          <w:delText>SHALL</w:delText>
        </w:r>
        <w:r w:rsidR="00AD14CE" w:rsidRPr="0082371F">
          <w:delText xml:space="preserve"> </w:delText>
        </w:r>
        <w:r w:rsidRPr="0082371F">
          <w:delText>be that byte offset</w:delText>
        </w:r>
      </w:del>
      <w:ins w:id="8661" w:author="Laurence Golding" w:date="2019-05-11T06:51:00Z">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0063202C"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9127C">
          <w:t>3.24.4</w:t>
        </w:r>
        <w:r w:rsidR="0086006C">
          <w:fldChar w:fldCharType="end"/>
        </w:r>
        <w:r w:rsidR="0086006C">
          <w:t xml:space="preserve">) </w:t>
        </w:r>
        <w:r w:rsidR="0086006C" w:rsidRPr="0086006C">
          <w:rPr>
            <w:b/>
          </w:rPr>
          <w:t>SHALL</w:t>
        </w:r>
        <w:r w:rsidR="0086006C">
          <w:t xml:space="preserve"> be present.</w:t>
        </w:r>
        <w:r w:rsidR="0063202C" w:rsidRPr="0063202C">
          <w:t xml:space="preserve"> If </w:t>
        </w:r>
        <w:r w:rsidR="00DC27E3">
          <w:rPr>
            <w:rStyle w:val="CODEtemp"/>
          </w:rPr>
          <w:t>l</w:t>
        </w:r>
        <w:r w:rsidR="0004086C">
          <w:rPr>
            <w:rStyle w:val="CODEtemp"/>
          </w:rPr>
          <w:t>ocation</w:t>
        </w:r>
        <w:r w:rsidR="0004086C" w:rsidRPr="0063202C">
          <w:t xml:space="preserve"> </w:t>
        </w:r>
        <w:r w:rsidR="0063202C" w:rsidRPr="0063202C">
          <w:t xml:space="preserve">is present, </w:t>
        </w:r>
        <w:r w:rsidR="00316A25">
          <w:t>the</w:t>
        </w:r>
        <w:r w:rsidR="0063202C" w:rsidRPr="0063202C">
          <w:t xml:space="preserve"> value</w:t>
        </w:r>
        <w:r w:rsidR="00316A25">
          <w:t xml:space="preserve"> of its </w:t>
        </w:r>
        <w:r w:rsidR="00316A25" w:rsidRPr="00316A25">
          <w:rPr>
            <w:rStyle w:val="CODEtemp"/>
          </w:rPr>
          <w:t>uri</w:t>
        </w:r>
        <w:r w:rsidR="00316A25">
          <w:t xml:space="preserve"> property</w:t>
        </w:r>
        <w:r w:rsidR="0063202C" w:rsidRPr="0063202C">
          <w:t xml:space="preserve"> </w:t>
        </w:r>
        <w:r w:rsidR="00513AC5" w:rsidRPr="00513AC5">
          <w:rPr>
            <w:b/>
          </w:rPr>
          <w:t>SHALL</w:t>
        </w:r>
        <w:r w:rsidR="00513AC5" w:rsidRPr="0063202C">
          <w:t xml:space="preserve"> </w:t>
        </w:r>
        <w:r w:rsidR="0063202C" w:rsidRPr="0063202C">
          <w:t xml:space="preserve">be a relative </w:t>
        </w:r>
        <w:r w:rsidR="007A603D">
          <w:t>reference</w:t>
        </w:r>
        <w:r w:rsidR="0063202C" w:rsidRPr="0063202C">
          <w:t xml:space="preserve"> expressing the path of the nested </w:t>
        </w:r>
        <w:r w:rsidR="0004086C">
          <w:t>artifact</w:t>
        </w:r>
        <w:r w:rsidR="0004086C" w:rsidRPr="0063202C">
          <w:t xml:space="preserve"> </w:t>
        </w:r>
        <w:r w:rsidR="0063202C" w:rsidRPr="0063202C">
          <w:t>within the parent</w:t>
        </w:r>
      </w:ins>
      <w:r w:rsidR="0063202C" w:rsidRPr="0063202C">
        <w:t>.</w:t>
      </w:r>
    </w:p>
    <w:p w14:paraId="6A71A173" w14:textId="5262ADB5" w:rsidR="004F0AE4" w:rsidRDefault="004F0AE4" w:rsidP="00F90F0E">
      <w:pPr>
        <w:rPr>
          <w:ins w:id="8662" w:author="Laurence Golding" w:date="2019-05-11T06:51:00Z"/>
        </w:rPr>
      </w:pPr>
      <w:ins w:id="8663" w:author="Laurence Golding" w:date="2019-05-11T06:51:00Z">
        <w:r>
          <w:t xml:space="preserve">For an example, see </w:t>
        </w:r>
        <w:r w:rsidRPr="0063202C">
          <w:t>§</w:t>
        </w:r>
        <w:r w:rsidR="00EB6F4A">
          <w:fldChar w:fldCharType="begin"/>
        </w:r>
        <w:r w:rsidR="00EB6F4A">
          <w:instrText xml:space="preserve"> REF _Ref493404063 \r \h </w:instrText>
        </w:r>
        <w:r w:rsidR="00EB6F4A">
          <w:fldChar w:fldCharType="separate"/>
        </w:r>
        <w:r w:rsidR="0009127C">
          <w:t>3.24.3</w:t>
        </w:r>
        <w:r w:rsidR="00EB6F4A">
          <w:fldChar w:fldCharType="end"/>
        </w:r>
        <w:r w:rsidR="00EB6F4A">
          <w:t>.</w:t>
        </w:r>
      </w:ins>
    </w:p>
    <w:p w14:paraId="42C6608E" w14:textId="4A4D13C4" w:rsidR="00401BB5" w:rsidRDefault="004F0AE4" w:rsidP="00401BB5">
      <w:pPr>
        <w:pStyle w:val="Heading3"/>
        <w:rPr>
          <w:ins w:id="8664" w:author="Laurence Golding" w:date="2019-05-11T06:51:00Z"/>
        </w:rPr>
      </w:pPr>
      <w:bookmarkStart w:id="8665" w:name="_Ref493404063"/>
      <w:bookmarkStart w:id="8666" w:name="_Toc8367126"/>
      <w:ins w:id="8667" w:author="Laurence Golding" w:date="2019-05-11T06:51:00Z">
        <w:r>
          <w:t xml:space="preserve">parentIndex </w:t>
        </w:r>
        <w:r w:rsidR="00401BB5">
          <w:t>property</w:t>
        </w:r>
        <w:bookmarkEnd w:id="8665"/>
        <w:bookmarkEnd w:id="8666"/>
      </w:ins>
    </w:p>
    <w:p w14:paraId="7B9D65E1" w14:textId="335B625C" w:rsidR="00321264" w:rsidRDefault="00321264" w:rsidP="00321264">
      <w:pPr>
        <w:rPr>
          <w:ins w:id="8668" w:author="Laurence Golding" w:date="2019-05-11T06:51:00Z"/>
        </w:rPr>
      </w:pPr>
      <w:ins w:id="8669" w:author="Laurence Golding" w:date="2019-05-11T06:51:00Z">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9127C">
          <w:t>3.14.15</w:t>
        </w:r>
        <w:r w:rsidR="00830F21">
          <w:fldChar w:fldCharType="end"/>
        </w:r>
        <w:r w:rsidRPr="00321264">
          <w:t>).</w:t>
        </w:r>
      </w:ins>
    </w:p>
    <w:p w14:paraId="46ED3F87" w14:textId="079989E6" w:rsidR="00321264" w:rsidRDefault="00321264" w:rsidP="00321264">
      <w:pPr>
        <w:rPr>
          <w:ins w:id="8670" w:author="Laurence Golding" w:date="2019-05-11T06:51:00Z"/>
        </w:rPr>
      </w:pPr>
      <w:ins w:id="8671" w:author="Laurence Golding" w:date="2019-05-11T06:51:00Z">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ins>
    </w:p>
    <w:p w14:paraId="0F927DD1" w14:textId="67FC50F7" w:rsidR="00321264" w:rsidRDefault="00321264" w:rsidP="00321264">
      <w:pPr>
        <w:pStyle w:val="Note"/>
        <w:rPr>
          <w:ins w:id="8672" w:author="Laurence Golding" w:date="2019-05-11T06:51:00Z"/>
        </w:rPr>
      </w:pPr>
      <w:ins w:id="8673" w:author="Laurence Golding" w:date="2019-05-11T06:51:00Z">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ins>
    </w:p>
    <w:p w14:paraId="2DD8ED10" w14:textId="7ECFCB48" w:rsidR="00EB6F4A" w:rsidRDefault="00EB6F4A" w:rsidP="00EB6F4A">
      <w:pPr>
        <w:pStyle w:val="Note"/>
        <w:rPr>
          <w:ins w:id="8674" w:author="Laurence Golding" w:date="2019-05-11T06:51:00Z"/>
        </w:rPr>
      </w:pPr>
      <w:ins w:id="8675" w:author="Laurence Golding" w:date="2019-05-11T06:51:00Z">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04B686E4" w:rsidR="00EB6F4A" w:rsidRDefault="00EB6F4A" w:rsidP="002D65F3">
      <w:pPr>
        <w:pStyle w:val="Code"/>
        <w:rPr>
          <w:ins w:id="8676" w:author="Laurence Golding" w:date="2019-05-11T06:51:00Z"/>
        </w:rPr>
      </w:pPr>
      <w:ins w:id="8677" w:author="Laurence Golding" w:date="2019-05-11T06:51:00Z">
        <w:r>
          <w:t>"</w:t>
        </w:r>
        <w:r w:rsidR="0004086C">
          <w:t>artifacts</w:t>
        </w:r>
        <w:r>
          <w:t>": [</w:t>
        </w:r>
      </w:ins>
    </w:p>
    <w:p w14:paraId="2BEBB56D" w14:textId="77777777" w:rsidR="00EB6F4A" w:rsidRDefault="00EB6F4A" w:rsidP="002D65F3">
      <w:pPr>
        <w:pStyle w:val="Code"/>
        <w:rPr>
          <w:ins w:id="8678" w:author="Laurence Golding" w:date="2019-05-11T06:51:00Z"/>
        </w:rPr>
      </w:pPr>
      <w:ins w:id="8679" w:author="Laurence Golding" w:date="2019-05-11T06:51:00Z">
        <w:r>
          <w:t xml:space="preserve">  {</w:t>
        </w:r>
      </w:ins>
    </w:p>
    <w:p w14:paraId="0C9BD58A" w14:textId="5573C2D8" w:rsidR="00EB6F4A" w:rsidRDefault="00EB6F4A" w:rsidP="002D65F3">
      <w:pPr>
        <w:pStyle w:val="Code"/>
        <w:rPr>
          <w:ins w:id="8680" w:author="Laurence Golding" w:date="2019-05-11T06:51:00Z"/>
        </w:rPr>
      </w:pPr>
      <w:ins w:id="8681" w:author="Laurence Golding" w:date="2019-05-11T06:51:00Z">
        <w:r>
          <w:t xml:space="preserve">    "</w:t>
        </w:r>
        <w:r w:rsidR="0086006C">
          <w:t>l</w:t>
        </w:r>
        <w:r w:rsidR="0004086C">
          <w:t>ocation</w:t>
        </w:r>
        <w:r>
          <w:t>": {</w:t>
        </w:r>
      </w:ins>
    </w:p>
    <w:p w14:paraId="515BD8C9" w14:textId="77777777" w:rsidR="00EB6F4A" w:rsidRDefault="00EB6F4A" w:rsidP="002D65F3">
      <w:pPr>
        <w:pStyle w:val="Code"/>
        <w:rPr>
          <w:ins w:id="8682" w:author="Laurence Golding" w:date="2019-05-11T06:51:00Z"/>
        </w:rPr>
      </w:pPr>
      <w:ins w:id="8683" w:author="Laurence Golding" w:date="2019-05-11T06:51:00Z">
        <w:r>
          <w:t xml:space="preserve">      "uri": "file:///C:/Code/app.zip"</w:t>
        </w:r>
      </w:ins>
    </w:p>
    <w:p w14:paraId="4B988610" w14:textId="57A956AE" w:rsidR="00EB6F4A" w:rsidRDefault="00EB6F4A" w:rsidP="002D65F3">
      <w:pPr>
        <w:pStyle w:val="Code"/>
        <w:rPr>
          <w:moveTo w:id="8684" w:author="Laurence Golding" w:date="2019-05-11T06:52:00Z"/>
        </w:rPr>
        <w:pPrChange w:id="8685" w:author="Laurence Golding" w:date="2019-05-11T06:51:00Z">
          <w:pPr>
            <w:pStyle w:val="Codesmall"/>
          </w:pPr>
        </w:pPrChange>
      </w:pPr>
      <w:moveToRangeStart w:id="8686" w:author="Laurence Golding" w:date="2019-05-11T06:52:00Z" w:name="move8449963"/>
      <w:moveTo w:id="8687" w:author="Laurence Golding" w:date="2019-05-11T06:52:00Z">
        <w:r>
          <w:t xml:space="preserve">    },</w:t>
        </w:r>
      </w:moveTo>
    </w:p>
    <w:p w14:paraId="355BF4FF" w14:textId="77777777" w:rsidR="00EB6F4A" w:rsidRDefault="00EB6F4A" w:rsidP="002D65F3">
      <w:pPr>
        <w:pStyle w:val="Code"/>
        <w:rPr>
          <w:moveTo w:id="8688" w:author="Laurence Golding" w:date="2019-05-11T06:52:00Z"/>
        </w:rPr>
        <w:pPrChange w:id="8689" w:author="Laurence Golding" w:date="2019-05-11T06:51:00Z">
          <w:pPr>
            <w:pStyle w:val="Codesmall"/>
          </w:pPr>
        </w:pPrChange>
      </w:pPr>
      <w:moveToRangeStart w:id="8690" w:author="Laurence Golding" w:date="2019-05-11T06:52:00Z" w:name="move8449962"/>
      <w:moveToRangeEnd w:id="8686"/>
      <w:moveTo w:id="8691" w:author="Laurence Golding" w:date="2019-05-11T06:52:00Z">
        <w:r>
          <w:t xml:space="preserve">    "mimeType": "application/zip",</w:t>
        </w:r>
      </w:moveTo>
    </w:p>
    <w:p w14:paraId="23D2A4AB" w14:textId="77777777" w:rsidR="00EB6F4A" w:rsidRDefault="00EB6F4A" w:rsidP="002D65F3">
      <w:pPr>
        <w:pStyle w:val="Code"/>
        <w:rPr>
          <w:moveTo w:id="8692" w:author="Laurence Golding" w:date="2019-05-11T06:52:00Z"/>
        </w:rPr>
        <w:pPrChange w:id="8693" w:author="Laurence Golding" w:date="2019-05-11T06:51:00Z">
          <w:pPr>
            <w:pStyle w:val="Codesmall"/>
          </w:pPr>
        </w:pPrChange>
      </w:pPr>
      <w:moveTo w:id="8694" w:author="Laurence Golding" w:date="2019-05-11T06:52:00Z">
        <w:r>
          <w:t xml:space="preserve">  },</w:t>
        </w:r>
      </w:moveTo>
    </w:p>
    <w:moveToRangeEnd w:id="8690"/>
    <w:p w14:paraId="6303F947" w14:textId="77777777" w:rsidR="00EB6F4A" w:rsidRDefault="00EB6F4A" w:rsidP="002D65F3">
      <w:pPr>
        <w:pStyle w:val="Code"/>
        <w:rPr>
          <w:ins w:id="8695" w:author="Laurence Golding" w:date="2019-05-11T06:51:00Z"/>
        </w:rPr>
      </w:pPr>
      <w:ins w:id="8696" w:author="Laurence Golding" w:date="2019-05-11T06:51:00Z">
        <w:r>
          <w:t xml:space="preserve">  {</w:t>
        </w:r>
      </w:ins>
    </w:p>
    <w:p w14:paraId="2A7F0BBC" w14:textId="5506B527" w:rsidR="00EB6F4A" w:rsidRDefault="00EB6F4A" w:rsidP="002D65F3">
      <w:pPr>
        <w:pStyle w:val="Code"/>
        <w:rPr>
          <w:ins w:id="8697" w:author="Laurence Golding" w:date="2019-05-11T06:51:00Z"/>
        </w:rPr>
      </w:pPr>
      <w:ins w:id="8698" w:author="Laurence Golding" w:date="2019-05-11T06:51:00Z">
        <w:r>
          <w:t xml:space="preserve">    "</w:t>
        </w:r>
        <w:r w:rsidR="0086006C">
          <w:t>l</w:t>
        </w:r>
        <w:r w:rsidR="0004086C">
          <w:t>ocation</w:t>
        </w:r>
        <w:r>
          <w:t>": {</w:t>
        </w:r>
      </w:ins>
    </w:p>
    <w:p w14:paraId="66F1F732" w14:textId="77777777" w:rsidR="00EB6F4A" w:rsidRDefault="00EB6F4A" w:rsidP="002D65F3">
      <w:pPr>
        <w:pStyle w:val="Code"/>
        <w:rPr>
          <w:ins w:id="8699" w:author="Laurence Golding" w:date="2019-05-11T06:51:00Z"/>
        </w:rPr>
      </w:pPr>
      <w:ins w:id="8700" w:author="Laurence Golding" w:date="2019-05-11T06:51:00Z">
        <w:r>
          <w:t xml:space="preserve">      "uri": "/docs/intro.docx",</w:t>
        </w:r>
      </w:ins>
    </w:p>
    <w:p w14:paraId="6BA53970" w14:textId="77777777" w:rsidR="00EB6F4A" w:rsidRDefault="00EB6F4A" w:rsidP="002D65F3">
      <w:pPr>
        <w:pStyle w:val="Code"/>
        <w:rPr>
          <w:ins w:id="8701" w:author="Laurence Golding" w:date="2019-05-11T06:51:00Z"/>
        </w:rPr>
      </w:pPr>
      <w:ins w:id="8702" w:author="Laurence Golding" w:date="2019-05-11T06:51:00Z">
        <w:r>
          <w:t xml:space="preserve">    },</w:t>
        </w:r>
      </w:ins>
    </w:p>
    <w:p w14:paraId="3C997CB1" w14:textId="77777777" w:rsidR="00EB6F4A" w:rsidRDefault="00EB6F4A" w:rsidP="002D65F3">
      <w:pPr>
        <w:pStyle w:val="Code"/>
        <w:rPr>
          <w:ins w:id="8703" w:author="Laurence Golding" w:date="2019-05-11T06:51:00Z"/>
        </w:rPr>
      </w:pPr>
      <w:ins w:id="8704" w:author="Laurence Golding" w:date="2019-05-11T06:51:00Z">
        <w:r>
          <w:t xml:space="preserve">    "mimeType":</w:t>
        </w:r>
      </w:ins>
    </w:p>
    <w:p w14:paraId="675167A4" w14:textId="77777777" w:rsidR="00EB6F4A" w:rsidRDefault="00EB6F4A" w:rsidP="002D65F3">
      <w:pPr>
        <w:pStyle w:val="Code"/>
        <w:rPr>
          <w:ins w:id="8705" w:author="Laurence Golding" w:date="2019-05-11T06:51:00Z"/>
        </w:rPr>
      </w:pPr>
      <w:ins w:id="8706" w:author="Laurence Golding" w:date="2019-05-11T06:51:00Z">
        <w:r>
          <w:t xml:space="preserve">      "application/vnd.openxmlformats-officedocument.wordprocessingml.document",</w:t>
        </w:r>
      </w:ins>
    </w:p>
    <w:p w14:paraId="3901FA83" w14:textId="77777777" w:rsidR="00EB6F4A" w:rsidRDefault="00EB6F4A" w:rsidP="002D65F3">
      <w:pPr>
        <w:pStyle w:val="Code"/>
        <w:rPr>
          <w:ins w:id="8707" w:author="Laurence Golding" w:date="2019-05-11T06:51:00Z"/>
        </w:rPr>
      </w:pPr>
      <w:ins w:id="8708" w:author="Laurence Golding" w:date="2019-05-11T06:51:00Z">
        <w:r>
          <w:t xml:space="preserve">    "parentIndex": 0</w:t>
        </w:r>
      </w:ins>
    </w:p>
    <w:p w14:paraId="1BF437B4" w14:textId="77777777" w:rsidR="00EB6F4A" w:rsidRDefault="00EB6F4A" w:rsidP="002D65F3">
      <w:pPr>
        <w:pStyle w:val="Code"/>
        <w:rPr>
          <w:ins w:id="8709" w:author="Laurence Golding" w:date="2019-05-11T06:51:00Z"/>
        </w:rPr>
      </w:pPr>
      <w:ins w:id="8710" w:author="Laurence Golding" w:date="2019-05-11T06:51:00Z">
        <w:r>
          <w:t xml:space="preserve">  },</w:t>
        </w:r>
      </w:ins>
    </w:p>
    <w:p w14:paraId="0309AC24" w14:textId="77777777" w:rsidR="00EB6F4A" w:rsidRDefault="00EB6F4A" w:rsidP="002D65F3">
      <w:pPr>
        <w:pStyle w:val="Code"/>
        <w:rPr>
          <w:ins w:id="8711" w:author="Laurence Golding" w:date="2019-05-11T06:51:00Z"/>
        </w:rPr>
      </w:pPr>
      <w:ins w:id="8712" w:author="Laurence Golding" w:date="2019-05-11T06:51:00Z">
        <w:r>
          <w:t xml:space="preserve">  {</w:t>
        </w:r>
      </w:ins>
    </w:p>
    <w:p w14:paraId="251D99F3" w14:textId="77777777" w:rsidR="00EB6F4A" w:rsidRDefault="00EB6F4A" w:rsidP="002D65F3">
      <w:pPr>
        <w:pStyle w:val="Code"/>
        <w:rPr>
          <w:moveTo w:id="8713" w:author="Laurence Golding" w:date="2019-05-11T06:52:00Z"/>
        </w:rPr>
        <w:pPrChange w:id="8714" w:author="Laurence Golding" w:date="2019-05-11T06:51:00Z">
          <w:pPr>
            <w:pStyle w:val="Codesmall"/>
          </w:pPr>
        </w:pPrChange>
      </w:pPr>
      <w:moveToRangeStart w:id="8715" w:author="Laurence Golding" w:date="2019-05-11T06:52:00Z" w:name="move8449964"/>
      <w:moveTo w:id="8716" w:author="Laurence Golding" w:date="2019-05-11T06:52:00Z">
        <w:r>
          <w:t xml:space="preserve">    "offset": 17522,</w:t>
        </w:r>
      </w:moveTo>
    </w:p>
    <w:p w14:paraId="7BA7D3F2" w14:textId="77777777" w:rsidR="00EB6F4A" w:rsidRDefault="00EB6F4A" w:rsidP="002D65F3">
      <w:pPr>
        <w:pStyle w:val="Code"/>
        <w:rPr>
          <w:moveTo w:id="8717" w:author="Laurence Golding" w:date="2019-05-11T06:52:00Z"/>
        </w:rPr>
        <w:pPrChange w:id="8718" w:author="Laurence Golding" w:date="2019-05-11T06:51:00Z">
          <w:pPr>
            <w:pStyle w:val="Codesmall"/>
          </w:pPr>
        </w:pPrChange>
      </w:pPr>
      <w:moveTo w:id="8719" w:author="Laurence Golding" w:date="2019-05-11T06:52:00Z">
        <w:r>
          <w:t xml:space="preserve">    "length": 4050,</w:t>
        </w:r>
      </w:moveTo>
    </w:p>
    <w:moveToRangeEnd w:id="8715"/>
    <w:p w14:paraId="707AE57E" w14:textId="4ED3E8BD" w:rsidR="00EB6F4A" w:rsidRDefault="00EB6F4A" w:rsidP="002D65F3">
      <w:pPr>
        <w:pStyle w:val="Code"/>
        <w:rPr>
          <w:ins w:id="8720" w:author="Laurence Golding" w:date="2019-05-11T06:51:00Z"/>
        </w:rPr>
      </w:pPr>
      <w:ins w:id="8721" w:author="Laurence Golding" w:date="2019-05-11T06:51:00Z">
        <w:r>
          <w:t xml:space="preserve">    "mimeType": "application/x-contoso-animation",</w:t>
        </w:r>
      </w:ins>
    </w:p>
    <w:p w14:paraId="35C31945" w14:textId="77777777" w:rsidR="00EB6F4A" w:rsidRDefault="00EB6F4A" w:rsidP="002D65F3">
      <w:pPr>
        <w:pStyle w:val="Code"/>
        <w:rPr>
          <w:ins w:id="8722" w:author="Laurence Golding" w:date="2019-05-11T06:51:00Z"/>
        </w:rPr>
      </w:pPr>
      <w:ins w:id="8723" w:author="Laurence Golding" w:date="2019-05-11T06:51:00Z">
        <w:r>
          <w:t xml:space="preserve">    "parentIndex": 1</w:t>
        </w:r>
      </w:ins>
    </w:p>
    <w:p w14:paraId="18AD47B5" w14:textId="77777777" w:rsidR="00EB6F4A" w:rsidRDefault="00EB6F4A" w:rsidP="002D65F3">
      <w:pPr>
        <w:pStyle w:val="Code"/>
        <w:rPr>
          <w:ins w:id="8724" w:author="Laurence Golding" w:date="2019-05-11T06:51:00Z"/>
        </w:rPr>
      </w:pPr>
      <w:ins w:id="8725" w:author="Laurence Golding" w:date="2019-05-11T06:51:00Z">
        <w:r>
          <w:t xml:space="preserve">  }</w:t>
        </w:r>
      </w:ins>
    </w:p>
    <w:p w14:paraId="6059547B" w14:textId="7D8C5DFF" w:rsidR="00EB6F4A" w:rsidRPr="00EB6F4A" w:rsidRDefault="00EB6F4A" w:rsidP="002D65F3">
      <w:pPr>
        <w:pStyle w:val="Code"/>
        <w:rPr>
          <w:ins w:id="8726" w:author="Laurence Golding" w:date="2019-05-11T06:51:00Z"/>
        </w:rPr>
      </w:pPr>
      <w:ins w:id="8727" w:author="Laurence Golding" w:date="2019-05-11T06:51:00Z">
        <w:r>
          <w:t>}</w:t>
        </w:r>
      </w:ins>
    </w:p>
    <w:p w14:paraId="7A2E9AEB" w14:textId="4B20ACE1" w:rsidR="00401BB5" w:rsidRDefault="00401BB5" w:rsidP="00401BB5">
      <w:pPr>
        <w:pStyle w:val="Heading3"/>
        <w:rPr>
          <w:moveTo w:id="8728" w:author="Laurence Golding" w:date="2019-05-11T06:52:00Z"/>
        </w:rPr>
      </w:pPr>
      <w:bookmarkStart w:id="8729" w:name="_Ref493403563"/>
      <w:bookmarkStart w:id="8730" w:name="_Toc8367127"/>
      <w:moveToRangeStart w:id="8731" w:author="Laurence Golding" w:date="2019-05-11T06:52:00Z" w:name="move8449972"/>
      <w:moveTo w:id="8732" w:author="Laurence Golding" w:date="2019-05-11T06:52:00Z">
        <w:r>
          <w:t>offset property</w:t>
        </w:r>
        <w:bookmarkEnd w:id="8729"/>
        <w:bookmarkEnd w:id="8730"/>
      </w:moveTo>
    </w:p>
    <w:moveToRangeEnd w:id="8731"/>
    <w:p w14:paraId="3F950B54" w14:textId="0FFB540A" w:rsidR="00321264" w:rsidRDefault="00321264" w:rsidP="00321264">
      <w:pPr>
        <w:rPr>
          <w:ins w:id="8733" w:author="Laurence Golding" w:date="2019-05-11T06:51:00Z"/>
        </w:rPr>
      </w:pPr>
      <w:ins w:id="8734" w:author="Laurence Golding" w:date="2019-05-11T06:51:00Z">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ins>
    </w:p>
    <w:p w14:paraId="1331797A" w14:textId="630D56EC" w:rsidR="00321264" w:rsidRDefault="00321264" w:rsidP="00321264">
      <w:pPr>
        <w:rPr>
          <w:ins w:id="8735" w:author="Laurence Golding" w:date="2019-05-11T06:51:00Z"/>
        </w:rPr>
      </w:pPr>
      <w:ins w:id="8736" w:author="Laurence Golding" w:date="2019-05-11T06:51:00Z">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ins>
    </w:p>
    <w:p w14:paraId="5314EBCC" w14:textId="6DAA4458" w:rsidR="0082371F" w:rsidRDefault="0082371F" w:rsidP="00321264">
      <w:pPr>
        <w:rPr>
          <w:ins w:id="8737" w:author="Laurence Golding" w:date="2019-05-11T06:51:00Z"/>
        </w:rPr>
      </w:pPr>
      <w:ins w:id="8738" w:author="Laurence Golding" w:date="2019-05-11T06:51:00Z">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ins>
    </w:p>
    <w:p w14:paraId="4642C043" w14:textId="08FEA693" w:rsidR="0082371F" w:rsidRDefault="0082371F" w:rsidP="00321264">
      <w:pPr>
        <w:rPr>
          <w:ins w:id="8739" w:author="Laurence Golding" w:date="2019-05-11T06:51:00Z"/>
        </w:rPr>
      </w:pPr>
      <w:ins w:id="8740" w:author="Laurence Golding" w:date="2019-05-11T06:51:00Z">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ins>
    </w:p>
    <w:p w14:paraId="7915A95E" w14:textId="4D05080F" w:rsidR="0082371F" w:rsidRPr="00321264" w:rsidRDefault="0082371F" w:rsidP="00321264">
      <w:pPr>
        <w:rPr>
          <w:ins w:id="8741" w:author="Laurence Golding" w:date="2019-05-11T06:51:00Z"/>
        </w:rPr>
      </w:pPr>
      <w:ins w:id="8742" w:author="Laurence Golding" w:date="2019-05-11T06:51:00Z">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9127C">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ins>
    </w:p>
    <w:p w14:paraId="44D7B0E9" w14:textId="6AA270F8" w:rsidR="00401BB5" w:rsidRDefault="00401BB5" w:rsidP="00401BB5">
      <w:pPr>
        <w:pStyle w:val="Heading3"/>
      </w:pPr>
      <w:bookmarkStart w:id="8743" w:name="_Ref493403574"/>
      <w:bookmarkStart w:id="8744" w:name="_Toc8367128"/>
      <w:bookmarkStart w:id="8745" w:name="_Toc516224793"/>
      <w:r>
        <w:t>length property</w:t>
      </w:r>
      <w:bookmarkEnd w:id="8743"/>
      <w:bookmarkEnd w:id="8744"/>
      <w:bookmarkEnd w:id="8745"/>
    </w:p>
    <w:p w14:paraId="30777CDE" w14:textId="530AF1A0" w:rsidR="0082371F" w:rsidRDefault="0082371F" w:rsidP="0082371F">
      <w:del w:id="8746" w:author="Laurence Golding" w:date="2019-05-11T06:51:00Z">
        <w:r w:rsidRPr="0082371F">
          <w:delText xml:space="preserve">A </w:delText>
        </w:r>
        <w:r w:rsidRPr="0082371F">
          <w:rPr>
            <w:rStyle w:val="CODEtemp"/>
          </w:rPr>
          <w:delText>file</w:delText>
        </w:r>
      </w:del>
      <w:ins w:id="8747" w:author="Laurence Golding" w:date="2019-05-11T06:51:00Z">
        <w:r w:rsidRPr="0082371F">
          <w:t>A</w:t>
        </w:r>
        <w:r w:rsidR="0067767B">
          <w:t>n</w:t>
        </w:r>
        <w:r w:rsidRPr="0082371F">
          <w:t xml:space="preserve"> </w:t>
        </w:r>
        <w:r w:rsidR="0067767B">
          <w:rPr>
            <w:rStyle w:val="CODEtemp"/>
          </w:rPr>
          <w:t>artifact</w:t>
        </w:r>
      </w:ins>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del w:id="8748" w:author="Laurence Golding" w:date="2019-05-11T06:51:00Z">
        <w:r w:rsidRPr="0082371F">
          <w:delText>file</w:delText>
        </w:r>
      </w:del>
      <w:ins w:id="8749" w:author="Laurence Golding" w:date="2019-05-11T06:51:00Z">
        <w:r w:rsidR="0067767B">
          <w:t>artifact</w:t>
        </w:r>
      </w:ins>
      <w:r w:rsidR="0067767B" w:rsidRPr="0082371F">
        <w:t xml:space="preserve"> </w:t>
      </w:r>
      <w:r w:rsidRPr="0082371F">
        <w:t>in bytes.</w:t>
      </w:r>
    </w:p>
    <w:p w14:paraId="401A27A5" w14:textId="309DD5EA" w:rsidR="00421215" w:rsidRPr="0082371F" w:rsidRDefault="00421215" w:rsidP="0082371F">
      <w:pPr>
        <w:rPr>
          <w:ins w:id="8750" w:author="Laurence Golding" w:date="2019-05-11T06:51:00Z"/>
        </w:rPr>
      </w:pPr>
      <w:ins w:id="8751" w:author="Laurence Golding" w:date="2019-05-11T06:51:00Z">
        <w:r>
          <w:t xml:space="preserve">If </w:t>
        </w:r>
        <w:r w:rsidRPr="00421215">
          <w:rPr>
            <w:rStyle w:val="CODEtemp"/>
          </w:rPr>
          <w:t>length</w:t>
        </w:r>
        <w:r>
          <w:t xml:space="preserve"> is absent</w:t>
        </w:r>
        <w:r w:rsidR="00F9735E">
          <w:t>,</w:t>
        </w:r>
        <w:r>
          <w:t xml:space="preserve"> it </w:t>
        </w:r>
        <w:r w:rsidRPr="00421215">
          <w:rPr>
            <w:b/>
          </w:rPr>
          <w:t>SHALL</w:t>
        </w:r>
        <w:r>
          <w:t xml:space="preserve"> default to -1, which </w:t>
        </w:r>
        <w:r w:rsidR="00295E27">
          <w:t>indicates that the</w:t>
        </w:r>
        <w:r>
          <w:t xml:space="preserve"> value </w:t>
        </w:r>
        <w:r w:rsidR="00295E27">
          <w:t>is unknown (not set)</w:t>
        </w:r>
        <w:r>
          <w:t>.</w:t>
        </w:r>
      </w:ins>
    </w:p>
    <w:p w14:paraId="29E139CF" w14:textId="10160672" w:rsidR="00201FA6" w:rsidRDefault="00201FA6" w:rsidP="00201FA6">
      <w:pPr>
        <w:pStyle w:val="Heading3"/>
      </w:pPr>
      <w:bookmarkStart w:id="8752" w:name="_Ref3724028"/>
      <w:bookmarkStart w:id="8753" w:name="_Toc8367129"/>
      <w:bookmarkStart w:id="8754" w:name="_Hlk514318855"/>
      <w:bookmarkStart w:id="8755" w:name="_Toc516224794"/>
      <w:r>
        <w:t>roles property</w:t>
      </w:r>
      <w:bookmarkEnd w:id="8752"/>
      <w:bookmarkEnd w:id="8753"/>
      <w:bookmarkEnd w:id="8755"/>
    </w:p>
    <w:bookmarkEnd w:id="8754"/>
    <w:p w14:paraId="1E0FD617" w14:textId="4352A5A2" w:rsidR="00201FA6" w:rsidRDefault="00201FA6" w:rsidP="00201FA6">
      <w:del w:id="8756" w:author="Laurence Golding" w:date="2019-05-11T06:51:00Z">
        <w:r>
          <w:delText xml:space="preserve">A </w:delText>
        </w:r>
        <w:r w:rsidRPr="00E52B7C">
          <w:rPr>
            <w:rStyle w:val="CODEtemp"/>
          </w:rPr>
          <w:delText>file</w:delText>
        </w:r>
      </w:del>
      <w:ins w:id="8757" w:author="Laurence Golding" w:date="2019-05-11T06:51:00Z">
        <w:r>
          <w:t>A</w:t>
        </w:r>
        <w:r w:rsidR="0067767B">
          <w:t>n</w:t>
        </w:r>
        <w:r>
          <w:t xml:space="preserve"> </w:t>
        </w:r>
        <w:r w:rsidR="0067767B">
          <w:rPr>
            <w:rStyle w:val="CODEtemp"/>
          </w:rPr>
          <w:t>artifact</w:t>
        </w:r>
      </w:ins>
      <w:r w:rsidR="0067767B">
        <w:t xml:space="preserve"> </w:t>
      </w:r>
      <w:r>
        <w:t xml:space="preserve">object </w:t>
      </w:r>
      <w:r>
        <w:rPr>
          <w:b/>
        </w:rPr>
        <w:t>MAY</w:t>
      </w:r>
      <w:r>
        <w:t xml:space="preserve"> </w:t>
      </w:r>
      <w:del w:id="8758" w:author="Laurence Golding" w:date="2019-05-11T06:51:00Z">
        <w:r>
          <w:delText>have</w:delText>
        </w:r>
      </w:del>
      <w:ins w:id="8759" w:author="Laurence Golding" w:date="2019-05-11T06:51:00Z">
        <w:r w:rsidR="004F368C">
          <w:t>contain</w:t>
        </w:r>
      </w:ins>
      <w:r w:rsidR="004F368C">
        <w:t xml:space="preserve"> </w:t>
      </w:r>
      <w:r>
        <w:t xml:space="preserve">a property named </w:t>
      </w:r>
      <w:r w:rsidRPr="00E52B7C">
        <w:rPr>
          <w:rStyle w:val="CODEtemp"/>
        </w:rPr>
        <w:t>role</w:t>
      </w:r>
      <w:r>
        <w:rPr>
          <w:rStyle w:val="CODEtemp"/>
        </w:rPr>
        <w:t>s</w:t>
      </w:r>
      <w:r>
        <w:t xml:space="preserve"> whose value is an array of </w:t>
      </w:r>
      <w:del w:id="8760" w:author="Laurence Golding" w:date="2019-05-11T06:51:00Z">
        <w:r>
          <w:delText>one</w:delText>
        </w:r>
      </w:del>
      <w:ins w:id="8761" w:author="Laurence Golding" w:date="2019-05-11T06:51:00Z">
        <w:r w:rsidR="004F368C">
          <w:t>zero</w:t>
        </w:r>
      </w:ins>
      <w:r w:rsidR="004F368C">
        <w:t xml:space="preserve"> </w:t>
      </w:r>
      <w:r>
        <w:t xml:space="preserve">or more </w:t>
      </w:r>
      <w:del w:id="8762" w:author="Laurence Golding" w:date="2019-05-11T06:51:00Z">
        <w:r>
          <w:delText>distinct</w:delText>
        </w:r>
      </w:del>
      <w:ins w:id="8763" w:author="Laurence Golding" w:date="2019-05-11T06:51:00Z">
        <w:r w:rsidR="004F368C">
          <w:t>unique (§</w:t>
        </w:r>
        <w:r w:rsidR="004F368C">
          <w:fldChar w:fldCharType="begin"/>
        </w:r>
        <w:r w:rsidR="004F368C">
          <w:instrText xml:space="preserve"> REF _Ref493404799 \r \h </w:instrText>
        </w:r>
        <w:r w:rsidR="004F368C">
          <w:fldChar w:fldCharType="separate"/>
        </w:r>
        <w:r w:rsidR="0009127C">
          <w:t>3.7.3</w:t>
        </w:r>
        <w:r w:rsidR="004F368C">
          <w:fldChar w:fldCharType="end"/>
        </w:r>
        <w:r w:rsidR="004F368C">
          <w:t>)</w:t>
        </w:r>
      </w:ins>
      <w:r w:rsidR="004F368C">
        <w:t xml:space="preserve"> </w:t>
      </w:r>
      <w:r>
        <w:t>strings</w:t>
      </w:r>
      <w:del w:id="8764" w:author="Laurence Golding" w:date="2019-05-11T06:51:00Z">
        <w:r>
          <w:delText>,</w:delText>
        </w:r>
      </w:del>
      <w:r>
        <w:t xml:space="preserve"> each of which specifies a role that this </w:t>
      </w:r>
      <w:del w:id="8765" w:author="Laurence Golding" w:date="2019-05-11T06:51:00Z">
        <w:r>
          <w:delText>file</w:delText>
        </w:r>
      </w:del>
      <w:ins w:id="8766" w:author="Laurence Golding" w:date="2019-05-11T06:51:00Z">
        <w:r w:rsidR="0067767B">
          <w:t>artifact</w:t>
        </w:r>
      </w:ins>
      <w:r w:rsidR="0067767B">
        <w:t xml:space="preserve">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54A91D14" w:rsidR="00201FA6" w:rsidRDefault="00201FA6" w:rsidP="000E26E0">
      <w:pPr>
        <w:pStyle w:val="ListParagraph"/>
        <w:numPr>
          <w:ilvl w:val="0"/>
          <w:numId w:val="43"/>
        </w:numPr>
      </w:pPr>
      <w:r w:rsidRPr="00E52B7C">
        <w:rPr>
          <w:rStyle w:val="CODEtemp"/>
        </w:rPr>
        <w:t>"</w:t>
      </w:r>
      <w:r>
        <w:rPr>
          <w:rStyle w:val="CODEtemp"/>
        </w:rPr>
        <w:t>analysisTarget</w:t>
      </w:r>
      <w:r w:rsidRPr="00E52B7C">
        <w:rPr>
          <w:rStyle w:val="CODEtemp"/>
        </w:rPr>
        <w:t>"</w:t>
      </w:r>
      <w:r>
        <w:t xml:space="preserve">: The analysis tool was instructed to scan this </w:t>
      </w:r>
      <w:del w:id="8767" w:author="Laurence Golding" w:date="2019-05-11T06:51:00Z">
        <w:r>
          <w:delText>file</w:delText>
        </w:r>
      </w:del>
      <w:ins w:id="8768" w:author="Laurence Golding" w:date="2019-05-11T06:51:00Z">
        <w:r w:rsidR="00501DEB">
          <w:t>artifact</w:t>
        </w:r>
      </w:ins>
      <w:r>
        <w:t>.</w:t>
      </w:r>
    </w:p>
    <w:p w14:paraId="147A9EA9" w14:textId="697F7AF3" w:rsidR="00201FA6" w:rsidRDefault="00201FA6" w:rsidP="000E26E0">
      <w:pPr>
        <w:pStyle w:val="ListParagraph"/>
        <w:numPr>
          <w:ilvl w:val="0"/>
          <w:numId w:val="43"/>
        </w:numPr>
      </w:pPr>
      <w:r w:rsidRPr="00E52B7C">
        <w:rPr>
          <w:rStyle w:val="CODEtemp"/>
        </w:rPr>
        <w:t>"attachment"</w:t>
      </w:r>
      <w:r>
        <w:t xml:space="preserve">: The </w:t>
      </w:r>
      <w:del w:id="8769" w:author="Laurence Golding" w:date="2019-05-11T06:51:00Z">
        <w:r>
          <w:delText>file</w:delText>
        </w:r>
      </w:del>
      <w:ins w:id="8770" w:author="Laurence Golding" w:date="2019-05-11T06:51:00Z">
        <w:r w:rsidR="00501DEB">
          <w:t>artifact</w:t>
        </w:r>
      </w:ins>
      <w:r w:rsidR="00501DEB">
        <w:t xml:space="preserve"> </w:t>
      </w:r>
      <w:r>
        <w:t xml:space="preserve">is an attachment mentioned in </w:t>
      </w:r>
      <w:del w:id="8771" w:author="Laurence Golding" w:date="2019-05-11T06:51:00Z">
        <w:r>
          <w:rPr>
            <w:rStyle w:val="CODEtemp"/>
          </w:rPr>
          <w:delText>invocation.attachments</w:delText>
        </w:r>
        <w:r>
          <w:delText xml:space="preserve"> (§</w:delText>
        </w:r>
        <w:r>
          <w:fldChar w:fldCharType="begin"/>
        </w:r>
        <w:r>
          <w:delInstrText xml:space="preserve"> REF _Ref507597986 \r \h </w:delInstrText>
        </w:r>
        <w:r>
          <w:fldChar w:fldCharType="separate"/>
        </w:r>
        <w:r w:rsidR="00331070">
          <w:delText>3.13.5</w:delText>
        </w:r>
        <w:r>
          <w:fldChar w:fldCharType="end"/>
        </w:r>
        <w:r>
          <w:delText xml:space="preserve">) or </w:delText>
        </w:r>
      </w:del>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9127C">
        <w:t>3.</w:t>
      </w:r>
      <w:del w:id="8772" w:author="Laurence Golding" w:date="2019-05-11T06:51:00Z">
        <w:r w:rsidR="00331070">
          <w:delText>19.21</w:delText>
        </w:r>
      </w:del>
      <w:ins w:id="8773" w:author="Laurence Golding" w:date="2019-05-11T06:51:00Z">
        <w:r w:rsidR="0009127C">
          <w:t>27.26</w:t>
        </w:r>
      </w:ins>
      <w:r>
        <w:fldChar w:fldCharType="end"/>
      </w:r>
      <w:r>
        <w:t>).</w:t>
      </w:r>
    </w:p>
    <w:p w14:paraId="716C08B6" w14:textId="45720FD2" w:rsidR="002F47DF" w:rsidRDefault="002F47DF" w:rsidP="000E26E0">
      <w:pPr>
        <w:pStyle w:val="ListParagraph"/>
        <w:numPr>
          <w:ilvl w:val="0"/>
          <w:numId w:val="43"/>
        </w:numPr>
        <w:rPr>
          <w:ins w:id="8774" w:author="Laurence Golding" w:date="2019-05-11T06:51:00Z"/>
        </w:rPr>
      </w:pPr>
      <w:ins w:id="8775" w:author="Laurence Golding" w:date="2019-05-11T06:51:00Z">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ins>
    </w:p>
    <w:p w14:paraId="27269B2F" w14:textId="3ABBA18B" w:rsidR="002F47DF" w:rsidRDefault="002F47DF" w:rsidP="002F47DF">
      <w:pPr>
        <w:pStyle w:val="Note"/>
        <w:rPr>
          <w:ins w:id="8776" w:author="Laurence Golding" w:date="2019-05-11T06:51:00Z"/>
        </w:rPr>
      </w:pPr>
      <w:ins w:id="8777" w:author="Laurence Golding" w:date="2019-05-11T06:51:00Z">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ins>
    </w:p>
    <w:p w14:paraId="3F2585BF" w14:textId="492B758A" w:rsidR="00201FA6" w:rsidRDefault="00201FA6" w:rsidP="000E26E0">
      <w:pPr>
        <w:pStyle w:val="ListParagraph"/>
        <w:numPr>
          <w:ilvl w:val="0"/>
          <w:numId w:val="43"/>
        </w:numPr>
      </w:pPr>
      <w:r w:rsidRPr="00E52B7C">
        <w:rPr>
          <w:rStyle w:val="CODEtemp"/>
        </w:rPr>
        <w:t>"</w:t>
      </w:r>
      <w:r>
        <w:rPr>
          <w:rStyle w:val="CODEtemp"/>
        </w:rPr>
        <w:t>responseFile</w:t>
      </w:r>
      <w:r w:rsidRPr="00E52B7C">
        <w:rPr>
          <w:rStyle w:val="CODEtemp"/>
        </w:rPr>
        <w:t>"</w:t>
      </w:r>
      <w:r>
        <w:t xml:space="preserve">: The </w:t>
      </w:r>
      <w:del w:id="8778" w:author="Laurence Golding" w:date="2019-05-11T06:51:00Z">
        <w:r>
          <w:delText>file</w:delText>
        </w:r>
      </w:del>
      <w:ins w:id="8779" w:author="Laurence Golding" w:date="2019-05-11T06:51:00Z">
        <w:r w:rsidR="00501DEB">
          <w:t>artifact</w:t>
        </w:r>
      </w:ins>
      <w:r w:rsidR="00501DEB">
        <w:t xml:space="preserve">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9127C">
        <w:t>3.</w:t>
      </w:r>
      <w:del w:id="8780" w:author="Laurence Golding" w:date="2019-05-11T06:51:00Z">
        <w:r w:rsidR="00331070">
          <w:delText>13</w:delText>
        </w:r>
      </w:del>
      <w:ins w:id="8781" w:author="Laurence Golding" w:date="2019-05-11T06:51:00Z">
        <w:r w:rsidR="0009127C">
          <w:t>20</w:t>
        </w:r>
      </w:ins>
      <w:r w:rsidR="0009127C">
        <w:t>.4</w:t>
      </w:r>
      <w:r>
        <w:fldChar w:fldCharType="end"/>
      </w:r>
      <w:r>
        <w:t>).</w:t>
      </w:r>
    </w:p>
    <w:p w14:paraId="49040FD0" w14:textId="52DF4899" w:rsidR="00DE4B40" w:rsidRDefault="00DE4B40" w:rsidP="000E26E0">
      <w:pPr>
        <w:pStyle w:val="ListParagraph"/>
        <w:numPr>
          <w:ilvl w:val="0"/>
          <w:numId w:val="43"/>
        </w:numPr>
        <w:rPr>
          <w:ins w:id="8782" w:author="Laurence Golding" w:date="2019-05-11T06:51:00Z"/>
        </w:rPr>
      </w:pPr>
      <w:ins w:id="8783" w:author="Laurence Golding" w:date="2019-05-11T06:51:00Z">
        <w:r w:rsidRPr="00DE4B40">
          <w:rPr>
            <w:rStyle w:val="CODEtemp"/>
          </w:rPr>
          <w:t>"referencedOnCommandLine"</w:t>
        </w:r>
        <w:r>
          <w:t>: The artifact was referenced on the command line.</w:t>
        </w:r>
      </w:ins>
    </w:p>
    <w:p w14:paraId="1D88CDC0" w14:textId="2348FA37" w:rsidR="00201FA6" w:rsidRDefault="00201FA6" w:rsidP="000E26E0">
      <w:pPr>
        <w:pStyle w:val="ListParagraph"/>
        <w:numPr>
          <w:ilvl w:val="0"/>
          <w:numId w:val="43"/>
        </w:numPr>
      </w:pPr>
      <w:r w:rsidRPr="00CC6129">
        <w:rPr>
          <w:rStyle w:val="CODEtemp"/>
        </w:rPr>
        <w:t>"resultFile"</w:t>
      </w:r>
      <w:r>
        <w:t xml:space="preserve">: A result was detected in this </w:t>
      </w:r>
      <w:del w:id="8784" w:author="Laurence Golding" w:date="2019-05-11T06:51:00Z">
        <w:r>
          <w:delText>file</w:delText>
        </w:r>
      </w:del>
      <w:ins w:id="8785" w:author="Laurence Golding" w:date="2019-05-11T06:51:00Z">
        <w:r w:rsidR="00501DEB">
          <w:t>artifact</w:t>
        </w:r>
      </w:ins>
      <w:r>
        <w:t>.</w:t>
      </w:r>
    </w:p>
    <w:p w14:paraId="45275CC2" w14:textId="2863F0EB" w:rsidR="00E66AF8" w:rsidRDefault="00E66AF8" w:rsidP="000E26E0">
      <w:pPr>
        <w:pStyle w:val="ListParagraph"/>
        <w:numPr>
          <w:ilvl w:val="0"/>
          <w:numId w:val="43"/>
        </w:numPr>
      </w:pPr>
      <w:r w:rsidRPr="00CC6129">
        <w:rPr>
          <w:rStyle w:val="CODEtemp"/>
        </w:rPr>
        <w:t>"standardStream"</w:t>
      </w:r>
      <w:r>
        <w:t xml:space="preserve">: The </w:t>
      </w:r>
      <w:del w:id="8786" w:author="Laurence Golding" w:date="2019-05-11T06:51:00Z">
        <w:r>
          <w:delText>file</w:delText>
        </w:r>
      </w:del>
      <w:ins w:id="8787" w:author="Laurence Golding" w:date="2019-05-11T06:51:00Z">
        <w:r w:rsidR="00501DEB">
          <w:t>artifact</w:t>
        </w:r>
      </w:ins>
      <w:r w:rsidR="00501DEB">
        <w:t xml:space="preserve">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9127C">
        <w:t>3.</w:t>
      </w:r>
      <w:del w:id="8788" w:author="Laurence Golding" w:date="2019-05-11T06:51:00Z">
        <w:r w:rsidR="00331070">
          <w:delText>13.22</w:delText>
        </w:r>
      </w:del>
      <w:ins w:id="8789" w:author="Laurence Golding" w:date="2019-05-11T06:51:00Z">
        <w:r w:rsidR="0009127C">
          <w:t>20.23</w:t>
        </w:r>
      </w:ins>
      <w:r>
        <w:fldChar w:fldCharType="end"/>
      </w:r>
      <w:r>
        <w:t>).</w:t>
      </w:r>
    </w:p>
    <w:p w14:paraId="185A2E4B" w14:textId="1D1E3885" w:rsidR="007D7850" w:rsidRDefault="007D7850" w:rsidP="000E26E0">
      <w:pPr>
        <w:pStyle w:val="ListParagraph"/>
        <w:numPr>
          <w:ilvl w:val="0"/>
          <w:numId w:val="43"/>
        </w:numPr>
        <w:rPr>
          <w:ins w:id="8790" w:author="Laurence Golding" w:date="2019-05-11T06:51:00Z"/>
        </w:rPr>
      </w:pPr>
      <w:r w:rsidRPr="007D7850">
        <w:rPr>
          <w:rStyle w:val="CODEtemp"/>
        </w:rPr>
        <w:t>"</w:t>
      </w:r>
      <w:del w:id="8791" w:author="Laurence Golding" w:date="2019-05-11T06:51:00Z">
        <w:r w:rsidR="00201FA6" w:rsidRPr="00201FA6">
          <w:rPr>
            <w:rStyle w:val="CODEtemp"/>
          </w:rPr>
          <w:delText>traceFile</w:delText>
        </w:r>
      </w:del>
      <w:ins w:id="8792" w:author="Laurence Golding" w:date="2019-05-11T06:51:00Z">
        <w:r w:rsidRPr="007D7850">
          <w:rPr>
            <w:rStyle w:val="CODEtemp"/>
          </w:rPr>
          <w:t>debugOutputFile"</w:t>
        </w:r>
        <w:r>
          <w:t>: The artifact contains debug output from the tool.</w:t>
        </w:r>
      </w:ins>
    </w:p>
    <w:p w14:paraId="60F0909E" w14:textId="25A1A20E" w:rsidR="00CD0890" w:rsidRDefault="00CD0890" w:rsidP="000E26E0">
      <w:pPr>
        <w:pStyle w:val="ListParagraph"/>
        <w:numPr>
          <w:ilvl w:val="0"/>
          <w:numId w:val="43"/>
        </w:numPr>
        <w:rPr>
          <w:ins w:id="8793" w:author="Laurence Golding" w:date="2019-05-11T06:51:00Z"/>
        </w:rPr>
      </w:pPr>
      <w:ins w:id="8794" w:author="Laurence Golding" w:date="2019-05-11T06:51:00Z">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9127C">
          <w:t>3.18.2</w:t>
        </w:r>
        <w:r w:rsidR="00282888">
          <w:fldChar w:fldCharType="end"/>
        </w:r>
        <w:r w:rsidR="00282888">
          <w:t>)</w:t>
        </w:r>
        <w:r>
          <w:t>.</w:t>
        </w:r>
      </w:ins>
    </w:p>
    <w:p w14:paraId="7226C895" w14:textId="65D5D43A" w:rsidR="00282888" w:rsidRDefault="00282888" w:rsidP="000E26E0">
      <w:pPr>
        <w:pStyle w:val="ListParagraph"/>
        <w:numPr>
          <w:ilvl w:val="0"/>
          <w:numId w:val="43"/>
        </w:numPr>
        <w:rPr>
          <w:ins w:id="8795" w:author="Laurence Golding" w:date="2019-05-11T06:51:00Z"/>
        </w:rPr>
      </w:pPr>
      <w:ins w:id="8796" w:author="Laurence Golding" w:date="2019-05-11T06:51:00Z">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9127C">
          <w:t>3.18.3</w:t>
        </w:r>
        <w:r>
          <w:fldChar w:fldCharType="end"/>
        </w:r>
        <w:r>
          <w:t>).</w:t>
        </w:r>
      </w:ins>
    </w:p>
    <w:p w14:paraId="659756C1" w14:textId="23117061" w:rsidR="00282888" w:rsidRDefault="00282888" w:rsidP="000E26E0">
      <w:pPr>
        <w:pStyle w:val="ListParagraph"/>
        <w:numPr>
          <w:ilvl w:val="0"/>
          <w:numId w:val="43"/>
        </w:numPr>
        <w:rPr>
          <w:ins w:id="8797" w:author="Laurence Golding" w:date="2019-05-11T06:51:00Z"/>
        </w:rPr>
      </w:pPr>
      <w:ins w:id="8798" w:author="Laurence Golding" w:date="2019-05-11T06:51:00Z">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9127C">
          <w:t>3.19.3</w:t>
        </w:r>
        <w:r w:rsidR="0098000C">
          <w:fldChar w:fldCharType="end"/>
        </w:r>
        <w:r>
          <w:t>).</w:t>
        </w:r>
      </w:ins>
    </w:p>
    <w:p w14:paraId="088C0E6B" w14:textId="7980C130" w:rsidR="00282888" w:rsidRDefault="00282888" w:rsidP="000E26E0">
      <w:pPr>
        <w:pStyle w:val="ListParagraph"/>
        <w:numPr>
          <w:ilvl w:val="0"/>
          <w:numId w:val="43"/>
        </w:numPr>
        <w:rPr>
          <w:ins w:id="8799" w:author="Laurence Golding" w:date="2019-05-11T06:51:00Z"/>
        </w:rPr>
      </w:pPr>
      <w:ins w:id="8800" w:author="Laurence Golding" w:date="2019-05-11T06:51:00Z">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9127C">
          <w:t>3.19.4</w:t>
        </w:r>
        <w:r w:rsidR="0098000C">
          <w:fldChar w:fldCharType="end"/>
        </w:r>
        <w:r>
          <w:t>).</w:t>
        </w:r>
      </w:ins>
    </w:p>
    <w:p w14:paraId="7221D7DC" w14:textId="65D12A40" w:rsidR="00282888" w:rsidRDefault="00282888" w:rsidP="000E26E0">
      <w:pPr>
        <w:pStyle w:val="ListParagraph"/>
        <w:numPr>
          <w:ilvl w:val="0"/>
          <w:numId w:val="43"/>
        </w:numPr>
        <w:rPr>
          <w:ins w:id="8801" w:author="Laurence Golding" w:date="2019-05-11T06:51:00Z"/>
        </w:rPr>
      </w:pPr>
      <w:ins w:id="8802" w:author="Laurence Golding" w:date="2019-05-11T06:51:00Z">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9127C">
          <w:t>3.19.5</w:t>
        </w:r>
        <w:r w:rsidR="0098000C">
          <w:fldChar w:fldCharType="end"/>
        </w:r>
        <w:r>
          <w:t>).</w:t>
        </w:r>
      </w:ins>
    </w:p>
    <w:p w14:paraId="3801F82A" w14:textId="2B6B154B" w:rsidR="00201FA6" w:rsidRDefault="00201FA6" w:rsidP="000E26E0">
      <w:pPr>
        <w:pStyle w:val="ListParagraph"/>
        <w:numPr>
          <w:ilvl w:val="0"/>
          <w:numId w:val="43"/>
        </w:numPr>
      </w:pPr>
      <w:ins w:id="8803" w:author="Laurence Golding" w:date="2019-05-11T06:51:00Z">
        <w:r w:rsidRPr="00201FA6">
          <w:rPr>
            <w:rStyle w:val="CODEtemp"/>
          </w:rPr>
          <w:t>"trace</w:t>
        </w:r>
        <w:r w:rsidR="007D7850">
          <w:rPr>
            <w:rStyle w:val="CODEtemp"/>
          </w:rPr>
          <w:t>d</w:t>
        </w:r>
        <w:r w:rsidRPr="00201FA6">
          <w:rPr>
            <w:rStyle w:val="CODEtemp"/>
          </w:rPr>
          <w:t>File</w:t>
        </w:r>
      </w:ins>
      <w:r w:rsidRPr="00201FA6">
        <w:rPr>
          <w:rStyle w:val="CODEtemp"/>
        </w:rPr>
        <w:t>"</w:t>
      </w:r>
      <w:r>
        <w:t xml:space="preserve">: The analysis tool traced through this </w:t>
      </w:r>
      <w:del w:id="8804" w:author="Laurence Golding" w:date="2019-05-11T06:51:00Z">
        <w:r>
          <w:delText>file</w:delText>
        </w:r>
      </w:del>
      <w:ins w:id="8805" w:author="Laurence Golding" w:date="2019-05-11T06:51:00Z">
        <w:r w:rsidR="00501DEB">
          <w:t>artifact</w:t>
        </w:r>
      </w:ins>
      <w:r w:rsidR="00501DEB">
        <w:t xml:space="preserve"> </w:t>
      </w:r>
      <w:r>
        <w:t>while executing or simulating the execution of the code under test.</w:t>
      </w:r>
    </w:p>
    <w:p w14:paraId="62EBA0E6" w14:textId="20B46FC7" w:rsidR="00811978" w:rsidRDefault="00811978" w:rsidP="000E26E0">
      <w:pPr>
        <w:pStyle w:val="ListParagraph"/>
        <w:numPr>
          <w:ilvl w:val="0"/>
          <w:numId w:val="43"/>
        </w:numPr>
        <w:rPr>
          <w:ins w:id="8806" w:author="Laurence Golding" w:date="2019-05-11T06:51:00Z"/>
        </w:rPr>
      </w:pPr>
      <w:ins w:id="8807" w:author="Laurence Golding" w:date="2019-05-11T06:51:00Z">
        <w:r w:rsidRPr="00811978">
          <w:rPr>
            <w:rStyle w:val="CODEtemp"/>
          </w:rPr>
          <w:t>"memoryContents"</w:t>
        </w:r>
        <w:r>
          <w:t>: The artifact contains the contents of a portion of memory.</w:t>
        </w:r>
      </w:ins>
    </w:p>
    <w:p w14:paraId="4530DA91" w14:textId="43823CF7" w:rsidR="00677B80" w:rsidRDefault="00677B80" w:rsidP="000E26E0">
      <w:pPr>
        <w:pStyle w:val="ListParagraph"/>
        <w:numPr>
          <w:ilvl w:val="0"/>
          <w:numId w:val="43"/>
        </w:numPr>
        <w:rPr>
          <w:ins w:id="8808" w:author="Laurence Golding" w:date="2019-05-11T06:51:00Z"/>
        </w:rPr>
      </w:pPr>
      <w:ins w:id="8809" w:author="Laurence Golding" w:date="2019-05-11T06:51:00Z">
        <w:r w:rsidRPr="00677B80">
          <w:rPr>
            <w:rStyle w:val="CODEtemp"/>
          </w:rPr>
          <w:t>"userSpecifiedConfiguration"</w:t>
        </w:r>
        <w:r>
          <w:t>: The artifact is a configuration file provided by the user.</w:t>
        </w:r>
      </w:ins>
    </w:p>
    <w:p w14:paraId="7909E89D" w14:textId="569B7640" w:rsidR="00677B80" w:rsidRDefault="00677B80" w:rsidP="000E26E0">
      <w:pPr>
        <w:pStyle w:val="ListParagraph"/>
        <w:numPr>
          <w:ilvl w:val="0"/>
          <w:numId w:val="43"/>
        </w:numPr>
        <w:rPr>
          <w:ins w:id="8810" w:author="Laurence Golding" w:date="2019-05-11T06:51:00Z"/>
        </w:rPr>
      </w:pPr>
      <w:ins w:id="8811" w:author="Laurence Golding" w:date="2019-05-11T06:51:00Z">
        <w:r w:rsidRPr="00677B80">
          <w:rPr>
            <w:rStyle w:val="CODEtemp"/>
          </w:rPr>
          <w:t>"toolSpecifiedConfiguration"</w:t>
        </w:r>
        <w:r>
          <w:t>: The artifact is a configuration file provided by the tool.</w:t>
        </w:r>
      </w:ins>
    </w:p>
    <w:p w14:paraId="2482E12C" w14:textId="6322AEFA" w:rsidR="00070E6E" w:rsidRDefault="001F66A6" w:rsidP="001F66A6">
      <w:pPr>
        <w:ind w:left="360"/>
        <w:rPr>
          <w:ins w:id="8812" w:author="Laurence Golding" w:date="2019-05-11T06:51:00Z"/>
        </w:rPr>
      </w:pPr>
      <w:bookmarkStart w:id="8813" w:name="_Hlk6672099"/>
      <w:bookmarkStart w:id="8814" w:name="_Hlk514318889"/>
      <w:r>
        <w:t xml:space="preserve">The following role values denote </w:t>
      </w:r>
      <w:del w:id="8815" w:author="Laurence Golding" w:date="2019-05-11T06:51:00Z">
        <w:r>
          <w:delText>files</w:delText>
        </w:r>
      </w:del>
      <w:ins w:id="8816" w:author="Laurence Golding" w:date="2019-05-11T06:51:00Z">
        <w:r w:rsidR="00501DEB">
          <w:t>artifacts</w:t>
        </w:r>
      </w:ins>
      <w:r w:rsidR="00501DEB">
        <w:t xml:space="preserve"> </w:t>
      </w:r>
      <w:r>
        <w:t xml:space="preserve">that have changed since </w:t>
      </w:r>
      <w:del w:id="8817" w:author="Laurence Golding" w:date="2019-05-11T06:51:00Z">
        <w:r>
          <w:delText xml:space="preserve">the </w:delText>
        </w:r>
      </w:del>
      <w:ins w:id="8818" w:author="Laurence Golding" w:date="2019-05-11T06:51:00Z">
        <w:r w:rsidR="00070E6E">
          <w:t>some previous time which we refer to as the “</w:t>
        </w:r>
      </w:ins>
      <w:r w:rsidR="00070E6E">
        <w:t xml:space="preserve">baseline </w:t>
      </w:r>
      <w:del w:id="8819" w:author="Laurence Golding" w:date="2019-05-11T06:51:00Z">
        <w:r>
          <w:delText xml:space="preserve">run. If </w:delText>
        </w:r>
        <w:r>
          <w:rPr>
            <w:rStyle w:val="CODEtemp"/>
          </w:rPr>
          <w:delText>b</w:delText>
        </w:r>
        <w:r w:rsidRPr="000B3284">
          <w:rPr>
            <w:rStyle w:val="CODEtemp"/>
          </w:rPr>
          <w:delText>aselineI</w:delText>
        </w:r>
        <w:r>
          <w:rPr>
            <w:rStyle w:val="CODEtemp"/>
          </w:rPr>
          <w:delText>nstanceGui</w:delText>
        </w:r>
        <w:r w:rsidRPr="000B3284">
          <w:rPr>
            <w:rStyle w:val="CODEtemp"/>
          </w:rPr>
          <w:delText>d</w:delText>
        </w:r>
        <w:r>
          <w:delText xml:space="preserve"> (§</w:delText>
        </w:r>
      </w:del>
      <w:ins w:id="8820" w:author="Laurence Golding" w:date="2019-05-11T06:51:00Z">
        <w:r w:rsidR="00070E6E">
          <w:t>time</w:t>
        </w:r>
        <w:r>
          <w:t>.</w:t>
        </w:r>
        <w:r w:rsidR="00070E6E">
          <w:t>”</w:t>
        </w:r>
      </w:ins>
    </w:p>
    <w:p w14:paraId="7F183835" w14:textId="70C536D6" w:rsidR="001F66A6" w:rsidRDefault="00070E6E" w:rsidP="001F66A6">
      <w:pPr>
        <w:ind w:left="360"/>
      </w:pPr>
      <w:ins w:id="8821" w:author="Laurence Golding" w:date="2019-05-11T06:51:00Z">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ins>
      <w:r w:rsidR="001F66A6">
        <w:fldChar w:fldCharType="begin"/>
      </w:r>
      <w:r w:rsidR="001F66A6">
        <w:instrText xml:space="preserve"> REF _Ref493475805 \r \h </w:instrText>
      </w:r>
      <w:r w:rsidR="001F66A6">
        <w:fldChar w:fldCharType="separate"/>
      </w:r>
      <w:r w:rsidR="0009127C">
        <w:t>3.</w:t>
      </w:r>
      <w:del w:id="8822" w:author="Laurence Golding" w:date="2019-05-11T06:51:00Z">
        <w:r w:rsidR="00331070">
          <w:delText>11</w:delText>
        </w:r>
      </w:del>
      <w:ins w:id="8823" w:author="Laurence Golding" w:date="2019-05-11T06:51:00Z">
        <w:r w:rsidR="0009127C">
          <w:t>14</w:t>
        </w:r>
      </w:ins>
      <w:r w:rsidR="0009127C">
        <w:t>.5</w:t>
      </w:r>
      <w:r w:rsidR="001F66A6">
        <w:fldChar w:fldCharType="end"/>
      </w:r>
      <w:r w:rsidR="001F66A6">
        <w:t>)</w:t>
      </w:r>
      <w:r w:rsidR="00E57569">
        <w:t xml:space="preserve"> is present</w:t>
      </w:r>
      <w:del w:id="8824" w:author="Laurence Golding" w:date="2019-05-11T06:51:00Z">
        <w:r w:rsidR="001F66A6">
          <w:delText xml:space="preserve"> on the containing </w:delText>
        </w:r>
        <w:r w:rsidR="001F66A6" w:rsidRPr="000B3284">
          <w:rPr>
            <w:rStyle w:val="CODEtemp"/>
          </w:rPr>
          <w:delText>run</w:delText>
        </w:r>
        <w:r w:rsidR="001F66A6">
          <w:delText xml:space="preserve"> object (§</w:delText>
        </w:r>
        <w:r w:rsidR="001F66A6">
          <w:fldChar w:fldCharType="begin"/>
        </w:r>
        <w:r w:rsidR="001F66A6">
          <w:delInstrText xml:space="preserve"> REF _Ref493349997 \r \h </w:delInstrText>
        </w:r>
        <w:r w:rsidR="001F66A6">
          <w:fldChar w:fldCharType="separate"/>
        </w:r>
        <w:r w:rsidR="00331070">
          <w:delText>3.11</w:delText>
        </w:r>
        <w:r w:rsidR="001F66A6">
          <w:fldChar w:fldCharType="end"/>
        </w:r>
        <w:r w:rsidR="001F66A6">
          <w:delText>),</w:delText>
        </w:r>
      </w:del>
      <w:ins w:id="8825" w:author="Laurence Golding" w:date="2019-05-11T06:51:00Z">
        <w:r w:rsidR="001F66A6">
          <w:t xml:space="preserve">, </w:t>
        </w:r>
        <w:r>
          <w:t>the tool might use</w:t>
        </w:r>
      </w:ins>
      <w:r>
        <w:t xml:space="preserve"> </w:t>
      </w:r>
      <w:r w:rsidR="001F66A6">
        <w:t xml:space="preserve">its </w:t>
      </w:r>
      <w:del w:id="8826" w:author="Laurence Golding" w:date="2019-05-11T06:51:00Z">
        <w:r w:rsidR="001F66A6">
          <w:delText xml:space="preserve">value </w:delText>
        </w:r>
        <w:r w:rsidR="00FA2536">
          <w:rPr>
            <w:b/>
          </w:rPr>
          <w:delText>SHALL</w:delText>
        </w:r>
        <w:r w:rsidR="00FA2536" w:rsidRPr="00FA2536">
          <w:delText xml:space="preserve"> </w:delText>
        </w:r>
        <w:r w:rsidR="001F66A6">
          <w:delText>specif</w:delText>
        </w:r>
        <w:r w:rsidR="00FA2536">
          <w:delText>y</w:delText>
        </w:r>
        <w:r w:rsidR="001F66A6">
          <w:delText xml:space="preserve"> the baseline run. If any of these role values are present but </w:delText>
        </w:r>
        <w:r w:rsidR="001F66A6" w:rsidRPr="001F66A6">
          <w:rPr>
            <w:rStyle w:val="CODEtemp"/>
          </w:rPr>
          <w:delText>baselineInstanceGuid</w:delText>
        </w:r>
        <w:r w:rsidR="001F66A6">
          <w:delText xml:space="preserve"> is absent, the engineering system </w:delText>
        </w:r>
        <w:r w:rsidR="001F66A6">
          <w:rPr>
            <w:b/>
          </w:rPr>
          <w:delText>SHALL</w:delText>
        </w:r>
        <w:r w:rsidR="001F66A6">
          <w:delText xml:space="preserve"> provide out of</w:delText>
        </w:r>
        <w:r w:rsidR="001F66A6" w:rsidRPr="006066AC">
          <w:delText xml:space="preserve"> band information </w:delText>
        </w:r>
        <w:r w:rsidR="001F66A6">
          <w:delText>that</w:delText>
        </w:r>
        <w:r w:rsidR="001F66A6" w:rsidRPr="006066AC">
          <w:delText xml:space="preserve"> determine</w:delText>
        </w:r>
        <w:r w:rsidR="001F66A6">
          <w:delText>s</w:delText>
        </w:r>
      </w:del>
      <w:ins w:id="8827" w:author="Laurence Golding" w:date="2019-05-11T06:51:00Z">
        <w:r>
          <w:t>start time as</w:t>
        </w:r>
      </w:ins>
      <w:r>
        <w:t xml:space="preserve"> </w:t>
      </w:r>
      <w:r w:rsidR="001F66A6">
        <w:t xml:space="preserve">the baseline </w:t>
      </w:r>
      <w:del w:id="8828" w:author="Laurence Golding" w:date="2019-05-11T06:51:00Z">
        <w:r w:rsidR="001F66A6" w:rsidRPr="006066AC">
          <w:delText>run</w:delText>
        </w:r>
        <w:r w:rsidR="001F66A6">
          <w:delText>.</w:delText>
        </w:r>
      </w:del>
      <w:ins w:id="8829" w:author="Laurence Golding" w:date="2019-05-11T06:51:00Z">
        <w:r>
          <w:t>time</w:t>
        </w:r>
        <w:r w:rsidR="001F66A6">
          <w:t>.</w:t>
        </w:r>
        <w:r>
          <w:t xml:space="preserve"> Alternatively, the tool might use version control information, such as the time of some commit before the one being analyzed.)</w:t>
        </w:r>
      </w:ins>
    </w:p>
    <w:p w14:paraId="39ED23D3" w14:textId="56C9C918" w:rsidR="00B0117C" w:rsidRPr="00B0117C" w:rsidRDefault="00B0117C" w:rsidP="007F356E">
      <w:pPr>
        <w:pStyle w:val="ListParagraph"/>
        <w:numPr>
          <w:ilvl w:val="0"/>
          <w:numId w:val="48"/>
        </w:numPr>
        <w:rPr>
          <w:rStyle w:val="CODEtemp"/>
          <w:rFonts w:ascii="Arial" w:hAnsi="Arial"/>
        </w:rPr>
      </w:pPr>
      <w:r w:rsidRPr="00B0117C">
        <w:rPr>
          <w:rStyle w:val="CODEtemp"/>
        </w:rPr>
        <w:t>"</w:t>
      </w:r>
      <w:del w:id="8830" w:author="Laurence Golding" w:date="2019-05-11T06:51:00Z">
        <w:r w:rsidRPr="00B0117C">
          <w:rPr>
            <w:rStyle w:val="CODEtemp"/>
          </w:rPr>
          <w:delText>unmodifiedFile</w:delText>
        </w:r>
      </w:del>
      <w:ins w:id="8831" w:author="Laurence Golding" w:date="2019-05-11T06:51:00Z">
        <w:r w:rsidRPr="00B0117C">
          <w:rPr>
            <w:rStyle w:val="CODEtemp"/>
          </w:rPr>
          <w:t>unmodified</w:t>
        </w:r>
      </w:ins>
      <w:r w:rsidRPr="00B0117C">
        <w:rPr>
          <w:rStyle w:val="CODEtemp"/>
        </w:rPr>
        <w:t>"</w:t>
      </w:r>
      <w:r>
        <w:rPr>
          <w:rStyle w:val="CODEtemp"/>
          <w:rFonts w:ascii="Arial" w:hAnsi="Arial"/>
        </w:rPr>
        <w:t xml:space="preserve">: The </w:t>
      </w:r>
      <w:del w:id="8832" w:author="Laurence Golding" w:date="2019-05-11T06:51:00Z">
        <w:r>
          <w:rPr>
            <w:rStyle w:val="CODEtemp"/>
            <w:rFonts w:ascii="Arial" w:hAnsi="Arial"/>
          </w:rPr>
          <w:delText>file</w:delText>
        </w:r>
      </w:del>
      <w:ins w:id="8833" w:author="Laurence Golding" w:date="2019-05-11T06:51:00Z">
        <w:r w:rsidR="00501DEB">
          <w:rPr>
            <w:rStyle w:val="CODEtemp"/>
            <w:rFonts w:ascii="Arial" w:hAnsi="Arial"/>
          </w:rPr>
          <w:t>artifact</w:t>
        </w:r>
      </w:ins>
      <w:r w:rsidR="00501DEB">
        <w:rPr>
          <w:rStyle w:val="CODEtemp"/>
          <w:rFonts w:ascii="Arial" w:hAnsi="Arial"/>
        </w:rPr>
        <w:t xml:space="preserve"> </w:t>
      </w:r>
      <w:r>
        <w:rPr>
          <w:rStyle w:val="CODEtemp"/>
          <w:rFonts w:ascii="Arial" w:hAnsi="Arial"/>
        </w:rPr>
        <w:t xml:space="preserve">has not been modified since the baseline </w:t>
      </w:r>
      <w:del w:id="8834" w:author="Laurence Golding" w:date="2019-05-11T06:51:00Z">
        <w:r>
          <w:rPr>
            <w:rStyle w:val="CODEtemp"/>
            <w:rFonts w:ascii="Arial" w:hAnsi="Arial"/>
          </w:rPr>
          <w:delText>run</w:delText>
        </w:r>
      </w:del>
      <w:ins w:id="8835" w:author="Laurence Golding" w:date="2019-05-11T06:51:00Z">
        <w:r w:rsidR="00070E6E">
          <w:rPr>
            <w:rStyle w:val="CODEtemp"/>
            <w:rFonts w:ascii="Arial" w:hAnsi="Arial"/>
          </w:rPr>
          <w:t>time</w:t>
        </w:r>
      </w:ins>
      <w:r>
        <w:rPr>
          <w:rStyle w:val="CODEtemp"/>
          <w:rFonts w:ascii="Arial" w:hAnsi="Arial"/>
        </w:rPr>
        <w:t>.</w:t>
      </w:r>
    </w:p>
    <w:p w14:paraId="236D762F" w14:textId="05EEE58F" w:rsidR="00B0117C" w:rsidRDefault="00B0117C" w:rsidP="007F356E">
      <w:pPr>
        <w:pStyle w:val="ListParagraph"/>
        <w:numPr>
          <w:ilvl w:val="0"/>
          <w:numId w:val="48"/>
        </w:numPr>
      </w:pPr>
      <w:r w:rsidRPr="007E7B18">
        <w:rPr>
          <w:rStyle w:val="CODEtemp"/>
        </w:rPr>
        <w:t>"</w:t>
      </w:r>
      <w:del w:id="8836" w:author="Laurence Golding" w:date="2019-05-11T06:51:00Z">
        <w:r>
          <w:rPr>
            <w:rStyle w:val="CODEtemp"/>
          </w:rPr>
          <w:delText>modifi</w:delText>
        </w:r>
        <w:r w:rsidRPr="007E7B18">
          <w:rPr>
            <w:rStyle w:val="CODEtemp"/>
          </w:rPr>
          <w:delText>edFile</w:delText>
        </w:r>
      </w:del>
      <w:ins w:id="8837" w:author="Laurence Golding" w:date="2019-05-11T06:51:00Z">
        <w:r>
          <w:rPr>
            <w:rStyle w:val="CODEtemp"/>
          </w:rPr>
          <w:t>modifi</w:t>
        </w:r>
        <w:r w:rsidRPr="007E7B18">
          <w:rPr>
            <w:rStyle w:val="CODEtemp"/>
          </w:rPr>
          <w:t>ed</w:t>
        </w:r>
      </w:ins>
      <w:r w:rsidRPr="007E7B18">
        <w:rPr>
          <w:rStyle w:val="CODEtemp"/>
        </w:rPr>
        <w:t>"</w:t>
      </w:r>
      <w:r>
        <w:t xml:space="preserve">: The </w:t>
      </w:r>
      <w:del w:id="8838" w:author="Laurence Golding" w:date="2019-05-11T06:51:00Z">
        <w:r>
          <w:delText>file</w:delText>
        </w:r>
      </w:del>
      <w:ins w:id="8839" w:author="Laurence Golding" w:date="2019-05-11T06:51:00Z">
        <w:r w:rsidR="00501DEB">
          <w:t>artifact</w:t>
        </w:r>
      </w:ins>
      <w:r w:rsidR="00501DEB">
        <w:t xml:space="preserve"> </w:t>
      </w:r>
      <w:r>
        <w:t xml:space="preserve">was modified after the baseline </w:t>
      </w:r>
      <w:del w:id="8840" w:author="Laurence Golding" w:date="2019-05-11T06:51:00Z">
        <w:r>
          <w:delText>run</w:delText>
        </w:r>
      </w:del>
      <w:ins w:id="8841" w:author="Laurence Golding" w:date="2019-05-11T06:51:00Z">
        <w:r w:rsidR="00070E6E">
          <w:rPr>
            <w:rStyle w:val="CODEtemp"/>
            <w:rFonts w:ascii="Arial" w:hAnsi="Arial"/>
          </w:rPr>
          <w:t>time</w:t>
        </w:r>
      </w:ins>
      <w:r>
        <w:t>.</w:t>
      </w:r>
    </w:p>
    <w:p w14:paraId="395BC04B" w14:textId="3B6A5257" w:rsidR="00B0117C" w:rsidRDefault="00B0117C" w:rsidP="007F356E">
      <w:pPr>
        <w:pStyle w:val="ListParagraph"/>
        <w:numPr>
          <w:ilvl w:val="0"/>
          <w:numId w:val="48"/>
        </w:numPr>
      </w:pPr>
      <w:r w:rsidRPr="007E7B18">
        <w:rPr>
          <w:rStyle w:val="CODEtemp"/>
        </w:rPr>
        <w:t>"</w:t>
      </w:r>
      <w:del w:id="8842" w:author="Laurence Golding" w:date="2019-05-11T06:51:00Z">
        <w:r w:rsidRPr="007E7B18">
          <w:rPr>
            <w:rStyle w:val="CODEtemp"/>
          </w:rPr>
          <w:delText>addedFile</w:delText>
        </w:r>
      </w:del>
      <w:ins w:id="8843" w:author="Laurence Golding" w:date="2019-05-11T06:51:00Z">
        <w:r w:rsidRPr="007E7B18">
          <w:rPr>
            <w:rStyle w:val="CODEtemp"/>
          </w:rPr>
          <w:t>added</w:t>
        </w:r>
      </w:ins>
      <w:r w:rsidRPr="007E7B18">
        <w:rPr>
          <w:rStyle w:val="CODEtemp"/>
        </w:rPr>
        <w:t>"</w:t>
      </w:r>
      <w:r>
        <w:t xml:space="preserve">: The </w:t>
      </w:r>
      <w:del w:id="8844" w:author="Laurence Golding" w:date="2019-05-11T06:51:00Z">
        <w:r>
          <w:delText>file</w:delText>
        </w:r>
      </w:del>
      <w:ins w:id="8845" w:author="Laurence Golding" w:date="2019-05-11T06:51:00Z">
        <w:r w:rsidR="00501DEB">
          <w:t>artifact</w:t>
        </w:r>
      </w:ins>
      <w:r w:rsidR="00501DEB">
        <w:t xml:space="preserve"> </w:t>
      </w:r>
      <w:r>
        <w:t xml:space="preserve">was added after the baseline </w:t>
      </w:r>
      <w:del w:id="8846" w:author="Laurence Golding" w:date="2019-05-11T06:51:00Z">
        <w:r>
          <w:delText>run</w:delText>
        </w:r>
      </w:del>
      <w:ins w:id="8847" w:author="Laurence Golding" w:date="2019-05-11T06:51:00Z">
        <w:r w:rsidR="00070E6E">
          <w:rPr>
            <w:rStyle w:val="CODEtemp"/>
            <w:rFonts w:ascii="Arial" w:hAnsi="Arial"/>
          </w:rPr>
          <w:t>time</w:t>
        </w:r>
      </w:ins>
      <w:r>
        <w:t>.</w:t>
      </w:r>
    </w:p>
    <w:p w14:paraId="0FECC136" w14:textId="2A528A9B" w:rsidR="00B0117C" w:rsidRDefault="00B0117C" w:rsidP="007F356E">
      <w:pPr>
        <w:pStyle w:val="ListParagraph"/>
        <w:numPr>
          <w:ilvl w:val="0"/>
          <w:numId w:val="48"/>
        </w:numPr>
      </w:pPr>
      <w:r w:rsidRPr="007E7B18">
        <w:rPr>
          <w:rStyle w:val="CODEtemp"/>
        </w:rPr>
        <w:t>"</w:t>
      </w:r>
      <w:del w:id="8848" w:author="Laurence Golding" w:date="2019-05-11T06:51:00Z">
        <w:r w:rsidRPr="007E7B18">
          <w:rPr>
            <w:rStyle w:val="CODEtemp"/>
          </w:rPr>
          <w:delText>deletedFile</w:delText>
        </w:r>
      </w:del>
      <w:ins w:id="8849" w:author="Laurence Golding" w:date="2019-05-11T06:51:00Z">
        <w:r w:rsidRPr="007E7B18">
          <w:rPr>
            <w:rStyle w:val="CODEtemp"/>
          </w:rPr>
          <w:t>deleted</w:t>
        </w:r>
      </w:ins>
      <w:r w:rsidRPr="007E7B18">
        <w:rPr>
          <w:rStyle w:val="CODEtemp"/>
        </w:rPr>
        <w:t>"</w:t>
      </w:r>
      <w:r>
        <w:t xml:space="preserve">: The </w:t>
      </w:r>
      <w:del w:id="8850" w:author="Laurence Golding" w:date="2019-05-11T06:51:00Z">
        <w:r>
          <w:delText>file</w:delText>
        </w:r>
      </w:del>
      <w:ins w:id="8851" w:author="Laurence Golding" w:date="2019-05-11T06:51:00Z">
        <w:r w:rsidR="00501DEB">
          <w:t>artifact</w:t>
        </w:r>
      </w:ins>
      <w:r w:rsidR="00501DEB">
        <w:t xml:space="preserve"> </w:t>
      </w:r>
      <w:r>
        <w:t xml:space="preserve">was deleted after the baseline </w:t>
      </w:r>
      <w:del w:id="8852" w:author="Laurence Golding" w:date="2019-05-11T06:51:00Z">
        <w:r>
          <w:delText>run</w:delText>
        </w:r>
      </w:del>
      <w:ins w:id="8853" w:author="Laurence Golding" w:date="2019-05-11T06:51:00Z">
        <w:r w:rsidR="00070E6E">
          <w:rPr>
            <w:rStyle w:val="CODEtemp"/>
            <w:rFonts w:ascii="Arial" w:hAnsi="Arial"/>
          </w:rPr>
          <w:t>time</w:t>
        </w:r>
      </w:ins>
      <w:r>
        <w:t>.</w:t>
      </w:r>
    </w:p>
    <w:p w14:paraId="08BCDE6E" w14:textId="5A6E21F4" w:rsidR="00B0117C" w:rsidRDefault="00B0117C" w:rsidP="007F356E">
      <w:pPr>
        <w:pStyle w:val="ListParagraph"/>
        <w:numPr>
          <w:ilvl w:val="0"/>
          <w:numId w:val="48"/>
        </w:numPr>
      </w:pPr>
      <w:r w:rsidRPr="007E7B18">
        <w:rPr>
          <w:rStyle w:val="CODEtemp"/>
        </w:rPr>
        <w:t>"</w:t>
      </w:r>
      <w:del w:id="8854" w:author="Laurence Golding" w:date="2019-05-11T06:51:00Z">
        <w:r w:rsidRPr="007E7B18">
          <w:rPr>
            <w:rStyle w:val="CODEtemp"/>
          </w:rPr>
          <w:delText>renamedFile</w:delText>
        </w:r>
      </w:del>
      <w:ins w:id="8855" w:author="Laurence Golding" w:date="2019-05-11T06:51:00Z">
        <w:r w:rsidRPr="007E7B18">
          <w:rPr>
            <w:rStyle w:val="CODEtemp"/>
          </w:rPr>
          <w:t>renamed</w:t>
        </w:r>
      </w:ins>
      <w:r w:rsidRPr="007E7B18">
        <w:rPr>
          <w:rStyle w:val="CODEtemp"/>
        </w:rPr>
        <w:t>"</w:t>
      </w:r>
      <w:r>
        <w:t xml:space="preserve">: The </w:t>
      </w:r>
      <w:del w:id="8856" w:author="Laurence Golding" w:date="2019-05-11T06:51:00Z">
        <w:r>
          <w:delText>file</w:delText>
        </w:r>
      </w:del>
      <w:ins w:id="8857" w:author="Laurence Golding" w:date="2019-05-11T06:51:00Z">
        <w:r w:rsidR="00501DEB">
          <w:t>artifact</w:t>
        </w:r>
      </w:ins>
      <w:r w:rsidR="00501DEB">
        <w:t xml:space="preserve"> </w:t>
      </w:r>
      <w:r>
        <w:t xml:space="preserve">was renamed after the baseline </w:t>
      </w:r>
      <w:del w:id="8858" w:author="Laurence Golding" w:date="2019-05-11T06:51:00Z">
        <w:r>
          <w:delText>run</w:delText>
        </w:r>
      </w:del>
      <w:ins w:id="8859" w:author="Laurence Golding" w:date="2019-05-11T06:51:00Z">
        <w:r w:rsidR="00070E6E">
          <w:rPr>
            <w:rStyle w:val="CODEtemp"/>
            <w:rFonts w:ascii="Arial" w:hAnsi="Arial"/>
          </w:rPr>
          <w:t>time</w:t>
        </w:r>
      </w:ins>
      <w:r>
        <w:t xml:space="preserve">. In this case, the </w:t>
      </w:r>
      <w:del w:id="8860" w:author="Laurence Golding" w:date="2019-05-11T06:51:00Z">
        <w:r w:rsidRPr="00CD475C">
          <w:rPr>
            <w:rStyle w:val="CODEtemp"/>
          </w:rPr>
          <w:delText>file</w:delText>
        </w:r>
      </w:del>
      <w:ins w:id="8861" w:author="Laurence Golding" w:date="2019-05-11T06:51:00Z">
        <w:r w:rsidR="00501DEB">
          <w:rPr>
            <w:rStyle w:val="CODEtemp"/>
          </w:rPr>
          <w:t>artifact</w:t>
        </w:r>
      </w:ins>
      <w:r w:rsidR="00501DEB">
        <w:t xml:space="preserve"> </w:t>
      </w:r>
      <w:r>
        <w:t>object specifies the new name.</w:t>
      </w:r>
    </w:p>
    <w:p w14:paraId="43882B3F" w14:textId="41F6B096" w:rsidR="00B0117C" w:rsidRDefault="00B0117C" w:rsidP="007F356E">
      <w:pPr>
        <w:pStyle w:val="ListParagraph"/>
        <w:numPr>
          <w:ilvl w:val="0"/>
          <w:numId w:val="48"/>
        </w:numPr>
      </w:pPr>
      <w:r w:rsidRPr="00B0117C">
        <w:rPr>
          <w:rStyle w:val="CODEtemp"/>
        </w:rPr>
        <w:t>"</w:t>
      </w:r>
      <w:del w:id="8862" w:author="Laurence Golding" w:date="2019-05-11T06:51:00Z">
        <w:r w:rsidR="0046513A">
          <w:rPr>
            <w:rStyle w:val="CODEtemp"/>
          </w:rPr>
          <w:delText>uncontrolledFile</w:delText>
        </w:r>
      </w:del>
      <w:ins w:id="8863" w:author="Laurence Golding" w:date="2019-05-11T06:51:00Z">
        <w:r w:rsidR="0046513A">
          <w:rPr>
            <w:rStyle w:val="CODEtemp"/>
          </w:rPr>
          <w:t>uncontrolled</w:t>
        </w:r>
      </w:ins>
      <w:r w:rsidRPr="00B0117C">
        <w:rPr>
          <w:rStyle w:val="CODEtemp"/>
        </w:rPr>
        <w:t>"</w:t>
      </w:r>
      <w:r>
        <w:t xml:space="preserve">: The </w:t>
      </w:r>
      <w:del w:id="8864" w:author="Laurence Golding" w:date="2019-05-11T06:51:00Z">
        <w:r>
          <w:delText>file</w:delText>
        </w:r>
      </w:del>
      <w:ins w:id="8865" w:author="Laurence Golding" w:date="2019-05-11T06:51:00Z">
        <w:r w:rsidR="00501DEB">
          <w:t>artifact</w:t>
        </w:r>
      </w:ins>
      <w:r w:rsidR="00501DEB">
        <w:t xml:space="preserve"> </w:t>
      </w:r>
      <w:r w:rsidR="0046513A">
        <w:t>is not under version control</w:t>
      </w:r>
      <w:bookmarkEnd w:id="8813"/>
      <w:r>
        <w:t>.</w:t>
      </w:r>
    </w:p>
    <w:p w14:paraId="6F765473" w14:textId="6412DBC9" w:rsidR="00B0117C" w:rsidRDefault="00B0117C" w:rsidP="00B0117C">
      <w:pPr>
        <w:pStyle w:val="Note"/>
      </w:pPr>
      <w:r>
        <w:t>NOTE</w:t>
      </w:r>
      <w:ins w:id="8866" w:author="Laurence Golding" w:date="2019-05-11T06:51:00Z">
        <w:r w:rsidR="002F47DF">
          <w:t xml:space="preserve"> 2</w:t>
        </w:r>
      </w:ins>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8867" w:name="_Ref5959945"/>
      <w:bookmarkStart w:id="8868" w:name="_Toc8367130"/>
      <w:bookmarkStart w:id="8869" w:name="_Toc516224795"/>
      <w:bookmarkEnd w:id="8814"/>
      <w:r>
        <w:t>mimeType property</w:t>
      </w:r>
      <w:bookmarkEnd w:id="8867"/>
      <w:bookmarkEnd w:id="8868"/>
      <w:bookmarkEnd w:id="8869"/>
    </w:p>
    <w:p w14:paraId="21C78E41" w14:textId="6E292FA8" w:rsidR="00D05833" w:rsidRPr="00201FA6" w:rsidRDefault="00013F83" w:rsidP="00201FA6">
      <w:del w:id="8870" w:author="Laurence Golding" w:date="2019-05-11T06:51:00Z">
        <w:r w:rsidRPr="0082371F">
          <w:delText xml:space="preserve">A </w:delText>
        </w:r>
        <w:r w:rsidRPr="0082371F">
          <w:rPr>
            <w:rStyle w:val="CODEtemp"/>
          </w:rPr>
          <w:delText>file</w:delText>
        </w:r>
      </w:del>
      <w:ins w:id="8871" w:author="Laurence Golding" w:date="2019-05-11T06:51:00Z">
        <w:r w:rsidRPr="0082371F">
          <w:t>A</w:t>
        </w:r>
        <w:r w:rsidR="00501DEB">
          <w:t>n</w:t>
        </w:r>
        <w:r w:rsidRPr="0082371F">
          <w:t xml:space="preserve"> </w:t>
        </w:r>
        <w:r w:rsidR="00501DEB">
          <w:rPr>
            <w:rStyle w:val="CODEtemp"/>
          </w:rPr>
          <w:t>artifac</w:t>
        </w:r>
        <w:r w:rsidR="00E33770">
          <w:rPr>
            <w:rStyle w:val="CODEtemp"/>
          </w:rPr>
          <w:t>t</w:t>
        </w:r>
      </w:ins>
      <w:r w:rsidR="00501DEB" w:rsidRPr="0082371F">
        <w:t xml:space="preserve"> </w:t>
      </w:r>
      <w:r w:rsidRPr="0082371F">
        <w:t xml:space="preserve">object </w:t>
      </w:r>
      <w:del w:id="8872" w:author="Laurence Golding" w:date="2019-05-11T06:51:00Z">
        <w:r w:rsidRPr="0082371F">
          <w:rPr>
            <w:b/>
          </w:rPr>
          <w:delText>SHOULD</w:delText>
        </w:r>
      </w:del>
      <w:ins w:id="8873" w:author="Laurence Golding" w:date="2019-05-11T06:51:00Z">
        <w:r w:rsidR="00D7752D">
          <w:rPr>
            <w:b/>
          </w:rPr>
          <w:t>MAY</w:t>
        </w:r>
      </w:ins>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w:t>
      </w:r>
      <w:ins w:id="8874" w:author="Laurence Golding" w:date="2019-05-11T06:51:00Z">
        <w:r w:rsidR="00501DEB">
          <w:t>artifact’s</w:t>
        </w:r>
        <w:r w:rsidRPr="0082371F">
          <w:t xml:space="preserve"> </w:t>
        </w:r>
      </w:ins>
      <w:r w:rsidRPr="0082371F">
        <w:t xml:space="preserve">MIME type </w:t>
      </w:r>
      <w:r>
        <w:t>[</w:t>
      </w:r>
      <w:hyperlink w:anchor="RFC2045" w:history="1">
        <w:r w:rsidRPr="0082371F">
          <w:rPr>
            <w:rStyle w:val="Hyperlink"/>
          </w:rPr>
          <w:t>RFC2045</w:t>
        </w:r>
      </w:hyperlink>
      <w:del w:id="8875" w:author="Laurence Golding" w:date="2019-05-11T06:51:00Z">
        <w:r>
          <w:delText>]</w:delText>
        </w:r>
      </w:del>
      <w:ins w:id="8876" w:author="Laurence Golding" w:date="2019-05-11T06:51:00Z">
        <w:r>
          <w:t>]</w:t>
        </w:r>
        <w:r w:rsidRPr="0082371F">
          <w:t>.</w:t>
        </w:r>
        <w:r w:rsidR="006E430A">
          <w:t xml:space="preserve"> For information about the use</w:t>
        </w:r>
      </w:ins>
      <w:r w:rsidR="006E430A">
        <w:t xml:space="preserve"> of </w:t>
      </w:r>
      <w:del w:id="8877" w:author="Laurence Golding" w:date="2019-05-11T06:51:00Z">
        <w:r w:rsidRPr="0082371F">
          <w:delText>the file.</w:delText>
        </w:r>
      </w:del>
      <w:ins w:id="8878" w:author="Laurence Golding" w:date="2019-05-11T06:51:00Z">
        <w:r w:rsidR="006E430A">
          <w:t xml:space="preserve">mimeType by SARIF viewers, see </w:t>
        </w:r>
        <w:r w:rsidR="00E50D0C">
          <w:fldChar w:fldCharType="begin"/>
        </w:r>
        <w:r w:rsidR="00E50D0C">
          <w:instrText xml:space="preserve"> REF _Ref5968895 \r \h </w:instrText>
        </w:r>
        <w:r w:rsidR="00E50D0C">
          <w:fldChar w:fldCharType="separate"/>
        </w:r>
        <w:r w:rsidR="0009127C">
          <w:t>Appendix C</w:t>
        </w:r>
        <w:r w:rsidR="00E50D0C">
          <w:fldChar w:fldCharType="end"/>
        </w:r>
        <w:r w:rsidR="00E50D0C">
          <w:t>.</w:t>
        </w:r>
      </w:ins>
    </w:p>
    <w:p w14:paraId="2F627CCB" w14:textId="2DA8C580" w:rsidR="008A4CD4" w:rsidRDefault="008A4CD4" w:rsidP="008A4CD4">
      <w:pPr>
        <w:pStyle w:val="Heading3"/>
      </w:pPr>
      <w:bookmarkStart w:id="8879" w:name="_Ref511899450"/>
      <w:bookmarkStart w:id="8880" w:name="_Toc8367131"/>
      <w:bookmarkStart w:id="8881" w:name="_Toc516224796"/>
      <w:r>
        <w:t>contents property</w:t>
      </w:r>
      <w:bookmarkEnd w:id="8879"/>
      <w:bookmarkEnd w:id="8880"/>
      <w:bookmarkEnd w:id="8881"/>
    </w:p>
    <w:p w14:paraId="3EAD79DF" w14:textId="4008BCAA" w:rsidR="00201FA6" w:rsidRPr="00201FA6" w:rsidRDefault="00201FA6" w:rsidP="00201FA6">
      <w:del w:id="8882" w:author="Laurence Golding" w:date="2019-05-11T06:51:00Z">
        <w:r w:rsidRPr="00201FA6">
          <w:delText xml:space="preserve">A </w:delText>
        </w:r>
        <w:r w:rsidRPr="00201FA6">
          <w:rPr>
            <w:rStyle w:val="CODEtemp"/>
          </w:rPr>
          <w:delText>file</w:delText>
        </w:r>
      </w:del>
      <w:ins w:id="8883" w:author="Laurence Golding" w:date="2019-05-11T06:51:00Z">
        <w:r w:rsidRPr="00201FA6">
          <w:t>A</w:t>
        </w:r>
        <w:r w:rsidR="00501DEB">
          <w:t>n</w:t>
        </w:r>
        <w:r w:rsidRPr="00201FA6">
          <w:t xml:space="preserve"> </w:t>
        </w:r>
        <w:r w:rsidR="00501DEB">
          <w:rPr>
            <w:rStyle w:val="CODEtemp"/>
          </w:rPr>
          <w:t>artifact</w:t>
        </w:r>
      </w:ins>
      <w:r w:rsidR="00501DEB" w:rsidRPr="00201FA6">
        <w:t xml:space="preserve"> </w:t>
      </w:r>
      <w:r w:rsidRPr="00201FA6">
        <w:t xml:space="preserve">object </w:t>
      </w:r>
      <w:r w:rsidRPr="00201FA6">
        <w:rPr>
          <w:b/>
        </w:rPr>
        <w:t>MAY</w:t>
      </w:r>
      <w:r w:rsidRPr="00201FA6">
        <w:t xml:space="preserve"> contain a property named contents whose value is </w:t>
      </w:r>
      <w:del w:id="8884" w:author="Laurence Golding" w:date="2019-05-11T06:51:00Z">
        <w:r w:rsidRPr="00201FA6">
          <w:delText xml:space="preserve">a </w:delText>
        </w:r>
        <w:r w:rsidRPr="00201FA6">
          <w:rPr>
            <w:rStyle w:val="CODEtemp"/>
          </w:rPr>
          <w:delText>fileContent</w:delText>
        </w:r>
      </w:del>
      <w:ins w:id="8885" w:author="Laurence Golding" w:date="2019-05-11T06:51:00Z">
        <w:r w:rsidRPr="00201FA6">
          <w:t>a</w:t>
        </w:r>
        <w:r w:rsidR="00501DEB">
          <w:t>n</w:t>
        </w:r>
        <w:r w:rsidRPr="00201FA6">
          <w:t xml:space="preserve"> </w:t>
        </w:r>
        <w:r w:rsidR="00501DEB">
          <w:rPr>
            <w:rStyle w:val="CODEtemp"/>
          </w:rPr>
          <w:t>artifact</w:t>
        </w:r>
        <w:r w:rsidR="00501DEB" w:rsidRPr="00201FA6">
          <w:rPr>
            <w:rStyle w:val="CODEtemp"/>
          </w:rPr>
          <w:t>Content</w:t>
        </w:r>
      </w:ins>
      <w:r w:rsidR="00501DEB" w:rsidRPr="00201FA6">
        <w:t xml:space="preserve"> </w:t>
      </w:r>
      <w:r w:rsidRPr="00201FA6">
        <w:t>object (§</w:t>
      </w:r>
      <w:r>
        <w:fldChar w:fldCharType="begin"/>
      </w:r>
      <w:r>
        <w:instrText xml:space="preserve"> REF _Ref509042171 \r \h </w:instrText>
      </w:r>
      <w:r>
        <w:fldChar w:fldCharType="separate"/>
      </w:r>
      <w:r w:rsidR="0009127C">
        <w:t>3.</w:t>
      </w:r>
      <w:del w:id="8886" w:author="Laurence Golding" w:date="2019-05-11T06:51:00Z">
        <w:r w:rsidR="00331070">
          <w:delText>2</w:delText>
        </w:r>
      </w:del>
      <w:ins w:id="8887" w:author="Laurence Golding" w:date="2019-05-11T06:51:00Z">
        <w:r w:rsidR="0009127C">
          <w:t>3</w:t>
        </w:r>
      </w:ins>
      <w:r>
        <w:fldChar w:fldCharType="end"/>
      </w:r>
      <w:r w:rsidRPr="00201FA6">
        <w:t xml:space="preserve">) representing the entire contents of the </w:t>
      </w:r>
      <w:del w:id="8888" w:author="Laurence Golding" w:date="2019-05-11T06:51:00Z">
        <w:r w:rsidRPr="00201FA6">
          <w:delText>file</w:delText>
        </w:r>
      </w:del>
      <w:ins w:id="8889" w:author="Laurence Golding" w:date="2019-05-11T06:51:00Z">
        <w:r w:rsidR="00501DEB">
          <w:t>artifact</w:t>
        </w:r>
      </w:ins>
      <w:r w:rsidRPr="00201FA6">
        <w:t>.</w:t>
      </w:r>
    </w:p>
    <w:p w14:paraId="37061BF8" w14:textId="389B7925" w:rsidR="00926829" w:rsidRDefault="00926829" w:rsidP="00926829">
      <w:pPr>
        <w:pStyle w:val="Heading3"/>
      </w:pPr>
      <w:bookmarkStart w:id="8890" w:name="_Ref511828128"/>
      <w:bookmarkStart w:id="8891" w:name="_Toc8367132"/>
      <w:bookmarkStart w:id="8892" w:name="_Toc516224797"/>
      <w:r>
        <w:t>encoding property</w:t>
      </w:r>
      <w:bookmarkEnd w:id="8890"/>
      <w:bookmarkEnd w:id="8891"/>
      <w:bookmarkEnd w:id="8892"/>
    </w:p>
    <w:p w14:paraId="29D5943D" w14:textId="75FC41C9" w:rsidR="00926829" w:rsidRDefault="00926829" w:rsidP="00926829">
      <w:r>
        <w:t xml:space="preserve">If </w:t>
      </w:r>
      <w:del w:id="8893" w:author="Laurence Golding" w:date="2019-05-11T06:51:00Z">
        <w:r>
          <w:delText xml:space="preserve">a </w:delText>
        </w:r>
        <w:r w:rsidRPr="009F3D94">
          <w:rPr>
            <w:rStyle w:val="CODEtemp"/>
          </w:rPr>
          <w:delText>file</w:delText>
        </w:r>
      </w:del>
      <w:ins w:id="8894" w:author="Laurence Golding" w:date="2019-05-11T06:51:00Z">
        <w:r>
          <w:t>a</w:t>
        </w:r>
        <w:r w:rsidR="00E33770">
          <w:t>n</w:t>
        </w:r>
        <w:r>
          <w:t xml:space="preserve"> </w:t>
        </w:r>
        <w:r w:rsidR="00501DEB">
          <w:rPr>
            <w:rStyle w:val="CODEtemp"/>
          </w:rPr>
          <w:t>artifact</w:t>
        </w:r>
      </w:ins>
      <w:r w:rsidR="00501DEB">
        <w:t xml:space="preserve"> </w:t>
      </w:r>
      <w:r>
        <w:t xml:space="preserve">object represents a text </w:t>
      </w:r>
      <w:del w:id="8895" w:author="Laurence Golding" w:date="2019-05-11T06:51:00Z">
        <w:r>
          <w:delText>file</w:delText>
        </w:r>
      </w:del>
      <w:ins w:id="8896" w:author="Laurence Golding" w:date="2019-05-11T06:51:00Z">
        <w:r w:rsidR="00127F3B">
          <w:t>artifact</w:t>
        </w:r>
      </w:ins>
      <w:r>
        <w:t xml:space="preserve">, it </w:t>
      </w:r>
      <w:r>
        <w:rPr>
          <w:b/>
        </w:rPr>
        <w:t>MAY</w:t>
      </w:r>
      <w:r>
        <w:t xml:space="preserve"> contain a property named </w:t>
      </w:r>
      <w:r w:rsidRPr="009F3D94">
        <w:rPr>
          <w:rStyle w:val="CODEtemp"/>
        </w:rPr>
        <w:t>encoding</w:t>
      </w:r>
      <w:r>
        <w:t xml:space="preserve"> whose value is a </w:t>
      </w:r>
      <w:ins w:id="8897" w:author="Laurence Golding" w:date="2019-05-11T06:51:00Z">
        <w:r w:rsidR="009A1883">
          <w:t xml:space="preserve">case-sensitive </w:t>
        </w:r>
      </w:ins>
      <w:r>
        <w:t xml:space="preserve">string that specifies the </w:t>
      </w:r>
      <w:del w:id="8898" w:author="Laurence Golding" w:date="2019-05-11T06:51:00Z">
        <w:r>
          <w:delText>file’s</w:delText>
        </w:r>
      </w:del>
      <w:ins w:id="8899" w:author="Laurence Golding" w:date="2019-05-11T06:51:00Z">
        <w:r w:rsidR="00127F3B">
          <w:t>artifact</w:t>
        </w:r>
        <w:r w:rsidR="00501DEB">
          <w:t>’s</w:t>
        </w:r>
      </w:ins>
      <w:r w:rsidR="00501DEB">
        <w:t xml:space="preserve"> </w:t>
      </w:r>
      <w:r>
        <w:t xml:space="preserve">text encoding. The string </w:t>
      </w:r>
      <w:r>
        <w:rPr>
          <w:b/>
        </w:rPr>
        <w:t>SHALL</w:t>
      </w:r>
      <w:r>
        <w:t xml:space="preserve"> be one of the character set names </w:t>
      </w:r>
      <w:del w:id="8900" w:author="Laurence Golding" w:date="2019-05-11T06:51:00Z">
        <w:r>
          <w:delText>specified in</w:delText>
        </w:r>
      </w:del>
      <w:ins w:id="8901" w:author="Laurence Golding" w:date="2019-05-11T06:51:00Z">
        <w:r w:rsidR="00207CAF">
          <w:t>defined by IANA</w:t>
        </w:r>
      </w:ins>
      <w:r>
        <w:t xml:space="preserve"> [</w:t>
      </w:r>
      <w:hyperlink w:anchor="IANA_ENC" w:history="1">
        <w:r w:rsidRPr="00F938B9">
          <w:rPr>
            <w:rStyle w:val="Hyperlink"/>
          </w:rPr>
          <w:t>IANA-ENC</w:t>
        </w:r>
      </w:hyperlink>
      <w:r>
        <w:t>].</w:t>
      </w:r>
      <w:del w:id="8902" w:author="Laurence Golding" w:date="2019-05-11T06:51:00Z">
        <w:r>
          <w:delText xml:space="preserve"> The property value </w:delText>
        </w:r>
        <w:r>
          <w:rPr>
            <w:b/>
          </w:rPr>
          <w:delText>SHALL</w:delText>
        </w:r>
        <w:r>
          <w:delText xml:space="preserve"> be case-insensitive.</w:delText>
        </w:r>
      </w:del>
    </w:p>
    <w:p w14:paraId="01A4BDE2" w14:textId="2D6B17A6" w:rsidR="00926829" w:rsidRPr="009F3D94" w:rsidRDefault="00926829" w:rsidP="00926829">
      <w:r>
        <w:t xml:space="preserve">If the </w:t>
      </w:r>
      <w:del w:id="8903" w:author="Laurence Golding" w:date="2019-05-11T06:51:00Z">
        <w:r w:rsidRPr="009F3D94">
          <w:rPr>
            <w:rStyle w:val="CODEtemp"/>
          </w:rPr>
          <w:delText>file</w:delText>
        </w:r>
      </w:del>
      <w:ins w:id="8904" w:author="Laurence Golding" w:date="2019-05-11T06:51:00Z">
        <w:r w:rsidR="00501DEB">
          <w:rPr>
            <w:rStyle w:val="CODEtemp"/>
          </w:rPr>
          <w:t>artifact</w:t>
        </w:r>
      </w:ins>
      <w:r w:rsidR="00501DEB">
        <w:t xml:space="preserve"> </w:t>
      </w:r>
      <w:r>
        <w:t xml:space="preserve">object represents a text </w:t>
      </w:r>
      <w:del w:id="8905" w:author="Laurence Golding" w:date="2019-05-11T06:51:00Z">
        <w:r>
          <w:delText>file</w:delText>
        </w:r>
      </w:del>
      <w:ins w:id="8906" w:author="Laurence Golding" w:date="2019-05-11T06:51:00Z">
        <w:r w:rsidR="00127F3B">
          <w:t>artifact</w:t>
        </w:r>
      </w:ins>
      <w:r w:rsidR="00501DEB">
        <w:t xml:space="preserve"> </w:t>
      </w:r>
      <w:r>
        <w:t xml:space="preserve">and this property is absent, it </w:t>
      </w:r>
      <w:r>
        <w:rPr>
          <w:b/>
        </w:rPr>
        <w:t>SHALL</w:t>
      </w:r>
      <w:r>
        <w:t xml:space="preserve"> </w:t>
      </w:r>
      <w:r w:rsidR="00DD087C">
        <w:t xml:space="preserve">default to </w:t>
      </w:r>
      <w:r>
        <w:t xml:space="preserve">the value of </w:t>
      </w:r>
      <w:del w:id="8907" w:author="Laurence Golding" w:date="2019-05-11T06:51:00Z">
        <w:r>
          <w:delText xml:space="preserve">the </w:delText>
        </w:r>
        <w:r w:rsidRPr="009F3D94">
          <w:rPr>
            <w:rStyle w:val="CODEtemp"/>
          </w:rPr>
          <w:delText>defaultFileEncoding</w:delText>
        </w:r>
        <w:r>
          <w:delText xml:space="preserve"> property</w:delText>
        </w:r>
      </w:del>
      <w:ins w:id="8908" w:author="Laurence Golding" w:date="2019-05-11T06:51:00Z">
        <w:r w:rsidR="009B6661" w:rsidRPr="009B6661">
          <w:rPr>
            <w:rStyle w:val="CODEtemp"/>
          </w:rPr>
          <w:t>theRun.</w:t>
        </w:r>
        <w:r w:rsidRPr="009F3D94">
          <w:rPr>
            <w:rStyle w:val="CODEtemp"/>
          </w:rPr>
          <w:t>defaultEncoding</w:t>
        </w:r>
      </w:ins>
      <w:r>
        <w:t xml:space="preserve"> (§</w:t>
      </w:r>
      <w:r>
        <w:fldChar w:fldCharType="begin"/>
      </w:r>
      <w:r>
        <w:instrText xml:space="preserve"> REF _Ref511828248 \r \h </w:instrText>
      </w:r>
      <w:r>
        <w:fldChar w:fldCharType="separate"/>
      </w:r>
      <w:r w:rsidR="0009127C">
        <w:t>3.</w:t>
      </w:r>
      <w:del w:id="8909" w:author="Laurence Golding" w:date="2019-05-11T06:51:00Z">
        <w:r w:rsidR="00331070">
          <w:delText>11.18</w:delText>
        </w:r>
      </w:del>
      <w:ins w:id="8910" w:author="Laurence Golding" w:date="2019-05-11T06:51:00Z">
        <w:r w:rsidR="0009127C">
          <w:t>14.24</w:t>
        </w:r>
      </w:ins>
      <w:r>
        <w:fldChar w:fldCharType="end"/>
      </w:r>
      <w:del w:id="8911" w:author="Laurence Golding" w:date="2019-05-11T06:51:00Z">
        <w:r>
          <w:delText xml:space="preserve">) of the containing </w:delText>
        </w:r>
        <w:r w:rsidRPr="00926829">
          <w:rPr>
            <w:rStyle w:val="CODEtemp"/>
          </w:rPr>
          <w:delText>run</w:delText>
        </w:r>
        <w:r>
          <w:delText xml:space="preserve"> object (§</w:delText>
        </w:r>
        <w:r>
          <w:fldChar w:fldCharType="begin"/>
        </w:r>
        <w:r>
          <w:delInstrText xml:space="preserve"> REF _Ref493349997 \r \h </w:delInstrText>
        </w:r>
        <w:r>
          <w:fldChar w:fldCharType="separate"/>
        </w:r>
        <w:r w:rsidR="00331070">
          <w:delText>3.11</w:delText>
        </w:r>
        <w:r>
          <w:fldChar w:fldCharType="end"/>
        </w:r>
      </w:del>
      <w:r>
        <w:t xml:space="preserve">), if that property is present; otherwise, the </w:t>
      </w:r>
      <w:del w:id="8912" w:author="Laurence Golding" w:date="2019-05-11T06:51:00Z">
        <w:r>
          <w:delText>file’s</w:delText>
        </w:r>
      </w:del>
      <w:ins w:id="8913" w:author="Laurence Golding" w:date="2019-05-11T06:51:00Z">
        <w:r w:rsidR="00127F3B">
          <w:t>artifact</w:t>
        </w:r>
        <w:r w:rsidR="00501DEB">
          <w:t>’s</w:t>
        </w:r>
      </w:ins>
      <w:r w:rsidR="00501DEB">
        <w:t xml:space="preserve"> </w:t>
      </w:r>
      <w:r>
        <w:t xml:space="preserve">encoding </w:t>
      </w:r>
      <w:r>
        <w:rPr>
          <w:b/>
        </w:rPr>
        <w:t>SHALL</w:t>
      </w:r>
      <w:r>
        <w:t xml:space="preserve"> be taken to be unknown.</w:t>
      </w:r>
    </w:p>
    <w:p w14:paraId="281532C9" w14:textId="66F445F6" w:rsidR="00926829" w:rsidRDefault="00926829" w:rsidP="00926829">
      <w:r>
        <w:t xml:space="preserve">If the </w:t>
      </w:r>
      <w:del w:id="8914" w:author="Laurence Golding" w:date="2019-05-11T06:51:00Z">
        <w:r w:rsidRPr="009F3D94">
          <w:rPr>
            <w:rStyle w:val="CODEtemp"/>
          </w:rPr>
          <w:delText>file</w:delText>
        </w:r>
      </w:del>
      <w:ins w:id="8915" w:author="Laurence Golding" w:date="2019-05-11T06:51:00Z">
        <w:r w:rsidR="00501DEB">
          <w:rPr>
            <w:rStyle w:val="CODEtemp"/>
          </w:rPr>
          <w:t>artifact</w:t>
        </w:r>
      </w:ins>
      <w:r w:rsidR="00501DEB">
        <w:t xml:space="preserve"> </w:t>
      </w:r>
      <w:r>
        <w:t xml:space="preserve">object represents a binary </w:t>
      </w:r>
      <w:del w:id="8916" w:author="Laurence Golding" w:date="2019-05-11T06:51:00Z">
        <w:r>
          <w:delText>file, the</w:delText>
        </w:r>
      </w:del>
      <w:ins w:id="8917" w:author="Laurence Golding" w:date="2019-05-11T06:51:00Z">
        <w:r w:rsidR="00127F3B">
          <w:t>artifact</w:t>
        </w:r>
        <w:r>
          <w:t>,</w:t>
        </w:r>
      </w:ins>
      <w:r>
        <w:t xml:space="preserve"> </w:t>
      </w:r>
      <w:r w:rsidRPr="009F3D94">
        <w:rPr>
          <w:rStyle w:val="CODEtemp"/>
        </w:rPr>
        <w:t>encoding</w:t>
      </w:r>
      <w:r>
        <w:t xml:space="preserve"> </w:t>
      </w:r>
      <w:del w:id="8918" w:author="Laurence Golding" w:date="2019-05-11T06:51:00Z">
        <w:r>
          <w:delText xml:space="preserve">property </w:delText>
        </w:r>
      </w:del>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442CCD74" w:rsidR="00926829" w:rsidRDefault="00926829" w:rsidP="002D65F3">
      <w:pPr>
        <w:pStyle w:val="Code"/>
        <w:pPrChange w:id="8919" w:author="Laurence Golding" w:date="2019-05-11T06:51:00Z">
          <w:pPr>
            <w:pStyle w:val="Codesmall"/>
          </w:pPr>
        </w:pPrChange>
      </w:pPr>
      <w:r>
        <w:t>{                                      # A run object (§</w:t>
      </w:r>
      <w:r>
        <w:fldChar w:fldCharType="begin"/>
      </w:r>
      <w:r>
        <w:instrText xml:space="preserve"> REF _Ref493349997 \r \h </w:instrText>
      </w:r>
      <w:ins w:id="8920" w:author="Laurence Golding" w:date="2019-05-11T06:51:00Z">
        <w:r w:rsidR="002D65F3">
          <w:instrText xml:space="preserve"> \* MERGEFORMAT </w:instrText>
        </w:r>
      </w:ins>
      <w:r>
        <w:fldChar w:fldCharType="separate"/>
      </w:r>
      <w:r w:rsidR="0009127C">
        <w:t>3.</w:t>
      </w:r>
      <w:del w:id="8921" w:author="Laurence Golding" w:date="2019-05-11T06:51:00Z">
        <w:r w:rsidR="00331070">
          <w:delText>11</w:delText>
        </w:r>
      </w:del>
      <w:ins w:id="8922" w:author="Laurence Golding" w:date="2019-05-11T06:51:00Z">
        <w:r w:rsidR="0009127C">
          <w:t>14</w:t>
        </w:r>
      </w:ins>
      <w:r>
        <w:fldChar w:fldCharType="end"/>
      </w:r>
      <w:r>
        <w:t>)</w:t>
      </w:r>
    </w:p>
    <w:p w14:paraId="170FA798" w14:textId="7C98D3D5" w:rsidR="00926829" w:rsidRDefault="00926829" w:rsidP="002D65F3">
      <w:pPr>
        <w:pStyle w:val="Code"/>
        <w:pPrChange w:id="8923" w:author="Laurence Golding" w:date="2019-05-11T06:51:00Z">
          <w:pPr>
            <w:pStyle w:val="Codesmall"/>
          </w:pPr>
        </w:pPrChange>
      </w:pPr>
      <w:r>
        <w:t xml:space="preserve">  "</w:t>
      </w:r>
      <w:del w:id="8924" w:author="Laurence Golding" w:date="2019-05-11T06:51:00Z">
        <w:r>
          <w:delText>defaultFileEncoding</w:delText>
        </w:r>
      </w:del>
      <w:ins w:id="8925" w:author="Laurence Golding" w:date="2019-05-11T06:51:00Z">
        <w:r w:rsidR="00501DEB">
          <w:t>defaultEncoding</w:t>
        </w:r>
      </w:ins>
      <w:r>
        <w:t xml:space="preserve">": "UTF-16BE",   </w:t>
      </w:r>
      <w:ins w:id="8926" w:author="Laurence Golding" w:date="2019-05-11T06:51:00Z">
        <w:r w:rsidR="00EF37F6">
          <w:t xml:space="preserve">    </w:t>
        </w:r>
      </w:ins>
      <w:r>
        <w:t># See §</w:t>
      </w:r>
      <w:r>
        <w:fldChar w:fldCharType="begin"/>
      </w:r>
      <w:r>
        <w:instrText xml:space="preserve"> REF _Ref511828248 \r \h </w:instrText>
      </w:r>
      <w:ins w:id="8927" w:author="Laurence Golding" w:date="2019-05-11T06:51:00Z">
        <w:r w:rsidR="002D65F3">
          <w:instrText xml:space="preserve"> \* MERGEFORMAT </w:instrText>
        </w:r>
      </w:ins>
      <w:r>
        <w:fldChar w:fldCharType="separate"/>
      </w:r>
      <w:r w:rsidR="0009127C">
        <w:t>3.</w:t>
      </w:r>
      <w:del w:id="8928" w:author="Laurence Golding" w:date="2019-05-11T06:51:00Z">
        <w:r w:rsidR="00331070">
          <w:delText>11.18</w:delText>
        </w:r>
      </w:del>
      <w:ins w:id="8929" w:author="Laurence Golding" w:date="2019-05-11T06:51:00Z">
        <w:r w:rsidR="0009127C">
          <w:t>14.24</w:t>
        </w:r>
      </w:ins>
      <w:r>
        <w:fldChar w:fldCharType="end"/>
      </w:r>
      <w:r>
        <w:t>.</w:t>
      </w:r>
    </w:p>
    <w:p w14:paraId="4E9D1D4D" w14:textId="77777777" w:rsidR="00926829" w:rsidRDefault="00926829" w:rsidP="002D65F3">
      <w:pPr>
        <w:pStyle w:val="Code"/>
        <w:pPrChange w:id="8930" w:author="Laurence Golding" w:date="2019-05-11T06:51:00Z">
          <w:pPr>
            <w:pStyle w:val="Codesmall"/>
          </w:pPr>
        </w:pPrChange>
      </w:pPr>
    </w:p>
    <w:p w14:paraId="7C79FDD1" w14:textId="368BF8F3" w:rsidR="00926829" w:rsidRDefault="00926829" w:rsidP="002D65F3">
      <w:pPr>
        <w:pStyle w:val="Code"/>
        <w:pPrChange w:id="8931" w:author="Laurence Golding" w:date="2019-05-11T06:51:00Z">
          <w:pPr>
            <w:pStyle w:val="Codesmall"/>
          </w:pPr>
        </w:pPrChange>
      </w:pPr>
      <w:r>
        <w:t xml:space="preserve">  "</w:t>
      </w:r>
      <w:del w:id="8932" w:author="Laurence Golding" w:date="2019-05-11T06:51:00Z">
        <w:r>
          <w:delText xml:space="preserve">files": {    </w:delText>
        </w:r>
      </w:del>
      <w:ins w:id="8933" w:author="Laurence Golding" w:date="2019-05-11T06:51:00Z">
        <w:r w:rsidR="00EF37F6">
          <w:t>artifacts</w:t>
        </w:r>
        <w:r>
          <w:t xml:space="preserve">": </w:t>
        </w:r>
        <w:r w:rsidR="00EB6F4A">
          <w:t>[</w:t>
        </w:r>
      </w:ins>
      <w:r w:rsidR="00EB6F4A">
        <w:t xml:space="preserve">                       </w:t>
      </w:r>
      <w:r>
        <w:t># See §</w:t>
      </w:r>
      <w:r>
        <w:fldChar w:fldCharType="begin"/>
      </w:r>
      <w:r>
        <w:instrText xml:space="preserve"> REF _Ref507667580 \r \h </w:instrText>
      </w:r>
      <w:ins w:id="8934" w:author="Laurence Golding" w:date="2019-05-11T06:51:00Z">
        <w:r w:rsidR="002D65F3">
          <w:instrText xml:space="preserve"> \* MERGEFORMAT </w:instrText>
        </w:r>
      </w:ins>
      <w:r>
        <w:fldChar w:fldCharType="separate"/>
      </w:r>
      <w:r w:rsidR="0009127C">
        <w:t>3.</w:t>
      </w:r>
      <w:del w:id="8935" w:author="Laurence Golding" w:date="2019-05-11T06:51:00Z">
        <w:r w:rsidR="00331070">
          <w:delText>11.13</w:delText>
        </w:r>
      </w:del>
      <w:ins w:id="8936" w:author="Laurence Golding" w:date="2019-05-11T06:51:00Z">
        <w:r w:rsidR="0009127C">
          <w:t>14.15</w:t>
        </w:r>
      </w:ins>
      <w:r>
        <w:fldChar w:fldCharType="end"/>
      </w:r>
      <w:r>
        <w:t>.</w:t>
      </w:r>
    </w:p>
    <w:p w14:paraId="6F0B3BE0" w14:textId="66C06793" w:rsidR="00926829" w:rsidRDefault="00926829" w:rsidP="002D65F3">
      <w:pPr>
        <w:pStyle w:val="Code"/>
        <w:rPr>
          <w:ins w:id="8937" w:author="Laurence Golding" w:date="2019-05-11T06:51:00Z"/>
        </w:rPr>
      </w:pPr>
      <w:r>
        <w:t xml:space="preserve">   </w:t>
      </w:r>
      <w:ins w:id="8938" w:author="Laurence Golding" w:date="2019-05-11T06:51:00Z">
        <w:r>
          <w:t xml:space="preserve"> {</w:t>
        </w:r>
      </w:ins>
    </w:p>
    <w:p w14:paraId="2918C1B7" w14:textId="57000863" w:rsidR="00EB6F4A" w:rsidRDefault="00EB6F4A" w:rsidP="002D65F3">
      <w:pPr>
        <w:pStyle w:val="Code"/>
        <w:rPr>
          <w:ins w:id="8939" w:author="Laurence Golding" w:date="2019-05-11T06:51:00Z"/>
        </w:rPr>
      </w:pPr>
      <w:ins w:id="8940" w:author="Laurence Golding" w:date="2019-05-11T06:51:00Z">
        <w:r>
          <w:t xml:space="preserve">      "</w:t>
        </w:r>
        <w:r w:rsidR="0086006C">
          <w:t>l</w:t>
        </w:r>
        <w:r w:rsidR="00EF37F6">
          <w:t>ocation</w:t>
        </w:r>
        <w:r>
          <w:t>": {</w:t>
        </w:r>
      </w:ins>
    </w:p>
    <w:p w14:paraId="72AD831A" w14:textId="32DA4544" w:rsidR="00EB6F4A" w:rsidRDefault="00EB6F4A" w:rsidP="002D65F3">
      <w:pPr>
        <w:pStyle w:val="Code"/>
        <w:pPrChange w:id="8941" w:author="Laurence Golding" w:date="2019-05-11T06:51:00Z">
          <w:pPr>
            <w:pStyle w:val="Codesmall"/>
          </w:pPr>
        </w:pPrChange>
      </w:pPr>
      <w:ins w:id="8942" w:author="Laurence Golding" w:date="2019-05-11T06:51:00Z">
        <w:r>
          <w:t xml:space="preserve">        "uri":</w:t>
        </w:r>
      </w:ins>
      <w:r>
        <w:t xml:space="preserve"> "output.txt</w:t>
      </w:r>
      <w:del w:id="8943" w:author="Laurence Golding" w:date="2019-05-11T06:51:00Z">
        <w:r w:rsidR="00926829">
          <w:delText>": {</w:delText>
        </w:r>
      </w:del>
      <w:ins w:id="8944" w:author="Laurence Golding" w:date="2019-05-11T06:51:00Z">
        <w:r>
          <w:t>"</w:t>
        </w:r>
      </w:ins>
    </w:p>
    <w:p w14:paraId="66599F89" w14:textId="2D4B6247" w:rsidR="00EB6F4A" w:rsidRDefault="00EB6F4A" w:rsidP="002D65F3">
      <w:pPr>
        <w:pStyle w:val="Code"/>
        <w:rPr>
          <w:ins w:id="8945" w:author="Laurence Golding" w:date="2019-05-11T06:51:00Z"/>
        </w:rPr>
      </w:pPr>
      <w:ins w:id="8946" w:author="Laurence Golding" w:date="2019-05-11T06:51:00Z">
        <w:r>
          <w:t xml:space="preserve">      }</w:t>
        </w:r>
      </w:ins>
    </w:p>
    <w:p w14:paraId="1D04F172" w14:textId="77777777" w:rsidR="00926829" w:rsidRDefault="00926829" w:rsidP="002D65F3">
      <w:pPr>
        <w:pStyle w:val="Code"/>
        <w:pPrChange w:id="8947" w:author="Laurence Golding" w:date="2019-05-11T06:51:00Z">
          <w:pPr>
            <w:pStyle w:val="Codesmall"/>
          </w:pPr>
        </w:pPrChange>
      </w:pPr>
      <w:r>
        <w:t xml:space="preserve">      # encoding property omitted</w:t>
      </w:r>
    </w:p>
    <w:p w14:paraId="61AF59A2" w14:textId="77777777" w:rsidR="00926829" w:rsidRDefault="00926829" w:rsidP="002D65F3">
      <w:pPr>
        <w:pStyle w:val="Code"/>
        <w:pPrChange w:id="8948" w:author="Laurence Golding" w:date="2019-05-11T06:51:00Z">
          <w:pPr>
            <w:pStyle w:val="Codesmall"/>
          </w:pPr>
        </w:pPrChange>
      </w:pPr>
      <w:r>
        <w:t xml:space="preserve">    },</w:t>
      </w:r>
    </w:p>
    <w:p w14:paraId="1F0E9709" w14:textId="77777777" w:rsidR="00926829" w:rsidRDefault="00926829" w:rsidP="002D65F3">
      <w:pPr>
        <w:pStyle w:val="Code"/>
        <w:pPrChange w:id="8949" w:author="Laurence Golding" w:date="2019-05-11T06:51:00Z">
          <w:pPr>
            <w:pStyle w:val="Codesmall"/>
          </w:pPr>
        </w:pPrChange>
      </w:pPr>
    </w:p>
    <w:p w14:paraId="0DC4FF6D" w14:textId="7E5261E4" w:rsidR="00926829" w:rsidRDefault="00926829" w:rsidP="002D65F3">
      <w:pPr>
        <w:pStyle w:val="Code"/>
        <w:rPr>
          <w:ins w:id="8950" w:author="Laurence Golding" w:date="2019-05-11T06:51:00Z"/>
        </w:rPr>
      </w:pPr>
      <w:r>
        <w:t xml:space="preserve">   </w:t>
      </w:r>
      <w:ins w:id="8951" w:author="Laurence Golding" w:date="2019-05-11T06:51:00Z">
        <w:r>
          <w:t xml:space="preserve"> {</w:t>
        </w:r>
      </w:ins>
    </w:p>
    <w:p w14:paraId="7F95AC32" w14:textId="374EB421" w:rsidR="00EB6F4A" w:rsidRDefault="00EB6F4A" w:rsidP="002D65F3">
      <w:pPr>
        <w:pStyle w:val="Code"/>
        <w:rPr>
          <w:ins w:id="8952" w:author="Laurence Golding" w:date="2019-05-11T06:51:00Z"/>
        </w:rPr>
      </w:pPr>
      <w:ins w:id="8953" w:author="Laurence Golding" w:date="2019-05-11T06:51:00Z">
        <w:r>
          <w:t xml:space="preserve">      "</w:t>
        </w:r>
        <w:r w:rsidR="0086006C">
          <w:t>l</w:t>
        </w:r>
        <w:r w:rsidR="00EF37F6">
          <w:t>ocation</w:t>
        </w:r>
        <w:r>
          <w:t>": {</w:t>
        </w:r>
      </w:ins>
    </w:p>
    <w:p w14:paraId="73BC98ED" w14:textId="7AA00403" w:rsidR="00EB6F4A" w:rsidRDefault="00EB6F4A" w:rsidP="002D65F3">
      <w:pPr>
        <w:pStyle w:val="Code"/>
        <w:pPrChange w:id="8954" w:author="Laurence Golding" w:date="2019-05-11T06:51:00Z">
          <w:pPr>
            <w:pStyle w:val="Codesmall"/>
          </w:pPr>
        </w:pPrChange>
      </w:pPr>
      <w:ins w:id="8955" w:author="Laurence Golding" w:date="2019-05-11T06:51:00Z">
        <w:r>
          <w:t xml:space="preserve">        "uri":</w:t>
        </w:r>
      </w:ins>
      <w:r>
        <w:t xml:space="preserve"> "data.txt</w:t>
      </w:r>
      <w:del w:id="8956" w:author="Laurence Golding" w:date="2019-05-11T06:51:00Z">
        <w:r w:rsidR="00926829">
          <w:delText>": {</w:delText>
        </w:r>
      </w:del>
      <w:ins w:id="8957" w:author="Laurence Golding" w:date="2019-05-11T06:51:00Z">
        <w:r>
          <w:t>"</w:t>
        </w:r>
      </w:ins>
    </w:p>
    <w:p w14:paraId="7DBA9166" w14:textId="6F7E2A7F" w:rsidR="00EB6F4A" w:rsidRDefault="00EB6F4A" w:rsidP="002D65F3">
      <w:pPr>
        <w:pStyle w:val="Code"/>
        <w:rPr>
          <w:ins w:id="8958" w:author="Laurence Golding" w:date="2019-05-11T06:51:00Z"/>
        </w:rPr>
      </w:pPr>
      <w:ins w:id="8959" w:author="Laurence Golding" w:date="2019-05-11T06:51:00Z">
        <w:r>
          <w:t xml:space="preserve">      },</w:t>
        </w:r>
      </w:ins>
    </w:p>
    <w:p w14:paraId="5987B331" w14:textId="77777777" w:rsidR="00926829" w:rsidRDefault="00926829" w:rsidP="002D65F3">
      <w:pPr>
        <w:pStyle w:val="Code"/>
        <w:pPrChange w:id="8960" w:author="Laurence Golding" w:date="2019-05-11T06:51:00Z">
          <w:pPr>
            <w:pStyle w:val="Codesmall"/>
          </w:pPr>
        </w:pPrChange>
      </w:pPr>
      <w:r>
        <w:t xml:space="preserve">      "encoding": "UTF-16LE"</w:t>
      </w:r>
    </w:p>
    <w:p w14:paraId="45F23A4A" w14:textId="77777777" w:rsidR="00926829" w:rsidRDefault="00926829" w:rsidP="002D65F3">
      <w:pPr>
        <w:pStyle w:val="Code"/>
        <w:pPrChange w:id="8961" w:author="Laurence Golding" w:date="2019-05-11T06:51:00Z">
          <w:pPr>
            <w:pStyle w:val="Codesmall"/>
          </w:pPr>
        </w:pPrChange>
      </w:pPr>
      <w:r>
        <w:t xml:space="preserve">    }</w:t>
      </w:r>
    </w:p>
    <w:p w14:paraId="78B2FA67" w14:textId="67C6DDC6" w:rsidR="00926829" w:rsidRDefault="00926829" w:rsidP="002D65F3">
      <w:pPr>
        <w:pStyle w:val="Code"/>
        <w:pPrChange w:id="8962" w:author="Laurence Golding" w:date="2019-05-11T06:51:00Z">
          <w:pPr>
            <w:pStyle w:val="Codesmall"/>
          </w:pPr>
        </w:pPrChange>
      </w:pPr>
      <w:r>
        <w:t xml:space="preserve">  </w:t>
      </w:r>
      <w:del w:id="8963" w:author="Laurence Golding" w:date="2019-05-11T06:51:00Z">
        <w:r>
          <w:delText>}</w:delText>
        </w:r>
      </w:del>
      <w:ins w:id="8964" w:author="Laurence Golding" w:date="2019-05-11T06:51:00Z">
        <w:r w:rsidR="00EB6F4A">
          <w:t>]</w:t>
        </w:r>
      </w:ins>
    </w:p>
    <w:p w14:paraId="15B3E52A" w14:textId="31C3320F" w:rsidR="00D72BDC" w:rsidRDefault="00D72BDC" w:rsidP="002D65F3">
      <w:pPr>
        <w:pStyle w:val="Code"/>
        <w:pPrChange w:id="8965" w:author="Laurence Golding" w:date="2019-05-11T06:51:00Z">
          <w:pPr>
            <w:pStyle w:val="Codesmall"/>
          </w:pPr>
        </w:pPrChange>
      </w:pPr>
      <w:r>
        <w:t>}</w:t>
      </w:r>
    </w:p>
    <w:p w14:paraId="2864343B" w14:textId="525E32B6" w:rsidR="00F82406" w:rsidRDefault="00F82406" w:rsidP="00F82406">
      <w:pPr>
        <w:pStyle w:val="Heading3"/>
        <w:rPr>
          <w:ins w:id="8966" w:author="Laurence Golding" w:date="2019-05-11T06:51:00Z"/>
        </w:rPr>
      </w:pPr>
      <w:bookmarkStart w:id="8967" w:name="_Ref534896207"/>
      <w:bookmarkStart w:id="8968" w:name="_Toc8367133"/>
      <w:ins w:id="8969" w:author="Laurence Golding" w:date="2019-05-11T06:51:00Z">
        <w:r>
          <w:t>sourceLanguage property</w:t>
        </w:r>
        <w:bookmarkEnd w:id="8967"/>
        <w:bookmarkEnd w:id="8968"/>
      </w:ins>
    </w:p>
    <w:p w14:paraId="02CC5CC4" w14:textId="350D120E" w:rsidR="00F82406" w:rsidRDefault="00F82406" w:rsidP="00F82406">
      <w:pPr>
        <w:pStyle w:val="Heading4"/>
        <w:rPr>
          <w:ins w:id="8970" w:author="Laurence Golding" w:date="2019-05-11T06:51:00Z"/>
        </w:rPr>
      </w:pPr>
      <w:bookmarkStart w:id="8971" w:name="_Toc8367134"/>
      <w:ins w:id="8972" w:author="Laurence Golding" w:date="2019-05-11T06:51:00Z">
        <w:r>
          <w:t>General</w:t>
        </w:r>
        <w:bookmarkEnd w:id="8971"/>
      </w:ins>
    </w:p>
    <w:p w14:paraId="517A853E" w14:textId="46CCC082" w:rsidR="0003707A" w:rsidRDefault="0003707A" w:rsidP="0003707A">
      <w:pPr>
        <w:rPr>
          <w:ins w:id="8973" w:author="Laurence Golding" w:date="2019-05-11T06:51:00Z"/>
        </w:rPr>
      </w:pPr>
      <w:ins w:id="8974" w:author="Laurence Golding" w:date="2019-05-11T06:51:00Z">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9127C">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ins>
    </w:p>
    <w:p w14:paraId="4FCB142B" w14:textId="1EE42EBE" w:rsidR="0003707A" w:rsidRDefault="0003707A" w:rsidP="0003707A">
      <w:pPr>
        <w:rPr>
          <w:ins w:id="8975" w:author="Laurence Golding" w:date="2019-05-11T06:51:00Z"/>
        </w:rPr>
      </w:pPr>
      <w:ins w:id="8976" w:author="Laurence Golding" w:date="2019-05-11T06:51:00Z">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ins>
    </w:p>
    <w:p w14:paraId="40785FBA" w14:textId="40769B4D" w:rsidR="0003707A" w:rsidRDefault="0003707A" w:rsidP="0003707A">
      <w:pPr>
        <w:pStyle w:val="Note"/>
        <w:rPr>
          <w:ins w:id="8977" w:author="Laurence Golding" w:date="2019-05-11T06:51:00Z"/>
        </w:rPr>
      </w:pPr>
      <w:ins w:id="8978" w:author="Laurence Golding" w:date="2019-05-11T06:51:00Z">
        <w:r>
          <w:t>NOTE 1: This property is intended to help SARIF viewers to render code snippets (</w:t>
        </w:r>
        <w:r w:rsidRPr="00201FA6">
          <w:t>§</w:t>
        </w:r>
        <w:r>
          <w:fldChar w:fldCharType="begin"/>
        </w:r>
        <w:r>
          <w:instrText xml:space="preserve"> REF _Ref534896821 \r \h </w:instrText>
        </w:r>
        <w:r>
          <w:fldChar w:fldCharType="separate"/>
        </w:r>
        <w:r w:rsidR="0009127C">
          <w:t>3.30.13</w:t>
        </w:r>
        <w:r>
          <w:fldChar w:fldCharType="end"/>
        </w:r>
        <w:r>
          <w:t>) with appropriate syntax coloring.</w:t>
        </w:r>
      </w:ins>
    </w:p>
    <w:p w14:paraId="28FCE0A6" w14:textId="20112AC9" w:rsidR="0003707A" w:rsidRDefault="0003707A" w:rsidP="0003707A">
      <w:pPr>
        <w:rPr>
          <w:ins w:id="8979" w:author="Laurence Golding" w:date="2019-05-11T06:51:00Z"/>
        </w:rPr>
      </w:pPr>
      <w:ins w:id="8980" w:author="Laurence Golding" w:date="2019-05-11T06:51:00Z">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ins>
    </w:p>
    <w:p w14:paraId="3D016074" w14:textId="4E3AABD2" w:rsidR="0003707A" w:rsidRDefault="0003707A" w:rsidP="0003707A">
      <w:pPr>
        <w:pStyle w:val="Note"/>
        <w:rPr>
          <w:ins w:id="8981" w:author="Laurence Golding" w:date="2019-05-11T06:51:00Z"/>
        </w:rPr>
      </w:pPr>
      <w:ins w:id="8982" w:author="Laurence Golding" w:date="2019-05-11T06:51:00Z">
        <w:r>
          <w:t>NOTE 2: Typically, this is the language implied by the file name extension.</w:t>
        </w:r>
      </w:ins>
    </w:p>
    <w:p w14:paraId="3BDE7E17" w14:textId="4FA66CA3" w:rsidR="0003707A" w:rsidRDefault="0003707A" w:rsidP="0003707A">
      <w:pPr>
        <w:pStyle w:val="Note"/>
        <w:rPr>
          <w:ins w:id="8983" w:author="Laurence Golding" w:date="2019-05-11T06:51:00Z"/>
        </w:rPr>
      </w:pPr>
      <w:ins w:id="8984" w:author="Laurence Golding" w:date="2019-05-11T06:51:00Z">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ins>
    </w:p>
    <w:p w14:paraId="01E0CF51" w14:textId="4DA31C5D" w:rsidR="0003707A" w:rsidRDefault="0003707A" w:rsidP="0003707A">
      <w:pPr>
        <w:rPr>
          <w:ins w:id="8985" w:author="Laurence Golding" w:date="2019-05-11T06:51:00Z"/>
        </w:rPr>
      </w:pPr>
      <w:ins w:id="8986" w:author="Laurence Golding" w:date="2019-05-11T06:51:00Z">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ins>
    </w:p>
    <w:p w14:paraId="21278EB6" w14:textId="621B0052" w:rsidR="0003707A" w:rsidRDefault="0003707A" w:rsidP="0003707A">
      <w:pPr>
        <w:pStyle w:val="Note"/>
        <w:rPr>
          <w:ins w:id="8987" w:author="Laurence Golding" w:date="2019-05-11T06:51:00Z"/>
        </w:rPr>
      </w:pPr>
      <w:ins w:id="8988" w:author="Laurence Golding" w:date="2019-05-11T06:51:00Z">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9127C">
          <w:t>3.30.15</w:t>
        </w:r>
        <w:r>
          <w:fldChar w:fldCharType="end"/>
        </w:r>
        <w:r>
          <w:t>).</w:t>
        </w:r>
      </w:ins>
    </w:p>
    <w:p w14:paraId="617A1368" w14:textId="296E7254" w:rsidR="0003707A" w:rsidRDefault="0003707A" w:rsidP="0003707A">
      <w:pPr>
        <w:rPr>
          <w:ins w:id="8989" w:author="Laurence Golding" w:date="2019-05-11T06:51:00Z"/>
        </w:rPr>
      </w:pPr>
      <w:ins w:id="8990" w:author="Laurence Golding" w:date="2019-05-11T06:51:00Z">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9127C">
          <w:t>3.14.25</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ins>
    </w:p>
    <w:p w14:paraId="3A6FEFF0" w14:textId="10065990" w:rsidR="00F82406" w:rsidRDefault="00F82406" w:rsidP="0003707A">
      <w:pPr>
        <w:pStyle w:val="Heading4"/>
        <w:rPr>
          <w:ins w:id="8991" w:author="Laurence Golding" w:date="2019-05-11T06:51:00Z"/>
        </w:rPr>
      </w:pPr>
      <w:bookmarkStart w:id="8992" w:name="_Ref534209313"/>
      <w:bookmarkStart w:id="8993" w:name="_Toc8367135"/>
      <w:ins w:id="8994" w:author="Laurence Golding" w:date="2019-05-11T06:51:00Z">
        <w:r>
          <w:t>Source language identifier conventions and practices</w:t>
        </w:r>
        <w:bookmarkEnd w:id="8992"/>
        <w:bookmarkEnd w:id="8993"/>
      </w:ins>
    </w:p>
    <w:p w14:paraId="7F45A87C" w14:textId="77777777" w:rsidR="0003707A" w:rsidRDefault="0003707A" w:rsidP="0003707A">
      <w:pPr>
        <w:rPr>
          <w:ins w:id="8995" w:author="Laurence Golding" w:date="2019-05-11T06:51:00Z"/>
        </w:rPr>
      </w:pPr>
      <w:ins w:id="8996" w:author="Laurence Golding" w:date="2019-05-11T06:51:00Z">
        <w:r>
          <w:t xml:space="preserve">To maximize interoperability, SARIF producers and consumers </w:t>
        </w:r>
        <w:r>
          <w:rPr>
            <w:b/>
          </w:rPr>
          <w:t>SHOULD</w:t>
        </w:r>
        <w:r>
          <w:t xml:space="preserve"> conform to the following conventions and practices with respect to the value of this property:</w:t>
        </w:r>
      </w:ins>
    </w:p>
    <w:p w14:paraId="2E5D9010" w14:textId="77777777" w:rsidR="0003707A" w:rsidRDefault="0003707A" w:rsidP="007F356E">
      <w:pPr>
        <w:pStyle w:val="ListParagraph"/>
        <w:numPr>
          <w:ilvl w:val="0"/>
          <w:numId w:val="62"/>
        </w:numPr>
        <w:rPr>
          <w:ins w:id="8997" w:author="Laurence Golding" w:date="2019-05-11T06:51:00Z"/>
        </w:rPr>
      </w:pPr>
      <w:ins w:id="8998" w:author="Laurence Golding" w:date="2019-05-11T06:51:00Z">
        <w:r>
          <w:t>Producers:</w:t>
        </w:r>
      </w:ins>
    </w:p>
    <w:p w14:paraId="566C88C2" w14:textId="77777777" w:rsidR="0003707A" w:rsidRPr="00FE57A8" w:rsidRDefault="0003707A" w:rsidP="007F356E">
      <w:pPr>
        <w:pStyle w:val="ListParagraph"/>
        <w:numPr>
          <w:ilvl w:val="1"/>
          <w:numId w:val="62"/>
        </w:numPr>
        <w:rPr>
          <w:ins w:id="8999" w:author="Laurence Golding" w:date="2019-05-11T06:51:00Z"/>
          <w:rStyle w:val="CODEtemp"/>
          <w:rFonts w:ascii="Arial" w:hAnsi="Arial"/>
        </w:rPr>
      </w:pPr>
      <w:ins w:id="9000" w:author="Laurence Golding" w:date="2019-05-11T06:51:00Z">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ins>
    </w:p>
    <w:p w14:paraId="1CC7573E" w14:textId="77777777" w:rsidR="0003707A" w:rsidRDefault="0003707A" w:rsidP="007F356E">
      <w:pPr>
        <w:pStyle w:val="ListParagraph"/>
        <w:numPr>
          <w:ilvl w:val="1"/>
          <w:numId w:val="62"/>
        </w:numPr>
        <w:rPr>
          <w:ins w:id="9001" w:author="Laurence Golding" w:date="2019-05-11T06:51:00Z"/>
        </w:rPr>
      </w:pPr>
      <w:ins w:id="9002" w:author="Laurence Golding" w:date="2019-05-11T06:51:00Z">
        <w:r>
          <w:t xml:space="preserve">Spell out symbols (for example, </w:t>
        </w:r>
        <w:r w:rsidRPr="00FE57A8">
          <w:rPr>
            <w:rStyle w:val="CODEtemp"/>
          </w:rPr>
          <w:t>"csharp"</w:t>
        </w:r>
        <w:r>
          <w:t xml:space="preserve"> rather than </w:t>
        </w:r>
        <w:r w:rsidRPr="00FE57A8">
          <w:rPr>
            <w:rStyle w:val="CODEtemp"/>
          </w:rPr>
          <w:t>"c#"</w:t>
        </w:r>
        <w:r>
          <w:t>).</w:t>
        </w:r>
      </w:ins>
    </w:p>
    <w:p w14:paraId="266A940E" w14:textId="1FA4EFDE" w:rsidR="0003707A" w:rsidRDefault="0003707A" w:rsidP="007F356E">
      <w:pPr>
        <w:pStyle w:val="ListParagraph"/>
        <w:numPr>
          <w:ilvl w:val="1"/>
          <w:numId w:val="62"/>
        </w:numPr>
        <w:rPr>
          <w:ins w:id="9003" w:author="Laurence Golding" w:date="2019-05-11T06:51:00Z"/>
        </w:rPr>
      </w:pPr>
      <w:ins w:id="9004" w:author="Laurence Golding" w:date="2019-05-11T06:51:00Z">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ins>
    </w:p>
    <w:p w14:paraId="61BEAF35" w14:textId="77777777" w:rsidR="0003707A" w:rsidRDefault="0003707A" w:rsidP="007F356E">
      <w:pPr>
        <w:pStyle w:val="ListParagraph"/>
        <w:numPr>
          <w:ilvl w:val="1"/>
          <w:numId w:val="62"/>
        </w:numPr>
        <w:rPr>
          <w:ins w:id="9005" w:author="Laurence Golding" w:date="2019-05-11T06:51:00Z"/>
        </w:rPr>
      </w:pPr>
      <w:ins w:id="9006" w:author="Laurence Golding" w:date="2019-05-11T06:51:00Z">
        <w:r>
          <w:t xml:space="preserve">Do not abbreviate (for example, </w:t>
        </w:r>
        <w:r w:rsidRPr="00444228">
          <w:rPr>
            <w:rStyle w:val="CODEtemp"/>
          </w:rPr>
          <w:t>"visualbasic"</w:t>
        </w:r>
        <w:r>
          <w:t xml:space="preserve">™  rather than </w:t>
        </w:r>
        <w:r w:rsidRPr="00444228">
          <w:rPr>
            <w:rStyle w:val="CODEtemp"/>
          </w:rPr>
          <w:t>"vb"</w:t>
        </w:r>
        <w:r>
          <w:t>).</w:t>
        </w:r>
      </w:ins>
    </w:p>
    <w:p w14:paraId="6B546116" w14:textId="77777777" w:rsidR="0003707A" w:rsidRDefault="0003707A" w:rsidP="007F356E">
      <w:pPr>
        <w:pStyle w:val="ListParagraph"/>
        <w:numPr>
          <w:ilvl w:val="0"/>
          <w:numId w:val="62"/>
        </w:numPr>
        <w:rPr>
          <w:ins w:id="9007" w:author="Laurence Golding" w:date="2019-05-11T06:51:00Z"/>
        </w:rPr>
      </w:pPr>
      <w:ins w:id="9008" w:author="Laurence Golding" w:date="2019-05-11T06:51:00Z">
        <w:r>
          <w:t>Consumers</w:t>
        </w:r>
      </w:ins>
    </w:p>
    <w:p w14:paraId="1F1D8B38" w14:textId="77777777" w:rsidR="0003707A" w:rsidRDefault="0003707A" w:rsidP="007F356E">
      <w:pPr>
        <w:pStyle w:val="ListParagraph"/>
        <w:numPr>
          <w:ilvl w:val="1"/>
          <w:numId w:val="62"/>
        </w:numPr>
        <w:rPr>
          <w:ins w:id="9009" w:author="Laurence Golding" w:date="2019-05-11T06:51:00Z"/>
        </w:rPr>
      </w:pPr>
      <w:ins w:id="9010" w:author="Laurence Golding" w:date="2019-05-11T06:51:00Z">
        <w:r>
          <w:t>Accept source language identifiers that conform to the above producer conventions.</w:t>
        </w:r>
      </w:ins>
    </w:p>
    <w:p w14:paraId="65D2F9BB" w14:textId="77777777" w:rsidR="0003707A" w:rsidRDefault="0003707A" w:rsidP="007F356E">
      <w:pPr>
        <w:pStyle w:val="ListParagraph"/>
        <w:numPr>
          <w:ilvl w:val="1"/>
          <w:numId w:val="62"/>
        </w:numPr>
        <w:rPr>
          <w:ins w:id="9011" w:author="Laurence Golding" w:date="2019-05-11T06:51:00Z"/>
        </w:rPr>
      </w:pPr>
      <w:ins w:id="9012" w:author="Laurence Golding" w:date="2019-05-11T06:51:00Z">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ins>
    </w:p>
    <w:p w14:paraId="5EA6AE9F" w14:textId="69C378A9" w:rsidR="0003707A" w:rsidRDefault="0003707A" w:rsidP="007F356E">
      <w:pPr>
        <w:pStyle w:val="ListParagraph"/>
        <w:numPr>
          <w:ilvl w:val="1"/>
          <w:numId w:val="62"/>
        </w:numPr>
        <w:rPr>
          <w:ins w:id="9013" w:author="Laurence Golding" w:date="2019-05-11T06:51:00Z"/>
        </w:rPr>
      </w:pPr>
      <w:ins w:id="9014" w:author="Laurence Golding" w:date="2019-05-11T06:51:00Z">
        <w:r>
          <w:t>Compare source language identifiers case-insensitively.</w:t>
        </w:r>
      </w:ins>
    </w:p>
    <w:p w14:paraId="0AF8E3A8" w14:textId="2926064B" w:rsidR="0003707A" w:rsidRPr="0003707A" w:rsidRDefault="005C469B" w:rsidP="0003707A">
      <w:pPr>
        <w:rPr>
          <w:ins w:id="9015" w:author="Laurence Golding" w:date="2019-05-11T06:51:00Z"/>
        </w:rPr>
      </w:pPr>
      <w:ins w:id="9016" w:author="Laurence Golding" w:date="2019-05-11T06:51:00Z">
        <w:r>
          <w:fldChar w:fldCharType="begin"/>
        </w:r>
        <w:r>
          <w:instrText xml:space="preserve"> HYPER</w:instrText>
        </w:r>
        <w:r>
          <w:instrText xml:space="preserve">LINK \l "AppendixSourceLanguage" </w:instrText>
        </w:r>
        <w:r>
          <w:fldChar w:fldCharType="separate"/>
        </w:r>
        <w:r w:rsidR="0003707A" w:rsidRPr="003819E5">
          <w:rPr>
            <w:rStyle w:val="Hyperlink"/>
          </w:rPr>
          <w:t>Appendix I</w:t>
        </w:r>
        <w:r>
          <w:rPr>
            <w:rStyle w:val="Hyperlink"/>
          </w:rPr>
          <w:fldChar w:fldCharType="end"/>
        </w:r>
        <w:r w:rsidR="003819E5">
          <w:t>, “Sample sourceLanguage values</w:t>
        </w:r>
        <w:r w:rsidR="0003707A">
          <w:t>,</w:t>
        </w:r>
        <w:r w:rsidR="003819E5">
          <w:t>”</w:t>
        </w:r>
        <w:r w:rsidR="0003707A">
          <w:t xml:space="preserve"> provides sample values for common programming languages.</w:t>
        </w:r>
      </w:ins>
    </w:p>
    <w:p w14:paraId="0BA813E0" w14:textId="6C22A625" w:rsidR="00401BB5" w:rsidRDefault="00401BB5" w:rsidP="00401BB5">
      <w:pPr>
        <w:pStyle w:val="Heading3"/>
      </w:pPr>
      <w:bookmarkStart w:id="9017" w:name="_Ref493345445"/>
      <w:bookmarkStart w:id="9018" w:name="_Toc8367136"/>
      <w:bookmarkStart w:id="9019" w:name="_Toc516224798"/>
      <w:r>
        <w:t>hashes property</w:t>
      </w:r>
      <w:bookmarkEnd w:id="9017"/>
      <w:bookmarkEnd w:id="9018"/>
      <w:bookmarkEnd w:id="9019"/>
    </w:p>
    <w:p w14:paraId="084CC4D1" w14:textId="579CD831" w:rsidR="0082371F" w:rsidRDefault="0082371F" w:rsidP="0082371F">
      <w:pPr>
        <w:rPr>
          <w:ins w:id="9020" w:author="Laurence Golding" w:date="2019-05-11T06:51:00Z"/>
        </w:rPr>
      </w:pPr>
      <w:del w:id="9021" w:author="Laurence Golding" w:date="2019-05-11T06:51:00Z">
        <w:r w:rsidRPr="0082371F">
          <w:delText xml:space="preserve">A </w:delText>
        </w:r>
        <w:r w:rsidRPr="0082371F">
          <w:rPr>
            <w:rStyle w:val="CODEtemp"/>
          </w:rPr>
          <w:delText>file</w:delText>
        </w:r>
      </w:del>
      <w:ins w:id="9022" w:author="Laurence Golding" w:date="2019-05-11T06:51:00Z">
        <w:r w:rsidRPr="0082371F">
          <w:t>A</w:t>
        </w:r>
        <w:r w:rsidR="0061423A">
          <w:t>n</w:t>
        </w:r>
        <w:r w:rsidRPr="0082371F">
          <w:t xml:space="preserve"> </w:t>
        </w:r>
        <w:r w:rsidR="0061423A">
          <w:rPr>
            <w:rStyle w:val="CODEtemp"/>
          </w:rPr>
          <w:t>artifact</w:t>
        </w:r>
      </w:ins>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del w:id="9023" w:author="Laurence Golding" w:date="2019-05-11T06:51:00Z">
        <w:r w:rsidRPr="0082371F">
          <w:delText>an array of unique (§</w:delText>
        </w:r>
        <w:r>
          <w:fldChar w:fldCharType="begin"/>
        </w:r>
        <w:r>
          <w:delInstrText xml:space="preserve"> REF _Ref493404799 \r \h </w:delInstrText>
        </w:r>
        <w:r>
          <w:fldChar w:fldCharType="separate"/>
        </w:r>
        <w:r w:rsidR="00331070">
          <w:delText>3.6.2</w:delText>
        </w:r>
        <w:r>
          <w:fldChar w:fldCharType="end"/>
        </w:r>
        <w:r w:rsidRPr="0082371F">
          <w:delText>) hash objects (§</w:delText>
        </w:r>
        <w:r>
          <w:fldChar w:fldCharType="begin"/>
        </w:r>
        <w:r>
          <w:delInstrText xml:space="preserve"> REF _Ref493423194 \r \h </w:delInstrText>
        </w:r>
        <w:r>
          <w:fldChar w:fldCharType="separate"/>
        </w:r>
        <w:r w:rsidR="00331070">
          <w:delText>3.18</w:delText>
        </w:r>
        <w:r>
          <w:fldChar w:fldCharType="end"/>
        </w:r>
        <w:r w:rsidRPr="0082371F">
          <w:delText>),</w:delText>
        </w:r>
      </w:del>
      <w:ins w:id="9024" w:author="Laurence Golding" w:date="2019-05-11T06:51:00Z">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9127C">
          <w:t>3.6</w:t>
        </w:r>
        <w:r w:rsidR="0010345D">
          <w:fldChar w:fldCharType="end"/>
        </w:r>
        <w:r w:rsidR="0010345D">
          <w:t>)</w:t>
        </w:r>
      </w:ins>
      <w:r w:rsidRPr="0082371F">
        <w:t xml:space="preserve"> each of </w:t>
      </w:r>
      <w:del w:id="9025" w:author="Laurence Golding" w:date="2019-05-11T06:51:00Z">
        <w:r w:rsidRPr="0082371F">
          <w:delText>which</w:delText>
        </w:r>
      </w:del>
      <w:ins w:id="9026" w:author="Laurence Golding" w:date="2019-05-11T06:51:00Z">
        <w:r w:rsidR="00E07D5F">
          <w:t>whose property names</w:t>
        </w:r>
      </w:ins>
      <w:r w:rsidR="00E07D5F">
        <w:t xml:space="preserve"> specifies </w:t>
      </w:r>
      <w:del w:id="9027" w:author="Laurence Golding" w:date="2019-05-11T06:51:00Z">
        <w:r w:rsidRPr="0082371F">
          <w:delText xml:space="preserve">a hashed value for the file specified by the </w:delText>
        </w:r>
        <w:r w:rsidRPr="0082371F">
          <w:rPr>
            <w:rStyle w:val="CODEtemp"/>
          </w:rPr>
          <w:delText>file</w:delText>
        </w:r>
        <w:r w:rsidRPr="0082371F">
          <w:delText xml:space="preserve"> object, along with </w:delText>
        </w:r>
      </w:del>
      <w:r w:rsidR="00E07D5F">
        <w:t xml:space="preserve">the name of </w:t>
      </w:r>
      <w:del w:id="9028" w:author="Laurence Golding" w:date="2019-05-11T06:51:00Z">
        <w:r w:rsidRPr="0082371F">
          <w:delText>the</w:delText>
        </w:r>
      </w:del>
      <w:ins w:id="9029" w:author="Laurence Golding" w:date="2019-05-11T06:51:00Z">
        <w:r w:rsidR="00E07D5F">
          <w:t>a</w:t>
        </w:r>
      </w:ins>
      <w:r w:rsidR="00E07D5F">
        <w:t xml:space="preserve"> hash function</w:t>
      </w:r>
      <w:ins w:id="9030" w:author="Laurence Golding" w:date="2019-05-11T06:51:00Z">
        <w:r w:rsidR="00E07D5F">
          <w:t xml:space="preserve">, and each of whose property values </w:t>
        </w:r>
        <w:r w:rsidR="00E2731F">
          <w:t>represents the value produced by that hash function</w:t>
        </w:r>
        <w:r w:rsidRPr="0082371F">
          <w:t>.</w:t>
        </w:r>
      </w:ins>
    </w:p>
    <w:p w14:paraId="67FE9895" w14:textId="371EA4D8" w:rsidR="0010345D" w:rsidRDefault="0010345D" w:rsidP="0010345D">
      <w:pPr>
        <w:pStyle w:val="Note"/>
        <w:pPrChange w:id="9031" w:author="Laurence Golding" w:date="2019-05-11T06:51:00Z">
          <w:pPr/>
        </w:pPrChange>
      </w:pPr>
      <w:ins w:id="9032" w:author="Laurence Golding" w:date="2019-05-11T06:51:00Z">
        <w:r>
          <w:t>EXAMPLE: In this example, each of the hash functions SHA-256 and SHA-512 were</w:t>
        </w:r>
      </w:ins>
      <w:r>
        <w:t xml:space="preserve"> used to compute </w:t>
      </w:r>
      <w:ins w:id="9033" w:author="Laurence Golding" w:date="2019-05-11T06:51:00Z">
        <w:r>
          <w:t xml:space="preserve">hash values for </w:t>
        </w:r>
      </w:ins>
      <w:r>
        <w:t xml:space="preserve">the </w:t>
      </w:r>
      <w:del w:id="9034" w:author="Laurence Golding" w:date="2019-05-11T06:51:00Z">
        <w:r w:rsidR="0082371F" w:rsidRPr="0082371F">
          <w:delText>hash</w:delText>
        </w:r>
      </w:del>
      <w:ins w:id="9035" w:author="Laurence Golding" w:date="2019-05-11T06:51:00Z">
        <w:r>
          <w:t>file</w:t>
        </w:r>
      </w:ins>
      <w:r>
        <w:t>.</w:t>
      </w:r>
    </w:p>
    <w:p w14:paraId="2DA6D287" w14:textId="77777777" w:rsidR="0082371F" w:rsidRDefault="0082371F" w:rsidP="0082371F">
      <w:pPr>
        <w:rPr>
          <w:del w:id="9036" w:author="Laurence Golding" w:date="2019-05-11T06:51:00Z"/>
        </w:rPr>
      </w:pPr>
      <w:del w:id="9037" w:author="Laurence Golding" w:date="2019-05-11T06:51:00Z">
        <w:r w:rsidRPr="0082371F">
          <w:delText xml:space="preserve">If present, the array specified by </w:delText>
        </w:r>
        <w:r w:rsidRPr="0082371F">
          <w:rPr>
            <w:rStyle w:val="CODEtemp"/>
          </w:rPr>
          <w:delText>hashes</w:delText>
        </w:r>
        <w:r w:rsidRPr="0082371F">
          <w:delText xml:space="preserve"> </w:delText>
        </w:r>
        <w:r w:rsidRPr="0082371F">
          <w:rPr>
            <w:b/>
          </w:rPr>
          <w:delText>SHALL NOT</w:delText>
        </w:r>
        <w:r w:rsidRPr="0082371F">
          <w:delText xml:space="preserve"> be empty.</w:delText>
        </w:r>
      </w:del>
    </w:p>
    <w:p w14:paraId="162E6A51" w14:textId="73E759A2" w:rsidR="0010345D" w:rsidRDefault="009E3235" w:rsidP="0010345D">
      <w:pPr>
        <w:pStyle w:val="Code"/>
        <w:rPr>
          <w:ins w:id="9038" w:author="Laurence Golding" w:date="2019-05-11T06:51:00Z"/>
        </w:rPr>
      </w:pPr>
      <w:del w:id="9039" w:author="Laurence Golding" w:date="2019-05-11T06:51:00Z">
        <w:r>
          <w:delText xml:space="preserve">The array </w:delText>
        </w:r>
        <w:r>
          <w:rPr>
            <w:b/>
          </w:rPr>
          <w:delText>SHOULD</w:delText>
        </w:r>
        <w:r>
          <w:delText xml:space="preserve"> contain an entry whose </w:delText>
        </w:r>
        <w:r w:rsidRPr="009D2824">
          <w:rPr>
            <w:rStyle w:val="CODEtemp"/>
          </w:rPr>
          <w:delText>algorithm</w:delText>
        </w:r>
        <w:r>
          <w:delText xml:space="preserve"> property is </w:delText>
        </w:r>
        <w:r>
          <w:rPr>
            <w:rStyle w:val="CODEtemp"/>
          </w:rPr>
          <w:delText>"sha-256"</w:delText>
        </w:r>
        <w:r>
          <w:delText>.</w:delText>
        </w:r>
      </w:del>
      <w:ins w:id="9040" w:author="Laurence Golding" w:date="2019-05-11T06:51:00Z">
        <w:r w:rsidR="0010345D">
          <w:t>{                   # A file object.</w:t>
        </w:r>
      </w:ins>
    </w:p>
    <w:p w14:paraId="798C546A" w14:textId="5299F408" w:rsidR="0010345D" w:rsidRDefault="0010345D" w:rsidP="0010345D">
      <w:pPr>
        <w:pStyle w:val="Code"/>
        <w:rPr>
          <w:ins w:id="9041" w:author="Laurence Golding" w:date="2019-05-11T06:51:00Z"/>
        </w:rPr>
      </w:pPr>
      <w:ins w:id="9042" w:author="Laurence Golding" w:date="2019-05-11T06:51:00Z">
        <w:r>
          <w:t xml:space="preserve">  "hashes": {</w:t>
        </w:r>
      </w:ins>
    </w:p>
    <w:p w14:paraId="7733A79A" w14:textId="2A041134" w:rsidR="0010345D" w:rsidRDefault="0010345D" w:rsidP="0010345D">
      <w:pPr>
        <w:pStyle w:val="Code"/>
        <w:rPr>
          <w:ins w:id="9043" w:author="Laurence Golding" w:date="2019-05-11T06:51:00Z"/>
        </w:rPr>
      </w:pPr>
      <w:ins w:id="9044" w:author="Laurence Golding" w:date="2019-05-11T06:51:00Z">
        <w:r>
          <w:t xml:space="preserve">    "sha-256": "...",</w:t>
        </w:r>
      </w:ins>
    </w:p>
    <w:p w14:paraId="7914C6B6" w14:textId="6EEECE62" w:rsidR="0010345D" w:rsidRDefault="0010345D" w:rsidP="0010345D">
      <w:pPr>
        <w:pStyle w:val="Code"/>
        <w:rPr>
          <w:ins w:id="9045" w:author="Laurence Golding" w:date="2019-05-11T06:51:00Z"/>
        </w:rPr>
      </w:pPr>
      <w:ins w:id="9046" w:author="Laurence Golding" w:date="2019-05-11T06:51:00Z">
        <w:r>
          <w:t xml:space="preserve">    "sha-512": "..."</w:t>
        </w:r>
      </w:ins>
    </w:p>
    <w:p w14:paraId="7B4751D1" w14:textId="756C30D3" w:rsidR="0010345D" w:rsidRDefault="0010345D" w:rsidP="0010345D">
      <w:pPr>
        <w:pStyle w:val="Code"/>
        <w:rPr>
          <w:ins w:id="9047" w:author="Laurence Golding" w:date="2019-05-11T06:51:00Z"/>
        </w:rPr>
      </w:pPr>
      <w:ins w:id="9048" w:author="Laurence Golding" w:date="2019-05-11T06:51:00Z">
        <w:r>
          <w:t xml:space="preserve">  }</w:t>
        </w:r>
      </w:ins>
    </w:p>
    <w:p w14:paraId="00EC811B" w14:textId="0C218BCE" w:rsidR="0010345D" w:rsidRPr="0010345D" w:rsidRDefault="0010345D" w:rsidP="00E07D5F">
      <w:pPr>
        <w:pStyle w:val="Code"/>
        <w:rPr>
          <w:ins w:id="9049" w:author="Laurence Golding" w:date="2019-05-11T06:51:00Z"/>
        </w:rPr>
      </w:pPr>
      <w:ins w:id="9050" w:author="Laurence Golding" w:date="2019-05-11T06:51:00Z">
        <w:r>
          <w:t>}</w:t>
        </w:r>
      </w:ins>
    </w:p>
    <w:p w14:paraId="0D669ED4" w14:textId="77777777" w:rsidR="00BB3C16" w:rsidRDefault="00BB3C16" w:rsidP="00BB3C16">
      <w:pPr>
        <w:rPr>
          <w:moveFrom w:id="9051" w:author="Laurence Golding" w:date="2019-05-11T06:52:00Z"/>
        </w:rPr>
      </w:pPr>
      <w:moveFromRangeStart w:id="9052" w:author="Laurence Golding" w:date="2019-05-11T06:52:00Z" w:name="move8449973"/>
      <w:moveFrom w:id="9053" w:author="Laurence Golding" w:date="2019-05-11T06:52:00Z">
        <w:r>
          <w:t xml:space="preserve"> SARIF consumers that need to verify hash values </w:t>
        </w:r>
        <w:r>
          <w:rPr>
            <w:b/>
          </w:rPr>
          <w:t>SHALL</w:t>
        </w:r>
        <w:r>
          <w:t xml:space="preserve"> be able to compute a SHA-256 hash.</w:t>
        </w:r>
      </w:moveFrom>
    </w:p>
    <w:moveFromRangeEnd w:id="9052"/>
    <w:p w14:paraId="690BE21B" w14:textId="413AB7D2" w:rsidR="009E3235" w:rsidRDefault="009E3235" w:rsidP="009E3235">
      <w:r>
        <w:t xml:space="preserve">To maximize interoperability, the </w:t>
      </w:r>
      <w:del w:id="9054" w:author="Laurence Golding" w:date="2019-05-11T06:51:00Z">
        <w:r>
          <w:delText xml:space="preserve">array </w:delText>
        </w:r>
        <w:r>
          <w:rPr>
            <w:b/>
          </w:rPr>
          <w:delText>MAY</w:delText>
        </w:r>
        <w:r>
          <w:delText xml:space="preserve"> contain entries whose </w:delText>
        </w:r>
        <w:r w:rsidRPr="007A765F">
          <w:rPr>
            <w:rStyle w:val="CODEtemp"/>
          </w:rPr>
          <w:delText>algorithm</w:delText>
        </w:r>
        <w:r>
          <w:delText xml:space="preserve"> property is any name that appears</w:delText>
        </w:r>
      </w:del>
      <w:ins w:id="9055" w:author="Laurence Golding" w:date="2019-05-11T06:51:00Z">
        <w:r w:rsidR="00BB3C16">
          <w:t>property names</w:t>
        </w:r>
        <w:r w:rsidR="00E07D5F">
          <w:t xml:space="preserve"> </w:t>
        </w:r>
        <w:r w:rsidR="00BB3C16">
          <w:rPr>
            <w:b/>
          </w:rPr>
          <w:t>SHOULD</w:t>
        </w:r>
        <w:r w:rsidR="00BB3C16">
          <w:t xml:space="preserve"> </w:t>
        </w:r>
        <w:r>
          <w:t>appear</w:t>
        </w:r>
      </w:ins>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9056" w:author="Laurence Golding" w:date="2019-05-11T06:51:00Z">
        <w:r>
          <w:delText>[</w:delText>
        </w:r>
        <w:r w:rsidR="005C469B">
          <w:fldChar w:fldCharType="begin"/>
        </w:r>
        <w:r w:rsidR="005C469B">
          <w:delInstrText xml:space="preserve"> HYPERLINK</w:delInstrText>
        </w:r>
        <w:r w:rsidR="005C469B">
          <w:delInstrText xml:space="preserve"> \l "IANA_HASH" </w:delInstrText>
        </w:r>
        <w:r w:rsidR="005C469B">
          <w:fldChar w:fldCharType="separate"/>
        </w:r>
        <w:r w:rsidRPr="00021B6D">
          <w:rPr>
            <w:rStyle w:val="Hyperlink"/>
          </w:rPr>
          <w:delText>IANA-HASH</w:delText>
        </w:r>
        <w:r w:rsidR="005C469B">
          <w:rPr>
            <w:rStyle w:val="Hyperlink"/>
          </w:rPr>
          <w:fldChar w:fldCharType="end"/>
        </w:r>
        <w:r>
          <w:delText>].</w:delText>
        </w:r>
      </w:del>
      <w:ins w:id="9057" w:author="Laurence Golding" w:date="2019-05-11T06:51:00Z">
        <w:r w:rsidR="001324BF">
          <w:t>the IANA registry</w:t>
        </w:r>
        <w:r>
          <w:t>.</w:t>
        </w:r>
      </w:ins>
    </w:p>
    <w:p w14:paraId="68045425" w14:textId="77777777" w:rsidR="00BB3C16" w:rsidRDefault="00BB3C16" w:rsidP="00BB3C16">
      <w:pPr>
        <w:rPr>
          <w:moveTo w:id="9058" w:author="Laurence Golding" w:date="2019-05-11T06:52:00Z"/>
        </w:rPr>
      </w:pPr>
      <w:r>
        <w:t xml:space="preserve">The </w:t>
      </w:r>
      <w:ins w:id="9059" w:author="Laurence Golding" w:date="2019-05-11T06:51:00Z">
        <w:r>
          <w:t xml:space="preserve">object </w:t>
        </w:r>
        <w:r>
          <w:rPr>
            <w:b/>
          </w:rPr>
          <w:t>SHOULD</w:t>
        </w:r>
        <w:r>
          <w:t xml:space="preserve"> contain a property named </w:t>
        </w:r>
        <w:r>
          <w:rPr>
            <w:rStyle w:val="CODEtemp"/>
          </w:rPr>
          <w:t>"sha-256"</w:t>
        </w:r>
        <w:r>
          <w:t>.</w:t>
        </w:r>
      </w:ins>
      <w:moveToRangeStart w:id="9060" w:author="Laurence Golding" w:date="2019-05-11T06:52:00Z" w:name="move8449973"/>
      <w:moveTo w:id="9061" w:author="Laurence Golding" w:date="2019-05-11T06:52:00Z">
        <w:r>
          <w:t xml:space="preserve"> SARIF consumers that need to verify hash values </w:t>
        </w:r>
        <w:r>
          <w:rPr>
            <w:b/>
          </w:rPr>
          <w:t>SHALL</w:t>
        </w:r>
        <w:r>
          <w:t xml:space="preserve"> be able to compute a SHA-256 hash.</w:t>
        </w:r>
      </w:moveTo>
    </w:p>
    <w:moveToRangeEnd w:id="9060"/>
    <w:p w14:paraId="55E17A49" w14:textId="3BC74AB6" w:rsidR="009E3235" w:rsidRDefault="009E3235" w:rsidP="0082371F">
      <w:del w:id="9062" w:author="Laurence Golding" w:date="2019-05-11T06:51:00Z">
        <w:r>
          <w:delText>array</w:delText>
        </w:r>
      </w:del>
      <w:ins w:id="9063" w:author="Laurence Golding" w:date="2019-05-11T06:51:00Z">
        <w:r>
          <w:t xml:space="preserve">The </w:t>
        </w:r>
        <w:r w:rsidR="00E07D5F">
          <w:t>object</w:t>
        </w:r>
      </w:ins>
      <w:r w:rsidR="00E07D5F">
        <w:t xml:space="preserve"> </w:t>
      </w:r>
      <w:r>
        <w:rPr>
          <w:b/>
        </w:rPr>
        <w:t>MAY</w:t>
      </w:r>
      <w:r>
        <w:t xml:space="preserve"> contain </w:t>
      </w:r>
      <w:del w:id="9064" w:author="Laurence Golding" w:date="2019-05-11T06:51:00Z">
        <w:r>
          <w:delText>entries</w:delText>
        </w:r>
      </w:del>
      <w:ins w:id="9065" w:author="Laurence Golding" w:date="2019-05-11T06:51:00Z">
        <w:r w:rsidR="00E07D5F">
          <w:t>properties</w:t>
        </w:r>
      </w:ins>
      <w:r w:rsidR="00E07D5F">
        <w:t xml:space="preserve"> whose </w:t>
      </w:r>
      <w:del w:id="9066" w:author="Laurence Golding" w:date="2019-05-11T06:51:00Z">
        <w:r w:rsidRPr="007A765F">
          <w:rPr>
            <w:rStyle w:val="CODEtemp"/>
          </w:rPr>
          <w:delText>algorithm</w:delText>
        </w:r>
        <w:r>
          <w:delText xml:space="preserve"> property does</w:delText>
        </w:r>
      </w:del>
      <w:ins w:id="9067" w:author="Laurence Golding" w:date="2019-05-11T06:51:00Z">
        <w:r w:rsidR="00E07D5F">
          <w:t>names</w:t>
        </w:r>
        <w:r>
          <w:t xml:space="preserve"> do</w:t>
        </w:r>
      </w:ins>
      <w:r>
        <w:t xml:space="preserve"> not appear in </w:t>
      </w:r>
      <w:del w:id="9068" w:author="Laurence Golding" w:date="2019-05-11T06:51:00Z">
        <w:r>
          <w:delText>[</w:delText>
        </w:r>
        <w:r w:rsidR="005C469B">
          <w:fldChar w:fldCharType="begin"/>
        </w:r>
        <w:r w:rsidR="005C469B">
          <w:delInstrText xml:space="preserve"> HYPERLINK \l "IANA_HASH" </w:delInstrText>
        </w:r>
        <w:r w:rsidR="005C469B">
          <w:fldChar w:fldCharType="separate"/>
        </w:r>
        <w:r w:rsidRPr="00021B6D">
          <w:rPr>
            <w:rStyle w:val="Hyperlink"/>
          </w:rPr>
          <w:delText>IANA-HASH</w:delText>
        </w:r>
        <w:r w:rsidR="005C469B">
          <w:rPr>
            <w:rStyle w:val="Hyperlink"/>
          </w:rPr>
          <w:fldChar w:fldCharType="end"/>
        </w:r>
        <w:r>
          <w:delText>],</w:delText>
        </w:r>
      </w:del>
      <w:ins w:id="9069" w:author="Laurence Golding" w:date="2019-05-11T06:51:00Z">
        <w:r w:rsidR="001324BF">
          <w:t>the IANA registry</w:t>
        </w:r>
        <w:r>
          <w:t>,</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w:t>
      </w:r>
      <w:del w:id="9070" w:author="Laurence Golding" w:date="2019-05-11T06:51:00Z">
        <w:r>
          <w:delText>[</w:delText>
        </w:r>
        <w:r w:rsidR="005C469B">
          <w:fldChar w:fldCharType="begin"/>
        </w:r>
        <w:r w:rsidR="005C469B">
          <w:delInstrText xml:space="preserve"> HYPERLINK \l "IANA_HASH" </w:delInstrText>
        </w:r>
        <w:r w:rsidR="005C469B">
          <w:fldChar w:fldCharType="separate"/>
        </w:r>
        <w:r w:rsidRPr="00021B6D">
          <w:rPr>
            <w:rStyle w:val="Hyperlink"/>
          </w:rPr>
          <w:delText>IANA-HASH</w:delText>
        </w:r>
        <w:r w:rsidR="005C469B">
          <w:rPr>
            <w:rStyle w:val="Hyperlink"/>
          </w:rPr>
          <w:fldChar w:fldCharType="end"/>
        </w:r>
        <w:r>
          <w:delText>]</w:delText>
        </w:r>
        <w:r w:rsidRPr="007A765F">
          <w:delText>.</w:delText>
        </w:r>
      </w:del>
      <w:ins w:id="9071" w:author="Laurence Golding" w:date="2019-05-11T06:51:00Z">
        <w:r w:rsidR="001324BF">
          <w:t>the IANA registry.</w:t>
        </w:r>
      </w:ins>
    </w:p>
    <w:p w14:paraId="68C12B43" w14:textId="6789EFBF" w:rsidR="00BB3C16" w:rsidRDefault="0082371F" w:rsidP="00BB3C16">
      <w:pPr>
        <w:rPr>
          <w:ins w:id="9072" w:author="Laurence Golding" w:date="2019-05-11T06:51:00Z"/>
        </w:rPr>
      </w:pPr>
      <w:del w:id="9073" w:author="Laurence Golding" w:date="2019-05-11T06:51:00Z">
        <w:r>
          <w:delText>NOTE</w:delText>
        </w:r>
      </w:del>
      <w:ins w:id="9074" w:author="Laurence Golding" w:date="2019-05-11T06:51:00Z">
        <w:r w:rsidR="00BB3C16">
          <w:t>If the hash function is one whose name appears in t</w:t>
        </w:r>
        <w:r w:rsidR="00EF02F3">
          <w:t>he IANA registry</w:t>
        </w:r>
        <w:r w:rsidR="00BB3C16">
          <w:t xml:space="preserve">, the property name </w:t>
        </w:r>
        <w:r w:rsidR="00BB3C16">
          <w:rPr>
            <w:b/>
          </w:rPr>
          <w:t>SHALL</w:t>
        </w:r>
        <w:r w:rsidR="00BB3C16">
          <w:t xml:space="preserve"> equal the name </w:t>
        </w:r>
        <w:r w:rsidR="00EF02F3">
          <w:t>as it appears</w:t>
        </w:r>
        <w:r w:rsidR="00BB3C16">
          <w:t xml:space="preserve"> in the registry (for example, </w:t>
        </w:r>
        <w:r w:rsidR="00BB3C16">
          <w:rPr>
            <w:rStyle w:val="CODEtemp"/>
          </w:rPr>
          <w:t>"</w:t>
        </w:r>
        <w:r w:rsidR="00BB3C16" w:rsidRPr="006E4B71">
          <w:rPr>
            <w:rStyle w:val="CODEtemp"/>
          </w:rPr>
          <w:t>sha-256"</w:t>
        </w:r>
        <w:r w:rsidR="00BB3C16">
          <w:t xml:space="preserve"> rather than </w:t>
        </w:r>
        <w:r w:rsidR="00BB3C16" w:rsidRPr="006E4B71">
          <w:rPr>
            <w:rStyle w:val="CODEtemp"/>
          </w:rPr>
          <w:t>"sha256"</w:t>
        </w:r>
        <w:r w:rsidR="00BB3C16">
          <w:t xml:space="preserve">); otherwise the property name </w:t>
        </w:r>
        <w:r w:rsidR="00BB3C16">
          <w:rPr>
            <w:b/>
          </w:rPr>
          <w:t>MAY</w:t>
        </w:r>
        <w:r w:rsidR="00BB3C16">
          <w:t xml:space="preserve"> be any suitable name, but it </w:t>
        </w:r>
        <w:r w:rsidR="00BB3C16">
          <w:rPr>
            <w:b/>
          </w:rPr>
          <w:t>SHALL NOT</w:t>
        </w:r>
        <w:r w:rsidR="00BB3C16">
          <w:t xml:space="preserve"> equal any name defined in the IANA registry.</w:t>
        </w:r>
      </w:ins>
    </w:p>
    <w:p w14:paraId="728EBBA2" w14:textId="02514258" w:rsidR="00BB3C16" w:rsidRDefault="00BB3C16" w:rsidP="0082371F">
      <w:pPr>
        <w:rPr>
          <w:ins w:id="9075" w:author="Laurence Golding" w:date="2019-05-11T06:51:00Z"/>
        </w:rPr>
      </w:pPr>
      <w:ins w:id="9076" w:author="Laurence Golding" w:date="2019-05-11T06:51:00Z">
        <w:r>
          <w:t xml:space="preserve">SARIF consumers </w:t>
        </w:r>
        <w:r w:rsidRPr="007D3194">
          <w:rPr>
            <w:b/>
          </w:rPr>
          <w:t>SHALL</w:t>
        </w:r>
        <w:r>
          <w:t xml:space="preserve"> treat the property name as case insensitive (even when comparing to hash function names in the IANA registry).</w:t>
        </w:r>
      </w:ins>
    </w:p>
    <w:p w14:paraId="7B9408AE" w14:textId="19152DE2" w:rsidR="00BB3C16" w:rsidRDefault="00BB3C16" w:rsidP="00BB3C16">
      <w:pPr>
        <w:rPr>
          <w:ins w:id="9077" w:author="Laurence Golding" w:date="2019-05-11T06:51:00Z"/>
        </w:rPr>
      </w:pPr>
      <w:ins w:id="9078" w:author="Laurence Golding" w:date="2019-05-11T06:51:00Z">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ins>
    </w:p>
    <w:p w14:paraId="026AE5D7" w14:textId="0C547981" w:rsidR="00BB3C16" w:rsidRPr="00BB3C16" w:rsidRDefault="00BB3C16" w:rsidP="00BB3C16">
      <w:pPr>
        <w:pStyle w:val="Note"/>
        <w:rPr>
          <w:ins w:id="9079" w:author="Laurence Golding" w:date="2019-05-11T06:51:00Z"/>
        </w:rPr>
      </w:pPr>
      <w:ins w:id="9080" w:author="Laurence Golding" w:date="2019-05-11T06:51:00Z">
        <w:r>
          <w:t xml:space="preserve">NOTE 1: </w:t>
        </w:r>
        <w:r w:rsidRPr="00244809">
          <w:t>The value is represented as a string because hash values are typically represented in hexadecimal notation, and JSON integer values must be decimal.</w:t>
        </w:r>
      </w:ins>
    </w:p>
    <w:p w14:paraId="38995293" w14:textId="169673CF" w:rsidR="0082371F" w:rsidRDefault="0082371F" w:rsidP="0082371F">
      <w:pPr>
        <w:pStyle w:val="Note"/>
      </w:pPr>
      <w:ins w:id="9081" w:author="Laurence Golding" w:date="2019-05-11T06:51:00Z">
        <w:r>
          <w:t>NOTE</w:t>
        </w:r>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del w:id="9082" w:author="Laurence Golding" w:date="2019-05-11T06:51:00Z">
        <w:r w:rsidRPr="0082371F">
          <w:rPr>
            <w:rStyle w:val="CODEtemp"/>
          </w:rPr>
          <w:delText>file</w:delText>
        </w:r>
      </w:del>
      <w:ins w:id="9083" w:author="Laurence Golding" w:date="2019-05-11T06:51:00Z">
        <w:r w:rsidR="0061423A">
          <w:rPr>
            <w:rStyle w:val="CODEtemp"/>
          </w:rPr>
          <w:t>artifact</w:t>
        </w:r>
      </w:ins>
      <w:r w:rsidR="0061423A" w:rsidRPr="0082371F">
        <w:t xml:space="preserve"> </w:t>
      </w:r>
      <w:r w:rsidRPr="0082371F">
        <w:t xml:space="preserve">object defines </w:t>
      </w:r>
      <w:del w:id="9084" w:author="Laurence Golding" w:date="2019-05-11T06:51:00Z">
        <w:r w:rsidRPr="0082371F">
          <w:delText>an array</w:delText>
        </w:r>
      </w:del>
      <w:ins w:id="9085" w:author="Laurence Golding" w:date="2019-05-11T06:51: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24E58C1D" w:rsidR="00491424" w:rsidRDefault="00491424" w:rsidP="00491424">
      <w:pPr>
        <w:pStyle w:val="Heading3"/>
      </w:pPr>
      <w:bookmarkStart w:id="9086" w:name="_Toc8367137"/>
      <w:bookmarkStart w:id="9087" w:name="_Toc516224799"/>
      <w:del w:id="9088" w:author="Laurence Golding" w:date="2019-05-11T06:51:00Z">
        <w:r>
          <w:delText>lastModifiedTime</w:delText>
        </w:r>
      </w:del>
      <w:ins w:id="9089" w:author="Laurence Golding" w:date="2019-05-11T06:51:00Z">
        <w:r>
          <w:t>lastModifiedTime</w:t>
        </w:r>
        <w:r w:rsidR="00327EBE">
          <w:t>Utc</w:t>
        </w:r>
      </w:ins>
      <w:r>
        <w:t xml:space="preserve"> property</w:t>
      </w:r>
      <w:bookmarkEnd w:id="9086"/>
      <w:bookmarkEnd w:id="9087"/>
    </w:p>
    <w:p w14:paraId="70E36537" w14:textId="667BCD30" w:rsidR="00491424" w:rsidRDefault="00491424" w:rsidP="00491424">
      <w:del w:id="9090" w:author="Laurence Golding" w:date="2019-05-11T06:51:00Z">
        <w:r w:rsidRPr="0082371F">
          <w:delText xml:space="preserve">A </w:delText>
        </w:r>
        <w:r w:rsidRPr="0082371F">
          <w:rPr>
            <w:rStyle w:val="CODEtemp"/>
          </w:rPr>
          <w:delText>file</w:delText>
        </w:r>
      </w:del>
      <w:ins w:id="9091" w:author="Laurence Golding" w:date="2019-05-11T06:51:00Z">
        <w:r w:rsidRPr="0082371F">
          <w:t>A</w:t>
        </w:r>
        <w:r w:rsidR="0061423A">
          <w:t>n</w:t>
        </w:r>
        <w:r w:rsidRPr="0082371F">
          <w:t xml:space="preserve"> </w:t>
        </w:r>
        <w:r w:rsidR="0061423A">
          <w:rPr>
            <w:rStyle w:val="CODEtemp"/>
          </w:rPr>
          <w:t>artifact</w:t>
        </w:r>
      </w:ins>
      <w:r w:rsidR="0061423A" w:rsidRPr="0082371F">
        <w:t xml:space="preserve"> </w:t>
      </w:r>
      <w:r w:rsidRPr="0082371F">
        <w:t xml:space="preserve">object </w:t>
      </w:r>
      <w:r w:rsidRPr="0082371F">
        <w:rPr>
          <w:b/>
        </w:rPr>
        <w:t>MAY</w:t>
      </w:r>
      <w:r w:rsidRPr="0082371F">
        <w:t xml:space="preserve"> contain a property named </w:t>
      </w:r>
      <w:del w:id="9092" w:author="Laurence Golding" w:date="2019-05-11T06:51:00Z">
        <w:r>
          <w:rPr>
            <w:rStyle w:val="CODEtemp"/>
          </w:rPr>
          <w:delText>lastModifiedTime</w:delText>
        </w:r>
      </w:del>
      <w:ins w:id="9093" w:author="Laurence Golding" w:date="2019-05-11T06:51:00Z">
        <w:r>
          <w:rPr>
            <w:rStyle w:val="CODEtemp"/>
          </w:rPr>
          <w:t>lastModifiedTime</w:t>
        </w:r>
        <w:r w:rsidR="00327EBE">
          <w:rPr>
            <w:rStyle w:val="CODEtemp"/>
          </w:rPr>
          <w:t>Utc</w:t>
        </w:r>
      </w:ins>
      <w:r w:rsidRPr="0082371F">
        <w:t xml:space="preserve"> whose value is a</w:t>
      </w:r>
      <w:r>
        <w:t xml:space="preserve"> string </w:t>
      </w:r>
      <w:ins w:id="9094" w:author="Laurence Golding" w:date="2019-05-11T06:51:00Z">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ins>
      <w:r w:rsidRPr="00A14F9A">
        <w:t xml:space="preserve">specifying the </w:t>
      </w:r>
      <w:ins w:id="9095" w:author="Laurence Golding" w:date="2019-05-11T06:51:00Z">
        <w:r w:rsidR="00327EBE">
          <w:t xml:space="preserve">UTC </w:t>
        </w:r>
      </w:ins>
      <w:r w:rsidRPr="00A14F9A">
        <w:t xml:space="preserve">date and time </w:t>
      </w:r>
      <w:r>
        <w:t xml:space="preserve">at which the </w:t>
      </w:r>
      <w:del w:id="9096" w:author="Laurence Golding" w:date="2019-05-11T06:51:00Z">
        <w:r>
          <w:delText>file</w:delText>
        </w:r>
      </w:del>
      <w:ins w:id="9097" w:author="Laurence Golding" w:date="2019-05-11T06:51:00Z">
        <w:r w:rsidR="0061423A">
          <w:t>artifact</w:t>
        </w:r>
      </w:ins>
      <w:r w:rsidR="0061423A">
        <w:t xml:space="preserve"> </w:t>
      </w:r>
      <w:r>
        <w:t>was most recently modified</w:t>
      </w:r>
      <w:r w:rsidRPr="00A14F9A">
        <w:t>.</w:t>
      </w:r>
      <w:del w:id="9098" w:author="Laurence Golding" w:date="2019-05-11T06:51:00Z">
        <w:r w:rsidRPr="00A14F9A">
          <w:delText xml:space="preserve"> The string </w:delText>
        </w:r>
        <w:r w:rsidRPr="00A14F9A">
          <w:rPr>
            <w:b/>
          </w:rPr>
          <w:delText>SHALL</w:delText>
        </w:r>
        <w:r w:rsidRPr="00A14F9A">
          <w:delText xml:space="preserve"> be in the format specified </w:delText>
        </w:r>
        <w:r>
          <w:delText>in</w:delText>
        </w:r>
        <w:r w:rsidRPr="00A14F9A">
          <w:delText xml:space="preserve"> §</w:delText>
        </w:r>
        <w:r>
          <w:fldChar w:fldCharType="begin"/>
        </w:r>
        <w:r>
          <w:delInstrText xml:space="preserve"> REF _Ref493413701 \r \h </w:delInstrText>
        </w:r>
        <w:r>
          <w:fldChar w:fldCharType="separate"/>
        </w:r>
        <w:r w:rsidR="00331070">
          <w:delText>3.8</w:delText>
        </w:r>
        <w:r>
          <w:fldChar w:fldCharType="end"/>
        </w:r>
        <w:r w:rsidRPr="00A14F9A">
          <w:delText>.</w:delText>
        </w:r>
      </w:del>
    </w:p>
    <w:p w14:paraId="44C1321C" w14:textId="367B96A3"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9127C">
        <w:t>3.</w:t>
      </w:r>
      <w:del w:id="9099" w:author="Laurence Golding" w:date="2019-05-11T06:51:00Z">
        <w:r w:rsidR="00331070">
          <w:delText>17.10</w:delText>
        </w:r>
      </w:del>
      <w:ins w:id="9100" w:author="Laurence Golding" w:date="2019-05-11T06:51:00Z">
        <w:r w:rsidR="0009127C">
          <w:t>24.11</w:t>
        </w:r>
      </w:ins>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4EA9C8" w:rsidR="00335142" w:rsidRDefault="00401BB5" w:rsidP="00335142">
      <w:pPr>
        <w:pStyle w:val="Heading3"/>
      </w:pPr>
      <w:bookmarkStart w:id="9101" w:name="_Toc8367138"/>
      <w:bookmarkStart w:id="9102" w:name="_Toc516224800"/>
      <w:del w:id="9103" w:author="Laurence Golding" w:date="2019-05-11T06:51:00Z">
        <w:r>
          <w:delText>properties</w:delText>
        </w:r>
      </w:del>
      <w:ins w:id="9104" w:author="Laurence Golding" w:date="2019-05-11T06:51:00Z">
        <w:r w:rsidR="00335142">
          <w:t>description</w:t>
        </w:r>
      </w:ins>
      <w:r w:rsidR="00335142">
        <w:t xml:space="preserve"> property</w:t>
      </w:r>
      <w:bookmarkEnd w:id="9101"/>
      <w:bookmarkEnd w:id="9102"/>
    </w:p>
    <w:p w14:paraId="11ED9526" w14:textId="209B65C2" w:rsidR="00335142" w:rsidRDefault="00335142" w:rsidP="00E76115">
      <w:pPr>
        <w:rPr>
          <w:ins w:id="9105" w:author="Laurence Golding" w:date="2019-05-11T06:51:00Z"/>
        </w:rPr>
      </w:pPr>
      <w:ins w:id="9106" w:author="Laurence Golding" w:date="2019-05-11T06:51:00Z">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9127C">
          <w:t>3.11</w:t>
        </w:r>
        <w:r w:rsidR="00E76115">
          <w:fldChar w:fldCharType="end"/>
        </w:r>
        <w:r w:rsidR="00E76115">
          <w:t>)</w:t>
        </w:r>
        <w:r>
          <w:t xml:space="preserve"> that describes the artifact.</w:t>
        </w:r>
      </w:ins>
    </w:p>
    <w:p w14:paraId="53B6E14F" w14:textId="40C4F5AA" w:rsidR="004467E4" w:rsidRDefault="004467E4" w:rsidP="004467E4">
      <w:pPr>
        <w:pStyle w:val="Heading2"/>
        <w:rPr>
          <w:ins w:id="9107" w:author="Laurence Golding" w:date="2019-05-11T06:51:00Z"/>
        </w:rPr>
      </w:pPr>
      <w:bookmarkStart w:id="9108" w:name="_Ref7249411"/>
      <w:bookmarkStart w:id="9109" w:name="_Toc8367139"/>
      <w:ins w:id="9110" w:author="Laurence Golding" w:date="2019-05-11T06:51:00Z">
        <w:r>
          <w:t>specialLocations object</w:t>
        </w:r>
        <w:bookmarkEnd w:id="9108"/>
        <w:bookmarkEnd w:id="9109"/>
      </w:ins>
    </w:p>
    <w:p w14:paraId="5F114C94" w14:textId="18AF045B" w:rsidR="004467E4" w:rsidRDefault="004467E4" w:rsidP="004467E4">
      <w:pPr>
        <w:pStyle w:val="Heading3"/>
        <w:rPr>
          <w:moveTo w:id="9111" w:author="Laurence Golding" w:date="2019-05-11T06:52:00Z"/>
        </w:rPr>
      </w:pPr>
      <w:bookmarkStart w:id="9112" w:name="_Toc8367140"/>
      <w:moveToRangeStart w:id="9113" w:author="Laurence Golding" w:date="2019-05-11T06:52:00Z" w:name="move8449974"/>
      <w:moveTo w:id="9114" w:author="Laurence Golding" w:date="2019-05-11T06:52:00Z">
        <w:r>
          <w:t>General</w:t>
        </w:r>
        <w:bookmarkEnd w:id="9112"/>
      </w:moveTo>
    </w:p>
    <w:moveToRangeEnd w:id="9113"/>
    <w:p w14:paraId="0D46E477" w14:textId="6AD42AD5" w:rsidR="004467E4" w:rsidRDefault="0095257B" w:rsidP="004467E4">
      <w:pPr>
        <w:rPr>
          <w:ins w:id="9115" w:author="Laurence Golding" w:date="2019-05-11T06:51:00Z"/>
        </w:rPr>
      </w:pPr>
      <w:r>
        <w:t xml:space="preserve">A </w:t>
      </w:r>
      <w:del w:id="9116" w:author="Laurence Golding" w:date="2019-05-11T06:51:00Z">
        <w:r w:rsidR="0082371F" w:rsidRPr="0082371F">
          <w:rPr>
            <w:rStyle w:val="CODEtemp"/>
          </w:rPr>
          <w:delText>file</w:delText>
        </w:r>
        <w:r w:rsidR="0082371F" w:rsidRPr="0082371F">
          <w:delText xml:space="preserve"> </w:delText>
        </w:r>
      </w:del>
      <w:ins w:id="9117" w:author="Laurence Golding" w:date="2019-05-11T06:51:00Z">
        <w:r w:rsidRPr="0095257B">
          <w:rPr>
            <w:rStyle w:val="CODEtemp"/>
          </w:rPr>
          <w:t>specialLocations</w:t>
        </w:r>
        <w:r>
          <w:t xml:space="preserve"> object defines locations of special significance to SARIF consumers.</w:t>
        </w:r>
      </w:ins>
    </w:p>
    <w:p w14:paraId="1F1EF1DB" w14:textId="5AFE6282" w:rsidR="0095257B" w:rsidRDefault="0095257B" w:rsidP="0095257B">
      <w:pPr>
        <w:pStyle w:val="Note"/>
        <w:rPr>
          <w:ins w:id="9118" w:author="Laurence Golding" w:date="2019-05-11T06:51:00Z"/>
        </w:rPr>
      </w:pPr>
      <w:ins w:id="9119" w:author="Laurence Golding" w:date="2019-05-11T06:51:00Z">
        <w:r>
          <w:t xml:space="preserve">NOTE: This version of SARIF defines only one such location, </w:t>
        </w:r>
        <w:r w:rsidRPr="0095257B">
          <w:rPr>
            <w:rStyle w:val="CODEtemp"/>
          </w:rPr>
          <w:t>displayBase</w:t>
        </w:r>
        <w:r>
          <w:t xml:space="preserve"> (</w:t>
        </w:r>
        <w:r w:rsidRPr="008867D2">
          <w:t>§</w:t>
        </w:r>
        <w:r>
          <w:fldChar w:fldCharType="begin"/>
        </w:r>
        <w:r>
          <w:instrText xml:space="preserve"> REF _Ref7250276 \r \h </w:instrText>
        </w:r>
        <w:r>
          <w:fldChar w:fldCharType="separate"/>
        </w:r>
        <w:r w:rsidR="0009127C">
          <w:t>3.25.2</w:t>
        </w:r>
        <w:r>
          <w:fldChar w:fldCharType="end"/>
        </w:r>
        <w:r>
          <w:t>). In the future, other specially treated locations might be defined.</w:t>
        </w:r>
      </w:ins>
    </w:p>
    <w:p w14:paraId="36D99E82" w14:textId="1FD98447" w:rsidR="004467E4" w:rsidRDefault="004467E4" w:rsidP="004467E4">
      <w:pPr>
        <w:pStyle w:val="Heading3"/>
        <w:rPr>
          <w:ins w:id="9120" w:author="Laurence Golding" w:date="2019-05-11T06:51:00Z"/>
        </w:rPr>
      </w:pPr>
      <w:bookmarkStart w:id="9121" w:name="_Ref7250276"/>
      <w:bookmarkStart w:id="9122" w:name="_Toc8367141"/>
      <w:ins w:id="9123" w:author="Laurence Golding" w:date="2019-05-11T06:51:00Z">
        <w:r>
          <w:t>displayBase property</w:t>
        </w:r>
        <w:bookmarkEnd w:id="9121"/>
        <w:bookmarkEnd w:id="9122"/>
      </w:ins>
    </w:p>
    <w:p w14:paraId="3A154A64" w14:textId="252FDAEC" w:rsidR="0095257B" w:rsidRDefault="0095257B" w:rsidP="0095257B">
      <w:pPr>
        <w:rPr>
          <w:ins w:id="9124" w:author="Laurence Golding" w:date="2019-05-11T06:51:00Z"/>
        </w:rPr>
      </w:pPr>
      <w:ins w:id="9125" w:author="Laurence Golding" w:date="2019-05-11T06:51:00Z">
        <w:r w:rsidRPr="0095257B">
          <w:t xml:space="preserve">A </w:t>
        </w:r>
        <w:r w:rsidRPr="0095257B">
          <w:rPr>
            <w:rStyle w:val="CODEtemp"/>
          </w:rPr>
          <w:t>specialLocations</w:t>
        </w:r>
        <w:r w:rsidRPr="0095257B">
          <w:t xml:space="preserve"> </w:t>
        </w:r>
      </w:ins>
      <w:r w:rsidRPr="0095257B">
        <w:t xml:space="preserve">object </w:t>
      </w:r>
      <w:r w:rsidRPr="0095257B">
        <w:rPr>
          <w:b/>
        </w:rPr>
        <w:t>MAY</w:t>
      </w:r>
      <w:r w:rsidRPr="0095257B">
        <w:t xml:space="preserve"> contain a property named </w:t>
      </w:r>
      <w:ins w:id="9126" w:author="Laurence Golding" w:date="2019-05-11T06:51:00Z">
        <w:r w:rsidRPr="0095257B">
          <w:rPr>
            <w:rStyle w:val="CODEtemp"/>
          </w:rPr>
          <w:t>displayBase</w:t>
        </w:r>
        <w:r w:rsidRPr="0095257B">
          <w:t xml:space="preserve"> whose value is an </w:t>
        </w:r>
        <w:r w:rsidRPr="0095257B">
          <w:rPr>
            <w:rStyle w:val="CODEtemp"/>
          </w:rPr>
          <w:t>artifactLocation</w:t>
        </w:r>
        <w:r w:rsidRPr="0095257B">
          <w:t xml:space="preserve"> object (§</w:t>
        </w:r>
        <w:r>
          <w:fldChar w:fldCharType="begin"/>
        </w:r>
        <w:r>
          <w:instrText xml:space="preserve"> REF _Ref508989521 \r \h </w:instrText>
        </w:r>
        <w:r>
          <w:fldChar w:fldCharType="separate"/>
        </w:r>
        <w:r w:rsidR="0009127C">
          <w:t>3.4</w:t>
        </w:r>
        <w:r>
          <w:fldChar w:fldCharType="end"/>
        </w:r>
        <w:r w:rsidRPr="0095257B">
          <w:t>) which provides a suggestion to consumers to display file paths relative to the specified location.</w:t>
        </w:r>
      </w:ins>
    </w:p>
    <w:p w14:paraId="0DDA6F98" w14:textId="30BA95EA" w:rsidR="0095257B" w:rsidRDefault="0095257B" w:rsidP="0095257B">
      <w:pPr>
        <w:rPr>
          <w:ins w:id="9127" w:author="Laurence Golding" w:date="2019-05-11T06:51:00Z"/>
        </w:rPr>
      </w:pPr>
      <w:ins w:id="9128" w:author="Laurence Golding" w:date="2019-05-11T06:51:00Z">
        <w:r w:rsidRPr="0095257B">
          <w:t>A consumer</w:t>
        </w:r>
        <w:r w:rsidRPr="0095257B">
          <w:rPr>
            <w:b/>
          </w:rPr>
          <w:t xml:space="preserve"> MAY </w:t>
        </w:r>
        <w:r w:rsidRPr="0095257B">
          <w:t>act on this hint</w:t>
        </w:r>
        <w:r>
          <w:t xml:space="preserve"> as follows:</w:t>
        </w:r>
      </w:ins>
    </w:p>
    <w:p w14:paraId="0116046F" w14:textId="4BB4B35B" w:rsidR="0095257B" w:rsidRDefault="0095257B" w:rsidP="007F356E">
      <w:pPr>
        <w:pStyle w:val="ListParagraph"/>
        <w:numPr>
          <w:ilvl w:val="0"/>
          <w:numId w:val="89"/>
        </w:numPr>
        <w:rPr>
          <w:ins w:id="9129" w:author="Laurence Golding" w:date="2019-05-11T06:51:00Z"/>
        </w:rPr>
      </w:pPr>
      <w:ins w:id="9130" w:author="Laurence Golding" w:date="2019-05-11T06:51:00Z">
        <w:r>
          <w:t xml:space="preserve">Resolve </w:t>
        </w:r>
        <w:r w:rsidRPr="0095257B">
          <w:rPr>
            <w:rStyle w:val="CODEtemp"/>
          </w:rPr>
          <w:t>displayBase</w:t>
        </w:r>
        <w:r>
          <w:t xml:space="preserve"> to a URI (the “base URI”) by the procedure defined in </w:t>
        </w:r>
        <w:r w:rsidRPr="0095257B">
          <w:t>§</w:t>
        </w:r>
        <w:r>
          <w:fldChar w:fldCharType="begin"/>
        </w:r>
        <w:r>
          <w:instrText xml:space="preserve"> REF _Ref508869459 \r \h </w:instrText>
        </w:r>
        <w:r>
          <w:fldChar w:fldCharType="separate"/>
        </w:r>
        <w:r w:rsidR="0009127C">
          <w:t>3.14.14</w:t>
        </w:r>
        <w:r>
          <w:fldChar w:fldCharType="end"/>
        </w:r>
        <w:r>
          <w:t xml:space="preserve"> or any procedure with the same result. If the result is not an absolute URI, the procedure fails.</w:t>
        </w:r>
      </w:ins>
    </w:p>
    <w:p w14:paraId="76AE5A8D" w14:textId="4AF1F8A4" w:rsidR="0095257B" w:rsidRDefault="0095257B" w:rsidP="007F356E">
      <w:pPr>
        <w:pStyle w:val="ListParagraph"/>
        <w:numPr>
          <w:ilvl w:val="0"/>
          <w:numId w:val="89"/>
        </w:numPr>
        <w:rPr>
          <w:ins w:id="9131" w:author="Laurence Golding" w:date="2019-05-11T06:51:00Z"/>
        </w:rPr>
      </w:pPr>
      <w:ins w:id="9132" w:author="Laurence Golding" w:date="2019-05-11T06:51:00Z">
        <w:r>
          <w:t xml:space="preserve">Normalize the base URI and the displayed URI by the procedures defined in </w:t>
        </w:r>
        <w:r w:rsidRPr="0095257B">
          <w:t>§</w:t>
        </w:r>
        <w:r>
          <w:fldChar w:fldCharType="begin"/>
        </w:r>
        <w:r>
          <w:instrText xml:space="preserve"> REF _Ref534814172 \r \h </w:instrText>
        </w:r>
        <w:r>
          <w:fldChar w:fldCharType="separate"/>
        </w:r>
        <w:r w:rsidR="0009127C">
          <w:t>3.10.1</w:t>
        </w:r>
        <w:r>
          <w:fldChar w:fldCharType="end"/>
        </w:r>
        <w:r>
          <w:t xml:space="preserve"> and </w:t>
        </w:r>
        <w:r w:rsidRPr="0095257B">
          <w:t>§</w:t>
        </w:r>
        <w:r>
          <w:fldChar w:fldCharType="begin"/>
        </w:r>
        <w:r>
          <w:instrText xml:space="preserve"> REF _Ref4673498 \r \h </w:instrText>
        </w:r>
        <w:r>
          <w:fldChar w:fldCharType="separate"/>
        </w:r>
        <w:r w:rsidR="0009127C">
          <w:t>3.10.2</w:t>
        </w:r>
        <w:r>
          <w:fldChar w:fldCharType="end"/>
        </w:r>
        <w:r>
          <w:t xml:space="preserve"> or any procedures with the same result.</w:t>
        </w:r>
      </w:ins>
    </w:p>
    <w:p w14:paraId="0E61576E" w14:textId="30702908" w:rsidR="0095257B" w:rsidRDefault="0095257B" w:rsidP="007F356E">
      <w:pPr>
        <w:pStyle w:val="ListParagraph"/>
        <w:numPr>
          <w:ilvl w:val="0"/>
          <w:numId w:val="89"/>
        </w:numPr>
        <w:rPr>
          <w:ins w:id="9133" w:author="Laurence Golding" w:date="2019-05-11T06:51:00Z"/>
        </w:rPr>
      </w:pPr>
      <w:ins w:id="9134" w:author="Laurence Golding" w:date="2019-05-11T06:51:00Z">
        <w:r>
          <w:t xml:space="preserve">If the base URI and the displayed URI have the </w:t>
        </w:r>
        <w:r w:rsidR="00EA3CD2">
          <w:t>identical</w:t>
        </w:r>
        <w:r>
          <w:t xml:space="preserve"> scheme, authority, and initial path segments, then display only the remaining path segments of the displayed URI, or "." if there are no remaining path segments.</w:t>
        </w:r>
      </w:ins>
    </w:p>
    <w:p w14:paraId="5F830CB3" w14:textId="3E13156F" w:rsidR="0095257B" w:rsidRDefault="0095257B" w:rsidP="007F356E">
      <w:pPr>
        <w:pStyle w:val="ListParagraph"/>
        <w:numPr>
          <w:ilvl w:val="0"/>
          <w:numId w:val="89"/>
        </w:numPr>
        <w:rPr>
          <w:ins w:id="9135" w:author="Laurence Golding" w:date="2019-05-11T06:51:00Z"/>
        </w:rPr>
      </w:pPr>
      <w:ins w:id="9136" w:author="Laurence Golding" w:date="2019-05-11T06:51:00Z">
        <w:r>
          <w:t>Otherwise, render the displayed URI as an absolute URI (or in some other appropriate form, such as a (</w:t>
        </w:r>
        <w:r w:rsidRPr="0095257B">
          <w:rPr>
            <w:rStyle w:val="CODEtemp"/>
          </w:rPr>
          <w:t>uriBaseId</w:t>
        </w:r>
        <w:r>
          <w:t xml:space="preserve">, </w:t>
        </w:r>
        <w:r w:rsidRPr="0095257B">
          <w:rPr>
            <w:rStyle w:val="CODEtemp"/>
          </w:rPr>
          <w:t>uri</w:t>
        </w:r>
        <w:r>
          <w:t>) pair.</w:t>
        </w:r>
      </w:ins>
    </w:p>
    <w:p w14:paraId="7D2A27E0" w14:textId="211FFF1F" w:rsidR="00DA2C4A" w:rsidRDefault="00DA2C4A" w:rsidP="00DA2C4A">
      <w:pPr>
        <w:pStyle w:val="Note"/>
        <w:rPr>
          <w:ins w:id="9137" w:author="Laurence Golding" w:date="2019-05-11T06:51:00Z"/>
        </w:rPr>
      </w:pPr>
      <w:ins w:id="9138" w:author="Laurence Golding" w:date="2019-05-11T06:51:00Z">
        <w:r>
          <w:t>EXAMPLE: Given the following:</w:t>
        </w:r>
      </w:ins>
    </w:p>
    <w:p w14:paraId="03A62F99" w14:textId="0A58E726" w:rsidR="00DA2C4A" w:rsidRDefault="00DA2C4A" w:rsidP="00DA2C4A">
      <w:pPr>
        <w:pStyle w:val="Code"/>
        <w:rPr>
          <w:ins w:id="9139" w:author="Laurence Golding" w:date="2019-05-11T06:51:00Z"/>
        </w:rPr>
      </w:pPr>
      <w:ins w:id="9140" w:author="Laurence Golding" w:date="2019-05-11T06:51:00Z">
        <w:r>
          <w:t>{                           # A run object (</w:t>
        </w:r>
        <w:r w:rsidRPr="0095257B">
          <w:t>§</w:t>
        </w:r>
        <w:r>
          <w:fldChar w:fldCharType="begin"/>
        </w:r>
        <w:r>
          <w:instrText xml:space="preserve"> REF _Ref493349997 \r \h </w:instrText>
        </w:r>
        <w:r>
          <w:fldChar w:fldCharType="separate"/>
        </w:r>
        <w:r w:rsidR="0009127C">
          <w:t>3.14</w:t>
        </w:r>
        <w:r>
          <w:fldChar w:fldCharType="end"/>
        </w:r>
        <w:r>
          <w:t>).</w:t>
        </w:r>
      </w:ins>
    </w:p>
    <w:p w14:paraId="2F3D4CF1" w14:textId="490B1595" w:rsidR="00DA2C4A" w:rsidRDefault="00DA2C4A" w:rsidP="00DA2C4A">
      <w:pPr>
        <w:pStyle w:val="Code"/>
        <w:rPr>
          <w:ins w:id="9141" w:author="Laurence Golding" w:date="2019-05-11T06:51:00Z"/>
        </w:rPr>
      </w:pPr>
      <w:ins w:id="9142" w:author="Laurence Golding" w:date="2019-05-11T06:51:00Z">
        <w:r>
          <w:t xml:space="preserve">  "originalUriBaseIds": {   # See </w:t>
        </w:r>
        <w:r w:rsidRPr="0095257B">
          <w:t>§</w:t>
        </w:r>
        <w:r>
          <w:fldChar w:fldCharType="begin"/>
        </w:r>
        <w:r>
          <w:instrText xml:space="preserve"> REF _Ref508869459 \r \h </w:instrText>
        </w:r>
        <w:r>
          <w:fldChar w:fldCharType="separate"/>
        </w:r>
        <w:r w:rsidR="0009127C">
          <w:t>3.14.14</w:t>
        </w:r>
        <w:r>
          <w:fldChar w:fldCharType="end"/>
        </w:r>
        <w:r>
          <w:t>.</w:t>
        </w:r>
      </w:ins>
    </w:p>
    <w:p w14:paraId="5DBD751E" w14:textId="3D085A78" w:rsidR="00DA2C4A" w:rsidRDefault="00DA2C4A" w:rsidP="00DA2C4A">
      <w:pPr>
        <w:pStyle w:val="Code"/>
        <w:rPr>
          <w:ins w:id="9143" w:author="Laurence Golding" w:date="2019-05-11T06:51:00Z"/>
        </w:rPr>
      </w:pPr>
      <w:ins w:id="9144" w:author="Laurence Golding" w:date="2019-05-11T06:51:00Z">
        <w:r>
          <w:t xml:space="preserve">    "WEBHOST": {</w:t>
        </w:r>
      </w:ins>
    </w:p>
    <w:p w14:paraId="4842E93F" w14:textId="073AA833" w:rsidR="00DA2C4A" w:rsidRDefault="00DA2C4A" w:rsidP="00DA2C4A">
      <w:pPr>
        <w:pStyle w:val="Code"/>
        <w:rPr>
          <w:ins w:id="9145" w:author="Laurence Golding" w:date="2019-05-11T06:51:00Z"/>
        </w:rPr>
      </w:pPr>
      <w:ins w:id="9146" w:author="Laurence Golding" w:date="2019-05-11T06:51:00Z">
        <w:r>
          <w:t xml:space="preserve">      "uri": "http://www.example.com"</w:t>
        </w:r>
      </w:ins>
    </w:p>
    <w:p w14:paraId="49FAFE90" w14:textId="70535D3A" w:rsidR="00DA2C4A" w:rsidRDefault="00DA2C4A" w:rsidP="00DA2C4A">
      <w:pPr>
        <w:pStyle w:val="Code"/>
        <w:rPr>
          <w:ins w:id="9147" w:author="Laurence Golding" w:date="2019-05-11T06:51:00Z"/>
        </w:rPr>
      </w:pPr>
      <w:ins w:id="9148" w:author="Laurence Golding" w:date="2019-05-11T06:51:00Z">
        <w:r>
          <w:t xml:space="preserve">    },</w:t>
        </w:r>
      </w:ins>
    </w:p>
    <w:p w14:paraId="3D04AAA3" w14:textId="4B1E4A26" w:rsidR="00DA2C4A" w:rsidRDefault="00DA2C4A" w:rsidP="00DA2C4A">
      <w:pPr>
        <w:pStyle w:val="Code"/>
        <w:rPr>
          <w:ins w:id="9149" w:author="Laurence Golding" w:date="2019-05-11T06:51:00Z"/>
        </w:rPr>
      </w:pPr>
      <w:ins w:id="9150" w:author="Laurence Golding" w:date="2019-05-11T06:51:00Z">
        <w:r>
          <w:t xml:space="preserve">    "ROOT": {</w:t>
        </w:r>
      </w:ins>
    </w:p>
    <w:p w14:paraId="7712FE43" w14:textId="4ABD5CC7" w:rsidR="00DA2C4A" w:rsidRDefault="00DA2C4A" w:rsidP="00DA2C4A">
      <w:pPr>
        <w:pStyle w:val="Code"/>
        <w:rPr>
          <w:ins w:id="9151" w:author="Laurence Golding" w:date="2019-05-11T06:51:00Z"/>
        </w:rPr>
      </w:pPr>
      <w:ins w:id="9152" w:author="Laurence Golding" w:date="2019-05-11T06:51:00Z">
        <w:r>
          <w:t xml:space="preserve">      "uri": "file:///"</w:t>
        </w:r>
      </w:ins>
    </w:p>
    <w:p w14:paraId="2EB14262" w14:textId="5D9D2BFD" w:rsidR="00DA2C4A" w:rsidRDefault="00DA2C4A" w:rsidP="00DA2C4A">
      <w:pPr>
        <w:pStyle w:val="Code"/>
        <w:rPr>
          <w:ins w:id="9153" w:author="Laurence Golding" w:date="2019-05-11T06:51:00Z"/>
        </w:rPr>
      </w:pPr>
      <w:ins w:id="9154" w:author="Laurence Golding" w:date="2019-05-11T06:51:00Z">
        <w:r>
          <w:t xml:space="preserve">    },</w:t>
        </w:r>
      </w:ins>
    </w:p>
    <w:p w14:paraId="614C6EC2" w14:textId="233F3699" w:rsidR="00DA2C4A" w:rsidRDefault="00DA2C4A" w:rsidP="00DA2C4A">
      <w:pPr>
        <w:pStyle w:val="Code"/>
        <w:rPr>
          <w:ins w:id="9155" w:author="Laurence Golding" w:date="2019-05-11T06:51:00Z"/>
        </w:rPr>
      </w:pPr>
      <w:ins w:id="9156" w:author="Laurence Golding" w:date="2019-05-11T06:51:00Z">
        <w:r>
          <w:t xml:space="preserve">    "HOME": {</w:t>
        </w:r>
      </w:ins>
    </w:p>
    <w:p w14:paraId="2C70F342" w14:textId="0430EEF1" w:rsidR="00DA2C4A" w:rsidRDefault="00DA2C4A" w:rsidP="00DA2C4A">
      <w:pPr>
        <w:pStyle w:val="Code"/>
        <w:rPr>
          <w:ins w:id="9157" w:author="Laurence Golding" w:date="2019-05-11T06:51:00Z"/>
        </w:rPr>
      </w:pPr>
      <w:ins w:id="9158" w:author="Laurence Golding" w:date="2019-05-11T06:51:00Z">
        <w:r>
          <w:t xml:space="preserve">     "uri": "/home/user/",</w:t>
        </w:r>
      </w:ins>
    </w:p>
    <w:p w14:paraId="4C41FB6B" w14:textId="381D207A" w:rsidR="00DA2C4A" w:rsidRDefault="00DA2C4A" w:rsidP="00DA2C4A">
      <w:pPr>
        <w:pStyle w:val="Code"/>
        <w:rPr>
          <w:ins w:id="9159" w:author="Laurence Golding" w:date="2019-05-11T06:51:00Z"/>
        </w:rPr>
      </w:pPr>
      <w:ins w:id="9160" w:author="Laurence Golding" w:date="2019-05-11T06:51:00Z">
        <w:r>
          <w:t xml:space="preserve">     "uriBaseId": "ROOT"</w:t>
        </w:r>
      </w:ins>
    </w:p>
    <w:p w14:paraId="17389CD9" w14:textId="499616B2" w:rsidR="00DA2C4A" w:rsidRDefault="00DA2C4A" w:rsidP="00DA2C4A">
      <w:pPr>
        <w:pStyle w:val="Code"/>
        <w:rPr>
          <w:ins w:id="9161" w:author="Laurence Golding" w:date="2019-05-11T06:51:00Z"/>
        </w:rPr>
      </w:pPr>
      <w:ins w:id="9162" w:author="Laurence Golding" w:date="2019-05-11T06:51:00Z">
        <w:r>
          <w:t xml:space="preserve">    },</w:t>
        </w:r>
      </w:ins>
    </w:p>
    <w:p w14:paraId="71E5E31B" w14:textId="1DF17E49" w:rsidR="00DA2C4A" w:rsidRDefault="00DA2C4A" w:rsidP="00DA2C4A">
      <w:pPr>
        <w:pStyle w:val="Code"/>
        <w:rPr>
          <w:ins w:id="9163" w:author="Laurence Golding" w:date="2019-05-11T06:51:00Z"/>
        </w:rPr>
      </w:pPr>
      <w:ins w:id="9164" w:author="Laurence Golding" w:date="2019-05-11T06:51:00Z">
        <w:r>
          <w:t xml:space="preserve">    "PACKAGE": {</w:t>
        </w:r>
      </w:ins>
    </w:p>
    <w:p w14:paraId="357DD9E6" w14:textId="54868545" w:rsidR="00DA2C4A" w:rsidRDefault="00DA2C4A" w:rsidP="00DA2C4A">
      <w:pPr>
        <w:pStyle w:val="Code"/>
        <w:rPr>
          <w:ins w:id="9165" w:author="Laurence Golding" w:date="2019-05-11T06:51:00Z"/>
        </w:rPr>
      </w:pPr>
      <w:ins w:id="9166" w:author="Laurence Golding" w:date="2019-05-11T06:51:00Z">
        <w:r>
          <w:t xml:space="preserve">      "uri": "mySoftware/",</w:t>
        </w:r>
      </w:ins>
    </w:p>
    <w:p w14:paraId="1B467E71" w14:textId="47B37E3C" w:rsidR="00DA2C4A" w:rsidRDefault="00DA2C4A" w:rsidP="00DA2C4A">
      <w:pPr>
        <w:pStyle w:val="Code"/>
        <w:rPr>
          <w:ins w:id="9167" w:author="Laurence Golding" w:date="2019-05-11T06:51:00Z"/>
        </w:rPr>
      </w:pPr>
      <w:ins w:id="9168" w:author="Laurence Golding" w:date="2019-05-11T06:51:00Z">
        <w:r>
          <w:t xml:space="preserve">      "uriBaseId": "HOME"</w:t>
        </w:r>
      </w:ins>
    </w:p>
    <w:p w14:paraId="566625A4" w14:textId="4BFE994A" w:rsidR="00DA2C4A" w:rsidRDefault="00DA2C4A" w:rsidP="00DA2C4A">
      <w:pPr>
        <w:pStyle w:val="Code"/>
        <w:rPr>
          <w:ins w:id="9169" w:author="Laurence Golding" w:date="2019-05-11T06:51:00Z"/>
        </w:rPr>
      </w:pPr>
      <w:ins w:id="9170" w:author="Laurence Golding" w:date="2019-05-11T06:51:00Z">
        <w:r>
          <w:t xml:space="preserve">    },</w:t>
        </w:r>
      </w:ins>
    </w:p>
    <w:p w14:paraId="27BEDA39" w14:textId="014B8F64" w:rsidR="00DA2C4A" w:rsidRDefault="00DA2C4A" w:rsidP="00DA2C4A">
      <w:pPr>
        <w:pStyle w:val="Code"/>
        <w:rPr>
          <w:ins w:id="9171" w:author="Laurence Golding" w:date="2019-05-11T06:51:00Z"/>
        </w:rPr>
      </w:pPr>
      <w:ins w:id="9172" w:author="Laurence Golding" w:date="2019-05-11T06:51:00Z">
        <w:r>
          <w:t xml:space="preserve">    "SRC": {</w:t>
        </w:r>
      </w:ins>
    </w:p>
    <w:p w14:paraId="4AA8C80E" w14:textId="4AC8AB32" w:rsidR="00DA2C4A" w:rsidRDefault="00DA2C4A" w:rsidP="00DA2C4A">
      <w:pPr>
        <w:pStyle w:val="Code"/>
        <w:rPr>
          <w:ins w:id="9173" w:author="Laurence Golding" w:date="2019-05-11T06:51:00Z"/>
        </w:rPr>
      </w:pPr>
      <w:ins w:id="9174" w:author="Laurence Golding" w:date="2019-05-11T06:51:00Z">
        <w:r>
          <w:t xml:space="preserve">      "uri": "src/",</w:t>
        </w:r>
      </w:ins>
    </w:p>
    <w:p w14:paraId="5FC687C9" w14:textId="0F5C7C07" w:rsidR="00DA2C4A" w:rsidRDefault="00DA2C4A" w:rsidP="00DA2C4A">
      <w:pPr>
        <w:pStyle w:val="Code"/>
        <w:rPr>
          <w:ins w:id="9175" w:author="Laurence Golding" w:date="2019-05-11T06:51:00Z"/>
        </w:rPr>
      </w:pPr>
      <w:ins w:id="9176" w:author="Laurence Golding" w:date="2019-05-11T06:51:00Z">
        <w:r>
          <w:t xml:space="preserve">      "uriBaseId": "PACKAGE"</w:t>
        </w:r>
      </w:ins>
    </w:p>
    <w:p w14:paraId="5CEC8F47" w14:textId="6A0ED5D5" w:rsidR="00DA2C4A" w:rsidRDefault="00DA2C4A" w:rsidP="00DA2C4A">
      <w:pPr>
        <w:pStyle w:val="Code"/>
        <w:rPr>
          <w:ins w:id="9177" w:author="Laurence Golding" w:date="2019-05-11T06:51:00Z"/>
        </w:rPr>
      </w:pPr>
      <w:ins w:id="9178" w:author="Laurence Golding" w:date="2019-05-11T06:51:00Z">
        <w:r>
          <w:t xml:space="preserve">    }</w:t>
        </w:r>
      </w:ins>
    </w:p>
    <w:p w14:paraId="129DC4DD" w14:textId="679CBE60" w:rsidR="00DA2C4A" w:rsidRDefault="00DA2C4A" w:rsidP="00DA2C4A">
      <w:pPr>
        <w:pStyle w:val="Code"/>
        <w:rPr>
          <w:ins w:id="9179" w:author="Laurence Golding" w:date="2019-05-11T06:51:00Z"/>
        </w:rPr>
      </w:pPr>
      <w:ins w:id="9180" w:author="Laurence Golding" w:date="2019-05-11T06:51:00Z">
        <w:r>
          <w:t xml:space="preserve">  },</w:t>
        </w:r>
      </w:ins>
    </w:p>
    <w:p w14:paraId="034058F9" w14:textId="4D73F8BF" w:rsidR="00DA2C4A" w:rsidRDefault="00DA2C4A" w:rsidP="00DA2C4A">
      <w:pPr>
        <w:pStyle w:val="Code"/>
        <w:rPr>
          <w:ins w:id="9181" w:author="Laurence Golding" w:date="2019-05-11T06:51:00Z"/>
        </w:rPr>
      </w:pPr>
    </w:p>
    <w:p w14:paraId="751A8469" w14:textId="674461F9" w:rsidR="006B3AC8" w:rsidRDefault="006B3AC8" w:rsidP="00DA2C4A">
      <w:pPr>
        <w:pStyle w:val="Code"/>
        <w:rPr>
          <w:ins w:id="9182" w:author="Laurence Golding" w:date="2019-05-11T06:51:00Z"/>
        </w:rPr>
      </w:pPr>
      <w:ins w:id="9183" w:author="Laurence Golding" w:date="2019-05-11T06:51:00Z">
        <w:r>
          <w:t xml:space="preserve">  "specialLocations":</w:t>
        </w:r>
        <w:r w:rsidR="00ED3049">
          <w:t xml:space="preserve"> {</w:t>
        </w:r>
      </w:ins>
    </w:p>
    <w:p w14:paraId="1DC3E317" w14:textId="65CCEFE1" w:rsidR="00DA2C4A" w:rsidRDefault="006B3AC8" w:rsidP="00DA2C4A">
      <w:pPr>
        <w:pStyle w:val="Code"/>
        <w:rPr>
          <w:ins w:id="9184" w:author="Laurence Golding" w:date="2019-05-11T06:51:00Z"/>
        </w:rPr>
      </w:pPr>
      <w:ins w:id="9185" w:author="Laurence Golding" w:date="2019-05-11T06:51:00Z">
        <w:r>
          <w:t xml:space="preserve">  </w:t>
        </w:r>
        <w:r w:rsidR="00DA2C4A">
          <w:t xml:space="preserve">  "displayBase": {        # An artifactLocation object (</w:t>
        </w:r>
        <w:r w:rsidR="00DA2C4A" w:rsidRPr="0095257B">
          <w:t>§</w:t>
        </w:r>
        <w:r w:rsidR="00DA2C4A">
          <w:fldChar w:fldCharType="begin"/>
        </w:r>
        <w:r w:rsidR="00DA2C4A">
          <w:instrText xml:space="preserve"> REF _Ref508989521 \r \h </w:instrText>
        </w:r>
        <w:r w:rsidR="00DA2C4A">
          <w:fldChar w:fldCharType="separate"/>
        </w:r>
        <w:r w:rsidR="0009127C">
          <w:t>3.4</w:t>
        </w:r>
        <w:r w:rsidR="00DA2C4A">
          <w:fldChar w:fldCharType="end"/>
        </w:r>
        <w:r w:rsidR="00DA2C4A">
          <w:t>).</w:t>
        </w:r>
      </w:ins>
    </w:p>
    <w:p w14:paraId="232C94D4" w14:textId="33C3E96C" w:rsidR="00DA2C4A" w:rsidRDefault="00DA2C4A" w:rsidP="00DA2C4A">
      <w:pPr>
        <w:pStyle w:val="Code"/>
        <w:rPr>
          <w:ins w:id="9186" w:author="Laurence Golding" w:date="2019-05-11T06:51:00Z"/>
        </w:rPr>
      </w:pPr>
      <w:ins w:id="9187" w:author="Laurence Golding" w:date="2019-05-11T06:51:00Z">
        <w:r>
          <w:t xml:space="preserve">  </w:t>
        </w:r>
        <w:r w:rsidR="006B3AC8">
          <w:t xml:space="preserve">  </w:t>
        </w:r>
        <w:r>
          <w:t xml:space="preserve">  "uri": "",            # Empty string is valid relative reference.</w:t>
        </w:r>
      </w:ins>
    </w:p>
    <w:p w14:paraId="1019738A" w14:textId="07E5628F" w:rsidR="00DA2C4A" w:rsidRDefault="00DA2C4A" w:rsidP="00DA2C4A">
      <w:pPr>
        <w:pStyle w:val="Code"/>
        <w:rPr>
          <w:ins w:id="9188" w:author="Laurence Golding" w:date="2019-05-11T06:51:00Z"/>
        </w:rPr>
      </w:pPr>
      <w:ins w:id="9189" w:author="Laurence Golding" w:date="2019-05-11T06:51:00Z">
        <w:r>
          <w:t xml:space="preserve">    </w:t>
        </w:r>
        <w:r w:rsidR="006B3AC8">
          <w:t xml:space="preserve">  </w:t>
        </w:r>
        <w:r>
          <w:t>"uriBaseId": "PACKAGE"</w:t>
        </w:r>
      </w:ins>
    </w:p>
    <w:p w14:paraId="0602CF6F" w14:textId="03454CF0" w:rsidR="006B3AC8" w:rsidRDefault="006B3AC8" w:rsidP="00DA2C4A">
      <w:pPr>
        <w:pStyle w:val="Code"/>
        <w:rPr>
          <w:ins w:id="9190" w:author="Laurence Golding" w:date="2019-05-11T06:51:00Z"/>
        </w:rPr>
      </w:pPr>
      <w:ins w:id="9191" w:author="Laurence Golding" w:date="2019-05-11T06:51:00Z">
        <w:r>
          <w:t xml:space="preserve">    }</w:t>
        </w:r>
      </w:ins>
    </w:p>
    <w:p w14:paraId="3C5C993A" w14:textId="1D8C17B4" w:rsidR="00DA2C4A" w:rsidRDefault="00DA2C4A" w:rsidP="00DA2C4A">
      <w:pPr>
        <w:pStyle w:val="Code"/>
        <w:rPr>
          <w:ins w:id="9192" w:author="Laurence Golding" w:date="2019-05-11T06:51:00Z"/>
        </w:rPr>
      </w:pPr>
      <w:ins w:id="9193" w:author="Laurence Golding" w:date="2019-05-11T06:51:00Z">
        <w:r>
          <w:t xml:space="preserve">  }</w:t>
        </w:r>
      </w:ins>
    </w:p>
    <w:p w14:paraId="0375B450" w14:textId="638B03E7" w:rsidR="00DA2C4A" w:rsidRDefault="00DA2C4A" w:rsidP="00DA2C4A">
      <w:pPr>
        <w:pStyle w:val="Code"/>
        <w:rPr>
          <w:ins w:id="9194" w:author="Laurence Golding" w:date="2019-05-11T06:51:00Z"/>
        </w:rPr>
      </w:pPr>
      <w:ins w:id="9195" w:author="Laurence Golding" w:date="2019-05-11T06:51:00Z">
        <w:r>
          <w:t>}</w:t>
        </w:r>
      </w:ins>
    </w:p>
    <w:p w14:paraId="6721A53C" w14:textId="5D3EC8BE" w:rsidR="00DA2C4A" w:rsidRDefault="00DA2C4A" w:rsidP="00DA2C4A">
      <w:pPr>
        <w:pStyle w:val="Note"/>
        <w:rPr>
          <w:ins w:id="9196" w:author="Laurence Golding" w:date="2019-05-11T06:51:00Z"/>
        </w:rPr>
      </w:pPr>
      <w:ins w:id="9197" w:author="Laurence Golding" w:date="2019-05-11T06:51:00Z">
        <w:r>
          <w:t xml:space="preserve">These equivalent locations would display as </w:t>
        </w:r>
        <w:r w:rsidRPr="00DA2C4A">
          <w:rPr>
            <w:rStyle w:val="CODEtemp"/>
          </w:rPr>
          <w:t>src/f.c</w:t>
        </w:r>
        <w:r>
          <w:t xml:space="preserve"> because the scheme, authority, and initial path segments match:</w:t>
        </w:r>
      </w:ins>
    </w:p>
    <w:p w14:paraId="38E24508" w14:textId="358866DD" w:rsidR="00DA2C4A" w:rsidRDefault="00DA2C4A" w:rsidP="00DA2C4A">
      <w:pPr>
        <w:pStyle w:val="Code"/>
        <w:rPr>
          <w:ins w:id="9198" w:author="Laurence Golding" w:date="2019-05-11T06:51:00Z"/>
        </w:rPr>
      </w:pPr>
      <w:ins w:id="9199" w:author="Laurence Golding" w:date="2019-05-11T06:51:00Z">
        <w:r>
          <w:t>{</w:t>
        </w:r>
      </w:ins>
    </w:p>
    <w:p w14:paraId="4CDEF7AA" w14:textId="16FAB294" w:rsidR="00DA2C4A" w:rsidRDefault="00DA2C4A" w:rsidP="00DA2C4A">
      <w:pPr>
        <w:pStyle w:val="Code"/>
        <w:rPr>
          <w:ins w:id="9200" w:author="Laurence Golding" w:date="2019-05-11T06:51:00Z"/>
        </w:rPr>
      </w:pPr>
      <w:ins w:id="9201" w:author="Laurence Golding" w:date="2019-05-11T06:51:00Z">
        <w:r>
          <w:t xml:space="preserve">  "uri": "f.c",</w:t>
        </w:r>
      </w:ins>
    </w:p>
    <w:p w14:paraId="65C1AEED" w14:textId="693E7BDA" w:rsidR="00DA2C4A" w:rsidRDefault="00DA2C4A" w:rsidP="00DA2C4A">
      <w:pPr>
        <w:pStyle w:val="Code"/>
        <w:rPr>
          <w:ins w:id="9202" w:author="Laurence Golding" w:date="2019-05-11T06:51:00Z"/>
        </w:rPr>
      </w:pPr>
      <w:ins w:id="9203" w:author="Laurence Golding" w:date="2019-05-11T06:51:00Z">
        <w:r>
          <w:t xml:space="preserve">  "uriBaseId": "SRC"</w:t>
        </w:r>
      </w:ins>
    </w:p>
    <w:p w14:paraId="1D2258E7" w14:textId="46EE5297" w:rsidR="00DA2C4A" w:rsidRDefault="00DA2C4A" w:rsidP="00DA2C4A">
      <w:pPr>
        <w:pStyle w:val="Code"/>
        <w:rPr>
          <w:ins w:id="9204" w:author="Laurence Golding" w:date="2019-05-11T06:51:00Z"/>
        </w:rPr>
      </w:pPr>
      <w:ins w:id="9205" w:author="Laurence Golding" w:date="2019-05-11T06:51:00Z">
        <w:r>
          <w:t>}</w:t>
        </w:r>
      </w:ins>
    </w:p>
    <w:p w14:paraId="3FE3534E" w14:textId="0EFFB91F" w:rsidR="00DA2C4A" w:rsidRDefault="00DA2C4A" w:rsidP="00DA2C4A">
      <w:pPr>
        <w:pStyle w:val="Code"/>
        <w:rPr>
          <w:ins w:id="9206" w:author="Laurence Golding" w:date="2019-05-11T06:51:00Z"/>
        </w:rPr>
      </w:pPr>
    </w:p>
    <w:p w14:paraId="036D8F51" w14:textId="3C73504C" w:rsidR="00DA2C4A" w:rsidRDefault="00DA2C4A" w:rsidP="00DA2C4A">
      <w:pPr>
        <w:pStyle w:val="Code"/>
        <w:rPr>
          <w:ins w:id="9207" w:author="Laurence Golding" w:date="2019-05-11T06:51:00Z"/>
        </w:rPr>
      </w:pPr>
      <w:ins w:id="9208" w:author="Laurence Golding" w:date="2019-05-11T06:51:00Z">
        <w:r>
          <w:t>{</w:t>
        </w:r>
      </w:ins>
    </w:p>
    <w:p w14:paraId="2EDC3A0B" w14:textId="2854920E" w:rsidR="00DA2C4A" w:rsidRDefault="00DA2C4A" w:rsidP="00DA2C4A">
      <w:pPr>
        <w:pStyle w:val="Code"/>
        <w:rPr>
          <w:ins w:id="9209" w:author="Laurence Golding" w:date="2019-05-11T06:51:00Z"/>
        </w:rPr>
      </w:pPr>
      <w:ins w:id="9210" w:author="Laurence Golding" w:date="2019-05-11T06:51:00Z">
        <w:r>
          <w:t xml:space="preserve">  "uri": "src/f.c",</w:t>
        </w:r>
      </w:ins>
    </w:p>
    <w:p w14:paraId="4F73EBB1" w14:textId="62768281" w:rsidR="00DA2C4A" w:rsidRDefault="00DA2C4A" w:rsidP="00DA2C4A">
      <w:pPr>
        <w:pStyle w:val="Code"/>
        <w:rPr>
          <w:ins w:id="9211" w:author="Laurence Golding" w:date="2019-05-11T06:51:00Z"/>
        </w:rPr>
      </w:pPr>
      <w:ins w:id="9212" w:author="Laurence Golding" w:date="2019-05-11T06:51:00Z">
        <w:r>
          <w:t xml:space="preserve">  "uriBaseId": "PACKAGE"</w:t>
        </w:r>
      </w:ins>
    </w:p>
    <w:p w14:paraId="41B87603" w14:textId="3DC34792" w:rsidR="00DA2C4A" w:rsidRDefault="00DA2C4A" w:rsidP="00DA2C4A">
      <w:pPr>
        <w:pStyle w:val="Code"/>
        <w:rPr>
          <w:ins w:id="9213" w:author="Laurence Golding" w:date="2019-05-11T06:51:00Z"/>
        </w:rPr>
      </w:pPr>
      <w:ins w:id="9214" w:author="Laurence Golding" w:date="2019-05-11T06:51:00Z">
        <w:r>
          <w:t>}</w:t>
        </w:r>
      </w:ins>
    </w:p>
    <w:p w14:paraId="079D6EA7" w14:textId="3DAAC280" w:rsidR="00DA2C4A" w:rsidRDefault="00DA2C4A" w:rsidP="00DA2C4A">
      <w:pPr>
        <w:pStyle w:val="Code"/>
        <w:rPr>
          <w:ins w:id="9215" w:author="Laurence Golding" w:date="2019-05-11T06:51:00Z"/>
        </w:rPr>
      </w:pPr>
    </w:p>
    <w:p w14:paraId="5AF48D6D" w14:textId="35C31B48" w:rsidR="00DA2C4A" w:rsidRDefault="00DA2C4A" w:rsidP="00DA2C4A">
      <w:pPr>
        <w:pStyle w:val="Code"/>
        <w:rPr>
          <w:ins w:id="9216" w:author="Laurence Golding" w:date="2019-05-11T06:51:00Z"/>
        </w:rPr>
      </w:pPr>
      <w:ins w:id="9217" w:author="Laurence Golding" w:date="2019-05-11T06:51:00Z">
        <w:r>
          <w:t>{</w:t>
        </w:r>
      </w:ins>
    </w:p>
    <w:p w14:paraId="18FA7B77" w14:textId="71287F34" w:rsidR="00DA2C4A" w:rsidRDefault="00DA2C4A" w:rsidP="00DA2C4A">
      <w:pPr>
        <w:pStyle w:val="Code"/>
        <w:rPr>
          <w:ins w:id="9218" w:author="Laurence Golding" w:date="2019-05-11T06:51:00Z"/>
        </w:rPr>
      </w:pPr>
      <w:ins w:id="9219" w:author="Laurence Golding" w:date="2019-05-11T06:51:00Z">
        <w:r>
          <w:t xml:space="preserve">  "uri": </w:t>
        </w:r>
        <w:r>
          <w:rPr>
            <w:rStyle w:val="Hyperlink"/>
          </w:rPr>
          <w:t>"</w:t>
        </w:r>
        <w:r w:rsidRPr="00DA2C4A">
          <w:t>file:///home/user/mySoftware/src/f.c</w:t>
        </w:r>
        <w:r>
          <w:t>"</w:t>
        </w:r>
      </w:ins>
    </w:p>
    <w:p w14:paraId="4AC4A006" w14:textId="0D078C38" w:rsidR="00DA2C4A" w:rsidRDefault="00DA2C4A" w:rsidP="00DA2C4A">
      <w:pPr>
        <w:pStyle w:val="Code"/>
        <w:rPr>
          <w:ins w:id="9220" w:author="Laurence Golding" w:date="2019-05-11T06:51:00Z"/>
        </w:rPr>
      </w:pPr>
      <w:ins w:id="9221" w:author="Laurence Golding" w:date="2019-05-11T06:51:00Z">
        <w:r>
          <w:t>}</w:t>
        </w:r>
      </w:ins>
    </w:p>
    <w:p w14:paraId="759AF5EA" w14:textId="7DD223B7" w:rsidR="00DA2C4A" w:rsidRDefault="00DA2C4A" w:rsidP="00DA2C4A">
      <w:pPr>
        <w:pStyle w:val="Note"/>
        <w:rPr>
          <w:ins w:id="9222" w:author="Laurence Golding" w:date="2019-05-11T06:51:00Z"/>
        </w:rPr>
      </w:pPr>
      <w:ins w:id="9223" w:author="Laurence Golding" w:date="2019-05-11T06:51:00Z">
        <w:r>
          <w:t xml:space="preserve">These equivalent locations would display as </w:t>
        </w:r>
        <w:r w:rsidRPr="00DA2C4A">
          <w:rPr>
            <w:rStyle w:val="CODEtemp"/>
          </w:rPr>
          <w:t>/usr/include/stdio.h</w:t>
        </w:r>
        <w:r>
          <w:t xml:space="preserve"> because the scheme and authority match, but not the path:</w:t>
        </w:r>
      </w:ins>
    </w:p>
    <w:p w14:paraId="01B11B25" w14:textId="607A7C9D" w:rsidR="00DA2C4A" w:rsidRDefault="00DA2C4A" w:rsidP="00DA2C4A">
      <w:pPr>
        <w:pStyle w:val="Code"/>
        <w:rPr>
          <w:ins w:id="9224" w:author="Laurence Golding" w:date="2019-05-11T06:51:00Z"/>
        </w:rPr>
      </w:pPr>
      <w:ins w:id="9225" w:author="Laurence Golding" w:date="2019-05-11T06:51:00Z">
        <w:r>
          <w:t>{</w:t>
        </w:r>
      </w:ins>
    </w:p>
    <w:p w14:paraId="21960D78" w14:textId="305AEC57" w:rsidR="00DA2C4A" w:rsidRDefault="00DA2C4A" w:rsidP="00DA2C4A">
      <w:pPr>
        <w:pStyle w:val="Code"/>
        <w:rPr>
          <w:ins w:id="9226" w:author="Laurence Golding" w:date="2019-05-11T06:51:00Z"/>
        </w:rPr>
      </w:pPr>
      <w:ins w:id="9227" w:author="Laurence Golding" w:date="2019-05-11T06:51:00Z">
        <w:r>
          <w:t xml:space="preserve">  "uri": "/usr/include/stdio.h",</w:t>
        </w:r>
      </w:ins>
    </w:p>
    <w:p w14:paraId="148F7CC1" w14:textId="1308A7ED" w:rsidR="00DA2C4A" w:rsidRDefault="00DA2C4A" w:rsidP="00DA2C4A">
      <w:pPr>
        <w:pStyle w:val="Code"/>
        <w:rPr>
          <w:ins w:id="9228" w:author="Laurence Golding" w:date="2019-05-11T06:51:00Z"/>
        </w:rPr>
      </w:pPr>
      <w:ins w:id="9229" w:author="Laurence Golding" w:date="2019-05-11T06:51:00Z">
        <w:r>
          <w:t xml:space="preserve">  "uriBaseId": "ROOT"</w:t>
        </w:r>
      </w:ins>
    </w:p>
    <w:p w14:paraId="560B6FCA" w14:textId="352399E4" w:rsidR="00DA2C4A" w:rsidRDefault="00DA2C4A" w:rsidP="00DA2C4A">
      <w:pPr>
        <w:pStyle w:val="Code"/>
        <w:rPr>
          <w:ins w:id="9230" w:author="Laurence Golding" w:date="2019-05-11T06:51:00Z"/>
        </w:rPr>
      </w:pPr>
      <w:ins w:id="9231" w:author="Laurence Golding" w:date="2019-05-11T06:51:00Z">
        <w:r>
          <w:t>}</w:t>
        </w:r>
      </w:ins>
    </w:p>
    <w:p w14:paraId="66DA1421" w14:textId="5743216F" w:rsidR="00DA2C4A" w:rsidRDefault="00DA2C4A" w:rsidP="00DA2C4A">
      <w:pPr>
        <w:pStyle w:val="Code"/>
        <w:rPr>
          <w:ins w:id="9232" w:author="Laurence Golding" w:date="2019-05-11T06:51:00Z"/>
        </w:rPr>
      </w:pPr>
    </w:p>
    <w:p w14:paraId="45668B4C" w14:textId="73475B04" w:rsidR="00DA2C4A" w:rsidRDefault="00DA2C4A" w:rsidP="00DA2C4A">
      <w:pPr>
        <w:pStyle w:val="Code"/>
        <w:rPr>
          <w:ins w:id="9233" w:author="Laurence Golding" w:date="2019-05-11T06:51:00Z"/>
        </w:rPr>
      </w:pPr>
      <w:ins w:id="9234" w:author="Laurence Golding" w:date="2019-05-11T06:51:00Z">
        <w:r>
          <w:t>{</w:t>
        </w:r>
      </w:ins>
    </w:p>
    <w:p w14:paraId="137BAEE1" w14:textId="73259FC0" w:rsidR="00DA2C4A" w:rsidRDefault="00DA2C4A" w:rsidP="00DA2C4A">
      <w:pPr>
        <w:pStyle w:val="Code"/>
        <w:rPr>
          <w:ins w:id="9235" w:author="Laurence Golding" w:date="2019-05-11T06:51:00Z"/>
        </w:rPr>
      </w:pPr>
      <w:ins w:id="9236" w:author="Laurence Golding" w:date="2019-05-11T06:51:00Z">
        <w:r>
          <w:t xml:space="preserve">  "uri": "file:///usr/include/stdio.h"</w:t>
        </w:r>
      </w:ins>
    </w:p>
    <w:p w14:paraId="5371F7FD" w14:textId="600CD277" w:rsidR="00DA2C4A" w:rsidRDefault="00DA2C4A" w:rsidP="00DA2C4A">
      <w:pPr>
        <w:pStyle w:val="Code"/>
        <w:rPr>
          <w:ins w:id="9237" w:author="Laurence Golding" w:date="2019-05-11T06:51:00Z"/>
        </w:rPr>
      </w:pPr>
      <w:ins w:id="9238" w:author="Laurence Golding" w:date="2019-05-11T06:51:00Z">
        <w:r>
          <w:t>}</w:t>
        </w:r>
      </w:ins>
    </w:p>
    <w:p w14:paraId="66F302CF" w14:textId="35E91FEB" w:rsidR="00DA2C4A" w:rsidRDefault="00DA2C4A" w:rsidP="00DA2C4A">
      <w:pPr>
        <w:pStyle w:val="Note"/>
        <w:rPr>
          <w:ins w:id="9239" w:author="Laurence Golding" w:date="2019-05-11T06:51:00Z"/>
        </w:rPr>
      </w:pPr>
      <w:ins w:id="9240" w:author="Laurence Golding" w:date="2019-05-11T06:51:00Z">
        <w:r>
          <w:t xml:space="preserve">These equivalent locations would display as </w:t>
        </w:r>
        <w:r>
          <w:rPr>
            <w:rStyle w:val="CODEtemp"/>
          </w:rPr>
          <w:t>http://www.example.com/hello</w:t>
        </w:r>
        <w:r>
          <w:t xml:space="preserve"> because the scheme and authority do not match:</w:t>
        </w:r>
      </w:ins>
    </w:p>
    <w:p w14:paraId="35BDA0ED" w14:textId="77777777" w:rsidR="00DA2C4A" w:rsidRDefault="00DA2C4A" w:rsidP="00DA2C4A">
      <w:pPr>
        <w:pStyle w:val="Code"/>
        <w:rPr>
          <w:ins w:id="9241" w:author="Laurence Golding" w:date="2019-05-11T06:51:00Z"/>
        </w:rPr>
      </w:pPr>
      <w:ins w:id="9242" w:author="Laurence Golding" w:date="2019-05-11T06:51:00Z">
        <w:r>
          <w:t>{</w:t>
        </w:r>
      </w:ins>
    </w:p>
    <w:p w14:paraId="46D3673C" w14:textId="37CC7D15" w:rsidR="00DA2C4A" w:rsidRDefault="00DA2C4A" w:rsidP="00DA2C4A">
      <w:pPr>
        <w:pStyle w:val="Code"/>
        <w:rPr>
          <w:ins w:id="9243" w:author="Laurence Golding" w:date="2019-05-11T06:51:00Z"/>
        </w:rPr>
      </w:pPr>
      <w:ins w:id="9244" w:author="Laurence Golding" w:date="2019-05-11T06:51:00Z">
        <w:r>
          <w:t xml:space="preserve">  "uri": "hello",</w:t>
        </w:r>
      </w:ins>
    </w:p>
    <w:p w14:paraId="372C390C" w14:textId="2BDA3F57" w:rsidR="00DA2C4A" w:rsidRDefault="00DA2C4A" w:rsidP="00DA2C4A">
      <w:pPr>
        <w:pStyle w:val="Code"/>
        <w:rPr>
          <w:ins w:id="9245" w:author="Laurence Golding" w:date="2019-05-11T06:51:00Z"/>
        </w:rPr>
      </w:pPr>
      <w:ins w:id="9246" w:author="Laurence Golding" w:date="2019-05-11T06:51:00Z">
        <w:r>
          <w:t xml:space="preserve">  "uriBaseId": "WEBHOST"</w:t>
        </w:r>
      </w:ins>
    </w:p>
    <w:p w14:paraId="36954971" w14:textId="77777777" w:rsidR="00DA2C4A" w:rsidRDefault="00DA2C4A" w:rsidP="00DA2C4A">
      <w:pPr>
        <w:pStyle w:val="Code"/>
        <w:rPr>
          <w:ins w:id="9247" w:author="Laurence Golding" w:date="2019-05-11T06:51:00Z"/>
        </w:rPr>
      </w:pPr>
      <w:ins w:id="9248" w:author="Laurence Golding" w:date="2019-05-11T06:51:00Z">
        <w:r>
          <w:t>}</w:t>
        </w:r>
      </w:ins>
    </w:p>
    <w:p w14:paraId="182F43DA" w14:textId="77777777" w:rsidR="00DA2C4A" w:rsidRDefault="00DA2C4A" w:rsidP="00DA2C4A">
      <w:pPr>
        <w:pStyle w:val="Code"/>
        <w:rPr>
          <w:ins w:id="9249" w:author="Laurence Golding" w:date="2019-05-11T06:51:00Z"/>
        </w:rPr>
      </w:pPr>
    </w:p>
    <w:p w14:paraId="684AC6D4" w14:textId="77777777" w:rsidR="00DA2C4A" w:rsidRDefault="00DA2C4A" w:rsidP="00DA2C4A">
      <w:pPr>
        <w:pStyle w:val="Code"/>
        <w:rPr>
          <w:ins w:id="9250" w:author="Laurence Golding" w:date="2019-05-11T06:51:00Z"/>
        </w:rPr>
      </w:pPr>
      <w:ins w:id="9251" w:author="Laurence Golding" w:date="2019-05-11T06:51:00Z">
        <w:r>
          <w:t>{</w:t>
        </w:r>
      </w:ins>
    </w:p>
    <w:p w14:paraId="17BA9B8B" w14:textId="28FF3BA9" w:rsidR="00DA2C4A" w:rsidRDefault="00DA2C4A" w:rsidP="00DA2C4A">
      <w:pPr>
        <w:pStyle w:val="Code"/>
        <w:rPr>
          <w:ins w:id="9252" w:author="Laurence Golding" w:date="2019-05-11T06:51:00Z"/>
        </w:rPr>
      </w:pPr>
      <w:ins w:id="9253" w:author="Laurence Golding" w:date="2019-05-11T06:51:00Z">
        <w:r>
          <w:t xml:space="preserve">  "uri": "</w:t>
        </w:r>
        <w:r>
          <w:rPr>
            <w:rStyle w:val="CODEtemp"/>
          </w:rPr>
          <w:t>http://www.example.com/hello</w:t>
        </w:r>
        <w:r>
          <w:t>"</w:t>
        </w:r>
      </w:ins>
    </w:p>
    <w:p w14:paraId="6CEDE5E1" w14:textId="470B2CC3" w:rsidR="00DA2C4A" w:rsidRDefault="00DA2C4A" w:rsidP="00DA2C4A">
      <w:pPr>
        <w:pStyle w:val="Code"/>
        <w:rPr>
          <w:ins w:id="9254" w:author="Laurence Golding" w:date="2019-05-11T06:51:00Z"/>
        </w:rPr>
      </w:pPr>
      <w:ins w:id="9255" w:author="Laurence Golding" w:date="2019-05-11T06:51:00Z">
        <w:r>
          <w:t>}</w:t>
        </w:r>
      </w:ins>
    </w:p>
    <w:p w14:paraId="12C104CB" w14:textId="4EBAFE76" w:rsidR="00DA2C4A" w:rsidRDefault="00DA2C4A" w:rsidP="00DA2C4A">
      <w:pPr>
        <w:pStyle w:val="Note"/>
        <w:rPr>
          <w:ins w:id="9256" w:author="Laurence Golding" w:date="2019-05-11T06:51:00Z"/>
        </w:rPr>
      </w:pPr>
      <w:ins w:id="9257" w:author="Laurence Golding" w:date="2019-05-11T06:51:00Z">
        <w:r>
          <w:t xml:space="preserve">If </w:t>
        </w:r>
        <w:r w:rsidRPr="00DA2C4A">
          <w:rPr>
            <w:rStyle w:val="CODEtemp"/>
          </w:rPr>
          <w:t>displayBase</w:t>
        </w:r>
        <w:r>
          <w:t xml:space="preserve"> were changed to</w:t>
        </w:r>
      </w:ins>
    </w:p>
    <w:p w14:paraId="76C0D034" w14:textId="69AD4FA4" w:rsidR="00DA2C4A" w:rsidRDefault="00DA2C4A" w:rsidP="00DA2C4A">
      <w:pPr>
        <w:pStyle w:val="Code"/>
        <w:rPr>
          <w:ins w:id="9258" w:author="Laurence Golding" w:date="2019-05-11T06:51:00Z"/>
        </w:rPr>
      </w:pPr>
      <w:ins w:id="9259" w:author="Laurence Golding" w:date="2019-05-11T06:51:00Z">
        <w:r>
          <w:t>"displayBase": {</w:t>
        </w:r>
      </w:ins>
    </w:p>
    <w:p w14:paraId="38D542BC" w14:textId="268B0A48" w:rsidR="00DA2C4A" w:rsidRDefault="00DA2C4A" w:rsidP="00DA2C4A">
      <w:pPr>
        <w:pStyle w:val="Code"/>
        <w:rPr>
          <w:ins w:id="9260" w:author="Laurence Golding" w:date="2019-05-11T06:51:00Z"/>
        </w:rPr>
      </w:pPr>
      <w:ins w:id="9261" w:author="Laurence Golding" w:date="2019-05-11T06:51:00Z">
        <w:r>
          <w:t xml:space="preserve">  "uri": "",</w:t>
        </w:r>
      </w:ins>
    </w:p>
    <w:p w14:paraId="3F162BC5" w14:textId="6E012591" w:rsidR="00DA2C4A" w:rsidRDefault="00DA2C4A" w:rsidP="00DA2C4A">
      <w:pPr>
        <w:pStyle w:val="Code"/>
        <w:rPr>
          <w:ins w:id="9262" w:author="Laurence Golding" w:date="2019-05-11T06:51:00Z"/>
        </w:rPr>
      </w:pPr>
      <w:ins w:id="9263" w:author="Laurence Golding" w:date="2019-05-11T06:51:00Z">
        <w:r>
          <w:t xml:space="preserve">  "uriBaseId": "HOME"</w:t>
        </w:r>
      </w:ins>
    </w:p>
    <w:p w14:paraId="3F4A7AC3" w14:textId="3D0B1566" w:rsidR="00DA2C4A" w:rsidRDefault="00DA2C4A" w:rsidP="00DA2C4A">
      <w:pPr>
        <w:pStyle w:val="Code"/>
        <w:rPr>
          <w:ins w:id="9264" w:author="Laurence Golding" w:date="2019-05-11T06:51:00Z"/>
        </w:rPr>
      </w:pPr>
      <w:ins w:id="9265" w:author="Laurence Golding" w:date="2019-05-11T06:51:00Z">
        <w:r>
          <w:t>}</w:t>
        </w:r>
      </w:ins>
    </w:p>
    <w:p w14:paraId="6D40CF48" w14:textId="459F4F43" w:rsidR="00DA2C4A" w:rsidRPr="00DA2C4A" w:rsidRDefault="00DA2C4A" w:rsidP="00DA2C4A">
      <w:pPr>
        <w:pStyle w:val="Note"/>
        <w:rPr>
          <w:ins w:id="9266" w:author="Laurence Golding" w:date="2019-05-11T06:51:00Z"/>
        </w:rPr>
      </w:pPr>
      <w:ins w:id="9267" w:author="Laurence Golding" w:date="2019-05-11T06:51:00Z">
        <w:r>
          <w:t xml:space="preserve">the URIs displayed as </w:t>
        </w:r>
        <w:r w:rsidRPr="00DA2C4A">
          <w:rPr>
            <w:rStyle w:val="CODEtemp"/>
          </w:rPr>
          <w:t>src/f.c</w:t>
        </w:r>
        <w:r>
          <w:t xml:space="preserve"> would instead be displayed as </w:t>
        </w:r>
        <w:r w:rsidRPr="00DA2C4A">
          <w:rPr>
            <w:rStyle w:val="CODEtemp"/>
          </w:rPr>
          <w:t>mySoftware/src/f.c</w:t>
        </w:r>
        <w:r>
          <w:t>. All other display values would be unchanged.</w:t>
        </w:r>
      </w:ins>
    </w:p>
    <w:p w14:paraId="72581812" w14:textId="15296CD2" w:rsidR="00E87C22" w:rsidRDefault="00E87C22" w:rsidP="00E87C22">
      <w:pPr>
        <w:pStyle w:val="Heading2"/>
        <w:rPr>
          <w:ins w:id="9268" w:author="Laurence Golding" w:date="2019-05-11T06:51:00Z"/>
        </w:rPr>
      </w:pPr>
      <w:bookmarkStart w:id="9269" w:name="_Ref4510124"/>
      <w:bookmarkStart w:id="9270" w:name="_Toc8367142"/>
      <w:ins w:id="9271" w:author="Laurence Golding" w:date="2019-05-11T06:51:00Z">
        <w:r>
          <w:t>translationMetadata object</w:t>
        </w:r>
        <w:bookmarkEnd w:id="9269"/>
        <w:bookmarkEnd w:id="9270"/>
      </w:ins>
    </w:p>
    <w:p w14:paraId="133A952F" w14:textId="48B1A913" w:rsidR="00F340AD" w:rsidRDefault="00F340AD" w:rsidP="00F340AD">
      <w:pPr>
        <w:pStyle w:val="Heading3"/>
        <w:rPr>
          <w:moveTo w:id="9272" w:author="Laurence Golding" w:date="2019-05-11T06:52:00Z"/>
        </w:rPr>
      </w:pPr>
      <w:bookmarkStart w:id="9273" w:name="_Toc8367143"/>
      <w:moveToRangeStart w:id="9274" w:author="Laurence Golding" w:date="2019-05-11T06:52:00Z" w:name="move8449975"/>
      <w:moveTo w:id="9275" w:author="Laurence Golding" w:date="2019-05-11T06:52:00Z">
        <w:r>
          <w:t>General</w:t>
        </w:r>
        <w:bookmarkEnd w:id="9273"/>
      </w:moveTo>
    </w:p>
    <w:moveToRangeEnd w:id="9274"/>
    <w:p w14:paraId="69D61D3C" w14:textId="2E0D4117" w:rsidR="00B53EA7" w:rsidRDefault="001F374D" w:rsidP="00B53EA7">
      <w:pPr>
        <w:rPr>
          <w:ins w:id="9276" w:author="Laurence Golding" w:date="2019-05-11T06:51:00Z"/>
        </w:rPr>
      </w:pPr>
      <w:ins w:id="9277" w:author="Laurence Golding" w:date="2019-05-11T06:51:00Z">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9127C">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9127C">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ins>
    </w:p>
    <w:p w14:paraId="3321EE68" w14:textId="687C0AAA" w:rsidR="00B53EA7" w:rsidRDefault="00B53EA7" w:rsidP="00B53EA7">
      <w:ins w:id="9278" w:author="Laurence Golding" w:date="2019-05-11T06:51:00Z">
        <w:r>
          <w:t xml:space="preserve">Because they occur only in </w:t>
        </w:r>
        <w:r w:rsidRPr="00B53EA7">
          <w:rPr>
            <w:rStyle w:val="CODEtemp"/>
          </w:rPr>
          <w:t>toolComponent</w:t>
        </w:r>
        <w:r>
          <w:t xml:space="preserve"> objects that represent translations, the </w:t>
        </w:r>
      </w:ins>
      <w:r>
        <w:rPr>
          <w:rPrChange w:id="9279" w:author="Laurence Golding" w:date="2019-05-11T06:51:00Z">
            <w:rPr>
              <w:rStyle w:val="CODEtemp"/>
            </w:rPr>
          </w:rPrChange>
        </w:rPr>
        <w:t>properties</w:t>
      </w:r>
      <w:r>
        <w:t xml:space="preserve"> </w:t>
      </w:r>
      <w:del w:id="9280" w:author="Laurence Golding" w:date="2019-05-11T06:51:00Z">
        <w:r w:rsidR="0082371F" w:rsidRPr="0082371F">
          <w:delText>whose value is a property bag (§</w:delText>
        </w:r>
        <w:r w:rsidR="0082371F">
          <w:fldChar w:fldCharType="begin"/>
        </w:r>
        <w:r w:rsidR="0082371F">
          <w:delInstrText xml:space="preserve"> REF _Ref493408960 \r \h </w:delInstrText>
        </w:r>
        <w:r w:rsidR="0082371F">
          <w:fldChar w:fldCharType="separate"/>
        </w:r>
        <w:r w:rsidR="00331070">
          <w:delText>3.7</w:delText>
        </w:r>
        <w:r w:rsidR="0082371F">
          <w:fldChar w:fldCharType="end"/>
        </w:r>
        <w:r w:rsidR="0082371F" w:rsidRPr="0082371F">
          <w:delText>). This allows tools to include information about the file that is not explicitly specified in the SARIF format.</w:delText>
        </w:r>
      </w:del>
      <w:ins w:id="9281" w:author="Laurence Golding" w:date="2019-05-11T06:51:00Z">
        <w:r>
          <w:t xml:space="preserve">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9127C">
          <w:t>3.5.1</w:t>
        </w:r>
        <w:r>
          <w:fldChar w:fldCharType="end"/>
        </w:r>
        <w:r>
          <w:t>).</w:t>
        </w:r>
      </w:ins>
    </w:p>
    <w:p w14:paraId="79B1FB23" w14:textId="77777777" w:rsidR="00401BB5" w:rsidRDefault="00401BB5" w:rsidP="00401BB5">
      <w:pPr>
        <w:pStyle w:val="Heading2"/>
        <w:numPr>
          <w:ilvl w:val="1"/>
          <w:numId w:val="2"/>
        </w:numPr>
        <w:rPr>
          <w:del w:id="9282" w:author="Laurence Golding" w:date="2019-05-11T06:51:00Z"/>
        </w:rPr>
      </w:pPr>
      <w:bookmarkStart w:id="9283" w:name="_Ref493423194"/>
      <w:bookmarkStart w:id="9284" w:name="_Toc516224801"/>
      <w:del w:id="9285" w:author="Laurence Golding" w:date="2019-05-11T06:51:00Z">
        <w:r>
          <w:delText>hash object</w:delText>
        </w:r>
        <w:bookmarkEnd w:id="9283"/>
        <w:bookmarkEnd w:id="9284"/>
      </w:del>
    </w:p>
    <w:p w14:paraId="3BFC76AF" w14:textId="77777777" w:rsidR="00675C8D" w:rsidRPr="00675C8D" w:rsidRDefault="00675C8D" w:rsidP="00675C8D">
      <w:pPr>
        <w:pStyle w:val="Heading4"/>
        <w:numPr>
          <w:ilvl w:val="3"/>
          <w:numId w:val="2"/>
        </w:numPr>
        <w:rPr>
          <w:moveFrom w:id="9286" w:author="Laurence Golding" w:date="2019-05-11T06:52:00Z"/>
        </w:rPr>
        <w:pPrChange w:id="9287" w:author="Laurence Golding" w:date="2019-05-11T06:51:00Z">
          <w:pPr>
            <w:pStyle w:val="Heading3"/>
          </w:pPr>
        </w:pPrChange>
      </w:pPr>
      <w:bookmarkStart w:id="9288" w:name="_Toc516224802"/>
      <w:moveFromRangeStart w:id="9289" w:author="Laurence Golding" w:date="2019-05-11T06:52:00Z" w:name="move8449954"/>
      <w:moveFrom w:id="9290" w:author="Laurence Golding" w:date="2019-05-11T06:52:00Z">
        <w:r>
          <w:t>General</w:t>
        </w:r>
        <w:bookmarkEnd w:id="9288"/>
      </w:moveFrom>
    </w:p>
    <w:moveFromRangeEnd w:id="9289"/>
    <w:p w14:paraId="5F61F2E9" w14:textId="77777777" w:rsidR="0082371F" w:rsidRDefault="0082371F" w:rsidP="0082371F">
      <w:pPr>
        <w:rPr>
          <w:del w:id="9291" w:author="Laurence Golding" w:date="2019-05-11T06:51:00Z"/>
        </w:rPr>
      </w:pPr>
      <w:del w:id="9292" w:author="Laurence Golding" w:date="2019-05-11T06:51:00Z">
        <w:r w:rsidRPr="0082371F">
          <w:delText xml:space="preserve">A </w:delText>
        </w:r>
        <w:r w:rsidRPr="0082371F">
          <w:rPr>
            <w:rStyle w:val="CODEtemp"/>
          </w:rPr>
          <w:delText>hash</w:delText>
        </w:r>
        <w:r w:rsidRPr="0082371F">
          <w:delText xml:space="preserve"> object represents a hash value of some file or collection of files, together with the </w:delText>
        </w:r>
        <w:r w:rsidR="008147D2">
          <w:delText>hash function</w:delText>
        </w:r>
        <w:r w:rsidRPr="0082371F">
          <w:delText xml:space="preserve"> used to compute the hash.</w:delText>
        </w:r>
      </w:del>
    </w:p>
    <w:p w14:paraId="406D1C24" w14:textId="1B896031" w:rsidR="00B53EA7" w:rsidRDefault="00B53EA7" w:rsidP="00B53EA7">
      <w:pPr>
        <w:pStyle w:val="Note"/>
      </w:pPr>
      <w:r>
        <w:t>EXAMPLE:</w:t>
      </w:r>
    </w:p>
    <w:p w14:paraId="4BB0BE98" w14:textId="77777777" w:rsidR="0082371F" w:rsidRDefault="0082371F" w:rsidP="0082371F">
      <w:pPr>
        <w:pStyle w:val="Code"/>
        <w:rPr>
          <w:del w:id="9293" w:author="Laurence Golding" w:date="2019-05-11T06:51:00Z"/>
        </w:rPr>
      </w:pPr>
      <w:del w:id="9294" w:author="Laurence Golding" w:date="2019-05-11T06:51:00Z">
        <w:r>
          <w:delText>{</w:delText>
        </w:r>
      </w:del>
    </w:p>
    <w:p w14:paraId="568CA0EA" w14:textId="77777777" w:rsidR="0082371F" w:rsidRDefault="0082371F" w:rsidP="0082371F">
      <w:pPr>
        <w:pStyle w:val="Code"/>
        <w:rPr>
          <w:del w:id="9295" w:author="Laurence Golding" w:date="2019-05-11T06:51:00Z"/>
        </w:rPr>
      </w:pPr>
      <w:del w:id="9296" w:author="Laurence Golding" w:date="2019-05-11T06:51:00Z">
        <w:r>
          <w:delText xml:space="preserve">    "value":"b13ce2678a8807ba0765ab94a0ecd394f869bc81",   # see §</w:delText>
        </w:r>
        <w:r>
          <w:fldChar w:fldCharType="begin"/>
        </w:r>
        <w:r>
          <w:delInstrText xml:space="preserve"> REF _Ref493423561 \r \h </w:delInstrText>
        </w:r>
        <w:r>
          <w:fldChar w:fldCharType="separate"/>
        </w:r>
        <w:r w:rsidR="00331070">
          <w:delText>3.18.2</w:delText>
        </w:r>
        <w:r>
          <w:fldChar w:fldCharType="end"/>
        </w:r>
      </w:del>
    </w:p>
    <w:p w14:paraId="6C0606B9" w14:textId="77777777" w:rsidR="0082371F" w:rsidRDefault="0082371F" w:rsidP="0082371F">
      <w:pPr>
        <w:pStyle w:val="Code"/>
        <w:rPr>
          <w:del w:id="9297" w:author="Laurence Golding" w:date="2019-05-11T06:51:00Z"/>
        </w:rPr>
      </w:pPr>
      <w:del w:id="9298" w:author="Laurence Golding" w:date="2019-05-11T06:51:00Z">
        <w:r>
          <w:delText xml:space="preserve">    "algorithm":"sha</w:delText>
        </w:r>
        <w:r w:rsidR="009E3235">
          <w:delText>-</w:delText>
        </w:r>
        <w:r>
          <w:delText>256"                                 # see §</w:delText>
        </w:r>
        <w:r>
          <w:fldChar w:fldCharType="begin"/>
        </w:r>
        <w:r>
          <w:delInstrText xml:space="preserve"> REF _Ref493423568 \r \h </w:delInstrText>
        </w:r>
        <w:r>
          <w:fldChar w:fldCharType="separate"/>
        </w:r>
        <w:r w:rsidR="00331070">
          <w:delText>3.18.3</w:delText>
        </w:r>
        <w:r>
          <w:fldChar w:fldCharType="end"/>
        </w:r>
      </w:del>
    </w:p>
    <w:p w14:paraId="3E3CDF9E" w14:textId="77777777" w:rsidR="0082371F" w:rsidRPr="0082371F" w:rsidRDefault="0082371F" w:rsidP="0082371F">
      <w:pPr>
        <w:pStyle w:val="Code"/>
        <w:rPr>
          <w:del w:id="9299" w:author="Laurence Golding" w:date="2019-05-11T06:51:00Z"/>
        </w:rPr>
      </w:pPr>
      <w:del w:id="9300" w:author="Laurence Golding" w:date="2019-05-11T06:51:00Z">
        <w:r>
          <w:delText>}</w:delText>
        </w:r>
      </w:del>
    </w:p>
    <w:p w14:paraId="003BF7DE" w14:textId="405B8657" w:rsidR="00B53EA7" w:rsidRPr="008E3C5E" w:rsidRDefault="00401BB5" w:rsidP="008E3C5E">
      <w:pPr>
        <w:pStyle w:val="Code"/>
        <w:rPr>
          <w:ins w:id="9301" w:author="Laurence Golding" w:date="2019-05-11T06:51:00Z"/>
        </w:rPr>
      </w:pPr>
      <w:bookmarkStart w:id="9302" w:name="_Ref493423561"/>
      <w:bookmarkStart w:id="9303" w:name="_Ref493423701"/>
      <w:bookmarkStart w:id="9304" w:name="_Toc516224803"/>
      <w:del w:id="9305" w:author="Laurence Golding" w:date="2019-05-11T06:51:00Z">
        <w:r>
          <w:delText>value</w:delText>
        </w:r>
      </w:del>
      <w:ins w:id="9306" w:author="Laurence Golding" w:date="2019-05-11T06:51:00Z">
        <w:r w:rsidR="00B53EA7"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9127C">
          <w:t>3.19</w:t>
        </w:r>
        <w:r w:rsidR="00B407EB" w:rsidRPr="008E3C5E">
          <w:fldChar w:fldCharType="end"/>
        </w:r>
        <w:r w:rsidR="00B53EA7" w:rsidRPr="008E3C5E">
          <w:t>).</w:t>
        </w:r>
      </w:ins>
    </w:p>
    <w:p w14:paraId="64C85E8A" w14:textId="4B60AD9B" w:rsidR="00CE2AD8" w:rsidRPr="008E3C5E" w:rsidRDefault="00CE2AD8" w:rsidP="008E3C5E">
      <w:pPr>
        <w:pStyle w:val="Code"/>
        <w:rPr>
          <w:ins w:id="9307" w:author="Laurence Golding" w:date="2019-05-11T06:51:00Z"/>
        </w:rPr>
      </w:pPr>
      <w:ins w:id="9308" w:author="Laurence Golding" w:date="2019-05-11T06:51:00Z">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9127C">
          <w:t>3.19.21</w:t>
        </w:r>
        <w:r w:rsidR="00882EBC" w:rsidRPr="008E3C5E">
          <w:fldChar w:fldCharType="end"/>
        </w:r>
        <w:r w:rsidR="00882EBC" w:rsidRPr="008E3C5E">
          <w:t>).</w:t>
        </w:r>
      </w:ins>
    </w:p>
    <w:p w14:paraId="4817C19E" w14:textId="77777777" w:rsidR="00882EBC" w:rsidRPr="008E3C5E" w:rsidRDefault="00882EBC">
      <w:pPr>
        <w:pStyle w:val="Code"/>
        <w:rPr>
          <w:ins w:id="9309" w:author="Laurence Golding" w:date="2019-05-11T06:51:00Z"/>
        </w:rPr>
      </w:pPr>
    </w:p>
    <w:p w14:paraId="506FC577" w14:textId="7DDB653C" w:rsidR="00B53EA7" w:rsidRPr="008E3C5E" w:rsidRDefault="00B53EA7">
      <w:pPr>
        <w:pStyle w:val="Code"/>
        <w:rPr>
          <w:ins w:id="9310" w:author="Laurence Golding" w:date="2019-05-11T06:51:00Z"/>
        </w:rPr>
      </w:pPr>
      <w:ins w:id="9311" w:author="Laurence Golding" w:date="2019-05-11T06:51:00Z">
        <w:r w:rsidRPr="008E3C5E">
          <w:t xml:space="preserve">  </w:t>
        </w:r>
        <w:r w:rsidR="00CE2AD8" w:rsidRPr="008E3C5E">
          <w:t>"translationMetadata": {</w:t>
        </w:r>
        <w:r w:rsidR="00B407EB" w:rsidRPr="008E3C5E">
          <w:t xml:space="preserve">  # A translation metadata object.</w:t>
        </w:r>
      </w:ins>
    </w:p>
    <w:p w14:paraId="07EB0802" w14:textId="3C091CF3" w:rsidR="00CE2AD8" w:rsidRPr="008E3C5E" w:rsidRDefault="00CE2AD8" w:rsidP="008E3C5E">
      <w:pPr>
        <w:pStyle w:val="Code"/>
        <w:rPr>
          <w:ins w:id="9312" w:author="Laurence Golding" w:date="2019-05-11T06:51:00Z"/>
        </w:rPr>
      </w:pPr>
      <w:ins w:id="9313" w:author="Laurence Golding" w:date="2019-05-11T06:51:00Z">
        <w:r w:rsidRPr="008E3C5E">
          <w:t xml:space="preserve">    "name": "CodeScanner translation for fr-FR</w:t>
        </w:r>
        <w:r w:rsidRPr="008E3C5E">
          <w:rPr>
            <w:rStyle w:val="CODEtemp"/>
            <w:sz w:val="18"/>
          </w:rPr>
          <w:t xml:space="preserve"> ",</w:t>
        </w:r>
      </w:ins>
    </w:p>
    <w:p w14:paraId="05283462" w14:textId="754D5F98" w:rsidR="00CE2AD8" w:rsidRPr="008E3C5E" w:rsidRDefault="00CE2AD8" w:rsidP="008E3C5E">
      <w:pPr>
        <w:pStyle w:val="Code"/>
        <w:rPr>
          <w:ins w:id="9314" w:author="Laurence Golding" w:date="2019-05-11T06:51:00Z"/>
          <w:rStyle w:val="CODEtemp"/>
          <w:sz w:val="18"/>
        </w:rPr>
      </w:pPr>
      <w:ins w:id="9315" w:author="Laurence Golding" w:date="2019-05-11T06:51:00Z">
        <w:r w:rsidRPr="008E3C5E">
          <w:t xml:space="preserve">    "fullName": "</w:t>
        </w:r>
        <w:r w:rsidRPr="008E3C5E">
          <w:rPr>
            <w:rStyle w:val="CODEtemp"/>
            <w:sz w:val="18"/>
          </w:rPr>
          <w:t>CodeScanner translation for fr-FR by Example Corp.",</w:t>
        </w:r>
      </w:ins>
    </w:p>
    <w:p w14:paraId="07088810" w14:textId="45001A17" w:rsidR="00CE2AD8" w:rsidRPr="008E3C5E" w:rsidRDefault="00CE2AD8" w:rsidP="008E3C5E">
      <w:pPr>
        <w:pStyle w:val="Code"/>
        <w:rPr>
          <w:ins w:id="9316" w:author="Laurence Golding" w:date="2019-05-11T06:51:00Z"/>
        </w:rPr>
      </w:pPr>
      <w:ins w:id="9317" w:author="Laurence Golding" w:date="2019-05-11T06:51:00Z">
        <w:r w:rsidRPr="008E3C5E">
          <w:t xml:space="preserve">    "shortDescription": {</w:t>
        </w:r>
      </w:ins>
    </w:p>
    <w:p w14:paraId="2FF5C4F0" w14:textId="56CDBF12" w:rsidR="00CE2AD8" w:rsidRPr="008E3C5E" w:rsidRDefault="00CE2AD8">
      <w:pPr>
        <w:pStyle w:val="Code"/>
        <w:rPr>
          <w:ins w:id="9318" w:author="Laurence Golding" w:date="2019-05-11T06:51:00Z"/>
        </w:rPr>
      </w:pPr>
      <w:ins w:id="9319" w:author="Laurence Golding" w:date="2019-05-11T06:51:00Z">
        <w:r w:rsidRPr="008E3C5E">
          <w:t xml:space="preserve">      "text": "A good translation"</w:t>
        </w:r>
      </w:ins>
    </w:p>
    <w:p w14:paraId="161919AB" w14:textId="24DD1D92" w:rsidR="00CE2AD8" w:rsidRPr="008E3C5E" w:rsidRDefault="00CE2AD8">
      <w:pPr>
        <w:pStyle w:val="Code"/>
        <w:rPr>
          <w:ins w:id="9320" w:author="Laurence Golding" w:date="2019-05-11T06:51:00Z"/>
        </w:rPr>
      </w:pPr>
      <w:ins w:id="9321" w:author="Laurence Golding" w:date="2019-05-11T06:51:00Z">
        <w:r w:rsidRPr="008E3C5E">
          <w:t xml:space="preserve">    },</w:t>
        </w:r>
      </w:ins>
    </w:p>
    <w:p w14:paraId="51C42C0D" w14:textId="23238D66" w:rsidR="00CE2AD8" w:rsidRPr="008E3C5E" w:rsidRDefault="00CE2AD8">
      <w:pPr>
        <w:pStyle w:val="Code"/>
        <w:rPr>
          <w:ins w:id="9322" w:author="Laurence Golding" w:date="2019-05-11T06:51:00Z"/>
        </w:rPr>
      </w:pPr>
      <w:ins w:id="9323" w:author="Laurence Golding" w:date="2019-05-11T06:51:00Z">
        <w:r w:rsidRPr="008E3C5E">
          <w:t xml:space="preserve">    "fullDescription": {</w:t>
        </w:r>
      </w:ins>
    </w:p>
    <w:p w14:paraId="3E1B14BA" w14:textId="31459959" w:rsidR="00CE2AD8" w:rsidRPr="008E3C5E" w:rsidRDefault="00CE2AD8">
      <w:pPr>
        <w:pStyle w:val="Code"/>
        <w:rPr>
          <w:ins w:id="9324" w:author="Laurence Golding" w:date="2019-05-11T06:51:00Z"/>
        </w:rPr>
      </w:pPr>
      <w:ins w:id="9325" w:author="Laurence Golding" w:date="2019-05-11T06:51:00Z">
        <w:r w:rsidRPr="008E3C5E">
          <w:t xml:space="preserve">      "text": "A good translation performed by native en-US speakers."</w:t>
        </w:r>
      </w:ins>
    </w:p>
    <w:p w14:paraId="25F453A7" w14:textId="72C6744C" w:rsidR="00CE2AD8" w:rsidRPr="008E3C5E" w:rsidRDefault="00CE2AD8">
      <w:pPr>
        <w:pStyle w:val="Code"/>
        <w:rPr>
          <w:ins w:id="9326" w:author="Laurence Golding" w:date="2019-05-11T06:51:00Z"/>
        </w:rPr>
      </w:pPr>
      <w:ins w:id="9327" w:author="Laurence Golding" w:date="2019-05-11T06:51:00Z">
        <w:r w:rsidRPr="008E3C5E">
          <w:t xml:space="preserve">    }</w:t>
        </w:r>
      </w:ins>
    </w:p>
    <w:p w14:paraId="0A6C7FAB" w14:textId="181242A4" w:rsidR="00CE2AD8" w:rsidRPr="008E3C5E" w:rsidRDefault="00CE2AD8">
      <w:pPr>
        <w:pStyle w:val="Code"/>
        <w:rPr>
          <w:ins w:id="9328" w:author="Laurence Golding" w:date="2019-05-11T06:51:00Z"/>
        </w:rPr>
      </w:pPr>
      <w:ins w:id="9329" w:author="Laurence Golding" w:date="2019-05-11T06:51:00Z">
        <w:r w:rsidRPr="008E3C5E">
          <w:t xml:space="preserve">  },</w:t>
        </w:r>
      </w:ins>
    </w:p>
    <w:p w14:paraId="0F933BBD" w14:textId="1E6770F1" w:rsidR="00CE2AD8" w:rsidRPr="008E3C5E" w:rsidRDefault="00CE2AD8">
      <w:pPr>
        <w:pStyle w:val="Code"/>
        <w:rPr>
          <w:ins w:id="9330" w:author="Laurence Golding" w:date="2019-05-11T06:51:00Z"/>
        </w:rPr>
      </w:pPr>
    </w:p>
    <w:p w14:paraId="016498A2" w14:textId="6ED2BD9B" w:rsidR="00CE2AD8" w:rsidRPr="008E3C5E" w:rsidRDefault="00CE2AD8">
      <w:pPr>
        <w:pStyle w:val="Code"/>
        <w:rPr>
          <w:ins w:id="9331" w:author="Laurence Golding" w:date="2019-05-11T06:51:00Z"/>
        </w:rPr>
      </w:pPr>
      <w:ins w:id="9332" w:author="Laurence Golding" w:date="2019-05-11T06:51:00Z">
        <w:r w:rsidRPr="008E3C5E">
          <w:t xml:space="preserve">  "name": "(fr-FR translation of translated component’s name)",</w:t>
        </w:r>
      </w:ins>
    </w:p>
    <w:p w14:paraId="4884D619" w14:textId="3F1FE49B" w:rsidR="00CE2AD8" w:rsidRPr="008E3C5E" w:rsidRDefault="00CE2AD8">
      <w:pPr>
        <w:pStyle w:val="Code"/>
        <w:rPr>
          <w:ins w:id="9333" w:author="Laurence Golding" w:date="2019-05-11T06:51:00Z"/>
        </w:rPr>
      </w:pPr>
      <w:ins w:id="9334" w:author="Laurence Golding" w:date="2019-05-11T06:51:00Z">
        <w:r w:rsidRPr="008E3C5E">
          <w:t xml:space="preserve">  "fullName": "(fr-FR translation of translated component’s full name)",</w:t>
        </w:r>
      </w:ins>
    </w:p>
    <w:p w14:paraId="25C0E742" w14:textId="5B5496AC" w:rsidR="00CE2AD8" w:rsidRPr="008E3C5E" w:rsidRDefault="00CE2AD8">
      <w:pPr>
        <w:pStyle w:val="Code"/>
        <w:rPr>
          <w:ins w:id="9335" w:author="Laurence Golding" w:date="2019-05-11T06:51:00Z"/>
        </w:rPr>
      </w:pPr>
      <w:ins w:id="9336" w:author="Laurence Golding" w:date="2019-05-11T06:51:00Z">
        <w:r w:rsidRPr="008E3C5E">
          <w:t xml:space="preserve">  ...</w:t>
        </w:r>
      </w:ins>
    </w:p>
    <w:p w14:paraId="10C1FC6C" w14:textId="7CFD79DA" w:rsidR="00B53EA7" w:rsidRPr="008E3C5E" w:rsidRDefault="00B53EA7">
      <w:pPr>
        <w:pStyle w:val="Code"/>
        <w:rPr>
          <w:ins w:id="9337" w:author="Laurence Golding" w:date="2019-05-11T06:51:00Z"/>
        </w:rPr>
      </w:pPr>
      <w:ins w:id="9338" w:author="Laurence Golding" w:date="2019-05-11T06:51:00Z">
        <w:r w:rsidRPr="008E3C5E">
          <w:t>}</w:t>
        </w:r>
      </w:ins>
    </w:p>
    <w:p w14:paraId="2903D52E" w14:textId="252627C9" w:rsidR="00F340AD" w:rsidRDefault="00F340AD" w:rsidP="00F340AD">
      <w:pPr>
        <w:pStyle w:val="Heading3"/>
      </w:pPr>
      <w:bookmarkStart w:id="9339" w:name="_Toc8367144"/>
      <w:ins w:id="9340" w:author="Laurence Golding" w:date="2019-05-11T06:51:00Z">
        <w:r>
          <w:t>name</w:t>
        </w:r>
      </w:ins>
      <w:r>
        <w:t xml:space="preserve"> property</w:t>
      </w:r>
      <w:bookmarkEnd w:id="9339"/>
      <w:bookmarkEnd w:id="9302"/>
      <w:bookmarkEnd w:id="9303"/>
      <w:bookmarkEnd w:id="9304"/>
    </w:p>
    <w:p w14:paraId="43D11FAA" w14:textId="4522F650" w:rsidR="00B53EA7" w:rsidRDefault="0082371F" w:rsidP="00B53EA7">
      <w:pPr>
        <w:rPr>
          <w:ins w:id="9341" w:author="Laurence Golding" w:date="2019-05-11T06:51:00Z"/>
        </w:rPr>
      </w:pPr>
      <w:del w:id="9342" w:author="Laurence Golding" w:date="2019-05-11T06:51:00Z">
        <w:r w:rsidRPr="0082371F">
          <w:delText xml:space="preserve">A </w:delText>
        </w:r>
        <w:r w:rsidRPr="0082371F">
          <w:rPr>
            <w:rStyle w:val="CODEtemp"/>
          </w:rPr>
          <w:delText>hash</w:delText>
        </w:r>
      </w:del>
      <w:ins w:id="9343" w:author="Laurence Golding" w:date="2019-05-11T06:51:00Z">
        <w:r w:rsidR="00B53EA7">
          <w:t xml:space="preserve">A </w:t>
        </w:r>
        <w:r w:rsidR="00B53EA7" w:rsidRPr="00B53EA7">
          <w:rPr>
            <w:rStyle w:val="CODEtemp"/>
          </w:rPr>
          <w:t>translationMetadata</w:t>
        </w:r>
      </w:ins>
      <w:r w:rsidR="00B53EA7">
        <w:t xml:space="preserve"> object </w:t>
      </w:r>
      <w:r w:rsidR="00B53EA7" w:rsidRPr="00B53EA7">
        <w:rPr>
          <w:b/>
        </w:rPr>
        <w:t>SHALL</w:t>
      </w:r>
      <w:r w:rsidR="00B53EA7">
        <w:t xml:space="preserve"> contain a property named </w:t>
      </w:r>
      <w:del w:id="9344" w:author="Laurence Golding" w:date="2019-05-11T06:51:00Z">
        <w:r w:rsidRPr="0082371F">
          <w:rPr>
            <w:rStyle w:val="CODEtemp"/>
          </w:rPr>
          <w:delText>value</w:delText>
        </w:r>
      </w:del>
      <w:ins w:id="9345" w:author="Laurence Golding" w:date="2019-05-11T06:51:00Z">
        <w:r w:rsidR="00B53EA7" w:rsidRPr="00B53EA7">
          <w:rPr>
            <w:rStyle w:val="CODEtemp"/>
          </w:rPr>
          <w:t>name</w:t>
        </w:r>
      </w:ins>
      <w:r w:rsidR="00B53EA7">
        <w:t xml:space="preserve"> whose value is a string </w:t>
      </w:r>
      <w:del w:id="9346" w:author="Laurence Golding" w:date="2019-05-11T06:51:00Z">
        <w:r w:rsidRPr="0082371F">
          <w:delText xml:space="preserve">representation of the hash </w:delText>
        </w:r>
        <w:r w:rsidR="009E3235">
          <w:delText>digest</w:delText>
        </w:r>
        <w:r w:rsidRPr="0082371F">
          <w:delText xml:space="preserve"> of some file or collection of files, computed by </w:delText>
        </w:r>
      </w:del>
      <w:ins w:id="9347" w:author="Laurence Golding" w:date="2019-05-11T06:51:00Z">
        <w:r w:rsidR="00B53EA7">
          <w:t xml:space="preserve">containing a name for </w:t>
        </w:r>
      </w:ins>
      <w:r w:rsidR="00B53EA7">
        <w:t xml:space="preserve">the </w:t>
      </w:r>
      <w:del w:id="9348" w:author="Laurence Golding" w:date="2019-05-11T06:51:00Z">
        <w:r w:rsidR="009E3235">
          <w:delText>hash function</w:delText>
        </w:r>
        <w:r w:rsidRPr="0082371F">
          <w:delText xml:space="preserve"> named in the </w:delText>
        </w:r>
        <w:r w:rsidRPr="00244809">
          <w:rPr>
            <w:rStyle w:val="CODEtemp"/>
          </w:rPr>
          <w:delText>algorithm</w:delText>
        </w:r>
      </w:del>
      <w:ins w:id="9349" w:author="Laurence Golding" w:date="2019-05-11T06:51:00Z">
        <w:r w:rsidR="00B53EA7">
          <w:t>translation.</w:t>
        </w:r>
      </w:ins>
    </w:p>
    <w:p w14:paraId="2397379E" w14:textId="69502457" w:rsidR="00F340AD" w:rsidRDefault="00F340AD" w:rsidP="00F340AD">
      <w:pPr>
        <w:pStyle w:val="Heading3"/>
        <w:rPr>
          <w:ins w:id="9350" w:author="Laurence Golding" w:date="2019-05-11T06:51:00Z"/>
        </w:rPr>
      </w:pPr>
      <w:bookmarkStart w:id="9351" w:name="_Toc8367145"/>
      <w:ins w:id="9352" w:author="Laurence Golding" w:date="2019-05-11T06:51:00Z">
        <w:r>
          <w:t>fullName</w:t>
        </w:r>
      </w:ins>
      <w:r w:rsidR="00882EBC">
        <w:t xml:space="preserve"> property</w:t>
      </w:r>
      <w:bookmarkEnd w:id="9351"/>
      <w:del w:id="9353" w:author="Laurence Golding" w:date="2019-05-11T06:51:00Z">
        <w:r w:rsidR="0082371F" w:rsidRPr="0082371F">
          <w:delText xml:space="preserve"> (§</w:delText>
        </w:r>
        <w:r w:rsidR="00DC3F77">
          <w:fldChar w:fldCharType="begin"/>
        </w:r>
        <w:r w:rsidR="00DC3F77">
          <w:delInstrText xml:space="preserve"> REF _Ref493423568 \r \h </w:delInstrText>
        </w:r>
        <w:r w:rsidR="00DC3F77">
          <w:fldChar w:fldCharType="separate"/>
        </w:r>
        <w:r w:rsidR="00331070">
          <w:delText>3.18.3</w:delText>
        </w:r>
        <w:r w:rsidR="00DC3F77">
          <w:fldChar w:fldCharType="end"/>
        </w:r>
        <w:r w:rsidR="0082371F" w:rsidRPr="0082371F">
          <w:delText>).</w:delText>
        </w:r>
        <w:r w:rsidR="009E3235" w:rsidRPr="00753544">
          <w:delText xml:space="preserve"> </w:delText>
        </w:r>
        <w:r w:rsidR="009E3235">
          <w:delText xml:space="preserve">For hash functions that compute a numeric value, </w:delText>
        </w:r>
        <w:r w:rsidR="009E3235" w:rsidRPr="00753544">
          <w:rPr>
            <w:rStyle w:val="CODEtemp"/>
          </w:rPr>
          <w:delText>value</w:delText>
        </w:r>
        <w:r w:rsidR="009E3235">
          <w:delText xml:space="preserve"> SHALL</w:delText>
        </w:r>
      </w:del>
    </w:p>
    <w:p w14:paraId="428F102C" w14:textId="77777777" w:rsidR="0082371F" w:rsidRDefault="00B53EA7" w:rsidP="0082371F">
      <w:pPr>
        <w:rPr>
          <w:del w:id="9354" w:author="Laurence Golding" w:date="2019-05-11T06:51:00Z"/>
        </w:rPr>
      </w:pPr>
      <w:ins w:id="9355" w:author="Laurence Golding" w:date="2019-05-11T06:51:00Z">
        <w:r>
          <w:t xml:space="preserve">A </w:t>
        </w:r>
        <w:r w:rsidRPr="00B53EA7">
          <w:rPr>
            <w:rStyle w:val="CODEtemp"/>
          </w:rPr>
          <w:t>translationMetadata</w:t>
        </w:r>
        <w:r>
          <w:t xml:space="preserve"> object </w:t>
        </w:r>
        <w:r w:rsidRPr="00B53EA7">
          <w:rPr>
            <w:b/>
          </w:rPr>
          <w:t>MAY</w:t>
        </w:r>
      </w:ins>
      <w:r>
        <w:t xml:space="preserve"> contain a </w:t>
      </w:r>
      <w:del w:id="9356" w:author="Laurence Golding" w:date="2019-05-11T06:51:00Z">
        <w:r w:rsidR="009E3235">
          <w:delText>hexadecimal representation of the numeric value of the hash digest.</w:delText>
        </w:r>
        <w:r w:rsidR="00BA2ECB">
          <w:delText xml:space="preserve"> A hexadecimal string </w:delText>
        </w:r>
        <w:r w:rsidR="00BA2ECB" w:rsidRPr="00AC0D33">
          <w:rPr>
            <w:rStyle w:val="CODEtemp"/>
          </w:rPr>
          <w:delText>value</w:delText>
        </w:r>
        <w:r w:rsidR="00BA2ECB">
          <w:delText xml:space="preserve"> </w:delText>
        </w:r>
        <w:r w:rsidR="00BA2ECB">
          <w:rPr>
            <w:b/>
          </w:rPr>
          <w:delText>SHALL NOT</w:delText>
        </w:r>
        <w:r w:rsidR="00BA2ECB">
          <w:delText xml:space="preserve"> include a hexadecimal prefix such as </w:delText>
        </w:r>
        <w:r w:rsidR="00BA2ECB" w:rsidRPr="00AC0D33">
          <w:rPr>
            <w:rStyle w:val="CODEtemp"/>
          </w:rPr>
          <w:delText>"0x"</w:delText>
        </w:r>
        <w:r w:rsidR="00BA2ECB">
          <w:delText xml:space="preserve"> or a suffix such as </w:delText>
        </w:r>
        <w:r w:rsidR="00BA2ECB" w:rsidRPr="00AC0D33">
          <w:rPr>
            <w:rStyle w:val="CODEtemp"/>
          </w:rPr>
          <w:delText>"h"</w:delText>
        </w:r>
        <w:r w:rsidR="00BA2ECB">
          <w:delText xml:space="preserve">. A SARIF consumer </w:delText>
        </w:r>
        <w:r w:rsidR="00BA2ECB">
          <w:rPr>
            <w:b/>
          </w:rPr>
          <w:delText>SHALL</w:delText>
        </w:r>
        <w:r w:rsidR="00BA2ECB">
          <w:delText xml:space="preserve"> treat a hexadecimal string </w:delText>
        </w:r>
        <w:r w:rsidR="00BA2ECB" w:rsidRPr="00AC0D33">
          <w:rPr>
            <w:rStyle w:val="CODEtemp"/>
          </w:rPr>
          <w:delText>value</w:delText>
        </w:r>
        <w:r w:rsidR="00BA2ECB">
          <w:delText xml:space="preserve"> as case-insensitive.</w:delText>
        </w:r>
      </w:del>
    </w:p>
    <w:p w14:paraId="056C376A" w14:textId="77777777" w:rsidR="00244809" w:rsidRPr="00244809" w:rsidRDefault="00244809" w:rsidP="00244809">
      <w:pPr>
        <w:pStyle w:val="Note"/>
        <w:rPr>
          <w:del w:id="9357" w:author="Laurence Golding" w:date="2019-05-11T06:51:00Z"/>
        </w:rPr>
      </w:pPr>
      <w:del w:id="9358" w:author="Laurence Golding" w:date="2019-05-11T06:51:00Z">
        <w:r>
          <w:delText xml:space="preserve">NOTE: </w:delText>
        </w:r>
        <w:r w:rsidRPr="00244809">
          <w:delText>The value is represented as a string because hash values are typically represented in hexadecimal notation, and JSON integer values must be decimal.</w:delText>
        </w:r>
      </w:del>
    </w:p>
    <w:p w14:paraId="5F9E83BD" w14:textId="77777777" w:rsidR="00401BB5" w:rsidRDefault="00401BB5" w:rsidP="00401BB5">
      <w:pPr>
        <w:pStyle w:val="Heading3"/>
        <w:numPr>
          <w:ilvl w:val="2"/>
          <w:numId w:val="2"/>
        </w:numPr>
        <w:rPr>
          <w:del w:id="9359" w:author="Laurence Golding" w:date="2019-05-11T06:51:00Z"/>
        </w:rPr>
      </w:pPr>
      <w:bookmarkStart w:id="9360" w:name="_Ref493423568"/>
      <w:bookmarkStart w:id="9361" w:name="_Toc516224804"/>
      <w:del w:id="9362" w:author="Laurence Golding" w:date="2019-05-11T06:51:00Z">
        <w:r>
          <w:delText xml:space="preserve">algorithm </w:delText>
        </w:r>
      </w:del>
      <w:r w:rsidR="00B53EA7">
        <w:t>property</w:t>
      </w:r>
      <w:bookmarkEnd w:id="9360"/>
      <w:bookmarkEnd w:id="9361"/>
    </w:p>
    <w:p w14:paraId="217914EB" w14:textId="6EBD00AB" w:rsidR="00B53EA7" w:rsidRDefault="00244809" w:rsidP="00B53EA7">
      <w:del w:id="9363" w:author="Laurence Golding" w:date="2019-05-11T06:51:00Z">
        <w:r w:rsidRPr="00244809">
          <w:delText xml:space="preserve">A </w:delText>
        </w:r>
        <w:r w:rsidRPr="00244809">
          <w:rPr>
            <w:rStyle w:val="CODEtemp"/>
          </w:rPr>
          <w:delText>hash</w:delText>
        </w:r>
        <w:r w:rsidRPr="00244809">
          <w:delText xml:space="preserve"> object </w:delText>
        </w:r>
        <w:r w:rsidRPr="00244809">
          <w:rPr>
            <w:b/>
          </w:rPr>
          <w:delText>SHALL</w:delText>
        </w:r>
        <w:r w:rsidRPr="00244809">
          <w:delText xml:space="preserve"> contain a property named </w:delText>
        </w:r>
        <w:r w:rsidRPr="00244809">
          <w:rPr>
            <w:rStyle w:val="CODEtemp"/>
          </w:rPr>
          <w:delText>algorithm</w:delText>
        </w:r>
      </w:del>
      <w:ins w:id="9364" w:author="Laurence Golding" w:date="2019-05-11T06:51:00Z">
        <w:r w:rsidR="00B53EA7">
          <w:t xml:space="preserve"> named </w:t>
        </w:r>
        <w:r w:rsidR="00B53EA7" w:rsidRPr="00B53EA7">
          <w:rPr>
            <w:rStyle w:val="CODEtemp"/>
          </w:rPr>
          <w:t>fullName</w:t>
        </w:r>
      </w:ins>
      <w:r w:rsidR="00B53EA7">
        <w:t xml:space="preserve"> whose value is a string </w:t>
      </w:r>
      <w:del w:id="9365" w:author="Laurence Golding" w:date="2019-05-11T06:51:00Z">
        <w:r w:rsidRPr="00244809">
          <w:delText xml:space="preserve">specifying the name of the </w:delText>
        </w:r>
        <w:r w:rsidR="009E3235">
          <w:delText>hash function</w:delText>
        </w:r>
        <w:r w:rsidRPr="00244809">
          <w:delText xml:space="preserve"> used to compute the hash </w:delText>
        </w:r>
        <w:r w:rsidRPr="00244809">
          <w:rPr>
            <w:rStyle w:val="CODEtemp"/>
          </w:rPr>
          <w:delText>value</w:delText>
        </w:r>
        <w:r w:rsidRPr="00244809">
          <w:delText xml:space="preserve"> (§</w:delText>
        </w:r>
        <w:r w:rsidR="00054447">
          <w:fldChar w:fldCharType="begin"/>
        </w:r>
        <w:r w:rsidR="00054447">
          <w:delInstrText xml:space="preserve"> REF _Ref493423561 \r \h </w:delInstrText>
        </w:r>
        <w:r w:rsidR="00054447">
          <w:fldChar w:fldCharType="separate"/>
        </w:r>
        <w:r w:rsidR="00331070">
          <w:delText>3.18.2</w:delText>
        </w:r>
        <w:r w:rsidR="00054447">
          <w:fldChar w:fldCharType="end"/>
        </w:r>
        <w:r w:rsidRPr="00244809">
          <w:delText>).</w:delText>
        </w:r>
        <w:r w:rsidR="00970B3D">
          <w:delText xml:space="preserve"> If the hash function is one whose name appears in the IANA registry of hash function textual names [</w:delText>
        </w:r>
        <w:r w:rsidR="005C469B">
          <w:fldChar w:fldCharType="begin"/>
        </w:r>
        <w:r w:rsidR="005C469B">
          <w:delInstrText xml:space="preserve"> HYPERLINK \l "IANA_HASH" </w:delInstrText>
        </w:r>
        <w:r w:rsidR="005C469B">
          <w:fldChar w:fldCharType="separate"/>
        </w:r>
        <w:r w:rsidR="00970B3D" w:rsidRPr="00021B6D">
          <w:rPr>
            <w:rStyle w:val="Hyperlink"/>
          </w:rPr>
          <w:delText>IANA-HASH</w:delText>
        </w:r>
        <w:r w:rsidR="005C469B">
          <w:rPr>
            <w:rStyle w:val="Hyperlink"/>
          </w:rPr>
          <w:fldChar w:fldCharType="end"/>
        </w:r>
        <w:r w:rsidR="00970B3D">
          <w:delText xml:space="preserve">], </w:delText>
        </w:r>
        <w:r w:rsidR="00970B3D" w:rsidRPr="00021B6D">
          <w:rPr>
            <w:rStyle w:val="CODEtemp"/>
          </w:rPr>
          <w:delText>algorithm</w:delText>
        </w:r>
        <w:r w:rsidR="00970B3D">
          <w:delText xml:space="preserve"> </w:delText>
        </w:r>
        <w:r w:rsidR="00970B3D" w:rsidRPr="00021B6D">
          <w:rPr>
            <w:b/>
          </w:rPr>
          <w:delText>SHALL</w:delText>
        </w:r>
        <w:r w:rsidR="00970B3D">
          <w:delText xml:space="preserve"> contain the name specified in the registry (for example, </w:delText>
        </w:r>
        <w:r w:rsidR="00970B3D">
          <w:rPr>
            <w:rStyle w:val="CODEtemp"/>
          </w:rPr>
          <w:delText>"</w:delText>
        </w:r>
        <w:r w:rsidR="00970B3D" w:rsidRPr="006E4B71">
          <w:rPr>
            <w:rStyle w:val="CODEtemp"/>
          </w:rPr>
          <w:delText>sha-256"</w:delText>
        </w:r>
        <w:r w:rsidR="00970B3D">
          <w:delText xml:space="preserve"> rather than </w:delText>
        </w:r>
        <w:r w:rsidR="00970B3D" w:rsidRPr="006E4B71">
          <w:rPr>
            <w:rStyle w:val="CODEtemp"/>
          </w:rPr>
          <w:delText>"sha256"</w:delText>
        </w:r>
        <w:r w:rsidR="00970B3D">
          <w:delText xml:space="preserve">); otherwise, </w:delText>
        </w:r>
        <w:r w:rsidR="00970B3D" w:rsidRPr="00021B6D">
          <w:rPr>
            <w:rStyle w:val="CODEtemp"/>
          </w:rPr>
          <w:delText>algorithm</w:delText>
        </w:r>
        <w:r w:rsidR="00970B3D">
          <w:delText xml:space="preserve"> </w:delText>
        </w:r>
        <w:r w:rsidR="00970B3D" w:rsidRPr="00021B6D">
          <w:rPr>
            <w:b/>
          </w:rPr>
          <w:delText>MAY</w:delText>
        </w:r>
        <w:r w:rsidR="00970B3D">
          <w:delText xml:space="preserve"> contain any suitable name, but it </w:delText>
        </w:r>
        <w:r w:rsidR="00970B3D" w:rsidRPr="00021B6D">
          <w:rPr>
            <w:b/>
          </w:rPr>
          <w:delText>SHALL NOT</w:delText>
        </w:r>
        <w:r w:rsidR="00970B3D">
          <w:delText xml:space="preserve"> contain any name defined in the IANA registry</w:delText>
        </w:r>
      </w:del>
      <w:ins w:id="9366" w:author="Laurence Golding" w:date="2019-05-11T06:51:00Z">
        <w:r w:rsidR="00B53EA7">
          <w:t>containing the name of the translation along with any other useful identifying information</w:t>
        </w:r>
      </w:ins>
      <w:r w:rsidR="00B53EA7">
        <w:t>.</w:t>
      </w:r>
    </w:p>
    <w:p w14:paraId="63CF8559" w14:textId="77777777" w:rsidR="00244809" w:rsidRDefault="00970B3D" w:rsidP="00970B3D">
      <w:pPr>
        <w:rPr>
          <w:del w:id="9367" w:author="Laurence Golding" w:date="2019-05-11T06:51:00Z"/>
        </w:rPr>
      </w:pPr>
      <w:del w:id="9368" w:author="Laurence Golding" w:date="2019-05-11T06:51:00Z">
        <w:r>
          <w:delText xml:space="preserve">SARIF consumers </w:delText>
        </w:r>
        <w:r w:rsidRPr="007D3194">
          <w:rPr>
            <w:b/>
          </w:rPr>
          <w:delText>SHALL</w:delText>
        </w:r>
        <w:r>
          <w:delText xml:space="preserve"> treat </w:delText>
        </w:r>
        <w:r w:rsidRPr="007D3194">
          <w:rPr>
            <w:rStyle w:val="CODEtemp"/>
          </w:rPr>
          <w:delText>algorithm</w:delText>
        </w:r>
        <w:r>
          <w:delText xml:space="preserve"> as case-insensitive (even when comparing to hash function names in the IANA registry).</w:delText>
        </w:r>
      </w:del>
    </w:p>
    <w:p w14:paraId="0C2923AB" w14:textId="6562F66D" w:rsidR="00F340AD" w:rsidRDefault="00F340AD" w:rsidP="00F340AD">
      <w:pPr>
        <w:pStyle w:val="Heading3"/>
        <w:rPr>
          <w:ins w:id="9369" w:author="Laurence Golding" w:date="2019-05-11T06:51:00Z"/>
        </w:rPr>
      </w:pPr>
      <w:bookmarkStart w:id="9370" w:name="_Toc8367146"/>
      <w:ins w:id="9371" w:author="Laurence Golding" w:date="2019-05-11T06:51:00Z">
        <w:r>
          <w:t>shortDescription</w:t>
        </w:r>
        <w:r w:rsidR="00882EBC">
          <w:t xml:space="preserve"> property</w:t>
        </w:r>
        <w:bookmarkEnd w:id="9370"/>
      </w:ins>
    </w:p>
    <w:p w14:paraId="5D3AC865" w14:textId="771F35EF" w:rsidR="00B53EA7" w:rsidRPr="00B53EA7" w:rsidRDefault="00B53EA7" w:rsidP="00B53EA7">
      <w:pPr>
        <w:rPr>
          <w:ins w:id="9372" w:author="Laurence Golding" w:date="2019-05-11T06:51:00Z"/>
        </w:rPr>
      </w:pPr>
      <w:ins w:id="9373" w:author="Laurence Golding" w:date="2019-05-11T06:51:00Z">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brief description of the translation.</w:t>
        </w:r>
      </w:ins>
    </w:p>
    <w:p w14:paraId="7FD64B6F" w14:textId="61132279" w:rsidR="00F340AD" w:rsidRDefault="00F340AD" w:rsidP="00F340AD">
      <w:pPr>
        <w:pStyle w:val="Heading3"/>
        <w:rPr>
          <w:ins w:id="9374" w:author="Laurence Golding" w:date="2019-05-11T06:51:00Z"/>
        </w:rPr>
      </w:pPr>
      <w:bookmarkStart w:id="9375" w:name="_Toc8367147"/>
      <w:ins w:id="9376" w:author="Laurence Golding" w:date="2019-05-11T06:51:00Z">
        <w:r>
          <w:t>fullDescription</w:t>
        </w:r>
        <w:r w:rsidR="00882EBC">
          <w:t xml:space="preserve"> property</w:t>
        </w:r>
        <w:bookmarkEnd w:id="9375"/>
      </w:ins>
    </w:p>
    <w:p w14:paraId="3A34B2B0" w14:textId="574EE9D7" w:rsidR="00B53EA7" w:rsidRPr="00B53EA7" w:rsidRDefault="00B53EA7" w:rsidP="00B53EA7">
      <w:pPr>
        <w:rPr>
          <w:ins w:id="9377" w:author="Laurence Golding" w:date="2019-05-11T06:51:00Z"/>
        </w:rPr>
      </w:pPr>
      <w:ins w:id="9378" w:author="Laurence Golding" w:date="2019-05-11T06:51:00Z">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9127C">
          <w:t>3.12</w:t>
        </w:r>
        <w:r>
          <w:fldChar w:fldCharType="end"/>
        </w:r>
        <w:r>
          <w:t>) containing a comprehensive description of the translation.</w:t>
        </w:r>
      </w:ins>
    </w:p>
    <w:p w14:paraId="07244BD0" w14:textId="4EA9FF7D" w:rsidR="00F340AD" w:rsidRDefault="00F340AD" w:rsidP="00F340AD">
      <w:pPr>
        <w:pStyle w:val="Heading3"/>
        <w:rPr>
          <w:ins w:id="9379" w:author="Laurence Golding" w:date="2019-05-11T06:51:00Z"/>
        </w:rPr>
      </w:pPr>
      <w:bookmarkStart w:id="9380" w:name="_Toc8367148"/>
      <w:ins w:id="9381" w:author="Laurence Golding" w:date="2019-05-11T06:51:00Z">
        <w:r>
          <w:t>downloadUri</w:t>
        </w:r>
        <w:r w:rsidR="00882EBC">
          <w:t xml:space="preserve"> property</w:t>
        </w:r>
        <w:bookmarkEnd w:id="9380"/>
      </w:ins>
    </w:p>
    <w:p w14:paraId="2F6C144A" w14:textId="6038E033" w:rsidR="00B53EA7" w:rsidRPr="00B53EA7" w:rsidRDefault="00B53EA7" w:rsidP="00B407EB">
      <w:pPr>
        <w:rPr>
          <w:ins w:id="9382" w:author="Laurence Golding" w:date="2019-05-11T06:51:00Z"/>
        </w:rPr>
      </w:pPr>
      <w:ins w:id="9383" w:author="Laurence Golding" w:date="2019-05-11T06:51:00Z">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r w:rsidR="005C469B">
          <w:fldChar w:fldCharType="begin"/>
        </w:r>
        <w:r w:rsidR="005C469B">
          <w:instrText xml:space="preserve"> HYPERLINK \l "RFC3986" </w:instrText>
        </w:r>
        <w:r w:rsidR="005C469B">
          <w:fldChar w:fldCharType="separate"/>
        </w:r>
        <w:r w:rsidR="00C14268" w:rsidRPr="002315DB">
          <w:rPr>
            <w:rStyle w:val="Hyperlink"/>
          </w:rPr>
          <w:t>RFC3986</w:t>
        </w:r>
        <w:r w:rsidR="005C469B">
          <w:rPr>
            <w:rStyle w:val="Hyperlink"/>
          </w:rPr>
          <w:fldChar w:fldCharType="end"/>
        </w:r>
        <w:r w:rsidR="00C14268">
          <w:t>] from which the translation can be downloaded.</w:t>
        </w:r>
      </w:ins>
    </w:p>
    <w:p w14:paraId="1413A8CF" w14:textId="1036D00D" w:rsidR="00F340AD" w:rsidRDefault="00882EBC" w:rsidP="00B53EA7">
      <w:pPr>
        <w:pStyle w:val="Heading3"/>
        <w:rPr>
          <w:ins w:id="9384" w:author="Laurence Golding" w:date="2019-05-11T06:51:00Z"/>
        </w:rPr>
      </w:pPr>
      <w:bookmarkStart w:id="9385" w:name="_Toc8367149"/>
      <w:ins w:id="9386" w:author="Laurence Golding" w:date="2019-05-11T06:51:00Z">
        <w:r>
          <w:t>i</w:t>
        </w:r>
        <w:r w:rsidR="00F340AD">
          <w:t>nformationUri</w:t>
        </w:r>
        <w:r>
          <w:t xml:space="preserve"> property</w:t>
        </w:r>
        <w:bookmarkEnd w:id="9385"/>
      </w:ins>
    </w:p>
    <w:p w14:paraId="5B4A6511" w14:textId="00FDEAE2" w:rsidR="00C14268" w:rsidRPr="00B53EA7" w:rsidRDefault="00C14268" w:rsidP="00C14268">
      <w:pPr>
        <w:rPr>
          <w:ins w:id="9387" w:author="Laurence Golding" w:date="2019-05-11T06:51:00Z"/>
        </w:rPr>
      </w:pPr>
      <w:ins w:id="9388" w:author="Laurence Golding" w:date="2019-05-11T06:51:00Z">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r w:rsidR="005C469B">
          <w:fldChar w:fldCharType="begin"/>
        </w:r>
        <w:r w:rsidR="005C469B">
          <w:instrText xml:space="preserve"> HYPERLINK \l "RFC3986" </w:instrText>
        </w:r>
        <w:r w:rsidR="005C469B">
          <w:fldChar w:fldCharType="separate"/>
        </w:r>
        <w:r w:rsidRPr="002315DB">
          <w:rPr>
            <w:rStyle w:val="Hyperlink"/>
          </w:rPr>
          <w:t>RFC3986</w:t>
        </w:r>
        <w:r w:rsidR="005C469B">
          <w:rPr>
            <w:rStyle w:val="Hyperlink"/>
          </w:rPr>
          <w:fldChar w:fldCharType="end"/>
        </w:r>
        <w:r>
          <w:t>] at which information about the translation can be found.</w:t>
        </w:r>
      </w:ins>
    </w:p>
    <w:p w14:paraId="25EA5BC1" w14:textId="049576DC" w:rsidR="00401BB5" w:rsidRDefault="00401BB5" w:rsidP="00401BB5">
      <w:pPr>
        <w:pStyle w:val="Heading2"/>
      </w:pPr>
      <w:bookmarkStart w:id="9389" w:name="_Ref493350984"/>
      <w:bookmarkStart w:id="9390" w:name="_Toc8367150"/>
      <w:bookmarkStart w:id="9391" w:name="_Toc516224805"/>
      <w:r>
        <w:t>result object</w:t>
      </w:r>
      <w:bookmarkEnd w:id="9389"/>
      <w:bookmarkEnd w:id="9390"/>
      <w:bookmarkEnd w:id="9391"/>
    </w:p>
    <w:p w14:paraId="74FD90F6" w14:textId="18F2DD20" w:rsidR="00401BB5" w:rsidRDefault="00401BB5" w:rsidP="00401BB5">
      <w:pPr>
        <w:pStyle w:val="Heading3"/>
      </w:pPr>
      <w:bookmarkStart w:id="9392" w:name="_Toc8367151"/>
      <w:bookmarkStart w:id="9393" w:name="_Toc516224806"/>
      <w:r>
        <w:t>General</w:t>
      </w:r>
      <w:bookmarkEnd w:id="9392"/>
      <w:bookmarkEnd w:id="9393"/>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2B3B9075" w14:textId="77777777" w:rsidR="00F20219" w:rsidRDefault="00F20219" w:rsidP="00F20219">
      <w:pPr>
        <w:pStyle w:val="Heading3"/>
        <w:numPr>
          <w:ilvl w:val="2"/>
          <w:numId w:val="2"/>
        </w:numPr>
        <w:rPr>
          <w:del w:id="9394" w:author="Laurence Golding" w:date="2019-05-11T06:51:00Z"/>
        </w:rPr>
      </w:pPr>
      <w:bookmarkStart w:id="9395" w:name="_Ref509922615"/>
      <w:bookmarkStart w:id="9396" w:name="_Toc516224807"/>
      <w:del w:id="9397" w:author="Laurence Golding" w:date="2019-05-11T06:51:00Z">
        <w:r>
          <w:delText>Constraints</w:delText>
        </w:r>
        <w:bookmarkEnd w:id="9395"/>
        <w:bookmarkEnd w:id="9396"/>
      </w:del>
    </w:p>
    <w:p w14:paraId="2721AC47" w14:textId="77777777" w:rsidR="00F20219" w:rsidRDefault="00F20219" w:rsidP="00F20219">
      <w:pPr>
        <w:rPr>
          <w:del w:id="9398" w:author="Laurence Golding" w:date="2019-05-11T06:51:00Z"/>
        </w:rPr>
      </w:pPr>
      <w:del w:id="9399" w:author="Laurence Golding" w:date="2019-05-11T06:51:00Z">
        <w:r>
          <w:delText xml:space="preserve">At least one of the </w:delText>
        </w:r>
        <w:r w:rsidRPr="00C84841">
          <w:rPr>
            <w:rStyle w:val="CODEtemp"/>
          </w:rPr>
          <w:delText>message</w:delText>
        </w:r>
        <w:r>
          <w:delText xml:space="preserve"> property (§</w:delText>
        </w:r>
        <w:r>
          <w:fldChar w:fldCharType="begin"/>
        </w:r>
        <w:r>
          <w:delInstrText xml:space="preserve"> REF _Ref493426628 \r \h </w:delInstrText>
        </w:r>
        <w:r>
          <w:fldChar w:fldCharType="separate"/>
        </w:r>
        <w:r w:rsidR="00331070">
          <w:delText>3.19.8</w:delText>
        </w:r>
        <w:r>
          <w:fldChar w:fldCharType="end"/>
        </w:r>
        <w:r>
          <w:delText xml:space="preserve">) and the </w:delText>
        </w:r>
        <w:r w:rsidRPr="00C84841">
          <w:rPr>
            <w:rStyle w:val="CODEtemp"/>
          </w:rPr>
          <w:delText>ruleMessageId</w:delText>
        </w:r>
        <w:r>
          <w:delText xml:space="preserve"> property (§</w:delText>
        </w:r>
        <w:r>
          <w:fldChar w:fldCharType="begin"/>
        </w:r>
        <w:r>
          <w:delInstrText xml:space="preserve"> REF _Ref508874628 \r \h </w:delInstrText>
        </w:r>
        <w:r>
          <w:fldChar w:fldCharType="separate"/>
        </w:r>
        <w:r w:rsidR="00331070">
          <w:delText>3.19.9</w:delText>
        </w:r>
        <w:r>
          <w:fldChar w:fldCharType="end"/>
        </w:r>
        <w:r>
          <w:delText xml:space="preserve">) </w:delText>
        </w:r>
        <w:r>
          <w:rPr>
            <w:b/>
          </w:rPr>
          <w:delText>SHALL</w:delText>
        </w:r>
        <w:r>
          <w:delText xml:space="preserve"> be present. If they are both present, and they both refer to message strings that are present in the log file, then those message strings </w:delText>
        </w:r>
        <w:r>
          <w:rPr>
            <w:b/>
          </w:rPr>
          <w:delText>SHALL</w:delText>
        </w:r>
        <w:r>
          <w:delText xml:space="preserve"> be identical.</w:delText>
        </w:r>
      </w:del>
    </w:p>
    <w:p w14:paraId="51DAD61D" w14:textId="77777777" w:rsidR="00F20219" w:rsidRDefault="00F20219" w:rsidP="00F20219">
      <w:pPr>
        <w:pStyle w:val="Note"/>
        <w:rPr>
          <w:del w:id="9400" w:author="Laurence Golding" w:date="2019-05-11T06:51:00Z"/>
        </w:rPr>
      </w:pPr>
      <w:del w:id="9401" w:author="Laurence Golding" w:date="2019-05-11T06:51:00Z">
        <w:r>
          <w:delText xml:space="preserve">EXAMPLE 1: In this example, </w:delText>
        </w:r>
        <w:r w:rsidRPr="00C84841">
          <w:rPr>
            <w:rStyle w:val="CODEtemp"/>
          </w:rPr>
          <w:delText>result.message.text</w:delText>
        </w:r>
        <w:r>
          <w:delText xml:space="preserve"> (§</w:delText>
        </w:r>
        <w:r>
          <w:fldChar w:fldCharType="begin"/>
        </w:r>
        <w:r>
          <w:delInstrText xml:space="preserve"> REF _Ref508811133 \r \h </w:delInstrText>
        </w:r>
        <w:r>
          <w:fldChar w:fldCharType="separate"/>
        </w:r>
        <w:r w:rsidR="00331070">
          <w:delText>3.9.7</w:delText>
        </w:r>
        <w:r>
          <w:fldChar w:fldCharType="end"/>
        </w:r>
        <w:r>
          <w:delText xml:space="preserve">) directly contains the message string </w:delText>
        </w:r>
        <w:r w:rsidRPr="00C84841">
          <w:rPr>
            <w:rStyle w:val="CODEtemp"/>
          </w:rPr>
          <w:delText xml:space="preserve">"Variable </w:delText>
        </w:r>
        <w:r w:rsidR="0017068A">
          <w:rPr>
            <w:rStyle w:val="CODEtemp"/>
          </w:rPr>
          <w:delText>'</w:delText>
        </w:r>
        <w:r w:rsidR="00AF2726">
          <w:rPr>
            <w:rStyle w:val="CODEtemp"/>
          </w:rPr>
          <w:delText>pBuffer</w:delText>
        </w:r>
        <w:r w:rsidR="0017068A">
          <w:rPr>
            <w:rStyle w:val="CODEtemp"/>
          </w:rPr>
          <w:delText>'</w:delText>
        </w:r>
        <w:r w:rsidR="00AF2726" w:rsidRPr="00C84841">
          <w:rPr>
            <w:rStyle w:val="CODEtemp"/>
          </w:rPr>
          <w:delText xml:space="preserve"> </w:delText>
        </w:r>
        <w:r w:rsidRPr="00C84841">
          <w:rPr>
            <w:rStyle w:val="CODEtemp"/>
          </w:rPr>
          <w:delText>is uninitialized."</w:delText>
        </w:r>
        <w:r>
          <w:delText xml:space="preserve">. </w:delText>
        </w:r>
        <w:r w:rsidRPr="00C84841">
          <w:rPr>
            <w:rStyle w:val="CODEtemp"/>
          </w:rPr>
          <w:delText>result.ruleId</w:delText>
        </w:r>
        <w:r>
          <w:delText xml:space="preserve"> (§</w:delText>
        </w:r>
        <w:r w:rsidR="00D1651A">
          <w:fldChar w:fldCharType="begin"/>
        </w:r>
        <w:r w:rsidR="00D1651A">
          <w:delInstrText xml:space="preserve"> REF _Ref513193500 \r \h </w:delInstrText>
        </w:r>
        <w:r w:rsidR="00D1651A">
          <w:fldChar w:fldCharType="separate"/>
        </w:r>
        <w:r w:rsidR="00331070">
          <w:delText>3.19.6</w:delText>
        </w:r>
        <w:r w:rsidR="00D1651A">
          <w:fldChar w:fldCharType="end"/>
        </w:r>
        <w:r>
          <w:delText xml:space="preserve">) and </w:delText>
        </w:r>
        <w:r w:rsidRPr="00C84841">
          <w:rPr>
            <w:rStyle w:val="CODEtemp"/>
          </w:rPr>
          <w:delText>result.ruleMessageId</w:delText>
        </w:r>
        <w:r>
          <w:delText xml:space="preserve"> (§</w:delText>
        </w:r>
        <w:r>
          <w:fldChar w:fldCharType="begin"/>
        </w:r>
        <w:r>
          <w:delInstrText xml:space="preserve"> REF _Ref508874628 \r \h </w:delInstrText>
        </w:r>
        <w:r>
          <w:fldChar w:fldCharType="separate"/>
        </w:r>
        <w:r w:rsidR="00331070">
          <w:delText>3.19.9</w:delText>
        </w:r>
        <w:r>
          <w:fldChar w:fldCharType="end"/>
        </w:r>
        <w:r>
          <w:delText xml:space="preserve">) together designate the rule message string </w:delText>
        </w:r>
        <w:r w:rsidRPr="00C84841">
          <w:rPr>
            <w:rStyle w:val="CODEtemp"/>
          </w:rPr>
          <w:delText xml:space="preserve">"Variable </w:delText>
        </w:r>
        <w:r w:rsidR="00AF2726">
          <w:rPr>
            <w:rStyle w:val="CODEtemp"/>
          </w:rPr>
          <w:delText>'</w:delText>
        </w:r>
        <w:r>
          <w:rPr>
            <w:rStyle w:val="CODEtemp"/>
          </w:rPr>
          <w:delText>{0}</w:delText>
        </w:r>
        <w:r w:rsidR="00AF2726">
          <w:rPr>
            <w:rStyle w:val="CODEtemp"/>
          </w:rPr>
          <w:delText>'</w:delText>
        </w:r>
        <w:r w:rsidRPr="00C84841">
          <w:rPr>
            <w:rStyle w:val="CODEtemp"/>
          </w:rPr>
          <w:delText xml:space="preserve"> is uninitialized."</w:delText>
        </w:r>
        <w:r>
          <w:delText xml:space="preserve"> which, along with the contents of </w:delText>
        </w:r>
        <w:r w:rsidRPr="00C84841">
          <w:rPr>
            <w:rStyle w:val="CODEtemp"/>
          </w:rPr>
          <w:delText>result.message.arguments</w:delText>
        </w:r>
        <w:r>
          <w:delText xml:space="preserve"> (§</w:delText>
        </w:r>
        <w:r>
          <w:fldChar w:fldCharType="begin"/>
        </w:r>
        <w:r>
          <w:delInstrText xml:space="preserve"> REF _Ref508811093 \r \h </w:delInstrText>
        </w:r>
        <w:r>
          <w:fldChar w:fldCharType="separate"/>
        </w:r>
        <w:r w:rsidR="00331070">
          <w:delText>3.9.11</w:delText>
        </w:r>
        <w:r>
          <w:fldChar w:fldCharType="end"/>
        </w:r>
        <w:r>
          <w:delText>), produces the identical string.</w:delText>
        </w:r>
      </w:del>
    </w:p>
    <w:p w14:paraId="53550AD3" w14:textId="77777777" w:rsidR="00F20219" w:rsidRDefault="00F20219" w:rsidP="00F20219">
      <w:pPr>
        <w:pStyle w:val="Codesmall"/>
        <w:rPr>
          <w:del w:id="9402" w:author="Laurence Golding" w:date="2019-05-11T06:51:00Z"/>
        </w:rPr>
      </w:pPr>
      <w:del w:id="9403" w:author="Laurence Golding" w:date="2019-05-11T06:51:00Z">
        <w:r>
          <w:delText>{                                                # A run object (§</w:delText>
        </w:r>
        <w:r>
          <w:fldChar w:fldCharType="begin"/>
        </w:r>
        <w:r>
          <w:delInstrText xml:space="preserve"> REF _Ref493349997 \r \h </w:delInstrText>
        </w:r>
        <w:r>
          <w:fldChar w:fldCharType="separate"/>
        </w:r>
        <w:r w:rsidR="00331070">
          <w:delText>3.11</w:delText>
        </w:r>
        <w:r>
          <w:fldChar w:fldCharType="end"/>
        </w:r>
        <w:r>
          <w:delText>).</w:delText>
        </w:r>
      </w:del>
    </w:p>
    <w:p w14:paraId="008D16E6" w14:textId="77777777" w:rsidR="00F20219" w:rsidRDefault="00F20219" w:rsidP="00F20219">
      <w:pPr>
        <w:pStyle w:val="Codesmall"/>
        <w:rPr>
          <w:del w:id="9404" w:author="Laurence Golding" w:date="2019-05-11T06:51:00Z"/>
        </w:rPr>
      </w:pPr>
      <w:del w:id="9405" w:author="Laurence Golding" w:date="2019-05-11T06:51:00Z">
        <w:r>
          <w:delText xml:space="preserve">  "results": [                                   # See §</w:delText>
        </w:r>
        <w:r>
          <w:fldChar w:fldCharType="begin"/>
        </w:r>
        <w:r>
          <w:delInstrText xml:space="preserve"> REF _Ref493350972 \r \h </w:delInstrText>
        </w:r>
        <w:r>
          <w:fldChar w:fldCharType="separate"/>
        </w:r>
        <w:r w:rsidR="00331070">
          <w:delText>3.11.16</w:delText>
        </w:r>
        <w:r>
          <w:fldChar w:fldCharType="end"/>
        </w:r>
        <w:r>
          <w:delText>.</w:delText>
        </w:r>
      </w:del>
    </w:p>
    <w:p w14:paraId="3FB42BA7" w14:textId="77777777" w:rsidR="00F20219" w:rsidRDefault="00F20219" w:rsidP="00F20219">
      <w:pPr>
        <w:pStyle w:val="Codesmall"/>
        <w:rPr>
          <w:del w:id="9406" w:author="Laurence Golding" w:date="2019-05-11T06:51:00Z"/>
        </w:rPr>
      </w:pPr>
      <w:del w:id="9407" w:author="Laurence Golding" w:date="2019-05-11T06:51:00Z">
        <w:r>
          <w:delText xml:space="preserve">    {                                            # A result object (§</w:delText>
        </w:r>
        <w:r>
          <w:fldChar w:fldCharType="begin"/>
        </w:r>
        <w:r>
          <w:delInstrText xml:space="preserve"> REF _Ref493350984 \r \h </w:delInstrText>
        </w:r>
        <w:r>
          <w:fldChar w:fldCharType="separate"/>
        </w:r>
        <w:r w:rsidR="00331070">
          <w:delText>3.19</w:delText>
        </w:r>
        <w:r>
          <w:fldChar w:fldCharType="end"/>
        </w:r>
        <w:r>
          <w:delText>).</w:delText>
        </w:r>
      </w:del>
    </w:p>
    <w:p w14:paraId="0AE70BD6" w14:textId="64C27DFA" w:rsidR="00192180" w:rsidRDefault="00192180" w:rsidP="00244809">
      <w:pPr>
        <w:rPr>
          <w:ins w:id="9408" w:author="Laurence Golding" w:date="2019-05-11T06:51:00Z"/>
        </w:rPr>
      </w:pPr>
      <w:ins w:id="9409" w:author="Laurence Golding" w:date="2019-05-11T06:51:00Z">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9127C">
          <w:t>3.49</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ins>
    </w:p>
    <w:p w14:paraId="352C31CB" w14:textId="77777777" w:rsidR="00F20219" w:rsidRDefault="00F428A9" w:rsidP="00F20219">
      <w:pPr>
        <w:pStyle w:val="Codesmall"/>
        <w:rPr>
          <w:del w:id="9410" w:author="Laurence Golding" w:date="2019-05-11T06:51:00Z"/>
        </w:rPr>
      </w:pPr>
      <w:moveFromRangeStart w:id="9411" w:author="Laurence Golding" w:date="2019-05-11T06:52:00Z" w:name="move8449949"/>
      <w:moveFrom w:id="9412" w:author="Laurence Golding" w:date="2019-05-11T06:52:00Z">
        <w:r>
          <w:t xml:space="preserve">      "ruleId": "CA2101",</w:t>
        </w:r>
      </w:moveFrom>
      <w:moveFromRangeEnd w:id="9411"/>
      <w:del w:id="9413" w:author="Laurence Golding" w:date="2019-05-11T06:51:00Z">
        <w:r w:rsidR="00F20219">
          <w:delText xml:space="preserve">                        # See §</w:delText>
        </w:r>
        <w:r w:rsidR="00D1651A">
          <w:fldChar w:fldCharType="begin"/>
        </w:r>
        <w:r w:rsidR="00D1651A">
          <w:delInstrText xml:space="preserve"> REF _Ref513193500 \r \h </w:delInstrText>
        </w:r>
        <w:r w:rsidR="00D1651A">
          <w:fldChar w:fldCharType="separate"/>
        </w:r>
        <w:r w:rsidR="00331070">
          <w:delText>3.19.6</w:delText>
        </w:r>
        <w:r w:rsidR="00D1651A">
          <w:fldChar w:fldCharType="end"/>
        </w:r>
        <w:r w:rsidR="00F20219">
          <w:delText>.</w:delText>
        </w:r>
      </w:del>
    </w:p>
    <w:p w14:paraId="7B7F0C23" w14:textId="77777777" w:rsidR="00F20219" w:rsidRDefault="00F20219" w:rsidP="00F20219">
      <w:pPr>
        <w:pStyle w:val="Codesmall"/>
        <w:rPr>
          <w:del w:id="9414" w:author="Laurence Golding" w:date="2019-05-11T06:51:00Z"/>
        </w:rPr>
      </w:pPr>
      <w:del w:id="9415" w:author="Laurence Golding" w:date="2019-05-11T06:51:00Z">
        <w:r>
          <w:delText xml:space="preserve">      "message": {                               # See §</w:delText>
        </w:r>
        <w:r>
          <w:fldChar w:fldCharType="begin"/>
        </w:r>
        <w:r>
          <w:delInstrText xml:space="preserve"> REF _Ref493426628 \r \h </w:delInstrText>
        </w:r>
        <w:r>
          <w:fldChar w:fldCharType="separate"/>
        </w:r>
        <w:r w:rsidR="00331070">
          <w:delText>3.19.8</w:delText>
        </w:r>
        <w:r>
          <w:fldChar w:fldCharType="end"/>
        </w:r>
        <w:r>
          <w:delText>.</w:delText>
        </w:r>
      </w:del>
    </w:p>
    <w:p w14:paraId="5401A149" w14:textId="77777777" w:rsidR="00F20219" w:rsidRDefault="00F20219" w:rsidP="00F20219">
      <w:pPr>
        <w:pStyle w:val="Codesmall"/>
        <w:rPr>
          <w:del w:id="9416" w:author="Laurence Golding" w:date="2019-05-11T06:51:00Z"/>
        </w:rPr>
      </w:pPr>
      <w:del w:id="9417" w:author="Laurence Golding" w:date="2019-05-11T06:51:00Z">
        <w:r>
          <w:delText xml:space="preserve">        "text": "Variable </w:delText>
        </w:r>
        <w:r w:rsidR="00AF2726">
          <w:delText xml:space="preserve">'pBuffer' </w:delText>
        </w:r>
        <w:r>
          <w:delText>is uninitialized.",  # See §</w:delText>
        </w:r>
        <w:r>
          <w:fldChar w:fldCharType="begin"/>
        </w:r>
        <w:r>
          <w:delInstrText xml:space="preserve"> REF _Ref508811133 \r \h </w:delInstrText>
        </w:r>
        <w:r>
          <w:fldChar w:fldCharType="separate"/>
        </w:r>
        <w:r w:rsidR="00331070">
          <w:delText>3.9.7</w:delText>
        </w:r>
        <w:r>
          <w:fldChar w:fldCharType="end"/>
        </w:r>
        <w:r>
          <w:delText>.</w:delText>
        </w:r>
      </w:del>
    </w:p>
    <w:p w14:paraId="5D95500C" w14:textId="77777777" w:rsidR="00F20219" w:rsidRDefault="00F20219" w:rsidP="00F20219">
      <w:pPr>
        <w:pStyle w:val="Codesmall"/>
        <w:rPr>
          <w:del w:id="9418" w:author="Laurence Golding" w:date="2019-05-11T06:51:00Z"/>
        </w:rPr>
      </w:pPr>
      <w:del w:id="9419" w:author="Laurence Golding" w:date="2019-05-11T06:51:00Z">
        <w:r>
          <w:delText xml:space="preserve">        "arguments": [ "</w:delText>
        </w:r>
        <w:r w:rsidR="00AF2726">
          <w:delText>pBuffer</w:delText>
        </w:r>
        <w:r>
          <w:delText>" ]               # See §</w:delText>
        </w:r>
        <w:r>
          <w:fldChar w:fldCharType="begin"/>
        </w:r>
        <w:r>
          <w:delInstrText xml:space="preserve"> REF _Ref508811093 \r \h </w:delInstrText>
        </w:r>
        <w:r>
          <w:fldChar w:fldCharType="separate"/>
        </w:r>
        <w:r w:rsidR="00331070">
          <w:delText>3.9.11</w:delText>
        </w:r>
        <w:r>
          <w:fldChar w:fldCharType="end"/>
        </w:r>
        <w:r>
          <w:delText>.</w:delText>
        </w:r>
      </w:del>
    </w:p>
    <w:p w14:paraId="442CD718" w14:textId="77777777" w:rsidR="00F20219" w:rsidRDefault="00F20219" w:rsidP="00F20219">
      <w:pPr>
        <w:pStyle w:val="Codesmall"/>
        <w:rPr>
          <w:del w:id="9420" w:author="Laurence Golding" w:date="2019-05-11T06:51:00Z"/>
        </w:rPr>
      </w:pPr>
      <w:del w:id="9421" w:author="Laurence Golding" w:date="2019-05-11T06:51:00Z">
        <w:r>
          <w:delText xml:space="preserve">      },</w:delText>
        </w:r>
      </w:del>
    </w:p>
    <w:p w14:paraId="07447B6E" w14:textId="77777777" w:rsidR="00F20219" w:rsidRDefault="00F20219" w:rsidP="00F20219">
      <w:pPr>
        <w:pStyle w:val="Codesmall"/>
        <w:rPr>
          <w:del w:id="9422" w:author="Laurence Golding" w:date="2019-05-11T06:51:00Z"/>
        </w:rPr>
      </w:pPr>
      <w:del w:id="9423" w:author="Laurence Golding" w:date="2019-05-11T06:51:00Z">
        <w:r>
          <w:delText xml:space="preserve">      "ruleMessageId": "default"                 # See §</w:delText>
        </w:r>
        <w:r>
          <w:fldChar w:fldCharType="begin"/>
        </w:r>
        <w:r>
          <w:delInstrText xml:space="preserve"> REF _Ref508874628 \r \h </w:delInstrText>
        </w:r>
        <w:r>
          <w:fldChar w:fldCharType="separate"/>
        </w:r>
        <w:r w:rsidR="00331070">
          <w:delText>3.19.9</w:delText>
        </w:r>
        <w:r>
          <w:fldChar w:fldCharType="end"/>
        </w:r>
        <w:r>
          <w:delText>.</w:delText>
        </w:r>
      </w:del>
    </w:p>
    <w:p w14:paraId="693FD7EA" w14:textId="77777777" w:rsidR="00F20219" w:rsidRDefault="00F20219" w:rsidP="00F20219">
      <w:pPr>
        <w:pStyle w:val="Codesmall"/>
        <w:rPr>
          <w:del w:id="9424" w:author="Laurence Golding" w:date="2019-05-11T06:51:00Z"/>
        </w:rPr>
      </w:pPr>
      <w:del w:id="9425" w:author="Laurence Golding" w:date="2019-05-11T06:51:00Z">
        <w:r>
          <w:delText xml:space="preserve">    }</w:delText>
        </w:r>
      </w:del>
    </w:p>
    <w:p w14:paraId="514B2B9C" w14:textId="77777777" w:rsidR="00F20219" w:rsidRDefault="00F20219" w:rsidP="00F20219">
      <w:pPr>
        <w:pStyle w:val="Codesmall"/>
        <w:rPr>
          <w:del w:id="9426" w:author="Laurence Golding" w:date="2019-05-11T06:51:00Z"/>
        </w:rPr>
      </w:pPr>
      <w:del w:id="9427" w:author="Laurence Golding" w:date="2019-05-11T06:51:00Z">
        <w:r>
          <w:delText xml:space="preserve">  ],</w:delText>
        </w:r>
      </w:del>
    </w:p>
    <w:p w14:paraId="4BD4E653" w14:textId="77777777" w:rsidR="00F20219" w:rsidRDefault="00F20219" w:rsidP="00F20219">
      <w:pPr>
        <w:pStyle w:val="Codesmall"/>
        <w:rPr>
          <w:del w:id="9428" w:author="Laurence Golding" w:date="2019-05-11T06:51:00Z"/>
        </w:rPr>
      </w:pPr>
    </w:p>
    <w:p w14:paraId="4194D226" w14:textId="77777777" w:rsidR="00F20219" w:rsidRDefault="00F20219" w:rsidP="00F20219">
      <w:pPr>
        <w:pStyle w:val="Codesmall"/>
        <w:rPr>
          <w:del w:id="9429" w:author="Laurence Golding" w:date="2019-05-11T06:51:00Z"/>
        </w:rPr>
      </w:pPr>
      <w:del w:id="9430" w:author="Laurence Golding" w:date="2019-05-11T06:51:00Z">
        <w:r>
          <w:delText xml:space="preserve">  "resources": {                                 # See §</w:delText>
        </w:r>
        <w:r>
          <w:fldChar w:fldCharType="begin"/>
        </w:r>
        <w:r>
          <w:delInstrText xml:space="preserve"> REF _Ref493404878 \r \h </w:delInstrText>
        </w:r>
        <w:r>
          <w:fldChar w:fldCharType="separate"/>
        </w:r>
        <w:r w:rsidR="00331070">
          <w:delText>3.11.17</w:delText>
        </w:r>
        <w:r>
          <w:fldChar w:fldCharType="end"/>
        </w:r>
        <w:r>
          <w:delText>.</w:delText>
        </w:r>
      </w:del>
    </w:p>
    <w:p w14:paraId="054EC709" w14:textId="77777777" w:rsidR="00F20219" w:rsidRDefault="00F20219" w:rsidP="00F20219">
      <w:pPr>
        <w:pStyle w:val="Codesmall"/>
        <w:rPr>
          <w:del w:id="9431" w:author="Laurence Golding" w:date="2019-05-11T06:51:00Z"/>
        </w:rPr>
      </w:pPr>
      <w:del w:id="9432" w:author="Laurence Golding" w:date="2019-05-11T06:51:00Z">
        <w:r>
          <w:delText xml:space="preserve">    "rules": {                                   # See §</w:delText>
        </w:r>
        <w:r>
          <w:fldChar w:fldCharType="begin"/>
        </w:r>
        <w:r>
          <w:delInstrText xml:space="preserve"> REF _Ref508870783 \r \h </w:delInstrText>
        </w:r>
        <w:r>
          <w:fldChar w:fldCharType="separate"/>
        </w:r>
        <w:r w:rsidR="00331070">
          <w:delText>3.35.3</w:delText>
        </w:r>
        <w:r>
          <w:fldChar w:fldCharType="end"/>
        </w:r>
      </w:del>
    </w:p>
    <w:p w14:paraId="3A3665D5" w14:textId="77777777" w:rsidR="00F20219" w:rsidRDefault="00F20219" w:rsidP="00F20219">
      <w:pPr>
        <w:pStyle w:val="Codesmall"/>
        <w:rPr>
          <w:del w:id="9433" w:author="Laurence Golding" w:date="2019-05-11T06:51:00Z"/>
        </w:rPr>
      </w:pPr>
      <w:del w:id="9434" w:author="Laurence Golding" w:date="2019-05-11T06:51:00Z">
        <w:r>
          <w:delText xml:space="preserve">      "CA2010": {                                # A rule object (§</w:delText>
        </w:r>
        <w:r>
          <w:fldChar w:fldCharType="begin"/>
        </w:r>
        <w:r>
          <w:delInstrText xml:space="preserve"> REF _Ref508814067 \r \h </w:delInstrText>
        </w:r>
        <w:r>
          <w:fldChar w:fldCharType="separate"/>
        </w:r>
        <w:r w:rsidR="00331070">
          <w:delText>3.36</w:delText>
        </w:r>
        <w:r>
          <w:fldChar w:fldCharType="end"/>
        </w:r>
        <w:r>
          <w:delText>).</w:delText>
        </w:r>
      </w:del>
    </w:p>
    <w:p w14:paraId="20421074" w14:textId="77777777" w:rsidR="00F20219" w:rsidRDefault="00F20219" w:rsidP="00F20219">
      <w:pPr>
        <w:pStyle w:val="Codesmall"/>
        <w:rPr>
          <w:del w:id="9435" w:author="Laurence Golding" w:date="2019-05-11T06:51:00Z"/>
        </w:rPr>
      </w:pPr>
      <w:del w:id="9436" w:author="Laurence Golding" w:date="2019-05-11T06:51:00Z">
        <w:r>
          <w:delText xml:space="preserve">  </w:delText>
        </w:r>
      </w:del>
      <w:moveFromRangeStart w:id="9437" w:author="Laurence Golding" w:date="2019-05-11T06:52:00Z" w:name="move8449969"/>
      <w:moveFrom w:id="9438" w:author="Laurence Golding" w:date="2019-05-11T06:52:00Z">
        <w:r w:rsidR="00AE1A72">
          <w:t xml:space="preserve">      "messageStrings": {</w:t>
        </w:r>
      </w:moveFrom>
      <w:moveFromRangeEnd w:id="9437"/>
      <w:del w:id="9439" w:author="Laurence Golding" w:date="2019-05-11T06:51:00Z">
        <w:r>
          <w:delText xml:space="preserve">                      # See §3.30.7.</w:delText>
        </w:r>
      </w:del>
    </w:p>
    <w:p w14:paraId="217DF401" w14:textId="77777777" w:rsidR="00F20219" w:rsidRDefault="00F20219" w:rsidP="00F20219">
      <w:pPr>
        <w:pStyle w:val="Codesmall"/>
        <w:rPr>
          <w:del w:id="9440" w:author="Laurence Golding" w:date="2019-05-11T06:51:00Z"/>
        </w:rPr>
      </w:pPr>
      <w:del w:id="9441" w:author="Laurence Golding" w:date="2019-05-11T06:51:00Z">
        <w:r>
          <w:delText xml:space="preserve">          "default": "Variable </w:delText>
        </w:r>
        <w:r w:rsidR="00AF2726">
          <w:delText>'</w:delText>
        </w:r>
        <w:r>
          <w:delText>{0}</w:delText>
        </w:r>
        <w:r w:rsidR="00AF2726">
          <w:delText>'</w:delText>
        </w:r>
        <w:r>
          <w:delText xml:space="preserve"> is uninitialized."</w:delText>
        </w:r>
      </w:del>
    </w:p>
    <w:p w14:paraId="7806973D" w14:textId="77777777" w:rsidR="00F20219" w:rsidRDefault="00F20219" w:rsidP="00F20219">
      <w:pPr>
        <w:pStyle w:val="Codesmall"/>
        <w:rPr>
          <w:del w:id="9442" w:author="Laurence Golding" w:date="2019-05-11T06:51:00Z"/>
        </w:rPr>
      </w:pPr>
      <w:del w:id="9443" w:author="Laurence Golding" w:date="2019-05-11T06:51:00Z">
        <w:r>
          <w:delText xml:space="preserve">        }</w:delText>
        </w:r>
      </w:del>
    </w:p>
    <w:p w14:paraId="2FE4E6F0" w14:textId="77777777" w:rsidR="00F20219" w:rsidRDefault="00F20219" w:rsidP="00F20219">
      <w:pPr>
        <w:pStyle w:val="Codesmall"/>
        <w:rPr>
          <w:del w:id="9444" w:author="Laurence Golding" w:date="2019-05-11T06:51:00Z"/>
        </w:rPr>
      </w:pPr>
      <w:del w:id="9445" w:author="Laurence Golding" w:date="2019-05-11T06:51:00Z">
        <w:r>
          <w:delText xml:space="preserve">      }</w:delText>
        </w:r>
      </w:del>
    </w:p>
    <w:p w14:paraId="7B7C4EB0" w14:textId="77777777" w:rsidR="00F20219" w:rsidRDefault="00F20219" w:rsidP="00F20219">
      <w:pPr>
        <w:pStyle w:val="Codesmall"/>
        <w:rPr>
          <w:del w:id="9446" w:author="Laurence Golding" w:date="2019-05-11T06:51:00Z"/>
        </w:rPr>
      </w:pPr>
      <w:del w:id="9447" w:author="Laurence Golding" w:date="2019-05-11T06:51:00Z">
        <w:r>
          <w:delText xml:space="preserve">    }</w:delText>
        </w:r>
      </w:del>
    </w:p>
    <w:p w14:paraId="6AE3BD68" w14:textId="77777777" w:rsidR="00F20219" w:rsidRDefault="00F20219" w:rsidP="00F20219">
      <w:pPr>
        <w:pStyle w:val="Codesmall"/>
        <w:rPr>
          <w:del w:id="9448" w:author="Laurence Golding" w:date="2019-05-11T06:51:00Z"/>
        </w:rPr>
      </w:pPr>
      <w:del w:id="9449" w:author="Laurence Golding" w:date="2019-05-11T06:51:00Z">
        <w:r>
          <w:delText xml:space="preserve">  }</w:delText>
        </w:r>
      </w:del>
    </w:p>
    <w:p w14:paraId="3DE62835" w14:textId="77777777" w:rsidR="00F20219" w:rsidRDefault="00F20219" w:rsidP="00F20219">
      <w:pPr>
        <w:pStyle w:val="Codesmall"/>
        <w:rPr>
          <w:del w:id="9450" w:author="Laurence Golding" w:date="2019-05-11T06:51:00Z"/>
        </w:rPr>
      </w:pPr>
      <w:del w:id="9451" w:author="Laurence Golding" w:date="2019-05-11T06:51:00Z">
        <w:r>
          <w:delText>}</w:delText>
        </w:r>
      </w:del>
    </w:p>
    <w:p w14:paraId="41A1429C" w14:textId="77777777" w:rsidR="00F20219" w:rsidRDefault="00F20219" w:rsidP="00F20219">
      <w:pPr>
        <w:pStyle w:val="Note"/>
        <w:rPr>
          <w:del w:id="9452" w:author="Laurence Golding" w:date="2019-05-11T06:51:00Z"/>
        </w:rPr>
      </w:pPr>
      <w:del w:id="9453" w:author="Laurence Golding" w:date="2019-05-11T06:51:00Z">
        <w:r>
          <w:delText>EXAMPLE 2: In this example, the SARIF log file does not include rule metadata. The SARIF log file is valid even though the external resource string (§</w:delText>
        </w:r>
        <w:r>
          <w:fldChar w:fldCharType="begin"/>
        </w:r>
        <w:r>
          <w:delInstrText xml:space="preserve"> REF _Ref508812963 \r \h </w:delInstrText>
        </w:r>
        <w:r>
          <w:fldChar w:fldCharType="separate"/>
        </w:r>
        <w:r w:rsidR="00331070">
          <w:delText>3.9.6</w:delText>
        </w:r>
        <w:r>
          <w:fldChar w:fldCharType="end"/>
        </w:r>
        <w:r>
          <w:delText xml:space="preserve">) designated by </w:delText>
        </w:r>
        <w:r w:rsidRPr="00C84841">
          <w:rPr>
            <w:rStyle w:val="CODEtemp"/>
          </w:rPr>
          <w:delText>ruleId</w:delText>
        </w:r>
        <w:r>
          <w:delText xml:space="preserve"> and </w:delText>
        </w:r>
        <w:r w:rsidRPr="00C84841">
          <w:rPr>
            <w:rStyle w:val="CODEtemp"/>
          </w:rPr>
          <w:delText>ruleMessageId</w:delText>
        </w:r>
        <w:r>
          <w:delText xml:space="preserve"> might not produce the same string as </w:delText>
        </w:r>
        <w:r w:rsidRPr="00F20219">
          <w:rPr>
            <w:rStyle w:val="CODEtemp"/>
          </w:rPr>
          <w:delText>message.text</w:delText>
        </w:r>
        <w:r>
          <w:delText>.</w:delText>
        </w:r>
      </w:del>
    </w:p>
    <w:p w14:paraId="62852DD7" w14:textId="77777777" w:rsidR="00F20219" w:rsidRDefault="00F20219" w:rsidP="00F20219">
      <w:pPr>
        <w:pStyle w:val="Codesmall"/>
        <w:rPr>
          <w:del w:id="9454" w:author="Laurence Golding" w:date="2019-05-11T06:51:00Z"/>
        </w:rPr>
      </w:pPr>
      <w:del w:id="9455" w:author="Laurence Golding" w:date="2019-05-11T06:51:00Z">
        <w:r>
          <w:delText>{                                                # A run object (§</w:delText>
        </w:r>
        <w:r>
          <w:fldChar w:fldCharType="begin"/>
        </w:r>
        <w:r>
          <w:delInstrText xml:space="preserve"> REF _Ref493349997 \r \h </w:delInstrText>
        </w:r>
        <w:r>
          <w:fldChar w:fldCharType="separate"/>
        </w:r>
        <w:r w:rsidR="00331070">
          <w:delText>3.11</w:delText>
        </w:r>
        <w:r>
          <w:fldChar w:fldCharType="end"/>
        </w:r>
        <w:r>
          <w:delText>).</w:delText>
        </w:r>
      </w:del>
    </w:p>
    <w:p w14:paraId="2A3C82C6" w14:textId="77777777" w:rsidR="00F20219" w:rsidRDefault="00F20219" w:rsidP="00F20219">
      <w:pPr>
        <w:pStyle w:val="Codesmall"/>
        <w:rPr>
          <w:del w:id="9456" w:author="Laurence Golding" w:date="2019-05-11T06:51:00Z"/>
        </w:rPr>
      </w:pPr>
      <w:del w:id="9457" w:author="Laurence Golding" w:date="2019-05-11T06:51:00Z">
        <w:r>
          <w:delText xml:space="preserve">  "results": [                                   # See §</w:delText>
        </w:r>
        <w:r>
          <w:fldChar w:fldCharType="begin"/>
        </w:r>
        <w:r>
          <w:delInstrText xml:space="preserve"> REF _Ref493350972 \r \h </w:delInstrText>
        </w:r>
        <w:r>
          <w:fldChar w:fldCharType="separate"/>
        </w:r>
        <w:r w:rsidR="00331070">
          <w:delText>3.11.16</w:delText>
        </w:r>
        <w:r>
          <w:fldChar w:fldCharType="end"/>
        </w:r>
        <w:r>
          <w:delText>.</w:delText>
        </w:r>
      </w:del>
    </w:p>
    <w:p w14:paraId="6E71AE75" w14:textId="77777777" w:rsidR="00F20219" w:rsidRDefault="00F20219" w:rsidP="00F20219">
      <w:pPr>
        <w:pStyle w:val="Codesmall"/>
        <w:rPr>
          <w:del w:id="9458" w:author="Laurence Golding" w:date="2019-05-11T06:51:00Z"/>
        </w:rPr>
      </w:pPr>
      <w:del w:id="9459" w:author="Laurence Golding" w:date="2019-05-11T06:51:00Z">
        <w:r>
          <w:delText xml:space="preserve">    {                                            # A result object (§</w:delText>
        </w:r>
        <w:r>
          <w:fldChar w:fldCharType="begin"/>
        </w:r>
        <w:r>
          <w:delInstrText xml:space="preserve"> REF _Ref493350984 \r \h </w:delInstrText>
        </w:r>
        <w:r>
          <w:fldChar w:fldCharType="separate"/>
        </w:r>
        <w:r w:rsidR="00331070">
          <w:delText>3.19</w:delText>
        </w:r>
        <w:r>
          <w:fldChar w:fldCharType="end"/>
        </w:r>
        <w:r>
          <w:delText>).</w:delText>
        </w:r>
      </w:del>
    </w:p>
    <w:p w14:paraId="1A3EB81D" w14:textId="77777777" w:rsidR="00F20219" w:rsidRDefault="00F20219" w:rsidP="00F20219">
      <w:pPr>
        <w:pStyle w:val="Codesmall"/>
        <w:rPr>
          <w:del w:id="9460" w:author="Laurence Golding" w:date="2019-05-11T06:51:00Z"/>
        </w:rPr>
      </w:pPr>
      <w:del w:id="9461" w:author="Laurence Golding" w:date="2019-05-11T06:51:00Z">
        <w:r>
          <w:delText xml:space="preserve">      "ruleId": "CA2101",                        # See §</w:delText>
        </w:r>
        <w:r w:rsidR="00D1651A">
          <w:fldChar w:fldCharType="begin"/>
        </w:r>
        <w:r w:rsidR="00D1651A">
          <w:delInstrText xml:space="preserve"> REF _Ref513193500 \r \h </w:delInstrText>
        </w:r>
        <w:r w:rsidR="00D1651A">
          <w:fldChar w:fldCharType="separate"/>
        </w:r>
        <w:r w:rsidR="00331070">
          <w:delText>3.19.6</w:delText>
        </w:r>
        <w:r w:rsidR="00D1651A">
          <w:fldChar w:fldCharType="end"/>
        </w:r>
        <w:r>
          <w:delText>.</w:delText>
        </w:r>
      </w:del>
    </w:p>
    <w:p w14:paraId="732A02E1" w14:textId="77777777" w:rsidR="00F20219" w:rsidRDefault="00F20219" w:rsidP="00F20219">
      <w:pPr>
        <w:pStyle w:val="Codesmall"/>
        <w:rPr>
          <w:del w:id="9462" w:author="Laurence Golding" w:date="2019-05-11T06:51:00Z"/>
        </w:rPr>
      </w:pPr>
      <w:del w:id="9463" w:author="Laurence Golding" w:date="2019-05-11T06:51:00Z">
        <w:r>
          <w:delText xml:space="preserve">      "message": {                               # See §</w:delText>
        </w:r>
        <w:r>
          <w:fldChar w:fldCharType="begin"/>
        </w:r>
        <w:r>
          <w:delInstrText xml:space="preserve"> REF _Ref493426628 \r \h </w:delInstrText>
        </w:r>
        <w:r>
          <w:fldChar w:fldCharType="separate"/>
        </w:r>
        <w:r w:rsidR="00331070">
          <w:delText>3.19.8</w:delText>
        </w:r>
        <w:r>
          <w:fldChar w:fldCharType="end"/>
        </w:r>
        <w:r>
          <w:delText>.</w:delText>
        </w:r>
      </w:del>
    </w:p>
    <w:p w14:paraId="2DBD637B" w14:textId="77777777" w:rsidR="00F20219" w:rsidRDefault="00F20219" w:rsidP="00F20219">
      <w:pPr>
        <w:pStyle w:val="Codesmall"/>
        <w:rPr>
          <w:del w:id="9464" w:author="Laurence Golding" w:date="2019-05-11T06:51:00Z"/>
        </w:rPr>
      </w:pPr>
      <w:del w:id="9465" w:author="Laurence Golding" w:date="2019-05-11T06:51:00Z">
        <w:r>
          <w:delText xml:space="preserve">        "text": "Variable </w:delText>
        </w:r>
        <w:r w:rsidR="00AF2726">
          <w:delText>'pBuffer'</w:delText>
        </w:r>
        <w:r>
          <w:delText xml:space="preserve"> is uninitialized.",  # See §</w:delText>
        </w:r>
        <w:r>
          <w:fldChar w:fldCharType="begin"/>
        </w:r>
        <w:r>
          <w:delInstrText xml:space="preserve"> REF _Ref508811133 \r \h </w:delInstrText>
        </w:r>
        <w:r>
          <w:fldChar w:fldCharType="separate"/>
        </w:r>
        <w:r w:rsidR="00331070">
          <w:delText>3.9.7</w:delText>
        </w:r>
        <w:r>
          <w:fldChar w:fldCharType="end"/>
        </w:r>
        <w:r>
          <w:delText>.</w:delText>
        </w:r>
      </w:del>
    </w:p>
    <w:p w14:paraId="559E3555" w14:textId="77777777" w:rsidR="00F20219" w:rsidRDefault="00F20219" w:rsidP="00F20219">
      <w:pPr>
        <w:pStyle w:val="Codesmall"/>
        <w:rPr>
          <w:del w:id="9466" w:author="Laurence Golding" w:date="2019-05-11T06:51:00Z"/>
        </w:rPr>
      </w:pPr>
      <w:del w:id="9467" w:author="Laurence Golding" w:date="2019-05-11T06:51:00Z">
        <w:r>
          <w:delText xml:space="preserve">        "arguments": [ "</w:delText>
        </w:r>
        <w:r w:rsidR="00AF2726">
          <w:delText>pBuffer</w:delText>
        </w:r>
        <w:r>
          <w:delText>" ]               # See §</w:delText>
        </w:r>
        <w:r>
          <w:fldChar w:fldCharType="begin"/>
        </w:r>
        <w:r>
          <w:delInstrText xml:space="preserve"> REF _Ref508811093 \r \h </w:delInstrText>
        </w:r>
        <w:r>
          <w:fldChar w:fldCharType="separate"/>
        </w:r>
        <w:r w:rsidR="00331070">
          <w:delText>3.9.11</w:delText>
        </w:r>
        <w:r>
          <w:fldChar w:fldCharType="end"/>
        </w:r>
        <w:r>
          <w:delText>.</w:delText>
        </w:r>
      </w:del>
    </w:p>
    <w:p w14:paraId="3170DAF1" w14:textId="77777777" w:rsidR="00F20219" w:rsidRDefault="00F20219" w:rsidP="00F20219">
      <w:pPr>
        <w:pStyle w:val="Codesmall"/>
        <w:rPr>
          <w:del w:id="9468" w:author="Laurence Golding" w:date="2019-05-11T06:51:00Z"/>
        </w:rPr>
      </w:pPr>
      <w:del w:id="9469" w:author="Laurence Golding" w:date="2019-05-11T06:51:00Z">
        <w:r>
          <w:delText xml:space="preserve">      },</w:delText>
        </w:r>
      </w:del>
    </w:p>
    <w:p w14:paraId="518C19F4" w14:textId="77777777" w:rsidR="00F20219" w:rsidRDefault="00F20219" w:rsidP="00F20219">
      <w:pPr>
        <w:pStyle w:val="Codesmall"/>
        <w:rPr>
          <w:del w:id="9470" w:author="Laurence Golding" w:date="2019-05-11T06:51:00Z"/>
        </w:rPr>
      </w:pPr>
      <w:del w:id="9471" w:author="Laurence Golding" w:date="2019-05-11T06:51:00Z">
        <w:r>
          <w:delText xml:space="preserve">      "ruleMessageId": "default"                 # See §</w:delText>
        </w:r>
        <w:r>
          <w:fldChar w:fldCharType="begin"/>
        </w:r>
        <w:r>
          <w:delInstrText xml:space="preserve"> REF _Ref508874628 \r \h </w:delInstrText>
        </w:r>
        <w:r>
          <w:fldChar w:fldCharType="separate"/>
        </w:r>
        <w:r w:rsidR="00331070">
          <w:delText>3.19.9</w:delText>
        </w:r>
        <w:r>
          <w:fldChar w:fldCharType="end"/>
        </w:r>
        <w:r>
          <w:delText>.</w:delText>
        </w:r>
      </w:del>
    </w:p>
    <w:p w14:paraId="06CC8DA5" w14:textId="77777777" w:rsidR="00F20219" w:rsidRDefault="00F20219" w:rsidP="00F20219">
      <w:pPr>
        <w:pStyle w:val="Codesmall"/>
        <w:rPr>
          <w:del w:id="9472" w:author="Laurence Golding" w:date="2019-05-11T06:51:00Z"/>
        </w:rPr>
      </w:pPr>
      <w:del w:id="9473" w:author="Laurence Golding" w:date="2019-05-11T06:51:00Z">
        <w:r>
          <w:delText xml:space="preserve">    }</w:delText>
        </w:r>
      </w:del>
    </w:p>
    <w:p w14:paraId="7062AAE9" w14:textId="77777777" w:rsidR="00F20219" w:rsidRDefault="00F20219" w:rsidP="00F20219">
      <w:pPr>
        <w:pStyle w:val="Codesmall"/>
        <w:rPr>
          <w:del w:id="9474" w:author="Laurence Golding" w:date="2019-05-11T06:51:00Z"/>
        </w:rPr>
      </w:pPr>
      <w:del w:id="9475" w:author="Laurence Golding" w:date="2019-05-11T06:51:00Z">
        <w:r>
          <w:delText xml:space="preserve">  ]</w:delText>
        </w:r>
      </w:del>
    </w:p>
    <w:p w14:paraId="1443A0C9" w14:textId="77777777" w:rsidR="00F20219" w:rsidRDefault="00F20219" w:rsidP="00F20219">
      <w:pPr>
        <w:pStyle w:val="Codesmall"/>
        <w:rPr>
          <w:del w:id="9476" w:author="Laurence Golding" w:date="2019-05-11T06:51:00Z"/>
        </w:rPr>
      </w:pPr>
      <w:del w:id="9477" w:author="Laurence Golding" w:date="2019-05-11T06:51:00Z">
        <w:r>
          <w:delText>}</w:delText>
        </w:r>
      </w:del>
    </w:p>
    <w:p w14:paraId="497181A8" w14:textId="577E3848" w:rsidR="00345B29" w:rsidRDefault="00345B29" w:rsidP="00345B29">
      <w:pPr>
        <w:pStyle w:val="Heading3"/>
      </w:pPr>
      <w:bookmarkStart w:id="9478" w:name="_Ref515624666"/>
      <w:bookmarkStart w:id="9479" w:name="_Toc8367152"/>
      <w:bookmarkStart w:id="9480" w:name="_Toc516224808"/>
      <w:r>
        <w:t>Distinguishing logically identical from logically distinct results</w:t>
      </w:r>
      <w:bookmarkEnd w:id="9478"/>
      <w:bookmarkEnd w:id="9479"/>
      <w:bookmarkEnd w:id="9480"/>
    </w:p>
    <w:p w14:paraId="174C2174" w14:textId="0E379F9A" w:rsidR="00345B29" w:rsidRDefault="00345B29" w:rsidP="00345B29">
      <w:r>
        <w:t xml:space="preserve">Successive runs </w:t>
      </w:r>
      <w:del w:id="9481" w:author="Laurence Golding" w:date="2019-05-11T06:51:00Z">
        <w:r>
          <w:delText xml:space="preserve">of the same tool, or even runs of different tools, </w:delText>
        </w:r>
      </w:del>
      <w:r>
        <w:t xml:space="preserve">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del w:id="9482" w:author="Laurence Golding" w:date="2019-05-11T06:51:00Z">
        <w:r>
          <w:delText>the</w:delText>
        </w:r>
      </w:del>
      <w:ins w:id="9483" w:author="Laurence Golding" w:date="2019-05-11T06:51:00Z">
        <w:r w:rsidR="0061423A">
          <w:t>a</w:t>
        </w:r>
      </w:ins>
      <w:r w:rsidR="0061423A">
        <w:t xml:space="preserve">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130F45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9127C">
        <w:t>3.</w:t>
      </w:r>
      <w:del w:id="9484" w:author="Laurence Golding" w:date="2019-05-11T06:51:00Z">
        <w:r w:rsidR="00331070">
          <w:delText>19.12</w:delText>
        </w:r>
      </w:del>
      <w:ins w:id="9485" w:author="Laurence Golding" w:date="2019-05-11T06:51:00Z">
        <w:r w:rsidR="0009127C">
          <w:t>27.16</w:t>
        </w:r>
      </w:ins>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9127C">
        <w:t>3.</w:t>
      </w:r>
      <w:del w:id="9486" w:author="Laurence Golding" w:date="2019-05-11T06:51:00Z">
        <w:r w:rsidR="00331070">
          <w:delText>19.5</w:delText>
        </w:r>
      </w:del>
      <w:ins w:id="9487" w:author="Laurence Golding" w:date="2019-05-11T06:51:00Z">
        <w:r w:rsidR="0009127C">
          <w:t>27.4</w:t>
        </w:r>
      </w:ins>
      <w:r>
        <w:fldChar w:fldCharType="end"/>
      </w:r>
      <w:r>
        <w:t>)</w:t>
      </w:r>
      <w:r w:rsidR="00286BC1">
        <w:t>, regardless of whether they also compute a fingerprint</w:t>
      </w:r>
      <w:r>
        <w:t>.</w:t>
      </w:r>
    </w:p>
    <w:p w14:paraId="11C37704" w14:textId="6E1B2CD9" w:rsidR="00621490" w:rsidRDefault="00621490" w:rsidP="00401BB5">
      <w:pPr>
        <w:pStyle w:val="Heading3"/>
      </w:pPr>
      <w:bookmarkStart w:id="9488" w:name="_Toc8367153"/>
      <w:bookmarkStart w:id="9489" w:name="_Ref493408865"/>
      <w:bookmarkStart w:id="9490" w:name="_Toc516224809"/>
      <w:del w:id="9491" w:author="Laurence Golding" w:date="2019-05-11T06:51:00Z">
        <w:r>
          <w:delText>i</w:delText>
        </w:r>
        <w:r w:rsidR="00435405">
          <w:delText>nstanceGui</w:delText>
        </w:r>
        <w:r>
          <w:delText>d</w:delText>
        </w:r>
      </w:del>
      <w:ins w:id="9492" w:author="Laurence Golding" w:date="2019-05-11T06:51:00Z">
        <w:r w:rsidR="009972DA">
          <w:t>guid</w:t>
        </w:r>
      </w:ins>
      <w:r w:rsidR="009972DA">
        <w:t xml:space="preserve"> </w:t>
      </w:r>
      <w:r>
        <w:t>property</w:t>
      </w:r>
      <w:bookmarkEnd w:id="9488"/>
      <w:bookmarkEnd w:id="9490"/>
    </w:p>
    <w:p w14:paraId="2C599143" w14:textId="0EE42910" w:rsidR="00376B6D" w:rsidRDefault="00376B6D" w:rsidP="00376B6D">
      <w:bookmarkStart w:id="9493" w:name="_Ref508814211"/>
      <w:r>
        <w:t xml:space="preserve">A </w:t>
      </w:r>
      <w:r w:rsidRPr="003466D5">
        <w:rPr>
          <w:rStyle w:val="CODEtemp"/>
        </w:rPr>
        <w:t>result</w:t>
      </w:r>
      <w:r>
        <w:t xml:space="preserve"> object </w:t>
      </w:r>
      <w:r w:rsidRPr="003466D5">
        <w:rPr>
          <w:b/>
        </w:rPr>
        <w:t>MAY</w:t>
      </w:r>
      <w:r>
        <w:t xml:space="preserve"> contain a property named </w:t>
      </w:r>
      <w:del w:id="9494" w:author="Laurence Golding" w:date="2019-05-11T06:51:00Z">
        <w:r w:rsidRPr="003466D5">
          <w:rPr>
            <w:rStyle w:val="CODEtemp"/>
          </w:rPr>
          <w:delText>i</w:delText>
        </w:r>
        <w:r w:rsidR="00435405">
          <w:rPr>
            <w:rStyle w:val="CODEtemp"/>
          </w:rPr>
          <w:delText>nstanceGui</w:delText>
        </w:r>
        <w:r w:rsidRPr="003466D5">
          <w:rPr>
            <w:rStyle w:val="CODEtemp"/>
          </w:rPr>
          <w:delText>d</w:delText>
        </w:r>
      </w:del>
      <w:ins w:id="9495" w:author="Laurence Golding" w:date="2019-05-11T06:51:00Z">
        <w:r w:rsidR="009972DA">
          <w:rPr>
            <w:rStyle w:val="CODEtemp"/>
          </w:rPr>
          <w:t>gui</w:t>
        </w:r>
        <w:r w:rsidR="009972DA" w:rsidRPr="003466D5">
          <w:rPr>
            <w:rStyle w:val="CODEtemp"/>
          </w:rPr>
          <w:t>d</w:t>
        </w:r>
      </w:ins>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9127C">
        <w:t>3.</w:t>
      </w:r>
      <w:del w:id="9496" w:author="Laurence Golding" w:date="2019-05-11T06:51:00Z">
        <w:r w:rsidR="00331070">
          <w:delText>4</w:delText>
        </w:r>
      </w:del>
      <w:ins w:id="9497" w:author="Laurence Golding" w:date="2019-05-11T06:51:00Z">
        <w:r w:rsidR="0009127C">
          <w:t>5</w:t>
        </w:r>
      </w:ins>
      <w:r w:rsidR="0009127C">
        <w:t>.3</w:t>
      </w:r>
      <w:r w:rsidR="00435405">
        <w:fldChar w:fldCharType="end"/>
      </w:r>
      <w:r w:rsidR="00435405">
        <w:t>) defining</w:t>
      </w:r>
      <w:r>
        <w:t xml:space="preserve"> a unique, stable identifier for the result.</w:t>
      </w:r>
    </w:p>
    <w:p w14:paraId="03267FF3" w14:textId="6207F85E" w:rsidR="00376B6D" w:rsidRDefault="00376B6D" w:rsidP="00376B6D">
      <w:r>
        <w:t xml:space="preserve">Direct SARIF producers and SARIF </w:t>
      </w:r>
      <w:r w:rsidRPr="008C0DF0">
        <w:t>converters</w:t>
      </w:r>
      <w:r w:rsidRPr="008434CA">
        <w:rPr>
          <w:b/>
        </w:rPr>
        <w:t xml:space="preserve"> </w:t>
      </w:r>
      <w:del w:id="9498" w:author="Laurence Golding" w:date="2019-05-11T06:51:00Z">
        <w:r>
          <w:rPr>
            <w:b/>
          </w:rPr>
          <w:delText>SHOUL</w:delText>
        </w:r>
        <w:r w:rsidRPr="008C0DF0">
          <w:rPr>
            <w:b/>
          </w:rPr>
          <w:delText>D NOT</w:delText>
        </w:r>
      </w:del>
      <w:ins w:id="9499" w:author="Laurence Golding" w:date="2019-05-11T06:51:00Z">
        <w:r w:rsidR="0078495B">
          <w:rPr>
            <w:b/>
          </w:rPr>
          <w:t>MAY</w:t>
        </w:r>
        <w:r>
          <w:t xml:space="preserve"> </w:t>
        </w:r>
        <w:r w:rsidR="0078495B">
          <w:t>but do not need to</w:t>
        </w:r>
      </w:ins>
      <w:r w:rsidR="0078495B">
        <w:t xml:space="preserve">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853299D"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9127C">
        <w:t>3.</w:t>
      </w:r>
      <w:del w:id="9500" w:author="Laurence Golding" w:date="2019-05-11T06:51:00Z">
        <w:r w:rsidR="00331070">
          <w:delText>19.12</w:delText>
        </w:r>
      </w:del>
      <w:ins w:id="9501" w:author="Laurence Golding" w:date="2019-05-11T06:51:00Z">
        <w:r w:rsidR="0009127C">
          <w:t>27.16</w:t>
        </w:r>
      </w:ins>
      <w:r>
        <w:fldChar w:fldCharType="end"/>
      </w:r>
      <w:r>
        <w:t xml:space="preserve"> and </w:t>
      </w:r>
      <w:hyperlink w:anchor="AppendixFingerprints" w:history="1">
        <w:r w:rsidRPr="00376B6D">
          <w:rPr>
            <w:rStyle w:val="Hyperlink"/>
          </w:rPr>
          <w:t>Appendix B</w:t>
        </w:r>
      </w:hyperlink>
      <w:r>
        <w:t xml:space="preserve">), but the </w:t>
      </w:r>
      <w:del w:id="9502" w:author="Laurence Golding" w:date="2019-05-11T06:51:00Z">
        <w:r w:rsidRPr="008434CA">
          <w:rPr>
            <w:rStyle w:val="CODEtemp"/>
          </w:rPr>
          <w:delText>i</w:delText>
        </w:r>
        <w:r w:rsidR="00435405">
          <w:rPr>
            <w:rStyle w:val="CODEtemp"/>
          </w:rPr>
          <w:delText>nstanceGui</w:delText>
        </w:r>
        <w:r w:rsidRPr="008434CA">
          <w:rPr>
            <w:rStyle w:val="CODEtemp"/>
          </w:rPr>
          <w:delText>d</w:delText>
        </w:r>
      </w:del>
      <w:ins w:id="9503" w:author="Laurence Golding" w:date="2019-05-11T06:51:00Z">
        <w:r w:rsidR="009972DA">
          <w:rPr>
            <w:rStyle w:val="CODEtemp"/>
          </w:rPr>
          <w:t>gui</w:t>
        </w:r>
        <w:r w:rsidR="009972DA" w:rsidRPr="008434CA">
          <w:rPr>
            <w:rStyle w:val="CODEtemp"/>
          </w:rPr>
          <w:t>d</w:t>
        </w:r>
      </w:ins>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9504" w:name="_Ref516055541"/>
      <w:bookmarkStart w:id="9505" w:name="_Toc8367154"/>
      <w:bookmarkStart w:id="9506" w:name="_Toc516224810"/>
      <w:r>
        <w:t>correlationGuid property</w:t>
      </w:r>
      <w:bookmarkEnd w:id="9504"/>
      <w:bookmarkEnd w:id="9505"/>
      <w:bookmarkEnd w:id="9506"/>
    </w:p>
    <w:p w14:paraId="28683740" w14:textId="0970430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9127C">
        <w:t>3.</w:t>
      </w:r>
      <w:del w:id="9507" w:author="Laurence Golding" w:date="2019-05-11T06:51:00Z">
        <w:r w:rsidR="00331070">
          <w:delText>4</w:delText>
        </w:r>
      </w:del>
      <w:ins w:id="9508" w:author="Laurence Golding" w:date="2019-05-11T06:51:00Z">
        <w:r w:rsidR="0009127C">
          <w:t>5</w:t>
        </w:r>
      </w:ins>
      <w:r w:rsidR="0009127C">
        <w:t>.3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63E11E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9127C">
        <w:t>3.</w:t>
      </w:r>
      <w:del w:id="9509" w:author="Laurence Golding" w:date="2019-05-11T06:51:00Z">
        <w:r w:rsidR="00331070">
          <w:delText>19.12</w:delText>
        </w:r>
      </w:del>
      <w:ins w:id="9510" w:author="Laurence Golding" w:date="2019-05-11T06:51:00Z">
        <w:r w:rsidR="0009127C">
          <w:t>27.16</w:t>
        </w:r>
      </w:ins>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9127C">
        <w:t>3.</w:t>
      </w:r>
      <w:del w:id="9511" w:author="Laurence Golding" w:date="2019-05-11T06:51:00Z">
        <w:r w:rsidR="00331070">
          <w:delText>19.3</w:delText>
        </w:r>
      </w:del>
      <w:ins w:id="9512" w:author="Laurence Golding" w:date="2019-05-11T06:51:00Z">
        <w:r w:rsidR="0009127C">
          <w:t>27.2</w:t>
        </w:r>
      </w:ins>
      <w:r>
        <w:fldChar w:fldCharType="end"/>
      </w:r>
      <w:r>
        <w:t xml:space="preserve"> for more information.</w:t>
      </w:r>
    </w:p>
    <w:p w14:paraId="4D5CBA4B" w14:textId="4E46EB73" w:rsidR="00401BB5" w:rsidRDefault="00401BB5" w:rsidP="00401BB5">
      <w:pPr>
        <w:pStyle w:val="Heading3"/>
      </w:pPr>
      <w:bookmarkStart w:id="9513" w:name="_Ref513193500"/>
      <w:bookmarkStart w:id="9514" w:name="_Ref513195673"/>
      <w:bookmarkStart w:id="9515" w:name="_Toc8367155"/>
      <w:bookmarkStart w:id="9516" w:name="_Toc516224811"/>
      <w:r>
        <w:t>ruleId property</w:t>
      </w:r>
      <w:bookmarkEnd w:id="9489"/>
      <w:bookmarkEnd w:id="9493"/>
      <w:bookmarkEnd w:id="9513"/>
      <w:bookmarkEnd w:id="9514"/>
      <w:bookmarkEnd w:id="9515"/>
      <w:bookmarkEnd w:id="9516"/>
    </w:p>
    <w:p w14:paraId="49035589" w14:textId="58DB5540"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ins w:id="9517" w:author="Laurence Golding" w:date="2019-05-11T06:51:00Z">
        <w:r w:rsidR="00465E6B">
          <w:t xml:space="preserve">, </w:t>
        </w:r>
        <w:r w:rsidR="00465E6B" w:rsidRPr="00E52673">
          <w:rPr>
            <w:b/>
          </w:rPr>
          <w:t>MAY</w:t>
        </w:r>
        <w:r w:rsidR="00465E6B">
          <w:t>,</w:t>
        </w:r>
      </w:ins>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w:t>
      </w:r>
      <w:ins w:id="9518" w:author="Laurence Golding" w:date="2019-05-11T06:51:00Z">
        <w:r w:rsidR="00B03E10">
          <w:t>hierarchical</w:t>
        </w:r>
        <w:r w:rsidRPr="00244809">
          <w:t xml:space="preserve"> </w:t>
        </w:r>
      </w:ins>
      <w:r w:rsidRPr="00244809">
        <w:t>string</w:t>
      </w:r>
      <w:r w:rsidR="00B03E10">
        <w:t xml:space="preserve"> </w:t>
      </w:r>
      <w:del w:id="9519" w:author="Laurence Golding" w:date="2019-05-11T06:51:00Z">
        <w:r w:rsidRPr="00244809">
          <w:delText>containing</w:delText>
        </w:r>
      </w:del>
      <w:ins w:id="9520" w:author="Laurence Golding" w:date="2019-05-11T06:51:00Z">
        <w:r w:rsidR="00B03E10">
          <w:t>(§</w:t>
        </w:r>
        <w:r w:rsidR="00B03E10">
          <w:fldChar w:fldCharType="begin"/>
        </w:r>
        <w:r w:rsidR="00B03E10">
          <w:instrText xml:space="preserve"> REF _Ref526937577 \r \h </w:instrText>
        </w:r>
        <w:r w:rsidR="00B03E10">
          <w:fldChar w:fldCharType="separate"/>
        </w:r>
        <w:r w:rsidR="0009127C">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specify</w:t>
        </w:r>
      </w:ins>
      <w:r w:rsidR="00140EE3">
        <w:t xml:space="preserve"> </w:t>
      </w:r>
      <w:r w:rsidR="00B03E10">
        <w:t xml:space="preserve">the </w:t>
      </w:r>
      <w:r w:rsidRPr="00244809">
        <w:t>stable</w:t>
      </w:r>
      <w:del w:id="9521" w:author="Laurence Golding" w:date="2019-05-11T06:51:00Z">
        <w:r w:rsidRPr="00244809">
          <w:delText xml:space="preserve">, </w:delText>
        </w:r>
      </w:del>
      <w:moveFromRangeStart w:id="9522" w:author="Laurence Golding" w:date="2019-05-11T06:52:00Z" w:name="move8449941"/>
      <w:moveFrom w:id="9523" w:author="Laurence Golding" w:date="2019-05-11T06:52:00Z">
        <w:r w:rsidR="00D7720D">
          <w:t>opaque</w:t>
        </w:r>
      </w:moveFrom>
      <w:moveFromRangeEnd w:id="9522"/>
      <w:r w:rsidRPr="00244809">
        <w:t xml:space="preserve"> identifier </w:t>
      </w:r>
      <w:del w:id="9524" w:author="Laurence Golding" w:date="2019-05-11T06:51:00Z">
        <w:r w:rsidRPr="00244809">
          <w:delText>for</w:delText>
        </w:r>
      </w:del>
      <w:ins w:id="9525" w:author="Laurence Golding" w:date="2019-05-11T06:51:00Z">
        <w:r w:rsidR="00B03E10">
          <w:t>of</w:t>
        </w:r>
      </w:ins>
      <w:r w:rsidRPr="00244809">
        <w:t xml:space="preserve"> the rule that was evaluated to produce the result.</w:t>
      </w:r>
      <w:ins w:id="9526" w:author="Laurence Golding" w:date="2019-05-11T06:51:00Z">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ins>
    </w:p>
    <w:p w14:paraId="4599B73B" w14:textId="250AD229" w:rsidR="00B03E10" w:rsidRDefault="00B03E10" w:rsidP="00B03E10">
      <w:pPr>
        <w:pStyle w:val="Note"/>
        <w:rPr>
          <w:ins w:id="9527" w:author="Laurence Golding" w:date="2019-05-11T06:51:00Z"/>
        </w:rPr>
      </w:pPr>
      <w:ins w:id="9528" w:author="Laurence Golding" w:date="2019-05-11T06:51:00Z">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ins>
    </w:p>
    <w:p w14:paraId="387FE87B" w14:textId="584FE9E6" w:rsidR="00B03E10" w:rsidRPr="00B03E10" w:rsidRDefault="00B03E10" w:rsidP="00B03E10">
      <w:pPr>
        <w:rPr>
          <w:ins w:id="9529" w:author="Laurence Golding" w:date="2019-05-11T06:51:00Z"/>
        </w:rPr>
      </w:pPr>
      <w:ins w:id="9530" w:author="Laurence Golding" w:date="2019-05-11T06:51:00Z">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ins>
    </w:p>
    <w:p w14:paraId="715ABEB8" w14:textId="1589B140" w:rsidR="00B03E10" w:rsidRDefault="00244809" w:rsidP="00B03E10">
      <w:pPr>
        <w:pStyle w:val="Note"/>
        <w:rPr>
          <w:ins w:id="9531" w:author="Laurence Golding" w:date="2019-05-11T06:51:00Z"/>
        </w:rPr>
      </w:pPr>
      <w:ins w:id="9532" w:author="Laurence Golding" w:date="2019-05-11T06:51:00Z">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9127C">
          <w:t>3.27.7</w:t>
        </w:r>
        <w:r w:rsidR="009A7342">
          <w:fldChar w:fldCharType="end"/>
        </w:r>
        <w:r w:rsidR="009A7342">
          <w:t>, §</w:t>
        </w:r>
        <w:r w:rsidR="009A7342">
          <w:fldChar w:fldCharType="begin"/>
        </w:r>
        <w:r w:rsidR="009A7342">
          <w:instrText xml:space="preserve"> REF _Ref4055060 \r \h </w:instrText>
        </w:r>
        <w:r w:rsidR="009A7342">
          <w:fldChar w:fldCharType="separate"/>
        </w:r>
        <w:r w:rsidR="0009127C">
          <w:t>3.52.5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ins>
    </w:p>
    <w:p w14:paraId="2C1F6E45" w14:textId="044BF907" w:rsidR="00244809" w:rsidRDefault="00B03E10" w:rsidP="00B03E10">
      <w:pPr>
        <w:pStyle w:val="Note"/>
        <w:rPr>
          <w:ins w:id="9533" w:author="Laurence Golding" w:date="2019-05-11T06:51:00Z"/>
        </w:rPr>
      </w:pPr>
      <w:ins w:id="9534" w:author="Laurence Golding" w:date="2019-05-11T06:51:00Z">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ins>
    </w:p>
    <w:p w14:paraId="6450C743" w14:textId="4A5E55D6" w:rsidR="00B03E10" w:rsidRDefault="00B03E10" w:rsidP="00B03E10">
      <w:pPr>
        <w:pStyle w:val="Code"/>
        <w:rPr>
          <w:ins w:id="9535" w:author="Laurence Golding" w:date="2019-05-11T06:51:00Z"/>
        </w:rPr>
      </w:pPr>
      <w:ins w:id="9536" w:author="Laurence Golding" w:date="2019-05-11T06:51:00Z">
        <w:r>
          <w:t>{</w:t>
        </w:r>
      </w:ins>
    </w:p>
    <w:p w14:paraId="200FD0B4" w14:textId="424D77F9" w:rsidR="00241F91" w:rsidRDefault="00241F91" w:rsidP="00B03E10">
      <w:pPr>
        <w:pStyle w:val="Code"/>
        <w:rPr>
          <w:ins w:id="9537" w:author="Laurence Golding" w:date="2019-05-11T06:51:00Z"/>
        </w:rPr>
      </w:pPr>
      <w:ins w:id="9538" w:author="Laurence Golding" w:date="2019-05-11T06:51:00Z">
        <w:r>
          <w:t xml:space="preserve">  "tool": {</w:t>
        </w:r>
      </w:ins>
    </w:p>
    <w:p w14:paraId="310061B3" w14:textId="2BA2DD13" w:rsidR="00241F91" w:rsidRDefault="00241F91" w:rsidP="00B03E10">
      <w:pPr>
        <w:pStyle w:val="Code"/>
        <w:rPr>
          <w:ins w:id="9539" w:author="Laurence Golding" w:date="2019-05-11T06:51:00Z"/>
        </w:rPr>
      </w:pPr>
      <w:ins w:id="9540" w:author="Laurence Golding" w:date="2019-05-11T06:51:00Z">
        <w:r>
          <w:t xml:space="preserve">    "driver": {</w:t>
        </w:r>
      </w:ins>
    </w:p>
    <w:p w14:paraId="2207EC9C" w14:textId="3CC841B6" w:rsidR="00C06FD6" w:rsidRDefault="00C06FD6" w:rsidP="00B03E10">
      <w:pPr>
        <w:pStyle w:val="Code"/>
        <w:rPr>
          <w:ins w:id="9541" w:author="Laurence Golding" w:date="2019-05-11T06:51:00Z"/>
        </w:rPr>
      </w:pPr>
      <w:ins w:id="9542" w:author="Laurence Golding" w:date="2019-05-11T06:51:00Z">
        <w:r>
          <w:t xml:space="preserve">      "name": "CodeScanner",</w:t>
        </w:r>
      </w:ins>
    </w:p>
    <w:p w14:paraId="2234D9FE" w14:textId="6FFCF8A6" w:rsidR="00C06FD6" w:rsidRDefault="00C06FD6" w:rsidP="00C06FD6">
      <w:pPr>
        <w:pStyle w:val="Code"/>
        <w:rPr>
          <w:ins w:id="9543" w:author="Laurence Golding" w:date="2019-05-11T06:51:00Z"/>
        </w:rPr>
      </w:pPr>
      <w:ins w:id="9544" w:author="Laurence Golding" w:date="2019-05-11T06:51:00Z">
        <w:r>
          <w:t xml:space="preserve">      "</w:t>
        </w:r>
        <w:r w:rsidR="00E9299D">
          <w:t>rules</w:t>
        </w:r>
        <w:r>
          <w:t>": [</w:t>
        </w:r>
      </w:ins>
    </w:p>
    <w:p w14:paraId="609BAEED" w14:textId="7F06C41E" w:rsidR="00C06FD6" w:rsidRDefault="00C06FD6" w:rsidP="00C06FD6">
      <w:pPr>
        <w:pStyle w:val="Code"/>
        <w:rPr>
          <w:ins w:id="9545" w:author="Laurence Golding" w:date="2019-05-11T06:51:00Z"/>
        </w:rPr>
      </w:pPr>
      <w:ins w:id="9546" w:author="Laurence Golding" w:date="2019-05-11T06:51:00Z">
        <w:r>
          <w:t xml:space="preserve">        {</w:t>
        </w:r>
      </w:ins>
    </w:p>
    <w:p w14:paraId="4F92A924" w14:textId="3BA39EE7" w:rsidR="00C06FD6" w:rsidRDefault="00C06FD6" w:rsidP="00C06FD6">
      <w:pPr>
        <w:pStyle w:val="Code"/>
        <w:rPr>
          <w:ins w:id="9547" w:author="Laurence Golding" w:date="2019-05-11T06:51:00Z"/>
        </w:rPr>
      </w:pPr>
      <w:ins w:id="9548" w:author="Laurence Golding" w:date="2019-05-11T06:51:00Z">
        <w:r>
          <w:t xml:space="preserve">          "id": "CA2</w:t>
        </w:r>
        <w:r w:rsidR="00A63E6B">
          <w:t>1</w:t>
        </w:r>
        <w:r>
          <w:t>01",</w:t>
        </w:r>
      </w:ins>
    </w:p>
    <w:p w14:paraId="486FAB43" w14:textId="7145ADBC" w:rsidR="00C06FD6" w:rsidRDefault="00C06FD6" w:rsidP="00C06FD6">
      <w:pPr>
        <w:pStyle w:val="Code"/>
        <w:rPr>
          <w:ins w:id="9549" w:author="Laurence Golding" w:date="2019-05-11T06:51:00Z"/>
        </w:rPr>
      </w:pPr>
      <w:ins w:id="9550" w:author="Laurence Golding" w:date="2019-05-11T06:51:00Z">
        <w:r>
          <w:t xml:space="preserve">          "shortDescription": {</w:t>
        </w:r>
      </w:ins>
    </w:p>
    <w:p w14:paraId="7F09F35E" w14:textId="699BF396" w:rsidR="00C06FD6" w:rsidRDefault="00C06FD6" w:rsidP="00C06FD6">
      <w:pPr>
        <w:pStyle w:val="Code"/>
        <w:rPr>
          <w:ins w:id="9551" w:author="Laurence Golding" w:date="2019-05-11T06:51:00Z"/>
        </w:rPr>
      </w:pPr>
      <w:ins w:id="9552" w:author="Laurence Golding" w:date="2019-05-11T06:51:00Z">
        <w:r>
          <w:t xml:space="preserve">            "text": "</w:t>
        </w:r>
        <w:r w:rsidRPr="00D01F39">
          <w:t>Specify marshaling for P/Invoke string arguments</w:t>
        </w:r>
        <w:r w:rsidR="00D031DA">
          <w:t>.</w:t>
        </w:r>
        <w:r>
          <w:t>"</w:t>
        </w:r>
      </w:ins>
    </w:p>
    <w:p w14:paraId="3BCA48AC" w14:textId="13A9663B" w:rsidR="00C06FD6" w:rsidRDefault="00C06FD6" w:rsidP="00C06FD6">
      <w:pPr>
        <w:pStyle w:val="Code"/>
        <w:rPr>
          <w:ins w:id="9553" w:author="Laurence Golding" w:date="2019-05-11T06:51:00Z"/>
        </w:rPr>
      </w:pPr>
      <w:ins w:id="9554" w:author="Laurence Golding" w:date="2019-05-11T06:51:00Z">
        <w:r>
          <w:t xml:space="preserve">          }</w:t>
        </w:r>
      </w:ins>
    </w:p>
    <w:p w14:paraId="5A52BB22" w14:textId="3D6C6439" w:rsidR="00C06FD6" w:rsidRDefault="00C06FD6" w:rsidP="00C06FD6">
      <w:pPr>
        <w:pStyle w:val="Code"/>
        <w:rPr>
          <w:ins w:id="9555" w:author="Laurence Golding" w:date="2019-05-11T06:51:00Z"/>
        </w:rPr>
      </w:pPr>
      <w:ins w:id="9556" w:author="Laurence Golding" w:date="2019-05-11T06:51:00Z">
        <w:r>
          <w:t xml:space="preserve">        },</w:t>
        </w:r>
      </w:ins>
    </w:p>
    <w:p w14:paraId="32E20096" w14:textId="7BD5B735" w:rsidR="00C06FD6" w:rsidRDefault="00C06FD6" w:rsidP="00C06FD6">
      <w:pPr>
        <w:pStyle w:val="Code"/>
        <w:rPr>
          <w:ins w:id="9557" w:author="Laurence Golding" w:date="2019-05-11T06:51:00Z"/>
        </w:rPr>
      </w:pPr>
      <w:ins w:id="9558" w:author="Laurence Golding" w:date="2019-05-11T06:51:00Z">
        <w:r>
          <w:t xml:space="preserve">        {</w:t>
        </w:r>
      </w:ins>
    </w:p>
    <w:p w14:paraId="233D504A" w14:textId="18F7924D" w:rsidR="00C06FD6" w:rsidRDefault="00C06FD6" w:rsidP="00C06FD6">
      <w:pPr>
        <w:pStyle w:val="Code"/>
        <w:rPr>
          <w:ins w:id="9559" w:author="Laurence Golding" w:date="2019-05-11T06:51:00Z"/>
        </w:rPr>
      </w:pPr>
      <w:ins w:id="9560" w:author="Laurence Golding" w:date="2019-05-11T06:51:00Z">
        <w:r>
          <w:t xml:space="preserve">          "id": "CA5350",</w:t>
        </w:r>
      </w:ins>
    </w:p>
    <w:p w14:paraId="023DD98A" w14:textId="5BDAF04D" w:rsidR="00C06FD6" w:rsidRDefault="00C06FD6" w:rsidP="00C06FD6">
      <w:pPr>
        <w:pStyle w:val="Code"/>
        <w:rPr>
          <w:ins w:id="9561" w:author="Laurence Golding" w:date="2019-05-11T06:51:00Z"/>
        </w:rPr>
      </w:pPr>
      <w:ins w:id="9562" w:author="Laurence Golding" w:date="2019-05-11T06:51:00Z">
        <w:r>
          <w:t xml:space="preserve">          "shortDescription": {</w:t>
        </w:r>
      </w:ins>
    </w:p>
    <w:p w14:paraId="19CF2E85" w14:textId="1658B754" w:rsidR="00C06FD6" w:rsidRDefault="00C06FD6" w:rsidP="00C06FD6">
      <w:pPr>
        <w:pStyle w:val="Code"/>
        <w:rPr>
          <w:ins w:id="9563" w:author="Laurence Golding" w:date="2019-05-11T06:51:00Z"/>
        </w:rPr>
      </w:pPr>
      <w:ins w:id="9564" w:author="Laurence Golding" w:date="2019-05-11T06:51:00Z">
        <w:r>
          <w:t xml:space="preserve">            "text": "Do not use weak cryptographic algorithms</w:t>
        </w:r>
        <w:r w:rsidR="00D031DA">
          <w:t>.</w:t>
        </w:r>
        <w:r>
          <w:t>"</w:t>
        </w:r>
      </w:ins>
    </w:p>
    <w:p w14:paraId="3C385E50" w14:textId="7C5B55C6" w:rsidR="00C06FD6" w:rsidRDefault="00C06FD6" w:rsidP="00C06FD6">
      <w:pPr>
        <w:pStyle w:val="Code"/>
        <w:rPr>
          <w:ins w:id="9565" w:author="Laurence Golding" w:date="2019-05-11T06:51:00Z"/>
        </w:rPr>
      </w:pPr>
      <w:ins w:id="9566" w:author="Laurence Golding" w:date="2019-05-11T06:51:00Z">
        <w:r>
          <w:t xml:space="preserve">          }</w:t>
        </w:r>
      </w:ins>
    </w:p>
    <w:p w14:paraId="5987042B" w14:textId="4C8857FA" w:rsidR="00C06FD6" w:rsidRDefault="00C06FD6" w:rsidP="00C06FD6">
      <w:pPr>
        <w:pStyle w:val="Code"/>
        <w:rPr>
          <w:ins w:id="9567" w:author="Laurence Golding" w:date="2019-05-11T06:51:00Z"/>
        </w:rPr>
      </w:pPr>
      <w:ins w:id="9568" w:author="Laurence Golding" w:date="2019-05-11T06:51:00Z">
        <w:r>
          <w:t xml:space="preserve">        }</w:t>
        </w:r>
      </w:ins>
    </w:p>
    <w:p w14:paraId="2BB7CF0C" w14:textId="1C2FE898" w:rsidR="00C06FD6" w:rsidRDefault="00C06FD6" w:rsidP="00C06FD6">
      <w:pPr>
        <w:pStyle w:val="Code"/>
        <w:rPr>
          <w:ins w:id="9569" w:author="Laurence Golding" w:date="2019-05-11T06:51:00Z"/>
        </w:rPr>
      </w:pPr>
      <w:ins w:id="9570" w:author="Laurence Golding" w:date="2019-05-11T06:51:00Z">
        <w:r>
          <w:t xml:space="preserve">      ]</w:t>
        </w:r>
      </w:ins>
    </w:p>
    <w:p w14:paraId="5BCC61B4" w14:textId="5FD9757B" w:rsidR="00241F91" w:rsidRDefault="00241F91" w:rsidP="00B03E10">
      <w:pPr>
        <w:pStyle w:val="Code"/>
        <w:rPr>
          <w:ins w:id="9571" w:author="Laurence Golding" w:date="2019-05-11T06:51:00Z"/>
        </w:rPr>
      </w:pPr>
      <w:ins w:id="9572" w:author="Laurence Golding" w:date="2019-05-11T06:51:00Z">
        <w:r>
          <w:t xml:space="preserve">    }</w:t>
        </w:r>
      </w:ins>
    </w:p>
    <w:p w14:paraId="5AAA3F97" w14:textId="75E7379D" w:rsidR="00241F91" w:rsidRDefault="00241F91" w:rsidP="00B03E10">
      <w:pPr>
        <w:pStyle w:val="Code"/>
        <w:rPr>
          <w:ins w:id="9573" w:author="Laurence Golding" w:date="2019-05-11T06:51:00Z"/>
        </w:rPr>
      </w:pPr>
      <w:ins w:id="9574" w:author="Laurence Golding" w:date="2019-05-11T06:51:00Z">
        <w:r>
          <w:t xml:space="preserve">  },</w:t>
        </w:r>
      </w:ins>
    </w:p>
    <w:p w14:paraId="09F93E8B" w14:textId="77777777" w:rsidR="00B03E10" w:rsidRDefault="00B03E10" w:rsidP="00B03E10">
      <w:pPr>
        <w:pStyle w:val="Code"/>
        <w:rPr>
          <w:ins w:id="9575" w:author="Laurence Golding" w:date="2019-05-11T06:51:00Z"/>
        </w:rPr>
      </w:pPr>
      <w:ins w:id="9576" w:author="Laurence Golding" w:date="2019-05-11T06:51:00Z">
        <w:r>
          <w:t xml:space="preserve">  "results": [</w:t>
        </w:r>
      </w:ins>
    </w:p>
    <w:p w14:paraId="39E10EDF" w14:textId="77777777" w:rsidR="00B03E10" w:rsidRDefault="00B03E10" w:rsidP="00B03E10">
      <w:pPr>
        <w:pStyle w:val="Code"/>
        <w:rPr>
          <w:ins w:id="9577" w:author="Laurence Golding" w:date="2019-05-11T06:51:00Z"/>
        </w:rPr>
      </w:pPr>
      <w:ins w:id="9578" w:author="Laurence Golding" w:date="2019-05-11T06:51:00Z">
        <w:r>
          <w:t xml:space="preserve">    {</w:t>
        </w:r>
      </w:ins>
    </w:p>
    <w:p w14:paraId="0A045995" w14:textId="0096CC1A" w:rsidR="00B03E10" w:rsidRDefault="00B03E10" w:rsidP="00B03E10">
      <w:pPr>
        <w:pStyle w:val="Code"/>
        <w:rPr>
          <w:ins w:id="9579" w:author="Laurence Golding" w:date="2019-05-11T06:51:00Z"/>
        </w:rPr>
      </w:pPr>
      <w:ins w:id="9580" w:author="Laurence Golding" w:date="2019-05-11T06:51:00Z">
        <w:r>
          <w:t xml:space="preserve">      "ruleId": "CA2101",</w:t>
        </w:r>
      </w:ins>
    </w:p>
    <w:p w14:paraId="3420B752" w14:textId="56DBEBEB" w:rsidR="009A7342" w:rsidRDefault="009A7342" w:rsidP="00B03E10">
      <w:pPr>
        <w:pStyle w:val="Code"/>
        <w:rPr>
          <w:ins w:id="9581" w:author="Laurence Golding" w:date="2019-05-11T06:51:00Z"/>
        </w:rPr>
      </w:pPr>
      <w:ins w:id="9582" w:author="Laurence Golding" w:date="2019-05-11T06:51:00Z">
        <w:r>
          <w:t xml:space="preserve">      "</w:t>
        </w:r>
        <w:r w:rsidR="001F5BB4">
          <w:t>rule</w:t>
        </w:r>
        <w:r>
          <w:t>": {</w:t>
        </w:r>
      </w:ins>
    </w:p>
    <w:p w14:paraId="63ED5110" w14:textId="6057D075" w:rsidR="00B03E10" w:rsidRDefault="009A7342" w:rsidP="00B03E10">
      <w:pPr>
        <w:pStyle w:val="Code"/>
        <w:rPr>
          <w:ins w:id="9583" w:author="Laurence Golding" w:date="2019-05-11T06:51:00Z"/>
        </w:rPr>
      </w:pPr>
      <w:ins w:id="9584" w:author="Laurence Golding" w:date="2019-05-11T06:51:00Z">
        <w:r>
          <w:t xml:space="preserve">  </w:t>
        </w:r>
        <w:r w:rsidR="00B03E10">
          <w:t xml:space="preserve">      "</w:t>
        </w:r>
        <w:r>
          <w:t>index</w:t>
        </w:r>
        <w:r w:rsidR="00B03E10">
          <w:t>": 0</w:t>
        </w:r>
      </w:ins>
    </w:p>
    <w:p w14:paraId="541F551A" w14:textId="008D77A8" w:rsidR="009A7342" w:rsidRDefault="009A7342" w:rsidP="00B03E10">
      <w:pPr>
        <w:pStyle w:val="Code"/>
        <w:rPr>
          <w:ins w:id="9585" w:author="Laurence Golding" w:date="2019-05-11T06:51:00Z"/>
        </w:rPr>
      </w:pPr>
      <w:ins w:id="9586" w:author="Laurence Golding" w:date="2019-05-11T06:51:00Z">
        <w:r>
          <w:t xml:space="preserve">      }</w:t>
        </w:r>
      </w:ins>
    </w:p>
    <w:p w14:paraId="224BCBE6" w14:textId="77777777" w:rsidR="00B03E10" w:rsidRDefault="00B03E10" w:rsidP="00B03E10">
      <w:pPr>
        <w:pStyle w:val="Code"/>
        <w:rPr>
          <w:ins w:id="9587" w:author="Laurence Golding" w:date="2019-05-11T06:51:00Z"/>
        </w:rPr>
      </w:pPr>
      <w:ins w:id="9588" w:author="Laurence Golding" w:date="2019-05-11T06:51:00Z">
        <w:r>
          <w:t xml:space="preserve">    },</w:t>
        </w:r>
      </w:ins>
    </w:p>
    <w:p w14:paraId="50D9FE69" w14:textId="77777777" w:rsidR="00B03E10" w:rsidRDefault="00B03E10" w:rsidP="00B03E10">
      <w:pPr>
        <w:pStyle w:val="Code"/>
        <w:rPr>
          <w:ins w:id="9589" w:author="Laurence Golding" w:date="2019-05-11T06:51:00Z"/>
        </w:rPr>
      </w:pPr>
      <w:ins w:id="9590" w:author="Laurence Golding" w:date="2019-05-11T06:51:00Z">
        <w:r>
          <w:t xml:space="preserve">    {</w:t>
        </w:r>
      </w:ins>
    </w:p>
    <w:p w14:paraId="5601E367" w14:textId="77777777" w:rsidR="00B03E10" w:rsidRDefault="00B03E10" w:rsidP="00B03E10">
      <w:pPr>
        <w:pStyle w:val="Code"/>
        <w:rPr>
          <w:ins w:id="9591" w:author="Laurence Golding" w:date="2019-05-11T06:51:00Z"/>
        </w:rPr>
      </w:pPr>
      <w:ins w:id="9592" w:author="Laurence Golding" w:date="2019-05-11T06:51:00Z">
        <w:r>
          <w:t xml:space="preserve">      "ruleId": "CA5350/md5",</w:t>
        </w:r>
      </w:ins>
    </w:p>
    <w:p w14:paraId="297BF936" w14:textId="4DF67AB3" w:rsidR="009A7342" w:rsidRDefault="009A7342" w:rsidP="009A7342">
      <w:pPr>
        <w:pStyle w:val="Code"/>
        <w:rPr>
          <w:ins w:id="9593" w:author="Laurence Golding" w:date="2019-05-11T06:51:00Z"/>
        </w:rPr>
      </w:pPr>
      <w:ins w:id="9594" w:author="Laurence Golding" w:date="2019-05-11T06:51:00Z">
        <w:r>
          <w:t xml:space="preserve">      "</w:t>
        </w:r>
        <w:r w:rsidR="001F5BB4">
          <w:t>rule</w:t>
        </w:r>
        <w:r>
          <w:t>": {</w:t>
        </w:r>
      </w:ins>
    </w:p>
    <w:p w14:paraId="217DB76B" w14:textId="23E5059A" w:rsidR="00B03E10" w:rsidRDefault="009A7342" w:rsidP="00B03E10">
      <w:pPr>
        <w:pStyle w:val="Code"/>
        <w:rPr>
          <w:ins w:id="9595" w:author="Laurence Golding" w:date="2019-05-11T06:51:00Z"/>
        </w:rPr>
      </w:pPr>
      <w:ins w:id="9596" w:author="Laurence Golding" w:date="2019-05-11T06:51:00Z">
        <w:r>
          <w:t xml:space="preserve">  </w:t>
        </w:r>
        <w:r w:rsidR="00B03E10">
          <w:t xml:space="preserve">      "</w:t>
        </w:r>
        <w:r w:rsidR="009E728D">
          <w:t>index</w:t>
        </w:r>
        <w:r w:rsidR="00B03E10">
          <w:t>": 1</w:t>
        </w:r>
      </w:ins>
    </w:p>
    <w:p w14:paraId="0AF0B124" w14:textId="77777777" w:rsidR="009A7342" w:rsidRDefault="009A7342" w:rsidP="009A7342">
      <w:pPr>
        <w:pStyle w:val="Code"/>
        <w:rPr>
          <w:ins w:id="9597" w:author="Laurence Golding" w:date="2019-05-11T06:51:00Z"/>
        </w:rPr>
      </w:pPr>
      <w:ins w:id="9598" w:author="Laurence Golding" w:date="2019-05-11T06:51:00Z">
        <w:r>
          <w:t xml:space="preserve">      }</w:t>
        </w:r>
      </w:ins>
    </w:p>
    <w:p w14:paraId="6EF244E8" w14:textId="77777777" w:rsidR="00B03E10" w:rsidRDefault="00B03E10" w:rsidP="00B03E10">
      <w:pPr>
        <w:pStyle w:val="Code"/>
        <w:rPr>
          <w:ins w:id="9599" w:author="Laurence Golding" w:date="2019-05-11T06:51:00Z"/>
        </w:rPr>
      </w:pPr>
      <w:ins w:id="9600" w:author="Laurence Golding" w:date="2019-05-11T06:51:00Z">
        <w:r>
          <w:t xml:space="preserve">    },</w:t>
        </w:r>
      </w:ins>
    </w:p>
    <w:p w14:paraId="5F4A6B98" w14:textId="77777777" w:rsidR="00B03E10" w:rsidRDefault="00B03E10" w:rsidP="00B03E10">
      <w:pPr>
        <w:pStyle w:val="Code"/>
        <w:rPr>
          <w:ins w:id="9601" w:author="Laurence Golding" w:date="2019-05-11T06:51:00Z"/>
        </w:rPr>
      </w:pPr>
      <w:ins w:id="9602" w:author="Laurence Golding" w:date="2019-05-11T06:51:00Z">
        <w:r>
          <w:t xml:space="preserve">    {</w:t>
        </w:r>
      </w:ins>
    </w:p>
    <w:p w14:paraId="450E950A" w14:textId="77777777" w:rsidR="00B03E10" w:rsidRDefault="00B03E10" w:rsidP="00B03E10">
      <w:pPr>
        <w:pStyle w:val="Code"/>
        <w:rPr>
          <w:ins w:id="9603" w:author="Laurence Golding" w:date="2019-05-11T06:51:00Z"/>
        </w:rPr>
      </w:pPr>
      <w:ins w:id="9604" w:author="Laurence Golding" w:date="2019-05-11T06:51:00Z">
        <w:r>
          <w:t xml:space="preserve">      "ruleId": "CA5350/sha-1",</w:t>
        </w:r>
      </w:ins>
    </w:p>
    <w:p w14:paraId="1BEF0DE4" w14:textId="03CE0730" w:rsidR="009A7342" w:rsidRDefault="009A7342" w:rsidP="009A7342">
      <w:pPr>
        <w:pStyle w:val="Code"/>
        <w:rPr>
          <w:ins w:id="9605" w:author="Laurence Golding" w:date="2019-05-11T06:51:00Z"/>
        </w:rPr>
      </w:pPr>
      <w:ins w:id="9606" w:author="Laurence Golding" w:date="2019-05-11T06:51:00Z">
        <w:r>
          <w:t xml:space="preserve">      "</w:t>
        </w:r>
        <w:r w:rsidR="001F5BB4">
          <w:t>rule</w:t>
        </w:r>
        <w:r>
          <w:t>": {</w:t>
        </w:r>
      </w:ins>
    </w:p>
    <w:p w14:paraId="5B786CE9" w14:textId="2414AA68" w:rsidR="00B03E10" w:rsidRDefault="009A7342" w:rsidP="00B03E10">
      <w:pPr>
        <w:pStyle w:val="Code"/>
        <w:rPr>
          <w:ins w:id="9607" w:author="Laurence Golding" w:date="2019-05-11T06:51:00Z"/>
        </w:rPr>
      </w:pPr>
      <w:ins w:id="9608" w:author="Laurence Golding" w:date="2019-05-11T06:51:00Z">
        <w:r>
          <w:t xml:space="preserve">  </w:t>
        </w:r>
        <w:r w:rsidR="00B03E10">
          <w:t xml:space="preserve">      "</w:t>
        </w:r>
        <w:r w:rsidR="009E728D">
          <w:t>index</w:t>
        </w:r>
        <w:r w:rsidR="00B03E10">
          <w:t>": 1</w:t>
        </w:r>
      </w:ins>
    </w:p>
    <w:p w14:paraId="1FD17D08" w14:textId="53474B91" w:rsidR="009A7342" w:rsidRDefault="009A7342" w:rsidP="00B03E10">
      <w:pPr>
        <w:pStyle w:val="Code"/>
        <w:rPr>
          <w:ins w:id="9609" w:author="Laurence Golding" w:date="2019-05-11T06:51:00Z"/>
        </w:rPr>
      </w:pPr>
      <w:ins w:id="9610" w:author="Laurence Golding" w:date="2019-05-11T06:51:00Z">
        <w:r>
          <w:t xml:space="preserve">      }</w:t>
        </w:r>
      </w:ins>
    </w:p>
    <w:p w14:paraId="35F6FD0A" w14:textId="2EF8F4BB" w:rsidR="00B03E10" w:rsidRDefault="00B03E10" w:rsidP="00B03E10">
      <w:pPr>
        <w:pStyle w:val="Code"/>
        <w:rPr>
          <w:ins w:id="9611" w:author="Laurence Golding" w:date="2019-05-11T06:51:00Z"/>
        </w:rPr>
      </w:pPr>
      <w:ins w:id="9612" w:author="Laurence Golding" w:date="2019-05-11T06:51:00Z">
        <w:r>
          <w:t xml:space="preserve">    }</w:t>
        </w:r>
      </w:ins>
    </w:p>
    <w:p w14:paraId="5F562CAB" w14:textId="47DA19DE" w:rsidR="00B03E10" w:rsidRDefault="00B03E10" w:rsidP="00B03E10">
      <w:pPr>
        <w:pStyle w:val="Code"/>
        <w:rPr>
          <w:ins w:id="9613" w:author="Laurence Golding" w:date="2019-05-11T06:51:00Z"/>
        </w:rPr>
      </w:pPr>
      <w:ins w:id="9614" w:author="Laurence Golding" w:date="2019-05-11T06:51:00Z">
        <w:r>
          <w:t xml:space="preserve">  ]</w:t>
        </w:r>
      </w:ins>
    </w:p>
    <w:p w14:paraId="1AC29AE8" w14:textId="77777777" w:rsidR="00B03E10" w:rsidRDefault="00B03E10" w:rsidP="00B03E10">
      <w:pPr>
        <w:pStyle w:val="Code"/>
        <w:rPr>
          <w:moveTo w:id="9615" w:author="Laurence Golding" w:date="2019-05-11T06:52:00Z"/>
        </w:rPr>
        <w:pPrChange w:id="9616" w:author="Laurence Golding" w:date="2019-05-11T06:51:00Z">
          <w:pPr>
            <w:pStyle w:val="Codesmall"/>
          </w:pPr>
        </w:pPrChange>
      </w:pPr>
      <w:moveToRangeStart w:id="9617" w:author="Laurence Golding" w:date="2019-05-11T06:52:00Z" w:name="move8449976"/>
      <w:moveTo w:id="9618" w:author="Laurence Golding" w:date="2019-05-11T06:52:00Z">
        <w:r>
          <w:t>]</w:t>
        </w:r>
      </w:moveTo>
    </w:p>
    <w:p w14:paraId="29EF6B11" w14:textId="49374315" w:rsidR="00465E6B" w:rsidRDefault="00D13A53" w:rsidP="00465E6B">
      <w:pPr>
        <w:rPr>
          <w:ins w:id="9619" w:author="Laurence Golding" w:date="2019-05-11T06:51:00Z"/>
        </w:rPr>
      </w:pPr>
      <w:moveTo w:id="9620" w:author="Laurence Golding" w:date="2019-05-11T06:52:00Z">
        <w:r>
          <w:t xml:space="preserve">Direct producers </w:t>
        </w:r>
        <w:r w:rsidRPr="00D13A53">
          <w:rPr>
            <w:b/>
          </w:rPr>
          <w:t>SHALL</w:t>
        </w:r>
        <w:r>
          <w:t xml:space="preserve"> emit </w:t>
        </w:r>
      </w:moveTo>
      <w:moveToRangeEnd w:id="9617"/>
      <w:ins w:id="9621" w:author="Laurence Golding" w:date="2019-05-11T06:51:00Z">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9127C">
          <w:t>3.27.7</w:t>
        </w:r>
        <w:r w:rsidR="00BF7F6B">
          <w:fldChar w:fldCharType="end"/>
        </w:r>
        <w:r w:rsidR="00BF7F6B">
          <w:t>, §</w:t>
        </w:r>
        <w:r w:rsidR="00BF7F6B">
          <w:fldChar w:fldCharType="begin"/>
        </w:r>
        <w:r w:rsidR="00BF7F6B">
          <w:instrText xml:space="preserve"> REF _Ref4148802 \r \h </w:instrText>
        </w:r>
        <w:r w:rsidR="00BF7F6B">
          <w:fldChar w:fldCharType="separate"/>
        </w:r>
        <w:r w:rsidR="0009127C">
          <w:t>3.52.4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ins>
    </w:p>
    <w:p w14:paraId="3599D7BB" w14:textId="14445B0C" w:rsidR="00465E6B" w:rsidRDefault="00465E6B" w:rsidP="00465E6B">
      <w:pPr>
        <w:rPr>
          <w:ins w:id="9622" w:author="Laurence Golding" w:date="2019-05-11T06:51:00Z"/>
        </w:rPr>
      </w:pPr>
      <w:ins w:id="9623" w:author="Laurence Golding" w:date="2019-05-11T06:51:00Z">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9127C">
          <w:t>3.52.4</w:t>
        </w:r>
        <w:r>
          <w:fldChar w:fldCharType="end"/>
        </w:r>
        <w:r>
          <w:t>.</w:t>
        </w:r>
      </w:ins>
    </w:p>
    <w:p w14:paraId="71625DB3" w14:textId="77777777" w:rsidR="00244809" w:rsidRDefault="00244809" w:rsidP="00244809">
      <w:pPr>
        <w:pStyle w:val="Note"/>
        <w:rPr>
          <w:del w:id="9624" w:author="Laurence Golding" w:date="2019-05-11T06:51:00Z"/>
        </w:rPr>
      </w:pPr>
      <w:moveToRangeStart w:id="9625" w:author="Laurence Golding" w:date="2019-05-11T06:52:00Z" w:name="move8449977"/>
      <w:moveTo w:id="9626" w:author="Laurence Golding" w:date="2019-05-11T06:52:00Z">
        <w:r w:rsidRPr="00244809">
          <w:t xml:space="preserve">Not all existing analysis tools emit the equivalent of a </w:t>
        </w:r>
        <w:r w:rsidRPr="00244809">
          <w:rPr>
            <w:rStyle w:val="CODEtemp"/>
          </w:rPr>
          <w:t>ruleId</w:t>
        </w:r>
        <w:r w:rsidRPr="00244809">
          <w:t xml:space="preserve"> in their output. </w:t>
        </w:r>
      </w:moveTo>
      <w:moveToRangeEnd w:id="9625"/>
      <w:del w:id="9627" w:author="Laurence Golding" w:date="2019-05-11T06:51:00Z">
        <w:r>
          <w:delText>EXAMPLE</w:delText>
        </w:r>
        <w:r w:rsidR="004816E2">
          <w:delText xml:space="preserve"> 1</w:delText>
        </w:r>
        <w:r>
          <w:delText>:</w:delText>
        </w:r>
      </w:del>
    </w:p>
    <w:p w14:paraId="65B199FB" w14:textId="77777777" w:rsidR="002E52B0" w:rsidRDefault="002E52B0" w:rsidP="002E52B0">
      <w:pPr>
        <w:pStyle w:val="Codesmall"/>
        <w:rPr>
          <w:del w:id="9628" w:author="Laurence Golding" w:date="2019-05-11T06:51:00Z"/>
        </w:rPr>
      </w:pPr>
      <w:del w:id="9629" w:author="Laurence Golding" w:date="2019-05-11T06:51:00Z">
        <w:r>
          <w:delText>"results": [</w:delText>
        </w:r>
      </w:del>
    </w:p>
    <w:p w14:paraId="696D190F" w14:textId="77777777" w:rsidR="002E52B0" w:rsidRDefault="002E52B0" w:rsidP="002E52B0">
      <w:pPr>
        <w:pStyle w:val="Codesmall"/>
        <w:rPr>
          <w:del w:id="9630" w:author="Laurence Golding" w:date="2019-05-11T06:51:00Z"/>
        </w:rPr>
      </w:pPr>
      <w:del w:id="9631" w:author="Laurence Golding" w:date="2019-05-11T06:51:00Z">
        <w:r>
          <w:delText xml:space="preserve">  {</w:delText>
        </w:r>
      </w:del>
    </w:p>
    <w:p w14:paraId="19673D5A" w14:textId="77777777" w:rsidR="002E52B0" w:rsidRDefault="002E52B0" w:rsidP="002E52B0">
      <w:pPr>
        <w:pStyle w:val="Codesmall"/>
        <w:rPr>
          <w:del w:id="9632" w:author="Laurence Golding" w:date="2019-05-11T06:51:00Z"/>
        </w:rPr>
      </w:pPr>
      <w:del w:id="9633" w:author="Laurence Golding" w:date="2019-05-11T06:51:00Z">
        <w:r>
          <w:delText xml:space="preserve">     "ruleId": "CA2101"</w:delText>
        </w:r>
      </w:del>
    </w:p>
    <w:p w14:paraId="28A96490" w14:textId="77777777" w:rsidR="002E52B0" w:rsidRDefault="002E52B0" w:rsidP="002E52B0">
      <w:pPr>
        <w:pStyle w:val="Codesmall"/>
        <w:rPr>
          <w:del w:id="9634" w:author="Laurence Golding" w:date="2019-05-11T06:51:00Z"/>
        </w:rPr>
      </w:pPr>
      <w:del w:id="9635" w:author="Laurence Golding" w:date="2019-05-11T06:51:00Z">
        <w:r>
          <w:delText xml:space="preserve">      ...</w:delText>
        </w:r>
      </w:del>
    </w:p>
    <w:p w14:paraId="0583AB01" w14:textId="77777777" w:rsidR="002E52B0" w:rsidRDefault="002E52B0" w:rsidP="002E52B0">
      <w:pPr>
        <w:pStyle w:val="Codesmall"/>
        <w:rPr>
          <w:del w:id="9636" w:author="Laurence Golding" w:date="2019-05-11T06:51:00Z"/>
        </w:rPr>
      </w:pPr>
      <w:del w:id="9637" w:author="Laurence Golding" w:date="2019-05-11T06:51:00Z">
        <w:r>
          <w:delText xml:space="preserve">  }</w:delText>
        </w:r>
      </w:del>
    </w:p>
    <w:p w14:paraId="2743EBCE" w14:textId="77777777" w:rsidR="00B03E10" w:rsidRDefault="00B03E10" w:rsidP="00B03E10">
      <w:pPr>
        <w:pStyle w:val="Code"/>
        <w:rPr>
          <w:moveFrom w:id="9638" w:author="Laurence Golding" w:date="2019-05-11T06:52:00Z"/>
        </w:rPr>
        <w:pPrChange w:id="9639" w:author="Laurence Golding" w:date="2019-05-11T06:51:00Z">
          <w:pPr>
            <w:pStyle w:val="Codesmall"/>
          </w:pPr>
        </w:pPrChange>
      </w:pPr>
      <w:moveFromRangeStart w:id="9640" w:author="Laurence Golding" w:date="2019-05-11T06:52:00Z" w:name="move8449976"/>
      <w:moveFrom w:id="9641" w:author="Laurence Golding" w:date="2019-05-11T06:52:00Z">
        <w:r>
          <w:t>]</w:t>
        </w:r>
      </w:moveFrom>
    </w:p>
    <w:p w14:paraId="4076AFB5" w14:textId="77777777" w:rsidR="00244809" w:rsidRDefault="00D13A53" w:rsidP="00244809">
      <w:pPr>
        <w:rPr>
          <w:del w:id="9642" w:author="Laurence Golding" w:date="2019-05-11T06:51:00Z"/>
        </w:rPr>
      </w:pPr>
      <w:moveFrom w:id="9643" w:author="Laurence Golding" w:date="2019-05-11T06:52:00Z">
        <w:r>
          <w:t xml:space="preserve">Direct producers </w:t>
        </w:r>
        <w:r w:rsidRPr="00D13A53">
          <w:rPr>
            <w:b/>
          </w:rPr>
          <w:t>SHALL</w:t>
        </w:r>
        <w:r>
          <w:t xml:space="preserve"> emit </w:t>
        </w:r>
      </w:moveFrom>
      <w:moveFromRangeEnd w:id="9640"/>
      <w:del w:id="9644" w:author="Laurence Golding" w:date="2019-05-11T06:51:00Z">
        <w:r w:rsidR="00244809" w:rsidRPr="00244809">
          <w:rPr>
            <w:rStyle w:val="CODEtemp"/>
          </w:rPr>
          <w:delText>ruleId</w:delText>
        </w:r>
        <w:r w:rsidR="00244809" w:rsidRPr="00244809">
          <w:delText>.</w:delText>
        </w:r>
      </w:del>
    </w:p>
    <w:p w14:paraId="55A9B5E9" w14:textId="3289BA92" w:rsidR="00244809" w:rsidRDefault="00244809" w:rsidP="00244809">
      <w:moveFromRangeStart w:id="9645" w:author="Laurence Golding" w:date="2019-05-11T06:52:00Z" w:name="move8449977"/>
      <w:moveFrom w:id="9646" w:author="Laurence Golding" w:date="2019-05-11T06:52:00Z">
        <w:r w:rsidRPr="00244809">
          <w:t xml:space="preserve">Not all existing analysis tools emit the equivalent of a </w:t>
        </w:r>
        <w:r w:rsidRPr="00244809">
          <w:rPr>
            <w:rStyle w:val="CODEtemp"/>
          </w:rPr>
          <w:t>ruleId</w:t>
        </w:r>
        <w:r w:rsidRPr="00244809">
          <w:t xml:space="preserve"> in their output. </w:t>
        </w:r>
      </w:moveFrom>
      <w:moveFromRangeEnd w:id="9645"/>
      <w:r w:rsidRPr="00244809">
        <w:t>A</w:t>
      </w:r>
      <w:r w:rsidR="00242824">
        <w:t xml:space="preserve"> SARIF</w:t>
      </w:r>
      <w:r w:rsidRPr="00244809">
        <w:t xml:space="preserve"> </w:t>
      </w:r>
      <w:r w:rsidR="00A631F9">
        <w:t>converter</w:t>
      </w:r>
      <w:r w:rsidRPr="00244809">
        <w:t xml:space="preserve"> which converts the output of such an analysis tool to the SARIF format </w:t>
      </w:r>
      <w:del w:id="9647" w:author="Laurence Golding" w:date="2019-05-11T06:51:00Z">
        <w:r w:rsidRPr="00244809">
          <w:rPr>
            <w:b/>
          </w:rPr>
          <w:delText>SHALL NOT</w:delText>
        </w:r>
        <w:r w:rsidRPr="00244809">
          <w:delText xml:space="preserve"> set </w:delText>
        </w:r>
        <w:r w:rsidRPr="00244809">
          <w:rPr>
            <w:rStyle w:val="CODEtemp"/>
          </w:rPr>
          <w:delText>ruleId</w:delText>
        </w:r>
        <w:r w:rsidRPr="00244809">
          <w:delText xml:space="preserve">, and in particular, it </w:delText>
        </w:r>
        <w:r w:rsidRPr="00244809">
          <w:rPr>
            <w:b/>
          </w:rPr>
          <w:delText>SHALL NOT</w:delText>
        </w:r>
        <w:r w:rsidRPr="00244809">
          <w:delText xml:space="preserve"> attempt to </w:delText>
        </w:r>
      </w:del>
      <w:ins w:id="9648" w:author="Laurence Golding" w:date="2019-05-11T06:51:00Z">
        <w:r w:rsidR="00BB34B4">
          <w:rPr>
            <w:b/>
          </w:rPr>
          <w:t>SHOULD</w:t>
        </w:r>
        <w:r w:rsidRPr="00244809">
          <w:t xml:space="preserve"> </w:t>
        </w:r>
      </w:ins>
      <w:r w:rsidRPr="00244809">
        <w:t xml:space="preserve">synthesize </w:t>
      </w:r>
      <w:del w:id="9649" w:author="Laurence Golding" w:date="2019-05-11T06:51:00Z">
        <w:r w:rsidRPr="00244809">
          <w:delText>it</w:delText>
        </w:r>
      </w:del>
      <w:ins w:id="9650" w:author="Laurence Golding" w:date="2019-05-11T06:51:00Z">
        <w:r w:rsidR="00D85427" w:rsidRPr="00D85427">
          <w:rPr>
            <w:rStyle w:val="CODEtemp"/>
          </w:rPr>
          <w:t>ruleId</w:t>
        </w:r>
      </w:ins>
      <w:r w:rsidR="00D85427" w:rsidRPr="00244809">
        <w:t xml:space="preserve"> </w:t>
      </w:r>
      <w:r w:rsidRPr="00244809">
        <w:t xml:space="preserve">from other information available in the </w:t>
      </w:r>
      <w:del w:id="9651" w:author="Laurence Golding" w:date="2019-05-11T06:51:00Z">
        <w:r w:rsidRPr="00244809">
          <w:delText xml:space="preserve">original </w:delText>
        </w:r>
      </w:del>
      <w:r w:rsidRPr="00244809">
        <w:t>analysis tool's output.</w:t>
      </w:r>
    </w:p>
    <w:p w14:paraId="68C73ECA" w14:textId="77777777" w:rsidR="00465D52" w:rsidRDefault="004816E2" w:rsidP="00465D52">
      <w:pPr>
        <w:rPr>
          <w:del w:id="9652" w:author="Laurence Golding" w:date="2019-05-11T06:51:00Z"/>
        </w:rPr>
      </w:pPr>
      <w:del w:id="9653" w:author="Laurence Golding" w:date="2019-05-11T06:51:00Z">
        <w:r>
          <w:delText xml:space="preserve">Some tools define multiple rules with the same id. </w:delText>
        </w:r>
        <w:r w:rsidR="00465D52" w:rsidRPr="00465D52">
          <w:delText>If there is more than one rule with the</w:delText>
        </w:r>
        <w:r>
          <w:delText xml:space="preserve"> desired</w:delText>
        </w:r>
        <w:r w:rsidR="00465D52" w:rsidRPr="00465D52">
          <w:delText>, and if the</w:delText>
        </w:r>
        <w:r>
          <w:delText xml:space="preserve"> containing</w:delText>
        </w:r>
        <w:r w:rsidR="00465D52" w:rsidRPr="00465D52">
          <w:delText xml:space="preserve"> </w:delText>
        </w:r>
        <w:r w:rsidR="00465D52" w:rsidRPr="00465D52">
          <w:rPr>
            <w:rStyle w:val="CODEtemp"/>
          </w:rPr>
          <w:delText>run</w:delText>
        </w:r>
        <w:r w:rsidR="00465D52" w:rsidRPr="00465D52">
          <w:delText xml:space="preserve"> object </w:delText>
        </w:r>
        <w:r w:rsidR="00465D52">
          <w:delText>(</w:delText>
        </w:r>
        <w:r w:rsidR="00465D52" w:rsidRPr="00465D52">
          <w:delText>§</w:delText>
        </w:r>
        <w:r w:rsidR="00465D52">
          <w:fldChar w:fldCharType="begin"/>
        </w:r>
        <w:r w:rsidR="00465D52">
          <w:delInstrText xml:space="preserve"> REF _Ref493349997 \r \h </w:delInstrText>
        </w:r>
        <w:r w:rsidR="00465D52">
          <w:fldChar w:fldCharType="separate"/>
        </w:r>
        <w:r w:rsidR="00331070">
          <w:delText>3.11</w:delText>
        </w:r>
        <w:r w:rsidR="00465D52">
          <w:fldChar w:fldCharType="end"/>
        </w:r>
        <w:r w:rsidR="00465D52">
          <w:delText xml:space="preserve">) </w:delText>
        </w:r>
        <w:r w:rsidR="00465D52" w:rsidRPr="00465D52">
          <w:delText xml:space="preserve">contains a </w:delText>
        </w:r>
        <w:r w:rsidR="00465D52" w:rsidRPr="00465D52">
          <w:rPr>
            <w:rStyle w:val="CODEtemp"/>
          </w:rPr>
          <w:delText>r</w:delText>
        </w:r>
        <w:r w:rsidR="00A8547F">
          <w:rPr>
            <w:rStyle w:val="CODEtemp"/>
          </w:rPr>
          <w:delText>esources.r</w:delText>
        </w:r>
        <w:r w:rsidR="00465D52" w:rsidRPr="00465D52">
          <w:rPr>
            <w:rStyle w:val="CODEtemp"/>
          </w:rPr>
          <w:delText>ules</w:delText>
        </w:r>
        <w:r w:rsidR="00465D52">
          <w:delText xml:space="preserve"> property (§</w:delText>
        </w:r>
        <w:r w:rsidR="00465D52">
          <w:fldChar w:fldCharType="begin"/>
        </w:r>
        <w:r w:rsidR="00465D52">
          <w:delInstrText xml:space="preserve"> REF _Ref493404878 \r \h </w:delInstrText>
        </w:r>
        <w:r w:rsidR="00465D52">
          <w:fldChar w:fldCharType="separate"/>
        </w:r>
        <w:r w:rsidR="00331070">
          <w:delText>3.11.17</w:delText>
        </w:r>
        <w:r w:rsidR="00465D52">
          <w:fldChar w:fldCharType="end"/>
        </w:r>
        <w:r w:rsidR="00A8547F">
          <w:delText>, §</w:delText>
        </w:r>
        <w:r w:rsidR="00242824">
          <w:fldChar w:fldCharType="begin"/>
        </w:r>
        <w:r w:rsidR="00242824">
          <w:delInstrText xml:space="preserve"> REF _Ref508870783 \r \h </w:delInstrText>
        </w:r>
        <w:r w:rsidR="00242824">
          <w:fldChar w:fldCharType="separate"/>
        </w:r>
        <w:r w:rsidR="00331070">
          <w:delText>3.35.3</w:delText>
        </w:r>
        <w:r w:rsidR="00242824">
          <w:fldChar w:fldCharType="end"/>
        </w:r>
        <w:r w:rsidR="00465D52" w:rsidRPr="00465D52">
          <w:delText xml:space="preserve">), then </w:delText>
        </w:r>
        <w:r>
          <w:delText xml:space="preserve">instead of containing the rule id, </w:delText>
        </w:r>
        <w:r w:rsidRPr="004816E2">
          <w:rPr>
            <w:rStyle w:val="CODEtemp"/>
          </w:rPr>
          <w:delText>ruleId</w:delText>
        </w:r>
        <w:r>
          <w:delText xml:space="preserve"> </w:delText>
        </w:r>
        <w:r>
          <w:rPr>
            <w:b/>
          </w:rPr>
          <w:delText>SHALL</w:delText>
        </w:r>
        <w:r w:rsidR="00465D52" w:rsidRPr="00465D52">
          <w:delText xml:space="preserve"> </w:delText>
        </w:r>
        <w:r>
          <w:delText xml:space="preserve">contain </w:delText>
        </w:r>
        <w:r w:rsidR="00465D52" w:rsidRPr="00465D52">
          <w:delText xml:space="preserve">a string that </w:delText>
        </w:r>
        <w:r>
          <w:delText>equals</w:delText>
        </w:r>
        <w:r w:rsidR="00465D52" w:rsidRPr="00465D52">
          <w:delText xml:space="preserve"> one of the property names in </w:delText>
        </w:r>
        <w:r w:rsidR="002E52B0">
          <w:rPr>
            <w:rStyle w:val="CODEtemp"/>
          </w:rPr>
          <w:delText>resources</w:delText>
        </w:r>
        <w:r w:rsidR="00465D52" w:rsidRPr="000A7DA8">
          <w:rPr>
            <w:rStyle w:val="CODEtemp"/>
          </w:rPr>
          <w:delText>.rules</w:delText>
        </w:r>
        <w:r w:rsidR="00465D52" w:rsidRPr="00465D52">
          <w:delText>.</w:delText>
        </w:r>
        <w:r>
          <w:delText xml:space="preserve"> To improve the readability of the log file, this property name </w:delText>
        </w:r>
        <w:r>
          <w:rPr>
            <w:b/>
          </w:rPr>
          <w:delText>SHOULD</w:delText>
        </w:r>
        <w:r>
          <w:delText xml:space="preserve"> be formed by appending a suffix to the rule id. In this case, the </w:delText>
        </w:r>
        <w:r w:rsidRPr="00431F8A">
          <w:rPr>
            <w:rStyle w:val="CODEtemp"/>
          </w:rPr>
          <w:delText>"id"</w:delText>
        </w:r>
        <w:r>
          <w:delText xml:space="preserve"> property (§</w:delText>
        </w:r>
        <w:r w:rsidR="00C32311">
          <w:fldChar w:fldCharType="begin"/>
        </w:r>
        <w:r w:rsidR="00C32311">
          <w:delInstrText xml:space="preserve"> REF _Ref493408046 \r \h </w:delInstrText>
        </w:r>
        <w:r w:rsidR="00C32311">
          <w:fldChar w:fldCharType="separate"/>
        </w:r>
        <w:r w:rsidR="00331070">
          <w:delText>3.36.3</w:delText>
        </w:r>
        <w:r w:rsidR="00C32311">
          <w:fldChar w:fldCharType="end"/>
        </w:r>
        <w:r>
          <w:delText>) of the specified rule object (§</w:delText>
        </w:r>
        <w:r w:rsidR="00C32311">
          <w:fldChar w:fldCharType="begin"/>
        </w:r>
        <w:r w:rsidR="00C32311">
          <w:delInstrText xml:space="preserve"> REF _Ref508814067 \r \h </w:delInstrText>
        </w:r>
        <w:r w:rsidR="00C32311">
          <w:fldChar w:fldCharType="separate"/>
        </w:r>
        <w:r w:rsidR="00331070">
          <w:delText>3.36</w:delText>
        </w:r>
        <w:r w:rsidR="00C32311">
          <w:fldChar w:fldCharType="end"/>
        </w:r>
        <w:r>
          <w:delText xml:space="preserve">) </w:delText>
        </w:r>
        <w:r>
          <w:rPr>
            <w:b/>
          </w:rPr>
          <w:delText>SHALL</w:delText>
        </w:r>
        <w:r>
          <w:delText xml:space="preserve"> contains the actual rule id.</w:delText>
        </w:r>
      </w:del>
    </w:p>
    <w:p w14:paraId="3EC0BDB9" w14:textId="77777777" w:rsidR="000A7DA8" w:rsidRDefault="000A7DA8" w:rsidP="000A7DA8">
      <w:pPr>
        <w:pStyle w:val="Note"/>
        <w:rPr>
          <w:del w:id="9654" w:author="Laurence Golding" w:date="2019-05-11T06:51:00Z"/>
        </w:rPr>
      </w:pPr>
      <w:del w:id="9655" w:author="Laurence Golding" w:date="2019-05-11T06:51:00Z">
        <w:r>
          <w:delText>EXAMPLE</w:delText>
        </w:r>
        <w:r w:rsidR="004816E2">
          <w:delText xml:space="preserve"> 2</w:delText>
        </w:r>
        <w:r>
          <w:delText xml:space="preserve">: </w:delText>
        </w:r>
        <w:r w:rsidRPr="000A7DA8">
          <w:delText xml:space="preserve">In this example, there is more than one rule with id </w:delText>
        </w:r>
        <w:r w:rsidRPr="000A7DA8">
          <w:rPr>
            <w:rStyle w:val="CODEtemp"/>
          </w:rPr>
          <w:delText>CA1711</w:delText>
        </w:r>
        <w:r w:rsidRPr="000A7DA8">
          <w:delText>.</w:delText>
        </w:r>
        <w:r w:rsidR="004816E2">
          <w:delText>The SARIF producer sets</w:delText>
        </w:r>
        <w:r w:rsidRPr="000A7DA8">
          <w:delText xml:space="preserve"> </w:delText>
        </w:r>
        <w:r w:rsidRPr="000A7DA8">
          <w:rPr>
            <w:rStyle w:val="CODEtemp"/>
          </w:rPr>
          <w:delText>rule</w:delText>
        </w:r>
        <w:r w:rsidR="004816E2">
          <w:rPr>
            <w:rStyle w:val="CODEtemp"/>
          </w:rPr>
          <w:delText>Id</w:delText>
        </w:r>
        <w:r w:rsidRPr="000A7DA8">
          <w:delText xml:space="preserve"> to</w:delText>
        </w:r>
        <w:r w:rsidR="004816E2">
          <w:delText xml:space="preserve"> a value that</w:delText>
        </w:r>
        <w:r w:rsidRPr="000A7DA8">
          <w:delText xml:space="preserve"> specif</w:delText>
        </w:r>
        <w:r w:rsidR="004816E2">
          <w:delText>ies</w:delText>
        </w:r>
        <w:r w:rsidRPr="000A7DA8">
          <w:delText xml:space="preserve"> which of the rules with that id is meant.</w:delText>
        </w:r>
        <w:r w:rsidR="004816E2">
          <w:delText xml:space="preserve"> That value is formed by appending the suffix </w:delText>
        </w:r>
        <w:r w:rsidR="004816E2" w:rsidRPr="00431F8A">
          <w:rPr>
            <w:rStyle w:val="CODEtemp"/>
          </w:rPr>
          <w:delText>"-1"</w:delText>
        </w:r>
        <w:r w:rsidR="004816E2">
          <w:delText xml:space="preserve"> to the rule id. The rule id is specified by </w:delText>
        </w:r>
        <w:r w:rsidR="004816E2" w:rsidRPr="00431F8A">
          <w:rPr>
            <w:rStyle w:val="CODEtemp"/>
          </w:rPr>
          <w:delText>resources.rules["CA1711</w:delText>
        </w:r>
        <w:r w:rsidR="004816E2">
          <w:rPr>
            <w:rStyle w:val="CODEtemp"/>
          </w:rPr>
          <w:delText>-1</w:delText>
        </w:r>
        <w:r w:rsidR="004816E2" w:rsidRPr="00431F8A">
          <w:rPr>
            <w:rStyle w:val="CODEtemp"/>
          </w:rPr>
          <w:delText>"].id</w:delText>
        </w:r>
        <w:r w:rsidR="004816E2">
          <w:delText xml:space="preserve">, which evaluates to </w:delText>
        </w:r>
        <w:r w:rsidR="004816E2" w:rsidRPr="00431F8A">
          <w:rPr>
            <w:rStyle w:val="CODEtemp"/>
          </w:rPr>
          <w:delText>"CA1711"</w:delText>
        </w:r>
        <w:r w:rsidR="004816E2">
          <w:delText>.</w:delText>
        </w:r>
      </w:del>
    </w:p>
    <w:p w14:paraId="033B4318" w14:textId="77777777" w:rsidR="002E52B0" w:rsidRDefault="002E52B0" w:rsidP="002E52B0">
      <w:pPr>
        <w:pStyle w:val="Codesmall"/>
        <w:rPr>
          <w:del w:id="9656" w:author="Laurence Golding" w:date="2019-05-11T06:51:00Z"/>
        </w:rPr>
      </w:pPr>
      <w:del w:id="9657" w:author="Laurence Golding" w:date="2019-05-11T06:51:00Z">
        <w:r>
          <w:delText>{</w:delText>
        </w:r>
        <w:r w:rsidR="00C32311">
          <w:delText xml:space="preserve">                            # A run object (§</w:delText>
        </w:r>
        <w:r w:rsidR="00C32311">
          <w:fldChar w:fldCharType="begin"/>
        </w:r>
        <w:r w:rsidR="00C32311">
          <w:delInstrText xml:space="preserve"> REF _Ref493349997 \r \h </w:delInstrText>
        </w:r>
        <w:r w:rsidR="00C32311">
          <w:fldChar w:fldCharType="separate"/>
        </w:r>
        <w:r w:rsidR="00331070">
          <w:delText>3.11</w:delText>
        </w:r>
        <w:r w:rsidR="00C32311">
          <w:fldChar w:fldCharType="end"/>
        </w:r>
        <w:r w:rsidR="00C32311">
          <w:delText>).</w:delText>
        </w:r>
      </w:del>
    </w:p>
    <w:p w14:paraId="13899DE1" w14:textId="77777777" w:rsidR="002E52B0" w:rsidRDefault="002E52B0" w:rsidP="002E52B0">
      <w:pPr>
        <w:pStyle w:val="Codesmall"/>
        <w:rPr>
          <w:del w:id="9658" w:author="Laurence Golding" w:date="2019-05-11T06:51:00Z"/>
        </w:rPr>
      </w:pPr>
      <w:del w:id="9659" w:author="Laurence Golding" w:date="2019-05-11T06:51:00Z">
        <w:r>
          <w:delText xml:space="preserve">  "results": [</w:delText>
        </w:r>
        <w:r w:rsidR="00C32311">
          <w:delText xml:space="preserve">               # See §</w:delText>
        </w:r>
        <w:r w:rsidR="00C32311">
          <w:fldChar w:fldCharType="begin"/>
        </w:r>
        <w:r w:rsidR="00C32311">
          <w:delInstrText xml:space="preserve"> REF _Ref493350972 \r \h </w:delInstrText>
        </w:r>
        <w:r w:rsidR="00C32311">
          <w:fldChar w:fldCharType="separate"/>
        </w:r>
        <w:r w:rsidR="00331070">
          <w:delText>3.11.16</w:delText>
        </w:r>
        <w:r w:rsidR="00C32311">
          <w:fldChar w:fldCharType="end"/>
        </w:r>
        <w:r w:rsidR="000F5B03">
          <w:delText>.</w:delText>
        </w:r>
      </w:del>
    </w:p>
    <w:p w14:paraId="217A7006" w14:textId="77777777" w:rsidR="002E52B0" w:rsidRDefault="002E52B0" w:rsidP="002E52B0">
      <w:pPr>
        <w:pStyle w:val="Codesmall"/>
        <w:rPr>
          <w:del w:id="9660" w:author="Laurence Golding" w:date="2019-05-11T06:51:00Z"/>
        </w:rPr>
      </w:pPr>
      <w:del w:id="9661" w:author="Laurence Golding" w:date="2019-05-11T06:51:00Z">
        <w:r>
          <w:delText xml:space="preserve">    {</w:delText>
        </w:r>
        <w:r w:rsidR="00C32311">
          <w:delText xml:space="preserve">                        # A result object (§</w:delText>
        </w:r>
        <w:r w:rsidR="00C32311">
          <w:fldChar w:fldCharType="begin"/>
        </w:r>
        <w:r w:rsidR="00C32311">
          <w:delInstrText xml:space="preserve"> REF _Ref493350984 \r \h </w:delInstrText>
        </w:r>
        <w:r w:rsidR="00C32311">
          <w:fldChar w:fldCharType="separate"/>
        </w:r>
        <w:r w:rsidR="00331070">
          <w:delText>3.19</w:delText>
        </w:r>
        <w:r w:rsidR="00C32311">
          <w:fldChar w:fldCharType="end"/>
        </w:r>
        <w:r w:rsidR="00C32311">
          <w:delText>).</w:delText>
        </w:r>
      </w:del>
    </w:p>
    <w:p w14:paraId="712851E5" w14:textId="77777777" w:rsidR="002E52B0" w:rsidRDefault="002E52B0" w:rsidP="002E52B0">
      <w:pPr>
        <w:pStyle w:val="Codesmall"/>
        <w:rPr>
          <w:del w:id="9662" w:author="Laurence Golding" w:date="2019-05-11T06:51:00Z"/>
        </w:rPr>
      </w:pPr>
      <w:del w:id="9663" w:author="Laurence Golding" w:date="2019-05-11T06:51:00Z">
        <w:r>
          <w:delText xml:space="preserve">      "ruleId": "CA1711</w:delText>
        </w:r>
        <w:r w:rsidR="00C32311">
          <w:delText>-1</w:delText>
        </w:r>
        <w:r>
          <w:delText xml:space="preserve">",  # </w:delText>
        </w:r>
        <w:r w:rsidR="00C32311">
          <w:delText>Specifies a property name within "rules".</w:delText>
        </w:r>
      </w:del>
    </w:p>
    <w:p w14:paraId="32DAB57A" w14:textId="77777777" w:rsidR="00C32311" w:rsidRDefault="00C32311" w:rsidP="002E52B0">
      <w:pPr>
        <w:pStyle w:val="Codesmall"/>
        <w:rPr>
          <w:del w:id="9664" w:author="Laurence Golding" w:date="2019-05-11T06:51:00Z"/>
        </w:rPr>
      </w:pPr>
      <w:del w:id="9665" w:author="Laurence Golding" w:date="2019-05-11T06:51:00Z">
        <w:r>
          <w:delText xml:space="preserve">      ...</w:delText>
        </w:r>
      </w:del>
    </w:p>
    <w:p w14:paraId="0B70E9C2" w14:textId="77777777" w:rsidR="002E52B0" w:rsidRDefault="002E52B0" w:rsidP="002E52B0">
      <w:pPr>
        <w:pStyle w:val="Codesmall"/>
        <w:rPr>
          <w:del w:id="9666" w:author="Laurence Golding" w:date="2019-05-11T06:51:00Z"/>
        </w:rPr>
      </w:pPr>
      <w:del w:id="9667" w:author="Laurence Golding" w:date="2019-05-11T06:51:00Z">
        <w:r>
          <w:delText xml:space="preserve">    }</w:delText>
        </w:r>
      </w:del>
    </w:p>
    <w:p w14:paraId="05C46231" w14:textId="77777777" w:rsidR="002E52B0" w:rsidRDefault="002E52B0" w:rsidP="002E52B0">
      <w:pPr>
        <w:pStyle w:val="Codesmall"/>
        <w:rPr>
          <w:del w:id="9668" w:author="Laurence Golding" w:date="2019-05-11T06:51:00Z"/>
        </w:rPr>
      </w:pPr>
      <w:del w:id="9669" w:author="Laurence Golding" w:date="2019-05-11T06:51:00Z">
        <w:r>
          <w:delText xml:space="preserve">  ],</w:delText>
        </w:r>
      </w:del>
    </w:p>
    <w:p w14:paraId="59F79371" w14:textId="77777777" w:rsidR="002E52B0" w:rsidRDefault="002E52B0" w:rsidP="002E52B0">
      <w:pPr>
        <w:pStyle w:val="Codesmall"/>
        <w:rPr>
          <w:del w:id="9670" w:author="Laurence Golding" w:date="2019-05-11T06:51:00Z"/>
        </w:rPr>
      </w:pPr>
      <w:del w:id="9671" w:author="Laurence Golding" w:date="2019-05-11T06:51:00Z">
        <w:r>
          <w:delText xml:space="preserve">  "resources": {</w:delText>
        </w:r>
        <w:r w:rsidR="00C32311">
          <w:delText xml:space="preserve">             # See §</w:delText>
        </w:r>
        <w:r w:rsidR="00C32311">
          <w:fldChar w:fldCharType="begin"/>
        </w:r>
        <w:r w:rsidR="00C32311">
          <w:delInstrText xml:space="preserve"> REF _Ref493404878 \r \h </w:delInstrText>
        </w:r>
        <w:r w:rsidR="00C32311">
          <w:fldChar w:fldCharType="separate"/>
        </w:r>
        <w:r w:rsidR="00331070">
          <w:delText>3.11.17</w:delText>
        </w:r>
        <w:r w:rsidR="00C32311">
          <w:fldChar w:fldCharType="end"/>
        </w:r>
        <w:r w:rsidR="00C32311">
          <w:delText>.</w:delText>
        </w:r>
      </w:del>
    </w:p>
    <w:p w14:paraId="09E0453F" w14:textId="77777777" w:rsidR="002E52B0" w:rsidRDefault="002E52B0" w:rsidP="002E52B0">
      <w:pPr>
        <w:pStyle w:val="Codesmall"/>
        <w:rPr>
          <w:del w:id="9672" w:author="Laurence Golding" w:date="2019-05-11T06:51:00Z"/>
        </w:rPr>
      </w:pPr>
      <w:del w:id="9673" w:author="Laurence Golding" w:date="2019-05-11T06:51:00Z">
        <w:r>
          <w:delText xml:space="preserve">    "rules": {</w:delText>
        </w:r>
        <w:r w:rsidR="00C32311">
          <w:delText xml:space="preserve">               # See §</w:delText>
        </w:r>
        <w:r w:rsidR="00C32311">
          <w:fldChar w:fldCharType="begin"/>
        </w:r>
        <w:r w:rsidR="00C32311">
          <w:delInstrText xml:space="preserve"> REF _Ref508870783 \r \h </w:delInstrText>
        </w:r>
        <w:r w:rsidR="00C32311">
          <w:fldChar w:fldCharType="separate"/>
        </w:r>
        <w:r w:rsidR="00331070">
          <w:delText>3.35.3</w:delText>
        </w:r>
        <w:r w:rsidR="00C32311">
          <w:fldChar w:fldCharType="end"/>
        </w:r>
        <w:r w:rsidR="00C32311">
          <w:delText>.</w:delText>
        </w:r>
      </w:del>
    </w:p>
    <w:p w14:paraId="7BCD4AA4" w14:textId="77777777" w:rsidR="002E52B0" w:rsidRDefault="002E52B0" w:rsidP="002E52B0">
      <w:pPr>
        <w:pStyle w:val="Codesmall"/>
        <w:rPr>
          <w:del w:id="9674" w:author="Laurence Golding" w:date="2019-05-11T06:51:00Z"/>
        </w:rPr>
      </w:pPr>
      <w:del w:id="9675" w:author="Laurence Golding" w:date="2019-05-11T06:51:00Z">
        <w:r>
          <w:delText xml:space="preserve">      "CA1711-1": {</w:delText>
        </w:r>
        <w:r w:rsidR="00C32311">
          <w:delText xml:space="preserve">          # A rule object (§</w:delText>
        </w:r>
        <w:r w:rsidR="00C32311">
          <w:fldChar w:fldCharType="begin"/>
        </w:r>
        <w:r w:rsidR="00C32311">
          <w:delInstrText xml:space="preserve"> REF _Ref508814067 \r \h </w:delInstrText>
        </w:r>
        <w:r w:rsidR="00C32311">
          <w:fldChar w:fldCharType="separate"/>
        </w:r>
        <w:r w:rsidR="00331070">
          <w:delText>3.36</w:delText>
        </w:r>
        <w:r w:rsidR="00C32311">
          <w:fldChar w:fldCharType="end"/>
        </w:r>
        <w:r w:rsidR="00C32311">
          <w:delText>).</w:delText>
        </w:r>
      </w:del>
    </w:p>
    <w:p w14:paraId="0DB55DBB" w14:textId="77777777" w:rsidR="002E52B0" w:rsidRDefault="002E52B0" w:rsidP="002E52B0">
      <w:pPr>
        <w:pStyle w:val="Codesmall"/>
        <w:rPr>
          <w:del w:id="9676" w:author="Laurence Golding" w:date="2019-05-11T06:51:00Z"/>
        </w:rPr>
      </w:pPr>
      <w:del w:id="9677" w:author="Laurence Golding" w:date="2019-05-11T06:51:00Z">
        <w:r>
          <w:delText xml:space="preserve">        "id": "CA1711"</w:delText>
        </w:r>
        <w:r w:rsidR="00C32311">
          <w:delText>,      # See §</w:delText>
        </w:r>
        <w:r w:rsidR="00C32311">
          <w:fldChar w:fldCharType="begin"/>
        </w:r>
        <w:r w:rsidR="00C32311">
          <w:delInstrText xml:space="preserve"> REF _Ref493408046 \r \h </w:delInstrText>
        </w:r>
        <w:r w:rsidR="00C32311">
          <w:fldChar w:fldCharType="separate"/>
        </w:r>
        <w:r w:rsidR="00331070">
          <w:delText>3.36.3</w:delText>
        </w:r>
        <w:r w:rsidR="00C32311">
          <w:fldChar w:fldCharType="end"/>
        </w:r>
        <w:r w:rsidR="00C32311">
          <w:delText>.</w:delText>
        </w:r>
      </w:del>
    </w:p>
    <w:p w14:paraId="01D994FF" w14:textId="77777777" w:rsidR="00C32311" w:rsidRDefault="00C32311" w:rsidP="002E52B0">
      <w:pPr>
        <w:pStyle w:val="Codesmall"/>
        <w:rPr>
          <w:del w:id="9678" w:author="Laurence Golding" w:date="2019-05-11T06:51:00Z"/>
        </w:rPr>
      </w:pPr>
      <w:del w:id="9679" w:author="Laurence Golding" w:date="2019-05-11T06:51:00Z">
        <w:r>
          <w:delText xml:space="preserve">        ...</w:delText>
        </w:r>
      </w:del>
    </w:p>
    <w:p w14:paraId="1335A7BF" w14:textId="77777777" w:rsidR="002E52B0" w:rsidRDefault="002E52B0" w:rsidP="002E52B0">
      <w:pPr>
        <w:pStyle w:val="Codesmall"/>
        <w:rPr>
          <w:del w:id="9680" w:author="Laurence Golding" w:date="2019-05-11T06:51:00Z"/>
        </w:rPr>
      </w:pPr>
      <w:del w:id="9681" w:author="Laurence Golding" w:date="2019-05-11T06:51:00Z">
        <w:r>
          <w:delText xml:space="preserve">      },</w:delText>
        </w:r>
      </w:del>
    </w:p>
    <w:p w14:paraId="0C710B35" w14:textId="77777777" w:rsidR="002E52B0" w:rsidRDefault="002E52B0" w:rsidP="002E52B0">
      <w:pPr>
        <w:pStyle w:val="Codesmall"/>
        <w:rPr>
          <w:del w:id="9682" w:author="Laurence Golding" w:date="2019-05-11T06:51:00Z"/>
        </w:rPr>
      </w:pPr>
      <w:del w:id="9683" w:author="Laurence Golding" w:date="2019-05-11T06:51:00Z">
        <w:r>
          <w:delText xml:space="preserve">      "CA1711-2": {</w:delText>
        </w:r>
        <w:r w:rsidR="00D62947">
          <w:delText xml:space="preserve">          # Another rule object with the same rule id.</w:delText>
        </w:r>
      </w:del>
    </w:p>
    <w:p w14:paraId="67C798F0" w14:textId="77777777" w:rsidR="002E52B0" w:rsidRDefault="002E52B0" w:rsidP="002E52B0">
      <w:pPr>
        <w:pStyle w:val="Codesmall"/>
        <w:rPr>
          <w:del w:id="9684" w:author="Laurence Golding" w:date="2019-05-11T06:51:00Z"/>
        </w:rPr>
      </w:pPr>
      <w:del w:id="9685" w:author="Laurence Golding" w:date="2019-05-11T06:51:00Z">
        <w:r>
          <w:delText xml:space="preserve">        "id": "CA1711"</w:delText>
        </w:r>
        <w:r w:rsidR="00C32311">
          <w:delText>,</w:delText>
        </w:r>
      </w:del>
    </w:p>
    <w:p w14:paraId="6F43213A" w14:textId="77777777" w:rsidR="00C32311" w:rsidRDefault="00C32311" w:rsidP="00C32311">
      <w:pPr>
        <w:pStyle w:val="Codesmall"/>
        <w:rPr>
          <w:del w:id="9686" w:author="Laurence Golding" w:date="2019-05-11T06:51:00Z"/>
        </w:rPr>
      </w:pPr>
      <w:del w:id="9687" w:author="Laurence Golding" w:date="2019-05-11T06:51:00Z">
        <w:r>
          <w:delText xml:space="preserve">        ...</w:delText>
        </w:r>
      </w:del>
    </w:p>
    <w:p w14:paraId="7D5E9970" w14:textId="77777777" w:rsidR="002E52B0" w:rsidRDefault="002E52B0" w:rsidP="002E52B0">
      <w:pPr>
        <w:pStyle w:val="Codesmall"/>
        <w:rPr>
          <w:del w:id="9688" w:author="Laurence Golding" w:date="2019-05-11T06:51:00Z"/>
        </w:rPr>
      </w:pPr>
      <w:del w:id="9689" w:author="Laurence Golding" w:date="2019-05-11T06:51:00Z">
        <w:r>
          <w:delText xml:space="preserve">      }</w:delText>
        </w:r>
      </w:del>
    </w:p>
    <w:p w14:paraId="31316921" w14:textId="77777777" w:rsidR="002E52B0" w:rsidRDefault="002E52B0" w:rsidP="002E52B0">
      <w:pPr>
        <w:pStyle w:val="Codesmall"/>
        <w:rPr>
          <w:del w:id="9690" w:author="Laurence Golding" w:date="2019-05-11T06:51:00Z"/>
        </w:rPr>
      </w:pPr>
      <w:del w:id="9691" w:author="Laurence Golding" w:date="2019-05-11T06:51:00Z">
        <w:r>
          <w:delText xml:space="preserve">    }</w:delText>
        </w:r>
      </w:del>
    </w:p>
    <w:p w14:paraId="4F9AF22D" w14:textId="77777777" w:rsidR="002E52B0" w:rsidRDefault="002E52B0" w:rsidP="002E52B0">
      <w:pPr>
        <w:pStyle w:val="Codesmall"/>
        <w:rPr>
          <w:del w:id="9692" w:author="Laurence Golding" w:date="2019-05-11T06:51:00Z"/>
        </w:rPr>
      </w:pPr>
      <w:del w:id="9693" w:author="Laurence Golding" w:date="2019-05-11T06:51:00Z">
        <w:r>
          <w:delText xml:space="preserve">  }</w:delText>
        </w:r>
      </w:del>
    </w:p>
    <w:p w14:paraId="0649845D" w14:textId="77777777" w:rsidR="002E52B0" w:rsidRDefault="002E52B0" w:rsidP="002E52B0">
      <w:pPr>
        <w:pStyle w:val="Codesmall"/>
        <w:rPr>
          <w:del w:id="9694" w:author="Laurence Golding" w:date="2019-05-11T06:51:00Z"/>
        </w:rPr>
      </w:pPr>
      <w:del w:id="9695" w:author="Laurence Golding" w:date="2019-05-11T06:51:00Z">
        <w:r>
          <w:delText>}</w:delText>
        </w:r>
      </w:del>
    </w:p>
    <w:p w14:paraId="4D67995C" w14:textId="77777777" w:rsidR="00401BB5" w:rsidRDefault="00401BB5" w:rsidP="00401BB5">
      <w:pPr>
        <w:pStyle w:val="Heading3"/>
        <w:numPr>
          <w:ilvl w:val="2"/>
          <w:numId w:val="2"/>
        </w:numPr>
        <w:rPr>
          <w:moveFrom w:id="9696" w:author="Laurence Golding" w:date="2019-05-11T06:52:00Z"/>
        </w:rPr>
      </w:pPr>
      <w:bookmarkStart w:id="9697" w:name="_Toc516224812"/>
      <w:moveFromRangeStart w:id="9698" w:author="Laurence Golding" w:date="2019-05-11T06:52:00Z" w:name="move8449978"/>
      <w:moveFrom w:id="9699" w:author="Laurence Golding" w:date="2019-05-11T06:52:00Z">
        <w:r>
          <w:t>level property</w:t>
        </w:r>
        <w:bookmarkEnd w:id="9697"/>
      </w:moveFrom>
    </w:p>
    <w:p w14:paraId="1A733365" w14:textId="77777777" w:rsidR="000A7DA8" w:rsidRDefault="000A7DA8" w:rsidP="000A7DA8">
      <w:pPr>
        <w:rPr>
          <w:moveFrom w:id="9700" w:author="Laurence Golding" w:date="2019-05-11T06:52:00Z"/>
        </w:rPr>
      </w:pPr>
      <w:moveFrom w:id="9701" w:author="Laurence Golding" w:date="2019-05-11T06:52: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moveFrom>
    </w:p>
    <w:p w14:paraId="50875C6B" w14:textId="77777777" w:rsidR="000A7DA8" w:rsidRDefault="000A7DA8" w:rsidP="000A7DA8">
      <w:pPr>
        <w:rPr>
          <w:moveFrom w:id="9702" w:author="Laurence Golding" w:date="2019-05-11T06:52:00Z"/>
        </w:rPr>
      </w:pPr>
      <w:moveFrom w:id="9703" w:author="Laurence Golding" w:date="2019-05-11T06:52:00Z">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moveFrom>
    </w:p>
    <w:moveFromRangeEnd w:id="9698"/>
    <w:p w14:paraId="7E62047B" w14:textId="5CAF7334" w:rsidR="00AD4878" w:rsidRDefault="00E41B03" w:rsidP="00E41B03">
      <w:pPr>
        <w:rPr>
          <w:ins w:id="9704" w:author="Laurence Golding" w:date="2019-05-11T06:51:00Z"/>
        </w:rPr>
      </w:pPr>
      <w:ins w:id="9705" w:author="Laurence Golding" w:date="2019-05-11T06:51:00Z">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9127C">
          <w:t>Appendix D</w:t>
        </w:r>
        <w:r w:rsidR="00E21EE6">
          <w:fldChar w:fldCharType="end"/>
        </w:r>
        <w:r w:rsidR="00E21EE6">
          <w:t xml:space="preserve"> </w:t>
        </w:r>
        <w:r>
          <w:t>for more information about production of SARIF by converters.</w:t>
        </w:r>
      </w:ins>
    </w:p>
    <w:p w14:paraId="2114E54B" w14:textId="5B9CE193" w:rsidR="001C1CF4" w:rsidRPr="00244809" w:rsidRDefault="001C1CF4" w:rsidP="001C1CF4">
      <w:pPr>
        <w:pStyle w:val="Heading3"/>
        <w:rPr>
          <w:ins w:id="9706" w:author="Laurence Golding" w:date="2019-05-11T06:51:00Z"/>
        </w:rPr>
      </w:pPr>
      <w:bookmarkStart w:id="9707" w:name="_Ref531188246"/>
      <w:bookmarkStart w:id="9708" w:name="_Toc8367156"/>
      <w:ins w:id="9709" w:author="Laurence Golding" w:date="2019-05-11T06:51:00Z">
        <w:r>
          <w:t>ruleIndex property</w:t>
        </w:r>
        <w:bookmarkEnd w:id="9707"/>
        <w:bookmarkEnd w:id="9708"/>
      </w:ins>
    </w:p>
    <w:p w14:paraId="0AB380B1" w14:textId="5E495B45" w:rsidR="00E45D82" w:rsidRDefault="00A2631B" w:rsidP="003D76CB">
      <w:pPr>
        <w:rPr>
          <w:ins w:id="9710" w:author="Laurence Golding" w:date="2019-05-11T06:51:00Z"/>
        </w:rPr>
      </w:pPr>
      <w:ins w:id="9711" w:author="Laurence Golding" w:date="2019-05-11T06:51:00Z">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9127C">
          <w:t>3.49</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9127C">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9127C">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ins>
    </w:p>
    <w:p w14:paraId="14CC13A5" w14:textId="786C79FC" w:rsidR="000E4277" w:rsidRDefault="00A21AF0" w:rsidP="003D76CB">
      <w:pPr>
        <w:rPr>
          <w:ins w:id="9712" w:author="Laurence Golding" w:date="2019-05-11T06:51:00Z"/>
        </w:rPr>
      </w:pPr>
      <w:ins w:id="9713" w:author="Laurence Golding" w:date="2019-05-11T06:51:00Z">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9714" w:name="_Hlk4159110"/>
        <w:r w:rsidR="00E45D82">
          <w:t>§</w:t>
        </w:r>
        <w:bookmarkEnd w:id="9714"/>
        <w:r w:rsidR="00E45D82">
          <w:fldChar w:fldCharType="begin"/>
        </w:r>
        <w:r w:rsidR="00E45D82">
          <w:instrText xml:space="preserve"> REF _Ref4055060 \r \h </w:instrText>
        </w:r>
        <w:r w:rsidR="00E45D82">
          <w:fldChar w:fldCharType="separate"/>
        </w:r>
        <w:r w:rsidR="0009127C">
          <w:t>3.52.5</w:t>
        </w:r>
        <w:r w:rsidR="00E45D82">
          <w:fldChar w:fldCharType="end"/>
        </w:r>
        <w:r w:rsidR="00E45D82">
          <w:t>)</w:t>
        </w:r>
        <w:r>
          <w:t>, and are described there.</w:t>
        </w:r>
      </w:ins>
    </w:p>
    <w:p w14:paraId="585E9942" w14:textId="609FB15E" w:rsidR="00694372" w:rsidRPr="003D76CB" w:rsidRDefault="00694372" w:rsidP="003D76CB">
      <w:pPr>
        <w:rPr>
          <w:ins w:id="9715" w:author="Laurence Golding" w:date="2019-05-11T06:51:00Z"/>
        </w:rPr>
      </w:pPr>
      <w:bookmarkStart w:id="9716" w:name="_Hlk4666392"/>
      <w:bookmarkStart w:id="9717" w:name="_Hlk4666377"/>
      <w:ins w:id="9718" w:author="Laurence Golding" w:date="2019-05-11T06:51:00Z">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9127C">
          <w:t>3.27.7</w:t>
        </w:r>
        <w:r>
          <w:fldChar w:fldCharType="end"/>
        </w:r>
        <w:r>
          <w:t>, §</w:t>
        </w:r>
        <w:r>
          <w:fldChar w:fldCharType="begin"/>
        </w:r>
        <w:r>
          <w:instrText xml:space="preserve"> REF _Ref4055060 \r \h </w:instrText>
        </w:r>
        <w:r>
          <w:fldChar w:fldCharType="separate"/>
        </w:r>
        <w:r w:rsidR="0009127C">
          <w:t>3.52.5</w:t>
        </w:r>
        <w:r>
          <w:fldChar w:fldCharType="end"/>
        </w:r>
        <w:r>
          <w:t xml:space="preserve">) are both present, they </w:t>
        </w:r>
        <w:r w:rsidRPr="00694372">
          <w:rPr>
            <w:b/>
          </w:rPr>
          <w:t>SHALL</w:t>
        </w:r>
        <w:r>
          <w:t xml:space="preserve"> be equal.</w:t>
        </w:r>
        <w:bookmarkEnd w:id="9716"/>
      </w:ins>
    </w:p>
    <w:p w14:paraId="2C746434" w14:textId="72EDC16C" w:rsidR="00C4251F" w:rsidRDefault="001F5BB4" w:rsidP="00B27C1A">
      <w:pPr>
        <w:pStyle w:val="Heading3"/>
        <w:rPr>
          <w:ins w:id="9719" w:author="Laurence Golding" w:date="2019-05-11T06:51:00Z"/>
        </w:rPr>
      </w:pPr>
      <w:bookmarkStart w:id="9720" w:name="_Ref4147718"/>
      <w:bookmarkStart w:id="9721" w:name="_Toc8367157"/>
      <w:bookmarkStart w:id="9722" w:name="_Hlk1575739"/>
      <w:bookmarkEnd w:id="9717"/>
      <w:ins w:id="9723" w:author="Laurence Golding" w:date="2019-05-11T06:51:00Z">
        <w:r>
          <w:t>rule</w:t>
        </w:r>
        <w:r w:rsidR="00B27C1A">
          <w:t xml:space="preserve"> property</w:t>
        </w:r>
        <w:bookmarkEnd w:id="9720"/>
        <w:bookmarkEnd w:id="9721"/>
      </w:ins>
    </w:p>
    <w:p w14:paraId="37A9D3BC" w14:textId="1E27BF96" w:rsidR="00B27C1A" w:rsidRDefault="00B27C1A" w:rsidP="00B27C1A">
      <w:pPr>
        <w:rPr>
          <w:ins w:id="9724" w:author="Laurence Golding" w:date="2019-05-11T06:51:00Z"/>
        </w:rPr>
      </w:pPr>
      <w:ins w:id="9725" w:author="Laurence Golding" w:date="2019-05-11T06:51:00Z">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9127C">
          <w:t>3.52</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9127C">
          <w:t>3.52.3</w:t>
        </w:r>
        <w:r w:rsidR="00F11A97">
          <w:fldChar w:fldCharType="end"/>
        </w:r>
        <w:r w:rsidR="00F11A97">
          <w:t>.</w:t>
        </w:r>
      </w:ins>
    </w:p>
    <w:p w14:paraId="69A297F9" w14:textId="38467017" w:rsidR="00B27C1A" w:rsidRDefault="00B27C1A" w:rsidP="00B27C1A">
      <w:pPr>
        <w:rPr>
          <w:ins w:id="9726" w:author="Laurence Golding" w:date="2019-05-11T06:51:00Z"/>
        </w:rPr>
      </w:pPr>
      <w:ins w:id="9727" w:author="Laurence Golding" w:date="2019-05-11T06:51:00Z">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9127C">
          <w:t>3.49</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ins>
    </w:p>
    <w:p w14:paraId="6FE7D21F" w14:textId="1B45DBD7" w:rsidR="00B27C1A" w:rsidRDefault="00B27C1A" w:rsidP="00B27C1A">
      <w:pPr>
        <w:rPr>
          <w:ins w:id="9728" w:author="Laurence Golding" w:date="2019-05-11T06:51:00Z"/>
        </w:rPr>
      </w:pPr>
      <w:ins w:id="9729" w:author="Laurence Golding" w:date="2019-05-11T06:51:00Z">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then </w:t>
        </w:r>
        <w:r w:rsidR="00A12998">
          <w:rPr>
            <w:rStyle w:val="CODEtemp"/>
          </w:rPr>
          <w:t>rule</w:t>
        </w:r>
        <w:r>
          <w:t xml:space="preserve"> </w:t>
        </w:r>
        <w:r w:rsidR="006563E6">
          <w:rPr>
            <w:b/>
          </w:rPr>
          <w:t>SHOULD</w:t>
        </w:r>
        <w:r>
          <w:t xml:space="preserve"> be present.</w:t>
        </w:r>
      </w:ins>
    </w:p>
    <w:p w14:paraId="7D797B15" w14:textId="06CD4415" w:rsidR="006563E6" w:rsidRDefault="006563E6" w:rsidP="00561341">
      <w:pPr>
        <w:pStyle w:val="Note"/>
        <w:rPr>
          <w:ins w:id="9730" w:author="Laurence Golding" w:date="2019-05-11T06:51:00Z"/>
        </w:rPr>
      </w:pPr>
      <w:ins w:id="9731" w:author="Laurence Golding" w:date="2019-05-11T06:51:00Z">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9127C">
          <w:t>3.27.6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ins>
    </w:p>
    <w:p w14:paraId="49449AFE" w14:textId="687B3593" w:rsidR="00561341" w:rsidRDefault="00561341" w:rsidP="00561341">
      <w:pPr>
        <w:rPr>
          <w:ins w:id="9732" w:author="Laurence Golding" w:date="2019-05-11T06:51:00Z"/>
        </w:rPr>
      </w:pPr>
      <w:ins w:id="9733" w:author="Laurence Golding" w:date="2019-05-11T06:51:00Z">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9127C">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ins>
    </w:p>
    <w:p w14:paraId="44E351F4" w14:textId="4ACDDAF1" w:rsidR="00561341" w:rsidRDefault="00561341" w:rsidP="00561341">
      <w:pPr>
        <w:pStyle w:val="Note"/>
        <w:rPr>
          <w:ins w:id="9734" w:author="Laurence Golding" w:date="2019-05-11T06:51:00Z"/>
        </w:rPr>
      </w:pPr>
      <w:ins w:id="9735" w:author="Laurence Golding" w:date="2019-05-11T06:51:00Z">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ins>
    </w:p>
    <w:p w14:paraId="6EFDDB83" w14:textId="28651C34" w:rsidR="00FA4955" w:rsidRDefault="00FA4955" w:rsidP="00F11A97">
      <w:pPr>
        <w:rPr>
          <w:ins w:id="9736" w:author="Laurence Golding" w:date="2019-05-11T06:51:00Z"/>
        </w:rPr>
      </w:pPr>
      <w:ins w:id="9737" w:author="Laurence Golding" w:date="2019-05-11T06:51:00Z">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ins>
    </w:p>
    <w:p w14:paraId="3FD1B80F" w14:textId="6D98452E" w:rsidR="00F11A97" w:rsidRDefault="00F11A97" w:rsidP="00F11A97">
      <w:pPr>
        <w:pStyle w:val="Note"/>
        <w:rPr>
          <w:ins w:id="9738" w:author="Laurence Golding" w:date="2019-05-11T06:51:00Z"/>
        </w:rPr>
      </w:pPr>
      <w:ins w:id="9739" w:author="Laurence Golding" w:date="2019-05-11T06:51:00Z">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ins>
    </w:p>
    <w:p w14:paraId="476856B8" w14:textId="2F61468C" w:rsidR="00F11A97" w:rsidRDefault="00F11A97" w:rsidP="00F11A97">
      <w:pPr>
        <w:rPr>
          <w:ins w:id="9740" w:author="Laurence Golding" w:date="2019-05-11T06:51:00Z"/>
        </w:rPr>
      </w:pPr>
      <w:ins w:id="9741" w:author="Laurence Golding" w:date="2019-05-11T06:51:00Z">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9127C">
          <w:t>3.52.4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ins>
    </w:p>
    <w:p w14:paraId="283A36B2" w14:textId="39E93F59" w:rsidR="00F11A97" w:rsidRDefault="00F11A97" w:rsidP="00F11A97">
      <w:pPr>
        <w:rPr>
          <w:ins w:id="9742" w:author="Laurence Golding" w:date="2019-05-11T06:51:00Z"/>
        </w:rPr>
      </w:pPr>
      <w:ins w:id="9743" w:author="Laurence Golding" w:date="2019-05-11T06:51:00Z">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9127C">
          <w:t>3.52.5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ins>
    </w:p>
    <w:p w14:paraId="5A5E193C" w14:textId="7C6218BA" w:rsidR="0033386A" w:rsidRDefault="0033386A" w:rsidP="00F11A97">
      <w:pPr>
        <w:rPr>
          <w:ins w:id="9744" w:author="Laurence Golding" w:date="2019-05-11T06:51:00Z"/>
        </w:rPr>
      </w:pPr>
      <w:ins w:id="9745" w:author="Laurence Golding" w:date="2019-05-11T06:51:00Z">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ins>
    </w:p>
    <w:p w14:paraId="5A5B8317" w14:textId="00A1D016" w:rsidR="00D031DA" w:rsidRDefault="00D031DA" w:rsidP="00D031DA">
      <w:pPr>
        <w:pStyle w:val="Note"/>
        <w:rPr>
          <w:ins w:id="9746" w:author="Laurence Golding" w:date="2019-05-11T06:51:00Z"/>
        </w:rPr>
      </w:pPr>
      <w:ins w:id="9747" w:author="Laurence Golding" w:date="2019-05-11T06:51:00Z">
        <w:r>
          <w:t xml:space="preserve">NOTE: </w:t>
        </w:r>
        <w:bookmarkStart w:id="9748"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9127C">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9748"/>
      </w:ins>
    </w:p>
    <w:p w14:paraId="0A1765A7" w14:textId="27082C40" w:rsidR="00C700F5" w:rsidRDefault="009422F8" w:rsidP="00C700F5">
      <w:pPr>
        <w:pStyle w:val="Heading3"/>
        <w:rPr>
          <w:ins w:id="9749" w:author="Laurence Golding" w:date="2019-05-11T06:51:00Z"/>
        </w:rPr>
      </w:pPr>
      <w:bookmarkStart w:id="9750" w:name="_Ref4691943"/>
      <w:bookmarkStart w:id="9751" w:name="_Ref4691944"/>
      <w:bookmarkStart w:id="9752" w:name="_Toc8367158"/>
      <w:ins w:id="9753" w:author="Laurence Golding" w:date="2019-05-11T06:51:00Z">
        <w:r>
          <w:t>t</w:t>
        </w:r>
        <w:r w:rsidR="006C66CC">
          <w:t>axa</w:t>
        </w:r>
        <w:bookmarkEnd w:id="9750"/>
        <w:bookmarkEnd w:id="9751"/>
        <w:r>
          <w:t xml:space="preserve"> property</w:t>
        </w:r>
        <w:bookmarkEnd w:id="9752"/>
      </w:ins>
    </w:p>
    <w:p w14:paraId="1CE93C1A" w14:textId="10D0687D" w:rsidR="00666E7C" w:rsidRDefault="00C700F5" w:rsidP="001561F0">
      <w:pPr>
        <w:rPr>
          <w:ins w:id="9754" w:author="Laurence Golding" w:date="2019-05-11T06:51:00Z"/>
        </w:rPr>
      </w:pPr>
      <w:ins w:id="9755" w:author="Laurence Golding" w:date="2019-05-11T06:51: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9127C">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9127C">
          <w:t>3.52</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9127C">
          <w:t>3.19.3</w:t>
        </w:r>
        <w:r w:rsidR="001710BC">
          <w:fldChar w:fldCharType="end"/>
        </w:r>
        <w:r w:rsidR="001710BC">
          <w:t>)</w:t>
        </w:r>
        <w:r w:rsidR="001561F0">
          <w:t xml:space="preserve"> into which this result falls.</w:t>
        </w:r>
      </w:ins>
    </w:p>
    <w:p w14:paraId="6AB5667E" w14:textId="1495E9CE" w:rsidR="001561F0" w:rsidRDefault="001561F0" w:rsidP="001561F0">
      <w:pPr>
        <w:rPr>
          <w:ins w:id="9756" w:author="Laurence Golding" w:date="2019-05-11T06:51:00Z"/>
        </w:rPr>
      </w:pPr>
      <w:ins w:id="9757" w:author="Laurence Golding" w:date="2019-05-11T06:51:00Z">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9127C">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9127C">
          <w:t>3.49</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9758" w:name="_Hlk4326477"/>
        <w:r w:rsidR="00716190">
          <w:t>§</w:t>
        </w:r>
        <w:bookmarkEnd w:id="9758"/>
        <w:r w:rsidR="00716190">
          <w:fldChar w:fldCharType="begin"/>
        </w:r>
        <w:r w:rsidR="00716190">
          <w:instrText xml:space="preserve"> REF _Ref3899090 \r \h </w:instrText>
        </w:r>
        <w:r w:rsidR="00716190">
          <w:fldChar w:fldCharType="separate"/>
        </w:r>
        <w:r w:rsidR="0009127C">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9127C">
          <w:t>3.49.15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ins>
    </w:p>
    <w:p w14:paraId="1354FCBE" w14:textId="1F2F4B4A" w:rsidR="0020056A" w:rsidRDefault="0020056A" w:rsidP="0020056A">
      <w:pPr>
        <w:pStyle w:val="Note"/>
        <w:rPr>
          <w:ins w:id="9759" w:author="Laurence Golding" w:date="2019-05-11T06:51:00Z"/>
        </w:rPr>
      </w:pPr>
      <w:ins w:id="9760" w:author="Laurence Golding" w:date="2019-05-11T06:51:00Z">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9127C">
          <w:t>3.53.3</w:t>
        </w:r>
        <w:r w:rsidR="00B247DB">
          <w:fldChar w:fldCharType="end"/>
        </w:r>
        <w:r w:rsidR="00B247DB">
          <w:t xml:space="preserve"> for descriptions of the various types of relationships.</w:t>
        </w:r>
      </w:ins>
    </w:p>
    <w:p w14:paraId="7C618419" w14:textId="0A495451" w:rsidR="001561F0" w:rsidRDefault="001561F0" w:rsidP="001561F0">
      <w:pPr>
        <w:rPr>
          <w:ins w:id="9761" w:author="Laurence Golding" w:date="2019-05-11T06:51:00Z"/>
        </w:rPr>
      </w:pPr>
      <w:ins w:id="9762" w:author="Laurence Golding" w:date="2019-05-11T06:51:00Z">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ins>
    </w:p>
    <w:p w14:paraId="580F769B" w14:textId="69D30BA1" w:rsidR="00C700F5" w:rsidRDefault="001561F0" w:rsidP="001561F0">
      <w:pPr>
        <w:rPr>
          <w:ins w:id="9763" w:author="Laurence Golding" w:date="2019-05-11T06:51:00Z"/>
        </w:rPr>
      </w:pPr>
      <w:ins w:id="9764" w:author="Laurence Golding" w:date="2019-05-11T06:51:00Z">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9765"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9127C">
          <w:t>3.52.5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9127C">
          <w:t>3.52.7</w:t>
        </w:r>
        <w:r w:rsidR="00AE3B57">
          <w:fldChar w:fldCharType="end"/>
        </w:r>
        <w:r w:rsidR="00AE3B57">
          <w:t>, §</w:t>
        </w:r>
        <w:r w:rsidR="00AE3B57">
          <w:fldChar w:fldCharType="begin"/>
        </w:r>
        <w:r w:rsidR="00AE3B57">
          <w:instrText xml:space="preserve"> REF _Ref4082234 \r \h </w:instrText>
        </w:r>
        <w:r w:rsidR="00AE3B57">
          <w:fldChar w:fldCharType="separate"/>
        </w:r>
        <w:r w:rsidR="0009127C">
          <w:t>3.54.4</w:t>
        </w:r>
        <w:r w:rsidR="00AE3B57">
          <w:fldChar w:fldCharType="end"/>
        </w:r>
        <w:r w:rsidR="00AE3B57">
          <w:t>)</w:t>
        </w:r>
        <w:r>
          <w:t>.</w:t>
        </w:r>
        <w:bookmarkEnd w:id="9765"/>
      </w:ins>
    </w:p>
    <w:p w14:paraId="7A7A1CF6" w14:textId="03849FC6" w:rsidR="009A6828" w:rsidRDefault="009A6828" w:rsidP="00AE3B57">
      <w:pPr>
        <w:pStyle w:val="Note"/>
        <w:rPr>
          <w:ins w:id="9766" w:author="Laurence Golding" w:date="2019-05-11T06:51:00Z"/>
        </w:rPr>
      </w:pPr>
      <w:bookmarkStart w:id="9767" w:name="_Hlk6751006"/>
      <w:ins w:id="9768" w:author="Laurence Golding" w:date="2019-05-11T06:51:00Z">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9127C">
          <w:t>3.52.4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9127C">
          <w:t>3.52.6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9127C">
          <w:t>3.54.3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9127C">
          <w:t>3.54.5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9767"/>
      </w:ins>
    </w:p>
    <w:p w14:paraId="585B784B" w14:textId="1215F656" w:rsidR="00575E54" w:rsidRDefault="00575E54" w:rsidP="00575E54">
      <w:pPr>
        <w:pStyle w:val="Note"/>
        <w:rPr>
          <w:ins w:id="9769" w:author="Laurence Golding" w:date="2019-05-11T06:51:00Z"/>
        </w:rPr>
      </w:pPr>
      <w:ins w:id="9770" w:author="Laurence Golding" w:date="2019-05-11T06:51:00Z">
        <w:r>
          <w:t>EXAMPLE: In this example, a tool defines a custom taxonomy (see §</w:t>
        </w:r>
        <w:r w:rsidR="008830B6">
          <w:fldChar w:fldCharType="begin"/>
        </w:r>
        <w:r w:rsidR="008830B6">
          <w:instrText xml:space="preserve"> REF _Ref4572675 \r \h </w:instrText>
        </w:r>
        <w:r w:rsidR="008830B6">
          <w:fldChar w:fldCharType="separate"/>
        </w:r>
        <w:r w:rsidR="0009127C">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ins>
    </w:p>
    <w:p w14:paraId="7C98B41E" w14:textId="32241912" w:rsidR="00575E54" w:rsidRDefault="00575E54" w:rsidP="00575E54">
      <w:pPr>
        <w:pStyle w:val="Code"/>
        <w:rPr>
          <w:ins w:id="9771" w:author="Laurence Golding" w:date="2019-05-11T06:51:00Z"/>
        </w:rPr>
      </w:pPr>
      <w:ins w:id="9772" w:author="Laurence Golding" w:date="2019-05-11T06:51:00Z">
        <w:r>
          <w:t>{                                     # A run object (§</w:t>
        </w:r>
        <w:r>
          <w:fldChar w:fldCharType="begin"/>
        </w:r>
        <w:r>
          <w:instrText xml:space="preserve"> REF _Ref493349997 \r \h </w:instrText>
        </w:r>
        <w:r>
          <w:fldChar w:fldCharType="separate"/>
        </w:r>
        <w:r w:rsidR="0009127C">
          <w:t>3.14</w:t>
        </w:r>
        <w:r>
          <w:fldChar w:fldCharType="end"/>
        </w:r>
        <w:r>
          <w:t>).</w:t>
        </w:r>
        <w:r>
          <w:br/>
          <w:t xml:space="preserve">  "tool": {</w:t>
        </w:r>
      </w:ins>
    </w:p>
    <w:p w14:paraId="6EA20026" w14:textId="02CC7241" w:rsidR="00575E54" w:rsidRDefault="00575E54" w:rsidP="00575E54">
      <w:pPr>
        <w:pStyle w:val="Code"/>
        <w:rPr>
          <w:ins w:id="9773" w:author="Laurence Golding" w:date="2019-05-11T06:51:00Z"/>
        </w:rPr>
      </w:pPr>
      <w:ins w:id="9774" w:author="Laurence Golding" w:date="2019-05-11T06:51:00Z">
        <w:r>
          <w:t xml:space="preserve">    "driver": {</w:t>
        </w:r>
      </w:ins>
    </w:p>
    <w:p w14:paraId="7847E008" w14:textId="3679776C" w:rsidR="00575E54" w:rsidRDefault="00575E54" w:rsidP="00575E54">
      <w:pPr>
        <w:pStyle w:val="Code"/>
        <w:rPr>
          <w:ins w:id="9775" w:author="Laurence Golding" w:date="2019-05-11T06:51:00Z"/>
        </w:rPr>
      </w:pPr>
      <w:ins w:id="9776" w:author="Laurence Golding" w:date="2019-05-11T06:51:00Z">
        <w:r>
          <w:t xml:space="preserve">      "name": "CodeScanner",</w:t>
        </w:r>
      </w:ins>
    </w:p>
    <w:p w14:paraId="6CE73F6D" w14:textId="3B8069FF" w:rsidR="00575E54" w:rsidRDefault="00575E54" w:rsidP="00575E54">
      <w:pPr>
        <w:pStyle w:val="Code"/>
        <w:rPr>
          <w:ins w:id="9777" w:author="Laurence Golding" w:date="2019-05-11T06:51:00Z"/>
        </w:rPr>
      </w:pPr>
      <w:ins w:id="9778" w:author="Laurence Golding" w:date="2019-05-11T06:51:00Z">
        <w:r>
          <w:t xml:space="preserve">      ...</w:t>
        </w:r>
      </w:ins>
    </w:p>
    <w:p w14:paraId="486F309B" w14:textId="31E57BB3" w:rsidR="00575E54" w:rsidRDefault="00575E54" w:rsidP="00575E54">
      <w:pPr>
        <w:pStyle w:val="Code"/>
        <w:rPr>
          <w:ins w:id="9779" w:author="Laurence Golding" w:date="2019-05-11T06:51:00Z"/>
        </w:rPr>
      </w:pPr>
      <w:ins w:id="9780" w:author="Laurence Golding" w:date="2019-05-11T06:51:00Z">
        <w:r>
          <w:t xml:space="preserve">      "</w:t>
        </w:r>
        <w:r w:rsidR="00E9299D">
          <w:t>rules</w:t>
        </w:r>
        <w:r>
          <w:t>": [</w:t>
        </w:r>
      </w:ins>
    </w:p>
    <w:p w14:paraId="3C56AD2F" w14:textId="58AE74D2" w:rsidR="00575E54" w:rsidRDefault="00575E54" w:rsidP="00575E54">
      <w:pPr>
        <w:pStyle w:val="Code"/>
        <w:rPr>
          <w:ins w:id="9781" w:author="Laurence Golding" w:date="2019-05-11T06:51:00Z"/>
        </w:rPr>
      </w:pPr>
      <w:ins w:id="9782" w:author="Laurence Golding" w:date="2019-05-11T06:51:00Z">
        <w:r>
          <w:t xml:space="preserve">        {</w:t>
        </w:r>
      </w:ins>
    </w:p>
    <w:p w14:paraId="32EC9E42" w14:textId="5D3CB64F" w:rsidR="00575E54" w:rsidRDefault="00575E54" w:rsidP="00575E54">
      <w:pPr>
        <w:pStyle w:val="Code"/>
        <w:rPr>
          <w:ins w:id="9783" w:author="Laurence Golding" w:date="2019-05-11T06:51:00Z"/>
        </w:rPr>
      </w:pPr>
      <w:ins w:id="9784" w:author="Laurence Golding" w:date="2019-05-11T06:51:00Z">
        <w:r>
          <w:t xml:space="preserve">          "id": "CA2101",</w:t>
        </w:r>
      </w:ins>
    </w:p>
    <w:p w14:paraId="7D2ACB63" w14:textId="34774AB0" w:rsidR="00575E54" w:rsidRDefault="00575E54" w:rsidP="00575E54">
      <w:pPr>
        <w:pStyle w:val="Code"/>
        <w:rPr>
          <w:ins w:id="9785" w:author="Laurence Golding" w:date="2019-05-11T06:51:00Z"/>
        </w:rPr>
      </w:pPr>
      <w:ins w:id="9786" w:author="Laurence Golding" w:date="2019-05-11T06:51:00Z">
        <w:r>
          <w:t xml:space="preserve">          ...</w:t>
        </w:r>
      </w:ins>
    </w:p>
    <w:p w14:paraId="5F790E23" w14:textId="4F19ED16" w:rsidR="00575E54" w:rsidRDefault="00575E54" w:rsidP="00575E54">
      <w:pPr>
        <w:pStyle w:val="Code"/>
        <w:rPr>
          <w:ins w:id="9787" w:author="Laurence Golding" w:date="2019-05-11T06:51:00Z"/>
        </w:rPr>
      </w:pPr>
      <w:ins w:id="9788" w:author="Laurence Golding" w:date="2019-05-11T06:51:00Z">
        <w:r>
          <w:t xml:space="preserve">          "</w:t>
        </w:r>
        <w:r w:rsidR="0020056A">
          <w:t>relationships</w:t>
        </w:r>
        <w:r>
          <w:t>": [</w:t>
        </w:r>
      </w:ins>
    </w:p>
    <w:p w14:paraId="3FA226AF" w14:textId="242F940E" w:rsidR="00575E54" w:rsidRDefault="00575E54" w:rsidP="00575E54">
      <w:pPr>
        <w:pStyle w:val="Code"/>
        <w:rPr>
          <w:ins w:id="9789" w:author="Laurence Golding" w:date="2019-05-11T06:51:00Z"/>
        </w:rPr>
      </w:pPr>
      <w:ins w:id="9790" w:author="Laurence Golding" w:date="2019-05-11T06:51:00Z">
        <w:r>
          <w:t xml:space="preserve">            {</w:t>
        </w:r>
      </w:ins>
    </w:p>
    <w:p w14:paraId="504F98F4" w14:textId="487C98AB" w:rsidR="0020056A" w:rsidRDefault="0020056A" w:rsidP="00575E54">
      <w:pPr>
        <w:pStyle w:val="Code"/>
        <w:rPr>
          <w:ins w:id="9791" w:author="Laurence Golding" w:date="2019-05-11T06:51:00Z"/>
        </w:rPr>
      </w:pPr>
      <w:ins w:id="9792" w:author="Laurence Golding" w:date="2019-05-11T06:51:00Z">
        <w:r>
          <w:t xml:space="preserve">              "target": {</w:t>
        </w:r>
      </w:ins>
    </w:p>
    <w:p w14:paraId="05F3C349" w14:textId="30A9383D" w:rsidR="00575E54" w:rsidRDefault="00575E54" w:rsidP="00575E54">
      <w:pPr>
        <w:pStyle w:val="Code"/>
        <w:rPr>
          <w:ins w:id="9793" w:author="Laurence Golding" w:date="2019-05-11T06:51:00Z"/>
        </w:rPr>
      </w:pPr>
      <w:ins w:id="9794" w:author="Laurence Golding" w:date="2019-05-11T06:51:00Z">
        <w:r>
          <w:t xml:space="preserve">              </w:t>
        </w:r>
        <w:r w:rsidR="0020056A">
          <w:t xml:space="preserve">  </w:t>
        </w:r>
        <w:r>
          <w:t>"id": "</w:t>
        </w:r>
        <w:r w:rsidR="00B247DB">
          <w:t>SUB</w:t>
        </w:r>
        <w:r>
          <w:t>"</w:t>
        </w:r>
        <w:r w:rsidR="0020056A">
          <w:t>,</w:t>
        </w:r>
      </w:ins>
    </w:p>
    <w:p w14:paraId="3D24E6BA" w14:textId="14E99F42" w:rsidR="0020056A" w:rsidRDefault="0020056A" w:rsidP="00575E54">
      <w:pPr>
        <w:pStyle w:val="Code"/>
        <w:rPr>
          <w:ins w:id="9795" w:author="Laurence Golding" w:date="2019-05-11T06:51:00Z"/>
        </w:rPr>
      </w:pPr>
      <w:ins w:id="9796" w:author="Laurence Golding" w:date="2019-05-11T06:51:00Z">
        <w:r>
          <w:t xml:space="preserve">                "guid": "11111111-1111-1111-1111-111111111111"</w:t>
        </w:r>
      </w:ins>
    </w:p>
    <w:p w14:paraId="2E1B4A17" w14:textId="242953CF" w:rsidR="0020056A" w:rsidRDefault="0020056A" w:rsidP="00575E54">
      <w:pPr>
        <w:pStyle w:val="Code"/>
        <w:rPr>
          <w:ins w:id="9797" w:author="Laurence Golding" w:date="2019-05-11T06:51:00Z"/>
        </w:rPr>
      </w:pPr>
      <w:ins w:id="9798" w:author="Laurence Golding" w:date="2019-05-11T06:51:00Z">
        <w:r>
          <w:t xml:space="preserve">              },</w:t>
        </w:r>
      </w:ins>
    </w:p>
    <w:p w14:paraId="6080E96A" w14:textId="27C768F8" w:rsidR="0020056A" w:rsidRDefault="0020056A" w:rsidP="00575E54">
      <w:pPr>
        <w:pStyle w:val="Code"/>
        <w:rPr>
          <w:ins w:id="9799" w:author="Laurence Golding" w:date="2019-05-11T06:51:00Z"/>
        </w:rPr>
      </w:pPr>
      <w:ins w:id="9800" w:author="Laurence Golding" w:date="2019-05-11T06:51:00Z">
        <w:r>
          <w:t xml:space="preserve">              "kinds": [</w:t>
        </w:r>
      </w:ins>
    </w:p>
    <w:p w14:paraId="2812B3F5" w14:textId="0A7D5B59" w:rsidR="0020056A" w:rsidRDefault="0020056A" w:rsidP="00575E54">
      <w:pPr>
        <w:pStyle w:val="Code"/>
        <w:rPr>
          <w:ins w:id="9801" w:author="Laurence Golding" w:date="2019-05-11T06:51:00Z"/>
        </w:rPr>
      </w:pPr>
      <w:ins w:id="9802" w:author="Laurence Golding" w:date="2019-05-11T06:51:00Z">
        <w:r>
          <w:t xml:space="preserve">                "subset"</w:t>
        </w:r>
      </w:ins>
    </w:p>
    <w:p w14:paraId="6B9E3758" w14:textId="3F89E29D" w:rsidR="0020056A" w:rsidRDefault="0020056A" w:rsidP="00575E54">
      <w:pPr>
        <w:pStyle w:val="Code"/>
        <w:rPr>
          <w:ins w:id="9803" w:author="Laurence Golding" w:date="2019-05-11T06:51:00Z"/>
        </w:rPr>
      </w:pPr>
      <w:ins w:id="9804" w:author="Laurence Golding" w:date="2019-05-11T06:51:00Z">
        <w:r>
          <w:t xml:space="preserve">              ]</w:t>
        </w:r>
      </w:ins>
    </w:p>
    <w:p w14:paraId="5FF38DBA" w14:textId="66F2C997" w:rsidR="00575E54" w:rsidRDefault="00575E54" w:rsidP="00575E54">
      <w:pPr>
        <w:pStyle w:val="Code"/>
        <w:rPr>
          <w:ins w:id="9805" w:author="Laurence Golding" w:date="2019-05-11T06:51:00Z"/>
        </w:rPr>
      </w:pPr>
      <w:ins w:id="9806" w:author="Laurence Golding" w:date="2019-05-11T06:51:00Z">
        <w:r>
          <w:t xml:space="preserve">            }</w:t>
        </w:r>
        <w:r w:rsidR="0020056A">
          <w:t>,</w:t>
        </w:r>
      </w:ins>
    </w:p>
    <w:p w14:paraId="2ECC2AD9" w14:textId="51A3C1F2" w:rsidR="00575E54" w:rsidRDefault="00575E54" w:rsidP="00575E54">
      <w:pPr>
        <w:pStyle w:val="Code"/>
        <w:rPr>
          <w:ins w:id="9807" w:author="Laurence Golding" w:date="2019-05-11T06:51:00Z"/>
        </w:rPr>
      </w:pPr>
      <w:ins w:id="9808" w:author="Laurence Golding" w:date="2019-05-11T06:51:00Z">
        <w:r>
          <w:t xml:space="preserve">            {</w:t>
        </w:r>
      </w:ins>
    </w:p>
    <w:p w14:paraId="12544CD0" w14:textId="6766BD10" w:rsidR="0020056A" w:rsidRDefault="0020056A" w:rsidP="00575E54">
      <w:pPr>
        <w:pStyle w:val="Code"/>
        <w:rPr>
          <w:ins w:id="9809" w:author="Laurence Golding" w:date="2019-05-11T06:51:00Z"/>
        </w:rPr>
      </w:pPr>
      <w:ins w:id="9810" w:author="Laurence Golding" w:date="2019-05-11T06:51:00Z">
        <w:r>
          <w:t xml:space="preserve">              "target": {</w:t>
        </w:r>
      </w:ins>
    </w:p>
    <w:p w14:paraId="699481F3" w14:textId="1ACE8C6F" w:rsidR="00575E54" w:rsidRDefault="00575E54" w:rsidP="00575E54">
      <w:pPr>
        <w:pStyle w:val="Code"/>
        <w:rPr>
          <w:ins w:id="9811" w:author="Laurence Golding" w:date="2019-05-11T06:51:00Z"/>
        </w:rPr>
      </w:pPr>
      <w:ins w:id="9812" w:author="Laurence Golding" w:date="2019-05-11T06:51:00Z">
        <w:r>
          <w:t xml:space="preserve">              </w:t>
        </w:r>
        <w:r w:rsidR="0020056A">
          <w:t xml:space="preserve">  </w:t>
        </w:r>
        <w:r>
          <w:t>"id": "</w:t>
        </w:r>
        <w:r w:rsidR="00B247DB">
          <w:t>INC1</w:t>
        </w:r>
        <w:r>
          <w:t>"</w:t>
        </w:r>
        <w:r w:rsidR="0020056A">
          <w:t>,</w:t>
        </w:r>
      </w:ins>
    </w:p>
    <w:p w14:paraId="22B7A47C" w14:textId="1B6ADC74" w:rsidR="0020056A" w:rsidRDefault="0020056A" w:rsidP="00575E54">
      <w:pPr>
        <w:pStyle w:val="Code"/>
        <w:rPr>
          <w:ins w:id="9813" w:author="Laurence Golding" w:date="2019-05-11T06:51:00Z"/>
        </w:rPr>
      </w:pPr>
      <w:ins w:id="9814" w:author="Laurence Golding" w:date="2019-05-11T06:51:00Z">
        <w:r>
          <w:t xml:space="preserve">                "guid": "22222222-2222-2222-2222-222222222222"</w:t>
        </w:r>
      </w:ins>
    </w:p>
    <w:p w14:paraId="6D980DFA" w14:textId="2C26E9CF" w:rsidR="0020056A" w:rsidRDefault="0020056A" w:rsidP="00575E54">
      <w:pPr>
        <w:pStyle w:val="Code"/>
        <w:rPr>
          <w:ins w:id="9815" w:author="Laurence Golding" w:date="2019-05-11T06:51:00Z"/>
        </w:rPr>
      </w:pPr>
      <w:ins w:id="9816" w:author="Laurence Golding" w:date="2019-05-11T06:51:00Z">
        <w:r>
          <w:t xml:space="preserve">              },</w:t>
        </w:r>
      </w:ins>
    </w:p>
    <w:p w14:paraId="6BE47E0B" w14:textId="54698269" w:rsidR="0020056A" w:rsidRDefault="0020056A" w:rsidP="00575E54">
      <w:pPr>
        <w:pStyle w:val="Code"/>
        <w:rPr>
          <w:ins w:id="9817" w:author="Laurence Golding" w:date="2019-05-11T06:51:00Z"/>
        </w:rPr>
      </w:pPr>
      <w:ins w:id="9818" w:author="Laurence Golding" w:date="2019-05-11T06:51:00Z">
        <w:r>
          <w:t xml:space="preserve">              "kinds": [</w:t>
        </w:r>
      </w:ins>
    </w:p>
    <w:p w14:paraId="6EBCDD8B" w14:textId="1E3243A6" w:rsidR="0020056A" w:rsidRDefault="0020056A" w:rsidP="00575E54">
      <w:pPr>
        <w:pStyle w:val="Code"/>
        <w:rPr>
          <w:ins w:id="9819" w:author="Laurence Golding" w:date="2019-05-11T06:51:00Z"/>
        </w:rPr>
      </w:pPr>
      <w:ins w:id="9820" w:author="Laurence Golding" w:date="2019-05-11T06:51:00Z">
        <w:r>
          <w:t xml:space="preserve">                "incomparable"</w:t>
        </w:r>
      </w:ins>
    </w:p>
    <w:p w14:paraId="4C5AF25C" w14:textId="37084C72" w:rsidR="0020056A" w:rsidRDefault="0020056A" w:rsidP="00575E54">
      <w:pPr>
        <w:pStyle w:val="Code"/>
        <w:rPr>
          <w:ins w:id="9821" w:author="Laurence Golding" w:date="2019-05-11T06:51:00Z"/>
        </w:rPr>
      </w:pPr>
      <w:ins w:id="9822" w:author="Laurence Golding" w:date="2019-05-11T06:51:00Z">
        <w:r>
          <w:t xml:space="preserve">              ]</w:t>
        </w:r>
      </w:ins>
    </w:p>
    <w:p w14:paraId="014A2D2F" w14:textId="4D8CCFBC" w:rsidR="00575E54" w:rsidRDefault="00575E54" w:rsidP="00575E54">
      <w:pPr>
        <w:pStyle w:val="Code"/>
        <w:rPr>
          <w:ins w:id="9823" w:author="Laurence Golding" w:date="2019-05-11T06:51:00Z"/>
        </w:rPr>
      </w:pPr>
      <w:ins w:id="9824" w:author="Laurence Golding" w:date="2019-05-11T06:51:00Z">
        <w:r>
          <w:t xml:space="preserve">            },</w:t>
        </w:r>
      </w:ins>
    </w:p>
    <w:p w14:paraId="35D02A92" w14:textId="77777777" w:rsidR="00575E54" w:rsidRDefault="00575E54" w:rsidP="00575E54">
      <w:pPr>
        <w:pStyle w:val="Code"/>
        <w:rPr>
          <w:ins w:id="9825" w:author="Laurence Golding" w:date="2019-05-11T06:51:00Z"/>
        </w:rPr>
      </w:pPr>
      <w:ins w:id="9826" w:author="Laurence Golding" w:date="2019-05-11T06:51:00Z">
        <w:r>
          <w:t xml:space="preserve">            {</w:t>
        </w:r>
      </w:ins>
    </w:p>
    <w:p w14:paraId="051DEEC6" w14:textId="77777777" w:rsidR="0020056A" w:rsidRDefault="0020056A" w:rsidP="0020056A">
      <w:pPr>
        <w:pStyle w:val="Code"/>
        <w:rPr>
          <w:ins w:id="9827" w:author="Laurence Golding" w:date="2019-05-11T06:51:00Z"/>
        </w:rPr>
      </w:pPr>
      <w:ins w:id="9828" w:author="Laurence Golding" w:date="2019-05-11T06:51:00Z">
        <w:r>
          <w:t xml:space="preserve">              "target": {</w:t>
        </w:r>
      </w:ins>
    </w:p>
    <w:p w14:paraId="0DFE069F" w14:textId="00EE2D75" w:rsidR="00575E54" w:rsidRDefault="00575E54" w:rsidP="00575E54">
      <w:pPr>
        <w:pStyle w:val="Code"/>
        <w:rPr>
          <w:ins w:id="9829" w:author="Laurence Golding" w:date="2019-05-11T06:51:00Z"/>
        </w:rPr>
      </w:pPr>
      <w:ins w:id="9830" w:author="Laurence Golding" w:date="2019-05-11T06:51:00Z">
        <w:r>
          <w:t xml:space="preserve">              </w:t>
        </w:r>
        <w:r w:rsidR="0020056A">
          <w:t xml:space="preserve">  </w:t>
        </w:r>
        <w:r>
          <w:t>"id": "</w:t>
        </w:r>
        <w:r w:rsidR="00B247DB">
          <w:t>INC2</w:t>
        </w:r>
        <w:r>
          <w:t>"</w:t>
        </w:r>
      </w:ins>
    </w:p>
    <w:p w14:paraId="3DDB1E50" w14:textId="68322824" w:rsidR="0020056A" w:rsidRDefault="0020056A" w:rsidP="0020056A">
      <w:pPr>
        <w:pStyle w:val="Code"/>
        <w:rPr>
          <w:ins w:id="9831" w:author="Laurence Golding" w:date="2019-05-11T06:51:00Z"/>
        </w:rPr>
      </w:pPr>
      <w:ins w:id="9832" w:author="Laurence Golding" w:date="2019-05-11T06:51:00Z">
        <w:r>
          <w:t xml:space="preserve">                "guid": "33333333-3333-3333-3333-333333333333"</w:t>
        </w:r>
      </w:ins>
    </w:p>
    <w:p w14:paraId="1A26B3B0" w14:textId="77777777" w:rsidR="0020056A" w:rsidRDefault="0020056A" w:rsidP="0020056A">
      <w:pPr>
        <w:pStyle w:val="Code"/>
        <w:rPr>
          <w:ins w:id="9833" w:author="Laurence Golding" w:date="2019-05-11T06:51:00Z"/>
        </w:rPr>
      </w:pPr>
      <w:ins w:id="9834" w:author="Laurence Golding" w:date="2019-05-11T06:51:00Z">
        <w:r>
          <w:t xml:space="preserve">              },</w:t>
        </w:r>
      </w:ins>
    </w:p>
    <w:p w14:paraId="59C82B7F" w14:textId="77777777" w:rsidR="0020056A" w:rsidRDefault="0020056A" w:rsidP="0020056A">
      <w:pPr>
        <w:pStyle w:val="Code"/>
        <w:rPr>
          <w:ins w:id="9835" w:author="Laurence Golding" w:date="2019-05-11T06:51:00Z"/>
        </w:rPr>
      </w:pPr>
      <w:ins w:id="9836" w:author="Laurence Golding" w:date="2019-05-11T06:51:00Z">
        <w:r>
          <w:t xml:space="preserve">              "kinds": [</w:t>
        </w:r>
      </w:ins>
    </w:p>
    <w:p w14:paraId="6F3988B1" w14:textId="77777777" w:rsidR="0020056A" w:rsidRDefault="0020056A" w:rsidP="0020056A">
      <w:pPr>
        <w:pStyle w:val="Code"/>
        <w:rPr>
          <w:ins w:id="9837" w:author="Laurence Golding" w:date="2019-05-11T06:51:00Z"/>
        </w:rPr>
      </w:pPr>
      <w:ins w:id="9838" w:author="Laurence Golding" w:date="2019-05-11T06:51:00Z">
        <w:r>
          <w:t xml:space="preserve">                "incomparable"</w:t>
        </w:r>
      </w:ins>
    </w:p>
    <w:p w14:paraId="0D3DDB2D" w14:textId="77777777" w:rsidR="0020056A" w:rsidRDefault="0020056A" w:rsidP="0020056A">
      <w:pPr>
        <w:pStyle w:val="Code"/>
        <w:rPr>
          <w:ins w:id="9839" w:author="Laurence Golding" w:date="2019-05-11T06:51:00Z"/>
        </w:rPr>
      </w:pPr>
      <w:ins w:id="9840" w:author="Laurence Golding" w:date="2019-05-11T06:51:00Z">
        <w:r>
          <w:t xml:space="preserve">              ]</w:t>
        </w:r>
      </w:ins>
    </w:p>
    <w:p w14:paraId="6550C499" w14:textId="77777777" w:rsidR="00575E54" w:rsidRDefault="00575E54" w:rsidP="00575E54">
      <w:pPr>
        <w:pStyle w:val="Code"/>
        <w:rPr>
          <w:ins w:id="9841" w:author="Laurence Golding" w:date="2019-05-11T06:51:00Z"/>
        </w:rPr>
      </w:pPr>
      <w:ins w:id="9842" w:author="Laurence Golding" w:date="2019-05-11T06:51:00Z">
        <w:r>
          <w:t xml:space="preserve">            }</w:t>
        </w:r>
      </w:ins>
    </w:p>
    <w:p w14:paraId="5768345D" w14:textId="0D543B1F" w:rsidR="00575E54" w:rsidRDefault="00575E54" w:rsidP="00575E54">
      <w:pPr>
        <w:pStyle w:val="Code"/>
        <w:rPr>
          <w:ins w:id="9843" w:author="Laurence Golding" w:date="2019-05-11T06:51:00Z"/>
        </w:rPr>
      </w:pPr>
      <w:ins w:id="9844" w:author="Laurence Golding" w:date="2019-05-11T06:51:00Z">
        <w:r>
          <w:t xml:space="preserve">          ]</w:t>
        </w:r>
      </w:ins>
    </w:p>
    <w:p w14:paraId="4E616FE9" w14:textId="7FC71ECA" w:rsidR="00575E54" w:rsidRDefault="00575E54" w:rsidP="00575E54">
      <w:pPr>
        <w:pStyle w:val="Code"/>
        <w:rPr>
          <w:ins w:id="9845" w:author="Laurence Golding" w:date="2019-05-11T06:51:00Z"/>
        </w:rPr>
      </w:pPr>
      <w:ins w:id="9846" w:author="Laurence Golding" w:date="2019-05-11T06:51:00Z">
        <w:r>
          <w:t xml:space="preserve">        }</w:t>
        </w:r>
      </w:ins>
    </w:p>
    <w:p w14:paraId="52BDEB11" w14:textId="201DB73D" w:rsidR="00575E54" w:rsidRDefault="00575E54" w:rsidP="00575E54">
      <w:pPr>
        <w:pStyle w:val="Code"/>
        <w:rPr>
          <w:ins w:id="9847" w:author="Laurence Golding" w:date="2019-05-11T06:51:00Z"/>
        </w:rPr>
      </w:pPr>
      <w:ins w:id="9848" w:author="Laurence Golding" w:date="2019-05-11T06:51:00Z">
        <w:r>
          <w:t xml:space="preserve">      ],</w:t>
        </w:r>
      </w:ins>
    </w:p>
    <w:p w14:paraId="2F0B722F" w14:textId="14A601A3" w:rsidR="00575E54" w:rsidRDefault="00575E54" w:rsidP="00575E54">
      <w:pPr>
        <w:pStyle w:val="Code"/>
        <w:rPr>
          <w:ins w:id="9849" w:author="Laurence Golding" w:date="2019-05-11T06:51:00Z"/>
        </w:rPr>
      </w:pPr>
      <w:ins w:id="9850" w:author="Laurence Golding" w:date="2019-05-11T06:51:00Z">
        <w:r>
          <w:t xml:space="preserve">      "</w:t>
        </w:r>
        <w:r w:rsidR="00B47FD2">
          <w:t>taxa</w:t>
        </w:r>
        <w:r>
          <w:t>": [</w:t>
        </w:r>
      </w:ins>
    </w:p>
    <w:p w14:paraId="1AD753AB" w14:textId="7F9D2059" w:rsidR="00575E54" w:rsidRDefault="00575E54" w:rsidP="00575E54">
      <w:pPr>
        <w:pStyle w:val="Code"/>
        <w:rPr>
          <w:ins w:id="9851" w:author="Laurence Golding" w:date="2019-05-11T06:51:00Z"/>
        </w:rPr>
      </w:pPr>
      <w:ins w:id="9852" w:author="Laurence Golding" w:date="2019-05-11T06:51:00Z">
        <w:r>
          <w:t xml:space="preserve">        {</w:t>
        </w:r>
      </w:ins>
    </w:p>
    <w:p w14:paraId="49EEEF44" w14:textId="4C529EA5" w:rsidR="00575E54" w:rsidRDefault="00575E54" w:rsidP="00575E54">
      <w:pPr>
        <w:pStyle w:val="Code"/>
        <w:rPr>
          <w:ins w:id="9853" w:author="Laurence Golding" w:date="2019-05-11T06:51:00Z"/>
        </w:rPr>
      </w:pPr>
      <w:ins w:id="9854" w:author="Laurence Golding" w:date="2019-05-11T06:51:00Z">
        <w:r>
          <w:t xml:space="preserve">          "id": "</w:t>
        </w:r>
        <w:r w:rsidR="00B247DB">
          <w:t>SUB</w:t>
        </w:r>
        <w:r>
          <w:t>",</w:t>
        </w:r>
      </w:ins>
    </w:p>
    <w:p w14:paraId="5EDBD776" w14:textId="189D022D" w:rsidR="0020056A" w:rsidRDefault="0020056A" w:rsidP="0020056A">
      <w:pPr>
        <w:pStyle w:val="Code"/>
        <w:rPr>
          <w:ins w:id="9855" w:author="Laurence Golding" w:date="2019-05-11T06:51:00Z"/>
        </w:rPr>
      </w:pPr>
      <w:ins w:id="9856" w:author="Laurence Golding" w:date="2019-05-11T06:51:00Z">
        <w:r>
          <w:t xml:space="preserve">          "guid": "11111111-1111-1111-1111-111111111111"</w:t>
        </w:r>
        <w:r w:rsidR="003F754C">
          <w:t>,</w:t>
        </w:r>
      </w:ins>
    </w:p>
    <w:p w14:paraId="57A8779E" w14:textId="77777777" w:rsidR="0020056A" w:rsidRDefault="0020056A" w:rsidP="00575E54">
      <w:pPr>
        <w:pStyle w:val="Code"/>
        <w:rPr>
          <w:ins w:id="9857" w:author="Laurence Golding" w:date="2019-05-11T06:51:00Z"/>
        </w:rPr>
      </w:pPr>
    </w:p>
    <w:p w14:paraId="014FA18A" w14:textId="1BDC534A" w:rsidR="00575E54" w:rsidRDefault="00575E54" w:rsidP="00575E54">
      <w:pPr>
        <w:pStyle w:val="Code"/>
        <w:rPr>
          <w:ins w:id="9858" w:author="Laurence Golding" w:date="2019-05-11T06:51:00Z"/>
        </w:rPr>
      </w:pPr>
      <w:ins w:id="9859" w:author="Laurence Golding" w:date="2019-05-11T06:51:00Z">
        <w:r>
          <w:t xml:space="preserve">          ...</w:t>
        </w:r>
      </w:ins>
    </w:p>
    <w:p w14:paraId="167DFC4D" w14:textId="72843EFA" w:rsidR="00575E54" w:rsidRDefault="00575E54" w:rsidP="00575E54">
      <w:pPr>
        <w:pStyle w:val="Code"/>
        <w:rPr>
          <w:ins w:id="9860" w:author="Laurence Golding" w:date="2019-05-11T06:51:00Z"/>
        </w:rPr>
      </w:pPr>
      <w:ins w:id="9861" w:author="Laurence Golding" w:date="2019-05-11T06:51:00Z">
        <w:r>
          <w:t xml:space="preserve">        },</w:t>
        </w:r>
      </w:ins>
    </w:p>
    <w:p w14:paraId="50524C28" w14:textId="77777777" w:rsidR="00575E54" w:rsidRDefault="00575E54" w:rsidP="00575E54">
      <w:pPr>
        <w:pStyle w:val="Code"/>
        <w:rPr>
          <w:ins w:id="9862" w:author="Laurence Golding" w:date="2019-05-11T06:51:00Z"/>
        </w:rPr>
      </w:pPr>
      <w:ins w:id="9863" w:author="Laurence Golding" w:date="2019-05-11T06:51:00Z">
        <w:r>
          <w:t xml:space="preserve">        {</w:t>
        </w:r>
      </w:ins>
    </w:p>
    <w:p w14:paraId="00406CBB" w14:textId="20238793" w:rsidR="00575E54" w:rsidRDefault="00575E54" w:rsidP="00575E54">
      <w:pPr>
        <w:pStyle w:val="Code"/>
        <w:rPr>
          <w:ins w:id="9864" w:author="Laurence Golding" w:date="2019-05-11T06:51:00Z"/>
        </w:rPr>
      </w:pPr>
      <w:ins w:id="9865" w:author="Laurence Golding" w:date="2019-05-11T06:51:00Z">
        <w:r>
          <w:t xml:space="preserve">          "id": "</w:t>
        </w:r>
        <w:r w:rsidR="00B247DB">
          <w:t>INC1</w:t>
        </w:r>
        <w:r>
          <w:t>",</w:t>
        </w:r>
      </w:ins>
    </w:p>
    <w:p w14:paraId="7E14F155" w14:textId="6133FAC2" w:rsidR="0020056A" w:rsidRDefault="0020056A" w:rsidP="0020056A">
      <w:pPr>
        <w:pStyle w:val="Code"/>
        <w:rPr>
          <w:ins w:id="9866" w:author="Laurence Golding" w:date="2019-05-11T06:51:00Z"/>
        </w:rPr>
      </w:pPr>
      <w:ins w:id="9867" w:author="Laurence Golding" w:date="2019-05-11T06:51:00Z">
        <w:r>
          <w:t xml:space="preserve">          "guid": "22222222-2222-2222-2222-222222222222"</w:t>
        </w:r>
        <w:r w:rsidR="003F754C">
          <w:t>,</w:t>
        </w:r>
      </w:ins>
    </w:p>
    <w:p w14:paraId="375D8123" w14:textId="77777777" w:rsidR="00575E54" w:rsidRDefault="00575E54" w:rsidP="00575E54">
      <w:pPr>
        <w:pStyle w:val="Code"/>
        <w:rPr>
          <w:ins w:id="9868" w:author="Laurence Golding" w:date="2019-05-11T06:51:00Z"/>
        </w:rPr>
      </w:pPr>
      <w:ins w:id="9869" w:author="Laurence Golding" w:date="2019-05-11T06:51:00Z">
        <w:r>
          <w:t xml:space="preserve">          ...</w:t>
        </w:r>
      </w:ins>
    </w:p>
    <w:p w14:paraId="4297FF60" w14:textId="77777777" w:rsidR="00575E54" w:rsidRDefault="00575E54" w:rsidP="00575E54">
      <w:pPr>
        <w:pStyle w:val="Code"/>
        <w:rPr>
          <w:ins w:id="9870" w:author="Laurence Golding" w:date="2019-05-11T06:51:00Z"/>
        </w:rPr>
      </w:pPr>
      <w:ins w:id="9871" w:author="Laurence Golding" w:date="2019-05-11T06:51:00Z">
        <w:r>
          <w:t xml:space="preserve">        },</w:t>
        </w:r>
      </w:ins>
    </w:p>
    <w:p w14:paraId="5C2CDD9E" w14:textId="77777777" w:rsidR="00575E54" w:rsidRDefault="00575E54" w:rsidP="00575E54">
      <w:pPr>
        <w:pStyle w:val="Code"/>
        <w:rPr>
          <w:ins w:id="9872" w:author="Laurence Golding" w:date="2019-05-11T06:51:00Z"/>
        </w:rPr>
      </w:pPr>
      <w:ins w:id="9873" w:author="Laurence Golding" w:date="2019-05-11T06:51:00Z">
        <w:r>
          <w:t xml:space="preserve">        {</w:t>
        </w:r>
      </w:ins>
    </w:p>
    <w:p w14:paraId="403ED329" w14:textId="0E14CDF9" w:rsidR="00575E54" w:rsidRDefault="00575E54" w:rsidP="00575E54">
      <w:pPr>
        <w:pStyle w:val="Code"/>
        <w:rPr>
          <w:ins w:id="9874" w:author="Laurence Golding" w:date="2019-05-11T06:51:00Z"/>
        </w:rPr>
      </w:pPr>
      <w:ins w:id="9875" w:author="Laurence Golding" w:date="2019-05-11T06:51:00Z">
        <w:r>
          <w:t xml:space="preserve">          "id": "</w:t>
        </w:r>
        <w:r w:rsidR="00B247DB">
          <w:t>INC2</w:t>
        </w:r>
        <w:r>
          <w:t>",</w:t>
        </w:r>
      </w:ins>
    </w:p>
    <w:p w14:paraId="19030F81" w14:textId="2227E1D5" w:rsidR="0020056A" w:rsidRDefault="0020056A" w:rsidP="0020056A">
      <w:pPr>
        <w:pStyle w:val="Code"/>
        <w:rPr>
          <w:ins w:id="9876" w:author="Laurence Golding" w:date="2019-05-11T06:51:00Z"/>
        </w:rPr>
      </w:pPr>
      <w:ins w:id="9877" w:author="Laurence Golding" w:date="2019-05-11T06:51:00Z">
        <w:r>
          <w:t xml:space="preserve">          "guid": "33333333-3333-3333-3333-333333333333"</w:t>
        </w:r>
        <w:r w:rsidR="003F754C">
          <w:t>,</w:t>
        </w:r>
      </w:ins>
    </w:p>
    <w:p w14:paraId="782A4163" w14:textId="77777777" w:rsidR="00575E54" w:rsidRDefault="00575E54" w:rsidP="00575E54">
      <w:pPr>
        <w:pStyle w:val="Code"/>
        <w:rPr>
          <w:ins w:id="9878" w:author="Laurence Golding" w:date="2019-05-11T06:51:00Z"/>
        </w:rPr>
      </w:pPr>
      <w:ins w:id="9879" w:author="Laurence Golding" w:date="2019-05-11T06:51:00Z">
        <w:r>
          <w:t xml:space="preserve">          ...</w:t>
        </w:r>
      </w:ins>
    </w:p>
    <w:p w14:paraId="4537A0CA" w14:textId="7C22FC7A" w:rsidR="00575E54" w:rsidRDefault="00575E54" w:rsidP="00575E54">
      <w:pPr>
        <w:pStyle w:val="Code"/>
        <w:rPr>
          <w:ins w:id="9880" w:author="Laurence Golding" w:date="2019-05-11T06:51:00Z"/>
        </w:rPr>
      </w:pPr>
      <w:ins w:id="9881" w:author="Laurence Golding" w:date="2019-05-11T06:51:00Z">
        <w:r>
          <w:t xml:space="preserve">        }</w:t>
        </w:r>
      </w:ins>
    </w:p>
    <w:p w14:paraId="4FC04030" w14:textId="08B18365" w:rsidR="00575E54" w:rsidRDefault="00575E54" w:rsidP="00575E54">
      <w:pPr>
        <w:pStyle w:val="Code"/>
        <w:rPr>
          <w:ins w:id="9882" w:author="Laurence Golding" w:date="2019-05-11T06:51:00Z"/>
        </w:rPr>
      </w:pPr>
      <w:ins w:id="9883" w:author="Laurence Golding" w:date="2019-05-11T06:51:00Z">
        <w:r>
          <w:t xml:space="preserve">      ]</w:t>
        </w:r>
      </w:ins>
    </w:p>
    <w:p w14:paraId="364560AA" w14:textId="3336B1B5" w:rsidR="00575E54" w:rsidRDefault="00575E54" w:rsidP="00575E54">
      <w:pPr>
        <w:pStyle w:val="Code"/>
        <w:rPr>
          <w:ins w:id="9884" w:author="Laurence Golding" w:date="2019-05-11T06:51:00Z"/>
        </w:rPr>
      </w:pPr>
      <w:ins w:id="9885" w:author="Laurence Golding" w:date="2019-05-11T06:51:00Z">
        <w:r>
          <w:t xml:space="preserve">    }</w:t>
        </w:r>
      </w:ins>
    </w:p>
    <w:p w14:paraId="3972CDA2" w14:textId="7E39BBC2" w:rsidR="00575E54" w:rsidRDefault="00575E54" w:rsidP="00575E54">
      <w:pPr>
        <w:pStyle w:val="Code"/>
        <w:rPr>
          <w:ins w:id="9886" w:author="Laurence Golding" w:date="2019-05-11T06:51:00Z"/>
        </w:rPr>
      </w:pPr>
      <w:ins w:id="9887" w:author="Laurence Golding" w:date="2019-05-11T06:51:00Z">
        <w:r>
          <w:t xml:space="preserve">  },</w:t>
        </w:r>
      </w:ins>
    </w:p>
    <w:p w14:paraId="07E4F971" w14:textId="6F069FFD" w:rsidR="00575E54" w:rsidRDefault="00575E54" w:rsidP="00575E54">
      <w:pPr>
        <w:pStyle w:val="Code"/>
        <w:rPr>
          <w:ins w:id="9888" w:author="Laurence Golding" w:date="2019-05-11T06:51:00Z"/>
        </w:rPr>
      </w:pPr>
      <w:ins w:id="9889" w:author="Laurence Golding" w:date="2019-05-11T06:51:00Z">
        <w:r>
          <w:t xml:space="preserve">  "results": [</w:t>
        </w:r>
      </w:ins>
    </w:p>
    <w:p w14:paraId="6C34A8EA" w14:textId="762DC3B2" w:rsidR="00575E54" w:rsidRDefault="00575E54" w:rsidP="00575E54">
      <w:pPr>
        <w:pStyle w:val="Code"/>
        <w:rPr>
          <w:ins w:id="9890" w:author="Laurence Golding" w:date="2019-05-11T06:51:00Z"/>
        </w:rPr>
      </w:pPr>
      <w:ins w:id="9891" w:author="Laurence Golding" w:date="2019-05-11T06:51:00Z">
        <w:r>
          <w:t xml:space="preserve">    {</w:t>
        </w:r>
      </w:ins>
    </w:p>
    <w:p w14:paraId="54B9801E" w14:textId="39DD4E39" w:rsidR="00575E54" w:rsidRDefault="00575E54" w:rsidP="00575E54">
      <w:pPr>
        <w:pStyle w:val="Code"/>
        <w:rPr>
          <w:ins w:id="9892" w:author="Laurence Golding" w:date="2019-05-11T06:51:00Z"/>
        </w:rPr>
      </w:pPr>
      <w:ins w:id="9893" w:author="Laurence Golding" w:date="2019-05-11T06:51:00Z">
        <w:r>
          <w:t xml:space="preserve">      "ruleId": "CA2101",</w:t>
        </w:r>
      </w:ins>
    </w:p>
    <w:p w14:paraId="7A0EC149" w14:textId="6B3FC59A" w:rsidR="002D676E" w:rsidRDefault="002D676E" w:rsidP="00575E54">
      <w:pPr>
        <w:pStyle w:val="Code"/>
        <w:rPr>
          <w:ins w:id="9894" w:author="Laurence Golding" w:date="2019-05-11T06:51:00Z"/>
        </w:rPr>
      </w:pPr>
      <w:ins w:id="9895" w:author="Laurence Golding" w:date="2019-05-11T06:51:00Z">
        <w:r>
          <w:t xml:space="preserve">      "rule": {</w:t>
        </w:r>
      </w:ins>
    </w:p>
    <w:p w14:paraId="56BB969B" w14:textId="77A0AC8A" w:rsidR="002D676E" w:rsidRDefault="002D676E" w:rsidP="00575E54">
      <w:pPr>
        <w:pStyle w:val="Code"/>
        <w:rPr>
          <w:ins w:id="9896" w:author="Laurence Golding" w:date="2019-05-11T06:51:00Z"/>
        </w:rPr>
      </w:pPr>
      <w:ins w:id="9897" w:author="Laurence Golding" w:date="2019-05-11T06:51:00Z">
        <w:r>
          <w:t xml:space="preserve">        "index": 0</w:t>
        </w:r>
      </w:ins>
    </w:p>
    <w:p w14:paraId="088CA587" w14:textId="53059CC0" w:rsidR="002D676E" w:rsidRDefault="002D676E" w:rsidP="00575E54">
      <w:pPr>
        <w:pStyle w:val="Code"/>
        <w:rPr>
          <w:ins w:id="9898" w:author="Laurence Golding" w:date="2019-05-11T06:51:00Z"/>
        </w:rPr>
      </w:pPr>
      <w:ins w:id="9899" w:author="Laurence Golding" w:date="2019-05-11T06:51:00Z">
        <w:r>
          <w:t xml:space="preserve">      },</w:t>
        </w:r>
      </w:ins>
    </w:p>
    <w:p w14:paraId="7C49D1FF" w14:textId="028B3208" w:rsidR="00575E54" w:rsidRDefault="00575E54" w:rsidP="00575E54">
      <w:pPr>
        <w:pStyle w:val="Code"/>
        <w:rPr>
          <w:ins w:id="9900" w:author="Laurence Golding" w:date="2019-05-11T06:51:00Z"/>
        </w:rPr>
      </w:pPr>
      <w:ins w:id="9901" w:author="Laurence Golding" w:date="2019-05-11T06:51:00Z">
        <w:r>
          <w:t xml:space="preserve">      "</w:t>
        </w:r>
        <w:r w:rsidR="006C66CC">
          <w:t>taxa</w:t>
        </w:r>
        <w:r>
          <w:t>": [</w:t>
        </w:r>
      </w:ins>
    </w:p>
    <w:p w14:paraId="6C629922" w14:textId="532C69C5" w:rsidR="00575E54" w:rsidRDefault="00575E54" w:rsidP="00575E54">
      <w:pPr>
        <w:pStyle w:val="Code"/>
        <w:rPr>
          <w:ins w:id="9902" w:author="Laurence Golding" w:date="2019-05-11T06:51:00Z"/>
        </w:rPr>
      </w:pPr>
      <w:ins w:id="9903" w:author="Laurence Golding" w:date="2019-05-11T06:51:00Z">
        <w:r>
          <w:t xml:space="preserve">        {</w:t>
        </w:r>
      </w:ins>
    </w:p>
    <w:p w14:paraId="69E28C6C" w14:textId="4F2E8C71" w:rsidR="00575E54" w:rsidRDefault="00575E54" w:rsidP="00575E54">
      <w:pPr>
        <w:pStyle w:val="Code"/>
        <w:rPr>
          <w:ins w:id="9904" w:author="Laurence Golding" w:date="2019-05-11T06:51:00Z"/>
        </w:rPr>
      </w:pPr>
      <w:ins w:id="9905" w:author="Laurence Golding" w:date="2019-05-11T06:51:00Z">
        <w:r>
          <w:t xml:space="preserve">          "id": "</w:t>
        </w:r>
        <w:r w:rsidR="00B247DB">
          <w:t>INC2</w:t>
        </w:r>
        <w:r>
          <w:t>",</w:t>
        </w:r>
      </w:ins>
    </w:p>
    <w:p w14:paraId="7E405BCE" w14:textId="0B623E3F" w:rsidR="00575E54" w:rsidRDefault="00575E54" w:rsidP="00575E54">
      <w:pPr>
        <w:pStyle w:val="Code"/>
        <w:rPr>
          <w:ins w:id="9906" w:author="Laurence Golding" w:date="2019-05-11T06:51:00Z"/>
        </w:rPr>
      </w:pPr>
      <w:ins w:id="9907" w:author="Laurence Golding" w:date="2019-05-11T06:51:00Z">
        <w:r>
          <w:t xml:space="preserve">          "</w:t>
        </w:r>
        <w:r w:rsidR="00B247DB">
          <w:t>guid</w:t>
        </w:r>
        <w:r>
          <w:t xml:space="preserve">": </w:t>
        </w:r>
        <w:r w:rsidR="00B247DB">
          <w:t>"33333333-3333-3333-3333-333333333333"</w:t>
        </w:r>
      </w:ins>
    </w:p>
    <w:p w14:paraId="3C7701C2" w14:textId="327464D7" w:rsidR="00575E54" w:rsidRDefault="00575E54" w:rsidP="00575E54">
      <w:pPr>
        <w:pStyle w:val="Code"/>
        <w:rPr>
          <w:ins w:id="9908" w:author="Laurence Golding" w:date="2019-05-11T06:51:00Z"/>
        </w:rPr>
      </w:pPr>
      <w:ins w:id="9909" w:author="Laurence Golding" w:date="2019-05-11T06:51:00Z">
        <w:r>
          <w:t xml:space="preserve">        }</w:t>
        </w:r>
      </w:ins>
    </w:p>
    <w:p w14:paraId="58165CF5" w14:textId="2F852029" w:rsidR="00575E54" w:rsidRDefault="00575E54" w:rsidP="00575E54">
      <w:pPr>
        <w:pStyle w:val="Code"/>
        <w:rPr>
          <w:ins w:id="9910" w:author="Laurence Golding" w:date="2019-05-11T06:51:00Z"/>
        </w:rPr>
      </w:pPr>
      <w:ins w:id="9911" w:author="Laurence Golding" w:date="2019-05-11T06:51:00Z">
        <w:r>
          <w:t xml:space="preserve">      ]</w:t>
        </w:r>
      </w:ins>
    </w:p>
    <w:p w14:paraId="3524719B" w14:textId="1F0F8668" w:rsidR="00575E54" w:rsidRDefault="00575E54" w:rsidP="00575E54">
      <w:pPr>
        <w:pStyle w:val="Code"/>
        <w:rPr>
          <w:ins w:id="9912" w:author="Laurence Golding" w:date="2019-05-11T06:51:00Z"/>
        </w:rPr>
      </w:pPr>
      <w:ins w:id="9913" w:author="Laurence Golding" w:date="2019-05-11T06:51:00Z">
        <w:r>
          <w:t xml:space="preserve">    }</w:t>
        </w:r>
      </w:ins>
    </w:p>
    <w:p w14:paraId="7DE31181" w14:textId="0F7EC585" w:rsidR="00575E54" w:rsidRDefault="00575E54" w:rsidP="00575E54">
      <w:pPr>
        <w:pStyle w:val="Code"/>
        <w:rPr>
          <w:ins w:id="9914" w:author="Laurence Golding" w:date="2019-05-11T06:51:00Z"/>
        </w:rPr>
      </w:pPr>
      <w:ins w:id="9915" w:author="Laurence Golding" w:date="2019-05-11T06:51:00Z">
        <w:r>
          <w:t xml:space="preserve">  ]</w:t>
        </w:r>
      </w:ins>
    </w:p>
    <w:p w14:paraId="3176DA95" w14:textId="13F06508" w:rsidR="00575E54" w:rsidRPr="00575E54" w:rsidRDefault="00575E54" w:rsidP="00575E54">
      <w:pPr>
        <w:pStyle w:val="Code"/>
        <w:rPr>
          <w:ins w:id="9916" w:author="Laurence Golding" w:date="2019-05-11T06:51:00Z"/>
        </w:rPr>
      </w:pPr>
      <w:ins w:id="9917" w:author="Laurence Golding" w:date="2019-05-11T06:51:00Z">
        <w:r>
          <w:t>}</w:t>
        </w:r>
      </w:ins>
    </w:p>
    <w:p w14:paraId="4118BF22" w14:textId="5A8E7E95" w:rsidR="0017525F" w:rsidRDefault="0017525F" w:rsidP="0017525F">
      <w:pPr>
        <w:pStyle w:val="Heading3"/>
        <w:rPr>
          <w:ins w:id="9918" w:author="Laurence Golding" w:date="2019-05-11T06:51:00Z"/>
        </w:rPr>
      </w:pPr>
      <w:bookmarkStart w:id="9919" w:name="_Ref1565298"/>
      <w:bookmarkStart w:id="9920" w:name="_Toc8367159"/>
      <w:bookmarkEnd w:id="9722"/>
      <w:ins w:id="9921" w:author="Laurence Golding" w:date="2019-05-11T06:51:00Z">
        <w:r>
          <w:t>kind property</w:t>
        </w:r>
        <w:bookmarkEnd w:id="9919"/>
        <w:bookmarkEnd w:id="9920"/>
      </w:ins>
    </w:p>
    <w:p w14:paraId="6945D36C" w14:textId="77777777" w:rsidR="0017525F" w:rsidRDefault="0017525F" w:rsidP="0017525F">
      <w:pPr>
        <w:rPr>
          <w:ins w:id="9922" w:author="Laurence Golding" w:date="2019-05-11T06:51:00Z"/>
        </w:rPr>
      </w:pPr>
      <w:ins w:id="9923" w:author="Laurence Golding" w:date="2019-05-11T06:51: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ins>
    </w:p>
    <w:p w14:paraId="409D2FF6" w14:textId="2F11315B" w:rsidR="0017525F" w:rsidRDefault="0017525F" w:rsidP="0017525F">
      <w:pPr>
        <w:rPr>
          <w:ins w:id="9924" w:author="Laurence Golding" w:date="2019-05-11T06:51:00Z"/>
        </w:rPr>
      </w:pPr>
      <w:ins w:id="9925" w:author="Laurence Golding" w:date="2019-05-11T06:51:00Z">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ins>
    </w:p>
    <w:p w14:paraId="719B10E3" w14:textId="73F14D95" w:rsidR="0017525F" w:rsidRDefault="0017525F" w:rsidP="0017525F">
      <w:pPr>
        <w:pStyle w:val="ListParagraph"/>
        <w:numPr>
          <w:ilvl w:val="0"/>
          <w:numId w:val="8"/>
        </w:numPr>
      </w:pPr>
      <w:r w:rsidRPr="000A7DA8">
        <w:rPr>
          <w:rStyle w:val="CODEtemp"/>
        </w:rPr>
        <w:t>"pass"</w:t>
      </w:r>
      <w:r>
        <w:t xml:space="preserve">: The rule specified by </w:t>
      </w:r>
      <w:del w:id="9926" w:author="Laurence Golding" w:date="2019-05-11T06:51:00Z">
        <w:r w:rsidR="000A7DA8">
          <w:delText xml:space="preserve">the </w:delText>
        </w:r>
        <w:r w:rsidR="000A7DA8" w:rsidRPr="000A7DA8">
          <w:rPr>
            <w:rStyle w:val="CODEtemp"/>
          </w:rPr>
          <w:delText>ruleId</w:delText>
        </w:r>
        <w:r w:rsidR="000A7DA8">
          <w:delText xml:space="preserve"> property (§</w:delText>
        </w:r>
        <w:r w:rsidR="000A7DA8">
          <w:fldChar w:fldCharType="begin"/>
        </w:r>
        <w:r w:rsidR="000A7DA8">
          <w:delInstrText xml:space="preserve"> REF _Ref493408865 \r \h </w:delInstrText>
        </w:r>
        <w:r w:rsidR="000A7DA8">
          <w:fldChar w:fldCharType="separate"/>
        </w:r>
        <w:r w:rsidR="00331070">
          <w:delText>3.19.4</w:delText>
        </w:r>
        <w:r w:rsidR="000A7DA8">
          <w:fldChar w:fldCharType="end"/>
        </w:r>
      </w:del>
      <w:ins w:id="9927" w:author="Laurence Golding" w:date="2019-05-11T06:51:00Z">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9127C">
          <w:t>3.27.5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9127C">
          <w:t>3.27.6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9127C">
          <w:t>3.27.7</w:t>
        </w:r>
        <w:r w:rsidR="001710BC">
          <w:fldChar w:fldCharType="end"/>
        </w:r>
      </w:ins>
      <w:r w:rsidR="001710BC">
        <w:t>)</w:t>
      </w:r>
      <w:r>
        <w:t xml:space="preserve"> was evaluated, and no problem was found.</w:t>
      </w:r>
    </w:p>
    <w:p w14:paraId="0B3A4FBC" w14:textId="77777777" w:rsidR="000A7DA8" w:rsidRDefault="000A7DA8" w:rsidP="00EA540C">
      <w:pPr>
        <w:pStyle w:val="ListParagraph"/>
        <w:numPr>
          <w:ilvl w:val="0"/>
          <w:numId w:val="8"/>
        </w:numPr>
        <w:rPr>
          <w:del w:id="9928" w:author="Laurence Golding" w:date="2019-05-11T06:51:00Z"/>
        </w:rPr>
      </w:pPr>
      <w:del w:id="9929" w:author="Laurence Golding" w:date="2019-05-11T06:51:00Z">
        <w:r w:rsidRPr="000A7DA8">
          <w:rPr>
            <w:rStyle w:val="CODEtemp"/>
          </w:rPr>
          <w:delText>"warning"</w:delText>
        </w:r>
        <w:r>
          <w:delText xml:space="preserve">: The rule specified by the </w:delText>
        </w:r>
        <w:r w:rsidRPr="000A7DA8">
          <w:rPr>
            <w:rStyle w:val="CODEtemp"/>
          </w:rPr>
          <w:delText>ruleId</w:delText>
        </w:r>
        <w:r>
          <w:delText xml:space="preserve"> property was evaluated, and a problem was found.</w:delText>
        </w:r>
      </w:del>
    </w:p>
    <w:p w14:paraId="5711837C" w14:textId="77777777" w:rsidR="000A7DA8" w:rsidRDefault="000A7DA8" w:rsidP="00EA540C">
      <w:pPr>
        <w:pStyle w:val="ListParagraph"/>
        <w:numPr>
          <w:ilvl w:val="0"/>
          <w:numId w:val="8"/>
        </w:numPr>
        <w:rPr>
          <w:del w:id="9930" w:author="Laurence Golding" w:date="2019-05-11T06:51:00Z"/>
        </w:rPr>
      </w:pPr>
      <w:del w:id="9931" w:author="Laurence Golding" w:date="2019-05-11T06:51:00Z">
        <w:r w:rsidRPr="000A7DA8">
          <w:rPr>
            <w:rStyle w:val="CODEtemp"/>
          </w:rPr>
          <w:delText>"error"</w:delText>
        </w:r>
        <w:r>
          <w:delText xml:space="preserve">: The rule specified by the </w:delText>
        </w:r>
        <w:r w:rsidRPr="000A7DA8">
          <w:rPr>
            <w:rStyle w:val="CODEtemp"/>
          </w:rPr>
          <w:delText>ruleId</w:delText>
        </w:r>
        <w:r>
          <w:delText xml:space="preserve"> property was evaluated, and a serious problem was found.</w:delText>
        </w:r>
      </w:del>
    </w:p>
    <w:p w14:paraId="1B138127" w14:textId="2B9A96A4" w:rsidR="0017525F" w:rsidRDefault="0017525F" w:rsidP="0017525F">
      <w:pPr>
        <w:pStyle w:val="ListParagraph"/>
        <w:numPr>
          <w:ilvl w:val="0"/>
          <w:numId w:val="8"/>
        </w:numPr>
      </w:pPr>
      <w:r w:rsidRPr="00BF3723">
        <w:rPr>
          <w:rStyle w:val="CODEtemp"/>
        </w:rPr>
        <w:t>"open"</w:t>
      </w:r>
      <w:r>
        <w:t xml:space="preserve">: The </w:t>
      </w:r>
      <w:del w:id="9932" w:author="Laurence Golding" w:date="2019-05-11T06:51:00Z">
        <w:r w:rsidR="00BF3723">
          <w:delText xml:space="preserve">rule </w:delText>
        </w:r>
      </w:del>
      <w:r w:rsidR="001710BC">
        <w:t xml:space="preserve">specified </w:t>
      </w:r>
      <w:del w:id="9933" w:author="Laurence Golding" w:date="2019-05-11T06:51:00Z">
        <w:r w:rsidR="00BF3723">
          <w:delText xml:space="preserve">by the </w:delText>
        </w:r>
        <w:r w:rsidR="00BF3723" w:rsidRPr="002E38BC">
          <w:rPr>
            <w:rStyle w:val="CODEtemp"/>
          </w:rPr>
          <w:delText>ruleId</w:delText>
        </w:r>
        <w:r w:rsidR="00BF3723">
          <w:delText xml:space="preserve"> property</w:delText>
        </w:r>
      </w:del>
      <w:ins w:id="9934" w:author="Laurence Golding" w:date="2019-05-11T06:51:00Z">
        <w:r>
          <w:t>rule</w:t>
        </w:r>
      </w:ins>
      <w:r>
        <w:t xml:space="preserve"> </w:t>
      </w:r>
      <w:r w:rsidR="001710BC">
        <w:t>w</w:t>
      </w:r>
      <w:r>
        <w:t>as evaluated, and the tool concluded that there was insufficient information to decide whether a problem exists.</w:t>
      </w:r>
    </w:p>
    <w:p w14:paraId="767EAFF1" w14:textId="04366F35" w:rsidR="0010106D" w:rsidRDefault="0010106D" w:rsidP="00B46D93">
      <w:pPr>
        <w:pStyle w:val="Note"/>
        <w:rPr>
          <w:ins w:id="9935" w:author="Laurence Golding" w:date="2019-05-11T06:51:00Z"/>
        </w:rPr>
      </w:pPr>
      <w:ins w:id="9936" w:author="Laurence Golding" w:date="2019-05-11T06:51:00Z">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993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9937"/>
      </w:ins>
    </w:p>
    <w:p w14:paraId="40B02BEB" w14:textId="141EAC88" w:rsidR="00B46D93" w:rsidRPr="00B46D93" w:rsidRDefault="00B46D93" w:rsidP="00B46D93">
      <w:pPr>
        <w:pStyle w:val="ListParagraph"/>
        <w:numPr>
          <w:ilvl w:val="0"/>
          <w:numId w:val="8"/>
        </w:numPr>
        <w:rPr>
          <w:ins w:id="9938" w:author="Laurence Golding" w:date="2019-05-11T06:51:00Z"/>
        </w:rPr>
      </w:pPr>
      <w:ins w:id="9939" w:author="Laurence Golding" w:date="2019-05-11T06:51:00Z">
        <w:r w:rsidRPr="00B46D93">
          <w:rPr>
            <w:rStyle w:val="CODEtemp"/>
          </w:rPr>
          <w:t>"informational"</w:t>
        </w:r>
        <w:r>
          <w:t>: The specified rule was evaluated and produced a purely informational result that does not indicate the presence of a problem. (See the example below.)</w:t>
        </w:r>
      </w:ins>
    </w:p>
    <w:p w14:paraId="564E6293" w14:textId="4B4F2D12" w:rsidR="0017525F" w:rsidRDefault="0017525F" w:rsidP="0017525F">
      <w:pPr>
        <w:pStyle w:val="ListParagraph"/>
        <w:numPr>
          <w:ilvl w:val="0"/>
          <w:numId w:val="8"/>
        </w:numPr>
      </w:pPr>
      <w:r w:rsidRPr="000A7DA8">
        <w:rPr>
          <w:rStyle w:val="CODEtemp"/>
        </w:rPr>
        <w:t>"notApplicable"</w:t>
      </w:r>
      <w:r>
        <w:t xml:space="preserve">: The rule specified by </w:t>
      </w:r>
      <w:del w:id="9940" w:author="Laurence Golding" w:date="2019-05-11T06:51:00Z">
        <w:r w:rsidR="000A7DA8">
          <w:delText xml:space="preserve">the </w:delText>
        </w:r>
      </w:del>
      <w:r w:rsidRPr="000A7DA8">
        <w:rPr>
          <w:rStyle w:val="CODEtemp"/>
        </w:rPr>
        <w:t>ruleId</w:t>
      </w:r>
      <w:r>
        <w:t xml:space="preserve"> </w:t>
      </w:r>
      <w:del w:id="9941" w:author="Laurence Golding" w:date="2019-05-11T06:51:00Z">
        <w:r w:rsidR="000A7DA8">
          <w:delText xml:space="preserve">property </w:delText>
        </w:r>
      </w:del>
      <w:r>
        <w:t>was not evaluated, because it does not apply to the analysis target.</w:t>
      </w:r>
    </w:p>
    <w:p w14:paraId="18287E17" w14:textId="3780ED65" w:rsidR="0017525F" w:rsidRDefault="0017525F" w:rsidP="0017525F">
      <w:pPr>
        <w:pStyle w:val="Note"/>
      </w:pPr>
      <w:r>
        <w:t>EXAMPLE</w:t>
      </w:r>
      <w:del w:id="9942" w:author="Laurence Golding" w:date="2019-05-11T06:51:00Z">
        <w:r w:rsidR="000A7DA8">
          <w:delText xml:space="preserve"> 1</w:delText>
        </w:r>
      </w:del>
      <w:r>
        <w:t xml:space="preserv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ins w:id="9943" w:author="Laurence Golding" w:date="2019-05-11T06:51:00Z">
        <w:r w:rsidR="00775C36">
          <w:t>. It also has a rule that checks the compiler version and produces an informational result</w:t>
        </w:r>
      </w:ins>
      <w:r w:rsidRPr="000A7DA8">
        <w:t>:</w:t>
      </w:r>
    </w:p>
    <w:p w14:paraId="647A0647" w14:textId="77777777" w:rsidR="0017525F" w:rsidRDefault="0017525F" w:rsidP="0017525F">
      <w:pPr>
        <w:pStyle w:val="Code"/>
        <w:pPrChange w:id="9944" w:author="Laurence Golding" w:date="2019-05-11T06:51:00Z">
          <w:pPr>
            <w:pStyle w:val="Codesmall"/>
          </w:pPr>
        </w:pPrChange>
      </w:pPr>
      <w:r>
        <w:t>"results": [</w:t>
      </w:r>
    </w:p>
    <w:p w14:paraId="384FCE66" w14:textId="77777777" w:rsidR="0017525F" w:rsidRDefault="0017525F" w:rsidP="0017525F">
      <w:pPr>
        <w:pStyle w:val="Code"/>
        <w:pPrChange w:id="9945" w:author="Laurence Golding" w:date="2019-05-11T06:51:00Z">
          <w:pPr>
            <w:pStyle w:val="Codesmall"/>
          </w:pPr>
        </w:pPrChange>
      </w:pPr>
      <w:r>
        <w:t xml:space="preserve">  {</w:t>
      </w:r>
    </w:p>
    <w:p w14:paraId="68ADFB84" w14:textId="77777777" w:rsidR="0017525F" w:rsidRDefault="0017525F" w:rsidP="0017525F">
      <w:pPr>
        <w:pStyle w:val="Code"/>
        <w:pPrChange w:id="9946" w:author="Laurence Golding" w:date="2019-05-11T06:51:00Z">
          <w:pPr>
            <w:pStyle w:val="Codesmall"/>
          </w:pPr>
        </w:pPrChange>
      </w:pPr>
      <w:r>
        <w:t xml:space="preserve">    "ruleId": "ABC0001",</w:t>
      </w:r>
    </w:p>
    <w:p w14:paraId="7596D655" w14:textId="68201E12" w:rsidR="0017525F" w:rsidRDefault="0017525F" w:rsidP="0017525F">
      <w:pPr>
        <w:pStyle w:val="Code"/>
        <w:pPrChange w:id="9947" w:author="Laurence Golding" w:date="2019-05-11T06:51:00Z">
          <w:pPr>
            <w:pStyle w:val="Codesmall"/>
          </w:pPr>
        </w:pPrChange>
      </w:pPr>
      <w:r>
        <w:t xml:space="preserve">    "</w:t>
      </w:r>
      <w:del w:id="9948" w:author="Laurence Golding" w:date="2019-05-11T06:51:00Z">
        <w:r w:rsidR="000A7DA8">
          <w:delText>level</w:delText>
        </w:r>
      </w:del>
      <w:ins w:id="9949" w:author="Laurence Golding" w:date="2019-05-11T06:51:00Z">
        <w:r>
          <w:t>kind</w:t>
        </w:r>
      </w:ins>
      <w:r>
        <w:t>": "notApplicable",</w:t>
      </w:r>
    </w:p>
    <w:p w14:paraId="36A983D9" w14:textId="77777777" w:rsidR="0017525F" w:rsidRDefault="0017525F" w:rsidP="0017525F">
      <w:pPr>
        <w:pStyle w:val="Code"/>
        <w:pPrChange w:id="9950" w:author="Laurence Golding" w:date="2019-05-11T06:51:00Z">
          <w:pPr>
            <w:pStyle w:val="Codesmall"/>
          </w:pPr>
        </w:pPrChange>
      </w:pPr>
      <w:r>
        <w:t xml:space="preserve">    "message": {</w:t>
      </w:r>
    </w:p>
    <w:p w14:paraId="2033F72C" w14:textId="77777777" w:rsidR="0017525F" w:rsidRDefault="0017525F" w:rsidP="0017525F">
      <w:pPr>
        <w:pStyle w:val="Code"/>
        <w:pPrChange w:id="9951" w:author="Laurence Golding" w:date="2019-05-11T06:51:00Z">
          <w:pPr>
            <w:pStyle w:val="Codesmall"/>
          </w:pPr>
        </w:pPrChange>
      </w:pPr>
      <w:r>
        <w:t xml:space="preserve">      "text": "\"MyTool64.exe\" was not evaluated for rule ABC0001</w:t>
      </w:r>
    </w:p>
    <w:p w14:paraId="049E1693" w14:textId="77777777" w:rsidR="0017525F" w:rsidRDefault="0017525F" w:rsidP="0017525F">
      <w:pPr>
        <w:pStyle w:val="Code"/>
        <w:pPrChange w:id="9952" w:author="Laurence Golding" w:date="2019-05-11T06:51:00Z">
          <w:pPr>
            <w:pStyle w:val="Codesmall"/>
          </w:pPr>
        </w:pPrChange>
      </w:pPr>
      <w:r>
        <w:t xml:space="preserve">               because it is not a 32-bit binary."</w:t>
      </w:r>
    </w:p>
    <w:p w14:paraId="3FD4B2BC" w14:textId="77777777" w:rsidR="0017525F" w:rsidRDefault="0017525F" w:rsidP="0017525F">
      <w:pPr>
        <w:pStyle w:val="Code"/>
        <w:pPrChange w:id="9953" w:author="Laurence Golding" w:date="2019-05-11T06:51:00Z">
          <w:pPr>
            <w:pStyle w:val="Codesmall"/>
          </w:pPr>
        </w:pPrChange>
      </w:pPr>
      <w:r>
        <w:t xml:space="preserve">    },</w:t>
      </w:r>
    </w:p>
    <w:p w14:paraId="5DD9AC03" w14:textId="77777777" w:rsidR="0017525F" w:rsidRDefault="0017525F" w:rsidP="0017525F">
      <w:pPr>
        <w:pStyle w:val="Code"/>
        <w:pPrChange w:id="9954" w:author="Laurence Golding" w:date="2019-05-11T06:51:00Z">
          <w:pPr>
            <w:pStyle w:val="Codesmall"/>
          </w:pPr>
        </w:pPrChange>
      </w:pPr>
      <w:r>
        <w:t xml:space="preserve">    "locations": [</w:t>
      </w:r>
    </w:p>
    <w:p w14:paraId="02A8E781" w14:textId="77777777" w:rsidR="0017525F" w:rsidRDefault="0017525F" w:rsidP="0017525F">
      <w:pPr>
        <w:pStyle w:val="Code"/>
        <w:pPrChange w:id="9955" w:author="Laurence Golding" w:date="2019-05-11T06:51:00Z">
          <w:pPr>
            <w:pStyle w:val="Codesmall"/>
          </w:pPr>
        </w:pPrChange>
      </w:pPr>
      <w:r>
        <w:t xml:space="preserve">      {</w:t>
      </w:r>
    </w:p>
    <w:p w14:paraId="24C5EF5F" w14:textId="77777777" w:rsidR="0017525F" w:rsidRDefault="0017525F" w:rsidP="0017525F">
      <w:pPr>
        <w:pStyle w:val="Code"/>
        <w:pPrChange w:id="9956" w:author="Laurence Golding" w:date="2019-05-11T06:51:00Z">
          <w:pPr>
            <w:pStyle w:val="Codesmall"/>
          </w:pPr>
        </w:pPrChange>
      </w:pPr>
      <w:r>
        <w:t xml:space="preserve">        "physicalLocation": {</w:t>
      </w:r>
    </w:p>
    <w:p w14:paraId="587CC922" w14:textId="77777777" w:rsidR="0017525F" w:rsidRDefault="0017525F" w:rsidP="0017525F">
      <w:pPr>
        <w:pStyle w:val="Code"/>
        <w:pPrChange w:id="9957" w:author="Laurence Golding" w:date="2019-05-11T06:51:00Z">
          <w:pPr>
            <w:pStyle w:val="Codesmall"/>
          </w:pPr>
        </w:pPrChange>
      </w:pPr>
      <w:r>
        <w:t xml:space="preserve">          "uri": "file://C:/bin/MyTool64.exe"</w:t>
      </w:r>
    </w:p>
    <w:p w14:paraId="463D01FB" w14:textId="77777777" w:rsidR="0017525F" w:rsidRDefault="0017525F" w:rsidP="0017525F">
      <w:pPr>
        <w:pStyle w:val="Code"/>
        <w:pPrChange w:id="9958" w:author="Laurence Golding" w:date="2019-05-11T06:51:00Z">
          <w:pPr>
            <w:pStyle w:val="Codesmall"/>
          </w:pPr>
        </w:pPrChange>
      </w:pPr>
      <w:r>
        <w:t xml:space="preserve">        }</w:t>
      </w:r>
    </w:p>
    <w:p w14:paraId="2D81D1DA" w14:textId="77777777" w:rsidR="0017525F" w:rsidRDefault="0017525F" w:rsidP="0017525F">
      <w:pPr>
        <w:pStyle w:val="Code"/>
        <w:pPrChange w:id="9959" w:author="Laurence Golding" w:date="2019-05-11T06:51:00Z">
          <w:pPr>
            <w:pStyle w:val="Codesmall"/>
          </w:pPr>
        </w:pPrChange>
      </w:pPr>
      <w:r>
        <w:t xml:space="preserve">      }</w:t>
      </w:r>
    </w:p>
    <w:p w14:paraId="685C5F9A" w14:textId="77777777" w:rsidR="0017525F" w:rsidRDefault="0017525F" w:rsidP="0017525F">
      <w:pPr>
        <w:pStyle w:val="Code"/>
        <w:pPrChange w:id="9960" w:author="Laurence Golding" w:date="2019-05-11T06:51:00Z">
          <w:pPr>
            <w:pStyle w:val="Codesmall"/>
          </w:pPr>
        </w:pPrChange>
      </w:pPr>
      <w:r>
        <w:t xml:space="preserve">    ]</w:t>
      </w:r>
    </w:p>
    <w:p w14:paraId="3ACC74C2" w14:textId="332E8556" w:rsidR="0017525F" w:rsidRDefault="0017525F" w:rsidP="0017525F">
      <w:pPr>
        <w:pStyle w:val="Code"/>
        <w:pPrChange w:id="9961" w:author="Laurence Golding" w:date="2019-05-11T06:51:00Z">
          <w:pPr>
            <w:pStyle w:val="Codesmall"/>
          </w:pPr>
        </w:pPrChange>
      </w:pPr>
      <w:r>
        <w:t xml:space="preserve">  </w:t>
      </w:r>
      <w:del w:id="9962" w:author="Laurence Golding" w:date="2019-05-11T06:51:00Z">
        <w:r w:rsidR="000A7DA8">
          <w:delText>}</w:delText>
        </w:r>
      </w:del>
      <w:ins w:id="9963" w:author="Laurence Golding" w:date="2019-05-11T06:51:00Z">
        <w:r>
          <w:t>}</w:t>
        </w:r>
        <w:r w:rsidR="00775C36">
          <w:t>,</w:t>
        </w:r>
      </w:ins>
    </w:p>
    <w:p w14:paraId="1ABE0431" w14:textId="77777777" w:rsidR="000A7DA8" w:rsidRDefault="000A7DA8" w:rsidP="00715955">
      <w:pPr>
        <w:pStyle w:val="Codesmall"/>
        <w:rPr>
          <w:del w:id="9964" w:author="Laurence Golding" w:date="2019-05-11T06:51:00Z"/>
        </w:rPr>
      </w:pPr>
      <w:del w:id="9965" w:author="Laurence Golding" w:date="2019-05-11T06:51:00Z">
        <w:r>
          <w:delText>]</w:delText>
        </w:r>
      </w:del>
    </w:p>
    <w:p w14:paraId="06B39E60" w14:textId="77777777" w:rsidR="00B050AF" w:rsidRDefault="00B050AF" w:rsidP="00EA540C">
      <w:pPr>
        <w:pStyle w:val="ListParagraph"/>
        <w:numPr>
          <w:ilvl w:val="0"/>
          <w:numId w:val="9"/>
        </w:numPr>
        <w:rPr>
          <w:del w:id="9966" w:author="Laurence Golding" w:date="2019-05-11T06:51:00Z"/>
        </w:rPr>
      </w:pPr>
      <w:del w:id="9967" w:author="Laurence Golding" w:date="2019-05-11T06:51:00Z">
        <w:r w:rsidRPr="003810C0">
          <w:rPr>
            <w:rStyle w:val="CODEtemp"/>
          </w:rPr>
          <w:delText>"note"</w:delText>
        </w:r>
        <w:r>
          <w:delText xml:space="preserve">: </w:delText>
        </w:r>
        <w:r w:rsidRPr="00B050AF">
          <w:delText>A purely informational log entry.</w:delText>
        </w:r>
        <w:r>
          <w:br/>
        </w:r>
        <w:r>
          <w:br/>
        </w:r>
        <w:r w:rsidRPr="00B050AF">
          <w:delText xml:space="preserve">The </w:delText>
        </w:r>
        <w:r w:rsidRPr="00B050AF">
          <w:rPr>
            <w:rStyle w:val="CODEtemp"/>
          </w:rPr>
          <w:delText>ruleId</w:delText>
        </w:r>
        <w:r w:rsidRPr="00B050AF">
          <w:delText xml:space="preserve"> property for a </w:delText>
        </w:r>
        <w:r w:rsidRPr="00B050AF">
          <w:rPr>
            <w:rStyle w:val="CODEtemp"/>
          </w:rPr>
          <w:delText>result</w:delText>
        </w:r>
        <w:r w:rsidRPr="00B050AF">
          <w:delText xml:space="preserve"> object whose </w:delText>
        </w:r>
        <w:r w:rsidRPr="00B050AF">
          <w:rPr>
            <w:rStyle w:val="CODEtemp"/>
          </w:rPr>
          <w:delText>level</w:delText>
        </w:r>
        <w:r w:rsidRPr="00B050AF">
          <w:delText xml:space="preserve"> property is </w:delText>
        </w:r>
        <w:r w:rsidRPr="00B050AF">
          <w:rPr>
            <w:rStyle w:val="CODEtemp"/>
          </w:rPr>
          <w:delText>"note"</w:delText>
        </w:r>
        <w:r w:rsidRPr="00B050AF">
          <w:delText xml:space="preserve"> </w:delText>
        </w:r>
        <w:r w:rsidRPr="00B050AF">
          <w:rPr>
            <w:b/>
          </w:rPr>
          <w:delText>MAY</w:delText>
        </w:r>
        <w:r w:rsidRPr="00B050AF">
          <w:delText xml:space="preserve"> be present, if the note relates to a particular rule; otherwise </w:delText>
        </w:r>
        <w:r w:rsidRPr="00B050AF">
          <w:rPr>
            <w:rStyle w:val="CODEtemp"/>
          </w:rPr>
          <w:delText>ruleId</w:delText>
        </w:r>
        <w:r w:rsidRPr="00B050AF">
          <w:delText xml:space="preserve"> </w:delText>
        </w:r>
        <w:r w:rsidRPr="00B050AF">
          <w:rPr>
            <w:b/>
          </w:rPr>
          <w:delText>MAY</w:delText>
        </w:r>
        <w:r w:rsidRPr="00B050AF">
          <w:delText xml:space="preserve"> be absent.</w:delText>
        </w:r>
      </w:del>
    </w:p>
    <w:p w14:paraId="33CF82CC" w14:textId="77777777" w:rsidR="00B050AF" w:rsidRDefault="00B050AF" w:rsidP="00B050AF">
      <w:pPr>
        <w:pStyle w:val="Note"/>
        <w:rPr>
          <w:del w:id="9968" w:author="Laurence Golding" w:date="2019-05-11T06:51:00Z"/>
        </w:rPr>
      </w:pPr>
      <w:del w:id="9969" w:author="Laurence Golding" w:date="2019-05-11T06:51:00Z">
        <w:r>
          <w:delText xml:space="preserve">EXAMPLE 2: </w:delText>
        </w:r>
        <w:r w:rsidRPr="00B050AF">
          <w:delText>In this example, the tool reports an observation about the code that does not represent a problem.</w:delText>
        </w:r>
      </w:del>
    </w:p>
    <w:p w14:paraId="3AD98F3F" w14:textId="77777777" w:rsidR="00B050AF" w:rsidRDefault="00B050AF" w:rsidP="00715955">
      <w:pPr>
        <w:pStyle w:val="Codesmall"/>
        <w:rPr>
          <w:del w:id="9970" w:author="Laurence Golding" w:date="2019-05-11T06:51:00Z"/>
        </w:rPr>
      </w:pPr>
      <w:del w:id="9971" w:author="Laurence Golding" w:date="2019-05-11T06:51:00Z">
        <w:r>
          <w:delText>"results": [</w:delText>
        </w:r>
      </w:del>
    </w:p>
    <w:p w14:paraId="5C2C60F0" w14:textId="36364B2D" w:rsidR="00775C36" w:rsidRDefault="00775C36" w:rsidP="0017525F">
      <w:pPr>
        <w:pStyle w:val="Code"/>
        <w:pPrChange w:id="9972" w:author="Laurence Golding" w:date="2019-05-11T06:51:00Z">
          <w:pPr>
            <w:pStyle w:val="Codesmall"/>
          </w:pPr>
        </w:pPrChange>
      </w:pPr>
      <w:r>
        <w:t xml:space="preserve">  {</w:t>
      </w:r>
    </w:p>
    <w:p w14:paraId="5BEEBC70" w14:textId="659D7E33" w:rsidR="00775C36" w:rsidRDefault="00775C36" w:rsidP="0017525F">
      <w:pPr>
        <w:pStyle w:val="Code"/>
        <w:pPrChange w:id="9973" w:author="Laurence Golding" w:date="2019-05-11T06:51:00Z">
          <w:pPr>
            <w:pStyle w:val="Codesmall"/>
          </w:pPr>
        </w:pPrChange>
      </w:pPr>
      <w:r>
        <w:t xml:space="preserve">    "ruleId": "ABC0002",</w:t>
      </w:r>
    </w:p>
    <w:p w14:paraId="65FF487C" w14:textId="20532448" w:rsidR="00775C36" w:rsidRDefault="00775C36" w:rsidP="0017525F">
      <w:pPr>
        <w:pStyle w:val="Code"/>
        <w:rPr>
          <w:ins w:id="9974" w:author="Laurence Golding" w:date="2019-05-11T06:51:00Z"/>
        </w:rPr>
      </w:pPr>
      <w:ins w:id="9975" w:author="Laurence Golding" w:date="2019-05-11T06:51:00Z">
        <w:r>
          <w:t xml:space="preserve">    "kind": "informational",</w:t>
        </w:r>
      </w:ins>
    </w:p>
    <w:p w14:paraId="2A8EE735" w14:textId="77777777" w:rsidR="00775C36" w:rsidRDefault="00775C36" w:rsidP="00775C36">
      <w:pPr>
        <w:pStyle w:val="Code"/>
        <w:rPr>
          <w:ins w:id="9976" w:author="Laurence Golding" w:date="2019-05-11T06:51:00Z"/>
        </w:rPr>
      </w:pPr>
      <w:ins w:id="9977" w:author="Laurence Golding" w:date="2019-05-11T06:51:00Z">
        <w:r>
          <w:t xml:space="preserve">    "message": {</w:t>
        </w:r>
      </w:ins>
    </w:p>
    <w:p w14:paraId="4748B904" w14:textId="545090E3" w:rsidR="00775C36" w:rsidRDefault="00775C36" w:rsidP="00775C36">
      <w:pPr>
        <w:pStyle w:val="Code"/>
        <w:rPr>
          <w:ins w:id="9978" w:author="Laurence Golding" w:date="2019-05-11T06:51:00Z"/>
        </w:rPr>
      </w:pPr>
      <w:ins w:id="9979" w:author="Laurence Golding" w:date="2019-05-11T06:51:00Z">
        <w:r>
          <w:t xml:space="preserve">      "text": "\"MyTool64.exe\" was compiled with Example Corporation</w:t>
        </w:r>
      </w:ins>
    </w:p>
    <w:p w14:paraId="4BEEA359" w14:textId="27AF609F" w:rsidR="00775C36" w:rsidRDefault="00775C36" w:rsidP="00775C36">
      <w:pPr>
        <w:pStyle w:val="Code"/>
        <w:rPr>
          <w:ins w:id="9980" w:author="Laurence Golding" w:date="2019-05-11T06:51:00Z"/>
        </w:rPr>
      </w:pPr>
      <w:ins w:id="9981" w:author="Laurence Golding" w:date="2019-05-11T06:51:00Z">
        <w:r>
          <w:t xml:space="preserve">               Compiler version 10.2.2."</w:t>
        </w:r>
      </w:ins>
    </w:p>
    <w:p w14:paraId="1CFD5F75" w14:textId="77777777" w:rsidR="00775C36" w:rsidRDefault="00775C36" w:rsidP="00775C36">
      <w:pPr>
        <w:pStyle w:val="Code"/>
        <w:rPr>
          <w:ins w:id="9982" w:author="Laurence Golding" w:date="2019-05-11T06:51:00Z"/>
        </w:rPr>
      </w:pPr>
      <w:ins w:id="9983" w:author="Laurence Golding" w:date="2019-05-11T06:51:00Z">
        <w:r>
          <w:t xml:space="preserve">    },</w:t>
        </w:r>
      </w:ins>
    </w:p>
    <w:p w14:paraId="3F43C1FA" w14:textId="77777777" w:rsidR="00775C36" w:rsidRDefault="00775C36" w:rsidP="00775C36">
      <w:pPr>
        <w:pStyle w:val="Code"/>
        <w:rPr>
          <w:ins w:id="9984" w:author="Laurence Golding" w:date="2019-05-11T06:51:00Z"/>
        </w:rPr>
      </w:pPr>
      <w:ins w:id="9985" w:author="Laurence Golding" w:date="2019-05-11T06:51:00Z">
        <w:r>
          <w:t xml:space="preserve">    "locations": [</w:t>
        </w:r>
      </w:ins>
    </w:p>
    <w:p w14:paraId="25756FAF" w14:textId="77777777" w:rsidR="00775C36" w:rsidRDefault="00775C36" w:rsidP="00775C36">
      <w:pPr>
        <w:pStyle w:val="Code"/>
        <w:rPr>
          <w:ins w:id="9986" w:author="Laurence Golding" w:date="2019-05-11T06:51:00Z"/>
        </w:rPr>
      </w:pPr>
      <w:ins w:id="9987" w:author="Laurence Golding" w:date="2019-05-11T06:51:00Z">
        <w:r>
          <w:t xml:space="preserve">      {</w:t>
        </w:r>
      </w:ins>
    </w:p>
    <w:p w14:paraId="254A5A94" w14:textId="77777777" w:rsidR="00775C36" w:rsidRDefault="00775C36" w:rsidP="00775C36">
      <w:pPr>
        <w:pStyle w:val="Code"/>
        <w:rPr>
          <w:ins w:id="9988" w:author="Laurence Golding" w:date="2019-05-11T06:51:00Z"/>
        </w:rPr>
      </w:pPr>
      <w:ins w:id="9989" w:author="Laurence Golding" w:date="2019-05-11T06:51:00Z">
        <w:r>
          <w:t xml:space="preserve">        "physicalLocation": {</w:t>
        </w:r>
      </w:ins>
    </w:p>
    <w:p w14:paraId="3081969D" w14:textId="77777777" w:rsidR="00775C36" w:rsidRDefault="00775C36" w:rsidP="00775C36">
      <w:pPr>
        <w:pStyle w:val="Code"/>
        <w:rPr>
          <w:ins w:id="9990" w:author="Laurence Golding" w:date="2019-05-11T06:51:00Z"/>
        </w:rPr>
      </w:pPr>
      <w:ins w:id="9991" w:author="Laurence Golding" w:date="2019-05-11T06:51:00Z">
        <w:r>
          <w:t xml:space="preserve">          "uri": "file://C:/bin/MyTool64.exe"</w:t>
        </w:r>
      </w:ins>
    </w:p>
    <w:p w14:paraId="767BDD5F" w14:textId="77777777" w:rsidR="00775C36" w:rsidRDefault="00775C36" w:rsidP="00775C36">
      <w:pPr>
        <w:pStyle w:val="Code"/>
        <w:rPr>
          <w:ins w:id="9992" w:author="Laurence Golding" w:date="2019-05-11T06:51:00Z"/>
        </w:rPr>
      </w:pPr>
      <w:ins w:id="9993" w:author="Laurence Golding" w:date="2019-05-11T06:51:00Z">
        <w:r>
          <w:t xml:space="preserve">        }</w:t>
        </w:r>
      </w:ins>
    </w:p>
    <w:p w14:paraId="08E88BA3" w14:textId="77777777" w:rsidR="00775C36" w:rsidRDefault="00775C36" w:rsidP="00775C36">
      <w:pPr>
        <w:pStyle w:val="Code"/>
        <w:rPr>
          <w:ins w:id="9994" w:author="Laurence Golding" w:date="2019-05-11T06:51:00Z"/>
        </w:rPr>
      </w:pPr>
      <w:ins w:id="9995" w:author="Laurence Golding" w:date="2019-05-11T06:51:00Z">
        <w:r>
          <w:t xml:space="preserve">      }</w:t>
        </w:r>
      </w:ins>
    </w:p>
    <w:p w14:paraId="5C41A516" w14:textId="77777777" w:rsidR="00775C36" w:rsidRDefault="00775C36" w:rsidP="00775C36">
      <w:pPr>
        <w:pStyle w:val="Code"/>
        <w:rPr>
          <w:ins w:id="9996" w:author="Laurence Golding" w:date="2019-05-11T06:51:00Z"/>
        </w:rPr>
      </w:pPr>
      <w:ins w:id="9997" w:author="Laurence Golding" w:date="2019-05-11T06:51:00Z">
        <w:r>
          <w:t xml:space="preserve">    ]</w:t>
        </w:r>
      </w:ins>
    </w:p>
    <w:p w14:paraId="3C4CAF31" w14:textId="33754DCC" w:rsidR="00775C36" w:rsidRDefault="00775C36" w:rsidP="0017525F">
      <w:pPr>
        <w:pStyle w:val="Code"/>
        <w:rPr>
          <w:ins w:id="9998" w:author="Laurence Golding" w:date="2019-05-11T06:51:00Z"/>
        </w:rPr>
      </w:pPr>
      <w:ins w:id="9999" w:author="Laurence Golding" w:date="2019-05-11T06:51:00Z">
        <w:r>
          <w:t xml:space="preserve">  }</w:t>
        </w:r>
      </w:ins>
    </w:p>
    <w:p w14:paraId="50A7F9D6" w14:textId="77777777" w:rsidR="0017525F" w:rsidRDefault="0017525F" w:rsidP="0017525F">
      <w:pPr>
        <w:pStyle w:val="Code"/>
        <w:rPr>
          <w:ins w:id="10000" w:author="Laurence Golding" w:date="2019-05-11T06:51:00Z"/>
        </w:rPr>
      </w:pPr>
      <w:ins w:id="10001" w:author="Laurence Golding" w:date="2019-05-11T06:51:00Z">
        <w:r>
          <w:t>]</w:t>
        </w:r>
      </w:ins>
    </w:p>
    <w:p w14:paraId="69E66260" w14:textId="0B0A4BA0" w:rsidR="0017525F" w:rsidRDefault="0017525F" w:rsidP="007F356E">
      <w:pPr>
        <w:pStyle w:val="ListParagraph"/>
        <w:numPr>
          <w:ilvl w:val="0"/>
          <w:numId w:val="64"/>
        </w:numPr>
        <w:rPr>
          <w:ins w:id="10002" w:author="Laurence Golding" w:date="2019-05-11T06:51:00Z"/>
        </w:rPr>
      </w:pPr>
      <w:ins w:id="10003" w:author="Laurence Golding" w:date="2019-05-11T06:51:00Z">
        <w:r w:rsidRPr="00576E24">
          <w:rPr>
            <w:rStyle w:val="CODEtemp"/>
          </w:rPr>
          <w:t>"review"</w:t>
        </w:r>
        <w:r>
          <w:t>: The result requires review by a human user to decide if it represents a problem.</w:t>
        </w:r>
      </w:ins>
    </w:p>
    <w:p w14:paraId="2503E82F" w14:textId="15CCDE76" w:rsidR="0010106D" w:rsidRDefault="0010106D" w:rsidP="0010106D">
      <w:pPr>
        <w:pStyle w:val="Note"/>
        <w:rPr>
          <w:ins w:id="10004" w:author="Laurence Golding" w:date="2019-05-11T06:51:00Z"/>
        </w:rPr>
      </w:pPr>
      <w:ins w:id="10005" w:author="Laurence Golding" w:date="2019-05-11T06:51:00Z">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ins>
    </w:p>
    <w:p w14:paraId="4658E866" w14:textId="12BF2F84" w:rsidR="0017525F" w:rsidRDefault="0017525F" w:rsidP="007F356E">
      <w:pPr>
        <w:pStyle w:val="ListParagraph"/>
        <w:numPr>
          <w:ilvl w:val="0"/>
          <w:numId w:val="64"/>
        </w:numPr>
        <w:rPr>
          <w:ins w:id="10006" w:author="Laurence Golding" w:date="2019-05-11T06:51:00Z"/>
        </w:rPr>
      </w:pPr>
      <w:ins w:id="10007" w:author="Laurence Golding" w:date="2019-05-11T06:51:00Z">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9127C">
          <w:t>3.27.10</w:t>
        </w:r>
        <w:r>
          <w:fldChar w:fldCharType="end"/>
        </w:r>
        <w:r>
          <w:t>).</w:t>
        </w:r>
      </w:ins>
    </w:p>
    <w:p w14:paraId="5BD85DA1" w14:textId="77777777" w:rsidR="0017525F" w:rsidRDefault="0017525F" w:rsidP="0017525F">
      <w:pPr>
        <w:rPr>
          <w:ins w:id="10008" w:author="Laurence Golding" w:date="2019-05-11T06:51:00Z"/>
        </w:rPr>
      </w:pPr>
      <w:ins w:id="10009" w:author="Laurence Golding" w:date="2019-05-11T06:51:00Z">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ins>
    </w:p>
    <w:p w14:paraId="419F3990" w14:textId="2AE294B7" w:rsidR="0017525F" w:rsidRPr="0017525F" w:rsidRDefault="0017525F" w:rsidP="0017525F">
      <w:pPr>
        <w:rPr>
          <w:ins w:id="10010" w:author="Laurence Golding" w:date="2019-05-11T06:51:00Z"/>
        </w:rPr>
      </w:pPr>
      <w:ins w:id="10011" w:author="Laurence Golding" w:date="2019-05-11T06:51:00Z">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ins>
    </w:p>
    <w:p w14:paraId="3E878FD3" w14:textId="2EA8F13B" w:rsidR="00401BB5" w:rsidRDefault="00401BB5" w:rsidP="00401BB5">
      <w:pPr>
        <w:pStyle w:val="Heading3"/>
        <w:rPr>
          <w:moveTo w:id="10012" w:author="Laurence Golding" w:date="2019-05-11T06:52:00Z"/>
        </w:rPr>
      </w:pPr>
      <w:bookmarkStart w:id="10013" w:name="_Ref493511208"/>
      <w:bookmarkStart w:id="10014" w:name="_Toc8367160"/>
      <w:moveToRangeStart w:id="10015" w:author="Laurence Golding" w:date="2019-05-11T06:52:00Z" w:name="move8449978"/>
      <w:moveTo w:id="10016" w:author="Laurence Golding" w:date="2019-05-11T06:52:00Z">
        <w:r>
          <w:t>level property</w:t>
        </w:r>
        <w:bookmarkEnd w:id="10013"/>
        <w:bookmarkEnd w:id="10014"/>
      </w:moveTo>
    </w:p>
    <w:p w14:paraId="223B30B6" w14:textId="614805DE" w:rsidR="000A7DA8" w:rsidRDefault="000A7DA8" w:rsidP="000A7DA8">
      <w:pPr>
        <w:rPr>
          <w:moveTo w:id="10017" w:author="Laurence Golding" w:date="2019-05-11T06:52:00Z"/>
        </w:rPr>
      </w:pPr>
      <w:moveTo w:id="10018" w:author="Laurence Golding" w:date="2019-05-11T06:52:00Z">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moveTo>
    </w:p>
    <w:p w14:paraId="2315F87B" w14:textId="0BDA344B" w:rsidR="000A7DA8" w:rsidRDefault="000A7DA8" w:rsidP="000A7DA8">
      <w:pPr>
        <w:rPr>
          <w:moveTo w:id="10019" w:author="Laurence Golding" w:date="2019-05-11T06:52:00Z"/>
        </w:rPr>
      </w:pPr>
      <w:moveTo w:id="10020" w:author="Laurence Golding" w:date="2019-05-11T06:52:00Z">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moveTo>
    </w:p>
    <w:moveToRangeEnd w:id="10015"/>
    <w:p w14:paraId="6902BE83" w14:textId="3754E73F" w:rsidR="000A7DA8" w:rsidRDefault="000A7DA8" w:rsidP="00EA540C">
      <w:pPr>
        <w:pStyle w:val="ListParagraph"/>
        <w:numPr>
          <w:ilvl w:val="0"/>
          <w:numId w:val="8"/>
        </w:numPr>
        <w:rPr>
          <w:ins w:id="10021" w:author="Laurence Golding" w:date="2019-05-11T06:51:00Z"/>
        </w:rPr>
      </w:pPr>
      <w:ins w:id="10022" w:author="Laurence Golding" w:date="2019-05-11T06:51:00Z">
        <w:r w:rsidRPr="000A7DA8">
          <w:rPr>
            <w:rStyle w:val="CODEtemp"/>
          </w:rPr>
          <w:t>"warning"</w:t>
        </w:r>
        <w:r>
          <w:t xml:space="preserve">: The rule specified by </w:t>
        </w:r>
        <w:r w:rsidRPr="000A7DA8">
          <w:rPr>
            <w:rStyle w:val="CODEtemp"/>
          </w:rPr>
          <w:t>ruleId</w:t>
        </w:r>
        <w:r>
          <w:t xml:space="preserve"> was evaluated and a problem was found.</w:t>
        </w:r>
      </w:ins>
    </w:p>
    <w:p w14:paraId="07BAFB0B" w14:textId="4F382F0E" w:rsidR="000A7DA8" w:rsidRDefault="000A7DA8" w:rsidP="00EA540C">
      <w:pPr>
        <w:pStyle w:val="ListParagraph"/>
        <w:numPr>
          <w:ilvl w:val="0"/>
          <w:numId w:val="8"/>
        </w:numPr>
        <w:rPr>
          <w:ins w:id="10023" w:author="Laurence Golding" w:date="2019-05-11T06:51:00Z"/>
        </w:rPr>
      </w:pPr>
      <w:ins w:id="10024" w:author="Laurence Golding" w:date="2019-05-11T06:51:00Z">
        <w:r w:rsidRPr="000A7DA8">
          <w:rPr>
            <w:rStyle w:val="CODEtemp"/>
          </w:rPr>
          <w:t>"error"</w:t>
        </w:r>
        <w:r>
          <w:t xml:space="preserve">: The rule specified by </w:t>
        </w:r>
        <w:r w:rsidRPr="000A7DA8">
          <w:rPr>
            <w:rStyle w:val="CODEtemp"/>
          </w:rPr>
          <w:t>ruleId</w:t>
        </w:r>
        <w:r>
          <w:t xml:space="preserve"> was evaluated and a serious problem was found.</w:t>
        </w:r>
      </w:ins>
    </w:p>
    <w:p w14:paraId="33A306C2" w14:textId="69EC3DA4" w:rsidR="007110C6" w:rsidRDefault="00B050AF" w:rsidP="00EA540C">
      <w:pPr>
        <w:pStyle w:val="ListParagraph"/>
        <w:numPr>
          <w:ilvl w:val="0"/>
          <w:numId w:val="9"/>
        </w:numPr>
        <w:rPr>
          <w:ins w:id="10025" w:author="Laurence Golding" w:date="2019-05-11T06:51:00Z"/>
        </w:rPr>
      </w:pPr>
      <w:ins w:id="10026" w:author="Laurence Golding" w:date="2019-05-11T06:51:00Z">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ins>
    </w:p>
    <w:p w14:paraId="0004E5B2" w14:textId="392E4A49" w:rsidR="007110C6" w:rsidRDefault="007110C6" w:rsidP="007110C6">
      <w:pPr>
        <w:pStyle w:val="ListParagraph"/>
        <w:numPr>
          <w:ilvl w:val="0"/>
          <w:numId w:val="9"/>
        </w:numPr>
        <w:rPr>
          <w:ins w:id="10027" w:author="Laurence Golding" w:date="2019-05-11T06:51:00Z"/>
        </w:rPr>
      </w:pPr>
      <w:ins w:id="10028" w:author="Laurence Golding" w:date="2019-05-11T06:51:00Z">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9127C">
          <w:t>3.27.9</w:t>
        </w:r>
        <w:r>
          <w:fldChar w:fldCharType="end"/>
        </w:r>
        <w:r>
          <w:t xml:space="preserve">) has a value other than </w:t>
        </w:r>
        <w:r w:rsidRPr="007110C6">
          <w:rPr>
            <w:rStyle w:val="CODEtemp"/>
          </w:rPr>
          <w:t>"fail"</w:t>
        </w:r>
        <w:r>
          <w:t>.</w:t>
        </w:r>
      </w:ins>
    </w:p>
    <w:p w14:paraId="7CB8F3A0" w14:textId="24EF9F19" w:rsidR="00B050AF" w:rsidRDefault="00B050AF" w:rsidP="00B050AF">
      <w:pPr>
        <w:pStyle w:val="Note"/>
        <w:rPr>
          <w:ins w:id="10029" w:author="Laurence Golding" w:date="2019-05-11T06:51:00Z"/>
        </w:rPr>
      </w:pPr>
      <w:ins w:id="10030" w:author="Laurence Golding" w:date="2019-05-11T06:51:00Z">
        <w:r>
          <w:t xml:space="preserve">EXAMPLE: </w:t>
        </w:r>
        <w:r w:rsidRPr="00B050AF">
          <w:t xml:space="preserve">In this example, the tool reports an </w:t>
        </w:r>
        <w:r w:rsidR="00775C36">
          <w:t>opportunity to improve</w:t>
        </w:r>
        <w:r w:rsidR="00775C36" w:rsidRPr="00B050AF">
          <w:t xml:space="preserve"> </w:t>
        </w:r>
        <w:r w:rsidRPr="00B050AF">
          <w:t>the code.</w:t>
        </w:r>
      </w:ins>
    </w:p>
    <w:p w14:paraId="570E4EEA" w14:textId="77777777" w:rsidR="00B050AF" w:rsidRDefault="00B050AF" w:rsidP="002D65F3">
      <w:pPr>
        <w:pStyle w:val="Code"/>
        <w:rPr>
          <w:moveTo w:id="10031" w:author="Laurence Golding" w:date="2019-05-11T06:52:00Z"/>
        </w:rPr>
        <w:pPrChange w:id="10032" w:author="Laurence Golding" w:date="2019-05-11T06:51:00Z">
          <w:pPr>
            <w:pStyle w:val="Codesmall"/>
          </w:pPr>
        </w:pPrChange>
      </w:pPr>
      <w:moveToRangeStart w:id="10033" w:author="Laurence Golding" w:date="2019-05-11T06:52:00Z" w:name="move8449979"/>
      <w:moveTo w:id="10034" w:author="Laurence Golding" w:date="2019-05-11T06:52:00Z">
        <w:r>
          <w:t>"results": [</w:t>
        </w:r>
      </w:moveTo>
    </w:p>
    <w:p w14:paraId="5AF64A96" w14:textId="655DFD64" w:rsidR="00B050AF" w:rsidRDefault="00B050AF" w:rsidP="002D65F3">
      <w:pPr>
        <w:pStyle w:val="Code"/>
        <w:rPr>
          <w:moveTo w:id="10035" w:author="Laurence Golding" w:date="2019-05-11T06:52:00Z"/>
        </w:rPr>
        <w:pPrChange w:id="10036" w:author="Laurence Golding" w:date="2019-05-11T06:51:00Z">
          <w:pPr>
            <w:pStyle w:val="Codesmall"/>
          </w:pPr>
        </w:pPrChange>
      </w:pPr>
      <w:moveTo w:id="10037" w:author="Laurence Golding" w:date="2019-05-11T06:52:00Z">
        <w:r>
          <w:t xml:space="preserve">  {</w:t>
        </w:r>
      </w:moveTo>
    </w:p>
    <w:p w14:paraId="359845B1" w14:textId="17B757E1" w:rsidR="00B050AF" w:rsidRDefault="00B050AF" w:rsidP="002D65F3">
      <w:pPr>
        <w:pStyle w:val="Code"/>
        <w:rPr>
          <w:moveTo w:id="10038" w:author="Laurence Golding" w:date="2019-05-11T06:52:00Z"/>
        </w:rPr>
        <w:pPrChange w:id="10039" w:author="Laurence Golding" w:date="2019-05-11T06:51:00Z">
          <w:pPr>
            <w:pStyle w:val="Codesmall"/>
          </w:pPr>
        </w:pPrChange>
      </w:pPr>
      <w:moveTo w:id="10040" w:author="Laurence Golding" w:date="2019-05-11T06:52:00Z">
        <w:r>
          <w:t xml:space="preserve">    "ruleId": "</w:t>
        </w:r>
        <w:r w:rsidR="00775C36">
          <w:t>ABC0003</w:t>
        </w:r>
        <w:r>
          <w:t>",</w:t>
        </w:r>
      </w:moveTo>
    </w:p>
    <w:moveToRangeEnd w:id="10033"/>
    <w:p w14:paraId="05004758" w14:textId="5A975E9F" w:rsidR="007110C6" w:rsidRDefault="007110C6" w:rsidP="002D65F3">
      <w:pPr>
        <w:pStyle w:val="Code"/>
        <w:rPr>
          <w:ins w:id="10041" w:author="Laurence Golding" w:date="2019-05-11T06:51:00Z"/>
        </w:rPr>
      </w:pPr>
      <w:ins w:id="10042" w:author="Laurence Golding" w:date="2019-05-11T06:51:00Z">
        <w:r>
          <w:t xml:space="preserve">    "kind": "fail",</w:t>
        </w:r>
      </w:ins>
    </w:p>
    <w:p w14:paraId="2DB6720A" w14:textId="29F71719" w:rsidR="00B050AF" w:rsidRDefault="00B050AF" w:rsidP="002D65F3">
      <w:pPr>
        <w:pStyle w:val="Code"/>
        <w:pPrChange w:id="10043" w:author="Laurence Golding" w:date="2019-05-11T06:51:00Z">
          <w:pPr>
            <w:pStyle w:val="Codesmall"/>
          </w:pPr>
        </w:pPrChange>
      </w:pPr>
      <w:r>
        <w:t xml:space="preserve">    "level": "note",</w:t>
      </w:r>
    </w:p>
    <w:p w14:paraId="6EA206D5" w14:textId="77777777" w:rsidR="00715955" w:rsidRDefault="00715955" w:rsidP="002D65F3">
      <w:pPr>
        <w:pStyle w:val="Code"/>
        <w:pPrChange w:id="10044" w:author="Laurence Golding" w:date="2019-05-11T06:51:00Z">
          <w:pPr>
            <w:pStyle w:val="Codesmall"/>
          </w:pPr>
        </w:pPrChange>
      </w:pPr>
      <w:r>
        <w:t xml:space="preserve"> </w:t>
      </w:r>
      <w:r w:rsidR="00B050AF">
        <w:t xml:space="preserve">   "message": </w:t>
      </w:r>
      <w:r>
        <w:t>{</w:t>
      </w:r>
    </w:p>
    <w:p w14:paraId="7BF3AE72" w14:textId="5B21CA7B" w:rsidR="00B050AF" w:rsidRDefault="00715955" w:rsidP="002D65F3">
      <w:pPr>
        <w:pStyle w:val="Code"/>
        <w:pPrChange w:id="10045" w:author="Laurence Golding" w:date="2019-05-11T06:51:00Z">
          <w:pPr>
            <w:pStyle w:val="Codesmall"/>
          </w:pPr>
        </w:pPrChange>
      </w:pPr>
      <w:r>
        <w:t xml:space="preserve">      "text": </w:t>
      </w:r>
      <w:r w:rsidR="00B050AF">
        <w:t>"Consider using 'nameof(start)' instead of hard-coding</w:t>
      </w:r>
    </w:p>
    <w:p w14:paraId="4B41C233" w14:textId="3A61C666" w:rsidR="00B050AF" w:rsidRDefault="00B050AF" w:rsidP="002D65F3">
      <w:pPr>
        <w:pStyle w:val="Code"/>
        <w:pPrChange w:id="10046" w:author="Laurence Golding" w:date="2019-05-11T06:51:00Z">
          <w:pPr>
            <w:pStyle w:val="Codesmall"/>
          </w:pPr>
        </w:pPrChange>
      </w:pPr>
      <w:r>
        <w:t xml:space="preserve">               the parameter name 'start'."</w:t>
      </w:r>
    </w:p>
    <w:p w14:paraId="5404F83E" w14:textId="7BC0F47B" w:rsidR="00715955" w:rsidRDefault="00715955" w:rsidP="002D65F3">
      <w:pPr>
        <w:pStyle w:val="Code"/>
        <w:pPrChange w:id="10047" w:author="Laurence Golding" w:date="2019-05-11T06:51:00Z">
          <w:pPr>
            <w:pStyle w:val="Codesmall"/>
          </w:pPr>
        </w:pPrChange>
      </w:pPr>
      <w:r>
        <w:t xml:space="preserve">    },</w:t>
      </w:r>
    </w:p>
    <w:p w14:paraId="34C3ECD4" w14:textId="38C3B775" w:rsidR="00B050AF" w:rsidRDefault="00B050AF" w:rsidP="002D65F3">
      <w:pPr>
        <w:pStyle w:val="Code"/>
        <w:pPrChange w:id="10048" w:author="Laurence Golding" w:date="2019-05-11T06:51:00Z">
          <w:pPr>
            <w:pStyle w:val="Codesmall"/>
          </w:pPr>
        </w:pPrChange>
      </w:pPr>
      <w:r>
        <w:t xml:space="preserve">    "locations": [</w:t>
      </w:r>
    </w:p>
    <w:p w14:paraId="5B6153BC" w14:textId="407E7384" w:rsidR="00B050AF" w:rsidRDefault="00B050AF" w:rsidP="002D65F3">
      <w:pPr>
        <w:pStyle w:val="Code"/>
        <w:pPrChange w:id="10049" w:author="Laurence Golding" w:date="2019-05-11T06:51:00Z">
          <w:pPr>
            <w:pStyle w:val="Codesmall"/>
          </w:pPr>
        </w:pPrChange>
      </w:pPr>
      <w:r>
        <w:t xml:space="preserve">      {</w:t>
      </w:r>
    </w:p>
    <w:p w14:paraId="3FD64184" w14:textId="5713AEA4" w:rsidR="00B050AF" w:rsidRDefault="00B050AF" w:rsidP="002D65F3">
      <w:pPr>
        <w:pStyle w:val="Code"/>
        <w:pPrChange w:id="10050" w:author="Laurence Golding" w:date="2019-05-11T06:51:00Z">
          <w:pPr>
            <w:pStyle w:val="Codesmall"/>
          </w:pPr>
        </w:pPrChange>
      </w:pPr>
      <w:r>
        <w:t xml:space="preserve">        "</w:t>
      </w:r>
      <w:r w:rsidR="00EB5632">
        <w:t>physicalLocation</w:t>
      </w:r>
      <w:r>
        <w:t>": {</w:t>
      </w:r>
    </w:p>
    <w:p w14:paraId="199C4636" w14:textId="40636712" w:rsidR="00B050AF" w:rsidRDefault="00B050AF" w:rsidP="002D65F3">
      <w:pPr>
        <w:pStyle w:val="Code"/>
        <w:pPrChange w:id="10051" w:author="Laurence Golding" w:date="2019-05-11T06:51:00Z">
          <w:pPr>
            <w:pStyle w:val="Codesmall"/>
          </w:pPr>
        </w:pPrChange>
      </w:pPr>
      <w:r>
        <w:t xml:space="preserve">          "uri": "file:///C:/code/a.cs",</w:t>
      </w:r>
    </w:p>
    <w:p w14:paraId="1B3E569E" w14:textId="0BADF317" w:rsidR="00B050AF" w:rsidRDefault="00B050AF" w:rsidP="002D65F3">
      <w:pPr>
        <w:pStyle w:val="Code"/>
        <w:pPrChange w:id="10052" w:author="Laurence Golding" w:date="2019-05-11T06:51:00Z">
          <w:pPr>
            <w:pStyle w:val="Codesmall"/>
          </w:pPr>
        </w:pPrChange>
      </w:pPr>
      <w:r>
        <w:t xml:space="preserve">          "region": {</w:t>
      </w:r>
    </w:p>
    <w:p w14:paraId="418DAC70" w14:textId="1D0B19D4" w:rsidR="00B050AF" w:rsidRDefault="00B050AF" w:rsidP="002D65F3">
      <w:pPr>
        <w:pStyle w:val="Code"/>
        <w:pPrChange w:id="10053" w:author="Laurence Golding" w:date="2019-05-11T06:51:00Z">
          <w:pPr>
            <w:pStyle w:val="Codesmall"/>
          </w:pPr>
        </w:pPrChange>
      </w:pPr>
      <w:r>
        <w:t xml:space="preserve">            "startLine": 6</w:t>
      </w:r>
    </w:p>
    <w:p w14:paraId="731D11A3" w14:textId="4E20AB2B" w:rsidR="00B050AF" w:rsidRDefault="00B050AF" w:rsidP="002D65F3">
      <w:pPr>
        <w:pStyle w:val="Code"/>
        <w:pPrChange w:id="10054" w:author="Laurence Golding" w:date="2019-05-11T06:51:00Z">
          <w:pPr>
            <w:pStyle w:val="Codesmall"/>
          </w:pPr>
        </w:pPrChange>
      </w:pPr>
      <w:r>
        <w:t xml:space="preserve">          }</w:t>
      </w:r>
    </w:p>
    <w:p w14:paraId="3D3A88F6" w14:textId="42424840" w:rsidR="00B050AF" w:rsidRDefault="00B050AF" w:rsidP="002D65F3">
      <w:pPr>
        <w:pStyle w:val="Code"/>
        <w:pPrChange w:id="10055" w:author="Laurence Golding" w:date="2019-05-11T06:51:00Z">
          <w:pPr>
            <w:pStyle w:val="Codesmall"/>
          </w:pPr>
        </w:pPrChange>
      </w:pPr>
      <w:r>
        <w:t xml:space="preserve">        }</w:t>
      </w:r>
    </w:p>
    <w:p w14:paraId="09A50AD4" w14:textId="62436683" w:rsidR="00B050AF" w:rsidRDefault="00B050AF" w:rsidP="002D65F3">
      <w:pPr>
        <w:pStyle w:val="Code"/>
        <w:pPrChange w:id="10056" w:author="Laurence Golding" w:date="2019-05-11T06:51:00Z">
          <w:pPr>
            <w:pStyle w:val="Codesmall"/>
          </w:pPr>
        </w:pPrChange>
      </w:pPr>
      <w:r>
        <w:t xml:space="preserve">      }</w:t>
      </w:r>
    </w:p>
    <w:p w14:paraId="1B9D291B" w14:textId="3A384A91" w:rsidR="00B050AF" w:rsidRDefault="00B050AF" w:rsidP="002D65F3">
      <w:pPr>
        <w:pStyle w:val="Code"/>
        <w:pPrChange w:id="10057" w:author="Laurence Golding" w:date="2019-05-11T06:51:00Z">
          <w:pPr>
            <w:pStyle w:val="Codesmall"/>
          </w:pPr>
        </w:pPrChange>
      </w:pPr>
      <w:r>
        <w:t xml:space="preserve">    ]</w:t>
      </w:r>
    </w:p>
    <w:p w14:paraId="773EAC39" w14:textId="10745A8C" w:rsidR="00B050AF" w:rsidRDefault="00B050AF" w:rsidP="002D65F3">
      <w:pPr>
        <w:pStyle w:val="Code"/>
        <w:pPrChange w:id="10058" w:author="Laurence Golding" w:date="2019-05-11T06:51:00Z">
          <w:pPr>
            <w:pStyle w:val="Codesmall"/>
          </w:pPr>
        </w:pPrChange>
      </w:pPr>
      <w:r>
        <w:t xml:space="preserve">  }</w:t>
      </w:r>
    </w:p>
    <w:p w14:paraId="5BEA13E9" w14:textId="51981B01" w:rsidR="00B050AF" w:rsidRDefault="00B050AF" w:rsidP="002D65F3">
      <w:pPr>
        <w:pStyle w:val="Code"/>
        <w:pPrChange w:id="10059" w:author="Laurence Golding" w:date="2019-05-11T06:51:00Z">
          <w:pPr>
            <w:pStyle w:val="Codesmall"/>
          </w:pPr>
        </w:pPrChange>
      </w:pPr>
      <w:r>
        <w:t>]</w:t>
      </w:r>
    </w:p>
    <w:p w14:paraId="47593423" w14:textId="77777777" w:rsidR="00B050AF" w:rsidRDefault="00B050AF" w:rsidP="00B050AF">
      <w:pPr>
        <w:pStyle w:val="Note"/>
        <w:rPr>
          <w:del w:id="10060" w:author="Laurence Golding" w:date="2019-05-11T06:51:00Z"/>
        </w:rPr>
      </w:pPr>
      <w:del w:id="10061" w:author="Laurence Golding" w:date="2019-05-11T06:51:00Z">
        <w:r>
          <w:delText xml:space="preserve">EXAMPLE 3: </w:delText>
        </w:r>
        <w:r w:rsidRPr="00B050AF">
          <w:delText>In this example, the tool reports information that is relevant to a particular rule but does not represent an observation about the code.</w:delText>
        </w:r>
      </w:del>
    </w:p>
    <w:p w14:paraId="4431EACC" w14:textId="77777777" w:rsidR="00B050AF" w:rsidRDefault="00B050AF" w:rsidP="002D65F3">
      <w:pPr>
        <w:pStyle w:val="Code"/>
        <w:rPr>
          <w:moveFrom w:id="10062" w:author="Laurence Golding" w:date="2019-05-11T06:52:00Z"/>
        </w:rPr>
        <w:pPrChange w:id="10063" w:author="Laurence Golding" w:date="2019-05-11T06:51:00Z">
          <w:pPr>
            <w:pStyle w:val="Codesmall"/>
          </w:pPr>
        </w:pPrChange>
      </w:pPr>
      <w:moveFromRangeStart w:id="10064" w:author="Laurence Golding" w:date="2019-05-11T06:52:00Z" w:name="move8449979"/>
      <w:moveFrom w:id="10065" w:author="Laurence Golding" w:date="2019-05-11T06:52:00Z">
        <w:r>
          <w:t>"results": [</w:t>
        </w:r>
      </w:moveFrom>
    </w:p>
    <w:p w14:paraId="4A0963E8" w14:textId="77777777" w:rsidR="00B050AF" w:rsidRDefault="00B050AF" w:rsidP="002D65F3">
      <w:pPr>
        <w:pStyle w:val="Code"/>
        <w:rPr>
          <w:moveFrom w:id="10066" w:author="Laurence Golding" w:date="2019-05-11T06:52:00Z"/>
        </w:rPr>
        <w:pPrChange w:id="10067" w:author="Laurence Golding" w:date="2019-05-11T06:51:00Z">
          <w:pPr>
            <w:pStyle w:val="Codesmall"/>
          </w:pPr>
        </w:pPrChange>
      </w:pPr>
      <w:moveFrom w:id="10068" w:author="Laurence Golding" w:date="2019-05-11T06:52:00Z">
        <w:r>
          <w:t xml:space="preserve">  {</w:t>
        </w:r>
      </w:moveFrom>
    </w:p>
    <w:p w14:paraId="654AA647" w14:textId="77777777" w:rsidR="00B050AF" w:rsidRDefault="00B050AF" w:rsidP="002D65F3">
      <w:pPr>
        <w:pStyle w:val="Code"/>
        <w:rPr>
          <w:moveFrom w:id="10069" w:author="Laurence Golding" w:date="2019-05-11T06:52:00Z"/>
        </w:rPr>
        <w:pPrChange w:id="10070" w:author="Laurence Golding" w:date="2019-05-11T06:51:00Z">
          <w:pPr>
            <w:pStyle w:val="Codesmall"/>
          </w:pPr>
        </w:pPrChange>
      </w:pPr>
      <w:moveFrom w:id="10071" w:author="Laurence Golding" w:date="2019-05-11T06:52:00Z">
        <w:r>
          <w:t xml:space="preserve">    "ruleId": "</w:t>
        </w:r>
        <w:r w:rsidR="00775C36">
          <w:t>ABC0003</w:t>
        </w:r>
        <w:r>
          <w:t>",</w:t>
        </w:r>
      </w:moveFrom>
    </w:p>
    <w:moveFromRangeEnd w:id="10064"/>
    <w:p w14:paraId="6F993E2C" w14:textId="77777777" w:rsidR="00B050AF" w:rsidRDefault="00B050AF" w:rsidP="00715955">
      <w:pPr>
        <w:pStyle w:val="Codesmall"/>
        <w:rPr>
          <w:del w:id="10072" w:author="Laurence Golding" w:date="2019-05-11T06:51:00Z"/>
        </w:rPr>
      </w:pPr>
      <w:del w:id="10073" w:author="Laurence Golding" w:date="2019-05-11T06:51:00Z">
        <w:r>
          <w:delText xml:space="preserve">    "</w:delText>
        </w:r>
      </w:del>
      <w:ins w:id="10074" w:author="Laurence Golding" w:date="2019-05-11T06:51:00Z">
        <w:r w:rsidR="00CE5CDD">
          <w:t xml:space="preserve">If </w:t>
        </w:r>
        <w:r w:rsidR="00CE5CDD" w:rsidRPr="007110C6">
          <w:rPr>
            <w:rStyle w:val="CODEtemp"/>
          </w:rPr>
          <w:t>kind</w:t>
        </w:r>
        <w:r w:rsidR="00CE5CDD">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9127C">
          <w:t>3.27.9</w:t>
        </w:r>
        <w:r w:rsidR="00AE2456">
          <w:fldChar w:fldCharType="end"/>
        </w:r>
        <w:r w:rsidR="00AE2456">
          <w:t xml:space="preserve">) </w:t>
        </w:r>
        <w:r w:rsidR="00CE5CDD">
          <w:t xml:space="preserve">has any value other than </w:t>
        </w:r>
        <w:r w:rsidR="00CE5CDD" w:rsidRPr="007110C6">
          <w:rPr>
            <w:rStyle w:val="CODEtemp"/>
          </w:rPr>
          <w:t>"fail"</w:t>
        </w:r>
        <w:r w:rsidR="00CE5CDD">
          <w:t xml:space="preserve">, then if </w:t>
        </w:r>
      </w:ins>
      <w:r w:rsidR="00CE5CDD" w:rsidRPr="007110C6">
        <w:rPr>
          <w:rStyle w:val="CODEtemp"/>
          <w:rPrChange w:id="10075" w:author="Laurence Golding" w:date="2019-05-11T06:51:00Z">
            <w:rPr/>
          </w:rPrChange>
        </w:rPr>
        <w:t>level</w:t>
      </w:r>
      <w:del w:id="10076" w:author="Laurence Golding" w:date="2019-05-11T06:51:00Z">
        <w:r>
          <w:delText>": "note",</w:delText>
        </w:r>
      </w:del>
    </w:p>
    <w:p w14:paraId="64F31BC9" w14:textId="77777777" w:rsidR="00715955" w:rsidRDefault="00B050AF" w:rsidP="00715955">
      <w:pPr>
        <w:pStyle w:val="Codesmall"/>
        <w:rPr>
          <w:del w:id="10077" w:author="Laurence Golding" w:date="2019-05-11T06:51:00Z"/>
        </w:rPr>
      </w:pPr>
      <w:del w:id="10078" w:author="Laurence Golding" w:date="2019-05-11T06:51:00Z">
        <w:r>
          <w:delText xml:space="preserve">    "message": </w:delText>
        </w:r>
        <w:r w:rsidR="00715955">
          <w:delText>{</w:delText>
        </w:r>
      </w:del>
    </w:p>
    <w:p w14:paraId="5D7DED52" w14:textId="77777777" w:rsidR="00B050AF" w:rsidRDefault="00715955" w:rsidP="00715955">
      <w:pPr>
        <w:pStyle w:val="Codesmall"/>
        <w:rPr>
          <w:del w:id="10079" w:author="Laurence Golding" w:date="2019-05-11T06:51:00Z"/>
        </w:rPr>
      </w:pPr>
      <w:del w:id="10080" w:author="Laurence Golding" w:date="2019-05-11T06:51:00Z">
        <w:r>
          <w:delText xml:space="preserve">      "text": </w:delText>
        </w:r>
        <w:r w:rsidR="00B050AF">
          <w:delText>"A new version of rule ABC000</w:delText>
        </w:r>
        <w:r w:rsidR="00D57FA6">
          <w:delText>3</w:delText>
        </w:r>
        <w:r w:rsidR="00B050AF">
          <w:delText xml:space="preserve"> is available."</w:delText>
        </w:r>
      </w:del>
    </w:p>
    <w:p w14:paraId="430653EE" w14:textId="77777777" w:rsidR="00715955" w:rsidRDefault="00715955" w:rsidP="00715955">
      <w:pPr>
        <w:pStyle w:val="Codesmall"/>
        <w:rPr>
          <w:del w:id="10081" w:author="Laurence Golding" w:date="2019-05-11T06:51:00Z"/>
        </w:rPr>
      </w:pPr>
      <w:del w:id="10082" w:author="Laurence Golding" w:date="2019-05-11T06:51:00Z">
        <w:r>
          <w:delText xml:space="preserve">    }</w:delText>
        </w:r>
      </w:del>
    </w:p>
    <w:p w14:paraId="64CEB5F0" w14:textId="77777777" w:rsidR="00B050AF" w:rsidRDefault="00B050AF" w:rsidP="00715955">
      <w:pPr>
        <w:pStyle w:val="Codesmall"/>
        <w:rPr>
          <w:del w:id="10083" w:author="Laurence Golding" w:date="2019-05-11T06:51:00Z"/>
        </w:rPr>
      </w:pPr>
      <w:del w:id="10084" w:author="Laurence Golding" w:date="2019-05-11T06:51:00Z">
        <w:r>
          <w:delText xml:space="preserve">  }</w:delText>
        </w:r>
      </w:del>
    </w:p>
    <w:p w14:paraId="6926A847" w14:textId="77777777" w:rsidR="00B050AF" w:rsidRDefault="00B050AF" w:rsidP="00715955">
      <w:pPr>
        <w:pStyle w:val="Codesmall"/>
        <w:rPr>
          <w:del w:id="10085" w:author="Laurence Golding" w:date="2019-05-11T06:51:00Z"/>
        </w:rPr>
      </w:pPr>
      <w:del w:id="10086" w:author="Laurence Golding" w:date="2019-05-11T06:51:00Z">
        <w:r>
          <w:delText>]</w:delText>
        </w:r>
      </w:del>
    </w:p>
    <w:p w14:paraId="0B12A1CF" w14:textId="77777777" w:rsidR="00B050AF" w:rsidRDefault="00B050AF" w:rsidP="00B050AF">
      <w:pPr>
        <w:pStyle w:val="Note"/>
        <w:rPr>
          <w:del w:id="10087" w:author="Laurence Golding" w:date="2019-05-11T06:51:00Z"/>
        </w:rPr>
      </w:pPr>
      <w:del w:id="10088" w:author="Laurence Golding" w:date="2019-05-11T06:51:00Z">
        <w:r>
          <w:delText xml:space="preserve">EXAMPLE 4: </w:delText>
        </w:r>
        <w:r w:rsidRPr="00B050AF">
          <w:delText>In this example, the tool reports information that is not related to any rule and is not an observation about the code.</w:delText>
        </w:r>
      </w:del>
    </w:p>
    <w:p w14:paraId="64D638E5" w14:textId="77777777" w:rsidR="00B050AF" w:rsidRDefault="00B050AF" w:rsidP="00715955">
      <w:pPr>
        <w:pStyle w:val="Codesmall"/>
        <w:rPr>
          <w:del w:id="10089" w:author="Laurence Golding" w:date="2019-05-11T06:51:00Z"/>
        </w:rPr>
      </w:pPr>
      <w:del w:id="10090" w:author="Laurence Golding" w:date="2019-05-11T06:51:00Z">
        <w:r>
          <w:delText>"results": [</w:delText>
        </w:r>
      </w:del>
    </w:p>
    <w:p w14:paraId="095199F6" w14:textId="77777777" w:rsidR="00B050AF" w:rsidRDefault="00B050AF" w:rsidP="00715955">
      <w:pPr>
        <w:pStyle w:val="Codesmall"/>
        <w:rPr>
          <w:del w:id="10091" w:author="Laurence Golding" w:date="2019-05-11T06:51:00Z"/>
        </w:rPr>
      </w:pPr>
      <w:del w:id="10092" w:author="Laurence Golding" w:date="2019-05-11T06:51:00Z">
        <w:r>
          <w:delText xml:space="preserve">  {</w:delText>
        </w:r>
      </w:del>
    </w:p>
    <w:p w14:paraId="1A8C3402" w14:textId="77777777" w:rsidR="00B050AF" w:rsidRDefault="00B050AF" w:rsidP="00715955">
      <w:pPr>
        <w:pStyle w:val="Codesmall"/>
        <w:rPr>
          <w:del w:id="10093" w:author="Laurence Golding" w:date="2019-05-11T06:51:00Z"/>
        </w:rPr>
      </w:pPr>
      <w:del w:id="10094" w:author="Laurence Golding" w:date="2019-05-11T06:51:00Z">
        <w:r>
          <w:delText xml:space="preserve">    "level": "note",</w:delText>
        </w:r>
      </w:del>
    </w:p>
    <w:p w14:paraId="0FB3E8B4" w14:textId="77777777" w:rsidR="00D57FA6" w:rsidRDefault="00B050AF" w:rsidP="00715955">
      <w:pPr>
        <w:pStyle w:val="Codesmall"/>
        <w:rPr>
          <w:del w:id="10095" w:author="Laurence Golding" w:date="2019-05-11T06:51:00Z"/>
        </w:rPr>
      </w:pPr>
      <w:del w:id="10096" w:author="Laurence Golding" w:date="2019-05-11T06:51:00Z">
        <w:r>
          <w:delText xml:space="preserve">    "message": </w:delText>
        </w:r>
        <w:r w:rsidR="00D57FA6">
          <w:delText>{</w:delText>
        </w:r>
      </w:del>
    </w:p>
    <w:p w14:paraId="03F2E8CF" w14:textId="77777777" w:rsidR="00B050AF" w:rsidRDefault="00D57FA6" w:rsidP="00715955">
      <w:pPr>
        <w:pStyle w:val="Codesmall"/>
        <w:rPr>
          <w:del w:id="10097" w:author="Laurence Golding" w:date="2019-05-11T06:51:00Z"/>
        </w:rPr>
      </w:pPr>
      <w:del w:id="10098" w:author="Laurence Golding" w:date="2019-05-11T06:51:00Z">
        <w:r>
          <w:delText xml:space="preserve">      "text": </w:delText>
        </w:r>
        <w:r w:rsidR="00B050AF">
          <w:delText>"Version 11.0 of SuperLint is now available."</w:delText>
        </w:r>
      </w:del>
    </w:p>
    <w:p w14:paraId="18D9EF25" w14:textId="77777777" w:rsidR="00D57FA6" w:rsidRDefault="00D57FA6" w:rsidP="00715955">
      <w:pPr>
        <w:pStyle w:val="Codesmall"/>
        <w:rPr>
          <w:del w:id="10099" w:author="Laurence Golding" w:date="2019-05-11T06:51:00Z"/>
        </w:rPr>
      </w:pPr>
      <w:del w:id="10100" w:author="Laurence Golding" w:date="2019-05-11T06:51:00Z">
        <w:r>
          <w:delText xml:space="preserve">    }</w:delText>
        </w:r>
      </w:del>
    </w:p>
    <w:p w14:paraId="7BB81CC7" w14:textId="77777777" w:rsidR="00B050AF" w:rsidRDefault="00B050AF" w:rsidP="00715955">
      <w:pPr>
        <w:pStyle w:val="Codesmall"/>
        <w:rPr>
          <w:del w:id="10101" w:author="Laurence Golding" w:date="2019-05-11T06:51:00Z"/>
        </w:rPr>
      </w:pPr>
      <w:del w:id="10102" w:author="Laurence Golding" w:date="2019-05-11T06:51:00Z">
        <w:r>
          <w:delText xml:space="preserve">  }</w:delText>
        </w:r>
      </w:del>
    </w:p>
    <w:p w14:paraId="6135034A" w14:textId="77777777" w:rsidR="00B050AF" w:rsidRDefault="00B050AF" w:rsidP="00715955">
      <w:pPr>
        <w:pStyle w:val="Codesmall"/>
        <w:rPr>
          <w:del w:id="10103" w:author="Laurence Golding" w:date="2019-05-11T06:51:00Z"/>
        </w:rPr>
      </w:pPr>
      <w:del w:id="10104" w:author="Laurence Golding" w:date="2019-05-11T06:51:00Z">
        <w:r>
          <w:delText>]</w:delText>
        </w:r>
      </w:del>
    </w:p>
    <w:p w14:paraId="692343E9" w14:textId="35B27A76" w:rsidR="00CE5CDD" w:rsidRPr="00B050AF" w:rsidRDefault="00B050AF" w:rsidP="00CE5CDD">
      <w:del w:id="10105" w:author="Laurence Golding" w:date="2019-05-11T06:51:00Z">
        <w:r w:rsidRPr="00B050AF">
          <w:delText xml:space="preserve">If the </w:delText>
        </w:r>
        <w:r w:rsidRPr="00B050AF">
          <w:rPr>
            <w:rStyle w:val="CODEtemp"/>
          </w:rPr>
          <w:delText>level</w:delText>
        </w:r>
        <w:r w:rsidRPr="00B050AF">
          <w:delText xml:space="preserve"> property</w:delText>
        </w:r>
      </w:del>
      <w:r w:rsidR="00CE5CDD">
        <w:t xml:space="preserve"> is absent, it </w:t>
      </w:r>
      <w:r w:rsidR="00CE5CDD" w:rsidRPr="007110C6">
        <w:rPr>
          <w:b/>
        </w:rPr>
        <w:t>SHALL</w:t>
      </w:r>
      <w:r w:rsidR="00CE5CDD">
        <w:t xml:space="preserve"> default to </w:t>
      </w:r>
      <w:del w:id="10106" w:author="Laurence Golding" w:date="2019-05-11T06:51:00Z">
        <w:r w:rsidRPr="00B050AF">
          <w:delText xml:space="preserve">the </w:delText>
        </w:r>
        <w:r w:rsidRPr="00B050AF">
          <w:rPr>
            <w:rStyle w:val="CODEtemp"/>
          </w:rPr>
          <w:delText>defaultLevel</w:delText>
        </w:r>
        <w:r w:rsidRPr="00B050AF">
          <w:delText xml:space="preserve"> property (§</w:delText>
        </w:r>
        <w:r w:rsidR="00822D1D">
          <w:fldChar w:fldCharType="begin"/>
        </w:r>
        <w:r w:rsidR="00822D1D">
          <w:delInstrText xml:space="preserve"> REF _Ref508894469 \r \h </w:delInstrText>
        </w:r>
        <w:r w:rsidR="00822D1D">
          <w:fldChar w:fldCharType="separate"/>
        </w:r>
        <w:r w:rsidR="00331070">
          <w:delText>3.37.3</w:delText>
        </w:r>
        <w:r w:rsidR="00822D1D">
          <w:fldChar w:fldCharType="end"/>
        </w:r>
        <w:r w:rsidRPr="00B050AF">
          <w:delText>) of</w:delText>
        </w:r>
        <w:r w:rsidR="00822D1D">
          <w:delText xml:space="preserve"> the </w:delText>
        </w:r>
        <w:r w:rsidR="00822D1D" w:rsidRPr="00822D1D">
          <w:rPr>
            <w:rStyle w:val="CODEtemp"/>
          </w:rPr>
          <w:delText>ruleConfiguration</w:delText>
        </w:r>
        <w:r w:rsidR="00822D1D">
          <w:delText xml:space="preserve"> object (§</w:delText>
        </w:r>
        <w:r w:rsidR="00822D1D">
          <w:fldChar w:fldCharType="begin"/>
        </w:r>
        <w:r w:rsidR="00822D1D">
          <w:delInstrText xml:space="preserve"> REF _Ref508894470 \r \h </w:delInstrText>
        </w:r>
        <w:r w:rsidR="00822D1D">
          <w:fldChar w:fldCharType="separate"/>
        </w:r>
        <w:r w:rsidR="00331070">
          <w:delText>3.37</w:delText>
        </w:r>
        <w:r w:rsidR="00822D1D">
          <w:fldChar w:fldCharType="end"/>
        </w:r>
        <w:r w:rsidR="00822D1D">
          <w:delText>)</w:delText>
        </w:r>
        <w:r w:rsidRPr="00B050AF">
          <w:delText xml:space="preserve"> </w:delText>
        </w:r>
        <w:r w:rsidR="00822D1D">
          <w:delText xml:space="preserve">contained in the </w:delText>
        </w:r>
        <w:r w:rsidR="00822D1D" w:rsidRPr="00822D1D">
          <w:rPr>
            <w:rStyle w:val="CODEtemp"/>
          </w:rPr>
          <w:delText>configuration</w:delText>
        </w:r>
        <w:r w:rsidR="00822D1D">
          <w:delText xml:space="preserve"> property (§</w:delText>
        </w:r>
        <w:r w:rsidR="00822D1D">
          <w:fldChar w:fldCharType="begin"/>
        </w:r>
        <w:r w:rsidR="00822D1D">
          <w:delInstrText xml:space="preserve"> REF _Ref508894471 \r \h </w:delInstrText>
        </w:r>
        <w:r w:rsidR="00822D1D">
          <w:fldChar w:fldCharType="separate"/>
        </w:r>
        <w:r w:rsidR="00331070">
          <w:delText>3.36.11</w:delText>
        </w:r>
        <w:r w:rsidR="00822D1D">
          <w:fldChar w:fldCharType="end"/>
        </w:r>
        <w:r w:rsidR="00822D1D">
          <w:delText xml:space="preserve">) of </w:delText>
        </w:r>
        <w:r w:rsidRPr="00B050AF">
          <w:delText xml:space="preserve">the </w:delText>
        </w:r>
        <w:r w:rsidRPr="00B050AF">
          <w:rPr>
            <w:rStyle w:val="CODEtemp"/>
          </w:rPr>
          <w:delText>rule</w:delText>
        </w:r>
        <w:r w:rsidRPr="00B050AF">
          <w:delText xml:space="preserve"> object</w:delText>
        </w:r>
        <w:r>
          <w:delText xml:space="preserve"> (</w:delText>
        </w:r>
        <w:r w:rsidRPr="00B050AF">
          <w:delText>§</w:delText>
        </w:r>
        <w:r w:rsidR="00822D1D">
          <w:fldChar w:fldCharType="begin"/>
        </w:r>
        <w:r w:rsidR="00822D1D">
          <w:delInstrText xml:space="preserve"> REF _Ref508814067 \r \h </w:delInstrText>
        </w:r>
        <w:r w:rsidR="00822D1D">
          <w:fldChar w:fldCharType="separate"/>
        </w:r>
        <w:r w:rsidR="00331070">
          <w:delText>3.36</w:delText>
        </w:r>
        <w:r w:rsidR="00822D1D">
          <w:fldChar w:fldCharType="end"/>
        </w:r>
        <w:r>
          <w:delText>)</w:delText>
        </w:r>
        <w:r w:rsidRPr="00B050AF">
          <w:delText xml:space="preserve"> specified by this </w:delText>
        </w:r>
        <w:r w:rsidRPr="00B050AF">
          <w:rPr>
            <w:rStyle w:val="CODEtemp"/>
          </w:rPr>
          <w:delText>result</w:delText>
        </w:r>
        <w:r w:rsidRPr="00B050AF">
          <w:delText xml:space="preserve"> object's </w:delText>
        </w:r>
        <w:r w:rsidRPr="00B050AF">
          <w:rPr>
            <w:rStyle w:val="CODEtemp"/>
          </w:rPr>
          <w:delText>ruleId</w:delText>
        </w:r>
        <w:r w:rsidRPr="00B050AF">
          <w:delText xml:space="preserve"> property (§</w:delText>
        </w:r>
        <w:r>
          <w:fldChar w:fldCharType="begin"/>
        </w:r>
        <w:r>
          <w:delInstrText xml:space="preserve"> REF _Ref493408865 \r \h </w:delInstrText>
        </w:r>
        <w:r>
          <w:fldChar w:fldCharType="separate"/>
        </w:r>
        <w:r w:rsidR="00331070">
          <w:delText>3.19.4</w:delText>
        </w:r>
        <w:r>
          <w:fldChar w:fldCharType="end"/>
        </w:r>
        <w:r w:rsidRPr="00B050AF">
          <w:delText>).</w:delText>
        </w:r>
      </w:del>
      <w:ins w:id="10107" w:author="Laurence Golding" w:date="2019-05-11T06:51:00Z">
        <w:r w:rsidR="00CE5CDD" w:rsidRPr="007110C6">
          <w:rPr>
            <w:rStyle w:val="CODEtemp"/>
          </w:rPr>
          <w:t>"none"</w:t>
        </w:r>
        <w:r w:rsidR="00CE5CDD">
          <w:t xml:space="preserve">, and if it is present, it </w:t>
        </w:r>
        <w:r w:rsidR="00CE5CDD" w:rsidRPr="007110C6">
          <w:rPr>
            <w:b/>
          </w:rPr>
          <w:t>SHALL</w:t>
        </w:r>
        <w:r w:rsidR="00CE5CDD">
          <w:t xml:space="preserve"> have the value </w:t>
        </w:r>
        <w:r w:rsidR="00CE5CDD" w:rsidRPr="007110C6">
          <w:rPr>
            <w:rStyle w:val="CODEtemp"/>
          </w:rPr>
          <w:t>"none"</w:t>
        </w:r>
        <w:r w:rsidR="00CE5CDD">
          <w:t>.</w:t>
        </w:r>
      </w:ins>
    </w:p>
    <w:p w14:paraId="6FC389C1" w14:textId="71DF5532" w:rsidR="00B050AF" w:rsidRDefault="003810C0" w:rsidP="00B050AF">
      <w:pPr>
        <w:rPr>
          <w:ins w:id="10108" w:author="Laurence Golding" w:date="2019-05-11T06:51:00Z"/>
        </w:rPr>
      </w:pPr>
      <w:del w:id="10109" w:author="Laurence Golding" w:date="2019-05-11T06:51:00Z">
        <w:r w:rsidRPr="003810C0">
          <w:delText>In that case, if</w:delText>
        </w:r>
      </w:del>
      <w:ins w:id="10110" w:author="Laurence Golding" w:date="2019-05-11T06:51:00Z">
        <w:r w:rsidR="00B050AF" w:rsidRPr="00B050AF">
          <w:t>If</w:t>
        </w:r>
        <w:r w:rsidR="007110C6">
          <w:t xml:space="preserve"> </w:t>
        </w:r>
        <w:r w:rsidR="007110C6" w:rsidRPr="007110C6">
          <w:rPr>
            <w:rStyle w:val="CODEtemp"/>
          </w:rPr>
          <w:t>kind</w:t>
        </w:r>
        <w:r w:rsidR="007110C6">
          <w:t xml:space="preserve"> has</w:t>
        </w:r>
      </w:ins>
      <w:r w:rsidR="007110C6">
        <w:t xml:space="preserve"> the </w:t>
      </w:r>
      <w:del w:id="10111" w:author="Laurence Golding" w:date="2019-05-11T06:51:00Z">
        <w:r w:rsidRPr="003810C0">
          <w:rPr>
            <w:rStyle w:val="CODEtemp"/>
          </w:rPr>
          <w:delText>run</w:delText>
        </w:r>
      </w:del>
      <w:ins w:id="10112" w:author="Laurence Golding" w:date="2019-05-11T06:51:00Z">
        <w:r w:rsidR="007110C6">
          <w:t xml:space="preserve">value </w:t>
        </w:r>
        <w:r w:rsidR="007110C6" w:rsidRPr="007110C6">
          <w:rPr>
            <w:rStyle w:val="CODEtemp"/>
          </w:rPr>
          <w:t>"fail"</w:t>
        </w:r>
        <w:r w:rsidR="00772CA2">
          <w:rPr>
            <w:rStyle w:val="CODEtemp"/>
          </w:rPr>
          <w:t xml:space="preserve"> </w:t>
        </w:r>
        <w:r w:rsidR="00772CA2">
          <w:t>and</w:t>
        </w:r>
        <w:r w:rsidR="009E728D">
          <w:t xml:space="preserve"> </w:t>
        </w:r>
        <w:r w:rsidR="00B050AF" w:rsidRPr="00B050AF">
          <w:rPr>
            <w:rStyle w:val="CODEtemp"/>
          </w:rPr>
          <w:t>level</w:t>
        </w:r>
        <w:r w:rsidR="00B050AF" w:rsidRPr="00B050AF">
          <w:t xml:space="preserve"> is absent</w:t>
        </w:r>
        <w:r w:rsidR="009E728D">
          <w:t xml:space="preserve">, </w:t>
        </w:r>
        <w:r w:rsidR="00772CA2">
          <w:t xml:space="preserve">then </w:t>
        </w:r>
        <w:r w:rsidR="007110C6" w:rsidRPr="007110C6">
          <w:rPr>
            <w:rStyle w:val="CODEtemp"/>
          </w:rPr>
          <w:t>level</w:t>
        </w:r>
        <w:r w:rsidR="00B050AF" w:rsidRPr="00B050AF">
          <w:t xml:space="preserve"> </w:t>
        </w:r>
        <w:r w:rsidR="00B050AF" w:rsidRPr="00B050AF">
          <w:rPr>
            <w:b/>
          </w:rPr>
          <w:t>SHALL</w:t>
        </w:r>
        <w:r w:rsidR="00B050AF" w:rsidRPr="00B050AF">
          <w:t xml:space="preserve"> </w:t>
        </w:r>
        <w:r w:rsidR="008B7726">
          <w:t xml:space="preserve">be determined by </w:t>
        </w:r>
        <w:r w:rsidR="00A924BC">
          <w:t>the following</w:t>
        </w:r>
        <w:r w:rsidR="008B7726">
          <w:t xml:space="preserve"> procedure:</w:t>
        </w:r>
      </w:ins>
    </w:p>
    <w:p w14:paraId="5432592D" w14:textId="77777777" w:rsidR="008B7726" w:rsidRDefault="008B7726" w:rsidP="00B050AF">
      <w:pPr>
        <w:rPr>
          <w:ins w:id="10113" w:author="Laurence Golding" w:date="2019-05-11T06:51:00Z"/>
        </w:rPr>
      </w:pPr>
    </w:p>
    <w:p w14:paraId="75100934" w14:textId="2BFDD281" w:rsidR="008B7726" w:rsidRDefault="008B7726" w:rsidP="00B050AF">
      <w:pPr>
        <w:rPr>
          <w:ins w:id="10114" w:author="Laurence Golding" w:date="2019-05-11T06:51:00Z"/>
        </w:rPr>
      </w:pPr>
      <w:ins w:id="10115" w:author="Laurence Golding" w:date="2019-05-11T06:51:00Z">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9127C">
          <w:t>3.27.7</w:t>
        </w:r>
        <w:r>
          <w:fldChar w:fldCharType="end"/>
        </w:r>
        <w:r>
          <w:t>) is present THEN</w:t>
        </w:r>
      </w:ins>
    </w:p>
    <w:p w14:paraId="19F4D5BB" w14:textId="1FD465F6" w:rsidR="008B7726" w:rsidRDefault="008B7726" w:rsidP="00B050AF">
      <w:pPr>
        <w:rPr>
          <w:ins w:id="10116" w:author="Laurence Golding" w:date="2019-05-11T06:51:00Z"/>
        </w:rPr>
      </w:pPr>
      <w:ins w:id="10117" w:author="Laurence Golding" w:date="2019-05-11T06:51:00Z">
        <w:r>
          <w:t xml:space="preserve">    LET </w:t>
        </w:r>
        <w:r w:rsidRPr="008B7726">
          <w:rPr>
            <w:rStyle w:val="CODEtemp"/>
          </w:rPr>
          <w:t>theDescriptor</w:t>
        </w:r>
        <w:r>
          <w:t xml:space="preserve"> be the </w:t>
        </w:r>
        <w:r w:rsidRPr="008B7726">
          <w:rPr>
            <w:rStyle w:val="CODEtemp"/>
          </w:rPr>
          <w:t>reportingDescriptor</w:t>
        </w:r>
      </w:ins>
      <w:r>
        <w:t xml:space="preserve"> object (</w:t>
      </w:r>
      <w:r w:rsidRPr="00B050AF">
        <w:t>§</w:t>
      </w:r>
      <w:del w:id="10118" w:author="Laurence Golding" w:date="2019-05-11T06:51:00Z">
        <w:r w:rsidR="003810C0">
          <w:fldChar w:fldCharType="begin"/>
        </w:r>
        <w:r w:rsidR="003810C0">
          <w:delInstrText xml:space="preserve"> REF _Ref493349997 \r \h </w:delInstrText>
        </w:r>
        <w:r w:rsidR="003810C0">
          <w:fldChar w:fldCharType="separate"/>
        </w:r>
        <w:r w:rsidR="00331070">
          <w:delText>3.11</w:delText>
        </w:r>
        <w:r w:rsidR="003810C0">
          <w:fldChar w:fldCharType="end"/>
        </w:r>
        <w:r w:rsidR="003810C0" w:rsidRPr="003810C0">
          <w:delText>) containing this</w:delText>
        </w:r>
      </w:del>
      <w:ins w:id="10119" w:author="Laurence Golding" w:date="2019-05-11T06:51:00Z">
        <w:r>
          <w:fldChar w:fldCharType="begin"/>
        </w:r>
        <w:r>
          <w:instrText xml:space="preserve"> REF _Ref3908560 \w \h </w:instrText>
        </w:r>
        <w:r>
          <w:fldChar w:fldCharType="separate"/>
        </w:r>
        <w:r w:rsidR="0009127C">
          <w:t>3.49</w:t>
        </w:r>
        <w:r>
          <w:fldChar w:fldCharType="end"/>
        </w:r>
        <w:r>
          <w:t>) that it specifies.</w:t>
        </w:r>
      </w:ins>
    </w:p>
    <w:p w14:paraId="2F974792" w14:textId="45DDA06E" w:rsidR="008B7726" w:rsidRDefault="008B7726" w:rsidP="00B050AF">
      <w:pPr>
        <w:rPr>
          <w:ins w:id="10120" w:author="Laurence Golding" w:date="2019-05-11T06:51:00Z"/>
        </w:rPr>
      </w:pPr>
      <w:ins w:id="10121" w:author="Laurence Golding" w:date="2019-05-11T06:51:00Z">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ins>
    </w:p>
    <w:p w14:paraId="33FA53B0" w14:textId="0CDFF570" w:rsidR="008B7726" w:rsidRDefault="008B7726" w:rsidP="00B050AF">
      <w:pPr>
        <w:rPr>
          <w:ins w:id="10122" w:author="Laurence Golding" w:date="2019-05-11T06:51:00Z"/>
        </w:rPr>
      </w:pPr>
      <w:ins w:id="10123" w:author="Laurence Golding" w:date="2019-05-11T06:51:00Z">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9127C">
          <w:t>3.27.29</w:t>
        </w:r>
        <w:r>
          <w:fldChar w:fldCharType="end"/>
        </w:r>
        <w:r>
          <w:t xml:space="preserve">, </w:t>
        </w:r>
        <w:r w:rsidRPr="00B050AF">
          <w:t>§</w:t>
        </w:r>
        <w:r>
          <w:fldChar w:fldCharType="begin"/>
        </w:r>
        <w:r>
          <w:instrText xml:space="preserve"> REF _Ref4232561 \w \h </w:instrText>
        </w:r>
        <w:r>
          <w:fldChar w:fldCharType="separate"/>
        </w:r>
        <w:r w:rsidR="0009127C">
          <w:t>3.48.6</w:t>
        </w:r>
        <w:r>
          <w:fldChar w:fldCharType="end"/>
        </w:r>
        <w:r>
          <w:t xml:space="preserve">) is </w:t>
        </w:r>
        <w:r w:rsidR="00AE3B57">
          <w:t xml:space="preserve">&gt;= 0 </w:t>
        </w:r>
        <w:r w:rsidR="00A924BC">
          <w:t>THEN</w:t>
        </w:r>
      </w:ins>
    </w:p>
    <w:p w14:paraId="0D428277" w14:textId="141783DD" w:rsidR="008B7726" w:rsidRDefault="008B7726" w:rsidP="00B050AF">
      <w:pPr>
        <w:rPr>
          <w:ins w:id="10124" w:author="Laurence Golding" w:date="2019-05-11T06:51:00Z"/>
        </w:rPr>
      </w:pPr>
      <w:ins w:id="10125" w:author="Laurence Golding" w:date="2019-05-11T06:51:00Z">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9127C">
          <w:t>3.20</w:t>
        </w:r>
        <w:r>
          <w:fldChar w:fldCharType="end"/>
        </w:r>
        <w:r>
          <w:t>) that it specifies.</w:t>
        </w:r>
      </w:ins>
    </w:p>
    <w:p w14:paraId="0C2E751E" w14:textId="288E80AB" w:rsidR="008B7726" w:rsidRDefault="008B7726" w:rsidP="00B050AF">
      <w:pPr>
        <w:rPr>
          <w:ins w:id="10126" w:author="Laurence Golding" w:date="2019-05-11T06:51:00Z"/>
        </w:rPr>
      </w:pPr>
      <w:ins w:id="10127" w:author="Laurence Golding" w:date="2019-05-11T06:51:00Z">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9127C">
          <w:t>3.20.5</w:t>
        </w:r>
        <w:r>
          <w:fldChar w:fldCharType="end"/>
        </w:r>
        <w:r>
          <w:t>) is present</w:t>
        </w:r>
      </w:ins>
    </w:p>
    <w:p w14:paraId="010780DE" w14:textId="35B5DB64" w:rsidR="008B7726" w:rsidRDefault="008B7726" w:rsidP="00B050AF">
      <w:pPr>
        <w:rPr>
          <w:ins w:id="10128" w:author="Laurence Golding" w:date="2019-05-11T06:51:00Z"/>
        </w:rPr>
      </w:pPr>
      <w:ins w:id="10129" w:author="Laurence Golding" w:date="2019-05-11T06:51:00Z">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9127C">
          <w:t>3.51</w:t>
        </w:r>
        <w:r>
          <w:fldChar w:fldCharType="end"/>
        </w:r>
        <w:r>
          <w:t>)</w:t>
        </w:r>
        <w:r w:rsidR="00A924BC">
          <w:t xml:space="preserve"> whose</w:t>
        </w:r>
      </w:ins>
    </w:p>
    <w:p w14:paraId="50FAD0C7" w14:textId="693DF65C" w:rsidR="008B7726" w:rsidRDefault="008B7726" w:rsidP="00CB1DFB">
      <w:pPr>
        <w:rPr>
          <w:ins w:id="10130" w:author="Laurence Golding" w:date="2019-05-11T06:51:00Z"/>
        </w:rPr>
      </w:pPr>
      <w:ins w:id="10131" w:author="Laurence Golding" w:date="2019-05-11T06:51:00Z">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9127C">
          <w:t>3.51.2</w:t>
        </w:r>
        <w:r w:rsidR="00A924BC">
          <w:fldChar w:fldCharType="end"/>
        </w:r>
        <w:r w:rsidR="00A924BC">
          <w:t>)</w:t>
        </w:r>
        <w:r>
          <w:t xml:space="preserve"> specifies </w:t>
        </w:r>
        <w:r w:rsidRPr="00CB1DFB">
          <w:rPr>
            <w:rStyle w:val="CODEtemp"/>
          </w:rPr>
          <w:t>theDescriptor</w:t>
        </w:r>
        <w:r w:rsidR="00A924BC" w:rsidRPr="00CB1DFB">
          <w:t xml:space="preserve"> THEN</w:t>
        </w:r>
      </w:ins>
    </w:p>
    <w:p w14:paraId="372E99B6" w14:textId="5E8DAF32" w:rsidR="00A924BC" w:rsidRDefault="00A924BC" w:rsidP="00B050AF">
      <w:pPr>
        <w:rPr>
          <w:ins w:id="10132" w:author="Laurence Golding" w:date="2019-05-11T06:51:00Z"/>
        </w:rPr>
      </w:pPr>
      <w:ins w:id="10133" w:author="Laurence Golding" w:date="2019-05-11T06:51:00Z">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ins>
    </w:p>
    <w:p w14:paraId="00F096F7" w14:textId="24F10350" w:rsidR="00A924BC" w:rsidRDefault="00A924BC" w:rsidP="00B050AF">
      <w:pPr>
        <w:rPr>
          <w:ins w:id="10134" w:author="Laurence Golding" w:date="2019-05-11T06:51:00Z"/>
        </w:rPr>
      </w:pPr>
      <w:ins w:id="10135" w:author="Laurence Golding" w:date="2019-05-11T06:51:00Z">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9127C">
          <w:t>3.51.3</w:t>
        </w:r>
        <w:r>
          <w:fldChar w:fldCharType="end"/>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ins>
    </w:p>
    <w:p w14:paraId="21668637" w14:textId="08AD89C9" w:rsidR="00A924BC" w:rsidRDefault="00A924BC" w:rsidP="00B050AF">
      <w:pPr>
        <w:rPr>
          <w:ins w:id="10136" w:author="Laurence Golding" w:date="2019-05-11T06:51:00Z"/>
        </w:rPr>
      </w:pPr>
      <w:ins w:id="10137" w:author="Laurence Golding" w:date="2019-05-11T06:51:00Z">
        <w:r>
          <w:t xml:space="preserve">              Set </w:t>
        </w:r>
        <w:r w:rsidRPr="000351DC">
          <w:rPr>
            <w:rStyle w:val="CODEtemp"/>
          </w:rPr>
          <w:t>level</w:t>
        </w:r>
        <w:r>
          <w:t xml:space="preserve"> to </w:t>
        </w:r>
        <w:r w:rsidRPr="000351DC">
          <w:rPr>
            <w:rStyle w:val="CODEtemp"/>
          </w:rPr>
          <w:t>theConfiguration.level</w:t>
        </w:r>
        <w:r>
          <w:t>.</w:t>
        </w:r>
      </w:ins>
    </w:p>
    <w:p w14:paraId="02703931" w14:textId="3E5101DA" w:rsidR="00A924BC" w:rsidRDefault="00A924BC" w:rsidP="00B050AF">
      <w:pPr>
        <w:rPr>
          <w:ins w:id="10138" w:author="Laurence Golding" w:date="2019-05-11T06:51:00Z"/>
        </w:rPr>
      </w:pPr>
      <w:ins w:id="10139" w:author="Laurence Golding" w:date="2019-05-11T06:51:00Z">
        <w:r>
          <w:t xml:space="preserve">    ELSE</w:t>
        </w:r>
      </w:ins>
    </w:p>
    <w:p w14:paraId="44C0E1CF" w14:textId="5F8AFB54" w:rsidR="00A924BC" w:rsidRDefault="00A924BC" w:rsidP="00B050AF">
      <w:pPr>
        <w:rPr>
          <w:ins w:id="10140" w:author="Laurence Golding" w:date="2019-05-11T06:51:00Z"/>
        </w:rPr>
      </w:pPr>
      <w:ins w:id="10141" w:author="Laurence Golding" w:date="2019-05-11T06:51:00Z">
        <w:r>
          <w:t xml:space="preserve">        # There is no configuration override for </w:t>
        </w:r>
        <w:r w:rsidRPr="00CB1DFB">
          <w:rPr>
            <w:rStyle w:val="CODEtemp"/>
          </w:rPr>
          <w:t>level</w:t>
        </w:r>
        <w:r>
          <w:t>. Is there a default configuration for it?</w:t>
        </w:r>
      </w:ins>
    </w:p>
    <w:p w14:paraId="71D8A532" w14:textId="49B37B11" w:rsidR="00A924BC" w:rsidRDefault="00A924BC" w:rsidP="00B050AF">
      <w:pPr>
        <w:rPr>
          <w:ins w:id="10142" w:author="Laurence Golding" w:date="2019-05-11T06:51:00Z"/>
        </w:rPr>
      </w:pPr>
      <w:ins w:id="10143" w:author="Laurence Golding" w:date="2019-05-11T06:51:00Z">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9127C">
          <w:t>3.49.14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9127C">
          <w:t>3.50.3</w:t>
        </w:r>
        <w:r>
          <w:fldChar w:fldCharType="end"/>
        </w:r>
        <w:r>
          <w:t>) is present THEN</w:t>
        </w:r>
      </w:ins>
    </w:p>
    <w:p w14:paraId="64D22E90" w14:textId="0270B11F" w:rsidR="00A924BC" w:rsidRDefault="00A924BC" w:rsidP="00B050AF">
      <w:pPr>
        <w:rPr>
          <w:ins w:id="10144" w:author="Laurence Golding" w:date="2019-05-11T06:51:00Z"/>
        </w:rPr>
      </w:pPr>
      <w:ins w:id="10145" w:author="Laurence Golding" w:date="2019-05-11T06:51:00Z">
        <w:r>
          <w:t xml:space="preserve">          SET level to </w:t>
        </w:r>
        <w:r w:rsidR="00D91C3D" w:rsidRPr="000351DC">
          <w:rPr>
            <w:rStyle w:val="CODEtemp"/>
          </w:rPr>
          <w:t>theDescriptor.defaultConfiguration.level</w:t>
        </w:r>
        <w:r w:rsidR="00D91C3D">
          <w:t>.</w:t>
        </w:r>
      </w:ins>
    </w:p>
    <w:p w14:paraId="5CF37EBE" w14:textId="32EE77A0" w:rsidR="00A924BC" w:rsidRDefault="00A924BC" w:rsidP="00B050AF">
      <w:pPr>
        <w:rPr>
          <w:ins w:id="10146" w:author="Laurence Golding" w:date="2019-05-11T06:51:00Z"/>
        </w:rPr>
      </w:pPr>
      <w:ins w:id="10147" w:author="Laurence Golding" w:date="2019-05-11T06:51:00Z">
        <w:r>
          <w:t xml:space="preserve">IF </w:t>
        </w:r>
        <w:r w:rsidRPr="000351DC">
          <w:rPr>
            <w:rStyle w:val="CODEtemp"/>
          </w:rPr>
          <w:t>level</w:t>
        </w:r>
        <w:r>
          <w:t xml:space="preserve"> has not yet been set THEN</w:t>
        </w:r>
      </w:ins>
    </w:p>
    <w:p w14:paraId="2F68F30F" w14:textId="7039F668" w:rsidR="00A924BC" w:rsidRDefault="00A924BC" w:rsidP="00B050AF">
      <w:pPr>
        <w:rPr>
          <w:ins w:id="10148" w:author="Laurence Golding" w:date="2019-05-11T06:51:00Z"/>
        </w:rPr>
      </w:pPr>
      <w:ins w:id="10149" w:author="Laurence Golding" w:date="2019-05-11T06:51:00Z">
        <w:r>
          <w:t xml:space="preserve">    SET </w:t>
        </w:r>
        <w:r w:rsidRPr="00CB1DFB">
          <w:rPr>
            <w:rStyle w:val="CODEtemp"/>
          </w:rPr>
          <w:t>level</w:t>
        </w:r>
        <w:r>
          <w:t xml:space="preserve"> to </w:t>
        </w:r>
        <w:r w:rsidRPr="00CB1DFB">
          <w:rPr>
            <w:rStyle w:val="CODEtemp"/>
          </w:rPr>
          <w:t>"warning"</w:t>
        </w:r>
        <w:r>
          <w:t>.</w:t>
        </w:r>
      </w:ins>
    </w:p>
    <w:p w14:paraId="2421ECC9" w14:textId="51C20FA3" w:rsidR="00401BB5" w:rsidRDefault="00401BB5" w:rsidP="00401BB5">
      <w:pPr>
        <w:pStyle w:val="Heading3"/>
        <w:rPr>
          <w:ins w:id="10150" w:author="Laurence Golding" w:date="2019-05-11T06:51:00Z"/>
        </w:rPr>
      </w:pPr>
      <w:bookmarkStart w:id="10151" w:name="_Ref493426628"/>
      <w:bookmarkStart w:id="10152" w:name="_Toc8367161"/>
      <w:ins w:id="10153" w:author="Laurence Golding" w:date="2019-05-11T06:51:00Z">
        <w:r>
          <w:t>message property</w:t>
        </w:r>
        <w:bookmarkEnd w:id="10151"/>
        <w:bookmarkEnd w:id="10152"/>
      </w:ins>
    </w:p>
    <w:p w14:paraId="035519EE" w14:textId="77777777" w:rsidR="003810C0" w:rsidRPr="00B050AF" w:rsidRDefault="00B10DFC" w:rsidP="00B050AF">
      <w:pPr>
        <w:rPr>
          <w:del w:id="10154" w:author="Laurence Golding" w:date="2019-05-11T06:51:00Z"/>
        </w:rPr>
      </w:pPr>
      <w:ins w:id="10155" w:author="Laurence Golding" w:date="2019-05-11T06:51:00Z">
        <w:r w:rsidRPr="00B10DFC">
          <w:t>A</w:t>
        </w:r>
      </w:ins>
      <w:r w:rsidRPr="00B10DFC">
        <w:t xml:space="preserve"> </w:t>
      </w:r>
      <w:r w:rsidRPr="00B10DFC">
        <w:rPr>
          <w:rStyle w:val="CODEtemp"/>
          <w:rPrChange w:id="10156" w:author="Laurence Golding" w:date="2019-05-11T06:51:00Z">
            <w:rPr/>
          </w:rPrChange>
        </w:rPr>
        <w:t>result</w:t>
      </w:r>
      <w:r w:rsidRPr="00B10DFC">
        <w:t xml:space="preserve"> </w:t>
      </w:r>
      <w:del w:id="10157" w:author="Laurence Golding" w:date="2019-05-11T06:51:00Z">
        <w:r w:rsidR="003810C0" w:rsidRPr="003810C0">
          <w:delText xml:space="preserve">does not include a </w:delText>
        </w:r>
        <w:r w:rsidR="003810C0" w:rsidRPr="003810C0">
          <w:rPr>
            <w:rStyle w:val="CODEtemp"/>
          </w:rPr>
          <w:delText>r</w:delText>
        </w:r>
        <w:r w:rsidR="00892DEE">
          <w:rPr>
            <w:rStyle w:val="CODEtemp"/>
          </w:rPr>
          <w:delText>esources.r</w:delText>
        </w:r>
        <w:r w:rsidR="003810C0" w:rsidRPr="003810C0">
          <w:rPr>
            <w:rStyle w:val="CODEtemp"/>
          </w:rPr>
          <w:delText>ules</w:delText>
        </w:r>
        <w:r w:rsidR="003810C0" w:rsidRPr="003810C0">
          <w:delText xml:space="preserve"> property (§</w:delText>
        </w:r>
        <w:r w:rsidR="003810C0">
          <w:fldChar w:fldCharType="begin"/>
        </w:r>
        <w:r w:rsidR="003810C0">
          <w:delInstrText xml:space="preserve"> REF _Ref493404878 \r \h </w:delInstrText>
        </w:r>
        <w:r w:rsidR="003810C0">
          <w:fldChar w:fldCharType="separate"/>
        </w:r>
        <w:r w:rsidR="00331070">
          <w:delText>3.11.17</w:delText>
        </w:r>
        <w:r w:rsidR="003810C0">
          <w:fldChar w:fldCharType="end"/>
        </w:r>
        <w:r w:rsidR="00892DEE">
          <w:delText>, §</w:delText>
        </w:r>
        <w:r w:rsidR="00892DEE">
          <w:fldChar w:fldCharType="begin"/>
        </w:r>
        <w:r w:rsidR="00892DEE">
          <w:delInstrText xml:space="preserve"> REF _Ref508871574 \r \h </w:delInstrText>
        </w:r>
        <w:r w:rsidR="00892DEE">
          <w:fldChar w:fldCharType="separate"/>
        </w:r>
        <w:r w:rsidR="00331070">
          <w:delText>3.35.3</w:delText>
        </w:r>
        <w:r w:rsidR="00892DEE">
          <w:fldChar w:fldCharType="end"/>
        </w:r>
        <w:r w:rsidR="003810C0" w:rsidRPr="003810C0">
          <w:delText>)</w:delText>
        </w:r>
        <w:r w:rsidR="006D17C5">
          <w:delText xml:space="preserve"> (and no external resource file is available)</w:delText>
        </w:r>
        <w:r w:rsidR="003810C0" w:rsidRPr="003810C0">
          <w:delText xml:space="preserve">, or if the </w:delText>
        </w:r>
        <w:r w:rsidR="00892DEE">
          <w:rPr>
            <w:rStyle w:val="CODEtemp"/>
          </w:rPr>
          <w:delText>resources</w:delText>
        </w:r>
        <w:r w:rsidR="003810C0" w:rsidRPr="003810C0">
          <w:rPr>
            <w:rStyle w:val="CODEtemp"/>
          </w:rPr>
          <w:delText>.rules</w:delText>
        </w:r>
        <w:r w:rsidR="003810C0" w:rsidRPr="003810C0">
          <w:delText xml:space="preserve"> property does not specify information for the </w:delText>
        </w:r>
        <w:r w:rsidR="003810C0" w:rsidRPr="00822D1D">
          <w:rPr>
            <w:rStyle w:val="CODEtemp"/>
          </w:rPr>
          <w:delText>rule</w:delText>
        </w:r>
        <w:r w:rsidR="00822D1D">
          <w:delText xml:space="preserve"> object</w:delText>
        </w:r>
        <w:r w:rsidR="003810C0" w:rsidRPr="003810C0">
          <w:delText xml:space="preserve"> associated with this result, or if the </w:delText>
        </w:r>
        <w:r w:rsidR="003810C0" w:rsidRPr="003810C0">
          <w:rPr>
            <w:rStyle w:val="CODEtemp"/>
          </w:rPr>
          <w:delText>rule</w:delText>
        </w:r>
        <w:r w:rsidR="003810C0" w:rsidRPr="003810C0">
          <w:delText xml:space="preserve"> </w:delText>
        </w:r>
      </w:del>
      <w:r w:rsidRPr="00B10DFC">
        <w:t>object</w:t>
      </w:r>
      <w:r w:rsidR="00DE7AAC">
        <w:t xml:space="preserve"> </w:t>
      </w:r>
      <w:del w:id="10158" w:author="Laurence Golding" w:date="2019-05-11T06:51:00Z">
        <w:r w:rsidR="003810C0" w:rsidRPr="003810C0">
          <w:delText xml:space="preserve">associated with this result does not specify a </w:delText>
        </w:r>
        <w:r w:rsidR="00822D1D">
          <w:rPr>
            <w:rStyle w:val="CODEtemp"/>
          </w:rPr>
          <w:delText>configuration.d</w:delText>
        </w:r>
        <w:r w:rsidR="003810C0" w:rsidRPr="003810C0">
          <w:rPr>
            <w:rStyle w:val="CODEtemp"/>
          </w:rPr>
          <w:delText>efaultLevel</w:delText>
        </w:r>
        <w:r w:rsidR="003810C0" w:rsidRPr="003810C0">
          <w:delText xml:space="preserve"> property, then the </w:delText>
        </w:r>
        <w:r w:rsidR="003810C0" w:rsidRPr="003810C0">
          <w:rPr>
            <w:rStyle w:val="CODEtemp"/>
          </w:rPr>
          <w:delText>level</w:delText>
        </w:r>
        <w:r w:rsidR="003810C0" w:rsidRPr="003810C0">
          <w:delText xml:space="preserve"> property </w:delText>
        </w:r>
        <w:r w:rsidR="003810C0" w:rsidRPr="003810C0">
          <w:rPr>
            <w:b/>
          </w:rPr>
          <w:delText>SHALL</w:delText>
        </w:r>
        <w:r w:rsidR="003810C0" w:rsidRPr="003810C0">
          <w:delText xml:space="preserve"> </w:delText>
        </w:r>
        <w:r w:rsidR="00DD087C">
          <w:delText>default to</w:delText>
        </w:r>
        <w:r w:rsidR="003810C0" w:rsidRPr="003810C0">
          <w:delText xml:space="preserve"> </w:delText>
        </w:r>
        <w:r w:rsidR="003810C0" w:rsidRPr="003810C0">
          <w:rPr>
            <w:rStyle w:val="CODEtemp"/>
          </w:rPr>
          <w:delText>"warning"</w:delText>
        </w:r>
        <w:r w:rsidR="003810C0" w:rsidRPr="003810C0">
          <w:delText>.</w:delText>
        </w:r>
      </w:del>
    </w:p>
    <w:p w14:paraId="72D0842B" w14:textId="77777777" w:rsidR="00401BB5" w:rsidRDefault="00401BB5" w:rsidP="00401BB5">
      <w:pPr>
        <w:pStyle w:val="Heading3"/>
        <w:numPr>
          <w:ilvl w:val="2"/>
          <w:numId w:val="2"/>
        </w:numPr>
        <w:rPr>
          <w:del w:id="10159" w:author="Laurence Golding" w:date="2019-05-11T06:51:00Z"/>
        </w:rPr>
      </w:pPr>
      <w:bookmarkStart w:id="10160" w:name="_Toc516224813"/>
      <w:del w:id="10161" w:author="Laurence Golding" w:date="2019-05-11T06:51:00Z">
        <w:r>
          <w:delText>message property</w:delText>
        </w:r>
        <w:bookmarkEnd w:id="10160"/>
      </w:del>
    </w:p>
    <w:p w14:paraId="2544155E" w14:textId="63E06117" w:rsidR="00AD1298" w:rsidRDefault="00B10DFC" w:rsidP="006D17C5">
      <w:del w:id="10162" w:author="Laurence Golding" w:date="2019-05-11T06:51:00Z">
        <w:r w:rsidRPr="00B10DFC">
          <w:delText xml:space="preserve">A </w:delText>
        </w:r>
        <w:r w:rsidRPr="00B10DFC">
          <w:rPr>
            <w:rStyle w:val="CODEtemp"/>
          </w:rPr>
          <w:delText>result</w:delText>
        </w:r>
        <w:r w:rsidRPr="00B10DFC">
          <w:delText xml:space="preserve"> object</w:delText>
        </w:r>
        <w:r w:rsidR="00DE7AAC">
          <w:delText xml:space="preserve"> </w:delText>
        </w:r>
        <w:r w:rsidR="00DE7AAC" w:rsidRPr="0031494F">
          <w:rPr>
            <w:b/>
          </w:rPr>
          <w:delText>MAY</w:delText>
        </w:r>
      </w:del>
      <w:ins w:id="10163" w:author="Laurence Golding" w:date="2019-05-11T06:51:00Z">
        <w:r w:rsidR="003B3A06">
          <w:rPr>
            <w:b/>
          </w:rPr>
          <w:t>SHALL</w:t>
        </w:r>
      </w:ins>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9127C">
        <w:t>3.</w:t>
      </w:r>
      <w:del w:id="10164" w:author="Laurence Golding" w:date="2019-05-11T06:51:00Z">
        <w:r w:rsidR="00331070">
          <w:delText>9</w:delText>
        </w:r>
      </w:del>
      <w:ins w:id="10165" w:author="Laurence Golding" w:date="2019-05-11T06:51:00Z">
        <w:r w:rsidR="0009127C">
          <w:t>11</w:t>
        </w:r>
      </w:ins>
      <w:r w:rsidR="006D17C5">
        <w:fldChar w:fldCharType="end"/>
      </w:r>
      <w:r w:rsidR="001B4C41">
        <w:t xml:space="preserve">) </w:t>
      </w:r>
      <w:r w:rsidRPr="00B10DFC">
        <w:t>that describes the result.</w:t>
      </w:r>
      <w:del w:id="10166" w:author="Laurence Golding" w:date="2019-05-11T06:51:00Z">
        <w:r w:rsidR="00F20219" w:rsidRPr="00F20219">
          <w:delText xml:space="preserve"> </w:delText>
        </w:r>
        <w:r w:rsidR="00F20219">
          <w:delText xml:space="preserve">If the </w:delText>
        </w:r>
        <w:r w:rsidR="00F20219" w:rsidRPr="00D177BA">
          <w:rPr>
            <w:rStyle w:val="CODEtemp"/>
          </w:rPr>
          <w:delText>message</w:delText>
        </w:r>
        <w:r w:rsidR="00F20219">
          <w:delText xml:space="preserve"> property is absent, the </w:delText>
        </w:r>
        <w:r w:rsidR="00F20219" w:rsidRPr="00D177BA">
          <w:rPr>
            <w:rStyle w:val="CODEtemp"/>
          </w:rPr>
          <w:delText>ruleMessageId</w:delText>
        </w:r>
        <w:r w:rsidR="00F20219">
          <w:delText xml:space="preserve"> property (§</w:delText>
        </w:r>
        <w:r w:rsidR="00F20219">
          <w:fldChar w:fldCharType="begin"/>
        </w:r>
        <w:r w:rsidR="00F20219">
          <w:delInstrText xml:space="preserve"> REF _Ref508874628 \r \h </w:delInstrText>
        </w:r>
        <w:r w:rsidR="00F20219">
          <w:fldChar w:fldCharType="separate"/>
        </w:r>
        <w:r w:rsidR="00331070">
          <w:delText>3.19.9</w:delText>
        </w:r>
        <w:r w:rsidR="00F20219">
          <w:fldChar w:fldCharType="end"/>
        </w:r>
        <w:r w:rsidR="00F20219">
          <w:delText xml:space="preserve">) </w:delText>
        </w:r>
        <w:r w:rsidR="00F20219">
          <w:rPr>
            <w:b/>
          </w:rPr>
          <w:delText>SHALL</w:delText>
        </w:r>
        <w:r w:rsidR="00F20219">
          <w:delText xml:space="preserve"> be present. Both </w:delText>
        </w:r>
        <w:r w:rsidR="00F20219" w:rsidRPr="00D177BA">
          <w:rPr>
            <w:rStyle w:val="CODEtemp"/>
          </w:rPr>
          <w:delText>message</w:delText>
        </w:r>
        <w:r w:rsidR="00F20219">
          <w:delText xml:space="preserve"> and </w:delText>
        </w:r>
        <w:r w:rsidR="00F20219" w:rsidRPr="00D177BA">
          <w:rPr>
            <w:rStyle w:val="CODEtemp"/>
          </w:rPr>
          <w:delText>ruleMessageI</w:delText>
        </w:r>
        <w:r w:rsidR="00F20219">
          <w:rPr>
            <w:rStyle w:val="CODEtemp"/>
          </w:rPr>
          <w:delText>d</w:delText>
        </w:r>
        <w:r w:rsidR="00F20219" w:rsidRPr="00D177BA">
          <w:delText xml:space="preserve"> </w:delText>
        </w:r>
        <w:r w:rsidR="00F20219">
          <w:rPr>
            <w:b/>
          </w:rPr>
          <w:delText>MAY</w:delText>
        </w:r>
        <w:r w:rsidR="00F20219">
          <w:delText xml:space="preserve"> be present. See §</w:delText>
        </w:r>
        <w:r w:rsidR="00F20219">
          <w:fldChar w:fldCharType="begin"/>
        </w:r>
        <w:r w:rsidR="00F20219">
          <w:delInstrText xml:space="preserve"> REF _Ref509922615 \r \h </w:delInstrText>
        </w:r>
        <w:r w:rsidR="00F20219">
          <w:fldChar w:fldCharType="separate"/>
        </w:r>
        <w:r w:rsidR="00331070">
          <w:delText>3.19.2</w:delText>
        </w:r>
        <w:r w:rsidR="00F20219">
          <w:fldChar w:fldCharType="end"/>
        </w:r>
        <w:r w:rsidR="00F20219">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0167" w:author="Laurence Golding" w:date="2019-05-11T06:51:00Z">
        <w:r w:rsidR="003B3A06">
          <w:t xml:space="preserve"> 1</w:t>
        </w:r>
      </w:ins>
      <w:r>
        <w:t xml:space="preserve">: This is an example of a </w:t>
      </w:r>
      <w:r w:rsidRPr="00A620C3">
        <w:rPr>
          <w:rStyle w:val="CODEtemp"/>
        </w:rPr>
        <w:t>message</w:t>
      </w:r>
      <w:r>
        <w:t>:</w:t>
      </w:r>
    </w:p>
    <w:p w14:paraId="76FBECAE" w14:textId="4A5DA6B6" w:rsidR="00A620C3" w:rsidRDefault="00A620C3" w:rsidP="002D65F3">
      <w:pPr>
        <w:pStyle w:val="Code"/>
        <w:pPrChange w:id="10168" w:author="Laurence Golding" w:date="2019-05-11T06:51:00Z">
          <w:pPr>
            <w:pStyle w:val="Codesmall"/>
          </w:pPr>
        </w:pPrChange>
      </w:pPr>
      <w:r>
        <w:t>"results": [</w:t>
      </w:r>
    </w:p>
    <w:p w14:paraId="05D1686A" w14:textId="0C23806F" w:rsidR="00A620C3" w:rsidRDefault="00A620C3" w:rsidP="002D65F3">
      <w:pPr>
        <w:pStyle w:val="Code"/>
        <w:pPrChange w:id="10169" w:author="Laurence Golding" w:date="2019-05-11T06:51:00Z">
          <w:pPr>
            <w:pStyle w:val="Codesmall"/>
          </w:pPr>
        </w:pPrChange>
      </w:pPr>
      <w:r>
        <w:t xml:space="preserve">  {</w:t>
      </w:r>
    </w:p>
    <w:p w14:paraId="050C7979" w14:textId="77777777" w:rsidR="006D17C5" w:rsidRDefault="00A620C3" w:rsidP="002D65F3">
      <w:pPr>
        <w:pStyle w:val="Code"/>
        <w:pPrChange w:id="10170" w:author="Laurence Golding" w:date="2019-05-11T06:51:00Z">
          <w:pPr>
            <w:pStyle w:val="Codesmall"/>
          </w:pPr>
        </w:pPrChange>
      </w:pPr>
      <w:r>
        <w:t xml:space="preserve">    "message": </w:t>
      </w:r>
      <w:r w:rsidR="006D17C5">
        <w:t>{</w:t>
      </w:r>
    </w:p>
    <w:p w14:paraId="3B897DA6" w14:textId="57B1323D" w:rsidR="006F467D" w:rsidRDefault="006D17C5" w:rsidP="002D65F3">
      <w:pPr>
        <w:pStyle w:val="Code"/>
        <w:pPrChange w:id="10171" w:author="Laurence Golding" w:date="2019-05-11T06:51:00Z">
          <w:pPr>
            <w:pStyle w:val="Codesmall"/>
          </w:pPr>
        </w:pPrChange>
      </w:pPr>
      <w:r>
        <w:t xml:space="preserve">      "text": </w:t>
      </w:r>
      <w:r w:rsidR="00A620C3">
        <w:t>"Deleting member 'x' of variable 'y' may compromise</w:t>
      </w:r>
    </w:p>
    <w:p w14:paraId="45AA3D10" w14:textId="5021783F" w:rsidR="006F467D" w:rsidRDefault="006F467D" w:rsidP="002D65F3">
      <w:pPr>
        <w:pStyle w:val="Code"/>
        <w:pPrChange w:id="10172" w:author="Laurence Golding" w:date="2019-05-11T06:51:00Z">
          <w:pPr>
            <w:pStyle w:val="Codesmall"/>
          </w:pPr>
        </w:pPrChange>
      </w:pPr>
      <w:r>
        <w:t xml:space="preserve">               </w:t>
      </w:r>
      <w:r w:rsidR="00A620C3">
        <w:t>performance on subsequent accesses</w:t>
      </w:r>
      <w:r>
        <w:t xml:space="preserve"> of 'y'. Consider</w:t>
      </w:r>
    </w:p>
    <w:p w14:paraId="49F19506" w14:textId="7B52A1B5" w:rsidR="006F467D" w:rsidRDefault="006F467D" w:rsidP="002D65F3">
      <w:pPr>
        <w:pStyle w:val="Code"/>
        <w:pPrChange w:id="10173" w:author="Laurence Golding" w:date="2019-05-11T06:51:00Z">
          <w:pPr>
            <w:pStyle w:val="Codesmall"/>
          </w:pPr>
        </w:pPrChange>
      </w:pPr>
      <w:r>
        <w:t xml:space="preserve">               </w:t>
      </w:r>
      <w:r w:rsidR="00A620C3">
        <w:t>setting object member '</w:t>
      </w:r>
      <w:r>
        <w:t>x' to null instead, unless this</w:t>
      </w:r>
    </w:p>
    <w:p w14:paraId="6DB6004C" w14:textId="604C3B79" w:rsidR="006F467D" w:rsidRDefault="006F467D" w:rsidP="002D65F3">
      <w:pPr>
        <w:pStyle w:val="Code"/>
        <w:pPrChange w:id="10174" w:author="Laurence Golding" w:date="2019-05-11T06:51:00Z">
          <w:pPr>
            <w:pStyle w:val="Codesmall"/>
          </w:pPr>
        </w:pPrChang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Change w:id="10175" w:author="Laurence Golding" w:date="2019-05-11T06:51:00Z">
          <w:pPr>
            <w:pStyle w:val="Codesmall"/>
          </w:pPr>
        </w:pPrChange>
      </w:pPr>
      <w:r>
        <w:t xml:space="preserve">               </w:t>
      </w:r>
      <w:r w:rsidR="00A620C3">
        <w:t>dictate that the existence of a null member is distinct</w:t>
      </w:r>
    </w:p>
    <w:p w14:paraId="3B232A0A" w14:textId="47732731" w:rsidR="006F467D" w:rsidRDefault="006F467D" w:rsidP="002D65F3">
      <w:pPr>
        <w:pStyle w:val="Code"/>
        <w:pPrChange w:id="10176" w:author="Laurence Golding" w:date="2019-05-11T06:51:00Z">
          <w:pPr>
            <w:pStyle w:val="Codesmall"/>
          </w:pPr>
        </w:pPrChange>
      </w:pPr>
      <w:r>
        <w:t xml:space="preserve">               </w:t>
      </w:r>
      <w:r w:rsidR="00A620C3">
        <w:t>from one that is not pre</w:t>
      </w:r>
      <w:r>
        <w:t>sent at all. This violation can</w:t>
      </w:r>
    </w:p>
    <w:p w14:paraId="0C0B512F" w14:textId="2D7FA38E" w:rsidR="00A620C3" w:rsidRDefault="006F467D" w:rsidP="002D65F3">
      <w:pPr>
        <w:pStyle w:val="Code"/>
        <w:pPrChange w:id="10177" w:author="Laurence Golding" w:date="2019-05-11T06:51:00Z">
          <w:pPr>
            <w:pStyle w:val="Codesmall"/>
          </w:pPr>
        </w:pPrChang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Change w:id="10178" w:author="Laurence Golding" w:date="2019-05-11T06:51:00Z">
          <w:pPr>
            <w:pStyle w:val="Codesmall"/>
          </w:pPr>
        </w:pPrChange>
      </w:pPr>
      <w:r>
        <w:t xml:space="preserve">    }</w:t>
      </w:r>
    </w:p>
    <w:p w14:paraId="02EDD614" w14:textId="0F4F0E70" w:rsidR="00A620C3" w:rsidRDefault="00A620C3" w:rsidP="002D65F3">
      <w:pPr>
        <w:pStyle w:val="Code"/>
        <w:pPrChange w:id="10179" w:author="Laurence Golding" w:date="2019-05-11T06:51:00Z">
          <w:pPr>
            <w:pStyle w:val="Codesmall"/>
          </w:pPr>
        </w:pPrChange>
      </w:pPr>
      <w:r>
        <w:t xml:space="preserve">  }</w:t>
      </w:r>
    </w:p>
    <w:p w14:paraId="07D899D9" w14:textId="0DD227CC" w:rsidR="00A620C3" w:rsidRDefault="00A620C3" w:rsidP="002D65F3">
      <w:pPr>
        <w:pStyle w:val="Code"/>
        <w:pPrChange w:id="10180" w:author="Laurence Golding" w:date="2019-05-11T06:51:00Z">
          <w:pPr>
            <w:pStyle w:val="Codesmall"/>
          </w:pPr>
        </w:pPrChange>
      </w:pPr>
      <w:r>
        <w:t>]</w:t>
      </w:r>
    </w:p>
    <w:p w14:paraId="31F999D4" w14:textId="77777777" w:rsidR="00C55966" w:rsidRDefault="00C55966" w:rsidP="00401BB5">
      <w:pPr>
        <w:pStyle w:val="Heading3"/>
        <w:numPr>
          <w:ilvl w:val="2"/>
          <w:numId w:val="2"/>
        </w:numPr>
        <w:rPr>
          <w:del w:id="10181" w:author="Laurence Golding" w:date="2019-05-11T06:51:00Z"/>
        </w:rPr>
      </w:pPr>
      <w:bookmarkStart w:id="10182" w:name="_Ref508874628"/>
      <w:bookmarkStart w:id="10183" w:name="_Toc516224814"/>
      <w:bookmarkStart w:id="10184" w:name="_Hlk513212230"/>
      <w:del w:id="10185" w:author="Laurence Golding" w:date="2019-05-11T06:51:00Z">
        <w:r>
          <w:delText>ruleMessageId property</w:delText>
        </w:r>
        <w:bookmarkEnd w:id="10182"/>
        <w:bookmarkEnd w:id="10183"/>
      </w:del>
    </w:p>
    <w:bookmarkEnd w:id="10184"/>
    <w:p w14:paraId="4F8F3820" w14:textId="77777777" w:rsidR="00C55966" w:rsidRDefault="00C55966" w:rsidP="00C55966">
      <w:pPr>
        <w:rPr>
          <w:del w:id="10186" w:author="Laurence Golding" w:date="2019-05-11T06:51:00Z"/>
        </w:rPr>
      </w:pPr>
      <w:del w:id="10187" w:author="Laurence Golding" w:date="2019-05-11T06:51:00Z">
        <w:r>
          <w:delText xml:space="preserve">A </w:delText>
        </w:r>
        <w:r w:rsidRPr="002C64CA">
          <w:rPr>
            <w:rStyle w:val="CODEtemp"/>
          </w:rPr>
          <w:delText>result</w:delText>
        </w:r>
        <w:r>
          <w:delText xml:space="preserve"> object </w:delText>
        </w:r>
        <w:r>
          <w:rPr>
            <w:b/>
          </w:rPr>
          <w:delText>MAY</w:delText>
        </w:r>
        <w:r>
          <w:delText xml:space="preserve"> contain a property named </w:delText>
        </w:r>
        <w:r w:rsidRPr="002C64CA">
          <w:rPr>
            <w:rStyle w:val="CODEtemp"/>
          </w:rPr>
          <w:delText>ruleMessageId</w:delText>
        </w:r>
        <w:r>
          <w:delText xml:space="preserve"> whose value is a string</w:delText>
        </w:r>
        <w:r w:rsidRPr="002C64CA">
          <w:delText xml:space="preserve"> </w:delText>
        </w:r>
        <w:r>
          <w:delText>that identifies the message within the rule metadata for the rule used in this result.</w:delText>
        </w:r>
        <w:r w:rsidR="00F20219" w:rsidRPr="00F20219">
          <w:delText xml:space="preserve"> </w:delText>
        </w:r>
        <w:r w:rsidR="00F20219">
          <w:delText xml:space="preserve">If </w:delText>
        </w:r>
        <w:r w:rsidR="00F20219">
          <w:rPr>
            <w:rStyle w:val="CODEtemp"/>
          </w:rPr>
          <w:delText>ruleM</w:delText>
        </w:r>
        <w:r w:rsidR="00F20219" w:rsidRPr="00D177BA">
          <w:rPr>
            <w:rStyle w:val="CODEtemp"/>
          </w:rPr>
          <w:delText>essage</w:delText>
        </w:r>
        <w:r w:rsidR="00F20219">
          <w:rPr>
            <w:rStyle w:val="CODEtemp"/>
          </w:rPr>
          <w:delText>Id</w:delText>
        </w:r>
        <w:r w:rsidR="00F20219">
          <w:delText xml:space="preserve"> is absent, </w:delText>
        </w:r>
        <w:r w:rsidR="00F20219">
          <w:rPr>
            <w:rStyle w:val="CODEtemp"/>
          </w:rPr>
          <w:delText>m</w:delText>
        </w:r>
        <w:r w:rsidR="00F20219" w:rsidRPr="00D177BA">
          <w:rPr>
            <w:rStyle w:val="CODEtemp"/>
          </w:rPr>
          <w:delText>essage</w:delText>
        </w:r>
        <w:r w:rsidR="00F20219">
          <w:delText xml:space="preserve"> (§</w:delText>
        </w:r>
        <w:r w:rsidR="00F20219">
          <w:fldChar w:fldCharType="begin"/>
        </w:r>
        <w:r w:rsidR="00F20219">
          <w:delInstrText xml:space="preserve"> REF _Ref493426628 \r \h </w:delInstrText>
        </w:r>
        <w:r w:rsidR="00F20219">
          <w:fldChar w:fldCharType="separate"/>
        </w:r>
        <w:r w:rsidR="00331070">
          <w:delText>3.19.8</w:delText>
        </w:r>
        <w:r w:rsidR="00F20219">
          <w:fldChar w:fldCharType="end"/>
        </w:r>
        <w:r w:rsidR="00F20219">
          <w:delText xml:space="preserve">) </w:delText>
        </w:r>
        <w:r w:rsidR="00F20219">
          <w:rPr>
            <w:b/>
          </w:rPr>
          <w:delText>SHALL</w:delText>
        </w:r>
        <w:r w:rsidR="00F20219">
          <w:delText xml:space="preserve"> be present. Both </w:delText>
        </w:r>
        <w:r w:rsidR="00F20219" w:rsidRPr="00D177BA">
          <w:rPr>
            <w:rStyle w:val="CODEtemp"/>
          </w:rPr>
          <w:delText>message</w:delText>
        </w:r>
        <w:r w:rsidR="00F20219">
          <w:delText xml:space="preserve"> and </w:delText>
        </w:r>
        <w:r w:rsidR="00F20219" w:rsidRPr="00D177BA">
          <w:rPr>
            <w:rStyle w:val="CODEtemp"/>
          </w:rPr>
          <w:delText>ruleMessageI</w:delText>
        </w:r>
        <w:r w:rsidR="00F20219">
          <w:rPr>
            <w:rStyle w:val="CODEtemp"/>
          </w:rPr>
          <w:delText>d</w:delText>
        </w:r>
        <w:r w:rsidR="00F20219" w:rsidRPr="00D177BA">
          <w:delText xml:space="preserve"> </w:delText>
        </w:r>
        <w:r w:rsidR="00F20219">
          <w:rPr>
            <w:b/>
          </w:rPr>
          <w:delText>MAY</w:delText>
        </w:r>
        <w:r w:rsidR="00F20219">
          <w:delText xml:space="preserve"> be present. See §</w:delText>
        </w:r>
        <w:r w:rsidR="00F20219">
          <w:fldChar w:fldCharType="begin"/>
        </w:r>
        <w:r w:rsidR="00F20219">
          <w:delInstrText xml:space="preserve"> REF _Ref509922615 \r \h </w:delInstrText>
        </w:r>
        <w:r w:rsidR="00F20219">
          <w:fldChar w:fldCharType="separate"/>
        </w:r>
        <w:r w:rsidR="00331070">
          <w:delText>3.19.2</w:delText>
        </w:r>
        <w:r w:rsidR="00F20219">
          <w:fldChar w:fldCharType="end"/>
        </w:r>
        <w:r w:rsidR="00F20219">
          <w:delText xml:space="preserve"> for more information.</w:delText>
        </w:r>
      </w:del>
    </w:p>
    <w:p w14:paraId="446902DC" w14:textId="77777777" w:rsidR="00C55966" w:rsidRDefault="000F5B03" w:rsidP="00C55966">
      <w:pPr>
        <w:rPr>
          <w:del w:id="10188" w:author="Laurence Golding" w:date="2019-05-11T06:51:00Z"/>
        </w:rPr>
      </w:pPr>
      <w:del w:id="10189" w:author="Laurence Golding" w:date="2019-05-11T06:51:00Z">
        <w:r>
          <w:delText xml:space="preserve">If </w:delText>
        </w:r>
        <w:r w:rsidRPr="0034799C">
          <w:rPr>
            <w:rStyle w:val="CODEtemp"/>
          </w:rPr>
          <w:delText>resources.rules</w:delText>
        </w:r>
        <w:r>
          <w:delText xml:space="preserve"> (§</w:delText>
        </w:r>
        <w:r>
          <w:fldChar w:fldCharType="begin"/>
        </w:r>
        <w:r>
          <w:delInstrText xml:space="preserve"> REF _Ref493404878 \r \h </w:delInstrText>
        </w:r>
        <w:r>
          <w:fldChar w:fldCharType="separate"/>
        </w:r>
        <w:r w:rsidR="00331070">
          <w:delText>3.11.17</w:delText>
        </w:r>
        <w:r>
          <w:fldChar w:fldCharType="end"/>
        </w:r>
        <w:r>
          <w:delText>, §</w:delText>
        </w:r>
        <w:r>
          <w:fldChar w:fldCharType="begin"/>
        </w:r>
        <w:r>
          <w:delInstrText xml:space="preserve"> REF _Ref508870783 \r \h </w:delInstrText>
        </w:r>
        <w:r>
          <w:fldChar w:fldCharType="separate"/>
        </w:r>
        <w:r w:rsidR="00331070">
          <w:delText>3.35.3</w:delText>
        </w:r>
        <w:r>
          <w:fldChar w:fldCharType="end"/>
        </w:r>
        <w:r>
          <w:delText xml:space="preserve">) is present on the containing </w:delText>
        </w:r>
        <w:r w:rsidRPr="00E5352F">
          <w:rPr>
            <w:rStyle w:val="CODEtemp"/>
          </w:rPr>
          <w:delText>run</w:delText>
        </w:r>
        <w:r>
          <w:delText xml:space="preserve"> object (§</w:delText>
        </w:r>
        <w:r>
          <w:fldChar w:fldCharType="begin"/>
        </w:r>
        <w:r>
          <w:delInstrText xml:space="preserve"> REF _Ref493349997 \r \h </w:delInstrText>
        </w:r>
        <w:r>
          <w:fldChar w:fldCharType="separate"/>
        </w:r>
        <w:r w:rsidR="00331070">
          <w:delText>3.11</w:delText>
        </w:r>
        <w:r>
          <w:fldChar w:fldCharType="end"/>
        </w:r>
        <w:r>
          <w:delText xml:space="preserve">), then </w:delText>
        </w:r>
        <w:r w:rsidR="00C55966">
          <w:rPr>
            <w:rStyle w:val="CODEtemp"/>
          </w:rPr>
          <w:delText>ruleMessageId</w:delText>
        </w:r>
        <w:r w:rsidR="00C55966">
          <w:delText xml:space="preserve"> </w:delText>
        </w:r>
        <w:r w:rsidR="00C55966" w:rsidRPr="002C64CA">
          <w:rPr>
            <w:b/>
          </w:rPr>
          <w:delText>SHALL</w:delText>
        </w:r>
        <w:r w:rsidR="00C55966">
          <w:delText xml:space="preserve"> </w:delText>
        </w:r>
        <w:r>
          <w:delText>equal</w:delText>
        </w:r>
        <w:r w:rsidR="00C55966">
          <w:delText xml:space="preserve"> one of the property names in the </w:delText>
        </w:r>
        <w:r w:rsidR="00C55966" w:rsidRPr="002C64CA">
          <w:rPr>
            <w:rStyle w:val="CODEtemp"/>
          </w:rPr>
          <w:delText>messageStrings</w:delText>
        </w:r>
        <w:r w:rsidR="00C55966">
          <w:delText xml:space="preserve"> property (§</w:delText>
        </w:r>
        <w:r w:rsidR="00C55966">
          <w:fldChar w:fldCharType="begin"/>
        </w:r>
        <w:r w:rsidR="00C55966">
          <w:delInstrText xml:space="preserve"> REF _Ref493345139 \w \h </w:delInstrText>
        </w:r>
        <w:r w:rsidR="00C55966">
          <w:fldChar w:fldCharType="separate"/>
        </w:r>
        <w:r w:rsidR="00331070">
          <w:delText>3.36.7</w:delText>
        </w:r>
        <w:r w:rsidR="00C55966">
          <w:fldChar w:fldCharType="end"/>
        </w:r>
        <w:r w:rsidR="00C55966">
          <w:delText xml:space="preserve">) of the </w:delText>
        </w:r>
        <w:r w:rsidR="00C55966" w:rsidRPr="003630EE">
          <w:rPr>
            <w:rStyle w:val="CODEtemp"/>
          </w:rPr>
          <w:delText>rule</w:delText>
        </w:r>
        <w:r w:rsidR="00C55966">
          <w:delText xml:space="preserve"> object (§</w:delText>
        </w:r>
        <w:r w:rsidR="00C55966">
          <w:fldChar w:fldCharType="begin"/>
        </w:r>
        <w:r w:rsidR="00C55966">
          <w:delInstrText xml:space="preserve"> REF _Ref508814067 \r \h </w:delInstrText>
        </w:r>
        <w:r w:rsidR="00C55966">
          <w:fldChar w:fldCharType="separate"/>
        </w:r>
        <w:r w:rsidR="00331070">
          <w:delText>3.36</w:delText>
        </w:r>
        <w:r w:rsidR="00C55966">
          <w:fldChar w:fldCharType="end"/>
        </w:r>
        <w:r w:rsidR="00C55966">
          <w:delText>) whose propert</w:delText>
        </w:r>
        <w:r w:rsidR="000D3BCC">
          <w:delText xml:space="preserve">y name within </w:delText>
        </w:r>
        <w:r w:rsidR="000D3BCC" w:rsidRPr="000D3BCC">
          <w:rPr>
            <w:rStyle w:val="CODEtemp"/>
          </w:rPr>
          <w:delText>resources.rules</w:delText>
        </w:r>
        <w:r w:rsidR="000D3BCC">
          <w:delText xml:space="preserve"> equals </w:delText>
        </w:r>
        <w:r w:rsidR="00C55966">
          <w:delText xml:space="preserve">the </w:delText>
        </w:r>
        <w:r w:rsidR="00C55966" w:rsidRPr="002C64CA">
          <w:rPr>
            <w:rStyle w:val="CODEtemp"/>
          </w:rPr>
          <w:delText>ruleId</w:delText>
        </w:r>
        <w:r w:rsidR="00C55966">
          <w:delText xml:space="preserve"> property (§</w:delText>
        </w:r>
        <w:r w:rsidR="000D3BCC">
          <w:fldChar w:fldCharType="begin"/>
        </w:r>
        <w:r w:rsidR="000D3BCC">
          <w:delInstrText xml:space="preserve"> REF _Ref513193500 \r \h </w:delInstrText>
        </w:r>
        <w:r w:rsidR="000D3BCC">
          <w:fldChar w:fldCharType="separate"/>
        </w:r>
        <w:r w:rsidR="00331070">
          <w:delText>3.19.6</w:delText>
        </w:r>
        <w:r w:rsidR="000D3BCC">
          <w:fldChar w:fldCharType="end"/>
        </w:r>
        <w:r w:rsidR="00C55966">
          <w:delText xml:space="preserve">) of </w:delText>
        </w:r>
        <w:r w:rsidR="000D3BCC">
          <w:delText>this</w:delText>
        </w:r>
        <w:r w:rsidR="00C55966">
          <w:delText xml:space="preserve"> </w:delText>
        </w:r>
        <w:r w:rsidR="00C55966" w:rsidRPr="002C64CA">
          <w:rPr>
            <w:rStyle w:val="CODEtemp"/>
          </w:rPr>
          <w:delText>result</w:delText>
        </w:r>
        <w:r w:rsidR="00C55966">
          <w:delText xml:space="preserve"> object.</w:delText>
        </w:r>
        <w:r w:rsidR="00BB40BE">
          <w:delText xml:space="preserve"> </w:delText>
        </w:r>
        <w:r w:rsidR="00C55966" w:rsidRPr="002C64CA">
          <w:rPr>
            <w:rStyle w:val="CODEtemp"/>
          </w:rPr>
          <w:delText>ruleMessageId</w:delText>
        </w:r>
        <w:r w:rsidR="00C55966">
          <w:delText xml:space="preserve"> </w:delText>
        </w:r>
        <w:r w:rsidR="00C55966" w:rsidRPr="002C64CA">
          <w:rPr>
            <w:b/>
          </w:rPr>
          <w:delText>MAY</w:delText>
        </w:r>
        <w:r w:rsidR="00C55966">
          <w:delText xml:space="preserve"> also </w:delText>
        </w:r>
        <w:r w:rsidR="000D3BCC">
          <w:delText>equal</w:delText>
        </w:r>
        <w:r w:rsidR="00C55966">
          <w:delText xml:space="preserve"> one of the property names in the </w:delText>
        </w:r>
        <w:r w:rsidR="00C55966" w:rsidRPr="002C64CA">
          <w:rPr>
            <w:rStyle w:val="CODEtemp"/>
          </w:rPr>
          <w:delText>richMessageStrings</w:delText>
        </w:r>
        <w:r w:rsidR="00C55966">
          <w:delText xml:space="preserve"> property (§</w:delText>
        </w:r>
        <w:r w:rsidR="00C55966">
          <w:fldChar w:fldCharType="begin"/>
        </w:r>
        <w:r w:rsidR="00C55966">
          <w:delInstrText xml:space="preserve"> REF _Ref503366474 \w \h </w:delInstrText>
        </w:r>
        <w:r w:rsidR="00C55966">
          <w:fldChar w:fldCharType="separate"/>
        </w:r>
        <w:r w:rsidR="00331070">
          <w:delText>3.36.8</w:delText>
        </w:r>
        <w:r w:rsidR="00C55966">
          <w:fldChar w:fldCharType="end"/>
        </w:r>
        <w:r w:rsidR="00C55966">
          <w:delText xml:space="preserve">) of that </w:delText>
        </w:r>
        <w:r w:rsidR="00C55966" w:rsidRPr="002C64CA">
          <w:rPr>
            <w:rStyle w:val="CODEtemp"/>
          </w:rPr>
          <w:delText>rule</w:delText>
        </w:r>
        <w:r w:rsidR="00C55966">
          <w:delText xml:space="preserve"> object.</w:delText>
        </w:r>
      </w:del>
    </w:p>
    <w:p w14:paraId="0B9F8698" w14:textId="77777777" w:rsidR="00C55966" w:rsidRDefault="00C55966" w:rsidP="00C55966">
      <w:pPr>
        <w:pStyle w:val="Note"/>
        <w:rPr>
          <w:del w:id="10190" w:author="Laurence Golding" w:date="2019-05-11T06:51:00Z"/>
        </w:rPr>
      </w:pPr>
      <w:del w:id="10191" w:author="Laurence Golding" w:date="2019-05-11T06:51:00Z">
        <w:r>
          <w:delText>EXAMPLE</w:delText>
        </w:r>
        <w:r w:rsidR="00B541E2">
          <w:delText xml:space="preserve"> 1</w:delText>
        </w:r>
        <w:r>
          <w:delText xml:space="preserve">: In this example, the </w:delText>
        </w:r>
        <w:r w:rsidRPr="002C64CA">
          <w:rPr>
            <w:rStyle w:val="CODEtemp"/>
          </w:rPr>
          <w:delText>result</w:delText>
        </w:r>
        <w:r>
          <w:delText xml:space="preserve"> object’s </w:delText>
        </w:r>
        <w:r w:rsidR="005333CD">
          <w:rPr>
            <w:rStyle w:val="CODEtemp"/>
          </w:rPr>
          <w:delText>ruleI</w:delText>
        </w:r>
        <w:r w:rsidRPr="002C64CA">
          <w:rPr>
            <w:rStyle w:val="CODEtemp"/>
          </w:rPr>
          <w:delText>d</w:delText>
        </w:r>
        <w:r>
          <w:delText xml:space="preserve"> and </w:delText>
        </w:r>
        <w:r w:rsidRPr="002C64CA">
          <w:rPr>
            <w:rStyle w:val="CODEtemp"/>
          </w:rPr>
          <w:delText>ruleMessageId</w:delText>
        </w:r>
        <w:r>
          <w:delText xml:space="preserve"> properties together specify the string identified by </w:delText>
        </w:r>
        <w:r w:rsidRPr="002C64CA">
          <w:rPr>
            <w:rStyle w:val="CODEtemp"/>
          </w:rPr>
          <w:delText>"default"</w:delText>
        </w:r>
        <w:r>
          <w:delText xml:space="preserve"> within the rule metadata for the rule whose </w:delText>
        </w:r>
        <w:r w:rsidR="00F912B7">
          <w:delText xml:space="preserve">property name within </w:delText>
        </w:r>
        <w:r w:rsidR="00F912B7" w:rsidRPr="0034799C">
          <w:rPr>
            <w:rStyle w:val="CODEtemp"/>
          </w:rPr>
          <w:delText>resources.rules</w:delText>
        </w:r>
        <w:r w:rsidR="00F912B7">
          <w:delText xml:space="preserve"> </w:delText>
        </w:r>
        <w:r>
          <w:delText xml:space="preserve">is </w:delText>
        </w:r>
        <w:r w:rsidRPr="002C64CA">
          <w:rPr>
            <w:rStyle w:val="CODEtemp"/>
          </w:rPr>
          <w:delText>"CA2101"</w:delText>
        </w:r>
        <w:r>
          <w:delText>.</w:delText>
        </w:r>
      </w:del>
    </w:p>
    <w:p w14:paraId="15E07533" w14:textId="01FB3270" w:rsidR="003B3A06" w:rsidRDefault="00C55966" w:rsidP="003B3A06">
      <w:pPr>
        <w:rPr>
          <w:ins w:id="10192" w:author="Laurence Golding" w:date="2019-05-11T06:51:00Z"/>
        </w:rPr>
      </w:pPr>
      <w:del w:id="10193" w:author="Laurence Golding" w:date="2019-05-11T06:51:00Z">
        <w:r>
          <w:delText xml:space="preserve">{        </w:delText>
        </w:r>
      </w:del>
      <w:ins w:id="10194" w:author="Laurence Golding" w:date="2019-05-11T06:51:00Z">
        <w:r w:rsidR="00AE069C">
          <w:t xml:space="preserve">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w:t>
        </w:r>
        <w:r w:rsidR="00AE069C">
          <w:t>for t</w:t>
        </w:r>
        <w:r w:rsidR="00DC7C22">
          <w:t xml:space="preserve">he procedure for looking up a message string from </w:t>
        </w:r>
        <w:r w:rsidR="00AE069C">
          <w:t>a</w:t>
        </w:r>
        <w:r w:rsidR="00DC7C22">
          <w:t xml:space="preserve"> </w:t>
        </w:r>
        <w:r w:rsidR="00AE069C" w:rsidRPr="00867DEF">
          <w:rPr>
            <w:rStyle w:val="CODEtemp"/>
          </w:rPr>
          <w:t>message</w:t>
        </w:r>
        <w:r w:rsidR="00AE069C">
          <w:t xml:space="preserve"> object, in particular, for the case where the </w:t>
        </w:r>
        <w:r w:rsidR="00AE069C" w:rsidRPr="00867DEF">
          <w:rPr>
            <w:rStyle w:val="CODEtemp"/>
          </w:rPr>
          <w:t>message</w:t>
        </w:r>
        <w:r w:rsidR="00AE069C">
          <w:t xml:space="preserve"> object occurs as the value of </w:t>
        </w:r>
        <w:r w:rsidR="00AE069C" w:rsidRPr="00867DEF">
          <w:rPr>
            <w:rStyle w:val="CODEtemp"/>
          </w:rPr>
          <w:t>result.message</w:t>
        </w:r>
        <w:r w:rsidR="003B3A06">
          <w:t>.</w:t>
        </w:r>
      </w:ins>
    </w:p>
    <w:p w14:paraId="5EFCD22F" w14:textId="0AC78444" w:rsidR="003B3A06" w:rsidRDefault="003B3A06" w:rsidP="003B3A06">
      <w:pPr>
        <w:pStyle w:val="Note"/>
        <w:rPr>
          <w:ins w:id="10195" w:author="Laurence Golding" w:date="2019-05-11T06:51:00Z"/>
        </w:rPr>
      </w:pPr>
      <w:ins w:id="10196" w:author="Laurence Golding" w:date="2019-05-11T06:51:00Z">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ins>
    </w:p>
    <w:p w14:paraId="241838CE" w14:textId="69CAC2CE" w:rsidR="003B3A06" w:rsidRDefault="003B3A06" w:rsidP="002D65F3">
      <w:pPr>
        <w:pStyle w:val="Code"/>
        <w:rPr>
          <w:ins w:id="10197" w:author="Laurence Golding" w:date="2019-05-11T06:51:00Z"/>
        </w:rPr>
      </w:pPr>
      <w:ins w:id="10198" w:author="Laurence Golding" w:date="2019-05-11T06:51:00Z">
        <w:r>
          <w:t>{                                 # A run object (§</w:t>
        </w:r>
        <w:r>
          <w:fldChar w:fldCharType="begin"/>
        </w:r>
        <w:r>
          <w:instrText xml:space="preserve"> REF _Ref493349997 \w \h </w:instrText>
        </w:r>
        <w:r w:rsidR="002D65F3">
          <w:instrText xml:space="preserve"> \* MERGEFORMAT </w:instrText>
        </w:r>
        <w:r>
          <w:fldChar w:fldCharType="separate"/>
        </w:r>
        <w:r w:rsidR="0009127C">
          <w:t>3.14</w:t>
        </w:r>
        <w:r>
          <w:fldChar w:fldCharType="end"/>
        </w:r>
        <w:r>
          <w:t>).</w:t>
        </w:r>
      </w:ins>
    </w:p>
    <w:p w14:paraId="6D122000" w14:textId="78C4917F" w:rsidR="00C06FD6" w:rsidRDefault="00C06FD6" w:rsidP="002D65F3">
      <w:pPr>
        <w:pStyle w:val="Code"/>
        <w:rPr>
          <w:ins w:id="10199" w:author="Laurence Golding" w:date="2019-05-11T06:51:00Z"/>
        </w:rPr>
      </w:pPr>
      <w:ins w:id="10200" w:author="Laurence Golding" w:date="2019-05-11T06:51:00Z">
        <w:r>
          <w:t xml:space="preserve">  "tool": {                       # See §</w:t>
        </w:r>
        <w:r>
          <w:fldChar w:fldCharType="begin"/>
        </w:r>
        <w:r>
          <w:instrText xml:space="preserve"> REF _Ref493350956 \r \h </w:instrText>
        </w:r>
        <w:r>
          <w:fldChar w:fldCharType="separate"/>
        </w:r>
        <w:r w:rsidR="0009127C">
          <w:t>3.14.6</w:t>
        </w:r>
        <w:r>
          <w:fldChar w:fldCharType="end"/>
        </w:r>
        <w:r>
          <w:t>.</w:t>
        </w:r>
      </w:ins>
    </w:p>
    <w:p w14:paraId="14F8CEEB" w14:textId="568C2525" w:rsidR="00C06FD6" w:rsidRDefault="00C06FD6" w:rsidP="002D65F3">
      <w:pPr>
        <w:pStyle w:val="Code"/>
        <w:rPr>
          <w:ins w:id="10201" w:author="Laurence Golding" w:date="2019-05-11T06:51:00Z"/>
        </w:rPr>
      </w:pPr>
      <w:ins w:id="10202" w:author="Laurence Golding" w:date="2019-05-11T06:51:00Z">
        <w:r>
          <w:t xml:space="preserve">    "driver": {                   # See §</w:t>
        </w:r>
        <w:r>
          <w:fldChar w:fldCharType="begin"/>
        </w:r>
        <w:r>
          <w:instrText xml:space="preserve"> REF _Ref3663219 \r \h </w:instrText>
        </w:r>
        <w:r>
          <w:fldChar w:fldCharType="separate"/>
        </w:r>
        <w:r w:rsidR="0009127C">
          <w:t>3.18.2</w:t>
        </w:r>
        <w:r>
          <w:fldChar w:fldCharType="end"/>
        </w:r>
        <w:r>
          <w:t>.</w:t>
        </w:r>
      </w:ins>
    </w:p>
    <w:p w14:paraId="3E3C1E77" w14:textId="4E0D5B20" w:rsidR="00BC42DD" w:rsidRDefault="00BC42DD" w:rsidP="002D65F3">
      <w:pPr>
        <w:pStyle w:val="Code"/>
        <w:rPr>
          <w:ins w:id="10203" w:author="Laurence Golding" w:date="2019-05-11T06:51:00Z"/>
        </w:rPr>
      </w:pPr>
      <w:ins w:id="10204" w:author="Laurence Golding" w:date="2019-05-11T06:51:00Z">
        <w:r>
          <w:t xml:space="preserve">      "name": "CodeScanner",</w:t>
        </w:r>
      </w:ins>
    </w:p>
    <w:p w14:paraId="34B8BF47" w14:textId="34D8DA67" w:rsidR="00C06FD6" w:rsidRDefault="00C06FD6" w:rsidP="00C06FD6">
      <w:pPr>
        <w:pStyle w:val="Code"/>
        <w:rPr>
          <w:ins w:id="10205" w:author="Laurence Golding" w:date="2019-05-11T06:51:00Z"/>
        </w:rPr>
      </w:pPr>
      <w:ins w:id="10206" w:author="Laurence Golding" w:date="2019-05-11T06:51:00Z">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9127C">
          <w:t>3.19.23</w:t>
        </w:r>
        <w:r w:rsidR="00D97085">
          <w:fldChar w:fldCharType="end"/>
        </w:r>
        <w:r w:rsidR="00D97085">
          <w:t>.</w:t>
        </w:r>
      </w:ins>
    </w:p>
    <w:p w14:paraId="2E8EC9DB" w14:textId="2756E871" w:rsidR="00C06FD6" w:rsidRDefault="00C06FD6" w:rsidP="00C06FD6">
      <w:pPr>
        <w:pStyle w:val="Code"/>
        <w:pPrChange w:id="10207" w:author="Laurence Golding" w:date="2019-05-11T06:51:00Z">
          <w:pPr>
            <w:pStyle w:val="Codesmall"/>
          </w:pPr>
        </w:pPrChange>
      </w:pPr>
      <w:ins w:id="10208" w:author="Laurence Golding" w:date="2019-05-11T06:51:00Z">
        <w:r>
          <w:t xml:space="preserve">        {</w:t>
        </w:r>
      </w:ins>
      <w:r w:rsidR="00D97085">
        <w:t xml:space="preserve">                         # A </w:t>
      </w:r>
      <w:del w:id="10209" w:author="Laurence Golding" w:date="2019-05-11T06:51:00Z">
        <w:r w:rsidR="00C55966">
          <w:delText>run</w:delText>
        </w:r>
      </w:del>
      <w:ins w:id="10210" w:author="Laurence Golding" w:date="2019-05-11T06:51:00Z">
        <w:r w:rsidR="00D97085">
          <w:t>r</w:t>
        </w:r>
        <w:r w:rsidR="001710BC">
          <w:t>eporting</w:t>
        </w:r>
        <w:r w:rsidR="00D97085">
          <w:t>Descriptor</w:t>
        </w:r>
      </w:ins>
      <w:r w:rsidR="00D97085">
        <w:t xml:space="preserve"> object (§</w:t>
      </w:r>
      <w:r w:rsidR="00D97085">
        <w:fldChar w:fldCharType="begin"/>
      </w:r>
      <w:r w:rsidR="00D97085">
        <w:instrText xml:space="preserve"> REF _</w:instrText>
      </w:r>
      <w:del w:id="10211" w:author="Laurence Golding" w:date="2019-05-11T06:51:00Z">
        <w:r w:rsidR="00C55966">
          <w:delInstrText>Ref493349997 \w</w:delInstrText>
        </w:r>
      </w:del>
      <w:ins w:id="10212" w:author="Laurence Golding" w:date="2019-05-11T06:51:00Z">
        <w:r w:rsidR="00D97085">
          <w:instrText>Ref3908560 \r</w:instrText>
        </w:r>
      </w:ins>
      <w:r w:rsidR="00D97085">
        <w:instrText xml:space="preserve"> \h </w:instrText>
      </w:r>
      <w:r w:rsidR="00D97085">
        <w:fldChar w:fldCharType="separate"/>
      </w:r>
      <w:r w:rsidR="0009127C">
        <w:t>3.</w:t>
      </w:r>
      <w:del w:id="10213" w:author="Laurence Golding" w:date="2019-05-11T06:51:00Z">
        <w:r w:rsidR="00331070">
          <w:delText>11</w:delText>
        </w:r>
      </w:del>
      <w:ins w:id="10214" w:author="Laurence Golding" w:date="2019-05-11T06:51:00Z">
        <w:r w:rsidR="0009127C">
          <w:t>49</w:t>
        </w:r>
      </w:ins>
      <w:r w:rsidR="00D97085">
        <w:fldChar w:fldCharType="end"/>
      </w:r>
      <w:r w:rsidR="00D97085">
        <w:t>).</w:t>
      </w:r>
    </w:p>
    <w:p w14:paraId="4C1FFC49" w14:textId="77777777" w:rsidR="003B3A06" w:rsidRDefault="00C06FD6" w:rsidP="002D65F3">
      <w:pPr>
        <w:pStyle w:val="Code"/>
        <w:rPr>
          <w:moveFrom w:id="10215" w:author="Laurence Golding" w:date="2019-05-11T06:52:00Z"/>
        </w:rPr>
        <w:pPrChange w:id="10216" w:author="Laurence Golding" w:date="2019-05-11T06:51:00Z">
          <w:pPr>
            <w:pStyle w:val="Codesmall"/>
          </w:pPr>
        </w:pPrChange>
      </w:pPr>
      <w:ins w:id="10217" w:author="Laurence Golding" w:date="2019-05-11T06:51:00Z">
        <w:r>
          <w:t xml:space="preserve">          "id</w:t>
        </w:r>
      </w:ins>
      <w:moveFromRangeStart w:id="10218" w:author="Laurence Golding" w:date="2019-05-11T06:52:00Z" w:name="move8449980"/>
      <w:moveFrom w:id="10219" w:author="Laurence Golding" w:date="2019-05-11T06:52:00Z">
        <w:r w:rsidR="003B3A06">
          <w:t xml:space="preserve">  "results": [</w:t>
        </w:r>
      </w:moveFrom>
    </w:p>
    <w:p w14:paraId="5FF263F5" w14:textId="77777777" w:rsidR="00C55966" w:rsidRDefault="003B3A06" w:rsidP="00C55966">
      <w:pPr>
        <w:pStyle w:val="Codesmall"/>
        <w:rPr>
          <w:del w:id="10220" w:author="Laurence Golding" w:date="2019-05-11T06:51:00Z"/>
        </w:rPr>
      </w:pPr>
      <w:moveFrom w:id="10221" w:author="Laurence Golding" w:date="2019-05-11T06:52:00Z">
        <w:r>
          <w:t xml:space="preserve">    {                             # A result object (§</w:t>
        </w:r>
      </w:moveFrom>
      <w:moveFromRangeEnd w:id="10218"/>
      <w:del w:id="10222" w:author="Laurence Golding" w:date="2019-05-11T06:51:00Z">
        <w:r w:rsidR="00C55966">
          <w:fldChar w:fldCharType="begin"/>
        </w:r>
        <w:r w:rsidR="00C55966">
          <w:delInstrText xml:space="preserve"> REF _Ref493350984 \w \h </w:delInstrText>
        </w:r>
        <w:r w:rsidR="00C55966">
          <w:fldChar w:fldCharType="separate"/>
        </w:r>
        <w:r w:rsidR="00331070">
          <w:delText>3.19</w:delText>
        </w:r>
        <w:r w:rsidR="00C55966">
          <w:fldChar w:fldCharType="end"/>
        </w:r>
        <w:r w:rsidR="00C55966">
          <w:delText>)</w:delText>
        </w:r>
        <w:r w:rsidR="00B541E2">
          <w:delText>.</w:delText>
        </w:r>
      </w:del>
    </w:p>
    <w:p w14:paraId="36E29FD7" w14:textId="70F1884B" w:rsidR="00C06FD6" w:rsidRDefault="00C55966" w:rsidP="00C06FD6">
      <w:pPr>
        <w:pStyle w:val="Code"/>
        <w:pPrChange w:id="10223" w:author="Laurence Golding" w:date="2019-05-11T06:51:00Z">
          <w:pPr>
            <w:pStyle w:val="Codesmall"/>
          </w:pPr>
        </w:pPrChange>
      </w:pPr>
      <w:del w:id="10224" w:author="Laurence Golding" w:date="2019-05-11T06:51:00Z">
        <w:r>
          <w:delText xml:space="preserve">      "</w:delText>
        </w:r>
        <w:r w:rsidR="005333CD">
          <w:delText>ruleI</w:delText>
        </w:r>
        <w:r>
          <w:delText>d</w:delText>
        </w:r>
      </w:del>
      <w:r w:rsidR="00C06FD6">
        <w:t>": "CA2101",</w:t>
      </w:r>
    </w:p>
    <w:p w14:paraId="7D06915D" w14:textId="77777777" w:rsidR="00C55966" w:rsidRDefault="00C55966" w:rsidP="00C55966">
      <w:pPr>
        <w:pStyle w:val="Codesmall"/>
        <w:rPr>
          <w:del w:id="10225" w:author="Laurence Golding" w:date="2019-05-11T06:51:00Z"/>
        </w:rPr>
      </w:pPr>
      <w:del w:id="10226" w:author="Laurence Golding" w:date="2019-05-11T06:51:00Z">
        <w:r>
          <w:delText xml:space="preserve">      "ruleMessageId": "default",</w:delText>
        </w:r>
      </w:del>
    </w:p>
    <w:p w14:paraId="0003A130" w14:textId="77777777" w:rsidR="00C55966" w:rsidRDefault="00C55966" w:rsidP="00C55966">
      <w:pPr>
        <w:pStyle w:val="Codesmall"/>
        <w:rPr>
          <w:del w:id="10227" w:author="Laurence Golding" w:date="2019-05-11T06:51:00Z"/>
        </w:rPr>
      </w:pPr>
      <w:del w:id="10228" w:author="Laurence Golding" w:date="2019-05-11T06:51:00Z">
        <w:r>
          <w:delText xml:space="preserve">      ...</w:delText>
        </w:r>
      </w:del>
    </w:p>
    <w:p w14:paraId="264B606B" w14:textId="77777777" w:rsidR="00C55966" w:rsidRDefault="00C55966" w:rsidP="00C55966">
      <w:pPr>
        <w:pStyle w:val="Codesmall"/>
        <w:rPr>
          <w:del w:id="10229" w:author="Laurence Golding" w:date="2019-05-11T06:51:00Z"/>
        </w:rPr>
      </w:pPr>
      <w:del w:id="10230" w:author="Laurence Golding" w:date="2019-05-11T06:51:00Z">
        <w:r>
          <w:delText xml:space="preserve">    }</w:delText>
        </w:r>
      </w:del>
    </w:p>
    <w:p w14:paraId="34BEA245" w14:textId="77777777" w:rsidR="00C55966" w:rsidRDefault="00C55966" w:rsidP="00C55966">
      <w:pPr>
        <w:pStyle w:val="Codesmall"/>
        <w:rPr>
          <w:del w:id="10231" w:author="Laurence Golding" w:date="2019-05-11T06:51:00Z"/>
        </w:rPr>
      </w:pPr>
      <w:del w:id="10232" w:author="Laurence Golding" w:date="2019-05-11T06:51:00Z">
        <w:r>
          <w:delText xml:space="preserve">  ],</w:delText>
        </w:r>
      </w:del>
    </w:p>
    <w:p w14:paraId="1063F79D" w14:textId="77777777" w:rsidR="00C55966" w:rsidRDefault="00C55966" w:rsidP="00C55966">
      <w:pPr>
        <w:pStyle w:val="Codesmall"/>
        <w:rPr>
          <w:del w:id="10233" w:author="Laurence Golding" w:date="2019-05-11T06:51:00Z"/>
        </w:rPr>
      </w:pPr>
    </w:p>
    <w:p w14:paraId="661F0941" w14:textId="77777777" w:rsidR="00C55966" w:rsidRDefault="00C55966" w:rsidP="00C55966">
      <w:pPr>
        <w:pStyle w:val="Codesmall"/>
        <w:rPr>
          <w:del w:id="10234" w:author="Laurence Golding" w:date="2019-05-11T06:51:00Z"/>
        </w:rPr>
      </w:pPr>
      <w:del w:id="10235" w:author="Laurence Golding" w:date="2019-05-11T06:51:00Z">
        <w:r>
          <w:delText xml:space="preserve">  "resources": {                  # A resources object (§</w:delText>
        </w:r>
        <w:r>
          <w:fldChar w:fldCharType="begin"/>
        </w:r>
        <w:r>
          <w:delInstrText xml:space="preserve"> REF _Ref508812750 \r \h </w:delInstrText>
        </w:r>
        <w:r>
          <w:fldChar w:fldCharType="separate"/>
        </w:r>
        <w:r w:rsidR="00331070">
          <w:delText>3.35</w:delText>
        </w:r>
        <w:r>
          <w:fldChar w:fldCharType="end"/>
        </w:r>
        <w:r>
          <w:delText>)</w:delText>
        </w:r>
        <w:r w:rsidR="00B541E2">
          <w:delText>.</w:delText>
        </w:r>
      </w:del>
    </w:p>
    <w:p w14:paraId="4FB2E22F" w14:textId="77777777" w:rsidR="00C55966" w:rsidRDefault="00C55966" w:rsidP="00C55966">
      <w:pPr>
        <w:pStyle w:val="Codesmall"/>
        <w:rPr>
          <w:del w:id="10236" w:author="Laurence Golding" w:date="2019-05-11T06:51:00Z"/>
        </w:rPr>
      </w:pPr>
      <w:del w:id="10237" w:author="Laurence Golding" w:date="2019-05-11T06:51:00Z">
        <w:r>
          <w:delText xml:space="preserve">    "rules": {</w:delText>
        </w:r>
      </w:del>
    </w:p>
    <w:p w14:paraId="1C9C05E2" w14:textId="77777777" w:rsidR="00C55966" w:rsidRDefault="00C55966" w:rsidP="00C55966">
      <w:pPr>
        <w:pStyle w:val="Codesmall"/>
        <w:rPr>
          <w:del w:id="10238" w:author="Laurence Golding" w:date="2019-05-11T06:51:00Z"/>
        </w:rPr>
      </w:pPr>
      <w:del w:id="10239" w:author="Laurence Golding" w:date="2019-05-11T06:51:00Z">
        <w:r>
          <w:delText xml:space="preserve">      "CA2101": {</w:delText>
        </w:r>
      </w:del>
    </w:p>
    <w:p w14:paraId="289A7CA7" w14:textId="77777777" w:rsidR="00C55966" w:rsidRDefault="00C55966" w:rsidP="00C55966">
      <w:pPr>
        <w:pStyle w:val="Codesmall"/>
        <w:rPr>
          <w:del w:id="10240" w:author="Laurence Golding" w:date="2019-05-11T06:51:00Z"/>
        </w:rPr>
      </w:pPr>
      <w:del w:id="10241" w:author="Laurence Golding" w:date="2019-05-11T06:51:00Z">
        <w:r>
          <w:delText xml:space="preserve">        "id": "CA2101",</w:delText>
        </w:r>
      </w:del>
    </w:p>
    <w:p w14:paraId="2F1AC74F" w14:textId="704B00E9" w:rsidR="00C06FD6" w:rsidRDefault="00C06FD6" w:rsidP="00C06FD6">
      <w:pPr>
        <w:pStyle w:val="Code"/>
        <w:pPrChange w:id="10242" w:author="Laurence Golding" w:date="2019-05-11T06:51:00Z">
          <w:pPr>
            <w:pStyle w:val="Codesmall"/>
          </w:pPr>
        </w:pPrChange>
      </w:pPr>
      <w:ins w:id="10243" w:author="Laurence Golding" w:date="2019-05-11T06:51:00Z">
        <w:r>
          <w:t xml:space="preserve">  </w:t>
        </w:r>
      </w:ins>
      <w:r>
        <w:t xml:space="preserve">        "messageStrings": {</w:t>
      </w:r>
    </w:p>
    <w:p w14:paraId="315CF120" w14:textId="49ACEC6F" w:rsidR="00C06FD6" w:rsidRDefault="00C06FD6" w:rsidP="00C06FD6">
      <w:pPr>
        <w:pStyle w:val="Code"/>
        <w:rPr>
          <w:ins w:id="10244" w:author="Laurence Golding" w:date="2019-05-11T06:51:00Z"/>
        </w:rPr>
      </w:pPr>
      <w:r>
        <w:t xml:space="preserve">          </w:t>
      </w:r>
      <w:ins w:id="10245" w:author="Laurence Golding" w:date="2019-05-11T06:51:00Z">
        <w:r>
          <w:t xml:space="preserve">  </w:t>
        </w:r>
      </w:ins>
      <w:r>
        <w:t xml:space="preserve">"default": </w:t>
      </w:r>
      <w:del w:id="10246" w:author="Laurence Golding" w:date="2019-05-11T06:51:00Z">
        <w:r w:rsidR="00C55966">
          <w:delText>"This is the</w:delText>
        </w:r>
      </w:del>
      <w:ins w:id="10247" w:author="Laurence Golding" w:date="2019-05-11T06:51:00Z">
        <w:r>
          <w:t>{          # A multiformatMessageString object (§</w:t>
        </w:r>
        <w:r>
          <w:fldChar w:fldCharType="begin"/>
        </w:r>
        <w:r>
          <w:instrText xml:space="preserve"> REF _Ref3551923 \r \h </w:instrText>
        </w:r>
        <w:r>
          <w:fldChar w:fldCharType="separate"/>
        </w:r>
        <w:r w:rsidR="0009127C">
          <w:t>3.12</w:t>
        </w:r>
        <w:r>
          <w:fldChar w:fldCharType="end"/>
        </w:r>
        <w:r>
          <w:t>).</w:t>
        </w:r>
      </w:ins>
    </w:p>
    <w:p w14:paraId="559B20C8" w14:textId="7EA3F2EA" w:rsidR="00C06FD6" w:rsidRDefault="00283BED" w:rsidP="00C06FD6">
      <w:pPr>
        <w:pStyle w:val="Code"/>
        <w:pPrChange w:id="10248" w:author="Laurence Golding" w:date="2019-05-11T06:51:00Z">
          <w:pPr>
            <w:pStyle w:val="Codesmall"/>
          </w:pPr>
        </w:pPrChange>
      </w:pPr>
      <w:ins w:id="10249" w:author="Laurence Golding" w:date="2019-05-11T06:51:00Z">
        <w:r>
          <w:t xml:space="preserve">  </w:t>
        </w:r>
        <w:r w:rsidR="00C06FD6">
          <w:t xml:space="preserve">            "text": "The</w:t>
        </w:r>
      </w:ins>
      <w:r w:rsidR="00C06FD6">
        <w:t xml:space="preserve"> default message for this rule.",</w:t>
      </w:r>
    </w:p>
    <w:p w14:paraId="3B456F6C" w14:textId="51E04883" w:rsidR="00C06FD6" w:rsidRDefault="00283BED" w:rsidP="00C06FD6">
      <w:pPr>
        <w:pStyle w:val="Code"/>
        <w:rPr>
          <w:ins w:id="10250" w:author="Laurence Golding" w:date="2019-05-11T06:51:00Z"/>
        </w:rPr>
      </w:pPr>
      <w:ins w:id="10251" w:author="Laurence Golding" w:date="2019-05-11T06:51:00Z">
        <w:r>
          <w:t xml:space="preserve">  </w:t>
        </w:r>
        <w:r w:rsidR="00C06FD6">
          <w:t xml:space="preserve">            "markdown": "The default message for *this* rule."</w:t>
        </w:r>
      </w:ins>
    </w:p>
    <w:p w14:paraId="71D0691C" w14:textId="21BC8E97" w:rsidR="00C06FD6" w:rsidRDefault="00283BED" w:rsidP="00C06FD6">
      <w:pPr>
        <w:pStyle w:val="Code"/>
        <w:rPr>
          <w:ins w:id="10252" w:author="Laurence Golding" w:date="2019-05-11T06:51:00Z"/>
        </w:rPr>
      </w:pPr>
      <w:ins w:id="10253" w:author="Laurence Golding" w:date="2019-05-11T06:51:00Z">
        <w:r>
          <w:t xml:space="preserve">  </w:t>
        </w:r>
        <w:r w:rsidR="00C06FD6">
          <w:t xml:space="preserve">          },</w:t>
        </w:r>
      </w:ins>
    </w:p>
    <w:p w14:paraId="635D4012" w14:textId="09F72908" w:rsidR="00C06FD6" w:rsidRDefault="00283BED" w:rsidP="00C06FD6">
      <w:pPr>
        <w:pStyle w:val="Code"/>
        <w:rPr>
          <w:ins w:id="10254" w:author="Laurence Golding" w:date="2019-05-11T06:51:00Z"/>
        </w:rPr>
      </w:pPr>
      <w:ins w:id="10255" w:author="Laurence Golding" w:date="2019-05-11T06:51:00Z">
        <w:r>
          <w:t xml:space="preserve">  </w:t>
        </w:r>
      </w:ins>
      <w:r w:rsidR="00C06FD6">
        <w:t xml:space="preserve">          "special": </w:t>
      </w:r>
      <w:del w:id="10256" w:author="Laurence Golding" w:date="2019-05-11T06:51:00Z">
        <w:r w:rsidR="00C55966">
          <w:delText>"This is another</w:delText>
        </w:r>
      </w:del>
      <w:ins w:id="10257" w:author="Laurence Golding" w:date="2019-05-11T06:51:00Z">
        <w:r w:rsidR="00C06FD6">
          <w:t>{</w:t>
        </w:r>
      </w:ins>
    </w:p>
    <w:p w14:paraId="0B6FD7C5" w14:textId="632D19EF" w:rsidR="00C06FD6" w:rsidRDefault="00283BED" w:rsidP="00C06FD6">
      <w:pPr>
        <w:pStyle w:val="Code"/>
        <w:pPrChange w:id="10258" w:author="Laurence Golding" w:date="2019-05-11T06:51:00Z">
          <w:pPr>
            <w:pStyle w:val="Codesmall"/>
          </w:pPr>
        </w:pPrChange>
      </w:pPr>
      <w:ins w:id="10259" w:author="Laurence Golding" w:date="2019-05-11T06:51:00Z">
        <w:r>
          <w:t xml:space="preserve">  </w:t>
        </w:r>
        <w:r w:rsidR="00C06FD6">
          <w:t xml:space="preserve">            "text": "Another</w:t>
        </w:r>
      </w:ins>
      <w:r w:rsidR="00C06FD6">
        <w:t xml:space="preserve"> message</w:t>
      </w:r>
      <w:ins w:id="10260" w:author="Laurence Golding" w:date="2019-05-11T06:51:00Z">
        <w:r w:rsidR="00C06FD6">
          <w:t>,</w:t>
        </w:r>
      </w:ins>
      <w:r w:rsidR="00C06FD6">
        <w:t xml:space="preserve"> for </w:t>
      </w:r>
      <w:del w:id="10261" w:author="Laurence Golding" w:date="2019-05-11T06:51:00Z">
        <w:r w:rsidR="00C55966">
          <w:delText xml:space="preserve">this rule, used in </w:delText>
        </w:r>
      </w:del>
      <w:r w:rsidR="00C06FD6">
        <w:t>special cases</w:t>
      </w:r>
      <w:del w:id="10262" w:author="Laurence Golding" w:date="2019-05-11T06:51:00Z">
        <w:r w:rsidR="00BB40BE">
          <w:delText>.</w:delText>
        </w:r>
        <w:r w:rsidR="00C55966">
          <w:delText>"</w:delText>
        </w:r>
      </w:del>
      <w:ins w:id="10263" w:author="Laurence Golding" w:date="2019-05-11T06:51:00Z">
        <w:r w:rsidR="00C06FD6">
          <w:t>.",</w:t>
        </w:r>
      </w:ins>
    </w:p>
    <w:p w14:paraId="5448DB76" w14:textId="77777777" w:rsidR="00C55966" w:rsidRDefault="00283BED" w:rsidP="00C55966">
      <w:pPr>
        <w:pStyle w:val="Codesmall"/>
        <w:rPr>
          <w:del w:id="10264" w:author="Laurence Golding" w:date="2019-05-11T06:51:00Z"/>
        </w:rPr>
      </w:pPr>
      <w:r>
        <w:t xml:space="preserve">  </w:t>
      </w:r>
      <w:r w:rsidR="00C06FD6">
        <w:t xml:space="preserve">      </w:t>
      </w:r>
      <w:del w:id="10265" w:author="Laurence Golding" w:date="2019-05-11T06:51:00Z">
        <w:r w:rsidR="00C55966">
          <w:delText>}</w:delText>
        </w:r>
        <w:r w:rsidR="00BB40BE">
          <w:delText>,</w:delText>
        </w:r>
      </w:del>
    </w:p>
    <w:p w14:paraId="0A181E74" w14:textId="77777777" w:rsidR="00BB40BE" w:rsidRDefault="00BB40BE" w:rsidP="00C55966">
      <w:pPr>
        <w:pStyle w:val="Codesmall"/>
        <w:rPr>
          <w:del w:id="10266" w:author="Laurence Golding" w:date="2019-05-11T06:51:00Z"/>
        </w:rPr>
      </w:pPr>
      <w:del w:id="10267" w:author="Laurence Golding" w:date="2019-05-11T06:51:00Z">
        <w:r>
          <w:delText xml:space="preserve">        "richMessageStrings": {</w:delText>
        </w:r>
      </w:del>
    </w:p>
    <w:p w14:paraId="0A0C0527" w14:textId="77777777" w:rsidR="00BB40BE" w:rsidRDefault="00BB40BE" w:rsidP="00BB40BE">
      <w:pPr>
        <w:pStyle w:val="Codesmall"/>
        <w:rPr>
          <w:del w:id="10268" w:author="Laurence Golding" w:date="2019-05-11T06:51:00Z"/>
        </w:rPr>
      </w:pPr>
      <w:del w:id="10269" w:author="Laurence Golding" w:date="2019-05-11T06:51:00Z">
        <w:r>
          <w:delText xml:space="preserve">          "default": "This is _the_ default</w:delText>
        </w:r>
      </w:del>
      <w:ins w:id="10270" w:author="Laurence Golding" w:date="2019-05-11T06:51:00Z">
        <w:r w:rsidR="00C06FD6">
          <w:t xml:space="preserve">      "markdown": "Another</w:t>
        </w:r>
      </w:ins>
      <w:r w:rsidR="00C06FD6">
        <w:t xml:space="preserve"> message</w:t>
      </w:r>
      <w:ins w:id="10271" w:author="Laurence Golding" w:date="2019-05-11T06:51:00Z">
        <w:r w:rsidR="00C06FD6">
          <w:t>,</w:t>
        </w:r>
      </w:ins>
      <w:r w:rsidR="00C06FD6">
        <w:t xml:space="preserve"> for </w:t>
      </w:r>
      <w:del w:id="10272" w:author="Laurence Golding" w:date="2019-05-11T06:51:00Z">
        <w:r>
          <w:delText>**this** rule.",</w:delText>
        </w:r>
      </w:del>
    </w:p>
    <w:p w14:paraId="5CB56340" w14:textId="2D3533AE" w:rsidR="00C06FD6" w:rsidRDefault="00BB40BE" w:rsidP="00C06FD6">
      <w:pPr>
        <w:pStyle w:val="Code"/>
        <w:pPrChange w:id="10273" w:author="Laurence Golding" w:date="2019-05-11T06:51:00Z">
          <w:pPr>
            <w:pStyle w:val="Codesmall"/>
          </w:pPr>
        </w:pPrChange>
      </w:pPr>
      <w:del w:id="10274" w:author="Laurence Golding" w:date="2019-05-11T06:51:00Z">
        <w:r>
          <w:delText xml:space="preserve">          "</w:delText>
        </w:r>
      </w:del>
      <w:ins w:id="10275" w:author="Laurence Golding" w:date="2019-05-11T06:51:00Z">
        <w:r w:rsidR="00C06FD6">
          <w:t>*</w:t>
        </w:r>
      </w:ins>
      <w:r w:rsidR="00C06FD6">
        <w:t>special</w:t>
      </w:r>
      <w:del w:id="10276" w:author="Laurence Golding" w:date="2019-05-11T06:51:00Z">
        <w:r>
          <w:delText>": "This is another message for this rule, used in _special_</w:delText>
        </w:r>
      </w:del>
      <w:ins w:id="10277" w:author="Laurence Golding" w:date="2019-05-11T06:51:00Z">
        <w:r w:rsidR="00C06FD6">
          <w:t xml:space="preserve">* </w:t>
        </w:r>
        <w:r w:rsidR="00283BED">
          <w:t xml:space="preserve"> </w:t>
        </w:r>
      </w:ins>
      <w:r w:rsidR="00283BED">
        <w:t xml:space="preserve"> </w:t>
      </w:r>
      <w:r w:rsidR="00C06FD6">
        <w:t>cases."</w:t>
      </w:r>
    </w:p>
    <w:p w14:paraId="35AD816A" w14:textId="0DDA0F05" w:rsidR="00C06FD6" w:rsidRDefault="00283BED" w:rsidP="00C06FD6">
      <w:pPr>
        <w:pStyle w:val="Code"/>
        <w:pPrChange w:id="10278" w:author="Laurence Golding" w:date="2019-05-11T06:51:00Z">
          <w:pPr>
            <w:pStyle w:val="Codesmall"/>
          </w:pPr>
        </w:pPrChange>
      </w:pPr>
      <w:r>
        <w:t xml:space="preserve">  </w:t>
      </w:r>
      <w:r w:rsidR="00C06FD6">
        <w:t xml:space="preserve">      </w:t>
      </w:r>
      <w:ins w:id="10279" w:author="Laurence Golding" w:date="2019-05-11T06:51:00Z">
        <w:r w:rsidR="00C06FD6">
          <w:t xml:space="preserve">    </w:t>
        </w:r>
      </w:ins>
      <w:r w:rsidR="00C06FD6">
        <w:t>}</w:t>
      </w:r>
    </w:p>
    <w:p w14:paraId="5C4AA050" w14:textId="7BC023A4" w:rsidR="00C06FD6" w:rsidRDefault="00283BED" w:rsidP="00C06FD6">
      <w:pPr>
        <w:pStyle w:val="Code"/>
        <w:pPrChange w:id="10280" w:author="Laurence Golding" w:date="2019-05-11T06:51:00Z">
          <w:pPr>
            <w:pStyle w:val="Codesmall"/>
          </w:pPr>
        </w:pPrChange>
      </w:pPr>
      <w:r>
        <w:t xml:space="preserve">  </w:t>
      </w:r>
      <w:r w:rsidR="00C06FD6">
        <w:t xml:space="preserve">    </w:t>
      </w:r>
      <w:ins w:id="10281" w:author="Laurence Golding" w:date="2019-05-11T06:51:00Z">
        <w:r w:rsidR="00C06FD6">
          <w:t xml:space="preserve">    </w:t>
        </w:r>
      </w:ins>
      <w:r w:rsidR="00C06FD6">
        <w:t>}</w:t>
      </w:r>
    </w:p>
    <w:p w14:paraId="35F510FA" w14:textId="29E31423" w:rsidR="00C06FD6" w:rsidRDefault="00283BED" w:rsidP="00C06FD6">
      <w:pPr>
        <w:pStyle w:val="Code"/>
        <w:pPrChange w:id="10282" w:author="Laurence Golding" w:date="2019-05-11T06:51:00Z">
          <w:pPr>
            <w:pStyle w:val="Codesmall"/>
          </w:pPr>
        </w:pPrChange>
      </w:pPr>
      <w:r>
        <w:t xml:space="preserve">  </w:t>
      </w:r>
      <w:r w:rsidR="00C06FD6">
        <w:t xml:space="preserve">  </w:t>
      </w:r>
      <w:ins w:id="10283" w:author="Laurence Golding" w:date="2019-05-11T06:51:00Z">
        <w:r w:rsidR="00C06FD6">
          <w:t xml:space="preserve">    </w:t>
        </w:r>
      </w:ins>
      <w:r w:rsidR="00C06FD6">
        <w:t>}</w:t>
      </w:r>
    </w:p>
    <w:p w14:paraId="15992096" w14:textId="6D0C5926" w:rsidR="00C06FD6" w:rsidRDefault="00283BED" w:rsidP="00C06FD6">
      <w:pPr>
        <w:pStyle w:val="Code"/>
        <w:pPrChange w:id="10284" w:author="Laurence Golding" w:date="2019-05-11T06:51:00Z">
          <w:pPr>
            <w:pStyle w:val="Codesmall"/>
          </w:pPr>
        </w:pPrChange>
      </w:pPr>
      <w:r>
        <w:t xml:space="preserve">  </w:t>
      </w:r>
      <w:del w:id="10285" w:author="Laurence Golding" w:date="2019-05-11T06:51:00Z">
        <w:r w:rsidR="00C55966">
          <w:delText>}</w:delText>
        </w:r>
      </w:del>
      <w:ins w:id="10286" w:author="Laurence Golding" w:date="2019-05-11T06:51:00Z">
        <w:r w:rsidR="00C06FD6">
          <w:t xml:space="preserve">    ]</w:t>
        </w:r>
      </w:ins>
    </w:p>
    <w:p w14:paraId="270995C6" w14:textId="05CA773A" w:rsidR="00C06FD6" w:rsidRDefault="00C06FD6" w:rsidP="002D65F3">
      <w:pPr>
        <w:pStyle w:val="Code"/>
        <w:rPr>
          <w:ins w:id="10287" w:author="Laurence Golding" w:date="2019-05-11T06:51:00Z"/>
        </w:rPr>
      </w:pPr>
      <w:ins w:id="10288" w:author="Laurence Golding" w:date="2019-05-11T06:51:00Z">
        <w:r>
          <w:t xml:space="preserve">    }</w:t>
        </w:r>
      </w:ins>
    </w:p>
    <w:p w14:paraId="3B84EBDF" w14:textId="34C0FAD7" w:rsidR="00C06FD6" w:rsidRDefault="00C06FD6" w:rsidP="002D65F3">
      <w:pPr>
        <w:pStyle w:val="Code"/>
        <w:rPr>
          <w:ins w:id="10289" w:author="Laurence Golding" w:date="2019-05-11T06:51:00Z"/>
        </w:rPr>
      </w:pPr>
      <w:ins w:id="10290" w:author="Laurence Golding" w:date="2019-05-11T06:51:00Z">
        <w:r>
          <w:t xml:space="preserve">  },</w:t>
        </w:r>
      </w:ins>
    </w:p>
    <w:p w14:paraId="5048079C" w14:textId="77777777" w:rsidR="003B3A06" w:rsidRDefault="003B3A06" w:rsidP="002D65F3">
      <w:pPr>
        <w:pStyle w:val="Code"/>
        <w:rPr>
          <w:moveTo w:id="10291" w:author="Laurence Golding" w:date="2019-05-11T06:52:00Z"/>
        </w:rPr>
        <w:pPrChange w:id="10292" w:author="Laurence Golding" w:date="2019-05-11T06:51:00Z">
          <w:pPr>
            <w:pStyle w:val="Codesmall"/>
          </w:pPr>
        </w:pPrChange>
      </w:pPr>
      <w:moveToRangeStart w:id="10293" w:author="Laurence Golding" w:date="2019-05-11T06:52:00Z" w:name="move8449980"/>
      <w:moveTo w:id="10294" w:author="Laurence Golding" w:date="2019-05-11T06:52:00Z">
        <w:r>
          <w:t xml:space="preserve">  "results": [</w:t>
        </w:r>
      </w:moveTo>
    </w:p>
    <w:p w14:paraId="0DC4F6D3" w14:textId="77777777" w:rsidR="00C55966" w:rsidRDefault="003B3A06" w:rsidP="00C55966">
      <w:pPr>
        <w:pStyle w:val="Codesmall"/>
        <w:rPr>
          <w:del w:id="10295" w:author="Laurence Golding" w:date="2019-05-11T06:51:00Z"/>
        </w:rPr>
      </w:pPr>
      <w:moveTo w:id="10296" w:author="Laurence Golding" w:date="2019-05-11T06:52:00Z">
        <w:r>
          <w:t xml:space="preserve">    {                             # A result object (§</w:t>
        </w:r>
      </w:moveTo>
      <w:moveToRangeEnd w:id="10293"/>
      <w:del w:id="10297" w:author="Laurence Golding" w:date="2019-05-11T06:51:00Z">
        <w:r w:rsidR="00C55966">
          <w:delText>}</w:delText>
        </w:r>
      </w:del>
    </w:p>
    <w:p w14:paraId="583DC568" w14:textId="77777777" w:rsidR="00B541E2" w:rsidRDefault="00B541E2" w:rsidP="00B541E2">
      <w:pPr>
        <w:rPr>
          <w:del w:id="10298" w:author="Laurence Golding" w:date="2019-05-11T06:51:00Z"/>
        </w:rPr>
      </w:pPr>
      <w:bookmarkStart w:id="10299" w:name="_Hlk513212229"/>
      <w:del w:id="10300" w:author="Laurence Golding" w:date="2019-05-11T06:51:00Z">
        <w:r>
          <w:delText xml:space="preserve">If the message string identified by </w:delText>
        </w:r>
        <w:r w:rsidRPr="003538F1">
          <w:rPr>
            <w:rStyle w:val="CODEtemp"/>
          </w:rPr>
          <w:delText>ruleId</w:delText>
        </w:r>
        <w:r>
          <w:delText xml:space="preserve"> and </w:delText>
        </w:r>
        <w:r w:rsidRPr="003538F1">
          <w:rPr>
            <w:rStyle w:val="CODEtemp"/>
          </w:rPr>
          <w:delText>ruleMessageId</w:delText>
        </w:r>
        <w:r>
          <w:delText xml:space="preserve"> includes placeholders (§</w:delText>
        </w:r>
        <w:r>
          <w:fldChar w:fldCharType="begin"/>
        </w:r>
        <w:r>
          <w:delInstrText xml:space="preserve"> REF _Ref508810893 \r \h </w:delInstrText>
        </w:r>
        <w:r>
          <w:fldChar w:fldCharType="separate"/>
        </w:r>
        <w:r w:rsidR="00331070">
          <w:delText>3.9.4</w:delText>
        </w:r>
        <w:r>
          <w:fldChar w:fldCharType="end"/>
        </w:r>
        <w:r>
          <w:delText xml:space="preserve">), </w:delText>
        </w:r>
        <w:r w:rsidR="00C5150D">
          <w:delText xml:space="preserve">then </w:delText>
        </w:r>
        <w:r w:rsidRPr="003538F1">
          <w:rPr>
            <w:rStyle w:val="CODEtemp"/>
          </w:rPr>
          <w:delText>result</w:delText>
        </w:r>
        <w:r w:rsidR="00C5150D">
          <w:rPr>
            <w:rStyle w:val="CODEtemp"/>
          </w:rPr>
          <w:delText>.</w:delText>
        </w:r>
        <w:r w:rsidRPr="003538F1">
          <w:rPr>
            <w:rStyle w:val="CODEtemp"/>
          </w:rPr>
          <w:delText>message</w:delText>
        </w:r>
        <w:r w:rsidR="00C5150D">
          <w:rPr>
            <w:rStyle w:val="CODEtemp"/>
          </w:rPr>
          <w:delText>.arguments</w:delText>
        </w:r>
        <w:r>
          <w:delText xml:space="preserve"> (§</w:delText>
        </w:r>
        <w:r>
          <w:fldChar w:fldCharType="begin"/>
        </w:r>
        <w:r>
          <w:delInstrText xml:space="preserve"> REF _Ref493426628 \r \h </w:delInstrText>
        </w:r>
        <w:r>
          <w:fldChar w:fldCharType="separate"/>
        </w:r>
        <w:r w:rsidR="00331070">
          <w:delText>3.19.8</w:delText>
        </w:r>
        <w:r>
          <w:fldChar w:fldCharType="end"/>
        </w:r>
        <w:r w:rsidR="00C5150D">
          <w:delText>, §</w:delText>
        </w:r>
        <w:r w:rsidR="00C5150D">
          <w:fldChar w:fldCharType="begin"/>
        </w:r>
        <w:r w:rsidR="00C5150D">
          <w:delInstrText xml:space="preserve"> REF _Ref508811093 \r \h </w:delInstrText>
        </w:r>
        <w:r w:rsidR="00C5150D">
          <w:fldChar w:fldCharType="separate"/>
        </w:r>
        <w:r w:rsidR="00331070">
          <w:delText>3.9.11</w:delText>
        </w:r>
        <w:r w:rsidR="00C5150D">
          <w:fldChar w:fldCharType="end"/>
        </w:r>
        <w:r>
          <w:delText>)</w:delText>
        </w:r>
        <w:r w:rsidR="00C5150D">
          <w:delText xml:space="preserve"> </w:delText>
        </w:r>
        <w:r w:rsidR="00C5150D">
          <w:rPr>
            <w:b/>
          </w:rPr>
          <w:delText>SHALL</w:delText>
        </w:r>
        <w:r w:rsidR="00C5150D">
          <w:delText xml:space="preserve"> contain the replacement values for the placeholders</w:delText>
        </w:r>
        <w:r>
          <w:delText xml:space="preserve">. In this situation, </w:delText>
        </w:r>
        <w:r w:rsidRPr="003538F1">
          <w:rPr>
            <w:rStyle w:val="CODEtemp"/>
          </w:rPr>
          <w:delText>result.message</w:delText>
        </w:r>
        <w:r>
          <w:delText xml:space="preserve"> will contain </w:delText>
        </w:r>
        <w:r>
          <w:rPr>
            <w:i/>
          </w:rPr>
          <w:delText>only</w:delText>
        </w:r>
        <w:r>
          <w:delText xml:space="preserve"> the </w:delText>
        </w:r>
        <w:r w:rsidRPr="003538F1">
          <w:rPr>
            <w:rStyle w:val="CODEtemp"/>
          </w:rPr>
          <w:delText>arguments</w:delText>
        </w:r>
        <w:r>
          <w:delText xml:space="preserve"> property.</w:delText>
        </w:r>
      </w:del>
    </w:p>
    <w:p w14:paraId="54CB0EEE" w14:textId="77777777" w:rsidR="00B541E2" w:rsidRDefault="00B541E2" w:rsidP="00B541E2">
      <w:pPr>
        <w:pStyle w:val="Note"/>
        <w:rPr>
          <w:del w:id="10301" w:author="Laurence Golding" w:date="2019-05-11T06:51:00Z"/>
        </w:rPr>
      </w:pPr>
      <w:del w:id="10302" w:author="Laurence Golding" w:date="2019-05-11T06:51:00Z">
        <w:r>
          <w:delText xml:space="preserve">EXAMPLE 2: In this example, the message string identified by </w:delText>
        </w:r>
        <w:r w:rsidRPr="003538F1">
          <w:rPr>
            <w:rStyle w:val="CODEtemp"/>
          </w:rPr>
          <w:delText>ruleId</w:delText>
        </w:r>
        <w:r>
          <w:delText xml:space="preserve"> and </w:delText>
        </w:r>
        <w:r w:rsidRPr="003538F1">
          <w:rPr>
            <w:rStyle w:val="CODEtemp"/>
          </w:rPr>
          <w:delText>ruleMessageId</w:delText>
        </w:r>
        <w:r>
          <w:delText xml:space="preserve"> has a single placeholder </w:delText>
        </w:r>
        <w:r w:rsidRPr="003538F1">
          <w:rPr>
            <w:rStyle w:val="CODEtemp"/>
          </w:rPr>
          <w:delText>"{0}"</w:delText>
        </w:r>
        <w:r>
          <w:delText xml:space="preserve">. </w:delText>
        </w:r>
        <w:r w:rsidR="00C5150D" w:rsidRPr="003538F1">
          <w:rPr>
            <w:rStyle w:val="CODEtemp"/>
          </w:rPr>
          <w:delText>message.arguments</w:delText>
        </w:r>
        <w:r w:rsidR="00C5150D">
          <w:delText xml:space="preserve"> holds t</w:delText>
        </w:r>
        <w:r>
          <w:delText xml:space="preserve">he replacement value </w:delText>
        </w:r>
        <w:r w:rsidRPr="003538F1">
          <w:rPr>
            <w:rStyle w:val="CODEtemp"/>
          </w:rPr>
          <w:delText>"counter"</w:delText>
        </w:r>
        <w:r>
          <w:delText>.</w:delText>
        </w:r>
      </w:del>
    </w:p>
    <w:p w14:paraId="0D08ACBC" w14:textId="77777777" w:rsidR="00B541E2" w:rsidRDefault="00B541E2" w:rsidP="00B541E2">
      <w:pPr>
        <w:pStyle w:val="Codesmall"/>
        <w:rPr>
          <w:del w:id="10303" w:author="Laurence Golding" w:date="2019-05-11T06:51:00Z"/>
        </w:rPr>
      </w:pPr>
      <w:del w:id="10304" w:author="Laurence Golding" w:date="2019-05-11T06:51:00Z">
        <w:r>
          <w:delText>{                                # A run object (§</w:delText>
        </w:r>
        <w:r>
          <w:fldChar w:fldCharType="begin"/>
        </w:r>
        <w:r>
          <w:delInstrText xml:space="preserve"> REF _Ref493349997 \w \h </w:delInstrText>
        </w:r>
        <w:r>
          <w:fldChar w:fldCharType="separate"/>
        </w:r>
        <w:r w:rsidR="00331070">
          <w:delText>3.11</w:delText>
        </w:r>
        <w:r>
          <w:fldChar w:fldCharType="end"/>
        </w:r>
        <w:r>
          <w:delText>).</w:delText>
        </w:r>
      </w:del>
    </w:p>
    <w:p w14:paraId="20D76DD5" w14:textId="77777777" w:rsidR="002E3211" w:rsidRDefault="002E3211" w:rsidP="002E3211">
      <w:pPr>
        <w:pStyle w:val="Code"/>
        <w:rPr>
          <w:moveFrom w:id="10305" w:author="Laurence Golding" w:date="2019-05-11T06:52:00Z"/>
        </w:rPr>
        <w:pPrChange w:id="10306" w:author="Laurence Golding" w:date="2019-05-11T06:51:00Z">
          <w:pPr>
            <w:pStyle w:val="Codesmall"/>
          </w:pPr>
        </w:pPrChange>
      </w:pPr>
      <w:moveFromRangeStart w:id="10307" w:author="Laurence Golding" w:date="2019-05-11T06:52:00Z" w:name="move8449971"/>
      <w:moveFrom w:id="10308" w:author="Laurence Golding" w:date="2019-05-11T06:52:00Z">
        <w:r>
          <w:t xml:space="preserve">  "results": [</w:t>
        </w:r>
      </w:moveFrom>
    </w:p>
    <w:moveFromRangeEnd w:id="10307"/>
    <w:p w14:paraId="039D4D70" w14:textId="77777777" w:rsidR="00B541E2" w:rsidRDefault="00B541E2" w:rsidP="00B541E2">
      <w:pPr>
        <w:pStyle w:val="Codesmall"/>
        <w:rPr>
          <w:del w:id="10309" w:author="Laurence Golding" w:date="2019-05-11T06:51:00Z"/>
        </w:rPr>
      </w:pPr>
      <w:del w:id="10310" w:author="Laurence Golding" w:date="2019-05-11T06:51:00Z">
        <w:r>
          <w:delText xml:space="preserve">    {                            # A result object (§</w:delText>
        </w:r>
        <w:r>
          <w:fldChar w:fldCharType="begin"/>
        </w:r>
        <w:r>
          <w:delInstrText xml:space="preserve"> REF _Ref493350984 \w \h </w:delInstrText>
        </w:r>
        <w:r>
          <w:fldChar w:fldCharType="separate"/>
        </w:r>
        <w:r w:rsidR="00331070">
          <w:delText>3.19</w:delText>
        </w:r>
        <w:r>
          <w:fldChar w:fldCharType="end"/>
        </w:r>
        <w:r>
          <w:delText>).</w:delText>
        </w:r>
      </w:del>
    </w:p>
    <w:p w14:paraId="7658BE2A" w14:textId="393C6DD4" w:rsidR="003B3A06" w:rsidRDefault="003B3A06" w:rsidP="002D65F3">
      <w:pPr>
        <w:pStyle w:val="Code"/>
        <w:rPr>
          <w:ins w:id="10311" w:author="Laurence Golding" w:date="2019-05-11T06:51:00Z"/>
        </w:rPr>
      </w:pPr>
      <w:ins w:id="10312" w:author="Laurence Golding" w:date="2019-05-11T06:51:00Z">
        <w:r>
          <w:fldChar w:fldCharType="begin"/>
        </w:r>
        <w:r>
          <w:instrText xml:space="preserve"> REF _Ref493350984 \w \h </w:instrText>
        </w:r>
        <w:r w:rsidR="002D65F3">
          <w:instrText xml:space="preserve"> \* MERGEFORMAT </w:instrText>
        </w:r>
        <w:r>
          <w:fldChar w:fldCharType="separate"/>
        </w:r>
        <w:r w:rsidR="0009127C">
          <w:t>3.27</w:t>
        </w:r>
        <w:r>
          <w:fldChar w:fldCharType="end"/>
        </w:r>
        <w:r>
          <w:t>).</w:t>
        </w:r>
      </w:ins>
    </w:p>
    <w:p w14:paraId="458450F0" w14:textId="195B6032" w:rsidR="003B3A06" w:rsidRDefault="003B3A06" w:rsidP="002D65F3">
      <w:pPr>
        <w:pStyle w:val="Code"/>
        <w:pPrChange w:id="10313" w:author="Laurence Golding" w:date="2019-05-11T06:51:00Z">
          <w:pPr>
            <w:pStyle w:val="Codesmall"/>
          </w:pPr>
        </w:pPrChange>
      </w:pPr>
      <w:r>
        <w:t xml:space="preserve">      "ruleId": "CA2101",</w:t>
      </w:r>
    </w:p>
    <w:p w14:paraId="61862DF6" w14:textId="44B078FC" w:rsidR="002D676E" w:rsidRDefault="002D676E" w:rsidP="002D65F3">
      <w:pPr>
        <w:pStyle w:val="Code"/>
        <w:rPr>
          <w:ins w:id="10314" w:author="Laurence Golding" w:date="2019-05-11T06:51:00Z"/>
        </w:rPr>
      </w:pPr>
      <w:r>
        <w:t xml:space="preserve">      "</w:t>
      </w:r>
      <w:del w:id="10315" w:author="Laurence Golding" w:date="2019-05-11T06:51:00Z">
        <w:r w:rsidR="00B541E2">
          <w:delText>ruleMessageId</w:delText>
        </w:r>
      </w:del>
      <w:ins w:id="10316" w:author="Laurence Golding" w:date="2019-05-11T06:51:00Z">
        <w:r>
          <w:t>rule": {</w:t>
        </w:r>
      </w:ins>
    </w:p>
    <w:p w14:paraId="64549BB4" w14:textId="77777777" w:rsidR="002D676E" w:rsidRDefault="00F32617" w:rsidP="00F32617">
      <w:pPr>
        <w:pStyle w:val="Code"/>
        <w:rPr>
          <w:ins w:id="10317" w:author="Laurence Golding" w:date="2019-05-11T06:51:00Z"/>
        </w:rPr>
      </w:pPr>
      <w:ins w:id="10318" w:author="Laurence Golding" w:date="2019-05-11T06:51:00Z">
        <w:r>
          <w:t xml:space="preserve">      </w:t>
        </w:r>
        <w:r w:rsidR="002D676E">
          <w:t xml:space="preserve">  </w:t>
        </w:r>
        <w:r>
          <w:t>"</w:t>
        </w:r>
        <w:r w:rsidR="002D676E">
          <w:t>i</w:t>
        </w:r>
        <w:r>
          <w:t>ndex": 0</w:t>
        </w:r>
      </w:ins>
    </w:p>
    <w:p w14:paraId="5C46BD66" w14:textId="2FAC4901" w:rsidR="00F32617" w:rsidRDefault="002D676E" w:rsidP="00F32617">
      <w:pPr>
        <w:pStyle w:val="Code"/>
        <w:rPr>
          <w:ins w:id="10319" w:author="Laurence Golding" w:date="2019-05-11T06:51:00Z"/>
        </w:rPr>
      </w:pPr>
      <w:ins w:id="10320" w:author="Laurence Golding" w:date="2019-05-11T06:51:00Z">
        <w:r>
          <w:t xml:space="preserve">      }</w:t>
        </w:r>
        <w:r w:rsidR="00F32617">
          <w:t>,</w:t>
        </w:r>
      </w:ins>
    </w:p>
    <w:p w14:paraId="0021CE73" w14:textId="77777777" w:rsidR="003B3A06" w:rsidRDefault="003B3A06" w:rsidP="002D65F3">
      <w:pPr>
        <w:pStyle w:val="Code"/>
        <w:rPr>
          <w:ins w:id="10321" w:author="Laurence Golding" w:date="2019-05-11T06:51:00Z"/>
        </w:rPr>
      </w:pPr>
      <w:ins w:id="10322" w:author="Laurence Golding" w:date="2019-05-11T06:51:00Z">
        <w:r>
          <w:t xml:space="preserve">      "message": {</w:t>
        </w:r>
      </w:ins>
    </w:p>
    <w:p w14:paraId="2BF9BB4A" w14:textId="411E3756" w:rsidR="003B3A06" w:rsidRDefault="003B3A06" w:rsidP="002D65F3">
      <w:pPr>
        <w:pStyle w:val="Code"/>
        <w:pPrChange w:id="10323" w:author="Laurence Golding" w:date="2019-05-11T06:51:00Z">
          <w:pPr>
            <w:pStyle w:val="Codesmall"/>
          </w:pPr>
        </w:pPrChange>
      </w:pPr>
      <w:ins w:id="10324" w:author="Laurence Golding" w:date="2019-05-11T06:51:00Z">
        <w:r>
          <w:t xml:space="preserve">        "</w:t>
        </w:r>
        <w:r w:rsidR="00126A10">
          <w:t>id</w:t>
        </w:r>
      </w:ins>
      <w:r>
        <w:t>": "default</w:t>
      </w:r>
      <w:del w:id="10325" w:author="Laurence Golding" w:date="2019-05-11T06:51:00Z">
        <w:r w:rsidR="00B541E2">
          <w:delText>",</w:delText>
        </w:r>
      </w:del>
      <w:ins w:id="10326" w:author="Laurence Golding" w:date="2019-05-11T06:51:00Z">
        <w:r>
          <w:t>"</w:t>
        </w:r>
      </w:ins>
    </w:p>
    <w:p w14:paraId="2692D17D" w14:textId="3F3DA546" w:rsidR="003B3A06" w:rsidRDefault="003B3A06" w:rsidP="002D65F3">
      <w:pPr>
        <w:pStyle w:val="Code"/>
        <w:pPrChange w:id="10327" w:author="Laurence Golding" w:date="2019-05-11T06:51:00Z">
          <w:pPr>
            <w:pStyle w:val="Codesmall"/>
          </w:pPr>
        </w:pPrChange>
      </w:pPr>
      <w:r>
        <w:t xml:space="preserve">      </w:t>
      </w:r>
      <w:del w:id="10328" w:author="Laurence Golding" w:date="2019-05-11T06:51:00Z">
        <w:r w:rsidR="00B541E2">
          <w:delText>"message": {</w:delText>
        </w:r>
      </w:del>
      <w:ins w:id="10329" w:author="Laurence Golding" w:date="2019-05-11T06:51:00Z">
        <w:r>
          <w:t>},</w:t>
        </w:r>
      </w:ins>
    </w:p>
    <w:p w14:paraId="697B74D6" w14:textId="3AFA4FC3" w:rsidR="003B3A06" w:rsidRDefault="003B3A06" w:rsidP="002D65F3">
      <w:pPr>
        <w:pStyle w:val="Code"/>
        <w:pPrChange w:id="10330" w:author="Laurence Golding" w:date="2019-05-11T06:51:00Z">
          <w:pPr>
            <w:pStyle w:val="Codesmall"/>
          </w:pPr>
        </w:pPrChange>
      </w:pPr>
      <w:r>
        <w:t xml:space="preserve">      </w:t>
      </w:r>
      <w:del w:id="10331" w:author="Laurence Golding" w:date="2019-05-11T06:51:00Z">
        <w:r w:rsidR="00B541E2">
          <w:delText xml:space="preserve">  "arguments": [</w:delText>
        </w:r>
      </w:del>
      <w:ins w:id="10332" w:author="Laurence Golding" w:date="2019-05-11T06:51:00Z">
        <w:r>
          <w:t>...</w:t>
        </w:r>
      </w:ins>
    </w:p>
    <w:p w14:paraId="403E1A12" w14:textId="2FD2C3CF" w:rsidR="003B3A06" w:rsidRDefault="003B3A06" w:rsidP="002D65F3">
      <w:pPr>
        <w:pStyle w:val="Code"/>
        <w:pPrChange w:id="10333" w:author="Laurence Golding" w:date="2019-05-11T06:51:00Z">
          <w:pPr>
            <w:pStyle w:val="Codesmall"/>
          </w:pPr>
        </w:pPrChange>
      </w:pPr>
      <w:r>
        <w:t xml:space="preserve">    </w:t>
      </w:r>
      <w:del w:id="10334" w:author="Laurence Golding" w:date="2019-05-11T06:51:00Z">
        <w:r w:rsidR="00B541E2">
          <w:delText xml:space="preserve">      "counter"</w:delText>
        </w:r>
      </w:del>
      <w:ins w:id="10335" w:author="Laurence Golding" w:date="2019-05-11T06:51:00Z">
        <w:r>
          <w:t>}</w:t>
        </w:r>
      </w:ins>
    </w:p>
    <w:p w14:paraId="297B06B2" w14:textId="43AE991E" w:rsidR="003B3A06" w:rsidRDefault="003B3A06" w:rsidP="002D65F3">
      <w:pPr>
        <w:pStyle w:val="Code"/>
        <w:pPrChange w:id="10336" w:author="Laurence Golding" w:date="2019-05-11T06:51:00Z">
          <w:pPr>
            <w:pStyle w:val="Codesmall"/>
          </w:pPr>
        </w:pPrChange>
      </w:pPr>
      <w:r>
        <w:t xml:space="preserve">  </w:t>
      </w:r>
      <w:del w:id="10337" w:author="Laurence Golding" w:date="2019-05-11T06:51:00Z">
        <w:r w:rsidR="00B541E2">
          <w:delText xml:space="preserve">      </w:delText>
        </w:r>
      </w:del>
      <w:r>
        <w:t>]</w:t>
      </w:r>
    </w:p>
    <w:p w14:paraId="1C34E13A" w14:textId="77777777" w:rsidR="00B541E2" w:rsidRDefault="00B541E2" w:rsidP="00B541E2">
      <w:pPr>
        <w:pStyle w:val="Codesmall"/>
        <w:rPr>
          <w:del w:id="10338" w:author="Laurence Golding" w:date="2019-05-11T06:51:00Z"/>
        </w:rPr>
      </w:pPr>
      <w:del w:id="10339" w:author="Laurence Golding" w:date="2019-05-11T06:51:00Z">
        <w:r>
          <w:delText xml:space="preserve">      }</w:delText>
        </w:r>
      </w:del>
    </w:p>
    <w:p w14:paraId="33B132EE" w14:textId="77777777" w:rsidR="00B541E2" w:rsidRDefault="00B541E2" w:rsidP="00B541E2">
      <w:pPr>
        <w:pStyle w:val="Codesmall"/>
        <w:rPr>
          <w:del w:id="10340" w:author="Laurence Golding" w:date="2019-05-11T06:51:00Z"/>
        </w:rPr>
      </w:pPr>
      <w:del w:id="10341" w:author="Laurence Golding" w:date="2019-05-11T06:51:00Z">
        <w:r>
          <w:delText xml:space="preserve">    }</w:delText>
        </w:r>
      </w:del>
    </w:p>
    <w:p w14:paraId="2FFBAB87" w14:textId="77777777" w:rsidR="00B541E2" w:rsidRDefault="00B541E2" w:rsidP="00B541E2">
      <w:pPr>
        <w:pStyle w:val="Codesmall"/>
        <w:rPr>
          <w:del w:id="10342" w:author="Laurence Golding" w:date="2019-05-11T06:51:00Z"/>
        </w:rPr>
      </w:pPr>
      <w:del w:id="10343" w:author="Laurence Golding" w:date="2019-05-11T06:51:00Z">
        <w:r>
          <w:delText xml:space="preserve">  ],</w:delText>
        </w:r>
      </w:del>
    </w:p>
    <w:p w14:paraId="64F0366D" w14:textId="77777777" w:rsidR="00B541E2" w:rsidRDefault="00B541E2" w:rsidP="00B541E2">
      <w:pPr>
        <w:pStyle w:val="Codesmall"/>
        <w:rPr>
          <w:del w:id="10344" w:author="Laurence Golding" w:date="2019-05-11T06:51:00Z"/>
        </w:rPr>
      </w:pPr>
    </w:p>
    <w:p w14:paraId="6E64F260" w14:textId="77777777" w:rsidR="00B541E2" w:rsidRDefault="00B541E2" w:rsidP="00B541E2">
      <w:pPr>
        <w:pStyle w:val="Codesmall"/>
        <w:rPr>
          <w:del w:id="10345" w:author="Laurence Golding" w:date="2019-05-11T06:51:00Z"/>
        </w:rPr>
      </w:pPr>
      <w:del w:id="10346" w:author="Laurence Golding" w:date="2019-05-11T06:51:00Z">
        <w:r>
          <w:delText xml:space="preserve">  "resources": {</w:delText>
        </w:r>
      </w:del>
    </w:p>
    <w:p w14:paraId="31B3339A" w14:textId="77777777" w:rsidR="00B541E2" w:rsidRDefault="00B541E2" w:rsidP="00B541E2">
      <w:pPr>
        <w:pStyle w:val="Codesmall"/>
        <w:rPr>
          <w:del w:id="10347" w:author="Laurence Golding" w:date="2019-05-11T06:51:00Z"/>
        </w:rPr>
      </w:pPr>
      <w:del w:id="10348" w:author="Laurence Golding" w:date="2019-05-11T06:51:00Z">
        <w:r>
          <w:delText xml:space="preserve">    "rules": {</w:delText>
        </w:r>
      </w:del>
    </w:p>
    <w:p w14:paraId="42CF75FC" w14:textId="77777777" w:rsidR="00B541E2" w:rsidRDefault="00B541E2" w:rsidP="00B541E2">
      <w:pPr>
        <w:pStyle w:val="Codesmall"/>
        <w:rPr>
          <w:del w:id="10349" w:author="Laurence Golding" w:date="2019-05-11T06:51:00Z"/>
        </w:rPr>
      </w:pPr>
      <w:del w:id="10350" w:author="Laurence Golding" w:date="2019-05-11T06:51:00Z">
        <w:r>
          <w:delText xml:space="preserve">      "CA2101": {                # A rule object</w:delText>
        </w:r>
      </w:del>
    </w:p>
    <w:p w14:paraId="2BEE12A0" w14:textId="77777777" w:rsidR="00B541E2" w:rsidRDefault="00B541E2" w:rsidP="00B541E2">
      <w:pPr>
        <w:pStyle w:val="Codesmall"/>
        <w:rPr>
          <w:del w:id="10351" w:author="Laurence Golding" w:date="2019-05-11T06:51:00Z"/>
        </w:rPr>
      </w:pPr>
      <w:del w:id="10352" w:author="Laurence Golding" w:date="2019-05-11T06:51:00Z">
        <w:r>
          <w:delText xml:space="preserve">        "messageStrings": {</w:delText>
        </w:r>
      </w:del>
    </w:p>
    <w:p w14:paraId="674D41F0" w14:textId="77777777" w:rsidR="00B541E2" w:rsidRDefault="00B541E2" w:rsidP="00B541E2">
      <w:pPr>
        <w:pStyle w:val="Codesmall"/>
        <w:rPr>
          <w:del w:id="10353" w:author="Laurence Golding" w:date="2019-05-11T06:51:00Z"/>
        </w:rPr>
      </w:pPr>
      <w:del w:id="10354" w:author="Laurence Golding" w:date="2019-05-11T06:51:00Z">
        <w:r>
          <w:delText xml:space="preserve">          "default": "Variable \"{0}\" is uninitialized."</w:delText>
        </w:r>
      </w:del>
    </w:p>
    <w:p w14:paraId="19E78EC6" w14:textId="77777777" w:rsidR="00B541E2" w:rsidRDefault="00B541E2" w:rsidP="00B541E2">
      <w:pPr>
        <w:pStyle w:val="Codesmall"/>
        <w:rPr>
          <w:del w:id="10355" w:author="Laurence Golding" w:date="2019-05-11T06:51:00Z"/>
        </w:rPr>
      </w:pPr>
      <w:del w:id="10356" w:author="Laurence Golding" w:date="2019-05-11T06:51:00Z">
        <w:r>
          <w:delText xml:space="preserve">        }</w:delText>
        </w:r>
      </w:del>
    </w:p>
    <w:p w14:paraId="635CFBB3" w14:textId="77777777" w:rsidR="00B541E2" w:rsidRDefault="00B541E2" w:rsidP="00B541E2">
      <w:pPr>
        <w:pStyle w:val="Codesmall"/>
        <w:rPr>
          <w:del w:id="10357" w:author="Laurence Golding" w:date="2019-05-11T06:51:00Z"/>
        </w:rPr>
      </w:pPr>
      <w:del w:id="10358" w:author="Laurence Golding" w:date="2019-05-11T06:51:00Z">
        <w:r>
          <w:delText xml:space="preserve">      }</w:delText>
        </w:r>
      </w:del>
    </w:p>
    <w:p w14:paraId="0130DD98" w14:textId="77777777" w:rsidR="00B541E2" w:rsidRDefault="00B541E2" w:rsidP="00B541E2">
      <w:pPr>
        <w:pStyle w:val="Codesmall"/>
        <w:rPr>
          <w:del w:id="10359" w:author="Laurence Golding" w:date="2019-05-11T06:51:00Z"/>
        </w:rPr>
      </w:pPr>
      <w:del w:id="10360" w:author="Laurence Golding" w:date="2019-05-11T06:51:00Z">
        <w:r>
          <w:delText xml:space="preserve">    }</w:delText>
        </w:r>
      </w:del>
    </w:p>
    <w:p w14:paraId="4AB1C258" w14:textId="77777777" w:rsidR="00B541E2" w:rsidRDefault="00B541E2" w:rsidP="00B541E2">
      <w:pPr>
        <w:pStyle w:val="Codesmall"/>
        <w:rPr>
          <w:del w:id="10361" w:author="Laurence Golding" w:date="2019-05-11T06:51:00Z"/>
        </w:rPr>
      </w:pPr>
      <w:del w:id="10362" w:author="Laurence Golding" w:date="2019-05-11T06:51:00Z">
        <w:r>
          <w:delText xml:space="preserve">  }</w:delText>
        </w:r>
      </w:del>
    </w:p>
    <w:p w14:paraId="524D645F" w14:textId="250AF768" w:rsidR="003B3A06" w:rsidRPr="00543628" w:rsidRDefault="003B3A06" w:rsidP="009B6661">
      <w:pPr>
        <w:pStyle w:val="Code"/>
        <w:pPrChange w:id="10363" w:author="Laurence Golding" w:date="2019-05-11T06:51:00Z">
          <w:pPr>
            <w:pStyle w:val="Codesmall"/>
          </w:pPr>
        </w:pPrChange>
      </w:pPr>
      <w:r w:rsidRPr="00C605E8">
        <w:t>}</w:t>
      </w:r>
    </w:p>
    <w:p w14:paraId="3AC4EC26" w14:textId="5900B17F" w:rsidR="00401BB5" w:rsidRDefault="00401BB5" w:rsidP="00401BB5">
      <w:pPr>
        <w:pStyle w:val="Heading3"/>
      </w:pPr>
      <w:bookmarkStart w:id="10364" w:name="_Ref510013155"/>
      <w:bookmarkStart w:id="10365" w:name="_Toc8367162"/>
      <w:bookmarkStart w:id="10366" w:name="_Toc516224815"/>
      <w:bookmarkEnd w:id="10299"/>
      <w:r>
        <w:t>locations property</w:t>
      </w:r>
      <w:bookmarkEnd w:id="10364"/>
      <w:bookmarkEnd w:id="10365"/>
      <w:bookmarkEnd w:id="10366"/>
    </w:p>
    <w:p w14:paraId="065F9E8C" w14:textId="1137D5B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10367" w:author="Laurence Golding" w:date="2019-05-11T06:51:00Z">
        <w:r w:rsidRPr="00CA5F99">
          <w:delText>one</w:delText>
        </w:r>
      </w:del>
      <w:ins w:id="10368" w:author="Laurence Golding" w:date="2019-05-11T06:51:00Z">
        <w:r w:rsidR="009D39CB">
          <w:t>zero</w:t>
        </w:r>
      </w:ins>
      <w:r w:rsidR="009D39CB" w:rsidRPr="00CA5F99">
        <w:t xml:space="preserve"> </w:t>
      </w:r>
      <w:r w:rsidRPr="00CA5F99">
        <w:t xml:space="preserve">or more </w:t>
      </w:r>
      <w:del w:id="10369" w:author="Laurence Golding" w:date="2019-05-11T06:51:00Z">
        <w:r w:rsidRPr="00CA5F99">
          <w:delText>unique (§</w:delText>
        </w:r>
        <w:r>
          <w:fldChar w:fldCharType="begin"/>
        </w:r>
        <w:r>
          <w:delInstrText xml:space="preserve"> REF _Ref493404799 \r \h </w:delInstrText>
        </w:r>
        <w:r>
          <w:fldChar w:fldCharType="separate"/>
        </w:r>
        <w:r w:rsidR="00331070">
          <w:delText>3.6.2</w:delText>
        </w:r>
        <w:r>
          <w:fldChar w:fldCharType="end"/>
        </w:r>
        <w:r w:rsidRPr="00CA5F99">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09127C">
        <w:t>3.</w:t>
      </w:r>
      <w:del w:id="10370" w:author="Laurence Golding" w:date="2019-05-11T06:51:00Z">
        <w:r w:rsidR="00331070">
          <w:delText>20</w:delText>
        </w:r>
      </w:del>
      <w:ins w:id="10371" w:author="Laurence Golding" w:date="2019-05-11T06:51:00Z">
        <w:r w:rsidR="0009127C">
          <w:t>28</w:t>
        </w:r>
      </w:ins>
      <w:r>
        <w:fldChar w:fldCharType="end"/>
      </w:r>
      <w:del w:id="10372" w:author="Laurence Golding" w:date="2019-05-11T06:51:00Z">
        <w:r w:rsidRPr="00CA5F99">
          <w:delText>),</w:delText>
        </w:r>
      </w:del>
      <w:ins w:id="10373" w:author="Laurence Golding" w:date="2019-05-11T06:51:00Z">
        <w:r w:rsidRPr="00CA5F99">
          <w:t>)</w:t>
        </w:r>
      </w:ins>
      <w:r w:rsidRPr="00CA5F99">
        <w:t xml:space="preserve"> each of which specifies a location where the result occurred.</w:t>
      </w:r>
    </w:p>
    <w:p w14:paraId="571105F5" w14:textId="2648A47B" w:rsidR="00CA5F99" w:rsidRDefault="00CA5F99" w:rsidP="00CA5F99">
      <w:pPr>
        <w:pStyle w:val="Note"/>
      </w:pPr>
      <w:r>
        <w:t>NOTE</w:t>
      </w:r>
      <w:ins w:id="10374" w:author="Laurence Golding" w:date="2019-05-11T06:51: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B0A40D9" w:rsidR="009D7DA1" w:rsidRPr="001F7D93" w:rsidRDefault="009D7DA1" w:rsidP="001F7D93">
      <w:pPr>
        <w:pStyle w:val="Note"/>
        <w:rPr>
          <w:ins w:id="10375" w:author="Laurence Golding" w:date="2019-05-11T06:51:00Z"/>
        </w:rPr>
      </w:pPr>
      <w:ins w:id="10376" w:author="Laurence Golding" w:date="2019-05-11T06:51: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9127C">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ins>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260EF360" w:rsidR="00CA5F99" w:rsidRDefault="00CA5F99" w:rsidP="00CA5F99">
      <w:pPr>
        <w:pStyle w:val="Note"/>
      </w:pPr>
      <w:r>
        <w:t xml:space="preserve">EXAMPLE 2: </w:t>
      </w:r>
      <w:r w:rsidRPr="00CA5F99">
        <w:t xml:space="preserve">In </w:t>
      </w:r>
      <w:r>
        <w:t>C#, which</w:t>
      </w:r>
      <w:r w:rsidRPr="00CA5F99">
        <w:t xml:space="preserve"> </w:t>
      </w:r>
      <w:del w:id="10377" w:author="Laurence Golding" w:date="2019-05-11T06:51:00Z">
        <w:r w:rsidRPr="00CA5F99">
          <w:delText>support</w:delText>
        </w:r>
      </w:del>
      <w:ins w:id="10378" w:author="Laurence Golding" w:date="2019-05-11T06:51:00Z">
        <w:r w:rsidRPr="00CA5F99">
          <w:t>support</w:t>
        </w:r>
        <w:r w:rsidR="000C14DB">
          <w:t>s</w:t>
        </w:r>
      </w:ins>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269B633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10379" w:author="Laurence Golding" w:date="2019-05-11T06:51:00Z">
        <w:r w:rsidRPr="00CA5F99">
          <w:delText>,</w:delText>
        </w:r>
      </w:del>
      <w:r w:rsidRPr="00CA5F99">
        <w:t xml:space="preserve"> which can be corrected independently.</w:t>
      </w:r>
    </w:p>
    <w:p w14:paraId="4871B8B3" w14:textId="5B568E02"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w:t>
      </w:r>
      <w:del w:id="10380" w:author="Laurence Golding" w:date="2019-05-11T06:51:00Z">
        <w:r w:rsidRPr="00CA5F99">
          <w:delText>,</w:delText>
        </w:r>
      </w:del>
      <w:r w:rsidRPr="00CA5F99">
        <w:t xml:space="preserve">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10381" w:author="Laurence Golding" w:date="2019-05-11T06:51:00Z">
        <w:r w:rsidR="007E35BF">
          <w:t xml:space="preserve">EXAMPLE 4: </w:t>
        </w:r>
      </w:ins>
      <w:r w:rsidRPr="00CA5F99">
        <w:t xml:space="preserve">In contrast, consider a tool which locates misspelled words in variable names. If the tool detects a misspelled variable name, it </w:t>
      </w:r>
      <w:del w:id="10382" w:author="Laurence Golding" w:date="2019-05-11T06:51:00Z">
        <w:r w:rsidR="00135BCE">
          <w:delText>must</w:delText>
        </w:r>
      </w:del>
      <w:ins w:id="10383" w:author="Laurence Golding" w:date="2019-05-11T06:51:00Z">
        <w:r w:rsidR="00557EF9">
          <w:t>might</w:t>
        </w:r>
      </w:ins>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0384" w:name="_Ref510085223"/>
      <w:bookmarkStart w:id="10385" w:name="_Toc8367163"/>
      <w:bookmarkStart w:id="10386" w:name="_Toc516224816"/>
      <w:r>
        <w:t>analysisTarget</w:t>
      </w:r>
      <w:r w:rsidR="00673F27">
        <w:t xml:space="preserve"> p</w:t>
      </w:r>
      <w:r>
        <w:t>roperty</w:t>
      </w:r>
      <w:bookmarkEnd w:id="10384"/>
      <w:bookmarkEnd w:id="10385"/>
      <w:bookmarkEnd w:id="10386"/>
    </w:p>
    <w:p w14:paraId="50B31C9B" w14:textId="74FC59F4"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w:t>
      </w:r>
      <w:del w:id="10387" w:author="Laurence Golding" w:date="2019-05-11T06:51:00Z">
        <w:r w:rsidR="00673F27">
          <w:delText xml:space="preserve">a </w:delText>
        </w:r>
        <w:r w:rsidR="00673F27" w:rsidRPr="00673F27">
          <w:rPr>
            <w:rStyle w:val="CODEtemp"/>
          </w:rPr>
          <w:delText>fileLocation</w:delText>
        </w:r>
      </w:del>
      <w:ins w:id="10388" w:author="Laurence Golding" w:date="2019-05-11T06:51:00Z">
        <w:r w:rsidR="00673F27">
          <w:t>a</w:t>
        </w:r>
        <w:r w:rsidR="00EF37F6">
          <w:t>n</w:t>
        </w:r>
        <w:r w:rsidR="00673F27">
          <w:t xml:space="preserve"> </w:t>
        </w:r>
        <w:r w:rsidR="00EF37F6">
          <w:rPr>
            <w:rStyle w:val="CODEtemp"/>
          </w:rPr>
          <w:t>artifact</w:t>
        </w:r>
        <w:r w:rsidR="00EF37F6" w:rsidRPr="00673F27">
          <w:rPr>
            <w:rStyle w:val="CODEtemp"/>
          </w:rPr>
          <w:t>Location</w:t>
        </w:r>
      </w:ins>
      <w:r w:rsidR="00EF37F6">
        <w:t xml:space="preserve"> </w:t>
      </w:r>
      <w:r w:rsidR="00673F27">
        <w:t>object (§</w:t>
      </w:r>
      <w:r w:rsidR="00673F27">
        <w:fldChar w:fldCharType="begin"/>
      </w:r>
      <w:r w:rsidR="00673F27">
        <w:instrText xml:space="preserve"> REF _Ref508989521 \r \h </w:instrText>
      </w:r>
      <w:r w:rsidR="00673F27">
        <w:fldChar w:fldCharType="separate"/>
      </w:r>
      <w:r w:rsidR="0009127C">
        <w:t>3.</w:t>
      </w:r>
      <w:del w:id="10389" w:author="Laurence Golding" w:date="2019-05-11T06:51:00Z">
        <w:r w:rsidR="00331070">
          <w:delText>3</w:delText>
        </w:r>
      </w:del>
      <w:ins w:id="10390" w:author="Laurence Golding" w:date="2019-05-11T06:51:00Z">
        <w:r w:rsidR="0009127C">
          <w:t>4</w:t>
        </w:r>
      </w:ins>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1013DC08" w:rsidR="00673F27" w:rsidRDefault="00673F27" w:rsidP="00673F27">
      <w:pPr>
        <w:pStyle w:val="Note"/>
      </w:pPr>
      <w:r>
        <w:t xml:space="preserve">EXAMPLE: In this example, </w:t>
      </w:r>
      <w:r w:rsidR="00F0710E">
        <w:t>the tool’s analysis target was</w:t>
      </w:r>
      <w:r>
        <w:t xml:space="preserve"> the file mouse.c. </w:t>
      </w:r>
      <w:del w:id="10391" w:author="Laurence Golding" w:date="2019-05-11T06:51:00Z">
        <w:r>
          <w:delText>In the course of</w:delText>
        </w:r>
      </w:del>
      <w:ins w:id="10392" w:author="Laurence Golding" w:date="2019-05-11T06:51:00Z">
        <w:r w:rsidR="00163C8F">
          <w:t>During</w:t>
        </w:r>
      </w:ins>
      <w:r>
        <w:t xml:space="preserve"> the scan, </w:t>
      </w:r>
      <w:r w:rsidR="00F0710E">
        <w:t>the tool</w:t>
      </w:r>
      <w:r>
        <w:t xml:space="preserve"> detected a result in the included file mouse.h.</w:t>
      </w:r>
    </w:p>
    <w:p w14:paraId="3D35064F" w14:textId="64ECD215" w:rsidR="00673F27" w:rsidRDefault="00673F27" w:rsidP="002D65F3">
      <w:pPr>
        <w:pStyle w:val="Code"/>
        <w:pPrChange w:id="10393" w:author="Laurence Golding" w:date="2019-05-11T06:51:00Z">
          <w:pPr>
            <w:pStyle w:val="Codesmall"/>
          </w:pPr>
        </w:pPrChange>
      </w:pPr>
      <w:r>
        <w:t>{                                 # A result object (§</w:t>
      </w:r>
      <w:r>
        <w:fldChar w:fldCharType="begin"/>
      </w:r>
      <w:r>
        <w:instrText xml:space="preserve"> REF _Ref493350984 \r \h </w:instrText>
      </w:r>
      <w:ins w:id="10394" w:author="Laurence Golding" w:date="2019-05-11T06:51:00Z">
        <w:r w:rsidR="002D65F3">
          <w:instrText xml:space="preserve"> \* MERGEFORMAT </w:instrText>
        </w:r>
      </w:ins>
      <w:r>
        <w:fldChar w:fldCharType="separate"/>
      </w:r>
      <w:r w:rsidR="0009127C">
        <w:t>3.</w:t>
      </w:r>
      <w:del w:id="10395" w:author="Laurence Golding" w:date="2019-05-11T06:51:00Z">
        <w:r w:rsidR="00331070">
          <w:delText>19</w:delText>
        </w:r>
      </w:del>
      <w:ins w:id="10396" w:author="Laurence Golding" w:date="2019-05-11T06:51:00Z">
        <w:r w:rsidR="0009127C">
          <w:t>27</w:t>
        </w:r>
      </w:ins>
      <w:r>
        <w:fldChar w:fldCharType="end"/>
      </w:r>
      <w:r>
        <w:t>).</w:t>
      </w:r>
    </w:p>
    <w:p w14:paraId="58DF954F" w14:textId="131C6E42" w:rsidR="00673F27" w:rsidRDefault="00673F27" w:rsidP="002D65F3">
      <w:pPr>
        <w:pStyle w:val="Code"/>
        <w:pPrChange w:id="10397" w:author="Laurence Golding" w:date="2019-05-11T06:51:00Z">
          <w:pPr>
            <w:pStyle w:val="Codesmall"/>
          </w:pPr>
        </w:pPrChange>
      </w:pPr>
      <w:r>
        <w:t xml:space="preserve">  "analysisTarget": {             # </w:t>
      </w:r>
      <w:del w:id="10398" w:author="Laurence Golding" w:date="2019-05-11T06:51:00Z">
        <w:r>
          <w:delText>A fileLocation</w:delText>
        </w:r>
      </w:del>
      <w:ins w:id="10399" w:author="Laurence Golding" w:date="2019-05-11T06:51:00Z">
        <w:r>
          <w:t>A</w:t>
        </w:r>
        <w:r w:rsidR="00EF37F6">
          <w:t>n</w:t>
        </w:r>
        <w:r>
          <w:t xml:space="preserve"> </w:t>
        </w:r>
        <w:r w:rsidR="00EF37F6">
          <w:t>artifactLocation</w:t>
        </w:r>
      </w:ins>
      <w:r w:rsidR="00EF37F6">
        <w:t xml:space="preserve"> </w:t>
      </w:r>
      <w:r>
        <w:t>object (§</w:t>
      </w:r>
      <w:del w:id="10400" w:author="Laurence Golding" w:date="2019-05-11T06:51:00Z">
        <w:r>
          <w:fldChar w:fldCharType="begin"/>
        </w:r>
        <w:r>
          <w:delInstrText xml:space="preserve"> REF _Ref508989521 \r \h </w:delInstrText>
        </w:r>
        <w:r>
          <w:fldChar w:fldCharType="separate"/>
        </w:r>
        <w:r w:rsidR="00331070">
          <w:delText>3.3</w:delText>
        </w:r>
        <w:r>
          <w:fldChar w:fldCharType="end"/>
        </w:r>
      </w:del>
      <w:ins w:id="10401" w:author="Laurence Golding" w:date="2019-05-11T06:51:00Z">
        <w:r>
          <w:fldChar w:fldCharType="begin"/>
        </w:r>
        <w:r>
          <w:instrText xml:space="preserve"> REF _Ref508989521 \r \h </w:instrText>
        </w:r>
        <w:r w:rsidR="002D65F3">
          <w:instrText xml:space="preserve"> \* MERGEFORMAT </w:instrText>
        </w:r>
        <w:r>
          <w:fldChar w:fldCharType="separate"/>
        </w:r>
        <w:r w:rsidR="0009127C">
          <w:t>3.4</w:t>
        </w:r>
        <w:r>
          <w:fldChar w:fldCharType="end"/>
        </w:r>
        <w:r w:rsidR="001710BC">
          <w:t>).</w:t>
        </w:r>
      </w:ins>
    </w:p>
    <w:p w14:paraId="3ACFBE28" w14:textId="5950C0F9" w:rsidR="00673F27" w:rsidRDefault="00673F27" w:rsidP="002D65F3">
      <w:pPr>
        <w:pStyle w:val="Code"/>
        <w:pPrChange w:id="10402" w:author="Laurence Golding" w:date="2019-05-11T06:51:00Z">
          <w:pPr>
            <w:pStyle w:val="Codesmall"/>
          </w:pPr>
        </w:pPrChange>
      </w:pPr>
      <w:r>
        <w:t xml:space="preserve">    "uri": "input/mouse.c",</w:t>
      </w:r>
    </w:p>
    <w:p w14:paraId="0A07FD8E" w14:textId="0B427150" w:rsidR="00673F27" w:rsidRDefault="00673F27" w:rsidP="002D65F3">
      <w:pPr>
        <w:pStyle w:val="Code"/>
        <w:pPrChange w:id="10403" w:author="Laurence Golding" w:date="2019-05-11T06:51:00Z">
          <w:pPr>
            <w:pStyle w:val="Codesmall"/>
          </w:pPr>
        </w:pPrChange>
      </w:pPr>
      <w:r>
        <w:t xml:space="preserve">    "uriBaseId": "SRCROOT"</w:t>
      </w:r>
    </w:p>
    <w:p w14:paraId="0F7589A0" w14:textId="3B6A0D03" w:rsidR="00673F27" w:rsidRDefault="00673F27" w:rsidP="002D65F3">
      <w:pPr>
        <w:pStyle w:val="Code"/>
        <w:pPrChange w:id="10404" w:author="Laurence Golding" w:date="2019-05-11T06:51:00Z">
          <w:pPr>
            <w:pStyle w:val="Codesmall"/>
          </w:pPr>
        </w:pPrChange>
      </w:pPr>
      <w:r>
        <w:t xml:space="preserve">  },</w:t>
      </w:r>
    </w:p>
    <w:p w14:paraId="6E8205C7" w14:textId="0D248D65" w:rsidR="00673F27" w:rsidRDefault="00673F27" w:rsidP="002D65F3">
      <w:pPr>
        <w:pStyle w:val="Code"/>
        <w:pPrChange w:id="10405" w:author="Laurence Golding" w:date="2019-05-11T06:51:00Z">
          <w:pPr>
            <w:pStyle w:val="Codesmall"/>
          </w:pPr>
        </w:pPrChange>
      </w:pPr>
    </w:p>
    <w:p w14:paraId="4E5116F6" w14:textId="44BEA6C7" w:rsidR="00673F27" w:rsidRDefault="00673F27" w:rsidP="002D65F3">
      <w:pPr>
        <w:pStyle w:val="Code"/>
        <w:pPrChange w:id="10406" w:author="Laurence Golding" w:date="2019-05-11T06:51:00Z">
          <w:pPr>
            <w:pStyle w:val="Codesmall"/>
          </w:pPr>
        </w:pPrChange>
      </w:pPr>
      <w:r>
        <w:t xml:space="preserve">  "locations": [                  # See §</w:t>
      </w:r>
      <w:r>
        <w:fldChar w:fldCharType="begin"/>
      </w:r>
      <w:r>
        <w:instrText xml:space="preserve"> REF _Ref510013155 \r \h </w:instrText>
      </w:r>
      <w:ins w:id="10407" w:author="Laurence Golding" w:date="2019-05-11T06:51:00Z">
        <w:r w:rsidR="002D65F3">
          <w:instrText xml:space="preserve"> \* MERGEFORMAT </w:instrText>
        </w:r>
      </w:ins>
      <w:r>
        <w:fldChar w:fldCharType="separate"/>
      </w:r>
      <w:r w:rsidR="0009127C">
        <w:t>3.</w:t>
      </w:r>
      <w:del w:id="10408" w:author="Laurence Golding" w:date="2019-05-11T06:51:00Z">
        <w:r w:rsidR="00331070">
          <w:delText>19.10</w:delText>
        </w:r>
      </w:del>
      <w:ins w:id="10409" w:author="Laurence Golding" w:date="2019-05-11T06:51:00Z">
        <w:r w:rsidR="0009127C">
          <w:t>27.12</w:t>
        </w:r>
      </w:ins>
      <w:r>
        <w:fldChar w:fldCharType="end"/>
      </w:r>
      <w:r>
        <w:t>.</w:t>
      </w:r>
    </w:p>
    <w:p w14:paraId="29DB0443" w14:textId="61110119" w:rsidR="00673F27" w:rsidRDefault="00673F27" w:rsidP="002D65F3">
      <w:pPr>
        <w:pStyle w:val="Code"/>
        <w:pPrChange w:id="10410" w:author="Laurence Golding" w:date="2019-05-11T06:51:00Z">
          <w:pPr>
            <w:pStyle w:val="Codesmall"/>
          </w:pPr>
        </w:pPrChange>
      </w:pPr>
      <w:r>
        <w:t xml:space="preserve">    {                             # A location object (§</w:t>
      </w:r>
      <w:r>
        <w:fldChar w:fldCharType="begin"/>
      </w:r>
      <w:r>
        <w:instrText xml:space="preserve"> REF _Ref507665939 \r \h </w:instrText>
      </w:r>
      <w:ins w:id="10411" w:author="Laurence Golding" w:date="2019-05-11T06:51:00Z">
        <w:r w:rsidR="002D65F3">
          <w:instrText xml:space="preserve"> \* MERGEFORMAT </w:instrText>
        </w:r>
      </w:ins>
      <w:r>
        <w:fldChar w:fldCharType="separate"/>
      </w:r>
      <w:r w:rsidR="0009127C">
        <w:t>3.</w:t>
      </w:r>
      <w:del w:id="10412" w:author="Laurence Golding" w:date="2019-05-11T06:51:00Z">
        <w:r w:rsidR="00331070">
          <w:delText>20</w:delText>
        </w:r>
      </w:del>
      <w:ins w:id="10413" w:author="Laurence Golding" w:date="2019-05-11T06:51:00Z">
        <w:r w:rsidR="0009127C">
          <w:t>28</w:t>
        </w:r>
      </w:ins>
      <w:r>
        <w:fldChar w:fldCharType="end"/>
      </w:r>
      <w:r>
        <w:t>).</w:t>
      </w:r>
    </w:p>
    <w:p w14:paraId="7C6BCB69" w14:textId="64640FFF" w:rsidR="00673F27" w:rsidRDefault="00673F27" w:rsidP="002D65F3">
      <w:pPr>
        <w:pStyle w:val="Code"/>
        <w:pPrChange w:id="10414" w:author="Laurence Golding" w:date="2019-05-11T06:51:00Z">
          <w:pPr>
            <w:pStyle w:val="Codesmall"/>
          </w:pPr>
        </w:pPrChange>
      </w:pPr>
      <w:r>
        <w:t xml:space="preserve">      "physicalLocation": {       # See §</w:t>
      </w:r>
      <w:r>
        <w:fldChar w:fldCharType="begin"/>
      </w:r>
      <w:r>
        <w:instrText xml:space="preserve"> REF _Ref493477623 \r \h </w:instrText>
      </w:r>
      <w:ins w:id="10415" w:author="Laurence Golding" w:date="2019-05-11T06:51:00Z">
        <w:r w:rsidR="002D65F3">
          <w:instrText xml:space="preserve"> \* MERGEFORMAT </w:instrText>
        </w:r>
      </w:ins>
      <w:r>
        <w:fldChar w:fldCharType="separate"/>
      </w:r>
      <w:r w:rsidR="0009127C">
        <w:t>3.</w:t>
      </w:r>
      <w:del w:id="10416" w:author="Laurence Golding" w:date="2019-05-11T06:51:00Z">
        <w:r w:rsidR="00331070">
          <w:delText>20.2</w:delText>
        </w:r>
      </w:del>
      <w:ins w:id="10417" w:author="Laurence Golding" w:date="2019-05-11T06:51:00Z">
        <w:r w:rsidR="0009127C">
          <w:t>28.3</w:t>
        </w:r>
      </w:ins>
      <w:r>
        <w:fldChar w:fldCharType="end"/>
      </w:r>
      <w:r>
        <w:t>.</w:t>
      </w:r>
    </w:p>
    <w:p w14:paraId="6E543087" w14:textId="6DC68366" w:rsidR="00673F27" w:rsidRDefault="00673F27" w:rsidP="002D65F3">
      <w:pPr>
        <w:pStyle w:val="Code"/>
        <w:pPrChange w:id="10418" w:author="Laurence Golding" w:date="2019-05-11T06:51:00Z">
          <w:pPr>
            <w:pStyle w:val="Codesmall"/>
          </w:pPr>
        </w:pPrChange>
      </w:pPr>
      <w:r>
        <w:t xml:space="preserve">        "</w:t>
      </w:r>
      <w:del w:id="10419" w:author="Laurence Golding" w:date="2019-05-11T06:51:00Z">
        <w:r>
          <w:delText>fileLocation": {         # A fileLocation</w:delText>
        </w:r>
      </w:del>
      <w:ins w:id="10420" w:author="Laurence Golding" w:date="2019-05-11T06:51:00Z">
        <w:r w:rsidR="00EF37F6">
          <w:t>artifactLocation</w:t>
        </w:r>
        <w:r>
          <w:t>": {     # A</w:t>
        </w:r>
        <w:r w:rsidR="00EF37F6">
          <w:t>n</w:t>
        </w:r>
        <w:r>
          <w:t xml:space="preserve"> </w:t>
        </w:r>
        <w:r w:rsidR="00EF37F6">
          <w:t>artifactLocation</w:t>
        </w:r>
      </w:ins>
      <w:r w:rsidR="00EF37F6">
        <w:t xml:space="preserve"> </w:t>
      </w:r>
      <w:r>
        <w:t>object.</w:t>
      </w:r>
    </w:p>
    <w:p w14:paraId="69345B81" w14:textId="137A147B" w:rsidR="00673F27" w:rsidRDefault="00673F27" w:rsidP="002D65F3">
      <w:pPr>
        <w:pStyle w:val="Code"/>
        <w:pPrChange w:id="10421" w:author="Laurence Golding" w:date="2019-05-11T06:51:00Z">
          <w:pPr>
            <w:pStyle w:val="Codesmall"/>
          </w:pPr>
        </w:pPrChange>
      </w:pPr>
      <w:r>
        <w:t xml:space="preserve">          "uri": "input/mouse.h",</w:t>
      </w:r>
    </w:p>
    <w:p w14:paraId="6B9629DE" w14:textId="06F8D421" w:rsidR="00673F27" w:rsidRDefault="00673F27" w:rsidP="002D65F3">
      <w:pPr>
        <w:pStyle w:val="Code"/>
        <w:pPrChange w:id="10422" w:author="Laurence Golding" w:date="2019-05-11T06:51:00Z">
          <w:pPr>
            <w:pStyle w:val="Codesmall"/>
          </w:pPr>
        </w:pPrChange>
      </w:pPr>
      <w:r>
        <w:t xml:space="preserve">          "uriBaseId": "SRCROOT"</w:t>
      </w:r>
    </w:p>
    <w:p w14:paraId="3CC1AEF0" w14:textId="1E3963CE" w:rsidR="00673F27" w:rsidRDefault="00673F27" w:rsidP="002D65F3">
      <w:pPr>
        <w:pStyle w:val="Code"/>
        <w:pPrChange w:id="10423" w:author="Laurence Golding" w:date="2019-05-11T06:51:00Z">
          <w:pPr>
            <w:pStyle w:val="Codesmall"/>
          </w:pPr>
        </w:pPrChange>
      </w:pPr>
      <w:r>
        <w:t xml:space="preserve">        },</w:t>
      </w:r>
    </w:p>
    <w:p w14:paraId="1AB6A32A" w14:textId="6B9E471D" w:rsidR="00673F27" w:rsidRDefault="00673F27" w:rsidP="002D65F3">
      <w:pPr>
        <w:pStyle w:val="Code"/>
        <w:pPrChange w:id="10424" w:author="Laurence Golding" w:date="2019-05-11T06:51:00Z">
          <w:pPr>
            <w:pStyle w:val="Codesmall"/>
          </w:pPr>
        </w:pPrChange>
      </w:pPr>
    </w:p>
    <w:p w14:paraId="321B20F7" w14:textId="2EC00B43" w:rsidR="00673F27" w:rsidRDefault="00673F27" w:rsidP="002D65F3">
      <w:pPr>
        <w:pStyle w:val="Code"/>
        <w:pPrChange w:id="10425" w:author="Laurence Golding" w:date="2019-05-11T06:51:00Z">
          <w:pPr>
            <w:pStyle w:val="Codesmall"/>
          </w:pPr>
        </w:pPrChange>
      </w:pPr>
      <w:r>
        <w:t xml:space="preserve">        "region": {</w:t>
      </w:r>
    </w:p>
    <w:p w14:paraId="187CC9F8" w14:textId="1E4C5C40" w:rsidR="00673F27" w:rsidRDefault="00673F27" w:rsidP="002D65F3">
      <w:pPr>
        <w:pStyle w:val="Code"/>
        <w:pPrChange w:id="10426" w:author="Laurence Golding" w:date="2019-05-11T06:51:00Z">
          <w:pPr>
            <w:pStyle w:val="Codesmall"/>
          </w:pPr>
        </w:pPrChange>
      </w:pPr>
      <w:r>
        <w:t xml:space="preserve">          "startLine": 42</w:t>
      </w:r>
    </w:p>
    <w:p w14:paraId="327C420A" w14:textId="2AA8F4B2" w:rsidR="00673F27" w:rsidRDefault="00673F27" w:rsidP="002D65F3">
      <w:pPr>
        <w:pStyle w:val="Code"/>
        <w:pPrChange w:id="10427" w:author="Laurence Golding" w:date="2019-05-11T06:51:00Z">
          <w:pPr>
            <w:pStyle w:val="Codesmall"/>
          </w:pPr>
        </w:pPrChange>
      </w:pPr>
      <w:r>
        <w:t xml:space="preserve">        }</w:t>
      </w:r>
    </w:p>
    <w:p w14:paraId="4A880555" w14:textId="19193643" w:rsidR="00673F27" w:rsidRDefault="00673F27" w:rsidP="002D65F3">
      <w:pPr>
        <w:pStyle w:val="Code"/>
        <w:pPrChange w:id="10428" w:author="Laurence Golding" w:date="2019-05-11T06:51:00Z">
          <w:pPr>
            <w:pStyle w:val="Codesmall"/>
          </w:pPr>
        </w:pPrChange>
      </w:pPr>
      <w:r>
        <w:t xml:space="preserve">      }</w:t>
      </w:r>
    </w:p>
    <w:p w14:paraId="2B7A4612" w14:textId="4864179F" w:rsidR="00673F27" w:rsidRDefault="00673F27" w:rsidP="002D65F3">
      <w:pPr>
        <w:pStyle w:val="Code"/>
        <w:pPrChange w:id="10429" w:author="Laurence Golding" w:date="2019-05-11T06:51:00Z">
          <w:pPr>
            <w:pStyle w:val="Codesmall"/>
          </w:pPr>
        </w:pPrChange>
      </w:pPr>
      <w:r>
        <w:t xml:space="preserve">    }</w:t>
      </w:r>
    </w:p>
    <w:p w14:paraId="557E65A8" w14:textId="2D81EB3C" w:rsidR="00673F27" w:rsidRDefault="00673F27" w:rsidP="002D65F3">
      <w:pPr>
        <w:pStyle w:val="Code"/>
        <w:pPrChange w:id="10430" w:author="Laurence Golding" w:date="2019-05-11T06:51:00Z">
          <w:pPr>
            <w:pStyle w:val="Codesmall"/>
          </w:pPr>
        </w:pPrChange>
      </w:pPr>
      <w:r>
        <w:t xml:space="preserve">  ]</w:t>
      </w:r>
    </w:p>
    <w:p w14:paraId="50B89DA7" w14:textId="384F9070" w:rsidR="00673F27" w:rsidRDefault="00673F27" w:rsidP="002D65F3">
      <w:pPr>
        <w:pStyle w:val="Code"/>
        <w:pPrChange w:id="10431" w:author="Laurence Golding" w:date="2019-05-11T06:51:00Z">
          <w:pPr>
            <w:pStyle w:val="Codesmall"/>
          </w:pPr>
        </w:pPrChange>
      </w:pPr>
      <w:r>
        <w:t>}</w:t>
      </w:r>
    </w:p>
    <w:p w14:paraId="5F64DAC6" w14:textId="244AAA8D" w:rsidR="00C75437" w:rsidRDefault="00981D2A" w:rsidP="00C75437">
      <w:pPr>
        <w:pStyle w:val="Heading3"/>
        <w:rPr>
          <w:ins w:id="10432" w:author="Laurence Golding" w:date="2019-05-11T06:51:00Z"/>
        </w:rPr>
      </w:pPr>
      <w:bookmarkStart w:id="10433" w:name="_Toc8367164"/>
      <w:ins w:id="10434" w:author="Laurence Golding" w:date="2019-05-11T06:51:00Z">
        <w:r>
          <w:t>webR</w:t>
        </w:r>
        <w:r w:rsidR="00C75437">
          <w:t>equest property</w:t>
        </w:r>
        <w:bookmarkEnd w:id="10433"/>
      </w:ins>
    </w:p>
    <w:p w14:paraId="019A1520" w14:textId="4EF76FB9" w:rsidR="00C75437" w:rsidRDefault="00F831AE" w:rsidP="00C75437">
      <w:pPr>
        <w:rPr>
          <w:ins w:id="10435" w:author="Laurence Golding" w:date="2019-05-11T06:51:00Z"/>
        </w:rPr>
      </w:pPr>
      <w:ins w:id="10436" w:author="Laurence Golding" w:date="2019-05-11T06:51:00Z">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9127C">
          <w:t>3.46</w:t>
        </w:r>
        <w:r>
          <w:fldChar w:fldCharType="end"/>
        </w:r>
        <w:r>
          <w:t xml:space="preserve">) that describes the </w:t>
        </w:r>
        <w:r w:rsidR="00937E4C">
          <w:t>HTTP</w:t>
        </w:r>
        <w:r>
          <w:t xml:space="preserve"> request which led to this result.</w:t>
        </w:r>
      </w:ins>
    </w:p>
    <w:p w14:paraId="564C93F0" w14:textId="52D42EF6" w:rsidR="00F831AE" w:rsidRDefault="00F831AE" w:rsidP="00F831AE">
      <w:pPr>
        <w:pStyle w:val="Note"/>
        <w:rPr>
          <w:ins w:id="10437" w:author="Laurence Golding" w:date="2019-05-11T06:51:00Z"/>
        </w:rPr>
      </w:pPr>
      <w:ins w:id="10438" w:author="Laurence Golding" w:date="2019-05-11T06:51:00Z">
        <w:r>
          <w:t>NOTE: This property is primarily useful to web analysis tools.</w:t>
        </w:r>
      </w:ins>
    </w:p>
    <w:p w14:paraId="55C0FFE8" w14:textId="2733BDE6" w:rsidR="00C75437" w:rsidRDefault="00981D2A" w:rsidP="00C75437">
      <w:pPr>
        <w:pStyle w:val="Heading3"/>
        <w:rPr>
          <w:ins w:id="10439" w:author="Laurence Golding" w:date="2019-05-11T06:51:00Z"/>
        </w:rPr>
      </w:pPr>
      <w:bookmarkStart w:id="10440" w:name="_Toc8367165"/>
      <w:ins w:id="10441" w:author="Laurence Golding" w:date="2019-05-11T06:51:00Z">
        <w:r>
          <w:t>webR</w:t>
        </w:r>
        <w:r w:rsidR="00C75437">
          <w:t>esponse property</w:t>
        </w:r>
        <w:bookmarkEnd w:id="10440"/>
      </w:ins>
    </w:p>
    <w:p w14:paraId="2CEC53E9" w14:textId="7FD6A97F" w:rsidR="00C75437" w:rsidRDefault="00F831AE" w:rsidP="00F831AE">
      <w:pPr>
        <w:rPr>
          <w:ins w:id="10442" w:author="Laurence Golding" w:date="2019-05-11T06:51:00Z"/>
        </w:rPr>
      </w:pPr>
      <w:ins w:id="10443" w:author="Laurence Golding" w:date="2019-05-11T06:51:00Z">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9127C">
          <w:t>3.47</w:t>
        </w:r>
        <w:r>
          <w:fldChar w:fldCharType="end"/>
        </w:r>
        <w:r>
          <w:t xml:space="preserve">) that describes the response to the </w:t>
        </w:r>
        <w:r w:rsidR="00937E4C">
          <w:t>HTTP</w:t>
        </w:r>
        <w:r>
          <w:t xml:space="preserve"> request which led to this result.</w:t>
        </w:r>
      </w:ins>
    </w:p>
    <w:p w14:paraId="5CC2A899" w14:textId="32CAE334" w:rsidR="00F831AE" w:rsidRPr="007A5282" w:rsidRDefault="00F831AE" w:rsidP="00F831AE">
      <w:pPr>
        <w:pStyle w:val="Note"/>
        <w:rPr>
          <w:ins w:id="10444" w:author="Laurence Golding" w:date="2019-05-11T06:51:00Z"/>
        </w:rPr>
      </w:pPr>
      <w:ins w:id="10445" w:author="Laurence Golding" w:date="2019-05-11T06:51:00Z">
        <w:r>
          <w:t>NOTE: This property is primarily useful to web analysis tools.</w:t>
        </w:r>
      </w:ins>
    </w:p>
    <w:p w14:paraId="7721E020" w14:textId="1C06A0F7" w:rsidR="003B6448" w:rsidRDefault="003B6448" w:rsidP="003B6448">
      <w:pPr>
        <w:pStyle w:val="Heading3"/>
      </w:pPr>
      <w:bookmarkStart w:id="10446" w:name="_Ref513040093"/>
      <w:bookmarkStart w:id="10447" w:name="_Toc8367166"/>
      <w:bookmarkStart w:id="10448" w:name="_Toc516224817"/>
      <w:r>
        <w:t>fingerprints property</w:t>
      </w:r>
      <w:bookmarkEnd w:id="10446"/>
      <w:bookmarkEnd w:id="10447"/>
      <w:bookmarkEnd w:id="10448"/>
    </w:p>
    <w:p w14:paraId="3AC53915" w14:textId="21826FD9"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w:t>
      </w:r>
      <w:del w:id="10449" w:author="Laurence Golding" w:date="2019-05-11T06:51:00Z">
        <w:r>
          <w:delText>a JSON</w:delText>
        </w:r>
      </w:del>
      <w:ins w:id="10450" w:author="Laurence Golding" w:date="2019-05-11T06:51:00Z">
        <w:r>
          <w:t>a</w:t>
        </w:r>
        <w:r w:rsidR="00E14A98">
          <w:t>n</w:t>
        </w:r>
      </w:ins>
      <w:r>
        <w:t xml:space="preserve"> object (§</w:t>
      </w:r>
      <w:r>
        <w:fldChar w:fldCharType="begin"/>
      </w:r>
      <w:r>
        <w:instrText xml:space="preserve"> REF _Ref508798892 \r \h </w:instrText>
      </w:r>
      <w:r>
        <w:fldChar w:fldCharType="separate"/>
      </w:r>
      <w:r w:rsidR="0009127C">
        <w:t>3.</w:t>
      </w:r>
      <w:del w:id="10451" w:author="Laurence Golding" w:date="2019-05-11T06:51:00Z">
        <w:r w:rsidR="00331070">
          <w:delText>5</w:delText>
        </w:r>
      </w:del>
      <w:ins w:id="10452" w:author="Laurence Golding" w:date="2019-05-11T06:51:00Z">
        <w:r w:rsidR="0009127C">
          <w:t>6</w:t>
        </w:r>
      </w:ins>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409ACBA"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9127C">
        <w:t>3.</w:t>
      </w:r>
      <w:del w:id="10453" w:author="Laurence Golding" w:date="2019-05-11T06:51:00Z">
        <w:r w:rsidR="00331070">
          <w:delText>4</w:delText>
        </w:r>
      </w:del>
      <w:ins w:id="10454" w:author="Laurence Golding" w:date="2019-05-11T06:51:00Z">
        <w:r w:rsidR="0009127C">
          <w:t>5</w:t>
        </w:r>
      </w:ins>
      <w:r w:rsidR="0009127C">
        <w:t>.4.2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22342DB2" w:rsidR="00814E2A" w:rsidRDefault="00814E2A" w:rsidP="00814E2A">
      <w:pPr>
        <w:pStyle w:val="Note"/>
      </w:pPr>
      <w:r>
        <w:t>EXAMPLE</w:t>
      </w:r>
      <w:ins w:id="10455" w:author="Laurence Golding" w:date="2019-05-11T06:51:00Z">
        <w:r w:rsidR="00F861BF">
          <w:t xml:space="preserve"> 1</w:t>
        </w:r>
      </w:ins>
      <w:r>
        <w:t xml:space="preserve">: In this example, the producer has calculated a fingerprint using version 2 of a fingerprinting method it refers to as </w:t>
      </w:r>
      <w:r w:rsidRPr="00814E2A">
        <w:rPr>
          <w:rStyle w:val="CODEtemp"/>
        </w:rPr>
        <w:t>"</w:t>
      </w:r>
      <w:del w:id="10456" w:author="Laurence Golding" w:date="2019-05-11T06:51:00Z">
        <w:r>
          <w:rPr>
            <w:rStyle w:val="CODEtemp"/>
          </w:rPr>
          <w:delText>c</w:delText>
        </w:r>
        <w:r w:rsidRPr="00814E2A">
          <w:rPr>
            <w:rStyle w:val="CODEtemp"/>
          </w:rPr>
          <w:delText>ontextRegionHash</w:delText>
        </w:r>
      </w:del>
      <w:ins w:id="10457" w:author="Laurence Golding" w:date="2019-05-11T06:51:00Z">
        <w:r w:rsidR="000C14DB">
          <w:rPr>
            <w:rStyle w:val="CODEtemp"/>
          </w:rPr>
          <w:t>stableResultHash</w:t>
        </w:r>
      </w:ins>
      <w:r w:rsidRPr="00814E2A">
        <w:rPr>
          <w:rStyle w:val="CODEtemp"/>
        </w:rPr>
        <w:t>"</w:t>
      </w:r>
      <w:r>
        <w:t>:</w:t>
      </w:r>
    </w:p>
    <w:p w14:paraId="6EFB2FD8" w14:textId="066F0986" w:rsidR="00814E2A" w:rsidRPr="000C14DB" w:rsidRDefault="00814E2A" w:rsidP="000C14DB">
      <w:pPr>
        <w:pStyle w:val="Code"/>
        <w:rPr>
          <w:sz w:val="20"/>
          <w:rPrChange w:id="10458" w:author="Laurence Golding" w:date="2019-05-11T06:51:00Z">
            <w:rPr/>
          </w:rPrChange>
        </w:rPr>
      </w:pPr>
      <w:r w:rsidRPr="000C14DB">
        <w:rPr>
          <w:sz w:val="20"/>
          <w:rPrChange w:id="10459" w:author="Laurence Golding" w:date="2019-05-11T06:51:00Z">
            <w:rPr/>
          </w:rPrChange>
        </w:rPr>
        <w:t>{</w:t>
      </w:r>
    </w:p>
    <w:p w14:paraId="6CCD0775" w14:textId="5800BC62" w:rsidR="00814E2A" w:rsidRPr="000C14DB" w:rsidRDefault="00814E2A" w:rsidP="000C14DB">
      <w:pPr>
        <w:pStyle w:val="Code"/>
        <w:rPr>
          <w:sz w:val="20"/>
          <w:rPrChange w:id="10460" w:author="Laurence Golding" w:date="2019-05-11T06:51:00Z">
            <w:rPr/>
          </w:rPrChange>
        </w:rPr>
      </w:pPr>
      <w:r w:rsidRPr="000C14DB">
        <w:rPr>
          <w:sz w:val="20"/>
          <w:rPrChange w:id="10461" w:author="Laurence Golding" w:date="2019-05-11T06:51:00Z">
            <w:rPr/>
          </w:rPrChange>
        </w:rPr>
        <w:t xml:space="preserve">    "fingerprints": {</w:t>
      </w:r>
    </w:p>
    <w:p w14:paraId="2F47DC56" w14:textId="46C9BC23" w:rsidR="00814E2A" w:rsidRPr="000C14DB" w:rsidRDefault="00814E2A" w:rsidP="000C14DB">
      <w:pPr>
        <w:pStyle w:val="Code"/>
        <w:rPr>
          <w:sz w:val="20"/>
          <w:rPrChange w:id="10462" w:author="Laurence Golding" w:date="2019-05-11T06:51:00Z">
            <w:rPr/>
          </w:rPrChange>
        </w:rPr>
      </w:pPr>
      <w:r w:rsidRPr="000C14DB">
        <w:rPr>
          <w:sz w:val="20"/>
          <w:rPrChange w:id="10463" w:author="Laurence Golding" w:date="2019-05-11T06:51:00Z">
            <w:rPr/>
          </w:rPrChange>
        </w:rPr>
        <w:t xml:space="preserve">      "</w:t>
      </w:r>
      <w:del w:id="10464" w:author="Laurence Golding" w:date="2019-05-11T06:51:00Z">
        <w:r>
          <w:delText>contextRegionHash</w:delText>
        </w:r>
      </w:del>
      <w:ins w:id="10465" w:author="Laurence Golding" w:date="2019-05-11T06:51:00Z">
        <w:r w:rsidR="000C14DB" w:rsidRPr="000C14DB">
          <w:rPr>
            <w:sz w:val="20"/>
          </w:rPr>
          <w:t>stableResultHash</w:t>
        </w:r>
      </w:ins>
      <w:r w:rsidRPr="000C14DB">
        <w:rPr>
          <w:sz w:val="20"/>
          <w:rPrChange w:id="10466" w:author="Laurence Golding" w:date="2019-05-11T06:51:00Z">
            <w:rPr/>
          </w:rPrChange>
        </w:rPr>
        <w:t>/v2": "097886bc876fe"</w:t>
      </w:r>
    </w:p>
    <w:p w14:paraId="581F803A" w14:textId="2912F9AA" w:rsidR="00814E2A" w:rsidRPr="000C14DB" w:rsidRDefault="00814E2A" w:rsidP="000C14DB">
      <w:pPr>
        <w:pStyle w:val="Code"/>
        <w:rPr>
          <w:sz w:val="20"/>
          <w:rPrChange w:id="10467" w:author="Laurence Golding" w:date="2019-05-11T06:51:00Z">
            <w:rPr/>
          </w:rPrChange>
        </w:rPr>
      </w:pPr>
      <w:r w:rsidRPr="000C14DB">
        <w:rPr>
          <w:sz w:val="20"/>
          <w:rPrChange w:id="10468" w:author="Laurence Golding" w:date="2019-05-11T06:51:00Z">
            <w:rPr/>
          </w:rPrChange>
        </w:rPr>
        <w:t xml:space="preserve">    }</w:t>
      </w:r>
    </w:p>
    <w:p w14:paraId="5667AD79" w14:textId="6276E654" w:rsidR="00814E2A" w:rsidRPr="000C14DB" w:rsidRDefault="00814E2A" w:rsidP="000C14DB">
      <w:pPr>
        <w:pStyle w:val="Code"/>
        <w:rPr>
          <w:sz w:val="20"/>
          <w:rPrChange w:id="10469" w:author="Laurence Golding" w:date="2019-05-11T06:51:00Z">
            <w:rPr/>
          </w:rPrChange>
        </w:rPr>
      </w:pPr>
      <w:r w:rsidRPr="000C14DB">
        <w:rPr>
          <w:sz w:val="20"/>
          <w:rPrChange w:id="10470" w:author="Laurence Golding" w:date="2019-05-11T06:51:00Z">
            <w:rPr/>
          </w:rPrChange>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44436694" w:rsidR="004108B9" w:rsidRPr="00F861BF" w:rsidRDefault="004108B9" w:rsidP="004108B9">
      <w:pPr>
        <w:pStyle w:val="Code"/>
        <w:rPr>
          <w:sz w:val="20"/>
          <w:rPrChange w:id="10471" w:author="Laurence Golding" w:date="2019-05-11T06:51:00Z">
            <w:rPr/>
          </w:rPrChange>
        </w:rPr>
      </w:pPr>
      <w:r w:rsidRPr="00F861BF">
        <w:rPr>
          <w:sz w:val="20"/>
          <w:rPrChange w:id="10472" w:author="Laurence Golding" w:date="2019-05-11T06:51:00Z">
            <w:rPr/>
          </w:rPrChange>
        </w:rPr>
        <w:t>{                                  # A run object (§</w:t>
      </w:r>
      <w:r w:rsidRPr="00F861BF">
        <w:rPr>
          <w:sz w:val="20"/>
          <w:rPrChange w:id="10473" w:author="Laurence Golding" w:date="2019-05-11T06:51:00Z">
            <w:rPr/>
          </w:rPrChange>
        </w:rPr>
        <w:fldChar w:fldCharType="begin"/>
      </w:r>
      <w:r w:rsidRPr="00F861BF">
        <w:rPr>
          <w:sz w:val="20"/>
          <w:rPrChange w:id="10474" w:author="Laurence Golding" w:date="2019-05-11T06:51:00Z">
            <w:rPr/>
          </w:rPrChange>
        </w:rPr>
        <w:instrText xml:space="preserve"> REF _Ref493349997 \r \h </w:instrText>
      </w:r>
      <w:ins w:id="10475" w:author="Laurence Golding" w:date="2019-05-11T06:51:00Z">
        <w:r w:rsidR="00F861BF">
          <w:rPr>
            <w:sz w:val="20"/>
            <w:szCs w:val="20"/>
          </w:rPr>
          <w:instrText xml:space="preserve"> \* MERGEFORMAT </w:instrText>
        </w:r>
      </w:ins>
      <w:r w:rsidRPr="00F861BF">
        <w:rPr>
          <w:sz w:val="20"/>
          <w:rPrChange w:id="10476" w:author="Laurence Golding" w:date="2019-05-11T06:51:00Z">
            <w:rPr/>
          </w:rPrChange>
        </w:rPr>
      </w:r>
      <w:r w:rsidRPr="00F861BF">
        <w:rPr>
          <w:sz w:val="20"/>
          <w:rPrChange w:id="10477" w:author="Laurence Golding" w:date="2019-05-11T06:51:00Z">
            <w:rPr/>
          </w:rPrChange>
        </w:rPr>
        <w:fldChar w:fldCharType="separate"/>
      </w:r>
      <w:r w:rsidR="0009127C">
        <w:rPr>
          <w:sz w:val="20"/>
          <w:rPrChange w:id="10478" w:author="Laurence Golding" w:date="2019-05-11T06:51:00Z">
            <w:rPr/>
          </w:rPrChange>
        </w:rPr>
        <w:t>3.</w:t>
      </w:r>
      <w:del w:id="10479" w:author="Laurence Golding" w:date="2019-05-11T06:51:00Z">
        <w:r w:rsidR="00331070">
          <w:delText>11</w:delText>
        </w:r>
      </w:del>
      <w:ins w:id="10480" w:author="Laurence Golding" w:date="2019-05-11T06:51:00Z">
        <w:r w:rsidR="0009127C">
          <w:rPr>
            <w:sz w:val="20"/>
            <w:szCs w:val="20"/>
          </w:rPr>
          <w:t>14</w:t>
        </w:r>
      </w:ins>
      <w:r w:rsidRPr="00F861BF">
        <w:rPr>
          <w:sz w:val="20"/>
          <w:rPrChange w:id="10481" w:author="Laurence Golding" w:date="2019-05-11T06:51:00Z">
            <w:rPr/>
          </w:rPrChange>
        </w:rPr>
        <w:fldChar w:fldCharType="end"/>
      </w:r>
      <w:r w:rsidRPr="00F861BF">
        <w:rPr>
          <w:sz w:val="20"/>
          <w:rPrChange w:id="10482" w:author="Laurence Golding" w:date="2019-05-11T06:51:00Z">
            <w:rPr/>
          </w:rPrChange>
        </w:rPr>
        <w:t>).</w:t>
      </w:r>
    </w:p>
    <w:p w14:paraId="3958BEF4" w14:textId="68C309C4" w:rsidR="004108B9" w:rsidRPr="00F861BF" w:rsidRDefault="004108B9" w:rsidP="004108B9">
      <w:pPr>
        <w:pStyle w:val="Code"/>
        <w:rPr>
          <w:sz w:val="20"/>
          <w:rPrChange w:id="10483" w:author="Laurence Golding" w:date="2019-05-11T06:51:00Z">
            <w:rPr/>
          </w:rPrChange>
        </w:rPr>
      </w:pPr>
      <w:r w:rsidRPr="00F861BF">
        <w:rPr>
          <w:sz w:val="20"/>
          <w:rPrChange w:id="10484" w:author="Laurence Golding" w:date="2019-05-11T06:51:00Z">
            <w:rPr/>
          </w:rPrChange>
        </w:rPr>
        <w:t xml:space="preserve">  "results": [                     # See §</w:t>
      </w:r>
      <w:r w:rsidRPr="00F861BF">
        <w:rPr>
          <w:sz w:val="20"/>
          <w:rPrChange w:id="10485" w:author="Laurence Golding" w:date="2019-05-11T06:51:00Z">
            <w:rPr/>
          </w:rPrChange>
        </w:rPr>
        <w:fldChar w:fldCharType="begin"/>
      </w:r>
      <w:r w:rsidRPr="00F861BF">
        <w:rPr>
          <w:sz w:val="20"/>
          <w:rPrChange w:id="10486" w:author="Laurence Golding" w:date="2019-05-11T06:51:00Z">
            <w:rPr/>
          </w:rPrChange>
        </w:rPr>
        <w:instrText xml:space="preserve"> REF _Ref493350972 \r \h </w:instrText>
      </w:r>
      <w:ins w:id="10487" w:author="Laurence Golding" w:date="2019-05-11T06:51:00Z">
        <w:r w:rsidR="00F861BF">
          <w:rPr>
            <w:sz w:val="20"/>
            <w:szCs w:val="20"/>
          </w:rPr>
          <w:instrText xml:space="preserve"> \* MERGEFORMAT </w:instrText>
        </w:r>
      </w:ins>
      <w:r w:rsidRPr="00F861BF">
        <w:rPr>
          <w:sz w:val="20"/>
          <w:rPrChange w:id="10488" w:author="Laurence Golding" w:date="2019-05-11T06:51:00Z">
            <w:rPr/>
          </w:rPrChange>
        </w:rPr>
      </w:r>
      <w:r w:rsidRPr="00F861BF">
        <w:rPr>
          <w:sz w:val="20"/>
          <w:rPrChange w:id="10489" w:author="Laurence Golding" w:date="2019-05-11T06:51:00Z">
            <w:rPr/>
          </w:rPrChange>
        </w:rPr>
        <w:fldChar w:fldCharType="separate"/>
      </w:r>
      <w:r w:rsidR="0009127C">
        <w:rPr>
          <w:sz w:val="20"/>
          <w:rPrChange w:id="10490" w:author="Laurence Golding" w:date="2019-05-11T06:51:00Z">
            <w:rPr/>
          </w:rPrChange>
        </w:rPr>
        <w:t>3.</w:t>
      </w:r>
      <w:del w:id="10491" w:author="Laurence Golding" w:date="2019-05-11T06:51:00Z">
        <w:r w:rsidR="00331070">
          <w:delText>11.16</w:delText>
        </w:r>
      </w:del>
      <w:ins w:id="10492" w:author="Laurence Golding" w:date="2019-05-11T06:51:00Z">
        <w:r w:rsidR="0009127C">
          <w:rPr>
            <w:sz w:val="20"/>
            <w:szCs w:val="20"/>
          </w:rPr>
          <w:t>14.23</w:t>
        </w:r>
      </w:ins>
      <w:r w:rsidRPr="00F861BF">
        <w:rPr>
          <w:sz w:val="20"/>
          <w:rPrChange w:id="10493" w:author="Laurence Golding" w:date="2019-05-11T06:51:00Z">
            <w:rPr/>
          </w:rPrChange>
        </w:rPr>
        <w:fldChar w:fldCharType="end"/>
      </w:r>
      <w:r w:rsidRPr="00F861BF">
        <w:rPr>
          <w:sz w:val="20"/>
          <w:rPrChange w:id="10494" w:author="Laurence Golding" w:date="2019-05-11T06:51:00Z">
            <w:rPr/>
          </w:rPrChange>
        </w:rPr>
        <w:t>.</w:t>
      </w:r>
    </w:p>
    <w:p w14:paraId="1CA25AAE" w14:textId="1D5A816B" w:rsidR="004108B9" w:rsidRPr="00F861BF" w:rsidRDefault="004108B9" w:rsidP="004108B9">
      <w:pPr>
        <w:pStyle w:val="Code"/>
        <w:rPr>
          <w:sz w:val="20"/>
          <w:rPrChange w:id="10495" w:author="Laurence Golding" w:date="2019-05-11T06:51:00Z">
            <w:rPr/>
          </w:rPrChange>
        </w:rPr>
      </w:pPr>
      <w:r w:rsidRPr="00F861BF">
        <w:rPr>
          <w:sz w:val="20"/>
          <w:rPrChange w:id="10496" w:author="Laurence Golding" w:date="2019-05-11T06:51:00Z">
            <w:rPr/>
          </w:rPrChange>
        </w:rPr>
        <w:t xml:space="preserve">    {                              # A result object</w:t>
      </w:r>
      <w:del w:id="10497" w:author="Laurence Golding" w:date="2019-05-11T06:51:00Z">
        <w:r>
          <w:delText xml:space="preserve"> (§</w:delText>
        </w:r>
        <w:r>
          <w:fldChar w:fldCharType="begin"/>
        </w:r>
        <w:r>
          <w:delInstrText xml:space="preserve"> REF _Ref493350984 \r \h </w:delInstrText>
        </w:r>
        <w:r>
          <w:fldChar w:fldCharType="separate"/>
        </w:r>
        <w:r w:rsidR="00331070">
          <w:delText>3.19</w:delText>
        </w:r>
        <w:r>
          <w:fldChar w:fldCharType="end"/>
        </w:r>
        <w:r>
          <w:delText>).</w:delText>
        </w:r>
      </w:del>
      <w:ins w:id="10498" w:author="Laurence Golding" w:date="2019-05-11T06:51:00Z">
        <w:r w:rsidRPr="00F861BF">
          <w:rPr>
            <w:sz w:val="20"/>
            <w:szCs w:val="20"/>
          </w:rPr>
          <w:t>.</w:t>
        </w:r>
      </w:ins>
    </w:p>
    <w:p w14:paraId="1B7D75FE" w14:textId="6FA23F4D" w:rsidR="004108B9" w:rsidRPr="00F861BF" w:rsidRDefault="004108B9" w:rsidP="004108B9">
      <w:pPr>
        <w:pStyle w:val="Code"/>
        <w:rPr>
          <w:sz w:val="20"/>
          <w:rPrChange w:id="10499" w:author="Laurence Golding" w:date="2019-05-11T06:51:00Z">
            <w:rPr/>
          </w:rPrChange>
        </w:rPr>
      </w:pPr>
      <w:r w:rsidRPr="00F861BF">
        <w:rPr>
          <w:sz w:val="20"/>
          <w:rPrChange w:id="10500" w:author="Laurence Golding" w:date="2019-05-11T06:51:00Z">
            <w:rPr/>
          </w:rPrChange>
        </w:rPr>
        <w:t xml:space="preserve">      "fingerprints": {</w:t>
      </w:r>
    </w:p>
    <w:p w14:paraId="37244E44" w14:textId="342397D9" w:rsidR="004108B9" w:rsidRPr="00F861BF" w:rsidRDefault="004108B9" w:rsidP="004108B9">
      <w:pPr>
        <w:pStyle w:val="Code"/>
        <w:rPr>
          <w:sz w:val="20"/>
          <w:rPrChange w:id="10501" w:author="Laurence Golding" w:date="2019-05-11T06:51:00Z">
            <w:rPr/>
          </w:rPrChange>
        </w:rPr>
      </w:pPr>
      <w:r w:rsidRPr="00F861BF">
        <w:rPr>
          <w:sz w:val="20"/>
          <w:rPrChange w:id="10502" w:author="Laurence Golding" w:date="2019-05-11T06:51:00Z">
            <w:rPr/>
          </w:rPrChange>
        </w:rPr>
        <w:t xml:space="preserve">        "</w:t>
      </w:r>
      <w:del w:id="10503" w:author="Laurence Golding" w:date="2019-05-11T06:51:00Z">
        <w:r w:rsidR="00BE474A">
          <w:rPr>
            <w:rStyle w:val="CODEtemp"/>
          </w:rPr>
          <w:delText>c</w:delText>
        </w:r>
        <w:r w:rsidR="00BE474A" w:rsidRPr="00814E2A">
          <w:rPr>
            <w:rStyle w:val="CODEtemp"/>
          </w:rPr>
          <w:delText>ontextRegionHash</w:delText>
        </w:r>
      </w:del>
      <w:ins w:id="10504" w:author="Laurence Golding" w:date="2019-05-11T06:51:00Z">
        <w:r w:rsidR="000C14DB" w:rsidRPr="00F861BF">
          <w:rPr>
            <w:rStyle w:val="CODEtemp"/>
            <w:szCs w:val="20"/>
          </w:rPr>
          <w:t>stableResultHash</w:t>
        </w:r>
      </w:ins>
      <w:r w:rsidRPr="00F861BF">
        <w:rPr>
          <w:sz w:val="20"/>
          <w:rPrChange w:id="10505" w:author="Laurence Golding" w:date="2019-05-11T06:51:00Z">
            <w:rPr/>
          </w:rPrChange>
        </w:rPr>
        <w:t>/v1": "1234567900abc"</w:t>
      </w:r>
    </w:p>
    <w:p w14:paraId="06DB5B00" w14:textId="54853F97" w:rsidR="004108B9" w:rsidRPr="00F861BF" w:rsidRDefault="004108B9" w:rsidP="004108B9">
      <w:pPr>
        <w:pStyle w:val="Code"/>
        <w:rPr>
          <w:sz w:val="20"/>
          <w:rPrChange w:id="10506" w:author="Laurence Golding" w:date="2019-05-11T06:51:00Z">
            <w:rPr/>
          </w:rPrChange>
        </w:rPr>
      </w:pPr>
      <w:r w:rsidRPr="00F861BF">
        <w:rPr>
          <w:sz w:val="20"/>
          <w:rPrChange w:id="10507" w:author="Laurence Golding" w:date="2019-05-11T06:51:00Z">
            <w:rPr/>
          </w:rPrChange>
        </w:rPr>
        <w:t xml:space="preserve">        "</w:t>
      </w:r>
      <w:del w:id="10508" w:author="Laurence Golding" w:date="2019-05-11T06:51:00Z">
        <w:r w:rsidR="00BE474A">
          <w:rPr>
            <w:rStyle w:val="CODEtemp"/>
          </w:rPr>
          <w:delText>c</w:delText>
        </w:r>
        <w:r w:rsidR="00BE474A" w:rsidRPr="00814E2A">
          <w:rPr>
            <w:rStyle w:val="CODEtemp"/>
          </w:rPr>
          <w:delText>ontextRegionHash</w:delText>
        </w:r>
      </w:del>
      <w:ins w:id="10509" w:author="Laurence Golding" w:date="2019-05-11T06:51:00Z">
        <w:r w:rsidR="000C14DB" w:rsidRPr="00F861BF">
          <w:rPr>
            <w:rStyle w:val="CODEtemp"/>
            <w:szCs w:val="20"/>
          </w:rPr>
          <w:t>stableResultHash</w:t>
        </w:r>
      </w:ins>
      <w:r w:rsidRPr="00F861BF">
        <w:rPr>
          <w:sz w:val="20"/>
          <w:rPrChange w:id="10510" w:author="Laurence Golding" w:date="2019-05-11T06:51:00Z">
            <w:rPr/>
          </w:rPrChange>
        </w:rPr>
        <w:t>/v2": "234567900abcd"</w:t>
      </w:r>
    </w:p>
    <w:p w14:paraId="283ECFBD" w14:textId="77777777" w:rsidR="004108B9" w:rsidRPr="00F861BF" w:rsidRDefault="004108B9" w:rsidP="004108B9">
      <w:pPr>
        <w:pStyle w:val="Code"/>
        <w:rPr>
          <w:sz w:val="20"/>
          <w:rPrChange w:id="10511" w:author="Laurence Golding" w:date="2019-05-11T06:51:00Z">
            <w:rPr/>
          </w:rPrChange>
        </w:rPr>
      </w:pPr>
      <w:r w:rsidRPr="00F861BF">
        <w:rPr>
          <w:sz w:val="20"/>
          <w:rPrChange w:id="10512" w:author="Laurence Golding" w:date="2019-05-11T06:51:00Z">
            <w:rPr/>
          </w:rPrChange>
        </w:rPr>
        <w:t xml:space="preserve">    },</w:t>
      </w:r>
    </w:p>
    <w:p w14:paraId="0CB45D1B" w14:textId="77777777" w:rsidR="004108B9" w:rsidRPr="00F861BF" w:rsidRDefault="004108B9" w:rsidP="004108B9">
      <w:pPr>
        <w:pStyle w:val="Code"/>
        <w:rPr>
          <w:sz w:val="20"/>
          <w:rPrChange w:id="10513" w:author="Laurence Golding" w:date="2019-05-11T06:51:00Z">
            <w:rPr/>
          </w:rPrChange>
        </w:rPr>
      </w:pPr>
      <w:r w:rsidRPr="00F861BF">
        <w:rPr>
          <w:sz w:val="20"/>
          <w:rPrChange w:id="10514" w:author="Laurence Golding" w:date="2019-05-11T06:51:00Z">
            <w:rPr/>
          </w:rPrChange>
        </w:rPr>
        <w:t xml:space="preserve">    {</w:t>
      </w:r>
    </w:p>
    <w:p w14:paraId="7E64874F" w14:textId="04A88865" w:rsidR="004108B9" w:rsidRPr="00F861BF" w:rsidRDefault="004108B9" w:rsidP="004108B9">
      <w:pPr>
        <w:pStyle w:val="Code"/>
        <w:rPr>
          <w:sz w:val="20"/>
          <w:rPrChange w:id="10515" w:author="Laurence Golding" w:date="2019-05-11T06:51:00Z">
            <w:rPr/>
          </w:rPrChange>
        </w:rPr>
      </w:pPr>
      <w:r w:rsidRPr="00F861BF">
        <w:rPr>
          <w:sz w:val="20"/>
          <w:rPrChange w:id="10516" w:author="Laurence Golding" w:date="2019-05-11T06:51:00Z">
            <w:rPr/>
          </w:rPrChange>
        </w:rPr>
        <w:t xml:space="preserve">      "fingerprints": {</w:t>
      </w:r>
    </w:p>
    <w:p w14:paraId="71A7CBDF" w14:textId="16E562F1" w:rsidR="004108B9" w:rsidRPr="00F861BF" w:rsidRDefault="004108B9" w:rsidP="004108B9">
      <w:pPr>
        <w:pStyle w:val="Code"/>
        <w:rPr>
          <w:sz w:val="20"/>
          <w:rPrChange w:id="10517" w:author="Laurence Golding" w:date="2019-05-11T06:51:00Z">
            <w:rPr/>
          </w:rPrChange>
        </w:rPr>
      </w:pPr>
      <w:r w:rsidRPr="00F861BF">
        <w:rPr>
          <w:sz w:val="20"/>
          <w:rPrChange w:id="10518" w:author="Laurence Golding" w:date="2019-05-11T06:51:00Z">
            <w:rPr/>
          </w:rPrChange>
        </w:rPr>
        <w:t xml:space="preserve">        "</w:t>
      </w:r>
      <w:del w:id="10519" w:author="Laurence Golding" w:date="2019-05-11T06:51:00Z">
        <w:r w:rsidR="00BE474A">
          <w:rPr>
            <w:rStyle w:val="CODEtemp"/>
          </w:rPr>
          <w:delText>c</w:delText>
        </w:r>
        <w:r w:rsidR="00BE474A" w:rsidRPr="00814E2A">
          <w:rPr>
            <w:rStyle w:val="CODEtemp"/>
          </w:rPr>
          <w:delText>ontextRegionHash</w:delText>
        </w:r>
      </w:del>
      <w:ins w:id="10520" w:author="Laurence Golding" w:date="2019-05-11T06:51:00Z">
        <w:r w:rsidR="000C14DB" w:rsidRPr="00F861BF">
          <w:rPr>
            <w:rStyle w:val="CODEtemp"/>
            <w:szCs w:val="20"/>
          </w:rPr>
          <w:t>stableResultHash</w:t>
        </w:r>
      </w:ins>
      <w:r w:rsidRPr="00F861BF">
        <w:rPr>
          <w:sz w:val="20"/>
          <w:rPrChange w:id="10521" w:author="Laurence Golding" w:date="2019-05-11T06:51:00Z">
            <w:rPr/>
          </w:rPrChange>
        </w:rPr>
        <w:t>/v2": "234567900abcd"</w:t>
      </w:r>
    </w:p>
    <w:p w14:paraId="4D4512B0" w14:textId="79117E48" w:rsidR="004108B9" w:rsidRPr="00F861BF" w:rsidRDefault="004108B9" w:rsidP="004108B9">
      <w:pPr>
        <w:pStyle w:val="Code"/>
        <w:rPr>
          <w:sz w:val="20"/>
          <w:rPrChange w:id="10522" w:author="Laurence Golding" w:date="2019-05-11T06:51:00Z">
            <w:rPr/>
          </w:rPrChange>
        </w:rPr>
      </w:pPr>
      <w:r w:rsidRPr="00F861BF">
        <w:rPr>
          <w:sz w:val="20"/>
          <w:rPrChange w:id="10523" w:author="Laurence Golding" w:date="2019-05-11T06:51:00Z">
            <w:rPr/>
          </w:rPrChange>
        </w:rPr>
        <w:t xml:space="preserve">        "</w:t>
      </w:r>
      <w:del w:id="10524" w:author="Laurence Golding" w:date="2019-05-11T06:51:00Z">
        <w:r w:rsidR="00BE474A">
          <w:rPr>
            <w:rStyle w:val="CODEtemp"/>
          </w:rPr>
          <w:delText>c</w:delText>
        </w:r>
        <w:r w:rsidR="00BE474A" w:rsidRPr="00814E2A">
          <w:rPr>
            <w:rStyle w:val="CODEtemp"/>
          </w:rPr>
          <w:delText>ontextRegionHash</w:delText>
        </w:r>
      </w:del>
      <w:ins w:id="10525" w:author="Laurence Golding" w:date="2019-05-11T06:51:00Z">
        <w:r w:rsidR="000C14DB" w:rsidRPr="00F861BF">
          <w:rPr>
            <w:rStyle w:val="CODEtemp"/>
            <w:szCs w:val="20"/>
          </w:rPr>
          <w:t>stableResultHash</w:t>
        </w:r>
      </w:ins>
      <w:r w:rsidRPr="00F861BF">
        <w:rPr>
          <w:sz w:val="20"/>
          <w:rPrChange w:id="10526" w:author="Laurence Golding" w:date="2019-05-11T06:51:00Z">
            <w:rPr/>
          </w:rPrChange>
        </w:rPr>
        <w:t>/v3": "34567900abcde"</w:t>
      </w:r>
    </w:p>
    <w:p w14:paraId="6DEABA55" w14:textId="77777777" w:rsidR="004108B9" w:rsidRPr="00F861BF" w:rsidRDefault="004108B9" w:rsidP="004108B9">
      <w:pPr>
        <w:pStyle w:val="Code"/>
        <w:rPr>
          <w:sz w:val="20"/>
          <w:rPrChange w:id="10527" w:author="Laurence Golding" w:date="2019-05-11T06:51:00Z">
            <w:rPr/>
          </w:rPrChange>
        </w:rPr>
      </w:pPr>
      <w:r w:rsidRPr="00F861BF">
        <w:rPr>
          <w:sz w:val="20"/>
          <w:rPrChange w:id="10528" w:author="Laurence Golding" w:date="2019-05-11T06:51:00Z">
            <w:rPr/>
          </w:rPrChange>
        </w:rPr>
        <w:t xml:space="preserve">    }</w:t>
      </w:r>
    </w:p>
    <w:p w14:paraId="60FB4B42" w14:textId="77777777" w:rsidR="004108B9" w:rsidRPr="00F861BF" w:rsidRDefault="004108B9" w:rsidP="004108B9">
      <w:pPr>
        <w:pStyle w:val="Code"/>
        <w:rPr>
          <w:sz w:val="20"/>
          <w:rPrChange w:id="10529" w:author="Laurence Golding" w:date="2019-05-11T06:51:00Z">
            <w:rPr/>
          </w:rPrChange>
        </w:rPr>
      </w:pPr>
      <w:r w:rsidRPr="00F861BF">
        <w:rPr>
          <w:sz w:val="20"/>
          <w:rPrChange w:id="10530" w:author="Laurence Golding" w:date="2019-05-11T06:51:00Z">
            <w:rPr/>
          </w:rPrChange>
        </w:rPr>
        <w:t xml:space="preserve">  ]</w:t>
      </w:r>
    </w:p>
    <w:p w14:paraId="238310E6" w14:textId="77777777" w:rsidR="004108B9" w:rsidRPr="00F861BF" w:rsidRDefault="004108B9" w:rsidP="004108B9">
      <w:pPr>
        <w:pStyle w:val="Code"/>
        <w:rPr>
          <w:sz w:val="20"/>
          <w:rPrChange w:id="10531" w:author="Laurence Golding" w:date="2019-05-11T06:51:00Z">
            <w:rPr/>
          </w:rPrChange>
        </w:rPr>
      </w:pPr>
      <w:r w:rsidRPr="00F861BF">
        <w:rPr>
          <w:sz w:val="20"/>
          <w:rPrChange w:id="10532" w:author="Laurence Golding" w:date="2019-05-11T06:51:00Z">
            <w:rPr/>
          </w:rPrChange>
        </w:rPr>
        <w:t>}</w:t>
      </w:r>
    </w:p>
    <w:p w14:paraId="6A04765D" w14:textId="2F267BFB" w:rsidR="000C14DB" w:rsidRDefault="000C14DB" w:rsidP="008E399A">
      <w:pPr>
        <w:pStyle w:val="Note"/>
        <w:rPr>
          <w:ins w:id="10533" w:author="Laurence Golding" w:date="2019-05-11T06:51:00Z"/>
        </w:rPr>
      </w:pPr>
      <w:bookmarkStart w:id="10534" w:name="_Hlk6753051"/>
      <w:ins w:id="10535" w:author="Laurence Golding" w:date="2019-05-11T06:51:00Z">
        <w:r>
          <w:t xml:space="preserve">NOTE: </w:t>
        </w:r>
      </w:ins>
      <w:r w:rsidR="003B6448">
        <w:t xml:space="preserve">This property is an array, rather than a single string, </w:t>
      </w:r>
      <w:del w:id="10536" w:author="Laurence Golding" w:date="2019-05-11T06:51:00Z">
        <w:r w:rsidR="003B6448">
          <w:delText>to</w:delText>
        </w:r>
      </w:del>
      <w:ins w:id="10537" w:author="Laurence Golding" w:date="2019-05-11T06:51:00Z">
        <w:r>
          <w:t>for two reasons:</w:t>
        </w:r>
      </w:ins>
    </w:p>
    <w:p w14:paraId="7B8D984D" w14:textId="29862EB8" w:rsidR="003B6448" w:rsidRDefault="000C14DB" w:rsidP="009025F4">
      <w:pPr>
        <w:pStyle w:val="Note"/>
        <w:numPr>
          <w:ilvl w:val="0"/>
          <w:numId w:val="93"/>
        </w:numPr>
        <w:rPr>
          <w:ins w:id="10538" w:author="Laurence Golding" w:date="2019-05-11T06:51:00Z"/>
        </w:rPr>
      </w:pPr>
      <w:ins w:id="10539" w:author="Laurence Golding" w:date="2019-05-11T06:51:00Z">
        <w:r>
          <w:t>To</w:t>
        </w:r>
      </w:ins>
      <w:r>
        <w:t xml:space="preserve"> </w:t>
      </w:r>
      <w:r w:rsidR="003B6448">
        <w:t xml:space="preserve">allow a result management system to </w:t>
      </w:r>
      <w:del w:id="10540" w:author="Laurence Golding" w:date="2019-05-11T06:51:00Z">
        <w:r w:rsidR="003B6448">
          <w:delText>select among</w:delText>
        </w:r>
      </w:del>
      <w:ins w:id="10541" w:author="Laurence Golding" w:date="2019-05-11T06:51:00Z">
        <w:r>
          <w:t>continue to support outdated fingerprinting algorithms while upgrading to</w:t>
        </w:r>
      </w:ins>
      <w:r>
        <w:t xml:space="preserve"> a </w:t>
      </w:r>
      <w:del w:id="10542" w:author="Laurence Golding" w:date="2019-05-11T06:51:00Z">
        <w:r w:rsidR="003B6448">
          <w:delText xml:space="preserve">variety of methods for deciding whether two results are logically </w:delText>
        </w:r>
        <w:r w:rsidR="00345B29">
          <w:delText>identical</w:delText>
        </w:r>
        <w:r w:rsidR="003B6448">
          <w:delText xml:space="preserve"> or logically distinct</w:delText>
        </w:r>
      </w:del>
      <w:ins w:id="10543" w:author="Laurence Golding" w:date="2019-05-11T06:51:00Z">
        <w:r>
          <w:t>newer, more reliable algorithm</w:t>
        </w:r>
        <w:r w:rsidR="003B6448">
          <w:t>.</w:t>
        </w:r>
      </w:ins>
    </w:p>
    <w:p w14:paraId="564AF476" w14:textId="44757935" w:rsidR="000C14DB" w:rsidRDefault="000C14DB" w:rsidP="009025F4">
      <w:pPr>
        <w:pStyle w:val="Note"/>
        <w:numPr>
          <w:ilvl w:val="0"/>
          <w:numId w:val="93"/>
        </w:numPr>
        <w:pPrChange w:id="10544" w:author="Laurence Golding" w:date="2019-05-11T06:51:00Z">
          <w:pPr/>
        </w:pPrChange>
      </w:pPr>
      <w:ins w:id="10545" w:author="Laurence Golding" w:date="2019-05-11T06:51:00Z">
        <w:r>
          <w:t>Less likely but possible, to allow multiple result management systems to record their final fingerprints</w:t>
        </w:r>
      </w:ins>
      <w:r>
        <w:t>.</w:t>
      </w:r>
    </w:p>
    <w:bookmarkEnd w:id="10534"/>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11D1BA3" w:rsidR="003B6448" w:rsidRDefault="005C469B"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0ABA350E" w14:textId="4B5ABBB6" w:rsidR="00D404E0" w:rsidRDefault="00D404E0" w:rsidP="00D404E0">
      <w:pPr>
        <w:rPr>
          <w:ins w:id="10546" w:author="Laurence Golding" w:date="2019-05-11T06:51:00Z"/>
        </w:rPr>
      </w:pPr>
    </w:p>
    <w:p w14:paraId="72E02069" w14:textId="77777777" w:rsidR="00D404E0" w:rsidRPr="00D404E0" w:rsidRDefault="00D404E0" w:rsidP="00D404E0">
      <w:pPr>
        <w:rPr>
          <w:ins w:id="10547" w:author="Laurence Golding" w:date="2019-05-11T06:51:00Z"/>
        </w:rPr>
      </w:pPr>
    </w:p>
    <w:p w14:paraId="428D8CAE" w14:textId="77777777" w:rsidR="00D404E0" w:rsidRPr="00D404E0" w:rsidRDefault="00D404E0" w:rsidP="00D404E0">
      <w:pPr>
        <w:rPr>
          <w:ins w:id="10548" w:author="Laurence Golding" w:date="2019-05-11T06:51:00Z"/>
        </w:rPr>
      </w:pPr>
    </w:p>
    <w:p w14:paraId="5B3D1ABE" w14:textId="77777777" w:rsidR="00D404E0" w:rsidRPr="00D404E0" w:rsidRDefault="00D404E0" w:rsidP="00D404E0">
      <w:pPr>
        <w:rPr>
          <w:ins w:id="10549" w:author="Laurence Golding" w:date="2019-05-11T06:51:00Z"/>
        </w:rPr>
      </w:pPr>
    </w:p>
    <w:p w14:paraId="5605D3A7" w14:textId="77777777" w:rsidR="00D404E0" w:rsidRPr="00D404E0" w:rsidRDefault="00D404E0" w:rsidP="00D404E0">
      <w:pPr>
        <w:rPr>
          <w:ins w:id="10550" w:author="Laurence Golding" w:date="2019-05-11T06:51:00Z"/>
        </w:rPr>
      </w:pPr>
    </w:p>
    <w:p w14:paraId="1178667D" w14:textId="77777777" w:rsidR="00D404E0" w:rsidRPr="00D404E0" w:rsidRDefault="00D404E0" w:rsidP="00D404E0">
      <w:pPr>
        <w:rPr>
          <w:ins w:id="10551" w:author="Laurence Golding" w:date="2019-05-11T06:51:00Z"/>
        </w:rPr>
      </w:pPr>
    </w:p>
    <w:p w14:paraId="1C0739A7" w14:textId="74D26962"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9127C">
        <w:t>3.</w:t>
      </w:r>
      <w:del w:id="10552" w:author="Laurence Golding" w:date="2019-05-11T06:51:00Z">
        <w:r w:rsidR="00331070">
          <w:delText>19.5</w:delText>
        </w:r>
      </w:del>
      <w:ins w:id="10553" w:author="Laurence Golding" w:date="2019-05-11T06:51:00Z">
        <w:r w:rsidR="0009127C">
          <w:t>27.4</w:t>
        </w:r>
      </w:ins>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9127C">
        <w:t>3.</w:t>
      </w:r>
      <w:del w:id="10554" w:author="Laurence Golding" w:date="2019-05-11T06:51:00Z">
        <w:r w:rsidR="00331070">
          <w:delText>19.3</w:delText>
        </w:r>
      </w:del>
      <w:ins w:id="10555" w:author="Laurence Golding" w:date="2019-05-11T06:51:00Z">
        <w:r w:rsidR="0009127C">
          <w:t>27.2</w:t>
        </w:r>
      </w:ins>
      <w:r>
        <w:fldChar w:fldCharType="end"/>
      </w:r>
      <w:r>
        <w:t xml:space="preserve"> for more information.</w:t>
      </w:r>
    </w:p>
    <w:p w14:paraId="4BD017FA" w14:textId="0E8A2233" w:rsidR="00401BB5" w:rsidRDefault="00FA2C6D" w:rsidP="00401BB5">
      <w:pPr>
        <w:pStyle w:val="Heading3"/>
      </w:pPr>
      <w:bookmarkStart w:id="10556" w:name="_Ref507591746"/>
      <w:bookmarkStart w:id="10557" w:name="_Toc8367167"/>
      <w:bookmarkStart w:id="10558" w:name="_Toc516224818"/>
      <w:r>
        <w:t>partialFingerprints</w:t>
      </w:r>
      <w:r w:rsidR="00401BB5">
        <w:t xml:space="preserve"> property</w:t>
      </w:r>
      <w:bookmarkEnd w:id="10556"/>
      <w:bookmarkEnd w:id="10557"/>
      <w:bookmarkEnd w:id="10558"/>
    </w:p>
    <w:p w14:paraId="0F26AF7E" w14:textId="74A09A9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w:t>
      </w:r>
      <w:del w:id="10559" w:author="Laurence Golding" w:date="2019-05-11T06:51:00Z">
        <w:r w:rsidRPr="00135BCE">
          <w:delText xml:space="preserve">a </w:delText>
        </w:r>
        <w:r w:rsidR="002F1358">
          <w:delText>JSON</w:delText>
        </w:r>
      </w:del>
      <w:ins w:id="10560" w:author="Laurence Golding" w:date="2019-05-11T06:51:00Z">
        <w:r w:rsidRPr="00135BCE">
          <w:t>a</w:t>
        </w:r>
        <w:r w:rsidR="00E14A98">
          <w:t>n</w:t>
        </w:r>
      </w:ins>
      <w:r w:rsidRPr="00135BCE">
        <w:t xml:space="preserve"> </w:t>
      </w:r>
      <w:r w:rsidR="002F1358">
        <w:t>object (§</w:t>
      </w:r>
      <w:r w:rsidR="002F1358">
        <w:fldChar w:fldCharType="begin"/>
      </w:r>
      <w:r w:rsidR="002F1358">
        <w:instrText xml:space="preserve"> REF _Ref508798892 \r \h </w:instrText>
      </w:r>
      <w:r w:rsidR="002F1358">
        <w:fldChar w:fldCharType="separate"/>
      </w:r>
      <w:r w:rsidR="0009127C">
        <w:t>3.</w:t>
      </w:r>
      <w:del w:id="10561" w:author="Laurence Golding" w:date="2019-05-11T06:51:00Z">
        <w:r w:rsidR="00331070">
          <w:delText>5</w:delText>
        </w:r>
      </w:del>
      <w:ins w:id="10562" w:author="Laurence Golding" w:date="2019-05-11T06:51:00Z">
        <w:r w:rsidR="0009127C">
          <w:t>6</w:t>
        </w:r>
      </w:ins>
      <w:r w:rsidR="002F1358">
        <w:fldChar w:fldCharType="end"/>
      </w:r>
      <w:r w:rsidR="002F1358">
        <w:t>).</w:t>
      </w:r>
    </w:p>
    <w:p w14:paraId="7DA72967" w14:textId="5A83A1E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9127C">
        <w:t>3.</w:t>
      </w:r>
      <w:del w:id="10563" w:author="Laurence Golding" w:date="2019-05-11T06:51:00Z">
        <w:r w:rsidR="00331070">
          <w:delText>19.12</w:delText>
        </w:r>
      </w:del>
      <w:ins w:id="10564" w:author="Laurence Golding" w:date="2019-05-11T06:51:00Z">
        <w:r w:rsidR="0009127C">
          <w:t>27.16</w:t>
        </w:r>
      </w:ins>
      <w:r w:rsidR="00FA2C6D">
        <w:fldChar w:fldCharType="end"/>
      </w:r>
      <w:del w:id="10565" w:author="Laurence Golding" w:date="2019-05-11T06:51:00Z">
        <w:r w:rsidR="00FA2C6D">
          <w:delText>)</w:delText>
        </w:r>
        <w:r w:rsidR="00135BCE" w:rsidRPr="00135BCE">
          <w:delText xml:space="preserve">. </w:delText>
        </w:r>
        <w:r w:rsidR="005C469B">
          <w:fldChar w:fldCharType="begin"/>
        </w:r>
        <w:r w:rsidR="005C469B">
          <w:delInstrText xml:space="preserve"> HYPERLINK \l "AppendixFingerprints" </w:delInstrText>
        </w:r>
        <w:r w:rsidR="005C469B">
          <w:fldChar w:fldCharType="separate"/>
        </w:r>
        <w:r w:rsidR="00E8605A" w:rsidRPr="00E8605A">
          <w:rPr>
            <w:rStyle w:val="Hyperlink"/>
          </w:rPr>
          <w:delText>Appendix B</w:delText>
        </w:r>
        <w:r w:rsidR="005C469B">
          <w:rPr>
            <w:rStyle w:val="Hyperlink"/>
          </w:rPr>
          <w:fldChar w:fldCharType="end"/>
        </w:r>
      </w:del>
      <w:ins w:id="10566" w:author="Laurence Golding" w:date="2019-05-11T06:51:00Z">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9127C">
          <w:t>Appendix B</w:t>
        </w:r>
        <w:r w:rsidR="00A02CCD">
          <w:fldChar w:fldCharType="end"/>
        </w:r>
      </w:ins>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6E6E69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9127C">
        <w:t>3.</w:t>
      </w:r>
      <w:del w:id="10567" w:author="Laurence Golding" w:date="2019-05-11T06:51:00Z">
        <w:r w:rsidR="00331070">
          <w:delText>4</w:delText>
        </w:r>
      </w:del>
      <w:ins w:id="10568" w:author="Laurence Golding" w:date="2019-05-11T06:51:00Z">
        <w:r w:rsidR="0009127C">
          <w:t>5</w:t>
        </w:r>
      </w:ins>
      <w:r w:rsidR="0009127C">
        <w:t>.4.2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29409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9127C">
        <w:t>3.</w:t>
      </w:r>
      <w:del w:id="10569" w:author="Laurence Golding" w:date="2019-05-11T06:51:00Z">
        <w:r w:rsidR="00331070">
          <w:delText>19</w:delText>
        </w:r>
      </w:del>
      <w:ins w:id="10570" w:author="Laurence Golding" w:date="2019-05-11T06:51:00Z">
        <w:r w:rsidR="0009127C">
          <w:t>27</w:t>
        </w:r>
      </w:ins>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09FC5DC" w:rsidR="004108B9" w:rsidRDefault="004108B9" w:rsidP="004108B9">
      <w:pPr>
        <w:pStyle w:val="Code"/>
      </w:pPr>
      <w:r>
        <w:t>{                                  # A run object (§</w:t>
      </w:r>
      <w:r>
        <w:fldChar w:fldCharType="begin"/>
      </w:r>
      <w:r>
        <w:instrText xml:space="preserve"> REF _Ref493349997 \r \h </w:instrText>
      </w:r>
      <w:r>
        <w:fldChar w:fldCharType="separate"/>
      </w:r>
      <w:r w:rsidR="0009127C">
        <w:t>3.</w:t>
      </w:r>
      <w:del w:id="10571" w:author="Laurence Golding" w:date="2019-05-11T06:51:00Z">
        <w:r w:rsidR="00331070">
          <w:delText>11</w:delText>
        </w:r>
      </w:del>
      <w:ins w:id="10572" w:author="Laurence Golding" w:date="2019-05-11T06:51:00Z">
        <w:r w:rsidR="0009127C">
          <w:t>14</w:t>
        </w:r>
      </w:ins>
      <w:r>
        <w:fldChar w:fldCharType="end"/>
      </w:r>
      <w:r>
        <w:t>).</w:t>
      </w:r>
    </w:p>
    <w:p w14:paraId="76DAD22D" w14:textId="4C765D11" w:rsidR="004108B9" w:rsidRDefault="004108B9" w:rsidP="004108B9">
      <w:pPr>
        <w:pStyle w:val="Code"/>
      </w:pPr>
      <w:r>
        <w:t xml:space="preserve">  "results": [                     # See §</w:t>
      </w:r>
      <w:r>
        <w:fldChar w:fldCharType="begin"/>
      </w:r>
      <w:r>
        <w:instrText xml:space="preserve"> REF _Ref493350972 \r \h </w:instrText>
      </w:r>
      <w:r>
        <w:fldChar w:fldCharType="separate"/>
      </w:r>
      <w:r w:rsidR="0009127C">
        <w:t>3.</w:t>
      </w:r>
      <w:del w:id="10573" w:author="Laurence Golding" w:date="2019-05-11T06:51:00Z">
        <w:r w:rsidR="00331070">
          <w:delText>11.16</w:delText>
        </w:r>
      </w:del>
      <w:ins w:id="10574" w:author="Laurence Golding" w:date="2019-05-11T06:51:00Z">
        <w:r w:rsidR="0009127C">
          <w:t>14.23</w:t>
        </w:r>
      </w:ins>
      <w:r>
        <w:fldChar w:fldCharType="end"/>
      </w:r>
      <w:r>
        <w:t>.</w:t>
      </w:r>
    </w:p>
    <w:p w14:paraId="0013B105" w14:textId="73DD2E56" w:rsidR="004108B9" w:rsidRDefault="004108B9" w:rsidP="004108B9">
      <w:pPr>
        <w:pStyle w:val="Code"/>
      </w:pPr>
      <w:r>
        <w:t xml:space="preserve">    {                              # A result object</w:t>
      </w:r>
      <w:del w:id="10575" w:author="Laurence Golding" w:date="2019-05-11T06:51:00Z">
        <w:r>
          <w:delText xml:space="preserve"> (§</w:delText>
        </w:r>
        <w:r>
          <w:fldChar w:fldCharType="begin"/>
        </w:r>
        <w:r>
          <w:delInstrText xml:space="preserve"> REF _Ref493350984 \r \h </w:delInstrText>
        </w:r>
        <w:r>
          <w:fldChar w:fldCharType="separate"/>
        </w:r>
        <w:r w:rsidR="00331070">
          <w:delText>3.19</w:delText>
        </w:r>
        <w:r>
          <w:fldChar w:fldCharType="end"/>
        </w:r>
        <w:r>
          <w:delText>).</w:delText>
        </w:r>
      </w:del>
      <w:ins w:id="10576" w:author="Laurence Golding" w:date="2019-05-11T06:51:00Z">
        <w:r>
          <w:t>.</w:t>
        </w:r>
      </w:ins>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pPr>
        <w:rPr>
          <w:ins w:id="10577" w:author="Laurence Golding" w:date="2019-05-11T06:51:00Z"/>
        </w:rPr>
      </w:pPr>
      <w:ins w:id="10578" w:author="Laurence Golding" w:date="2019-05-11T06:51:00Z">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ins>
    </w:p>
    <w:p w14:paraId="2640637E" w14:textId="38DA54BA"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del w:id="10579" w:author="Laurence Golding" w:date="2019-05-11T06:51:00Z">
        <w:r>
          <w:rPr>
            <w:b/>
          </w:rPr>
          <w:delText xml:space="preserve">SHALL </w:delText>
        </w:r>
        <w:r>
          <w:delText>include all</w:delText>
        </w:r>
      </w:del>
      <w:ins w:id="10580" w:author="Laurence Golding" w:date="2019-05-11T06:51:00Z">
        <w:r w:rsidR="00A02CCD">
          <w:rPr>
            <w:b/>
          </w:rPr>
          <w:t>SHOULD NOT</w:t>
        </w:r>
        <w:r>
          <w:rPr>
            <w:b/>
          </w:rPr>
          <w:t xml:space="preserve"> </w:t>
        </w:r>
        <w:r w:rsidR="00A02CCD">
          <w:t>attempt to interpret</w:t>
        </w:r>
      </w:ins>
      <w:r w:rsidR="00A02CCD">
        <w:t xml:space="preserve"> the </w:t>
      </w:r>
      <w:ins w:id="10581" w:author="Laurence Golding" w:date="2019-05-11T06:51:00Z">
        <w:r w:rsidR="00A02CCD">
          <w:t xml:space="preserve">information embodied in the </w:t>
        </w:r>
      </w:ins>
      <w:r w:rsidR="00A02CCD">
        <w:t xml:space="preserve">partial </w:t>
      </w:r>
      <w:del w:id="10582" w:author="Laurence Golding" w:date="2019-05-11T06:51:00Z">
        <w:r>
          <w:delText xml:space="preserve">fingerprints in its </w:delText>
        </w:r>
      </w:del>
      <w:r w:rsidR="00A02CCD">
        <w:t xml:space="preserve">fingerprint </w:t>
      </w:r>
      <w:del w:id="10583" w:author="Laurence Golding" w:date="2019-05-11T06:51:00Z">
        <w:r>
          <w:delText>computation</w:delText>
        </w:r>
      </w:del>
      <w:ins w:id="10584" w:author="Laurence Golding" w:date="2019-05-11T06:51:00Z">
        <w:r w:rsidR="00A02CCD">
          <w:t>names</w:t>
        </w:r>
      </w:ins>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316EF0">
      <w:pPr>
        <w:pStyle w:val="ListParagraph"/>
        <w:numPr>
          <w:ilvl w:val="0"/>
          <w:numId w:val="38"/>
        </w:numPr>
      </w:pPr>
      <w:r>
        <w:t>Choose meaningful property names that describe the information used to compute the partial fingerprint.</w:t>
      </w:r>
    </w:p>
    <w:p w14:paraId="53FC84A3" w14:textId="77777777" w:rsidR="00FA2C6D" w:rsidRDefault="00FA2C6D" w:rsidP="00316EF0">
      <w:pPr>
        <w:pStyle w:val="ListParagraph"/>
        <w:numPr>
          <w:ilvl w:val="0"/>
          <w:numId w:val="38"/>
        </w:numPr>
      </w:pPr>
      <w:r>
        <w:t>Document the property names.</w:t>
      </w:r>
    </w:p>
    <w:p w14:paraId="0591CB02" w14:textId="77777777" w:rsidR="00FA2C6D" w:rsidRDefault="00FA2C6D" w:rsidP="00316EF0">
      <w:pPr>
        <w:pStyle w:val="ListParagraph"/>
        <w:numPr>
          <w:ilvl w:val="0"/>
          <w:numId w:val="38"/>
        </w:numPr>
      </w:pPr>
      <w:r>
        <w:t>When introducing a partial fingerprint computed with a different approach, associate it with a new property name.</w:t>
      </w:r>
    </w:p>
    <w:p w14:paraId="5593E837" w14:textId="35B89751" w:rsidR="00FA2C6D" w:rsidRDefault="00FA2C6D" w:rsidP="00316EF0">
      <w:pPr>
        <w:pStyle w:val="ListParagraph"/>
        <w:numPr>
          <w:ilvl w:val="0"/>
          <w:numId w:val="38"/>
        </w:numPr>
      </w:pPr>
      <w:r>
        <w:t>Avoid removing existing property names and partial fingerprints, since existing result management systems might rely on them.</w:t>
      </w:r>
    </w:p>
    <w:p w14:paraId="61A165BF" w14:textId="67707355" w:rsidR="002F1358" w:rsidRDefault="002F1358" w:rsidP="002F1358">
      <w:pPr>
        <w:pStyle w:val="Note"/>
      </w:pPr>
      <w:bookmarkStart w:id="10585" w:name="_Hlk513040539"/>
      <w:r>
        <w:t xml:space="preserve">EXAMPLE </w:t>
      </w:r>
      <w:del w:id="10586" w:author="Laurence Golding" w:date="2019-05-11T06:51:00Z">
        <w:r>
          <w:delText>1</w:delText>
        </w:r>
      </w:del>
      <w:ins w:id="10587" w:author="Laurence Golding" w:date="2019-05-11T06:51:00Z">
        <w:r w:rsidR="00A41A7B">
          <w:t>3</w:t>
        </w:r>
      </w:ins>
      <w:r>
        <w:t xml:space="preserve">: In this example, </w:t>
      </w:r>
      <w:r w:rsidR="00FA2C6D">
        <w:t>a</w:t>
      </w:r>
      <w:r>
        <w:t xml:space="preserve"> SARIF</w:t>
      </w:r>
      <w:r w:rsidR="00FA2C6D">
        <w:t>-</w:t>
      </w:r>
      <w:r>
        <w:t>produc</w:t>
      </w:r>
      <w:r w:rsidR="00FA2C6D">
        <w:t>ing document checker</w:t>
      </w:r>
      <w:r>
        <w:t xml:space="preserve"> has computed </w:t>
      </w:r>
      <w:del w:id="10588" w:author="Laurence Golding" w:date="2019-05-11T06:51:00Z">
        <w:r>
          <w:delText>two</w:delText>
        </w:r>
      </w:del>
      <w:ins w:id="10589" w:author="Laurence Golding" w:date="2019-05-11T06:51:00Z">
        <w:r w:rsidR="008E399A">
          <w:t>a</w:t>
        </w:r>
      </w:ins>
      <w:r w:rsidR="008E399A">
        <w:t xml:space="preserve"> </w:t>
      </w:r>
      <w:r w:rsidR="00FA2C6D">
        <w:t xml:space="preserve">partial </w:t>
      </w:r>
      <w:del w:id="10590" w:author="Laurence Golding" w:date="2019-05-11T06:51:00Z">
        <w:r>
          <w:delText xml:space="preserve">fingerprints, one </w:delText>
        </w:r>
        <w:r w:rsidR="00FA2C6D">
          <w:delText>being</w:delText>
        </w:r>
        <w:r>
          <w:delText xml:space="preserve"> a hash of</w:delText>
        </w:r>
      </w:del>
      <w:ins w:id="10591" w:author="Laurence Golding" w:date="2019-05-11T06:51:00Z">
        <w:r>
          <w:t xml:space="preserve">fingerprint </w:t>
        </w:r>
        <w:r w:rsidR="008E399A">
          <w:t>that</w:t>
        </w:r>
        <w:r>
          <w:t xml:space="preserve"> hash</w:t>
        </w:r>
        <w:r w:rsidR="008E399A">
          <w:t>es</w:t>
        </w:r>
      </w:ins>
      <w:r>
        <w:t xml:space="preserve"> a </w:t>
      </w:r>
      <w:r w:rsidR="00FA2C6D">
        <w:t>word that should not appear in a document</w:t>
      </w:r>
      <w:del w:id="10592" w:author="Laurence Golding" w:date="2019-05-11T06:51:00Z">
        <w:r w:rsidR="00FA2C6D">
          <w:delText>, and the other being a hash of</w:delText>
        </w:r>
      </w:del>
      <w:ins w:id="10593" w:author="Laurence Golding" w:date="2019-05-11T06:51:00Z">
        <w:r w:rsidR="008E399A">
          <w:t xml:space="preserve"> together with</w:t>
        </w:r>
      </w:ins>
      <w:r w:rsidR="00FA2C6D">
        <w:t xml:space="preserve"> the document’s language</w:t>
      </w:r>
      <w:r>
        <w:t>.</w:t>
      </w:r>
    </w:p>
    <w:p w14:paraId="07C93E63" w14:textId="77A40614" w:rsidR="002F1358" w:rsidRDefault="002F1358" w:rsidP="002D65F3">
      <w:pPr>
        <w:pStyle w:val="Code"/>
        <w:pPrChange w:id="10594" w:author="Laurence Golding" w:date="2019-05-11T06:51:00Z">
          <w:pPr>
            <w:pStyle w:val="Codesmall"/>
          </w:pPr>
        </w:pPrChange>
      </w:pPr>
      <w:r>
        <w:t>{                           # A result object</w:t>
      </w:r>
      <w:ins w:id="10595" w:author="Laurence Golding" w:date="2019-05-11T06:51:00Z">
        <w:r w:rsidR="00B23403">
          <w:t>.</w:t>
        </w:r>
      </w:ins>
    </w:p>
    <w:p w14:paraId="4E6B01F4" w14:textId="77777777" w:rsidR="002F1358" w:rsidRDefault="002F1358" w:rsidP="002D65F3">
      <w:pPr>
        <w:pStyle w:val="Code"/>
        <w:pPrChange w:id="10596" w:author="Laurence Golding" w:date="2019-05-11T06:51:00Z">
          <w:pPr>
            <w:pStyle w:val="Codesmall"/>
          </w:pPr>
        </w:pPrChange>
      </w:pPr>
      <w:r>
        <w:t xml:space="preserve">  ...</w:t>
      </w:r>
    </w:p>
    <w:p w14:paraId="7A36CB00" w14:textId="7A0D6D6A" w:rsidR="002F1358" w:rsidRDefault="002F1358" w:rsidP="002D65F3">
      <w:pPr>
        <w:pStyle w:val="Code"/>
        <w:pPrChange w:id="10597" w:author="Laurence Golding" w:date="2019-05-11T06:51:00Z">
          <w:pPr>
            <w:pStyle w:val="Codesmall"/>
          </w:pPr>
        </w:pPrChange>
      </w:pPr>
      <w:r>
        <w:t xml:space="preserve">  "</w:t>
      </w:r>
      <w:r w:rsidR="00FA2C6D">
        <w:t>partialFingerprints</w:t>
      </w:r>
      <w:r>
        <w:t>": {</w:t>
      </w:r>
    </w:p>
    <w:p w14:paraId="102AC9B8" w14:textId="60056F91" w:rsidR="002D65F3" w:rsidRDefault="00FA2C6D" w:rsidP="002D65F3">
      <w:pPr>
        <w:pStyle w:val="Code"/>
        <w:rPr>
          <w:ins w:id="10598" w:author="Laurence Golding" w:date="2019-05-11T06:51:00Z"/>
        </w:rPr>
      </w:pPr>
      <w:r>
        <w:t xml:space="preserve">    "</w:t>
      </w:r>
      <w:del w:id="10599" w:author="Laurence Golding" w:date="2019-05-11T06:51:00Z">
        <w:r>
          <w:delText>wordHash": "</w:delText>
        </w:r>
        <w:r w:rsidRPr="00FA2C6D">
          <w:delText xml:space="preserve"> </w:delText>
        </w:r>
      </w:del>
      <w:ins w:id="10600" w:author="Laurence Golding" w:date="2019-05-11T06:51:00Z">
        <w:r>
          <w:t>word</w:t>
        </w:r>
        <w:r w:rsidR="008E399A">
          <w:t>PlusLang</w:t>
        </w:r>
        <w:r>
          <w:t>Hash":</w:t>
        </w:r>
      </w:ins>
    </w:p>
    <w:p w14:paraId="21DADDB1" w14:textId="4B9606AF" w:rsidR="00FA2C6D" w:rsidRDefault="002D65F3" w:rsidP="002D65F3">
      <w:pPr>
        <w:pStyle w:val="Code"/>
        <w:pPrChange w:id="10601" w:author="Laurence Golding" w:date="2019-05-11T06:51:00Z">
          <w:pPr>
            <w:pStyle w:val="Codesmall"/>
          </w:pPr>
        </w:pPrChange>
      </w:pPr>
      <w:ins w:id="10602" w:author="Laurence Golding" w:date="2019-05-11T06:51:00Z">
        <w:r>
          <w:t xml:space="preserve">      </w:t>
        </w:r>
        <w:r w:rsidR="00FA2C6D">
          <w:t>"</w:t>
        </w:r>
      </w:ins>
      <w:r w:rsidR="00FA2C6D" w:rsidRPr="00FA2C6D">
        <w:t>2c26b46b68ffc68ff99b453c1d30413413422d706483bfa0f98a5e886266e7ae</w:t>
      </w:r>
      <w:del w:id="10603" w:author="Laurence Golding" w:date="2019-05-11T06:51:00Z">
        <w:r w:rsidR="00FA2C6D">
          <w:delText>",</w:delText>
        </w:r>
      </w:del>
      <w:ins w:id="10604" w:author="Laurence Golding" w:date="2019-05-11T06:51:00Z">
        <w:r w:rsidR="00FA2C6D">
          <w:t>"</w:t>
        </w:r>
      </w:ins>
    </w:p>
    <w:p w14:paraId="558B4ED3" w14:textId="77777777" w:rsidR="002F1358" w:rsidRDefault="002F1358" w:rsidP="002F1358">
      <w:pPr>
        <w:pStyle w:val="Codesmall"/>
        <w:rPr>
          <w:del w:id="10605" w:author="Laurence Golding" w:date="2019-05-11T06:51:00Z"/>
        </w:rPr>
      </w:pPr>
      <w:del w:id="10606" w:author="Laurence Golding" w:date="2019-05-11T06:51:00Z">
        <w:r>
          <w:delText xml:space="preserve">    "</w:delText>
        </w:r>
        <w:r w:rsidR="00FA2C6D">
          <w:delText>langHash</w:delText>
        </w:r>
        <w:r>
          <w:delText>": "</w:delText>
        </w:r>
        <w:r w:rsidR="00FA2C6D" w:rsidRPr="00FA2C6D">
          <w:delText>5c49f88dafe66e0ecdca8f682ae0b38c38ccd3ad464e3358e899beca88c18560</w:delText>
        </w:r>
        <w:r>
          <w:delText>"</w:delText>
        </w:r>
      </w:del>
    </w:p>
    <w:p w14:paraId="4E7DD267" w14:textId="77777777" w:rsidR="002F1358" w:rsidRDefault="002F1358" w:rsidP="002D65F3">
      <w:pPr>
        <w:pStyle w:val="Code"/>
        <w:pPrChange w:id="10607" w:author="Laurence Golding" w:date="2019-05-11T06:51:00Z">
          <w:pPr>
            <w:pStyle w:val="Codesmall"/>
          </w:pPr>
        </w:pPrChange>
      </w:pPr>
      <w:r>
        <w:t xml:space="preserve">  }</w:t>
      </w:r>
    </w:p>
    <w:p w14:paraId="4BFD9B59" w14:textId="77777777" w:rsidR="002F1358" w:rsidRDefault="002F1358" w:rsidP="002D65F3">
      <w:pPr>
        <w:pStyle w:val="Code"/>
        <w:pPrChange w:id="10608" w:author="Laurence Golding" w:date="2019-05-11T06:51:00Z">
          <w:pPr>
            <w:pStyle w:val="Codesmall"/>
          </w:pPr>
        </w:pPrChange>
      </w:pPr>
      <w:r>
        <w:t>}</w:t>
      </w:r>
    </w:p>
    <w:bookmarkEnd w:id="10585"/>
    <w:p w14:paraId="5B3D8EAE" w14:textId="7DBA66F6" w:rsidR="002F1358" w:rsidRDefault="002F1358" w:rsidP="002F1358">
      <w:pPr>
        <w:pStyle w:val="Note"/>
      </w:pPr>
      <w:r>
        <w:t xml:space="preserve">EXAMPLE </w:t>
      </w:r>
      <w:del w:id="10609" w:author="Laurence Golding" w:date="2019-05-11T06:51:00Z">
        <w:r>
          <w:delText>2</w:delText>
        </w:r>
      </w:del>
      <w:ins w:id="10610" w:author="Laurence Golding" w:date="2019-05-11T06:51:00Z">
        <w:r w:rsidR="00A41A7B">
          <w:t>4</w:t>
        </w:r>
      </w:ins>
      <w:r>
        <w:t xml:space="preserve">. In this example, the SARIF producer has </w:t>
      </w:r>
      <w:del w:id="10611" w:author="Laurence Golding" w:date="2019-05-11T06:51:00Z">
        <w:r>
          <w:delText>computed a single</w:delText>
        </w:r>
        <w:r w:rsidR="00FA2C6D">
          <w:delText xml:space="preserve"> partial</w:delText>
        </w:r>
        <w:r>
          <w:delText xml:space="preserve"> fingerprint. It has </w:delText>
        </w:r>
      </w:del>
      <w:r>
        <w:t xml:space="preserve">chosen an arbitrary value for the </w:t>
      </w:r>
      <w:del w:id="10612" w:author="Laurence Golding" w:date="2019-05-11T06:51:00Z">
        <w:r>
          <w:delText xml:space="preserve">corresponding </w:delText>
        </w:r>
      </w:del>
      <w:r>
        <w:t>property name.</w:t>
      </w:r>
    </w:p>
    <w:p w14:paraId="639791E2" w14:textId="688F7009" w:rsidR="002F1358" w:rsidRDefault="002F1358" w:rsidP="002D65F3">
      <w:pPr>
        <w:pStyle w:val="Code"/>
        <w:pPrChange w:id="10613" w:author="Laurence Golding" w:date="2019-05-11T06:51:00Z">
          <w:pPr>
            <w:pStyle w:val="Codesmall"/>
          </w:pPr>
        </w:pPrChange>
      </w:pPr>
      <w:r>
        <w:t>{                           # A result object</w:t>
      </w:r>
    </w:p>
    <w:p w14:paraId="48C481CA" w14:textId="77777777" w:rsidR="002F1358" w:rsidRDefault="002F1358" w:rsidP="002D65F3">
      <w:pPr>
        <w:pStyle w:val="Code"/>
        <w:pPrChange w:id="10614" w:author="Laurence Golding" w:date="2019-05-11T06:51:00Z">
          <w:pPr>
            <w:pStyle w:val="Codesmall"/>
          </w:pPr>
        </w:pPrChange>
      </w:pPr>
      <w:r>
        <w:t xml:space="preserve">  ...</w:t>
      </w:r>
    </w:p>
    <w:p w14:paraId="35B3F16F" w14:textId="699C8147" w:rsidR="002F1358" w:rsidRDefault="002F1358" w:rsidP="002D65F3">
      <w:pPr>
        <w:pStyle w:val="Code"/>
        <w:pPrChange w:id="10615" w:author="Laurence Golding" w:date="2019-05-11T06:51:00Z">
          <w:pPr>
            <w:pStyle w:val="Codesmall"/>
          </w:pPr>
        </w:pPrChange>
      </w:pPr>
      <w:r>
        <w:t xml:space="preserve">  "</w:t>
      </w:r>
      <w:r w:rsidR="00FA2C6D">
        <w:t>partialFingerprints</w:t>
      </w:r>
      <w:r>
        <w:t>": {</w:t>
      </w:r>
    </w:p>
    <w:p w14:paraId="5341FB00" w14:textId="77777777" w:rsidR="002F1358" w:rsidRDefault="002F1358" w:rsidP="002D65F3">
      <w:pPr>
        <w:pStyle w:val="Code"/>
        <w:pPrChange w:id="10616" w:author="Laurence Golding" w:date="2019-05-11T06:51:00Z">
          <w:pPr>
            <w:pStyle w:val="Codesmall"/>
          </w:pPr>
        </w:pPrChange>
      </w:pPr>
      <w:r>
        <w:t xml:space="preserve">    "1": "56eaf900cc8f6"</w:t>
      </w:r>
    </w:p>
    <w:p w14:paraId="25471A60" w14:textId="77777777" w:rsidR="002F1358" w:rsidRDefault="002F1358" w:rsidP="002D65F3">
      <w:pPr>
        <w:pStyle w:val="Code"/>
        <w:pPrChange w:id="10617" w:author="Laurence Golding" w:date="2019-05-11T06:51:00Z">
          <w:pPr>
            <w:pStyle w:val="Codesmall"/>
          </w:pPr>
        </w:pPrChange>
      </w:pPr>
      <w:r>
        <w:t xml:space="preserve">  }</w:t>
      </w:r>
    </w:p>
    <w:p w14:paraId="33CB9384" w14:textId="77777777" w:rsidR="002F1358" w:rsidRDefault="002F1358" w:rsidP="002D65F3">
      <w:pPr>
        <w:pStyle w:val="Code"/>
        <w:pPrChange w:id="10618" w:author="Laurence Golding" w:date="2019-05-11T06:51:00Z">
          <w:pPr>
            <w:pStyle w:val="Codesmall"/>
          </w:pPr>
        </w:pPrChange>
      </w:pPr>
      <w:r>
        <w:t>}</w:t>
      </w:r>
    </w:p>
    <w:p w14:paraId="67304210" w14:textId="0BD6D5E5" w:rsidR="00401BB5" w:rsidRDefault="00401BB5" w:rsidP="00401BB5">
      <w:pPr>
        <w:pStyle w:val="Heading3"/>
      </w:pPr>
      <w:bookmarkStart w:id="10619" w:name="_Ref510008160"/>
      <w:bookmarkStart w:id="10620" w:name="_Toc8367168"/>
      <w:bookmarkStart w:id="10621" w:name="_Toc516224819"/>
      <w:r>
        <w:t>codeFlows property</w:t>
      </w:r>
      <w:bookmarkEnd w:id="10619"/>
      <w:bookmarkEnd w:id="10620"/>
      <w:bookmarkEnd w:id="10621"/>
    </w:p>
    <w:p w14:paraId="4BD8575B" w14:textId="2F2CA71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10622" w:author="Laurence Golding" w:date="2019-05-11T06:51:00Z">
        <w:r w:rsidRPr="00135BCE">
          <w:delText>one</w:delText>
        </w:r>
      </w:del>
      <w:ins w:id="10623" w:author="Laurence Golding" w:date="2019-05-11T06:51:00Z">
        <w:r w:rsidR="009D39CB">
          <w:t>zero</w:t>
        </w:r>
      </w:ins>
      <w:r w:rsidR="009D39CB" w:rsidRPr="00135BCE">
        <w:t xml:space="preserve"> </w:t>
      </w:r>
      <w:r w:rsidRPr="00135BCE">
        <w:t xml:space="preserve">or more </w:t>
      </w:r>
      <w:del w:id="10624" w:author="Laurence Golding" w:date="2019-05-11T06:51:00Z">
        <w:r w:rsidRPr="00135BCE">
          <w:delText>unique (§</w:delText>
        </w:r>
        <w:r>
          <w:fldChar w:fldCharType="begin"/>
        </w:r>
        <w:r>
          <w:delInstrText xml:space="preserve"> REF _Ref493404799 \r \h </w:delInstrText>
        </w:r>
        <w:r>
          <w:fldChar w:fldCharType="separate"/>
        </w:r>
        <w:r w:rsidR="00331070">
          <w:delText>3.6.2</w:delText>
        </w:r>
        <w:r>
          <w:fldChar w:fldCharType="end"/>
        </w:r>
        <w:r w:rsidRPr="00135BCE">
          <w:delText xml:space="preserve">) </w:delText>
        </w:r>
      </w:del>
      <w:r w:rsidRPr="000C5A2B">
        <w:rPr>
          <w:rStyle w:val="CODEtemp"/>
        </w:rPr>
        <w:t>codeFlow</w:t>
      </w:r>
      <w:r w:rsidRPr="00135BCE">
        <w:t xml:space="preserve"> objects (§</w:t>
      </w:r>
      <w:del w:id="10625" w:author="Laurence Golding" w:date="2019-05-11T06:51:00Z">
        <w:r>
          <w:fldChar w:fldCharType="begin"/>
        </w:r>
        <w:r>
          <w:delInstrText xml:space="preserve"> REF _Ref493427364 \r \h </w:delInstrText>
        </w:r>
        <w:r>
          <w:fldChar w:fldCharType="separate"/>
        </w:r>
        <w:r w:rsidR="00331070">
          <w:delText>3.26</w:delText>
        </w:r>
        <w:r>
          <w:fldChar w:fldCharType="end"/>
        </w:r>
      </w:del>
      <w:ins w:id="10626" w:author="Laurence Golding" w:date="2019-05-11T06:51:00Z">
        <w:r w:rsidR="008E08B5">
          <w:fldChar w:fldCharType="begin"/>
        </w:r>
        <w:r w:rsidR="008E08B5">
          <w:instrText xml:space="preserve"> REF _Ref510008325 \r \h </w:instrText>
        </w:r>
        <w:r w:rsidR="008E08B5">
          <w:fldChar w:fldCharType="separate"/>
        </w:r>
        <w:r w:rsidR="0009127C">
          <w:t>3.36</w:t>
        </w:r>
        <w:r w:rsidR="008E08B5">
          <w:fldChar w:fldCharType="end"/>
        </w:r>
      </w:ins>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w:t>
      </w:r>
      <w:ins w:id="10627" w:author="Laurence Golding" w:date="2019-05-11T06:51:00Z">
        <w:r w:rsidR="00952A31">
          <w:t>one</w:t>
        </w:r>
        <w:r w:rsidRPr="00135BCE">
          <w:t xml:space="preserve"> </w:t>
        </w:r>
      </w:ins>
      <w:r w:rsidR="004A2C9B">
        <w:t>code flow</w:t>
      </w:r>
      <w:r w:rsidRPr="00135BCE">
        <w:t xml:space="preserve"> might be relevant to a single result.</w:t>
      </w:r>
    </w:p>
    <w:p w14:paraId="23CFABBE" w14:textId="37254786" w:rsidR="00CD4F20" w:rsidRDefault="00CD4F20" w:rsidP="00CD4F20">
      <w:pPr>
        <w:pStyle w:val="Heading3"/>
      </w:pPr>
      <w:bookmarkStart w:id="10628" w:name="_Ref511820702"/>
      <w:bookmarkStart w:id="10629" w:name="_Toc8367169"/>
      <w:bookmarkStart w:id="10630" w:name="_Toc516224820"/>
      <w:r>
        <w:t>graphs property</w:t>
      </w:r>
      <w:bookmarkEnd w:id="10628"/>
      <w:bookmarkEnd w:id="10629"/>
      <w:bookmarkEnd w:id="10630"/>
    </w:p>
    <w:p w14:paraId="7F5C098A" w14:textId="638FE4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 xml:space="preserve">array of </w:t>
      </w:r>
      <w:del w:id="10631" w:author="Laurence Golding" w:date="2019-05-11T06:51:00Z">
        <w:r>
          <w:delText>one</w:delText>
        </w:r>
      </w:del>
      <w:ins w:id="10632" w:author="Laurence Golding" w:date="2019-05-11T06:51:00Z">
        <w:r w:rsidR="00381935">
          <w:t>zero</w:t>
        </w:r>
      </w:ins>
      <w:r w:rsidR="00381935">
        <w:t xml:space="preserve"> or more unique (§</w:t>
      </w:r>
      <w:r w:rsidR="00381935">
        <w:fldChar w:fldCharType="begin"/>
      </w:r>
      <w:r w:rsidR="00381935">
        <w:instrText xml:space="preserve"> REF _Ref493404799 \r \h </w:instrText>
      </w:r>
      <w:r w:rsidR="00381935">
        <w:fldChar w:fldCharType="separate"/>
      </w:r>
      <w:r w:rsidR="0009127C">
        <w:t>3.</w:t>
      </w:r>
      <w:del w:id="10633" w:author="Laurence Golding" w:date="2019-05-11T06:51:00Z">
        <w:r w:rsidR="00331070">
          <w:delText>6.2</w:delText>
        </w:r>
      </w:del>
      <w:ins w:id="10634" w:author="Laurence Golding" w:date="2019-05-11T06:51:00Z">
        <w:r w:rsidR="0009127C">
          <w:t>7.3</w:t>
        </w:r>
      </w:ins>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9127C">
        <w:t>3.</w:t>
      </w:r>
      <w:del w:id="10635" w:author="Laurence Golding" w:date="2019-05-11T06:51:00Z">
        <w:r w:rsidR="00331070">
          <w:delText>27</w:delText>
        </w:r>
      </w:del>
      <w:ins w:id="10636" w:author="Laurence Golding" w:date="2019-05-11T06:51:00Z">
        <w:r w:rsidR="0009127C">
          <w:t>39</w:t>
        </w:r>
      </w:ins>
      <w:r>
        <w:fldChar w:fldCharType="end"/>
      </w:r>
      <w:del w:id="10637" w:author="Laurence Golding" w:date="2019-05-11T06:51:00Z">
        <w:r>
          <w:delText>) each of which</w:delText>
        </w:r>
      </w:del>
      <w:ins w:id="10638" w:author="Laurence Golding" w:date="2019-05-11T06:51:00Z">
        <w:r w:rsidR="00381935">
          <w:t>)</w:t>
        </w:r>
        <w:r w:rsidR="000C304C">
          <w:t>.</w:t>
        </w:r>
        <w:r>
          <w:t xml:space="preserve"> </w:t>
        </w:r>
        <w:r w:rsidR="000C304C">
          <w:t xml:space="preserve">A </w:t>
        </w:r>
        <w:r w:rsidR="000C304C" w:rsidRPr="000C304C">
          <w:rPr>
            <w:rStyle w:val="CODEtemp"/>
          </w:rPr>
          <w:t>graph</w:t>
        </w:r>
        <w:r w:rsidR="000C304C">
          <w:t xml:space="preserve"> object</w:t>
        </w:r>
      </w:ins>
      <w:r>
        <w:t xml:space="preserve"> represents a directed graph</w:t>
      </w:r>
      <w:del w:id="10639" w:author="Laurence Golding" w:date="2019-05-11T06:51:00Z">
        <w:r>
          <w:delText>. A directed graph is</w:delText>
        </w:r>
      </w:del>
      <w:ins w:id="10640" w:author="Laurence Golding" w:date="2019-05-11T06:51:00Z">
        <w:r w:rsidR="000C304C">
          <w:t>:</w:t>
        </w:r>
      </w:ins>
      <w:r w:rsidR="000C304C">
        <w:t xml:space="preserve"> </w:t>
      </w:r>
      <w:r>
        <w:t>a network of nodes and directed edges that describes some aspect of the structure of the code (for example, a call graph).</w:t>
      </w:r>
    </w:p>
    <w:p w14:paraId="2C35AD9B" w14:textId="0E078B9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9127C">
        <w:t>3.</w:t>
      </w:r>
      <w:del w:id="10641" w:author="Laurence Golding" w:date="2019-05-11T06:51:00Z">
        <w:r w:rsidR="00331070">
          <w:delText>30</w:delText>
        </w:r>
      </w:del>
      <w:ins w:id="10642" w:author="Laurence Golding" w:date="2019-05-11T06:51:00Z">
        <w:r w:rsidR="0009127C">
          <w:t>42</w:t>
        </w:r>
      </w:ins>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9127C">
        <w:t>3.</w:t>
      </w:r>
      <w:del w:id="10643" w:author="Laurence Golding" w:date="2019-05-11T06:51:00Z">
        <w:r w:rsidR="00331070">
          <w:delText>19.16</w:delText>
        </w:r>
      </w:del>
      <w:ins w:id="10644" w:author="Laurence Golding" w:date="2019-05-11T06:51:00Z">
        <w:r w:rsidR="0009127C">
          <w:t>27.20</w:t>
        </w:r>
      </w:ins>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9127C">
        <w:t>3.</w:t>
      </w:r>
      <w:del w:id="10645" w:author="Laurence Golding" w:date="2019-05-11T06:51:00Z">
        <w:r w:rsidR="00331070">
          <w:delText>11.15</w:delText>
        </w:r>
      </w:del>
      <w:ins w:id="10646" w:author="Laurence Golding" w:date="2019-05-11T06:51:00Z">
        <w:r w:rsidR="0009127C">
          <w:t>14.20</w:t>
        </w:r>
      </w:ins>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del w:id="10647" w:author="Laurence Golding" w:date="2019-05-11T06:51:00Z">
        <w:r>
          <w:delText xml:space="preserve">the containing </w:delText>
        </w:r>
        <w:r>
          <w:rPr>
            <w:rStyle w:val="CODEtemp"/>
          </w:rPr>
          <w:delText>run</w:delText>
        </w:r>
      </w:del>
      <w:ins w:id="10648" w:author="Laurence Golding" w:date="2019-05-11T06:51:00Z">
        <w:r w:rsidR="00A979F1">
          <w:rPr>
            <w:rStyle w:val="CODEtemp"/>
          </w:rPr>
          <w:t>theRun</w:t>
        </w:r>
      </w:ins>
      <w:r>
        <w:t>.</w:t>
      </w:r>
    </w:p>
    <w:p w14:paraId="466305F7" w14:textId="37AA4A93" w:rsidR="00CD4F20" w:rsidRDefault="00CD4F20" w:rsidP="00CD4F20">
      <w:pPr>
        <w:pStyle w:val="Heading3"/>
      </w:pPr>
      <w:bookmarkStart w:id="10649" w:name="_Ref511820008"/>
      <w:bookmarkStart w:id="10650" w:name="_Toc8367170"/>
      <w:bookmarkStart w:id="10651" w:name="_Toc516224821"/>
      <w:r>
        <w:t>graphTraversals property</w:t>
      </w:r>
      <w:bookmarkEnd w:id="10649"/>
      <w:bookmarkEnd w:id="10650"/>
      <w:bookmarkEnd w:id="10651"/>
    </w:p>
    <w:p w14:paraId="1AFBBE39" w14:textId="5A3DB042"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9127C">
        <w:t>3.</w:t>
      </w:r>
      <w:ins w:id="10652" w:author="Laurence Golding" w:date="2019-05-11T06:51:00Z">
        <w:r w:rsidR="0009127C">
          <w:t>27.</w:t>
        </w:r>
      </w:ins>
      <w:r w:rsidR="0009127C">
        <w:t>19</w:t>
      </w:r>
      <w:del w:id="10653" w:author="Laurence Golding" w:date="2019-05-11T06:51:00Z">
        <w:r w:rsidR="00331070">
          <w:delText>.15</w:delText>
        </w:r>
      </w:del>
      <w:r>
        <w:fldChar w:fldCharType="end"/>
      </w:r>
      <w:r>
        <w:t xml:space="preserve">), or if </w:t>
      </w:r>
      <w:del w:id="10654" w:author="Laurence Golding" w:date="2019-05-11T06:51:00Z">
        <w:r>
          <w:delText xml:space="preserve">its containing </w:delText>
        </w:r>
        <w:r>
          <w:rPr>
            <w:rStyle w:val="CODEtemp"/>
          </w:rPr>
          <w:delText>run</w:delText>
        </w:r>
        <w:r>
          <w:delText xml:space="preserve"> object (§</w:delText>
        </w:r>
        <w:r>
          <w:fldChar w:fldCharType="begin"/>
        </w:r>
        <w:r>
          <w:delInstrText xml:space="preserve"> REF _Ref493349997 \r \h </w:delInstrText>
        </w:r>
        <w:r>
          <w:fldChar w:fldCharType="separate"/>
        </w:r>
        <w:r w:rsidR="00331070">
          <w:delText>3.11</w:delText>
        </w:r>
        <w:r>
          <w:fldChar w:fldCharType="end"/>
        </w:r>
        <w:r>
          <w:delText>)</w:delText>
        </w:r>
      </w:del>
      <w:ins w:id="10655" w:author="Laurence Golding" w:date="2019-05-11T06:51:00Z">
        <w:r w:rsidR="00A979F1">
          <w:rPr>
            <w:rStyle w:val="CODEtemp"/>
          </w:rPr>
          <w:t>theRun</w:t>
        </w:r>
      </w:ins>
      <w:r>
        <w:t xml:space="preserve"> contains a </w:t>
      </w:r>
      <w:r>
        <w:rPr>
          <w:rStyle w:val="CODEtemp"/>
        </w:rPr>
        <w:t>graphs</w:t>
      </w:r>
      <w:r>
        <w:t xml:space="preserve"> property (§</w:t>
      </w:r>
      <w:r>
        <w:fldChar w:fldCharType="begin"/>
      </w:r>
      <w:r>
        <w:instrText xml:space="preserve"> REF _Ref511820652 \r \h </w:instrText>
      </w:r>
      <w:r>
        <w:fldChar w:fldCharType="separate"/>
      </w:r>
      <w:r w:rsidR="0009127C">
        <w:t>3.</w:t>
      </w:r>
      <w:del w:id="10656" w:author="Laurence Golding" w:date="2019-05-11T06:51:00Z">
        <w:r w:rsidR="00331070">
          <w:delText>11.15</w:delText>
        </w:r>
      </w:del>
      <w:ins w:id="10657" w:author="Laurence Golding" w:date="2019-05-11T06:51:00Z">
        <w:r w:rsidR="0009127C">
          <w:t>14.20</w:t>
        </w:r>
      </w:ins>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del w:id="10658" w:author="Laurence Golding" w:date="2019-05-11T06:51:00Z">
        <w:r>
          <w:delText>one</w:delText>
        </w:r>
      </w:del>
      <w:ins w:id="10659" w:author="Laurence Golding" w:date="2019-05-11T06:51:00Z">
        <w:r w:rsidR="00C96217">
          <w:t>zero</w:t>
        </w:r>
      </w:ins>
      <w:r w:rsidR="00C96217">
        <w:t xml:space="preserve"> </w:t>
      </w:r>
      <w:r>
        <w:t>or more unique (§</w:t>
      </w:r>
      <w:r>
        <w:fldChar w:fldCharType="begin"/>
      </w:r>
      <w:r>
        <w:instrText xml:space="preserve"> REF _Ref493404799 \r \h </w:instrText>
      </w:r>
      <w:r>
        <w:fldChar w:fldCharType="separate"/>
      </w:r>
      <w:r w:rsidR="0009127C">
        <w:t>3.</w:t>
      </w:r>
      <w:del w:id="10660" w:author="Laurence Golding" w:date="2019-05-11T06:51:00Z">
        <w:r w:rsidR="00331070">
          <w:delText>6.2</w:delText>
        </w:r>
      </w:del>
      <w:ins w:id="10661" w:author="Laurence Golding" w:date="2019-05-11T06:51:00Z">
        <w:r w:rsidR="0009127C">
          <w:t>7.3</w:t>
        </w:r>
      </w:ins>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9127C">
        <w:t>3.</w:t>
      </w:r>
      <w:del w:id="10662" w:author="Laurence Golding" w:date="2019-05-11T06:51:00Z">
        <w:r w:rsidR="00331070">
          <w:delText>30</w:delText>
        </w:r>
      </w:del>
      <w:ins w:id="10663" w:author="Laurence Golding" w:date="2019-05-11T06:51:00Z">
        <w:r w:rsidR="0009127C">
          <w:t>42</w:t>
        </w:r>
      </w:ins>
      <w:r>
        <w:fldChar w:fldCharType="end"/>
      </w:r>
      <w:r>
        <w:t xml:space="preserve">). If neither the </w:t>
      </w:r>
      <w:r>
        <w:rPr>
          <w:rStyle w:val="CODEtemp"/>
        </w:rPr>
        <w:t>result</w:t>
      </w:r>
      <w:r>
        <w:t xml:space="preserve"> object nor </w:t>
      </w:r>
      <w:del w:id="10664" w:author="Laurence Golding" w:date="2019-05-11T06:51:00Z">
        <w:r>
          <w:delText xml:space="preserve">its containing </w:delText>
        </w:r>
        <w:r>
          <w:rPr>
            <w:rStyle w:val="CODEtemp"/>
          </w:rPr>
          <w:delText>run</w:delText>
        </w:r>
        <w:r>
          <w:delText xml:space="preserve"> object</w:delText>
        </w:r>
      </w:del>
      <w:ins w:id="10665" w:author="Laurence Golding" w:date="2019-05-11T06:51:00Z">
        <w:r w:rsidR="00A979F1">
          <w:rPr>
            <w:rStyle w:val="CODEtemp"/>
          </w:rPr>
          <w:t>theRun</w:t>
        </w:r>
      </w:ins>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0666" w:name="_Toc8367171"/>
      <w:bookmarkStart w:id="10667" w:name="_Toc516224822"/>
      <w:r>
        <w:t>stacks property</w:t>
      </w:r>
      <w:bookmarkEnd w:id="10666"/>
      <w:bookmarkEnd w:id="10667"/>
    </w:p>
    <w:p w14:paraId="5ABDA84F" w14:textId="0376224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10668" w:author="Laurence Golding" w:date="2019-05-11T06:51:00Z">
        <w:r w:rsidRPr="00135BCE">
          <w:delText>one</w:delText>
        </w:r>
      </w:del>
      <w:ins w:id="10669" w:author="Laurence Golding" w:date="2019-05-11T06:51:00Z">
        <w:r w:rsidR="0047294C">
          <w:t>zero</w:t>
        </w:r>
      </w:ins>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w:t>
      </w:r>
      <w:del w:id="10670" w:author="Laurence Golding" w:date="2019-05-11T06:51:00Z">
        <w:r w:rsidR="00331070">
          <w:delText>6.2</w:delText>
        </w:r>
      </w:del>
      <w:ins w:id="10671" w:author="Laurence Golding" w:date="2019-05-11T06:51:00Z">
        <w:r w:rsidR="0009127C">
          <w:t>7.3</w:t>
        </w:r>
      </w:ins>
      <w:r w:rsidR="005C642C">
        <w:fldChar w:fldCharType="end"/>
      </w:r>
      <w:r w:rsidR="005C642C">
        <w:t>)</w:t>
      </w:r>
      <w:r w:rsidRPr="00135BCE">
        <w:t xml:space="preserve"> </w:t>
      </w:r>
      <w:r w:rsidRPr="001710BC">
        <w:rPr>
          <w:rStyle w:val="CODEtemp"/>
          <w:rPrChange w:id="10672" w:author="Laurence Golding" w:date="2019-05-11T06:51:00Z">
            <w:rPr/>
          </w:rPrChange>
        </w:rPr>
        <w:t>stack</w:t>
      </w:r>
      <w:r w:rsidRPr="00135BCE">
        <w:t xml:space="preserve"> objects (§</w:t>
      </w:r>
      <w:r>
        <w:fldChar w:fldCharType="begin"/>
      </w:r>
      <w:r>
        <w:instrText xml:space="preserve"> REF _Ref493427479 \r \h </w:instrText>
      </w:r>
      <w:r>
        <w:fldChar w:fldCharType="separate"/>
      </w:r>
      <w:r w:rsidR="0009127C">
        <w:t>3.</w:t>
      </w:r>
      <w:del w:id="10673" w:author="Laurence Golding" w:date="2019-05-11T06:51:00Z">
        <w:r w:rsidR="00331070">
          <w:delText>32</w:delText>
        </w:r>
      </w:del>
      <w:ins w:id="10674" w:author="Laurence Golding" w:date="2019-05-11T06:51:00Z">
        <w:r w:rsidR="0009127C">
          <w:t>44</w:t>
        </w:r>
      </w:ins>
      <w:r>
        <w:fldChar w:fldCharType="end"/>
      </w:r>
      <w:r w:rsidRPr="00135BCE">
        <w:t xml:space="preserve">). The </w:t>
      </w:r>
      <w:r w:rsidRPr="00135BCE">
        <w:rPr>
          <w:rStyle w:val="CODEtemp"/>
        </w:rPr>
        <w:t>stacks</w:t>
      </w:r>
      <w:r w:rsidRPr="00135BCE">
        <w:t xml:space="preserve"> property is intended for use by analysis tools that </w:t>
      </w:r>
      <w:del w:id="10675" w:author="Laurence Golding" w:date="2019-05-11T06:51:00Z">
        <w:r w:rsidRPr="00135BCE">
          <w:delText>collects</w:delText>
        </w:r>
      </w:del>
      <w:ins w:id="10676" w:author="Laurence Golding" w:date="2019-05-11T06:51:00Z">
        <w:r w:rsidR="00B23403">
          <w:t xml:space="preserve">compute or </w:t>
        </w:r>
        <w:r w:rsidRPr="00135BCE">
          <w:t>collect</w:t>
        </w:r>
      </w:ins>
      <w:r w:rsidRPr="00135BCE">
        <w:t xml:space="preserve">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0677" w:name="_Ref493499246"/>
      <w:bookmarkStart w:id="10678" w:name="_Toc8367172"/>
      <w:bookmarkStart w:id="10679" w:name="_Toc516224823"/>
      <w:r>
        <w:t>relatedLocations property</w:t>
      </w:r>
      <w:bookmarkEnd w:id="10677"/>
      <w:bookmarkEnd w:id="10678"/>
      <w:bookmarkEnd w:id="10679"/>
    </w:p>
    <w:p w14:paraId="31F869B5" w14:textId="1506B7F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10680" w:author="Laurence Golding" w:date="2019-05-11T06:51:00Z">
        <w:r w:rsidRPr="00135BCE">
          <w:delText>one</w:delText>
        </w:r>
      </w:del>
      <w:ins w:id="10681" w:author="Laurence Golding" w:date="2019-05-11T06:51:00Z">
        <w:r w:rsidR="00720547">
          <w:t>zero</w:t>
        </w:r>
      </w:ins>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9127C">
        <w:t>3.</w:t>
      </w:r>
      <w:del w:id="10682" w:author="Laurence Golding" w:date="2019-05-11T06:51:00Z">
        <w:r w:rsidR="00331070">
          <w:delText>6.2</w:delText>
        </w:r>
      </w:del>
      <w:ins w:id="10683" w:author="Laurence Golding" w:date="2019-05-11T06:51:00Z">
        <w:r w:rsidR="0009127C">
          <w:t>7.3</w:t>
        </w:r>
      </w:ins>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9127C">
        <w:t>3.</w:t>
      </w:r>
      <w:del w:id="10684" w:author="Laurence Golding" w:date="2019-05-11T06:51:00Z">
        <w:r w:rsidR="00331070">
          <w:delText>20</w:delText>
        </w:r>
      </w:del>
      <w:ins w:id="10685" w:author="Laurence Golding" w:date="2019-05-11T06:51:00Z">
        <w:r w:rsidR="0009127C">
          <w:t>28</w:t>
        </w:r>
      </w:ins>
      <w:r w:rsidR="00DE4250">
        <w:fldChar w:fldCharType="end"/>
      </w:r>
      <w:del w:id="10686" w:author="Laurence Golding" w:date="2019-05-11T06:51:00Z">
        <w:r w:rsidRPr="00135BCE">
          <w:delText>),</w:delText>
        </w:r>
      </w:del>
      <w:ins w:id="10687" w:author="Laurence Golding" w:date="2019-05-11T06:51:00Z">
        <w:r w:rsidRPr="00135BCE">
          <w:t>)</w:t>
        </w:r>
      </w:ins>
      <w:r w:rsidRPr="00135BCE">
        <w:t xml:space="preserve">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ins w:id="10688" w:author="Laurence Golding" w:date="2019-05-11T06:51:00Z">
        <w:r w:rsidR="009D22E1">
          <w:rPr>
            <w:rFonts w:cs="Arial"/>
          </w:rPr>
          <w:t>™</w:t>
        </w:r>
      </w:ins>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Change w:id="10689" w:author="Laurence Golding" w:date="2019-05-11T06:51:00Z">
          <w:pPr>
            <w:pStyle w:val="Codesmall"/>
          </w:pPr>
        </w:pPrChange>
      </w:pPr>
      <w:r>
        <w:t>results: [</w:t>
      </w:r>
    </w:p>
    <w:p w14:paraId="15513CAD" w14:textId="795A2F95" w:rsidR="00135BCE" w:rsidRDefault="00135BCE" w:rsidP="002D65F3">
      <w:pPr>
        <w:pStyle w:val="Code"/>
        <w:pPrChange w:id="10690" w:author="Laurence Golding" w:date="2019-05-11T06:51:00Z">
          <w:pPr>
            <w:pStyle w:val="Codesmall"/>
          </w:pPr>
        </w:pPrChange>
      </w:pPr>
      <w:r>
        <w:t xml:space="preserve">  {</w:t>
      </w:r>
    </w:p>
    <w:p w14:paraId="6891716B" w14:textId="42311552" w:rsidR="00135BCE" w:rsidRDefault="00135BCE" w:rsidP="002D65F3">
      <w:pPr>
        <w:pStyle w:val="Code"/>
        <w:pPrChange w:id="10691" w:author="Laurence Golding" w:date="2019-05-11T06:51:00Z">
          <w:pPr>
            <w:pStyle w:val="Codesmall"/>
          </w:pPr>
        </w:pPrChange>
      </w:pPr>
      <w:r>
        <w:t xml:space="preserve">    "ruleId": "JS3056",</w:t>
      </w:r>
    </w:p>
    <w:p w14:paraId="2EB8F508" w14:textId="0774DD7A" w:rsidR="00135BCE" w:rsidRDefault="00135BCE" w:rsidP="002D65F3">
      <w:pPr>
        <w:pStyle w:val="Code"/>
        <w:pPrChange w:id="10692" w:author="Laurence Golding" w:date="2019-05-11T06:51:00Z">
          <w:pPr>
            <w:pStyle w:val="Codesmall"/>
          </w:pPr>
        </w:pPrChange>
      </w:pPr>
      <w:r>
        <w:t xml:space="preserve">    "level": "error",</w:t>
      </w:r>
    </w:p>
    <w:p w14:paraId="03AC42D0" w14:textId="77777777" w:rsidR="00C55966" w:rsidRDefault="00135BCE" w:rsidP="002D65F3">
      <w:pPr>
        <w:pStyle w:val="Code"/>
        <w:pPrChange w:id="10693" w:author="Laurence Golding" w:date="2019-05-11T06:51:00Z">
          <w:pPr>
            <w:pStyle w:val="Codesmall"/>
          </w:pPr>
        </w:pPrChange>
      </w:pPr>
      <w:r>
        <w:t xml:space="preserve">    "message": </w:t>
      </w:r>
      <w:r w:rsidR="00C55966">
        <w:t>{</w:t>
      </w:r>
    </w:p>
    <w:p w14:paraId="775E4614" w14:textId="5A7AD552" w:rsidR="00135BCE" w:rsidRDefault="00C55966" w:rsidP="002D65F3">
      <w:pPr>
        <w:pStyle w:val="Code"/>
        <w:pPrChange w:id="10694" w:author="Laurence Golding" w:date="2019-05-11T06:51:00Z">
          <w:pPr>
            <w:pStyle w:val="Codesmall"/>
          </w:pPr>
        </w:pPrChange>
      </w:pPr>
      <w:r>
        <w:t xml:space="preserve">      "text": </w:t>
      </w:r>
      <w:r w:rsidR="00135BCE">
        <w:t>"Name 'index' cannot be used in this scope because</w:t>
      </w:r>
    </w:p>
    <w:p w14:paraId="6D6170D4" w14:textId="3DCD48CA" w:rsidR="004F4099" w:rsidRDefault="00135BCE" w:rsidP="002D65F3">
      <w:pPr>
        <w:pStyle w:val="Code"/>
        <w:pPrChange w:id="10695" w:author="Laurence Golding" w:date="2019-05-11T06:51:00Z">
          <w:pPr>
            <w:pStyle w:val="Codesmall"/>
          </w:pPr>
        </w:pPrChange>
      </w:pPr>
      <w:r>
        <w:t xml:space="preserve">               it would give a different meaning to 'index'</w:t>
      </w:r>
      <w:del w:id="10696" w:author="Laurence Golding" w:date="2019-05-11T06:51:00Z">
        <w:r>
          <w:delText>."</w:delText>
        </w:r>
      </w:del>
    </w:p>
    <w:p w14:paraId="535BC3F6" w14:textId="57D8E2C6" w:rsidR="00C55966" w:rsidRDefault="004F4099" w:rsidP="002D65F3">
      <w:pPr>
        <w:pStyle w:val="Code"/>
        <w:rPr>
          <w:ins w:id="10697" w:author="Laurence Golding" w:date="2019-05-11T06:51:00Z"/>
        </w:rPr>
      </w:pPr>
      <w:ins w:id="10698" w:author="Laurence Golding" w:date="2019-05-11T06:51:00Z">
        <w:r>
          <w:t xml:space="preserve">               </w:t>
        </w:r>
        <w:r w:rsidR="00194249">
          <w:t>([</w:t>
        </w:r>
        <w:r>
          <w:t>declared here](0)</w:t>
        </w:r>
        <w:r w:rsidR="00194249">
          <w:t>)</w:t>
        </w:r>
        <w:r>
          <w:t>.</w:t>
        </w:r>
        <w:r w:rsidR="00135BCE">
          <w:t>"</w:t>
        </w:r>
      </w:ins>
    </w:p>
    <w:p w14:paraId="089D019C" w14:textId="1080AAE2" w:rsidR="00135BCE" w:rsidRDefault="00C55966" w:rsidP="002D65F3">
      <w:pPr>
        <w:pStyle w:val="Code"/>
        <w:pPrChange w:id="10699" w:author="Laurence Golding" w:date="2019-05-11T06:51:00Z">
          <w:pPr>
            <w:pStyle w:val="Codesmall"/>
          </w:pPr>
        </w:pPrChange>
      </w:pPr>
      <w:r>
        <w:t xml:space="preserve">    }</w:t>
      </w:r>
      <w:r w:rsidR="00135BCE">
        <w:t>,</w:t>
      </w:r>
    </w:p>
    <w:p w14:paraId="403C588D" w14:textId="01E10738" w:rsidR="00135BCE" w:rsidRDefault="00135BCE" w:rsidP="002D65F3">
      <w:pPr>
        <w:pStyle w:val="Code"/>
        <w:pPrChange w:id="10700" w:author="Laurence Golding" w:date="2019-05-11T06:51:00Z">
          <w:pPr>
            <w:pStyle w:val="Codesmall"/>
          </w:pPr>
        </w:pPrChange>
      </w:pPr>
      <w:r>
        <w:t xml:space="preserve">    "locations": [</w:t>
      </w:r>
    </w:p>
    <w:p w14:paraId="661DF77B" w14:textId="599DC3E8" w:rsidR="00135BCE" w:rsidRDefault="00135BCE" w:rsidP="002D65F3">
      <w:pPr>
        <w:pStyle w:val="Code"/>
        <w:pPrChange w:id="10701" w:author="Laurence Golding" w:date="2019-05-11T06:51:00Z">
          <w:pPr>
            <w:pStyle w:val="Codesmall"/>
          </w:pPr>
        </w:pPrChange>
      </w:pPr>
      <w:r>
        <w:t xml:space="preserve">      {</w:t>
      </w:r>
    </w:p>
    <w:p w14:paraId="26AC16DB" w14:textId="27C68044" w:rsidR="00135BCE" w:rsidRDefault="002A24FE" w:rsidP="002D65F3">
      <w:pPr>
        <w:pStyle w:val="Code"/>
        <w:pPrChange w:id="10702" w:author="Laurence Golding" w:date="2019-05-11T06:51:00Z">
          <w:pPr>
            <w:pStyle w:val="Codesmall"/>
          </w:pPr>
        </w:pPrChange>
      </w:pPr>
      <w:r>
        <w:t xml:space="preserve">        "</w:t>
      </w:r>
      <w:r w:rsidR="00EB5632">
        <w:t>physicalLocation</w:t>
      </w:r>
      <w:r>
        <w:t>": {</w:t>
      </w:r>
    </w:p>
    <w:p w14:paraId="136DF6E1" w14:textId="302A65AA" w:rsidR="00135BCE" w:rsidRDefault="00135BCE" w:rsidP="002D65F3">
      <w:pPr>
        <w:pStyle w:val="Code"/>
        <w:pPrChange w:id="10703" w:author="Laurence Golding" w:date="2019-05-11T06:51:00Z">
          <w:pPr>
            <w:pStyle w:val="Codesmall"/>
          </w:pPr>
        </w:pPrChange>
      </w:pPr>
      <w:r>
        <w:t xml:space="preserve">          "uri": "file:///C:/Code/a.js",</w:t>
      </w:r>
    </w:p>
    <w:p w14:paraId="7CA4D187" w14:textId="691F426A" w:rsidR="00135BCE" w:rsidRDefault="00135BCE" w:rsidP="002D65F3">
      <w:pPr>
        <w:pStyle w:val="Code"/>
        <w:pPrChange w:id="10704" w:author="Laurence Golding" w:date="2019-05-11T06:51:00Z">
          <w:pPr>
            <w:pStyle w:val="Codesmall"/>
          </w:pPr>
        </w:pPrChange>
      </w:pPr>
      <w:r>
        <w:t xml:space="preserve">          "region": {</w:t>
      </w:r>
    </w:p>
    <w:p w14:paraId="5A07264C" w14:textId="4F67E219" w:rsidR="00135BCE" w:rsidRDefault="00135BCE" w:rsidP="002D65F3">
      <w:pPr>
        <w:pStyle w:val="Code"/>
        <w:pPrChange w:id="10705" w:author="Laurence Golding" w:date="2019-05-11T06:51:00Z">
          <w:pPr>
            <w:pStyle w:val="Codesmall"/>
          </w:pPr>
        </w:pPrChange>
      </w:pPr>
      <w:r>
        <w:t xml:space="preserve">            "startLine": "6",</w:t>
      </w:r>
    </w:p>
    <w:p w14:paraId="5F550DFF" w14:textId="016B0434" w:rsidR="00135BCE" w:rsidRDefault="00135BCE" w:rsidP="002D65F3">
      <w:pPr>
        <w:pStyle w:val="Code"/>
        <w:pPrChange w:id="10706" w:author="Laurence Golding" w:date="2019-05-11T06:51:00Z">
          <w:pPr>
            <w:pStyle w:val="Codesmall"/>
          </w:pPr>
        </w:pPrChange>
      </w:pPr>
      <w:r>
        <w:t xml:space="preserve">            "startColumn": "10"</w:t>
      </w:r>
    </w:p>
    <w:p w14:paraId="5D06C80D" w14:textId="4017F60B" w:rsidR="00135BCE" w:rsidRDefault="00135BCE" w:rsidP="002D65F3">
      <w:pPr>
        <w:pStyle w:val="Code"/>
        <w:pPrChange w:id="10707" w:author="Laurence Golding" w:date="2019-05-11T06:51:00Z">
          <w:pPr>
            <w:pStyle w:val="Codesmall"/>
          </w:pPr>
        </w:pPrChange>
      </w:pPr>
      <w:r>
        <w:t xml:space="preserve">          }</w:t>
      </w:r>
    </w:p>
    <w:p w14:paraId="68358172" w14:textId="104F9294" w:rsidR="00135BCE" w:rsidRDefault="002A24FE" w:rsidP="002D65F3">
      <w:pPr>
        <w:pStyle w:val="Code"/>
        <w:pPrChange w:id="10708" w:author="Laurence Golding" w:date="2019-05-11T06:51:00Z">
          <w:pPr>
            <w:pStyle w:val="Codesmall"/>
          </w:pPr>
        </w:pPrChange>
      </w:pPr>
      <w:r>
        <w:t xml:space="preserve">        }</w:t>
      </w:r>
    </w:p>
    <w:p w14:paraId="7D9A8721" w14:textId="4944B8C3" w:rsidR="00135BCE" w:rsidRDefault="00135BCE" w:rsidP="002D65F3">
      <w:pPr>
        <w:pStyle w:val="Code"/>
        <w:pPrChange w:id="10709" w:author="Laurence Golding" w:date="2019-05-11T06:51:00Z">
          <w:pPr>
            <w:pStyle w:val="Codesmall"/>
          </w:pPr>
        </w:pPrChange>
      </w:pPr>
      <w:r>
        <w:t xml:space="preserve">      }</w:t>
      </w:r>
    </w:p>
    <w:p w14:paraId="2C3EE54A" w14:textId="0DD025FA" w:rsidR="00135BCE" w:rsidRDefault="00135BCE" w:rsidP="002D65F3">
      <w:pPr>
        <w:pStyle w:val="Code"/>
        <w:pPrChange w:id="10710" w:author="Laurence Golding" w:date="2019-05-11T06:51:00Z">
          <w:pPr>
            <w:pStyle w:val="Codesmall"/>
          </w:pPr>
        </w:pPrChange>
      </w:pPr>
      <w:r>
        <w:t xml:space="preserve">    ],</w:t>
      </w:r>
    </w:p>
    <w:p w14:paraId="676215C8" w14:textId="05338779" w:rsidR="00135BCE" w:rsidRDefault="00135BCE" w:rsidP="002D65F3">
      <w:pPr>
        <w:pStyle w:val="Code"/>
        <w:pPrChange w:id="10711" w:author="Laurence Golding" w:date="2019-05-11T06:51:00Z">
          <w:pPr>
            <w:pStyle w:val="Codesmall"/>
          </w:pPr>
        </w:pPrChange>
      </w:pPr>
      <w:r>
        <w:t xml:space="preserve">    "relatedLocations": [   # An array of </w:t>
      </w:r>
      <w:r w:rsidR="001842EF">
        <w:t xml:space="preserve">location </w:t>
      </w:r>
      <w:r>
        <w:t>objects</w:t>
      </w:r>
    </w:p>
    <w:p w14:paraId="0707923B" w14:textId="076E4C19" w:rsidR="00135BCE" w:rsidRDefault="00135BCE" w:rsidP="002D65F3">
      <w:pPr>
        <w:pStyle w:val="Code"/>
        <w:pPrChange w:id="10712" w:author="Laurence Golding" w:date="2019-05-11T06:51:00Z">
          <w:pPr>
            <w:pStyle w:val="Codesmall"/>
          </w:pPr>
        </w:pPrChange>
      </w:pPr>
      <w:r>
        <w:t xml:space="preserve">                            # (§</w:t>
      </w:r>
      <w:r w:rsidR="001842EF">
        <w:fldChar w:fldCharType="begin"/>
      </w:r>
      <w:r w:rsidR="001842EF">
        <w:instrText xml:space="preserve"> REF _Ref507665939 \r \h </w:instrText>
      </w:r>
      <w:ins w:id="10713" w:author="Laurence Golding" w:date="2019-05-11T06:51:00Z">
        <w:r w:rsidR="002D65F3">
          <w:instrText xml:space="preserve"> \* MERGEFORMAT </w:instrText>
        </w:r>
      </w:ins>
      <w:r w:rsidR="001842EF">
        <w:fldChar w:fldCharType="separate"/>
      </w:r>
      <w:r w:rsidR="0009127C">
        <w:t>3.</w:t>
      </w:r>
      <w:del w:id="10714" w:author="Laurence Golding" w:date="2019-05-11T06:51:00Z">
        <w:r w:rsidR="00331070">
          <w:delText>20</w:delText>
        </w:r>
      </w:del>
      <w:ins w:id="10715" w:author="Laurence Golding" w:date="2019-05-11T06:51:00Z">
        <w:r w:rsidR="0009127C">
          <w:t>28</w:t>
        </w:r>
      </w:ins>
      <w:r w:rsidR="001842EF">
        <w:fldChar w:fldCharType="end"/>
      </w:r>
      <w:r>
        <w:t>)</w:t>
      </w:r>
    </w:p>
    <w:p w14:paraId="488184E0" w14:textId="53751256" w:rsidR="00135BCE" w:rsidRDefault="00135BCE" w:rsidP="002D65F3">
      <w:pPr>
        <w:pStyle w:val="Code"/>
        <w:pPrChange w:id="10716" w:author="Laurence Golding" w:date="2019-05-11T06:51:00Z">
          <w:pPr>
            <w:pStyle w:val="Codesmall"/>
          </w:pPr>
        </w:pPrChange>
      </w:pPr>
      <w:r>
        <w:t xml:space="preserve">      { </w:t>
      </w:r>
      <w:r w:rsidR="006805FB">
        <w:t xml:space="preserve">                    # A location object.</w:t>
      </w:r>
    </w:p>
    <w:p w14:paraId="4D4D4342" w14:textId="43BDF932" w:rsidR="004F4099" w:rsidRDefault="004F4099" w:rsidP="002D65F3">
      <w:pPr>
        <w:pStyle w:val="Code"/>
        <w:rPr>
          <w:ins w:id="10717" w:author="Laurence Golding" w:date="2019-05-11T06:51:00Z"/>
        </w:rPr>
      </w:pPr>
      <w:ins w:id="10718" w:author="Laurence Golding" w:date="2019-05-11T06:51:00Z">
        <w:r>
          <w:t xml:space="preserve">        "id": 0,</w:t>
        </w:r>
      </w:ins>
    </w:p>
    <w:p w14:paraId="1F31D0A8" w14:textId="28E5ACA9" w:rsidR="00C55966" w:rsidRDefault="00135BCE" w:rsidP="002D65F3">
      <w:pPr>
        <w:pStyle w:val="Code"/>
        <w:pPrChange w:id="10719" w:author="Laurence Golding" w:date="2019-05-11T06:51:00Z">
          <w:pPr>
            <w:pStyle w:val="Codesmall"/>
          </w:pPr>
        </w:pPrChange>
      </w:pPr>
      <w:r>
        <w:t xml:space="preserve">        "message": </w:t>
      </w:r>
      <w:r w:rsidR="00C55966">
        <w:t>{</w:t>
      </w:r>
    </w:p>
    <w:p w14:paraId="0E1D98C1" w14:textId="791E03FF" w:rsidR="00C55966" w:rsidRDefault="00C55966" w:rsidP="002D65F3">
      <w:pPr>
        <w:pStyle w:val="Code"/>
        <w:pPrChange w:id="10720" w:author="Laurence Golding" w:date="2019-05-11T06:51:00Z">
          <w:pPr>
            <w:pStyle w:val="Codesmall"/>
          </w:pPr>
        </w:pPrChange>
      </w:pPr>
      <w:r>
        <w:t xml:space="preserve">          "text": "The previous declaration of 'index' was here."</w:t>
      </w:r>
    </w:p>
    <w:p w14:paraId="2BD35BFE" w14:textId="0FE3955C" w:rsidR="00135BCE" w:rsidRDefault="00C55966" w:rsidP="002D65F3">
      <w:pPr>
        <w:pStyle w:val="Code"/>
        <w:pPrChange w:id="10721" w:author="Laurence Golding" w:date="2019-05-11T06:51:00Z">
          <w:pPr>
            <w:pStyle w:val="Codesmall"/>
          </w:pPr>
        </w:pPrChange>
      </w:pPr>
      <w:r>
        <w:t xml:space="preserve">        },</w:t>
      </w:r>
    </w:p>
    <w:p w14:paraId="667CF836" w14:textId="7D991578" w:rsidR="00135BCE" w:rsidRDefault="00135BCE" w:rsidP="002D65F3">
      <w:pPr>
        <w:pStyle w:val="Code"/>
        <w:pPrChange w:id="10722" w:author="Laurence Golding" w:date="2019-05-11T06:51:00Z">
          <w:pPr>
            <w:pStyle w:val="Codesmall"/>
          </w:pPr>
        </w:pPrChange>
      </w:pPr>
      <w:r>
        <w:t xml:space="preserve">        "physicalLocation": {</w:t>
      </w:r>
    </w:p>
    <w:p w14:paraId="634B20C2" w14:textId="08479DDB" w:rsidR="00135BCE" w:rsidRDefault="00135BCE" w:rsidP="002D65F3">
      <w:pPr>
        <w:pStyle w:val="Code"/>
        <w:pPrChange w:id="10723" w:author="Laurence Golding" w:date="2019-05-11T06:51:00Z">
          <w:pPr>
            <w:pStyle w:val="Codesmall"/>
          </w:pPr>
        </w:pPrChange>
      </w:pPr>
      <w:r>
        <w:t xml:space="preserve">          "uri": "file:///C:/Code/a.js",</w:t>
      </w:r>
    </w:p>
    <w:p w14:paraId="543496F4" w14:textId="2ECE1BDD" w:rsidR="00135BCE" w:rsidRDefault="00135BCE" w:rsidP="002D65F3">
      <w:pPr>
        <w:pStyle w:val="Code"/>
        <w:pPrChange w:id="10724" w:author="Laurence Golding" w:date="2019-05-11T06:51:00Z">
          <w:pPr>
            <w:pStyle w:val="Codesmall"/>
          </w:pPr>
        </w:pPrChange>
      </w:pPr>
      <w:r>
        <w:t xml:space="preserve">          "region": {</w:t>
      </w:r>
    </w:p>
    <w:p w14:paraId="008FFEBD" w14:textId="5C111E8F" w:rsidR="00135BCE" w:rsidRDefault="00135BCE" w:rsidP="002D65F3">
      <w:pPr>
        <w:pStyle w:val="Code"/>
        <w:pPrChange w:id="10725" w:author="Laurence Golding" w:date="2019-05-11T06:51:00Z">
          <w:pPr>
            <w:pStyle w:val="Codesmall"/>
          </w:pPr>
        </w:pPrChange>
      </w:pPr>
      <w:r>
        <w:t xml:space="preserve">            "startLine": "2",</w:t>
      </w:r>
    </w:p>
    <w:p w14:paraId="2F2C41F2" w14:textId="561E0F28" w:rsidR="00135BCE" w:rsidRDefault="00135BCE" w:rsidP="002D65F3">
      <w:pPr>
        <w:pStyle w:val="Code"/>
        <w:pPrChange w:id="10726" w:author="Laurence Golding" w:date="2019-05-11T06:51:00Z">
          <w:pPr>
            <w:pStyle w:val="Codesmall"/>
          </w:pPr>
        </w:pPrChange>
      </w:pPr>
      <w:r>
        <w:t xml:space="preserve">            "startColumn": "6"</w:t>
      </w:r>
    </w:p>
    <w:p w14:paraId="4FEABDFA" w14:textId="59182B88" w:rsidR="00135BCE" w:rsidRDefault="00135BCE" w:rsidP="002D65F3">
      <w:pPr>
        <w:pStyle w:val="Code"/>
        <w:pPrChange w:id="10727" w:author="Laurence Golding" w:date="2019-05-11T06:51:00Z">
          <w:pPr>
            <w:pStyle w:val="Codesmall"/>
          </w:pPr>
        </w:pPrChange>
      </w:pPr>
      <w:r>
        <w:t xml:space="preserve">          }</w:t>
      </w:r>
    </w:p>
    <w:p w14:paraId="7B86F5B9" w14:textId="7D02C8A7" w:rsidR="00135BCE" w:rsidRDefault="00135BCE" w:rsidP="002D65F3">
      <w:pPr>
        <w:pStyle w:val="Code"/>
        <w:pPrChange w:id="10728" w:author="Laurence Golding" w:date="2019-05-11T06:51:00Z">
          <w:pPr>
            <w:pStyle w:val="Codesmall"/>
          </w:pPr>
        </w:pPrChange>
      </w:pPr>
      <w:r>
        <w:t xml:space="preserve">        }</w:t>
      </w:r>
    </w:p>
    <w:p w14:paraId="038DB0E6" w14:textId="48EDC43A" w:rsidR="00135BCE" w:rsidRDefault="00135BCE" w:rsidP="002D65F3">
      <w:pPr>
        <w:pStyle w:val="Code"/>
        <w:pPrChange w:id="10729" w:author="Laurence Golding" w:date="2019-05-11T06:51:00Z">
          <w:pPr>
            <w:pStyle w:val="Codesmall"/>
          </w:pPr>
        </w:pPrChange>
      </w:pPr>
      <w:r>
        <w:t xml:space="preserve">      }</w:t>
      </w:r>
    </w:p>
    <w:p w14:paraId="6DC8103D" w14:textId="3700EC58" w:rsidR="00135BCE" w:rsidRDefault="00135BCE" w:rsidP="002D65F3">
      <w:pPr>
        <w:pStyle w:val="Code"/>
        <w:pPrChange w:id="10730" w:author="Laurence Golding" w:date="2019-05-11T06:51:00Z">
          <w:pPr>
            <w:pStyle w:val="Codesmall"/>
          </w:pPr>
        </w:pPrChange>
      </w:pPr>
      <w:r>
        <w:t xml:space="preserve">    ]</w:t>
      </w:r>
    </w:p>
    <w:p w14:paraId="2F23E634" w14:textId="441D1A2A" w:rsidR="00135BCE" w:rsidRDefault="00135BCE" w:rsidP="002D65F3">
      <w:pPr>
        <w:pStyle w:val="Code"/>
        <w:pPrChange w:id="10731" w:author="Laurence Golding" w:date="2019-05-11T06:51:00Z">
          <w:pPr>
            <w:pStyle w:val="Codesmall"/>
          </w:pPr>
        </w:pPrChange>
      </w:pPr>
      <w:r>
        <w:t xml:space="preserve">  },</w:t>
      </w:r>
    </w:p>
    <w:p w14:paraId="0F431E0E" w14:textId="77777777" w:rsidR="00135BCE" w:rsidRDefault="00135BCE" w:rsidP="002D65F3">
      <w:pPr>
        <w:pStyle w:val="Code"/>
        <w:pPrChange w:id="10732" w:author="Laurence Golding" w:date="2019-05-11T06:51:00Z">
          <w:pPr>
            <w:pStyle w:val="Codesmall"/>
          </w:pPr>
        </w:pPrChange>
      </w:pPr>
      <w:r>
        <w:t xml:space="preserve">    ...</w:t>
      </w:r>
    </w:p>
    <w:p w14:paraId="2AD9E7E8" w14:textId="51480C31" w:rsidR="00135BCE" w:rsidRDefault="00135BCE" w:rsidP="002D65F3">
      <w:pPr>
        <w:pStyle w:val="Code"/>
        <w:pPrChange w:id="10733" w:author="Laurence Golding" w:date="2019-05-11T06:51:00Z">
          <w:pPr>
            <w:pStyle w:val="Codesmall"/>
          </w:pPr>
        </w:pPrChange>
      </w:pPr>
      <w:r>
        <w:t>]</w:t>
      </w:r>
    </w:p>
    <w:p w14:paraId="54088E2A" w14:textId="4D48BC94" w:rsidR="002A24FE" w:rsidRDefault="002A24FE" w:rsidP="002A24FE">
      <w:pPr>
        <w:pStyle w:val="Note"/>
      </w:pPr>
      <w:r>
        <w:t>The tool might write messages to the console like this:</w:t>
      </w:r>
    </w:p>
    <w:p w14:paraId="2CF79AAD" w14:textId="2D69FEF9" w:rsidR="002A24FE" w:rsidRDefault="002A24FE" w:rsidP="002D65F3">
      <w:pPr>
        <w:pStyle w:val="Code"/>
        <w:pPrChange w:id="10734" w:author="Laurence Golding" w:date="2019-05-11T06:51:00Z">
          <w:pPr>
            <w:pStyle w:val="Codesmall"/>
          </w:pPr>
        </w:pPrChange>
      </w:pPr>
      <w:r>
        <w:t>C:\Code\a.js(6,10-10</w:t>
      </w:r>
      <w:del w:id="10735" w:author="Laurence Golding" w:date="2019-05-11T06:51:00Z">
        <w:r>
          <w:delText>) :</w:delText>
        </w:r>
      </w:del>
      <w:ins w:id="10736" w:author="Laurence Golding" w:date="2019-05-11T06:51:00Z">
        <w:r>
          <w:t>):</w:t>
        </w:r>
      </w:ins>
      <w:r>
        <w:t xml:space="preserve"> error : JS3056: Name 'index' cannot be used in this scope because it would give a different meaning to 'index'.</w:t>
      </w:r>
    </w:p>
    <w:p w14:paraId="7A7763B6" w14:textId="56677085" w:rsidR="002A24FE" w:rsidRPr="002A24FE" w:rsidRDefault="002A24FE" w:rsidP="002D65F3">
      <w:pPr>
        <w:pStyle w:val="Code"/>
        <w:pPrChange w:id="10737" w:author="Laurence Golding" w:date="2019-05-11T06:51:00Z">
          <w:pPr>
            <w:pStyle w:val="Codesmall"/>
          </w:pPr>
        </w:pPrChange>
      </w:pPr>
      <w:r>
        <w:t>C:\Code\a.js(2,6-6</w:t>
      </w:r>
      <w:del w:id="10738" w:author="Laurence Golding" w:date="2019-05-11T06:51:00Z">
        <w:r>
          <w:delText>) :</w:delText>
        </w:r>
      </w:del>
      <w:ins w:id="10739" w:author="Laurence Golding" w:date="2019-05-11T06:51:00Z">
        <w:r>
          <w:t>):</w:t>
        </w:r>
      </w:ins>
      <w:r>
        <w:t xml:space="preserve"> info : JS3056: The previous declaration of 'index' was here.</w:t>
      </w:r>
    </w:p>
    <w:p w14:paraId="6F61094D" w14:textId="595484E4" w:rsidR="00401BB5" w:rsidRDefault="00401BB5" w:rsidP="00401BB5">
      <w:pPr>
        <w:pStyle w:val="Heading3"/>
      </w:pPr>
      <w:bookmarkStart w:id="10740" w:name="_Toc8367173"/>
      <w:bookmarkStart w:id="10741" w:name="_Toc516224824"/>
      <w:del w:id="10742" w:author="Laurence Golding" w:date="2019-05-11T06:51:00Z">
        <w:r>
          <w:delText>suppressionStates</w:delText>
        </w:r>
      </w:del>
      <w:ins w:id="10743" w:author="Laurence Golding" w:date="2019-05-11T06:51:00Z">
        <w:r>
          <w:t>suppressions</w:t>
        </w:r>
      </w:ins>
      <w:r>
        <w:t xml:space="preserve"> property</w:t>
      </w:r>
      <w:bookmarkEnd w:id="10740"/>
      <w:bookmarkEnd w:id="10741"/>
    </w:p>
    <w:p w14:paraId="1A7B1238" w14:textId="77777777" w:rsidR="000D32C1" w:rsidRDefault="000D32C1" w:rsidP="000D32C1">
      <w:pPr>
        <w:pStyle w:val="Heading3"/>
        <w:numPr>
          <w:ilvl w:val="2"/>
          <w:numId w:val="2"/>
        </w:numPr>
        <w:rPr>
          <w:moveFrom w:id="10744" w:author="Laurence Golding" w:date="2019-05-11T06:52:00Z"/>
        </w:rPr>
        <w:pPrChange w:id="10745" w:author="Laurence Golding" w:date="2019-05-11T06:51:00Z">
          <w:pPr>
            <w:pStyle w:val="Heading4"/>
          </w:pPr>
        </w:pPrChange>
      </w:pPr>
      <w:bookmarkStart w:id="10746" w:name="_Toc516224825"/>
      <w:moveFromRangeStart w:id="10747" w:author="Laurence Golding" w:date="2019-05-11T06:52:00Z" w:name="move8449958"/>
      <w:moveFrom w:id="10748" w:author="Laurence Golding" w:date="2019-05-11T06:52:00Z">
        <w:r>
          <w:t>General</w:t>
        </w:r>
        <w:bookmarkEnd w:id="10746"/>
      </w:moveFrom>
    </w:p>
    <w:moveFromRangeEnd w:id="10747"/>
    <w:p w14:paraId="3CA2CBBB" w14:textId="7FEABFDE" w:rsidR="009C46CD" w:rsidRDefault="009C46CD" w:rsidP="009C46CD">
      <w:pPr>
        <w:rPr>
          <w:ins w:id="10749" w:author="Laurence Golding" w:date="2019-05-11T06:51: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del w:id="10750" w:author="Laurence Golding" w:date="2019-05-11T06:51:00Z">
        <w:r w:rsidR="002A24FE" w:rsidRPr="002A24FE">
          <w:rPr>
            <w:rStyle w:val="CODEtemp"/>
          </w:rPr>
          <w:delText>suppressionStates</w:delText>
        </w:r>
      </w:del>
      <w:ins w:id="10751" w:author="Laurence Golding" w:date="2019-05-11T06:51:00Z">
        <w:r w:rsidRPr="002A24FE">
          <w:rPr>
            <w:rStyle w:val="CODEtemp"/>
          </w:rPr>
          <w:t>suppressions</w:t>
        </w:r>
      </w:ins>
      <w:r w:rsidRPr="002A24FE">
        <w:t xml:space="preserve"> whose value is</w:t>
      </w:r>
      <w:r>
        <w:t xml:space="preserve"> </w:t>
      </w:r>
      <w:r w:rsidRPr="002A24FE">
        <w:t xml:space="preserve">an array of </w:t>
      </w:r>
      <w:ins w:id="10752" w:author="Laurence Golding" w:date="2019-05-11T06:51:00Z">
        <w:r>
          <w:t xml:space="preserve">zero or more </w:t>
        </w:r>
      </w:ins>
      <w:r w:rsidRPr="002A24FE">
        <w:t>unique (§</w:t>
      </w:r>
      <w:r>
        <w:fldChar w:fldCharType="begin"/>
      </w:r>
      <w:r>
        <w:instrText xml:space="preserve"> REF _Ref493404799 \r \h </w:instrText>
      </w:r>
      <w:r>
        <w:fldChar w:fldCharType="separate"/>
      </w:r>
      <w:r w:rsidR="0009127C">
        <w:t>3.</w:t>
      </w:r>
      <w:del w:id="10753" w:author="Laurence Golding" w:date="2019-05-11T06:51:00Z">
        <w:r w:rsidR="00331070">
          <w:delText>6.2</w:delText>
        </w:r>
      </w:del>
      <w:ins w:id="10754" w:author="Laurence Golding" w:date="2019-05-11T06:51:00Z">
        <w:r w:rsidR="0009127C">
          <w:t>7.3</w:t>
        </w:r>
      </w:ins>
      <w:r>
        <w:fldChar w:fldCharType="end"/>
      </w:r>
      <w:del w:id="10755" w:author="Laurence Golding" w:date="2019-05-11T06:51:00Z">
        <w:r w:rsidR="002A24FE" w:rsidRPr="002A24FE">
          <w:delText xml:space="preserve">) strings. This property </w:delText>
        </w:r>
        <w:r w:rsidR="002A24FE" w:rsidRPr="002A24FE">
          <w:rPr>
            <w:b/>
          </w:rPr>
          <w:delText>SHALL</w:delText>
        </w:r>
        <w:r w:rsidR="002A24FE" w:rsidRPr="002A24FE">
          <w:delText xml:space="preserve"> be present if and only if the analysis tool </w:delText>
        </w:r>
      </w:del>
      <w:ins w:id="10756" w:author="Laurence Golding" w:date="2019-05-11T06:51:00Z">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9127C">
          <w:t>3.35</w:t>
        </w:r>
        <w:r>
          <w:fldChar w:fldCharType="end"/>
        </w:r>
        <w:r>
          <w:t>) each of which describes a request to “suppress” a result (</w:t>
        </w:r>
      </w:ins>
      <w:r>
        <w:t xml:space="preserve">that </w:t>
      </w:r>
      <w:del w:id="10757" w:author="Laurence Golding" w:date="2019-05-11T06:51:00Z">
        <w:r w:rsidR="002A24FE" w:rsidRPr="002A24FE">
          <w:delText xml:space="preserve">produced the log file wishes to convey the </w:delText>
        </w:r>
      </w:del>
      <w:ins w:id="10758" w:author="Laurence Golding" w:date="2019-05-11T06:51:00Z">
        <w:r>
          <w:t xml:space="preserve">is, to exclude it from result lists, bug counts, </w:t>
        </w:r>
        <w:r w:rsidRPr="00AC35C0">
          <w:rPr>
            <w:i/>
          </w:rPr>
          <w:t>etc.</w:t>
        </w:r>
        <w:r>
          <w:t>).</w:t>
        </w:r>
      </w:ins>
    </w:p>
    <w:p w14:paraId="4C6E98EE" w14:textId="1BE5F4AF" w:rsidR="009C46CD" w:rsidRDefault="009C46CD" w:rsidP="009C46CD">
      <w:pPr>
        <w:rPr>
          <w:ins w:id="10759" w:author="Laurence Golding" w:date="2019-05-11T06:51:00Z"/>
        </w:rPr>
      </w:pPr>
      <w:ins w:id="10760" w:author="Laurence Golding" w:date="2019-05-11T06:51:00Z">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ins>
    </w:p>
    <w:p w14:paraId="517BD1EA" w14:textId="72785899" w:rsidR="00AF7FB5" w:rsidRDefault="00AF7FB5" w:rsidP="00AF7FB5">
      <w:ins w:id="10761" w:author="Laurence Golding" w:date="2019-05-11T06:51:00Z">
        <w:r>
          <w:t xml:space="preserve">The presence of an array value, whether or not the array is empty, </w:t>
        </w:r>
        <w:r w:rsidRPr="0062146C">
          <w:rPr>
            <w:b/>
          </w:rPr>
          <w:t>SHALL</w:t>
        </w:r>
        <w:r>
          <w:t xml:space="preserve"> mean that suppression </w:t>
        </w:r>
      </w:ins>
      <w:r>
        <w:t xml:space="preserve">information </w:t>
      </w:r>
      <w:del w:id="10762" w:author="Laurence Golding" w:date="2019-05-11T06:51:00Z">
        <w:r w:rsidR="002A24FE" w:rsidRPr="002A24FE">
          <w:delText xml:space="preserve">that </w:delText>
        </w:r>
      </w:del>
      <w:ins w:id="10763" w:author="Laurence Golding" w:date="2019-05-11T06:51:00Z">
        <w:r>
          <w:t xml:space="preserve">is available for the result. In this case, if the array is empty, a consumer </w:t>
        </w:r>
        <w:r w:rsidRPr="0062146C">
          <w:rPr>
            <w:b/>
          </w:rPr>
          <w:t>SHALL</w:t>
        </w:r>
        <w:r>
          <w:t xml:space="preserve"> treat </w:t>
        </w:r>
      </w:ins>
      <w:r>
        <w:t xml:space="preserve">the </w:t>
      </w:r>
      <w:del w:id="10764" w:author="Laurence Golding" w:date="2019-05-11T06:51:00Z">
        <w:r w:rsidR="002A24FE" w:rsidRPr="002A24FE">
          <w:delText xml:space="preserve">condition described by the </w:delText>
        </w:r>
      </w:del>
      <w:r>
        <w:t xml:space="preserve">result </w:t>
      </w:r>
      <w:del w:id="10765" w:author="Laurence Golding" w:date="2019-05-11T06:51:00Z">
        <w:r w:rsidR="002A24FE" w:rsidRPr="002A24FE">
          <w:delText>object should be “</w:delText>
        </w:r>
      </w:del>
      <w:ins w:id="10766" w:author="Laurence Golding" w:date="2019-05-11T06:51:00Z">
        <w:r>
          <w:t xml:space="preserve">as not </w:t>
        </w:r>
      </w:ins>
      <w:r>
        <w:t>suppressed</w:t>
      </w:r>
      <w:del w:id="10767" w:author="Laurence Golding" w:date="2019-05-11T06:51:00Z">
        <w:r w:rsidR="002A24FE" w:rsidRPr="002A24FE">
          <w:delText>”.</w:delText>
        </w:r>
      </w:del>
      <w:ins w:id="10768" w:author="Laurence Golding" w:date="2019-05-11T06:51:00Z">
        <w:r>
          <w:t>.</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9127C">
          <w:t>3.35.3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ins>
    </w:p>
    <w:p w14:paraId="2D17AA90" w14:textId="77777777" w:rsidR="00C17C30" w:rsidRDefault="002A24FE" w:rsidP="00C17C30">
      <w:pPr>
        <w:pStyle w:val="Note"/>
        <w:rPr>
          <w:moveFrom w:id="10769" w:author="Laurence Golding" w:date="2019-05-11T06:52:00Z"/>
        </w:rPr>
      </w:pPr>
      <w:del w:id="10770" w:author="Laurence Golding" w:date="2019-05-11T06:51:00Z">
        <w:r>
          <w:delText xml:space="preserve">NOTE: </w:delText>
        </w:r>
        <w:r w:rsidRPr="002A24FE">
          <w:delText>The treatment of “suppressed”</w:delText>
        </w:r>
      </w:del>
      <w:moveFromRangeStart w:id="10771" w:author="Laurence Golding" w:date="2019-05-11T06:52:00Z" w:name="move8449981"/>
      <w:moveFrom w:id="10772" w:author="Laurence Golding" w:date="2019-05-11T06:52:00Z">
        <w:r w:rsidR="00C17C30"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From>
    </w:p>
    <w:moveFromRangeEnd w:id="10771"/>
    <w:p w14:paraId="1630F0A7" w14:textId="00973DB1" w:rsidR="00AF7FB5" w:rsidRDefault="002A24FE" w:rsidP="00AF7FB5">
      <w:del w:id="10773" w:author="Laurence Golding" w:date="2019-05-11T06:51:00Z">
        <w:r w:rsidRPr="002A24FE">
          <w:delText xml:space="preserve">If present, this property conveys </w:delText>
        </w:r>
      </w:del>
      <w:ins w:id="10774" w:author="Laurence Golding" w:date="2019-05-11T06:51:00Z">
        <w:r w:rsidR="00AF7FB5">
          <w:t xml:space="preserve">The absence of an array value, or </w:t>
        </w:r>
      </w:ins>
      <w:r w:rsidR="00AF7FB5">
        <w:t xml:space="preserve">the </w:t>
      </w:r>
      <w:del w:id="10775" w:author="Laurence Golding" w:date="2019-05-11T06:51:00Z">
        <w:r w:rsidRPr="002A24FE">
          <w:delText>reason or reasons</w:delText>
        </w:r>
      </w:del>
      <w:ins w:id="10776" w:author="Laurence Golding" w:date="2019-05-11T06:51:00Z">
        <w:r w:rsidR="00AF7FB5">
          <w:t xml:space="preserve">presence of a </w:t>
        </w:r>
        <w:r w:rsidR="00AF7FB5" w:rsidRPr="0062146C">
          <w:rPr>
            <w:rStyle w:val="CODEtemp"/>
          </w:rPr>
          <w:t>null</w:t>
        </w:r>
        <w:r w:rsidR="00AF7FB5">
          <w:t xml:space="preserve"> value, </w:t>
        </w:r>
        <w:r w:rsidR="00AF7FB5" w:rsidRPr="0062146C">
          <w:rPr>
            <w:b/>
          </w:rPr>
          <w:t>SHALL</w:t>
        </w:r>
        <w:r w:rsidR="00AF7FB5">
          <w:t xml:space="preserve"> mean</w:t>
        </w:r>
      </w:ins>
      <w:r w:rsidR="00AF7FB5">
        <w:t xml:space="preserve"> that </w:t>
      </w:r>
      <w:ins w:id="10777" w:author="Laurence Golding" w:date="2019-05-11T06:51:00Z">
        <w:r w:rsidR="00AF7FB5">
          <w:t xml:space="preserve">suppression information is not available for </w:t>
        </w:r>
      </w:ins>
      <w:r w:rsidR="00AF7FB5">
        <w:t>the result</w:t>
      </w:r>
      <w:del w:id="10778" w:author="Laurence Golding" w:date="2019-05-11T06:51:00Z">
        <w:r w:rsidRPr="002A24FE">
          <w:delText xml:space="preserve"> has been</w:delText>
        </w:r>
      </w:del>
      <w:ins w:id="10779" w:author="Laurence Golding" w:date="2019-05-11T06:51:00Z">
        <w:r w:rsidR="00AF7FB5">
          <w:t>.</w:t>
        </w:r>
        <w:r w:rsidR="00AF7FB5" w:rsidRPr="0017141B">
          <w:t xml:space="preserve"> </w:t>
        </w:r>
        <w:r w:rsidR="00AF7FB5">
          <w:t xml:space="preserve">A SARIF consumer </w:t>
        </w:r>
        <w:r w:rsidR="00AF7FB5">
          <w:rPr>
            <w:b/>
          </w:rPr>
          <w:t>SHALL</w:t>
        </w:r>
        <w:r w:rsidR="00AF7FB5">
          <w:t xml:space="preserve"> treat such a result as not</w:t>
        </w:r>
      </w:ins>
      <w:r w:rsidR="00AF7FB5">
        <w:t xml:space="preserve"> suppressed.</w:t>
      </w:r>
      <w:del w:id="10780" w:author="Laurence Golding" w:date="2019-05-11T06:51:00Z">
        <w:r w:rsidRPr="002A24FE">
          <w:delText xml:space="preserve"> </w:delText>
        </w:r>
        <w:r w:rsidR="008F5087">
          <w:delText>T</w:delText>
        </w:r>
        <w:r w:rsidRPr="002A24FE">
          <w:delText xml:space="preserve">he supported reasons for suppressing a result </w:delText>
        </w:r>
        <w:r w:rsidR="00194A04">
          <w:delText>are</w:delText>
        </w:r>
        <w:r w:rsidR="0011740D">
          <w:delText>:</w:delText>
        </w:r>
      </w:del>
    </w:p>
    <w:p w14:paraId="6E8CE6B2" w14:textId="6DEA2F7B" w:rsidR="00AF7FB5" w:rsidRDefault="00AF7FB5" w:rsidP="00AF7FB5">
      <w:pPr>
        <w:pPrChange w:id="10781" w:author="Laurence Golding" w:date="2019-05-11T06:51:00Z">
          <w:pPr>
            <w:pStyle w:val="ListParagraph"/>
            <w:numPr>
              <w:numId w:val="97"/>
            </w:numPr>
            <w:ind w:hanging="360"/>
          </w:pPr>
        </w:pPrChange>
      </w:pPr>
      <w:r>
        <w:t xml:space="preserve">The </w:t>
      </w:r>
      <w:del w:id="10782" w:author="Laurence Golding" w:date="2019-05-11T06:51:00Z">
        <w:r w:rsidR="002A24FE" w:rsidRPr="002A24FE">
          <w:delText xml:space="preserve">developer has suppressed </w:delText>
        </w:r>
        <w:r w:rsidR="0011740D">
          <w:delText>the</w:delText>
        </w:r>
      </w:del>
      <w:ins w:id="10783" w:author="Laurence Golding" w:date="2019-05-11T06:51:00Z">
        <w:r w:rsidRPr="0062146C">
          <w:rPr>
            <w:rStyle w:val="CODEtemp"/>
          </w:rPr>
          <w:t>suppression</w:t>
        </w:r>
        <w:r>
          <w:rPr>
            <w:rStyle w:val="CODEtemp"/>
          </w:rPr>
          <w:t>s</w:t>
        </w:r>
        <w:r>
          <w:t xml:space="preserve"> values for all</w:t>
        </w:r>
      </w:ins>
      <w:r>
        <w:t xml:space="preserve"> </w:t>
      </w:r>
      <w:r w:rsidRPr="0062146C">
        <w:rPr>
          <w:rStyle w:val="CODEtemp"/>
          <w:rPrChange w:id="10784" w:author="Laurence Golding" w:date="2019-05-11T06:51:00Z">
            <w:rPr/>
          </w:rPrChange>
        </w:rPr>
        <w:t>result</w:t>
      </w:r>
      <w:r>
        <w:t xml:space="preserve"> </w:t>
      </w:r>
      <w:ins w:id="10785" w:author="Laurence Golding" w:date="2019-05-11T06:51:00Z">
        <w:r>
          <w:t xml:space="preserve">objects </w:t>
        </w:r>
      </w:ins>
      <w:r>
        <w:t xml:space="preserve">in </w:t>
      </w:r>
      <w:del w:id="10786" w:author="Laurence Golding" w:date="2019-05-11T06:51:00Z">
        <w:r w:rsidR="002A24FE" w:rsidRPr="002A24FE">
          <w:delText>the source code (see §</w:delText>
        </w:r>
        <w:r w:rsidR="00194A04">
          <w:fldChar w:fldCharType="begin"/>
        </w:r>
        <w:r w:rsidR="00194A04">
          <w:delInstrText xml:space="preserve"> REF _Ref493475240 \r \h </w:delInstrText>
        </w:r>
        <w:r w:rsidR="00194A04">
          <w:fldChar w:fldCharType="separate"/>
        </w:r>
        <w:r w:rsidR="00331070">
          <w:delText>3.19.19.2</w:delText>
        </w:r>
        <w:r w:rsidR="00194A04">
          <w:fldChar w:fldCharType="end"/>
        </w:r>
        <w:r w:rsidR="002A24FE" w:rsidRPr="002A24FE">
          <w:delText>)</w:delText>
        </w:r>
        <w:r w:rsidR="0011740D">
          <w:delText>.</w:delText>
        </w:r>
      </w:del>
      <w:ins w:id="10787" w:author="Laurence Golding" w:date="2019-05-11T06:51:00Z">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ins>
    </w:p>
    <w:p w14:paraId="5E38848F" w14:textId="77777777" w:rsidR="00194A04" w:rsidRPr="002A24FE" w:rsidRDefault="00AF7FB5" w:rsidP="00EA540C">
      <w:pPr>
        <w:pStyle w:val="ListParagraph"/>
        <w:numPr>
          <w:ilvl w:val="0"/>
          <w:numId w:val="97"/>
        </w:numPr>
        <w:rPr>
          <w:del w:id="10788" w:author="Laurence Golding" w:date="2019-05-11T06:51:00Z"/>
        </w:rPr>
      </w:pPr>
      <w:ins w:id="10789" w:author="Laurence Golding" w:date="2019-05-11T06:51:00Z">
        <w:r>
          <w:t xml:space="preserve">NOTE: </w:t>
        </w:r>
      </w:ins>
      <w:r>
        <w:t xml:space="preserve">The </w:t>
      </w:r>
      <w:del w:id="10790" w:author="Laurence Golding" w:date="2019-05-11T06:51:00Z">
        <w:r w:rsidR="0011740D">
          <w:delText>result</w:delText>
        </w:r>
      </w:del>
      <w:ins w:id="10791" w:author="Laurence Golding" w:date="2019-05-11T06:51:00Z">
        <w:r>
          <w:t>rationale</w:t>
        </w:r>
      </w:ins>
      <w:r>
        <w:t xml:space="preserve"> is </w:t>
      </w:r>
      <w:del w:id="10792" w:author="Laurence Golding" w:date="2019-05-11T06:51:00Z">
        <w:r w:rsidR="002A24FE" w:rsidRPr="002A24FE">
          <w:delText>marked as suppressed in an external store such as a database (see §</w:delText>
        </w:r>
        <w:r w:rsidR="00194A04">
          <w:fldChar w:fldCharType="begin"/>
        </w:r>
        <w:r w:rsidR="00194A04">
          <w:delInstrText xml:space="preserve"> REF _Ref493475253 \r \h </w:delInstrText>
        </w:r>
        <w:r w:rsidR="00194A04">
          <w:fldChar w:fldCharType="separate"/>
        </w:r>
        <w:r w:rsidR="00331070">
          <w:delText>3.19.19.3</w:delText>
        </w:r>
        <w:r w:rsidR="00194A04">
          <w:fldChar w:fldCharType="end"/>
        </w:r>
        <w:r w:rsidR="002A24FE" w:rsidRPr="002A24FE">
          <w:delText>).</w:delText>
        </w:r>
      </w:del>
    </w:p>
    <w:p w14:paraId="39424681" w14:textId="77777777" w:rsidR="00401BB5" w:rsidRDefault="00401BB5" w:rsidP="00401BB5">
      <w:pPr>
        <w:pStyle w:val="Heading4"/>
        <w:numPr>
          <w:ilvl w:val="3"/>
          <w:numId w:val="2"/>
        </w:numPr>
        <w:rPr>
          <w:del w:id="10793" w:author="Laurence Golding" w:date="2019-05-11T06:51:00Z"/>
        </w:rPr>
      </w:pPr>
      <w:bookmarkStart w:id="10794" w:name="_Ref493475240"/>
      <w:bookmarkStart w:id="10795" w:name="_Toc516224826"/>
      <w:del w:id="10796" w:author="Laurence Golding" w:date="2019-05-11T06:51:00Z">
        <w:r>
          <w:delText>suppressedInSource value</w:delText>
        </w:r>
        <w:bookmarkEnd w:id="10794"/>
        <w:bookmarkEnd w:id="10795"/>
      </w:del>
    </w:p>
    <w:p w14:paraId="3E979390" w14:textId="77777777" w:rsidR="00194A04" w:rsidRDefault="00194A04" w:rsidP="00194A04">
      <w:pPr>
        <w:rPr>
          <w:del w:id="10797" w:author="Laurence Golding" w:date="2019-05-11T06:51:00Z"/>
        </w:rPr>
      </w:pPr>
      <w:del w:id="10798" w:author="Laurence Golding" w:date="2019-05-11T06:51:00Z">
        <w:r w:rsidRPr="00194A04">
          <w:delText>Some programming languages offer a syntactic construct for suppressing compiler warnings.</w:delText>
        </w:r>
      </w:del>
    </w:p>
    <w:p w14:paraId="5804C6D7" w14:textId="77777777" w:rsidR="00194A04" w:rsidRDefault="00194A04" w:rsidP="00194A04">
      <w:pPr>
        <w:pStyle w:val="Note"/>
        <w:rPr>
          <w:del w:id="10799" w:author="Laurence Golding" w:date="2019-05-11T06:51:00Z"/>
        </w:rPr>
      </w:pPr>
      <w:del w:id="10800" w:author="Laurence Golding" w:date="2019-05-11T06:51:00Z">
        <w:r>
          <w:delText>EXAMPLE: In C#,</w:delText>
        </w:r>
        <w:r w:rsidRPr="00194A04">
          <w:delText xml:space="preserve"> </w:delText>
        </w:r>
        <w:r w:rsidRPr="00194A04">
          <w:rPr>
            <w:rStyle w:val="CODEtemp"/>
          </w:rPr>
          <w:delText>#pragma warning</w:delText>
        </w:r>
        <w:r w:rsidRPr="00194A04">
          <w:delText xml:space="preserve"> is such a construct.</w:delText>
        </w:r>
      </w:del>
    </w:p>
    <w:p w14:paraId="299402FB" w14:textId="77777777" w:rsidR="00194A04" w:rsidRPr="00194A04" w:rsidRDefault="00194A04" w:rsidP="00194A04">
      <w:pPr>
        <w:rPr>
          <w:del w:id="10801" w:author="Laurence Golding" w:date="2019-05-11T06:51:00Z"/>
        </w:rPr>
      </w:pPr>
      <w:del w:id="10802" w:author="Laurence Golding" w:date="2019-05-11T06:51:00Z">
        <w:r w:rsidRPr="00194A04">
          <w:delText xml:space="preserve">For tools </w:delText>
        </w:r>
      </w:del>
      <w:r w:rsidR="00AF7FB5">
        <w:t xml:space="preserve">that </w:t>
      </w:r>
      <w:del w:id="10803" w:author="Laurence Golding" w:date="2019-05-11T06:51:00Z">
        <w:r w:rsidRPr="00194A04">
          <w:delText xml:space="preserve">examine source code written in such a language, the </w:delText>
        </w:r>
        <w:r w:rsidRPr="00194A04">
          <w:rPr>
            <w:rStyle w:val="CODEtemp"/>
          </w:rPr>
          <w:delText>suppressionStates</w:delText>
        </w:r>
        <w:r w:rsidRPr="00194A04">
          <w:delText xml:space="preserve"> array </w:delText>
        </w:r>
        <w:r w:rsidRPr="00194A04">
          <w:rPr>
            <w:b/>
          </w:rPr>
          <w:delText>SHALL</w:delText>
        </w:r>
        <w:r w:rsidRPr="00194A04">
          <w:delText xml:space="preserve"> include the value </w:delText>
        </w:r>
        <w:r w:rsidRPr="00194A04">
          <w:rPr>
            <w:rStyle w:val="CODEtemp"/>
          </w:rPr>
          <w:delText>"suppressedInSource"</w:delText>
        </w:r>
        <w:r w:rsidRPr="00194A04">
          <w:delText xml:space="preserve"> if the tool determines</w:delText>
        </w:r>
      </w:del>
      <w:ins w:id="10804" w:author="Laurence Golding" w:date="2019-05-11T06:51:00Z">
        <w:r w:rsidR="00AF7FB5">
          <w:t>an engineering system will generally evaluate all results for suppression, or none of them. Requiring</w:t>
        </w:r>
      </w:ins>
      <w:r w:rsidR="00AF7FB5">
        <w:t xml:space="preserve"> that the </w:t>
      </w:r>
      <w:del w:id="10805" w:author="Laurence Golding" w:date="2019-05-11T06:51:00Z">
        <w:r w:rsidRPr="00194A04">
          <w:delText>result occurred at a location within the scope of an instance of such a construct which is intended to suppress that particular class of result. If the tool determines that the result did not occur at such a location,</w:delText>
        </w:r>
      </w:del>
      <w:ins w:id="10806" w:author="Laurence Golding" w:date="2019-05-11T06:51:00Z">
        <w:r w:rsidR="00AF7FB5" w:rsidRPr="0017141B">
          <w:rPr>
            <w:rStyle w:val="CODEtemp"/>
          </w:rPr>
          <w:t>suppressions</w:t>
        </w:r>
        <w:r w:rsidR="00AF7FB5">
          <w:t xml:space="preserve"> values be either all </w:t>
        </w:r>
        <w:r w:rsidR="00AF7FB5" w:rsidRPr="0062146C">
          <w:rPr>
            <w:rStyle w:val="CODEtemp"/>
          </w:rPr>
          <w:t>null</w:t>
        </w:r>
      </w:ins>
      <w:r w:rsidR="00AF7FB5">
        <w:t xml:space="preserve"> or </w:t>
      </w:r>
      <w:del w:id="10807" w:author="Laurence Golding" w:date="2019-05-11T06:51:00Z">
        <w:r w:rsidRPr="00194A04">
          <w:delText>if the tool cannot or chooses not</w:delText>
        </w:r>
      </w:del>
      <w:ins w:id="10808" w:author="Laurence Golding" w:date="2019-05-11T06:51:00Z">
        <w:r w:rsidR="00AF7FB5">
          <w:t>all non-</w:t>
        </w:r>
        <w:r w:rsidR="00AF7FB5" w:rsidRPr="0062146C">
          <w:rPr>
            <w:rStyle w:val="CODEtemp"/>
          </w:rPr>
          <w:t>null</w:t>
        </w:r>
        <w:r w:rsidR="00AF7FB5">
          <w:t xml:space="preserve"> enables a consumer</w:t>
        </w:r>
      </w:ins>
      <w:r w:rsidR="00AF7FB5">
        <w:t xml:space="preserve"> to determine whether </w:t>
      </w:r>
      <w:del w:id="10809" w:author="Laurence Golding" w:date="2019-05-11T06:51:00Z">
        <w:r w:rsidRPr="00194A04">
          <w:delText xml:space="preserve">the result occurred at such a location, or if the tool examines source code written in a language that lacks such a construct, the </w:delText>
        </w:r>
        <w:r w:rsidRPr="00194A04">
          <w:rPr>
            <w:rStyle w:val="CODEtemp"/>
          </w:rPr>
          <w:delText>suppressionStates</w:delText>
        </w:r>
        <w:r w:rsidRPr="00194A04">
          <w:delText xml:space="preserve"> array </w:delText>
        </w:r>
        <w:r w:rsidRPr="00194A04">
          <w:rPr>
            <w:b/>
          </w:rPr>
          <w:delText>SHALL NOT</w:delText>
        </w:r>
        <w:r w:rsidRPr="00194A04">
          <w:delText xml:space="preserve"> include the value </w:delText>
        </w:r>
        <w:r w:rsidRPr="00194A04">
          <w:rPr>
            <w:rStyle w:val="CODEtemp"/>
          </w:rPr>
          <w:delText>"suppressedInSource"</w:delText>
        </w:r>
        <w:r w:rsidRPr="00194A04">
          <w:delText>.</w:delText>
        </w:r>
      </w:del>
    </w:p>
    <w:p w14:paraId="2E432B8E" w14:textId="77777777" w:rsidR="00401BB5" w:rsidRDefault="00401BB5" w:rsidP="00401BB5">
      <w:pPr>
        <w:pStyle w:val="Heading4"/>
        <w:numPr>
          <w:ilvl w:val="3"/>
          <w:numId w:val="2"/>
        </w:numPr>
        <w:rPr>
          <w:del w:id="10810" w:author="Laurence Golding" w:date="2019-05-11T06:51:00Z"/>
        </w:rPr>
      </w:pPr>
      <w:bookmarkStart w:id="10811" w:name="_Ref493475253"/>
      <w:bookmarkStart w:id="10812" w:name="_Toc516224827"/>
      <w:del w:id="10813" w:author="Laurence Golding" w:date="2019-05-11T06:51:00Z">
        <w:r>
          <w:delText>suppressedExternally value</w:delText>
        </w:r>
        <w:bookmarkEnd w:id="10811"/>
        <w:bookmarkEnd w:id="10812"/>
      </w:del>
    </w:p>
    <w:p w14:paraId="61EAAE4A" w14:textId="77777777" w:rsidR="00194A04" w:rsidRDefault="00194A04" w:rsidP="00194A04">
      <w:pPr>
        <w:rPr>
          <w:del w:id="10814" w:author="Laurence Golding" w:date="2019-05-11T06:51:00Z"/>
        </w:rPr>
      </w:pPr>
      <w:del w:id="10815" w:author="Laurence Golding" w:date="2019-05-11T06:51:00Z">
        <w:r w:rsidRPr="00194A04">
          <w:delTex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delText>
        </w:r>
      </w:del>
    </w:p>
    <w:p w14:paraId="032D4692" w14:textId="77777777" w:rsidR="00194A04" w:rsidRDefault="00194A04" w:rsidP="00194A04">
      <w:pPr>
        <w:rPr>
          <w:del w:id="10816" w:author="Laurence Golding" w:date="2019-05-11T06:51:00Z"/>
        </w:rPr>
      </w:pPr>
      <w:del w:id="10817" w:author="Laurence Golding" w:date="2019-05-11T06:51:00Z">
        <w:r w:rsidRPr="00194A04">
          <w:delText xml:space="preserve">When a tool with access to such a database detects such a result, it </w:delText>
        </w:r>
        <w:r w:rsidRPr="00194A04">
          <w:rPr>
            <w:b/>
          </w:rPr>
          <w:delText>MAY</w:delText>
        </w:r>
        <w:r w:rsidRPr="00194A04">
          <w:delText xml:space="preserve"> choose not to add the result to the log. If the tool does include such a result in the log, the </w:delText>
        </w:r>
        <w:r w:rsidRPr="00194A04">
          <w:rPr>
            <w:rStyle w:val="CODEtemp"/>
          </w:rPr>
          <w:delText>suppressionStates</w:delText>
        </w:r>
        <w:r w:rsidRPr="00194A04">
          <w:delText xml:space="preserve"> array </w:delText>
        </w:r>
        <w:r w:rsidRPr="00194A04">
          <w:rPr>
            <w:b/>
          </w:rPr>
          <w:delText>SHALL</w:delText>
        </w:r>
        <w:r w:rsidRPr="00194A04">
          <w:delText xml:space="preserve"> include the valu</w:delText>
        </w:r>
        <w:r>
          <w:delText xml:space="preserve">e </w:delText>
        </w:r>
        <w:r w:rsidRPr="00194A04">
          <w:rPr>
            <w:rStyle w:val="CODEtemp"/>
          </w:rPr>
          <w:delText>"suppressedExternally"</w:delText>
        </w:r>
        <w:r w:rsidRPr="00194A04">
          <w:delText>.</w:delText>
        </w:r>
      </w:del>
    </w:p>
    <w:p w14:paraId="2E7B2510" w14:textId="3DCB54AA" w:rsidR="00AF7FB5" w:rsidRDefault="00194A04" w:rsidP="00AF7FB5">
      <w:pPr>
        <w:pStyle w:val="Note"/>
        <w:pPrChange w:id="10818" w:author="Laurence Golding" w:date="2019-05-11T06:51:00Z">
          <w:pPr/>
        </w:pPrChange>
      </w:pPr>
      <w:del w:id="10819" w:author="Laurence Golding" w:date="2019-05-11T06:51:00Z">
        <w:r w:rsidRPr="00194A04">
          <w:delText xml:space="preserve">If the tool does not have access to a database of </w:delText>
        </w:r>
      </w:del>
      <w:r w:rsidR="00AF7FB5">
        <w:t>suppression information</w:t>
      </w:r>
      <w:del w:id="10820" w:author="Laurence Golding" w:date="2019-05-11T06:51:00Z">
        <w:r w:rsidRPr="00194A04">
          <w:delText xml:space="preserve">, or if the tool does have access to such a database and determines that the result is not marked for suppression in that database, then the </w:delText>
        </w:r>
        <w:r w:rsidRPr="00194A04">
          <w:rPr>
            <w:rStyle w:val="CODEtemp"/>
          </w:rPr>
          <w:delText>suppressionStates</w:delText>
        </w:r>
        <w:r w:rsidRPr="00194A04">
          <w:delText xml:space="preserve"> array </w:delText>
        </w:r>
        <w:r w:rsidRPr="00194A04">
          <w:rPr>
            <w:b/>
          </w:rPr>
          <w:delText>SHALL NOT</w:delText>
        </w:r>
        <w:r w:rsidRPr="00194A04">
          <w:delText xml:space="preserve"> include the value </w:delText>
        </w:r>
        <w:r w:rsidRPr="00194A04">
          <w:rPr>
            <w:rStyle w:val="CODEtemp"/>
          </w:rPr>
          <w:delText>"suppressedExternally"</w:delText>
        </w:r>
        <w:r w:rsidRPr="00194A04">
          <w:delText>.</w:delText>
        </w:r>
      </w:del>
      <w:ins w:id="10821" w:author="Laurence Golding" w:date="2019-05-11T06:51:00Z">
        <w:r w:rsidR="00AF7FB5">
          <w:t xml:space="preserve"> is available for the run by examining a single </w:t>
        </w:r>
        <w:r w:rsidR="00AF7FB5" w:rsidRPr="0062146C">
          <w:rPr>
            <w:rStyle w:val="CODEtemp"/>
          </w:rPr>
          <w:t>result</w:t>
        </w:r>
        <w:r w:rsidR="00AF7FB5">
          <w:t xml:space="preserve"> object.</w:t>
        </w:r>
      </w:ins>
    </w:p>
    <w:p w14:paraId="5D17433E" w14:textId="3F61BF74" w:rsidR="00401BB5" w:rsidRDefault="006E546E" w:rsidP="006E546E">
      <w:pPr>
        <w:pStyle w:val="Heading3"/>
      </w:pPr>
      <w:bookmarkStart w:id="10822" w:name="_Ref493351360"/>
      <w:bookmarkStart w:id="10823" w:name="_Toc8367174"/>
      <w:bookmarkStart w:id="10824" w:name="_Hlk514318442"/>
      <w:bookmarkStart w:id="10825" w:name="_Toc516224828"/>
      <w:r>
        <w:t>baselineState property</w:t>
      </w:r>
      <w:bookmarkEnd w:id="10822"/>
      <w:bookmarkEnd w:id="10823"/>
      <w:bookmarkEnd w:id="108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FD323D7" w:rsidR="00194A04" w:rsidRDefault="00194A04" w:rsidP="00194A04">
      <w:r w:rsidRPr="00194A04">
        <w:t xml:space="preserve">If </w:t>
      </w:r>
      <w:del w:id="10826" w:author="Laurence Golding" w:date="2019-05-11T06:51:00Z">
        <w:r w:rsidRPr="00194A04">
          <w:rPr>
            <w:rStyle w:val="CODEtemp"/>
          </w:rPr>
          <w:delText>baselineI</w:delText>
        </w:r>
        <w:r w:rsidR="00AF39D5">
          <w:rPr>
            <w:rStyle w:val="CODEtemp"/>
          </w:rPr>
          <w:delText>nstanceGui</w:delText>
        </w:r>
        <w:r w:rsidRPr="00194A04">
          <w:rPr>
            <w:rStyle w:val="CODEtemp"/>
          </w:rPr>
          <w:delText>d</w:delText>
        </w:r>
      </w:del>
      <w:ins w:id="10827" w:author="Laurence Golding" w:date="2019-05-11T06:51:00Z">
        <w:r w:rsidR="00A979F1" w:rsidRPr="00A979F1">
          <w:rPr>
            <w:rStyle w:val="CODEtemp"/>
          </w:rPr>
          <w:t>theRun.</w:t>
        </w:r>
        <w:r w:rsidRPr="00194A04">
          <w:rPr>
            <w:rStyle w:val="CODEtemp"/>
          </w:rPr>
          <w:t>baseline</w:t>
        </w:r>
        <w:r w:rsidR="00AF39D5">
          <w:rPr>
            <w:rStyle w:val="CODEtemp"/>
          </w:rPr>
          <w:t>Gui</w:t>
        </w:r>
        <w:r w:rsidRPr="00194A04">
          <w:rPr>
            <w:rStyle w:val="CODEtemp"/>
          </w:rPr>
          <w:t>d</w:t>
        </w:r>
      </w:ins>
      <w:r w:rsidRPr="00194A04">
        <w:t xml:space="preserve"> (§</w:t>
      </w:r>
      <w:r>
        <w:fldChar w:fldCharType="begin"/>
      </w:r>
      <w:r>
        <w:instrText xml:space="preserve"> REF _Ref493475805 \r \h </w:instrText>
      </w:r>
      <w:r>
        <w:fldChar w:fldCharType="separate"/>
      </w:r>
      <w:r w:rsidR="0009127C">
        <w:t>3.</w:t>
      </w:r>
      <w:del w:id="10828" w:author="Laurence Golding" w:date="2019-05-11T06:51:00Z">
        <w:r w:rsidR="00331070">
          <w:delText>11</w:delText>
        </w:r>
      </w:del>
      <w:ins w:id="10829" w:author="Laurence Golding" w:date="2019-05-11T06:51:00Z">
        <w:r w:rsidR="0009127C">
          <w:t>14</w:t>
        </w:r>
      </w:ins>
      <w:r w:rsidR="0009127C">
        <w:t>.5</w:t>
      </w:r>
      <w:r>
        <w:fldChar w:fldCharType="end"/>
      </w:r>
      <w:r w:rsidRPr="00194A04">
        <w:t>)</w:t>
      </w:r>
      <w:r w:rsidR="007120BE">
        <w:t xml:space="preserve"> is present</w:t>
      </w:r>
      <w:del w:id="10830" w:author="Laurence Golding" w:date="2019-05-11T06:51:00Z">
        <w:r w:rsidR="00AF39D5">
          <w:delText xml:space="preserve"> on</w:delText>
        </w:r>
        <w:r w:rsidRPr="00194A04">
          <w:delText xml:space="preserve"> the </w:delText>
        </w:r>
        <w:r w:rsidR="00C32159">
          <w:delText>containing</w:delText>
        </w:r>
        <w:r w:rsidRPr="00194A04">
          <w:delText xml:space="preserve"> </w:delText>
        </w:r>
        <w:r w:rsidRPr="00C32159">
          <w:rPr>
            <w:rStyle w:val="CODEtemp"/>
          </w:rPr>
          <w:delText>run</w:delText>
        </w:r>
        <w:r w:rsidRPr="00194A04">
          <w:delText xml:space="preserve"> </w:delText>
        </w:r>
        <w:r w:rsidR="00C32159">
          <w:delText>object (§</w:delText>
        </w:r>
        <w:r w:rsidR="00C32159">
          <w:fldChar w:fldCharType="begin"/>
        </w:r>
        <w:r w:rsidR="00C32159">
          <w:delInstrText xml:space="preserve"> REF _Ref493349997 \r \h </w:delInstrText>
        </w:r>
        <w:r w:rsidR="00C32159">
          <w:fldChar w:fldCharType="separate"/>
        </w:r>
        <w:r w:rsidR="00331070">
          <w:delText>3.11</w:delText>
        </w:r>
        <w:r w:rsidR="00C32159">
          <w:fldChar w:fldCharType="end"/>
        </w:r>
        <w:r w:rsidR="00C32159">
          <w:delText>)</w:delText>
        </w:r>
        <w:r w:rsidRPr="00194A04">
          <w:delText>,</w:delText>
        </w:r>
      </w:del>
      <w:ins w:id="10831" w:author="Laurence Golding" w:date="2019-05-11T06:51:00Z">
        <w:r w:rsidRPr="00194A04">
          <w:t>,</w:t>
        </w:r>
      </w:ins>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0824"/>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0212A07D" w:rsidR="00194A04" w:rsidRDefault="00194A04" w:rsidP="00EA540C">
      <w:pPr>
        <w:pStyle w:val="ListParagraph"/>
        <w:numPr>
          <w:ilvl w:val="0"/>
          <w:numId w:val="10"/>
        </w:numPr>
      </w:pPr>
      <w:r w:rsidRPr="00194A04">
        <w:rPr>
          <w:rStyle w:val="CODEtemp"/>
        </w:rPr>
        <w:t>"</w:t>
      </w:r>
      <w:del w:id="10832" w:author="Laurence Golding" w:date="2019-05-11T06:51:00Z">
        <w:r w:rsidRPr="00194A04">
          <w:rPr>
            <w:rStyle w:val="CODEtemp"/>
          </w:rPr>
          <w:delText>existing</w:delText>
        </w:r>
      </w:del>
      <w:ins w:id="10833" w:author="Laurence Golding" w:date="2019-05-11T06:51:00Z">
        <w:r w:rsidR="007B4348">
          <w:rPr>
            <w:rStyle w:val="CODEtemp"/>
          </w:rPr>
          <w:t>unchanged</w:t>
        </w:r>
      </w:ins>
      <w:r w:rsidRPr="00194A04">
        <w:rPr>
          <w:rStyle w:val="CODEtemp"/>
        </w:rPr>
        <w:t>"</w:t>
      </w:r>
      <w:r w:rsidRPr="00194A04">
        <w:t xml:space="preserve">: This result was detected both in the current run and in the </w:t>
      </w:r>
      <w:r w:rsidR="00F51AF1">
        <w:t>baseline</w:t>
      </w:r>
      <w:r w:rsidR="000841B1">
        <w:t xml:space="preserve"> run</w:t>
      </w:r>
      <w:ins w:id="10834" w:author="Laurence Golding" w:date="2019-05-11T06:51:00Z">
        <w:r w:rsidR="007B4348">
          <w:t>, and it did not change between those two runs in any way that the tool considers significant</w:t>
        </w:r>
      </w:ins>
      <w:r w:rsidRPr="00194A04">
        <w:t>.</w:t>
      </w:r>
    </w:p>
    <w:p w14:paraId="7533AA02" w14:textId="0EE48C7E" w:rsidR="007B4348" w:rsidRDefault="007B4348" w:rsidP="00EA540C">
      <w:pPr>
        <w:pStyle w:val="ListParagraph"/>
        <w:numPr>
          <w:ilvl w:val="0"/>
          <w:numId w:val="10"/>
        </w:numPr>
        <w:rPr>
          <w:ins w:id="10835" w:author="Laurence Golding" w:date="2019-05-11T06:51:00Z"/>
        </w:rPr>
      </w:pPr>
      <w:ins w:id="10836" w:author="Laurence Golding" w:date="2019-05-11T06:51:00Z">
        <w:r w:rsidRPr="007B4348">
          <w:rPr>
            <w:rStyle w:val="CODEtemp"/>
          </w:rPr>
          <w:t>"updated"</w:t>
        </w:r>
        <w:r>
          <w:t>: This result was detected both in the current run and in the baseline run, but it changed between those two runs in a way that the tool considers significant.</w:t>
        </w:r>
      </w:ins>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1FA3836D" w14:textId="77777777" w:rsidR="00F51AF1" w:rsidRDefault="00F51AF1" w:rsidP="00F51AF1">
      <w:pPr>
        <w:rPr>
          <w:del w:id="10837" w:author="Laurence Golding" w:date="2019-05-11T06:51:00Z"/>
        </w:rPr>
      </w:pPr>
      <w:del w:id="10838" w:author="Laurence Golding" w:date="2019-05-11T06:51:00Z">
        <w:r w:rsidRPr="00F51AF1">
          <w:delText xml:space="preserve">If </w:delText>
        </w:r>
        <w:r w:rsidRPr="00F51AF1">
          <w:rPr>
            <w:rStyle w:val="CODEtemp"/>
          </w:rPr>
          <w:delText>baselineI</w:delText>
        </w:r>
        <w:r w:rsidR="00582AEF">
          <w:rPr>
            <w:rStyle w:val="CODEtemp"/>
          </w:rPr>
          <w:delText>nstanceGui</w:delText>
        </w:r>
        <w:r w:rsidRPr="00F51AF1">
          <w:rPr>
            <w:rStyle w:val="CODEtemp"/>
          </w:rPr>
          <w:delText>d</w:delText>
        </w:r>
        <w:r w:rsidRPr="00F51AF1">
          <w:delText xml:space="preserve"> is present but </w:delText>
        </w:r>
        <w:r w:rsidRPr="00F51AF1">
          <w:rPr>
            <w:rStyle w:val="CODEtemp"/>
          </w:rPr>
          <w:delText>baselineState</w:delText>
        </w:r>
        <w:r w:rsidRPr="00F51AF1">
          <w:delText xml:space="preserve"> is absent, </w:delText>
        </w:r>
        <w:r w:rsidRPr="00F51AF1">
          <w:rPr>
            <w:rStyle w:val="CODEtemp"/>
          </w:rPr>
          <w:delText>baselineState</w:delText>
        </w:r>
        <w:r w:rsidRPr="00F51AF1">
          <w:delText xml:space="preserve"> </w:delText>
        </w:r>
        <w:r w:rsidRPr="00F51AF1">
          <w:rPr>
            <w:b/>
          </w:rPr>
          <w:delText>SHALL</w:delText>
        </w:r>
        <w:r w:rsidRPr="00F51AF1">
          <w:delText xml:space="preserve"> be considered to have the value </w:delText>
        </w:r>
        <w:r w:rsidRPr="00F51AF1">
          <w:rPr>
            <w:rStyle w:val="CODEtemp"/>
          </w:rPr>
          <w:delText>"new"</w:delText>
        </w:r>
        <w:r w:rsidRPr="00F51AF1">
          <w:delText>.</w:delText>
        </w:r>
      </w:del>
    </w:p>
    <w:p w14:paraId="56A1EE73" w14:textId="74C94483" w:rsidR="00C1192E" w:rsidRDefault="00F51AF1" w:rsidP="00F51AF1">
      <w:pPr>
        <w:pStyle w:val="Note"/>
      </w:pPr>
      <w:r>
        <w:t>NOTE</w:t>
      </w:r>
      <w:ins w:id="10839" w:author="Laurence Golding" w:date="2019-05-11T06:51: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00521D7"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9127C">
        <w:t>3.</w:t>
      </w:r>
      <w:del w:id="10840" w:author="Laurence Golding" w:date="2019-05-11T06:51:00Z">
        <w:r w:rsidR="00331070">
          <w:delText>19.12</w:delText>
        </w:r>
      </w:del>
      <w:ins w:id="10841" w:author="Laurence Golding" w:date="2019-05-11T06:51:00Z">
        <w:r w:rsidR="0009127C">
          <w:t>27.16</w:t>
        </w:r>
      </w:ins>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9127C">
        <w:t>3.</w:t>
      </w:r>
      <w:del w:id="10842" w:author="Laurence Golding" w:date="2019-05-11T06:51:00Z">
        <w:r w:rsidR="00331070">
          <w:delText>19.13</w:delText>
        </w:r>
      </w:del>
      <w:ins w:id="10843" w:author="Laurence Golding" w:date="2019-05-11T06:51:00Z">
        <w:r w:rsidR="0009127C">
          <w:t>27.17</w:t>
        </w:r>
      </w:ins>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rPr>
          <w:ins w:id="10844" w:author="Laurence Golding" w:date="2019-05-11T06:51:00Z"/>
        </w:rPr>
      </w:pPr>
      <w:ins w:id="10845" w:author="Laurence Golding" w:date="2019-05-11T06:51:00Z">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ins>
    </w:p>
    <w:p w14:paraId="50715DBC" w14:textId="35EA5C6A" w:rsidR="00CF3731" w:rsidRDefault="00CF3731" w:rsidP="00CF3731">
      <w:pPr>
        <w:rPr>
          <w:ins w:id="10846" w:author="Laurence Golding" w:date="2019-05-11T06:51:00Z"/>
        </w:rPr>
      </w:pPr>
      <w:ins w:id="10847" w:author="Laurence Golding" w:date="2019-05-11T06:51:00Z">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ins>
    </w:p>
    <w:p w14:paraId="1005D1F1" w14:textId="7D8AB63D" w:rsidR="00CF3731" w:rsidRDefault="00CF3731" w:rsidP="00CF3731">
      <w:pPr>
        <w:pStyle w:val="Note"/>
        <w:rPr>
          <w:ins w:id="10848" w:author="Laurence Golding" w:date="2019-05-11T06:51:00Z"/>
        </w:rPr>
      </w:pPr>
      <w:ins w:id="10849" w:author="Laurence Golding" w:date="2019-05-11T06:51:00Z">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10850" w:author="Laurence Golding" w:date="2019-05-11T06:51:00Z"/>
        </w:rPr>
      </w:pPr>
      <w:ins w:id="10851" w:author="Laurence Golding" w:date="2019-05-11T06:51: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10852" w:author="Laurence Golding" w:date="2019-05-11T06:51:00Z"/>
        </w:rPr>
      </w:pPr>
      <w:bookmarkStart w:id="10853" w:name="_Ref531188379"/>
      <w:bookmarkStart w:id="10854" w:name="_Toc8367175"/>
      <w:ins w:id="10855" w:author="Laurence Golding" w:date="2019-05-11T06:51:00Z">
        <w:r>
          <w:t>rank property</w:t>
        </w:r>
        <w:bookmarkEnd w:id="10853"/>
        <w:bookmarkEnd w:id="10854"/>
      </w:ins>
    </w:p>
    <w:p w14:paraId="3188E29F" w14:textId="20F732D4" w:rsidR="00F47B45" w:rsidRDefault="00F47B45" w:rsidP="00F47B45">
      <w:pPr>
        <w:rPr>
          <w:ins w:id="10856" w:author="Laurence Golding" w:date="2019-05-11T06:51:00Z"/>
        </w:rPr>
      </w:pPr>
      <w:ins w:id="10857" w:author="Laurence Golding" w:date="2019-05-11T06:51: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3BDDCBED" w14:textId="747E9580" w:rsidR="00CB1DFB" w:rsidRDefault="001A4327" w:rsidP="00F47B45">
      <w:pPr>
        <w:rPr>
          <w:ins w:id="10858" w:author="Laurence Golding" w:date="2019-05-11T06:51:00Z"/>
        </w:rPr>
      </w:pPr>
      <w:ins w:id="10859" w:author="Laurence Golding" w:date="2019-05-11T06:51:00Z">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9127C">
          <w:t>3.27.9</w:t>
        </w:r>
        <w:r>
          <w:fldChar w:fldCharType="end"/>
        </w:r>
        <w:r>
          <w:t xml:space="preserve">) has the value </w:t>
        </w:r>
        <w:r w:rsidRPr="007110C6">
          <w:rPr>
            <w:rStyle w:val="CODEtemp"/>
          </w:rPr>
          <w:t>"fail"</w:t>
        </w:r>
        <w:r>
          <w:t>.</w:t>
        </w:r>
      </w:ins>
    </w:p>
    <w:p w14:paraId="6B47D1C7" w14:textId="53D6D523" w:rsidR="00C84A6E" w:rsidRDefault="00F47B45" w:rsidP="00F76F6B">
      <w:pPr>
        <w:rPr>
          <w:ins w:id="10860" w:author="Laurence Golding" w:date="2019-05-11T06:51:00Z"/>
        </w:rPr>
      </w:pPr>
      <w:ins w:id="10861" w:author="Laurence Golding" w:date="2019-05-11T06:51:00Z">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9127C">
          <w:t>3.27.10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ins>
    </w:p>
    <w:p w14:paraId="177079DF" w14:textId="73922123" w:rsidR="00C2429B" w:rsidRDefault="001A4327" w:rsidP="00F76F6B">
      <w:pPr>
        <w:rPr>
          <w:ins w:id="10862" w:author="Laurence Golding" w:date="2019-05-11T06:51:00Z"/>
        </w:rPr>
      </w:pPr>
      <w:bookmarkStart w:id="10863" w:name="_Hlk6813324"/>
      <w:ins w:id="10864" w:author="Laurence Golding" w:date="2019-05-11T06:51:00Z">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ins>
    </w:p>
    <w:p w14:paraId="1B7AE2DE" w14:textId="7DDE9C16" w:rsidR="001A4327" w:rsidRDefault="00C2429B" w:rsidP="00F76F6B">
      <w:pPr>
        <w:rPr>
          <w:ins w:id="10865" w:author="Laurence Golding" w:date="2019-05-11T06:51:00Z"/>
        </w:rPr>
      </w:pPr>
      <w:ins w:id="10866" w:author="Laurence Golding" w:date="2019-05-11T06:51:00Z">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504E51">
          <w:t>, which indicates that the value is unknown (not set).</w:t>
        </w:r>
      </w:ins>
    </w:p>
    <w:bookmarkEnd w:id="10863"/>
    <w:p w14:paraId="25C59773" w14:textId="2173D595" w:rsidR="00F47B45" w:rsidRPr="00F47B45" w:rsidRDefault="00F47B45" w:rsidP="00F47B45">
      <w:pPr>
        <w:pStyle w:val="Note"/>
        <w:rPr>
          <w:ins w:id="10867" w:author="Laurence Golding" w:date="2019-05-11T06:51:00Z"/>
        </w:rPr>
      </w:pPr>
      <w:ins w:id="10868" w:author="Laurence Golding" w:date="2019-05-11T06:51:00Z">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10869" w:name="_Ref507598047"/>
      <w:bookmarkStart w:id="10870" w:name="_Ref508987354"/>
      <w:bookmarkStart w:id="10871" w:name="_Toc8367176"/>
      <w:bookmarkStart w:id="10872" w:name="_Ref506807829"/>
      <w:bookmarkStart w:id="10873" w:name="_Toc516224829"/>
      <w:r>
        <w:t>a</w:t>
      </w:r>
      <w:r w:rsidR="00A27D47">
        <w:t>ttachments</w:t>
      </w:r>
      <w:bookmarkEnd w:id="10869"/>
      <w:r>
        <w:t xml:space="preserve"> property</w:t>
      </w:r>
      <w:bookmarkEnd w:id="10870"/>
      <w:bookmarkEnd w:id="10871"/>
      <w:bookmarkEnd w:id="10873"/>
    </w:p>
    <w:p w14:paraId="7E972364" w14:textId="2A4EDB1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10874" w:author="Laurence Golding" w:date="2019-05-11T06:51:00Z">
        <w:r w:rsidR="0007310E">
          <w:delText>one</w:delText>
        </w:r>
      </w:del>
      <w:ins w:id="10875" w:author="Laurence Golding" w:date="2019-05-11T06:51:00Z">
        <w:r w:rsidR="00D83ED3">
          <w:t>zero</w:t>
        </w:r>
      </w:ins>
      <w:r w:rsidR="00D83ED3">
        <w:t xml:space="preserve"> </w:t>
      </w:r>
      <w:r w:rsidR="0007310E">
        <w:t>or more unique (§</w:t>
      </w:r>
      <w:r w:rsidR="0007310E">
        <w:fldChar w:fldCharType="begin"/>
      </w:r>
      <w:r w:rsidR="0007310E">
        <w:instrText xml:space="preserve"> REF _Ref493404799 \r \h </w:instrText>
      </w:r>
      <w:r w:rsidR="0007310E">
        <w:fldChar w:fldCharType="separate"/>
      </w:r>
      <w:r w:rsidR="0009127C">
        <w:t>3.</w:t>
      </w:r>
      <w:del w:id="10876" w:author="Laurence Golding" w:date="2019-05-11T06:51:00Z">
        <w:r w:rsidR="00331070">
          <w:delText>6.2</w:delText>
        </w:r>
      </w:del>
      <w:ins w:id="10877" w:author="Laurence Golding" w:date="2019-05-11T06:51:00Z">
        <w:r w:rsidR="0009127C">
          <w:t>7.3</w:t>
        </w:r>
      </w:ins>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9127C">
        <w:t>3.</w:t>
      </w:r>
      <w:del w:id="10878" w:author="Laurence Golding" w:date="2019-05-11T06:51:00Z">
        <w:r w:rsidR="00331070">
          <w:delText>14</w:delText>
        </w:r>
      </w:del>
      <w:ins w:id="10879" w:author="Laurence Golding" w:date="2019-05-11T06:51:00Z">
        <w:r w:rsidR="0009127C">
          <w:t>21</w:t>
        </w:r>
      </w:ins>
      <w:r>
        <w:fldChar w:fldCharType="end"/>
      </w:r>
      <w:del w:id="10880" w:author="Laurence Golding" w:date="2019-05-11T06:51:00Z">
        <w:r>
          <w:delText xml:space="preserve">). Each </w:delText>
        </w:r>
        <w:r w:rsidRPr="00F224F4">
          <w:rPr>
            <w:rStyle w:val="CODEtemp"/>
          </w:rPr>
          <w:delText>attachment</w:delText>
        </w:r>
        <w:r>
          <w:delText xml:space="preserve"> object </w:delText>
        </w:r>
        <w:r w:rsidRPr="00F224F4">
          <w:rPr>
            <w:b/>
          </w:rPr>
          <w:delText>SH</w:delText>
        </w:r>
        <w:r>
          <w:rPr>
            <w:b/>
          </w:rPr>
          <w:delText>ALL</w:delText>
        </w:r>
        <w:r>
          <w:delText xml:space="preserve"> describe a file</w:delText>
        </w:r>
      </w:del>
      <w:ins w:id="10881" w:author="Laurence Golding" w:date="2019-05-11T06:51:00Z">
        <w:r>
          <w:t>)</w:t>
        </w:r>
        <w:r w:rsidR="00D83ED3">
          <w:t xml:space="preserve"> each of which</w:t>
        </w:r>
        <w:r>
          <w:t xml:space="preserve"> describe</w:t>
        </w:r>
        <w:r w:rsidR="00D83ED3">
          <w:t>s</w:t>
        </w:r>
        <w:r>
          <w:t xml:space="preserve"> a</w:t>
        </w:r>
        <w:r w:rsidR="0061423A">
          <w:t>n</w:t>
        </w:r>
        <w:r>
          <w:t xml:space="preserve"> </w:t>
        </w:r>
        <w:r w:rsidR="0061423A">
          <w:t>artifact</w:t>
        </w:r>
      </w:ins>
      <w:r w:rsidR="0061423A">
        <w:t xml:space="preserve"> </w:t>
      </w:r>
      <w:r>
        <w:t>relevant to the detection of the result.</w:t>
      </w:r>
    </w:p>
    <w:p w14:paraId="2E36D612" w14:textId="77777777" w:rsidR="00977593" w:rsidRDefault="00977593" w:rsidP="00977593">
      <w:pPr>
        <w:rPr>
          <w:del w:id="10882" w:author="Laurence Golding" w:date="2019-05-11T06:51:00Z"/>
        </w:rPr>
      </w:pPr>
      <w:del w:id="10883" w:author="Laurence Golding" w:date="2019-05-11T06:51:00Z">
        <w:r>
          <w:delText xml:space="preserve">For an example, see EXAMPLE 2 in </w:delText>
        </w:r>
        <w:r w:rsidRPr="00A14F9A">
          <w:delText>§</w:delText>
        </w:r>
        <w:r>
          <w:fldChar w:fldCharType="begin"/>
        </w:r>
        <w:r>
          <w:delInstrText xml:space="preserve"> REF _Ref506978653 \r \h </w:delInstrText>
        </w:r>
        <w:r>
          <w:fldChar w:fldCharType="separate"/>
        </w:r>
        <w:r w:rsidR="00331070">
          <w:delText>3.14.1</w:delText>
        </w:r>
        <w:r>
          <w:fldChar w:fldCharType="end"/>
        </w:r>
        <w:r>
          <w:delText>.</w:delText>
        </w:r>
      </w:del>
    </w:p>
    <w:p w14:paraId="373CC2C6" w14:textId="0820795C" w:rsidR="00563BBB" w:rsidRDefault="00563BBB" w:rsidP="00563BBB">
      <w:pPr>
        <w:pStyle w:val="Heading3"/>
      </w:pPr>
      <w:bookmarkStart w:id="10884" w:name="_Toc8367177"/>
      <w:bookmarkStart w:id="10885" w:name="_Toc516224830"/>
      <w:r>
        <w:t>workItem</w:t>
      </w:r>
      <w:r w:rsidR="00326BD5">
        <w:t>Uri</w:t>
      </w:r>
      <w:r w:rsidR="008C5D5A">
        <w:t>s</w:t>
      </w:r>
      <w:r>
        <w:t xml:space="preserve"> property</w:t>
      </w:r>
      <w:bookmarkEnd w:id="10884"/>
      <w:bookmarkEnd w:id="10885"/>
    </w:p>
    <w:p w14:paraId="1D36CDAB" w14:textId="48CB7F9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10886" w:author="Laurence Golding" w:date="2019-05-11T06:51:00Z">
        <w:r w:rsidR="00D83ED3">
          <w:t xml:space="preserve">either </w:t>
        </w:r>
        <w:r w:rsidR="00D83ED3" w:rsidRPr="00D83ED3">
          <w:rPr>
            <w:rStyle w:val="CODEtemp"/>
          </w:rPr>
          <w:t>null</w:t>
        </w:r>
        <w:r w:rsidR="00D83ED3">
          <w:t xml:space="preserve"> or </w:t>
        </w:r>
      </w:ins>
      <w:r w:rsidR="00326BD5">
        <w:t>a</w:t>
      </w:r>
      <w:r w:rsidR="008C5D5A">
        <w:t xml:space="preserve">n array of </w:t>
      </w:r>
      <w:del w:id="10887" w:author="Laurence Golding" w:date="2019-05-11T06:51:00Z">
        <w:r w:rsidR="008C5D5A">
          <w:delText>one</w:delText>
        </w:r>
      </w:del>
      <w:ins w:id="10888" w:author="Laurence Golding" w:date="2019-05-11T06:51:00Z">
        <w:r w:rsidR="00D83ED3">
          <w:t>zero</w:t>
        </w:r>
      </w:ins>
      <w:r w:rsidR="00D83ED3">
        <w:t xml:space="preserve"> </w:t>
      </w:r>
      <w:r w:rsidR="008C5D5A">
        <w:t>or more unique (§</w:t>
      </w:r>
      <w:r w:rsidR="008C5D5A">
        <w:fldChar w:fldCharType="begin"/>
      </w:r>
      <w:r w:rsidR="008C5D5A">
        <w:instrText xml:space="preserve"> REF _Ref493404799 \r \h </w:instrText>
      </w:r>
      <w:r w:rsidR="008C5D5A">
        <w:fldChar w:fldCharType="separate"/>
      </w:r>
      <w:r w:rsidR="0009127C">
        <w:t>3.</w:t>
      </w:r>
      <w:del w:id="10889" w:author="Laurence Golding" w:date="2019-05-11T06:51:00Z">
        <w:r w:rsidR="00331070">
          <w:delText>6.2</w:delText>
        </w:r>
      </w:del>
      <w:ins w:id="10890" w:author="Laurence Golding" w:date="2019-05-11T06:51:00Z">
        <w:r w:rsidR="0009127C">
          <w:t>7.3</w:t>
        </w:r>
      </w:ins>
      <w:r w:rsidR="008C5D5A">
        <w:fldChar w:fldCharType="end"/>
      </w:r>
      <w:r w:rsidR="008C5D5A">
        <w:t>)</w:t>
      </w:r>
      <w:r w:rsidR="00326BD5">
        <w:t xml:space="preserve"> string</w:t>
      </w:r>
      <w:r w:rsidR="008C5D5A">
        <w:t>s</w:t>
      </w:r>
      <w:del w:id="10891" w:author="Laurence Golding" w:date="2019-05-11T06:51:00Z">
        <w:r w:rsidR="008C5D5A">
          <w:delText>,</w:delText>
        </w:r>
      </w:del>
      <w:r w:rsidR="008C5D5A">
        <w:t xml:space="preserve"> each</w:t>
      </w:r>
      <w:r w:rsidR="000724CD">
        <w:t xml:space="preserve"> </w:t>
      </w:r>
      <w:del w:id="10892" w:author="Laurence Golding" w:date="2019-05-11T06:51:00Z">
        <w:r w:rsidR="00326BD5">
          <w:delText>containing</w:delText>
        </w:r>
      </w:del>
      <w:ins w:id="10893" w:author="Laurence Golding" w:date="2019-05-11T06:51:00Z">
        <w:r w:rsidR="000724CD">
          <w:t>of which</w:t>
        </w:r>
        <w:r w:rsidR="00326BD5">
          <w:t xml:space="preserve"> contain</w:t>
        </w:r>
        <w:r w:rsidR="000724CD">
          <w:t>s</w:t>
        </w:r>
      </w:ins>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41E9C97F" w:rsidR="00D83ED3" w:rsidRDefault="00563BBB" w:rsidP="00D83ED3">
      <w:pPr>
        <w:rPr>
          <w:ins w:id="10894" w:author="Laurence Golding" w:date="2019-05-11T06:51:00Z"/>
        </w:rPr>
      </w:pPr>
      <w:del w:id="10895" w:author="Laurence Golding" w:date="2019-05-11T06:51:00Z">
        <w:r>
          <w:delText>NOTE</w:delText>
        </w:r>
      </w:del>
      <w:ins w:id="10896" w:author="Laurence Golding" w:date="2019-05-11T06:51:00Z">
        <w:r w:rsidR="00D83ED3">
          <w:t xml:space="preserve">If </w:t>
        </w:r>
        <w:r w:rsidR="00D83ED3" w:rsidRPr="007B49F1">
          <w:rPr>
            <w:rStyle w:val="CODEtemp"/>
          </w:rPr>
          <w:t>workItemUris</w:t>
        </w:r>
        <w:r w:rsidR="00D83ED3">
          <w:t xml:space="preserve"> is absent, it</w:t>
        </w:r>
        <w:r w:rsidR="00D83ED3" w:rsidRPr="007B49F1">
          <w:rPr>
            <w:b/>
          </w:rPr>
          <w:t xml:space="preserve"> SHALL </w:t>
        </w:r>
        <w:r w:rsidR="00D83ED3">
          <w:t xml:space="preserve">default to </w:t>
        </w:r>
        <w:r w:rsidR="00D83ED3" w:rsidRPr="007B49F1">
          <w:rPr>
            <w:rStyle w:val="CODEtemp"/>
          </w:rPr>
          <w:t>null</w:t>
        </w:r>
        <w:r w:rsidR="00D83ED3">
          <w:t>.</w:t>
        </w:r>
      </w:ins>
    </w:p>
    <w:p w14:paraId="5E636EC7" w14:textId="5E2EAE48" w:rsidR="00D83ED3" w:rsidRDefault="00D83ED3" w:rsidP="00D83ED3">
      <w:pPr>
        <w:rPr>
          <w:ins w:id="10897" w:author="Laurence Golding" w:date="2019-05-11T06:51:00Z"/>
        </w:rPr>
      </w:pPr>
      <w:ins w:id="10898" w:author="Laurence Golding" w:date="2019-05-11T06:51: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3FE0F1F9" w14:textId="6D5C63F8" w:rsidR="00F8548D" w:rsidRDefault="00F8548D" w:rsidP="00D83ED3">
      <w:pPr>
        <w:rPr>
          <w:ins w:id="10899" w:author="Laurence Golding" w:date="2019-05-11T06:51:00Z"/>
        </w:rPr>
      </w:pPr>
      <w:bookmarkStart w:id="10900" w:name="_Hlk6814373"/>
      <w:ins w:id="10901" w:author="Laurence Golding" w:date="2019-05-11T06:51:00Z">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ins>
    </w:p>
    <w:p w14:paraId="0C742472" w14:textId="2FAB844A" w:rsidR="00F8548D" w:rsidRDefault="00F8548D" w:rsidP="00F8548D">
      <w:pPr>
        <w:pStyle w:val="Note"/>
        <w:rPr>
          <w:ins w:id="10902" w:author="Laurence Golding" w:date="2019-05-11T06:51:00Z"/>
        </w:rPr>
      </w:pPr>
      <w:ins w:id="10903" w:author="Laurence Golding" w:date="2019-05-11T06:51:00Z">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ins>
    </w:p>
    <w:bookmarkEnd w:id="10900"/>
    <w:p w14:paraId="0C9829DB" w14:textId="1BFDA980" w:rsidR="00563BBB" w:rsidRDefault="00563BBB" w:rsidP="00563BBB">
      <w:pPr>
        <w:pStyle w:val="Note"/>
      </w:pPr>
      <w:ins w:id="10904" w:author="Laurence Golding" w:date="2019-05-11T06:51:00Z">
        <w:r>
          <w:t>NOTE</w:t>
        </w:r>
        <w:r w:rsidR="00F8548D">
          <w:t xml:space="preserve"> 2</w:t>
        </w:r>
      </w:ins>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0E3F596" w:rsidR="00A07714" w:rsidRDefault="00DF302D" w:rsidP="00A07714">
      <w:pPr>
        <w:pStyle w:val="Heading3"/>
      </w:pPr>
      <w:bookmarkStart w:id="10905" w:name="_Toc8367178"/>
      <w:bookmarkStart w:id="10906" w:name="_Ref510085934"/>
      <w:bookmarkStart w:id="10907" w:name="_Toc516224831"/>
      <w:del w:id="10908" w:author="Laurence Golding" w:date="2019-05-11T06:51:00Z">
        <w:r>
          <w:delText>conversionProvenance</w:delText>
        </w:r>
      </w:del>
      <w:ins w:id="10909" w:author="Laurence Golding" w:date="2019-05-11T06:51:00Z">
        <w:r w:rsidR="00A07714">
          <w:t>hostedViewerUri</w:t>
        </w:r>
      </w:ins>
      <w:r w:rsidR="00A07714">
        <w:t xml:space="preserve"> property</w:t>
      </w:r>
      <w:bookmarkEnd w:id="10905"/>
      <w:bookmarkEnd w:id="10906"/>
      <w:bookmarkEnd w:id="10907"/>
    </w:p>
    <w:p w14:paraId="42432606" w14:textId="77777777" w:rsidR="006C118A" w:rsidRDefault="006C118A" w:rsidP="006C118A">
      <w:pPr>
        <w:rPr>
          <w:moveFrom w:id="10910" w:author="Laurence Golding" w:date="2019-05-11T06:52:00Z"/>
        </w:rPr>
      </w:pPr>
      <w:moveFromRangeStart w:id="10911" w:author="Laurence Golding" w:date="2019-05-11T06:52:00Z" w:name="move8449982"/>
      <w:moveFrom w:id="10912" w:author="Laurence Golding" w:date="2019-05-11T06:52:00Z">
        <w:r>
          <w:t xml:space="preserve">Some analysis tools produce output files that describe the analysis run as a whole; we refer to these as “per-run” files. </w:t>
        </w:r>
      </w:moveFrom>
      <w:moveFromRangeEnd w:id="10911"/>
      <w:del w:id="10913" w:author="Laurence Golding" w:date="2019-05-11T06:51:00Z">
        <w:r w:rsidR="00ED76F2">
          <w:delText>Other</w:delText>
        </w:r>
      </w:del>
      <w:ins w:id="10914" w:author="Laurence Golding" w:date="2019-05-11T06:51:00Z">
        <w:r w:rsidR="00A07714">
          <w:t xml:space="preserve">A </w:t>
        </w:r>
      </w:ins>
      <w:moveFromRangeStart w:id="10915" w:author="Laurence Golding" w:date="2019-05-11T06:52:00Z" w:name="move8449983"/>
      <w:moveFrom w:id="10916" w:author="Laurence Golding" w:date="2019-05-11T06:52:00Z">
        <w:r>
          <w:t xml:space="preserve"> tools produce one or more output files for each result; we refer to these as “per-result” files. Some tools produce both per-run and per-result files.</w:t>
        </w:r>
      </w:moveFrom>
    </w:p>
    <w:moveFromRangeEnd w:id="10915"/>
    <w:p w14:paraId="34D9FDEB" w14:textId="77777777" w:rsidR="00D13A53" w:rsidRDefault="00DF302D" w:rsidP="00DF302D">
      <w:pPr>
        <w:rPr>
          <w:del w:id="10917" w:author="Laurence Golding" w:date="2019-05-11T06:51:00Z"/>
        </w:rPr>
      </w:pPr>
      <w:del w:id="10918" w:author="Laurence Golding" w:date="2019-05-11T06:51:00Z">
        <w:r>
          <w:delText xml:space="preserve">If the </w:delText>
        </w:r>
        <w:r w:rsidRPr="008B3A31">
          <w:rPr>
            <w:rStyle w:val="CODEtemp"/>
          </w:rPr>
          <w:delText>run</w:delText>
        </w:r>
        <w:r>
          <w:delText xml:space="preserve"> object (</w:delText>
        </w:r>
        <w:r w:rsidRPr="00180B28">
          <w:delText>§</w:delText>
        </w:r>
        <w:r>
          <w:fldChar w:fldCharType="begin"/>
        </w:r>
        <w:r>
          <w:delInstrText xml:space="preserve"> REF _Ref493349997 \w \h </w:delInstrText>
        </w:r>
        <w:r>
          <w:fldChar w:fldCharType="separate"/>
        </w:r>
        <w:r w:rsidR="00331070">
          <w:delText>3.11</w:delText>
        </w:r>
        <w:r>
          <w:fldChar w:fldCharType="end"/>
        </w:r>
        <w:r>
          <w:delText xml:space="preserve">) containing </w:delText>
        </w:r>
        <w:r w:rsidR="00DE4250">
          <w:delText>th</w:delText>
        </w:r>
        <w:r w:rsidR="00ED76F2">
          <w:delText>is</w:delText>
        </w:r>
        <w:r w:rsidR="00DE4250">
          <w:delText xml:space="preserve"> </w:delText>
        </w:r>
        <w:r w:rsidRPr="008B3A31">
          <w:rPr>
            <w:rStyle w:val="CODEtemp"/>
          </w:rPr>
          <w:delText>result</w:delText>
        </w:r>
        <w:r>
          <w:delText xml:space="preserve"> object was produced by a converter</w:delText>
        </w:r>
        <w:r w:rsidR="00ED76F2">
          <w:delText>, and if the analysis tool whose output was converted to SARIF produced any per-result files for this result, then</w:delText>
        </w:r>
        <w:r>
          <w:delText xml:space="preserve"> the </w:delText>
        </w:r>
      </w:del>
      <w:r w:rsidR="00A07714">
        <w:rPr>
          <w:rStyle w:val="CODEtemp"/>
        </w:rPr>
        <w:t>result</w:t>
      </w:r>
      <w:r w:rsidR="00A07714">
        <w:t xml:space="preserve"> object </w:t>
      </w:r>
      <w:r w:rsidR="00A07714" w:rsidRPr="0025208C">
        <w:rPr>
          <w:b/>
        </w:rPr>
        <w:t>MAY</w:t>
      </w:r>
      <w:r w:rsidR="00A07714">
        <w:t xml:space="preserve"> contain a property named </w:t>
      </w:r>
      <w:del w:id="10919" w:author="Laurence Golding" w:date="2019-05-11T06:51:00Z">
        <w:r>
          <w:rPr>
            <w:rStyle w:val="CODEtemp"/>
          </w:rPr>
          <w:delText>conversionProvenance</w:delText>
        </w:r>
      </w:del>
      <w:ins w:id="10920" w:author="Laurence Golding" w:date="2019-05-11T06:51:00Z">
        <w:r w:rsidR="00A07714">
          <w:rPr>
            <w:rStyle w:val="CODEtemp"/>
          </w:rPr>
          <w:t>hostedViewerUri</w:t>
        </w:r>
      </w:ins>
      <w:r w:rsidR="00A07714">
        <w:t xml:space="preserve"> whose value is </w:t>
      </w:r>
      <w:ins w:id="10921" w:author="Laurence Golding" w:date="2019-05-11T06:51:00Z">
        <w:r w:rsidR="00A07714">
          <w:t xml:space="preserve">a string containing </w:t>
        </w:r>
      </w:ins>
      <w:r w:rsidR="00A07714">
        <w:t xml:space="preserve">an </w:t>
      </w:r>
      <w:del w:id="10922" w:author="Laurence Golding" w:date="2019-05-11T06:51:00Z">
        <w:r>
          <w:delText xml:space="preserve">array of </w:delText>
        </w:r>
        <w:r w:rsidR="00976EDC">
          <w:delText>one or more unique (</w:delText>
        </w:r>
        <w:r w:rsidR="00976EDC" w:rsidRPr="00180B28">
          <w:delText>§</w:delText>
        </w:r>
        <w:r w:rsidR="00976EDC">
          <w:fldChar w:fldCharType="begin"/>
        </w:r>
        <w:r w:rsidR="00976EDC">
          <w:delInstrText xml:space="preserve"> REF _Ref493404799 \r \h </w:delInstrText>
        </w:r>
        <w:r w:rsidR="00976EDC">
          <w:fldChar w:fldCharType="separate"/>
        </w:r>
        <w:r w:rsidR="00331070">
          <w:delText>3.6.2</w:delText>
        </w:r>
        <w:r w:rsidR="00976EDC">
          <w:fldChar w:fldCharType="end"/>
        </w:r>
        <w:r w:rsidR="00976EDC">
          <w:delText xml:space="preserve">) </w:delText>
        </w:r>
        <w:r w:rsidR="00DE4250">
          <w:rPr>
            <w:rStyle w:val="CODEtemp"/>
          </w:rPr>
          <w:delText>physicalLocation</w:delText>
        </w:r>
        <w:r w:rsidR="00DE4250">
          <w:delText xml:space="preserve"> </w:delText>
        </w:r>
        <w:r>
          <w:delText>objects (</w:delText>
        </w:r>
        <w:r w:rsidRPr="00180B28">
          <w:delText>§</w:delText>
        </w:r>
        <w:r w:rsidR="00DE4250">
          <w:fldChar w:fldCharType="begin"/>
        </w:r>
        <w:r w:rsidR="00DE4250">
          <w:delInstrText xml:space="preserve"> REF _Ref493477390 \r \h </w:delInstrText>
        </w:r>
        <w:r w:rsidR="00DE4250">
          <w:fldChar w:fldCharType="separate"/>
        </w:r>
        <w:r w:rsidR="00331070">
          <w:delText>3.21</w:delText>
        </w:r>
        <w:r w:rsidR="00DE4250">
          <w:fldChar w:fldCharType="end"/>
        </w:r>
        <w:r>
          <w:delText>)</w:delText>
        </w:r>
      </w:del>
      <w:ins w:id="10923" w:author="Laurence Golding" w:date="2019-05-11T06:51:00Z">
        <w:r w:rsidR="00A07714">
          <w:t>absolute URI [</w:t>
        </w:r>
        <w:r w:rsidR="005C469B">
          <w:fldChar w:fldCharType="begin"/>
        </w:r>
        <w:r w:rsidR="005C469B">
          <w:instrText xml:space="preserve"> HYPE</w:instrText>
        </w:r>
        <w:r w:rsidR="005C469B">
          <w:instrText xml:space="preserve">RLINK \l "RFC3986" </w:instrText>
        </w:r>
        <w:r w:rsidR="005C469B">
          <w:fldChar w:fldCharType="separate"/>
        </w:r>
        <w:r w:rsidR="00A07714" w:rsidRPr="00033C70">
          <w:rPr>
            <w:rStyle w:val="Hyperlink"/>
          </w:rPr>
          <w:t>RFC3986</w:t>
        </w:r>
        <w:r w:rsidR="005C469B">
          <w:rPr>
            <w:rStyle w:val="Hyperlink"/>
          </w:rPr>
          <w:fldChar w:fldCharType="end"/>
        </w:r>
        <w:r w:rsidR="00A07714">
          <w:t>] at</w:t>
        </w:r>
      </w:ins>
      <w:r w:rsidR="00A07714">
        <w:t xml:space="preserve"> which </w:t>
      </w:r>
      <w:del w:id="10924" w:author="Laurence Golding" w:date="2019-05-11T06:51:00Z">
        <w:r>
          <w:delText>specify the</w:delText>
        </w:r>
        <w:r w:rsidR="00ED76F2">
          <w:delText xml:space="preserve"> relevant</w:delText>
        </w:r>
        <w:r>
          <w:delText xml:space="preserve"> portions of th</w:delText>
        </w:r>
        <w:r w:rsidR="00ED76F2">
          <w:delText>ose files</w:delText>
        </w:r>
        <w:r>
          <w:delText>.</w:delText>
        </w:r>
      </w:del>
    </w:p>
    <w:p w14:paraId="5C2C894B" w14:textId="51354D73" w:rsidR="00A07714" w:rsidRDefault="00D13A53" w:rsidP="00A07714">
      <w:del w:id="10925" w:author="Laurence Golding" w:date="2019-05-11T06:51:00Z">
        <w:r>
          <w:delText>Direct producers</w:delText>
        </w:r>
      </w:del>
      <w:ins w:id="10926" w:author="Laurence Golding" w:date="2019-05-11T06:51:00Z">
        <w:r w:rsidR="00A07714">
          <w:t>the result can be viewed. The URI</w:t>
        </w:r>
      </w:ins>
      <w:r w:rsidR="00A07714">
        <w:t xml:space="preserve"> </w:t>
      </w:r>
      <w:r w:rsidR="00A07714">
        <w:rPr>
          <w:b/>
        </w:rPr>
        <w:t>SHALL</w:t>
      </w:r>
      <w:r w:rsidR="00A07714">
        <w:rPr>
          <w:rPrChange w:id="10927" w:author="Laurence Golding" w:date="2019-05-11T06:51:00Z">
            <w:rPr>
              <w:b/>
            </w:rPr>
          </w:rPrChange>
        </w:rPr>
        <w:t xml:space="preserve"> </w:t>
      </w:r>
      <w:del w:id="10928" w:author="Laurence Golding" w:date="2019-05-11T06:51:00Z">
        <w:r w:rsidRPr="00D13A53">
          <w:rPr>
            <w:b/>
          </w:rPr>
          <w:delText>NOT</w:delText>
        </w:r>
        <w:r>
          <w:delText xml:space="preserve"> emit</w:delText>
        </w:r>
        <w:r w:rsidR="00DF302D">
          <w:delText xml:space="preserve"> the </w:delText>
        </w:r>
        <w:r w:rsidR="00DF302D" w:rsidRPr="00C82263">
          <w:rPr>
            <w:rStyle w:val="CODEtemp"/>
          </w:rPr>
          <w:delText>conversionProvenance</w:delText>
        </w:r>
        <w:r w:rsidR="00DF302D">
          <w:delText xml:space="preserve"> property.</w:delText>
        </w:r>
      </w:del>
      <w:ins w:id="10929" w:author="Laurence Golding" w:date="2019-05-11T06:51:00Z">
        <w:r w:rsidR="00A07714">
          <w:t>be valid as of the time the tool generated this result. It is not guaranteed to be valid at later times (for example, the hosting environment might not keep results older than a specified age).</w:t>
        </w:r>
      </w:ins>
    </w:p>
    <w:p w14:paraId="04E92194" w14:textId="77777777" w:rsidR="00ED76F2" w:rsidRDefault="00ED76F2" w:rsidP="00DF302D">
      <w:pPr>
        <w:rPr>
          <w:del w:id="10930" w:author="Laurence Golding" w:date="2019-05-11T06:51:00Z"/>
        </w:rPr>
      </w:pPr>
      <w:del w:id="10931" w:author="Laurence Golding" w:date="2019-05-11T06:51:00Z">
        <w:r>
          <w:delText xml:space="preserve">Per-run files are handled by the </w:delText>
        </w:r>
        <w:r w:rsidRPr="00A76DF3">
          <w:rPr>
            <w:rStyle w:val="CODEtemp"/>
          </w:rPr>
          <w:delText>conversion.analysisToolLogFiles</w:delText>
        </w:r>
        <w:r>
          <w:delText xml:space="preserve"> property (§</w:delText>
        </w:r>
        <w:r>
          <w:fldChar w:fldCharType="begin"/>
        </w:r>
        <w:r>
          <w:delInstrText xml:space="preserve"> REF _Ref503539431 \r \h </w:delInstrText>
        </w:r>
        <w:r>
          <w:fldChar w:fldCharType="separate"/>
        </w:r>
        <w:r w:rsidR="00331070">
          <w:delText>3.15.4</w:delText>
        </w:r>
        <w:r>
          <w:fldChar w:fldCharType="end"/>
        </w:r>
        <w:r>
          <w:delText>).</w:delText>
        </w:r>
      </w:del>
    </w:p>
    <w:p w14:paraId="7EB9D459" w14:textId="77777777" w:rsidR="006C118A" w:rsidRDefault="006C118A" w:rsidP="006C118A">
      <w:pPr>
        <w:pStyle w:val="Note"/>
        <w:rPr>
          <w:moveFrom w:id="10932" w:author="Laurence Golding" w:date="2019-05-11T06:52:00Z"/>
        </w:rPr>
      </w:pPr>
      <w:moveFromRangeStart w:id="10933" w:author="Laurence Golding" w:date="2019-05-11T06:52:00Z" w:name="move8449984"/>
      <w:moveFrom w:id="10934" w:author="Laurence Golding" w:date="2019-05-11T06:52:00Z">
        <w:r>
          <w:t>NOTE: This property is intended to be useful to developers of converters, to help them debug the conversion from the analysis tool’s native output format to the SARIF format.</w:t>
        </w:r>
      </w:moveFrom>
    </w:p>
    <w:moveFromRangeEnd w:id="10933"/>
    <w:p w14:paraId="3A145344" w14:textId="77777777" w:rsidR="00DE4250" w:rsidRDefault="00DE4250" w:rsidP="00DE4250">
      <w:pPr>
        <w:pStyle w:val="Note"/>
        <w:rPr>
          <w:del w:id="10935" w:author="Laurence Golding" w:date="2019-05-11T06:51:00Z"/>
        </w:rPr>
      </w:pPr>
      <w:del w:id="10936" w:author="Laurence Golding" w:date="2019-05-11T06:51:00Z">
        <w:r>
          <w:delText>EXAMPLE: Given this Android Studio output file:</w:delText>
        </w:r>
      </w:del>
    </w:p>
    <w:p w14:paraId="38CB3823" w14:textId="77777777" w:rsidR="006C118A" w:rsidRDefault="006C118A" w:rsidP="002D65F3">
      <w:pPr>
        <w:pStyle w:val="Code"/>
        <w:rPr>
          <w:moveFrom w:id="10937" w:author="Laurence Golding" w:date="2019-05-11T06:52:00Z"/>
        </w:rPr>
        <w:pPrChange w:id="10938" w:author="Laurence Golding" w:date="2019-05-11T06:51:00Z">
          <w:pPr>
            <w:pStyle w:val="Codesmall"/>
          </w:pPr>
        </w:pPrChange>
      </w:pPr>
      <w:moveFromRangeStart w:id="10939" w:author="Laurence Golding" w:date="2019-05-11T06:52:00Z" w:name="move8449985"/>
      <w:moveFrom w:id="10940" w:author="Laurence Golding" w:date="2019-05-11T06:52:00Z">
        <w:r>
          <w:t>&lt;?xml version="1.0" encoding="UTF-8"?&gt;</w:t>
        </w:r>
      </w:moveFrom>
    </w:p>
    <w:p w14:paraId="673567C9" w14:textId="77777777" w:rsidR="006C118A" w:rsidRDefault="006C118A" w:rsidP="002D65F3">
      <w:pPr>
        <w:pStyle w:val="Code"/>
        <w:rPr>
          <w:moveFrom w:id="10941" w:author="Laurence Golding" w:date="2019-05-11T06:52:00Z"/>
        </w:rPr>
        <w:pPrChange w:id="10942" w:author="Laurence Golding" w:date="2019-05-11T06:51:00Z">
          <w:pPr>
            <w:pStyle w:val="Codesmall"/>
          </w:pPr>
        </w:pPrChange>
      </w:pPr>
      <w:moveFrom w:id="10943" w:author="Laurence Golding" w:date="2019-05-11T06:52:00Z">
        <w:r>
          <w:t>&lt;problems&gt;</w:t>
        </w:r>
      </w:moveFrom>
    </w:p>
    <w:p w14:paraId="06DB7865" w14:textId="77777777" w:rsidR="006C118A" w:rsidRDefault="006C118A" w:rsidP="002D65F3">
      <w:pPr>
        <w:pStyle w:val="Code"/>
        <w:rPr>
          <w:moveFrom w:id="10944" w:author="Laurence Golding" w:date="2019-05-11T06:52:00Z"/>
        </w:rPr>
        <w:pPrChange w:id="10945" w:author="Laurence Golding" w:date="2019-05-11T06:51:00Z">
          <w:pPr>
            <w:pStyle w:val="Codesmall"/>
          </w:pPr>
        </w:pPrChange>
      </w:pPr>
      <w:moveFrom w:id="10946" w:author="Laurence Golding" w:date="2019-05-11T06:52:00Z">
        <w:r>
          <w:t xml:space="preserve">  &lt;problem&gt;</w:t>
        </w:r>
      </w:moveFrom>
    </w:p>
    <w:p w14:paraId="2CA65D29" w14:textId="77777777" w:rsidR="006C118A" w:rsidRDefault="006C118A" w:rsidP="002D65F3">
      <w:pPr>
        <w:pStyle w:val="Code"/>
        <w:rPr>
          <w:moveFrom w:id="10947" w:author="Laurence Golding" w:date="2019-05-11T06:52:00Z"/>
        </w:rPr>
        <w:pPrChange w:id="10948" w:author="Laurence Golding" w:date="2019-05-11T06:51:00Z">
          <w:pPr>
            <w:pStyle w:val="Codesmall"/>
          </w:pPr>
        </w:pPrChange>
      </w:pPr>
      <w:moveFrom w:id="10949" w:author="Laurence Golding" w:date="2019-05-11T06:52:00Z">
        <w:r>
          <w:t xml:space="preserve">    &lt;file&gt;&lt;/file&gt;</w:t>
        </w:r>
      </w:moveFrom>
    </w:p>
    <w:p w14:paraId="0550B6A7" w14:textId="77777777" w:rsidR="006C118A" w:rsidRDefault="006C118A" w:rsidP="002D65F3">
      <w:pPr>
        <w:pStyle w:val="Code"/>
        <w:rPr>
          <w:moveFrom w:id="10950" w:author="Laurence Golding" w:date="2019-05-11T06:52:00Z"/>
        </w:rPr>
        <w:pPrChange w:id="10951" w:author="Laurence Golding" w:date="2019-05-11T06:51:00Z">
          <w:pPr>
            <w:pStyle w:val="Codesmall"/>
          </w:pPr>
        </w:pPrChange>
      </w:pPr>
      <w:moveFrom w:id="10952" w:author="Laurence Golding" w:date="2019-05-11T06:52:00Z">
        <w:r>
          <w:t xml:space="preserve">    &lt;line&gt;242&lt;/line&gt;</w:t>
        </w:r>
      </w:moveFrom>
    </w:p>
    <w:p w14:paraId="047BE675" w14:textId="77777777" w:rsidR="006C118A" w:rsidRDefault="006C118A" w:rsidP="002D65F3">
      <w:pPr>
        <w:pStyle w:val="Code"/>
        <w:rPr>
          <w:moveFrom w:id="10953" w:author="Laurence Golding" w:date="2019-05-11T06:52:00Z"/>
        </w:rPr>
        <w:pPrChange w:id="10954" w:author="Laurence Golding" w:date="2019-05-11T06:51:00Z">
          <w:pPr>
            <w:pStyle w:val="Codesmall"/>
          </w:pPr>
        </w:pPrChange>
      </w:pPr>
      <w:moveFrom w:id="10955" w:author="Laurence Golding" w:date="2019-05-11T06:52:00Z">
        <w:r>
          <w:t xml:space="preserve">    ...</w:t>
        </w:r>
      </w:moveFrom>
    </w:p>
    <w:p w14:paraId="2044DC6A" w14:textId="77777777" w:rsidR="006C118A" w:rsidRDefault="006C118A" w:rsidP="002D65F3">
      <w:pPr>
        <w:pStyle w:val="Code"/>
        <w:rPr>
          <w:moveFrom w:id="10956" w:author="Laurence Golding" w:date="2019-05-11T06:52:00Z"/>
        </w:rPr>
        <w:pPrChange w:id="10957" w:author="Laurence Golding" w:date="2019-05-11T06:51:00Z">
          <w:pPr>
            <w:pStyle w:val="Codesmall"/>
          </w:pPr>
        </w:pPrChange>
      </w:pPr>
      <w:moveFrom w:id="10958" w:author="Laurence Golding" w:date="2019-05-11T06:52:00Z">
        <w:r>
          <w:t xml:space="preserve">    &lt;problem_class ...&gt;Assertions&lt;/problem_class&gt;</w:t>
        </w:r>
      </w:moveFrom>
    </w:p>
    <w:p w14:paraId="0CC8940B" w14:textId="77777777" w:rsidR="006C118A" w:rsidRDefault="006C118A" w:rsidP="002D65F3">
      <w:pPr>
        <w:pStyle w:val="Code"/>
        <w:rPr>
          <w:moveFrom w:id="10959" w:author="Laurence Golding" w:date="2019-05-11T06:52:00Z"/>
        </w:rPr>
        <w:pPrChange w:id="10960" w:author="Laurence Golding" w:date="2019-05-11T06:51:00Z">
          <w:pPr>
            <w:pStyle w:val="Codesmall"/>
          </w:pPr>
        </w:pPrChange>
      </w:pPr>
      <w:moveFrom w:id="10961" w:author="Laurence Golding" w:date="2019-05-11T06:52:00Z">
        <w:r>
          <w:t xml:space="preserve">    ...</w:t>
        </w:r>
      </w:moveFrom>
    </w:p>
    <w:p w14:paraId="05E4330E" w14:textId="77777777" w:rsidR="006C118A" w:rsidRDefault="006C118A" w:rsidP="002D65F3">
      <w:pPr>
        <w:pStyle w:val="Code"/>
        <w:rPr>
          <w:moveFrom w:id="10962" w:author="Laurence Golding" w:date="2019-05-11T06:52:00Z"/>
        </w:rPr>
        <w:pPrChange w:id="10963" w:author="Laurence Golding" w:date="2019-05-11T06:51:00Z">
          <w:pPr>
            <w:pStyle w:val="Codesmall"/>
          </w:pPr>
        </w:pPrChange>
      </w:pPr>
      <w:moveFrom w:id="10964" w:author="Laurence Golding" w:date="2019-05-11T06:52:00Z">
        <w:r>
          <w:t xml:space="preserve">    &lt;description&gt;Assertions are unreliable. ...&lt;/description&gt;</w:t>
        </w:r>
      </w:moveFrom>
    </w:p>
    <w:p w14:paraId="1E875763" w14:textId="77777777" w:rsidR="006C118A" w:rsidRDefault="006C118A" w:rsidP="002D65F3">
      <w:pPr>
        <w:pStyle w:val="Code"/>
        <w:rPr>
          <w:moveFrom w:id="10965" w:author="Laurence Golding" w:date="2019-05-11T06:52:00Z"/>
        </w:rPr>
        <w:pPrChange w:id="10966" w:author="Laurence Golding" w:date="2019-05-11T06:51:00Z">
          <w:pPr>
            <w:pStyle w:val="Codesmall"/>
          </w:pPr>
        </w:pPrChange>
      </w:pPr>
      <w:moveFrom w:id="10967" w:author="Laurence Golding" w:date="2019-05-11T06:52:00Z">
        <w:r>
          <w:t xml:space="preserve">  &lt;/problem&gt;</w:t>
        </w:r>
      </w:moveFrom>
    </w:p>
    <w:p w14:paraId="49302663" w14:textId="77777777" w:rsidR="006C118A" w:rsidRDefault="006C118A" w:rsidP="002D65F3">
      <w:pPr>
        <w:pStyle w:val="Code"/>
        <w:rPr>
          <w:moveFrom w:id="10968" w:author="Laurence Golding" w:date="2019-05-11T06:52:00Z"/>
        </w:rPr>
        <w:pPrChange w:id="10969" w:author="Laurence Golding" w:date="2019-05-11T06:51:00Z">
          <w:pPr>
            <w:pStyle w:val="Codesmall"/>
          </w:pPr>
        </w:pPrChange>
      </w:pPr>
      <w:moveFrom w:id="10970" w:author="Laurence Golding" w:date="2019-05-11T06:52:00Z">
        <w:r>
          <w:t>&lt;/problems&gt;</w:t>
        </w:r>
      </w:moveFrom>
    </w:p>
    <w:p w14:paraId="573D915C" w14:textId="77777777" w:rsidR="006C118A" w:rsidRDefault="006C118A" w:rsidP="006C118A">
      <w:pPr>
        <w:pStyle w:val="Note"/>
        <w:rPr>
          <w:moveFrom w:id="10971" w:author="Laurence Golding" w:date="2019-05-11T06:52:00Z"/>
        </w:rPr>
      </w:pPr>
      <w:moveFrom w:id="10972" w:author="Laurence Golding" w:date="2019-05-11T06:52:00Z">
        <w:r>
          <w:t>a SARIF converter might transform it into the following SARIF log file:</w:t>
        </w:r>
      </w:moveFrom>
    </w:p>
    <w:p w14:paraId="6FFE57C0" w14:textId="77777777" w:rsidR="006C118A" w:rsidRDefault="006C118A" w:rsidP="002D65F3">
      <w:pPr>
        <w:pStyle w:val="Code"/>
        <w:rPr>
          <w:moveFrom w:id="10973" w:author="Laurence Golding" w:date="2019-05-11T06:52:00Z"/>
        </w:rPr>
        <w:pPrChange w:id="10974" w:author="Laurence Golding" w:date="2019-05-11T06:51:00Z">
          <w:pPr>
            <w:pStyle w:val="Codesmall"/>
          </w:pPr>
        </w:pPrChange>
      </w:pPr>
      <w:moveFrom w:id="10975" w:author="Laurence Golding" w:date="2019-05-11T06:52:00Z">
        <w:r>
          <w:t>{</w:t>
        </w:r>
      </w:moveFrom>
    </w:p>
    <w:p w14:paraId="0B795F15" w14:textId="77777777" w:rsidR="006C118A" w:rsidRDefault="006C118A" w:rsidP="002D65F3">
      <w:pPr>
        <w:pStyle w:val="Code"/>
        <w:rPr>
          <w:moveFrom w:id="10976" w:author="Laurence Golding" w:date="2019-05-11T06:52:00Z"/>
        </w:rPr>
        <w:pPrChange w:id="10977" w:author="Laurence Golding" w:date="2019-05-11T06:51:00Z">
          <w:pPr>
            <w:pStyle w:val="Codesmall"/>
          </w:pPr>
        </w:pPrChange>
      </w:pPr>
      <w:moveFrom w:id="10978" w:author="Laurence Golding" w:date="2019-05-11T06:52:00Z">
        <w:r>
          <w:t xml:space="preserve">  ...</w:t>
        </w:r>
      </w:moveFrom>
    </w:p>
    <w:p w14:paraId="4A4165B2" w14:textId="77777777" w:rsidR="006C118A" w:rsidRDefault="006C118A" w:rsidP="002D65F3">
      <w:pPr>
        <w:pStyle w:val="Code"/>
        <w:rPr>
          <w:moveFrom w:id="10979" w:author="Laurence Golding" w:date="2019-05-11T06:52:00Z"/>
        </w:rPr>
        <w:pPrChange w:id="10980" w:author="Laurence Golding" w:date="2019-05-11T06:51:00Z">
          <w:pPr>
            <w:pStyle w:val="Codesmall"/>
          </w:pPr>
        </w:pPrChange>
      </w:pPr>
      <w:moveFrom w:id="10981" w:author="Laurence Golding" w:date="2019-05-11T06:52:00Z">
        <w:r>
          <w:t xml:space="preserve">  "runs": [</w:t>
        </w:r>
      </w:moveFrom>
    </w:p>
    <w:p w14:paraId="49E738ED" w14:textId="77777777" w:rsidR="006C118A" w:rsidRDefault="006C118A" w:rsidP="002D65F3">
      <w:pPr>
        <w:pStyle w:val="Code"/>
        <w:rPr>
          <w:moveFrom w:id="10982" w:author="Laurence Golding" w:date="2019-05-11T06:52:00Z"/>
        </w:rPr>
        <w:pPrChange w:id="10983" w:author="Laurence Golding" w:date="2019-05-11T06:51:00Z">
          <w:pPr>
            <w:pStyle w:val="Codesmall"/>
          </w:pPr>
        </w:pPrChange>
      </w:pPr>
      <w:moveFrom w:id="10984" w:author="Laurence Golding" w:date="2019-05-11T06:52:00Z">
        <w:r>
          <w:t xml:space="preserve">    {</w:t>
        </w:r>
      </w:moveFrom>
    </w:p>
    <w:p w14:paraId="467FBF14" w14:textId="77777777" w:rsidR="006C118A" w:rsidRDefault="006C118A" w:rsidP="002D65F3">
      <w:pPr>
        <w:pStyle w:val="Code"/>
        <w:rPr>
          <w:moveFrom w:id="10985" w:author="Laurence Golding" w:date="2019-05-11T06:52:00Z"/>
        </w:rPr>
        <w:pPrChange w:id="10986" w:author="Laurence Golding" w:date="2019-05-11T06:51:00Z">
          <w:pPr>
            <w:pStyle w:val="Codesmall"/>
          </w:pPr>
        </w:pPrChange>
      </w:pPr>
      <w:moveFrom w:id="10987" w:author="Laurence Golding" w:date="2019-05-11T06:52:00Z">
        <w:r>
          <w:t xml:space="preserve">      "tool": {</w:t>
        </w:r>
      </w:moveFrom>
    </w:p>
    <w:moveFromRangeEnd w:id="10939"/>
    <w:p w14:paraId="2DD23A15" w14:textId="77777777" w:rsidR="00DE4250" w:rsidRDefault="00DE4250" w:rsidP="00DE4250">
      <w:pPr>
        <w:pStyle w:val="Codesmall"/>
        <w:rPr>
          <w:del w:id="10988" w:author="Laurence Golding" w:date="2019-05-11T06:51:00Z"/>
        </w:rPr>
      </w:pPr>
      <w:del w:id="10989" w:author="Laurence Golding" w:date="2019-05-11T06:51:00Z">
        <w:r>
          <w:delText xml:space="preserve">        "name": "AndroidStudio",</w:delText>
        </w:r>
      </w:del>
    </w:p>
    <w:p w14:paraId="750B0CF8" w14:textId="77777777" w:rsidR="00DE4250" w:rsidRDefault="00DE4250" w:rsidP="00DE4250">
      <w:pPr>
        <w:pStyle w:val="Codesmall"/>
        <w:rPr>
          <w:del w:id="10990" w:author="Laurence Golding" w:date="2019-05-11T06:51:00Z"/>
        </w:rPr>
      </w:pPr>
      <w:del w:id="10991" w:author="Laurence Golding" w:date="2019-05-11T06:51:00Z">
        <w:r>
          <w:delText xml:space="preserve">        ...</w:delText>
        </w:r>
      </w:del>
    </w:p>
    <w:p w14:paraId="43FD8206" w14:textId="77777777" w:rsidR="00DE4250" w:rsidRDefault="00DE4250" w:rsidP="00DE4250">
      <w:pPr>
        <w:pStyle w:val="Codesmall"/>
        <w:rPr>
          <w:del w:id="10992" w:author="Laurence Golding" w:date="2019-05-11T06:51:00Z"/>
        </w:rPr>
      </w:pPr>
      <w:del w:id="10993" w:author="Laurence Golding" w:date="2019-05-11T06:51:00Z">
        <w:r>
          <w:delText xml:space="preserve">      },</w:delText>
        </w:r>
      </w:del>
    </w:p>
    <w:p w14:paraId="6F720ACD" w14:textId="77777777" w:rsidR="00DE4250" w:rsidRDefault="00DE4250" w:rsidP="00DE4250">
      <w:pPr>
        <w:pStyle w:val="Codesmall"/>
        <w:rPr>
          <w:del w:id="10994" w:author="Laurence Golding" w:date="2019-05-11T06:51:00Z"/>
        </w:rPr>
      </w:pPr>
      <w:del w:id="10995" w:author="Laurence Golding" w:date="2019-05-11T06:51:00Z">
        <w:r>
          <w:delText xml:space="preserve">      "conversion": {  # A conversion object (see </w:delText>
        </w:r>
        <w:r w:rsidRPr="00E20F80">
          <w:delText>§</w:delText>
        </w:r>
        <w:r>
          <w:fldChar w:fldCharType="begin"/>
        </w:r>
        <w:r>
          <w:delInstrText xml:space="preserve"> REF _Ref506806657 \r \h </w:delInstrText>
        </w:r>
        <w:r>
          <w:fldChar w:fldCharType="separate"/>
        </w:r>
        <w:r w:rsidR="00331070">
          <w:delText>3.14</w:delText>
        </w:r>
        <w:r>
          <w:fldChar w:fldCharType="end"/>
        </w:r>
        <w:r>
          <w:delText>)</w:delText>
        </w:r>
      </w:del>
    </w:p>
    <w:p w14:paraId="05154686" w14:textId="77777777" w:rsidR="006C118A" w:rsidRDefault="006C118A" w:rsidP="002D65F3">
      <w:pPr>
        <w:pStyle w:val="Code"/>
        <w:rPr>
          <w:moveFrom w:id="10996" w:author="Laurence Golding" w:date="2019-05-11T06:52:00Z"/>
        </w:rPr>
        <w:pPrChange w:id="10997" w:author="Laurence Golding" w:date="2019-05-11T06:51:00Z">
          <w:pPr>
            <w:pStyle w:val="Codesmall"/>
          </w:pPr>
        </w:pPrChange>
      </w:pPr>
      <w:moveFromRangeStart w:id="10998" w:author="Laurence Golding" w:date="2019-05-11T06:52:00Z" w:name="move8449986"/>
      <w:moveFrom w:id="10999" w:author="Laurence Golding" w:date="2019-05-11T06:52:00Z">
        <w:r>
          <w:t xml:space="preserve">        ...</w:t>
        </w:r>
      </w:moveFrom>
    </w:p>
    <w:p w14:paraId="1C3F3376" w14:textId="77777777" w:rsidR="006C118A" w:rsidRDefault="006C118A" w:rsidP="002D65F3">
      <w:pPr>
        <w:pStyle w:val="Code"/>
        <w:rPr>
          <w:moveFrom w:id="11000" w:author="Laurence Golding" w:date="2019-05-11T06:52:00Z"/>
        </w:rPr>
        <w:pPrChange w:id="11001" w:author="Laurence Golding" w:date="2019-05-11T06:51:00Z">
          <w:pPr>
            <w:pStyle w:val="Codesmall"/>
          </w:pPr>
        </w:pPrChange>
      </w:pPr>
      <w:moveFrom w:id="11002" w:author="Laurence Golding" w:date="2019-05-11T06:52:00Z">
        <w:r>
          <w:t xml:space="preserve">      },</w:t>
        </w:r>
      </w:moveFrom>
    </w:p>
    <w:p w14:paraId="3FA5F2DC" w14:textId="77777777" w:rsidR="006C118A" w:rsidRDefault="006C118A" w:rsidP="002D65F3">
      <w:pPr>
        <w:pStyle w:val="Code"/>
        <w:rPr>
          <w:moveFrom w:id="11003" w:author="Laurence Golding" w:date="2019-05-11T06:52:00Z"/>
        </w:rPr>
        <w:pPrChange w:id="11004" w:author="Laurence Golding" w:date="2019-05-11T06:51:00Z">
          <w:pPr>
            <w:pStyle w:val="Codesmall"/>
          </w:pPr>
        </w:pPrChange>
      </w:pPr>
      <w:moveFrom w:id="11005" w:author="Laurence Golding" w:date="2019-05-11T06:52:00Z">
        <w:r>
          <w:t xml:space="preserve">      "results": [</w:t>
        </w:r>
      </w:moveFrom>
    </w:p>
    <w:p w14:paraId="5C62B637" w14:textId="77777777" w:rsidR="006C118A" w:rsidRDefault="006C118A" w:rsidP="002D65F3">
      <w:pPr>
        <w:pStyle w:val="Code"/>
        <w:rPr>
          <w:moveFrom w:id="11006" w:author="Laurence Golding" w:date="2019-05-11T06:52:00Z"/>
        </w:rPr>
        <w:pPrChange w:id="11007" w:author="Laurence Golding" w:date="2019-05-11T06:51:00Z">
          <w:pPr>
            <w:pStyle w:val="Codesmall"/>
          </w:pPr>
        </w:pPrChange>
      </w:pPr>
      <w:moveFrom w:id="11008" w:author="Laurence Golding" w:date="2019-05-11T06:52:00Z">
        <w:r>
          <w:t xml:space="preserve">        {</w:t>
        </w:r>
      </w:moveFrom>
    </w:p>
    <w:p w14:paraId="51F54315" w14:textId="77777777" w:rsidR="006C118A" w:rsidRDefault="006C118A" w:rsidP="002D65F3">
      <w:pPr>
        <w:pStyle w:val="Code"/>
        <w:rPr>
          <w:moveFrom w:id="11009" w:author="Laurence Golding" w:date="2019-05-11T06:52:00Z"/>
        </w:rPr>
        <w:pPrChange w:id="11010" w:author="Laurence Golding" w:date="2019-05-11T06:51:00Z">
          <w:pPr>
            <w:pStyle w:val="Codesmall"/>
          </w:pPr>
        </w:pPrChange>
      </w:pPr>
      <w:moveFrom w:id="11011" w:author="Laurence Golding" w:date="2019-05-11T06:52:00Z">
        <w:r>
          <w:t xml:space="preserve">          "ruleId": "Assertions",</w:t>
        </w:r>
      </w:moveFrom>
    </w:p>
    <w:p w14:paraId="491B5412" w14:textId="77777777" w:rsidR="006C118A" w:rsidRDefault="006C118A" w:rsidP="002D65F3">
      <w:pPr>
        <w:pStyle w:val="Code"/>
        <w:rPr>
          <w:moveFrom w:id="11012" w:author="Laurence Golding" w:date="2019-05-11T06:52:00Z"/>
        </w:rPr>
        <w:pPrChange w:id="11013" w:author="Laurence Golding" w:date="2019-05-11T06:51:00Z">
          <w:pPr>
            <w:pStyle w:val="Codesmall"/>
          </w:pPr>
        </w:pPrChange>
      </w:pPr>
      <w:moveFrom w:id="11014" w:author="Laurence Golding" w:date="2019-05-11T06:52:00Z">
        <w:r>
          <w:t xml:space="preserve">          "message": {</w:t>
        </w:r>
      </w:moveFrom>
    </w:p>
    <w:p w14:paraId="38750F68" w14:textId="77777777" w:rsidR="006C118A" w:rsidRDefault="006C118A" w:rsidP="002D65F3">
      <w:pPr>
        <w:pStyle w:val="Code"/>
        <w:rPr>
          <w:moveFrom w:id="11015" w:author="Laurence Golding" w:date="2019-05-11T06:52:00Z"/>
        </w:rPr>
        <w:pPrChange w:id="11016" w:author="Laurence Golding" w:date="2019-05-11T06:51:00Z">
          <w:pPr>
            <w:pStyle w:val="Codesmall"/>
          </w:pPr>
        </w:pPrChange>
      </w:pPr>
      <w:moveFrom w:id="11017" w:author="Laurence Golding" w:date="2019-05-11T06:52:00Z">
        <w:r>
          <w:t xml:space="preserve">            "text": "Assertions are unreliable. ..."</w:t>
        </w:r>
      </w:moveFrom>
    </w:p>
    <w:p w14:paraId="7DDCCC97" w14:textId="77777777" w:rsidR="006C118A" w:rsidRDefault="006C118A" w:rsidP="002D65F3">
      <w:pPr>
        <w:pStyle w:val="Code"/>
        <w:rPr>
          <w:moveFrom w:id="11018" w:author="Laurence Golding" w:date="2019-05-11T06:52:00Z"/>
        </w:rPr>
        <w:pPrChange w:id="11019" w:author="Laurence Golding" w:date="2019-05-11T06:51:00Z">
          <w:pPr>
            <w:pStyle w:val="Codesmall"/>
          </w:pPr>
        </w:pPrChange>
      </w:pPr>
      <w:moveFrom w:id="11020" w:author="Laurence Golding" w:date="2019-05-11T06:52:00Z">
        <w:r>
          <w:t xml:space="preserve">          },</w:t>
        </w:r>
      </w:moveFrom>
    </w:p>
    <w:p w14:paraId="1AA1A575" w14:textId="77777777" w:rsidR="006C118A" w:rsidRDefault="006C118A" w:rsidP="002D65F3">
      <w:pPr>
        <w:pStyle w:val="Code"/>
        <w:rPr>
          <w:moveFrom w:id="11021" w:author="Laurence Golding" w:date="2019-05-11T06:52:00Z"/>
        </w:rPr>
        <w:pPrChange w:id="11022" w:author="Laurence Golding" w:date="2019-05-11T06:51:00Z">
          <w:pPr>
            <w:pStyle w:val="Codesmall"/>
          </w:pPr>
        </w:pPrChange>
      </w:pPr>
      <w:moveFrom w:id="11023" w:author="Laurence Golding" w:date="2019-05-11T06:52:00Z">
        <w:r>
          <w:t xml:space="preserve">          ...</w:t>
        </w:r>
      </w:moveFrom>
    </w:p>
    <w:moveFromRangeEnd w:id="10998"/>
    <w:p w14:paraId="465542DC" w14:textId="77777777" w:rsidR="00DE4250" w:rsidRDefault="00DE4250" w:rsidP="00DE4250">
      <w:pPr>
        <w:pStyle w:val="Codesmall"/>
        <w:rPr>
          <w:del w:id="11024" w:author="Laurence Golding" w:date="2019-05-11T06:51:00Z"/>
        </w:rPr>
      </w:pPr>
      <w:del w:id="11025" w:author="Laurence Golding" w:date="2019-05-11T06:51:00Z">
        <w:r>
          <w:delText xml:space="preserve">          "conversionProvenance": [     # An array of physicalLocation objects (§</w:delText>
        </w:r>
        <w:r>
          <w:fldChar w:fldCharType="begin"/>
        </w:r>
        <w:r>
          <w:delInstrText xml:space="preserve"> REF _Ref493477390 \r \h </w:delInstrText>
        </w:r>
        <w:r>
          <w:fldChar w:fldCharType="separate"/>
        </w:r>
        <w:r w:rsidR="00331070">
          <w:delText>3.21</w:delText>
        </w:r>
        <w:r>
          <w:fldChar w:fldCharType="end"/>
        </w:r>
        <w:r>
          <w:delText>).</w:delText>
        </w:r>
      </w:del>
    </w:p>
    <w:p w14:paraId="4FF2C517" w14:textId="77777777" w:rsidR="00DE4250" w:rsidRDefault="00DE4250" w:rsidP="00DE4250">
      <w:pPr>
        <w:pStyle w:val="Codesmall"/>
        <w:rPr>
          <w:del w:id="11026" w:author="Laurence Golding" w:date="2019-05-11T06:51:00Z"/>
        </w:rPr>
      </w:pPr>
      <w:del w:id="11027" w:author="Laurence Golding" w:date="2019-05-11T06:51:00Z">
        <w:r>
          <w:delText xml:space="preserve">            {</w:delText>
        </w:r>
      </w:del>
    </w:p>
    <w:p w14:paraId="2F7FF506" w14:textId="77777777" w:rsidR="00DE4250" w:rsidRDefault="00DE4250" w:rsidP="00DE4250">
      <w:pPr>
        <w:pStyle w:val="Codesmall"/>
        <w:rPr>
          <w:del w:id="11028" w:author="Laurence Golding" w:date="2019-05-11T06:51:00Z"/>
        </w:rPr>
      </w:pPr>
      <w:del w:id="11029" w:author="Laurence Golding" w:date="2019-05-11T06:51:00Z">
        <w:r>
          <w:delText xml:space="preserve">              "fileLocation": {                # See </w:delText>
        </w:r>
        <w:r w:rsidRPr="00E20F80">
          <w:delText>§</w:delText>
        </w:r>
        <w:r>
          <w:fldChar w:fldCharType="begin"/>
        </w:r>
        <w:r>
          <w:delInstrText xml:space="preserve"> REF _Ref503369432 \r \h </w:delInstrText>
        </w:r>
        <w:r>
          <w:fldChar w:fldCharType="separate"/>
        </w:r>
        <w:r w:rsidR="00331070">
          <w:delText>3.21.3</w:delText>
        </w:r>
        <w:r>
          <w:fldChar w:fldCharType="end"/>
        </w:r>
        <w:r>
          <w:delText>.</w:delText>
        </w:r>
      </w:del>
    </w:p>
    <w:p w14:paraId="5AE7AFB5" w14:textId="77777777" w:rsidR="00DE4250" w:rsidRDefault="00DE4250" w:rsidP="00DE4250">
      <w:pPr>
        <w:pStyle w:val="Codesmall"/>
        <w:rPr>
          <w:del w:id="11030" w:author="Laurence Golding" w:date="2019-05-11T06:51:00Z"/>
        </w:rPr>
      </w:pPr>
      <w:del w:id="11031" w:author="Laurence Golding" w:date="2019-05-11T06:51:00Z">
        <w:r>
          <w:delText xml:space="preserve">                "uri": "AndroidStudio.log",</w:delText>
        </w:r>
      </w:del>
    </w:p>
    <w:p w14:paraId="054CAC5E" w14:textId="77777777" w:rsidR="00DE4250" w:rsidRDefault="00DE4250" w:rsidP="00DE4250">
      <w:pPr>
        <w:pStyle w:val="Codesmall"/>
        <w:rPr>
          <w:del w:id="11032" w:author="Laurence Golding" w:date="2019-05-11T06:51:00Z"/>
        </w:rPr>
      </w:pPr>
      <w:del w:id="11033" w:author="Laurence Golding" w:date="2019-05-11T06:51:00Z">
        <w:r>
          <w:delText xml:space="preserve">                "uriBaseId": "$LOGSROOT"</w:delText>
        </w:r>
      </w:del>
    </w:p>
    <w:p w14:paraId="697D3E0E" w14:textId="77777777" w:rsidR="00DE4250" w:rsidRDefault="00DE4250" w:rsidP="00DE4250">
      <w:pPr>
        <w:pStyle w:val="Codesmall"/>
        <w:rPr>
          <w:del w:id="11034" w:author="Laurence Golding" w:date="2019-05-11T06:51:00Z"/>
        </w:rPr>
      </w:pPr>
      <w:del w:id="11035" w:author="Laurence Golding" w:date="2019-05-11T06:51:00Z">
        <w:r>
          <w:delText xml:space="preserve">              },</w:delText>
        </w:r>
      </w:del>
    </w:p>
    <w:p w14:paraId="04C289DD" w14:textId="77777777" w:rsidR="00DE4250" w:rsidRDefault="00DE4250" w:rsidP="00DE4250">
      <w:pPr>
        <w:pStyle w:val="Codesmall"/>
        <w:rPr>
          <w:del w:id="11036" w:author="Laurence Golding" w:date="2019-05-11T06:51:00Z"/>
        </w:rPr>
      </w:pPr>
      <w:del w:id="11037" w:author="Laurence Golding" w:date="2019-05-11T06:51:00Z">
        <w:r>
          <w:delText xml:space="preserve">              "region": {                      # See </w:delText>
        </w:r>
        <w:r w:rsidRPr="00E20F80">
          <w:delText>§</w:delText>
        </w:r>
        <w:r>
          <w:fldChar w:fldCharType="begin"/>
        </w:r>
        <w:r>
          <w:delInstrText xml:space="preserve"> REF _Ref493509797 \r \h </w:delInstrText>
        </w:r>
        <w:r>
          <w:fldChar w:fldCharType="separate"/>
        </w:r>
        <w:r w:rsidR="00331070">
          <w:delText>3.21.4</w:delText>
        </w:r>
        <w:r>
          <w:fldChar w:fldCharType="end"/>
        </w:r>
        <w:r>
          <w:delText>.</w:delText>
        </w:r>
      </w:del>
    </w:p>
    <w:p w14:paraId="362F908B" w14:textId="77777777" w:rsidR="00DE4250" w:rsidRDefault="00DE4250" w:rsidP="00DE4250">
      <w:pPr>
        <w:pStyle w:val="Codesmall"/>
        <w:rPr>
          <w:del w:id="11038" w:author="Laurence Golding" w:date="2019-05-11T06:51:00Z"/>
        </w:rPr>
      </w:pPr>
      <w:del w:id="11039" w:author="Laurence Golding" w:date="2019-05-11T06:51:00Z">
        <w:r>
          <w:delText xml:space="preserve">                "startLine": 3,</w:delText>
        </w:r>
      </w:del>
    </w:p>
    <w:p w14:paraId="59C8F33F" w14:textId="77777777" w:rsidR="00DE4250" w:rsidRDefault="00DE4250" w:rsidP="00DE4250">
      <w:pPr>
        <w:pStyle w:val="Codesmall"/>
        <w:rPr>
          <w:del w:id="11040" w:author="Laurence Golding" w:date="2019-05-11T06:51:00Z"/>
        </w:rPr>
      </w:pPr>
      <w:del w:id="11041" w:author="Laurence Golding" w:date="2019-05-11T06:51:00Z">
        <w:r>
          <w:delText xml:space="preserve">                "startColumn": 3,</w:delText>
        </w:r>
      </w:del>
    </w:p>
    <w:p w14:paraId="0D288E0F" w14:textId="77777777" w:rsidR="00DE4250" w:rsidRDefault="00DE4250" w:rsidP="00DE4250">
      <w:pPr>
        <w:pStyle w:val="Codesmall"/>
        <w:rPr>
          <w:del w:id="11042" w:author="Laurence Golding" w:date="2019-05-11T06:51:00Z"/>
        </w:rPr>
      </w:pPr>
      <w:del w:id="11043" w:author="Laurence Golding" w:date="2019-05-11T06:51:00Z">
        <w:r>
          <w:delText xml:space="preserve">                "endLine": 12,</w:delText>
        </w:r>
      </w:del>
    </w:p>
    <w:p w14:paraId="67DE8494" w14:textId="77777777" w:rsidR="00DE4250" w:rsidRDefault="00DE4250" w:rsidP="00DE4250">
      <w:pPr>
        <w:pStyle w:val="Codesmall"/>
        <w:rPr>
          <w:del w:id="11044" w:author="Laurence Golding" w:date="2019-05-11T06:51:00Z"/>
        </w:rPr>
      </w:pPr>
      <w:del w:id="11045" w:author="Laurence Golding" w:date="2019-05-11T06:51:00Z">
        <w:r>
          <w:delText xml:space="preserve">                "endColumn": 13</w:delText>
        </w:r>
      </w:del>
    </w:p>
    <w:p w14:paraId="5E910545" w14:textId="77777777" w:rsidR="00DE4250" w:rsidRDefault="00DE4250" w:rsidP="00DE4250">
      <w:pPr>
        <w:pStyle w:val="Codesmall"/>
        <w:rPr>
          <w:del w:id="11046" w:author="Laurence Golding" w:date="2019-05-11T06:51:00Z"/>
        </w:rPr>
      </w:pPr>
      <w:del w:id="11047" w:author="Laurence Golding" w:date="2019-05-11T06:51:00Z">
        <w:r>
          <w:delText xml:space="preserve">                "snippet": {</w:delText>
        </w:r>
      </w:del>
    </w:p>
    <w:p w14:paraId="7C840A4B" w14:textId="77777777" w:rsidR="00DE4250" w:rsidRDefault="00DE4250" w:rsidP="00DE4250">
      <w:pPr>
        <w:pStyle w:val="Codesmall"/>
        <w:rPr>
          <w:del w:id="11048" w:author="Laurence Golding" w:date="2019-05-11T06:51:00Z"/>
        </w:rPr>
      </w:pPr>
      <w:del w:id="11049" w:author="Laurence Golding" w:date="2019-05-11T06:51:00Z">
        <w:r>
          <w:delText xml:space="preserve">                  "text": "</w:delText>
        </w:r>
        <w:r w:rsidRPr="004811D4">
          <w:delText xml:space="preserve">&lt;problem&gt;\n </w:delText>
        </w:r>
        <w:r>
          <w:delText>...</w:delText>
        </w:r>
        <w:r w:rsidRPr="004811D4">
          <w:delText xml:space="preserve"> \n  &lt;/problem&gt;</w:delText>
        </w:r>
        <w:r>
          <w:delText>",</w:delText>
        </w:r>
      </w:del>
    </w:p>
    <w:p w14:paraId="708BE477" w14:textId="77777777" w:rsidR="00DE4250" w:rsidRDefault="00DE4250" w:rsidP="00DE4250">
      <w:pPr>
        <w:pStyle w:val="Codesmall"/>
        <w:rPr>
          <w:del w:id="11050" w:author="Laurence Golding" w:date="2019-05-11T06:51:00Z"/>
        </w:rPr>
      </w:pPr>
      <w:del w:id="11051" w:author="Laurence Golding" w:date="2019-05-11T06:51:00Z">
        <w:r>
          <w:delText xml:space="preserve">                }</w:delText>
        </w:r>
      </w:del>
    </w:p>
    <w:p w14:paraId="41C8A7EF" w14:textId="77777777" w:rsidR="00DE4250" w:rsidRDefault="00DE4250" w:rsidP="00DE4250">
      <w:pPr>
        <w:pStyle w:val="Codesmall"/>
        <w:rPr>
          <w:del w:id="11052" w:author="Laurence Golding" w:date="2019-05-11T06:51:00Z"/>
        </w:rPr>
      </w:pPr>
      <w:del w:id="11053" w:author="Laurence Golding" w:date="2019-05-11T06:51:00Z">
        <w:r>
          <w:delText xml:space="preserve">              }</w:delText>
        </w:r>
      </w:del>
    </w:p>
    <w:p w14:paraId="49DF5BA8" w14:textId="77777777" w:rsidR="00DE4250" w:rsidRDefault="00DE4250" w:rsidP="00DE4250">
      <w:pPr>
        <w:pStyle w:val="Codesmall"/>
        <w:rPr>
          <w:del w:id="11054" w:author="Laurence Golding" w:date="2019-05-11T06:51:00Z"/>
        </w:rPr>
      </w:pPr>
      <w:del w:id="11055" w:author="Laurence Golding" w:date="2019-05-11T06:51:00Z">
        <w:r>
          <w:delText xml:space="preserve">            }</w:delText>
        </w:r>
      </w:del>
    </w:p>
    <w:p w14:paraId="18CC2216" w14:textId="77777777" w:rsidR="00DE4250" w:rsidRDefault="00DE4250" w:rsidP="00DE4250">
      <w:pPr>
        <w:pStyle w:val="Codesmall"/>
        <w:rPr>
          <w:del w:id="11056" w:author="Laurence Golding" w:date="2019-05-11T06:51:00Z"/>
        </w:rPr>
      </w:pPr>
      <w:del w:id="11057" w:author="Laurence Golding" w:date="2019-05-11T06:51:00Z">
        <w:r>
          <w:delText xml:space="preserve">          ],</w:delText>
        </w:r>
      </w:del>
    </w:p>
    <w:p w14:paraId="6A44689A" w14:textId="77777777" w:rsidR="00DE4250" w:rsidRDefault="00DE4250" w:rsidP="00DE4250">
      <w:pPr>
        <w:pStyle w:val="Codesmall"/>
        <w:rPr>
          <w:del w:id="11058" w:author="Laurence Golding" w:date="2019-05-11T06:51:00Z"/>
        </w:rPr>
      </w:pPr>
      <w:del w:id="11059" w:author="Laurence Golding" w:date="2019-05-11T06:51:00Z">
        <w:r>
          <w:delText xml:space="preserve">          ...</w:delText>
        </w:r>
      </w:del>
    </w:p>
    <w:p w14:paraId="5D6DC824" w14:textId="77777777" w:rsidR="00DE4250" w:rsidRDefault="00DE4250" w:rsidP="00DE4250">
      <w:pPr>
        <w:pStyle w:val="Codesmall"/>
        <w:rPr>
          <w:del w:id="11060" w:author="Laurence Golding" w:date="2019-05-11T06:51:00Z"/>
        </w:rPr>
      </w:pPr>
      <w:del w:id="11061" w:author="Laurence Golding" w:date="2019-05-11T06:51:00Z">
        <w:r>
          <w:delText xml:space="preserve">        }</w:delText>
        </w:r>
      </w:del>
    </w:p>
    <w:p w14:paraId="57A3F201" w14:textId="77777777" w:rsidR="00DE4250" w:rsidRDefault="00DE4250" w:rsidP="00DE4250">
      <w:pPr>
        <w:pStyle w:val="Codesmall"/>
        <w:rPr>
          <w:del w:id="11062" w:author="Laurence Golding" w:date="2019-05-11T06:51:00Z"/>
        </w:rPr>
      </w:pPr>
      <w:del w:id="11063" w:author="Laurence Golding" w:date="2019-05-11T06:51:00Z">
        <w:r>
          <w:delText xml:space="preserve">      ]</w:delText>
        </w:r>
      </w:del>
    </w:p>
    <w:p w14:paraId="478803E7" w14:textId="77777777" w:rsidR="00DE4250" w:rsidRDefault="00DE4250" w:rsidP="00DE4250">
      <w:pPr>
        <w:pStyle w:val="Codesmall"/>
        <w:rPr>
          <w:del w:id="11064" w:author="Laurence Golding" w:date="2019-05-11T06:51:00Z"/>
        </w:rPr>
      </w:pPr>
      <w:del w:id="11065" w:author="Laurence Golding" w:date="2019-05-11T06:51:00Z">
        <w:r>
          <w:delText xml:space="preserve">    }</w:delText>
        </w:r>
      </w:del>
    </w:p>
    <w:p w14:paraId="480A9234" w14:textId="77777777" w:rsidR="00DE4250" w:rsidRDefault="00DE4250" w:rsidP="00DE4250">
      <w:pPr>
        <w:pStyle w:val="Codesmall"/>
        <w:rPr>
          <w:del w:id="11066" w:author="Laurence Golding" w:date="2019-05-11T06:51:00Z"/>
        </w:rPr>
      </w:pPr>
      <w:del w:id="11067" w:author="Laurence Golding" w:date="2019-05-11T06:51:00Z">
        <w:r>
          <w:delText xml:space="preserve">  ]</w:delText>
        </w:r>
      </w:del>
    </w:p>
    <w:p w14:paraId="5897B433" w14:textId="77777777" w:rsidR="00DE4250" w:rsidRPr="008F4CB1" w:rsidRDefault="00DE4250" w:rsidP="00DE4250">
      <w:pPr>
        <w:pStyle w:val="Codesmall"/>
        <w:rPr>
          <w:del w:id="11068" w:author="Laurence Golding" w:date="2019-05-11T06:51:00Z"/>
        </w:rPr>
      </w:pPr>
      <w:del w:id="11069" w:author="Laurence Golding" w:date="2019-05-11T06:51:00Z">
        <w:r>
          <w:delText>}</w:delText>
        </w:r>
      </w:del>
    </w:p>
    <w:p w14:paraId="4EE8E42A" w14:textId="77777777" w:rsidR="00DE4250" w:rsidRPr="00DF302D" w:rsidRDefault="00DE4250" w:rsidP="00DF302D">
      <w:pPr>
        <w:rPr>
          <w:del w:id="11070" w:author="Laurence Golding" w:date="2019-05-11T06:51:00Z"/>
        </w:rPr>
      </w:pPr>
    </w:p>
    <w:p w14:paraId="5785FEB7" w14:textId="77777777" w:rsidR="006E546E" w:rsidRDefault="006E546E" w:rsidP="006E546E">
      <w:pPr>
        <w:pStyle w:val="Heading3"/>
        <w:numPr>
          <w:ilvl w:val="2"/>
          <w:numId w:val="2"/>
        </w:numPr>
        <w:rPr>
          <w:moveFrom w:id="11071" w:author="Laurence Golding" w:date="2019-05-11T06:52:00Z"/>
        </w:rPr>
      </w:pPr>
      <w:bookmarkStart w:id="11072" w:name="_Toc516224832"/>
      <w:moveFromRangeStart w:id="11073" w:author="Laurence Golding" w:date="2019-05-11T06:52:00Z" w:name="move8449987"/>
      <w:moveFrom w:id="11074" w:author="Laurence Golding" w:date="2019-05-11T06:52:00Z">
        <w:r>
          <w:t>fixes property</w:t>
        </w:r>
        <w:bookmarkEnd w:id="11072"/>
      </w:moveFrom>
    </w:p>
    <w:moveFromRangeEnd w:id="11073"/>
    <w:p w14:paraId="7978059E" w14:textId="01FC6BB7" w:rsidR="00A07714" w:rsidRDefault="00A07714" w:rsidP="00A07714">
      <w:pPr>
        <w:pStyle w:val="Note"/>
        <w:rPr>
          <w:ins w:id="11075" w:author="Laurence Golding" w:date="2019-05-11T06:51:00Z"/>
        </w:rPr>
      </w:pPr>
      <w:ins w:id="11076" w:author="Laurence Golding" w:date="2019-05-11T06:51: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11077" w:author="Laurence Golding" w:date="2019-05-11T06:51:00Z"/>
        </w:rPr>
      </w:pPr>
      <w:bookmarkStart w:id="11078" w:name="_Ref532469699"/>
      <w:bookmarkStart w:id="11079" w:name="_Toc8367179"/>
      <w:ins w:id="11080" w:author="Laurence Golding" w:date="2019-05-11T06:51:00Z">
        <w:r>
          <w:t>p</w:t>
        </w:r>
        <w:r w:rsidR="00C82EC9">
          <w:t>rovenance</w:t>
        </w:r>
        <w:r w:rsidR="008050BA">
          <w:t xml:space="preserve"> property</w:t>
        </w:r>
        <w:bookmarkEnd w:id="11078"/>
        <w:bookmarkEnd w:id="11079"/>
      </w:ins>
    </w:p>
    <w:p w14:paraId="47D757BD" w14:textId="1C349C4E" w:rsidR="00DE4250" w:rsidRPr="00DF302D" w:rsidRDefault="00FA3E10" w:rsidP="00DF302D">
      <w:r>
        <w:t xml:space="preserve">A </w:t>
      </w:r>
      <w:r>
        <w:rPr>
          <w:rStyle w:val="CODEtemp"/>
        </w:rPr>
        <w:t>result</w:t>
      </w:r>
      <w:r>
        <w:t xml:space="preserve"> object </w:t>
      </w:r>
      <w:r w:rsidRPr="0025208C">
        <w:rPr>
          <w:b/>
        </w:rPr>
        <w:t>MAY</w:t>
      </w:r>
      <w:r>
        <w:t xml:space="preserve"> contain a property </w:t>
      </w:r>
      <w:del w:id="11081" w:author="Laurence Golding" w:date="2019-05-11T06:51:00Z">
        <w:r w:rsidR="00E20F80" w:rsidRPr="00E20F80">
          <w:delText xml:space="preserve">names </w:delText>
        </w:r>
        <w:r w:rsidR="00E20F80" w:rsidRPr="00E20F80">
          <w:rPr>
            <w:rStyle w:val="CODEtemp"/>
          </w:rPr>
          <w:delText>fixes</w:delText>
        </w:r>
      </w:del>
      <w:ins w:id="11082" w:author="Laurence Golding" w:date="2019-05-11T06:51:00Z">
        <w:r>
          <w:t xml:space="preserve">named </w:t>
        </w:r>
        <w:r w:rsidR="006C118A">
          <w:rPr>
            <w:rStyle w:val="CODEtemp"/>
          </w:rPr>
          <w:t>p</w:t>
        </w:r>
        <w:r>
          <w:rPr>
            <w:rStyle w:val="CODEtemp"/>
          </w:rPr>
          <w:t>rovenance</w:t>
        </w:r>
      </w:ins>
      <w:r>
        <w:t xml:space="preserve"> whose value is </w:t>
      </w:r>
      <w:del w:id="11083" w:author="Laurence Golding" w:date="2019-05-11T06:51:00Z">
        <w:r w:rsidR="006F21F3">
          <w:delText>an</w:delText>
        </w:r>
        <w:r w:rsidR="00E20F80" w:rsidRPr="00E20F80">
          <w:delText xml:space="preserve"> array of one or more unique (§</w:delText>
        </w:r>
        <w:r w:rsidR="00E20F80">
          <w:fldChar w:fldCharType="begin"/>
        </w:r>
        <w:r w:rsidR="00E20F80">
          <w:delInstrText xml:space="preserve"> REF _Ref493404799 \w \h </w:delInstrText>
        </w:r>
        <w:r w:rsidR="00E20F80">
          <w:fldChar w:fldCharType="separate"/>
        </w:r>
        <w:r w:rsidR="00331070">
          <w:delText>3.6.2</w:delText>
        </w:r>
        <w:r w:rsidR="00E20F80">
          <w:fldChar w:fldCharType="end"/>
        </w:r>
        <w:r w:rsidR="00E20F80" w:rsidRPr="00E20F80">
          <w:delText xml:space="preserve">) </w:delText>
        </w:r>
        <w:r w:rsidR="00E20F80" w:rsidRPr="00DE6F8D">
          <w:rPr>
            <w:rStyle w:val="CODEtemp"/>
          </w:rPr>
          <w:delText>fix</w:delText>
        </w:r>
        <w:r w:rsidR="00E20F80" w:rsidRPr="00E20F80">
          <w:delText xml:space="preserve"> objects (§</w:delText>
        </w:r>
        <w:r w:rsidR="00E20F80">
          <w:fldChar w:fldCharType="begin"/>
        </w:r>
        <w:r w:rsidR="00E20F80">
          <w:delInstrText xml:space="preserve"> REF _Ref493477061 \w \h </w:delInstrText>
        </w:r>
        <w:r w:rsidR="00E20F80">
          <w:fldChar w:fldCharType="separate"/>
        </w:r>
        <w:r w:rsidR="00331070">
          <w:delText>3.37</w:delText>
        </w:r>
        <w:r w:rsidR="00E20F80">
          <w:fldChar w:fldCharType="end"/>
        </w:r>
        <w:r w:rsidR="00E20F80" w:rsidRPr="00E20F80">
          <w:delText>).</w:delText>
        </w:r>
      </w:del>
      <w:ins w:id="11084" w:author="Laurence Golding" w:date="2019-05-11T06:51:00Z">
        <w:r>
          <w:t xml:space="preserve">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9127C">
          <w:t>3.48</w:t>
        </w:r>
        <w:r>
          <w:fldChar w:fldCharType="end"/>
        </w:r>
        <w:r>
          <w:t xml:space="preserve">) that contains information about </w:t>
        </w:r>
        <w:r w:rsidR="006C118A">
          <w:t>how and when the result was detected</w:t>
        </w:r>
        <w:r>
          <w:t>.</w:t>
        </w:r>
      </w:ins>
      <w:bookmarkEnd w:id="10872"/>
    </w:p>
    <w:p w14:paraId="656D1948" w14:textId="2B2F6C2A" w:rsidR="006E546E" w:rsidRDefault="006E546E" w:rsidP="006E546E">
      <w:pPr>
        <w:pStyle w:val="Heading3"/>
        <w:rPr>
          <w:moveTo w:id="11085" w:author="Laurence Golding" w:date="2019-05-11T06:52:00Z"/>
        </w:rPr>
      </w:pPr>
      <w:bookmarkStart w:id="11086" w:name="_Ref532463863"/>
      <w:bookmarkStart w:id="11087" w:name="_Toc8367180"/>
      <w:moveToRangeStart w:id="11088" w:author="Laurence Golding" w:date="2019-05-11T06:52:00Z" w:name="move8449987"/>
      <w:moveTo w:id="11089" w:author="Laurence Golding" w:date="2019-05-11T06:52:00Z">
        <w:r>
          <w:t>fixes property</w:t>
        </w:r>
        <w:bookmarkEnd w:id="11086"/>
        <w:bookmarkEnd w:id="11087"/>
      </w:moveTo>
    </w:p>
    <w:p w14:paraId="295D204C" w14:textId="77777777" w:rsidR="006E546E" w:rsidRDefault="006E546E" w:rsidP="006E546E">
      <w:pPr>
        <w:pStyle w:val="Heading3"/>
        <w:numPr>
          <w:ilvl w:val="2"/>
          <w:numId w:val="2"/>
        </w:numPr>
        <w:rPr>
          <w:del w:id="11090" w:author="Laurence Golding" w:date="2019-05-11T06:51:00Z"/>
        </w:rPr>
      </w:pPr>
      <w:bookmarkStart w:id="11091" w:name="_Toc516224833"/>
      <w:moveToRangeEnd w:id="11088"/>
      <w:del w:id="11092" w:author="Laurence Golding" w:date="2019-05-11T06:51:00Z">
        <w:r>
          <w:delText>properties property</w:delText>
        </w:r>
        <w:bookmarkEnd w:id="11091"/>
      </w:del>
    </w:p>
    <w:p w14:paraId="41DB16FF" w14:textId="74ACD3C8" w:rsidR="00E20F80" w:rsidRDefault="00E20F80" w:rsidP="00E20F80">
      <w:pPr>
        <w:rPr>
          <w:ins w:id="11093" w:author="Laurence Golding" w:date="2019-05-11T06:51: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del w:id="11094" w:author="Laurence Golding" w:date="2019-05-11T06:51:00Z">
        <w:r w:rsidRPr="00E20F80">
          <w:rPr>
            <w:rStyle w:val="CODEtemp"/>
          </w:rPr>
          <w:delText>properties</w:delText>
        </w:r>
      </w:del>
      <w:ins w:id="11095" w:author="Laurence Golding" w:date="2019-05-11T06:51:00Z">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9127C">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9127C">
          <w:t>3.55</w:t>
        </w:r>
        <w:r w:rsidR="000724CD">
          <w:fldChar w:fldCharType="end"/>
        </w:r>
        <w:r w:rsidRPr="00E20F80">
          <w:t>).</w:t>
        </w:r>
      </w:ins>
    </w:p>
    <w:p w14:paraId="49F84533" w14:textId="6C250C95" w:rsidR="001335C7" w:rsidRDefault="001335C7" w:rsidP="001335C7">
      <w:pPr>
        <w:pStyle w:val="Heading3"/>
        <w:rPr>
          <w:ins w:id="11096" w:author="Laurence Golding" w:date="2019-05-11T06:51:00Z"/>
        </w:rPr>
      </w:pPr>
      <w:bookmarkStart w:id="11097" w:name="_Toc8367181"/>
      <w:ins w:id="11098" w:author="Laurence Golding" w:date="2019-05-11T06:51:00Z">
        <w:r>
          <w:t>occurrenceCount property</w:t>
        </w:r>
        <w:bookmarkEnd w:id="11097"/>
      </w:ins>
    </w:p>
    <w:p w14:paraId="284963B8" w14:textId="1BD844DC" w:rsidR="001335C7" w:rsidRDefault="001335C7" w:rsidP="001335C7">
      <w:pPr>
        <w:rPr>
          <w:ins w:id="11099" w:author="Laurence Golding" w:date="2019-05-11T06:51:00Z"/>
        </w:rPr>
      </w:pPr>
      <w:ins w:id="11100" w:author="Laurence Golding" w:date="2019-05-11T06:51:00Z">
        <w:r>
          <w:t xml:space="preserve">A </w:t>
        </w:r>
        <w:r>
          <w:rPr>
            <w:rStyle w:val="CODEtemp"/>
          </w:rPr>
          <w:t>result</w:t>
        </w:r>
        <w:r>
          <w:t xml:space="preserve"> object </w:t>
        </w:r>
        <w:r>
          <w:rPr>
            <w:b/>
          </w:rPr>
          <w:t>MAY</w:t>
        </w:r>
        <w:r>
          <w:t xml:space="preserve"> contain a property named </w:t>
        </w:r>
        <w:r>
          <w:rPr>
            <w:rStyle w:val="CODEtemp"/>
          </w:rPr>
          <w:t>occurrenceCount</w:t>
        </w:r>
      </w:ins>
      <w:r>
        <w:t xml:space="preserve"> whose value is a </w:t>
      </w:r>
      <w:ins w:id="11101" w:author="Laurence Golding" w:date="2019-05-11T06:51:00Z">
        <w:r>
          <w:t xml:space="preserve">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9127C">
          <w:t>3.27.4</w:t>
        </w:r>
        <w:r>
          <w:fldChar w:fldCharType="end"/>
        </w:r>
        <w:r>
          <w:t>) has been observed.</w:t>
        </w:r>
      </w:ins>
    </w:p>
    <w:p w14:paraId="6460A4F1" w14:textId="775DF758" w:rsidR="001335C7" w:rsidRDefault="001335C7" w:rsidP="001335C7">
      <w:pPr>
        <w:pStyle w:val="Note"/>
        <w:pPrChange w:id="11102" w:author="Laurence Golding" w:date="2019-05-11T06:51:00Z">
          <w:pPr/>
        </w:pPrChange>
      </w:pPr>
      <w:ins w:id="11103" w:author="Laurence Golding" w:date="2019-05-11T06:51:00Z">
        <w:r>
          <w:t xml:space="preserve">NOTE: This </w:t>
        </w:r>
      </w:ins>
      <w:r>
        <w:t xml:space="preserve">property </w:t>
      </w:r>
      <w:del w:id="11104" w:author="Laurence Golding" w:date="2019-05-11T06:51:00Z">
        <w:r w:rsidR="00E20F80" w:rsidRPr="00E20F80">
          <w:delText>bag (§</w:delText>
        </w:r>
        <w:r w:rsidR="00E20F80">
          <w:fldChar w:fldCharType="begin"/>
        </w:r>
        <w:r w:rsidR="00E20F80">
          <w:delInstrText xml:space="preserve"> REF _Ref493408960 \w \h </w:delInstrText>
        </w:r>
        <w:r w:rsidR="00E20F80">
          <w:fldChar w:fldCharType="separate"/>
        </w:r>
        <w:r w:rsidR="00331070">
          <w:delText>3.7</w:delText>
        </w:r>
        <w:r w:rsidR="00E20F80">
          <w:fldChar w:fldCharType="end"/>
        </w:r>
        <w:r w:rsidR="00E20F80" w:rsidRPr="00E20F80">
          <w:delText xml:space="preserve">). This allows tools to include information about the </w:delText>
        </w:r>
      </w:del>
      <w:ins w:id="11105" w:author="Laurence Golding" w:date="2019-05-11T06:51:00Z">
        <w:r>
          <w:t>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9127C">
          <w:t>3.27.2</w:t>
        </w:r>
        <w:r>
          <w:fldChar w:fldCharType="end"/>
        </w:r>
        <w:r>
          <w:t xml:space="preserve">) occurs only once in the merged file. In that case, the system performing the merge would select one occurrence of each logically distinct </w:t>
        </w:r>
      </w:ins>
      <w:r>
        <w:t xml:space="preserve">result </w:t>
      </w:r>
      <w:del w:id="11106" w:author="Laurence Golding" w:date="2019-05-11T06:51:00Z">
        <w:r w:rsidR="00E20F80" w:rsidRPr="00E20F80">
          <w:delText>that is not explicitly specified in the SARIF format</w:delText>
        </w:r>
      </w:del>
      <w:ins w:id="11107" w:author="Laurence Golding" w:date="2019-05-11T06:51:00Z">
        <w:r>
          <w:t xml:space="preserve">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r>
        <w:t>.</w:t>
      </w:r>
    </w:p>
    <w:p w14:paraId="0E306F8F" w14:textId="0CFA5CCE" w:rsidR="00F8548D" w:rsidRPr="00F8548D" w:rsidRDefault="00F8548D" w:rsidP="00F8548D">
      <w:pPr>
        <w:pStyle w:val="Note"/>
        <w:rPr>
          <w:ins w:id="11108" w:author="Laurence Golding" w:date="2019-05-11T06:51:00Z"/>
        </w:rPr>
      </w:pPr>
      <w:bookmarkStart w:id="11109" w:name="_Hlk6814895"/>
      <w:ins w:id="11110" w:author="Laurence Golding" w:date="2019-05-11T06:51:00Z">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ins>
    </w:p>
    <w:p w14:paraId="6848B71B" w14:textId="614B7C52" w:rsidR="006E546E" w:rsidRDefault="006E546E" w:rsidP="006E546E">
      <w:pPr>
        <w:pStyle w:val="Heading2"/>
      </w:pPr>
      <w:bookmarkStart w:id="11111" w:name="_Ref493426721"/>
      <w:bookmarkStart w:id="11112" w:name="_Ref507665939"/>
      <w:bookmarkStart w:id="11113" w:name="_Toc8367182"/>
      <w:bookmarkStart w:id="11114" w:name="_Toc516224834"/>
      <w:bookmarkEnd w:id="11109"/>
      <w:r>
        <w:t>location object</w:t>
      </w:r>
      <w:bookmarkEnd w:id="11111"/>
      <w:bookmarkEnd w:id="11112"/>
      <w:bookmarkEnd w:id="11113"/>
      <w:bookmarkEnd w:id="11114"/>
    </w:p>
    <w:p w14:paraId="27ED50C0" w14:textId="23D428DC" w:rsidR="006E546E" w:rsidRDefault="006E546E" w:rsidP="006E546E">
      <w:pPr>
        <w:pStyle w:val="Heading3"/>
        <w:rPr>
          <w:moveTo w:id="11115" w:author="Laurence Golding" w:date="2019-05-11T06:52:00Z"/>
        </w:rPr>
      </w:pPr>
      <w:bookmarkStart w:id="11116" w:name="_Ref493479281"/>
      <w:bookmarkStart w:id="11117" w:name="_Toc8367183"/>
      <w:moveToRangeStart w:id="11118" w:author="Laurence Golding" w:date="2019-05-11T06:52:00Z" w:name="move8449988"/>
      <w:moveTo w:id="11119" w:author="Laurence Golding" w:date="2019-05-11T06:52:00Z">
        <w:r>
          <w:t>General</w:t>
        </w:r>
        <w:bookmarkEnd w:id="11116"/>
        <w:bookmarkEnd w:id="11117"/>
      </w:moveTo>
    </w:p>
    <w:p w14:paraId="6AE6DC8F" w14:textId="77777777" w:rsidR="006E546E" w:rsidRDefault="006E546E" w:rsidP="006E546E">
      <w:pPr>
        <w:pStyle w:val="Heading3"/>
        <w:numPr>
          <w:ilvl w:val="2"/>
          <w:numId w:val="2"/>
        </w:numPr>
        <w:rPr>
          <w:del w:id="11120" w:author="Laurence Golding" w:date="2019-05-11T06:51:00Z"/>
        </w:rPr>
      </w:pPr>
      <w:bookmarkStart w:id="11121" w:name="_Toc516224835"/>
      <w:moveToRangeEnd w:id="11118"/>
      <w:del w:id="11122" w:author="Laurence Golding" w:date="2019-05-11T06:51:00Z">
        <w:r>
          <w:delText>General</w:delText>
        </w:r>
        <w:bookmarkEnd w:id="11121"/>
      </w:del>
    </w:p>
    <w:p w14:paraId="1D30489B" w14:textId="12F405D2"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9127C">
        <w:t>3.</w:t>
      </w:r>
      <w:del w:id="11123" w:author="Laurence Golding" w:date="2019-05-11T06:51:00Z">
        <w:r w:rsidR="00331070">
          <w:delText>21</w:delText>
        </w:r>
      </w:del>
      <w:ins w:id="11124" w:author="Laurence Golding" w:date="2019-05-11T06:51:00Z">
        <w:r w:rsidR="0009127C">
          <w:t>29</w:t>
        </w:r>
      </w:ins>
      <w:r>
        <w:fldChar w:fldCharType="end"/>
      </w:r>
      <w:r w:rsidRPr="00180B28">
        <w:t xml:space="preserve">), </w:t>
      </w:r>
      <w:r w:rsidR="00D24CB9">
        <w:t>a</w:t>
      </w:r>
      <w:r w:rsidRPr="00180B28">
        <w:t xml:space="preserve"> logical location (§</w:t>
      </w:r>
      <w:del w:id="11125" w:author="Laurence Golding" w:date="2019-05-11T06:51:00Z">
        <w:r>
          <w:fldChar w:fldCharType="begin"/>
        </w:r>
        <w:r>
          <w:delInstrText xml:space="preserve"> REF _Ref493404450 \w \h </w:delInstrText>
        </w:r>
        <w:r>
          <w:fldChar w:fldCharType="separate"/>
        </w:r>
        <w:r w:rsidR="00331070">
          <w:delText>3.20.3</w:delText>
        </w:r>
        <w:r>
          <w:fldChar w:fldCharType="end"/>
        </w:r>
      </w:del>
      <w:ins w:id="11126" w:author="Laurence Golding" w:date="2019-05-11T06:51:00Z">
        <w:r w:rsidR="002E49C7">
          <w:fldChar w:fldCharType="begin"/>
        </w:r>
        <w:r w:rsidR="002E49C7">
          <w:instrText xml:space="preserve"> REF _Ref493404505 \r \h </w:instrText>
        </w:r>
        <w:r w:rsidR="002E49C7">
          <w:fldChar w:fldCharType="separate"/>
        </w:r>
        <w:r w:rsidR="0009127C">
          <w:t>3.33</w:t>
        </w:r>
        <w:r w:rsidR="002E49C7">
          <w:fldChar w:fldCharType="end"/>
        </w:r>
      </w:ins>
      <w:r w:rsidRPr="00180B28">
        <w:t>), both</w:t>
      </w:r>
      <w:r w:rsidR="00334A3F">
        <w:t>, or in rare circumstances, neither (see below)</w:t>
      </w:r>
      <w:r w:rsidRPr="00180B28">
        <w:t>.</w:t>
      </w:r>
    </w:p>
    <w:p w14:paraId="1FD3A918" w14:textId="368FFBCB" w:rsidR="00180B28" w:rsidRDefault="00180B28" w:rsidP="00180B28">
      <w:r w:rsidRPr="00180B28">
        <w:t xml:space="preserve">A logical location specifies a programmatic construct, for example, a class name or a function name, without specifying the </w:t>
      </w:r>
      <w:del w:id="11127" w:author="Laurence Golding" w:date="2019-05-11T06:51:00Z">
        <w:r w:rsidRPr="00180B28">
          <w:delText xml:space="preserve">programming </w:delText>
        </w:r>
      </w:del>
      <w:r w:rsidRPr="00180B28">
        <w:t>artifact within which that construct occurs.</w:t>
      </w:r>
    </w:p>
    <w:p w14:paraId="33A78E2B" w14:textId="3F2238CB" w:rsidR="00525B09" w:rsidRPr="00525B09" w:rsidRDefault="00180B28" w:rsidP="00525B09">
      <w:pPr>
        <w:pStyle w:val="Note"/>
      </w:pPr>
      <w:r>
        <w:t xml:space="preserve">NOTE: </w:t>
      </w:r>
      <w:del w:id="11128" w:author="Laurence Golding" w:date="2019-05-11T06:51:00Z">
        <w:r>
          <w:delText xml:space="preserve">There are two </w:delText>
        </w:r>
      </w:del>
      <w:ins w:id="11129" w:author="Laurence Golding" w:date="2019-05-11T06:51:00Z">
        <w:r w:rsidR="00525B09">
          <w:t>Among the</w:t>
        </w:r>
        <w:r>
          <w:t xml:space="preserve"> </w:t>
        </w:r>
      </w:ins>
      <w:r>
        <w:t xml:space="preserve">reasons </w:t>
      </w:r>
      <w:del w:id="11130" w:author="Laurence Golding" w:date="2019-05-11T06:51:00Z">
        <w:r>
          <w:delText>to include</w:delText>
        </w:r>
      </w:del>
      <w:ins w:id="11131" w:author="Laurence Golding" w:date="2019-05-11T06:51:00Z">
        <w:r w:rsidR="00525B09">
          <w:t>for including</w:t>
        </w:r>
      </w:ins>
      <w:r w:rsidR="00525B09">
        <w:t xml:space="preserve"> </w:t>
      </w:r>
      <w:r>
        <w:t>logical locations in the SARIF format in addition to physical locations</w:t>
      </w:r>
      <w:del w:id="11132" w:author="Laurence Golding" w:date="2019-05-11T06:51:00Z">
        <w:r>
          <w:delText xml:space="preserve">: </w:delText>
        </w:r>
      </w:del>
      <w:ins w:id="11133" w:author="Laurence Golding" w:date="2019-05-11T06:51:00Z">
        <w:r w:rsidR="00525B09">
          <w:t xml:space="preserve"> are the following</w:t>
        </w:r>
        <w:r>
          <w:t>:</w:t>
        </w:r>
      </w:ins>
    </w:p>
    <w:p w14:paraId="0239D132" w14:textId="024F80AE" w:rsidR="00525B09" w:rsidRDefault="00180B28" w:rsidP="007F356E">
      <w:pPr>
        <w:pStyle w:val="Note"/>
        <w:numPr>
          <w:ilvl w:val="0"/>
          <w:numId w:val="77"/>
        </w:numPr>
        <w:pPrChange w:id="11134" w:author="Laurence Golding" w:date="2019-05-11T06:51:00Z">
          <w:pPr>
            <w:pStyle w:val="Note"/>
          </w:pPr>
        </w:pPrChange>
      </w:pPr>
      <w:del w:id="11135" w:author="Laurence Golding" w:date="2019-05-11T06:51:00Z">
        <w:r>
          <w:delText xml:space="preserve">1. </w:delText>
        </w:r>
      </w:del>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del w:id="11136" w:author="Laurence Golding" w:date="2019-05-11T06:51:00Z">
        <w:r>
          <w:br/>
        </w:r>
        <w:r>
          <w:br/>
          <w:delText xml:space="preserve">2. </w:delText>
        </w:r>
        <w:r w:rsidRPr="00180B28">
          <w:delText xml:space="preserve">Logical location information is an important contributor to fingerprinting scenarios, because it is typically more resilient to changes in source code than are line locations. See </w:delText>
        </w:r>
        <w:r w:rsidR="005C469B">
          <w:fldChar w:fldCharType="begin"/>
        </w:r>
        <w:r w:rsidR="005C469B">
          <w:delInstrText xml:space="preserve"> HYPERLINK \l "AppendixFingerprints" </w:delInstrText>
        </w:r>
        <w:r w:rsidR="005C469B">
          <w:fldChar w:fldCharType="separate"/>
        </w:r>
        <w:r w:rsidR="00E8605A" w:rsidRPr="00E8605A">
          <w:rPr>
            <w:rStyle w:val="Hyperlink"/>
          </w:rPr>
          <w:delText>Appendix B</w:delText>
        </w:r>
        <w:r w:rsidR="005C469B">
          <w:rPr>
            <w:rStyle w:val="Hyperlink"/>
          </w:rPr>
          <w:fldChar w:fldCharType="end"/>
        </w:r>
        <w:r w:rsidR="00E8605A">
          <w:delText xml:space="preserve"> </w:delText>
        </w:r>
        <w:r w:rsidRPr="00180B28">
          <w:delText xml:space="preserve">for more information about fingerprinting. The </w:delText>
        </w:r>
        <w:r w:rsidRPr="00180B28">
          <w:rPr>
            <w:rStyle w:val="CODEtemp"/>
          </w:rPr>
          <w:delText>fullyQualifiedLogicalName</w:delText>
        </w:r>
        <w:r w:rsidRPr="00180B28">
          <w:delText xml:space="preserve"> property (§</w:delText>
        </w:r>
        <w:r>
          <w:fldChar w:fldCharType="begin"/>
        </w:r>
        <w:r>
          <w:delInstrText xml:space="preserve"> REF _Ref493404450 \w \h </w:delInstrText>
        </w:r>
        <w:r>
          <w:fldChar w:fldCharType="separate"/>
        </w:r>
        <w:r w:rsidR="00331070">
          <w:delText>3.20.3</w:delText>
        </w:r>
        <w:r>
          <w:fldChar w:fldCharType="end"/>
        </w:r>
        <w:r w:rsidRPr="00180B28">
          <w:delText>) is particularly convenient for fingerprinting.</w:delText>
        </w:r>
      </w:del>
    </w:p>
    <w:p w14:paraId="053DC3BB" w14:textId="35FB884A" w:rsidR="00180B28" w:rsidRDefault="00180B28" w:rsidP="007F356E">
      <w:pPr>
        <w:pStyle w:val="Note"/>
        <w:numPr>
          <w:ilvl w:val="0"/>
          <w:numId w:val="77"/>
        </w:numPr>
        <w:rPr>
          <w:ins w:id="11137" w:author="Laurence Golding" w:date="2019-05-11T06:51:00Z"/>
        </w:rPr>
      </w:pPr>
      <w:ins w:id="11138" w:author="Laurence Golding" w:date="2019-05-11T06:51:00Z">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r w:rsidR="005C469B">
          <w:fldChar w:fldCharType="begin"/>
        </w:r>
        <w:r w:rsidR="005C469B">
          <w:instrText xml:space="preserve"> HYPERLINK \l "AppendixFingerprints" </w:instrText>
        </w:r>
        <w:r w:rsidR="005C469B">
          <w:fldChar w:fldCharType="separate"/>
        </w:r>
        <w:r w:rsidR="00E8605A" w:rsidRPr="00E8605A">
          <w:rPr>
            <w:rStyle w:val="Hyperlink"/>
          </w:rPr>
          <w:t>Appendix B</w:t>
        </w:r>
        <w:r w:rsidR="005C469B">
          <w:rPr>
            <w:rStyle w:val="Hyperlink"/>
          </w:rPr>
          <w:fldChar w:fldCharType="end"/>
        </w:r>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9127C">
          <w:t>3.33.5</w:t>
        </w:r>
        <w:r w:rsidR="00D31A58">
          <w:fldChar w:fldCharType="end"/>
        </w:r>
        <w:r w:rsidRPr="00180B28">
          <w:t>) is particularly convenient for fingerprinting.</w:t>
        </w:r>
      </w:ins>
    </w:p>
    <w:p w14:paraId="5E90DA08" w14:textId="053E6BA8" w:rsidR="00525B09" w:rsidRPr="00525B09" w:rsidRDefault="00525B09" w:rsidP="007F356E">
      <w:pPr>
        <w:pStyle w:val="Note"/>
        <w:numPr>
          <w:ilvl w:val="0"/>
          <w:numId w:val="77"/>
        </w:numPr>
        <w:rPr>
          <w:ins w:id="11139" w:author="Laurence Golding" w:date="2019-05-11T06:51:00Z"/>
        </w:rPr>
      </w:pPr>
      <w:ins w:id="11140" w:author="Laurence Golding" w:date="2019-05-11T06:51:00Z">
        <w:r>
          <w:t xml:space="preserve">In the analysis of structured data files such as XML or JSON, internal structural information (such as an XML path like </w:t>
        </w:r>
        <w:r w:rsidRPr="00525B09">
          <w:rPr>
            <w:rStyle w:val="CODEtemp"/>
          </w:rPr>
          <w:t>"/orders[2]/customers/lastName"</w:t>
        </w:r>
        <w:r>
          <w:t>) might be helpful.</w:t>
        </w:r>
      </w:ins>
    </w:p>
    <w:p w14:paraId="310AFACC" w14:textId="1B4A8753" w:rsidR="00334A3F" w:rsidRDefault="00334A3F" w:rsidP="00334A3F">
      <w:r>
        <w:t xml:space="preserve">In rare circumstances, </w:t>
      </w:r>
      <w:del w:id="11141" w:author="Laurence Golding" w:date="2019-05-11T06:51:00Z">
        <w:r>
          <w:delText>their</w:delText>
        </w:r>
      </w:del>
      <w:ins w:id="11142" w:author="Laurence Golding" w:date="2019-05-11T06:51:00Z">
        <w:r w:rsidR="00F76775">
          <w:t>there</w:t>
        </w:r>
      </w:ins>
      <w:r w:rsidR="00F76775">
        <w:t xml:space="preserve"> </w:t>
      </w:r>
      <w:r>
        <w:t xml:space="preserve">might be neither physical nor logical location information available for a </w:t>
      </w:r>
      <w:r w:rsidRPr="00334A3F">
        <w:rPr>
          <w:rStyle w:val="CODEtemp"/>
        </w:rPr>
        <w:t>location</w:t>
      </w:r>
      <w:r>
        <w:t xml:space="preserve"> object. </w:t>
      </w:r>
      <w:del w:id="11143" w:author="Laurence Golding" w:date="2019-05-11T06:51:00Z">
        <w:r>
          <w:delText>See §</w:delText>
        </w:r>
        <w:r>
          <w:fldChar w:fldCharType="begin"/>
        </w:r>
        <w:r>
          <w:delInstrText xml:space="preserve"> REF _Ref493497783 \r \h </w:delInstrText>
        </w:r>
        <w:r>
          <w:fldChar w:fldCharType="separate"/>
        </w:r>
        <w:r w:rsidR="00331070">
          <w:delText>3.34.3</w:delText>
        </w:r>
        <w:r>
          <w:fldChar w:fldCharType="end"/>
        </w:r>
      </w:del>
      <w:ins w:id="11144" w:author="Laurence Golding" w:date="2019-05-11T06:51:00Z">
        <w:r>
          <w:t>See §</w:t>
        </w:r>
        <w:r w:rsidR="00E34643">
          <w:fldChar w:fldCharType="begin"/>
        </w:r>
        <w:r w:rsidR="00E34643">
          <w:instrText xml:space="preserve"> REF _Ref6932339 \r \h </w:instrText>
        </w:r>
        <w:r w:rsidR="00E34643">
          <w:fldChar w:fldCharType="separate"/>
        </w:r>
        <w:r w:rsidR="0009127C">
          <w:t>3.38</w:t>
        </w:r>
        <w:r w:rsidR="00E34643">
          <w:fldChar w:fldCharType="end"/>
        </w:r>
      </w:ins>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9127C">
        <w:t>3.</w:t>
      </w:r>
      <w:del w:id="11145" w:author="Laurence Golding" w:date="2019-05-11T06:51:00Z">
        <w:r w:rsidR="00331070">
          <w:delText>20.4</w:delText>
        </w:r>
      </w:del>
      <w:ins w:id="11146" w:author="Laurence Golding" w:date="2019-05-11T06:51:00Z">
        <w:r w:rsidR="0009127C">
          <w:t>28.5</w:t>
        </w:r>
      </w:ins>
      <w:r>
        <w:fldChar w:fldCharType="end"/>
      </w:r>
      <w:r>
        <w:t>) explaining the significance of this “location.”</w:t>
      </w:r>
    </w:p>
    <w:p w14:paraId="3C5CB813" w14:textId="77777777" w:rsidR="005E73A3" w:rsidRDefault="005E73A3" w:rsidP="005E73A3">
      <w:pPr>
        <w:pStyle w:val="Heading3"/>
        <w:rPr>
          <w:ins w:id="11147" w:author="Laurence Golding" w:date="2019-05-11T06:51:00Z"/>
        </w:rPr>
      </w:pPr>
      <w:bookmarkStart w:id="11148" w:name="_Ref6738157"/>
      <w:bookmarkStart w:id="11149" w:name="_Toc8367184"/>
      <w:ins w:id="11150" w:author="Laurence Golding" w:date="2019-05-11T06:51:00Z">
        <w:r>
          <w:t>id property</w:t>
        </w:r>
        <w:bookmarkEnd w:id="11148"/>
        <w:bookmarkEnd w:id="11149"/>
      </w:ins>
    </w:p>
    <w:p w14:paraId="4C0E8712" w14:textId="74B0A985" w:rsidR="005E73A3" w:rsidRDefault="005E73A3" w:rsidP="005E73A3">
      <w:pPr>
        <w:rPr>
          <w:ins w:id="11151" w:author="Laurence Golding" w:date="2019-05-11T06:51:00Z"/>
        </w:rPr>
      </w:pPr>
      <w:ins w:id="11152" w:author="Laurence Golding" w:date="2019-05-11T06:51:00Z">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9127C">
          <w:t>3.27</w:t>
        </w:r>
        <w:r>
          <w:fldChar w:fldCharType="end"/>
        </w:r>
        <w:r>
          <w:t xml:space="preserve">) in </w:t>
        </w:r>
        <w:r w:rsidRPr="00A979F1">
          <w:rPr>
            <w:rStyle w:val="CODEtemp"/>
          </w:rPr>
          <w:t>theRun</w:t>
        </w:r>
        <w:r>
          <w:t>.</w:t>
        </w:r>
      </w:ins>
    </w:p>
    <w:p w14:paraId="00098B61" w14:textId="6D58FB2E" w:rsidR="005E73A3" w:rsidRDefault="005E73A3" w:rsidP="005E73A3">
      <w:pPr>
        <w:rPr>
          <w:ins w:id="11153" w:author="Laurence Golding" w:date="2019-05-11T06:51:00Z"/>
        </w:rPr>
      </w:pPr>
      <w:ins w:id="11154" w:author="Laurence Golding" w:date="2019-05-11T06:51:00Z">
        <w:r>
          <w:t xml:space="preserve">If </w:t>
        </w:r>
        <w:r w:rsidRPr="005E73A3">
          <w:rPr>
            <w:rStyle w:val="CODEtemp"/>
          </w:rPr>
          <w:t>id</w:t>
        </w:r>
        <w:r>
          <w:t xml:space="preserve"> is absent, it </w:t>
        </w:r>
        <w:r w:rsidRPr="005E73A3">
          <w:rPr>
            <w:b/>
          </w:rPr>
          <w:t>SHALL</w:t>
        </w:r>
        <w:r>
          <w:t xml:space="preserve"> default to -1, which </w:t>
        </w:r>
        <w:r w:rsidR="00295E27">
          <w:t>indicates that the</w:t>
        </w:r>
        <w:r>
          <w:t xml:space="preserve"> value </w:t>
        </w:r>
        <w:r w:rsidR="00295E27">
          <w:t>is unknown (not set)</w:t>
        </w:r>
        <w:r>
          <w:t>.</w:t>
        </w:r>
      </w:ins>
    </w:p>
    <w:p w14:paraId="56A2355B" w14:textId="34281CDB" w:rsidR="00707591" w:rsidRDefault="00707591" w:rsidP="00707591">
      <w:pPr>
        <w:pStyle w:val="Note"/>
        <w:rPr>
          <w:ins w:id="11155" w:author="Laurence Golding" w:date="2019-05-11T06:51:00Z"/>
        </w:rPr>
      </w:pPr>
      <w:ins w:id="11156" w:author="Laurence Golding" w:date="2019-05-11T06:51:00Z">
        <w:r>
          <w:t>NOTE: Negative values are forbidden because their use would suggest some non-obvious semantic difference between positive and negative values.</w:t>
        </w:r>
      </w:ins>
    </w:p>
    <w:p w14:paraId="64609308" w14:textId="7D5A7144" w:rsidR="005E73A3" w:rsidRDefault="005E73A3" w:rsidP="005E73A3">
      <w:pPr>
        <w:pStyle w:val="Note"/>
        <w:rPr>
          <w:ins w:id="11157" w:author="Laurence Golding" w:date="2019-05-11T06:51:00Z"/>
        </w:rPr>
      </w:pPr>
      <w:ins w:id="11158" w:author="Laurence Golding" w:date="2019-05-11T06:51:00Z">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ins>
    </w:p>
    <w:p w14:paraId="67F57D69" w14:textId="11B831B2" w:rsidR="005E73A3" w:rsidRDefault="005E73A3" w:rsidP="005E73A3">
      <w:pPr>
        <w:pStyle w:val="Code"/>
        <w:rPr>
          <w:ins w:id="11159" w:author="Laurence Golding" w:date="2019-05-11T06:51:00Z"/>
        </w:rPr>
      </w:pPr>
      <w:ins w:id="11160" w:author="Laurence Golding" w:date="2019-05-11T06:51:00Z">
        <w:r>
          <w:t>result.relatedLocations[0]</w:t>
        </w:r>
      </w:ins>
    </w:p>
    <w:p w14:paraId="4FD90760" w14:textId="62573408" w:rsidR="005E73A3" w:rsidRDefault="005E73A3" w:rsidP="005E73A3">
      <w:pPr>
        <w:pStyle w:val="Code"/>
        <w:rPr>
          <w:ins w:id="11161" w:author="Laurence Golding" w:date="2019-05-11T06:51:00Z"/>
        </w:rPr>
      </w:pPr>
      <w:ins w:id="11162" w:author="Laurence Golding" w:date="2019-05-11T06:51:00Z">
        <w:r>
          <w:t>result.codeFlows[0].threadFlows[0].locations[0].location</w:t>
        </w:r>
      </w:ins>
    </w:p>
    <w:p w14:paraId="53FCCCBC" w14:textId="467403DA" w:rsidR="005E73A3" w:rsidRDefault="005E73A3" w:rsidP="005E73A3">
      <w:pPr>
        <w:pStyle w:val="Code"/>
        <w:rPr>
          <w:ins w:id="11163" w:author="Laurence Golding" w:date="2019-05-11T06:51:00Z"/>
        </w:rPr>
      </w:pPr>
      <w:ins w:id="11164" w:author="Laurence Golding" w:date="2019-05-11T06:51:00Z">
        <w:r>
          <w:t>result.stacks[0].frames[0].location</w:t>
        </w:r>
      </w:ins>
    </w:p>
    <w:p w14:paraId="0DF49E5D" w14:textId="1295E46D" w:rsidR="005E73A3" w:rsidRDefault="005E73A3" w:rsidP="00334A3F">
      <w:pPr>
        <w:rPr>
          <w:ins w:id="11165" w:author="Laurence Golding" w:date="2019-05-11T06:51:00Z"/>
        </w:rPr>
      </w:pPr>
      <w:ins w:id="11166" w:author="Laurence Golding" w:date="2019-05-11T06:51:00Z">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9127C">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9127C">
          <w:t>3.34</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ins>
    </w:p>
    <w:p w14:paraId="7BB3738A" w14:textId="2222E264" w:rsidR="006E546E" w:rsidRDefault="00C6546E" w:rsidP="006E546E">
      <w:pPr>
        <w:pStyle w:val="Heading3"/>
      </w:pPr>
      <w:bookmarkStart w:id="11167" w:name="_Ref493477623"/>
      <w:bookmarkStart w:id="11168" w:name="_Ref493478351"/>
      <w:bookmarkStart w:id="11169" w:name="_Toc8367185"/>
      <w:bookmarkStart w:id="11170" w:name="_Toc516224836"/>
      <w:r>
        <w:t xml:space="preserve">physicalLocation </w:t>
      </w:r>
      <w:r w:rsidR="006E546E">
        <w:t>property</w:t>
      </w:r>
      <w:bookmarkEnd w:id="11167"/>
      <w:bookmarkEnd w:id="11168"/>
      <w:bookmarkEnd w:id="11169"/>
      <w:bookmarkEnd w:id="11170"/>
    </w:p>
    <w:p w14:paraId="37D40289" w14:textId="27CC74CE" w:rsidR="00732E87" w:rsidRDefault="00317F25" w:rsidP="00732E87">
      <w:del w:id="11171" w:author="Laurence Golding" w:date="2019-05-11T06:51:00Z">
        <w:r>
          <w:delText>If physical location information is available</w:delText>
        </w:r>
      </w:del>
      <w:ins w:id="11172" w:author="Laurence Golding" w:date="2019-05-11T06:51:00Z">
        <w:r w:rsidR="002A1260">
          <w:t>Depending on the circumstances</w:t>
        </w:r>
      </w:ins>
      <w:r w:rsidR="002A1260">
        <w:t xml:space="preserve">, a </w:t>
      </w:r>
      <w:r w:rsidR="002A1260">
        <w:rPr>
          <w:rStyle w:val="CODEtemp"/>
        </w:rPr>
        <w:t>location</w:t>
      </w:r>
      <w:r w:rsidR="002A1260">
        <w:t xml:space="preserve"> object </w:t>
      </w:r>
      <w:ins w:id="11173" w:author="Laurence Golding" w:date="2019-05-11T06:51:00Z">
        <w:r w:rsidR="002A1260">
          <w:t xml:space="preserve">either </w:t>
        </w:r>
      </w:ins>
      <w:r w:rsidR="002A1260">
        <w:rPr>
          <w:b/>
        </w:rPr>
        <w:t>SHALL</w:t>
      </w:r>
      <w:ins w:id="11174" w:author="Laurence Golding" w:date="2019-05-11T06:51:00Z">
        <w:r w:rsidR="002A1260">
          <w:t xml:space="preserve">, </w:t>
        </w:r>
        <w:r w:rsidR="002A1260">
          <w:rPr>
            <w:b/>
          </w:rPr>
          <w:t>MAY</w:t>
        </w:r>
        <w:r w:rsidR="002A1260">
          <w:t xml:space="preserve">, or </w:t>
        </w:r>
        <w:r w:rsidR="002A1260">
          <w:rPr>
            <w:b/>
          </w:rPr>
          <w:t>SHALL NOT</w:t>
        </w:r>
      </w:ins>
      <w:r w:rsidR="002A1260">
        <w:t xml:space="preserve"> contain a property named </w:t>
      </w:r>
      <w:r w:rsidR="002A1260">
        <w:rPr>
          <w:rStyle w:val="CODEtemp"/>
        </w:rPr>
        <w:t>physicalLocation</w:t>
      </w:r>
      <w:r w:rsidR="002A1260">
        <w:t xml:space="preserve"> whose value is a </w:t>
      </w:r>
      <w:r w:rsidR="002A1260">
        <w:rPr>
          <w:rStyle w:val="CODEtemp"/>
        </w:rPr>
        <w:t>physicalLocation</w:t>
      </w:r>
      <w:r w:rsidR="002A1260">
        <w:t xml:space="preserve"> object (§</w:t>
      </w:r>
      <w:del w:id="11175" w:author="Laurence Golding" w:date="2019-05-11T06:51:00Z">
        <w:r w:rsidR="00732E87">
          <w:fldChar w:fldCharType="begin"/>
        </w:r>
        <w:r w:rsidR="00732E87">
          <w:delInstrText xml:space="preserve"> REF _Ref493478590 \w \h </w:delInstrText>
        </w:r>
        <w:r w:rsidR="00732E87">
          <w:fldChar w:fldCharType="separate"/>
        </w:r>
        <w:r w:rsidR="00331070">
          <w:delText>3.21</w:delText>
        </w:r>
        <w:r w:rsidR="00732E87">
          <w:fldChar w:fldCharType="end"/>
        </w:r>
      </w:del>
      <w:ins w:id="11176" w:author="Laurence Golding" w:date="2019-05-11T06:51:00Z">
        <w:r w:rsidR="002A1260">
          <w:fldChar w:fldCharType="begin"/>
        </w:r>
        <w:r w:rsidR="002A1260">
          <w:instrText xml:space="preserve"> REF _Ref493477390 \r \h </w:instrText>
        </w:r>
        <w:r w:rsidR="002A1260">
          <w:fldChar w:fldCharType="separate"/>
        </w:r>
        <w:r w:rsidR="0009127C">
          <w:t>3.29</w:t>
        </w:r>
        <w:r w:rsidR="002A1260">
          <w:fldChar w:fldCharType="end"/>
        </w:r>
      </w:ins>
      <w:r w:rsidR="002A1260">
        <w:t xml:space="preserve">) that identifies the file within which the location lies. </w:t>
      </w:r>
      <w:ins w:id="11177" w:author="Laurence Golding" w:date="2019-05-11T06:51:00Z">
        <w:r w:rsidR="002A1260">
          <w:t xml:space="preserve">If physical location information is available and the </w:t>
        </w:r>
        <w:r w:rsidR="002A1260">
          <w:rPr>
            <w:rStyle w:val="CODEtemp"/>
          </w:rPr>
          <w:t>logicalLocation</w:t>
        </w:r>
        <w:r w:rsidR="002A1260">
          <w:t xml:space="preserve"> property (§</w:t>
        </w:r>
        <w:r w:rsidR="002A1260">
          <w:fldChar w:fldCharType="begin"/>
        </w:r>
        <w:r w:rsidR="002A1260">
          <w:instrText xml:space="preserve"> REF _Ref3453640 \r \h </w:instrText>
        </w:r>
        <w:r w:rsidR="002A1260">
          <w:fldChar w:fldCharType="separate"/>
        </w:r>
        <w:r w:rsidR="0009127C">
          <w:t>3.28.4</w:t>
        </w:r>
        <w:r w:rsidR="002A1260">
          <w:fldChar w:fldCharType="end"/>
        </w:r>
        <w:r w:rsidR="002A1260">
          <w:t xml:space="preserve">) is absent, </w:t>
        </w:r>
        <w:r w:rsidR="002A1260">
          <w:rPr>
            <w:rStyle w:val="CODEtemp"/>
          </w:rPr>
          <w:t>physicalLocation</w:t>
        </w:r>
        <w:r w:rsidR="002A1260">
          <w:t xml:space="preserve"> </w:t>
        </w:r>
        <w:r w:rsidR="002A1260">
          <w:rPr>
            <w:b/>
          </w:rPr>
          <w:t>SHALL</w:t>
        </w:r>
        <w:r w:rsidR="002A1260">
          <w:t xml:space="preserve"> be present. If physical location is available and </w:t>
        </w:r>
        <w:r w:rsidR="002A1260">
          <w:rPr>
            <w:rStyle w:val="CODEtemp"/>
          </w:rPr>
          <w:t>logicalLocation</w:t>
        </w:r>
        <w:r w:rsidR="002A1260">
          <w:t xml:space="preserve"> is present, </w:t>
        </w:r>
        <w:r w:rsidR="002A1260">
          <w:rPr>
            <w:rStyle w:val="CODEtemp"/>
          </w:rPr>
          <w:t>physicalLocation</w:t>
        </w:r>
        <w:r w:rsidR="002A1260">
          <w:t xml:space="preserve"> </w:t>
        </w:r>
        <w:r w:rsidR="002A1260">
          <w:rPr>
            <w:b/>
          </w:rPr>
          <w:t>MAY</w:t>
        </w:r>
        <w:r w:rsidR="002A1260">
          <w:t xml:space="preserve"> be present. </w:t>
        </w:r>
      </w:ins>
      <w:r w:rsidR="002A1260">
        <w:t xml:space="preserve">If physical location information is not available, </w:t>
      </w:r>
      <w:r w:rsidR="002A1260">
        <w:rPr>
          <w:rStyle w:val="CODEtemp"/>
        </w:rPr>
        <w:t>physicalLocation</w:t>
      </w:r>
      <w:r w:rsidR="002A1260">
        <w:t xml:space="preserve"> </w:t>
      </w:r>
      <w:r w:rsidR="002A1260">
        <w:rPr>
          <w:b/>
        </w:rPr>
        <w:t>SHALL</w:t>
      </w:r>
      <w:r w:rsidR="002A1260">
        <w:rPr>
          <w:b/>
          <w:rPrChange w:id="11178" w:author="Laurence Golding" w:date="2019-05-11T06:51:00Z">
            <w:rPr/>
          </w:rPrChange>
        </w:rPr>
        <w:t xml:space="preserve"> </w:t>
      </w:r>
      <w:ins w:id="11179" w:author="Laurence Golding" w:date="2019-05-11T06:51:00Z">
        <w:r w:rsidR="002A1260">
          <w:rPr>
            <w:b/>
          </w:rPr>
          <w:t>NOT</w:t>
        </w:r>
        <w:r w:rsidR="002A1260">
          <w:t xml:space="preserve"> </w:t>
        </w:r>
      </w:ins>
      <w:r w:rsidR="002A1260">
        <w:t xml:space="preserve">be </w:t>
      </w:r>
      <w:del w:id="11180" w:author="Laurence Golding" w:date="2019-05-11T06:51:00Z">
        <w:r>
          <w:delText>absent</w:delText>
        </w:r>
      </w:del>
      <w:ins w:id="11181" w:author="Laurence Golding" w:date="2019-05-11T06:51:00Z">
        <w:r w:rsidR="002A1260">
          <w:t>present</w:t>
        </w:r>
      </w:ins>
      <w:r>
        <w:t>.</w:t>
      </w:r>
    </w:p>
    <w:p w14:paraId="55FAC542" w14:textId="69A9D208" w:rsidR="002A1260" w:rsidRDefault="006E546E" w:rsidP="002A1260">
      <w:pPr>
        <w:pStyle w:val="Heading3"/>
      </w:pPr>
      <w:bookmarkStart w:id="11182" w:name="_Ref3453640"/>
      <w:bookmarkStart w:id="11183" w:name="_Toc8367186"/>
      <w:bookmarkStart w:id="11184" w:name="_Ref493404450"/>
      <w:bookmarkStart w:id="11185" w:name="_Ref493404690"/>
      <w:bookmarkStart w:id="11186" w:name="_Toc516224837"/>
      <w:del w:id="11187" w:author="Laurence Golding" w:date="2019-05-11T06:51:00Z">
        <w:r>
          <w:delText xml:space="preserve">fullyQualifiedLogicalName </w:delText>
        </w:r>
      </w:del>
      <w:ins w:id="11188" w:author="Laurence Golding" w:date="2019-05-11T06:51:00Z">
        <w:r w:rsidR="002A1260">
          <w:t xml:space="preserve">logicalLocation </w:t>
        </w:r>
      </w:ins>
      <w:r w:rsidR="002A1260">
        <w:t>property</w:t>
      </w:r>
      <w:bookmarkEnd w:id="11182"/>
      <w:bookmarkEnd w:id="11183"/>
      <w:bookmarkEnd w:id="11184"/>
      <w:bookmarkEnd w:id="11185"/>
      <w:bookmarkEnd w:id="11186"/>
    </w:p>
    <w:p w14:paraId="58C6BF84" w14:textId="77777777" w:rsidR="00E66E38" w:rsidRDefault="002A1260" w:rsidP="00E66E38">
      <w:pPr>
        <w:rPr>
          <w:del w:id="11189" w:author="Laurence Golding" w:date="2019-05-11T06:51:00Z"/>
        </w:rPr>
      </w:pPr>
      <w:r>
        <w:t xml:space="preserve">Depending on the circumstances, a </w:t>
      </w:r>
      <w:r>
        <w:rPr>
          <w:rStyle w:val="CODEtemp"/>
        </w:rPr>
        <w:t>location</w:t>
      </w:r>
      <w:r>
        <w:t xml:space="preserve"> object either </w:t>
      </w:r>
      <w:del w:id="11190" w:author="Laurence Golding" w:date="2019-05-11T06:51:00Z">
        <w:r w:rsidR="00E66E38" w:rsidRPr="00E66E38">
          <w:rPr>
            <w:b/>
          </w:rPr>
          <w:delText>SHOULD</w:delText>
        </w:r>
      </w:del>
      <w:ins w:id="11191" w:author="Laurence Golding" w:date="2019-05-11T06:51:00Z">
        <w:r>
          <w:rPr>
            <w:b/>
          </w:rPr>
          <w:t>SHALL</w:t>
        </w:r>
        <w:r>
          <w:t xml:space="preserve">, </w:t>
        </w:r>
        <w:r>
          <w:rPr>
            <w:b/>
          </w:rPr>
          <w:t>MAY</w:t>
        </w:r>
        <w:r>
          <w:t>,</w:t>
        </w:r>
      </w:ins>
      <w:r>
        <w:t xml:space="preserve"> or </w:t>
      </w:r>
      <w:del w:id="11192" w:author="Laurence Golding" w:date="2019-05-11T06:51:00Z">
        <w:r w:rsidR="00E66E38" w:rsidRPr="00E66E38">
          <w:rPr>
            <w:b/>
          </w:rPr>
          <w:delText>MAY</w:delText>
        </w:r>
      </w:del>
      <w:ins w:id="11193" w:author="Laurence Golding" w:date="2019-05-11T06:51:00Z">
        <w:r>
          <w:rPr>
            <w:b/>
          </w:rPr>
          <w:t>SHALL NOT</w:t>
        </w:r>
      </w:ins>
      <w:r>
        <w:t xml:space="preserve"> contain a property named </w:t>
      </w:r>
      <w:del w:id="11194" w:author="Laurence Golding" w:date="2019-05-11T06:51:00Z">
        <w:r w:rsidR="00E66E38" w:rsidRPr="00E66E38">
          <w:rPr>
            <w:rStyle w:val="CODEtemp"/>
          </w:rPr>
          <w:delText>fullyQualifiedLogicalName</w:delText>
        </w:r>
      </w:del>
      <w:ins w:id="11195" w:author="Laurence Golding" w:date="2019-05-11T06:51:00Z">
        <w:r>
          <w:rPr>
            <w:rStyle w:val="CODEtemp"/>
          </w:rPr>
          <w:t>logicalLocation</w:t>
        </w:r>
      </w:ins>
      <w:r>
        <w:t xml:space="preserve"> whose value is a </w:t>
      </w:r>
      <w:del w:id="11196" w:author="Laurence Golding" w:date="2019-05-11T06:51:00Z">
        <w:r w:rsidR="00E66E38" w:rsidRPr="00E66E38">
          <w:delText>string</w:delText>
        </w:r>
      </w:del>
      <w:ins w:id="11197" w:author="Laurence Golding" w:date="2019-05-11T06:51:00Z">
        <w:r>
          <w:rPr>
            <w:rStyle w:val="CODEtemp"/>
          </w:rPr>
          <w:t>logicalLocation</w:t>
        </w:r>
        <w:r>
          <w:t xml:space="preserve"> object (§</w:t>
        </w:r>
        <w:r>
          <w:fldChar w:fldCharType="begin"/>
        </w:r>
        <w:r>
          <w:instrText xml:space="preserve"> REF _Ref493404505 \r \h </w:instrText>
        </w:r>
        <w:r>
          <w:fldChar w:fldCharType="separate"/>
        </w:r>
        <w:r w:rsidR="0009127C">
          <w:t>3.33</w:t>
        </w:r>
        <w:r>
          <w:fldChar w:fldCharType="end"/>
        </w:r>
        <w:r>
          <w:t>) that identifies the programmatic construct within</w:t>
        </w:r>
      </w:ins>
      <w:r>
        <w:t xml:space="preserve"> which </w:t>
      </w:r>
      <w:del w:id="11198" w:author="Laurence Golding" w:date="2019-05-11T06:51:00Z">
        <w:r w:rsidR="00E66E38" w:rsidRPr="00E66E38">
          <w:delText xml:space="preserve">specifies the fully qualified name of </w:delText>
        </w:r>
      </w:del>
      <w:r>
        <w:t xml:space="preserve">the </w:t>
      </w:r>
      <w:ins w:id="11199" w:author="Laurence Golding" w:date="2019-05-11T06:51:00Z">
        <w:r>
          <w:t xml:space="preserve">location lies. If </w:t>
        </w:r>
      </w:ins>
      <w:r>
        <w:t>logical location</w:t>
      </w:r>
      <w:del w:id="11200" w:author="Laurence Golding" w:date="2019-05-11T06:51:00Z">
        <w:r w:rsidR="00E66E38" w:rsidRPr="00E66E38">
          <w:delText xml:space="preserve">. If physical </w:delText>
        </w:r>
      </w:del>
      <w:ins w:id="11201" w:author="Laurence Golding" w:date="2019-05-11T06:51:00Z">
        <w:r>
          <w:t xml:space="preserve">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9127C">
          <w:t>3.28.3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w:t>
        </w:r>
      </w:ins>
      <w:r>
        <w:t xml:space="preserve">location information is not available, </w:t>
      </w:r>
      <w:del w:id="11202" w:author="Laurence Golding" w:date="2019-05-11T06:51:00Z">
        <w:r w:rsidR="00E66E38" w:rsidRPr="00E66E38">
          <w:rPr>
            <w:rStyle w:val="CODEtemp"/>
          </w:rPr>
          <w:delText>fullyQualifiedLogicalName</w:delText>
        </w:r>
        <w:r w:rsidR="00E66E38" w:rsidRPr="00E66E38">
          <w:delText xml:space="preserve"> </w:delText>
        </w:r>
        <w:r w:rsidR="00E66E38" w:rsidRPr="00E66E38">
          <w:rPr>
            <w:b/>
          </w:rPr>
          <w:delText>SHOULD</w:delText>
        </w:r>
        <w:r w:rsidR="00E66E38" w:rsidRPr="00E66E38">
          <w:delText xml:space="preserve"> be present. Otherwise,</w:delText>
        </w:r>
        <w:r w:rsidR="006E0178">
          <w:delText xml:space="preserve"> it</w:delText>
        </w:r>
        <w:r w:rsidR="00E66E38" w:rsidRPr="00E66E38">
          <w:delText xml:space="preserve"> </w:delText>
        </w:r>
        <w:r w:rsidR="00E66E38" w:rsidRPr="00E66E38">
          <w:rPr>
            <w:b/>
          </w:rPr>
          <w:delText>MAY</w:delText>
        </w:r>
        <w:r w:rsidR="00E66E38" w:rsidRPr="00E66E38">
          <w:delText xml:space="preserve"> be present.</w:delText>
        </w:r>
      </w:del>
    </w:p>
    <w:p w14:paraId="5BAE0DEF" w14:textId="77777777" w:rsidR="00E66E38" w:rsidRDefault="00E66E38" w:rsidP="00E66E38">
      <w:pPr>
        <w:rPr>
          <w:del w:id="11203" w:author="Laurence Golding" w:date="2019-05-11T06:51:00Z"/>
        </w:rPr>
      </w:pPr>
      <w:bookmarkStart w:id="11204" w:name="_Hlk513194534"/>
      <w:bookmarkStart w:id="11205" w:name="_Hlk513194553"/>
      <w:del w:id="11206" w:author="Laurence Golding" w:date="2019-05-11T06:51:00Z">
        <w:r w:rsidRPr="00E66E38">
          <w:delText xml:space="preserve">The format of </w:delText>
        </w:r>
        <w:r w:rsidRPr="00E66E38">
          <w:rPr>
            <w:rStyle w:val="CODEtemp"/>
          </w:rPr>
          <w:delText>fullyQualifiedLogicalName</w:delText>
        </w:r>
        <w:r w:rsidRPr="00E66E38">
          <w:delText xml:space="preserve"> </w:delText>
        </w:r>
        <w:r w:rsidRPr="00E66E38">
          <w:rPr>
            <w:b/>
          </w:rPr>
          <w:delText>SHALL</w:delText>
        </w:r>
        <w:r w:rsidRPr="00E66E38">
          <w:delText xml:space="preserve"> </w:delText>
        </w:r>
        <w:r w:rsidR="0024214F">
          <w:delText xml:space="preserve">follow the naming rules </w:delText>
        </w:r>
        <w:r w:rsidR="00A76763">
          <w:delText xml:space="preserve">for fully qualified logical locations </w:delText>
        </w:r>
        <w:r w:rsidR="0024214F">
          <w:delText>described in §</w:delText>
        </w:r>
        <w:r w:rsidR="0024214F">
          <w:fldChar w:fldCharType="begin"/>
        </w:r>
        <w:r w:rsidR="0024214F">
          <w:delInstrText xml:space="preserve"> REF _Ref514248023 \r \h </w:delInstrText>
        </w:r>
        <w:r w:rsidR="0024214F">
          <w:fldChar w:fldCharType="separate"/>
        </w:r>
        <w:r w:rsidR="00331070">
          <w:delText>3.24.2</w:delText>
        </w:r>
        <w:r w:rsidR="0024214F">
          <w:fldChar w:fldCharType="end"/>
        </w:r>
        <w:r w:rsidRPr="00E66E38">
          <w:delText>.</w:delText>
        </w:r>
      </w:del>
    </w:p>
    <w:p w14:paraId="3F5961A4" w14:textId="77777777" w:rsidR="00E66E38" w:rsidRDefault="00E66E38" w:rsidP="00E66E38">
      <w:pPr>
        <w:pStyle w:val="Note"/>
        <w:rPr>
          <w:del w:id="11207" w:author="Laurence Golding" w:date="2019-05-11T06:51:00Z"/>
        </w:rPr>
      </w:pPr>
      <w:del w:id="11208" w:author="Laurence Golding" w:date="2019-05-11T06:51:00Z">
        <w:r>
          <w:delText xml:space="preserve">EXAMPLE 1: C: </w:delText>
        </w:r>
        <w:r w:rsidRPr="00E66E38">
          <w:rPr>
            <w:rStyle w:val="CODEtemp"/>
          </w:rPr>
          <w:delText>create_process</w:delText>
        </w:r>
      </w:del>
    </w:p>
    <w:p w14:paraId="6303A5EB" w14:textId="77777777" w:rsidR="00E66E38" w:rsidRDefault="00E66E38" w:rsidP="00E66E38">
      <w:pPr>
        <w:pStyle w:val="Note"/>
        <w:rPr>
          <w:del w:id="11209" w:author="Laurence Golding" w:date="2019-05-11T06:51:00Z"/>
        </w:rPr>
      </w:pPr>
      <w:del w:id="11210" w:author="Laurence Golding" w:date="2019-05-11T06:51:00Z">
        <w:r>
          <w:delText xml:space="preserve">EXAMPLE 2: C++: </w:delText>
        </w:r>
        <w:r w:rsidRPr="00E66E38">
          <w:rPr>
            <w:rStyle w:val="CODEtemp"/>
          </w:rPr>
          <w:delText>Namespace1::Class::Method(int, double) const &amp;&amp;</w:delText>
        </w:r>
      </w:del>
    </w:p>
    <w:p w14:paraId="1E01244E" w14:textId="77777777" w:rsidR="00E66E38" w:rsidRDefault="00E66E38" w:rsidP="00E66E38">
      <w:pPr>
        <w:pStyle w:val="Note"/>
        <w:rPr>
          <w:del w:id="11211" w:author="Laurence Golding" w:date="2019-05-11T06:51:00Z"/>
          <w:rStyle w:val="CODEtemp"/>
        </w:rPr>
      </w:pPr>
      <w:del w:id="11212" w:author="Laurence Golding" w:date="2019-05-11T06:51:00Z">
        <w:r>
          <w:delText xml:space="preserve">EXAMPLE 3: C#: </w:delText>
        </w:r>
        <w:r w:rsidRPr="00E66E38">
          <w:rPr>
            <w:rStyle w:val="CODEtemp"/>
          </w:rPr>
          <w:delText>Namespace1.Class.Method(</w:delText>
        </w:r>
        <w:r>
          <w:rPr>
            <w:rStyle w:val="CODEtemp"/>
          </w:rPr>
          <w:delText>s</w:delText>
        </w:r>
        <w:r w:rsidRPr="00E66E38">
          <w:rPr>
            <w:rStyle w:val="CODEtemp"/>
          </w:rPr>
          <w:delText>tring,</w:delText>
        </w:r>
        <w:r>
          <w:rPr>
            <w:rStyle w:val="CODEtemp"/>
          </w:rPr>
          <w:delText xml:space="preserve"> int</w:delText>
        </w:r>
        <w:r w:rsidRPr="00E66E38">
          <w:rPr>
            <w:rStyle w:val="CODEtemp"/>
          </w:rPr>
          <w:delText>[])</w:delText>
        </w:r>
        <w:bookmarkEnd w:id="11204"/>
      </w:del>
    </w:p>
    <w:p w14:paraId="2CDA8872" w14:textId="77777777" w:rsidR="00E66E38" w:rsidRDefault="00E66E38" w:rsidP="00E66E38">
      <w:pPr>
        <w:rPr>
          <w:del w:id="11213" w:author="Laurence Golding" w:date="2019-05-11T06:51:00Z"/>
        </w:rPr>
      </w:pPr>
      <w:del w:id="11214" w:author="Laurence Golding" w:date="2019-05-11T06:51:00Z">
        <w:r w:rsidRPr="00E66E38">
          <w:delText>If the</w:delText>
        </w:r>
        <w:r w:rsidR="00C32159">
          <w:delText xml:space="preserve"> </w:delText>
        </w:r>
        <w:r w:rsidRPr="00E66E38">
          <w:rPr>
            <w:rStyle w:val="CODEtemp"/>
          </w:rPr>
          <w:delText>logicalLocations</w:delText>
        </w:r>
        <w:r w:rsidRPr="00E66E38">
          <w:delText xml:space="preserve"> property (§</w:delText>
        </w:r>
        <w:r>
          <w:fldChar w:fldCharType="begin"/>
        </w:r>
        <w:r>
          <w:delInstrText xml:space="preserve"> REF _Ref493479000 \w \h </w:delInstrText>
        </w:r>
        <w:r>
          <w:fldChar w:fldCharType="separate"/>
        </w:r>
        <w:r w:rsidR="00331070">
          <w:delText>3.11.14</w:delText>
        </w:r>
        <w:r>
          <w:fldChar w:fldCharType="end"/>
        </w:r>
        <w:r w:rsidRPr="00E66E38">
          <w:delText xml:space="preserve">) </w:delText>
        </w:r>
        <w:r w:rsidR="00C32159">
          <w:delText xml:space="preserve">of the containing </w:delText>
        </w:r>
        <w:r w:rsidR="00C32159" w:rsidRPr="00C32159">
          <w:rPr>
            <w:rStyle w:val="CODEtemp"/>
          </w:rPr>
          <w:delText>run</w:delText>
        </w:r>
        <w:r w:rsidR="00C32159">
          <w:delText xml:space="preserve"> object (</w:delText>
        </w:r>
        <w:bookmarkEnd w:id="11205"/>
        <w:r w:rsidR="00C32159">
          <w:delText>§</w:delText>
        </w:r>
        <w:r w:rsidR="00C32159">
          <w:fldChar w:fldCharType="begin"/>
        </w:r>
        <w:r w:rsidR="00C32159">
          <w:delInstrText xml:space="preserve"> REF _Ref493349997 \r \h </w:delInstrText>
        </w:r>
        <w:r w:rsidR="00C32159">
          <w:fldChar w:fldCharType="separate"/>
        </w:r>
        <w:r w:rsidR="00331070">
          <w:delText>3.11</w:delText>
        </w:r>
        <w:r w:rsidR="00C32159">
          <w:fldChar w:fldCharType="end"/>
        </w:r>
        <w:r w:rsidR="00C32159">
          <w:delText xml:space="preserve">) </w:delText>
        </w:r>
        <w:r w:rsidRPr="00E66E38">
          <w:delText xml:space="preserve">is present, </w:delText>
        </w:r>
        <w:r w:rsidRPr="00E66E38">
          <w:rPr>
            <w:rStyle w:val="CODEtemp"/>
          </w:rPr>
          <w:delText>fullyQualifiedLogicalName</w:delText>
        </w:r>
        <w:r w:rsidRPr="00E66E38">
          <w:delText xml:space="preserve"> </w:delText>
        </w:r>
        <w:r>
          <w:rPr>
            <w:b/>
          </w:rPr>
          <w:delText>SHALL</w:delText>
        </w:r>
        <w:r w:rsidRPr="00E66E38">
          <w:delText xml:space="preserve"> equal the name of one of the properties on th</w:delText>
        </w:r>
        <w:r w:rsidR="00C32159">
          <w:delText>at</w:delText>
        </w:r>
        <w:r w:rsidRPr="00E66E38">
          <w:delText xml:space="preserve"> </w:delText>
        </w:r>
        <w:r w:rsidRPr="00E66E38">
          <w:rPr>
            <w:rStyle w:val="CODEtemp"/>
          </w:rPr>
          <w:delText>logicalLocations</w:delText>
        </w:r>
        <w:r w:rsidRPr="00E66E38">
          <w:delText xml:space="preserve"> object.</w:delText>
        </w:r>
      </w:del>
    </w:p>
    <w:p w14:paraId="22942E0F" w14:textId="6D1102E9" w:rsidR="002A1260" w:rsidRDefault="006E0178" w:rsidP="002A1260">
      <w:del w:id="11215" w:author="Laurence Golding" w:date="2019-05-11T06:51:00Z">
        <w:r>
          <w:delText>If during</w:delText>
        </w:r>
        <w:r w:rsidRPr="00F249F9">
          <w:delText xml:space="preserve"> a run </w:delText>
        </w:r>
        <w:r>
          <w:delText>a</w:delText>
        </w:r>
        <w:r w:rsidRPr="00F249F9">
          <w:delText xml:space="preserve"> tool produces results in two or more distinct logical locations with the same</w:delText>
        </w:r>
        <w:r>
          <w:delText xml:space="preserve"> fully qualified logical name, and if the containing </w:delText>
        </w:r>
        <w:r w:rsidRPr="00F95A40">
          <w:rPr>
            <w:rStyle w:val="CODEtemp"/>
          </w:rPr>
          <w:delText>run</w:delText>
        </w:r>
        <w:r>
          <w:delText xml:space="preserve"> object contain a </w:delText>
        </w:r>
        <w:r>
          <w:rPr>
            <w:rStyle w:val="CODEtemp"/>
          </w:rPr>
          <w:delText>logicalLocations</w:delText>
        </w:r>
        <w:r>
          <w:delText xml:space="preserve"> property (§</w:delText>
        </w:r>
        <w:r>
          <w:fldChar w:fldCharType="begin"/>
        </w:r>
        <w:r>
          <w:delInstrText xml:space="preserve"> REF _Ref493479000 \r \h </w:delInstrText>
        </w:r>
        <w:r>
          <w:fldChar w:fldCharType="separate"/>
        </w:r>
        <w:r w:rsidR="00331070">
          <w:delText>3.11.14</w:delText>
        </w:r>
        <w:r>
          <w:fldChar w:fldCharType="end"/>
        </w:r>
        <w:r>
          <w:delText xml:space="preserve">), then instead of containing the fully qualified logical name, </w:delText>
        </w:r>
        <w:r w:rsidRPr="00F95A40">
          <w:rPr>
            <w:rStyle w:val="CODEtemp"/>
          </w:rPr>
          <w:delText>fullyQualifiedLogicalName</w:delText>
        </w:r>
        <w:r>
          <w:delText xml:space="preserve"> </w:delText>
        </w:r>
        <w:r>
          <w:rPr>
            <w:b/>
          </w:rPr>
          <w:delText>SHALL</w:delText>
        </w:r>
        <w:r>
          <w:delText xml:space="preserve"> contain a string that equals one of the property names in </w:delText>
        </w:r>
        <w:r w:rsidRPr="00F95A40">
          <w:rPr>
            <w:rStyle w:val="CODEtemp"/>
          </w:rPr>
          <w:delText>run.</w:delText>
        </w:r>
        <w:r>
          <w:rPr>
            <w:rStyle w:val="CODEtemp"/>
          </w:rPr>
          <w:delText>logicalLocations</w:delText>
        </w:r>
        <w:r>
          <w:delText>.</w:delText>
        </w:r>
        <w:r w:rsidRPr="00F249F9">
          <w:delText xml:space="preserve"> </w:delText>
        </w:r>
        <w:r>
          <w:delText xml:space="preserve">To improve the readability of the log file, this property name </w:delText>
        </w:r>
        <w:r w:rsidRPr="000164FF">
          <w:rPr>
            <w:b/>
          </w:rPr>
          <w:delText>SHOULD</w:delText>
        </w:r>
        <w:r>
          <w:delText xml:space="preserve"> be formed </w:delText>
        </w:r>
        <w:r w:rsidRPr="000164FF">
          <w:delText>by</w:delText>
        </w:r>
        <w:r w:rsidRPr="00F249F9">
          <w:delText xml:space="preserve"> appending a suffix </w:delText>
        </w:r>
        <w:r>
          <w:delText xml:space="preserve">to the </w:delText>
        </w:r>
        <w:r w:rsidRPr="007C40D6">
          <w:delText>fully</w:delText>
        </w:r>
        <w:r>
          <w:delText xml:space="preserve"> q</w:delText>
        </w:r>
        <w:r w:rsidRPr="007C40D6">
          <w:delText>ualified</w:delText>
        </w:r>
        <w:r>
          <w:delText xml:space="preserve"> l</w:delText>
        </w:r>
        <w:r w:rsidRPr="007C40D6">
          <w:delText>ogical</w:delText>
        </w:r>
        <w:r>
          <w:delText xml:space="preserve"> n</w:delText>
        </w:r>
        <w:r w:rsidRPr="007C40D6">
          <w:delText>ame</w:delText>
        </w:r>
        <w:r>
          <w:delText>s.</w:delText>
        </w:r>
        <w:r w:rsidRPr="00F249F9">
          <w:delText xml:space="preserve"> </w:delText>
        </w:r>
        <w:r>
          <w:delText xml:space="preserve">In this case, the </w:delText>
        </w:r>
        <w:r w:rsidRPr="00F95A40">
          <w:rPr>
            <w:rStyle w:val="CODEtemp"/>
          </w:rPr>
          <w:delText>fullyQualifiedName</w:delText>
        </w:r>
        <w:r>
          <w:delText xml:space="preserve"> property (§</w:delText>
        </w:r>
        <w:r>
          <w:fldChar w:fldCharType="begin"/>
        </w:r>
        <w:r>
          <w:delInstrText xml:space="preserve"> REF _Ref513194876 \r \h </w:delInstrText>
        </w:r>
        <w:r>
          <w:fldChar w:fldCharType="separate"/>
        </w:r>
        <w:r w:rsidR="00331070">
          <w:delText>3.24.4</w:delText>
        </w:r>
        <w:r>
          <w:fldChar w:fldCharType="end"/>
        </w:r>
        <w:r>
          <w:delText xml:space="preserve">) of the </w:delText>
        </w:r>
        <w:r>
          <w:rPr>
            <w:rStyle w:val="CODEtemp"/>
          </w:rPr>
          <w:delText>logicalLocation</w:delText>
        </w:r>
        <w:r>
          <w:delText xml:space="preserve"> object (§</w:delText>
        </w:r>
        <w:r>
          <w:fldChar w:fldCharType="begin"/>
        </w:r>
        <w:r>
          <w:delInstrText xml:space="preserve"> REF _Ref493404505 \r \h </w:delInstrText>
        </w:r>
        <w:r>
          <w:fldChar w:fldCharType="separate"/>
        </w:r>
        <w:r w:rsidR="00331070">
          <w:delText>3.24</w:delText>
        </w:r>
        <w:r>
          <w:fldChar w:fldCharType="end"/>
        </w:r>
        <w:r>
          <w:delText>)</w:delText>
        </w:r>
      </w:del>
      <w:ins w:id="11216" w:author="Laurence Golding" w:date="2019-05-11T06:51:00Z">
        <w:r w:rsidR="002A1260">
          <w:rPr>
            <w:rStyle w:val="CODEtemp"/>
          </w:rPr>
          <w:t>logicalLocation</w:t>
        </w:r>
      </w:ins>
      <w:r w:rsidR="002A1260">
        <w:t xml:space="preserve"> </w:t>
      </w:r>
      <w:r w:rsidR="002A1260">
        <w:rPr>
          <w:b/>
        </w:rPr>
        <w:t>SHALL</w:t>
      </w:r>
      <w:r w:rsidR="002A1260">
        <w:rPr>
          <w:b/>
          <w:rPrChange w:id="11217" w:author="Laurence Golding" w:date="2019-05-11T06:51:00Z">
            <w:rPr/>
          </w:rPrChange>
        </w:rPr>
        <w:t xml:space="preserve"> </w:t>
      </w:r>
      <w:del w:id="11218" w:author="Laurence Golding" w:date="2019-05-11T06:51:00Z">
        <w:r>
          <w:delText>contain the actual fully qualified logical name</w:delText>
        </w:r>
      </w:del>
      <w:ins w:id="11219" w:author="Laurence Golding" w:date="2019-05-11T06:51:00Z">
        <w:r w:rsidR="002A1260">
          <w:rPr>
            <w:b/>
          </w:rPr>
          <w:t>NOT</w:t>
        </w:r>
        <w:r w:rsidR="002A1260">
          <w:t xml:space="preserve"> be present</w:t>
        </w:r>
      </w:ins>
      <w:r w:rsidR="002A1260">
        <w:t>.</w:t>
      </w:r>
    </w:p>
    <w:p w14:paraId="40A99FAD" w14:textId="77777777" w:rsidR="002A1260" w:rsidRDefault="002A1260" w:rsidP="002A1260">
      <w:pPr>
        <w:pStyle w:val="Note"/>
        <w:rPr>
          <w:moveFrom w:id="11220" w:author="Laurence Golding" w:date="2019-05-11T06:52:00Z"/>
        </w:rPr>
      </w:pPr>
      <w:moveFromRangeStart w:id="11221" w:author="Laurence Golding" w:date="2019-05-11T06:52:00Z" w:name="move8449989"/>
      <w:moveFrom w:id="11222" w:author="Laurence Golding" w:date="2019-05-11T06:52:00Z">
        <w:r>
          <w:t>NOTE: This is an extremely rare corner case.</w:t>
        </w:r>
      </w:moveFrom>
    </w:p>
    <w:p w14:paraId="465F9394" w14:textId="77777777" w:rsidR="002A1260" w:rsidRDefault="002A1260" w:rsidP="002A1260">
      <w:pPr>
        <w:pStyle w:val="Note"/>
        <w:rPr>
          <w:moveFrom w:id="11223" w:author="Laurence Golding" w:date="2019-05-11T06:52:00Z"/>
        </w:rPr>
      </w:pPr>
      <w:moveFrom w:id="11224" w:author="Laurence Golding" w:date="2019-05-11T06:52:00Z">
        <w:r>
          <w:t>EXAMPLE: Suppose a tool analyzes two C++ source files:</w:t>
        </w:r>
      </w:moveFrom>
    </w:p>
    <w:p w14:paraId="5BAD6589" w14:textId="77777777" w:rsidR="002A1260" w:rsidRDefault="002A1260" w:rsidP="002A1260">
      <w:pPr>
        <w:pStyle w:val="Code"/>
        <w:rPr>
          <w:moveFrom w:id="11225" w:author="Laurence Golding" w:date="2019-05-11T06:52:00Z"/>
        </w:rPr>
      </w:pPr>
      <w:moveFrom w:id="11226" w:author="Laurence Golding" w:date="2019-05-11T06:52:00Z">
        <w:r>
          <w:t>// file1.cpp</w:t>
        </w:r>
      </w:moveFrom>
    </w:p>
    <w:p w14:paraId="261D31A1" w14:textId="77777777" w:rsidR="002A1260" w:rsidRDefault="002A1260" w:rsidP="002A1260">
      <w:pPr>
        <w:pStyle w:val="Code"/>
        <w:rPr>
          <w:moveFrom w:id="11227" w:author="Laurence Golding" w:date="2019-05-11T06:52:00Z"/>
        </w:rPr>
      </w:pPr>
      <w:moveFrom w:id="11228" w:author="Laurence Golding" w:date="2019-05-11T06:52:00Z">
        <w:r>
          <w:t>namespace A {</w:t>
        </w:r>
      </w:moveFrom>
    </w:p>
    <w:p w14:paraId="4905C6CD" w14:textId="77777777" w:rsidR="002A1260" w:rsidRDefault="002A1260" w:rsidP="002A1260">
      <w:pPr>
        <w:pStyle w:val="Code"/>
        <w:rPr>
          <w:moveFrom w:id="11229" w:author="Laurence Golding" w:date="2019-05-11T06:52:00Z"/>
        </w:rPr>
      </w:pPr>
      <w:moveFrom w:id="11230" w:author="Laurence Golding" w:date="2019-05-11T06:52:00Z">
        <w:r>
          <w:t xml:space="preserve">    class B {</w:t>
        </w:r>
      </w:moveFrom>
    </w:p>
    <w:p w14:paraId="7DA89417" w14:textId="77777777" w:rsidR="002A1260" w:rsidRDefault="002A1260" w:rsidP="002A1260">
      <w:pPr>
        <w:pStyle w:val="Code"/>
        <w:rPr>
          <w:moveFrom w:id="11231" w:author="Laurence Golding" w:date="2019-05-11T06:52:00Z"/>
        </w:rPr>
      </w:pPr>
      <w:moveFrom w:id="11232" w:author="Laurence Golding" w:date="2019-05-11T06:52:00Z">
        <w:r>
          <w:t xml:space="preserve">    }</w:t>
        </w:r>
      </w:moveFrom>
    </w:p>
    <w:p w14:paraId="47462C98" w14:textId="77777777" w:rsidR="002A1260" w:rsidRDefault="002A1260" w:rsidP="002A1260">
      <w:pPr>
        <w:pStyle w:val="Code"/>
        <w:rPr>
          <w:moveFrom w:id="11233" w:author="Laurence Golding" w:date="2019-05-11T06:52:00Z"/>
        </w:rPr>
      </w:pPr>
      <w:moveFrom w:id="11234" w:author="Laurence Golding" w:date="2019-05-11T06:52:00Z">
        <w:r>
          <w:t>}</w:t>
        </w:r>
      </w:moveFrom>
    </w:p>
    <w:p w14:paraId="6A298EF8" w14:textId="77777777" w:rsidR="002A1260" w:rsidRDefault="002A1260" w:rsidP="002A1260">
      <w:pPr>
        <w:pStyle w:val="Code"/>
        <w:rPr>
          <w:moveFrom w:id="11235" w:author="Laurence Golding" w:date="2019-05-11T06:52:00Z"/>
        </w:rPr>
      </w:pPr>
    </w:p>
    <w:p w14:paraId="575EB26F" w14:textId="77777777" w:rsidR="002A1260" w:rsidRDefault="002A1260" w:rsidP="002A1260">
      <w:pPr>
        <w:pStyle w:val="Code"/>
        <w:rPr>
          <w:moveFrom w:id="11236" w:author="Laurence Golding" w:date="2019-05-11T06:52:00Z"/>
        </w:rPr>
      </w:pPr>
      <w:moveFrom w:id="11237" w:author="Laurence Golding" w:date="2019-05-11T06:52:00Z">
        <w:r>
          <w:t>// file2.cpp</w:t>
        </w:r>
      </w:moveFrom>
    </w:p>
    <w:p w14:paraId="66F02D34" w14:textId="77777777" w:rsidR="002A1260" w:rsidRDefault="002A1260" w:rsidP="002A1260">
      <w:pPr>
        <w:pStyle w:val="Code"/>
        <w:rPr>
          <w:moveFrom w:id="11238" w:author="Laurence Golding" w:date="2019-05-11T06:52:00Z"/>
        </w:rPr>
      </w:pPr>
      <w:moveFrom w:id="11239" w:author="Laurence Golding" w:date="2019-05-11T06:52:00Z">
        <w:r>
          <w:t>namespace A {</w:t>
        </w:r>
      </w:moveFrom>
    </w:p>
    <w:p w14:paraId="27031EC6" w14:textId="77777777" w:rsidR="002A1260" w:rsidRDefault="002A1260" w:rsidP="002A1260">
      <w:pPr>
        <w:pStyle w:val="Code"/>
        <w:rPr>
          <w:moveFrom w:id="11240" w:author="Laurence Golding" w:date="2019-05-11T06:52:00Z"/>
        </w:rPr>
      </w:pPr>
      <w:moveFrom w:id="11241" w:author="Laurence Golding" w:date="2019-05-11T06:52:00Z">
        <w:r>
          <w:t xml:space="preserve">    namespace B {</w:t>
        </w:r>
      </w:moveFrom>
    </w:p>
    <w:p w14:paraId="3DC06793" w14:textId="77777777" w:rsidR="002A1260" w:rsidRDefault="002A1260" w:rsidP="002A1260">
      <w:pPr>
        <w:pStyle w:val="Code"/>
        <w:rPr>
          <w:moveFrom w:id="11242" w:author="Laurence Golding" w:date="2019-05-11T06:52:00Z"/>
        </w:rPr>
      </w:pPr>
      <w:moveFrom w:id="11243" w:author="Laurence Golding" w:date="2019-05-11T06:52:00Z">
        <w:r>
          <w:t xml:space="preserve">        class C {</w:t>
        </w:r>
      </w:moveFrom>
    </w:p>
    <w:p w14:paraId="19523D7C" w14:textId="77777777" w:rsidR="002A1260" w:rsidRDefault="002A1260" w:rsidP="002A1260">
      <w:pPr>
        <w:pStyle w:val="Code"/>
        <w:rPr>
          <w:moveFrom w:id="11244" w:author="Laurence Golding" w:date="2019-05-11T06:52:00Z"/>
        </w:rPr>
      </w:pPr>
      <w:moveFrom w:id="11245" w:author="Laurence Golding" w:date="2019-05-11T06:52:00Z">
        <w:r>
          <w:t xml:space="preserve">        }</w:t>
        </w:r>
      </w:moveFrom>
    </w:p>
    <w:p w14:paraId="030D71AD" w14:textId="77777777" w:rsidR="002A1260" w:rsidRDefault="002A1260" w:rsidP="002A1260">
      <w:pPr>
        <w:pStyle w:val="Code"/>
        <w:rPr>
          <w:moveFrom w:id="11246" w:author="Laurence Golding" w:date="2019-05-11T06:52:00Z"/>
        </w:rPr>
      </w:pPr>
      <w:moveFrom w:id="11247" w:author="Laurence Golding" w:date="2019-05-11T06:52:00Z">
        <w:r>
          <w:t xml:space="preserve">    }</w:t>
        </w:r>
      </w:moveFrom>
    </w:p>
    <w:p w14:paraId="35CEB318" w14:textId="77777777" w:rsidR="002A1260" w:rsidRDefault="002A1260" w:rsidP="002A1260">
      <w:pPr>
        <w:pStyle w:val="Code"/>
        <w:rPr>
          <w:moveFrom w:id="11248" w:author="Laurence Golding" w:date="2019-05-11T06:52:00Z"/>
        </w:rPr>
      </w:pPr>
      <w:moveFrom w:id="11249" w:author="Laurence Golding" w:date="2019-05-11T06:52:00Z">
        <w:r>
          <w:t xml:space="preserve">} </w:t>
        </w:r>
      </w:moveFrom>
    </w:p>
    <w:p w14:paraId="55B970DE" w14:textId="77777777" w:rsidR="002A1260" w:rsidRDefault="002A1260" w:rsidP="002A1260">
      <w:pPr>
        <w:pStyle w:val="Note"/>
        <w:rPr>
          <w:moveFrom w:id="11250" w:author="Laurence Golding" w:date="2019-05-11T06:52:00Z"/>
        </w:rPr>
      </w:pPr>
      <w:moveFrom w:id="11251" w:author="Laurence Golding" w:date="2019-05-11T06:52:00Z">
        <w:r>
          <w:t>These could not coexist in the same compilation, but there is no reason two such source files could not exist.</w:t>
        </w:r>
      </w:moveFrom>
    </w:p>
    <w:p w14:paraId="1B6F0E22" w14:textId="77777777" w:rsidR="0040694F" w:rsidRDefault="002A1260" w:rsidP="0040694F">
      <w:pPr>
        <w:pStyle w:val="Note"/>
        <w:rPr>
          <w:del w:id="11252" w:author="Laurence Golding" w:date="2019-05-11T06:51:00Z"/>
        </w:rPr>
      </w:pPr>
      <w:moveFrom w:id="11253" w:author="Laurence Golding" w:date="2019-05-11T06:52: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moveFrom>
      <w:moveFromRangeEnd w:id="11221"/>
      <w:del w:id="11254" w:author="Laurence Golding" w:date="2019-05-11T06:51:00Z">
        <w:r w:rsidR="0040694F" w:rsidRPr="0040694F">
          <w:rPr>
            <w:rStyle w:val="CODEtemp"/>
          </w:rPr>
          <w:delText>fullyQualifiedLogicalName</w:delText>
        </w:r>
        <w:r w:rsidR="0040694F">
          <w:delText xml:space="preserve"> for both would be </w:delText>
        </w:r>
        <w:r w:rsidR="0040694F" w:rsidRPr="0040694F">
          <w:rPr>
            <w:rStyle w:val="CODEtemp"/>
          </w:rPr>
          <w:delText>A::B</w:delText>
        </w:r>
        <w:r w:rsidR="0040694F">
          <w:delText xml:space="preserve">. In that case, the tool might set the </w:delText>
        </w:r>
        <w:r w:rsidR="006E0178">
          <w:rPr>
            <w:rStyle w:val="CODEtemp"/>
          </w:rPr>
          <w:delText>fullyQualifiedLogicalName</w:delText>
        </w:r>
        <w:r w:rsidR="0040694F">
          <w:delText xml:space="preserve"> property in one of the results to </w:delText>
        </w:r>
        <w:r w:rsidR="0040694F" w:rsidRPr="0040694F">
          <w:rPr>
            <w:rStyle w:val="CODEtemp"/>
          </w:rPr>
          <w:delText>A::B-1</w:delText>
        </w:r>
        <w:r w:rsidR="0040694F">
          <w:delText xml:space="preserve">, and it might populate </w:delText>
        </w:r>
        <w:r w:rsidR="006805FB" w:rsidRPr="006805FB">
          <w:rPr>
            <w:rStyle w:val="CODEtemp"/>
          </w:rPr>
          <w:delText>run.</w:delText>
        </w:r>
        <w:r w:rsidR="0040694F" w:rsidRPr="0040694F">
          <w:rPr>
            <w:rStyle w:val="CODEtemp"/>
          </w:rPr>
          <w:delText>logicalLocations</w:delText>
        </w:r>
        <w:r w:rsidR="0040694F">
          <w:delText xml:space="preserve"> as follows:</w:delText>
        </w:r>
      </w:del>
    </w:p>
    <w:p w14:paraId="0E7DF84F" w14:textId="77777777" w:rsidR="006E0178" w:rsidRDefault="006E0178" w:rsidP="006E0178">
      <w:pPr>
        <w:pStyle w:val="Codesmall"/>
        <w:rPr>
          <w:del w:id="11255" w:author="Laurence Golding" w:date="2019-05-11T06:51:00Z"/>
        </w:rPr>
      </w:pPr>
      <w:del w:id="11256" w:author="Laurence Golding" w:date="2019-05-11T06:51:00Z">
        <w:r>
          <w:delText>"logicalLocations": {</w:delText>
        </w:r>
      </w:del>
    </w:p>
    <w:p w14:paraId="11ABACE5" w14:textId="77777777" w:rsidR="006E0178" w:rsidRDefault="006E0178" w:rsidP="006E0178">
      <w:pPr>
        <w:pStyle w:val="Codesmall"/>
        <w:rPr>
          <w:del w:id="11257" w:author="Laurence Golding" w:date="2019-05-11T06:51:00Z"/>
        </w:rPr>
      </w:pPr>
      <w:del w:id="11258" w:author="Laurence Golding" w:date="2019-05-11T06:51:00Z">
        <w:r>
          <w:delText xml:space="preserve">  "A::B": {</w:delText>
        </w:r>
      </w:del>
    </w:p>
    <w:p w14:paraId="02147788" w14:textId="77777777" w:rsidR="006E0178" w:rsidRDefault="006E0178" w:rsidP="006E0178">
      <w:pPr>
        <w:pStyle w:val="Codesmall"/>
        <w:rPr>
          <w:del w:id="11259" w:author="Laurence Golding" w:date="2019-05-11T06:51:00Z"/>
        </w:rPr>
      </w:pPr>
      <w:del w:id="11260" w:author="Laurence Golding" w:date="2019-05-11T06:51:00Z">
        <w:r>
          <w:delText xml:space="preserve">    "name": "B",                   # Must specify because it differs from property name.                           </w:delText>
        </w:r>
      </w:del>
    </w:p>
    <w:p w14:paraId="663A4192" w14:textId="77777777" w:rsidR="006E0178" w:rsidRDefault="006E0178" w:rsidP="006E0178">
      <w:pPr>
        <w:pStyle w:val="Codesmall"/>
        <w:rPr>
          <w:del w:id="11261" w:author="Laurence Golding" w:date="2019-05-11T06:51:00Z"/>
        </w:rPr>
      </w:pPr>
      <w:del w:id="11262" w:author="Laurence Golding" w:date="2019-05-11T06:51:00Z">
        <w:r>
          <w:delText xml:space="preserve">    "kind": "namespace",           # But fullyQualifiedName matches, so can be omitted.</w:delText>
        </w:r>
      </w:del>
    </w:p>
    <w:p w14:paraId="63F25B7A" w14:textId="77777777" w:rsidR="006E0178" w:rsidRDefault="006E0178" w:rsidP="006E0178">
      <w:pPr>
        <w:pStyle w:val="Codesmall"/>
        <w:rPr>
          <w:del w:id="11263" w:author="Laurence Golding" w:date="2019-05-11T06:51:00Z"/>
        </w:rPr>
      </w:pPr>
      <w:del w:id="11264" w:author="Laurence Golding" w:date="2019-05-11T06:51:00Z">
        <w:r>
          <w:delText xml:space="preserve">    "parentKey": "A"</w:delText>
        </w:r>
      </w:del>
    </w:p>
    <w:p w14:paraId="63AC3534" w14:textId="77777777" w:rsidR="006E0178" w:rsidRDefault="006E0178" w:rsidP="006E0178">
      <w:pPr>
        <w:pStyle w:val="Codesmall"/>
        <w:rPr>
          <w:del w:id="11265" w:author="Laurence Golding" w:date="2019-05-11T06:51:00Z"/>
        </w:rPr>
      </w:pPr>
      <w:del w:id="11266" w:author="Laurence Golding" w:date="2019-05-11T06:51:00Z">
        <w:r>
          <w:delText xml:space="preserve">  },</w:delText>
        </w:r>
      </w:del>
    </w:p>
    <w:p w14:paraId="6081FC95" w14:textId="77777777" w:rsidR="006E0178" w:rsidRDefault="006E0178" w:rsidP="006E0178">
      <w:pPr>
        <w:pStyle w:val="Codesmall"/>
        <w:rPr>
          <w:del w:id="11267" w:author="Laurence Golding" w:date="2019-05-11T06:51:00Z"/>
        </w:rPr>
      </w:pPr>
      <w:del w:id="11268" w:author="Laurence Golding" w:date="2019-05-11T06:51:00Z">
        <w:r>
          <w:delText xml:space="preserve">  "A": {                           # Both name and fullyQualifiedName match property</w:delText>
        </w:r>
      </w:del>
    </w:p>
    <w:p w14:paraId="75C3C128" w14:textId="77777777" w:rsidR="006E0178" w:rsidRDefault="006E0178" w:rsidP="006E0178">
      <w:pPr>
        <w:pStyle w:val="Codesmall"/>
        <w:rPr>
          <w:del w:id="11269" w:author="Laurence Golding" w:date="2019-05-11T06:51:00Z"/>
        </w:rPr>
      </w:pPr>
      <w:del w:id="11270" w:author="Laurence Golding" w:date="2019-05-11T06:51:00Z">
        <w:r>
          <w:delText xml:space="preserve">    "kind": "namespace"            # name, so can be omitted.</w:delText>
        </w:r>
      </w:del>
    </w:p>
    <w:p w14:paraId="71D62459" w14:textId="77777777" w:rsidR="006E0178" w:rsidRDefault="006E0178" w:rsidP="006E0178">
      <w:pPr>
        <w:pStyle w:val="Codesmall"/>
        <w:rPr>
          <w:del w:id="11271" w:author="Laurence Golding" w:date="2019-05-11T06:51:00Z"/>
        </w:rPr>
      </w:pPr>
      <w:del w:id="11272" w:author="Laurence Golding" w:date="2019-05-11T06:51:00Z">
        <w:r>
          <w:delText xml:space="preserve">  },</w:delText>
        </w:r>
      </w:del>
    </w:p>
    <w:p w14:paraId="3F3D5E3F" w14:textId="77777777" w:rsidR="006E0178" w:rsidRDefault="006E0178" w:rsidP="006E0178">
      <w:pPr>
        <w:pStyle w:val="Codesmall"/>
        <w:rPr>
          <w:del w:id="11273" w:author="Laurence Golding" w:date="2019-05-11T06:51:00Z"/>
        </w:rPr>
      </w:pPr>
      <w:del w:id="11274" w:author="Laurence Golding" w:date="2019-05-11T06:51:00Z">
        <w:r>
          <w:delText xml:space="preserve">  "A::B-1": {</w:delText>
        </w:r>
      </w:del>
    </w:p>
    <w:p w14:paraId="305570BA" w14:textId="77777777" w:rsidR="006E0178" w:rsidRDefault="006E0178" w:rsidP="006E0178">
      <w:pPr>
        <w:pStyle w:val="Codesmall"/>
        <w:rPr>
          <w:del w:id="11275" w:author="Laurence Golding" w:date="2019-05-11T06:51:00Z"/>
        </w:rPr>
      </w:pPr>
      <w:del w:id="11276" w:author="Laurence Golding" w:date="2019-05-11T06:51:00Z">
        <w:r>
          <w:delText xml:space="preserve">    "name": "B",                   # Must specify because it differs from property name.</w:delText>
        </w:r>
      </w:del>
    </w:p>
    <w:p w14:paraId="19E960EA" w14:textId="77777777" w:rsidR="006E0178" w:rsidRDefault="002A1260" w:rsidP="006E0178">
      <w:pPr>
        <w:pStyle w:val="Codesmall"/>
        <w:rPr>
          <w:del w:id="11277" w:author="Laurence Golding" w:date="2019-05-11T06:51:00Z"/>
        </w:rPr>
      </w:pPr>
      <w:moveFromRangeStart w:id="11278" w:author="Laurence Golding" w:date="2019-05-11T06:52:00Z" w:name="move8449990"/>
      <w:moveFrom w:id="11279" w:author="Laurence Golding" w:date="2019-05-11T06:52:00Z">
        <w:r>
          <w:t xml:space="preserve">    "fullyQualifiedName": "A::B",</w:t>
        </w:r>
      </w:moveFrom>
      <w:moveFromRangeEnd w:id="11278"/>
      <w:del w:id="11280" w:author="Laurence Golding" w:date="2019-05-11T06:51:00Z">
        <w:r w:rsidR="006E0178">
          <w:delText xml:space="preserve">  # Must specify because it differs from property name.</w:delText>
        </w:r>
      </w:del>
    </w:p>
    <w:p w14:paraId="2937BF3C" w14:textId="77777777" w:rsidR="006E0178" w:rsidRDefault="006E0178" w:rsidP="006E0178">
      <w:pPr>
        <w:pStyle w:val="Codesmall"/>
        <w:rPr>
          <w:del w:id="11281" w:author="Laurence Golding" w:date="2019-05-11T06:51:00Z"/>
        </w:rPr>
      </w:pPr>
      <w:del w:id="11282" w:author="Laurence Golding" w:date="2019-05-11T06:51:00Z">
        <w:r>
          <w:delText xml:space="preserve">    "kind": "type",</w:delText>
        </w:r>
      </w:del>
    </w:p>
    <w:p w14:paraId="5AB02C8C" w14:textId="77777777" w:rsidR="006E0178" w:rsidRDefault="006E0178" w:rsidP="006E0178">
      <w:pPr>
        <w:pStyle w:val="Codesmall"/>
        <w:rPr>
          <w:del w:id="11283" w:author="Laurence Golding" w:date="2019-05-11T06:51:00Z"/>
        </w:rPr>
      </w:pPr>
      <w:del w:id="11284" w:author="Laurence Golding" w:date="2019-05-11T06:51:00Z">
        <w:r>
          <w:delText xml:space="preserve">    "parentKey": "A-1"</w:delText>
        </w:r>
      </w:del>
    </w:p>
    <w:p w14:paraId="33A9E933" w14:textId="77777777" w:rsidR="006E0178" w:rsidRDefault="006E0178" w:rsidP="006E0178">
      <w:pPr>
        <w:pStyle w:val="Codesmall"/>
        <w:rPr>
          <w:del w:id="11285" w:author="Laurence Golding" w:date="2019-05-11T06:51:00Z"/>
        </w:rPr>
      </w:pPr>
      <w:del w:id="11286" w:author="Laurence Golding" w:date="2019-05-11T06:51:00Z">
        <w:r>
          <w:delText xml:space="preserve">  },</w:delText>
        </w:r>
      </w:del>
    </w:p>
    <w:p w14:paraId="18642A6A" w14:textId="77777777" w:rsidR="006E0178" w:rsidRDefault="006E0178" w:rsidP="006E0178">
      <w:pPr>
        <w:pStyle w:val="Codesmall"/>
        <w:rPr>
          <w:del w:id="11287" w:author="Laurence Golding" w:date="2019-05-11T06:51:00Z"/>
        </w:rPr>
      </w:pPr>
      <w:del w:id="11288" w:author="Laurence Golding" w:date="2019-05-11T06:51:00Z">
        <w:r>
          <w:delText xml:space="preserve">  "A-1": {</w:delText>
        </w:r>
      </w:del>
    </w:p>
    <w:p w14:paraId="55BBD2AA" w14:textId="77777777" w:rsidR="006E0178" w:rsidRDefault="006E0178" w:rsidP="006E0178">
      <w:pPr>
        <w:pStyle w:val="Codesmall"/>
        <w:rPr>
          <w:del w:id="11289" w:author="Laurence Golding" w:date="2019-05-11T06:51:00Z"/>
        </w:rPr>
      </w:pPr>
      <w:del w:id="11290" w:author="Laurence Golding" w:date="2019-05-11T06:51:00Z">
        <w:r>
          <w:delText xml:space="preserve">    "name": "A",                   # Must specify because it differs from property name.</w:delText>
        </w:r>
      </w:del>
    </w:p>
    <w:p w14:paraId="218D9967" w14:textId="77777777" w:rsidR="006E0178" w:rsidRDefault="006E0178" w:rsidP="006E0178">
      <w:pPr>
        <w:pStyle w:val="Codesmall"/>
        <w:rPr>
          <w:del w:id="11291" w:author="Laurence Golding" w:date="2019-05-11T06:51:00Z"/>
        </w:rPr>
      </w:pPr>
      <w:del w:id="11292" w:author="Laurence Golding" w:date="2019-05-11T06:51:00Z">
        <w:r>
          <w:delText xml:space="preserve">    "fullyQualifiedName": "A"      # Must specify because it differs from property name.</w:delText>
        </w:r>
      </w:del>
    </w:p>
    <w:p w14:paraId="5042CF7F" w14:textId="77777777" w:rsidR="002A1260" w:rsidRDefault="002A1260" w:rsidP="002A1260">
      <w:pPr>
        <w:pStyle w:val="Code"/>
        <w:rPr>
          <w:moveFrom w:id="11293" w:author="Laurence Golding" w:date="2019-05-11T06:52:00Z"/>
        </w:rPr>
        <w:pPrChange w:id="11294" w:author="Laurence Golding" w:date="2019-05-11T06:51:00Z">
          <w:pPr>
            <w:pStyle w:val="Codesmall"/>
          </w:pPr>
        </w:pPrChange>
      </w:pPr>
      <w:moveFromRangeStart w:id="11295" w:author="Laurence Golding" w:date="2019-05-11T06:52:00Z" w:name="move8449991"/>
      <w:moveFrom w:id="11296" w:author="Laurence Golding" w:date="2019-05-11T06:52:00Z">
        <w:r>
          <w:t xml:space="preserve">    "kind": "namespace"</w:t>
        </w:r>
      </w:moveFrom>
    </w:p>
    <w:moveFromRangeEnd w:id="11295"/>
    <w:p w14:paraId="2E1F1521" w14:textId="77777777" w:rsidR="006E0178" w:rsidRDefault="006E0178" w:rsidP="006E0178">
      <w:pPr>
        <w:pStyle w:val="Codesmall"/>
        <w:rPr>
          <w:del w:id="11297" w:author="Laurence Golding" w:date="2019-05-11T06:51:00Z"/>
        </w:rPr>
      </w:pPr>
      <w:del w:id="11298" w:author="Laurence Golding" w:date="2019-05-11T06:51:00Z">
        <w:r>
          <w:delText xml:space="preserve">  }</w:delText>
        </w:r>
      </w:del>
    </w:p>
    <w:p w14:paraId="797A4C3B" w14:textId="77777777" w:rsidR="006E0178" w:rsidRPr="00F249F9" w:rsidRDefault="006E0178" w:rsidP="006E0178">
      <w:pPr>
        <w:pStyle w:val="Codesmall"/>
        <w:rPr>
          <w:del w:id="11299" w:author="Laurence Golding" w:date="2019-05-11T06:51:00Z"/>
        </w:rPr>
      </w:pPr>
      <w:del w:id="11300" w:author="Laurence Golding" w:date="2019-05-11T06:51:00Z">
        <w:r>
          <w:delText>}</w:delText>
        </w:r>
      </w:del>
    </w:p>
    <w:p w14:paraId="0DD294F8" w14:textId="77777777" w:rsidR="002A1260" w:rsidRDefault="006E0178" w:rsidP="002A1260">
      <w:pPr>
        <w:pStyle w:val="Note"/>
        <w:rPr>
          <w:moveFrom w:id="11301" w:author="Laurence Golding" w:date="2019-05-11T06:52:00Z"/>
        </w:rPr>
      </w:pPr>
      <w:del w:id="11302" w:author="Laurence Golding" w:date="2019-05-11T06:51:00Z">
        <w:r>
          <w:delText xml:space="preserve">NOTE: </w:delText>
        </w:r>
        <w:r w:rsidRPr="00E66E38">
          <w:delText xml:space="preserve">There are a few reasons the </w:delText>
        </w:r>
        <w:r w:rsidRPr="00E66E38">
          <w:rPr>
            <w:rStyle w:val="CODEtemp"/>
          </w:rPr>
          <w:delText>fullyQualifiedLogicalName</w:delText>
        </w:r>
      </w:del>
      <w:moveFromRangeStart w:id="11303" w:author="Laurence Golding" w:date="2019-05-11T06:52:00Z" w:name="move8449992"/>
      <w:moveFrom w:id="11304" w:author="Laurence Golding" w:date="2019-05-11T06:52:00Z">
        <w:r w:rsidR="002A1260" w:rsidRPr="00E66E38">
          <w:t xml:space="preserve"> property exists, even though the information it contains is presented in more detail in the </w:t>
        </w:r>
        <w:r w:rsidR="002A1260" w:rsidRPr="00E66E38">
          <w:rPr>
            <w:rStyle w:val="CODEtemp"/>
          </w:rPr>
          <w:t>run.logicalLocations</w:t>
        </w:r>
        <w:r w:rsidR="002A1260">
          <w:t xml:space="preserve"> property:</w:t>
        </w:r>
      </w:moveFrom>
    </w:p>
    <w:p w14:paraId="62A99368" w14:textId="77777777" w:rsidR="002A1260" w:rsidRDefault="002A1260" w:rsidP="002A1260">
      <w:pPr>
        <w:pStyle w:val="Note"/>
        <w:numPr>
          <w:ilvl w:val="0"/>
          <w:numId w:val="11"/>
        </w:numPr>
        <w:rPr>
          <w:moveFrom w:id="11305" w:author="Laurence Golding" w:date="2019-05-11T06:52:00Z"/>
        </w:rPr>
      </w:pPr>
      <w:moveFrom w:id="11306" w:author="Laurence Golding" w:date="2019-05-11T06:52:00Z">
        <w:r w:rsidRPr="006E0178">
          <w:rPr>
            <w:rStyle w:val="CODEtemp"/>
          </w:rPr>
          <w:t>run.logicalLocations</w:t>
        </w:r>
        <w:r>
          <w:t xml:space="preserve"> might not be present.</w:t>
        </w:r>
      </w:moveFrom>
    </w:p>
    <w:p w14:paraId="1E88E828" w14:textId="77777777" w:rsidR="002A1260" w:rsidRDefault="002A1260" w:rsidP="002A1260">
      <w:pPr>
        <w:pStyle w:val="Note"/>
        <w:numPr>
          <w:ilvl w:val="0"/>
          <w:numId w:val="11"/>
        </w:numPr>
        <w:rPr>
          <w:moveFrom w:id="11307" w:author="Laurence Golding" w:date="2019-05-11T06:52:00Z"/>
        </w:rPr>
      </w:pPr>
      <w:moveFrom w:id="11308" w:author="Laurence Golding" w:date="2019-05-11T06:52:00Z">
        <w:r>
          <w:t>It allows</w:t>
        </w:r>
        <w:r w:rsidRPr="00E66E38">
          <w:t xml:space="preserve"> a </w:t>
        </w:r>
        <w:r>
          <w:t>SARIF</w:t>
        </w:r>
        <w:r w:rsidRPr="00E66E38">
          <w:t xml:space="preserve"> viewer to display the logical location in a way that is easily understood by users.</w:t>
        </w:r>
      </w:moveFrom>
    </w:p>
    <w:moveFromRangeEnd w:id="11303"/>
    <w:p w14:paraId="5DB63D21" w14:textId="77777777" w:rsidR="002A1260" w:rsidRDefault="006E0178" w:rsidP="002A1260">
      <w:pPr>
        <w:pStyle w:val="Note"/>
        <w:numPr>
          <w:ilvl w:val="0"/>
          <w:numId w:val="11"/>
        </w:numPr>
        <w:rPr>
          <w:moveFrom w:id="11309" w:author="Laurence Golding" w:date="2019-05-11T06:52:00Z"/>
        </w:rPr>
      </w:pPr>
      <w:del w:id="11310" w:author="Laurence Golding" w:date="2019-05-11T06:51:00Z">
        <w:r w:rsidRPr="00E66E38">
          <w:delText>As mentioned in §</w:delText>
        </w:r>
        <w:r>
          <w:fldChar w:fldCharType="begin"/>
        </w:r>
        <w:r>
          <w:delInstrText xml:space="preserve"> REF _Ref493479281 \w \h  \* MERGEFORMAT </w:delInstrText>
        </w:r>
        <w:r>
          <w:fldChar w:fldCharType="separate"/>
        </w:r>
        <w:r w:rsidR="00331070">
          <w:delText>3.20.1</w:delText>
        </w:r>
        <w:r>
          <w:fldChar w:fldCharType="end"/>
        </w:r>
        <w:r w:rsidRPr="00E66E38">
          <w:delText xml:space="preserve">, </w:delText>
        </w:r>
        <w:r w:rsidRPr="00E66E38">
          <w:rPr>
            <w:rStyle w:val="CODEtemp"/>
          </w:rPr>
          <w:delText>fullyQualifiedLogicalName</w:delText>
        </w:r>
      </w:del>
      <w:moveFromRangeStart w:id="11311" w:author="Laurence Golding" w:date="2019-05-11T06:52:00Z" w:name="move8449993"/>
      <w:moveFrom w:id="11312" w:author="Laurence Golding" w:date="2019-05-11T06:52:00Z">
        <w:r w:rsidR="002A1260" w:rsidRPr="00E66E38">
          <w:t xml:space="preserve"> is also particularly convenient for fingerprinting, although the more detailed information in </w:t>
        </w:r>
        <w:r w:rsidR="002A1260" w:rsidRPr="00E66E38">
          <w:rPr>
            <w:rStyle w:val="CODEtemp"/>
          </w:rPr>
          <w:t>run.logicalLocations</w:t>
        </w:r>
        <w:r w:rsidR="002A1260" w:rsidRPr="00E66E38">
          <w:t xml:space="preserve"> could be used instead.</w:t>
        </w:r>
      </w:moveFrom>
    </w:p>
    <w:p w14:paraId="3353F427" w14:textId="77777777" w:rsidR="002A1260" w:rsidRDefault="002A1260" w:rsidP="002A1260">
      <w:pPr>
        <w:pStyle w:val="Note"/>
        <w:numPr>
          <w:ilvl w:val="0"/>
          <w:numId w:val="11"/>
        </w:numPr>
        <w:rPr>
          <w:moveFrom w:id="11313" w:author="Laurence Golding" w:date="2019-05-11T06:52:00Z"/>
        </w:rPr>
      </w:pPr>
      <w:moveFrom w:id="11314" w:author="Laurence Golding" w:date="2019-05-11T06:52:00Z">
        <w:r w:rsidRPr="00E66E38">
          <w:t xml:space="preserve">It relieves viewers from having to format the logical location from the more detailed information in </w:t>
        </w:r>
        <w:r w:rsidRPr="00E66E38">
          <w:rPr>
            <w:rStyle w:val="CODEtemp"/>
          </w:rPr>
          <w:t>run.logicalLocations</w:t>
        </w:r>
        <w:r>
          <w:t>.</w:t>
        </w:r>
      </w:moveFrom>
    </w:p>
    <w:p w14:paraId="36CA5BDA" w14:textId="77777777" w:rsidR="002A1260" w:rsidRPr="006E0178" w:rsidRDefault="002A1260" w:rsidP="006E0178">
      <w:pPr>
        <w:pStyle w:val="Note"/>
        <w:numPr>
          <w:ilvl w:val="0"/>
          <w:numId w:val="11"/>
        </w:numPr>
        <w:rPr>
          <w:moveFrom w:id="11315" w:author="Laurence Golding" w:date="2019-05-11T06:52:00Z"/>
        </w:rPr>
      </w:pPr>
      <w:moveFrom w:id="11316" w:author="Laurence Golding" w:date="2019-05-11T06:52:00Z">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moveFrom>
    </w:p>
    <w:p w14:paraId="4CD27C2E" w14:textId="053F052D" w:rsidR="00F13165" w:rsidRDefault="00F13165" w:rsidP="00F13165">
      <w:pPr>
        <w:pStyle w:val="Heading3"/>
      </w:pPr>
      <w:bookmarkStart w:id="11317" w:name="_Ref513121634"/>
      <w:bookmarkStart w:id="11318" w:name="_Ref513122103"/>
      <w:bookmarkStart w:id="11319" w:name="_Toc8367187"/>
      <w:bookmarkStart w:id="11320" w:name="_Toc516224838"/>
      <w:moveFromRangeEnd w:id="11311"/>
      <w:r>
        <w:t>message property</w:t>
      </w:r>
      <w:bookmarkEnd w:id="11317"/>
      <w:bookmarkEnd w:id="11318"/>
      <w:bookmarkEnd w:id="11319"/>
      <w:bookmarkEnd w:id="11320"/>
    </w:p>
    <w:p w14:paraId="62F22E6F" w14:textId="0C32925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9127C">
        <w:t>3.</w:t>
      </w:r>
      <w:del w:id="11321" w:author="Laurence Golding" w:date="2019-05-11T06:51:00Z">
        <w:r w:rsidR="00331070">
          <w:delText>9</w:delText>
        </w:r>
      </w:del>
      <w:ins w:id="11322" w:author="Laurence Golding" w:date="2019-05-11T06:51:00Z">
        <w:r w:rsidR="0009127C">
          <w:t>11</w:t>
        </w:r>
      </w:ins>
      <w:r>
        <w:fldChar w:fldCharType="end"/>
      </w:r>
      <w:r>
        <w:t>) relevant to the location.</w:t>
      </w:r>
    </w:p>
    <w:p w14:paraId="0E77A827" w14:textId="77777777" w:rsidR="00F13165" w:rsidRDefault="00F13165" w:rsidP="00F13165">
      <w:pPr>
        <w:pStyle w:val="Heading3"/>
      </w:pPr>
      <w:bookmarkStart w:id="11323" w:name="_Ref510102819"/>
      <w:bookmarkStart w:id="11324" w:name="_Toc8367188"/>
      <w:bookmarkStart w:id="11325" w:name="_Toc516224839"/>
      <w:r>
        <w:t>annotations property</w:t>
      </w:r>
      <w:bookmarkEnd w:id="11323"/>
      <w:bookmarkEnd w:id="11324"/>
      <w:bookmarkEnd w:id="11325"/>
    </w:p>
    <w:p w14:paraId="1F7AABEC" w14:textId="3028E01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11326" w:author="Laurence Golding" w:date="2019-05-11T06:51:00Z">
        <w:r>
          <w:delText>one</w:delText>
        </w:r>
      </w:del>
      <w:ins w:id="11327" w:author="Laurence Golding" w:date="2019-05-11T06:51:00Z">
        <w:r w:rsidR="009079A3">
          <w:t>zero</w:t>
        </w:r>
      </w:ins>
      <w:r w:rsidR="009079A3">
        <w:t xml:space="preserve"> </w:t>
      </w:r>
      <w:r>
        <w:t>or more unique (§</w:t>
      </w:r>
      <w:r>
        <w:fldChar w:fldCharType="begin"/>
      </w:r>
      <w:r>
        <w:instrText xml:space="preserve"> REF _Ref493404799 \w \h </w:instrText>
      </w:r>
      <w:r>
        <w:fldChar w:fldCharType="separate"/>
      </w:r>
      <w:r w:rsidR="0009127C">
        <w:t>3.</w:t>
      </w:r>
      <w:del w:id="11328" w:author="Laurence Golding" w:date="2019-05-11T06:51:00Z">
        <w:r w:rsidR="00331070">
          <w:delText>6.2</w:delText>
        </w:r>
      </w:del>
      <w:ins w:id="11329" w:author="Laurence Golding" w:date="2019-05-11T06:51:00Z">
        <w:r w:rsidR="0009127C">
          <w:t>7.3</w:t>
        </w:r>
      </w:ins>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9127C">
        <w:t>3.</w:t>
      </w:r>
      <w:del w:id="11330" w:author="Laurence Golding" w:date="2019-05-11T06:51:00Z">
        <w:r w:rsidR="00331070">
          <w:delText>22</w:delText>
        </w:r>
      </w:del>
      <w:ins w:id="11331" w:author="Laurence Golding" w:date="2019-05-11T06:51:00Z">
        <w:r w:rsidR="0009127C">
          <w:t>30</w:t>
        </w:r>
      </w:ins>
      <w:r w:rsidR="0022400E">
        <w:fldChar w:fldCharType="end"/>
      </w:r>
      <w:del w:id="11332" w:author="Laurence Golding" w:date="2019-05-11T06:51:00Z">
        <w:r>
          <w:delText>),</w:delText>
        </w:r>
      </w:del>
      <w:ins w:id="11333" w:author="Laurence Golding" w:date="2019-05-11T06:51:00Z">
        <w:r>
          <w:t>)</w:t>
        </w:r>
      </w:ins>
      <w:r>
        <w:t xml:space="preserve"> each of which describes </w:t>
      </w:r>
      <w:r w:rsidR="0022400E">
        <w:t xml:space="preserve">a region within the </w:t>
      </w:r>
      <w:del w:id="11334" w:author="Laurence Golding" w:date="2019-05-11T06:51:00Z">
        <w:r w:rsidR="0022400E">
          <w:delText>file</w:delText>
        </w:r>
      </w:del>
      <w:ins w:id="11335" w:author="Laurence Golding" w:date="2019-05-11T06:51:00Z">
        <w:r w:rsidR="0061423A">
          <w:t>artifact</w:t>
        </w:r>
      </w:ins>
      <w:r w:rsidR="0061423A">
        <w:t xml:space="preserve">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11336" w:author="Laurence Golding" w:date="2019-05-11T06:51:00Z">
        <w:r w:rsidR="0022400E">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9127C">
        <w:t>3.</w:t>
      </w:r>
      <w:del w:id="11337" w:author="Laurence Golding" w:date="2019-05-11T06:51:00Z">
        <w:r w:rsidR="00331070">
          <w:delText>22</w:delText>
        </w:r>
      </w:del>
      <w:ins w:id="11338" w:author="Laurence Golding" w:date="2019-05-11T06:51:00Z">
        <w:r w:rsidR="0009127C">
          <w:t>30</w:t>
        </w:r>
      </w:ins>
      <w:r w:rsidR="0009127C">
        <w:t>.14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Change w:id="11339" w:author="Laurence Golding" w:date="2019-05-11T06:51:00Z">
          <w:pPr>
            <w:pStyle w:val="Codesmall"/>
          </w:pPr>
        </w:pPrChang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Change w:id="11340" w:author="Laurence Golding" w:date="2019-05-11T06:51:00Z">
          <w:pPr>
            <w:pStyle w:val="Codesmall"/>
          </w:pPr>
        </w:pPrChange>
      </w:pPr>
      <w:r>
        <w:t>"annotations": [                  # An array of region objects.</w:t>
      </w:r>
    </w:p>
    <w:p w14:paraId="54517F76" w14:textId="2B2AA81B" w:rsidR="0022400E" w:rsidRDefault="0022400E" w:rsidP="002D65F3">
      <w:pPr>
        <w:pStyle w:val="Code"/>
        <w:pPrChange w:id="11341" w:author="Laurence Golding" w:date="2019-05-11T06:51:00Z">
          <w:pPr>
            <w:pStyle w:val="Codesmall"/>
          </w:pPr>
        </w:pPrChange>
      </w:pPr>
      <w:r>
        <w:t xml:space="preserve">  {                               # A region object (§</w:t>
      </w:r>
      <w:r>
        <w:fldChar w:fldCharType="begin"/>
      </w:r>
      <w:r>
        <w:instrText xml:space="preserve"> REF _Ref493490350 \r \h </w:instrText>
      </w:r>
      <w:ins w:id="11342" w:author="Laurence Golding" w:date="2019-05-11T06:51:00Z">
        <w:r w:rsidR="002D65F3">
          <w:instrText xml:space="preserve"> \* MERGEFORMAT </w:instrText>
        </w:r>
      </w:ins>
      <w:r>
        <w:fldChar w:fldCharType="separate"/>
      </w:r>
      <w:r w:rsidR="0009127C">
        <w:t>3.</w:t>
      </w:r>
      <w:del w:id="11343" w:author="Laurence Golding" w:date="2019-05-11T06:51:00Z">
        <w:r w:rsidR="00331070">
          <w:delText>22</w:delText>
        </w:r>
      </w:del>
      <w:ins w:id="11344" w:author="Laurence Golding" w:date="2019-05-11T06:51:00Z">
        <w:r w:rsidR="0009127C">
          <w:t>30</w:t>
        </w:r>
      </w:ins>
      <w:r>
        <w:fldChar w:fldCharType="end"/>
      </w:r>
      <w:r>
        <w:t>).</w:t>
      </w:r>
    </w:p>
    <w:p w14:paraId="5593B991" w14:textId="77777777" w:rsidR="0022400E" w:rsidRDefault="0022400E" w:rsidP="002D65F3">
      <w:pPr>
        <w:pStyle w:val="Code"/>
        <w:pPrChange w:id="11345" w:author="Laurence Golding" w:date="2019-05-11T06:51:00Z">
          <w:pPr>
            <w:pStyle w:val="Codesmall"/>
          </w:pPr>
        </w:pPrChange>
      </w:pPr>
      <w:r>
        <w:t xml:space="preserve">    "startLine": 12,</w:t>
      </w:r>
    </w:p>
    <w:p w14:paraId="1F42D881" w14:textId="1E7FD90B" w:rsidR="0022400E" w:rsidRDefault="0022400E" w:rsidP="002D65F3">
      <w:pPr>
        <w:pStyle w:val="Code"/>
        <w:pPrChange w:id="11346" w:author="Laurence Golding" w:date="2019-05-11T06:51:00Z">
          <w:pPr>
            <w:pStyle w:val="Codesmall"/>
          </w:pPr>
        </w:pPrChange>
      </w:pPr>
      <w:r>
        <w:t xml:space="preserve">    "startColumn": </w:t>
      </w:r>
      <w:del w:id="11347" w:author="Laurence Golding" w:date="2019-05-11T06:51:00Z">
        <w:r>
          <w:delText>13</w:delText>
        </w:r>
      </w:del>
      <w:ins w:id="11348" w:author="Laurence Golding" w:date="2019-05-11T06:51:00Z">
        <w:r w:rsidR="00EE596C">
          <w:t>9</w:t>
        </w:r>
      </w:ins>
      <w:r>
        <w:t>,</w:t>
      </w:r>
    </w:p>
    <w:p w14:paraId="627884C2" w14:textId="29B64E8B" w:rsidR="0022400E" w:rsidRDefault="0022400E" w:rsidP="002D65F3">
      <w:pPr>
        <w:pStyle w:val="Code"/>
        <w:pPrChange w:id="11349" w:author="Laurence Golding" w:date="2019-05-11T06:51:00Z">
          <w:pPr>
            <w:pStyle w:val="Codesmall"/>
          </w:pPr>
        </w:pPrChange>
      </w:pPr>
      <w:r>
        <w:t xml:space="preserve">    "endColumn": </w:t>
      </w:r>
      <w:del w:id="11350" w:author="Laurence Golding" w:date="2019-05-11T06:51:00Z">
        <w:r>
          <w:delText>19</w:delText>
        </w:r>
      </w:del>
      <w:ins w:id="11351" w:author="Laurence Golding" w:date="2019-05-11T06:51:00Z">
        <w:r>
          <w:t>1</w:t>
        </w:r>
        <w:r w:rsidR="00EE596C">
          <w:t>6</w:t>
        </w:r>
      </w:ins>
      <w:r>
        <w:t>,</w:t>
      </w:r>
    </w:p>
    <w:p w14:paraId="4489F3A6" w14:textId="77777777" w:rsidR="0022400E" w:rsidRDefault="0022400E" w:rsidP="002D65F3">
      <w:pPr>
        <w:pStyle w:val="Code"/>
        <w:pPrChange w:id="11352" w:author="Laurence Golding" w:date="2019-05-11T06:51:00Z">
          <w:pPr>
            <w:pStyle w:val="Codesmall"/>
          </w:pPr>
        </w:pPrChange>
      </w:pPr>
      <w:r>
        <w:t xml:space="preserve">    "message": {</w:t>
      </w:r>
    </w:p>
    <w:p w14:paraId="7B54F3BA" w14:textId="77777777" w:rsidR="0022400E" w:rsidRDefault="0022400E" w:rsidP="002D65F3">
      <w:pPr>
        <w:pStyle w:val="Code"/>
        <w:pPrChange w:id="11353" w:author="Laurence Golding" w:date="2019-05-11T06:51:00Z">
          <w:pPr>
            <w:pStyle w:val="Codesmall"/>
          </w:pPr>
        </w:pPrChange>
      </w:pPr>
      <w:r>
        <w:t xml:space="preserve">      "text": "(y + z) = 42"</w:t>
      </w:r>
    </w:p>
    <w:p w14:paraId="05173144" w14:textId="77777777" w:rsidR="0022400E" w:rsidRDefault="0022400E" w:rsidP="002D65F3">
      <w:pPr>
        <w:pStyle w:val="Code"/>
        <w:pPrChange w:id="11354" w:author="Laurence Golding" w:date="2019-05-11T06:51:00Z">
          <w:pPr>
            <w:pStyle w:val="Codesmall"/>
          </w:pPr>
        </w:pPrChange>
      </w:pPr>
      <w:r>
        <w:t xml:space="preserve">    }</w:t>
      </w:r>
    </w:p>
    <w:p w14:paraId="65C9B992" w14:textId="77777777" w:rsidR="0022400E" w:rsidRDefault="0022400E" w:rsidP="002D65F3">
      <w:pPr>
        <w:pStyle w:val="Code"/>
        <w:pPrChange w:id="11355" w:author="Laurence Golding" w:date="2019-05-11T06:51:00Z">
          <w:pPr>
            <w:pStyle w:val="Codesmall"/>
          </w:pPr>
        </w:pPrChange>
      </w:pPr>
      <w:r>
        <w:t xml:space="preserve">  }</w:t>
      </w:r>
    </w:p>
    <w:p w14:paraId="06E0F4E7" w14:textId="1EF38196" w:rsidR="0022400E" w:rsidRDefault="0022400E" w:rsidP="002D65F3">
      <w:pPr>
        <w:pStyle w:val="Code"/>
        <w:pPrChange w:id="11356" w:author="Laurence Golding" w:date="2019-05-11T06:51:00Z">
          <w:pPr>
            <w:pStyle w:val="Codesmall"/>
          </w:pPr>
        </w:pPrChange>
      </w:pPr>
      <w:r>
        <w:t>]</w:t>
      </w:r>
    </w:p>
    <w:p w14:paraId="71574477" w14:textId="51EFF247" w:rsidR="002F19F1" w:rsidRDefault="006E546E" w:rsidP="002F19F1">
      <w:pPr>
        <w:pStyle w:val="Heading3"/>
      </w:pPr>
      <w:bookmarkStart w:id="11357" w:name="_Ref6739797"/>
      <w:bookmarkStart w:id="11358" w:name="_Toc8367189"/>
      <w:bookmarkStart w:id="11359" w:name="_Toc516224840"/>
      <w:del w:id="11360" w:author="Laurence Golding" w:date="2019-05-11T06:51:00Z">
        <w:r>
          <w:delText>properties</w:delText>
        </w:r>
      </w:del>
      <w:ins w:id="11361" w:author="Laurence Golding" w:date="2019-05-11T06:51:00Z">
        <w:r w:rsidR="002F19F1">
          <w:t>relationships</w:t>
        </w:r>
      </w:ins>
      <w:r w:rsidR="002F19F1">
        <w:t xml:space="preserve"> property</w:t>
      </w:r>
      <w:bookmarkEnd w:id="11357"/>
      <w:bookmarkEnd w:id="11358"/>
      <w:bookmarkEnd w:id="11359"/>
    </w:p>
    <w:p w14:paraId="7EBF1AD9" w14:textId="0837B92F"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del w:id="11362" w:author="Laurence Golding" w:date="2019-05-11T06:51:00Z">
        <w:r w:rsidR="00365886" w:rsidRPr="00365886">
          <w:rPr>
            <w:rStyle w:val="CODEtemp"/>
          </w:rPr>
          <w:delText>properties</w:delText>
        </w:r>
      </w:del>
      <w:ins w:id="11363" w:author="Laurence Golding" w:date="2019-05-11T06:51:00Z">
        <w:r w:rsidRPr="00614B9E">
          <w:rPr>
            <w:rStyle w:val="CODEtemp"/>
          </w:rPr>
          <w:t>relationships</w:t>
        </w:r>
      </w:ins>
      <w:r>
        <w:t xml:space="preserve"> whose value is </w:t>
      </w:r>
      <w:del w:id="11364" w:author="Laurence Golding" w:date="2019-05-11T06:51:00Z">
        <w:r w:rsidR="00365886" w:rsidRPr="00365886">
          <w:delText>a property bag</w:delText>
        </w:r>
      </w:del>
      <w:ins w:id="11365" w:author="Laurence Golding" w:date="2019-05-11T06:51:00Z">
        <w:r>
          <w:t>an array of zero or more unique</w:t>
        </w:r>
      </w:ins>
      <w:r>
        <w:t xml:space="preserve"> (§</w:t>
      </w:r>
      <w:del w:id="11366" w:author="Laurence Golding" w:date="2019-05-11T06:51:00Z">
        <w:r w:rsidR="00365886">
          <w:fldChar w:fldCharType="begin"/>
        </w:r>
        <w:r w:rsidR="00365886">
          <w:delInstrText xml:space="preserve"> REF _Ref493408960 \w \h </w:delInstrText>
        </w:r>
        <w:r w:rsidR="00365886">
          <w:fldChar w:fldCharType="separate"/>
        </w:r>
        <w:r w:rsidR="00331070">
          <w:delText>3.7</w:delText>
        </w:r>
        <w:r w:rsidR="00365886">
          <w:fldChar w:fldCharType="end"/>
        </w:r>
        <w:r w:rsidR="00365886" w:rsidRPr="00365886">
          <w:delText>). This allows tools</w:delText>
        </w:r>
      </w:del>
      <w:ins w:id="11367" w:author="Laurence Golding" w:date="2019-05-11T06:51:00Z">
        <w:r>
          <w:fldChar w:fldCharType="begin"/>
        </w:r>
        <w:r>
          <w:instrText xml:space="preserve"> REF _Ref493404799 \r \h </w:instrText>
        </w:r>
        <w:r>
          <w:fldChar w:fldCharType="separate"/>
        </w:r>
        <w:r w:rsidR="0009127C">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9127C">
          <w:t>3.34</w:t>
        </w:r>
        <w:r>
          <w:fldChar w:fldCharType="end"/>
        </w:r>
        <w:r>
          <w:t xml:space="preserve">) each of which declares one or more directed relationship from </w:t>
        </w:r>
        <w:r w:rsidRPr="00614B9E">
          <w:rPr>
            <w:rStyle w:val="CODEtemp"/>
          </w:rPr>
          <w:t>thisObject</w:t>
        </w:r>
      </w:ins>
      <w:r>
        <w:t xml:space="preserve"> to </w:t>
      </w:r>
      <w:del w:id="11368" w:author="Laurence Golding" w:date="2019-05-11T06:51:00Z">
        <w:r w:rsidR="00365886" w:rsidRPr="00365886">
          <w:delText xml:space="preserve">include information about the </w:delText>
        </w:r>
      </w:del>
      <w:ins w:id="11369" w:author="Laurence Golding" w:date="2019-05-11T06:51:00Z">
        <w:r>
          <w:t xml:space="preserve">another </w:t>
        </w:r>
      </w:ins>
      <w:r w:rsidRPr="002F19F1">
        <w:rPr>
          <w:rStyle w:val="CODEtemp"/>
          <w:rPrChange w:id="11370" w:author="Laurence Golding" w:date="2019-05-11T06:51:00Z">
            <w:rPr/>
          </w:rPrChange>
        </w:rPr>
        <w:t>location</w:t>
      </w:r>
      <w:r>
        <w:t xml:space="preserve"> </w:t>
      </w:r>
      <w:del w:id="11371" w:author="Laurence Golding" w:date="2019-05-11T06:51:00Z">
        <w:r w:rsidR="00365886" w:rsidRPr="00365886">
          <w:delText>that is not explicitly</w:delText>
        </w:r>
      </w:del>
      <w:ins w:id="11372" w:author="Laurence Golding" w:date="2019-05-11T06:51:00Z">
        <w:r>
          <w:t xml:space="preserve">object, which we refer to as </w:t>
        </w:r>
        <w:r w:rsidRPr="002F19F1">
          <w:rPr>
            <w:rStyle w:val="CODEtemp"/>
          </w:rPr>
          <w:t>theTarget</w:t>
        </w:r>
        <w:r>
          <w:t>,</w:t>
        </w:r>
      </w:ins>
      <w:r>
        <w:t xml:space="preserve"> specified </w:t>
      </w:r>
      <w:del w:id="11373" w:author="Laurence Golding" w:date="2019-05-11T06:51:00Z">
        <w:r w:rsidR="00365886" w:rsidRPr="00365886">
          <w:delText>in the SARIF format.</w:delText>
        </w:r>
      </w:del>
      <w:ins w:id="11374" w:author="Laurence Golding" w:date="2019-05-11T06:51:00Z">
        <w:r>
          <w:t xml:space="preserve">by </w:t>
        </w:r>
        <w:r w:rsidRPr="002F19F1">
          <w:rPr>
            <w:rStyle w:val="CODEtemp"/>
          </w:rPr>
          <w:t>locationRelationship.target</w:t>
        </w:r>
        <w:r>
          <w:t xml:space="preserve"> (§</w:t>
        </w:r>
        <w:r>
          <w:fldChar w:fldCharType="begin"/>
        </w:r>
        <w:r>
          <w:instrText xml:space="preserve"> REF _Ref6739549 \r \h </w:instrText>
        </w:r>
        <w:r>
          <w:fldChar w:fldCharType="separate"/>
        </w:r>
        <w:r w:rsidR="0009127C">
          <w:t>3.34.2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9127C">
          <w:t>3.34.3</w:t>
        </w:r>
        <w:r>
          <w:fldChar w:fldCharType="end"/>
        </w:r>
        <w:r>
          <w:t>).</w:t>
        </w:r>
      </w:ins>
    </w:p>
    <w:p w14:paraId="6D163167" w14:textId="71B36E0B" w:rsidR="006E546E" w:rsidRDefault="006E546E" w:rsidP="006E546E">
      <w:pPr>
        <w:pStyle w:val="Heading2"/>
      </w:pPr>
      <w:bookmarkStart w:id="11375" w:name="_Ref493477390"/>
      <w:bookmarkStart w:id="11376" w:name="_Ref493478323"/>
      <w:bookmarkStart w:id="11377" w:name="_Ref493478590"/>
      <w:bookmarkStart w:id="11378" w:name="_Toc8367190"/>
      <w:bookmarkStart w:id="11379" w:name="_Toc516224841"/>
      <w:r>
        <w:t>physicalLocation object</w:t>
      </w:r>
      <w:bookmarkEnd w:id="11375"/>
      <w:bookmarkEnd w:id="11376"/>
      <w:bookmarkEnd w:id="11377"/>
      <w:bookmarkEnd w:id="11378"/>
      <w:bookmarkEnd w:id="11379"/>
    </w:p>
    <w:p w14:paraId="0B9181AD" w14:textId="12F902F2" w:rsidR="006E546E" w:rsidRDefault="006E546E" w:rsidP="006E546E">
      <w:pPr>
        <w:pStyle w:val="Heading3"/>
      </w:pPr>
      <w:bookmarkStart w:id="11380" w:name="_Toc8367191"/>
      <w:bookmarkStart w:id="11381" w:name="_Toc516224842"/>
      <w:r>
        <w:t>General</w:t>
      </w:r>
      <w:bookmarkEnd w:id="11380"/>
      <w:bookmarkEnd w:id="11381"/>
    </w:p>
    <w:p w14:paraId="75F2C0BF" w14:textId="5CC80216"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w:t>
      </w:r>
      <w:del w:id="11382" w:author="Laurence Golding" w:date="2019-05-11T06:51:00Z">
        <w:r w:rsidRPr="00365886">
          <w:delText>a programming</w:delText>
        </w:r>
      </w:del>
      <w:ins w:id="11383" w:author="Laurence Golding" w:date="2019-05-11T06:51:00Z">
        <w:r w:rsidRPr="00365886">
          <w:t>a</w:t>
        </w:r>
        <w:r w:rsidR="00EB7817">
          <w:t>n</w:t>
        </w:r>
      </w:ins>
      <w:r w:rsidRPr="00365886">
        <w:t xml:space="preserve"> artifact together with a region within that artifact.</w:t>
      </w:r>
    </w:p>
    <w:p w14:paraId="6422ACEF" w14:textId="41D3DE6E" w:rsidR="00255BB5" w:rsidRDefault="00255BB5" w:rsidP="00255BB5">
      <w:pPr>
        <w:pStyle w:val="Heading3"/>
        <w:rPr>
          <w:moveTo w:id="11384" w:author="Laurence Golding" w:date="2019-05-11T06:52:00Z"/>
        </w:rPr>
      </w:pPr>
      <w:bookmarkStart w:id="11385" w:name="_Toc8367192"/>
      <w:moveToRangeStart w:id="11386" w:author="Laurence Golding" w:date="2019-05-11T06:52:00Z" w:name="move8449994"/>
      <w:moveTo w:id="11387" w:author="Laurence Golding" w:date="2019-05-11T06:52:00Z">
        <w:r>
          <w:t>Constraints</w:t>
        </w:r>
        <w:bookmarkEnd w:id="11385"/>
      </w:moveTo>
    </w:p>
    <w:p w14:paraId="2F60EB0F" w14:textId="0004E0CF" w:rsidR="00777A7F" w:rsidRDefault="008A0E1E" w:rsidP="00255BB5">
      <w:pPr>
        <w:rPr>
          <w:ins w:id="11388" w:author="Laurence Golding" w:date="2019-05-11T06:51:00Z"/>
        </w:rPr>
      </w:pPr>
      <w:bookmarkStart w:id="11389" w:name="_Ref503357394"/>
      <w:bookmarkStart w:id="11390" w:name="_Toc516224843"/>
      <w:moveToRangeEnd w:id="11386"/>
      <w:del w:id="11391" w:author="Laurence Golding" w:date="2019-05-11T06:51:00Z">
        <w:r>
          <w:delText>id</w:delText>
        </w:r>
      </w:del>
      <w:ins w:id="11392" w:author="Laurence Golding" w:date="2019-05-11T06:51:00Z">
        <w:r w:rsidR="00255BB5">
          <w:t xml:space="preserve">Either the </w:t>
        </w:r>
        <w:r w:rsidR="00255BB5" w:rsidRPr="00255BB5">
          <w:rPr>
            <w:rStyle w:val="CODEtemp"/>
          </w:rPr>
          <w:t>artifactLocation</w:t>
        </w:r>
        <w:r w:rsidR="00255BB5">
          <w:t xml:space="preserve"> property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the </w:t>
        </w:r>
        <w:r w:rsidR="00255BB5" w:rsidRPr="00255BB5">
          <w:rPr>
            <w:rStyle w:val="CODEtemp"/>
          </w:rPr>
          <w:t>address</w:t>
        </w:r>
        <w:r w:rsidR="00255BB5">
          <w:t xml:space="preserve"> property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or both </w:t>
        </w:r>
        <w:r w:rsidR="00255BB5" w:rsidRPr="00255BB5">
          <w:rPr>
            <w:b/>
          </w:rPr>
          <w:t>SHALL</w:t>
        </w:r>
        <w:r w:rsidR="00255BB5">
          <w:t xml:space="preserve"> be present.</w:t>
        </w:r>
      </w:ins>
    </w:p>
    <w:p w14:paraId="414F12A9" w14:textId="232EEC79" w:rsidR="00777A7F" w:rsidRPr="00255BB5" w:rsidRDefault="00777A7F" w:rsidP="00255BB5">
      <w:pPr>
        <w:rPr>
          <w:ins w:id="11393" w:author="Laurence Golding" w:date="2019-05-11T06:51:00Z"/>
        </w:rPr>
      </w:pPr>
      <w:ins w:id="11394" w:author="Laurence Golding" w:date="2019-05-11T06:51:00Z">
        <w:r>
          <w:t xml:space="preserve">If </w:t>
        </w:r>
        <w:r w:rsidRPr="00777A7F">
          <w:rPr>
            <w:rStyle w:val="CODEtemp"/>
          </w:rPr>
          <w:t>region.byteLength</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_Ref515544119 \r \h </w:instrText>
        </w:r>
        <w:r>
          <w:fldChar w:fldCharType="separate"/>
        </w:r>
        <w:r w:rsidR="0009127C">
          <w:t>3.30.12</w:t>
        </w:r>
        <w:r>
          <w:fldChar w:fldCharType="end"/>
        </w:r>
        <w:r>
          <w:t xml:space="preserve">) and </w:t>
        </w:r>
        <w:r w:rsidRPr="00777A7F">
          <w:rPr>
            <w:rStyle w:val="CODEtemp"/>
          </w:rPr>
          <w:t>address.length</w:t>
        </w:r>
        <w:r>
          <w:t xml:space="preserve"> (§</w:t>
        </w:r>
        <w:r>
          <w:fldChar w:fldCharType="begin"/>
        </w:r>
        <w:r>
          <w:instrText xml:space="preserve"> REF _Ref4682539 \r \h </w:instrText>
        </w:r>
        <w:r>
          <w:fldChar w:fldCharType="separate"/>
        </w:r>
        <w:r w:rsidR="0009127C">
          <w:t>3.29.6</w:t>
        </w:r>
        <w:r>
          <w:fldChar w:fldCharType="end"/>
        </w:r>
        <w:r>
          <w:t>, §</w:t>
        </w:r>
        <w:r>
          <w:fldChar w:fldCharType="begin"/>
        </w:r>
        <w:r>
          <w:instrText xml:space="preserve"> REF _Ref7497640 \r \h </w:instrText>
        </w:r>
        <w:r>
          <w:fldChar w:fldCharType="separate"/>
        </w:r>
        <w:r w:rsidR="0009127C">
          <w:t>3.32.9</w:t>
        </w:r>
        <w:r>
          <w:fldChar w:fldCharType="end"/>
        </w:r>
        <w:r>
          <w:t xml:space="preserve">) are both present, then </w:t>
        </w:r>
        <w:r w:rsidRPr="00777A7F">
          <w:rPr>
            <w:rStyle w:val="CODEtemp"/>
          </w:rPr>
          <w:t>region.byteLength</w:t>
        </w:r>
        <w:r>
          <w:t xml:space="preserve"> </w:t>
        </w:r>
        <w:r w:rsidRPr="00777A7F">
          <w:rPr>
            <w:b/>
          </w:rPr>
          <w:t>SHALL</w:t>
        </w:r>
        <w:r>
          <w:t xml:space="preserve"> equal the absolute value of </w:t>
        </w:r>
        <w:r w:rsidRPr="00777A7F">
          <w:rPr>
            <w:rStyle w:val="CODEtemp"/>
          </w:rPr>
          <w:t>address.length</w:t>
        </w:r>
        <w:r>
          <w:t>.</w:t>
        </w:r>
      </w:ins>
    </w:p>
    <w:p w14:paraId="7CEA478C" w14:textId="1AE3AD44" w:rsidR="006E546E" w:rsidRDefault="00EF37F6" w:rsidP="006E546E">
      <w:pPr>
        <w:pStyle w:val="Heading3"/>
      </w:pPr>
      <w:bookmarkStart w:id="11395" w:name="_Ref493343236"/>
      <w:bookmarkStart w:id="11396" w:name="_Ref503369432"/>
      <w:bookmarkStart w:id="11397" w:name="_Ref503369435"/>
      <w:bookmarkStart w:id="11398" w:name="_Ref503371110"/>
      <w:bookmarkStart w:id="11399" w:name="_Ref503371652"/>
      <w:bookmarkStart w:id="11400" w:name="_Toc8367193"/>
      <w:ins w:id="11401" w:author="Laurence Golding" w:date="2019-05-11T06:51:00Z">
        <w:r>
          <w:t>artifactLocation</w:t>
        </w:r>
      </w:ins>
      <w:r>
        <w:t xml:space="preserve"> </w:t>
      </w:r>
      <w:r w:rsidR="006E546E">
        <w:t>property</w:t>
      </w:r>
      <w:bookmarkEnd w:id="11395"/>
      <w:bookmarkEnd w:id="11396"/>
      <w:bookmarkEnd w:id="11397"/>
      <w:bookmarkEnd w:id="11398"/>
      <w:bookmarkEnd w:id="11399"/>
      <w:bookmarkEnd w:id="11400"/>
      <w:bookmarkEnd w:id="11389"/>
      <w:bookmarkEnd w:id="11390"/>
    </w:p>
    <w:p w14:paraId="3566ECB1" w14:textId="77777777" w:rsidR="00AF7697" w:rsidRDefault="0022400E" w:rsidP="00AF7697">
      <w:pPr>
        <w:rPr>
          <w:del w:id="11402" w:author="Laurence Golding" w:date="2019-05-11T06:51:00Z"/>
        </w:rPr>
      </w:pPr>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del w:id="11403" w:author="Laurence Golding" w:date="2019-05-11T06:51:00Z">
        <w:r w:rsidR="00AF7697">
          <w:rPr>
            <w:rStyle w:val="CODEtemp"/>
          </w:rPr>
          <w:delText>id</w:delText>
        </w:r>
      </w:del>
      <w:ins w:id="11404" w:author="Laurence Golding" w:date="2019-05-11T06:51:00Z">
        <w:r w:rsidR="00DA5AF6">
          <w:rPr>
            <w:rStyle w:val="CODEtemp"/>
          </w:rPr>
          <w:t>artifactLocation</w:t>
        </w:r>
      </w:ins>
      <w:r w:rsidR="00DA5AF6" w:rsidRPr="00365886">
        <w:t xml:space="preserve"> </w:t>
      </w:r>
      <w:r w:rsidR="00365886" w:rsidRPr="00365886">
        <w:t xml:space="preserve">whose value is </w:t>
      </w:r>
      <w:del w:id="11405" w:author="Laurence Golding" w:date="2019-05-11T06:51:00Z">
        <w:r w:rsidR="00AF7697">
          <w:delText xml:space="preserve">a non-negative integer that </w:delText>
        </w:r>
        <w:r w:rsidR="00AF7697">
          <w:rPr>
            <w:b/>
          </w:rPr>
          <w:delText>SHALL</w:delText>
        </w:r>
        <w:r w:rsidR="00AF7697">
          <w:delText xml:space="preserve"> be unique among all </w:delText>
        </w:r>
        <w:r w:rsidR="00AF7697">
          <w:rPr>
            <w:rStyle w:val="CODEtemp"/>
          </w:rPr>
          <w:delText>physicalLocation</w:delText>
        </w:r>
        <w:r w:rsidR="00AF7697">
          <w:delText xml:space="preserve"> objects belonging to the</w:delText>
        </w:r>
        <w:r w:rsidR="00C32159">
          <w:delText xml:space="preserve"> containing</w:delText>
        </w:r>
        <w:r w:rsidR="00AF7697">
          <w:delText xml:space="preserve"> </w:delText>
        </w:r>
        <w:r w:rsidR="00AF7697">
          <w:rPr>
            <w:rStyle w:val="CODEtemp"/>
          </w:rPr>
          <w:delText>result</w:delText>
        </w:r>
        <w:r w:rsidR="00AF7697">
          <w:delText xml:space="preserve"> object (§</w:delText>
        </w:r>
        <w:r w:rsidR="00AF7697">
          <w:fldChar w:fldCharType="begin"/>
        </w:r>
        <w:r w:rsidR="00AF7697">
          <w:delInstrText xml:space="preserve"> REF _Ref493350984 \r \h </w:delInstrText>
        </w:r>
        <w:r w:rsidR="00AF7697">
          <w:fldChar w:fldCharType="separate"/>
        </w:r>
        <w:r w:rsidR="00331070">
          <w:delText>3.19</w:delText>
        </w:r>
        <w:r w:rsidR="00AF7697">
          <w:fldChar w:fldCharType="end"/>
        </w:r>
        <w:r w:rsidR="00AF7697">
          <w:delText xml:space="preserve">). The value does not need to be unique across all </w:delText>
        </w:r>
        <w:r w:rsidR="00AF7697">
          <w:rPr>
            <w:rStyle w:val="CODEtemp"/>
          </w:rPr>
          <w:delText>result</w:delText>
        </w:r>
        <w:r w:rsidR="00AF7697">
          <w:delText xml:space="preserve"> objects in the run.</w:delText>
        </w:r>
      </w:del>
    </w:p>
    <w:p w14:paraId="4FBC7677" w14:textId="77777777" w:rsidR="00AF7697" w:rsidRDefault="00AF7697" w:rsidP="00AF7697">
      <w:pPr>
        <w:pStyle w:val="Note"/>
        <w:rPr>
          <w:del w:id="11406" w:author="Laurence Golding" w:date="2019-05-11T06:51:00Z"/>
        </w:rPr>
      </w:pPr>
      <w:del w:id="11407" w:author="Laurence Golding" w:date="2019-05-11T06:51:00Z">
        <w:r>
          <w:delText xml:space="preserve">EXAMPLE: Within a </w:delText>
        </w:r>
        <w:r>
          <w:rPr>
            <w:rStyle w:val="CODEtemp"/>
          </w:rPr>
          <w:delText>result</w:delText>
        </w:r>
      </w:del>
      <w:ins w:id="11408" w:author="Laurence Golding" w:date="2019-05-11T06:51:00Z">
        <w:r w:rsidR="00F13165">
          <w:t>a</w:t>
        </w:r>
        <w:r w:rsidR="00DA5AF6">
          <w:t>n</w:t>
        </w:r>
        <w:r w:rsidR="00F13165">
          <w:t xml:space="preserve"> </w:t>
        </w:r>
        <w:r w:rsidR="00DA5AF6">
          <w:rPr>
            <w:rStyle w:val="CODEtemp"/>
          </w:rPr>
          <w:t>artifact</w:t>
        </w:r>
        <w:r w:rsidR="00DA5AF6" w:rsidRPr="003A2BC1">
          <w:rPr>
            <w:rStyle w:val="CODEtemp"/>
          </w:rPr>
          <w:t>Location</w:t>
        </w:r>
      </w:ins>
      <w:r w:rsidR="00DA5AF6">
        <w:t xml:space="preserve"> </w:t>
      </w:r>
      <w:r w:rsidR="00A308C2">
        <w:t>object</w:t>
      </w:r>
      <w:del w:id="11409" w:author="Laurence Golding" w:date="2019-05-11T06:51:00Z">
        <w:r>
          <w:delText xml:space="preserve">, the following property values (among others) are </w:delText>
        </w:r>
        <w:r>
          <w:rPr>
            <w:rStyle w:val="CODEtemp"/>
          </w:rPr>
          <w:delText>physicalLocation</w:delText>
        </w:r>
        <w:r>
          <w:delText xml:space="preserve"> objects, and no two of them can have the same values for their </w:delText>
        </w:r>
        <w:r>
          <w:rPr>
            <w:rStyle w:val="CODEtemp"/>
          </w:rPr>
          <w:delText>id</w:delText>
        </w:r>
        <w:r>
          <w:delText xml:space="preserve"> properties:</w:delText>
        </w:r>
      </w:del>
    </w:p>
    <w:p w14:paraId="0C1984C2" w14:textId="77777777" w:rsidR="00AF7697" w:rsidRDefault="00AF7697" w:rsidP="00AF7697">
      <w:pPr>
        <w:pStyle w:val="Code"/>
        <w:rPr>
          <w:del w:id="11410" w:author="Laurence Golding" w:date="2019-05-11T06:51:00Z"/>
        </w:rPr>
      </w:pPr>
      <w:del w:id="11411" w:author="Laurence Golding" w:date="2019-05-11T06:51:00Z">
        <w:r>
          <w:delText>result.relatedLocations[0].physicalLocation</w:delText>
        </w:r>
      </w:del>
    </w:p>
    <w:p w14:paraId="4A06AB91" w14:textId="77777777" w:rsidR="00AF7697" w:rsidRDefault="00AF7697" w:rsidP="00AF7697">
      <w:pPr>
        <w:pStyle w:val="Code"/>
        <w:rPr>
          <w:del w:id="11412" w:author="Laurence Golding" w:date="2019-05-11T06:51:00Z"/>
        </w:rPr>
      </w:pPr>
      <w:del w:id="11413" w:author="Laurence Golding" w:date="2019-05-11T06:51:00Z">
        <w:r>
          <w:delText>result.codeFlows[0].</w:delText>
        </w:r>
        <w:r w:rsidR="004A2C9B">
          <w:delText>threadFlows[0].</w:delText>
        </w:r>
        <w:r>
          <w:delText>locations[0].physicalLocation</w:delText>
        </w:r>
      </w:del>
    </w:p>
    <w:p w14:paraId="7CF0B024" w14:textId="77777777" w:rsidR="00AF7697" w:rsidRDefault="00AF7697" w:rsidP="00AF7697">
      <w:pPr>
        <w:pStyle w:val="Code"/>
        <w:rPr>
          <w:del w:id="11414" w:author="Laurence Golding" w:date="2019-05-11T06:51:00Z"/>
        </w:rPr>
      </w:pPr>
      <w:del w:id="11415" w:author="Laurence Golding" w:date="2019-05-11T06:51:00Z">
        <w:r>
          <w:delText>result.stacks[0].frames[0].physicalLocation</w:delText>
        </w:r>
      </w:del>
    </w:p>
    <w:p w14:paraId="38A24672" w14:textId="77777777" w:rsidR="00AF7697" w:rsidRPr="00AF7697" w:rsidRDefault="00AF7697" w:rsidP="00AF7697">
      <w:pPr>
        <w:rPr>
          <w:del w:id="11416" w:author="Laurence Golding" w:date="2019-05-11T06:51:00Z"/>
        </w:rPr>
      </w:pPr>
      <w:del w:id="11417" w:author="Laurence Golding" w:date="2019-05-11T06:51:00Z">
        <w:r>
          <w:delText xml:space="preserve">The purpose of the </w:delText>
        </w:r>
        <w:r>
          <w:rPr>
            <w:rStyle w:val="CODEtemp"/>
          </w:rPr>
          <w:delText>id</w:delText>
        </w:r>
        <w:r>
          <w:delText xml:space="preserve"> property is to enable an embedded link (§</w:delText>
        </w:r>
        <w:r>
          <w:fldChar w:fldCharType="begin"/>
        </w:r>
        <w:r>
          <w:delInstrText xml:space="preserve"> REF _Ref503352567 \r \h </w:delInstrText>
        </w:r>
        <w:r>
          <w:fldChar w:fldCharType="separate"/>
        </w:r>
        <w:r w:rsidR="00331070">
          <w:delText>3.9.4</w:delText>
        </w:r>
        <w:r>
          <w:fldChar w:fldCharType="end"/>
        </w:r>
        <w:r>
          <w:delText xml:space="preserve">) within a </w:delText>
        </w:r>
        <w:r w:rsidRPr="00C32159">
          <w:rPr>
            <w:rStyle w:val="CODEtemp"/>
          </w:rPr>
          <w:delText>message</w:delText>
        </w:r>
        <w:r>
          <w:delText xml:space="preserve"> </w:delText>
        </w:r>
        <w:r w:rsidR="00C32159">
          <w:delText>object (§</w:delText>
        </w:r>
        <w:r w:rsidR="00C32159">
          <w:fldChar w:fldCharType="begin"/>
        </w:r>
        <w:r w:rsidR="00C32159">
          <w:delInstrText xml:space="preserve"> REF _Ref508814664 \r \h </w:delInstrText>
        </w:r>
        <w:r w:rsidR="00C32159">
          <w:fldChar w:fldCharType="separate"/>
        </w:r>
        <w:r w:rsidR="00331070">
          <w:delText>3.9</w:delText>
        </w:r>
        <w:r w:rsidR="00C32159">
          <w:fldChar w:fldCharType="end"/>
        </w:r>
        <w:r w:rsidR="00C32159">
          <w:delText xml:space="preserve">) </w:delText>
        </w:r>
        <w:r>
          <w:delText xml:space="preserve">to refer to the location. If no </w:delText>
        </w:r>
        <w:r w:rsidRPr="00C32159">
          <w:rPr>
            <w:rStyle w:val="CODEtemp"/>
          </w:rPr>
          <w:delText>message</w:delText>
        </w:r>
        <w:r w:rsidR="00C32159">
          <w:delText xml:space="preserve"> object</w:delText>
        </w:r>
        <w:r>
          <w:delText xml:space="preserve"> within the </w:delText>
        </w:r>
        <w:r w:rsidR="00C32159">
          <w:delText>containing</w:delText>
        </w:r>
        <w:r>
          <w:delText xml:space="preserve"> </w:delText>
        </w:r>
        <w:r w:rsidRPr="00C32159">
          <w:rPr>
            <w:rStyle w:val="CODEtemp"/>
          </w:rPr>
          <w:delText>result</w:delText>
        </w:r>
        <w:r>
          <w:delText xml:space="preserve"> object refers to this location </w:delText>
        </w:r>
        <w:r>
          <w:rPr>
            <w:i/>
          </w:rPr>
          <w:delText>via</w:delText>
        </w:r>
        <w:r>
          <w:delText xml:space="preserve"> an embedded link, the </w:delText>
        </w:r>
        <w:r>
          <w:rPr>
            <w:rStyle w:val="CODEtemp"/>
          </w:rPr>
          <w:delText>id</w:delText>
        </w:r>
        <w:r>
          <w:delText xml:space="preserve"> property does not need to appear.</w:delText>
        </w:r>
      </w:del>
    </w:p>
    <w:p w14:paraId="44755682" w14:textId="77777777" w:rsidR="006E546E" w:rsidRDefault="00EF1697" w:rsidP="006E546E">
      <w:pPr>
        <w:pStyle w:val="Heading3"/>
        <w:numPr>
          <w:ilvl w:val="2"/>
          <w:numId w:val="2"/>
        </w:numPr>
        <w:rPr>
          <w:del w:id="11418" w:author="Laurence Golding" w:date="2019-05-11T06:51:00Z"/>
        </w:rPr>
      </w:pPr>
      <w:bookmarkStart w:id="11419" w:name="_Toc516224844"/>
      <w:del w:id="11420" w:author="Laurence Golding" w:date="2019-05-11T06:51:00Z">
        <w:r>
          <w:delText>fileLocation</w:delText>
        </w:r>
        <w:r w:rsidR="006E546E">
          <w:delText xml:space="preserve"> property</w:delText>
        </w:r>
        <w:bookmarkEnd w:id="11419"/>
      </w:del>
    </w:p>
    <w:p w14:paraId="03500782" w14:textId="4F9187C0" w:rsidR="00124F1F" w:rsidRDefault="0022400E" w:rsidP="00124F1F">
      <w:del w:id="11421" w:author="Laurence Golding" w:date="2019-05-11T06:51:00Z">
        <w:r>
          <w:delText>A</w:delText>
        </w:r>
        <w:r w:rsidR="00365886" w:rsidRPr="00365886">
          <w:delText xml:space="preserve"> </w:delText>
        </w:r>
        <w:r w:rsidR="00365886" w:rsidRPr="00365886">
          <w:rPr>
            <w:rStyle w:val="CODEtemp"/>
          </w:rPr>
          <w:delText>physicalLocation</w:delText>
        </w:r>
        <w:r w:rsidR="00365886" w:rsidRPr="00365886">
          <w:delText xml:space="preserve"> object </w:delText>
        </w:r>
        <w:r w:rsidR="00365886" w:rsidRPr="00365886">
          <w:rPr>
            <w:b/>
          </w:rPr>
          <w:delText>SHALL</w:delText>
        </w:r>
        <w:r w:rsidR="00365886" w:rsidRPr="00365886">
          <w:delText xml:space="preserve"> contain a property named </w:delText>
        </w:r>
        <w:r w:rsidR="00A308C2">
          <w:rPr>
            <w:rStyle w:val="CODEtemp"/>
          </w:rPr>
          <w:delText>fileLocation</w:delText>
        </w:r>
        <w:r w:rsidR="00365886" w:rsidRPr="00365886">
          <w:delText xml:space="preserve"> whose value is </w:delText>
        </w:r>
        <w:r w:rsidR="00F13165">
          <w:delText xml:space="preserve">a </w:delText>
        </w:r>
        <w:r w:rsidR="00A308C2" w:rsidRPr="003A2BC1">
          <w:rPr>
            <w:rStyle w:val="CODEtemp"/>
          </w:rPr>
          <w:delText>fileLocation</w:delText>
        </w:r>
        <w:r w:rsidR="00A308C2">
          <w:delText xml:space="preserve"> object (</w:delText>
        </w:r>
        <w:r w:rsidR="00A308C2" w:rsidRPr="00124F1F">
          <w:delText>§</w:delText>
        </w:r>
        <w:r w:rsidR="00A308C2">
          <w:fldChar w:fldCharType="begin"/>
        </w:r>
        <w:r w:rsidR="00A308C2">
          <w:delInstrText xml:space="preserve"> REF _Ref507594747 \r \h </w:delInstrText>
        </w:r>
        <w:r w:rsidR="00A308C2">
          <w:fldChar w:fldCharType="separate"/>
        </w:r>
        <w:r w:rsidR="00331070">
          <w:delText>3.2</w:delText>
        </w:r>
        <w:r w:rsidR="00A308C2">
          <w:fldChar w:fldCharType="end"/>
        </w:r>
      </w:del>
      <w:ins w:id="11422" w:author="Laurence Golding" w:date="2019-05-11T06:51:00Z">
        <w:r w:rsidR="00A308C2">
          <w:t xml:space="preserve"> (</w:t>
        </w:r>
        <w:r w:rsidR="00A308C2" w:rsidRPr="00124F1F">
          <w:t>§</w:t>
        </w:r>
        <w:r w:rsidR="00DA5AF6">
          <w:fldChar w:fldCharType="begin"/>
        </w:r>
        <w:r w:rsidR="00DA5AF6">
          <w:instrText xml:space="preserve"> REF _Ref3388418 \r \h </w:instrText>
        </w:r>
        <w:r w:rsidR="00DA5AF6">
          <w:fldChar w:fldCharType="separate"/>
        </w:r>
        <w:r w:rsidR="0009127C">
          <w:t>3.4</w:t>
        </w:r>
        <w:r w:rsidR="00DA5AF6">
          <w:fldChar w:fldCharType="end"/>
        </w:r>
      </w:ins>
      <w:r w:rsidR="00A308C2">
        <w:t>)</w:t>
      </w:r>
      <w:r w:rsidR="00365886" w:rsidRPr="00365886">
        <w:t xml:space="preserve"> that represents the location of the </w:t>
      </w:r>
      <w:del w:id="11423" w:author="Laurence Golding" w:date="2019-05-11T06:51:00Z">
        <w:r w:rsidR="00365886" w:rsidRPr="00365886">
          <w:delText>file</w:delText>
        </w:r>
      </w:del>
      <w:ins w:id="11424" w:author="Laurence Golding" w:date="2019-05-11T06:51:00Z">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9127C">
          <w:t>3.29.6</w:t>
        </w:r>
        <w:r w:rsidR="00255BB5">
          <w:fldChar w:fldCharType="end"/>
        </w:r>
        <w:r w:rsidR="00255BB5">
          <w:t xml:space="preserve">) </w:t>
        </w:r>
        <w:r w:rsidR="00255BB5" w:rsidRPr="00255BB5">
          <w:rPr>
            <w:b/>
          </w:rPr>
          <w:t>SHALL</w:t>
        </w:r>
        <w:r w:rsidR="00255BB5">
          <w:t xml:space="preserve"> be present</w:t>
        </w:r>
      </w:ins>
      <w:r w:rsidR="00255BB5">
        <w:t>.</w:t>
      </w:r>
    </w:p>
    <w:p w14:paraId="1D11A3A0" w14:textId="77777777" w:rsidR="00124F1F" w:rsidRDefault="00124F1F" w:rsidP="00124F1F">
      <w:pPr>
        <w:rPr>
          <w:del w:id="11425" w:author="Laurence Golding" w:date="2019-05-11T06:51:00Z"/>
        </w:rPr>
      </w:pPr>
      <w:del w:id="11426" w:author="Laurence Golding" w:date="2019-05-11T06:51:00Z">
        <w:r w:rsidRPr="00124F1F">
          <w:delText xml:space="preserve">If </w:delText>
        </w:r>
        <w:r w:rsidRPr="00124F1F">
          <w:rPr>
            <w:rStyle w:val="CODEtemp"/>
          </w:rPr>
          <w:delText>run.files</w:delText>
        </w:r>
        <w:r w:rsidRPr="00124F1F">
          <w:delText xml:space="preserve"> (§</w:delText>
        </w:r>
        <w:r w:rsidR="00830F21">
          <w:fldChar w:fldCharType="begin"/>
        </w:r>
        <w:r w:rsidR="00830F21">
          <w:delInstrText xml:space="preserve"> REF _Ref507667580 \r \h </w:delInstrText>
        </w:r>
        <w:r w:rsidR="00830F21">
          <w:fldChar w:fldCharType="separate"/>
        </w:r>
        <w:r w:rsidR="00331070">
          <w:delText>3.11.13</w:delText>
        </w:r>
        <w:r w:rsidR="00830F21">
          <w:fldChar w:fldCharType="end"/>
        </w:r>
        <w:r w:rsidRPr="00124F1F">
          <w:delText xml:space="preserve">) is present, </w:delText>
        </w:r>
        <w:r w:rsidR="00A308C2">
          <w:rPr>
            <w:rStyle w:val="CODEtemp"/>
          </w:rPr>
          <w:delText>fileLocation.u</w:delText>
        </w:r>
        <w:r w:rsidRPr="00124F1F">
          <w:rPr>
            <w:rStyle w:val="CODEtemp"/>
          </w:rPr>
          <w:delText>ri</w:delText>
        </w:r>
        <w:r w:rsidRPr="00124F1F">
          <w:delText xml:space="preserve"> </w:delText>
        </w:r>
        <w:r w:rsidRPr="00124F1F">
          <w:rPr>
            <w:b/>
          </w:rPr>
          <w:delText>SHOULD</w:delText>
        </w:r>
        <w:r w:rsidRPr="00124F1F">
          <w:delText xml:space="preserve"> equal the name of one of the properties o</w:delText>
        </w:r>
        <w:r w:rsidR="00C32159">
          <w:delText>f</w:delText>
        </w:r>
        <w:r w:rsidRPr="00124F1F">
          <w:delText xml:space="preserve"> the </w:delText>
        </w:r>
        <w:r w:rsidRPr="00124F1F">
          <w:rPr>
            <w:rStyle w:val="CODEtemp"/>
          </w:rPr>
          <w:delText>run.files</w:delText>
        </w:r>
        <w:r w:rsidRPr="00124F1F">
          <w:delText xml:space="preserve"> object, which provides additional information about the file specified by </w:delText>
        </w:r>
        <w:r w:rsidR="00A308C2">
          <w:rPr>
            <w:rStyle w:val="CODEtemp"/>
          </w:rPr>
          <w:delText>fileLocation</w:delText>
        </w:r>
        <w:r w:rsidRPr="00124F1F">
          <w:delText>.</w:delText>
        </w:r>
      </w:del>
    </w:p>
    <w:p w14:paraId="48BEE08E" w14:textId="77777777" w:rsidR="00124F1F" w:rsidRDefault="00124F1F" w:rsidP="00124F1F">
      <w:pPr>
        <w:pStyle w:val="Note"/>
        <w:rPr>
          <w:del w:id="11427" w:author="Laurence Golding" w:date="2019-05-11T06:51:00Z"/>
        </w:rPr>
      </w:pPr>
      <w:del w:id="11428" w:author="Laurence Golding" w:date="2019-05-11T06:51:00Z">
        <w:r>
          <w:delText>EXAMPLE:</w:delText>
        </w:r>
        <w:r w:rsidR="00A308C2" w:rsidRPr="00A308C2">
          <w:delText xml:space="preserve"> </w:delText>
        </w:r>
        <w:r w:rsidR="00A308C2">
          <w:delText>In this example</w:delText>
        </w:r>
        <w:r w:rsidR="00C32159">
          <w:delText>,</w:delText>
        </w:r>
        <w:r w:rsidR="00A308C2">
          <w:delText xml:space="preserve"> </w:delText>
        </w:r>
        <w:r w:rsidR="00A308C2" w:rsidRPr="005D0859">
          <w:rPr>
            <w:rStyle w:val="CODEtemp"/>
          </w:rPr>
          <w:delText>results[0].locations[0].</w:delText>
        </w:r>
        <w:r w:rsidR="00F0710E">
          <w:rPr>
            <w:rStyle w:val="CODEtemp"/>
          </w:rPr>
          <w:delText>physicalLocation</w:delText>
        </w:r>
        <w:r w:rsidR="00A308C2" w:rsidRPr="005D0859">
          <w:rPr>
            <w:rStyle w:val="CODEtemp"/>
          </w:rPr>
          <w:delText>.fileLocation.uri</w:delText>
        </w:r>
        <w:r w:rsidR="00A308C2">
          <w:delText xml:space="preserve"> equal</w:delText>
        </w:r>
        <w:r w:rsidR="00C32159">
          <w:delText>s</w:delText>
        </w:r>
        <w:r w:rsidR="00A308C2">
          <w:delText xml:space="preserve"> the name of the property </w:delText>
        </w:r>
        <w:r w:rsidR="00A308C2" w:rsidRPr="005D0859">
          <w:rPr>
            <w:rStyle w:val="CODEtemp"/>
          </w:rPr>
          <w:delText>files[0][file:///C:/Code/main.c]</w:delText>
        </w:r>
        <w:r w:rsidR="00A308C2">
          <w:delText>.</w:delText>
        </w:r>
      </w:del>
    </w:p>
    <w:p w14:paraId="5DB98099" w14:textId="77777777" w:rsidR="00124F1F" w:rsidRDefault="00124F1F" w:rsidP="00EA1C84">
      <w:pPr>
        <w:pStyle w:val="Codesmall"/>
        <w:rPr>
          <w:del w:id="11429" w:author="Laurence Golding" w:date="2019-05-11T06:51:00Z"/>
        </w:rPr>
      </w:pPr>
      <w:del w:id="11430" w:author="Laurence Golding" w:date="2019-05-11T06:51:00Z">
        <w:r>
          <w:delText>{</w:delText>
        </w:r>
        <w:r w:rsidR="00F0710E">
          <w:delText xml:space="preserve">                                    # A run object (§</w:delText>
        </w:r>
        <w:r w:rsidR="00F0710E">
          <w:fldChar w:fldCharType="begin"/>
        </w:r>
        <w:r w:rsidR="00F0710E">
          <w:delInstrText xml:space="preserve"> REF _Ref493349997 \r \h </w:delInstrText>
        </w:r>
        <w:r w:rsidR="00F0710E">
          <w:fldChar w:fldCharType="separate"/>
        </w:r>
        <w:r w:rsidR="00331070">
          <w:delText>3.11</w:delText>
        </w:r>
        <w:r w:rsidR="00F0710E">
          <w:fldChar w:fldCharType="end"/>
        </w:r>
        <w:r w:rsidR="00F0710E">
          <w:delText>).</w:delText>
        </w:r>
      </w:del>
    </w:p>
    <w:p w14:paraId="308765B1" w14:textId="77777777" w:rsidR="00124F1F" w:rsidRDefault="00124F1F" w:rsidP="00EA1C84">
      <w:pPr>
        <w:pStyle w:val="Codesmall"/>
        <w:rPr>
          <w:del w:id="11431" w:author="Laurence Golding" w:date="2019-05-11T06:51:00Z"/>
        </w:rPr>
      </w:pPr>
      <w:del w:id="11432" w:author="Laurence Golding" w:date="2019-05-11T06:51:00Z">
        <w:r>
          <w:delText xml:space="preserve">  "files": {</w:delText>
        </w:r>
      </w:del>
    </w:p>
    <w:p w14:paraId="555517A8" w14:textId="77777777" w:rsidR="00124F1F" w:rsidRDefault="00124F1F" w:rsidP="00EA1C84">
      <w:pPr>
        <w:pStyle w:val="Codesmall"/>
        <w:rPr>
          <w:del w:id="11433" w:author="Laurence Golding" w:date="2019-05-11T06:51:00Z"/>
        </w:rPr>
      </w:pPr>
      <w:del w:id="11434" w:author="Laurence Golding" w:date="2019-05-11T06:51:00Z">
        <w:r>
          <w:delText xml:space="preserve">    "file:///C:/Code/main.c": [</w:delText>
        </w:r>
      </w:del>
    </w:p>
    <w:p w14:paraId="3C797880" w14:textId="77777777" w:rsidR="00124F1F" w:rsidRDefault="00124F1F" w:rsidP="00EA1C84">
      <w:pPr>
        <w:pStyle w:val="Codesmall"/>
        <w:rPr>
          <w:del w:id="11435" w:author="Laurence Golding" w:date="2019-05-11T06:51:00Z"/>
        </w:rPr>
      </w:pPr>
      <w:del w:id="11436" w:author="Laurence Golding" w:date="2019-05-11T06:51:00Z">
        <w:r>
          <w:delText xml:space="preserve">      {</w:delText>
        </w:r>
      </w:del>
    </w:p>
    <w:p w14:paraId="1B1092A1" w14:textId="77777777" w:rsidR="00124F1F" w:rsidRDefault="00124F1F" w:rsidP="00EA1C84">
      <w:pPr>
        <w:pStyle w:val="Codesmall"/>
        <w:rPr>
          <w:del w:id="11437" w:author="Laurence Golding" w:date="2019-05-11T06:51:00Z"/>
        </w:rPr>
      </w:pPr>
      <w:del w:id="11438" w:author="Laurence Golding" w:date="2019-05-11T06:51:00Z">
        <w:r>
          <w:delText xml:space="preserve">        "mimeType": "text/x-c",</w:delText>
        </w:r>
      </w:del>
    </w:p>
    <w:p w14:paraId="65D5F2F1" w14:textId="77777777" w:rsidR="00124F1F" w:rsidRDefault="00124F1F" w:rsidP="00EA1C84">
      <w:pPr>
        <w:pStyle w:val="Codesmall"/>
        <w:rPr>
          <w:del w:id="11439" w:author="Laurence Golding" w:date="2019-05-11T06:51:00Z"/>
        </w:rPr>
      </w:pPr>
      <w:del w:id="11440" w:author="Laurence Golding" w:date="2019-05-11T06:51:00Z">
        <w:r>
          <w:delText xml:space="preserve">      }</w:delText>
        </w:r>
      </w:del>
    </w:p>
    <w:p w14:paraId="5BD5FA31" w14:textId="77777777" w:rsidR="00124F1F" w:rsidRDefault="00124F1F" w:rsidP="00EA1C84">
      <w:pPr>
        <w:pStyle w:val="Codesmall"/>
        <w:rPr>
          <w:del w:id="11441" w:author="Laurence Golding" w:date="2019-05-11T06:51:00Z"/>
        </w:rPr>
      </w:pPr>
      <w:del w:id="11442" w:author="Laurence Golding" w:date="2019-05-11T06:51:00Z">
        <w:r>
          <w:delText xml:space="preserve">    ]</w:delText>
        </w:r>
      </w:del>
    </w:p>
    <w:p w14:paraId="3AEC0032" w14:textId="77777777" w:rsidR="00124F1F" w:rsidRDefault="00124F1F" w:rsidP="00EA1C84">
      <w:pPr>
        <w:pStyle w:val="Codesmall"/>
        <w:rPr>
          <w:del w:id="11443" w:author="Laurence Golding" w:date="2019-05-11T06:51:00Z"/>
        </w:rPr>
      </w:pPr>
      <w:del w:id="11444" w:author="Laurence Golding" w:date="2019-05-11T06:51:00Z">
        <w:r>
          <w:delText xml:space="preserve">  },</w:delText>
        </w:r>
      </w:del>
    </w:p>
    <w:p w14:paraId="0AD04234" w14:textId="77777777" w:rsidR="00124F1F" w:rsidRDefault="00124F1F" w:rsidP="00EA1C84">
      <w:pPr>
        <w:pStyle w:val="Codesmall"/>
        <w:rPr>
          <w:del w:id="11445" w:author="Laurence Golding" w:date="2019-05-11T06:51:00Z"/>
        </w:rPr>
      </w:pPr>
      <w:del w:id="11446" w:author="Laurence Golding" w:date="2019-05-11T06:51:00Z">
        <w:r>
          <w:delText xml:space="preserve">  "results": [</w:delText>
        </w:r>
      </w:del>
    </w:p>
    <w:p w14:paraId="728875AB" w14:textId="77777777" w:rsidR="00E27EDF" w:rsidRDefault="00E27EDF" w:rsidP="00E27EDF">
      <w:pPr>
        <w:pStyle w:val="Code"/>
        <w:rPr>
          <w:moveFrom w:id="11447" w:author="Laurence Golding" w:date="2019-05-11T06:52:00Z"/>
        </w:rPr>
        <w:pPrChange w:id="11448" w:author="Laurence Golding" w:date="2019-05-11T06:51:00Z">
          <w:pPr>
            <w:pStyle w:val="Codesmall"/>
          </w:pPr>
        </w:pPrChange>
      </w:pPr>
      <w:moveFromRangeStart w:id="11449" w:author="Laurence Golding" w:date="2019-05-11T06:52:00Z" w:name="move8449995"/>
      <w:moveFrom w:id="11450" w:author="Laurence Golding" w:date="2019-05-11T06:52:00Z">
        <w:r>
          <w:t xml:space="preserve">    {</w:t>
        </w:r>
      </w:moveFrom>
    </w:p>
    <w:moveFromRangeEnd w:id="11449"/>
    <w:p w14:paraId="78170479" w14:textId="77777777" w:rsidR="00124F1F" w:rsidRDefault="00124F1F" w:rsidP="00EA1C84">
      <w:pPr>
        <w:pStyle w:val="Codesmall"/>
        <w:rPr>
          <w:del w:id="11451" w:author="Laurence Golding" w:date="2019-05-11T06:51:00Z"/>
        </w:rPr>
      </w:pPr>
      <w:del w:id="11452" w:author="Laurence Golding" w:date="2019-05-11T06:51:00Z">
        <w:r>
          <w:delText xml:space="preserve">      "ruleId": "CA2101",</w:delText>
        </w:r>
      </w:del>
    </w:p>
    <w:p w14:paraId="261390C4" w14:textId="77777777" w:rsidR="00124F1F" w:rsidRDefault="00124F1F" w:rsidP="00EA1C84">
      <w:pPr>
        <w:pStyle w:val="Codesmall"/>
        <w:rPr>
          <w:del w:id="11453" w:author="Laurence Golding" w:date="2019-05-11T06:51:00Z"/>
        </w:rPr>
      </w:pPr>
      <w:del w:id="11454" w:author="Laurence Golding" w:date="2019-05-11T06:51:00Z">
        <w:r>
          <w:delText xml:space="preserve">      "level": "error",</w:delText>
        </w:r>
      </w:del>
    </w:p>
    <w:p w14:paraId="57A57DF4" w14:textId="77777777" w:rsidR="00124F1F" w:rsidRDefault="00124F1F" w:rsidP="00EA1C84">
      <w:pPr>
        <w:pStyle w:val="Codesmall"/>
        <w:rPr>
          <w:del w:id="11455" w:author="Laurence Golding" w:date="2019-05-11T06:51:00Z"/>
        </w:rPr>
      </w:pPr>
      <w:del w:id="11456" w:author="Laurence Golding" w:date="2019-05-11T06:51:00Z">
        <w:r>
          <w:delText xml:space="preserve">      "locations": [</w:delText>
        </w:r>
      </w:del>
    </w:p>
    <w:p w14:paraId="02DDCFD0" w14:textId="77777777" w:rsidR="00124F1F" w:rsidRDefault="00124F1F" w:rsidP="00EA1C84">
      <w:pPr>
        <w:pStyle w:val="Codesmall"/>
        <w:rPr>
          <w:del w:id="11457" w:author="Laurence Golding" w:date="2019-05-11T06:51:00Z"/>
        </w:rPr>
      </w:pPr>
      <w:del w:id="11458" w:author="Laurence Golding" w:date="2019-05-11T06:51:00Z">
        <w:r>
          <w:delText xml:space="preserve">        {</w:delText>
        </w:r>
      </w:del>
    </w:p>
    <w:p w14:paraId="127A0DB2" w14:textId="77777777" w:rsidR="00124F1F" w:rsidRDefault="00124F1F" w:rsidP="00EA1C84">
      <w:pPr>
        <w:pStyle w:val="Codesmall"/>
        <w:rPr>
          <w:del w:id="11459" w:author="Laurence Golding" w:date="2019-05-11T06:51:00Z"/>
        </w:rPr>
      </w:pPr>
      <w:del w:id="11460" w:author="Laurence Golding" w:date="2019-05-11T06:51:00Z">
        <w:r>
          <w:delText xml:space="preserve">          "</w:delText>
        </w:r>
        <w:r w:rsidR="00F0710E">
          <w:delText>physicalLocation</w:delText>
        </w:r>
        <w:r>
          <w:delText>": {</w:delText>
        </w:r>
      </w:del>
    </w:p>
    <w:p w14:paraId="6F6C22CE" w14:textId="77777777" w:rsidR="00A308C2" w:rsidRDefault="00A308C2" w:rsidP="00EA1C84">
      <w:pPr>
        <w:pStyle w:val="Codesmall"/>
        <w:rPr>
          <w:del w:id="11461" w:author="Laurence Golding" w:date="2019-05-11T06:51:00Z"/>
        </w:rPr>
      </w:pPr>
      <w:del w:id="11462" w:author="Laurence Golding" w:date="2019-05-11T06:51:00Z">
        <w:r>
          <w:delText xml:space="preserve">            "fileLocation": {</w:delText>
        </w:r>
      </w:del>
    </w:p>
    <w:p w14:paraId="22803212" w14:textId="77777777" w:rsidR="00A308C2" w:rsidRDefault="00124F1F" w:rsidP="00EA1C84">
      <w:pPr>
        <w:pStyle w:val="Codesmall"/>
        <w:rPr>
          <w:del w:id="11463" w:author="Laurence Golding" w:date="2019-05-11T06:51:00Z"/>
        </w:rPr>
      </w:pPr>
      <w:del w:id="11464" w:author="Laurence Golding" w:date="2019-05-11T06:51:00Z">
        <w:r>
          <w:delText xml:space="preserve">          </w:delText>
        </w:r>
        <w:r w:rsidR="00A308C2">
          <w:delText xml:space="preserve">  </w:delText>
        </w:r>
        <w:r>
          <w:delText xml:space="preserve">  "uri": </w:delText>
        </w:r>
        <w:r w:rsidR="00A308C2">
          <w:delText>"</w:delText>
        </w:r>
        <w:r w:rsidR="00A308C2" w:rsidRPr="00A308C2">
          <w:delText>file:///C:/Code/main.c</w:delText>
        </w:r>
        <w:r w:rsidR="00A308C2">
          <w:delText>"</w:delText>
        </w:r>
      </w:del>
    </w:p>
    <w:p w14:paraId="2B0DB27C" w14:textId="77777777" w:rsidR="00124F1F" w:rsidRDefault="00A308C2" w:rsidP="00EA1C84">
      <w:pPr>
        <w:pStyle w:val="Codesmall"/>
        <w:rPr>
          <w:del w:id="11465" w:author="Laurence Golding" w:date="2019-05-11T06:51:00Z"/>
        </w:rPr>
      </w:pPr>
      <w:del w:id="11466" w:author="Laurence Golding" w:date="2019-05-11T06:51:00Z">
        <w:r>
          <w:delText xml:space="preserve">            }</w:delText>
        </w:r>
        <w:r w:rsidR="00124F1F">
          <w:delText>,</w:delText>
        </w:r>
      </w:del>
    </w:p>
    <w:p w14:paraId="4784FFA3" w14:textId="77777777" w:rsidR="00124F1F" w:rsidRDefault="00124F1F" w:rsidP="00EA1C84">
      <w:pPr>
        <w:pStyle w:val="Codesmall"/>
        <w:rPr>
          <w:del w:id="11467" w:author="Laurence Golding" w:date="2019-05-11T06:51:00Z"/>
        </w:rPr>
      </w:pPr>
      <w:del w:id="11468" w:author="Laurence Golding" w:date="2019-05-11T06:51:00Z">
        <w:r>
          <w:delText xml:space="preserve">            "region: {</w:delText>
        </w:r>
      </w:del>
    </w:p>
    <w:p w14:paraId="544FD9B8" w14:textId="77777777" w:rsidR="00124F1F" w:rsidRDefault="00124F1F" w:rsidP="00EA1C84">
      <w:pPr>
        <w:pStyle w:val="Codesmall"/>
        <w:rPr>
          <w:del w:id="11469" w:author="Laurence Golding" w:date="2019-05-11T06:51:00Z"/>
        </w:rPr>
      </w:pPr>
      <w:del w:id="11470" w:author="Laurence Golding" w:date="2019-05-11T06:51:00Z">
        <w:r>
          <w:delText xml:space="preserve">              "startLine": 24,</w:delText>
        </w:r>
      </w:del>
    </w:p>
    <w:p w14:paraId="166048F4" w14:textId="77777777" w:rsidR="00124F1F" w:rsidRDefault="00124F1F" w:rsidP="00EA1C84">
      <w:pPr>
        <w:pStyle w:val="Codesmall"/>
        <w:rPr>
          <w:del w:id="11471" w:author="Laurence Golding" w:date="2019-05-11T06:51:00Z"/>
        </w:rPr>
      </w:pPr>
      <w:del w:id="11472" w:author="Laurence Golding" w:date="2019-05-11T06:51:00Z">
        <w:r>
          <w:delText xml:space="preserve">              "startColumn": 9</w:delText>
        </w:r>
      </w:del>
    </w:p>
    <w:p w14:paraId="06DB7BB5" w14:textId="77777777" w:rsidR="00124F1F" w:rsidRDefault="00124F1F" w:rsidP="00EA1C84">
      <w:pPr>
        <w:pStyle w:val="Codesmall"/>
        <w:rPr>
          <w:del w:id="11473" w:author="Laurence Golding" w:date="2019-05-11T06:51:00Z"/>
        </w:rPr>
      </w:pPr>
      <w:del w:id="11474" w:author="Laurence Golding" w:date="2019-05-11T06:51:00Z">
        <w:r>
          <w:delText xml:space="preserve">            }</w:delText>
        </w:r>
      </w:del>
    </w:p>
    <w:p w14:paraId="2D2571AC" w14:textId="77777777" w:rsidR="00124F1F" w:rsidRDefault="00124F1F" w:rsidP="00EA1C84">
      <w:pPr>
        <w:pStyle w:val="Codesmall"/>
        <w:rPr>
          <w:del w:id="11475" w:author="Laurence Golding" w:date="2019-05-11T06:51:00Z"/>
        </w:rPr>
      </w:pPr>
      <w:del w:id="11476" w:author="Laurence Golding" w:date="2019-05-11T06:51:00Z">
        <w:r>
          <w:delText xml:space="preserve">          }</w:delText>
        </w:r>
      </w:del>
    </w:p>
    <w:p w14:paraId="10869FB1" w14:textId="77777777" w:rsidR="00124F1F" w:rsidRDefault="00124F1F" w:rsidP="00EA1C84">
      <w:pPr>
        <w:pStyle w:val="Codesmall"/>
        <w:rPr>
          <w:del w:id="11477" w:author="Laurence Golding" w:date="2019-05-11T06:51:00Z"/>
        </w:rPr>
      </w:pPr>
      <w:del w:id="11478" w:author="Laurence Golding" w:date="2019-05-11T06:51:00Z">
        <w:r>
          <w:delText xml:space="preserve">        }</w:delText>
        </w:r>
      </w:del>
    </w:p>
    <w:p w14:paraId="17A8F25D" w14:textId="77777777" w:rsidR="00124F1F" w:rsidRDefault="00124F1F" w:rsidP="00EA1C84">
      <w:pPr>
        <w:pStyle w:val="Codesmall"/>
        <w:rPr>
          <w:del w:id="11479" w:author="Laurence Golding" w:date="2019-05-11T06:51:00Z"/>
        </w:rPr>
      </w:pPr>
      <w:del w:id="11480" w:author="Laurence Golding" w:date="2019-05-11T06:51:00Z">
        <w:r>
          <w:delText xml:space="preserve">      ]</w:delText>
        </w:r>
      </w:del>
    </w:p>
    <w:p w14:paraId="4766A1F1" w14:textId="77777777" w:rsidR="00124F1F" w:rsidRDefault="00124F1F" w:rsidP="00EA1C84">
      <w:pPr>
        <w:pStyle w:val="Codesmall"/>
        <w:rPr>
          <w:del w:id="11481" w:author="Laurence Golding" w:date="2019-05-11T06:51:00Z"/>
        </w:rPr>
      </w:pPr>
      <w:del w:id="11482" w:author="Laurence Golding" w:date="2019-05-11T06:51:00Z">
        <w:r>
          <w:delText xml:space="preserve">    }</w:delText>
        </w:r>
      </w:del>
    </w:p>
    <w:p w14:paraId="475F7151" w14:textId="77777777" w:rsidR="00124F1F" w:rsidRDefault="00124F1F" w:rsidP="00EA1C84">
      <w:pPr>
        <w:pStyle w:val="Codesmall"/>
        <w:rPr>
          <w:del w:id="11483" w:author="Laurence Golding" w:date="2019-05-11T06:51:00Z"/>
        </w:rPr>
      </w:pPr>
      <w:del w:id="11484" w:author="Laurence Golding" w:date="2019-05-11T06:51:00Z">
        <w:r>
          <w:delText xml:space="preserve">  ]</w:delText>
        </w:r>
      </w:del>
    </w:p>
    <w:p w14:paraId="338B174E" w14:textId="77777777" w:rsidR="00124F1F" w:rsidRDefault="00124F1F" w:rsidP="00EA1C84">
      <w:pPr>
        <w:pStyle w:val="Codesmall"/>
        <w:rPr>
          <w:del w:id="11485" w:author="Laurence Golding" w:date="2019-05-11T06:51:00Z"/>
        </w:rPr>
      </w:pPr>
      <w:del w:id="11486" w:author="Laurence Golding" w:date="2019-05-11T06:51:00Z">
        <w:r>
          <w:delText>}</w:delText>
        </w:r>
      </w:del>
    </w:p>
    <w:p w14:paraId="6E2ED756" w14:textId="0C3DAAB4" w:rsidR="006E546E" w:rsidRDefault="006E546E" w:rsidP="006E546E">
      <w:pPr>
        <w:pStyle w:val="Heading3"/>
      </w:pPr>
      <w:bookmarkStart w:id="11487" w:name="_Ref493509797"/>
      <w:bookmarkStart w:id="11488" w:name="_Toc8367194"/>
      <w:bookmarkStart w:id="11489" w:name="_Toc516224845"/>
      <w:r>
        <w:t>region property</w:t>
      </w:r>
      <w:bookmarkEnd w:id="11487"/>
      <w:bookmarkEnd w:id="11488"/>
      <w:bookmarkEnd w:id="11489"/>
    </w:p>
    <w:p w14:paraId="34CA82A6" w14:textId="129E499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9127C">
        <w:t>3.</w:t>
      </w:r>
      <w:del w:id="11490" w:author="Laurence Golding" w:date="2019-05-11T06:51:00Z">
        <w:r w:rsidR="00331070">
          <w:delText>22</w:delText>
        </w:r>
      </w:del>
      <w:ins w:id="11491" w:author="Laurence Golding" w:date="2019-05-11T06:51:00Z">
        <w:r w:rsidR="0009127C">
          <w:t>30</w:t>
        </w:r>
      </w:ins>
      <w:r>
        <w:fldChar w:fldCharType="end"/>
      </w:r>
      <w:r w:rsidRPr="003E62A7">
        <w:t xml:space="preserve">) that represents </w:t>
      </w:r>
      <w:r w:rsidR="006805FB">
        <w:t xml:space="preserve">a relevant portion of the </w:t>
      </w:r>
      <w:del w:id="11492" w:author="Laurence Golding" w:date="2019-05-11T06:51:00Z">
        <w:r w:rsidR="006805FB">
          <w:delText>file</w:delText>
        </w:r>
      </w:del>
      <w:ins w:id="11493" w:author="Laurence Golding" w:date="2019-05-11T06:51:00Z">
        <w:r w:rsidR="00EF37F6">
          <w:t>artifact</w:t>
        </w:r>
      </w:ins>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9127C">
        <w:t>3.</w:t>
      </w:r>
      <w:del w:id="11494" w:author="Laurence Golding" w:date="2019-05-11T06:51:00Z">
        <w:r w:rsidR="00331070">
          <w:delText>19.10</w:delText>
        </w:r>
      </w:del>
      <w:ins w:id="11495" w:author="Laurence Golding" w:date="2019-05-11T06:51:00Z">
        <w:r w:rsidR="0009127C">
          <w:t>27.12</w:t>
        </w:r>
      </w:ins>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9127C">
        <w:t>3.</w:t>
      </w:r>
      <w:del w:id="11496" w:author="Laurence Golding" w:date="2019-05-11T06:51:00Z">
        <w:r w:rsidR="00331070">
          <w:delText>19</w:delText>
        </w:r>
      </w:del>
      <w:ins w:id="11497" w:author="Laurence Golding" w:date="2019-05-11T06:51:00Z">
        <w:r w:rsidR="0009127C">
          <w:t>27</w:t>
        </w:r>
      </w:ins>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del w:id="11498" w:author="Laurence Golding" w:date="2019-05-11T06:51:00Z">
        <w:r w:rsidRPr="003E62A7">
          <w:delText>file</w:delText>
        </w:r>
      </w:del>
      <w:ins w:id="11499" w:author="Laurence Golding" w:date="2019-05-11T06:51:00Z">
        <w:r w:rsidR="00EF37F6">
          <w:t>artifact</w:t>
        </w:r>
      </w:ins>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DCE40D9" w:rsidR="006805FB" w:rsidRDefault="006805FB" w:rsidP="002D65F3">
      <w:pPr>
        <w:pStyle w:val="Code"/>
        <w:pPrChange w:id="11500" w:author="Laurence Golding" w:date="2019-05-11T06:51:00Z">
          <w:pPr>
            <w:pStyle w:val="Codesmall"/>
          </w:pPr>
        </w:pPrChange>
      </w:pPr>
      <w:r>
        <w:t>{</w:t>
      </w:r>
      <w:del w:id="11501" w:author="Laurence Golding" w:date="2019-05-11T06:51:00Z">
        <w:r>
          <w:delText xml:space="preserve">          </w:delText>
        </w:r>
      </w:del>
      <w:r>
        <w:t xml:space="preserve">                              # A result object (§</w:t>
      </w:r>
      <w:r>
        <w:fldChar w:fldCharType="begin"/>
      </w:r>
      <w:r>
        <w:instrText xml:space="preserve"> REF _Ref493350984 \r \h </w:instrText>
      </w:r>
      <w:ins w:id="11502" w:author="Laurence Golding" w:date="2019-05-11T06:51:00Z">
        <w:r w:rsidR="002D65F3">
          <w:instrText xml:space="preserve"> \* MERGEFORMAT </w:instrText>
        </w:r>
      </w:ins>
      <w:r>
        <w:fldChar w:fldCharType="separate"/>
      </w:r>
      <w:r w:rsidR="0009127C">
        <w:t>3.</w:t>
      </w:r>
      <w:del w:id="11503" w:author="Laurence Golding" w:date="2019-05-11T06:51:00Z">
        <w:r w:rsidR="00331070">
          <w:delText>19</w:delText>
        </w:r>
      </w:del>
      <w:ins w:id="11504" w:author="Laurence Golding" w:date="2019-05-11T06:51:00Z">
        <w:r w:rsidR="0009127C">
          <w:t>27</w:t>
        </w:r>
      </w:ins>
      <w:r>
        <w:fldChar w:fldCharType="end"/>
      </w:r>
      <w:r>
        <w:t>).</w:t>
      </w:r>
    </w:p>
    <w:p w14:paraId="7A49ADC4" w14:textId="0CCCC2F6" w:rsidR="006805FB" w:rsidRDefault="006805FB" w:rsidP="002D65F3">
      <w:pPr>
        <w:pStyle w:val="Code"/>
        <w:pPrChange w:id="11505" w:author="Laurence Golding" w:date="2019-05-11T06:51:00Z">
          <w:pPr>
            <w:pStyle w:val="Codesmall"/>
          </w:pPr>
        </w:pPrChange>
      </w:pPr>
      <w:r>
        <w:t xml:space="preserve">  "locations": [               </w:t>
      </w:r>
      <w:del w:id="11506" w:author="Laurence Golding" w:date="2019-05-11T06:51:00Z">
        <w:r>
          <w:delText xml:space="preserve">          </w:delText>
        </w:r>
      </w:del>
      <w:r>
        <w:t># See §</w:t>
      </w:r>
      <w:r>
        <w:fldChar w:fldCharType="begin"/>
      </w:r>
      <w:r>
        <w:instrText xml:space="preserve"> REF _Ref510013155 \r \h </w:instrText>
      </w:r>
      <w:ins w:id="11507" w:author="Laurence Golding" w:date="2019-05-11T06:51:00Z">
        <w:r w:rsidR="002D65F3">
          <w:instrText xml:space="preserve"> \* MERGEFORMAT </w:instrText>
        </w:r>
      </w:ins>
      <w:r>
        <w:fldChar w:fldCharType="separate"/>
      </w:r>
      <w:r w:rsidR="0009127C">
        <w:t>3.</w:t>
      </w:r>
      <w:del w:id="11508" w:author="Laurence Golding" w:date="2019-05-11T06:51:00Z">
        <w:r w:rsidR="00331070">
          <w:delText>19.10</w:delText>
        </w:r>
      </w:del>
      <w:ins w:id="11509" w:author="Laurence Golding" w:date="2019-05-11T06:51:00Z">
        <w:r w:rsidR="0009127C">
          <w:t>27.12</w:t>
        </w:r>
      </w:ins>
      <w:r>
        <w:fldChar w:fldCharType="end"/>
      </w:r>
      <w:r>
        <w:t>.</w:t>
      </w:r>
    </w:p>
    <w:p w14:paraId="779C2718" w14:textId="4E560916" w:rsidR="006805FB" w:rsidRDefault="006805FB" w:rsidP="002D65F3">
      <w:pPr>
        <w:pStyle w:val="Code"/>
        <w:pPrChange w:id="11510" w:author="Laurence Golding" w:date="2019-05-11T06:51:00Z">
          <w:pPr>
            <w:pStyle w:val="Codesmall"/>
          </w:pPr>
        </w:pPrChange>
      </w:pPr>
      <w:r>
        <w:t xml:space="preserve">    {</w:t>
      </w:r>
      <w:del w:id="11511" w:author="Laurence Golding" w:date="2019-05-11T06:51:00Z">
        <w:r>
          <w:delText xml:space="preserve">          </w:delText>
        </w:r>
      </w:del>
      <w:r>
        <w:t xml:space="preserve">                          # A location object (§</w:t>
      </w:r>
      <w:r>
        <w:fldChar w:fldCharType="begin"/>
      </w:r>
      <w:r>
        <w:instrText xml:space="preserve"> REF _Ref507665939 \r \h </w:instrText>
      </w:r>
      <w:ins w:id="11512" w:author="Laurence Golding" w:date="2019-05-11T06:51:00Z">
        <w:r w:rsidR="002D65F3">
          <w:instrText xml:space="preserve"> \* MERGEFORMAT </w:instrText>
        </w:r>
      </w:ins>
      <w:r>
        <w:fldChar w:fldCharType="separate"/>
      </w:r>
      <w:r w:rsidR="0009127C">
        <w:t>3.</w:t>
      </w:r>
      <w:del w:id="11513" w:author="Laurence Golding" w:date="2019-05-11T06:51:00Z">
        <w:r w:rsidR="00331070">
          <w:delText>20</w:delText>
        </w:r>
      </w:del>
      <w:ins w:id="11514" w:author="Laurence Golding" w:date="2019-05-11T06:51:00Z">
        <w:r w:rsidR="0009127C">
          <w:t>28</w:t>
        </w:r>
      </w:ins>
      <w:r>
        <w:fldChar w:fldCharType="end"/>
      </w:r>
      <w:r>
        <w:t>).</w:t>
      </w:r>
    </w:p>
    <w:p w14:paraId="3C94BD54" w14:textId="156C2004" w:rsidR="006805FB" w:rsidRDefault="006805FB" w:rsidP="002D65F3">
      <w:pPr>
        <w:pStyle w:val="Code"/>
        <w:pPrChange w:id="11515" w:author="Laurence Golding" w:date="2019-05-11T06:51:00Z">
          <w:pPr>
            <w:pStyle w:val="Codesmall"/>
          </w:pPr>
        </w:pPrChange>
      </w:pPr>
      <w:r>
        <w:t xml:space="preserve">      "physicalLocation": {    </w:t>
      </w:r>
      <w:del w:id="11516" w:author="Laurence Golding" w:date="2019-05-11T06:51:00Z">
        <w:r>
          <w:delText xml:space="preserve">          </w:delText>
        </w:r>
      </w:del>
      <w:r>
        <w:t># See §</w:t>
      </w:r>
      <w:r>
        <w:fldChar w:fldCharType="begin"/>
      </w:r>
      <w:r>
        <w:instrText xml:space="preserve"> REF _Ref493477623 \r \h </w:instrText>
      </w:r>
      <w:ins w:id="11517" w:author="Laurence Golding" w:date="2019-05-11T06:51:00Z">
        <w:r w:rsidR="002D65F3">
          <w:instrText xml:space="preserve"> \* MERGEFORMAT </w:instrText>
        </w:r>
      </w:ins>
      <w:r>
        <w:fldChar w:fldCharType="separate"/>
      </w:r>
      <w:r w:rsidR="0009127C">
        <w:t>3.</w:t>
      </w:r>
      <w:del w:id="11518" w:author="Laurence Golding" w:date="2019-05-11T06:51:00Z">
        <w:r w:rsidR="00331070">
          <w:delText>20.2</w:delText>
        </w:r>
      </w:del>
      <w:ins w:id="11519" w:author="Laurence Golding" w:date="2019-05-11T06:51:00Z">
        <w:r w:rsidR="0009127C">
          <w:t>28.3</w:t>
        </w:r>
      </w:ins>
      <w:r>
        <w:fldChar w:fldCharType="end"/>
      </w:r>
      <w:r>
        <w:t>.</w:t>
      </w:r>
    </w:p>
    <w:p w14:paraId="313011DD" w14:textId="6F02EA6C" w:rsidR="006805FB" w:rsidRDefault="006805FB" w:rsidP="002D65F3">
      <w:pPr>
        <w:pStyle w:val="Code"/>
        <w:pPrChange w:id="11520" w:author="Laurence Golding" w:date="2019-05-11T06:51:00Z">
          <w:pPr>
            <w:pStyle w:val="Codesmall"/>
          </w:pPr>
        </w:pPrChange>
      </w:pPr>
      <w:r>
        <w:t xml:space="preserve">        "</w:t>
      </w:r>
      <w:del w:id="11521" w:author="Laurence Golding" w:date="2019-05-11T06:51:00Z">
        <w:r>
          <w:delText xml:space="preserve">fileLocation": {              </w:delText>
        </w:r>
      </w:del>
      <w:ins w:id="11522" w:author="Laurence Golding" w:date="2019-05-11T06:51:00Z">
        <w:r w:rsidR="00EF37F6">
          <w:t>artifactLocation</w:t>
        </w:r>
        <w:r>
          <w:t>": {</w:t>
        </w:r>
      </w:ins>
      <w:r>
        <w:t xml:space="preserve">  # A </w:t>
      </w:r>
      <w:del w:id="11523" w:author="Laurence Golding" w:date="2019-05-11T06:51:00Z">
        <w:r>
          <w:delText>physicalLocation</w:delText>
        </w:r>
      </w:del>
      <w:ins w:id="11524" w:author="Laurence Golding" w:date="2019-05-11T06:51:00Z">
        <w:r w:rsidR="0086006C">
          <w:t>artifact</w:t>
        </w:r>
        <w:r>
          <w:t>Location</w:t>
        </w:r>
      </w:ins>
      <w:r>
        <w:t xml:space="preserve"> object.</w:t>
      </w:r>
    </w:p>
    <w:p w14:paraId="1C2A16AA" w14:textId="77777777" w:rsidR="006805FB" w:rsidRDefault="006805FB" w:rsidP="002D65F3">
      <w:pPr>
        <w:pStyle w:val="Code"/>
        <w:pPrChange w:id="11525" w:author="Laurence Golding" w:date="2019-05-11T06:51:00Z">
          <w:pPr>
            <w:pStyle w:val="Codesmall"/>
          </w:pPr>
        </w:pPrChange>
      </w:pPr>
      <w:r>
        <w:t xml:space="preserve">          "uri": "ui/window.c",</w:t>
      </w:r>
    </w:p>
    <w:p w14:paraId="15B44742" w14:textId="77777777" w:rsidR="006805FB" w:rsidRDefault="006805FB" w:rsidP="002D65F3">
      <w:pPr>
        <w:pStyle w:val="Code"/>
        <w:pPrChange w:id="11526" w:author="Laurence Golding" w:date="2019-05-11T06:51:00Z">
          <w:pPr>
            <w:pStyle w:val="Codesmall"/>
          </w:pPr>
        </w:pPrChange>
      </w:pPr>
      <w:r>
        <w:t xml:space="preserve">          "uriBaseId": "SRCROOT"</w:t>
      </w:r>
    </w:p>
    <w:p w14:paraId="401E7E1A" w14:textId="77777777" w:rsidR="006805FB" w:rsidRDefault="006805FB" w:rsidP="002D65F3">
      <w:pPr>
        <w:pStyle w:val="Code"/>
        <w:pPrChange w:id="11527" w:author="Laurence Golding" w:date="2019-05-11T06:51:00Z">
          <w:pPr>
            <w:pStyle w:val="Codesmall"/>
          </w:pPr>
        </w:pPrChange>
      </w:pPr>
      <w:r>
        <w:t xml:space="preserve">        },</w:t>
      </w:r>
    </w:p>
    <w:p w14:paraId="6CD87E17" w14:textId="77777777" w:rsidR="006805FB" w:rsidRDefault="006805FB" w:rsidP="002D65F3">
      <w:pPr>
        <w:pStyle w:val="Code"/>
        <w:pPrChange w:id="11528" w:author="Laurence Golding" w:date="2019-05-11T06:51:00Z">
          <w:pPr>
            <w:pStyle w:val="Codesmall"/>
          </w:pPr>
        </w:pPrChange>
      </w:pPr>
    </w:p>
    <w:p w14:paraId="486A1F9B" w14:textId="5DE82226" w:rsidR="006805FB" w:rsidRDefault="006805FB" w:rsidP="002D65F3">
      <w:pPr>
        <w:pStyle w:val="Code"/>
        <w:pPrChange w:id="11529" w:author="Laurence Golding" w:date="2019-05-11T06:51:00Z">
          <w:pPr>
            <w:pStyle w:val="Codesmall"/>
          </w:pPr>
        </w:pPrChange>
      </w:pPr>
      <w:r>
        <w:t xml:space="preserve">        "region": {            </w:t>
      </w:r>
      <w:del w:id="11530" w:author="Laurence Golding" w:date="2019-05-11T06:51:00Z">
        <w:r>
          <w:delText xml:space="preserve">          </w:delText>
        </w:r>
      </w:del>
      <w:r>
        <w:t># The region specifies the portion of the file</w:t>
      </w:r>
    </w:p>
    <w:p w14:paraId="2A4B62D7" w14:textId="2D7301D1" w:rsidR="006805FB" w:rsidRDefault="006805FB" w:rsidP="002D65F3">
      <w:pPr>
        <w:pStyle w:val="Code"/>
        <w:pPrChange w:id="11531" w:author="Laurence Golding" w:date="2019-05-11T06:51:00Z">
          <w:pPr>
            <w:pStyle w:val="Codesmall"/>
          </w:pPr>
        </w:pPrChange>
      </w:pPr>
      <w:r>
        <w:t xml:space="preserve">          "startLine": 42      </w:t>
      </w:r>
      <w:del w:id="11532" w:author="Laurence Golding" w:date="2019-05-11T06:51:00Z">
        <w:r>
          <w:delText xml:space="preserve">          </w:delText>
        </w:r>
      </w:del>
      <w:r>
        <w:t># where the result was detected.</w:t>
      </w:r>
    </w:p>
    <w:p w14:paraId="291B8A4E" w14:textId="77777777" w:rsidR="006805FB" w:rsidRDefault="006805FB" w:rsidP="002D65F3">
      <w:pPr>
        <w:pStyle w:val="Code"/>
        <w:pPrChange w:id="11533" w:author="Laurence Golding" w:date="2019-05-11T06:51:00Z">
          <w:pPr>
            <w:pStyle w:val="Codesmall"/>
          </w:pPr>
        </w:pPrChange>
      </w:pPr>
      <w:r>
        <w:t xml:space="preserve">        }</w:t>
      </w:r>
    </w:p>
    <w:p w14:paraId="20958EA8" w14:textId="77777777" w:rsidR="006805FB" w:rsidRDefault="006805FB" w:rsidP="002D65F3">
      <w:pPr>
        <w:pStyle w:val="Code"/>
        <w:pPrChange w:id="11534" w:author="Laurence Golding" w:date="2019-05-11T06:51:00Z">
          <w:pPr>
            <w:pStyle w:val="Codesmall"/>
          </w:pPr>
        </w:pPrChange>
      </w:pPr>
      <w:r>
        <w:t xml:space="preserve">      }</w:t>
      </w:r>
    </w:p>
    <w:p w14:paraId="248E7EFA" w14:textId="77777777" w:rsidR="006805FB" w:rsidRDefault="006805FB" w:rsidP="002D65F3">
      <w:pPr>
        <w:pStyle w:val="Code"/>
        <w:pPrChange w:id="11535" w:author="Laurence Golding" w:date="2019-05-11T06:51:00Z">
          <w:pPr>
            <w:pStyle w:val="Codesmall"/>
          </w:pPr>
        </w:pPrChange>
      </w:pPr>
      <w:r>
        <w:t xml:space="preserve">    }</w:t>
      </w:r>
    </w:p>
    <w:p w14:paraId="09A9FC4A" w14:textId="77777777" w:rsidR="006805FB" w:rsidRDefault="006805FB" w:rsidP="002D65F3">
      <w:pPr>
        <w:pStyle w:val="Code"/>
        <w:pPrChange w:id="11536" w:author="Laurence Golding" w:date="2019-05-11T06:51:00Z">
          <w:pPr>
            <w:pStyle w:val="Codesmall"/>
          </w:pPr>
        </w:pPrChange>
      </w:pPr>
      <w:r>
        <w:t xml:space="preserve">  ]</w:t>
      </w:r>
    </w:p>
    <w:p w14:paraId="59405096" w14:textId="77777777" w:rsidR="006805FB" w:rsidRPr="009A4DE6" w:rsidRDefault="006805FB" w:rsidP="002D65F3">
      <w:pPr>
        <w:pStyle w:val="Code"/>
        <w:pPrChange w:id="11537" w:author="Laurence Golding" w:date="2019-05-11T06:51:00Z">
          <w:pPr>
            <w:pStyle w:val="Codesmall"/>
          </w:pPr>
        </w:pPrChange>
      </w:pPr>
      <w:r>
        <w:t>}</w:t>
      </w:r>
    </w:p>
    <w:p w14:paraId="19871BA7" w14:textId="77777777" w:rsidR="006805FB" w:rsidRDefault="006805FB" w:rsidP="003E62A7"/>
    <w:p w14:paraId="611E572F" w14:textId="5F1C3350"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del w:id="11538" w:author="Laurence Golding" w:date="2019-05-11T06:51:00Z">
        <w:r w:rsidRPr="003E62A7">
          <w:delText>file</w:delText>
        </w:r>
      </w:del>
      <w:ins w:id="11539" w:author="Laurence Golding" w:date="2019-05-11T06:51:00Z">
        <w:r w:rsidR="0061423A">
          <w:t>artifact</w:t>
        </w:r>
      </w:ins>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del w:id="11540" w:author="Laurence Golding" w:date="2019-05-11T06:51:00Z">
        <w:r w:rsidRPr="003E62A7">
          <w:delText>file</w:delText>
        </w:r>
      </w:del>
      <w:ins w:id="11541" w:author="Laurence Golding" w:date="2019-05-11T06:51:00Z">
        <w:r w:rsidR="0061423A">
          <w:t>artifact</w:t>
        </w:r>
      </w:ins>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57E96C10"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del w:id="11542" w:author="Laurence Golding" w:date="2019-05-11T06:51:00Z">
        <w:r>
          <w:delText>file</w:delText>
        </w:r>
      </w:del>
      <w:ins w:id="11543" w:author="Laurence Golding" w:date="2019-05-11T06:51:00Z">
        <w:r w:rsidR="0061423A">
          <w:t>artifact</w:t>
        </w:r>
      </w:ins>
      <w:r>
        <w:t>.</w:t>
      </w:r>
    </w:p>
    <w:p w14:paraId="60C04981" w14:textId="77777777" w:rsidR="00843397" w:rsidRDefault="00843397" w:rsidP="00843397">
      <w:pPr>
        <w:pStyle w:val="Heading3"/>
        <w:numPr>
          <w:ilvl w:val="2"/>
          <w:numId w:val="2"/>
        </w:numPr>
      </w:pPr>
      <w:bookmarkStart w:id="11544" w:name="_Ref6046214"/>
      <w:bookmarkStart w:id="11545" w:name="_Toc8367195"/>
      <w:bookmarkStart w:id="11546" w:name="_Toc516224846"/>
      <w:r>
        <w:t>contextRegion property</w:t>
      </w:r>
      <w:bookmarkEnd w:id="11544"/>
      <w:bookmarkEnd w:id="11545"/>
      <w:bookmarkEnd w:id="11546"/>
    </w:p>
    <w:p w14:paraId="220640FE" w14:textId="0EDEED2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9127C">
        <w:t>3.</w:t>
      </w:r>
      <w:del w:id="11547" w:author="Laurence Golding" w:date="2019-05-11T06:51:00Z">
        <w:r w:rsidR="00331070">
          <w:delText>21</w:delText>
        </w:r>
      </w:del>
      <w:ins w:id="11548" w:author="Laurence Golding" w:date="2019-05-11T06:51:00Z">
        <w:r w:rsidR="0009127C">
          <w:t>29</w:t>
        </w:r>
      </w:ins>
      <w:r w:rsidR="0009127C">
        <w:t>.4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9127C">
        <w:t>3.</w:t>
      </w:r>
      <w:del w:id="11549" w:author="Laurence Golding" w:date="2019-05-11T06:51:00Z">
        <w:r w:rsidR="00331070">
          <w:delText>22</w:delText>
        </w:r>
      </w:del>
      <w:ins w:id="11550" w:author="Laurence Golding" w:date="2019-05-11T06:51:00Z">
        <w:r w:rsidR="0009127C">
          <w:t>30</w:t>
        </w:r>
      </w:ins>
      <w:r>
        <w:fldChar w:fldCharType="end"/>
      </w:r>
      <w:r>
        <w:t xml:space="preserve">) which specifies a region that is a proper superset of the region specified by the </w:t>
      </w:r>
      <w:r w:rsidRPr="00761885">
        <w:rPr>
          <w:rStyle w:val="CODEtemp"/>
        </w:rPr>
        <w:t>region</w:t>
      </w:r>
      <w:r>
        <w:t xml:space="preserve"> property. If </w:t>
      </w:r>
      <w:del w:id="11551" w:author="Laurence Golding" w:date="2019-05-11T06:51:00Z">
        <w:r>
          <w:delText xml:space="preserve">the </w:delText>
        </w:r>
      </w:del>
      <w:r w:rsidRPr="00843397">
        <w:rPr>
          <w:rStyle w:val="CODEtemp"/>
        </w:rPr>
        <w:t>region</w:t>
      </w:r>
      <w:r>
        <w:t xml:space="preserve"> </w:t>
      </w:r>
      <w:del w:id="11552" w:author="Laurence Golding" w:date="2019-05-11T06:51:00Z">
        <w:r>
          <w:delText xml:space="preserve">property </w:delText>
        </w:r>
      </w:del>
      <w:r>
        <w:t>is absent,</w:t>
      </w:r>
      <w:del w:id="11553" w:author="Laurence Golding" w:date="2019-05-11T06:51:00Z">
        <w:r>
          <w:delText xml:space="preserve"> the</w:delText>
        </w:r>
      </w:del>
      <w:r>
        <w:t xml:space="preserve"> </w:t>
      </w:r>
      <w:r w:rsidRPr="00843397">
        <w:rPr>
          <w:rStyle w:val="CODEtemp"/>
        </w:rPr>
        <w:t>contextRegion</w:t>
      </w:r>
      <w:r>
        <w:t xml:space="preserve"> </w:t>
      </w:r>
      <w:r>
        <w:rPr>
          <w:b/>
        </w:rPr>
        <w:t>SHALL</w:t>
      </w:r>
      <w:r>
        <w:t xml:space="preserve"> be absent.</w:t>
      </w:r>
    </w:p>
    <w:p w14:paraId="64F822C4" w14:textId="39EE627E" w:rsidR="00843397" w:rsidRDefault="00843397" w:rsidP="00981D2A">
      <w:pPr>
        <w:pStyle w:val="Note"/>
        <w:pPrChange w:id="11554" w:author="Laurence Golding" w:date="2019-05-11T06:51:00Z">
          <w:pPr/>
        </w:pPrChange>
      </w:pPr>
      <w:bookmarkStart w:id="11555" w:name="_Hlk6823639"/>
      <w:del w:id="11556" w:author="Laurence Golding" w:date="2019-05-11T06:51:00Z">
        <w:r>
          <w:delText>The purpose of</w:delText>
        </w:r>
      </w:del>
      <w:ins w:id="11557" w:author="Laurence Golding" w:date="2019-05-11T06:51:00Z">
        <w:r w:rsidR="0073576C">
          <w:t>NOTE:</w:t>
        </w:r>
      </w:ins>
      <w:r w:rsidR="0073576C">
        <w:t xml:space="preserve"> </w:t>
      </w:r>
      <w:r w:rsidRPr="00761885">
        <w:rPr>
          <w:rStyle w:val="CODEtemp"/>
        </w:rPr>
        <w:t>contextRegion</w:t>
      </w:r>
      <w:r>
        <w:t xml:space="preserve"> </w:t>
      </w:r>
      <w:del w:id="11558" w:author="Laurence Golding" w:date="2019-05-11T06:51:00Z">
        <w:r>
          <w:delText>is to enable</w:delText>
        </w:r>
      </w:del>
      <w:ins w:id="11559" w:author="Laurence Golding" w:date="2019-05-11T06:51:00Z">
        <w:r>
          <w:t>enable</w:t>
        </w:r>
        <w:r w:rsidR="0073576C">
          <w:t>s</w:t>
        </w:r>
      </w:ins>
      <w:r>
        <w:t xml:space="preserve"> a viewer to provide visual context when displaying a portion of </w:t>
      </w:r>
      <w:del w:id="11560" w:author="Laurence Golding" w:date="2019-05-11T06:51:00Z">
        <w:r>
          <w:delText>a file</w:delText>
        </w:r>
      </w:del>
      <w:ins w:id="11561" w:author="Laurence Golding" w:date="2019-05-11T06:51:00Z">
        <w:r>
          <w:t>a</w:t>
        </w:r>
        <w:r w:rsidR="00EF37F6">
          <w:t>n</w:t>
        </w:r>
        <w:r>
          <w:t xml:space="preserve"> </w:t>
        </w:r>
        <w:r w:rsidR="00EF37F6">
          <w:t>artifact</w:t>
        </w:r>
        <w:r>
          <w:t>.</w:t>
        </w:r>
        <w:r w:rsidR="0073576C">
          <w:t xml:space="preserve"> It can also be used to improve result matching</w:t>
        </w:r>
      </w:ins>
      <w:r w:rsidR="0073576C">
        <w:t>.</w:t>
      </w:r>
    </w:p>
    <w:bookmarkEnd w:id="11555"/>
    <w:p w14:paraId="1E5AB8E2" w14:textId="1AF42E86" w:rsidR="00843397" w:rsidRDefault="00843397" w:rsidP="00843397">
      <w:pPr>
        <w:pStyle w:val="Note"/>
      </w:pPr>
      <w:r>
        <w:t>EXAMPLE In this example, an analysis tool detected a result on line 42. The tool provides additional context</w:t>
      </w:r>
      <w:ins w:id="11562" w:author="Laurence Golding" w:date="2019-05-11T06:51:00Z">
        <w:r>
          <w:t xml:space="preserve"> </w:t>
        </w:r>
        <w:r w:rsidR="007120BE">
          <w:t>for</w:t>
        </w:r>
      </w:ins>
      <w:r w:rsidR="007120BE">
        <w:t xml:space="preserve"> </w:t>
      </w:r>
      <w:r>
        <w:t xml:space="preserve">SARIF viewers by specifying a range of content surrounding the result line.  </w:t>
      </w:r>
    </w:p>
    <w:p w14:paraId="19737D5C" w14:textId="428DC9BE" w:rsidR="00843397" w:rsidRDefault="00843397" w:rsidP="002D65F3">
      <w:pPr>
        <w:pStyle w:val="Code"/>
        <w:pPrChange w:id="11563" w:author="Laurence Golding" w:date="2019-05-11T06:51:00Z">
          <w:pPr>
            <w:pStyle w:val="Codesmall"/>
          </w:pPr>
        </w:pPrChange>
      </w:pPr>
      <w:r>
        <w:t xml:space="preserve">{                                       </w:t>
      </w:r>
      <w:del w:id="11564" w:author="Laurence Golding" w:date="2019-05-11T06:51:00Z">
        <w:r>
          <w:delText xml:space="preserve"> </w:delText>
        </w:r>
      </w:del>
      <w:r>
        <w:t># A result object (§</w:t>
      </w:r>
      <w:r>
        <w:fldChar w:fldCharType="begin"/>
      </w:r>
      <w:r>
        <w:instrText xml:space="preserve"> REF _Ref493350984 \r \h </w:instrText>
      </w:r>
      <w:ins w:id="11565" w:author="Laurence Golding" w:date="2019-05-11T06:51:00Z">
        <w:r w:rsidR="002D65F3">
          <w:instrText xml:space="preserve"> \* MERGEFORMAT </w:instrText>
        </w:r>
      </w:ins>
      <w:r>
        <w:fldChar w:fldCharType="separate"/>
      </w:r>
      <w:r w:rsidR="0009127C">
        <w:t>3.</w:t>
      </w:r>
      <w:del w:id="11566" w:author="Laurence Golding" w:date="2019-05-11T06:51:00Z">
        <w:r w:rsidR="00331070">
          <w:delText>19</w:delText>
        </w:r>
      </w:del>
      <w:ins w:id="11567" w:author="Laurence Golding" w:date="2019-05-11T06:51:00Z">
        <w:r w:rsidR="0009127C">
          <w:t>27</w:t>
        </w:r>
      </w:ins>
      <w:r>
        <w:fldChar w:fldCharType="end"/>
      </w:r>
      <w:r>
        <w:t>).</w:t>
      </w:r>
    </w:p>
    <w:p w14:paraId="7E9D024B" w14:textId="02DAB687" w:rsidR="00843397" w:rsidRDefault="00843397" w:rsidP="002D65F3">
      <w:pPr>
        <w:pStyle w:val="Code"/>
        <w:pPrChange w:id="11568" w:author="Laurence Golding" w:date="2019-05-11T06:51:00Z">
          <w:pPr>
            <w:pStyle w:val="Codesmall"/>
          </w:pPr>
        </w:pPrChange>
      </w:pPr>
      <w:r>
        <w:t xml:space="preserve">  "locations": [                        </w:t>
      </w:r>
      <w:del w:id="11569" w:author="Laurence Golding" w:date="2019-05-11T06:51:00Z">
        <w:r>
          <w:delText xml:space="preserve"> </w:delText>
        </w:r>
      </w:del>
      <w:r>
        <w:t># See §</w:t>
      </w:r>
      <w:r>
        <w:fldChar w:fldCharType="begin"/>
      </w:r>
      <w:r>
        <w:instrText xml:space="preserve"> REF _Ref510013155 \r \h </w:instrText>
      </w:r>
      <w:ins w:id="11570" w:author="Laurence Golding" w:date="2019-05-11T06:51:00Z">
        <w:r w:rsidR="002D65F3">
          <w:instrText xml:space="preserve"> \* MERGEFORMAT </w:instrText>
        </w:r>
      </w:ins>
      <w:r>
        <w:fldChar w:fldCharType="separate"/>
      </w:r>
      <w:r w:rsidR="0009127C">
        <w:t>3.</w:t>
      </w:r>
      <w:del w:id="11571" w:author="Laurence Golding" w:date="2019-05-11T06:51:00Z">
        <w:r w:rsidR="00331070">
          <w:delText>19.10</w:delText>
        </w:r>
      </w:del>
      <w:ins w:id="11572" w:author="Laurence Golding" w:date="2019-05-11T06:51:00Z">
        <w:r w:rsidR="0009127C">
          <w:t>27.12</w:t>
        </w:r>
      </w:ins>
      <w:r>
        <w:fldChar w:fldCharType="end"/>
      </w:r>
      <w:r>
        <w:t>.</w:t>
      </w:r>
    </w:p>
    <w:p w14:paraId="686DE936" w14:textId="59991AF4" w:rsidR="00843397" w:rsidRDefault="00843397" w:rsidP="002D65F3">
      <w:pPr>
        <w:pStyle w:val="Code"/>
        <w:pPrChange w:id="11573" w:author="Laurence Golding" w:date="2019-05-11T06:51:00Z">
          <w:pPr>
            <w:pStyle w:val="Codesmall"/>
          </w:pPr>
        </w:pPrChange>
      </w:pPr>
      <w:r>
        <w:t xml:space="preserve">    {</w:t>
      </w:r>
      <w:del w:id="11574" w:author="Laurence Golding" w:date="2019-05-11T06:51:00Z">
        <w:r>
          <w:delText xml:space="preserve"> </w:delText>
        </w:r>
      </w:del>
      <w:r>
        <w:t xml:space="preserve">                                   # A location object (§</w:t>
      </w:r>
      <w:r>
        <w:fldChar w:fldCharType="begin"/>
      </w:r>
      <w:r>
        <w:instrText xml:space="preserve"> REF _Ref507665939 \r \h </w:instrText>
      </w:r>
      <w:ins w:id="11575" w:author="Laurence Golding" w:date="2019-05-11T06:51:00Z">
        <w:r w:rsidR="002D65F3">
          <w:instrText xml:space="preserve"> \* MERGEFORMAT </w:instrText>
        </w:r>
      </w:ins>
      <w:r>
        <w:fldChar w:fldCharType="separate"/>
      </w:r>
      <w:r w:rsidR="0009127C">
        <w:t>3.</w:t>
      </w:r>
      <w:del w:id="11576" w:author="Laurence Golding" w:date="2019-05-11T06:51:00Z">
        <w:r w:rsidR="00331070">
          <w:delText>20</w:delText>
        </w:r>
      </w:del>
      <w:ins w:id="11577" w:author="Laurence Golding" w:date="2019-05-11T06:51:00Z">
        <w:r w:rsidR="0009127C">
          <w:t>28</w:t>
        </w:r>
      </w:ins>
      <w:r>
        <w:fldChar w:fldCharType="end"/>
      </w:r>
      <w:r>
        <w:t>).</w:t>
      </w:r>
    </w:p>
    <w:p w14:paraId="61ABF86D" w14:textId="77777777" w:rsidR="00843397" w:rsidRDefault="00843397" w:rsidP="00843397">
      <w:pPr>
        <w:pStyle w:val="Codesmall"/>
        <w:rPr>
          <w:del w:id="11578" w:author="Laurence Golding" w:date="2019-05-11T06:51:00Z"/>
        </w:rPr>
      </w:pPr>
      <w:r>
        <w:t xml:space="preserve">      "physicalLocation": {             </w:t>
      </w:r>
      <w:del w:id="11579" w:author="Laurence Golding" w:date="2019-05-11T06:51:00Z">
        <w:r>
          <w:delText xml:space="preserve"> # See §</w:delText>
        </w:r>
        <w:r>
          <w:fldChar w:fldCharType="begin"/>
        </w:r>
        <w:r>
          <w:delInstrText xml:space="preserve"> REF _Ref493477623 \r \h </w:delInstrText>
        </w:r>
        <w:r>
          <w:fldChar w:fldCharType="separate"/>
        </w:r>
        <w:r w:rsidR="00331070">
          <w:delText>3.20.2</w:delText>
        </w:r>
        <w:r>
          <w:fldChar w:fldCharType="end"/>
        </w:r>
        <w:r>
          <w:delText>.</w:delText>
        </w:r>
      </w:del>
    </w:p>
    <w:p w14:paraId="5B98A118" w14:textId="7AE8C1AA" w:rsidR="00843397" w:rsidRDefault="00843397" w:rsidP="002D65F3">
      <w:pPr>
        <w:pStyle w:val="Code"/>
        <w:pPrChange w:id="11580" w:author="Laurence Golding" w:date="2019-05-11T06:51:00Z">
          <w:pPr>
            <w:pStyle w:val="Codesmall"/>
          </w:pPr>
        </w:pPrChange>
      </w:pPr>
      <w:del w:id="11581" w:author="Laurence Golding" w:date="2019-05-11T06:51:00Z">
        <w:r>
          <w:delText xml:space="preserve">        "fileLocation": {                </w:delText>
        </w:r>
      </w:del>
      <w:r>
        <w:t xml:space="preserve"># </w:t>
      </w:r>
      <w:r w:rsidR="00EF37F6">
        <w:t>A physicalLocation object</w:t>
      </w:r>
      <w:del w:id="11582" w:author="Laurence Golding" w:date="2019-05-11T06:51:00Z">
        <w:r>
          <w:delText>.</w:delText>
        </w:r>
      </w:del>
      <w:ins w:id="11583" w:author="Laurence Golding" w:date="2019-05-11T06:51:00Z">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9127C">
          <w:t>3.29</w:t>
        </w:r>
        <w:r w:rsidR="00EF37F6">
          <w:fldChar w:fldCharType="end"/>
        </w:r>
        <w:r w:rsidR="00EF37F6">
          <w:t>)</w:t>
        </w:r>
        <w:r>
          <w:t>.</w:t>
        </w:r>
      </w:ins>
    </w:p>
    <w:p w14:paraId="096905D1" w14:textId="3D1716DF" w:rsidR="00843397" w:rsidRDefault="00843397" w:rsidP="002D65F3">
      <w:pPr>
        <w:pStyle w:val="Code"/>
        <w:rPr>
          <w:ins w:id="11584" w:author="Laurence Golding" w:date="2019-05-11T06:51:00Z"/>
        </w:rPr>
      </w:pPr>
      <w:ins w:id="11585" w:author="Laurence Golding" w:date="2019-05-11T06:51:00Z">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9127C">
          <w:t>3.4</w:t>
        </w:r>
        <w:r w:rsidR="00EF37F6">
          <w:fldChar w:fldCharType="end"/>
        </w:r>
        <w:r w:rsidR="00EF37F6">
          <w:t>)</w:t>
        </w:r>
        <w:r>
          <w:t>.</w:t>
        </w:r>
      </w:ins>
    </w:p>
    <w:p w14:paraId="1D10CC37" w14:textId="77777777" w:rsidR="00843397" w:rsidRDefault="00843397" w:rsidP="002D65F3">
      <w:pPr>
        <w:pStyle w:val="Code"/>
        <w:pPrChange w:id="11586" w:author="Laurence Golding" w:date="2019-05-11T06:51:00Z">
          <w:pPr>
            <w:pStyle w:val="Codesmall"/>
          </w:pPr>
        </w:pPrChange>
      </w:pPr>
      <w:r>
        <w:t xml:space="preserve">          "uri": "ui/window.c",</w:t>
      </w:r>
    </w:p>
    <w:p w14:paraId="287710AE" w14:textId="77777777" w:rsidR="00843397" w:rsidRDefault="00843397" w:rsidP="002D65F3">
      <w:pPr>
        <w:pStyle w:val="Code"/>
        <w:pPrChange w:id="11587" w:author="Laurence Golding" w:date="2019-05-11T06:51:00Z">
          <w:pPr>
            <w:pStyle w:val="Codesmall"/>
          </w:pPr>
        </w:pPrChange>
      </w:pPr>
      <w:r>
        <w:t xml:space="preserve">          "uriBaseId": "SRCROOT"</w:t>
      </w:r>
    </w:p>
    <w:p w14:paraId="7AC7AD9D" w14:textId="77777777" w:rsidR="00843397" w:rsidRDefault="00843397" w:rsidP="002D65F3">
      <w:pPr>
        <w:pStyle w:val="Code"/>
        <w:pPrChange w:id="11588" w:author="Laurence Golding" w:date="2019-05-11T06:51:00Z">
          <w:pPr>
            <w:pStyle w:val="Codesmall"/>
          </w:pPr>
        </w:pPrChange>
      </w:pPr>
      <w:r>
        <w:t xml:space="preserve">        },</w:t>
      </w:r>
    </w:p>
    <w:p w14:paraId="595C4809" w14:textId="77777777" w:rsidR="00843397" w:rsidRDefault="00843397" w:rsidP="002D65F3">
      <w:pPr>
        <w:pStyle w:val="Code"/>
        <w:pPrChange w:id="11589" w:author="Laurence Golding" w:date="2019-05-11T06:51:00Z">
          <w:pPr>
            <w:pStyle w:val="Codesmall"/>
          </w:pPr>
        </w:pPrChange>
      </w:pPr>
    </w:p>
    <w:p w14:paraId="44445F9B" w14:textId="4E5A7DA2" w:rsidR="00843397" w:rsidRDefault="00843397" w:rsidP="002D65F3">
      <w:pPr>
        <w:pStyle w:val="Code"/>
        <w:pPrChange w:id="11590" w:author="Laurence Golding" w:date="2019-05-11T06:51:00Z">
          <w:pPr>
            <w:pStyle w:val="Codesmall"/>
          </w:pPr>
        </w:pPrChange>
      </w:pPr>
      <w:r>
        <w:t xml:space="preserve">        "region": {                      # See §</w:t>
      </w:r>
      <w:r>
        <w:fldChar w:fldCharType="begin"/>
      </w:r>
      <w:r>
        <w:instrText xml:space="preserve"> REF _Ref493509797 \r \h </w:instrText>
      </w:r>
      <w:ins w:id="11591" w:author="Laurence Golding" w:date="2019-05-11T06:51:00Z">
        <w:r w:rsidR="002D65F3">
          <w:instrText xml:space="preserve"> \* MERGEFORMAT </w:instrText>
        </w:r>
      </w:ins>
      <w:r>
        <w:fldChar w:fldCharType="separate"/>
      </w:r>
      <w:r w:rsidR="0009127C">
        <w:t>3.</w:t>
      </w:r>
      <w:del w:id="11592" w:author="Laurence Golding" w:date="2019-05-11T06:51:00Z">
        <w:r w:rsidR="00331070">
          <w:delText>21</w:delText>
        </w:r>
      </w:del>
      <w:ins w:id="11593" w:author="Laurence Golding" w:date="2019-05-11T06:51:00Z">
        <w:r w:rsidR="0009127C">
          <w:t>29</w:t>
        </w:r>
      </w:ins>
      <w:r w:rsidR="0009127C">
        <w:t>.4</w:t>
      </w:r>
      <w:r>
        <w:fldChar w:fldCharType="end"/>
      </w:r>
      <w:r>
        <w:t>.</w:t>
      </w:r>
    </w:p>
    <w:p w14:paraId="0E148B16" w14:textId="77777777" w:rsidR="00843397" w:rsidRDefault="00843397" w:rsidP="002D65F3">
      <w:pPr>
        <w:pStyle w:val="Code"/>
        <w:pPrChange w:id="11594" w:author="Laurence Golding" w:date="2019-05-11T06:51:00Z">
          <w:pPr>
            <w:pStyle w:val="Codesmall"/>
          </w:pPr>
        </w:pPrChange>
      </w:pPr>
      <w:r>
        <w:t xml:space="preserve">          "startLine": 42,</w:t>
      </w:r>
    </w:p>
    <w:p w14:paraId="4528934C" w14:textId="2F9CA00B" w:rsidR="00843397" w:rsidRDefault="00843397" w:rsidP="002D65F3">
      <w:pPr>
        <w:pStyle w:val="Code"/>
        <w:pPrChange w:id="11595" w:author="Laurence Golding" w:date="2019-05-11T06:51:00Z">
          <w:pPr>
            <w:pStyle w:val="Codesmall"/>
          </w:pPr>
        </w:pPrChange>
      </w:pPr>
      <w:r>
        <w:t xml:space="preserve">          "snippet": {</w:t>
      </w:r>
    </w:p>
    <w:p w14:paraId="40A7AF50" w14:textId="77777777" w:rsidR="00843397" w:rsidRDefault="00843397" w:rsidP="002D65F3">
      <w:pPr>
        <w:pStyle w:val="Code"/>
        <w:pPrChange w:id="11596" w:author="Laurence Golding" w:date="2019-05-11T06:51:00Z">
          <w:pPr>
            <w:pStyle w:val="Codesmall"/>
          </w:pPr>
        </w:pPrChange>
      </w:pPr>
      <w:r>
        <w:t xml:space="preserve">            "text": "int n = m + 1;"</w:t>
      </w:r>
    </w:p>
    <w:p w14:paraId="7BFD6EB2" w14:textId="77777777" w:rsidR="00843397" w:rsidRDefault="00843397" w:rsidP="002D65F3">
      <w:pPr>
        <w:pStyle w:val="Code"/>
        <w:pPrChange w:id="11597" w:author="Laurence Golding" w:date="2019-05-11T06:51:00Z">
          <w:pPr>
            <w:pStyle w:val="Codesmall"/>
          </w:pPr>
        </w:pPrChange>
      </w:pPr>
      <w:r>
        <w:t xml:space="preserve">          }</w:t>
      </w:r>
    </w:p>
    <w:p w14:paraId="448C8C50" w14:textId="77777777" w:rsidR="00843397" w:rsidRDefault="00843397" w:rsidP="002D65F3">
      <w:pPr>
        <w:pStyle w:val="Code"/>
        <w:pPrChange w:id="11598" w:author="Laurence Golding" w:date="2019-05-11T06:51:00Z">
          <w:pPr>
            <w:pStyle w:val="Codesmall"/>
          </w:pPr>
        </w:pPrChange>
      </w:pPr>
      <w:r>
        <w:t xml:space="preserve">        },</w:t>
      </w:r>
    </w:p>
    <w:p w14:paraId="5EEFB765" w14:textId="77777777" w:rsidR="00843397" w:rsidRDefault="00843397" w:rsidP="002D65F3">
      <w:pPr>
        <w:pStyle w:val="Code"/>
        <w:pPrChange w:id="11599" w:author="Laurence Golding" w:date="2019-05-11T06:51:00Z">
          <w:pPr>
            <w:pStyle w:val="Codesmall"/>
          </w:pPr>
        </w:pPrChange>
      </w:pPr>
    </w:p>
    <w:p w14:paraId="2D5B91D5" w14:textId="77777777" w:rsidR="00843397" w:rsidRDefault="00843397" w:rsidP="002D65F3">
      <w:pPr>
        <w:pStyle w:val="Code"/>
        <w:pPrChange w:id="11600" w:author="Laurence Golding" w:date="2019-05-11T06:51:00Z">
          <w:pPr>
            <w:pStyle w:val="Codesmall"/>
          </w:pPr>
        </w:pPrChange>
      </w:pPr>
      <w:r>
        <w:t xml:space="preserve">        "contextRegion": {</w:t>
      </w:r>
    </w:p>
    <w:p w14:paraId="2CF660B0" w14:textId="77777777" w:rsidR="00843397" w:rsidRDefault="00843397" w:rsidP="002D65F3">
      <w:pPr>
        <w:pStyle w:val="Code"/>
        <w:pPrChange w:id="11601" w:author="Laurence Golding" w:date="2019-05-11T06:51:00Z">
          <w:pPr>
            <w:pStyle w:val="Codesmall"/>
          </w:pPr>
        </w:pPrChange>
      </w:pPr>
      <w:r>
        <w:t xml:space="preserve">          "startLine": 41,</w:t>
      </w:r>
    </w:p>
    <w:p w14:paraId="02E7FE48" w14:textId="77777777" w:rsidR="00843397" w:rsidRDefault="00843397" w:rsidP="002D65F3">
      <w:pPr>
        <w:pStyle w:val="Code"/>
        <w:pPrChange w:id="11602" w:author="Laurence Golding" w:date="2019-05-11T06:51:00Z">
          <w:pPr>
            <w:pStyle w:val="Codesmall"/>
          </w:pPr>
        </w:pPrChange>
      </w:pPr>
      <w:r>
        <w:t xml:space="preserve">          "endLine": 43,</w:t>
      </w:r>
    </w:p>
    <w:p w14:paraId="1912C86E" w14:textId="77777777" w:rsidR="00843397" w:rsidRDefault="00843397" w:rsidP="002D65F3">
      <w:pPr>
        <w:pStyle w:val="Code"/>
        <w:pPrChange w:id="11603" w:author="Laurence Golding" w:date="2019-05-11T06:51:00Z">
          <w:pPr>
            <w:pStyle w:val="Codesmall"/>
          </w:pPr>
        </w:pPrChange>
      </w:pPr>
      <w:r>
        <w:t xml:space="preserve">          "snippet": {</w:t>
      </w:r>
    </w:p>
    <w:p w14:paraId="009FE741" w14:textId="77777777" w:rsidR="00843397" w:rsidRDefault="00843397" w:rsidP="002D65F3">
      <w:pPr>
        <w:pStyle w:val="Code"/>
        <w:pPrChange w:id="11604" w:author="Laurence Golding" w:date="2019-05-11T06:51:00Z">
          <w:pPr>
            <w:pStyle w:val="Codesmall"/>
          </w:pPr>
        </w:pPrChange>
      </w:pPr>
      <w:r>
        <w:t xml:space="preserve">            "text": "int m;\nint n = m + 1\n\n"</w:t>
      </w:r>
    </w:p>
    <w:p w14:paraId="11775114" w14:textId="77777777" w:rsidR="00843397" w:rsidRDefault="00843397" w:rsidP="002D65F3">
      <w:pPr>
        <w:pStyle w:val="Code"/>
        <w:pPrChange w:id="11605" w:author="Laurence Golding" w:date="2019-05-11T06:51:00Z">
          <w:pPr>
            <w:pStyle w:val="Codesmall"/>
          </w:pPr>
        </w:pPrChange>
      </w:pPr>
      <w:r>
        <w:t xml:space="preserve">          }</w:t>
      </w:r>
    </w:p>
    <w:p w14:paraId="296E230B" w14:textId="77777777" w:rsidR="00843397" w:rsidRDefault="00843397" w:rsidP="002D65F3">
      <w:pPr>
        <w:pStyle w:val="Code"/>
        <w:pPrChange w:id="11606" w:author="Laurence Golding" w:date="2019-05-11T06:51:00Z">
          <w:pPr>
            <w:pStyle w:val="Codesmall"/>
          </w:pPr>
        </w:pPrChange>
      </w:pPr>
      <w:r>
        <w:t xml:space="preserve">        }</w:t>
      </w:r>
    </w:p>
    <w:p w14:paraId="01431383" w14:textId="77777777" w:rsidR="00843397" w:rsidRDefault="00843397" w:rsidP="002D65F3">
      <w:pPr>
        <w:pStyle w:val="Code"/>
        <w:pPrChange w:id="11607" w:author="Laurence Golding" w:date="2019-05-11T06:51:00Z">
          <w:pPr>
            <w:pStyle w:val="Codesmall"/>
          </w:pPr>
        </w:pPrChange>
      </w:pPr>
      <w:r>
        <w:t xml:space="preserve">      }</w:t>
      </w:r>
    </w:p>
    <w:p w14:paraId="05502E65" w14:textId="77777777" w:rsidR="00843397" w:rsidRDefault="00843397" w:rsidP="002D65F3">
      <w:pPr>
        <w:pStyle w:val="Code"/>
        <w:pPrChange w:id="11608" w:author="Laurence Golding" w:date="2019-05-11T06:51:00Z">
          <w:pPr>
            <w:pStyle w:val="Codesmall"/>
          </w:pPr>
        </w:pPrChange>
      </w:pPr>
      <w:r>
        <w:t xml:space="preserve">    }</w:t>
      </w:r>
    </w:p>
    <w:p w14:paraId="70109173" w14:textId="77777777" w:rsidR="00843397" w:rsidRDefault="00843397" w:rsidP="002D65F3">
      <w:pPr>
        <w:pStyle w:val="Code"/>
        <w:pPrChange w:id="11609" w:author="Laurence Golding" w:date="2019-05-11T06:51:00Z">
          <w:pPr>
            <w:pStyle w:val="Codesmall"/>
          </w:pPr>
        </w:pPrChange>
      </w:pPr>
      <w:r>
        <w:t xml:space="preserve">  ]</w:t>
      </w:r>
    </w:p>
    <w:p w14:paraId="790570AB" w14:textId="7D26DB66" w:rsidR="00843397" w:rsidRDefault="00843397" w:rsidP="002D65F3">
      <w:pPr>
        <w:pStyle w:val="Code"/>
        <w:pPrChange w:id="11610" w:author="Laurence Golding" w:date="2019-05-11T06:51:00Z">
          <w:pPr>
            <w:pStyle w:val="Codesmall"/>
          </w:pPr>
        </w:pPrChange>
      </w:pPr>
      <w:r>
        <w:t>}</w:t>
      </w:r>
    </w:p>
    <w:p w14:paraId="56BBE059" w14:textId="50DC093C" w:rsidR="00400ED7" w:rsidRDefault="00400ED7" w:rsidP="00400ED7">
      <w:pPr>
        <w:pStyle w:val="Heading3"/>
        <w:rPr>
          <w:ins w:id="11611" w:author="Laurence Golding" w:date="2019-05-11T06:51:00Z"/>
        </w:rPr>
      </w:pPr>
      <w:bookmarkStart w:id="11612" w:name="_Ref4682539"/>
      <w:bookmarkStart w:id="11613" w:name="_Toc8367196"/>
      <w:ins w:id="11614" w:author="Laurence Golding" w:date="2019-05-11T06:51:00Z">
        <w:r>
          <w:t>address property</w:t>
        </w:r>
        <w:bookmarkEnd w:id="11612"/>
        <w:bookmarkEnd w:id="11613"/>
      </w:ins>
    </w:p>
    <w:p w14:paraId="258AABED" w14:textId="2CBA029D" w:rsidR="00E40100" w:rsidRPr="00E40100" w:rsidRDefault="00400ED7" w:rsidP="00E40100">
      <w:pPr>
        <w:rPr>
          <w:ins w:id="11615" w:author="Laurence Golding" w:date="2019-05-11T06:51:00Z"/>
        </w:rPr>
      </w:pPr>
      <w:ins w:id="11616" w:author="Laurence Golding" w:date="2019-05-11T06:51:00Z">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9127C">
          <w:t>3.32</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9127C">
          <w:t>3.29.3</w:t>
        </w:r>
        <w:r w:rsidR="00255BB5">
          <w:fldChar w:fldCharType="end"/>
        </w:r>
        <w:r w:rsidR="00255BB5">
          <w:t xml:space="preserve">) </w:t>
        </w:r>
        <w:r w:rsidR="00255BB5" w:rsidRPr="00255BB5">
          <w:rPr>
            <w:b/>
          </w:rPr>
          <w:t>SHALL</w:t>
        </w:r>
        <w:r w:rsidR="00255BB5">
          <w:t xml:space="preserve"> be present.</w:t>
        </w:r>
      </w:ins>
    </w:p>
    <w:p w14:paraId="27C0F6BB" w14:textId="2CC9FF23" w:rsidR="006E546E" w:rsidRDefault="006E546E" w:rsidP="006E546E">
      <w:pPr>
        <w:pStyle w:val="Heading2"/>
      </w:pPr>
      <w:bookmarkStart w:id="11617" w:name="_Ref493490350"/>
      <w:bookmarkStart w:id="11618" w:name="_Toc8367197"/>
      <w:bookmarkStart w:id="11619" w:name="_Toc516224847"/>
      <w:r>
        <w:t>region object</w:t>
      </w:r>
      <w:bookmarkEnd w:id="11617"/>
      <w:bookmarkEnd w:id="11618"/>
      <w:bookmarkEnd w:id="11619"/>
    </w:p>
    <w:p w14:paraId="5C4DB1F6" w14:textId="19917190" w:rsidR="006E546E" w:rsidRDefault="006E546E" w:rsidP="006E546E">
      <w:pPr>
        <w:pStyle w:val="Heading3"/>
      </w:pPr>
      <w:bookmarkStart w:id="11620" w:name="_Toc8367198"/>
      <w:bookmarkStart w:id="11621" w:name="_Toc516224848"/>
      <w:r>
        <w:t>General</w:t>
      </w:r>
      <w:bookmarkEnd w:id="11620"/>
      <w:bookmarkEnd w:id="11621"/>
    </w:p>
    <w:p w14:paraId="162021CD" w14:textId="009298D5" w:rsidR="00257E64" w:rsidRDefault="00257E64" w:rsidP="00257E64">
      <w:r w:rsidRPr="003E62A7">
        <w:t xml:space="preserve">A </w:t>
      </w:r>
      <w:r w:rsidRPr="003E62A7">
        <w:rPr>
          <w:rStyle w:val="CODEtemp"/>
        </w:rPr>
        <w:t>region</w:t>
      </w:r>
      <w:r w:rsidRPr="003E62A7">
        <w:t xml:space="preserve"> object represents a region, that is, a contiguous portion of </w:t>
      </w:r>
      <w:del w:id="11622" w:author="Laurence Golding" w:date="2019-05-11T06:51:00Z">
        <w:r w:rsidRPr="003E62A7">
          <w:delText>a file</w:delText>
        </w:r>
      </w:del>
      <w:ins w:id="11623" w:author="Laurence Golding" w:date="2019-05-11T06:51:00Z">
        <w:r w:rsidRPr="003E62A7">
          <w:t>a</w:t>
        </w:r>
        <w:r w:rsidR="0061423A">
          <w:t>n</w:t>
        </w:r>
        <w:r w:rsidRPr="003E62A7">
          <w:t xml:space="preserve"> </w:t>
        </w:r>
        <w:r w:rsidR="0061423A">
          <w:t>artifact</w:t>
        </w:r>
      </w:ins>
      <w:r w:rsidRPr="003E62A7">
        <w:t>.</w:t>
      </w:r>
    </w:p>
    <w:p w14:paraId="69BD8040" w14:textId="3A9432E3" w:rsidR="00257E64" w:rsidRDefault="00257E64" w:rsidP="00257E64">
      <w:bookmarkStart w:id="11624"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70A01BE2" w:rsidR="00A94CA9" w:rsidRDefault="00257E64" w:rsidP="00257E64">
      <w:del w:id="11625" w:author="Laurence Golding" w:date="2019-05-11T06:51:00Z">
        <w:r>
          <w:delText xml:space="preserve">For regions in text files, a </w:delText>
        </w:r>
        <w:r w:rsidRPr="00C22AF6">
          <w:rPr>
            <w:rStyle w:val="CODEtemp"/>
          </w:rPr>
          <w:delText>region</w:delText>
        </w:r>
        <w:r>
          <w:delText xml:space="preserve"> object </w:delText>
        </w:r>
        <w:r>
          <w:rPr>
            <w:b/>
          </w:rPr>
          <w:delText>SHOULD</w:delText>
        </w:r>
        <w:r>
          <w:delText xml:space="preserve"> contain text properties and </w:delText>
        </w:r>
        <w:r>
          <w:rPr>
            <w:b/>
          </w:rPr>
          <w:delText>MAY</w:delText>
        </w:r>
        <w:r>
          <w:delText xml:space="preserve"> also contain binary properties. </w:delText>
        </w:r>
      </w:del>
      <w:r w:rsidR="00A94CA9">
        <w:t xml:space="preserve">If </w:t>
      </w:r>
      <w:del w:id="11626" w:author="Laurence Golding" w:date="2019-05-11T06:51:00Z">
        <w:r>
          <w:delText>both text properties and binary properties are present, they</w:delText>
        </w:r>
      </w:del>
      <w:ins w:id="11627" w:author="Laurence Golding" w:date="2019-05-11T06:51:00Z">
        <w:r w:rsidR="00A94CA9" w:rsidRPr="0073576C">
          <w:rPr>
            <w:rStyle w:val="CODEtemp"/>
          </w:rPr>
          <w:t>startLine</w:t>
        </w:r>
        <w:r w:rsidR="00A94CA9">
          <w:t xml:space="preserve"> (§</w:t>
        </w:r>
        <w:r w:rsidR="00A94CA9">
          <w:fldChar w:fldCharType="begin"/>
        </w:r>
        <w:r w:rsidR="00A94CA9">
          <w:instrText xml:space="preserve"> REF _Ref493490565 \r \h </w:instrText>
        </w:r>
        <w:r w:rsidR="00A94CA9">
          <w:fldChar w:fldCharType="separate"/>
        </w:r>
        <w:r w:rsidR="0009127C">
          <w:t>3.30.5</w:t>
        </w:r>
        <w:r w:rsidR="00A94CA9">
          <w:fldChar w:fldCharType="end"/>
        </w:r>
        <w:r w:rsidR="00A94CA9">
          <w:t xml:space="preserve">) &gt; 0 or </w:t>
        </w:r>
        <w:r w:rsidR="00A94CA9" w:rsidRPr="005A6E72">
          <w:rPr>
            <w:rStyle w:val="CODEtemp"/>
          </w:rPr>
          <w:t>charOffset</w:t>
        </w:r>
        <w:r w:rsidR="00A94CA9">
          <w:t xml:space="preserve"> (§</w:t>
        </w:r>
        <w:r w:rsidR="00A94CA9">
          <w:fldChar w:fldCharType="begin"/>
        </w:r>
        <w:r w:rsidR="00A94CA9">
          <w:instrText xml:space="preserve"> REF _Ref493491350 \r \h </w:instrText>
        </w:r>
        <w:r w:rsidR="00A94CA9">
          <w:fldChar w:fldCharType="separate"/>
        </w:r>
        <w:r w:rsidR="0009127C">
          <w:t>3.30.10</w:t>
        </w:r>
        <w:r w:rsidR="00A94CA9">
          <w:fldChar w:fldCharType="end"/>
        </w:r>
        <w:r w:rsidR="00A94CA9">
          <w:t xml:space="preserve">) &gt;= 0, this </w:t>
        </w:r>
        <w:r w:rsidR="00A94CA9" w:rsidRPr="005A6E72">
          <w:rPr>
            <w:rStyle w:val="CODEtemp"/>
          </w:rPr>
          <w:t>region</w:t>
        </w:r>
        <w:r w:rsidR="00A94CA9">
          <w:t xml:space="preserve"> object </w:t>
        </w:r>
        <w:r w:rsidR="00A94CA9" w:rsidRPr="00A94CA9">
          <w:rPr>
            <w:b/>
          </w:rPr>
          <w:t>SHALL</w:t>
        </w:r>
        <w:r w:rsidR="00A94CA9">
          <w:t xml:space="preserve"> define a text region. If </w:t>
        </w:r>
        <w:r w:rsidR="00A94CA9" w:rsidRPr="005A6E72">
          <w:rPr>
            <w:rStyle w:val="CODEtemp"/>
          </w:rPr>
          <w:t>byteOffset</w:t>
        </w:r>
        <w:r w:rsidR="00A94CA9">
          <w:t xml:space="preserve"> (§</w:t>
        </w:r>
        <w:r w:rsidR="00A94CA9">
          <w:fldChar w:fldCharType="begin"/>
        </w:r>
        <w:r w:rsidR="00A94CA9">
          <w:instrText xml:space="preserve"> REF _Ref515544104 \r \h </w:instrText>
        </w:r>
        <w:r w:rsidR="00A94CA9">
          <w:fldChar w:fldCharType="separate"/>
        </w:r>
        <w:r w:rsidR="0009127C">
          <w:t>3.30.11</w:t>
        </w:r>
        <w:r w:rsidR="00A94CA9">
          <w:fldChar w:fldCharType="end"/>
        </w:r>
        <w:r w:rsidR="00A94CA9">
          <w:t xml:space="preserve">) &gt;= 0, this </w:t>
        </w:r>
        <w:r w:rsidR="00A94CA9" w:rsidRPr="005A6E72">
          <w:rPr>
            <w:rStyle w:val="CODEtemp"/>
          </w:rPr>
          <w:t>region</w:t>
        </w:r>
        <w:r w:rsidR="00A94CA9">
          <w:t xml:space="preserve"> object </w:t>
        </w:r>
        <w:r w:rsidR="00A94CA9" w:rsidRPr="00A94CA9">
          <w:rPr>
            <w:b/>
          </w:rPr>
          <w:t>SHALL</w:t>
        </w:r>
        <w:r w:rsidR="00A94CA9">
          <w:t xml:space="preserve"> define a binary region. If a </w:t>
        </w:r>
        <w:r w:rsidR="00A94CA9" w:rsidRPr="00A94CA9">
          <w:rPr>
            <w:rStyle w:val="CODEtemp"/>
          </w:rPr>
          <w:t>region</w:t>
        </w:r>
        <w:r w:rsidR="00A94CA9">
          <w:t xml:space="preserve"> object defines both a text region and a binary region, the text region and the binary region</w:t>
        </w:r>
      </w:ins>
      <w:r w:rsidR="00A94CA9">
        <w:t xml:space="preserve"> </w:t>
      </w:r>
      <w:r w:rsidR="00A94CA9">
        <w:rPr>
          <w:b/>
        </w:rPr>
        <w:t>SHALL</w:t>
      </w:r>
      <w:r w:rsidR="00A94CA9">
        <w:t xml:space="preserve"> specify the identical range of bytes in the </w:t>
      </w:r>
      <w:del w:id="11628" w:author="Laurence Golding" w:date="2019-05-11T06:51:00Z">
        <w:r>
          <w:delText>file</w:delText>
        </w:r>
      </w:del>
      <w:ins w:id="11629" w:author="Laurence Golding" w:date="2019-05-11T06:51:00Z">
        <w:r w:rsidR="00A94CA9">
          <w:t>artifact</w:t>
        </w:r>
      </w:ins>
      <w:r w:rsidR="00A94CA9">
        <w:t xml:space="preserve">, as determined by the </w:t>
      </w:r>
      <w:del w:id="11630" w:author="Laurence Golding" w:date="2019-05-11T06:51:00Z">
        <w:r>
          <w:delText>file’s</w:delText>
        </w:r>
      </w:del>
      <w:ins w:id="11631" w:author="Laurence Golding" w:date="2019-05-11T06:51:00Z">
        <w:r w:rsidR="00A94CA9">
          <w:t>artifact’s</w:t>
        </w:r>
      </w:ins>
      <w:r w:rsidR="00A94CA9">
        <w:t xml:space="preserve"> character encoding.</w:t>
      </w:r>
    </w:p>
    <w:p w14:paraId="25EDFBBB" w14:textId="1CD8F22C" w:rsidR="00257E64" w:rsidRPr="00D251E8" w:rsidRDefault="00257E64" w:rsidP="00257E64">
      <w:pPr>
        <w:rPr>
          <w:ins w:id="11632" w:author="Laurence Golding" w:date="2019-05-11T06:51:00Z"/>
        </w:rPr>
      </w:pPr>
      <w:ins w:id="11633" w:author="Laurence Golding" w:date="2019-05-11T06:51:00Z">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ins>
    </w:p>
    <w:p w14:paraId="35DEFEAA" w14:textId="321143EF" w:rsidR="00257E64" w:rsidRDefault="00257E64" w:rsidP="00257E64">
      <w:r>
        <w:t xml:space="preserve">For regions in binary </w:t>
      </w:r>
      <w:del w:id="11634" w:author="Laurence Golding" w:date="2019-05-11T06:51:00Z">
        <w:r>
          <w:delText>files</w:delText>
        </w:r>
      </w:del>
      <w:ins w:id="11635" w:author="Laurence Golding" w:date="2019-05-11T06:51:00Z">
        <w:r w:rsidR="0061423A">
          <w:t>artifacts</w:t>
        </w:r>
      </w:ins>
      <w:r>
        <w:t xml:space="preserve">, a region object </w:t>
      </w:r>
      <w:r>
        <w:rPr>
          <w:b/>
        </w:rPr>
        <w:t>SHALL</w:t>
      </w:r>
      <w:r>
        <w:t xml:space="preserve"> </w:t>
      </w:r>
      <w:del w:id="11636" w:author="Laurence Golding" w:date="2019-05-11T06:51:00Z">
        <w:r>
          <w:delText>contain</w:delText>
        </w:r>
      </w:del>
      <w:ins w:id="11637" w:author="Laurence Golding" w:date="2019-05-11T06:51:00Z">
        <w:r w:rsidR="00A94CA9">
          <w:t>define a</w:t>
        </w:r>
      </w:ins>
      <w:r w:rsidR="00A94CA9">
        <w:t xml:space="preserve"> binary </w:t>
      </w:r>
      <w:del w:id="11638" w:author="Laurence Golding" w:date="2019-05-11T06:51:00Z">
        <w:r>
          <w:delText>properties</w:delText>
        </w:r>
      </w:del>
      <w:ins w:id="11639" w:author="Laurence Golding" w:date="2019-05-11T06:51:00Z">
        <w:r w:rsidR="00A94CA9">
          <w:t>region</w:t>
        </w:r>
      </w:ins>
      <w:r>
        <w:t xml:space="preserve"> and </w:t>
      </w:r>
      <w:r>
        <w:rPr>
          <w:b/>
        </w:rPr>
        <w:t>SHALL NOT</w:t>
      </w:r>
      <w:r>
        <w:t xml:space="preserve"> </w:t>
      </w:r>
      <w:del w:id="11640" w:author="Laurence Golding" w:date="2019-05-11T06:51:00Z">
        <w:r>
          <w:delText>contain</w:delText>
        </w:r>
      </w:del>
      <w:ins w:id="11641" w:author="Laurence Golding" w:date="2019-05-11T06:51:00Z">
        <w:r w:rsidR="00A94CA9">
          <w:t>define a</w:t>
        </w:r>
      </w:ins>
      <w:r w:rsidR="00A94CA9">
        <w:t xml:space="preserve"> text </w:t>
      </w:r>
      <w:del w:id="11642" w:author="Laurence Golding" w:date="2019-05-11T06:51:00Z">
        <w:r>
          <w:delText>properties</w:delText>
        </w:r>
      </w:del>
      <w:ins w:id="11643" w:author="Laurence Golding" w:date="2019-05-11T06:51:00Z">
        <w:r w:rsidR="00A94CA9">
          <w:t>region</w:t>
        </w:r>
      </w:ins>
      <w:r w:rsidRPr="003E62A7">
        <w:t>.</w:t>
      </w:r>
    </w:p>
    <w:p w14:paraId="5194EA6D" w14:textId="403726E1"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9127C">
        <w:t>3.</w:t>
      </w:r>
      <w:del w:id="11644" w:author="Laurence Golding" w:date="2019-05-11T06:51:00Z">
        <w:r w:rsidR="00331070">
          <w:delText>22</w:delText>
        </w:r>
      </w:del>
      <w:ins w:id="11645" w:author="Laurence Golding" w:date="2019-05-11T06:51:00Z">
        <w:r w:rsidR="0009127C">
          <w:t>30</w:t>
        </w:r>
      </w:ins>
      <w:r w:rsidR="0009127C">
        <w:t>.2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9127C">
        <w:t>3.</w:t>
      </w:r>
      <w:del w:id="11646" w:author="Laurence Golding" w:date="2019-05-11T06:51:00Z">
        <w:r w:rsidR="00331070">
          <w:delText>22</w:delText>
        </w:r>
      </w:del>
      <w:ins w:id="11647" w:author="Laurence Golding" w:date="2019-05-11T06:51:00Z">
        <w:r w:rsidR="0009127C">
          <w:t>30</w:t>
        </w:r>
      </w:ins>
      <w:r w:rsidR="0009127C">
        <w:t>.3</w:t>
      </w:r>
      <w:r>
        <w:fldChar w:fldCharType="end"/>
      </w:r>
      <w:r>
        <w:t>).</w:t>
      </w:r>
    </w:p>
    <w:p w14:paraId="4D60C0C6" w14:textId="07795823" w:rsidR="006E546E" w:rsidRDefault="006E546E" w:rsidP="006E546E">
      <w:pPr>
        <w:pStyle w:val="Heading3"/>
      </w:pPr>
      <w:bookmarkStart w:id="11648" w:name="_Ref493492556"/>
      <w:bookmarkStart w:id="11649" w:name="_Ref493492604"/>
      <w:bookmarkStart w:id="11650" w:name="_Ref493492671"/>
      <w:bookmarkStart w:id="11651" w:name="_Toc8367199"/>
      <w:bookmarkStart w:id="11652" w:name="_Toc516224849"/>
      <w:bookmarkEnd w:id="11624"/>
      <w:r>
        <w:t>Text regions</w:t>
      </w:r>
      <w:bookmarkEnd w:id="11648"/>
      <w:bookmarkEnd w:id="11649"/>
      <w:bookmarkEnd w:id="11650"/>
      <w:bookmarkEnd w:id="11651"/>
      <w:bookmarkEnd w:id="1165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11653" w:author="Laurence Golding" w:date="2019-05-11T06:5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5F33D65A" w:rsidR="00257E64" w:rsidRDefault="00257E64" w:rsidP="00257E64">
      <w:r w:rsidRPr="003E62A7">
        <w:t xml:space="preserve">The line number of the first line in a text </w:t>
      </w:r>
      <w:del w:id="11654" w:author="Laurence Golding" w:date="2019-05-11T06:51:00Z">
        <w:r w:rsidRPr="003E62A7">
          <w:delText>file</w:delText>
        </w:r>
      </w:del>
      <w:ins w:id="11655" w:author="Laurence Golding" w:date="2019-05-11T06:51:00Z">
        <w:r w:rsidR="0061423A">
          <w:t>artifact</w:t>
        </w:r>
      </w:ins>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del w:id="11656" w:author="Laurence Golding" w:date="2019-05-11T06:51:00Z">
        <w:r>
          <w:delText>file</w:delText>
        </w:r>
      </w:del>
      <w:ins w:id="11657" w:author="Laurence Golding" w:date="2019-05-11T06:51:00Z">
        <w:r w:rsidR="0061423A">
          <w:t>artifact</w:t>
        </w:r>
      </w:ins>
      <w:r w:rsidR="0061423A">
        <w:t xml:space="preserve"> </w:t>
      </w:r>
      <w:r>
        <w:rPr>
          <w:b/>
        </w:rPr>
        <w:t>SHALL</w:t>
      </w:r>
      <w:r>
        <w:t xml:space="preserve"> be 0.</w:t>
      </w:r>
    </w:p>
    <w:p w14:paraId="21467ED9" w14:textId="62B328EA" w:rsidR="00257E64" w:rsidRPr="00636843" w:rsidRDefault="00257E64" w:rsidP="00257E64">
      <w:r>
        <w:t xml:space="preserve">The values of text properties </w:t>
      </w:r>
      <w:r>
        <w:rPr>
          <w:b/>
        </w:rPr>
        <w:t>SHALL NOT</w:t>
      </w:r>
      <w:r>
        <w:t xml:space="preserve"> depend on the presence or absence of a byte order mark (BOM) at the start of the </w:t>
      </w:r>
      <w:del w:id="11658" w:author="Laurence Golding" w:date="2019-05-11T06:51:00Z">
        <w:r>
          <w:delText>file</w:delText>
        </w:r>
      </w:del>
      <w:ins w:id="11659" w:author="Laurence Golding" w:date="2019-05-11T06:51:00Z">
        <w:r w:rsidR="0061423A">
          <w:t>artifact</w:t>
        </w:r>
      </w:ins>
      <w:r>
        <w:t>.</w:t>
      </w:r>
    </w:p>
    <w:p w14:paraId="390D0D68" w14:textId="7A5005E9" w:rsidR="00153C25" w:rsidRDefault="00153C25" w:rsidP="00257E64">
      <w:r>
        <w:t xml:space="preserve">Column numbers are expressed in the measurement unit specified by </w:t>
      </w:r>
      <w:del w:id="11660" w:author="Laurence Golding" w:date="2019-05-11T06:51:00Z">
        <w:r>
          <w:delText xml:space="preserve">the </w:delText>
        </w:r>
      </w:del>
      <w:ins w:id="11661" w:author="Laurence Golding" w:date="2019-05-11T06:51:00Z">
        <w:r w:rsidR="00A979F1" w:rsidRPr="00A979F1">
          <w:rPr>
            <w:rStyle w:val="CODEtemp"/>
          </w:rPr>
          <w:t>theRun.</w:t>
        </w:r>
      </w:ins>
      <w:r w:rsidRPr="00DC23AC">
        <w:rPr>
          <w:rStyle w:val="CODEtemp"/>
        </w:rPr>
        <w:t>columnKind</w:t>
      </w:r>
      <w:r>
        <w:t xml:space="preserve"> </w:t>
      </w:r>
      <w:del w:id="11662" w:author="Laurence Golding" w:date="2019-05-11T06:51:00Z">
        <w:r>
          <w:delText xml:space="preserve">property </w:delText>
        </w:r>
      </w:del>
      <w:r>
        <w:t>(§</w:t>
      </w:r>
      <w:r>
        <w:fldChar w:fldCharType="begin"/>
      </w:r>
      <w:r>
        <w:instrText xml:space="preserve"> REF _Ref516063927 \r \h </w:instrText>
      </w:r>
      <w:r>
        <w:fldChar w:fldCharType="separate"/>
      </w:r>
      <w:r w:rsidR="0009127C">
        <w:t>3.</w:t>
      </w:r>
      <w:del w:id="11663" w:author="Laurence Golding" w:date="2019-05-11T06:51:00Z">
        <w:r w:rsidR="00331070">
          <w:delText>11.19</w:delText>
        </w:r>
      </w:del>
      <w:ins w:id="11664" w:author="Laurence Golding" w:date="2019-05-11T06:51:00Z">
        <w:r w:rsidR="0009127C">
          <w:t>14.27</w:t>
        </w:r>
      </w:ins>
      <w:r>
        <w:fldChar w:fldCharType="end"/>
      </w:r>
      <w:del w:id="11665" w:author="Laurence Golding" w:date="2019-05-11T06:51:00Z">
        <w:r>
          <w:delText xml:space="preserve">) of the containing </w:delText>
        </w:r>
        <w:r w:rsidRPr="00DC23AC">
          <w:rPr>
            <w:rStyle w:val="CODEtemp"/>
          </w:rPr>
          <w:delText>run</w:delText>
        </w:r>
        <w:r>
          <w:delText xml:space="preserve"> object (§</w:delText>
        </w:r>
        <w:r>
          <w:fldChar w:fldCharType="begin"/>
        </w:r>
        <w:r>
          <w:delInstrText xml:space="preserve"> REF _Ref493349997 \r \h </w:delInstrText>
        </w:r>
        <w:r>
          <w:fldChar w:fldCharType="separate"/>
        </w:r>
        <w:r w:rsidR="00331070">
          <w:delText>3.11</w:delText>
        </w:r>
        <w:r>
          <w:fldChar w:fldCharType="end"/>
        </w:r>
      </w:del>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1666" w:author="Laurence Golding" w:date="2019-05-11T06:51: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1A4FBC88" w:rsidR="00257E64" w:rsidRDefault="00257E64" w:rsidP="00257E64">
      <w:r>
        <w:t xml:space="preserve">A text </w:t>
      </w:r>
      <w:del w:id="11667" w:author="Laurence Golding" w:date="2019-05-11T06:51:00Z">
        <w:r>
          <w:delText>file’s</w:delText>
        </w:r>
      </w:del>
      <w:ins w:id="11668" w:author="Laurence Golding" w:date="2019-05-11T06:51:00Z">
        <w:r w:rsidR="0061423A">
          <w:t>artifact’s</w:t>
        </w:r>
      </w:ins>
      <w:r w:rsidR="0061423A">
        <w:t xml:space="preserve"> </w:t>
      </w:r>
      <w:r>
        <w:t xml:space="preserve">character encoding determines the number of bytes that represent each character, and therefore determines the range of bytes represented by a text region. A SARIF consumer </w:t>
      </w:r>
      <w:r>
        <w:rPr>
          <w:b/>
        </w:rPr>
        <w:t>SHALL</w:t>
      </w:r>
      <w:r>
        <w:t xml:space="preserve"> consider </w:t>
      </w:r>
      <w:del w:id="11669" w:author="Laurence Golding" w:date="2019-05-11T06:51:00Z">
        <w:r>
          <w:delText>a file</w:delText>
        </w:r>
      </w:del>
      <w:ins w:id="11670" w:author="Laurence Golding" w:date="2019-05-11T06:51:00Z">
        <w:r>
          <w:t>a</w:t>
        </w:r>
        <w:r w:rsidR="0061423A">
          <w:t>n</w:t>
        </w:r>
        <w:r>
          <w:t xml:space="preserve"> </w:t>
        </w:r>
        <w:r w:rsidR="0061423A">
          <w:t>artifact</w:t>
        </w:r>
      </w:ins>
      <w:r w:rsidR="0061423A">
        <w:t xml:space="preserve"> </w:t>
      </w:r>
      <w:r>
        <w:t xml:space="preserve">to have the encoding specified by </w:t>
      </w:r>
      <w:del w:id="11671" w:author="Laurence Golding" w:date="2019-05-11T06:51:00Z">
        <w:r w:rsidRPr="003316E1">
          <w:rPr>
            <w:rStyle w:val="CODEtemp"/>
          </w:rPr>
          <w:delText>file</w:delText>
        </w:r>
      </w:del>
      <w:ins w:id="11672" w:author="Laurence Golding" w:date="2019-05-11T06:51:00Z">
        <w:r w:rsidR="0061423A">
          <w:rPr>
            <w:rStyle w:val="CODEtemp"/>
          </w:rPr>
          <w:t>artifact</w:t>
        </w:r>
      </w:ins>
      <w:r w:rsidRPr="003316E1">
        <w:rPr>
          <w:rStyle w:val="CODEtemp"/>
        </w:rPr>
        <w:t>.encoding</w:t>
      </w:r>
      <w:r>
        <w:t xml:space="preserve"> (§</w:t>
      </w:r>
      <w:r>
        <w:fldChar w:fldCharType="begin"/>
      </w:r>
      <w:r>
        <w:instrText xml:space="preserve"> REF _Ref511828128 \r \h </w:instrText>
      </w:r>
      <w:r>
        <w:fldChar w:fldCharType="separate"/>
      </w:r>
      <w:r w:rsidR="0009127C">
        <w:t>3.</w:t>
      </w:r>
      <w:del w:id="11673" w:author="Laurence Golding" w:date="2019-05-11T06:51:00Z">
        <w:r w:rsidR="00331070">
          <w:delText>17</w:delText>
        </w:r>
      </w:del>
      <w:ins w:id="11674" w:author="Laurence Golding" w:date="2019-05-11T06:51:00Z">
        <w:r w:rsidR="0009127C">
          <w:t>24</w:t>
        </w:r>
      </w:ins>
      <w:r w:rsidR="0009127C">
        <w:t>.9</w:t>
      </w:r>
      <w:r>
        <w:fldChar w:fldCharType="end"/>
      </w:r>
      <w:r>
        <w:t xml:space="preserve">), if present, or else by </w:t>
      </w:r>
      <w:del w:id="11675" w:author="Laurence Golding" w:date="2019-05-11T06:51:00Z">
        <w:r w:rsidRPr="003316E1">
          <w:rPr>
            <w:rStyle w:val="CODEtemp"/>
          </w:rPr>
          <w:delText>run.defaultFileEncoding</w:delText>
        </w:r>
      </w:del>
      <w:ins w:id="11676" w:author="Laurence Golding" w:date="2019-05-11T06:51:00Z">
        <w:r w:rsidR="000724CD">
          <w:rPr>
            <w:rStyle w:val="CODEtemp"/>
          </w:rPr>
          <w:t>theR</w:t>
        </w:r>
        <w:r w:rsidRPr="003316E1">
          <w:rPr>
            <w:rStyle w:val="CODEtemp"/>
          </w:rPr>
          <w:t>un.defaultEncoding</w:t>
        </w:r>
      </w:ins>
      <w:r>
        <w:t xml:space="preserve"> (§</w:t>
      </w:r>
      <w:r>
        <w:fldChar w:fldCharType="begin"/>
      </w:r>
      <w:r>
        <w:instrText xml:space="preserve"> REF _Ref511828248 \r \h </w:instrText>
      </w:r>
      <w:r>
        <w:fldChar w:fldCharType="separate"/>
      </w:r>
      <w:r w:rsidR="0009127C">
        <w:t>3.</w:t>
      </w:r>
      <w:del w:id="11677" w:author="Laurence Golding" w:date="2019-05-11T06:51:00Z">
        <w:r w:rsidR="00331070">
          <w:delText>11.18</w:delText>
        </w:r>
      </w:del>
      <w:ins w:id="11678" w:author="Laurence Golding" w:date="2019-05-11T06:51:00Z">
        <w:r w:rsidR="0009127C">
          <w:t>14.24</w:t>
        </w:r>
      </w:ins>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41DD35E9" w:rsidR="00257E64" w:rsidRDefault="00257E64" w:rsidP="00257E64">
      <w:pPr>
        <w:pStyle w:val="Note"/>
      </w:pPr>
      <w:r>
        <w:t xml:space="preserve">NOTE </w:t>
      </w:r>
      <w:del w:id="11679" w:author="Laurence Golding" w:date="2019-05-11T06:51:00Z">
        <w:r>
          <w:delText>2</w:delText>
        </w:r>
      </w:del>
      <w:ins w:id="11680" w:author="Laurence Golding" w:date="2019-05-11T06:51:00Z">
        <w:r w:rsidR="008057AC">
          <w:t>3</w:t>
        </w:r>
      </w:ins>
      <w:r>
        <w:t xml:space="preserve">: If a consumer incorrectly determines </w:t>
      </w:r>
      <w:del w:id="11681" w:author="Laurence Golding" w:date="2019-05-11T06:51:00Z">
        <w:r>
          <w:delText>a file’s</w:delText>
        </w:r>
      </w:del>
      <w:ins w:id="11682" w:author="Laurence Golding" w:date="2019-05-11T06:51:00Z">
        <w:r>
          <w:t>a</w:t>
        </w:r>
        <w:r w:rsidR="0061423A">
          <w:t>n</w:t>
        </w:r>
        <w:r>
          <w:t xml:space="preserve"> </w:t>
        </w:r>
        <w:r w:rsidR="0061423A">
          <w:t>artifact’s</w:t>
        </w:r>
      </w:ins>
      <w:r w:rsidR="0061423A">
        <w:t xml:space="preserve"> </w:t>
      </w:r>
      <w:r>
        <w:t xml:space="preserve">encoding, it might not display the </w:t>
      </w:r>
      <w:del w:id="11683" w:author="Laurence Golding" w:date="2019-05-11T06:51:00Z">
        <w:r>
          <w:delText>file</w:delText>
        </w:r>
      </w:del>
      <w:ins w:id="11684" w:author="Laurence Golding" w:date="2019-05-11T06:51:00Z">
        <w:r w:rsidR="0061423A">
          <w:t>artifact</w:t>
        </w:r>
      </w:ins>
      <w:r w:rsidR="0061423A">
        <w:t xml:space="preserve"> </w:t>
      </w:r>
      <w:r>
        <w:t>correctly. For example, when it attempts to highlight a region, it might highlight an incorrect range of characters.</w:t>
      </w:r>
    </w:p>
    <w:p w14:paraId="059D2D95" w14:textId="5E6A1152" w:rsidR="00257E64" w:rsidRDefault="00257E64" w:rsidP="00257E64">
      <w:r>
        <w:t xml:space="preserve">A text region </w:t>
      </w:r>
      <w:r>
        <w:rPr>
          <w:b/>
        </w:rPr>
        <w:t>MAY</w:t>
      </w:r>
      <w:r>
        <w:t xml:space="preserve"> be specified in </w:t>
      </w:r>
      <w:del w:id="11685" w:author="Laurence Golding" w:date="2019-05-11T06:51:00Z">
        <w:r>
          <w:delText>three</w:delText>
        </w:r>
      </w:del>
      <w:ins w:id="11686" w:author="Laurence Golding" w:date="2019-05-11T06:51:00Z">
        <w:r w:rsidR="002E614C">
          <w:t>two</w:t>
        </w:r>
      </w:ins>
      <w:r w:rsidR="002E614C">
        <w:t xml:space="preserve"> </w:t>
      </w:r>
      <w:r>
        <w:t>ways:</w:t>
      </w:r>
    </w:p>
    <w:p w14:paraId="79EA6147" w14:textId="01DC993D" w:rsidR="00257E64" w:rsidRDefault="00257E64" w:rsidP="007F356E">
      <w:pPr>
        <w:pStyle w:val="ListParagraph"/>
        <w:numPr>
          <w:ilvl w:val="0"/>
          <w:numId w:val="49"/>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9127C">
        <w:t>3.</w:t>
      </w:r>
      <w:del w:id="11687" w:author="Laurence Golding" w:date="2019-05-11T06:51:00Z">
        <w:r w:rsidR="00331070">
          <w:delText>22</w:delText>
        </w:r>
      </w:del>
      <w:ins w:id="11688" w:author="Laurence Golding" w:date="2019-05-11T06:51:00Z">
        <w:r w:rsidR="0009127C">
          <w:t>30</w:t>
        </w:r>
      </w:ins>
      <w:r w:rsidR="0009127C">
        <w:t>.5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9127C">
        <w:t>3.</w:t>
      </w:r>
      <w:del w:id="11689" w:author="Laurence Golding" w:date="2019-05-11T06:51:00Z">
        <w:r w:rsidR="00331070">
          <w:delText>22</w:delText>
        </w:r>
      </w:del>
      <w:ins w:id="11690" w:author="Laurence Golding" w:date="2019-05-11T06:51:00Z">
        <w:r w:rsidR="0009127C">
          <w:t>30</w:t>
        </w:r>
      </w:ins>
      <w:r w:rsidR="0009127C">
        <w:t>.6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9127C">
        <w:t>3.</w:t>
      </w:r>
      <w:del w:id="11691" w:author="Laurence Golding" w:date="2019-05-11T06:51:00Z">
        <w:r w:rsidR="00331070">
          <w:delText>22</w:delText>
        </w:r>
      </w:del>
      <w:ins w:id="11692" w:author="Laurence Golding" w:date="2019-05-11T06:51:00Z">
        <w:r w:rsidR="0009127C">
          <w:t>30</w:t>
        </w:r>
      </w:ins>
      <w:r w:rsidR="0009127C">
        <w:t>.7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9127C">
        <w:t>3.</w:t>
      </w:r>
      <w:del w:id="11693" w:author="Laurence Golding" w:date="2019-05-11T06:51:00Z">
        <w:r w:rsidR="00331070">
          <w:delText>22</w:delText>
        </w:r>
      </w:del>
      <w:ins w:id="11694" w:author="Laurence Golding" w:date="2019-05-11T06:51:00Z">
        <w:r w:rsidR="0009127C">
          <w:t>30</w:t>
        </w:r>
      </w:ins>
      <w:r w:rsidR="0009127C">
        <w:t>.8</w:t>
      </w:r>
      <w:r>
        <w:fldChar w:fldCharType="end"/>
      </w:r>
      <w:r w:rsidRPr="003E62A7">
        <w:t>)</w:t>
      </w:r>
      <w:r>
        <w:t>.</w:t>
      </w:r>
    </w:p>
    <w:p w14:paraId="2FA2CAD1" w14:textId="28DCE9C3" w:rsidR="00257E64" w:rsidRDefault="00257E64" w:rsidP="007F356E">
      <w:pPr>
        <w:pStyle w:val="ListParagraph"/>
        <w:numPr>
          <w:ilvl w:val="0"/>
          <w:numId w:val="49"/>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9127C">
        <w:t>3.</w:t>
      </w:r>
      <w:del w:id="11695" w:author="Laurence Golding" w:date="2019-05-11T06:51:00Z">
        <w:r w:rsidR="00331070">
          <w:delText>22</w:delText>
        </w:r>
      </w:del>
      <w:ins w:id="11696" w:author="Laurence Golding" w:date="2019-05-11T06:51:00Z">
        <w:r w:rsidR="0009127C">
          <w:t>30</w:t>
        </w:r>
      </w:ins>
      <w:r w:rsidR="0009127C">
        <w:t>.9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9127C">
        <w:t>3.</w:t>
      </w:r>
      <w:del w:id="11697" w:author="Laurence Golding" w:date="2019-05-11T06:51:00Z">
        <w:r w:rsidR="00331070">
          <w:delText>22</w:delText>
        </w:r>
      </w:del>
      <w:ins w:id="11698" w:author="Laurence Golding" w:date="2019-05-11T06:51:00Z">
        <w:r w:rsidR="0009127C">
          <w:t>30</w:t>
        </w:r>
      </w:ins>
      <w:r w:rsidR="0009127C">
        <w:t>.10</w:t>
      </w:r>
      <w:r w:rsidR="00402C08">
        <w:fldChar w:fldCharType="end"/>
      </w:r>
      <w:r>
        <w:t>).</w:t>
      </w:r>
    </w:p>
    <w:p w14:paraId="3E00B56C" w14:textId="77777777" w:rsidR="00257E64" w:rsidRDefault="00257E64" w:rsidP="00EA540C">
      <w:pPr>
        <w:pStyle w:val="ListParagraph"/>
        <w:numPr>
          <w:ilvl w:val="0"/>
          <w:numId w:val="49"/>
        </w:numPr>
        <w:rPr>
          <w:del w:id="11699" w:author="Laurence Golding" w:date="2019-05-11T06:51:00Z"/>
        </w:rPr>
      </w:pPr>
      <w:del w:id="11700" w:author="Laurence Golding" w:date="2019-05-11T06:51:00Z">
        <w:r>
          <w:delText xml:space="preserve">By a combination of line/column and offset/length properties. If properties from both sets are present, they </w:delText>
        </w:r>
        <w:r w:rsidRPr="00712D9F">
          <w:rPr>
            <w:b/>
          </w:rPr>
          <w:delText>SHALL</w:delText>
        </w:r>
        <w:r>
          <w:delText xml:space="preserve"> be consistent, as described below.</w:delText>
        </w:r>
      </w:del>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C3CC7CA" w14:textId="77777777" w:rsidR="00257E64" w:rsidRDefault="00257E64" w:rsidP="00257E64">
      <w:pPr>
        <w:rPr>
          <w:del w:id="11701" w:author="Laurence Golding" w:date="2019-05-11T06:51:00Z"/>
        </w:rPr>
      </w:pPr>
      <w:del w:id="11702" w:author="Laurence Golding" w:date="2019-05-11T06:51:00Z">
        <w:r>
          <w:delText xml:space="preserve">The start of a text region </w:delText>
        </w:r>
        <w:r w:rsidRPr="00712D9F">
          <w:rPr>
            <w:b/>
          </w:rPr>
          <w:delText>MAY</w:delText>
        </w:r>
        <w:r>
          <w:delText xml:space="preserve"> be specified by a combination of </w:delText>
        </w:r>
        <w:bookmarkStart w:id="11703" w:name="_Hlk514840713"/>
        <w:r w:rsidRPr="003E62A7">
          <w:rPr>
            <w:rStyle w:val="CODEtemp"/>
          </w:rPr>
          <w:delText>startLine</w:delText>
        </w:r>
        <w:r w:rsidRPr="003E62A7">
          <w:delText xml:space="preserve"> </w:delText>
        </w:r>
        <w:r>
          <w:delText xml:space="preserve">and </w:delText>
        </w:r>
        <w:r w:rsidRPr="006F24FD">
          <w:rPr>
            <w:rStyle w:val="CODEtemp"/>
          </w:rPr>
          <w:delText>startColumn</w:delText>
        </w:r>
        <w:r>
          <w:delText xml:space="preserve">, or by </w:delText>
        </w:r>
        <w:r w:rsidRPr="00CB6AB4">
          <w:rPr>
            <w:rStyle w:val="CODEtemp"/>
          </w:rPr>
          <w:delText>charOffset</w:delText>
        </w:r>
        <w:r>
          <w:delText>, or both</w:delText>
        </w:r>
        <w:bookmarkEnd w:id="11703"/>
        <w:r>
          <w:delText>.</w:delText>
        </w:r>
      </w:del>
    </w:p>
    <w:p w14:paraId="3993C761" w14:textId="5886B9F0" w:rsidR="00637514" w:rsidRPr="00644AEB" w:rsidRDefault="00637514" w:rsidP="00637514">
      <w:pPr>
        <w:pStyle w:val="Note"/>
        <w:pPrChange w:id="11704" w:author="Laurence Golding" w:date="2019-05-11T06:51:00Z">
          <w:pPr/>
        </w:pPrChange>
      </w:pPr>
      <w:bookmarkStart w:id="11705" w:name="_Hlk6825656"/>
      <w:ins w:id="11706" w:author="Laurence Golding" w:date="2019-05-11T06:51:00Z">
        <w:r>
          <w:t xml:space="preserve">NOTE 4: </w:t>
        </w:r>
      </w:ins>
      <w:r>
        <w:t xml:space="preserve">The end of a text region </w:t>
      </w:r>
      <w:del w:id="11707" w:author="Laurence Golding" w:date="2019-05-11T06:51:00Z">
        <w:r w:rsidR="00257E64">
          <w:rPr>
            <w:b/>
          </w:rPr>
          <w:delText>MAY</w:delText>
        </w:r>
      </w:del>
      <w:ins w:id="11708" w:author="Laurence Golding" w:date="2019-05-11T06:51:00Z">
        <w:r>
          <w:t>does not have to</w:t>
        </w:r>
      </w:ins>
      <w:r>
        <w:t xml:space="preserve"> be specified </w:t>
      </w:r>
      <w:del w:id="11709" w:author="Laurence Golding" w:date="2019-05-11T06:51:00Z">
        <w:r w:rsidR="00257E64">
          <w:delText>by a combination of</w:delText>
        </w:r>
      </w:del>
      <w:ins w:id="11710" w:author="Laurence Golding" w:date="2019-05-11T06:51:00Z">
        <w:r>
          <w:t>explicitly if the default values for</w:t>
        </w:r>
      </w:ins>
      <w:r>
        <w:t xml:space="preserve"> </w:t>
      </w:r>
      <w:r w:rsidRPr="00637514">
        <w:rPr>
          <w:rStyle w:val="CODEtemp"/>
        </w:rPr>
        <w:t>endLine</w:t>
      </w:r>
      <w:del w:id="11711" w:author="Laurence Golding" w:date="2019-05-11T06:51:00Z">
        <w:r w:rsidR="00257E64" w:rsidRPr="003E62A7">
          <w:delText xml:space="preserve"> </w:delText>
        </w:r>
        <w:r w:rsidR="00257E64">
          <w:delText>and</w:delText>
        </w:r>
      </w:del>
      <w:ins w:id="11712" w:author="Laurence Golding" w:date="2019-05-11T06:51:00Z">
        <w:r>
          <w:t>,</w:t>
        </w:r>
      </w:ins>
      <w:r>
        <w:t xml:space="preserve"> </w:t>
      </w:r>
      <w:r w:rsidRPr="00637514">
        <w:rPr>
          <w:rStyle w:val="CODEtemp"/>
        </w:rPr>
        <w:t>endColumn</w:t>
      </w:r>
      <w:r>
        <w:t xml:space="preserve">, </w:t>
      </w:r>
      <w:ins w:id="11713" w:author="Laurence Golding" w:date="2019-05-11T06:51:00Z">
        <w:r>
          <w:t>and/</w:t>
        </w:r>
      </w:ins>
      <w:r>
        <w:t xml:space="preserve">or </w:t>
      </w:r>
      <w:del w:id="11714" w:author="Laurence Golding" w:date="2019-05-11T06:51:00Z">
        <w:r w:rsidR="00257E64">
          <w:delText xml:space="preserve">by </w:delText>
        </w:r>
      </w:del>
      <w:r w:rsidRPr="00637514">
        <w:rPr>
          <w:rStyle w:val="CODEtemp"/>
        </w:rPr>
        <w:t>charLength</w:t>
      </w:r>
      <w:del w:id="11715" w:author="Laurence Golding" w:date="2019-05-11T06:51:00Z">
        <w:r w:rsidR="00257E64">
          <w:delText>, or both</w:delText>
        </w:r>
      </w:del>
      <w:ins w:id="11716" w:author="Laurence Golding" w:date="2019-05-11T06:51:00Z">
        <w:r>
          <w:t xml:space="preserve"> correctly describe the region</w:t>
        </w:r>
      </w:ins>
      <w:r>
        <w:t>.</w:t>
      </w:r>
    </w:p>
    <w:bookmarkEnd w:id="11705"/>
    <w:p w14:paraId="11170025" w14:textId="439806A0" w:rsidR="00257E64" w:rsidRDefault="00257E64" w:rsidP="00257E64">
      <w:r>
        <w:t xml:space="preserve">A text region does not include the character specified by </w:t>
      </w:r>
      <w:r w:rsidRPr="006F24FD">
        <w:rPr>
          <w:rStyle w:val="CODEtemp"/>
        </w:rPr>
        <w:t>endColumn</w:t>
      </w:r>
      <w:del w:id="11717" w:author="Laurence Golding" w:date="2019-05-11T06:51:00Z">
        <w:r>
          <w:delText>.</w:delText>
        </w:r>
      </w:del>
      <w:ins w:id="11718" w:author="Laurence Golding" w:date="2019-05-11T06:51:00Z">
        <w:r w:rsidR="002E614C">
          <w:t xml:space="preserve"> (see §</w:t>
        </w:r>
        <w:r w:rsidR="002E614C">
          <w:fldChar w:fldCharType="begin"/>
        </w:r>
        <w:r w:rsidR="002E614C">
          <w:instrText xml:space="preserve"> REF _Ref493491342 \r \h </w:instrText>
        </w:r>
        <w:r w:rsidR="002E614C">
          <w:fldChar w:fldCharType="separate"/>
        </w:r>
        <w:r w:rsidR="0009127C">
          <w:t>3.30.8</w:t>
        </w:r>
        <w:r w:rsidR="002E614C">
          <w:fldChar w:fldCharType="end"/>
        </w:r>
        <w:r w:rsidR="002E614C">
          <w:t>)</w:t>
        </w:r>
        <w:r>
          <w:t>.</w:t>
        </w:r>
      </w:ins>
    </w:p>
    <w:p w14:paraId="3A430B2E" w14:textId="77777777" w:rsidR="00257E64" w:rsidRDefault="00257E64" w:rsidP="00257E64">
      <w:pPr>
        <w:rPr>
          <w:del w:id="11719" w:author="Laurence Golding" w:date="2019-05-11T06:51:00Z"/>
        </w:rPr>
      </w:pPr>
      <w:del w:id="11720" w:author="Laurence Golding" w:date="2019-05-11T06:51:00Z">
        <w:r>
          <w:delText xml:space="preserve">If </w:delText>
        </w:r>
        <w:r w:rsidRPr="006F24FD">
          <w:rPr>
            <w:rStyle w:val="CODEtemp"/>
          </w:rPr>
          <w:delText>charOffset</w:delText>
        </w:r>
        <w:r>
          <w:delText xml:space="preserve"> is present, then either or both of </w:delText>
        </w:r>
        <w:r w:rsidRPr="006F24FD">
          <w:rPr>
            <w:rStyle w:val="CODEtemp"/>
          </w:rPr>
          <w:delText>startLine</w:delText>
        </w:r>
        <w:r>
          <w:delText xml:space="preserve"> and </w:delText>
        </w:r>
        <w:r w:rsidRPr="006F24FD">
          <w:rPr>
            <w:rStyle w:val="CODEtemp"/>
          </w:rPr>
          <w:delText>startColumn</w:delText>
        </w:r>
        <w:r>
          <w:delText xml:space="preserve"> </w:delText>
        </w:r>
        <w:r>
          <w:rPr>
            <w:b/>
          </w:rPr>
          <w:delText>MAY</w:delText>
        </w:r>
        <w:r>
          <w:delText xml:space="preserve"> be absent. If either is absent, it </w:delText>
        </w:r>
        <w:r>
          <w:rPr>
            <w:b/>
          </w:rPr>
          <w:delText>SHALL</w:delText>
        </w:r>
        <w:r>
          <w:delText xml:space="preserve"> be taken to have the value implied by </w:delText>
        </w:r>
        <w:r w:rsidRPr="00490067">
          <w:rPr>
            <w:rStyle w:val="CODEtemp"/>
          </w:rPr>
          <w:delText>charOffset</w:delText>
        </w:r>
        <w:r>
          <w:delText xml:space="preserve">. If either is present, it </w:delText>
        </w:r>
        <w:r>
          <w:rPr>
            <w:b/>
          </w:rPr>
          <w:delText>SHALL</w:delText>
        </w:r>
        <w:r>
          <w:delText xml:space="preserve"> equal the value implied by </w:delText>
        </w:r>
        <w:r w:rsidRPr="00490067">
          <w:rPr>
            <w:rStyle w:val="CODEtemp"/>
          </w:rPr>
          <w:delText>charOffset</w:delText>
        </w:r>
        <w:r>
          <w:delText>.</w:delText>
        </w:r>
      </w:del>
    </w:p>
    <w:p w14:paraId="3910C27F" w14:textId="77777777" w:rsidR="00257E64" w:rsidRDefault="002E614C" w:rsidP="00257E64">
      <w:pPr>
        <w:pStyle w:val="Note"/>
        <w:rPr>
          <w:del w:id="11721" w:author="Laurence Golding" w:date="2019-05-11T06:51:00Z"/>
        </w:rPr>
      </w:pPr>
      <w:r>
        <w:t xml:space="preserve">EXAMPLE 1: The </w:t>
      </w:r>
      <w:del w:id="11722" w:author="Laurence Golding" w:date="2019-05-11T06:51:00Z">
        <w:r w:rsidR="00257E64">
          <w:delText>region</w:delText>
        </w:r>
      </w:del>
    </w:p>
    <w:p w14:paraId="5302535C" w14:textId="77777777" w:rsidR="00257E64" w:rsidRDefault="00257E64" w:rsidP="00257E64">
      <w:pPr>
        <w:pStyle w:val="Code"/>
        <w:rPr>
          <w:del w:id="11723" w:author="Laurence Golding" w:date="2019-05-11T06:51:00Z"/>
        </w:rPr>
      </w:pPr>
      <w:del w:id="11724" w:author="Laurence Golding" w:date="2019-05-11T06:51:00Z">
        <w:r w:rsidRPr="004505CA">
          <w:delText>{</w:delText>
        </w:r>
        <w:r>
          <w:delText xml:space="preserve"> </w:delText>
        </w:r>
        <w:r w:rsidRPr="004505CA">
          <w:delText xml:space="preserve">"charOffset": </w:delText>
        </w:r>
        <w:r>
          <w:delText xml:space="preserve">8 </w:delText>
        </w:r>
        <w:r w:rsidRPr="004505CA">
          <w:delText>}</w:delText>
        </w:r>
      </w:del>
    </w:p>
    <w:p w14:paraId="387AC4BD" w14:textId="77777777" w:rsidR="00257E64" w:rsidRDefault="00257E64" w:rsidP="00257E64">
      <w:pPr>
        <w:pStyle w:val="Note"/>
        <w:rPr>
          <w:del w:id="11725" w:author="Laurence Golding" w:date="2019-05-11T06:51:00Z"/>
        </w:rPr>
      </w:pPr>
      <w:del w:id="11726" w:author="Laurence Golding" w:date="2019-05-11T06:51:00Z">
        <w:r>
          <w:delText>is identical to these</w:delText>
        </w:r>
      </w:del>
      <w:ins w:id="11727" w:author="Laurence Golding" w:date="2019-05-11T06:51:00Z">
        <w:r w:rsidR="002E614C">
          <w:t>following</w:t>
        </w:r>
      </w:ins>
      <w:r w:rsidR="002E614C">
        <w:t xml:space="preserve"> regions (among others</w:t>
      </w:r>
      <w:del w:id="11728" w:author="Laurence Golding" w:date="2019-05-11T06:51:00Z">
        <w:r>
          <w:delText>):</w:delText>
        </w:r>
      </w:del>
    </w:p>
    <w:p w14:paraId="58DA502A" w14:textId="77777777" w:rsidR="00257E64" w:rsidRDefault="00257E64" w:rsidP="00257E64">
      <w:pPr>
        <w:pStyle w:val="Code"/>
        <w:rPr>
          <w:del w:id="11729" w:author="Laurence Golding" w:date="2019-05-11T06:51:00Z"/>
        </w:rPr>
      </w:pPr>
      <w:del w:id="11730" w:author="Laurence Golding" w:date="2019-05-11T06:51:00Z">
        <w:r w:rsidRPr="004505CA">
          <w:delText>{</w:delText>
        </w:r>
        <w:r>
          <w:delText xml:space="preserve"> </w:delText>
        </w:r>
        <w:r w:rsidRPr="004505CA">
          <w:delText xml:space="preserve">"charOffset": </w:delText>
        </w:r>
        <w:r>
          <w:delText>8</w:delText>
        </w:r>
        <w:r w:rsidRPr="004505CA">
          <w:delText>, "startLine": 2, "startColumn": 3</w:delText>
        </w:r>
        <w:r>
          <w:delText xml:space="preserve"> </w:delText>
        </w:r>
        <w:r w:rsidRPr="004505CA">
          <w:delText>}</w:delText>
        </w:r>
      </w:del>
    </w:p>
    <w:p w14:paraId="4A423C5D" w14:textId="77777777" w:rsidR="00257E64" w:rsidRDefault="00257E64" w:rsidP="00257E64">
      <w:pPr>
        <w:pStyle w:val="Code"/>
        <w:rPr>
          <w:del w:id="11731" w:author="Laurence Golding" w:date="2019-05-11T06:51:00Z"/>
        </w:rPr>
      </w:pPr>
      <w:del w:id="11732" w:author="Laurence Golding" w:date="2019-05-11T06:51:00Z">
        <w:r w:rsidRPr="004505CA">
          <w:delText>{</w:delText>
        </w:r>
        <w:r>
          <w:delText xml:space="preserve"> </w:delText>
        </w:r>
        <w:r w:rsidRPr="004505CA">
          <w:delText xml:space="preserve">"charOffset": </w:delText>
        </w:r>
        <w:r>
          <w:delText>8</w:delText>
        </w:r>
        <w:r w:rsidRPr="004505CA">
          <w:delText>, "startLine": 2</w:delText>
        </w:r>
        <w:r>
          <w:delText xml:space="preserve"> </w:delText>
        </w:r>
        <w:r w:rsidRPr="004505CA">
          <w:delText>}</w:delText>
        </w:r>
      </w:del>
    </w:p>
    <w:p w14:paraId="6A12A535" w14:textId="77777777" w:rsidR="00257E64" w:rsidRDefault="00257E64" w:rsidP="00257E64">
      <w:pPr>
        <w:pStyle w:val="Code"/>
        <w:rPr>
          <w:del w:id="11733" w:author="Laurence Golding" w:date="2019-05-11T06:51:00Z"/>
        </w:rPr>
      </w:pPr>
      <w:del w:id="11734" w:author="Laurence Golding" w:date="2019-05-11T06:51:00Z">
        <w:r w:rsidRPr="004505CA">
          <w:delText>{</w:delText>
        </w:r>
        <w:r>
          <w:delText xml:space="preserve"> </w:delText>
        </w:r>
        <w:r w:rsidRPr="004505CA">
          <w:delText xml:space="preserve">"charOffset": </w:delText>
        </w:r>
        <w:r>
          <w:delText>8</w:delText>
        </w:r>
        <w:r w:rsidRPr="004505CA">
          <w:delText>, "startColumn": 3</w:delText>
        </w:r>
        <w:r>
          <w:delText xml:space="preserve"> </w:delText>
        </w:r>
        <w:r w:rsidRPr="004505CA">
          <w:delText>}</w:delText>
        </w:r>
      </w:del>
    </w:p>
    <w:p w14:paraId="7C801323" w14:textId="327930C2" w:rsidR="002E614C" w:rsidRDefault="00257E64" w:rsidP="002E614C">
      <w:pPr>
        <w:pStyle w:val="Note"/>
      </w:pPr>
      <w:del w:id="11735" w:author="Laurence Golding" w:date="2019-05-11T06:51:00Z">
        <w:r>
          <w:delText xml:space="preserve">The first character in each of those regions is </w:delText>
        </w:r>
      </w:del>
      <w:ins w:id="11736" w:author="Laurence Golding" w:date="2019-05-11T06:51:00Z">
        <w:r w:rsidR="002E614C">
          <w:t xml:space="preserve">) all specify </w:t>
        </w:r>
      </w:ins>
      <w:r w:rsidR="002E614C">
        <w:t xml:space="preserve">the </w:t>
      </w:r>
      <w:del w:id="11737" w:author="Laurence Golding" w:date="2019-05-11T06:51:00Z">
        <w:r w:rsidRPr="00D2071D">
          <w:rPr>
            <w:rStyle w:val="CODEtemp"/>
          </w:rPr>
          <w:delText>"g"</w:delText>
        </w:r>
        <w:r>
          <w:delText xml:space="preserve"> on line 2.</w:delText>
        </w:r>
      </w:del>
      <w:ins w:id="11738" w:author="Laurence Golding" w:date="2019-05-11T06:51:00Z">
        <w:r w:rsidR="002E614C">
          <w:t xml:space="preserve">range of characters </w:t>
        </w:r>
        <w:r w:rsidR="002E614C">
          <w:rPr>
            <w:rStyle w:val="CODEtemp"/>
          </w:rPr>
          <w:t>"bc"</w:t>
        </w:r>
        <w:r w:rsidR="002E614C">
          <w:t>.</w:t>
        </w:r>
      </w:ins>
    </w:p>
    <w:p w14:paraId="6E5051E6" w14:textId="77777777" w:rsidR="00257E64" w:rsidRDefault="00257E64" w:rsidP="00257E64">
      <w:pPr>
        <w:rPr>
          <w:del w:id="11739" w:author="Laurence Golding" w:date="2019-05-11T06:51:00Z"/>
        </w:rPr>
      </w:pPr>
      <w:del w:id="11740" w:author="Laurence Golding" w:date="2019-05-11T06:51:00Z">
        <w:r>
          <w:delText xml:space="preserve">If </w:delText>
        </w:r>
        <w:r w:rsidRPr="006F24FD">
          <w:rPr>
            <w:rStyle w:val="CODEtemp"/>
          </w:rPr>
          <w:delText>charOffset</w:delText>
        </w:r>
        <w:r>
          <w:delText xml:space="preserve"> is absent, then </w:delText>
        </w:r>
        <w:r w:rsidRPr="00673E11">
          <w:rPr>
            <w:rStyle w:val="CODEtemp"/>
          </w:rPr>
          <w:delText>startLine</w:delText>
        </w:r>
        <w:r>
          <w:delText xml:space="preserve"> </w:delText>
        </w:r>
        <w:r>
          <w:rPr>
            <w:b/>
          </w:rPr>
          <w:delText>SHALL</w:delText>
        </w:r>
        <w:r>
          <w:delText xml:space="preserve"> be present. In that case, if </w:delText>
        </w:r>
        <w:r w:rsidRPr="00673E11">
          <w:rPr>
            <w:rStyle w:val="CODEtemp"/>
          </w:rPr>
          <w:delText>startColumn</w:delText>
        </w:r>
        <w:r>
          <w:delText xml:space="preserve"> is absent, it </w:delText>
        </w:r>
        <w:r>
          <w:rPr>
            <w:b/>
          </w:rPr>
          <w:delText>SHALL</w:delText>
        </w:r>
        <w:r>
          <w:delText xml:space="preserve"> be taken to have the value </w:delText>
        </w:r>
        <w:r w:rsidRPr="00257E64">
          <w:delText>1</w:delText>
        </w:r>
        <w:r>
          <w:delText xml:space="preserve">. </w:delText>
        </w:r>
        <w:r w:rsidRPr="00673E11">
          <w:rPr>
            <w:rStyle w:val="CODEtemp"/>
          </w:rPr>
          <w:delText>charOffset</w:delText>
        </w:r>
        <w:r>
          <w:delText xml:space="preserve"> </w:delText>
        </w:r>
        <w:r>
          <w:rPr>
            <w:b/>
          </w:rPr>
          <w:delText>SHALL</w:delText>
        </w:r>
        <w:r>
          <w:delText xml:space="preserve"> be taken to have the value implied by </w:delText>
        </w:r>
        <w:r w:rsidRPr="00673E11">
          <w:rPr>
            <w:rStyle w:val="CODEtemp"/>
          </w:rPr>
          <w:delText>startLine</w:delText>
        </w:r>
        <w:r>
          <w:delText xml:space="preserve"> and </w:delText>
        </w:r>
        <w:r w:rsidRPr="00673E11">
          <w:rPr>
            <w:rStyle w:val="CODEtemp"/>
          </w:rPr>
          <w:delText>startColumn</w:delText>
        </w:r>
        <w:r>
          <w:delText>.</w:delText>
        </w:r>
      </w:del>
    </w:p>
    <w:p w14:paraId="1A62D314" w14:textId="77777777" w:rsidR="00257E64" w:rsidRDefault="00257E64" w:rsidP="00257E64">
      <w:pPr>
        <w:pStyle w:val="Note"/>
        <w:rPr>
          <w:del w:id="11741" w:author="Laurence Golding" w:date="2019-05-11T06:51:00Z"/>
        </w:rPr>
      </w:pPr>
      <w:del w:id="11742" w:author="Laurence Golding" w:date="2019-05-11T06:51:00Z">
        <w:r>
          <w:delText>EXAMPLE 2: The region</w:delText>
        </w:r>
      </w:del>
    </w:p>
    <w:p w14:paraId="5C4856BE" w14:textId="77777777" w:rsidR="00257E64" w:rsidRDefault="00257E64" w:rsidP="00257E64">
      <w:pPr>
        <w:pStyle w:val="Code"/>
        <w:rPr>
          <w:del w:id="11743" w:author="Laurence Golding" w:date="2019-05-11T06:51:00Z"/>
        </w:rPr>
      </w:pPr>
      <w:del w:id="11744" w:author="Laurence Golding" w:date="2019-05-11T06:51:00Z">
        <w:r>
          <w:delText xml:space="preserve">{ </w:delText>
        </w:r>
        <w:r w:rsidRPr="004505CA">
          <w:delText>"startLine": 2, "startColumn": 3</w:delText>
        </w:r>
        <w:r>
          <w:delText xml:space="preserve"> </w:delText>
        </w:r>
        <w:r w:rsidRPr="004505CA">
          <w:delText>}</w:delText>
        </w:r>
      </w:del>
    </w:p>
    <w:p w14:paraId="5E34A4DE" w14:textId="77777777" w:rsidR="00257E64" w:rsidRDefault="00257E64" w:rsidP="00257E64">
      <w:pPr>
        <w:pStyle w:val="Note"/>
        <w:rPr>
          <w:del w:id="11745" w:author="Laurence Golding" w:date="2019-05-11T06:51:00Z"/>
        </w:rPr>
      </w:pPr>
      <w:del w:id="11746" w:author="Laurence Golding" w:date="2019-05-11T06:51:00Z">
        <w:r>
          <w:delText>is identical to the region</w:delText>
        </w:r>
      </w:del>
    </w:p>
    <w:p w14:paraId="24A5BD6E" w14:textId="77777777" w:rsidR="00257E64" w:rsidRPr="00D2071D" w:rsidRDefault="00257E64" w:rsidP="00257E64">
      <w:pPr>
        <w:pStyle w:val="Code"/>
        <w:rPr>
          <w:del w:id="11747" w:author="Laurence Golding" w:date="2019-05-11T06:51:00Z"/>
        </w:rPr>
      </w:pPr>
      <w:del w:id="11748" w:author="Laurence Golding" w:date="2019-05-11T06:51:00Z">
        <w:r w:rsidRPr="004505CA">
          <w:delText>{</w:delText>
        </w:r>
        <w:r>
          <w:delText xml:space="preserve"> </w:delText>
        </w:r>
        <w:r w:rsidRPr="004505CA">
          <w:delText xml:space="preserve">"charOffset": </w:delText>
        </w:r>
        <w:r>
          <w:delText>8</w:delText>
        </w:r>
        <w:r w:rsidRPr="004505CA">
          <w:delText>, "startLine": 2, "startColumn": 3</w:delText>
        </w:r>
        <w:r>
          <w:delText xml:space="preserve"> </w:delText>
        </w:r>
        <w:r w:rsidRPr="004505CA">
          <w:delText>}</w:delText>
        </w:r>
      </w:del>
    </w:p>
    <w:p w14:paraId="0560E434" w14:textId="77777777" w:rsidR="00257E64" w:rsidRDefault="00257E64" w:rsidP="00257E64">
      <w:pPr>
        <w:pStyle w:val="Note"/>
        <w:rPr>
          <w:del w:id="11749" w:author="Laurence Golding" w:date="2019-05-11T06:51:00Z"/>
        </w:rPr>
      </w:pPr>
      <w:del w:id="11750" w:author="Laurence Golding" w:date="2019-05-11T06:51:00Z">
        <w:r>
          <w:delText>and to all the other regions in EXAMPLE 1, among others.</w:delText>
        </w:r>
      </w:del>
    </w:p>
    <w:p w14:paraId="586B143C" w14:textId="77777777" w:rsidR="002E614C" w:rsidRDefault="002E614C" w:rsidP="002E614C">
      <w:pPr>
        <w:pStyle w:val="Code"/>
        <w:rPr>
          <w:ins w:id="11751" w:author="Laurence Golding" w:date="2019-05-11T06:51:00Z"/>
        </w:rPr>
      </w:pPr>
      <w:ins w:id="11752" w:author="Laurence Golding" w:date="2019-05-11T06:51:00Z">
        <w:r>
          <w:t>{</w:t>
        </w:r>
      </w:ins>
    </w:p>
    <w:p w14:paraId="1EF418A4" w14:textId="77777777" w:rsidR="002E614C" w:rsidRDefault="002E614C" w:rsidP="002E614C">
      <w:pPr>
        <w:pStyle w:val="Code"/>
        <w:rPr>
          <w:ins w:id="11753" w:author="Laurence Golding" w:date="2019-05-11T06:51:00Z"/>
        </w:rPr>
      </w:pPr>
      <w:ins w:id="11754" w:author="Laurence Golding" w:date="2019-05-11T06:51:00Z">
        <w:r>
          <w:t xml:space="preserve">  "startLine": 1,</w:t>
        </w:r>
      </w:ins>
    </w:p>
    <w:p w14:paraId="15621310" w14:textId="77777777" w:rsidR="002E614C" w:rsidRDefault="002E614C" w:rsidP="002E614C">
      <w:pPr>
        <w:pStyle w:val="Code"/>
        <w:rPr>
          <w:ins w:id="11755" w:author="Laurence Golding" w:date="2019-05-11T06:51:00Z"/>
        </w:rPr>
      </w:pPr>
      <w:ins w:id="11756" w:author="Laurence Golding" w:date="2019-05-11T06:51:00Z">
        <w:r>
          <w:t xml:space="preserve">  "startColumn": 2,</w:t>
        </w:r>
      </w:ins>
    </w:p>
    <w:p w14:paraId="711F5E0D" w14:textId="77777777" w:rsidR="00AC4241" w:rsidRDefault="002E614C" w:rsidP="00AC4241">
      <w:pPr>
        <w:pStyle w:val="Note"/>
        <w:rPr>
          <w:moveFrom w:id="11757" w:author="Laurence Golding" w:date="2019-05-11T06:52:00Z"/>
        </w:rPr>
      </w:pPr>
      <w:ins w:id="11758" w:author="Laurence Golding" w:date="2019-05-11T06:51:00Z">
        <w:r>
          <w:t xml:space="preserve">  "</w:t>
        </w:r>
      </w:ins>
      <w:moveFromRangeStart w:id="11759" w:author="Laurence Golding" w:date="2019-05-11T06:52:00Z" w:name="move8449996"/>
      <w:moveFrom w:id="11760" w:author="Laurence Golding" w:date="2019-05-11T06:52:00Z">
        <w:r w:rsidR="00AC4241">
          <w:t>EXAMPLE 3: The region</w:t>
        </w:r>
      </w:moveFrom>
    </w:p>
    <w:p w14:paraId="5B681DA5" w14:textId="77777777" w:rsidR="00AC4241" w:rsidRDefault="00AC4241" w:rsidP="00AC4241">
      <w:pPr>
        <w:pStyle w:val="Code"/>
        <w:rPr>
          <w:moveFrom w:id="11761" w:author="Laurence Golding" w:date="2019-05-11T06:52:00Z"/>
        </w:rPr>
      </w:pPr>
      <w:moveFrom w:id="11762" w:author="Laurence Golding" w:date="2019-05-11T06:52:00Z">
        <w:r>
          <w:t>{ "startLine": 2 }</w:t>
        </w:r>
      </w:moveFrom>
    </w:p>
    <w:moveFromRangeEnd w:id="11759"/>
    <w:p w14:paraId="444625C6" w14:textId="77777777" w:rsidR="00257E64" w:rsidRDefault="00257E64" w:rsidP="00257E64">
      <w:pPr>
        <w:pStyle w:val="Note"/>
        <w:rPr>
          <w:del w:id="11763" w:author="Laurence Golding" w:date="2019-05-11T06:51:00Z"/>
        </w:rPr>
      </w:pPr>
      <w:del w:id="11764" w:author="Laurence Golding" w:date="2019-05-11T06:51:00Z">
        <w:r>
          <w:delText>Is identical to these regions (among others):</w:delText>
        </w:r>
      </w:del>
    </w:p>
    <w:p w14:paraId="5223E6CF" w14:textId="77777777" w:rsidR="00257E64" w:rsidRDefault="00257E64" w:rsidP="00257E64">
      <w:pPr>
        <w:pStyle w:val="Code"/>
        <w:rPr>
          <w:del w:id="11765" w:author="Laurence Golding" w:date="2019-05-11T06:51:00Z"/>
        </w:rPr>
      </w:pPr>
      <w:del w:id="11766" w:author="Laurence Golding" w:date="2019-05-11T06:51:00Z">
        <w:r>
          <w:delText>{ "startLine": 2, "startColumn": 1 }</w:delText>
        </w:r>
      </w:del>
    </w:p>
    <w:p w14:paraId="465A70C9" w14:textId="77777777" w:rsidR="00257E64" w:rsidRDefault="00257E64" w:rsidP="00257E64">
      <w:pPr>
        <w:pStyle w:val="Code"/>
        <w:rPr>
          <w:del w:id="11767" w:author="Laurence Golding" w:date="2019-05-11T06:51:00Z"/>
        </w:rPr>
      </w:pPr>
      <w:del w:id="11768" w:author="Laurence Golding" w:date="2019-05-11T06:51:00Z">
        <w:r>
          <w:delText>{ "startLine": 2, "startColumn": 1, "charOffset": 6 }</w:delText>
        </w:r>
      </w:del>
    </w:p>
    <w:p w14:paraId="16A5A3D7" w14:textId="77777777" w:rsidR="00257E64" w:rsidRPr="00D2071D" w:rsidRDefault="00257E64" w:rsidP="00257E64">
      <w:pPr>
        <w:pStyle w:val="Note"/>
        <w:rPr>
          <w:del w:id="11769" w:author="Laurence Golding" w:date="2019-05-11T06:51:00Z"/>
        </w:rPr>
      </w:pPr>
      <w:del w:id="11770" w:author="Laurence Golding" w:date="2019-05-11T06:51:00Z">
        <w:r>
          <w:delText xml:space="preserve">The first character in each of those regions is the </w:delText>
        </w:r>
        <w:r w:rsidRPr="00D2071D">
          <w:rPr>
            <w:rStyle w:val="CODEtemp"/>
          </w:rPr>
          <w:delText>"e"</w:delText>
        </w:r>
        <w:r>
          <w:delText xml:space="preserve"> at the start of line 2.</w:delText>
        </w:r>
      </w:del>
    </w:p>
    <w:p w14:paraId="6B8B3A42" w14:textId="77777777" w:rsidR="00257E64" w:rsidRPr="00D2071D" w:rsidRDefault="00257E64" w:rsidP="00257E64">
      <w:pPr>
        <w:rPr>
          <w:del w:id="11771" w:author="Laurence Golding" w:date="2019-05-11T06:51:00Z"/>
        </w:rPr>
      </w:pPr>
      <w:del w:id="11772" w:author="Laurence Golding" w:date="2019-05-11T06:51:00Z">
        <w:r>
          <w:delText xml:space="preserve">If </w:delText>
        </w:r>
        <w:r w:rsidRPr="00D2071D">
          <w:rPr>
            <w:rStyle w:val="CODEtemp"/>
          </w:rPr>
          <w:delText>charLength</w:delText>
        </w:r>
        <w:r>
          <w:delText xml:space="preserve"> is present, then either or both of </w:delText>
        </w:r>
        <w:r w:rsidRPr="00D2071D">
          <w:rPr>
            <w:rStyle w:val="CODEtemp"/>
          </w:rPr>
          <w:delText>endLine</w:delText>
        </w:r>
        <w:r>
          <w:delText xml:space="preserve"> and </w:delText>
        </w:r>
        <w:r w:rsidRPr="00D2071D">
          <w:rPr>
            <w:rStyle w:val="CODEtemp"/>
          </w:rPr>
          <w:delText>endColumn</w:delText>
        </w:r>
        <w:r>
          <w:delText xml:space="preserve"> </w:delText>
        </w:r>
        <w:r>
          <w:rPr>
            <w:b/>
          </w:rPr>
          <w:delText>MAY</w:delText>
        </w:r>
        <w:r>
          <w:delText xml:space="preserve"> be absent. If either is absent, it </w:delText>
        </w:r>
        <w:r>
          <w:rPr>
            <w:b/>
          </w:rPr>
          <w:delText>SHALL</w:delText>
        </w:r>
        <w:r>
          <w:delText xml:space="preserve"> be taken to have the value implied by </w:delText>
        </w:r>
        <w:r w:rsidRPr="00D2071D">
          <w:rPr>
            <w:rStyle w:val="CODEtemp"/>
          </w:rPr>
          <w:delText>charLength</w:delText>
        </w:r>
        <w:r>
          <w:delText xml:space="preserve">. It either is present, it </w:delText>
        </w:r>
        <w:r>
          <w:rPr>
            <w:b/>
          </w:rPr>
          <w:delText>SHALL</w:delText>
        </w:r>
        <w:r>
          <w:delText xml:space="preserve"> have the value implied by </w:delText>
        </w:r>
        <w:r w:rsidRPr="00D2071D">
          <w:rPr>
            <w:rStyle w:val="CODEtemp"/>
          </w:rPr>
          <w:delText>charLength</w:delText>
        </w:r>
        <w:r>
          <w:delText>.</w:delText>
        </w:r>
      </w:del>
    </w:p>
    <w:p w14:paraId="6E820B3A" w14:textId="77777777" w:rsidR="002E614C" w:rsidRDefault="002E614C" w:rsidP="002E614C">
      <w:pPr>
        <w:pStyle w:val="Code"/>
        <w:rPr>
          <w:ins w:id="11773" w:author="Laurence Golding" w:date="2019-05-11T06:51:00Z"/>
        </w:rPr>
      </w:pPr>
      <w:ins w:id="11774" w:author="Laurence Golding" w:date="2019-05-11T06:51:00Z">
        <w:r>
          <w:t>endLine": 1,</w:t>
        </w:r>
      </w:ins>
    </w:p>
    <w:p w14:paraId="53B06A76" w14:textId="77777777" w:rsidR="00257E64" w:rsidRDefault="002E614C" w:rsidP="00257E64">
      <w:pPr>
        <w:pStyle w:val="Code"/>
        <w:rPr>
          <w:del w:id="11775" w:author="Laurence Golding" w:date="2019-05-11T06:51:00Z"/>
        </w:rPr>
      </w:pPr>
      <w:ins w:id="11776" w:author="Laurence Golding" w:date="2019-05-11T06:51:00Z">
        <w:r>
          <w:t xml:space="preserve"> </w:t>
        </w:r>
      </w:ins>
      <w:moveFromRangeStart w:id="11777" w:author="Laurence Golding" w:date="2019-05-11T06:52:00Z" w:name="move8449997"/>
      <w:moveFrom w:id="11778" w:author="Laurence Golding" w:date="2019-05-11T06:52:00Z">
        <w:r w:rsidR="00257E64">
          <w:t xml:space="preserve">EXAMPLE </w:t>
        </w:r>
        <w:r w:rsidR="00AC4241">
          <w:t>4</w:t>
        </w:r>
        <w:r w:rsidR="00257E64">
          <w:t>: The region</w:t>
        </w:r>
      </w:moveFrom>
      <w:moveFromRangeEnd w:id="11777"/>
      <w:del w:id="11779" w:author="Laurence Golding" w:date="2019-05-11T06:51:00Z">
        <w:r w:rsidR="00257E64">
          <w:delText>{ "startLine": 1, "charLength": 14 }</w:delText>
        </w:r>
      </w:del>
    </w:p>
    <w:p w14:paraId="31F11054" w14:textId="77777777" w:rsidR="00257E64" w:rsidRDefault="00257E64" w:rsidP="00257E64">
      <w:pPr>
        <w:pStyle w:val="Note"/>
        <w:rPr>
          <w:del w:id="11780" w:author="Laurence Golding" w:date="2019-05-11T06:51:00Z"/>
        </w:rPr>
      </w:pPr>
      <w:del w:id="11781" w:author="Laurence Golding" w:date="2019-05-11T06:51:00Z">
        <w:r>
          <w:delText xml:space="preserve">includes the characters from the </w:delText>
        </w:r>
        <w:r w:rsidRPr="00CE0B9A">
          <w:rPr>
            <w:rStyle w:val="CODEtemp"/>
          </w:rPr>
          <w:delText>"a"</w:delText>
        </w:r>
        <w:r>
          <w:delText xml:space="preserve"> on line 1 through the </w:delText>
        </w:r>
        <w:r w:rsidRPr="00CE0B9A">
          <w:rPr>
            <w:rStyle w:val="CODEtemp"/>
          </w:rPr>
          <w:delText>"</w:delText>
        </w:r>
        <w:r>
          <w:rPr>
            <w:rStyle w:val="CODEtemp"/>
          </w:rPr>
          <w:delText>j</w:delText>
        </w:r>
        <w:r w:rsidRPr="00CE0B9A">
          <w:rPr>
            <w:rStyle w:val="CODEtemp"/>
          </w:rPr>
          <w:delText>"</w:delText>
        </w:r>
        <w:r>
          <w:delText xml:space="preserve"> on line 3. It is identical to these regions (among others):</w:delText>
        </w:r>
      </w:del>
    </w:p>
    <w:p w14:paraId="0DF595AD" w14:textId="55A99BC9" w:rsidR="002E614C" w:rsidRDefault="00257E64" w:rsidP="002E614C">
      <w:pPr>
        <w:pStyle w:val="Code"/>
      </w:pPr>
      <w:del w:id="11782" w:author="Laurence Golding" w:date="2019-05-11T06:51:00Z">
        <w:r>
          <w:delText>{ "startLine": 1, "charLength": 14, "endLine": 3,</w:delText>
        </w:r>
      </w:del>
      <w:r w:rsidR="002E614C">
        <w:t xml:space="preserve"> "endColumn": 4 </w:t>
      </w:r>
      <w:del w:id="11783" w:author="Laurence Golding" w:date="2019-05-11T06:51:00Z">
        <w:r>
          <w:delText>}</w:delText>
        </w:r>
      </w:del>
      <w:ins w:id="11784" w:author="Laurence Golding" w:date="2019-05-11T06:51:00Z">
        <w:r w:rsidR="002E614C">
          <w:t xml:space="preserve">    # The region excludes the character at endColumn.</w:t>
        </w:r>
      </w:ins>
    </w:p>
    <w:p w14:paraId="217BCD04" w14:textId="66CA5857" w:rsidR="002E614C" w:rsidRDefault="00257E64" w:rsidP="002E614C">
      <w:pPr>
        <w:pStyle w:val="Code"/>
        <w:rPr>
          <w:ins w:id="11785" w:author="Laurence Golding" w:date="2019-05-11T06:51:00Z"/>
        </w:rPr>
      </w:pPr>
      <w:del w:id="11786" w:author="Laurence Golding" w:date="2019-05-11T06:51:00Z">
        <w:r>
          <w:delText>{</w:delText>
        </w:r>
      </w:del>
      <w:ins w:id="11787" w:author="Laurence Golding" w:date="2019-05-11T06:51:00Z">
        <w:r w:rsidR="002E614C">
          <w:t xml:space="preserve">} </w:t>
        </w:r>
      </w:ins>
    </w:p>
    <w:p w14:paraId="2574CAA7" w14:textId="77777777" w:rsidR="002E614C" w:rsidRDefault="002E614C" w:rsidP="002E614C">
      <w:pPr>
        <w:pStyle w:val="Code"/>
        <w:rPr>
          <w:ins w:id="11788" w:author="Laurence Golding" w:date="2019-05-11T06:51:00Z"/>
        </w:rPr>
      </w:pPr>
    </w:p>
    <w:p w14:paraId="0C8F24FD" w14:textId="77777777" w:rsidR="002E614C" w:rsidRDefault="002E614C" w:rsidP="002E614C">
      <w:pPr>
        <w:pStyle w:val="Code"/>
        <w:rPr>
          <w:ins w:id="11789" w:author="Laurence Golding" w:date="2019-05-11T06:51:00Z"/>
        </w:rPr>
      </w:pPr>
      <w:ins w:id="11790" w:author="Laurence Golding" w:date="2019-05-11T06:51:00Z">
        <w:r>
          <w:t>{</w:t>
        </w:r>
      </w:ins>
    </w:p>
    <w:p w14:paraId="6A8AB9DA" w14:textId="77777777" w:rsidR="002E614C" w:rsidRDefault="002E614C" w:rsidP="002E614C">
      <w:pPr>
        <w:pStyle w:val="Code"/>
        <w:rPr>
          <w:ins w:id="11791" w:author="Laurence Golding" w:date="2019-05-11T06:51:00Z"/>
        </w:rPr>
      </w:pPr>
      <w:ins w:id="11792" w:author="Laurence Golding" w:date="2019-05-11T06:51:00Z">
        <w:r>
          <w:t xml:space="preserve">  "charOffset": 1,</w:t>
        </w:r>
      </w:ins>
    </w:p>
    <w:p w14:paraId="6708C605" w14:textId="77777777" w:rsidR="002E614C" w:rsidRDefault="002E614C" w:rsidP="002E614C">
      <w:pPr>
        <w:pStyle w:val="Code"/>
        <w:rPr>
          <w:ins w:id="11793" w:author="Laurence Golding" w:date="2019-05-11T06:51:00Z"/>
        </w:rPr>
      </w:pPr>
      <w:ins w:id="11794" w:author="Laurence Golding" w:date="2019-05-11T06:51:00Z">
        <w:r>
          <w:t xml:space="preserve">  "charLength": 2</w:t>
        </w:r>
      </w:ins>
    </w:p>
    <w:p w14:paraId="56A1A840" w14:textId="77777777" w:rsidR="002E614C" w:rsidRDefault="002E614C" w:rsidP="002E614C">
      <w:pPr>
        <w:pStyle w:val="Code"/>
        <w:rPr>
          <w:ins w:id="11795" w:author="Laurence Golding" w:date="2019-05-11T06:51:00Z"/>
        </w:rPr>
      </w:pPr>
      <w:ins w:id="11796" w:author="Laurence Golding" w:date="2019-05-11T06:51:00Z">
        <w:r>
          <w:t>}</w:t>
        </w:r>
      </w:ins>
    </w:p>
    <w:p w14:paraId="12C07173" w14:textId="77777777" w:rsidR="002E614C" w:rsidRDefault="002E614C" w:rsidP="002E614C">
      <w:pPr>
        <w:pStyle w:val="Code"/>
        <w:rPr>
          <w:ins w:id="11797" w:author="Laurence Golding" w:date="2019-05-11T06:51:00Z"/>
        </w:rPr>
      </w:pPr>
    </w:p>
    <w:p w14:paraId="7BCD0637" w14:textId="77777777" w:rsidR="002E614C" w:rsidRDefault="002E614C" w:rsidP="002E614C">
      <w:pPr>
        <w:pStyle w:val="Code"/>
        <w:rPr>
          <w:ins w:id="11798" w:author="Laurence Golding" w:date="2019-05-11T06:51:00Z"/>
        </w:rPr>
      </w:pPr>
      <w:ins w:id="11799" w:author="Laurence Golding" w:date="2019-05-11T06:51:00Z">
        <w:r>
          <w:t>{</w:t>
        </w:r>
      </w:ins>
    </w:p>
    <w:p w14:paraId="03746A17" w14:textId="7BABF824" w:rsidR="002E614C" w:rsidRDefault="002E614C" w:rsidP="002E614C">
      <w:pPr>
        <w:pStyle w:val="Code"/>
        <w:rPr>
          <w:ins w:id="11800" w:author="Laurence Golding" w:date="2019-05-11T06:51:00Z"/>
        </w:rPr>
      </w:pPr>
      <w:ins w:id="11801" w:author="Laurence Golding" w:date="2019-05-11T06:51:00Z">
        <w:r>
          <w:t xml:space="preserve"> </w:t>
        </w:r>
      </w:ins>
      <w:r>
        <w:t xml:space="preserve"> "startLine": 1,</w:t>
      </w:r>
      <w:del w:id="11802" w:author="Laurence Golding" w:date="2019-05-11T06:51:00Z">
        <w:r w:rsidR="00257E64">
          <w:delText xml:space="preserve"> "charLength": 14,</w:delText>
        </w:r>
      </w:del>
    </w:p>
    <w:p w14:paraId="24169C72" w14:textId="77777777" w:rsidR="002E614C" w:rsidRDefault="002E614C" w:rsidP="002E614C">
      <w:pPr>
        <w:pStyle w:val="Code"/>
        <w:rPr>
          <w:ins w:id="11803" w:author="Laurence Golding" w:date="2019-05-11T06:51:00Z"/>
        </w:rPr>
      </w:pPr>
      <w:ins w:id="11804" w:author="Laurence Golding" w:date="2019-05-11T06:51:00Z">
        <w:r>
          <w:t xml:space="preserve">  "startColumn": 2,</w:t>
        </w:r>
      </w:ins>
    </w:p>
    <w:p w14:paraId="127C7BB6" w14:textId="0F5B648F" w:rsidR="002E614C" w:rsidRDefault="002E614C" w:rsidP="002E614C">
      <w:pPr>
        <w:pStyle w:val="Code"/>
      </w:pPr>
      <w:ins w:id="11805" w:author="Laurence Golding" w:date="2019-05-11T06:51:00Z">
        <w:r>
          <w:t xml:space="preserve"> </w:t>
        </w:r>
      </w:ins>
      <w:r>
        <w:t xml:space="preserve"> "endLine": </w:t>
      </w:r>
      <w:del w:id="11806" w:author="Laurence Golding" w:date="2019-05-11T06:51:00Z">
        <w:r w:rsidR="00257E64">
          <w:delText>3 }</w:delText>
        </w:r>
      </w:del>
      <w:ins w:id="11807" w:author="Laurence Golding" w:date="2019-05-11T06:51:00Z">
        <w:r>
          <w:t>1,</w:t>
        </w:r>
      </w:ins>
    </w:p>
    <w:p w14:paraId="4CA2B4BB" w14:textId="2A1E725C" w:rsidR="002E614C" w:rsidRDefault="00257E64" w:rsidP="002E614C">
      <w:pPr>
        <w:pStyle w:val="Code"/>
      </w:pPr>
      <w:del w:id="11808" w:author="Laurence Golding" w:date="2019-05-11T06:51:00Z">
        <w:r>
          <w:delText>{ "startLine": 1, "charLength": 14,</w:delText>
        </w:r>
      </w:del>
      <w:ins w:id="11809" w:author="Laurence Golding" w:date="2019-05-11T06:51:00Z">
        <w:r w:rsidR="002E614C">
          <w:t xml:space="preserve"> </w:t>
        </w:r>
      </w:ins>
      <w:r w:rsidR="002E614C">
        <w:t xml:space="preserve"> "endColumn": 4</w:t>
      </w:r>
      <w:del w:id="11810" w:author="Laurence Golding" w:date="2019-05-11T06:51:00Z">
        <w:r>
          <w:delText xml:space="preserve"> }</w:delText>
        </w:r>
      </w:del>
      <w:ins w:id="11811" w:author="Laurence Golding" w:date="2019-05-11T06:51:00Z">
        <w:r w:rsidR="002E614C">
          <w:t>,</w:t>
        </w:r>
      </w:ins>
    </w:p>
    <w:p w14:paraId="6D15F4FB" w14:textId="77777777" w:rsidR="00257E64" w:rsidRDefault="00257E64" w:rsidP="00257E64">
      <w:pPr>
        <w:pStyle w:val="Note"/>
        <w:rPr>
          <w:del w:id="11812" w:author="Laurence Golding" w:date="2019-05-11T06:51:00Z"/>
        </w:rPr>
      </w:pPr>
      <w:del w:id="11813" w:author="Laurence Golding" w:date="2019-05-11T06:51:00Z">
        <w:r>
          <w:delText xml:space="preserve">Note that the region does </w:delText>
        </w:r>
        <w:r>
          <w:rPr>
            <w:i/>
          </w:rPr>
          <w:delText>not</w:delText>
        </w:r>
        <w:r>
          <w:delText xml:space="preserve"> include the character in column 4 or line 3 (the </w:delText>
        </w:r>
        <w:r w:rsidRPr="00CE0B9A">
          <w:rPr>
            <w:rStyle w:val="CODEtemp"/>
          </w:rPr>
          <w:delText>"k"</w:delText>
        </w:r>
        <w:r>
          <w:delText>).</w:delText>
        </w:r>
      </w:del>
    </w:p>
    <w:p w14:paraId="7E643EE9" w14:textId="77777777" w:rsidR="00257E64" w:rsidRDefault="00257E64" w:rsidP="00257E64">
      <w:pPr>
        <w:rPr>
          <w:del w:id="11814" w:author="Laurence Golding" w:date="2019-05-11T06:51:00Z"/>
        </w:rPr>
      </w:pPr>
      <w:del w:id="11815" w:author="Laurence Golding" w:date="2019-05-11T06:51:00Z">
        <w:r>
          <w:delText xml:space="preserve">If </w:delText>
        </w:r>
        <w:r w:rsidRPr="006F24FD">
          <w:rPr>
            <w:rStyle w:val="CODEtemp"/>
          </w:rPr>
          <w:delText>char</w:delText>
        </w:r>
        <w:r>
          <w:rPr>
            <w:rStyle w:val="CODEtemp"/>
          </w:rPr>
          <w:delText>Length</w:delText>
        </w:r>
        <w:r>
          <w:delText xml:space="preserve"> is absent then if </w:delText>
        </w:r>
        <w:r>
          <w:rPr>
            <w:rStyle w:val="CODEtemp"/>
          </w:rPr>
          <w:delText>end</w:delText>
        </w:r>
        <w:r w:rsidRPr="00673E11">
          <w:rPr>
            <w:rStyle w:val="CODEtemp"/>
          </w:rPr>
          <w:delText>Line</w:delText>
        </w:r>
        <w:r>
          <w:delText xml:space="preserve"> is absent, </w:delText>
        </w:r>
        <w:r w:rsidRPr="00186A3A">
          <w:rPr>
            <w:rStyle w:val="CODEtemp"/>
          </w:rPr>
          <w:delText>endLine</w:delText>
        </w:r>
        <w:r>
          <w:delText xml:space="preserve"> </w:delText>
        </w:r>
        <w:r>
          <w:rPr>
            <w:b/>
          </w:rPr>
          <w:delText>SHALL</w:delText>
        </w:r>
        <w:r>
          <w:delText xml:space="preserve"> be taken to have the same value as </w:delText>
        </w:r>
        <w:r w:rsidRPr="00186A3A">
          <w:rPr>
            <w:rStyle w:val="CODEtemp"/>
          </w:rPr>
          <w:delText>startLine</w:delText>
        </w:r>
        <w:r>
          <w:delText xml:space="preserve"> (whose value might, in turn, have been implied by </w:delText>
        </w:r>
        <w:r w:rsidRPr="00186A3A">
          <w:rPr>
            <w:rStyle w:val="CODEtemp"/>
          </w:rPr>
          <w:delText>charOffset</w:delText>
        </w:r>
        <w:r>
          <w:delText xml:space="preserve">). If </w:delText>
        </w:r>
        <w:r>
          <w:rPr>
            <w:rStyle w:val="CODEtemp"/>
          </w:rPr>
          <w:delText>end</w:delText>
        </w:r>
        <w:r w:rsidRPr="00673E11">
          <w:rPr>
            <w:rStyle w:val="CODEtemp"/>
          </w:rPr>
          <w:delText>Column</w:delText>
        </w:r>
        <w:r>
          <w:delText xml:space="preserve"> is absent, it</w:delText>
        </w:r>
        <w:r w:rsidR="00DD087C">
          <w:delText xml:space="preserve"> </w:delText>
        </w:r>
        <w:r>
          <w:rPr>
            <w:b/>
          </w:rPr>
          <w:delText>SHALL</w:delText>
        </w:r>
        <w:r>
          <w:delText xml:space="preserve"> </w:delText>
        </w:r>
        <w:r w:rsidR="00DD087C">
          <w:delText>default to</w:delText>
        </w:r>
        <w:r>
          <w:delText xml:space="preserve"> one greater than the number of characters on the last line of the region, excluding the newline sequence. </w:delText>
        </w:r>
        <w:r w:rsidRPr="00673E11">
          <w:rPr>
            <w:rStyle w:val="CODEtemp"/>
          </w:rPr>
          <w:delText>char</w:delText>
        </w:r>
        <w:r>
          <w:rPr>
            <w:rStyle w:val="CODEtemp"/>
          </w:rPr>
          <w:delText>Length</w:delText>
        </w:r>
        <w:r>
          <w:delText xml:space="preserve"> </w:delText>
        </w:r>
        <w:r>
          <w:rPr>
            <w:b/>
          </w:rPr>
          <w:delText>SHALL</w:delText>
        </w:r>
        <w:r>
          <w:delText xml:space="preserve"> </w:delText>
        </w:r>
        <w:r w:rsidR="00DD087C">
          <w:delText xml:space="preserve">default to </w:delText>
        </w:r>
        <w:r>
          <w:delText xml:space="preserve">the value implied by </w:delText>
        </w:r>
        <w:r>
          <w:rPr>
            <w:rStyle w:val="CODEtemp"/>
          </w:rPr>
          <w:delText>end</w:delText>
        </w:r>
        <w:r w:rsidRPr="00673E11">
          <w:rPr>
            <w:rStyle w:val="CODEtemp"/>
          </w:rPr>
          <w:delText>Line</w:delText>
        </w:r>
        <w:r>
          <w:delText xml:space="preserve"> and </w:delText>
        </w:r>
        <w:r>
          <w:rPr>
            <w:rStyle w:val="CODEtemp"/>
          </w:rPr>
          <w:delText>end</w:delText>
        </w:r>
        <w:r w:rsidRPr="00673E11">
          <w:rPr>
            <w:rStyle w:val="CODEtemp"/>
          </w:rPr>
          <w:delText>Column</w:delText>
        </w:r>
        <w:r>
          <w:delText>.</w:delText>
        </w:r>
      </w:del>
    </w:p>
    <w:p w14:paraId="66CE690D" w14:textId="77777777" w:rsidR="00257E64" w:rsidRDefault="00257E64" w:rsidP="00257E64">
      <w:pPr>
        <w:pStyle w:val="Note"/>
        <w:rPr>
          <w:del w:id="11816" w:author="Laurence Golding" w:date="2019-05-11T06:51:00Z"/>
        </w:rPr>
      </w:pPr>
      <w:del w:id="11817" w:author="Laurence Golding" w:date="2019-05-11T06:51:00Z">
        <w:r>
          <w:delText>EXAMPLE 5: The region</w:delText>
        </w:r>
      </w:del>
    </w:p>
    <w:p w14:paraId="17A11408" w14:textId="77777777" w:rsidR="00257E64" w:rsidRDefault="00257E64" w:rsidP="00257E64">
      <w:pPr>
        <w:pStyle w:val="Code"/>
        <w:rPr>
          <w:del w:id="11818" w:author="Laurence Golding" w:date="2019-05-11T06:51:00Z"/>
        </w:rPr>
      </w:pPr>
      <w:del w:id="11819" w:author="Laurence Golding" w:date="2019-05-11T06:51:00Z">
        <w:r>
          <w:delText>{ "startLine": 1, "startColumn": 2 }</w:delText>
        </w:r>
      </w:del>
    </w:p>
    <w:p w14:paraId="18FC4BF1" w14:textId="198A377F" w:rsidR="002E614C" w:rsidRDefault="00257E64" w:rsidP="002E614C">
      <w:pPr>
        <w:pStyle w:val="Code"/>
        <w:rPr>
          <w:ins w:id="11820" w:author="Laurence Golding" w:date="2019-05-11T06:51:00Z"/>
        </w:rPr>
      </w:pPr>
      <w:del w:id="11821" w:author="Laurence Golding" w:date="2019-05-11T06:51:00Z">
        <w:r>
          <w:delText>includes the characters from</w:delText>
        </w:r>
      </w:del>
      <w:ins w:id="11822" w:author="Laurence Golding" w:date="2019-05-11T06:51:00Z">
        <w:r w:rsidR="002E614C">
          <w:t xml:space="preserve">  "charOffset": 1,</w:t>
        </w:r>
      </w:ins>
    </w:p>
    <w:p w14:paraId="21FA2682" w14:textId="77777777" w:rsidR="002E614C" w:rsidRDefault="002E614C" w:rsidP="002E614C">
      <w:pPr>
        <w:pStyle w:val="Code"/>
        <w:rPr>
          <w:ins w:id="11823" w:author="Laurence Golding" w:date="2019-05-11T06:51:00Z"/>
        </w:rPr>
      </w:pPr>
      <w:ins w:id="11824" w:author="Laurence Golding" w:date="2019-05-11T06:51:00Z">
        <w:r>
          <w:t xml:space="preserve">  "charLength": 2</w:t>
        </w:r>
      </w:ins>
    </w:p>
    <w:p w14:paraId="14A4076C" w14:textId="77777777" w:rsidR="002E614C" w:rsidRDefault="002E614C" w:rsidP="002E614C">
      <w:pPr>
        <w:pStyle w:val="Code"/>
        <w:rPr>
          <w:ins w:id="11825" w:author="Laurence Golding" w:date="2019-05-11T06:51:00Z"/>
        </w:rPr>
      </w:pPr>
      <w:ins w:id="11826" w:author="Laurence Golding" w:date="2019-05-11T06:51:00Z">
        <w:r>
          <w:t>}</w:t>
        </w:r>
      </w:ins>
    </w:p>
    <w:p w14:paraId="73BD6491" w14:textId="77777777" w:rsidR="002E614C" w:rsidRDefault="002E614C" w:rsidP="002E614C">
      <w:pPr>
        <w:pStyle w:val="Note"/>
        <w:rPr>
          <w:ins w:id="11827" w:author="Laurence Golding" w:date="2019-05-11T06:51:00Z"/>
        </w:rPr>
      </w:pPr>
      <w:ins w:id="11828" w:author="Laurence Golding" w:date="2019-05-11T06:51: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11829" w:author="Laurence Golding" w:date="2019-05-11T06:51:00Z"/>
        </w:rPr>
      </w:pPr>
      <w:ins w:id="11830" w:author="Laurence Golding" w:date="2019-05-11T06:51:00Z">
        <w:r>
          <w:t>{</w:t>
        </w:r>
      </w:ins>
    </w:p>
    <w:p w14:paraId="6ACA981C" w14:textId="77777777" w:rsidR="002E614C" w:rsidRDefault="002E614C" w:rsidP="002E614C">
      <w:pPr>
        <w:pStyle w:val="Code"/>
        <w:rPr>
          <w:ins w:id="11831" w:author="Laurence Golding" w:date="2019-05-11T06:51:00Z"/>
        </w:rPr>
      </w:pPr>
      <w:ins w:id="11832" w:author="Laurence Golding" w:date="2019-05-11T06:51:00Z">
        <w:r>
          <w:t xml:space="preserve">  "startLine": 1,</w:t>
        </w:r>
      </w:ins>
    </w:p>
    <w:p w14:paraId="793A576A" w14:textId="667FCCA4" w:rsidR="002E614C" w:rsidRDefault="002E614C" w:rsidP="002E614C">
      <w:pPr>
        <w:pStyle w:val="Code"/>
        <w:rPr>
          <w:ins w:id="11833" w:author="Laurence Golding" w:date="2019-05-11T06:51:00Z"/>
        </w:rPr>
      </w:pPr>
      <w:ins w:id="11834" w:author="Laurence Golding" w:date="2019-05-11T06:51:00Z">
        <w:r>
          <w:t xml:space="preserve">  "charOffset": 1</w:t>
        </w:r>
        <w:r w:rsidR="00A41A7B">
          <w:t>,</w:t>
        </w:r>
        <w:r>
          <w:t xml:space="preserve">   # Specifies</w:t>
        </w:r>
      </w:ins>
      <w:r>
        <w:t xml:space="preserve"> the </w:t>
      </w:r>
      <w:r>
        <w:rPr>
          <w:rPrChange w:id="11835" w:author="Laurence Golding" w:date="2019-05-11T06:51:00Z">
            <w:rPr>
              <w:rStyle w:val="CODEtemp"/>
            </w:rPr>
          </w:rPrChange>
        </w:rPr>
        <w:t>"b"</w:t>
      </w:r>
      <w:del w:id="11836" w:author="Laurence Golding" w:date="2019-05-11T06:51:00Z">
        <w:r w:rsidR="00257E64">
          <w:delText xml:space="preserve"> on line 1 through</w:delText>
        </w:r>
      </w:del>
    </w:p>
    <w:p w14:paraId="4E38776A" w14:textId="0EED7300" w:rsidR="002E614C" w:rsidRDefault="002E614C" w:rsidP="002E614C">
      <w:pPr>
        <w:pStyle w:val="Code"/>
        <w:rPr>
          <w:ins w:id="11837" w:author="Laurence Golding" w:date="2019-05-11T06:51:00Z"/>
        </w:rPr>
      </w:pPr>
      <w:ins w:id="11838" w:author="Laurence Golding" w:date="2019-05-11T06:51:00Z">
        <w:r>
          <w:t xml:space="preserve">  "endColumn": 4     # Specifies</w:t>
        </w:r>
      </w:ins>
      <w:r>
        <w:t xml:space="preserve"> the </w:t>
      </w:r>
      <w:del w:id="11839" w:author="Laurence Golding" w:date="2019-05-11T06:51:00Z">
        <w:r w:rsidR="00257E64" w:rsidRPr="00186A3A">
          <w:rPr>
            <w:rStyle w:val="CODEtemp"/>
          </w:rPr>
          <w:delText>"d"</w:delText>
        </w:r>
        <w:r w:rsidR="00257E64">
          <w:delText xml:space="preserve"> at</w:delText>
        </w:r>
      </w:del>
      <w:ins w:id="11840" w:author="Laurence Golding" w:date="2019-05-11T06:51:00Z">
        <w:r>
          <w:t>column one past</w:t>
        </w:r>
      </w:ins>
      <w:r>
        <w:t xml:space="preserve"> the </w:t>
      </w:r>
      <w:del w:id="11841" w:author="Laurence Golding" w:date="2019-05-11T06:51:00Z">
        <w:r w:rsidR="00257E64">
          <w:delText xml:space="preserve">end of line 1. </w:delText>
        </w:r>
        <w:r w:rsidR="00257E64" w:rsidRPr="00186A3A">
          <w:rPr>
            <w:rStyle w:val="CODEtemp"/>
          </w:rPr>
          <w:delText>endColumn</w:delText>
        </w:r>
      </w:del>
      <w:ins w:id="11842" w:author="Laurence Golding" w:date="2019-05-11T06:51:00Z">
        <w:r>
          <w:t>"c"</w:t>
        </w:r>
      </w:ins>
    </w:p>
    <w:p w14:paraId="674A0BBA" w14:textId="77777777" w:rsidR="002E614C" w:rsidRDefault="002E614C" w:rsidP="002E614C">
      <w:pPr>
        <w:pStyle w:val="Code"/>
        <w:rPr>
          <w:ins w:id="11843" w:author="Laurence Golding" w:date="2019-05-11T06:51:00Z"/>
        </w:rPr>
      </w:pPr>
      <w:ins w:id="11844" w:author="Laurence Golding" w:date="2019-05-11T06:51:00Z">
        <w:r>
          <w:t>}</w:t>
        </w:r>
      </w:ins>
    </w:p>
    <w:p w14:paraId="1EB0BFD4" w14:textId="77777777" w:rsidR="002E614C" w:rsidRDefault="002E614C" w:rsidP="002E614C">
      <w:pPr>
        <w:pStyle w:val="Note"/>
        <w:rPr>
          <w:ins w:id="11845" w:author="Laurence Golding" w:date="2019-05-11T06:51:00Z"/>
        </w:rPr>
      </w:pPr>
      <w:ins w:id="11846" w:author="Laurence Golding" w:date="2019-05-11T06:51:00Z">
        <w:r>
          <w:t>This is because the line/column properties and the offset/length properties, taken independently, specify different regions:</w:t>
        </w:r>
      </w:ins>
    </w:p>
    <w:p w14:paraId="7DBBF902" w14:textId="46619048" w:rsidR="002E614C" w:rsidRDefault="002E614C" w:rsidP="007F356E">
      <w:pPr>
        <w:pStyle w:val="Note"/>
        <w:numPr>
          <w:ilvl w:val="0"/>
          <w:numId w:val="51"/>
        </w:numPr>
        <w:rPr>
          <w:ins w:id="11847" w:author="Laurence Golding" w:date="2019-05-11T06:51:00Z"/>
        </w:rPr>
      </w:pPr>
      <w:ins w:id="11848" w:author="Laurence Golding" w:date="2019-05-11T06:51:00Z">
        <w:r>
          <w:rPr>
            <w:rStyle w:val="CODEtemp"/>
          </w:rPr>
          <w:t>"startColumn"</w:t>
        </w:r>
        <w:r>
          <w:t xml:space="preserve"> is absent, and so</w:t>
        </w:r>
      </w:ins>
      <w:r>
        <w:t xml:space="preserve"> defaults </w:t>
      </w:r>
      <w:r w:rsidR="00933A91">
        <w:t xml:space="preserve">to </w:t>
      </w:r>
      <w:del w:id="11849" w:author="Laurence Golding" w:date="2019-05-11T06:51:00Z">
        <w:r w:rsidR="00257E64">
          <w:delText xml:space="preserve">5 (because there are 4 characters on the line, excluding the newline sequence). </w:delText>
        </w:r>
        <w:r w:rsidR="00257E64" w:rsidRPr="00186A3A">
          <w:rPr>
            <w:rStyle w:val="CODEtemp"/>
          </w:rPr>
          <w:delText>charLength</w:delText>
        </w:r>
      </w:del>
      <w:ins w:id="11850" w:author="Laurence Golding" w:date="2019-05-11T06:51:00Z">
        <w:r>
          <w:t>1 (see §</w:t>
        </w:r>
        <w:r>
          <w:fldChar w:fldCharType="begin"/>
        </w:r>
        <w:r>
          <w:instrText xml:space="preserve"> REF _Ref493491260 \r \h </w:instrText>
        </w:r>
        <w:r>
          <w:fldChar w:fldCharType="separate"/>
        </w:r>
        <w:r w:rsidR="0009127C">
          <w:t>3.30.6</w:t>
        </w:r>
        <w:r>
          <w:fldChar w:fldCharType="end"/>
        </w:r>
        <w:r>
          <w:t>).</w:t>
        </w:r>
      </w:ins>
    </w:p>
    <w:p w14:paraId="2F4CCF7E" w14:textId="27E8E65C" w:rsidR="002E614C" w:rsidRDefault="002E614C" w:rsidP="007F356E">
      <w:pPr>
        <w:pStyle w:val="Note"/>
        <w:numPr>
          <w:ilvl w:val="0"/>
          <w:numId w:val="51"/>
        </w:numPr>
        <w:pPrChange w:id="11851" w:author="Laurence Golding" w:date="2019-05-11T06:51:00Z">
          <w:pPr>
            <w:pStyle w:val="Note"/>
          </w:pPr>
        </w:pPrChange>
      </w:pPr>
      <w:ins w:id="11852" w:author="Laurence Golding" w:date="2019-05-11T06:51:00Z">
        <w:r>
          <w:rPr>
            <w:rStyle w:val="CODEtemp"/>
          </w:rPr>
          <w:t>"endLine"</w:t>
        </w:r>
        <w:r>
          <w:t xml:space="preserve"> is absent, and so</w:t>
        </w:r>
      </w:ins>
      <w:r>
        <w:t xml:space="preserve"> defaults to </w:t>
      </w:r>
      <w:del w:id="11853" w:author="Laurence Golding" w:date="2019-05-11T06:51:00Z">
        <w:r w:rsidR="00257E64">
          <w:delText>3.</w:delText>
        </w:r>
      </w:del>
      <w:ins w:id="11854" w:author="Laurence Golding" w:date="2019-05-11T06:51:00Z">
        <w:r>
          <w:rPr>
            <w:rStyle w:val="CODEtemp"/>
          </w:rPr>
          <w:t>"startLine"</w:t>
        </w:r>
        <w:r>
          <w:t>, which in this example is 1 (see §</w:t>
        </w:r>
        <w:r>
          <w:fldChar w:fldCharType="begin"/>
        </w:r>
        <w:r>
          <w:instrText xml:space="preserve"> REF _Ref493491334 \r \h </w:instrText>
        </w:r>
        <w:r>
          <w:fldChar w:fldCharType="separate"/>
        </w:r>
        <w:r w:rsidR="0009127C">
          <w:t>3.30.7</w:t>
        </w:r>
        <w:r>
          <w:fldChar w:fldCharType="end"/>
        </w:r>
        <w:r>
          <w:t>).</w:t>
        </w:r>
      </w:ins>
    </w:p>
    <w:p w14:paraId="2CDA26D9" w14:textId="77777777" w:rsidR="00257E64" w:rsidRDefault="00257E64" w:rsidP="00257E64">
      <w:pPr>
        <w:pStyle w:val="Note"/>
        <w:rPr>
          <w:del w:id="11855" w:author="Laurence Golding" w:date="2019-05-11T06:51:00Z"/>
        </w:rPr>
      </w:pPr>
      <w:del w:id="11856" w:author="Laurence Golding" w:date="2019-05-11T06:51:00Z">
        <w:r>
          <w:delText>It is identical, to these regions (among others):</w:delText>
        </w:r>
      </w:del>
    </w:p>
    <w:p w14:paraId="30C0E1BA" w14:textId="48111AFD" w:rsidR="002E614C" w:rsidRDefault="00257E64" w:rsidP="007F356E">
      <w:pPr>
        <w:pStyle w:val="ListParagraph"/>
        <w:numPr>
          <w:ilvl w:val="0"/>
          <w:numId w:val="51"/>
        </w:numPr>
        <w:rPr>
          <w:ins w:id="11857" w:author="Laurence Golding" w:date="2019-05-11T06:51:00Z"/>
        </w:rPr>
      </w:pPr>
      <w:del w:id="11858" w:author="Laurence Golding" w:date="2019-05-11T06:51:00Z">
        <w:r>
          <w:delText>{</w:delText>
        </w:r>
      </w:del>
      <w:ins w:id="11859" w:author="Laurence Golding" w:date="2019-05-11T06:51:00Z">
        <w:r w:rsidR="002E614C">
          <w:rPr>
            <w:rStyle w:val="CODEtemp"/>
          </w:rPr>
          <w:t>"charLength"</w:t>
        </w:r>
        <w:r w:rsidR="002E614C">
          <w:t xml:space="preserve"> is absent, and so defaults to 0 (see §</w:t>
        </w:r>
        <w:r w:rsidR="002E614C">
          <w:fldChar w:fldCharType="begin"/>
        </w:r>
        <w:r w:rsidR="002E614C">
          <w:instrText xml:space="preserve"> REF _Ref493491350 \r \h </w:instrText>
        </w:r>
        <w:r w:rsidR="002E614C">
          <w:fldChar w:fldCharType="separate"/>
        </w:r>
        <w:r w:rsidR="0009127C">
          <w:t>3.30.10</w:t>
        </w:r>
        <w:r w:rsidR="002E614C">
          <w:fldChar w:fldCharType="end"/>
        </w:r>
        <w:r w:rsidR="002E614C">
          <w:t>).</w:t>
        </w:r>
      </w:ins>
    </w:p>
    <w:p w14:paraId="72A064F3" w14:textId="77777777" w:rsidR="002E614C" w:rsidRDefault="002E614C" w:rsidP="002E614C">
      <w:pPr>
        <w:ind w:left="720"/>
        <w:rPr>
          <w:ins w:id="11860" w:author="Laurence Golding" w:date="2019-05-11T06:51:00Z"/>
        </w:rPr>
      </w:pPr>
      <w:ins w:id="11861" w:author="Laurence Golding" w:date="2019-05-11T06:51:00Z">
        <w:r>
          <w:t>In summary, the above region is equivalent to the region</w:t>
        </w:r>
      </w:ins>
    </w:p>
    <w:p w14:paraId="0E4DA9F4" w14:textId="77777777" w:rsidR="002E614C" w:rsidRDefault="002E614C" w:rsidP="002E614C">
      <w:pPr>
        <w:pStyle w:val="Code"/>
        <w:rPr>
          <w:ins w:id="11862" w:author="Laurence Golding" w:date="2019-05-11T06:51:00Z"/>
        </w:rPr>
      </w:pPr>
      <w:ins w:id="11863" w:author="Laurence Golding" w:date="2019-05-11T06:51:00Z">
        <w:r>
          <w:t>{</w:t>
        </w:r>
      </w:ins>
    </w:p>
    <w:p w14:paraId="547DA9DD" w14:textId="77777777" w:rsidR="002E614C" w:rsidRDefault="002E614C" w:rsidP="002E614C">
      <w:pPr>
        <w:pStyle w:val="Code"/>
        <w:rPr>
          <w:ins w:id="11864" w:author="Laurence Golding" w:date="2019-05-11T06:51:00Z"/>
        </w:rPr>
      </w:pPr>
      <w:ins w:id="11865" w:author="Laurence Golding" w:date="2019-05-11T06:51:00Z">
        <w:r>
          <w:t xml:space="preserve"> </w:t>
        </w:r>
      </w:ins>
      <w:r>
        <w:t xml:space="preserve"> "startLine": </w:t>
      </w:r>
      <w:ins w:id="11866" w:author="Laurence Golding" w:date="2019-05-11T06:51:00Z">
        <w:r>
          <w:t>1,</w:t>
        </w:r>
      </w:ins>
    </w:p>
    <w:p w14:paraId="73EA7446" w14:textId="534532AD" w:rsidR="002E614C" w:rsidRDefault="002E614C" w:rsidP="002E614C">
      <w:pPr>
        <w:pStyle w:val="Code"/>
        <w:rPr>
          <w:ins w:id="11867" w:author="Laurence Golding" w:date="2019-05-11T06:51:00Z"/>
        </w:rPr>
      </w:pPr>
      <w:ins w:id="11868" w:author="Laurence Golding" w:date="2019-05-11T06:51:00Z">
        <w:r>
          <w:t xml:space="preserve">  "startColumn": </w:t>
        </w:r>
      </w:ins>
      <w:r>
        <w:t>1,</w:t>
      </w:r>
      <w:del w:id="11869" w:author="Laurence Golding" w:date="2019-05-11T06:51:00Z">
        <w:r w:rsidR="00257E64">
          <w:delText xml:space="preserve"> "startColumn": 2,</w:delText>
        </w:r>
      </w:del>
    </w:p>
    <w:p w14:paraId="047B9E57" w14:textId="20B5FDBA" w:rsidR="002E614C" w:rsidRDefault="002E614C" w:rsidP="002E614C">
      <w:pPr>
        <w:pStyle w:val="Code"/>
      </w:pPr>
      <w:ins w:id="11870" w:author="Laurence Golding" w:date="2019-05-11T06:51:00Z">
        <w:r>
          <w:t xml:space="preserve"> </w:t>
        </w:r>
      </w:ins>
      <w:r>
        <w:t xml:space="preserve"> "endLine": 1</w:t>
      </w:r>
      <w:del w:id="11871" w:author="Laurence Golding" w:date="2019-05-11T06:51:00Z">
        <w:r w:rsidR="00257E64">
          <w:delText xml:space="preserve"> }</w:delText>
        </w:r>
      </w:del>
      <w:ins w:id="11872" w:author="Laurence Golding" w:date="2019-05-11T06:51:00Z">
        <w:r>
          <w:t>,</w:t>
        </w:r>
      </w:ins>
    </w:p>
    <w:p w14:paraId="15761B4B" w14:textId="4E8C7009" w:rsidR="002E614C" w:rsidRDefault="00257E64" w:rsidP="002E614C">
      <w:pPr>
        <w:pStyle w:val="Code"/>
      </w:pPr>
      <w:del w:id="11873" w:author="Laurence Golding" w:date="2019-05-11T06:51:00Z">
        <w:r>
          <w:delText>{ "startLine": 1, "startColumn": 2, "endLine": 1,</w:delText>
        </w:r>
      </w:del>
      <w:ins w:id="11874" w:author="Laurence Golding" w:date="2019-05-11T06:51:00Z">
        <w:r w:rsidR="002E614C">
          <w:t xml:space="preserve"> </w:t>
        </w:r>
      </w:ins>
      <w:r w:rsidR="002E614C">
        <w:t xml:space="preserve"> "endColumn": </w:t>
      </w:r>
      <w:del w:id="11875" w:author="Laurence Golding" w:date="2019-05-11T06:51:00Z">
        <w:r>
          <w:delText>5 }</w:delText>
        </w:r>
      </w:del>
      <w:ins w:id="11876" w:author="Laurence Golding" w:date="2019-05-11T06:51:00Z">
        <w:r w:rsidR="002E614C">
          <w:t>4,</w:t>
        </w:r>
      </w:ins>
    </w:p>
    <w:p w14:paraId="6F01BBC0" w14:textId="7CB2F251" w:rsidR="002E614C" w:rsidRDefault="00257E64" w:rsidP="002E614C">
      <w:pPr>
        <w:pStyle w:val="Code"/>
        <w:rPr>
          <w:ins w:id="11877" w:author="Laurence Golding" w:date="2019-05-11T06:51:00Z"/>
        </w:rPr>
      </w:pPr>
      <w:del w:id="11878" w:author="Laurence Golding" w:date="2019-05-11T06:51:00Z">
        <w:r>
          <w:delText>{ "startLine": 1, "startColumn": 2, "endLine": 1,</w:delText>
        </w:r>
      </w:del>
    </w:p>
    <w:p w14:paraId="308C94BC" w14:textId="77777777" w:rsidR="002E614C" w:rsidRDefault="002E614C" w:rsidP="002E614C">
      <w:pPr>
        <w:pStyle w:val="Code"/>
        <w:rPr>
          <w:ins w:id="11879" w:author="Laurence Golding" w:date="2019-05-11T06:51:00Z"/>
        </w:rPr>
      </w:pPr>
      <w:ins w:id="11880" w:author="Laurence Golding" w:date="2019-05-11T06:51:00Z">
        <w:r>
          <w:t xml:space="preserve">  "charOffset": 1,</w:t>
        </w:r>
      </w:ins>
    </w:p>
    <w:p w14:paraId="1C32BE00" w14:textId="78070C0D" w:rsidR="002E614C" w:rsidRDefault="002E614C" w:rsidP="002E614C">
      <w:pPr>
        <w:pStyle w:val="Code"/>
      </w:pPr>
      <w:ins w:id="11881" w:author="Laurence Golding" w:date="2019-05-11T06:51:00Z">
        <w:r>
          <w:t xml:space="preserve"> </w:t>
        </w:r>
      </w:ins>
      <w:r>
        <w:t xml:space="preserve"> "charLength": </w:t>
      </w:r>
      <w:del w:id="11882" w:author="Laurence Golding" w:date="2019-05-11T06:51:00Z">
        <w:r w:rsidR="00257E64">
          <w:delText>3 }</w:delText>
        </w:r>
      </w:del>
      <w:ins w:id="11883" w:author="Laurence Golding" w:date="2019-05-11T06:51:00Z">
        <w:r>
          <w:t>0</w:t>
        </w:r>
      </w:ins>
    </w:p>
    <w:p w14:paraId="61AFC756" w14:textId="77777777" w:rsidR="002E614C" w:rsidRDefault="002E614C" w:rsidP="002E614C">
      <w:pPr>
        <w:pStyle w:val="Code"/>
        <w:rPr>
          <w:moveTo w:id="11884" w:author="Laurence Golding" w:date="2019-05-11T06:52:00Z"/>
        </w:rPr>
      </w:pPr>
      <w:moveToRangeStart w:id="11885" w:author="Laurence Golding" w:date="2019-05-11T06:52:00Z" w:name="move8449953"/>
      <w:moveTo w:id="11886" w:author="Laurence Golding" w:date="2019-05-11T06:52:00Z">
        <w:r>
          <w:t>}</w:t>
        </w:r>
      </w:moveTo>
    </w:p>
    <w:p w14:paraId="41664E07" w14:textId="77777777" w:rsidR="00257E64" w:rsidRDefault="002E614C" w:rsidP="00257E64">
      <w:pPr>
        <w:pStyle w:val="Code"/>
        <w:rPr>
          <w:del w:id="11887" w:author="Laurence Golding" w:date="2019-05-11T06:51:00Z"/>
        </w:rPr>
      </w:pPr>
      <w:moveTo w:id="11888" w:author="Laurence Golding" w:date="2019-05-11T06:52:00Z">
        <w:r>
          <w:t>Now</w:t>
        </w:r>
      </w:moveTo>
      <w:moveToRangeEnd w:id="11885"/>
      <w:del w:id="11889" w:author="Laurence Golding" w:date="2019-05-11T06:51:00Z">
        <w:r w:rsidR="00257E64">
          <w:delText>{ "startLine": 1, "startColumn": 2, "endColumn": 5, "charLength": 3 }</w:delText>
        </w:r>
      </w:del>
    </w:p>
    <w:p w14:paraId="0CCC2D66" w14:textId="77777777" w:rsidR="00257E64" w:rsidRDefault="00257E64" w:rsidP="00257E64">
      <w:pPr>
        <w:pStyle w:val="Note"/>
        <w:rPr>
          <w:del w:id="11890" w:author="Laurence Golding" w:date="2019-05-11T06:51:00Z"/>
        </w:rPr>
      </w:pPr>
      <w:del w:id="11891" w:author="Laurence Golding" w:date="2019-05-11T06:51:00Z">
        <w:r>
          <w:delText>EXAMPLE 6: The region</w:delText>
        </w:r>
      </w:del>
    </w:p>
    <w:p w14:paraId="0FF66724" w14:textId="77777777" w:rsidR="00257E64" w:rsidRDefault="00257E64" w:rsidP="00257E64">
      <w:pPr>
        <w:pStyle w:val="Code"/>
        <w:rPr>
          <w:del w:id="11892" w:author="Laurence Golding" w:date="2019-05-11T06:51:00Z"/>
        </w:rPr>
      </w:pPr>
      <w:del w:id="11893" w:author="Laurence Golding" w:date="2019-05-11T06:51:00Z">
        <w:r>
          <w:delText>{ "startLine": 2 }</w:delText>
        </w:r>
      </w:del>
    </w:p>
    <w:p w14:paraId="7ADF95AF" w14:textId="77777777" w:rsidR="00257E64" w:rsidRDefault="00257E64" w:rsidP="00257E64">
      <w:pPr>
        <w:pStyle w:val="Note"/>
        <w:rPr>
          <w:del w:id="11894" w:author="Laurence Golding" w:date="2019-05-11T06:51:00Z"/>
        </w:rPr>
      </w:pPr>
      <w:del w:id="11895" w:author="Laurence Golding" w:date="2019-05-11T06:51:00Z">
        <w:r>
          <w:delText xml:space="preserve">includes the entire contents of line 2, excluding the newline sequence, namely </w:delText>
        </w:r>
        <w:r w:rsidRPr="00257E64">
          <w:rPr>
            <w:rStyle w:val="CODEtemp"/>
          </w:rPr>
          <w:delText>"efg"</w:delText>
        </w:r>
        <w:r>
          <w:delText>.</w:delText>
        </w:r>
      </w:del>
    </w:p>
    <w:p w14:paraId="6E7E50F5" w14:textId="77777777" w:rsidR="00257E64" w:rsidRDefault="00257E64" w:rsidP="00257E64">
      <w:pPr>
        <w:pStyle w:val="Note"/>
        <w:rPr>
          <w:del w:id="11896" w:author="Laurence Golding" w:date="2019-05-11T06:51:00Z"/>
        </w:rPr>
      </w:pPr>
      <w:del w:id="11897" w:author="Laurence Golding" w:date="2019-05-11T06:51:00Z">
        <w:r>
          <w:delText>It is identical to these regions (among others):</w:delText>
        </w:r>
      </w:del>
    </w:p>
    <w:p w14:paraId="7EF4C6E7" w14:textId="77777777" w:rsidR="00257E64" w:rsidRDefault="00257E64" w:rsidP="00257E64">
      <w:pPr>
        <w:pStyle w:val="Code"/>
        <w:rPr>
          <w:del w:id="11898" w:author="Laurence Golding" w:date="2019-05-11T06:51:00Z"/>
        </w:rPr>
      </w:pPr>
      <w:del w:id="11899" w:author="Laurence Golding" w:date="2019-05-11T06:51:00Z">
        <w:r>
          <w:delText>{ "startLine": 2 }</w:delText>
        </w:r>
      </w:del>
    </w:p>
    <w:p w14:paraId="0F7F8E85" w14:textId="77777777" w:rsidR="00257E64" w:rsidRDefault="00257E64" w:rsidP="00257E64">
      <w:pPr>
        <w:pStyle w:val="Code"/>
        <w:rPr>
          <w:del w:id="11900" w:author="Laurence Golding" w:date="2019-05-11T06:51:00Z"/>
        </w:rPr>
      </w:pPr>
      <w:del w:id="11901" w:author="Laurence Golding" w:date="2019-05-11T06:51:00Z">
        <w:r>
          <w:delText>{ "startLine": 2, "startColumn": 1 }</w:delText>
        </w:r>
      </w:del>
    </w:p>
    <w:p w14:paraId="2B8B4EDF" w14:textId="77777777" w:rsidR="00257E64" w:rsidRDefault="00257E64" w:rsidP="00257E64">
      <w:pPr>
        <w:pStyle w:val="Code"/>
        <w:rPr>
          <w:del w:id="11902" w:author="Laurence Golding" w:date="2019-05-11T06:51:00Z"/>
        </w:rPr>
      </w:pPr>
      <w:del w:id="11903" w:author="Laurence Golding" w:date="2019-05-11T06:51:00Z">
        <w:r>
          <w:delText>{ "startLine": 2 , "charLength": 3 }</w:delText>
        </w:r>
      </w:del>
    </w:p>
    <w:p w14:paraId="1A5D9097" w14:textId="77777777" w:rsidR="00257E64" w:rsidRDefault="00257E64" w:rsidP="00257E64">
      <w:pPr>
        <w:pStyle w:val="Code"/>
        <w:rPr>
          <w:del w:id="11904" w:author="Laurence Golding" w:date="2019-05-11T06:51:00Z"/>
        </w:rPr>
      </w:pPr>
      <w:del w:id="11905" w:author="Laurence Golding" w:date="2019-05-11T06:51:00Z">
        <w:r>
          <w:delText>{ "startLine": 2, "endColumn": 4 }</w:delText>
        </w:r>
      </w:del>
    </w:p>
    <w:p w14:paraId="2F7F1711" w14:textId="25943E6C" w:rsidR="002E614C" w:rsidRDefault="002E614C" w:rsidP="002E614C">
      <w:pPr>
        <w:pStyle w:val="Note"/>
        <w:rPr>
          <w:ins w:id="11906" w:author="Laurence Golding" w:date="2019-05-11T06:51:00Z"/>
        </w:rPr>
      </w:pPr>
      <w:ins w:id="11907" w:author="Laurence Golding" w:date="2019-05-11T06:51:00Z">
        <w:r>
          <w:t xml:space="preserve">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9127C">
          <w:t>3.30.10</w:t>
        </w:r>
        <w:r>
          <w:fldChar w:fldCharType="end"/>
        </w:r>
        <w:r>
          <w:t>). Those two regions are not the same, and so the region is invalid.</w:t>
        </w:r>
      </w:ins>
    </w:p>
    <w:p w14:paraId="43B99DA9" w14:textId="1280A097" w:rsidR="00AC4241" w:rsidRDefault="00257E64" w:rsidP="00257E64">
      <w:pPr>
        <w:rPr>
          <w:rPrChange w:id="11908" w:author="Laurence Golding" w:date="2019-05-11T06:51:00Z">
            <w:rPr>
              <w:i/>
            </w:rPr>
          </w:rPrChange>
        </w:rPr>
      </w:pPr>
      <w:r>
        <w:t>If a region spans</w:t>
      </w:r>
      <w:r w:rsidR="00AC4241">
        <w:t xml:space="preserve"> </w:t>
      </w:r>
      <w:ins w:id="11909" w:author="Laurence Golding" w:date="2019-05-11T06:51:00Z">
        <w:r w:rsidR="00AC4241">
          <w:t>one or</w:t>
        </w:r>
        <w:r>
          <w:t xml:space="preserve"> </w:t>
        </w:r>
      </w:ins>
      <w:r>
        <w:t xml:space="preserve">more </w:t>
      </w:r>
      <w:del w:id="11910" w:author="Laurence Golding" w:date="2019-05-11T06:51:00Z">
        <w:r>
          <w:delText>than one line</w:delText>
        </w:r>
      </w:del>
      <w:ins w:id="11911" w:author="Laurence Golding" w:date="2019-05-11T06:51:00Z">
        <w:r>
          <w:t>line</w:t>
        </w:r>
        <w:r w:rsidR="00AC4241">
          <w:t>s</w:t>
        </w:r>
      </w:ins>
      <w:r>
        <w:t xml:space="preserve">, it </w:t>
      </w:r>
      <w:r w:rsidRPr="00DB128C">
        <w:rPr>
          <w:b/>
        </w:rPr>
        <w:t>SHALL</w:t>
      </w:r>
      <w:r>
        <w:t xml:space="preserve"> include the newline sequences of all but the last line in the region.</w:t>
      </w:r>
    </w:p>
    <w:p w14:paraId="6B9D6904" w14:textId="77777777" w:rsidR="00257E64" w:rsidRDefault="00257E64" w:rsidP="00257E64">
      <w:pPr>
        <w:pStyle w:val="Note"/>
        <w:rPr>
          <w:del w:id="11912" w:author="Laurence Golding" w:date="2019-05-11T06:51:00Z"/>
        </w:rPr>
      </w:pPr>
      <w:del w:id="11913" w:author="Laurence Golding" w:date="2019-05-11T06:51:00Z">
        <w:r>
          <w:delText>EXAMPLE 7: The region</w:delText>
        </w:r>
      </w:del>
    </w:p>
    <w:p w14:paraId="41B3E5F7" w14:textId="31A37038" w:rsidR="00257E64" w:rsidRDefault="00AC4241" w:rsidP="00AC4241">
      <w:pPr>
        <w:pStyle w:val="Note"/>
        <w:rPr>
          <w:ins w:id="11914" w:author="Laurence Golding" w:date="2019-05-11T06:51:00Z"/>
        </w:rPr>
      </w:pPr>
      <w:ins w:id="11915" w:author="Laurence Golding" w:date="2019-05-11T06:51:00Z">
        <w:r>
          <w:t xml:space="preserve">NOTE 5: This is not an independent requirement; it is a consequence of the specification for the default value of </w:t>
        </w:r>
        <w:r w:rsidRPr="00AC4241">
          <w:rPr>
            <w:rStyle w:val="CODEtemp"/>
          </w:rPr>
          <w:t>endColumn</w:t>
        </w:r>
        <w:r>
          <w:t>.</w:t>
        </w:r>
      </w:ins>
    </w:p>
    <w:p w14:paraId="27D36DBD" w14:textId="28DDC159" w:rsidR="00AC4241" w:rsidRDefault="00AC4241" w:rsidP="00AC4241">
      <w:pPr>
        <w:pStyle w:val="Note"/>
        <w:rPr>
          <w:moveTo w:id="11916" w:author="Laurence Golding" w:date="2019-05-11T06:52:00Z"/>
        </w:rPr>
      </w:pPr>
      <w:moveToRangeStart w:id="11917" w:author="Laurence Golding" w:date="2019-05-11T06:52:00Z" w:name="move8449996"/>
      <w:moveTo w:id="11918" w:author="Laurence Golding" w:date="2019-05-11T06:52:00Z">
        <w:r>
          <w:t>EXAMPLE 3: The region</w:t>
        </w:r>
      </w:moveTo>
    </w:p>
    <w:p w14:paraId="5E4F3DA9" w14:textId="7F355D3C" w:rsidR="00AC4241" w:rsidRDefault="00AC4241" w:rsidP="00AC4241">
      <w:pPr>
        <w:pStyle w:val="Code"/>
        <w:rPr>
          <w:moveTo w:id="11919" w:author="Laurence Golding" w:date="2019-05-11T06:52:00Z"/>
        </w:rPr>
      </w:pPr>
      <w:moveTo w:id="11920" w:author="Laurence Golding" w:date="2019-05-11T06:52:00Z">
        <w:r>
          <w:t>{ "startLine": 2 }</w:t>
        </w:r>
      </w:moveTo>
    </w:p>
    <w:moveToRangeEnd w:id="11917"/>
    <w:p w14:paraId="3D46CAF9" w14:textId="4671F854" w:rsidR="00AC4241" w:rsidRPr="00AC4241" w:rsidRDefault="00AC4241" w:rsidP="00AC4241">
      <w:pPr>
        <w:pStyle w:val="Note"/>
        <w:rPr>
          <w:ins w:id="11921" w:author="Laurence Golding" w:date="2019-05-11T06:51:00Z"/>
        </w:rPr>
      </w:pPr>
      <w:ins w:id="11922" w:author="Laurence Golding" w:date="2019-05-11T06:51:00Z">
        <w:r>
          <w:t xml:space="preserve">includes </w:t>
        </w:r>
        <w:r w:rsidR="00E16C0C">
          <w:t xml:space="preserve">the </w:t>
        </w:r>
        <w:r>
          <w:t xml:space="preserve">characters </w:t>
        </w:r>
        <w:r w:rsidRPr="00AC4241">
          <w:rPr>
            <w:rStyle w:val="CODEtemp"/>
          </w:rPr>
          <w:t>"efg"</w:t>
        </w:r>
        <w:r>
          <w:t>.</w:t>
        </w:r>
      </w:ins>
    </w:p>
    <w:p w14:paraId="2D89FF10" w14:textId="39E0A050" w:rsidR="00257E64" w:rsidRDefault="00257E64" w:rsidP="00257E64">
      <w:pPr>
        <w:pStyle w:val="Note"/>
        <w:rPr>
          <w:ins w:id="11923" w:author="Laurence Golding" w:date="2019-05-11T06:51:00Z"/>
        </w:rPr>
      </w:pPr>
      <w:moveToRangeStart w:id="11924" w:author="Laurence Golding" w:date="2019-05-11T06:52:00Z" w:name="move8449997"/>
      <w:moveTo w:id="11925" w:author="Laurence Golding" w:date="2019-05-11T06:52:00Z">
        <w:r>
          <w:t xml:space="preserve">EXAMPLE </w:t>
        </w:r>
        <w:r w:rsidR="00AC4241">
          <w:t>4</w:t>
        </w:r>
        <w:r>
          <w:t>: The region</w:t>
        </w:r>
      </w:moveTo>
      <w:moveToRangeEnd w:id="11924"/>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pPr>
        <w:rPr>
          <w:ins w:id="11926" w:author="Laurence Golding" w:date="2019-05-11T06:51:00Z"/>
        </w:rPr>
      </w:pPr>
      <w:ins w:id="11927" w:author="Laurence Golding" w:date="2019-05-11T06:51:00Z">
        <w:r>
          <w:t>To specify an entire line together with its trailing newline sequence, specify the region’s end point to be column 1 on the next line.</w:t>
        </w:r>
      </w:ins>
    </w:p>
    <w:p w14:paraId="6469DE89" w14:textId="5EAC4D37" w:rsidR="00AC4241" w:rsidRPr="00AC4241" w:rsidRDefault="00AC4241" w:rsidP="00AC4241">
      <w:pPr>
        <w:pStyle w:val="Note"/>
        <w:rPr>
          <w:ins w:id="11928" w:author="Laurence Golding" w:date="2019-05-11T06:51:00Z"/>
        </w:rPr>
      </w:pPr>
      <w:ins w:id="11929" w:author="Laurence Golding" w:date="2019-05-11T06:51:00Z">
        <w:r>
          <w:t xml:space="preserve">NOTE 6: This is again a consequence of the specification of </w:t>
        </w:r>
        <w:r w:rsidRPr="00E16C0C">
          <w:rPr>
            <w:rStyle w:val="CODEtemp"/>
          </w:rPr>
          <w:t>endColumn</w:t>
        </w:r>
        <w:r>
          <w:t>, which states that it specifies the character one past the end of the region.</w:t>
        </w:r>
      </w:ins>
    </w:p>
    <w:p w14:paraId="17551ADD" w14:textId="1AE97A0C" w:rsidR="00AC4241" w:rsidRDefault="00AC4241" w:rsidP="00AC4241">
      <w:pPr>
        <w:pStyle w:val="Note"/>
        <w:rPr>
          <w:ins w:id="11930" w:author="Laurence Golding" w:date="2019-05-11T06:51:00Z"/>
        </w:rPr>
      </w:pPr>
      <w:ins w:id="11931" w:author="Laurence Golding" w:date="2019-05-11T06:51:00Z">
        <w:r>
          <w:t>EXAMPLE 5: The region</w:t>
        </w:r>
      </w:ins>
    </w:p>
    <w:p w14:paraId="09FBE82B" w14:textId="0D40CF82" w:rsidR="00AC4241" w:rsidRDefault="00AC4241" w:rsidP="00AC4241">
      <w:pPr>
        <w:pStyle w:val="Code"/>
        <w:rPr>
          <w:ins w:id="11932" w:author="Laurence Golding" w:date="2019-05-11T06:51:00Z"/>
        </w:rPr>
      </w:pPr>
      <w:ins w:id="11933" w:author="Laurence Golding" w:date="2019-05-11T06:51:00Z">
        <w:r>
          <w:t>{ "startLine": 2, "endLine": 3, "endColumn": 1 }</w:t>
        </w:r>
      </w:ins>
    </w:p>
    <w:p w14:paraId="0A657902" w14:textId="7726E5D6" w:rsidR="00AC4241" w:rsidRPr="00AC4241" w:rsidRDefault="00AC4241" w:rsidP="00AC4241">
      <w:pPr>
        <w:pStyle w:val="Note"/>
        <w:rPr>
          <w:ins w:id="11934" w:author="Laurence Golding" w:date="2019-05-11T06:51:00Z"/>
        </w:rPr>
      </w:pPr>
      <w:ins w:id="11935" w:author="Laurence Golding" w:date="2019-05-11T06:51:00Z">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ins>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F317A83" w:rsidR="00257E64" w:rsidRDefault="00257E64" w:rsidP="00257E64">
      <w:pPr>
        <w:pStyle w:val="Note"/>
      </w:pPr>
      <w:r>
        <w:t xml:space="preserve">NOTE </w:t>
      </w:r>
      <w:del w:id="11936" w:author="Laurence Golding" w:date="2019-05-11T06:51:00Z">
        <w:r>
          <w:delText>3: This</w:delText>
        </w:r>
      </w:del>
      <w:ins w:id="11937" w:author="Laurence Golding" w:date="2019-05-11T06:51:00Z">
        <w:r w:rsidR="00AC4241">
          <w:t>7</w:t>
        </w:r>
        <w:r>
          <w:t xml:space="preserve">: </w:t>
        </w:r>
        <w:r w:rsidR="00316874">
          <w:t>Once more, t</w:t>
        </w:r>
        <w:r w:rsidR="00E16C0C">
          <w:t>his</w:t>
        </w:r>
      </w:ins>
      <w:r w:rsidR="00E16C0C">
        <w:t xml:space="preserve"> is </w:t>
      </w:r>
      <w:del w:id="11938" w:author="Laurence Golding" w:date="2019-05-11T06:51:00Z">
        <w:r>
          <w:delText>consistent with</w:delText>
        </w:r>
      </w:del>
      <w:ins w:id="11939" w:author="Laurence Golding" w:date="2019-05-11T06:51:00Z">
        <w:r w:rsidR="00E16C0C">
          <w:t>again a consequence of</w:t>
        </w:r>
      </w:ins>
      <w:r w:rsidR="00E16C0C">
        <w:t xml:space="preserve"> the </w:t>
      </w:r>
      <w:del w:id="11940" w:author="Laurence Golding" w:date="2019-05-11T06:51:00Z">
        <w:r>
          <w:delText>rule that a region does not include the character in column</w:delText>
        </w:r>
      </w:del>
      <w:ins w:id="11941" w:author="Laurence Golding" w:date="2019-05-11T06:51:00Z">
        <w:r w:rsidR="00E16C0C">
          <w:t>specification of</w:t>
        </w:r>
      </w:ins>
      <w:r w:rsidR="00E16C0C">
        <w:t xml:space="preserve"> </w:t>
      </w:r>
      <w:r w:rsidR="00E16C0C" w:rsidRPr="00E16C0C">
        <w:rPr>
          <w:rStyle w:val="CODEtemp"/>
        </w:rPr>
        <w:t>endColumn</w:t>
      </w:r>
      <w:r w:rsidR="00E16C0C">
        <w:t>.</w:t>
      </w:r>
    </w:p>
    <w:p w14:paraId="576A9089" w14:textId="0835DC6B" w:rsidR="00257E64" w:rsidRDefault="00257E64" w:rsidP="00257E64">
      <w:pPr>
        <w:pStyle w:val="Note"/>
      </w:pPr>
      <w:r>
        <w:t>EXAMPLE</w:t>
      </w:r>
      <w:r w:rsidR="00316874">
        <w:t xml:space="preserve"> </w:t>
      </w:r>
      <w:del w:id="11942" w:author="Laurence Golding" w:date="2019-05-11T06:51:00Z">
        <w:r>
          <w:delText>8</w:delText>
        </w:r>
      </w:del>
      <w:ins w:id="11943" w:author="Laurence Golding" w:date="2019-05-11T06:51:00Z">
        <w:r w:rsidR="00AC4241">
          <w:t>6</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12D1C860" w:rsidR="00257E64" w:rsidRPr="0079663D" w:rsidRDefault="00257E64" w:rsidP="00257E64">
      <w:pPr>
        <w:pStyle w:val="Code"/>
      </w:pPr>
      <w:r>
        <w:t>{ "</w:t>
      </w:r>
      <w:del w:id="11944" w:author="Laurence Golding" w:date="2019-05-11T06:51:00Z">
        <w:r>
          <w:delText>startLine</w:delText>
        </w:r>
      </w:del>
      <w:ins w:id="11945" w:author="Laurence Golding" w:date="2019-05-11T06:51:00Z">
        <w:r w:rsidR="008057AC">
          <w:t>charOffset</w:t>
        </w:r>
      </w:ins>
      <w:r>
        <w:t>": 1, "</w:t>
      </w:r>
      <w:del w:id="11946" w:author="Laurence Golding" w:date="2019-05-11T06:51:00Z">
        <w:r>
          <w:delText>startColumn": 2, "</w:delText>
        </w:r>
      </w:del>
      <w:r>
        <w:t>charLength": 0 }</w:t>
      </w:r>
    </w:p>
    <w:p w14:paraId="19CD4E19" w14:textId="1500D74E" w:rsidR="00257E64" w:rsidRDefault="00257E64" w:rsidP="00257E64">
      <w:pPr>
        <w:pStyle w:val="Note"/>
      </w:pPr>
      <w:r>
        <w:t xml:space="preserve">EXAMPLE </w:t>
      </w:r>
      <w:del w:id="11947" w:author="Laurence Golding" w:date="2019-05-11T06:51:00Z">
        <w:r>
          <w:delText>9</w:delText>
        </w:r>
      </w:del>
      <w:ins w:id="11948" w:author="Laurence Golding" w:date="2019-05-11T06:51:00Z">
        <w:r w:rsidR="00AC4241">
          <w:t>7</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18B03122" w14:textId="77777777" w:rsidR="00257E64" w:rsidRPr="0079663D" w:rsidRDefault="00257E64" w:rsidP="00257E64">
      <w:pPr>
        <w:pStyle w:val="Code"/>
        <w:rPr>
          <w:del w:id="11949" w:author="Laurence Golding" w:date="2019-05-11T06:51:00Z"/>
        </w:rPr>
      </w:pPr>
      <w:del w:id="11950" w:author="Laurence Golding" w:date="2019-05-11T06:51:00Z">
        <w:r>
          <w:delText>{ "startLine": 1, "startColumn": 1, "charLength</w:delText>
        </w:r>
      </w:del>
      <w:ins w:id="11951" w:author="Laurence Golding" w:date="2019-05-11T06:51:00Z">
        <w:r>
          <w:t>{ "</w:t>
        </w:r>
        <w:r w:rsidR="008057AC">
          <w:t>charOffset</w:t>
        </w:r>
      </w:ins>
      <w:r>
        <w:t xml:space="preserve">": </w:t>
      </w:r>
      <w:r w:rsidR="008057AC">
        <w:t>0</w:t>
      </w:r>
      <w:del w:id="11952" w:author="Laurence Golding" w:date="2019-05-11T06:51:00Z">
        <w:r>
          <w:delText xml:space="preserve"> }</w:delText>
        </w:r>
      </w:del>
    </w:p>
    <w:p w14:paraId="68F623ED" w14:textId="3A5996E1" w:rsidR="00257E64" w:rsidRPr="00854FBD" w:rsidRDefault="00257E64" w:rsidP="00257E64">
      <w:pPr>
        <w:pStyle w:val="Code"/>
      </w:pPr>
      <w:del w:id="11953" w:author="Laurence Golding" w:date="2019-05-11T06:51:00Z">
        <w:r>
          <w:delText>{ "startLine": 1</w:delText>
        </w:r>
      </w:del>
      <w:r>
        <w:t>, "charLength": 0 }</w:t>
      </w:r>
    </w:p>
    <w:p w14:paraId="45CD263F" w14:textId="0A4EB279" w:rsidR="00257E64" w:rsidRPr="00854FBD" w:rsidRDefault="00257E64" w:rsidP="00257E64">
      <w:r>
        <w:t xml:space="preserve">To specify an insertion point after the last character in </w:t>
      </w:r>
      <w:del w:id="11954" w:author="Laurence Golding" w:date="2019-05-11T06:51:00Z">
        <w:r>
          <w:delText>a file</w:delText>
        </w:r>
      </w:del>
      <w:ins w:id="11955" w:author="Laurence Golding" w:date="2019-05-11T06:51:00Z">
        <w:r>
          <w:t>a</w:t>
        </w:r>
        <w:r w:rsidR="0061423A">
          <w:t>n</w:t>
        </w:r>
        <w:r>
          <w:t xml:space="preserve"> </w:t>
        </w:r>
        <w:r w:rsidR="0061423A">
          <w:t>artifact</w:t>
        </w:r>
      </w:ins>
      <w:r>
        <w:t xml:space="preserve">, set </w:t>
      </w:r>
      <w:r w:rsidRPr="00DA64EC">
        <w:rPr>
          <w:rStyle w:val="CODEtemp"/>
        </w:rPr>
        <w:t>endLine</w:t>
      </w:r>
      <w:r>
        <w:t xml:space="preserve"> to the number of the last line in the </w:t>
      </w:r>
      <w:del w:id="11956" w:author="Laurence Golding" w:date="2019-05-11T06:51:00Z">
        <w:r>
          <w:delText>file</w:delText>
        </w:r>
      </w:del>
      <w:ins w:id="11957" w:author="Laurence Golding" w:date="2019-05-11T06:51:00Z">
        <w:r w:rsidR="0061423A">
          <w:t>artifact</w:t>
        </w:r>
      </w:ins>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del w:id="11958" w:author="Laurence Golding" w:date="2019-05-11T06:51:00Z">
        <w:r>
          <w:delText>..</w:delText>
        </w:r>
      </w:del>
      <w:ins w:id="11959" w:author="Laurence Golding" w:date="2019-05-11T06:51:00Z">
        <w:r>
          <w:t>.</w:t>
        </w:r>
      </w:ins>
    </w:p>
    <w:p w14:paraId="6A410EFC" w14:textId="08218030" w:rsidR="00257E64" w:rsidRDefault="00257E64" w:rsidP="00257E64">
      <w:pPr>
        <w:pStyle w:val="Note"/>
      </w:pPr>
      <w:r>
        <w:t xml:space="preserve">EXAMPLE </w:t>
      </w:r>
      <w:del w:id="11960" w:author="Laurence Golding" w:date="2019-05-11T06:51:00Z">
        <w:r>
          <w:delText>10</w:delText>
        </w:r>
      </w:del>
      <w:ins w:id="11961" w:author="Laurence Golding" w:date="2019-05-11T06:51:00Z">
        <w:r w:rsidR="00AC4241">
          <w:t>8</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083F55B5" w:rsidR="00257E64" w:rsidRPr="00257E64" w:rsidRDefault="00257E64" w:rsidP="00257E64">
      <w:pPr>
        <w:pStyle w:val="Code"/>
      </w:pPr>
      <w:r>
        <w:t>{ "</w:t>
      </w:r>
      <w:del w:id="11962" w:author="Laurence Golding" w:date="2019-05-11T06:51:00Z">
        <w:r>
          <w:delText>startLine": 4, "startColumn": 6</w:delText>
        </w:r>
      </w:del>
      <w:ins w:id="11963" w:author="Laurence Golding" w:date="2019-05-11T06:51:00Z">
        <w:r w:rsidR="008057AC">
          <w:t>charOffset</w:t>
        </w:r>
        <w:r>
          <w:t xml:space="preserve">": </w:t>
        </w:r>
        <w:r w:rsidR="008057AC">
          <w:t>22</w:t>
        </w:r>
      </w:ins>
      <w:r>
        <w:t>, "charLength": 0 }</w:t>
      </w:r>
    </w:p>
    <w:p w14:paraId="7A43AD4A" w14:textId="16FEF695" w:rsidR="006E546E" w:rsidRDefault="006E546E" w:rsidP="006E546E">
      <w:pPr>
        <w:pStyle w:val="Heading3"/>
      </w:pPr>
      <w:bookmarkStart w:id="11964" w:name="_Ref509043519"/>
      <w:bookmarkStart w:id="11965" w:name="_Ref509043733"/>
      <w:bookmarkStart w:id="11966" w:name="_Toc8367200"/>
      <w:bookmarkStart w:id="11967" w:name="_Toc516224850"/>
      <w:r>
        <w:t>Binary regions</w:t>
      </w:r>
      <w:bookmarkEnd w:id="11964"/>
      <w:bookmarkEnd w:id="11965"/>
      <w:bookmarkEnd w:id="11966"/>
      <w:bookmarkEnd w:id="11967"/>
    </w:p>
    <w:p w14:paraId="6D558FAF" w14:textId="00C7B0F0" w:rsidR="00257E64" w:rsidRDefault="00257E64" w:rsidP="00257E64">
      <w:r w:rsidRPr="00FA2059">
        <w:t xml:space="preserve">The </w:t>
      </w:r>
      <w:r>
        <w:t xml:space="preserve">byte </w:t>
      </w:r>
      <w:r w:rsidRPr="00FA2059">
        <w:t xml:space="preserve">offset of the first byte in </w:t>
      </w:r>
      <w:del w:id="11968" w:author="Laurence Golding" w:date="2019-05-11T06:51:00Z">
        <w:r w:rsidRPr="00FA2059">
          <w:delText>a file</w:delText>
        </w:r>
      </w:del>
      <w:ins w:id="11969" w:author="Laurence Golding" w:date="2019-05-11T06:51:00Z">
        <w:r w:rsidRPr="00FA2059">
          <w:t>a</w:t>
        </w:r>
        <w:r w:rsidR="0061423A">
          <w:t>n</w:t>
        </w:r>
        <w:r w:rsidRPr="00FA2059">
          <w:t xml:space="preserve"> </w:t>
        </w:r>
        <w:r w:rsidR="0061423A">
          <w:t>artifact</w:t>
        </w:r>
      </w:ins>
      <w:r w:rsidR="0061423A" w:rsidRPr="00FA2059">
        <w:t xml:space="preserve"> </w:t>
      </w:r>
      <w:r w:rsidRPr="00FA2059">
        <w:rPr>
          <w:b/>
        </w:rPr>
        <w:t>SHALL</w:t>
      </w:r>
      <w:r w:rsidRPr="00FA2059">
        <w:t xml:space="preserve"> </w:t>
      </w:r>
      <w:r>
        <w:t>be</w:t>
      </w:r>
      <w:r w:rsidRPr="00FA2059">
        <w:t xml:space="preserve"> 0</w:t>
      </w:r>
      <w:r>
        <w:t>.</w:t>
      </w:r>
    </w:p>
    <w:p w14:paraId="4E46775D" w14:textId="1E651B5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9127C">
        <w:t>3.</w:t>
      </w:r>
      <w:del w:id="11970" w:author="Laurence Golding" w:date="2019-05-11T06:51:00Z">
        <w:r w:rsidR="00331070">
          <w:delText>22</w:delText>
        </w:r>
      </w:del>
      <w:ins w:id="11971" w:author="Laurence Golding" w:date="2019-05-11T06:51:00Z">
        <w:r w:rsidR="0009127C">
          <w:t>30</w:t>
        </w:r>
      </w:ins>
      <w:r w:rsidR="0009127C">
        <w:t>.11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9127C">
        <w:t>3.</w:t>
      </w:r>
      <w:del w:id="11972" w:author="Laurence Golding" w:date="2019-05-11T06:51:00Z">
        <w:r w:rsidR="00331070">
          <w:delText>22</w:delText>
        </w:r>
      </w:del>
      <w:ins w:id="11973" w:author="Laurence Golding" w:date="2019-05-11T06:51:00Z">
        <w:r w:rsidR="0009127C">
          <w:t>30</w:t>
        </w:r>
      </w:ins>
      <w:r w:rsidR="0009127C">
        <w:t>.12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11974" w:name="_Hlk5884959"/>
      <w:r>
        <w:t xml:space="preserve">specifies the </w:t>
      </w:r>
      <w:ins w:id="11975" w:author="Laurence Golding" w:date="2019-05-11T06:51:00Z">
        <w:r w:rsidR="00A63C9D">
          <w:t xml:space="preserve">region’s </w:t>
        </w:r>
        <w:r w:rsidR="00C27946">
          <w:t xml:space="preserve">length and thereby, indirectly, </w:t>
        </w:r>
        <w:r w:rsidR="00A63C9D">
          <w:t>its</w:t>
        </w:r>
        <w:r w:rsidR="00C27946">
          <w:t xml:space="preserve"> </w:t>
        </w:r>
      </w:ins>
      <w:r w:rsidR="00C27946">
        <w:t>end</w:t>
      </w:r>
      <w:bookmarkEnd w:id="11974"/>
      <w:del w:id="11976" w:author="Laurence Golding" w:date="2019-05-11T06:51:00Z">
        <w:r>
          <w:delText xml:space="preserve"> of the region</w:delText>
        </w:r>
      </w:del>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11977" w:name="_Toc8367201"/>
      <w:bookmarkStart w:id="11978" w:name="_Toc516224851"/>
      <w:r>
        <w:t>Independence of text and binary regions</w:t>
      </w:r>
      <w:bookmarkEnd w:id="11977"/>
      <w:bookmarkEnd w:id="1197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75821F5" w:rsidR="00402C08" w:rsidRDefault="00402C08" w:rsidP="00402C08">
      <w:pPr>
        <w:pStyle w:val="Note"/>
      </w:pPr>
      <w:r>
        <w:t xml:space="preserve">EXAMPLE: This example is based on the sample text file </w:t>
      </w:r>
      <w:del w:id="11979" w:author="Laurence Golding" w:date="2019-05-11T06:51:00Z">
        <w:r>
          <w:delText>show</w:delText>
        </w:r>
      </w:del>
      <w:ins w:id="11980" w:author="Laurence Golding" w:date="2019-05-11T06:51:00Z">
        <w:r>
          <w:t>show</w:t>
        </w:r>
        <w:r w:rsidR="000D189C">
          <w:t>n</w:t>
        </w:r>
      </w:ins>
      <w:r>
        <w:t xml:space="preserve"> in NOTE 1 of §</w:t>
      </w:r>
      <w:r>
        <w:fldChar w:fldCharType="begin"/>
      </w:r>
      <w:r>
        <w:instrText xml:space="preserve"> REF _Ref493492556 \r \h </w:instrText>
      </w:r>
      <w:r>
        <w:fldChar w:fldCharType="separate"/>
      </w:r>
      <w:r w:rsidR="0009127C">
        <w:t>3.</w:t>
      </w:r>
      <w:del w:id="11981" w:author="Laurence Golding" w:date="2019-05-11T06:51:00Z">
        <w:r w:rsidR="00331070">
          <w:delText>22</w:delText>
        </w:r>
      </w:del>
      <w:ins w:id="11982" w:author="Laurence Golding" w:date="2019-05-11T06:51:00Z">
        <w:r w:rsidR="0009127C">
          <w:t>30</w:t>
        </w:r>
      </w:ins>
      <w:r w:rsidR="0009127C">
        <w:t>.2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3B1BA256" w:rsidR="00402C08" w:rsidRDefault="00402C08" w:rsidP="00402C08">
      <w:pPr>
        <w:pStyle w:val="Code"/>
      </w:pPr>
      <w:r>
        <w:t xml:space="preserve">  "endColumn": </w:t>
      </w:r>
      <w:del w:id="11983" w:author="Laurence Golding" w:date="2019-05-11T06:51:00Z">
        <w:r>
          <w:delText>6</w:delText>
        </w:r>
      </w:del>
      <w:ins w:id="11984" w:author="Laurence Golding" w:date="2019-05-11T06:51: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1985" w:name="_Ref493490565"/>
      <w:bookmarkStart w:id="11986" w:name="_Ref493491243"/>
      <w:bookmarkStart w:id="11987" w:name="_Ref493492406"/>
      <w:bookmarkStart w:id="11988" w:name="_Toc8367202"/>
      <w:bookmarkStart w:id="11989" w:name="_Toc516224852"/>
      <w:r>
        <w:t>startLine property</w:t>
      </w:r>
      <w:bookmarkEnd w:id="11985"/>
      <w:bookmarkEnd w:id="11986"/>
      <w:bookmarkEnd w:id="11987"/>
      <w:bookmarkEnd w:id="11988"/>
      <w:bookmarkEnd w:id="11989"/>
    </w:p>
    <w:p w14:paraId="03F07C1F" w14:textId="2E2F95CF" w:rsidR="00402C08" w:rsidRDefault="00402C08" w:rsidP="00402C08">
      <w:r>
        <w:t xml:space="preserve">When a </w:t>
      </w:r>
      <w:r w:rsidRPr="00FA2059">
        <w:rPr>
          <w:rStyle w:val="CODEtemp"/>
        </w:rPr>
        <w:t>region</w:t>
      </w:r>
      <w:r>
        <w:t xml:space="preserve"> object represents a text region</w:t>
      </w:r>
      <w:ins w:id="11990" w:author="Laurence Golding" w:date="2019-05-11T06:51:00Z">
        <w:r w:rsidR="008057AC">
          <w:t xml:space="preserve"> specified by line/column properties</w:t>
        </w:r>
      </w:ins>
      <w:r>
        <w:t xml:space="preserve">, it </w:t>
      </w:r>
      <w:del w:id="11991" w:author="Laurence Golding" w:date="2019-05-11T06:51:00Z">
        <w:r>
          <w:rPr>
            <w:b/>
          </w:rPr>
          <w:delText>MAY</w:delText>
        </w:r>
      </w:del>
      <w:ins w:id="11992" w:author="Laurence Golding" w:date="2019-05-11T06:51:00Z">
        <w:r w:rsidR="009079A3">
          <w:rPr>
            <w:b/>
          </w:rPr>
          <w:t>SHALL</w:t>
        </w:r>
      </w:ins>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7292F47F" w14:textId="77777777" w:rsidR="00402C08" w:rsidRPr="00402C08" w:rsidRDefault="00402C08" w:rsidP="00402C08">
      <w:pPr>
        <w:rPr>
          <w:del w:id="11993" w:author="Laurence Golding" w:date="2019-05-11T06:51:00Z"/>
        </w:rPr>
      </w:pPr>
      <w:del w:id="11994" w:author="Laurence Golding" w:date="2019-05-11T06:51:00Z">
        <w:r>
          <w:delText xml:space="preserve">If </w:delText>
        </w:r>
        <w:r w:rsidRPr="000D7A7C">
          <w:rPr>
            <w:rStyle w:val="CODEtemp"/>
          </w:rPr>
          <w:delText>startLine</w:delText>
        </w:r>
        <w:r>
          <w:delText xml:space="preserve"> is absent, its value </w:delText>
        </w:r>
        <w:r>
          <w:rPr>
            <w:b/>
          </w:rPr>
          <w:delText>SHALL</w:delText>
        </w:r>
        <w:r>
          <w:delText xml:space="preserve"> be inferred as specified in §</w:delText>
        </w:r>
        <w:r>
          <w:fldChar w:fldCharType="begin"/>
        </w:r>
        <w:r>
          <w:delInstrText xml:space="preserve"> REF _Ref493492556 \w \h </w:delInstrText>
        </w:r>
        <w:r>
          <w:fldChar w:fldCharType="separate"/>
        </w:r>
        <w:r w:rsidR="00331070">
          <w:delText>3.22.2</w:delText>
        </w:r>
        <w:r>
          <w:fldChar w:fldCharType="end"/>
        </w:r>
        <w:r>
          <w:delText>.</w:delText>
        </w:r>
      </w:del>
    </w:p>
    <w:p w14:paraId="319A0D92" w14:textId="3C8D3AF6" w:rsidR="006E546E" w:rsidRDefault="006E546E" w:rsidP="006E546E">
      <w:pPr>
        <w:pStyle w:val="Heading3"/>
      </w:pPr>
      <w:bookmarkStart w:id="11995" w:name="_Ref493491260"/>
      <w:bookmarkStart w:id="11996" w:name="_Ref493492414"/>
      <w:bookmarkStart w:id="11997" w:name="_Toc8367203"/>
      <w:bookmarkStart w:id="11998" w:name="_Toc516224853"/>
      <w:r>
        <w:t>startColumn property</w:t>
      </w:r>
      <w:bookmarkEnd w:id="11995"/>
      <w:bookmarkEnd w:id="11996"/>
      <w:bookmarkEnd w:id="11997"/>
      <w:bookmarkEnd w:id="11998"/>
    </w:p>
    <w:p w14:paraId="7F4FF4A1" w14:textId="585F8613" w:rsidR="00FA2059" w:rsidRDefault="00402C08" w:rsidP="00FA2059">
      <w:r>
        <w:t xml:space="preserve">When a </w:t>
      </w:r>
      <w:r w:rsidRPr="00FA2059">
        <w:rPr>
          <w:rStyle w:val="CODEtemp"/>
        </w:rPr>
        <w:t>region</w:t>
      </w:r>
      <w:r>
        <w:t xml:space="preserve"> object represents a text region</w:t>
      </w:r>
      <w:ins w:id="11999" w:author="Laurence Golding" w:date="2019-05-11T06:51: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35614390" w:rsidR="00FA2059" w:rsidRPr="00FA2059" w:rsidRDefault="00FA2059" w:rsidP="00FA2059">
      <w:r>
        <w:t xml:space="preserve">If </w:t>
      </w:r>
      <w:r w:rsidRPr="00FA2059">
        <w:rPr>
          <w:rStyle w:val="CODEtemp"/>
        </w:rPr>
        <w:t>startColumn</w:t>
      </w:r>
      <w:r>
        <w:t xml:space="preserve"> is absent,</w:t>
      </w:r>
      <w:r w:rsidR="00FF5E49">
        <w:t xml:space="preserve"> </w:t>
      </w:r>
      <w:del w:id="12000" w:author="Laurence Golding" w:date="2019-05-11T06:51:00Z">
        <w:r>
          <w:delText>it</w:delText>
        </w:r>
        <w:r w:rsidR="00402C08">
          <w:delText>s value</w:delText>
        </w:r>
      </w:del>
      <w:ins w:id="12001" w:author="Laurence Golding" w:date="2019-05-11T06:51:00Z">
        <w:r w:rsidR="00EB7FF6">
          <w:t>it</w:t>
        </w:r>
      </w:ins>
      <w:r w:rsidR="00EB7FF6">
        <w:t xml:space="preserve"> </w:t>
      </w:r>
      <w:r w:rsidR="00EB7FF6">
        <w:rPr>
          <w:b/>
        </w:rPr>
        <w:t>SHALL</w:t>
      </w:r>
      <w:r w:rsidR="00EB7FF6">
        <w:t xml:space="preserve"> </w:t>
      </w:r>
      <w:del w:id="12002" w:author="Laurence Golding" w:date="2019-05-11T06:51:00Z">
        <w:r>
          <w:delText>be inferred as specified in §</w:delText>
        </w:r>
        <w:r>
          <w:fldChar w:fldCharType="begin"/>
        </w:r>
        <w:r>
          <w:delInstrText xml:space="preserve"> REF _Ref493492556 \w \h </w:delInstrText>
        </w:r>
        <w:r>
          <w:fldChar w:fldCharType="separate"/>
        </w:r>
        <w:r w:rsidR="00331070">
          <w:delText>3.22.2</w:delText>
        </w:r>
        <w:r>
          <w:fldChar w:fldCharType="end"/>
        </w:r>
        <w:r>
          <w:delText>.</w:delText>
        </w:r>
      </w:del>
      <w:ins w:id="12003" w:author="Laurence Golding" w:date="2019-05-11T06:51:00Z">
        <w:r w:rsidR="00EB7FF6">
          <w:t>default to 1</w:t>
        </w:r>
        <w:r>
          <w:t>.</w:t>
        </w:r>
      </w:ins>
    </w:p>
    <w:p w14:paraId="29DFBDCD" w14:textId="49CB3F3F" w:rsidR="006E546E" w:rsidRDefault="006E546E" w:rsidP="006E546E">
      <w:pPr>
        <w:pStyle w:val="Heading3"/>
      </w:pPr>
      <w:bookmarkStart w:id="12004" w:name="_Ref493491334"/>
      <w:bookmarkStart w:id="12005" w:name="_Ref493492422"/>
      <w:bookmarkStart w:id="12006" w:name="_Toc8367204"/>
      <w:bookmarkStart w:id="12007" w:name="_Toc516224854"/>
      <w:r>
        <w:t>endLine property</w:t>
      </w:r>
      <w:bookmarkEnd w:id="12004"/>
      <w:bookmarkEnd w:id="12005"/>
      <w:bookmarkEnd w:id="12006"/>
      <w:bookmarkEnd w:id="12007"/>
    </w:p>
    <w:p w14:paraId="05C61EE7" w14:textId="6CD2315D" w:rsidR="00161D0D" w:rsidRDefault="00402C08" w:rsidP="00161D0D">
      <w:r>
        <w:t xml:space="preserve">When a </w:t>
      </w:r>
      <w:r w:rsidRPr="00161D0D">
        <w:rPr>
          <w:rStyle w:val="CODEtemp"/>
        </w:rPr>
        <w:t>region</w:t>
      </w:r>
      <w:r>
        <w:t xml:space="preserve"> object represents a text region</w:t>
      </w:r>
      <w:ins w:id="12008" w:author="Laurence Golding" w:date="2019-05-11T06:51: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6F69CC91"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12009" w:author="Laurence Golding" w:date="2019-05-11T06:51:00Z">
        <w:r>
          <w:delText>be inferred as specified in §</w:delText>
        </w:r>
        <w:r>
          <w:fldChar w:fldCharType="begin"/>
        </w:r>
        <w:r>
          <w:delInstrText xml:space="preserve"> REF _Ref493492604 \w \h </w:delInstrText>
        </w:r>
        <w:r>
          <w:fldChar w:fldCharType="separate"/>
        </w:r>
        <w:r w:rsidR="00331070">
          <w:delText>3.22.2</w:delText>
        </w:r>
        <w:r>
          <w:fldChar w:fldCharType="end"/>
        </w:r>
        <w:r>
          <w:delText>.</w:delText>
        </w:r>
      </w:del>
      <w:ins w:id="12010" w:author="Laurence Golding" w:date="2019-05-11T06:51:00Z">
        <w:r w:rsidR="008057AC">
          <w:t xml:space="preserve">default to </w:t>
        </w:r>
        <w:r w:rsidR="008057AC" w:rsidRPr="008057AC">
          <w:rPr>
            <w:rStyle w:val="CODEtemp"/>
          </w:rPr>
          <w:t>start</w:t>
        </w:r>
        <w:r w:rsidR="008057AC">
          <w:rPr>
            <w:rStyle w:val="CODEtemp"/>
          </w:rPr>
          <w:t>Line</w:t>
        </w:r>
        <w:r>
          <w:t>.</w:t>
        </w:r>
      </w:ins>
    </w:p>
    <w:p w14:paraId="70DC2A2F" w14:textId="6B14264D" w:rsidR="006E546E" w:rsidRDefault="006E546E" w:rsidP="006E546E">
      <w:pPr>
        <w:pStyle w:val="Heading3"/>
      </w:pPr>
      <w:bookmarkStart w:id="12011" w:name="_Ref493491342"/>
      <w:bookmarkStart w:id="12012" w:name="_Ref493492427"/>
      <w:bookmarkStart w:id="12013" w:name="_Toc8367205"/>
      <w:bookmarkStart w:id="12014" w:name="_Toc516224855"/>
      <w:r>
        <w:t>endColumn property</w:t>
      </w:r>
      <w:bookmarkEnd w:id="12011"/>
      <w:bookmarkEnd w:id="12012"/>
      <w:bookmarkEnd w:id="12013"/>
      <w:bookmarkEnd w:id="12014"/>
    </w:p>
    <w:p w14:paraId="5938BD23" w14:textId="349F72F8" w:rsidR="00161D0D" w:rsidRDefault="00402C08" w:rsidP="00161D0D">
      <w:r>
        <w:t xml:space="preserve">When a </w:t>
      </w:r>
      <w:r w:rsidRPr="00161D0D">
        <w:rPr>
          <w:rStyle w:val="CODEtemp"/>
        </w:rPr>
        <w:t>region</w:t>
      </w:r>
      <w:r>
        <w:t xml:space="preserve"> object represents a text region</w:t>
      </w:r>
      <w:ins w:id="12015" w:author="Laurence Golding" w:date="2019-05-11T06:51: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66C216BE" w:rsidR="00161D0D" w:rsidRPr="00161D0D" w:rsidRDefault="00161D0D" w:rsidP="00161D0D">
      <w:r>
        <w:t xml:space="preserve">If </w:t>
      </w:r>
      <w:r w:rsidRPr="00161D0D">
        <w:rPr>
          <w:rStyle w:val="CODEtemp"/>
        </w:rPr>
        <w:t>endColumn</w:t>
      </w:r>
      <w:r>
        <w:t xml:space="preserve"> is absent, </w:t>
      </w:r>
      <w:del w:id="12016" w:author="Laurence Golding" w:date="2019-05-11T06:51:00Z">
        <w:r>
          <w:delText>it</w:delText>
        </w:r>
        <w:r w:rsidR="00402C08">
          <w:delText xml:space="preserve">s </w:delText>
        </w:r>
      </w:del>
      <w:ins w:id="12017" w:author="Laurence Golding" w:date="2019-05-11T06:51:00Z">
        <w:r w:rsidR="008057AC">
          <w:t xml:space="preserve">it </w:t>
        </w:r>
        <w:r w:rsidR="008057AC">
          <w:rPr>
            <w:b/>
          </w:rPr>
          <w:t>SHALL</w:t>
        </w:r>
        <w:r w:rsidR="008057AC">
          <w:t xml:space="preserve"> default to a </w:t>
        </w:r>
      </w:ins>
      <w:r w:rsidR="008057AC">
        <w:t xml:space="preserve">value </w:t>
      </w:r>
      <w:del w:id="12018" w:author="Laurence Golding" w:date="2019-05-11T06:51:00Z">
        <w:r w:rsidRPr="00161D0D">
          <w:rPr>
            <w:b/>
          </w:rPr>
          <w:delText>SHALL</w:delText>
        </w:r>
        <w:r>
          <w:delText xml:space="preserve"> be inferred as specified in §</w:delText>
        </w:r>
        <w:r>
          <w:fldChar w:fldCharType="begin"/>
        </w:r>
        <w:r>
          <w:delInstrText xml:space="preserve"> REF _Ref493492671 \w \h </w:delInstrText>
        </w:r>
        <w:r>
          <w:fldChar w:fldCharType="separate"/>
        </w:r>
        <w:r w:rsidR="00331070">
          <w:delText>3.22.2</w:delText>
        </w:r>
        <w:r>
          <w:fldChar w:fldCharType="end"/>
        </w:r>
        <w:r>
          <w:delText>.</w:delText>
        </w:r>
      </w:del>
      <w:ins w:id="12019" w:author="Laurence Golding" w:date="2019-05-11T06:51:00Z">
        <w:r w:rsidR="008057AC">
          <w:t>one greater than the column number of the last character on the line, excluding any newline sequence</w:t>
        </w:r>
        <w:r>
          <w:t>.</w:t>
        </w:r>
      </w:ins>
    </w:p>
    <w:p w14:paraId="71768405" w14:textId="784F22E4" w:rsidR="006E546E" w:rsidRDefault="00257E64" w:rsidP="006E546E">
      <w:pPr>
        <w:pStyle w:val="Heading3"/>
      </w:pPr>
      <w:bookmarkStart w:id="12020" w:name="_Ref493492251"/>
      <w:bookmarkStart w:id="12021" w:name="_Ref493492981"/>
      <w:bookmarkStart w:id="12022" w:name="_Toc8367206"/>
      <w:bookmarkStart w:id="12023" w:name="_Toc516224856"/>
      <w:r>
        <w:t>charO</w:t>
      </w:r>
      <w:r w:rsidR="006E546E">
        <w:t>ffset property</w:t>
      </w:r>
      <w:bookmarkEnd w:id="12020"/>
      <w:bookmarkEnd w:id="12021"/>
      <w:bookmarkEnd w:id="12022"/>
      <w:bookmarkEnd w:id="12023"/>
    </w:p>
    <w:p w14:paraId="02DAA7F7" w14:textId="77777777" w:rsidR="00402C08" w:rsidRDefault="00402C08" w:rsidP="00402C08">
      <w:pPr>
        <w:rPr>
          <w:del w:id="12024" w:author="Laurence Golding" w:date="2019-05-11T06:51:00Z"/>
        </w:rPr>
      </w:pPr>
      <w:r>
        <w:t xml:space="preserve">When a </w:t>
      </w:r>
      <w:r w:rsidRPr="00161D0D">
        <w:rPr>
          <w:rStyle w:val="CODEtemp"/>
        </w:rPr>
        <w:t>region</w:t>
      </w:r>
      <w:r>
        <w:t xml:space="preserve"> object represents a text region</w:t>
      </w:r>
      <w:del w:id="12025" w:author="Laurence Golding" w:date="2019-05-11T06:51:00Z">
        <w:r>
          <w:delText xml:space="preserve">, it </w:delText>
        </w:r>
        <w:r>
          <w:rPr>
            <w:b/>
          </w:rPr>
          <w:delText>MAY</w:delText>
        </w:r>
      </w:del>
      <w:ins w:id="12026" w:author="Laurence Golding" w:date="2019-05-11T06:51:00Z">
        <w:r w:rsidR="008057AC">
          <w:t xml:space="preserve"> specified by offset/length properties</w:t>
        </w:r>
        <w:r>
          <w:t xml:space="preserve">, it </w:t>
        </w:r>
        <w:r w:rsidR="008057AC">
          <w:rPr>
            <w:b/>
          </w:rPr>
          <w:t>SHALL</w:t>
        </w:r>
      </w:ins>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del w:id="12027" w:author="Laurence Golding" w:date="2019-05-11T06:51:00Z">
        <w:r>
          <w:delText>file.</w:delText>
        </w:r>
      </w:del>
    </w:p>
    <w:p w14:paraId="274D950F" w14:textId="196A4E0E" w:rsidR="00402C08" w:rsidRDefault="0061423A" w:rsidP="00402C08">
      <w:ins w:id="12028" w:author="Laurence Golding" w:date="2019-05-11T06:51:00Z">
        <w:r>
          <w:t>artifact</w:t>
        </w:r>
        <w:r w:rsidR="00402C08">
          <w:t>.</w:t>
        </w:r>
        <w:r w:rsidR="00637514">
          <w:t xml:space="preserve"> </w:t>
        </w:r>
      </w:ins>
      <w:r w:rsidR="00637514">
        <w:t xml:space="preserve">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w:t>
      </w:r>
      <w:del w:id="12029" w:author="Laurence Golding" w:date="2019-05-11T06:51:00Z">
        <w:r w:rsidR="00402C08">
          <w:delText>be inferred as specified in §</w:delText>
        </w:r>
        <w:r w:rsidR="00402C08">
          <w:fldChar w:fldCharType="begin"/>
        </w:r>
        <w:r w:rsidR="00402C08">
          <w:delInstrText xml:space="preserve"> REF _Ref493492671 \w \h </w:delInstrText>
        </w:r>
        <w:r w:rsidR="00402C08">
          <w:fldChar w:fldCharType="separate"/>
        </w:r>
        <w:r w:rsidR="00331070">
          <w:delText>3.22.2</w:delText>
        </w:r>
        <w:r w:rsidR="00402C08">
          <w:fldChar w:fldCharType="end"/>
        </w:r>
        <w:r w:rsidR="00402C08">
          <w:delText>.</w:delText>
        </w:r>
      </w:del>
      <w:ins w:id="12030" w:author="Laurence Golding" w:date="2019-05-11T06:51:00Z">
        <w:r w:rsidR="00637514">
          <w:t xml:space="preserve">default to -1, which </w:t>
        </w:r>
        <w:r w:rsidR="00295E27">
          <w:t>indicates that the</w:t>
        </w:r>
        <w:r w:rsidR="00637514">
          <w:t xml:space="preserve"> value </w:t>
        </w:r>
        <w:r w:rsidR="00295E27">
          <w:t>is unknown (not set)</w:t>
        </w:r>
        <w:r w:rsidR="00637514">
          <w:t>.</w:t>
        </w:r>
      </w:ins>
    </w:p>
    <w:p w14:paraId="7477E875" w14:textId="37EECCAE" w:rsidR="006E546E" w:rsidRDefault="00257E64" w:rsidP="006E546E">
      <w:pPr>
        <w:pStyle w:val="Heading3"/>
      </w:pPr>
      <w:bookmarkStart w:id="12031" w:name="_Ref493491350"/>
      <w:bookmarkStart w:id="12032" w:name="_Ref493492312"/>
      <w:bookmarkStart w:id="12033" w:name="_Toc8367207"/>
      <w:bookmarkStart w:id="12034" w:name="_Toc516224857"/>
      <w:r>
        <w:t>charL</w:t>
      </w:r>
      <w:r w:rsidR="006E546E">
        <w:t>ength property</w:t>
      </w:r>
      <w:bookmarkEnd w:id="12031"/>
      <w:bookmarkEnd w:id="12032"/>
      <w:bookmarkEnd w:id="12033"/>
      <w:bookmarkEnd w:id="12034"/>
    </w:p>
    <w:p w14:paraId="4958FFFB" w14:textId="4F9B28A2" w:rsidR="00EB7FF6" w:rsidRDefault="00402C08" w:rsidP="00402C08">
      <w:pPr>
        <w:rPr>
          <w:ins w:id="12035" w:author="Laurence Golding" w:date="2019-05-11T06:51:00Z"/>
        </w:rPr>
      </w:pPr>
      <w:r>
        <w:t xml:space="preserve">When a </w:t>
      </w:r>
      <w:r w:rsidRPr="00161D0D">
        <w:rPr>
          <w:rStyle w:val="CODEtemp"/>
        </w:rPr>
        <w:t>region</w:t>
      </w:r>
      <w:r>
        <w:t xml:space="preserve"> object represents a text region</w:t>
      </w:r>
      <w:ins w:id="12036" w:author="Laurence Golding" w:date="2019-05-11T06:51: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ins w:id="12037" w:author="Laurence Golding" w:date="2019-05-11T06:51:00Z">
        <w:r w:rsidR="00EB7FF6" w:rsidRPr="00EB7FF6">
          <w:t xml:space="preserve"> </w:t>
        </w:r>
      </w:ins>
    </w:p>
    <w:p w14:paraId="00BF9737" w14:textId="6BEBC063" w:rsidR="00402C08" w:rsidRDefault="00EB7FF6" w:rsidP="00402C08">
      <w:r>
        <w:t xml:space="preserve">If </w:t>
      </w:r>
      <w:del w:id="12038" w:author="Laurence Golding" w:date="2019-05-11T06:51:00Z">
        <w:r w:rsidR="00402C08">
          <w:delText xml:space="preserve">the region consists of 0 characters (an insertion point), then either </w:delText>
        </w:r>
        <w:r w:rsidR="00402C08">
          <w:rPr>
            <w:rStyle w:val="CODEtemp"/>
          </w:rPr>
          <w:delText>charL</w:delText>
        </w:r>
        <w:r w:rsidR="00402C08" w:rsidRPr="00161D0D">
          <w:rPr>
            <w:rStyle w:val="CODEtemp"/>
          </w:rPr>
          <w:delText>ength</w:delText>
        </w:r>
        <w:r w:rsidR="00402C08">
          <w:delText xml:space="preserve"> </w:delText>
        </w:r>
        <w:r w:rsidR="00402C08" w:rsidRPr="00161D0D">
          <w:rPr>
            <w:b/>
          </w:rPr>
          <w:delText>SHALL</w:delText>
        </w:r>
        <w:r w:rsidR="00402C08">
          <w:delText xml:space="preserve"> be </w:delText>
        </w:r>
      </w:del>
      <w:ins w:id="12039" w:author="Laurence Golding" w:date="2019-05-11T06:51:00Z">
        <w:r w:rsidRPr="00EB7FF6">
          <w:rPr>
            <w:rStyle w:val="CODEtemp"/>
          </w:rPr>
          <w:t>charLength</w:t>
        </w:r>
        <w:r>
          <w:t xml:space="preserve"> is </w:t>
        </w:r>
      </w:ins>
      <w:r>
        <w:t xml:space="preserve">absent, </w:t>
      </w:r>
      <w:del w:id="12040" w:author="Laurence Golding" w:date="2019-05-11T06:51:00Z">
        <w:r w:rsidR="00402C08">
          <w:delText xml:space="preserve">or </w:delText>
        </w:r>
      </w:del>
      <w:r>
        <w:t xml:space="preserve">it </w:t>
      </w:r>
      <w:r>
        <w:rPr>
          <w:b/>
        </w:rPr>
        <w:t>SHALL</w:t>
      </w:r>
      <w:r>
        <w:t xml:space="preserve"> </w:t>
      </w:r>
      <w:del w:id="12041" w:author="Laurence Golding" w:date="2019-05-11T06:51:00Z">
        <w:r w:rsidR="00402C08">
          <w:delText>have the value 0.</w:delText>
        </w:r>
      </w:del>
      <w:ins w:id="12042" w:author="Laurence Golding" w:date="2019-05-11T06:51:00Z">
        <w:r>
          <w:t xml:space="preserve">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9127C">
          <w:t>3.30.9</w:t>
        </w:r>
        <w:r>
          <w:fldChar w:fldCharType="end"/>
        </w:r>
        <w:r>
          <w:t>)</w:t>
        </w:r>
      </w:ins>
    </w:p>
    <w:p w14:paraId="26AA9C6F" w14:textId="1B0DAC91" w:rsidR="00161D0D" w:rsidRDefault="00402C08" w:rsidP="00402C08">
      <w:r>
        <w:t xml:space="preserve">The sum of </w:t>
      </w:r>
      <w:r>
        <w:rPr>
          <w:rStyle w:val="CODEtemp"/>
        </w:rPr>
        <w:t>charO</w:t>
      </w:r>
      <w:r w:rsidRPr="00161D0D">
        <w:rPr>
          <w:rStyle w:val="CODEtemp"/>
        </w:rPr>
        <w:t>ffset</w:t>
      </w:r>
      <w:r>
        <w:t xml:space="preserve"> </w:t>
      </w:r>
      <w:del w:id="12043" w:author="Laurence Golding" w:date="2019-05-11T06:51:00Z">
        <w:r>
          <w:delText>(§</w:delText>
        </w:r>
        <w:r w:rsidR="0001452F">
          <w:fldChar w:fldCharType="begin"/>
        </w:r>
        <w:r w:rsidR="0001452F">
          <w:delInstrText xml:space="preserve"> REF _Ref493492251 \r \h </w:delInstrText>
        </w:r>
        <w:r w:rsidR="0001452F">
          <w:fldChar w:fldCharType="separate"/>
        </w:r>
        <w:r w:rsidR="00331070">
          <w:delText>3.22.9</w:delText>
        </w:r>
        <w:r w:rsidR="0001452F">
          <w:fldChar w:fldCharType="end"/>
        </w:r>
        <w:r>
          <w:delText xml:space="preserve">) </w:delText>
        </w:r>
      </w:del>
      <w:r>
        <w:t xml:space="preserve">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del w:id="12044" w:author="Laurence Golding" w:date="2019-05-11T06:51:00Z">
        <w:r>
          <w:delText>file</w:delText>
        </w:r>
      </w:del>
      <w:ins w:id="12045" w:author="Laurence Golding" w:date="2019-05-11T06:51:00Z">
        <w:r w:rsidR="0061423A">
          <w:t>artifact</w:t>
        </w:r>
      </w:ins>
      <w:r>
        <w:t>.</w:t>
      </w:r>
    </w:p>
    <w:p w14:paraId="0C938BDD" w14:textId="3CE8889B" w:rsidR="00DE4AB4" w:rsidRPr="00DE4AB4" w:rsidRDefault="00DE4AB4" w:rsidP="00402C08">
      <w:r>
        <w:t xml:space="preserve">A region whose </w:t>
      </w:r>
      <w:r w:rsidRPr="00DE4AB4">
        <w:rPr>
          <w:rStyle w:val="CODEtemp"/>
        </w:rPr>
        <w:t>charOffset</w:t>
      </w:r>
      <w:r>
        <w:t xml:space="preserve"> is equal to the number of characters in the </w:t>
      </w:r>
      <w:del w:id="12046" w:author="Laurence Golding" w:date="2019-05-11T06:51:00Z">
        <w:r>
          <w:delText>file</w:delText>
        </w:r>
      </w:del>
      <w:ins w:id="12047" w:author="Laurence Golding" w:date="2019-05-11T06:51:00Z">
        <w:r w:rsidR="0061423A">
          <w:t>artifact</w:t>
        </w:r>
      </w:ins>
      <w:r w:rsidR="0061423A">
        <w:t xml:space="preserve"> </w:t>
      </w:r>
      <w:r>
        <w:t xml:space="preserve">and whose </w:t>
      </w:r>
      <w:r w:rsidRPr="00DE4AB4">
        <w:rPr>
          <w:rStyle w:val="CODEtemp"/>
        </w:rPr>
        <w:t>charLength</w:t>
      </w:r>
      <w:r>
        <w:t xml:space="preserve"> is 0 is permitted and </w:t>
      </w:r>
      <w:r>
        <w:rPr>
          <w:b/>
        </w:rPr>
        <w:t>SHALL</w:t>
      </w:r>
      <w:r>
        <w:t xml:space="preserve"> represent an insertion point at the end of the </w:t>
      </w:r>
      <w:del w:id="12048" w:author="Laurence Golding" w:date="2019-05-11T06:51:00Z">
        <w:r>
          <w:delText>file</w:delText>
        </w:r>
      </w:del>
      <w:ins w:id="12049" w:author="Laurence Golding" w:date="2019-05-11T06:51:00Z">
        <w:r w:rsidR="0061423A">
          <w:t>artifact</w:t>
        </w:r>
      </w:ins>
      <w:r>
        <w:t>.</w:t>
      </w:r>
    </w:p>
    <w:p w14:paraId="29C031CD" w14:textId="0119A6D5" w:rsidR="00257E64" w:rsidRDefault="00257E64" w:rsidP="00257E64">
      <w:pPr>
        <w:pStyle w:val="Heading3"/>
      </w:pPr>
      <w:bookmarkStart w:id="12050" w:name="_Ref515544104"/>
      <w:bookmarkStart w:id="12051" w:name="_Toc8367208"/>
      <w:bookmarkStart w:id="12052" w:name="_Toc516224858"/>
      <w:r>
        <w:t>byteOffset property</w:t>
      </w:r>
      <w:bookmarkEnd w:id="12050"/>
      <w:bookmarkEnd w:id="12051"/>
      <w:bookmarkEnd w:id="12052"/>
    </w:p>
    <w:p w14:paraId="5021FC84" w14:textId="3FCD87D6"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del w:id="12053" w:author="Laurence Golding" w:date="2019-05-11T06:51:00Z">
        <w:r>
          <w:delText>file.</w:delText>
        </w:r>
      </w:del>
      <w:ins w:id="12054" w:author="Laurence Golding" w:date="2019-05-11T06:51:00Z">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xml:space="preserve">, which </w:t>
        </w:r>
        <w:r w:rsidR="00295E27">
          <w:t>indicates that the</w:t>
        </w:r>
        <w:r w:rsidR="00637514">
          <w:t xml:space="preserve"> value </w:t>
        </w:r>
        <w:r w:rsidR="00295E27">
          <w:t>is unknown (not set)</w:t>
        </w:r>
        <w:r w:rsidR="00A94CA9">
          <w:t>.</w:t>
        </w:r>
      </w:ins>
    </w:p>
    <w:p w14:paraId="7835A6B6" w14:textId="4F6B1C5A" w:rsidR="00257E64" w:rsidRDefault="00257E64" w:rsidP="00257E64">
      <w:pPr>
        <w:pStyle w:val="Heading3"/>
      </w:pPr>
      <w:bookmarkStart w:id="12055" w:name="_Ref515544119"/>
      <w:bookmarkStart w:id="12056" w:name="_Toc8367209"/>
      <w:bookmarkStart w:id="12057" w:name="_Toc516224859"/>
      <w:r>
        <w:t>byteLength property</w:t>
      </w:r>
      <w:bookmarkEnd w:id="12055"/>
      <w:bookmarkEnd w:id="12056"/>
      <w:bookmarkEnd w:id="12057"/>
    </w:p>
    <w:p w14:paraId="2FF66B09" w14:textId="4AE0FB4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del w:id="12058" w:author="Laurence Golding" w:date="2019-05-11T06:51:00Z">
        <w:r>
          <w:delText>defaults to 0.</w:delText>
        </w:r>
      </w:del>
      <w:ins w:id="12059" w:author="Laurence Golding" w:date="2019-05-11T06:51:00Z">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9127C">
          <w:t>3.30.11</w:t>
        </w:r>
        <w:r w:rsidR="00EB7FF6">
          <w:fldChar w:fldCharType="end"/>
        </w:r>
        <w:r w:rsidR="00EB7FF6">
          <w:t>)</w:t>
        </w:r>
        <w:r>
          <w:t>.</w:t>
        </w:r>
      </w:ins>
    </w:p>
    <w:p w14:paraId="1B751256" w14:textId="3C0137F9" w:rsidR="006C5361" w:rsidRDefault="006C5361" w:rsidP="006C5361">
      <w:r>
        <w:t xml:space="preserve">The sum of </w:t>
      </w:r>
      <w:r>
        <w:rPr>
          <w:rStyle w:val="CODEtemp"/>
        </w:rPr>
        <w:t>byteO</w:t>
      </w:r>
      <w:r w:rsidRPr="00161D0D">
        <w:rPr>
          <w:rStyle w:val="CODEtemp"/>
        </w:rPr>
        <w:t>ffset</w:t>
      </w:r>
      <w:r>
        <w:t xml:space="preserve"> </w:t>
      </w:r>
      <w:del w:id="12060" w:author="Laurence Golding" w:date="2019-05-11T06:51:00Z">
        <w:r>
          <w:delText>(§</w:delText>
        </w:r>
        <w:r>
          <w:fldChar w:fldCharType="begin"/>
        </w:r>
        <w:r>
          <w:delInstrText xml:space="preserve"> REF _Ref515544104 \r \h </w:delInstrText>
        </w:r>
        <w:r>
          <w:fldChar w:fldCharType="separate"/>
        </w:r>
        <w:r w:rsidR="00331070">
          <w:delText>3.22.11</w:delText>
        </w:r>
        <w:r>
          <w:fldChar w:fldCharType="end"/>
        </w:r>
        <w:r>
          <w:delText xml:space="preserve">) </w:delText>
        </w:r>
      </w:del>
      <w:r>
        <w:t xml:space="preserve">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del w:id="12061" w:author="Laurence Golding" w:date="2019-05-11T06:51:00Z">
        <w:r>
          <w:delText>file</w:delText>
        </w:r>
      </w:del>
      <w:ins w:id="12062" w:author="Laurence Golding" w:date="2019-05-11T06:51:00Z">
        <w:r w:rsidR="0061423A">
          <w:t>artifact</w:t>
        </w:r>
      </w:ins>
      <w:r>
        <w:t>.</w:t>
      </w:r>
    </w:p>
    <w:p w14:paraId="5B2B8767" w14:textId="7BE89196"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del w:id="12063" w:author="Laurence Golding" w:date="2019-05-11T06:51:00Z">
        <w:r>
          <w:delText>file</w:delText>
        </w:r>
      </w:del>
      <w:ins w:id="12064" w:author="Laurence Golding" w:date="2019-05-11T06:51:00Z">
        <w:r w:rsidR="0061423A">
          <w:t>artifact</w:t>
        </w:r>
      </w:ins>
      <w:r w:rsidR="0061423A">
        <w:t xml:space="preserve">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del w:id="12065" w:author="Laurence Golding" w:date="2019-05-11T06:51:00Z">
        <w:r>
          <w:delText>file</w:delText>
        </w:r>
      </w:del>
      <w:ins w:id="12066" w:author="Laurence Golding" w:date="2019-05-11T06:51:00Z">
        <w:r w:rsidR="0061423A">
          <w:t>artifact</w:t>
        </w:r>
      </w:ins>
      <w:r>
        <w:t>.</w:t>
      </w:r>
    </w:p>
    <w:p w14:paraId="6408E950" w14:textId="7BA3E66D" w:rsidR="006805FB" w:rsidRDefault="006805FB" w:rsidP="006805FB">
      <w:pPr>
        <w:pStyle w:val="Heading3"/>
      </w:pPr>
      <w:bookmarkStart w:id="12067" w:name="_Ref534896821"/>
      <w:bookmarkStart w:id="12068" w:name="_Ref534897957"/>
      <w:bookmarkStart w:id="12069" w:name="_Toc8367210"/>
      <w:bookmarkStart w:id="12070" w:name="_Toc516224860"/>
      <w:r>
        <w:t>snippet property</w:t>
      </w:r>
      <w:bookmarkEnd w:id="12067"/>
      <w:bookmarkEnd w:id="12068"/>
      <w:bookmarkEnd w:id="12069"/>
      <w:bookmarkEnd w:id="12070"/>
    </w:p>
    <w:p w14:paraId="4E596286" w14:textId="0ADAD0A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w:t>
      </w:r>
      <w:del w:id="12071" w:author="Laurence Golding" w:date="2019-05-11T06:51:00Z">
        <w:r>
          <w:delText xml:space="preserve">a </w:delText>
        </w:r>
        <w:r w:rsidRPr="00761885">
          <w:rPr>
            <w:rStyle w:val="CODEtemp"/>
          </w:rPr>
          <w:delText>fileContent</w:delText>
        </w:r>
      </w:del>
      <w:ins w:id="12072" w:author="Laurence Golding" w:date="2019-05-11T06:51:00Z">
        <w:r>
          <w:t>a</w:t>
        </w:r>
        <w:r w:rsidR="00A07E3C">
          <w:t>n</w:t>
        </w:r>
        <w:r>
          <w:t xml:space="preserve"> </w:t>
        </w:r>
        <w:r w:rsidR="00A07E3C">
          <w:rPr>
            <w:rStyle w:val="CODEtemp"/>
          </w:rPr>
          <w:t>artifact</w:t>
        </w:r>
        <w:r w:rsidR="00A07E3C" w:rsidRPr="00761885">
          <w:rPr>
            <w:rStyle w:val="CODEtemp"/>
          </w:rPr>
          <w:t>Content</w:t>
        </w:r>
      </w:ins>
      <w:r w:rsidR="00A07E3C">
        <w:t xml:space="preserve"> </w:t>
      </w:r>
      <w:r>
        <w:t>object (§</w:t>
      </w:r>
      <w:r>
        <w:fldChar w:fldCharType="begin"/>
      </w:r>
      <w:r>
        <w:instrText xml:space="preserve"> REF _Ref509042171 \r \h </w:instrText>
      </w:r>
      <w:r>
        <w:fldChar w:fldCharType="separate"/>
      </w:r>
      <w:r w:rsidR="0009127C">
        <w:t>3.</w:t>
      </w:r>
      <w:del w:id="12073" w:author="Laurence Golding" w:date="2019-05-11T06:51:00Z">
        <w:r w:rsidR="00331070">
          <w:delText>2</w:delText>
        </w:r>
      </w:del>
      <w:ins w:id="12074" w:author="Laurence Golding" w:date="2019-05-11T06:51:00Z">
        <w:r w:rsidR="0009127C">
          <w:t>3</w:t>
        </w:r>
      </w:ins>
      <w:r>
        <w:fldChar w:fldCharType="end"/>
      </w:r>
      <w:r>
        <w:t xml:space="preserve">) representing the portion of the </w:t>
      </w:r>
      <w:del w:id="12075" w:author="Laurence Golding" w:date="2019-05-11T06:51:00Z">
        <w:r>
          <w:delText>file</w:delText>
        </w:r>
      </w:del>
      <w:ins w:id="12076" w:author="Laurence Golding" w:date="2019-05-11T06:51:00Z">
        <w:r w:rsidR="00A07E3C">
          <w:t>artifact</w:t>
        </w:r>
      </w:ins>
      <w:r w:rsidR="00A07E3C">
        <w:t xml:space="preserve"> </w:t>
      </w:r>
      <w:r>
        <w:t xml:space="preserve">specified by the </w:t>
      </w:r>
      <w:r w:rsidRPr="00761885">
        <w:rPr>
          <w:rStyle w:val="CODEtemp"/>
        </w:rPr>
        <w:t>region</w:t>
      </w:r>
      <w:r>
        <w:t xml:space="preserve"> object.</w:t>
      </w:r>
    </w:p>
    <w:p w14:paraId="4EC7C988" w14:textId="5BE9D595" w:rsidR="00AC0AAE" w:rsidRDefault="006805FB" w:rsidP="006805FB">
      <w:pPr>
        <w:pStyle w:val="Note"/>
        <w:rPr>
          <w:ins w:id="12077" w:author="Laurence Golding" w:date="2019-05-11T06:51:00Z"/>
        </w:rPr>
      </w:pPr>
      <w:r>
        <w:t xml:space="preserve">NOTE: The </w:t>
      </w:r>
      <w:del w:id="12078" w:author="Laurence Golding" w:date="2019-05-11T06:51:00Z">
        <w:r>
          <w:delText xml:space="preserve">purpose of the </w:delText>
        </w:r>
      </w:del>
      <w:r w:rsidRPr="00761885">
        <w:rPr>
          <w:rStyle w:val="CODEtemp"/>
        </w:rPr>
        <w:t>snippet</w:t>
      </w:r>
      <w:r>
        <w:t xml:space="preserve"> property </w:t>
      </w:r>
      <w:del w:id="12079" w:author="Laurence Golding" w:date="2019-05-11T06:51:00Z">
        <w:r>
          <w:delText>is to allow</w:delText>
        </w:r>
      </w:del>
      <w:ins w:id="12080" w:author="Laurence Golding" w:date="2019-05-11T06:51:00Z">
        <w:r w:rsidR="00AC0AAE">
          <w:t>has various uses:</w:t>
        </w:r>
      </w:ins>
    </w:p>
    <w:p w14:paraId="72AA236D" w14:textId="69693BC7" w:rsidR="00AC0AAE" w:rsidRDefault="00AC0AAE" w:rsidP="007F356E">
      <w:pPr>
        <w:pStyle w:val="Note"/>
        <w:numPr>
          <w:ilvl w:val="0"/>
          <w:numId w:val="78"/>
        </w:numPr>
        <w:rPr>
          <w:ins w:id="12081" w:author="Laurence Golding" w:date="2019-05-11T06:51:00Z"/>
        </w:rPr>
      </w:pPr>
      <w:ins w:id="12082" w:author="Laurence Golding" w:date="2019-05-11T06:51:00Z">
        <w:r>
          <w:t xml:space="preserve">It </w:t>
        </w:r>
        <w:r w:rsidR="006805FB">
          <w:t>allow</w:t>
        </w:r>
        <w:r>
          <w:t>s</w:t>
        </w:r>
      </w:ins>
      <w:r w:rsidR="006805FB">
        <w:t xml:space="preserve"> a SARIF viewer to present the contents of the region even if the </w:t>
      </w:r>
      <w:del w:id="12083" w:author="Laurence Golding" w:date="2019-05-11T06:51:00Z">
        <w:r w:rsidR="006805FB">
          <w:delText>file</w:delText>
        </w:r>
      </w:del>
      <w:ins w:id="12084" w:author="Laurence Golding" w:date="2019-05-11T06:51:00Z">
        <w:r w:rsidR="00A07E3C">
          <w:t>artifact</w:t>
        </w:r>
      </w:ins>
      <w:r w:rsidR="00A07E3C">
        <w:t xml:space="preserve"> </w:t>
      </w:r>
      <w:r w:rsidR="006805FB">
        <w:t>from which it was taken is not available.</w:t>
      </w:r>
      <w:del w:id="12085" w:author="Laurence Golding" w:date="2019-05-11T06:51:00Z">
        <w:r w:rsidR="006805FB">
          <w:delText xml:space="preserve"> </w:delText>
        </w:r>
      </w:del>
    </w:p>
    <w:p w14:paraId="59CBE48C" w14:textId="05273702" w:rsidR="006805FB" w:rsidRDefault="006805FB" w:rsidP="007F356E">
      <w:pPr>
        <w:pStyle w:val="Note"/>
        <w:numPr>
          <w:ilvl w:val="0"/>
          <w:numId w:val="78"/>
        </w:numPr>
        <w:pPrChange w:id="12086" w:author="Laurence Golding" w:date="2019-05-11T06:51:00Z">
          <w:pPr>
            <w:pStyle w:val="Note"/>
          </w:pPr>
        </w:pPrChange>
      </w:pPr>
      <w:r>
        <w:t xml:space="preserve">It also allows an end user examining a SARIF log file to see the relevant </w:t>
      </w:r>
      <w:del w:id="12087" w:author="Laurence Golding" w:date="2019-05-11T06:51:00Z">
        <w:r>
          <w:delText xml:space="preserve">file </w:delText>
        </w:r>
      </w:del>
      <w:r>
        <w:t>content without opening another file.</w:t>
      </w:r>
    </w:p>
    <w:p w14:paraId="0C1251EF" w14:textId="10ADF51C" w:rsidR="00AC0AAE" w:rsidRPr="00AC0AAE" w:rsidRDefault="00AC0AAE" w:rsidP="007F356E">
      <w:pPr>
        <w:pStyle w:val="ListParagraph"/>
        <w:numPr>
          <w:ilvl w:val="0"/>
          <w:numId w:val="78"/>
        </w:numPr>
        <w:rPr>
          <w:ins w:id="12088" w:author="Laurence Golding" w:date="2019-05-11T06:51:00Z"/>
        </w:rPr>
      </w:pPr>
      <w:ins w:id="12089" w:author="Laurence Golding" w:date="2019-05-11T06:51:00Z">
        <w:r>
          <w:t>It can be used to improve result matching.</w:t>
        </w:r>
      </w:ins>
    </w:p>
    <w:p w14:paraId="0382DD1B" w14:textId="552CEA74" w:rsidR="008A21D5" w:rsidRDefault="008A21D5" w:rsidP="008A21D5">
      <w:pPr>
        <w:pStyle w:val="Heading3"/>
      </w:pPr>
      <w:bookmarkStart w:id="12090" w:name="_Ref513118337"/>
      <w:bookmarkStart w:id="12091" w:name="_Toc8367211"/>
      <w:bookmarkStart w:id="12092" w:name="_Toc516224861"/>
      <w:r>
        <w:t>message property</w:t>
      </w:r>
      <w:bookmarkEnd w:id="12090"/>
      <w:bookmarkEnd w:id="12091"/>
      <w:bookmarkEnd w:id="12092"/>
    </w:p>
    <w:p w14:paraId="11547397" w14:textId="4C7608EA"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w:t>
      </w:r>
      <w:del w:id="12093" w:author="Laurence Golding" w:date="2019-05-11T06:51:00Z">
        <w:r w:rsidR="00331070">
          <w:delText>9</w:delText>
        </w:r>
      </w:del>
      <w:ins w:id="12094" w:author="Laurence Golding" w:date="2019-05-11T06:51:00Z">
        <w:r w:rsidR="0009127C">
          <w:t>11</w:t>
        </w:r>
      </w:ins>
      <w:r>
        <w:fldChar w:fldCharType="end"/>
      </w:r>
      <w:r>
        <w:t>) containing a message relevant to the region.</w:t>
      </w:r>
    </w:p>
    <w:p w14:paraId="372B4074" w14:textId="3D0DDEB2" w:rsidR="00446889" w:rsidRDefault="00446889" w:rsidP="00446889">
      <w:r>
        <w:t xml:space="preserve">A SARIF viewer </w:t>
      </w:r>
      <w:del w:id="12095" w:author="Laurence Golding" w:date="2019-05-11T06:51:00Z">
        <w:r>
          <w:rPr>
            <w:b/>
          </w:rPr>
          <w:delText>SHOULD</w:delText>
        </w:r>
      </w:del>
      <w:ins w:id="12096" w:author="Laurence Golding" w:date="2019-05-11T06:51:00Z">
        <w:r w:rsidR="009916A4">
          <w:rPr>
            <w:b/>
          </w:rPr>
          <w:t>MAY</w:t>
        </w:r>
      </w:ins>
      <w:r w:rsidR="009916A4">
        <w:t xml:space="preserve"> </w:t>
      </w:r>
      <w:r>
        <w:t xml:space="preserve">display this message when the user interacts with the region. </w:t>
      </w:r>
      <w:ins w:id="12097" w:author="Laurence Golding" w:date="2019-05-11T06:51:00Z">
        <w:r w:rsidR="009916A4">
          <w:t>(</w:t>
        </w:r>
      </w:ins>
      <w:r>
        <w:t>For example, if the user hovers over the region with the mouse, the viewer might present the message as hover text</w:t>
      </w:r>
      <w:del w:id="12098" w:author="Laurence Golding" w:date="2019-05-11T06:51:00Z">
        <w:r>
          <w:delText>.</w:delText>
        </w:r>
      </w:del>
      <w:ins w:id="12099" w:author="Laurence Golding" w:date="2019-05-11T06:51:00Z">
        <w:r>
          <w:t>.</w:t>
        </w:r>
        <w:r w:rsidR="009916A4">
          <w:t>)</w:t>
        </w:r>
      </w:ins>
    </w:p>
    <w:p w14:paraId="4D850E48" w14:textId="219C585F" w:rsidR="00F82406" w:rsidRDefault="00F82406" w:rsidP="00F82406">
      <w:pPr>
        <w:pStyle w:val="Heading3"/>
        <w:rPr>
          <w:ins w:id="12100" w:author="Laurence Golding" w:date="2019-05-11T06:51:00Z"/>
        </w:rPr>
      </w:pPr>
      <w:bookmarkStart w:id="12101" w:name="_Ref534896942"/>
      <w:bookmarkStart w:id="12102" w:name="_Toc8367212"/>
      <w:ins w:id="12103" w:author="Laurence Golding" w:date="2019-05-11T06:51:00Z">
        <w:r>
          <w:t>sourceLanguage property</w:t>
        </w:r>
        <w:bookmarkEnd w:id="12101"/>
        <w:bookmarkEnd w:id="12102"/>
      </w:ins>
    </w:p>
    <w:p w14:paraId="05F6E931" w14:textId="34F8C358" w:rsidR="00524CAF" w:rsidRDefault="00524CAF" w:rsidP="00524CAF">
      <w:pPr>
        <w:rPr>
          <w:ins w:id="12104" w:author="Laurence Golding" w:date="2019-05-11T06:51:00Z"/>
        </w:rPr>
      </w:pPr>
      <w:ins w:id="12105" w:author="Laurence Golding" w:date="2019-05-11T06:51:00Z">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9127C">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ins>
    </w:p>
    <w:p w14:paraId="691D56C8" w14:textId="60E4E217" w:rsidR="00524CAF" w:rsidRDefault="00524CAF" w:rsidP="00524CAF">
      <w:pPr>
        <w:rPr>
          <w:ins w:id="12106" w:author="Laurence Golding" w:date="2019-05-11T06:51:00Z"/>
        </w:rPr>
      </w:pPr>
      <w:ins w:id="12107" w:author="Laurence Golding" w:date="2019-05-11T06:51:00Z">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ins>
    </w:p>
    <w:p w14:paraId="42E91A4F" w14:textId="7FBD5465" w:rsidR="00524CAF" w:rsidRDefault="00524CAF" w:rsidP="00524CAF">
      <w:pPr>
        <w:pStyle w:val="Note"/>
        <w:rPr>
          <w:ins w:id="12108" w:author="Laurence Golding" w:date="2019-05-11T06:51:00Z"/>
        </w:rPr>
      </w:pPr>
      <w:ins w:id="12109" w:author="Laurence Golding" w:date="2019-05-11T06:51:00Z">
        <w:r>
          <w:t>NOTE: This property is intended to help SARIF viewers to render code snippets (</w:t>
        </w:r>
        <w:r w:rsidRPr="00201FA6">
          <w:t>§</w:t>
        </w:r>
        <w:r>
          <w:fldChar w:fldCharType="begin"/>
        </w:r>
        <w:r>
          <w:instrText xml:space="preserve"> REF _Ref534897957 \w \h </w:instrText>
        </w:r>
        <w:r>
          <w:fldChar w:fldCharType="separate"/>
        </w:r>
        <w:r w:rsidR="0009127C">
          <w:t>3.30.13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9127C">
          <w:t>3.24.10</w:t>
        </w:r>
        <w:r>
          <w:fldChar w:fldCharType="end"/>
        </w:r>
        <w:r>
          <w:t>.</w:t>
        </w:r>
      </w:ins>
    </w:p>
    <w:p w14:paraId="3FFBDEE7" w14:textId="29D4F163" w:rsidR="00524CAF" w:rsidRDefault="00524CAF" w:rsidP="00524CAF">
      <w:pPr>
        <w:rPr>
          <w:ins w:id="12110" w:author="Laurence Golding" w:date="2019-05-11T06:51:00Z"/>
        </w:rPr>
      </w:pPr>
      <w:ins w:id="12111" w:author="Laurence Golding" w:date="2019-05-11T06:51:00Z">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9127C">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9127C">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9127C">
          <w:t>3.14.25</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ins>
    </w:p>
    <w:p w14:paraId="6CE84F08" w14:textId="6805B98C" w:rsidR="00524CAF" w:rsidRPr="00524CAF" w:rsidRDefault="00524CAF" w:rsidP="00524CAF">
      <w:pPr>
        <w:rPr>
          <w:ins w:id="12112" w:author="Laurence Golding" w:date="2019-05-11T06:51:00Z"/>
        </w:rPr>
      </w:pPr>
      <w:ins w:id="12113" w:author="Laurence Golding" w:date="2019-05-11T06:51:00Z">
        <w:r>
          <w:t>For conventions and practices regarding the value of this property, see §</w:t>
        </w:r>
        <w:r>
          <w:fldChar w:fldCharType="begin"/>
        </w:r>
        <w:r>
          <w:instrText xml:space="preserve"> REF _Ref534209313 \w \h </w:instrText>
        </w:r>
        <w:r>
          <w:fldChar w:fldCharType="separate"/>
        </w:r>
        <w:r w:rsidR="0009127C">
          <w:t>3.24.10.2</w:t>
        </w:r>
        <w:r>
          <w:fldChar w:fldCharType="end"/>
        </w:r>
        <w:r>
          <w:t>.</w:t>
        </w:r>
      </w:ins>
    </w:p>
    <w:p w14:paraId="324A7275" w14:textId="34C5149E" w:rsidR="008A21D5" w:rsidRDefault="008A21D5" w:rsidP="008A21D5">
      <w:pPr>
        <w:pStyle w:val="Heading2"/>
      </w:pPr>
      <w:bookmarkStart w:id="12114" w:name="_Ref513118449"/>
      <w:bookmarkStart w:id="12115" w:name="_Toc8367213"/>
      <w:bookmarkStart w:id="12116" w:name="_Hlk513212890"/>
      <w:bookmarkStart w:id="12117" w:name="_Toc516224862"/>
      <w:r>
        <w:t>rectangle object</w:t>
      </w:r>
      <w:bookmarkEnd w:id="12114"/>
      <w:bookmarkEnd w:id="12115"/>
      <w:bookmarkEnd w:id="12117"/>
    </w:p>
    <w:p w14:paraId="3C4A6F0B" w14:textId="2FBD2981" w:rsidR="008A21D5" w:rsidRDefault="008A21D5" w:rsidP="008A21D5">
      <w:pPr>
        <w:pStyle w:val="Heading3"/>
      </w:pPr>
      <w:bookmarkStart w:id="12118" w:name="_Toc8367214"/>
      <w:bookmarkStart w:id="12119" w:name="_Toc516224863"/>
      <w:r>
        <w:t>General</w:t>
      </w:r>
      <w:bookmarkEnd w:id="12118"/>
      <w:bookmarkEnd w:id="12119"/>
    </w:p>
    <w:p w14:paraId="06EDF390" w14:textId="582518B9"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del w:id="12120" w:author="Laurence Golding" w:date="2019-05-11T06:51:00Z">
        <w:r>
          <w:rPr>
            <w:b/>
          </w:rPr>
          <w:delText>SHOULD</w:delText>
        </w:r>
      </w:del>
      <w:ins w:id="12121" w:author="Laurence Golding" w:date="2019-05-11T06:51:00Z">
        <w:r w:rsidR="009916A4">
          <w:rPr>
            <w:b/>
          </w:rPr>
          <w:t>MAY</w:t>
        </w:r>
      </w:ins>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12122" w:name="_Toc8367215"/>
      <w:bookmarkStart w:id="12123" w:name="_Toc516224864"/>
      <w:r>
        <w:t>top, left, bottom, and right properties</w:t>
      </w:r>
      <w:bookmarkEnd w:id="12122"/>
      <w:bookmarkEnd w:id="12123"/>
    </w:p>
    <w:p w14:paraId="507C9305" w14:textId="0CFDBF69"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w:t>
      </w:r>
      <w:ins w:id="12124" w:author="Laurence Golding" w:date="2019-05-11T06:51:00Z">
        <w:r w:rsidR="00E00725">
          <w:t>the JSON Schema standard</w:t>
        </w:r>
        <w:r>
          <w:t xml:space="preserve"> </w:t>
        </w:r>
      </w:ins>
      <w:r>
        <w:t>[</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2125" w:name="_Ref513118473"/>
      <w:bookmarkStart w:id="12126" w:name="_Toc8367216"/>
      <w:bookmarkStart w:id="12127" w:name="_Toc516224865"/>
      <w:r>
        <w:t>message property</w:t>
      </w:r>
      <w:bookmarkEnd w:id="12125"/>
      <w:bookmarkEnd w:id="12126"/>
      <w:bookmarkEnd w:id="12127"/>
    </w:p>
    <w:p w14:paraId="00BBEF13" w14:textId="223244AE"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w:t>
      </w:r>
      <w:del w:id="12128" w:author="Laurence Golding" w:date="2019-05-11T06:51:00Z">
        <w:r w:rsidR="00331070">
          <w:delText>9</w:delText>
        </w:r>
      </w:del>
      <w:ins w:id="12129" w:author="Laurence Golding" w:date="2019-05-11T06:51:00Z">
        <w:r w:rsidR="0009127C">
          <w:t>11</w:t>
        </w:r>
      </w:ins>
      <w:r>
        <w:fldChar w:fldCharType="end"/>
      </w:r>
      <w:r>
        <w:t>) containing a message relevant to this area of the image.</w:t>
      </w:r>
    </w:p>
    <w:p w14:paraId="39DD7AC7" w14:textId="7D818805" w:rsidR="00446889" w:rsidRDefault="00446889" w:rsidP="00446889">
      <w:r>
        <w:t xml:space="preserve">A SARIF viewer </w:t>
      </w:r>
      <w:del w:id="12130" w:author="Laurence Golding" w:date="2019-05-11T06:51:00Z">
        <w:r>
          <w:rPr>
            <w:b/>
          </w:rPr>
          <w:delText>SHOULD</w:delText>
        </w:r>
      </w:del>
      <w:ins w:id="12131" w:author="Laurence Golding" w:date="2019-05-11T06:51:00Z">
        <w:r w:rsidR="00B870D0">
          <w:rPr>
            <w:b/>
          </w:rPr>
          <w:t>MAY</w:t>
        </w:r>
      </w:ins>
      <w:r w:rsidR="00B870D0">
        <w:t xml:space="preserve"> </w:t>
      </w:r>
      <w:r>
        <w:t>display this message when the user interacts with the area. For example, if the user hovers over the area with the mouse, the viewer might present the message as hover text.</w:t>
      </w:r>
    </w:p>
    <w:p w14:paraId="41FE9A99" w14:textId="3CCFA7FA" w:rsidR="00B569A3" w:rsidRDefault="00B569A3" w:rsidP="00B569A3">
      <w:pPr>
        <w:pStyle w:val="Heading2"/>
        <w:rPr>
          <w:ins w:id="12132" w:author="Laurence Golding" w:date="2019-05-11T06:51:00Z"/>
        </w:rPr>
      </w:pPr>
      <w:bookmarkStart w:id="12133" w:name="_Ref4681621"/>
      <w:bookmarkStart w:id="12134" w:name="_Toc8367217"/>
      <w:ins w:id="12135" w:author="Laurence Golding" w:date="2019-05-11T06:51:00Z">
        <w:r>
          <w:t>address object</w:t>
        </w:r>
        <w:bookmarkEnd w:id="12133"/>
        <w:bookmarkEnd w:id="12134"/>
      </w:ins>
    </w:p>
    <w:p w14:paraId="056BF585" w14:textId="78EFAC93" w:rsidR="004B56C2" w:rsidRPr="00A830A2" w:rsidRDefault="004B56C2" w:rsidP="00A830A2">
      <w:pPr>
        <w:pStyle w:val="Heading3"/>
        <w:rPr>
          <w:moveTo w:id="12136" w:author="Laurence Golding" w:date="2019-05-11T06:52:00Z"/>
        </w:rPr>
      </w:pPr>
      <w:bookmarkStart w:id="12137" w:name="_Toc8367218"/>
      <w:moveToRangeStart w:id="12138" w:author="Laurence Golding" w:date="2019-05-11T06:52:00Z" w:name="move8449998"/>
      <w:moveTo w:id="12139" w:author="Laurence Golding" w:date="2019-05-11T06:52:00Z">
        <w:r>
          <w:t>General</w:t>
        </w:r>
        <w:bookmarkEnd w:id="12137"/>
      </w:moveTo>
    </w:p>
    <w:moveToRangeEnd w:id="12138"/>
    <w:p w14:paraId="47792B44" w14:textId="7F204EF4" w:rsidR="00A70D35" w:rsidRPr="00A70D35" w:rsidRDefault="00B569A3" w:rsidP="00A70D35">
      <w:pPr>
        <w:rPr>
          <w:ins w:id="12140" w:author="Laurence Golding" w:date="2019-05-11T06:51:00Z"/>
        </w:rPr>
      </w:pPr>
      <w:ins w:id="12141" w:author="Laurence Golding" w:date="2019-05-11T06:51:00Z">
        <w:r>
          <w:t xml:space="preserve">An </w:t>
        </w:r>
        <w:r w:rsidRPr="00897705">
          <w:rPr>
            <w:rStyle w:val="CODEtemp"/>
          </w:rPr>
          <w:t>address</w:t>
        </w:r>
        <w:r>
          <w:t xml:space="preserve"> object describes a physical or virtual address</w:t>
        </w:r>
        <w:r w:rsidR="00C93639">
          <w:t>, or a range of addresses,</w:t>
        </w:r>
        <w:r w:rsidR="004B56C2">
          <w:t xml:space="preserve"> in </w:t>
        </w:r>
        <w:r w:rsidR="00F043DD">
          <w:t xml:space="preserve">an “addressable region” (memory or </w:t>
        </w:r>
        <w:r w:rsidR="004B56C2">
          <w:t>a binary</w:t>
        </w:r>
        <w:r w:rsidR="00684C7A">
          <w:t xml:space="preserve"> file</w:t>
        </w:r>
        <w:r w:rsidR="00F043DD">
          <w:t>)</w:t>
        </w:r>
        <w:r>
          <w:t>.</w:t>
        </w:r>
      </w:ins>
    </w:p>
    <w:p w14:paraId="187F6BEF" w14:textId="3F0C89DD" w:rsidR="00612289" w:rsidRDefault="00612289" w:rsidP="00E15A3C">
      <w:pPr>
        <w:pStyle w:val="Heading3"/>
        <w:rPr>
          <w:ins w:id="12142" w:author="Laurence Golding" w:date="2019-05-11T06:51:00Z"/>
        </w:rPr>
      </w:pPr>
      <w:bookmarkStart w:id="12143" w:name="_Ref7327374"/>
      <w:bookmarkStart w:id="12144" w:name="_Toc8367219"/>
      <w:ins w:id="12145" w:author="Laurence Golding" w:date="2019-05-11T06:51:00Z">
        <w:r>
          <w:t>Parent-child relationships</w:t>
        </w:r>
        <w:bookmarkEnd w:id="12143"/>
        <w:bookmarkEnd w:id="12144"/>
      </w:ins>
    </w:p>
    <w:p w14:paraId="556A2909" w14:textId="692D2BF3" w:rsidR="00B569A3" w:rsidRDefault="004B56C2" w:rsidP="00B569A3">
      <w:pPr>
        <w:rPr>
          <w:ins w:id="12146" w:author="Laurence Golding" w:date="2019-05-11T06:51:00Z"/>
        </w:rPr>
      </w:pPr>
      <w:ins w:id="12147" w:author="Laurence Golding" w:date="2019-05-11T06:51:00Z">
        <w:r w:rsidRPr="00A830A2">
          <w:rPr>
            <w:rStyle w:val="CODEtemp"/>
          </w:rPr>
          <w:t>a</w:t>
        </w:r>
        <w:r w:rsidR="009010ED" w:rsidRPr="00A830A2">
          <w:rPr>
            <w:rStyle w:val="CODEtemp"/>
          </w:rPr>
          <w:t>ddress</w:t>
        </w:r>
        <w:r>
          <w:t xml:space="preserve"> object</w:t>
        </w:r>
        <w:r w:rsidR="009010ED">
          <w:t xml:space="preserve">s can be linked by their </w:t>
        </w:r>
        <w:r w:rsidR="009010ED" w:rsidRPr="00A830A2">
          <w:rPr>
            <w:rStyle w:val="CODEtemp"/>
          </w:rPr>
          <w:t>parentIndex</w:t>
        </w:r>
        <w:r w:rsidR="009010ED">
          <w:t xml:space="preserve"> properties (</w:t>
        </w:r>
        <w:r>
          <w:t>§</w:t>
        </w:r>
        <w:r>
          <w:fldChar w:fldCharType="begin"/>
        </w:r>
        <w:r>
          <w:instrText xml:space="preserve"> REF _Ref4685900 \r \h </w:instrText>
        </w:r>
        <w:r>
          <w:fldChar w:fldCharType="separate"/>
        </w:r>
        <w:r w:rsidR="0009127C">
          <w:t>3.32.13</w:t>
        </w:r>
        <w:r>
          <w:fldChar w:fldCharType="end"/>
        </w:r>
        <w:r w:rsidR="009010ED">
          <w:t>)</w:t>
        </w:r>
        <w:r>
          <w:t xml:space="preserve"> to form a chain in which each address is specified as an offset from </w:t>
        </w:r>
        <w:r w:rsidR="009C7249">
          <w:t>a</w:t>
        </w:r>
        <w:r>
          <w:t xml:space="preserve"> </w:t>
        </w:r>
        <w:r w:rsidR="009C7249">
          <w:t>“</w:t>
        </w:r>
        <w:r>
          <w:t>parent</w:t>
        </w:r>
        <w:r w:rsidR="009C7249">
          <w:t xml:space="preserve">” object which we refer to as </w:t>
        </w:r>
        <w:r w:rsidR="009C7249" w:rsidRPr="00E15A3C">
          <w:rPr>
            <w:rStyle w:val="CODEtemp"/>
          </w:rPr>
          <w:t>theParent</w:t>
        </w:r>
        <w:r>
          <w:t>.</w:t>
        </w:r>
      </w:ins>
    </w:p>
    <w:p w14:paraId="208254E7" w14:textId="4965DF77" w:rsidR="00AE6ECE" w:rsidRDefault="00AE6ECE" w:rsidP="00AE6ECE">
      <w:pPr>
        <w:pStyle w:val="Note"/>
        <w:rPr>
          <w:ins w:id="12148" w:author="Laurence Golding" w:date="2019-05-11T06:51:00Z"/>
        </w:rPr>
      </w:pPr>
      <w:ins w:id="12149" w:author="Laurence Golding" w:date="2019-05-11T06:51:00Z">
        <w:r>
          <w:t>EXAMPLE:</w:t>
        </w:r>
        <w:r w:rsidR="00A830A2">
          <w:t xml:space="preserve"> In this example, the location of the Sections region of a </w:t>
        </w:r>
        <w:r w:rsidR="00FF0002">
          <w:t xml:space="preserve">Windows ® </w:t>
        </w:r>
        <w:r w:rsidR="00A830A2">
          <w:t>Portable Executable</w:t>
        </w:r>
        <w:r w:rsidR="00FF0002">
          <w:t xml:space="preserve"> </w:t>
        </w:r>
        <w:r w:rsidR="00A830A2">
          <w:t>file</w:t>
        </w:r>
        <w:r w:rsidR="00FF0002">
          <w:t xml:space="preserve"> [</w:t>
        </w:r>
        <w:r w:rsidR="005C469B">
          <w:fldChar w:fldCharType="begin"/>
        </w:r>
        <w:r w:rsidR="005C469B">
          <w:instrText xml:space="preserve"> HYPERLINK \l "PE" </w:instrText>
        </w:r>
        <w:r w:rsidR="005C469B">
          <w:fldChar w:fldCharType="separate"/>
        </w:r>
        <w:r w:rsidR="00FF0002" w:rsidRPr="009C7249">
          <w:rPr>
            <w:rStyle w:val="Hyperlink"/>
          </w:rPr>
          <w:t>PE</w:t>
        </w:r>
        <w:r w:rsidR="005C469B">
          <w:rPr>
            <w:rStyle w:val="Hyperlink"/>
          </w:rPr>
          <w:fldChar w:fldCharType="end"/>
        </w:r>
        <w:r w:rsidR="00FF0002">
          <w:t xml:space="preserve">] </w:t>
        </w:r>
        <w:r w:rsidR="00A830A2">
          <w:t>is expressed as an offset from the start of the module. The location of the .text section is in turn expressed as an offset from Sections.</w:t>
        </w:r>
      </w:ins>
    </w:p>
    <w:p w14:paraId="7A82DB75" w14:textId="5019527D" w:rsidR="00A830A2" w:rsidRDefault="00A830A2" w:rsidP="00A830A2">
      <w:pPr>
        <w:pStyle w:val="Code"/>
        <w:rPr>
          <w:ins w:id="12150" w:author="Laurence Golding" w:date="2019-05-11T06:51:00Z"/>
        </w:rPr>
      </w:pPr>
      <w:ins w:id="12151" w:author="Laurence Golding" w:date="2019-05-11T06:51:00Z">
        <w:r>
          <w:t>{                                  # A run object (§</w:t>
        </w:r>
        <w:r>
          <w:fldChar w:fldCharType="begin"/>
        </w:r>
        <w:r>
          <w:instrText xml:space="preserve"> REF _Ref493349997 \r \h </w:instrText>
        </w:r>
        <w:r>
          <w:fldChar w:fldCharType="separate"/>
        </w:r>
        <w:r w:rsidR="0009127C">
          <w:t>3.14</w:t>
        </w:r>
        <w:r>
          <w:fldChar w:fldCharType="end"/>
        </w:r>
        <w:r>
          <w:t>).</w:t>
        </w:r>
      </w:ins>
    </w:p>
    <w:p w14:paraId="637ACFD3" w14:textId="6BD92C3C" w:rsidR="00A830A2" w:rsidRDefault="00A830A2" w:rsidP="00A830A2">
      <w:pPr>
        <w:pStyle w:val="Code"/>
        <w:rPr>
          <w:ins w:id="12152" w:author="Laurence Golding" w:date="2019-05-11T06:51:00Z"/>
        </w:rPr>
      </w:pPr>
      <w:ins w:id="12153" w:author="Laurence Golding" w:date="2019-05-11T06:51:00Z">
        <w:r>
          <w:t xml:space="preserve">  "addresses": [                   # See §</w:t>
        </w:r>
        <w:r>
          <w:fldChar w:fldCharType="begin"/>
        </w:r>
        <w:r>
          <w:instrText xml:space="preserve"> REF _Ref4685267 \r \h </w:instrText>
        </w:r>
        <w:r>
          <w:fldChar w:fldCharType="separate"/>
        </w:r>
        <w:r w:rsidR="0009127C">
          <w:t>3.14.18</w:t>
        </w:r>
        <w:r>
          <w:fldChar w:fldCharType="end"/>
        </w:r>
        <w:r>
          <w:t>.</w:t>
        </w:r>
      </w:ins>
    </w:p>
    <w:p w14:paraId="7983C69D" w14:textId="332906AC" w:rsidR="00A830A2" w:rsidRDefault="00A830A2" w:rsidP="00A830A2">
      <w:pPr>
        <w:pStyle w:val="Code"/>
        <w:rPr>
          <w:ins w:id="12154" w:author="Laurence Golding" w:date="2019-05-11T06:51:00Z"/>
        </w:rPr>
      </w:pPr>
      <w:ins w:id="12155" w:author="Laurence Golding" w:date="2019-05-11T06:51:00Z">
        <w:r>
          <w:t xml:space="preserve">    {</w:t>
        </w:r>
      </w:ins>
    </w:p>
    <w:p w14:paraId="4EF4D9CB" w14:textId="0ADAB97A" w:rsidR="00A830A2" w:rsidRDefault="00A830A2" w:rsidP="00A830A2">
      <w:pPr>
        <w:pStyle w:val="Code"/>
        <w:rPr>
          <w:ins w:id="12156" w:author="Laurence Golding" w:date="2019-05-11T06:51:00Z"/>
        </w:rPr>
      </w:pPr>
      <w:ins w:id="12157" w:author="Laurence Golding" w:date="2019-05-11T06:51:00Z">
        <w:r>
          <w:t xml:space="preserve">      "name": "Multitool.exe",     # See §</w:t>
        </w:r>
        <w:r w:rsidR="00875B3A">
          <w:fldChar w:fldCharType="begin"/>
        </w:r>
        <w:r w:rsidR="00875B3A">
          <w:instrText xml:space="preserve"> REF _Ref7420523 \r \h </w:instrText>
        </w:r>
        <w:r w:rsidR="00875B3A">
          <w:fldChar w:fldCharType="separate"/>
        </w:r>
        <w:r w:rsidR="0009127C">
          <w:t>3.32.10</w:t>
        </w:r>
        <w:r w:rsidR="00875B3A">
          <w:fldChar w:fldCharType="end"/>
        </w:r>
        <w:r>
          <w:t>.</w:t>
        </w:r>
      </w:ins>
    </w:p>
    <w:p w14:paraId="2254314A" w14:textId="173DE56E" w:rsidR="00A830A2" w:rsidRDefault="00A830A2" w:rsidP="00A830A2">
      <w:pPr>
        <w:pStyle w:val="Code"/>
        <w:rPr>
          <w:ins w:id="12158" w:author="Laurence Golding" w:date="2019-05-11T06:51:00Z"/>
        </w:rPr>
      </w:pPr>
      <w:ins w:id="12159" w:author="Laurence Golding" w:date="2019-05-11T06:51:00Z">
        <w:r>
          <w:t xml:space="preserve">      "kind": "module",            # See §</w:t>
        </w:r>
        <w:r>
          <w:fldChar w:fldCharType="begin"/>
        </w:r>
        <w:r>
          <w:instrText xml:space="preserve"> REF _Ref4684078 \r \h </w:instrText>
        </w:r>
        <w:r>
          <w:fldChar w:fldCharType="separate"/>
        </w:r>
        <w:r w:rsidR="0009127C">
          <w:t>3.32.12</w:t>
        </w:r>
        <w:r>
          <w:fldChar w:fldCharType="end"/>
        </w:r>
        <w:r>
          <w:t>.</w:t>
        </w:r>
      </w:ins>
    </w:p>
    <w:p w14:paraId="4F6763A1" w14:textId="16BA5618" w:rsidR="00A830A2" w:rsidRDefault="00A830A2" w:rsidP="00A830A2">
      <w:pPr>
        <w:pStyle w:val="Code"/>
        <w:rPr>
          <w:ins w:id="12160" w:author="Laurence Golding" w:date="2019-05-11T06:51:00Z"/>
        </w:rPr>
      </w:pPr>
      <w:ins w:id="12161" w:author="Laurence Golding" w:date="2019-05-11T06:51:00Z">
        <w:r>
          <w:t xml:space="preserve">      "</w:t>
        </w:r>
        <w:r w:rsidR="00DD09BE">
          <w:t>absolute</w:t>
        </w:r>
        <w:r>
          <w:t xml:space="preserve">Address": </w:t>
        </w:r>
        <w:r w:rsidR="00F9735E">
          <w:t>1024</w:t>
        </w:r>
        <w:r>
          <w:t xml:space="preserve">      # See §</w:t>
        </w:r>
        <w:r>
          <w:fldChar w:fldCharType="begin"/>
        </w:r>
        <w:r>
          <w:instrText xml:space="preserve"> REF _Ref4683889 \r \h </w:instrText>
        </w:r>
        <w:r>
          <w:fldChar w:fldCharType="separate"/>
        </w:r>
        <w:r w:rsidR="0009127C">
          <w:t>3.32.6</w:t>
        </w:r>
        <w:r>
          <w:fldChar w:fldCharType="end"/>
        </w:r>
        <w:r>
          <w:t>.</w:t>
        </w:r>
      </w:ins>
    </w:p>
    <w:p w14:paraId="2D038E25" w14:textId="76E953E8" w:rsidR="00A830A2" w:rsidRDefault="00A830A2" w:rsidP="00A830A2">
      <w:pPr>
        <w:pStyle w:val="Code"/>
        <w:rPr>
          <w:ins w:id="12162" w:author="Laurence Golding" w:date="2019-05-11T06:51:00Z"/>
        </w:rPr>
      </w:pPr>
      <w:ins w:id="12163" w:author="Laurence Golding" w:date="2019-05-11T06:51:00Z">
        <w:r>
          <w:t xml:space="preserve">    },</w:t>
        </w:r>
      </w:ins>
    </w:p>
    <w:p w14:paraId="7C70DCDB" w14:textId="367A0C88" w:rsidR="00A830A2" w:rsidRDefault="00A830A2" w:rsidP="00A830A2">
      <w:pPr>
        <w:pStyle w:val="Code"/>
        <w:rPr>
          <w:ins w:id="12164" w:author="Laurence Golding" w:date="2019-05-11T06:51:00Z"/>
        </w:rPr>
      </w:pPr>
      <w:ins w:id="12165" w:author="Laurence Golding" w:date="2019-05-11T06:51:00Z">
        <w:r>
          <w:t xml:space="preserve">    {</w:t>
        </w:r>
      </w:ins>
    </w:p>
    <w:p w14:paraId="31F35278" w14:textId="18B40C41" w:rsidR="00A830A2" w:rsidRDefault="00A830A2" w:rsidP="00A830A2">
      <w:pPr>
        <w:pStyle w:val="Code"/>
        <w:rPr>
          <w:ins w:id="12166" w:author="Laurence Golding" w:date="2019-05-11T06:51:00Z"/>
        </w:rPr>
      </w:pPr>
      <w:ins w:id="12167" w:author="Laurence Golding" w:date="2019-05-11T06:51:00Z">
        <w:r>
          <w:t xml:space="preserve">      "name": "Sections",</w:t>
        </w:r>
      </w:ins>
    </w:p>
    <w:p w14:paraId="5EAF9B4F" w14:textId="4207842F" w:rsidR="00A830A2" w:rsidRDefault="00A830A2" w:rsidP="00A830A2">
      <w:pPr>
        <w:pStyle w:val="Code"/>
        <w:rPr>
          <w:ins w:id="12168" w:author="Laurence Golding" w:date="2019-05-11T06:51:00Z"/>
        </w:rPr>
      </w:pPr>
      <w:ins w:id="12169" w:author="Laurence Golding" w:date="2019-05-11T06:51:00Z">
        <w:r>
          <w:t xml:space="preserve">      "kind": "</w:t>
        </w:r>
        <w:r w:rsidR="001A0CBD">
          <w:t>header</w:t>
        </w:r>
        <w:r>
          <w:t>",</w:t>
        </w:r>
      </w:ins>
    </w:p>
    <w:p w14:paraId="4BAB122B" w14:textId="719FF47A" w:rsidR="00A830A2" w:rsidRDefault="00A830A2" w:rsidP="00A830A2">
      <w:pPr>
        <w:pStyle w:val="Code"/>
        <w:rPr>
          <w:ins w:id="12170" w:author="Laurence Golding" w:date="2019-05-11T06:51:00Z"/>
        </w:rPr>
      </w:pPr>
      <w:ins w:id="12171" w:author="Laurence Golding" w:date="2019-05-11T06:51:00Z">
        <w:r>
          <w:t xml:space="preserve">      "parentIndex": 0,            # See §</w:t>
        </w:r>
        <w:r>
          <w:fldChar w:fldCharType="begin"/>
        </w:r>
        <w:r>
          <w:instrText xml:space="preserve"> REF _Ref4685900 \r \h </w:instrText>
        </w:r>
        <w:r>
          <w:fldChar w:fldCharType="separate"/>
        </w:r>
        <w:r w:rsidR="0009127C">
          <w:t>3.32.13</w:t>
        </w:r>
        <w:r>
          <w:fldChar w:fldCharType="end"/>
        </w:r>
        <w:r>
          <w:t>.</w:t>
        </w:r>
      </w:ins>
    </w:p>
    <w:p w14:paraId="4A0331AF" w14:textId="71A11C9A" w:rsidR="00A830A2" w:rsidRDefault="00A830A2" w:rsidP="00A830A2">
      <w:pPr>
        <w:pStyle w:val="Code"/>
        <w:rPr>
          <w:ins w:id="12172" w:author="Laurence Golding" w:date="2019-05-11T06:51:00Z"/>
        </w:rPr>
      </w:pPr>
      <w:ins w:id="12173" w:author="Laurence Golding" w:date="2019-05-11T06:51:00Z">
        <w:r>
          <w:t xml:space="preserve">      "offsetFromParent": 376,     # See §</w:t>
        </w:r>
        <w:r>
          <w:fldChar w:fldCharType="begin"/>
        </w:r>
        <w:r>
          <w:instrText xml:space="preserve"> REF _Ref4684023 \r \h </w:instrText>
        </w:r>
        <w:r>
          <w:fldChar w:fldCharType="separate"/>
        </w:r>
        <w:r w:rsidR="0009127C">
          <w:t>3.32.8</w:t>
        </w:r>
        <w:r>
          <w:fldChar w:fldCharType="end"/>
        </w:r>
        <w:r>
          <w:t>.</w:t>
        </w:r>
      </w:ins>
    </w:p>
    <w:p w14:paraId="6A1DD3BA" w14:textId="659AA2D9" w:rsidR="00A830A2" w:rsidRDefault="00A830A2" w:rsidP="00A830A2">
      <w:pPr>
        <w:pStyle w:val="Code"/>
        <w:rPr>
          <w:ins w:id="12174" w:author="Laurence Golding" w:date="2019-05-11T06:51:00Z"/>
        </w:rPr>
      </w:pPr>
      <w:ins w:id="12175" w:author="Laurence Golding" w:date="2019-05-11T06:51:00Z">
        <w:r>
          <w:t xml:space="preserve">      "</w:t>
        </w:r>
        <w:r w:rsidR="00DD09BE">
          <w:t>absolute</w:t>
        </w:r>
        <w:r>
          <w:t xml:space="preserve">Address": </w:t>
        </w:r>
        <w:r w:rsidR="00F9735E">
          <w:t>1400,</w:t>
        </w:r>
      </w:ins>
    </w:p>
    <w:p w14:paraId="640256EA" w14:textId="5E22F134" w:rsidR="00F9735E" w:rsidRDefault="00F9735E" w:rsidP="00A830A2">
      <w:pPr>
        <w:pStyle w:val="Code"/>
        <w:rPr>
          <w:ins w:id="12176" w:author="Laurence Golding" w:date="2019-05-11T06:51:00Z"/>
        </w:rPr>
      </w:pPr>
      <w:ins w:id="12177" w:author="Laurence Golding" w:date="2019-05-11T06:51:00Z">
        <w:r>
          <w:t xml:space="preserve">      "relativeAddress": 376       # See §</w:t>
        </w:r>
        <w:r>
          <w:fldChar w:fldCharType="begin"/>
        </w:r>
        <w:r>
          <w:instrText xml:space="preserve"> REF _Ref7431077 \r \h </w:instrText>
        </w:r>
        <w:r>
          <w:fldChar w:fldCharType="separate"/>
        </w:r>
        <w:r w:rsidR="0009127C">
          <w:t>3.32.7</w:t>
        </w:r>
        <w:r>
          <w:fldChar w:fldCharType="end"/>
        </w:r>
        <w:r>
          <w:t>.</w:t>
        </w:r>
      </w:ins>
    </w:p>
    <w:p w14:paraId="7795DCD0" w14:textId="6447484A" w:rsidR="00A830A2" w:rsidRDefault="00A830A2" w:rsidP="00A830A2">
      <w:pPr>
        <w:pStyle w:val="Code"/>
        <w:rPr>
          <w:ins w:id="12178" w:author="Laurence Golding" w:date="2019-05-11T06:51:00Z"/>
        </w:rPr>
      </w:pPr>
      <w:ins w:id="12179" w:author="Laurence Golding" w:date="2019-05-11T06:51:00Z">
        <w:r>
          <w:t xml:space="preserve">    },</w:t>
        </w:r>
      </w:ins>
    </w:p>
    <w:p w14:paraId="4B451A63" w14:textId="1751E396" w:rsidR="00A830A2" w:rsidRDefault="00A830A2" w:rsidP="00A830A2">
      <w:pPr>
        <w:pStyle w:val="Code"/>
        <w:rPr>
          <w:ins w:id="12180" w:author="Laurence Golding" w:date="2019-05-11T06:51:00Z"/>
        </w:rPr>
      </w:pPr>
      <w:ins w:id="12181" w:author="Laurence Golding" w:date="2019-05-11T06:51:00Z">
        <w:r>
          <w:t xml:space="preserve">    {</w:t>
        </w:r>
      </w:ins>
    </w:p>
    <w:p w14:paraId="5B547438" w14:textId="77777777" w:rsidR="00A830A2" w:rsidRDefault="00A830A2" w:rsidP="00A830A2">
      <w:pPr>
        <w:pStyle w:val="Code"/>
        <w:rPr>
          <w:ins w:id="12182" w:author="Laurence Golding" w:date="2019-05-11T06:51:00Z"/>
        </w:rPr>
      </w:pPr>
      <w:ins w:id="12183" w:author="Laurence Golding" w:date="2019-05-11T06:51:00Z">
        <w:r>
          <w:t xml:space="preserve">      "name": ".text",</w:t>
        </w:r>
      </w:ins>
    </w:p>
    <w:p w14:paraId="08B187D5" w14:textId="77777777" w:rsidR="00A830A2" w:rsidRDefault="00A830A2" w:rsidP="00A830A2">
      <w:pPr>
        <w:pStyle w:val="Code"/>
        <w:rPr>
          <w:ins w:id="12184" w:author="Laurence Golding" w:date="2019-05-11T06:51:00Z"/>
        </w:rPr>
      </w:pPr>
      <w:ins w:id="12185" w:author="Laurence Golding" w:date="2019-05-11T06:51:00Z">
        <w:r>
          <w:t xml:space="preserve">      "kind": "section",</w:t>
        </w:r>
      </w:ins>
    </w:p>
    <w:p w14:paraId="0B60B453" w14:textId="70AC0AAD" w:rsidR="00A830A2" w:rsidRDefault="00A830A2" w:rsidP="00A830A2">
      <w:pPr>
        <w:pStyle w:val="Code"/>
        <w:rPr>
          <w:ins w:id="12186" w:author="Laurence Golding" w:date="2019-05-11T06:51:00Z"/>
        </w:rPr>
      </w:pPr>
      <w:ins w:id="12187" w:author="Laurence Golding" w:date="2019-05-11T06:51:00Z">
        <w:r>
          <w:t xml:space="preserve">      "parentIndex": 1,</w:t>
        </w:r>
      </w:ins>
    </w:p>
    <w:p w14:paraId="16E8A8CE" w14:textId="76A0A180" w:rsidR="00A830A2" w:rsidRDefault="00A830A2" w:rsidP="00A830A2">
      <w:pPr>
        <w:pStyle w:val="Code"/>
        <w:rPr>
          <w:ins w:id="12188" w:author="Laurence Golding" w:date="2019-05-11T06:51:00Z"/>
        </w:rPr>
      </w:pPr>
      <w:ins w:id="12189" w:author="Laurence Golding" w:date="2019-05-11T06:51:00Z">
        <w:r>
          <w:t xml:space="preserve">      "offsetFromParent": 136,</w:t>
        </w:r>
      </w:ins>
    </w:p>
    <w:p w14:paraId="35122780" w14:textId="09057D35" w:rsidR="00A830A2" w:rsidRDefault="00A830A2" w:rsidP="00A830A2">
      <w:pPr>
        <w:pStyle w:val="Code"/>
        <w:rPr>
          <w:ins w:id="12190" w:author="Laurence Golding" w:date="2019-05-11T06:51:00Z"/>
        </w:rPr>
      </w:pPr>
      <w:ins w:id="12191" w:author="Laurence Golding" w:date="2019-05-11T06:51:00Z">
        <w:r>
          <w:t xml:space="preserve">      "</w:t>
        </w:r>
        <w:r w:rsidR="00DD09BE">
          <w:t>absolute</w:t>
        </w:r>
        <w:r>
          <w:t xml:space="preserve">Address": </w:t>
        </w:r>
        <w:r w:rsidR="00F9735E">
          <w:t>1536,</w:t>
        </w:r>
      </w:ins>
    </w:p>
    <w:p w14:paraId="60AAE1C5" w14:textId="21B58929" w:rsidR="00F9735E" w:rsidRDefault="00F9735E" w:rsidP="00A830A2">
      <w:pPr>
        <w:pStyle w:val="Code"/>
        <w:rPr>
          <w:ins w:id="12192" w:author="Laurence Golding" w:date="2019-05-11T06:51:00Z"/>
        </w:rPr>
      </w:pPr>
      <w:ins w:id="12193" w:author="Laurence Golding" w:date="2019-05-11T06:51:00Z">
        <w:r>
          <w:t xml:space="preserve">      "relativeAddress": 512</w:t>
        </w:r>
      </w:ins>
    </w:p>
    <w:p w14:paraId="283BB9EC" w14:textId="03A4F889" w:rsidR="00A830A2" w:rsidRDefault="00A830A2" w:rsidP="00A830A2">
      <w:pPr>
        <w:pStyle w:val="Code"/>
        <w:rPr>
          <w:ins w:id="12194" w:author="Laurence Golding" w:date="2019-05-11T06:51:00Z"/>
        </w:rPr>
      </w:pPr>
      <w:ins w:id="12195" w:author="Laurence Golding" w:date="2019-05-11T06:51:00Z">
        <w:r>
          <w:t xml:space="preserve">    }</w:t>
        </w:r>
      </w:ins>
    </w:p>
    <w:p w14:paraId="6ADF4DED" w14:textId="09F7D36C" w:rsidR="00A830A2" w:rsidRDefault="00A830A2" w:rsidP="00A830A2">
      <w:pPr>
        <w:pStyle w:val="Code"/>
        <w:rPr>
          <w:ins w:id="12196" w:author="Laurence Golding" w:date="2019-05-11T06:51:00Z"/>
        </w:rPr>
      </w:pPr>
      <w:ins w:id="12197" w:author="Laurence Golding" w:date="2019-05-11T06:51:00Z">
        <w:r>
          <w:t xml:space="preserve">  ],</w:t>
        </w:r>
      </w:ins>
    </w:p>
    <w:p w14:paraId="274B8A28" w14:textId="68B6F565" w:rsidR="00A830A2" w:rsidRDefault="00A830A2" w:rsidP="00A830A2">
      <w:pPr>
        <w:pStyle w:val="Code"/>
        <w:rPr>
          <w:ins w:id="12198" w:author="Laurence Golding" w:date="2019-05-11T06:51:00Z"/>
        </w:rPr>
      </w:pPr>
      <w:ins w:id="12199" w:author="Laurence Golding" w:date="2019-05-11T06:51:00Z">
        <w:r>
          <w:t xml:space="preserve">  ...</w:t>
        </w:r>
      </w:ins>
    </w:p>
    <w:p w14:paraId="5F571D2D" w14:textId="467F7B49" w:rsidR="00A830A2" w:rsidRDefault="00A830A2" w:rsidP="00A830A2">
      <w:pPr>
        <w:pStyle w:val="Code"/>
        <w:rPr>
          <w:ins w:id="12200" w:author="Laurence Golding" w:date="2019-05-11T06:51:00Z"/>
        </w:rPr>
      </w:pPr>
      <w:ins w:id="12201" w:author="Laurence Golding" w:date="2019-05-11T06:51:00Z">
        <w:r>
          <w:t>}</w:t>
        </w:r>
      </w:ins>
    </w:p>
    <w:p w14:paraId="23A98AD2" w14:textId="32A100D8" w:rsidR="00612289" w:rsidRDefault="004D0178" w:rsidP="00612289">
      <w:pPr>
        <w:pStyle w:val="Heading3"/>
        <w:rPr>
          <w:ins w:id="12202" w:author="Laurence Golding" w:date="2019-05-11T06:51:00Z"/>
        </w:rPr>
      </w:pPr>
      <w:bookmarkStart w:id="12203" w:name="_Ref7327663"/>
      <w:bookmarkStart w:id="12204" w:name="_Ref7432842"/>
      <w:bookmarkStart w:id="12205" w:name="_Toc8367220"/>
      <w:ins w:id="12206" w:author="Laurence Golding" w:date="2019-05-11T06:51:00Z">
        <w:r>
          <w:t xml:space="preserve">Absolute </w:t>
        </w:r>
        <w:r w:rsidR="00612289">
          <w:t>address calculation</w:t>
        </w:r>
        <w:bookmarkEnd w:id="12203"/>
        <w:bookmarkEnd w:id="12204"/>
        <w:bookmarkEnd w:id="12205"/>
      </w:ins>
    </w:p>
    <w:p w14:paraId="4AD36080" w14:textId="6CEB3517" w:rsidR="00612289" w:rsidRDefault="004D0178" w:rsidP="00612289">
      <w:pPr>
        <w:rPr>
          <w:ins w:id="12207" w:author="Laurence Golding" w:date="2019-05-11T06:51:00Z"/>
        </w:rPr>
      </w:pPr>
      <w:ins w:id="12208" w:author="Laurence Golding" w:date="2019-05-11T06:51:00Z">
        <w:r>
          <w:t>E</w:t>
        </w:r>
        <w:r w:rsidR="00612289">
          <w:t xml:space="preserve">ach </w:t>
        </w:r>
        <w:r w:rsidR="00612289" w:rsidRPr="00E15A3C">
          <w:rPr>
            <w:rStyle w:val="CODEtemp"/>
          </w:rPr>
          <w:t>address</w:t>
        </w:r>
        <w:r w:rsidR="00612289">
          <w:t xml:space="preserve"> object </w:t>
        </w:r>
        <w:r>
          <w:t>has an associated</w:t>
        </w:r>
        <w:r w:rsidR="00612289">
          <w:t xml:space="preserve"> value called its “</w:t>
        </w:r>
        <w:r w:rsidR="00DD09BE">
          <w:t xml:space="preserve">absolute </w:t>
        </w:r>
        <w:r w:rsidR="00612289">
          <w:t>address” which is the offset of the address from the start of the addressable region.</w:t>
        </w:r>
        <w:r w:rsidR="00E15A3C">
          <w:t xml:space="preserve"> The </w:t>
        </w:r>
        <w:r w:rsidR="00DD09BE">
          <w:t xml:space="preserve">absolute </w:t>
        </w:r>
        <w:r w:rsidR="00E15A3C">
          <w:t xml:space="preserve">address is calculated by executing the function </w:t>
        </w:r>
        <w:r w:rsidR="00E15A3C" w:rsidRPr="002E1D7A">
          <w:rPr>
            <w:rStyle w:val="CODEtemp"/>
          </w:rPr>
          <w:t>Calculate</w:t>
        </w:r>
        <w:r w:rsidR="00DD09BE">
          <w:rPr>
            <w:rStyle w:val="CODEtemp"/>
          </w:rPr>
          <w:t>Absolute</w:t>
        </w:r>
        <w:r w:rsidR="00E15A3C" w:rsidRPr="002E1D7A">
          <w:rPr>
            <w:rStyle w:val="CODEtemp"/>
          </w:rPr>
          <w:t>Address</w:t>
        </w:r>
        <w:r w:rsidR="00E15A3C">
          <w:t xml:space="preserve"> defined below on </w:t>
        </w:r>
        <w:r w:rsidR="00E15A3C" w:rsidRPr="002E1D7A">
          <w:rPr>
            <w:rStyle w:val="CODEtemp"/>
          </w:rPr>
          <w:t>thisObject</w:t>
        </w:r>
        <w:r w:rsidR="00E15A3C">
          <w:t xml:space="preserve"> or by any procedure w</w:t>
        </w:r>
        <w:r w:rsidR="00F043DD">
          <w:t>ith</w:t>
        </w:r>
        <w:r w:rsidR="00E15A3C">
          <w:t xml:space="preserve"> the same result</w:t>
        </w:r>
        <w:r w:rsidR="00576085">
          <w:t>.</w:t>
        </w:r>
      </w:ins>
    </w:p>
    <w:p w14:paraId="7924E647" w14:textId="3B315D9E" w:rsidR="00E15A3C" w:rsidRDefault="00576085" w:rsidP="00612289">
      <w:pPr>
        <w:rPr>
          <w:ins w:id="12209" w:author="Laurence Golding" w:date="2019-05-11T06:51:00Z"/>
        </w:rPr>
      </w:pPr>
      <w:ins w:id="12210" w:author="Laurence Golding" w:date="2019-05-11T06:51:00Z">
        <w:r>
          <w:t xml:space="preserve">This procedure assumes that the </w:t>
        </w:r>
        <w:r w:rsidRPr="00576085">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576085">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ins>
    </w:p>
    <w:p w14:paraId="70DD7DF4" w14:textId="77777777" w:rsidR="00576085" w:rsidRDefault="00576085" w:rsidP="00612289">
      <w:pPr>
        <w:rPr>
          <w:ins w:id="12211" w:author="Laurence Golding" w:date="2019-05-11T06:51:00Z"/>
        </w:rPr>
      </w:pPr>
    </w:p>
    <w:p w14:paraId="67E804E2" w14:textId="166093B7" w:rsidR="00E15A3C" w:rsidRDefault="00E15A3C" w:rsidP="00E15A3C">
      <w:pPr>
        <w:rPr>
          <w:ins w:id="12212" w:author="Laurence Golding" w:date="2019-05-11T06:51:00Z"/>
        </w:rPr>
      </w:pPr>
      <w:ins w:id="12213" w:author="Laurence Golding" w:date="2019-05-11T06:51:00Z">
        <w:r>
          <w:t xml:space="preserve">FUNCTION </w:t>
        </w:r>
        <w:r w:rsidRPr="002E1D7A">
          <w:rPr>
            <w:rStyle w:val="CODEtemp"/>
          </w:rPr>
          <w:t>Calculate</w:t>
        </w:r>
        <w:r w:rsidR="00DD09BE">
          <w:rPr>
            <w:rStyle w:val="CODEtemp"/>
          </w:rPr>
          <w:t>Absolute</w:t>
        </w:r>
        <w:r w:rsidRPr="002E1D7A">
          <w:rPr>
            <w:rStyle w:val="CODEtemp"/>
          </w:rPr>
          <w:t>Address</w:t>
        </w:r>
        <w:r>
          <w:t>(</w:t>
        </w:r>
        <w:r w:rsidR="00656094">
          <w:rPr>
            <w:rStyle w:val="CODEtemp"/>
          </w:rPr>
          <w:t>addr</w:t>
        </w:r>
        <w:r>
          <w:t>)</w:t>
        </w:r>
      </w:ins>
    </w:p>
    <w:p w14:paraId="63D352A5" w14:textId="120F9DBD" w:rsidR="001A0CBD" w:rsidRDefault="001A0CBD" w:rsidP="001A0CBD">
      <w:pPr>
        <w:rPr>
          <w:ins w:id="12214" w:author="Laurence Golding" w:date="2019-05-11T06:51:00Z"/>
        </w:rPr>
      </w:pPr>
      <w:ins w:id="12215" w:author="Laurence Golding" w:date="2019-05-11T06:51:00Z">
        <w:r>
          <w:t xml:space="preserve">    IF </w:t>
        </w:r>
        <w:r>
          <w:rPr>
            <w:rStyle w:val="CODEtemp"/>
          </w:rPr>
          <w:t>addr</w:t>
        </w:r>
        <w:r w:rsidRPr="00E15A3C">
          <w:rPr>
            <w:rStyle w:val="CODEtemp"/>
          </w:rPr>
          <w:t>.</w:t>
        </w:r>
        <w:r w:rsidR="004D0178">
          <w:rPr>
            <w:rStyle w:val="CODEtemp"/>
          </w:rPr>
          <w:t>absolute</w:t>
        </w:r>
        <w:r>
          <w:rPr>
            <w:rStyle w:val="CODEtemp"/>
          </w:rPr>
          <w:t>Address</w:t>
        </w:r>
        <w:r>
          <w:t xml:space="preserve"> exists THEN</w:t>
        </w:r>
      </w:ins>
    </w:p>
    <w:p w14:paraId="3D16680C" w14:textId="7C230F5B" w:rsidR="001A0CBD" w:rsidRDefault="001A0CBD" w:rsidP="001A0CBD">
      <w:pPr>
        <w:rPr>
          <w:ins w:id="12216" w:author="Laurence Golding" w:date="2019-05-11T06:51:00Z"/>
        </w:rPr>
      </w:pPr>
      <w:ins w:id="12217" w:author="Laurence Golding" w:date="2019-05-11T06:51:00Z">
        <w:r>
          <w:t xml:space="preserve">        RETURN </w:t>
        </w:r>
        <w:r>
          <w:rPr>
            <w:rStyle w:val="CODEtemp"/>
          </w:rPr>
          <w:t>addr</w:t>
        </w:r>
        <w:r w:rsidRPr="00E15A3C">
          <w:rPr>
            <w:rStyle w:val="CODEtemp"/>
          </w:rPr>
          <w:t>.</w:t>
        </w:r>
        <w:r w:rsidR="00DD09BE">
          <w:rPr>
            <w:rStyle w:val="CODEtemp"/>
          </w:rPr>
          <w:t>absolute</w:t>
        </w:r>
        <w:r>
          <w:rPr>
            <w:rStyle w:val="CODEtemp"/>
          </w:rPr>
          <w:t>Address</w:t>
        </w:r>
      </w:ins>
    </w:p>
    <w:p w14:paraId="7FD8ED4C" w14:textId="009A0A80" w:rsidR="00E15A3C" w:rsidRDefault="00E15A3C" w:rsidP="002E1D7A">
      <w:pPr>
        <w:rPr>
          <w:ins w:id="12218" w:author="Laurence Golding" w:date="2019-05-11T06:51:00Z"/>
        </w:rPr>
      </w:pPr>
      <w:ins w:id="12219" w:author="Laurence Golding" w:date="2019-05-11T06:51:00Z">
        <w:r>
          <w:t xml:space="preserve">   </w:t>
        </w:r>
        <w:r w:rsidR="001A0CBD">
          <w:t xml:space="preserve"> ELSE </w:t>
        </w:r>
        <w:r>
          <w:t xml:space="preserve">IF </w:t>
        </w:r>
        <w:r w:rsidR="00656094">
          <w:rPr>
            <w:rStyle w:val="CODEtemp"/>
          </w:rPr>
          <w:t>addr</w:t>
        </w:r>
        <w:r w:rsidRPr="00E15A3C">
          <w:rPr>
            <w:rStyle w:val="CODEtemp"/>
          </w:rPr>
          <w:t>.</w:t>
        </w:r>
        <w:r w:rsidR="00576085">
          <w:rPr>
            <w:rStyle w:val="CODEtemp"/>
          </w:rPr>
          <w:t>parentIndex</w:t>
        </w:r>
        <w:r w:rsidR="00576085">
          <w:t xml:space="preserve"> </w:t>
        </w:r>
        <w:r>
          <w:t>exist</w:t>
        </w:r>
        <w:r w:rsidR="00EF5849">
          <w:t>s</w:t>
        </w:r>
        <w:r>
          <w:t xml:space="preserve"> THEN</w:t>
        </w:r>
      </w:ins>
    </w:p>
    <w:p w14:paraId="7E88A78E" w14:textId="31180E1C" w:rsidR="00EF5849" w:rsidRDefault="00EF5849" w:rsidP="00EF5849">
      <w:pPr>
        <w:rPr>
          <w:ins w:id="12220" w:author="Laurence Golding" w:date="2019-05-11T06:51:00Z"/>
        </w:rPr>
      </w:pPr>
      <w:ins w:id="12221" w:author="Laurence Golding" w:date="2019-05-11T06:51:00Z">
        <w:r>
          <w:t xml:space="preserve">        LET </w:t>
        </w:r>
        <w:r w:rsidR="00576085">
          <w:rPr>
            <w:rStyle w:val="CODEtemp"/>
          </w:rPr>
          <w:t>theParent</w:t>
        </w:r>
        <w:r w:rsidR="00576085">
          <w:t xml:space="preserve"> </w:t>
        </w:r>
        <w:r>
          <w:t>= the parent object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t xml:space="preserve"> of </w:t>
        </w:r>
        <w:r>
          <w:rPr>
            <w:rStyle w:val="CODEtemp"/>
          </w:rPr>
          <w:t>addr</w:t>
        </w:r>
      </w:ins>
    </w:p>
    <w:p w14:paraId="5F7A86B0" w14:textId="58F37487" w:rsidR="00EF5849" w:rsidRDefault="00EF5849" w:rsidP="001A0CBD">
      <w:pPr>
        <w:rPr>
          <w:ins w:id="12222" w:author="Laurence Golding" w:date="2019-05-11T06:51:00Z"/>
        </w:rPr>
      </w:pPr>
      <w:ins w:id="12223" w:author="Laurence Golding" w:date="2019-05-11T06:51:00Z">
        <w:r>
          <w:t xml:space="preserve">        </w:t>
        </w:r>
        <w:r w:rsidR="001A0CBD">
          <w:t>RETURN</w:t>
        </w:r>
        <w:r>
          <w:t xml:space="preserve"> </w:t>
        </w:r>
        <w:r>
          <w:rPr>
            <w:rStyle w:val="CODEtemp"/>
          </w:rPr>
          <w:t>addr</w:t>
        </w:r>
        <w:r w:rsidRPr="00E15A3C">
          <w:rPr>
            <w:rStyle w:val="CODEtemp"/>
          </w:rPr>
          <w:t>.offsetFromParent</w:t>
        </w:r>
        <w:r>
          <w:t xml:space="preserve"> + </w:t>
        </w:r>
        <w:r w:rsidRPr="002E1D7A">
          <w:rPr>
            <w:rStyle w:val="CODEtemp"/>
          </w:rPr>
          <w:t>Calculate</w:t>
        </w:r>
        <w:r w:rsidR="00DD09BE">
          <w:rPr>
            <w:rStyle w:val="CODEtemp"/>
          </w:rPr>
          <w:t>Absolute</w:t>
        </w:r>
        <w:r w:rsidRPr="002E1D7A">
          <w:rPr>
            <w:rStyle w:val="CODEtemp"/>
          </w:rPr>
          <w:t>Address</w:t>
        </w:r>
        <w:r>
          <w:t>(</w:t>
        </w:r>
        <w:r w:rsidR="00576085">
          <w:rPr>
            <w:rStyle w:val="CODEtemp"/>
          </w:rPr>
          <w:t>theP</w:t>
        </w:r>
        <w:r>
          <w:rPr>
            <w:rStyle w:val="CODEtemp"/>
          </w:rPr>
          <w:t>arent</w:t>
        </w:r>
        <w:r>
          <w:t>)</w:t>
        </w:r>
      </w:ins>
    </w:p>
    <w:p w14:paraId="61A8F1AD" w14:textId="13EDAB12" w:rsidR="001A0CBD" w:rsidRDefault="001A0CBD" w:rsidP="00053DE9">
      <w:pPr>
        <w:rPr>
          <w:ins w:id="12224" w:author="Laurence Golding" w:date="2019-05-11T06:51:00Z"/>
        </w:rPr>
      </w:pPr>
      <w:ins w:id="12225" w:author="Laurence Golding" w:date="2019-05-11T06:51:00Z">
        <w:r>
          <w:t xml:space="preserve">    ELSE</w:t>
        </w:r>
      </w:ins>
    </w:p>
    <w:p w14:paraId="31E159C5" w14:textId="01A6E8BD" w:rsidR="00053DE9" w:rsidRDefault="00F043DD" w:rsidP="00053DE9">
      <w:pPr>
        <w:rPr>
          <w:ins w:id="12226" w:author="Laurence Golding" w:date="2019-05-11T06:51:00Z"/>
        </w:rPr>
      </w:pPr>
      <w:ins w:id="12227" w:author="Laurence Golding" w:date="2019-05-11T06:51:00Z">
        <w:r>
          <w:t xml:space="preserve">   </w:t>
        </w:r>
        <w:r w:rsidR="001A0CBD">
          <w:t xml:space="preserve">     </w:t>
        </w:r>
        <w:r>
          <w:t>ERROR "</w:t>
        </w:r>
        <w:r w:rsidR="004D0178">
          <w:t xml:space="preserve">Absolute </w:t>
        </w:r>
        <w:r>
          <w:t>address cannot be determined</w:t>
        </w:r>
        <w:r w:rsidR="00937378">
          <w:t>"</w:t>
        </w:r>
        <w:r w:rsidR="00656094">
          <w:t>.</w:t>
        </w:r>
      </w:ins>
    </w:p>
    <w:p w14:paraId="5CF318C5" w14:textId="5C648556" w:rsidR="00F043DD" w:rsidRDefault="00F043DD" w:rsidP="00E15A3C">
      <w:pPr>
        <w:rPr>
          <w:ins w:id="12228" w:author="Laurence Golding" w:date="2019-05-11T06:51:00Z"/>
        </w:rPr>
      </w:pPr>
    </w:p>
    <w:p w14:paraId="4504A5BA" w14:textId="0459A14F" w:rsidR="001A0CBD" w:rsidRDefault="00E15A3C" w:rsidP="00E15A3C">
      <w:pPr>
        <w:rPr>
          <w:ins w:id="12229" w:author="Laurence Golding" w:date="2019-05-11T06:51:00Z"/>
        </w:rPr>
      </w:pPr>
      <w:ins w:id="12230" w:author="Laurence Golding" w:date="2019-05-11T06:51:00Z">
        <w:r>
          <w:t xml:space="preserve">If </w:t>
        </w:r>
        <w:r w:rsidRPr="002E1D7A">
          <w:rPr>
            <w:rStyle w:val="CODEtemp"/>
          </w:rPr>
          <w:t>Cal</w:t>
        </w:r>
        <w:r w:rsidR="001A0CBD">
          <w:rPr>
            <w:rStyle w:val="CODEtemp"/>
          </w:rPr>
          <w:t>c</w:t>
        </w:r>
        <w:r w:rsidRPr="002E1D7A">
          <w:rPr>
            <w:rStyle w:val="CODEtemp"/>
          </w:rPr>
          <w:t>ulate</w:t>
        </w:r>
        <w:r w:rsidR="00DD09BE">
          <w:rPr>
            <w:rStyle w:val="CODEtemp"/>
          </w:rPr>
          <w:t>Absolute</w:t>
        </w:r>
        <w:r w:rsidRPr="002E1D7A">
          <w:rPr>
            <w:rStyle w:val="CODEtemp"/>
          </w:rPr>
          <w:t>Address</w:t>
        </w:r>
        <w:r>
          <w:t>(</w:t>
        </w:r>
        <w:r w:rsidRPr="002E1D7A">
          <w:rPr>
            <w:rStyle w:val="CODEtemp"/>
          </w:rPr>
          <w:t>thisObject</w:t>
        </w:r>
        <w:r>
          <w:t xml:space="preserve">) </w:t>
        </w:r>
        <w:r w:rsidR="00EF5849">
          <w:t>or any of its recursive invocations encounters an ERROR</w:t>
        </w:r>
        <w:r>
          <w:t xml:space="preserve">, </w:t>
        </w:r>
        <w:r w:rsidR="00F043DD">
          <w:t xml:space="preserve">the </w:t>
        </w:r>
        <w:r w:rsidR="00F9735E">
          <w:t>absolute address cannot be determined</w:t>
        </w:r>
        <w:r>
          <w:t>.</w:t>
        </w:r>
      </w:ins>
    </w:p>
    <w:p w14:paraId="3E80C80F" w14:textId="7FB2A6C1" w:rsidR="001A0CBD" w:rsidRDefault="001A0CBD" w:rsidP="00E15A3C">
      <w:pPr>
        <w:rPr>
          <w:ins w:id="12231" w:author="Laurence Golding" w:date="2019-05-11T06:51:00Z"/>
        </w:rPr>
      </w:pPr>
      <w:ins w:id="12232" w:author="Laurence Golding" w:date="2019-05-11T06:51:00Z">
        <w:r>
          <w:t xml:space="preserve">If both </w:t>
        </w:r>
        <w:r w:rsidR="004D0178">
          <w:rPr>
            <w:rStyle w:val="CODEtemp"/>
          </w:rPr>
          <w:t>absolute</w:t>
        </w:r>
        <w:r w:rsidRPr="0091225C">
          <w:rPr>
            <w:rStyle w:val="CODEtemp"/>
          </w:rPr>
          <w:t>Address</w:t>
        </w:r>
        <w:r>
          <w:t xml:space="preserve"> and </w:t>
        </w:r>
        <w:r w:rsidRPr="0091225C">
          <w:rPr>
            <w:rStyle w:val="CODEtemp"/>
          </w:rPr>
          <w:t>offsetFromParent</w:t>
        </w:r>
        <w:r>
          <w:t xml:space="preserve"> exist, then </w:t>
        </w:r>
        <w:r w:rsidR="00DD09BE">
          <w:rPr>
            <w:rStyle w:val="CODEtemp"/>
          </w:rPr>
          <w:t>absolute</w:t>
        </w:r>
        <w:r w:rsidRPr="0091225C">
          <w:rPr>
            <w:rStyle w:val="CODEtemp"/>
          </w:rPr>
          <w:t>Address</w:t>
        </w:r>
        <w:r>
          <w:t xml:space="preserve"> </w:t>
        </w:r>
        <w:r w:rsidRPr="0091225C">
          <w:rPr>
            <w:b/>
          </w:rPr>
          <w:t>SHALL</w:t>
        </w:r>
        <w:r>
          <w:t xml:space="preserve"> equal the value that </w:t>
        </w:r>
        <w:r w:rsidRPr="0091225C">
          <w:rPr>
            <w:rStyle w:val="CODEtemp"/>
          </w:rPr>
          <w:t>Calculate</w:t>
        </w:r>
        <w:r w:rsidR="00DD09BE">
          <w:rPr>
            <w:rStyle w:val="CODEtemp"/>
          </w:rPr>
          <w:t>Absolute</w:t>
        </w:r>
        <w:r w:rsidRPr="0091225C">
          <w:rPr>
            <w:rStyle w:val="CODEtemp"/>
          </w:rPr>
          <w:t>Address</w:t>
        </w:r>
        <w:r>
          <w:t xml:space="preserve"> would have returned if </w:t>
        </w:r>
        <w:r w:rsidR="004D0178">
          <w:rPr>
            <w:rStyle w:val="CODEtemp"/>
          </w:rPr>
          <w:t>absolute</w:t>
        </w:r>
        <w:r w:rsidRPr="0091225C">
          <w:rPr>
            <w:rStyle w:val="CODEtemp"/>
          </w:rPr>
          <w:t>Address</w:t>
        </w:r>
        <w:r>
          <w:t xml:space="preserve"> were absent</w:t>
        </w:r>
        <w:r w:rsidR="006A28EB">
          <w:t xml:space="preserve">, if </w:t>
        </w:r>
        <w:r w:rsidR="006A28EB" w:rsidRPr="005C2A92">
          <w:rPr>
            <w:rStyle w:val="CODEtemp"/>
          </w:rPr>
          <w:t>Calculate</w:t>
        </w:r>
        <w:r w:rsidR="00DD09BE">
          <w:rPr>
            <w:rStyle w:val="CODEtemp"/>
          </w:rPr>
          <w:t>Absolute</w:t>
        </w:r>
        <w:r w:rsidR="006A28EB" w:rsidRPr="005C2A92">
          <w:rPr>
            <w:rStyle w:val="CODEtemp"/>
          </w:rPr>
          <w:t>Address</w:t>
        </w:r>
        <w:r w:rsidR="006A28EB">
          <w:t xml:space="preserve"> would have returned successfully in that circumstance.</w:t>
        </w:r>
      </w:ins>
    </w:p>
    <w:p w14:paraId="40220FBF" w14:textId="56FF22CB" w:rsidR="00F9735E" w:rsidRDefault="00F9735E" w:rsidP="00F9735E">
      <w:pPr>
        <w:pStyle w:val="Heading3"/>
        <w:rPr>
          <w:ins w:id="12233" w:author="Laurence Golding" w:date="2019-05-11T06:51:00Z"/>
        </w:rPr>
      </w:pPr>
      <w:bookmarkStart w:id="12234" w:name="_Ref7431364"/>
      <w:bookmarkStart w:id="12235" w:name="_Toc8367221"/>
      <w:ins w:id="12236" w:author="Laurence Golding" w:date="2019-05-11T06:51:00Z">
        <w:r>
          <w:t>Relative address calculation</w:t>
        </w:r>
        <w:bookmarkEnd w:id="12234"/>
        <w:bookmarkEnd w:id="12235"/>
        <w:r>
          <w:t xml:space="preserve"> </w:t>
        </w:r>
      </w:ins>
    </w:p>
    <w:p w14:paraId="67CF7915" w14:textId="4238C501" w:rsidR="00937378" w:rsidRDefault="00F9735E" w:rsidP="00E15A3C">
      <w:pPr>
        <w:rPr>
          <w:ins w:id="12237" w:author="Laurence Golding" w:date="2019-05-11T06:51:00Z"/>
        </w:rPr>
      </w:pPr>
      <w:ins w:id="12238" w:author="Laurence Golding" w:date="2019-05-11T06:51:00Z">
        <w:r>
          <w:t xml:space="preserve">Each </w:t>
        </w:r>
        <w:r w:rsidRPr="00F9735E">
          <w:rPr>
            <w:rStyle w:val="CODEtemp"/>
          </w:rPr>
          <w:t>address</w:t>
        </w:r>
        <w:r>
          <w:t xml:space="preserve"> object has an associated value called its “relative address” which is the offset of the address from the address of the top-most object in its parent chain. The relative address is calculated by executing the function </w:t>
        </w:r>
        <w:r w:rsidRPr="00F9735E">
          <w:rPr>
            <w:rStyle w:val="CODEtemp"/>
          </w:rPr>
          <w:t>CalculateRelativeAddress</w:t>
        </w:r>
        <w:r>
          <w:t xml:space="preserve"> defined below on </w:t>
        </w:r>
        <w:r w:rsidRPr="00F9735E">
          <w:rPr>
            <w:rStyle w:val="CODEtemp"/>
          </w:rPr>
          <w:t>thisObject</w:t>
        </w:r>
        <w:r>
          <w:t xml:space="preserve"> or by any procedure with the same result</w:t>
        </w:r>
        <w:r w:rsidR="00576085">
          <w:t>.</w:t>
        </w:r>
      </w:ins>
    </w:p>
    <w:p w14:paraId="7F9CBE1C" w14:textId="5B5E06DF" w:rsidR="00576085" w:rsidRDefault="00576085" w:rsidP="00576085">
      <w:pPr>
        <w:rPr>
          <w:ins w:id="12239" w:author="Laurence Golding" w:date="2019-05-11T06:51:00Z"/>
        </w:rPr>
      </w:pPr>
      <w:ins w:id="12240" w:author="Laurence Golding" w:date="2019-05-11T06:51:00Z">
        <w:r>
          <w:t xml:space="preserve">This procedure assumes that the </w:t>
        </w:r>
        <w:r w:rsidRPr="00DE4B30">
          <w:rPr>
            <w:rStyle w:val="CODEtemp"/>
          </w:rPr>
          <w:t>offsetFromParent</w:t>
        </w:r>
        <w:r>
          <w:t xml:space="preserve"> (§</w:t>
        </w:r>
        <w:r>
          <w:fldChar w:fldCharType="begin"/>
        </w:r>
        <w:r>
          <w:instrText xml:space="preserve"> REF _Ref4684023 \r \h </w:instrText>
        </w:r>
        <w:r>
          <w:fldChar w:fldCharType="separate"/>
        </w:r>
        <w:r w:rsidR="0009127C">
          <w:t>3.32.8</w:t>
        </w:r>
        <w:r>
          <w:fldChar w:fldCharType="end"/>
        </w:r>
        <w:r>
          <w:t xml:space="preserve">) and </w:t>
        </w:r>
        <w:r w:rsidRPr="00DE4B30">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properties are either both present or both absent; if this is not the case, the SARIF file is invalid.</w:t>
        </w:r>
      </w:ins>
    </w:p>
    <w:p w14:paraId="2B6DDD6B" w14:textId="77777777" w:rsidR="00576085" w:rsidRDefault="00576085" w:rsidP="00576085">
      <w:pPr>
        <w:rPr>
          <w:ins w:id="12241" w:author="Laurence Golding" w:date="2019-05-11T06:51:00Z"/>
        </w:rPr>
      </w:pPr>
    </w:p>
    <w:p w14:paraId="4037A5E6" w14:textId="3FD95CFB" w:rsidR="00937378" w:rsidRDefault="00937378" w:rsidP="00937378">
      <w:pPr>
        <w:rPr>
          <w:ins w:id="12242" w:author="Laurence Golding" w:date="2019-05-11T06:51:00Z"/>
        </w:rPr>
      </w:pPr>
      <w:ins w:id="12243" w:author="Laurence Golding" w:date="2019-05-11T06:51:00Z">
        <w:r>
          <w:t xml:space="preserve">FUNCTION </w:t>
        </w:r>
        <w:r w:rsidRPr="002E1D7A">
          <w:rPr>
            <w:rStyle w:val="CODEtemp"/>
          </w:rPr>
          <w:t>Calculate</w:t>
        </w:r>
        <w:r>
          <w:rPr>
            <w:rStyle w:val="CODEtemp"/>
          </w:rPr>
          <w:t>Relative</w:t>
        </w:r>
        <w:r w:rsidRPr="002E1D7A">
          <w:rPr>
            <w:rStyle w:val="CODEtemp"/>
          </w:rPr>
          <w:t>Address</w:t>
        </w:r>
        <w:r>
          <w:t>(</w:t>
        </w:r>
        <w:r>
          <w:rPr>
            <w:rStyle w:val="CODEtemp"/>
          </w:rPr>
          <w:t>addr</w:t>
        </w:r>
        <w:r>
          <w:t>)</w:t>
        </w:r>
      </w:ins>
    </w:p>
    <w:p w14:paraId="31E449D0" w14:textId="3F216930" w:rsidR="00937378" w:rsidRDefault="00937378" w:rsidP="00937378">
      <w:pPr>
        <w:rPr>
          <w:ins w:id="12244" w:author="Laurence Golding" w:date="2019-05-11T06:51:00Z"/>
        </w:rPr>
      </w:pPr>
      <w:ins w:id="12245" w:author="Laurence Golding" w:date="2019-05-11T06:51:00Z">
        <w:r>
          <w:t xml:space="preserve">    IF </w:t>
        </w:r>
        <w:r>
          <w:rPr>
            <w:rStyle w:val="CODEtemp"/>
          </w:rPr>
          <w:t>addr</w:t>
        </w:r>
        <w:r w:rsidRPr="00E15A3C">
          <w:rPr>
            <w:rStyle w:val="CODEtemp"/>
          </w:rPr>
          <w:t>.</w:t>
        </w:r>
        <w:r>
          <w:rPr>
            <w:rStyle w:val="CODEtemp"/>
          </w:rPr>
          <w:t>relativeAddress</w:t>
        </w:r>
        <w:r>
          <w:t xml:space="preserve"> exists THEN</w:t>
        </w:r>
      </w:ins>
    </w:p>
    <w:p w14:paraId="1DF08190" w14:textId="2F76AB9D" w:rsidR="00937378" w:rsidRDefault="00937378" w:rsidP="00937378">
      <w:pPr>
        <w:rPr>
          <w:ins w:id="12246" w:author="Laurence Golding" w:date="2019-05-11T06:51:00Z"/>
        </w:rPr>
      </w:pPr>
      <w:ins w:id="12247" w:author="Laurence Golding" w:date="2019-05-11T06:51:00Z">
        <w:r>
          <w:t xml:space="preserve">        RETURN </w:t>
        </w:r>
        <w:r>
          <w:rPr>
            <w:rStyle w:val="CODEtemp"/>
          </w:rPr>
          <w:t>addr</w:t>
        </w:r>
        <w:r w:rsidRPr="00E15A3C">
          <w:rPr>
            <w:rStyle w:val="CODEtemp"/>
          </w:rPr>
          <w:t>.</w:t>
        </w:r>
        <w:r>
          <w:rPr>
            <w:rStyle w:val="CODEtemp"/>
          </w:rPr>
          <w:t>relativeAddress</w:t>
        </w:r>
      </w:ins>
    </w:p>
    <w:p w14:paraId="2EA7325A" w14:textId="1DD2DB92" w:rsidR="00937378" w:rsidRDefault="00937378" w:rsidP="00937378">
      <w:pPr>
        <w:rPr>
          <w:ins w:id="12248" w:author="Laurence Golding" w:date="2019-05-11T06:51:00Z"/>
        </w:rPr>
      </w:pPr>
      <w:ins w:id="12249" w:author="Laurence Golding" w:date="2019-05-11T06:51:00Z">
        <w:r>
          <w:t xml:space="preserve">    ELSE IF </w:t>
        </w:r>
        <w:r>
          <w:rPr>
            <w:rStyle w:val="CODEtemp"/>
          </w:rPr>
          <w:t>addr</w:t>
        </w:r>
        <w:r w:rsidRPr="00E15A3C">
          <w:rPr>
            <w:rStyle w:val="CODEtemp"/>
          </w:rPr>
          <w:t>.</w:t>
        </w:r>
        <w:r w:rsidR="00576085">
          <w:rPr>
            <w:rStyle w:val="CODEtemp"/>
          </w:rPr>
          <w:t>parentIndex</w:t>
        </w:r>
        <w:r>
          <w:t xml:space="preserve"> exists THEN</w:t>
        </w:r>
      </w:ins>
    </w:p>
    <w:p w14:paraId="5F4373A5" w14:textId="7E00DC93" w:rsidR="00937378" w:rsidRDefault="00937378" w:rsidP="00937378">
      <w:pPr>
        <w:rPr>
          <w:ins w:id="12250" w:author="Laurence Golding" w:date="2019-05-11T06:51:00Z"/>
        </w:rPr>
      </w:pPr>
      <w:ins w:id="12251" w:author="Laurence Golding" w:date="2019-05-11T06:51:00Z">
        <w:r>
          <w:t xml:space="preserve">        LET </w:t>
        </w:r>
        <w:r w:rsidR="00576085">
          <w:rPr>
            <w:rStyle w:val="CODEtemp"/>
          </w:rPr>
          <w:t>theP</w:t>
        </w:r>
        <w:r>
          <w:rPr>
            <w:rStyle w:val="CODEtemp"/>
          </w:rPr>
          <w:t>arent</w:t>
        </w:r>
        <w:r>
          <w:t xml:space="preserve"> = the parent object (see §</w:t>
        </w:r>
        <w:r>
          <w:fldChar w:fldCharType="begin"/>
        </w:r>
        <w:r>
          <w:instrText xml:space="preserve"> REF _Ref7327374 \r \h </w:instrText>
        </w:r>
        <w:r>
          <w:fldChar w:fldCharType="separate"/>
        </w:r>
        <w:r w:rsidR="0009127C">
          <w:t>3.32.2</w:t>
        </w:r>
        <w:r>
          <w:fldChar w:fldCharType="end"/>
        </w:r>
        <w:r>
          <w:t xml:space="preserve">) of </w:t>
        </w:r>
        <w:r>
          <w:rPr>
            <w:rStyle w:val="CODEtemp"/>
          </w:rPr>
          <w:t>addr</w:t>
        </w:r>
      </w:ins>
    </w:p>
    <w:p w14:paraId="148EE367" w14:textId="3B5BD1DF" w:rsidR="00937378" w:rsidRDefault="00937378" w:rsidP="00937378">
      <w:pPr>
        <w:rPr>
          <w:ins w:id="12252" w:author="Laurence Golding" w:date="2019-05-11T06:51:00Z"/>
        </w:rPr>
      </w:pPr>
      <w:ins w:id="12253" w:author="Laurence Golding" w:date="2019-05-11T06:51:00Z">
        <w:r>
          <w:t xml:space="preserve">        RETURN </w:t>
        </w:r>
        <w:r>
          <w:rPr>
            <w:rStyle w:val="CODEtemp"/>
          </w:rPr>
          <w:t>addr</w:t>
        </w:r>
        <w:r w:rsidRPr="00E15A3C">
          <w:rPr>
            <w:rStyle w:val="CODEtemp"/>
          </w:rPr>
          <w:t>.offsetFromParent</w:t>
        </w:r>
        <w:r>
          <w:t xml:space="preserve"> + </w:t>
        </w:r>
        <w:r w:rsidRPr="002E1D7A">
          <w:rPr>
            <w:rStyle w:val="CODEtemp"/>
          </w:rPr>
          <w:t>Calculate</w:t>
        </w:r>
        <w:r>
          <w:rPr>
            <w:rStyle w:val="CODEtemp"/>
          </w:rPr>
          <w:t>Relative</w:t>
        </w:r>
        <w:r w:rsidRPr="002E1D7A">
          <w:rPr>
            <w:rStyle w:val="CODEtemp"/>
          </w:rPr>
          <w:t>Address</w:t>
        </w:r>
        <w:r>
          <w:t>(</w:t>
        </w:r>
        <w:r w:rsidR="00A17E67">
          <w:rPr>
            <w:rStyle w:val="CODEtemp"/>
          </w:rPr>
          <w:t>theP</w:t>
        </w:r>
        <w:r>
          <w:rPr>
            <w:rStyle w:val="CODEtemp"/>
          </w:rPr>
          <w:t>arent</w:t>
        </w:r>
        <w:r>
          <w:t>)</w:t>
        </w:r>
      </w:ins>
    </w:p>
    <w:p w14:paraId="48B6AA14" w14:textId="77777777" w:rsidR="00937378" w:rsidRDefault="00937378" w:rsidP="00937378">
      <w:pPr>
        <w:rPr>
          <w:ins w:id="12254" w:author="Laurence Golding" w:date="2019-05-11T06:51:00Z"/>
        </w:rPr>
      </w:pPr>
      <w:ins w:id="12255" w:author="Laurence Golding" w:date="2019-05-11T06:51:00Z">
        <w:r>
          <w:t xml:space="preserve">    ELSE</w:t>
        </w:r>
      </w:ins>
    </w:p>
    <w:p w14:paraId="3FA17069" w14:textId="4241BCB4" w:rsidR="00937378" w:rsidRDefault="00937378" w:rsidP="00E15A3C">
      <w:pPr>
        <w:rPr>
          <w:ins w:id="12256" w:author="Laurence Golding" w:date="2019-05-11T06:51:00Z"/>
        </w:rPr>
      </w:pPr>
      <w:ins w:id="12257" w:author="Laurence Golding" w:date="2019-05-11T06:51:00Z">
        <w:r>
          <w:t xml:space="preserve">        </w:t>
        </w:r>
        <w:r w:rsidR="00576085">
          <w:t>RETURN 0</w:t>
        </w:r>
      </w:ins>
    </w:p>
    <w:p w14:paraId="5B18487C" w14:textId="4DA1AB91" w:rsidR="00F9735E" w:rsidRDefault="00F9735E" w:rsidP="00E15A3C">
      <w:pPr>
        <w:rPr>
          <w:ins w:id="12258" w:author="Laurence Golding" w:date="2019-05-11T06:51:00Z"/>
        </w:rPr>
      </w:pPr>
    </w:p>
    <w:p w14:paraId="4E3FB071" w14:textId="77D31C48" w:rsidR="00F9735E" w:rsidRDefault="00F9735E" w:rsidP="00E15A3C">
      <w:pPr>
        <w:rPr>
          <w:ins w:id="12259" w:author="Laurence Golding" w:date="2019-05-11T06:51:00Z"/>
        </w:rPr>
      </w:pPr>
      <w:ins w:id="12260" w:author="Laurence Golding" w:date="2019-05-11T06:51:00Z">
        <w:r>
          <w:t xml:space="preserve">If </w:t>
        </w:r>
        <w:r w:rsidRPr="00937378">
          <w:rPr>
            <w:rStyle w:val="CODEtemp"/>
          </w:rPr>
          <w:t>CalculateRelativeAddress</w:t>
        </w:r>
        <w:r>
          <w:t>(</w:t>
        </w:r>
        <w:r w:rsidRPr="00937378">
          <w:rPr>
            <w:rStyle w:val="CODEtemp"/>
          </w:rPr>
          <w:t>thisObject</w:t>
        </w:r>
        <w:r>
          <w:t>) or any of its recursive invocations encounters an ERROR, the relative address cannot be determined.</w:t>
        </w:r>
      </w:ins>
    </w:p>
    <w:p w14:paraId="78F0EFB0" w14:textId="4975822A" w:rsidR="00576085" w:rsidRDefault="00576085" w:rsidP="00E15A3C">
      <w:pPr>
        <w:rPr>
          <w:ins w:id="12261" w:author="Laurence Golding" w:date="2019-05-11T06:51:00Z"/>
        </w:rPr>
      </w:pPr>
      <w:ins w:id="12262" w:author="Laurence Golding" w:date="2019-05-11T06:51:00Z">
        <w:r>
          <w:t xml:space="preserve">If both </w:t>
        </w:r>
        <w:r>
          <w:rPr>
            <w:rStyle w:val="CODEtemp"/>
          </w:rPr>
          <w:t>relative</w:t>
        </w:r>
        <w:r w:rsidRPr="0091225C">
          <w:rPr>
            <w:rStyle w:val="CODEtemp"/>
          </w:rPr>
          <w:t>Address</w:t>
        </w:r>
        <w:r>
          <w:t xml:space="preserve"> and </w:t>
        </w:r>
        <w:r w:rsidRPr="0091225C">
          <w:rPr>
            <w:rStyle w:val="CODEtemp"/>
          </w:rPr>
          <w:t>offsetFromParent</w:t>
        </w:r>
        <w:r>
          <w:t xml:space="preserve"> exist, then </w:t>
        </w:r>
        <w:r>
          <w:rPr>
            <w:rStyle w:val="CODEtemp"/>
          </w:rPr>
          <w:t>relative</w:t>
        </w:r>
        <w:r w:rsidRPr="0091225C">
          <w:rPr>
            <w:rStyle w:val="CODEtemp"/>
          </w:rPr>
          <w:t>Address</w:t>
        </w:r>
        <w:r>
          <w:t xml:space="preserve"> </w:t>
        </w:r>
        <w:r w:rsidRPr="0091225C">
          <w:rPr>
            <w:b/>
          </w:rPr>
          <w:t>SHALL</w:t>
        </w:r>
        <w:r>
          <w:t xml:space="preserve"> equal the value that </w:t>
        </w:r>
        <w:r w:rsidRPr="0091225C">
          <w:rPr>
            <w:rStyle w:val="CODEtemp"/>
          </w:rPr>
          <w:t>Calculate</w:t>
        </w:r>
        <w:r>
          <w:rPr>
            <w:rStyle w:val="CODEtemp"/>
          </w:rPr>
          <w:t>Relative</w:t>
        </w:r>
        <w:r w:rsidRPr="0091225C">
          <w:rPr>
            <w:rStyle w:val="CODEtemp"/>
          </w:rPr>
          <w:t>Address</w:t>
        </w:r>
        <w:r>
          <w:t xml:space="preserve"> would have returned if </w:t>
        </w:r>
        <w:r>
          <w:rPr>
            <w:rStyle w:val="CODEtemp"/>
          </w:rPr>
          <w:t>relative</w:t>
        </w:r>
        <w:r w:rsidRPr="0091225C">
          <w:rPr>
            <w:rStyle w:val="CODEtemp"/>
          </w:rPr>
          <w:t>Address</w:t>
        </w:r>
        <w:r>
          <w:t xml:space="preserve"> were absent, if </w:t>
        </w:r>
        <w:r w:rsidRPr="005C2A92">
          <w:rPr>
            <w:rStyle w:val="CODEtemp"/>
          </w:rPr>
          <w:t>Calculate</w:t>
        </w:r>
        <w:r>
          <w:rPr>
            <w:rStyle w:val="CODEtemp"/>
          </w:rPr>
          <w:t>Relative</w:t>
        </w:r>
        <w:r w:rsidRPr="005C2A92">
          <w:rPr>
            <w:rStyle w:val="CODEtemp"/>
          </w:rPr>
          <w:t>Address</w:t>
        </w:r>
        <w:r>
          <w:t xml:space="preserve"> would have returned successfully in that circumstance.</w:t>
        </w:r>
      </w:ins>
    </w:p>
    <w:p w14:paraId="0555B0AE" w14:textId="2D3A62A4" w:rsidR="006F09B5" w:rsidRDefault="006F09B5" w:rsidP="006F09B5">
      <w:pPr>
        <w:pStyle w:val="Heading3"/>
        <w:rPr>
          <w:ins w:id="12263" w:author="Laurence Golding" w:date="2019-05-11T06:51:00Z"/>
        </w:rPr>
      </w:pPr>
      <w:bookmarkStart w:id="12264" w:name="_Toc8367222"/>
      <w:ins w:id="12265" w:author="Laurence Golding" w:date="2019-05-11T06:51:00Z">
        <w:r>
          <w:t>index property</w:t>
        </w:r>
        <w:bookmarkEnd w:id="12264"/>
      </w:ins>
    </w:p>
    <w:p w14:paraId="6980768E" w14:textId="119BEE3D" w:rsidR="006F09B5" w:rsidRDefault="006F09B5" w:rsidP="006F09B5">
      <w:pPr>
        <w:rPr>
          <w:ins w:id="12266" w:author="Laurence Golding" w:date="2019-05-11T06:51:00Z"/>
        </w:rPr>
      </w:pPr>
      <w:ins w:id="12267" w:author="Laurence Golding" w:date="2019-05-11T06:51:00Z">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9127C">
          <w:t>3.14.18</w:t>
        </w:r>
        <w:r>
          <w:fldChar w:fldCharType="end"/>
        </w:r>
        <w:r>
          <w:t xml:space="preserve">) of an </w:t>
        </w:r>
        <w:r>
          <w:rPr>
            <w:rStyle w:val="CODEtemp"/>
          </w:rPr>
          <w:t>address</w:t>
        </w:r>
        <w:r>
          <w:t xml:space="preserve"> object that provides the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ins>
    </w:p>
    <w:p w14:paraId="00510B0B" w14:textId="77777777" w:rsidR="006F09B5" w:rsidRDefault="006F09B5" w:rsidP="006F09B5">
      <w:pPr>
        <w:rPr>
          <w:ins w:id="12268" w:author="Laurence Golding" w:date="2019-05-11T06:51:00Z"/>
        </w:rPr>
      </w:pPr>
      <w:ins w:id="12269" w:author="Laurence Golding" w:date="2019-05-11T06:51:00Z">
        <w:r>
          <w:t xml:space="preserve">If </w:t>
        </w:r>
        <w:r w:rsidRPr="00BD0A07">
          <w:rPr>
            <w:rStyle w:val="CODEtemp"/>
          </w:rPr>
          <w:t>thisObject</w:t>
        </w:r>
        <w:r>
          <w:t xml:space="preserve"> is an element of </w:t>
        </w:r>
        <w:r>
          <w:rPr>
            <w:rStyle w:val="CODEtemp"/>
          </w:rPr>
          <w:t>theRun.addresses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theRun.addresses</w:t>
        </w:r>
        <w:r>
          <w:t>.</w:t>
        </w:r>
      </w:ins>
    </w:p>
    <w:p w14:paraId="40215639" w14:textId="77777777" w:rsidR="006F09B5" w:rsidDel="00394545" w:rsidRDefault="006F09B5" w:rsidP="006F09B5">
      <w:pPr>
        <w:rPr>
          <w:ins w:id="12270" w:author="Laurence Golding" w:date="2019-05-11T06:51:00Z"/>
        </w:rPr>
      </w:pPr>
      <w:ins w:id="12271" w:author="Laurence Golding" w:date="2019-05-11T06:51:00Z">
        <w:r w:rsidDel="00394545">
          <w:t xml:space="preserve">Otherwise, if </w:t>
        </w:r>
        <w:r w:rsidDel="00394545">
          <w:rPr>
            <w:rStyle w:val="CODEtemp"/>
          </w:rPr>
          <w:t>theRun.</w:t>
        </w:r>
        <w:r>
          <w:rPr>
            <w:rStyle w:val="CODEtemp"/>
          </w:rPr>
          <w:t>addresses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59F5AF82" w14:textId="77777777" w:rsidR="006F09B5" w:rsidRDefault="006F09B5" w:rsidP="006F09B5">
      <w:pPr>
        <w:rPr>
          <w:ins w:id="12272" w:author="Laurence Golding" w:date="2019-05-11T06:51:00Z"/>
        </w:rPr>
      </w:pPr>
      <w:ins w:id="12273" w:author="Laurence Golding" w:date="2019-05-11T06:51:00Z">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addresses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ins>
    </w:p>
    <w:p w14:paraId="415AFE8B" w14:textId="77777777" w:rsidR="006F09B5" w:rsidRDefault="006F09B5" w:rsidP="006F09B5">
      <w:pPr>
        <w:rPr>
          <w:ins w:id="12274" w:author="Laurence Golding" w:date="2019-05-11T06:51:00Z"/>
        </w:rPr>
      </w:pPr>
      <w:ins w:id="12275" w:author="Laurence Golding" w:date="2019-05-11T06:51:00Z">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ins>
    </w:p>
    <w:p w14:paraId="5AE3FF0C" w14:textId="77777777" w:rsidR="006F09B5" w:rsidRDefault="006F09B5" w:rsidP="006F09B5">
      <w:pPr>
        <w:pStyle w:val="Note"/>
        <w:rPr>
          <w:ins w:id="12276" w:author="Laurence Golding" w:date="2019-05-11T06:51:00Z"/>
        </w:rPr>
      </w:pPr>
      <w:ins w:id="12277" w:author="Laurence Golding" w:date="2019-05-11T06:51:00Z">
        <w:r>
          <w:t xml:space="preserve">NOTE 1: This allows a SARIF producer to reduce the size of the log file by reusing the same </w:t>
        </w:r>
        <w:r>
          <w:rPr>
            <w:rStyle w:val="CODEtemp"/>
          </w:rPr>
          <w:t>address</w:t>
        </w:r>
        <w:r>
          <w:t xml:space="preserve"> object in multiple results.</w:t>
        </w:r>
      </w:ins>
    </w:p>
    <w:p w14:paraId="38066C96" w14:textId="33A3BD94" w:rsidR="006F09B5" w:rsidRPr="00E15A3C" w:rsidRDefault="006F09B5" w:rsidP="006F09B5">
      <w:pPr>
        <w:pStyle w:val="Note"/>
        <w:rPr>
          <w:ins w:id="12278" w:author="Laurence Golding" w:date="2019-05-11T06:51:00Z"/>
        </w:rPr>
      </w:pPr>
      <w:ins w:id="12279" w:author="Laurence Golding" w:date="2019-05-11T06:51:00Z">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ins>
    </w:p>
    <w:p w14:paraId="230F2BAE" w14:textId="4C8F355F" w:rsidR="00BD5A4D" w:rsidRDefault="00DD09BE" w:rsidP="00BD5A4D">
      <w:pPr>
        <w:pStyle w:val="Heading3"/>
        <w:rPr>
          <w:ins w:id="12280" w:author="Laurence Golding" w:date="2019-05-11T06:51:00Z"/>
        </w:rPr>
      </w:pPr>
      <w:bookmarkStart w:id="12281" w:name="_Ref4683889"/>
      <w:bookmarkStart w:id="12282" w:name="_Ref7327319"/>
      <w:bookmarkStart w:id="12283" w:name="_Toc8367223"/>
      <w:ins w:id="12284" w:author="Laurence Golding" w:date="2019-05-11T06:51:00Z">
        <w:r>
          <w:t>absolute</w:t>
        </w:r>
        <w:r w:rsidR="00BD5A4D">
          <w:t>Address property</w:t>
        </w:r>
        <w:bookmarkEnd w:id="12281"/>
        <w:bookmarkEnd w:id="12282"/>
        <w:bookmarkEnd w:id="12283"/>
      </w:ins>
    </w:p>
    <w:p w14:paraId="14575BC3" w14:textId="195C4EDD" w:rsidR="00F77694" w:rsidRDefault="00AE6ECE" w:rsidP="00AE6ECE">
      <w:pPr>
        <w:rPr>
          <w:ins w:id="12285" w:author="Laurence Golding" w:date="2019-05-11T06:51:00Z"/>
        </w:rPr>
      </w:pPr>
      <w:ins w:id="12286" w:author="Laurence Golding" w:date="2019-05-11T06:51:00Z">
        <w:r>
          <w:t xml:space="preserve">An </w:t>
        </w:r>
        <w:r w:rsidRPr="00BD5A4D">
          <w:rPr>
            <w:rStyle w:val="CODEtemp"/>
          </w:rPr>
          <w:t>address</w:t>
        </w:r>
        <w:r>
          <w:t xml:space="preserve"> object </w:t>
        </w:r>
        <w:r w:rsidRPr="00BD5A4D">
          <w:rPr>
            <w:b/>
          </w:rPr>
          <w:t>MAY</w:t>
        </w:r>
        <w:r>
          <w:t xml:space="preserve"> contain a property named </w:t>
        </w:r>
        <w:r w:rsidR="00DD09BE">
          <w:rPr>
            <w:rStyle w:val="CODEtemp"/>
          </w:rPr>
          <w:t>absolute</w:t>
        </w:r>
        <w:r>
          <w:rPr>
            <w:rStyle w:val="CODEtemp"/>
          </w:rPr>
          <w:t>Address</w:t>
        </w:r>
        <w:r>
          <w:t xml:space="preserve"> whose value is a </w:t>
        </w:r>
        <w:r w:rsidR="000171E7">
          <w:t xml:space="preserve">non-negative </w:t>
        </w:r>
        <w:r w:rsidR="00032802">
          <w:t xml:space="preserve">integer </w:t>
        </w:r>
        <w:r>
          <w:t xml:space="preserve">containing the </w:t>
        </w:r>
        <w:r w:rsidR="00DD09BE">
          <w:t xml:space="preserve">absolute </w:t>
        </w:r>
        <w:r w:rsidR="00E47AFA">
          <w:t>address</w:t>
        </w:r>
        <w:r w:rsidR="00F043DD">
          <w:t xml:space="preserve"> (see §</w:t>
        </w:r>
        <w:r w:rsidR="00F043DD">
          <w:fldChar w:fldCharType="begin"/>
        </w:r>
        <w:r w:rsidR="00F043DD">
          <w:instrText xml:space="preserve"> REF _Ref7327663 \r \h </w:instrText>
        </w:r>
        <w:r w:rsidR="00F043DD">
          <w:fldChar w:fldCharType="separate"/>
        </w:r>
        <w:r w:rsidR="0009127C">
          <w:t>3.32.3</w:t>
        </w:r>
        <w:r w:rsidR="00F043DD">
          <w:fldChar w:fldCharType="end"/>
        </w:r>
        <w:r w:rsidR="00F043DD">
          <w:t>)</w:t>
        </w:r>
        <w:r w:rsidR="00E47AFA">
          <w:t xml:space="preserve"> </w:t>
        </w:r>
        <w:r w:rsidR="00F043DD">
          <w:t>of</w:t>
        </w:r>
        <w:r w:rsidR="00E47AFA">
          <w:t xml:space="preserve"> </w:t>
        </w:r>
        <w:r w:rsidR="00E47AFA" w:rsidRPr="00E47AFA">
          <w:rPr>
            <w:rStyle w:val="CODEtemp"/>
          </w:rPr>
          <w:t>thisObject</w:t>
        </w:r>
        <w:r>
          <w:t>.</w:t>
        </w:r>
      </w:ins>
    </w:p>
    <w:p w14:paraId="14215402" w14:textId="2821C984" w:rsidR="00F9735E" w:rsidRDefault="00F9735E" w:rsidP="00AE6ECE">
      <w:pPr>
        <w:rPr>
          <w:ins w:id="12287" w:author="Laurence Golding" w:date="2019-05-11T06:51:00Z"/>
        </w:rPr>
      </w:pPr>
      <w:ins w:id="12288" w:author="Laurence Golding" w:date="2019-05-11T06:51:00Z">
        <w:r>
          <w:t xml:space="preserve">If </w:t>
        </w:r>
        <w:r w:rsidRPr="00F9735E">
          <w:rPr>
            <w:rStyle w:val="CODEtemp"/>
          </w:rPr>
          <w:t>absoluteAddress</w:t>
        </w:r>
        <w:r>
          <w:t xml:space="preserve"> is absent, it </w:t>
        </w:r>
        <w:r w:rsidRPr="00F9735E">
          <w:rPr>
            <w:b/>
          </w:rPr>
          <w:t>SHALL</w:t>
        </w:r>
        <w:r>
          <w:t xml:space="preserve"> default to -1, which </w:t>
        </w:r>
        <w:r w:rsidR="00295E27">
          <w:t>indicates that the</w:t>
        </w:r>
        <w:r>
          <w:t xml:space="preserve"> value </w:t>
        </w:r>
        <w:r w:rsidR="00295E27">
          <w:t>is unknown (not set)</w:t>
        </w:r>
        <w:r>
          <w:t>.</w:t>
        </w:r>
      </w:ins>
    </w:p>
    <w:p w14:paraId="682EB309" w14:textId="73E7CC19" w:rsidR="00F9735E" w:rsidRDefault="00F9735E" w:rsidP="00F9735E">
      <w:pPr>
        <w:pStyle w:val="Heading3"/>
        <w:rPr>
          <w:ins w:id="12289" w:author="Laurence Golding" w:date="2019-05-11T06:51:00Z"/>
        </w:rPr>
      </w:pPr>
      <w:bookmarkStart w:id="12290" w:name="_Ref7431077"/>
      <w:bookmarkStart w:id="12291" w:name="_Toc8367224"/>
      <w:ins w:id="12292" w:author="Laurence Golding" w:date="2019-05-11T06:51:00Z">
        <w:r>
          <w:t>relativeAddress property</w:t>
        </w:r>
        <w:bookmarkEnd w:id="12290"/>
        <w:bookmarkEnd w:id="12291"/>
      </w:ins>
    </w:p>
    <w:p w14:paraId="1E8DC94E" w14:textId="37F52029" w:rsidR="00F9735E" w:rsidRDefault="008401C1" w:rsidP="00F9735E">
      <w:pPr>
        <w:rPr>
          <w:ins w:id="12293" w:author="Laurence Golding" w:date="2019-05-11T06:51:00Z"/>
        </w:rPr>
      </w:pPr>
      <w:ins w:id="12294" w:author="Laurence Golding" w:date="2019-05-11T06:51:00Z">
        <w:r>
          <w:t xml:space="preserve">If </w:t>
        </w:r>
        <w:r w:rsidRPr="00977BDE">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is present, a</w:t>
        </w:r>
        <w:r w:rsidR="00F9735E">
          <w:t xml:space="preserve">n </w:t>
        </w:r>
        <w:r w:rsidR="00F9735E" w:rsidRPr="00BD5A4D">
          <w:rPr>
            <w:rStyle w:val="CODEtemp"/>
          </w:rPr>
          <w:t>address</w:t>
        </w:r>
        <w:r w:rsidR="00F9735E">
          <w:t xml:space="preserve"> object </w:t>
        </w:r>
        <w:r w:rsidR="00F9735E" w:rsidRPr="00BD5A4D">
          <w:rPr>
            <w:b/>
          </w:rPr>
          <w:t>MAY</w:t>
        </w:r>
        <w:r w:rsidR="00F9735E">
          <w:t xml:space="preserve"> contain a property named </w:t>
        </w:r>
        <w:r w:rsidR="00F9735E">
          <w:rPr>
            <w:rStyle w:val="CODEtemp"/>
          </w:rPr>
          <w:t>relativeAddress</w:t>
        </w:r>
        <w:r w:rsidR="00F9735E">
          <w:t xml:space="preserve"> whose valu</w:t>
        </w:r>
        <w:r w:rsidR="00977BDE">
          <w:t xml:space="preserve">e, if present, is </w:t>
        </w:r>
        <w:r w:rsidR="00F9735E">
          <w:t>an integer containing the relative address (see §</w:t>
        </w:r>
        <w:r w:rsidR="00F9735E">
          <w:fldChar w:fldCharType="begin"/>
        </w:r>
        <w:r w:rsidR="00F9735E">
          <w:instrText xml:space="preserve"> REF _Ref7431364 \r \h </w:instrText>
        </w:r>
        <w:r w:rsidR="00F9735E">
          <w:fldChar w:fldCharType="separate"/>
        </w:r>
        <w:r w:rsidR="0009127C">
          <w:t>3.32.4</w:t>
        </w:r>
        <w:r w:rsidR="00F9735E">
          <w:fldChar w:fldCharType="end"/>
        </w:r>
        <w:r w:rsidR="00F9735E">
          <w:t xml:space="preserve">) of </w:t>
        </w:r>
        <w:r w:rsidR="00F9735E" w:rsidRPr="00E47AFA">
          <w:rPr>
            <w:rStyle w:val="CODEtemp"/>
          </w:rPr>
          <w:t>thisObject</w:t>
        </w:r>
        <w:r w:rsidR="00F9735E">
          <w:t>.</w:t>
        </w:r>
      </w:ins>
    </w:p>
    <w:p w14:paraId="317AAD08" w14:textId="153844D1" w:rsidR="008401C1" w:rsidRDefault="008401C1" w:rsidP="00F9735E">
      <w:pPr>
        <w:rPr>
          <w:ins w:id="12295" w:author="Laurence Golding" w:date="2019-05-11T06:51:00Z"/>
        </w:rPr>
      </w:pPr>
      <w:ins w:id="12296" w:author="Laurence Golding" w:date="2019-05-11T06:51:00Z">
        <w:r>
          <w:t xml:space="preserve">If </w:t>
        </w:r>
        <w:r w:rsidRPr="008401C1">
          <w:rPr>
            <w:rStyle w:val="CODEtemp"/>
          </w:rPr>
          <w:t>parentIndex</w:t>
        </w:r>
        <w:r>
          <w:t xml:space="preserve"> is absent, </w:t>
        </w:r>
        <w:r w:rsidRPr="008401C1">
          <w:rPr>
            <w:rStyle w:val="CODEtemp"/>
          </w:rPr>
          <w:t>relativeAddress</w:t>
        </w:r>
        <w:r>
          <w:t xml:space="preserve"> </w:t>
        </w:r>
        <w:r w:rsidRPr="008401C1">
          <w:rPr>
            <w:b/>
          </w:rPr>
          <w:t>SHALL</w:t>
        </w:r>
        <w:r>
          <w:t xml:space="preserve"> be absent.</w:t>
        </w:r>
      </w:ins>
    </w:p>
    <w:p w14:paraId="2E54011F" w14:textId="6BD5CC60" w:rsidR="00F9735E" w:rsidRPr="00F9735E" w:rsidRDefault="00F9735E" w:rsidP="00F9735E">
      <w:pPr>
        <w:rPr>
          <w:ins w:id="12297" w:author="Laurence Golding" w:date="2019-05-11T06:51:00Z"/>
        </w:rPr>
      </w:pPr>
      <w:ins w:id="12298" w:author="Laurence Golding" w:date="2019-05-11T06:51:00Z">
        <w:r>
          <w:t xml:space="preserve">If </w:t>
        </w:r>
        <w:r w:rsidRPr="00F9735E">
          <w:rPr>
            <w:rStyle w:val="CODEtemp"/>
          </w:rPr>
          <w:t>relativeAddress</w:t>
        </w:r>
        <w:r>
          <w:t xml:space="preserve"> is absent, it </w:t>
        </w:r>
        <w:r w:rsidRPr="00F9735E">
          <w:rPr>
            <w:b/>
          </w:rPr>
          <w:t>SHALL</w:t>
        </w:r>
        <w:r>
          <w:t xml:space="preserve"> default to </w:t>
        </w:r>
        <w:r w:rsidR="00977BDE" w:rsidRPr="00977BDE">
          <w:rPr>
            <w:rStyle w:val="CODEtemp"/>
          </w:rPr>
          <w:t>null</w:t>
        </w:r>
        <w:r w:rsidR="00977BDE">
          <w:t xml:space="preserve">, which </w:t>
        </w:r>
        <w:r w:rsidR="00295E27">
          <w:t>indicates that the</w:t>
        </w:r>
        <w:r w:rsidR="00977BDE">
          <w:t xml:space="preserve"> value </w:t>
        </w:r>
        <w:r w:rsidR="00295E27">
          <w:t>is unknown (not set)</w:t>
        </w:r>
        <w:r>
          <w:t>.</w:t>
        </w:r>
      </w:ins>
    </w:p>
    <w:p w14:paraId="41FB2CBF" w14:textId="25D3D0FC" w:rsidR="00BD5A4D" w:rsidRDefault="00BD5A4D" w:rsidP="00BD5A4D">
      <w:pPr>
        <w:pStyle w:val="Heading3"/>
        <w:rPr>
          <w:ins w:id="12299" w:author="Laurence Golding" w:date="2019-05-11T06:51:00Z"/>
        </w:rPr>
      </w:pPr>
      <w:bookmarkStart w:id="12300" w:name="_Ref4684023"/>
      <w:bookmarkStart w:id="12301" w:name="_Toc8367225"/>
      <w:ins w:id="12302" w:author="Laurence Golding" w:date="2019-05-11T06:51:00Z">
        <w:r>
          <w:t>offset</w:t>
        </w:r>
        <w:r w:rsidR="00F77694">
          <w:t>FromParent</w:t>
        </w:r>
        <w:r>
          <w:t xml:space="preserve"> property</w:t>
        </w:r>
        <w:bookmarkEnd w:id="12300"/>
        <w:bookmarkEnd w:id="12301"/>
      </w:ins>
    </w:p>
    <w:p w14:paraId="03F32A1C" w14:textId="6CEB4A6E" w:rsidR="00EC6759" w:rsidRDefault="009C7249" w:rsidP="00AE6ECE">
      <w:pPr>
        <w:rPr>
          <w:ins w:id="12303" w:author="Laurence Golding" w:date="2019-05-11T06:51:00Z"/>
        </w:rPr>
      </w:pPr>
      <w:ins w:id="12304" w:author="Laurence Golding" w:date="2019-05-11T06:51:00Z">
        <w:r>
          <w:t xml:space="preserve">If </w:t>
        </w:r>
        <w:r w:rsidRPr="009C7249">
          <w:rPr>
            <w:rStyle w:val="CODEtemp"/>
          </w:rPr>
          <w:t>parentIndex</w:t>
        </w:r>
        <w:r>
          <w:t xml:space="preserve"> (§</w:t>
        </w:r>
        <w:r>
          <w:fldChar w:fldCharType="begin"/>
        </w:r>
        <w:r>
          <w:instrText xml:space="preserve"> REF _Ref4685900 \r \h </w:instrText>
        </w:r>
        <w:r>
          <w:fldChar w:fldCharType="separate"/>
        </w:r>
        <w:r w:rsidR="0009127C">
          <w:t>3.32.13</w:t>
        </w:r>
        <w:r>
          <w:fldChar w:fldCharType="end"/>
        </w:r>
        <w:r>
          <w:t xml:space="preserve">) is present, an </w:t>
        </w:r>
        <w:r w:rsidR="00AE6ECE" w:rsidRPr="00BD5A4D">
          <w:rPr>
            <w:rStyle w:val="CODEtemp"/>
          </w:rPr>
          <w:t>address</w:t>
        </w:r>
        <w:r w:rsidR="00AE6ECE">
          <w:t xml:space="preserve"> object </w:t>
        </w:r>
        <w:r w:rsidR="00AE6ECE" w:rsidRPr="00BD5A4D">
          <w:rPr>
            <w:b/>
          </w:rPr>
          <w:t>MAY</w:t>
        </w:r>
        <w:r w:rsidR="00AE6ECE">
          <w:t xml:space="preserve"> contain a property named </w:t>
        </w:r>
        <w:r w:rsidR="004E1727">
          <w:rPr>
            <w:rStyle w:val="CODEtemp"/>
          </w:rPr>
          <w:t>offset</w:t>
        </w:r>
        <w:r w:rsidR="00F77694">
          <w:rPr>
            <w:rStyle w:val="CODEtemp"/>
          </w:rPr>
          <w:t>FromParent</w:t>
        </w:r>
        <w:r w:rsidR="004E1727">
          <w:t xml:space="preserve"> </w:t>
        </w:r>
        <w:r w:rsidR="00AE6ECE">
          <w:t>whose value</w:t>
        </w:r>
        <w:r w:rsidR="00977BDE">
          <w:t>, if present,</w:t>
        </w:r>
        <w:r w:rsidR="00AE6ECE">
          <w:t xml:space="preserve"> is </w:t>
        </w:r>
        <w:r w:rsidR="00E47AFA">
          <w:t>a</w:t>
        </w:r>
        <w:r w:rsidR="008401C1">
          <w:t>n</w:t>
        </w:r>
        <w:r w:rsidR="00E47AFA">
          <w:t xml:space="preserve"> </w:t>
        </w:r>
        <w:r w:rsidR="004E1727">
          <w:t xml:space="preserve">integer </w:t>
        </w:r>
        <w:r w:rsidR="00AE6ECE">
          <w:t>containing the offset of this address from</w:t>
        </w:r>
        <w:r w:rsidR="00934D8C">
          <w:t xml:space="preserve"> </w:t>
        </w:r>
        <w:r>
          <w:t xml:space="preserve">the </w:t>
        </w:r>
        <w:r w:rsidR="00232E13">
          <w:t xml:space="preserve">absolute </w:t>
        </w:r>
        <w:r>
          <w:t xml:space="preserve">address of </w:t>
        </w:r>
        <w:r w:rsidRPr="009C7249">
          <w:rPr>
            <w:rStyle w:val="CODEtemp"/>
          </w:rPr>
          <w:t>theParent</w:t>
        </w:r>
        <w:r w:rsidR="00F043DD">
          <w:t xml:space="preserve"> (see §</w:t>
        </w:r>
        <w:r w:rsidR="00F043DD">
          <w:fldChar w:fldCharType="begin"/>
        </w:r>
        <w:r w:rsidR="00F043DD">
          <w:instrText xml:space="preserve"> REF _Ref7327374 \r \h </w:instrText>
        </w:r>
        <w:r w:rsidR="00F043DD">
          <w:fldChar w:fldCharType="separate"/>
        </w:r>
        <w:r w:rsidR="0009127C">
          <w:t>3.32.2</w:t>
        </w:r>
        <w:r w:rsidR="00F043DD">
          <w:fldChar w:fldCharType="end"/>
        </w:r>
        <w:r w:rsidR="00F043DD">
          <w:t>).</w:t>
        </w:r>
        <w:r w:rsidR="00EC6759">
          <w:t xml:space="preserve"> </w:t>
        </w:r>
        <w:r w:rsidR="00EC6759" w:rsidRPr="00EC6759">
          <w:t xml:space="preserve">This </w:t>
        </w:r>
        <w:r w:rsidR="008401C1">
          <w:t>is the case</w:t>
        </w:r>
        <w:r w:rsidR="00EC6759" w:rsidRPr="00EC6759">
          <w:t xml:space="preserve"> even if the absolute address of the parent cannot be determined by the procedure in §</w:t>
        </w:r>
        <w:r w:rsidR="00EC6759">
          <w:fldChar w:fldCharType="begin"/>
        </w:r>
        <w:r w:rsidR="00EC6759">
          <w:instrText xml:space="preserve"> REF _Ref7432842 \r \h </w:instrText>
        </w:r>
        <w:r w:rsidR="00EC6759">
          <w:fldChar w:fldCharType="separate"/>
        </w:r>
        <w:r w:rsidR="0009127C">
          <w:t>3.32.3</w:t>
        </w:r>
        <w:r w:rsidR="00EC6759">
          <w:fldChar w:fldCharType="end"/>
        </w:r>
        <w:r w:rsidR="00EC6759">
          <w:t>.</w:t>
        </w:r>
      </w:ins>
    </w:p>
    <w:p w14:paraId="5E4AF2BA" w14:textId="146526D9" w:rsidR="00EC6759" w:rsidRDefault="00EC6759" w:rsidP="00576085">
      <w:pPr>
        <w:pStyle w:val="Note"/>
        <w:rPr>
          <w:ins w:id="12305" w:author="Laurence Golding" w:date="2019-05-11T06:51:00Z"/>
        </w:rPr>
      </w:pPr>
      <w:ins w:id="12306" w:author="Laurence Golding" w:date="2019-05-11T06:51:00Z">
        <w:r>
          <w:t>NOTE</w:t>
        </w:r>
        <w:r w:rsidR="008401C1">
          <w:t xml:space="preserve"> 1</w:t>
        </w:r>
        <w:r>
          <w:t xml:space="preserve">: </w:t>
        </w:r>
        <w:r w:rsidRPr="00EC6759">
          <w:t>The rationale is that the absolute address always exists, even if the log file does not contain enough information to determine it, so it is always sensible to talk about an offset from that address.</w:t>
        </w:r>
      </w:ins>
    </w:p>
    <w:p w14:paraId="430003FC" w14:textId="2C91178E" w:rsidR="00934D8C" w:rsidRDefault="009C7249" w:rsidP="00AE6ECE">
      <w:pPr>
        <w:rPr>
          <w:ins w:id="12307" w:author="Laurence Golding" w:date="2019-05-11T06:51:00Z"/>
        </w:rPr>
      </w:pPr>
      <w:ins w:id="12308" w:author="Laurence Golding" w:date="2019-05-11T06:51:00Z">
        <w:r>
          <w:t xml:space="preserve">If </w:t>
        </w:r>
        <w:r w:rsidRPr="009C7249">
          <w:rPr>
            <w:rStyle w:val="CODEtemp"/>
          </w:rPr>
          <w:t>parentIndex</w:t>
        </w:r>
        <w:r>
          <w:t xml:space="preserve"> is absent, </w:t>
        </w:r>
        <w:r w:rsidRPr="009C7249">
          <w:rPr>
            <w:rStyle w:val="CODEtemp"/>
          </w:rPr>
          <w:t>offsetFromParent</w:t>
        </w:r>
        <w:r>
          <w:t xml:space="preserve"> </w:t>
        </w:r>
        <w:r w:rsidRPr="009C7249">
          <w:rPr>
            <w:b/>
          </w:rPr>
          <w:t>SHALL</w:t>
        </w:r>
        <w:r>
          <w:t xml:space="preserve"> be absent.</w:t>
        </w:r>
      </w:ins>
    </w:p>
    <w:p w14:paraId="1F7F7A31" w14:textId="370383EB" w:rsidR="00DD09BE" w:rsidRDefault="009C7249" w:rsidP="00C926AF">
      <w:pPr>
        <w:rPr>
          <w:ins w:id="12309" w:author="Laurence Golding" w:date="2019-05-11T06:51:00Z"/>
        </w:rPr>
      </w:pPr>
      <w:ins w:id="12310" w:author="Laurence Golding" w:date="2019-05-11T06:51:00Z">
        <w:r>
          <w:t xml:space="preserve">If </w:t>
        </w:r>
        <w:r w:rsidRPr="009C7249">
          <w:rPr>
            <w:rStyle w:val="CODEtemp"/>
          </w:rPr>
          <w:t>offsetFromParent</w:t>
        </w:r>
        <w:r>
          <w:t xml:space="preserve"> is absent, it </w:t>
        </w:r>
        <w:r w:rsidRPr="009C7249">
          <w:rPr>
            <w:b/>
          </w:rPr>
          <w:t>SHALL</w:t>
        </w:r>
        <w:r w:rsidRPr="009C7249">
          <w:t xml:space="preserve"> defaul</w:t>
        </w:r>
        <w:r>
          <w:t xml:space="preserve">t to </w:t>
        </w:r>
        <w:r w:rsidR="00977BDE" w:rsidRPr="00977BDE">
          <w:rPr>
            <w:rStyle w:val="CODEtemp"/>
          </w:rPr>
          <w:t>null</w:t>
        </w:r>
        <w:r>
          <w:t xml:space="preserve">, which </w:t>
        </w:r>
        <w:r w:rsidR="00295E27">
          <w:t>indicates that the</w:t>
        </w:r>
        <w:r>
          <w:t xml:space="preserve"> value </w:t>
        </w:r>
        <w:r w:rsidR="00295E27">
          <w:t>is unknown (not set)</w:t>
        </w:r>
        <w:r>
          <w:t>.</w:t>
        </w:r>
      </w:ins>
    </w:p>
    <w:p w14:paraId="16EAD4FA" w14:textId="611A4CC1" w:rsidR="00232E13" w:rsidRDefault="00232E13" w:rsidP="00232E13">
      <w:pPr>
        <w:pStyle w:val="Heading3"/>
        <w:rPr>
          <w:ins w:id="12311" w:author="Laurence Golding" w:date="2019-05-11T06:51:00Z"/>
        </w:rPr>
      </w:pPr>
      <w:bookmarkStart w:id="12312" w:name="_Ref7497640"/>
      <w:bookmarkStart w:id="12313" w:name="_Toc8367226"/>
      <w:ins w:id="12314" w:author="Laurence Golding" w:date="2019-05-11T06:51:00Z">
        <w:r>
          <w:t>length property</w:t>
        </w:r>
        <w:bookmarkEnd w:id="12312"/>
        <w:bookmarkEnd w:id="12313"/>
      </w:ins>
    </w:p>
    <w:p w14:paraId="48FF7356" w14:textId="7C754BAB" w:rsidR="00232E13" w:rsidRDefault="00232E13" w:rsidP="00937378">
      <w:pPr>
        <w:rPr>
          <w:ins w:id="12315" w:author="Laurence Golding" w:date="2019-05-11T06:51:00Z"/>
        </w:rPr>
      </w:pPr>
      <w:ins w:id="12316" w:author="Laurence Golding" w:date="2019-05-11T06:51:00Z">
        <w:r w:rsidRPr="00232E13">
          <w:t xml:space="preserve">An </w:t>
        </w:r>
        <w:r w:rsidRPr="00576085">
          <w:rPr>
            <w:rStyle w:val="CODEtemp"/>
          </w:rPr>
          <w:t>address</w:t>
        </w:r>
        <w:r w:rsidRPr="00232E13">
          <w:t xml:space="preserve"> object </w:t>
        </w:r>
        <w:r w:rsidRPr="00576085">
          <w:rPr>
            <w:b/>
          </w:rPr>
          <w:t>MAY</w:t>
        </w:r>
        <w:r w:rsidRPr="00232E13">
          <w:t xml:space="preserve"> contain a property named </w:t>
        </w:r>
        <w:r w:rsidRPr="00576085">
          <w:rPr>
            <w:rStyle w:val="CODEtemp"/>
          </w:rPr>
          <w:t>length</w:t>
        </w:r>
        <w:r w:rsidRPr="00232E13">
          <w:t xml:space="preserve"> whose value</w:t>
        </w:r>
        <w:r w:rsidR="00A70D35">
          <w:t>, if present,</w:t>
        </w:r>
        <w:r w:rsidRPr="00232E13">
          <w:t xml:space="preserve"> is a</w:t>
        </w:r>
        <w:r w:rsidR="00A70D35">
          <w:t>n</w:t>
        </w:r>
        <w:r>
          <w:t xml:space="preserve"> </w:t>
        </w:r>
        <w:r w:rsidRPr="00232E13">
          <w:t xml:space="preserve">integer </w:t>
        </w:r>
        <w:r w:rsidR="00990F48">
          <w:t xml:space="preserve">whose absolute value </w:t>
        </w:r>
        <w:r w:rsidRPr="00232E13">
          <w:t>specif</w:t>
        </w:r>
        <w:r w:rsidR="00990F48">
          <w:t>ies</w:t>
        </w:r>
        <w:r w:rsidRPr="00232E13">
          <w:t xml:space="preserve"> the number of bytes in the range of addresses specified by this object.</w:t>
        </w:r>
      </w:ins>
    </w:p>
    <w:p w14:paraId="7B44FAAC" w14:textId="1690F463" w:rsidR="00A70D35" w:rsidRDefault="00A70D35" w:rsidP="00937378">
      <w:pPr>
        <w:rPr>
          <w:ins w:id="12317" w:author="Laurence Golding" w:date="2019-05-11T06:51:00Z"/>
        </w:rPr>
      </w:pPr>
      <w:ins w:id="12318" w:author="Laurence Golding" w:date="2019-05-11T06:51:00Z">
        <w:r>
          <w:t xml:space="preserve">A negative value for </w:t>
        </w:r>
        <w:r>
          <w:rPr>
            <w:rStyle w:val="CODEtemp"/>
          </w:rPr>
          <w:t>length</w:t>
        </w:r>
        <w:r>
          <w:t xml:space="preserve"> </w:t>
        </w:r>
        <w:r w:rsidRPr="00DE4B30">
          <w:rPr>
            <w:b/>
          </w:rPr>
          <w:t>SHALL</w:t>
        </w:r>
        <w:r>
          <w:t xml:space="preserve"> mean that the data structure being described grows from higher addresses towards lower addresses (as, for example, is often the case for a stack)</w:t>
        </w:r>
        <w:r w:rsidR="00990F48">
          <w:t>.</w:t>
        </w:r>
      </w:ins>
    </w:p>
    <w:p w14:paraId="1A6B6683" w14:textId="23A11BC4" w:rsidR="004D32E2" w:rsidRPr="00937378" w:rsidRDefault="004D32E2" w:rsidP="00937378">
      <w:pPr>
        <w:rPr>
          <w:ins w:id="12319" w:author="Laurence Golding" w:date="2019-05-11T06:51:00Z"/>
        </w:rPr>
      </w:pPr>
      <w:ins w:id="12320" w:author="Laurence Golding" w:date="2019-05-11T06:51:00Z">
        <w:r>
          <w:t xml:space="preserve">If </w:t>
        </w:r>
        <w:r>
          <w:rPr>
            <w:rStyle w:val="CODEtemp"/>
          </w:rPr>
          <w:t>length</w:t>
        </w:r>
        <w:r>
          <w:t xml:space="preserve"> is absent, it </w:t>
        </w:r>
        <w:r w:rsidRPr="00F9735E">
          <w:rPr>
            <w:b/>
          </w:rPr>
          <w:t>SHALL</w:t>
        </w:r>
        <w:r>
          <w:t xml:space="preserve"> default to </w:t>
        </w:r>
        <w:r w:rsidR="00A70D35" w:rsidRPr="00A70D35">
          <w:rPr>
            <w:rStyle w:val="CODEtemp"/>
          </w:rPr>
          <w:t>null</w:t>
        </w:r>
        <w:r>
          <w:t xml:space="preserve">, which </w:t>
        </w:r>
        <w:r w:rsidR="00295E27">
          <w:t>indicates that the</w:t>
        </w:r>
        <w:r>
          <w:t xml:space="preserve"> value </w:t>
        </w:r>
        <w:r w:rsidR="00295E27">
          <w:t>is unknown (not set)</w:t>
        </w:r>
        <w:r>
          <w:t>.</w:t>
        </w:r>
      </w:ins>
    </w:p>
    <w:p w14:paraId="105CEB6F" w14:textId="77777777" w:rsidR="00F043DD" w:rsidRDefault="00F043DD" w:rsidP="00F043DD">
      <w:pPr>
        <w:pStyle w:val="Heading3"/>
        <w:rPr>
          <w:ins w:id="12321" w:author="Laurence Golding" w:date="2019-05-11T06:51:00Z"/>
        </w:rPr>
      </w:pPr>
      <w:bookmarkStart w:id="12322" w:name="_Ref7420523"/>
      <w:bookmarkStart w:id="12323" w:name="_Toc8367227"/>
      <w:ins w:id="12324" w:author="Laurence Golding" w:date="2019-05-11T06:51:00Z">
        <w:r>
          <w:t>name property</w:t>
        </w:r>
        <w:bookmarkEnd w:id="12322"/>
        <w:bookmarkEnd w:id="12323"/>
      </w:ins>
    </w:p>
    <w:p w14:paraId="57C0C908" w14:textId="41B4E25D" w:rsidR="00F043DD" w:rsidRPr="00A830A2" w:rsidRDefault="00F043DD" w:rsidP="00F043DD">
      <w:pPr>
        <w:rPr>
          <w:ins w:id="12325" w:author="Laurence Golding" w:date="2019-05-11T06:51:00Z"/>
        </w:rPr>
      </w:pPr>
      <w:ins w:id="12326" w:author="Laurence Golding" w:date="2019-05-11T06:51:00Z">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this address.</w:t>
        </w:r>
      </w:ins>
    </w:p>
    <w:p w14:paraId="1E4DBD06" w14:textId="20F4E39D" w:rsidR="00BD5A4D" w:rsidRDefault="00BD5A4D" w:rsidP="00BD5A4D">
      <w:pPr>
        <w:pStyle w:val="Heading3"/>
        <w:rPr>
          <w:moveTo w:id="12327" w:author="Laurence Golding" w:date="2019-05-11T06:52:00Z"/>
        </w:rPr>
      </w:pPr>
      <w:bookmarkStart w:id="12328" w:name="_Toc8367228"/>
      <w:moveToRangeStart w:id="12329" w:author="Laurence Golding" w:date="2019-05-11T06:52:00Z" w:name="move8449999"/>
      <w:moveTo w:id="12330" w:author="Laurence Golding" w:date="2019-05-11T06:52:00Z">
        <w:r>
          <w:t>fullyQualifiedName property</w:t>
        </w:r>
        <w:bookmarkEnd w:id="12328"/>
      </w:moveTo>
    </w:p>
    <w:moveToRangeEnd w:id="12329"/>
    <w:p w14:paraId="0B72B4B8" w14:textId="619832E4" w:rsidR="005D2C45" w:rsidRDefault="005D2C45" w:rsidP="005D2C45">
      <w:pPr>
        <w:rPr>
          <w:ins w:id="12331" w:author="Laurence Golding" w:date="2019-05-11T06:51:00Z"/>
        </w:rPr>
      </w:pPr>
      <w:ins w:id="12332" w:author="Laurence Golding" w:date="2019-05-11T06:51:00Z">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ins>
    </w:p>
    <w:p w14:paraId="30EB91F5" w14:textId="2F3F92C6" w:rsidR="004A5A15" w:rsidRDefault="004A5A15" w:rsidP="004A5A15">
      <w:pPr>
        <w:pStyle w:val="Note"/>
        <w:rPr>
          <w:ins w:id="12333" w:author="Laurence Golding" w:date="2019-05-11T06:51:00Z"/>
        </w:rPr>
      </w:pPr>
      <w:ins w:id="12334" w:author="Laurence Golding" w:date="2019-05-11T06:51:00Z">
        <w:r>
          <w:t xml:space="preserve">EXAMPLE: </w:t>
        </w:r>
        <w:r w:rsidR="0037695A" w:rsidRPr="00D25ACF">
          <w:rPr>
            <w:rStyle w:val="CODEtemp"/>
          </w:rPr>
          <w:t>"fullyQualifiedName": "MyDll.dll+0x47"</w:t>
        </w:r>
      </w:ins>
    </w:p>
    <w:p w14:paraId="34EE6FDA" w14:textId="450EAC67" w:rsidR="0037695A" w:rsidRPr="0037695A" w:rsidRDefault="0037695A" w:rsidP="0037695A">
      <w:pPr>
        <w:pStyle w:val="Note"/>
        <w:rPr>
          <w:ins w:id="12335" w:author="Laurence Golding" w:date="2019-05-11T06:51:00Z"/>
        </w:rPr>
      </w:pPr>
      <w:ins w:id="12336" w:author="Laurence Golding" w:date="2019-05-11T06:51:00Z">
        <w:r>
          <w:t>This name consists of two components. The first component is the name of the address at which the module was loaded into memory. The second component represents an offset from that address.</w:t>
        </w:r>
      </w:ins>
    </w:p>
    <w:p w14:paraId="58748559" w14:textId="7B14541B" w:rsidR="00BD5A4D" w:rsidRDefault="00BD5A4D" w:rsidP="00BD5A4D">
      <w:pPr>
        <w:pStyle w:val="Heading3"/>
        <w:rPr>
          <w:ins w:id="12337" w:author="Laurence Golding" w:date="2019-05-11T06:51:00Z"/>
        </w:rPr>
      </w:pPr>
      <w:bookmarkStart w:id="12338" w:name="_Ref4684078"/>
      <w:bookmarkStart w:id="12339" w:name="_Toc8367229"/>
      <w:ins w:id="12340" w:author="Laurence Golding" w:date="2019-05-11T06:51:00Z">
        <w:r>
          <w:t>kind property</w:t>
        </w:r>
        <w:bookmarkEnd w:id="12338"/>
        <w:bookmarkEnd w:id="12339"/>
      </w:ins>
    </w:p>
    <w:p w14:paraId="2FB1D227" w14:textId="671841AB" w:rsidR="00BD5A4D" w:rsidRDefault="00BD5A4D" w:rsidP="00BD5A4D">
      <w:pPr>
        <w:rPr>
          <w:ins w:id="12341" w:author="Laurence Golding" w:date="2019-05-11T06:51:00Z"/>
        </w:rPr>
      </w:pPr>
      <w:ins w:id="12342" w:author="Laurence Golding" w:date="2019-05-11T06:51:00Z">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w:t>
        </w:r>
        <w:r w:rsidR="00B82F08">
          <w:t xml:space="preserve">addressable </w:t>
        </w:r>
        <w:r>
          <w:t>region in which this address is located.</w:t>
        </w:r>
      </w:ins>
    </w:p>
    <w:p w14:paraId="38101A56" w14:textId="77777777" w:rsidR="00BD5A4D" w:rsidRDefault="00BD5A4D" w:rsidP="00BD5A4D">
      <w:pPr>
        <w:rPr>
          <w:ins w:id="12343" w:author="Laurence Golding" w:date="2019-05-11T06:51:00Z"/>
        </w:rPr>
      </w:pPr>
      <w:ins w:id="12344" w:author="Laurence Golding" w:date="2019-05-11T06:51:00Z">
        <w:r>
          <w:t xml:space="preserve">When possible, SARIF producers </w:t>
        </w:r>
        <w:r>
          <w:rPr>
            <w:b/>
          </w:rPr>
          <w:t>SHOULD</w:t>
        </w:r>
        <w:r>
          <w:t xml:space="preserve"> use the following values, with the specified meanings.</w:t>
        </w:r>
      </w:ins>
    </w:p>
    <w:p w14:paraId="40B85200" w14:textId="77777777" w:rsidR="00F043DD" w:rsidRPr="00303B4E" w:rsidRDefault="00F043DD" w:rsidP="00F043DD">
      <w:pPr>
        <w:pStyle w:val="ListParagraph"/>
        <w:numPr>
          <w:ilvl w:val="0"/>
          <w:numId w:val="72"/>
        </w:numPr>
        <w:rPr>
          <w:ins w:id="12345" w:author="Laurence Golding" w:date="2019-05-11T06:51:00Z"/>
        </w:rPr>
      </w:pPr>
      <w:ins w:id="12346" w:author="Laurence Golding" w:date="2019-05-11T06:51:00Z">
        <w:r w:rsidRPr="00303B4E">
          <w:rPr>
            <w:rStyle w:val="CODEtemp"/>
          </w:rPr>
          <w:t>"data"</w:t>
        </w:r>
        <w:r w:rsidRPr="00303B4E">
          <w:t>: A</w:t>
        </w:r>
        <w:r>
          <w:t>n addressable</w:t>
        </w:r>
        <w:r w:rsidRPr="00303B4E">
          <w:t xml:space="preserve"> location containing non-executable data.</w:t>
        </w:r>
      </w:ins>
    </w:p>
    <w:p w14:paraId="167ACD36" w14:textId="77777777" w:rsidR="00F043DD" w:rsidRPr="00303B4E" w:rsidRDefault="00F043DD" w:rsidP="00F043DD">
      <w:pPr>
        <w:pStyle w:val="ListParagraph"/>
        <w:numPr>
          <w:ilvl w:val="0"/>
          <w:numId w:val="72"/>
        </w:numPr>
        <w:rPr>
          <w:ins w:id="12347" w:author="Laurence Golding" w:date="2019-05-11T06:51:00Z"/>
        </w:rPr>
      </w:pPr>
      <w:ins w:id="12348" w:author="Laurence Golding" w:date="2019-05-11T06:51:00Z">
        <w:r w:rsidRPr="00303B4E">
          <w:rPr>
            <w:rStyle w:val="CODEtemp"/>
          </w:rPr>
          <w:t>"header"</w:t>
        </w:r>
        <w:r w:rsidRPr="00303B4E">
          <w:t xml:space="preserve">:  A data structure </w:t>
        </w:r>
        <w:r>
          <w:t>that precedes one or more</w:t>
        </w:r>
        <w:r w:rsidRPr="00303B4E">
          <w:t xml:space="preserve"> addressable region</w:t>
        </w:r>
        <w:r>
          <w:t>s</w:t>
        </w:r>
        <w:r w:rsidRPr="00303B4E">
          <w:t xml:space="preserve"> </w:t>
        </w:r>
        <w:r>
          <w:t>and</w:t>
        </w:r>
        <w:r w:rsidRPr="00303B4E">
          <w:t xml:space="preserve"> specifies the layout and location of objects </w:t>
        </w:r>
        <w:r>
          <w:t>within the address space</w:t>
        </w:r>
        <w:r w:rsidRPr="00303B4E">
          <w:t>.</w:t>
        </w:r>
      </w:ins>
    </w:p>
    <w:p w14:paraId="66ED7BE6" w14:textId="77777777" w:rsidR="00F043DD" w:rsidRPr="00A830A2" w:rsidRDefault="00F043DD" w:rsidP="00F043DD">
      <w:pPr>
        <w:pStyle w:val="ListParagraph"/>
        <w:numPr>
          <w:ilvl w:val="0"/>
          <w:numId w:val="72"/>
        </w:numPr>
        <w:rPr>
          <w:ins w:id="12349" w:author="Laurence Golding" w:date="2019-05-11T06:51:00Z"/>
        </w:rPr>
      </w:pPr>
      <w:ins w:id="12350" w:author="Laurence Golding" w:date="2019-05-11T06:51:00Z">
        <w:r w:rsidRPr="00A830A2">
          <w:rPr>
            <w:rStyle w:val="CODEtemp"/>
          </w:rPr>
          <w:t>"function"</w:t>
        </w:r>
        <w:r w:rsidRPr="00A830A2">
          <w:t>: A</w:t>
        </w:r>
        <w:r>
          <w:t>n addressable</w:t>
        </w:r>
        <w:r w:rsidRPr="00303B4E">
          <w:t xml:space="preserve"> region, possibly named, containing a sequence of instructions that perform a spe</w:t>
        </w:r>
        <w:r w:rsidRPr="00A830A2">
          <w:t>cified task.</w:t>
        </w:r>
      </w:ins>
    </w:p>
    <w:p w14:paraId="5F941416" w14:textId="77777777" w:rsidR="00F043DD" w:rsidRPr="00303B4E" w:rsidRDefault="00F043DD" w:rsidP="00F043DD">
      <w:pPr>
        <w:pStyle w:val="ListParagraph"/>
        <w:numPr>
          <w:ilvl w:val="0"/>
          <w:numId w:val="72"/>
        </w:numPr>
        <w:rPr>
          <w:ins w:id="12351" w:author="Laurence Golding" w:date="2019-05-11T06:51:00Z"/>
        </w:rPr>
      </w:pPr>
      <w:ins w:id="12352" w:author="Laurence Golding" w:date="2019-05-11T06:51:00Z">
        <w:r w:rsidRPr="00303B4E">
          <w:rPr>
            <w:rStyle w:val="CODEtemp"/>
          </w:rPr>
          <w:t>"instruction"</w:t>
        </w:r>
        <w:r w:rsidRPr="00303B4E">
          <w:t>: A</w:t>
        </w:r>
        <w:r>
          <w:t>n addressable</w:t>
        </w:r>
        <w:r w:rsidRPr="00303B4E">
          <w:t xml:space="preserve"> location containing executable code.</w:t>
        </w:r>
      </w:ins>
    </w:p>
    <w:p w14:paraId="64688DA7" w14:textId="77777777" w:rsidR="00F043DD" w:rsidRPr="00303B4E" w:rsidRDefault="00F043DD" w:rsidP="00F043DD">
      <w:pPr>
        <w:pStyle w:val="ListParagraph"/>
        <w:numPr>
          <w:ilvl w:val="0"/>
          <w:numId w:val="72"/>
        </w:numPr>
        <w:rPr>
          <w:ins w:id="12353" w:author="Laurence Golding" w:date="2019-05-11T06:51:00Z"/>
        </w:rPr>
      </w:pPr>
      <w:ins w:id="12354" w:author="Laurence Golding" w:date="2019-05-11T06:51:00Z">
        <w:r w:rsidRPr="00A830A2">
          <w:rPr>
            <w:rStyle w:val="CODEtemp"/>
          </w:rPr>
          <w:t>"page"</w:t>
        </w:r>
        <w:r w:rsidRPr="00A830A2">
          <w:t>: A</w:t>
        </w:r>
        <w:r>
          <w:t>n</w:t>
        </w:r>
        <w:r w:rsidRPr="00303B4E">
          <w:t xml:space="preserve"> </w:t>
        </w:r>
        <w:r>
          <w:t xml:space="preserve">addressable </w:t>
        </w:r>
        <w:r w:rsidRPr="00303B4E">
          <w:t xml:space="preserve">region </w:t>
        </w:r>
        <w:r>
          <w:t>whose contents</w:t>
        </w:r>
        <w:r w:rsidRPr="00303B4E">
          <w:t xml:space="preserve"> can be moved between primary and secondary storage.</w:t>
        </w:r>
      </w:ins>
    </w:p>
    <w:p w14:paraId="0663E373" w14:textId="0C81EF7C" w:rsidR="00BD5A4D" w:rsidRPr="00A830A2" w:rsidRDefault="00BD5A4D" w:rsidP="007F356E">
      <w:pPr>
        <w:pStyle w:val="ListParagraph"/>
        <w:numPr>
          <w:ilvl w:val="0"/>
          <w:numId w:val="72"/>
        </w:numPr>
        <w:rPr>
          <w:ins w:id="12355" w:author="Laurence Golding" w:date="2019-05-11T06:51:00Z"/>
        </w:rPr>
      </w:pPr>
      <w:ins w:id="12356" w:author="Laurence Golding" w:date="2019-05-11T06:51:00Z">
        <w:r w:rsidRPr="00303B4E">
          <w:rPr>
            <w:rStyle w:val="CODEtemp"/>
          </w:rPr>
          <w:t>"section"</w:t>
        </w:r>
        <w:r w:rsidR="00790C0D" w:rsidRPr="00303B4E">
          <w:t xml:space="preserve">: A named </w:t>
        </w:r>
        <w:r w:rsidR="00255BB5" w:rsidRPr="00303B4E">
          <w:t xml:space="preserve">region </w:t>
        </w:r>
        <w:r w:rsidR="00790C0D" w:rsidRPr="00303B4E">
          <w:t>of a file</w:t>
        </w:r>
        <w:r w:rsidR="00DE25F2" w:rsidRPr="00303B4E">
          <w:t xml:space="preserve"> containing executable code or data</w:t>
        </w:r>
        <w:r w:rsidR="009010ED" w:rsidRPr="00303B4E">
          <w:t>, which in some c</w:t>
        </w:r>
        <w:r w:rsidR="009010ED" w:rsidRPr="00A830A2">
          <w:t>ircumstances is loaded into memory</w:t>
        </w:r>
        <w:r w:rsidR="00790C0D" w:rsidRPr="00A830A2">
          <w:t>.</w:t>
        </w:r>
      </w:ins>
    </w:p>
    <w:p w14:paraId="0D42E3CC" w14:textId="067852EF" w:rsidR="00BD5A4D" w:rsidRDefault="00BD5A4D" w:rsidP="007F356E">
      <w:pPr>
        <w:pStyle w:val="ListParagraph"/>
        <w:numPr>
          <w:ilvl w:val="0"/>
          <w:numId w:val="72"/>
        </w:numPr>
        <w:rPr>
          <w:ins w:id="12357" w:author="Laurence Golding" w:date="2019-05-11T06:51:00Z"/>
        </w:rPr>
      </w:pPr>
      <w:bookmarkStart w:id="12358" w:name="_Hlk6847829"/>
      <w:ins w:id="12359" w:author="Laurence Golding" w:date="2019-05-11T06:51:00Z">
        <w:r w:rsidRPr="00A830A2">
          <w:rPr>
            <w:rStyle w:val="CODEtemp"/>
          </w:rPr>
          <w:t>"segment"</w:t>
        </w:r>
        <w:r w:rsidR="00790C0D" w:rsidRPr="00A830A2">
          <w:t xml:space="preserve">: </w:t>
        </w:r>
        <w:r w:rsidR="000E663E" w:rsidRPr="00A830A2">
          <w:t>1. A data structure in a binary that describes a region of memory, specifying its addressing and permissions information, as well as information about which sections are to be loaded into the segment. 2. A region of memory whose contents are specified by the information in a segment defined in a binary, or by the operating system.</w:t>
        </w:r>
      </w:ins>
    </w:p>
    <w:p w14:paraId="5112533F" w14:textId="48033F81" w:rsidR="00C926AF" w:rsidRDefault="00C926AF" w:rsidP="007F356E">
      <w:pPr>
        <w:pStyle w:val="ListParagraph"/>
        <w:numPr>
          <w:ilvl w:val="0"/>
          <w:numId w:val="72"/>
        </w:numPr>
        <w:rPr>
          <w:ins w:id="12360" w:author="Laurence Golding" w:date="2019-05-11T06:51:00Z"/>
        </w:rPr>
      </w:pPr>
      <w:ins w:id="12361" w:author="Laurence Golding" w:date="2019-05-11T06:51:00Z">
        <w:r w:rsidRPr="00C926AF">
          <w:rPr>
            <w:rStyle w:val="CODEtemp"/>
          </w:rPr>
          <w:t>"stack"</w:t>
        </w:r>
        <w:r>
          <w:t>: An addressable region containing a call stack.</w:t>
        </w:r>
      </w:ins>
    </w:p>
    <w:p w14:paraId="303630F0" w14:textId="35F686D2" w:rsidR="00C926AF" w:rsidRPr="00A830A2" w:rsidRDefault="00C926AF" w:rsidP="007F356E">
      <w:pPr>
        <w:pStyle w:val="ListParagraph"/>
        <w:numPr>
          <w:ilvl w:val="0"/>
          <w:numId w:val="72"/>
        </w:numPr>
        <w:rPr>
          <w:ins w:id="12362" w:author="Laurence Golding" w:date="2019-05-11T06:51:00Z"/>
        </w:rPr>
      </w:pPr>
      <w:ins w:id="12363" w:author="Laurence Golding" w:date="2019-05-11T06:51:00Z">
        <w:r w:rsidRPr="00C926AF">
          <w:rPr>
            <w:rStyle w:val="CODEtemp"/>
          </w:rPr>
          <w:t>"stackFrame"</w:t>
        </w:r>
        <w:r>
          <w:t>: An addressable region containing a single</w:t>
        </w:r>
        <w:r w:rsidR="00777A7F">
          <w:t xml:space="preserve"> frame</w:t>
        </w:r>
        <w:r>
          <w:t xml:space="preserve"> from within a call stack.</w:t>
        </w:r>
      </w:ins>
    </w:p>
    <w:bookmarkEnd w:id="12358"/>
    <w:p w14:paraId="51C9C942" w14:textId="4AA30DC7" w:rsidR="00255BB5" w:rsidRPr="00A830A2" w:rsidRDefault="00255BB5" w:rsidP="007F356E">
      <w:pPr>
        <w:pStyle w:val="ListParagraph"/>
        <w:numPr>
          <w:ilvl w:val="0"/>
          <w:numId w:val="72"/>
        </w:numPr>
        <w:rPr>
          <w:ins w:id="12364" w:author="Laurence Golding" w:date="2019-05-11T06:51:00Z"/>
        </w:rPr>
      </w:pPr>
      <w:ins w:id="12365" w:author="Laurence Golding" w:date="2019-05-11T06:51:00Z">
        <w:r w:rsidRPr="00A830A2">
          <w:rPr>
            <w:rStyle w:val="CODEtemp"/>
          </w:rPr>
          <w:t>"module"</w:t>
        </w:r>
        <w:r w:rsidRPr="00A830A2">
          <w:t xml:space="preserve">: The </w:t>
        </w:r>
        <w:r w:rsidR="00A9746A" w:rsidRPr="00A830A2">
          <w:t>location at</w:t>
        </w:r>
        <w:r w:rsidRPr="00A830A2">
          <w:t xml:space="preserve"> which a module was loaded.</w:t>
        </w:r>
      </w:ins>
    </w:p>
    <w:p w14:paraId="51ABC6A5" w14:textId="1B228DB6" w:rsidR="00303B4E" w:rsidRPr="00303B4E" w:rsidRDefault="009010ED" w:rsidP="007F356E">
      <w:pPr>
        <w:pStyle w:val="ListParagraph"/>
        <w:numPr>
          <w:ilvl w:val="0"/>
          <w:numId w:val="72"/>
        </w:numPr>
        <w:rPr>
          <w:ins w:id="12366" w:author="Laurence Golding" w:date="2019-05-11T06:51:00Z"/>
        </w:rPr>
      </w:pPr>
      <w:bookmarkStart w:id="12367" w:name="_Hlk6847809"/>
      <w:ins w:id="12368" w:author="Laurence Golding" w:date="2019-05-11T06:51:00Z">
        <w:r w:rsidRPr="00303B4E">
          <w:rPr>
            <w:rStyle w:val="CODEtemp"/>
          </w:rPr>
          <w:t>"table"</w:t>
        </w:r>
        <w:r w:rsidRPr="00303B4E">
          <w:t xml:space="preserve">: </w:t>
        </w:r>
        <w:r w:rsidR="000E663E" w:rsidRPr="00303B4E">
          <w:t>A</w:t>
        </w:r>
        <w:r w:rsidR="00303B4E">
          <w:t>n</w:t>
        </w:r>
        <w:r w:rsidR="000E663E" w:rsidRPr="00303B4E">
          <w:t xml:space="preserve"> addressable region with a distinct purpose and a specified internal organization</w:t>
        </w:r>
      </w:ins>
    </w:p>
    <w:p w14:paraId="0CE0285C" w14:textId="7086F762" w:rsidR="000E663E" w:rsidRDefault="00303B4E" w:rsidP="00303B4E">
      <w:pPr>
        <w:rPr>
          <w:ins w:id="12369" w:author="Laurence Golding" w:date="2019-05-11T06:51:00Z"/>
        </w:rPr>
      </w:pPr>
      <w:ins w:id="12370" w:author="Laurence Golding" w:date="2019-05-11T06:51:00Z">
        <w:r w:rsidRPr="00303B4E">
          <w:t xml:space="preserve">The definitions of some of these </w:t>
        </w:r>
        <w:r w:rsidRPr="00303B4E">
          <w:rPr>
            <w:rStyle w:val="CODEtemp"/>
          </w:rPr>
          <w:t>"kind"</w:t>
        </w:r>
        <w:r w:rsidRPr="00303B4E">
          <w:t xml:space="preserve"> values vary </w:t>
        </w:r>
        <w:r>
          <w:t>across</w:t>
        </w:r>
        <w:r w:rsidRPr="00303B4E">
          <w:t xml:space="preserve"> operating systems. A SARIF producer </w:t>
        </w:r>
        <w:r w:rsidRPr="00303B4E">
          <w:rPr>
            <w:b/>
          </w:rPr>
          <w:t>SHOULD</w:t>
        </w:r>
        <w:r w:rsidRPr="00303B4E">
          <w:t xml:space="preserve"> use the term most appropriate for the target operating system.</w:t>
        </w:r>
      </w:ins>
    </w:p>
    <w:p w14:paraId="321710D6" w14:textId="1C7B29D7" w:rsidR="00425B12" w:rsidRPr="00425B12" w:rsidRDefault="00425B12" w:rsidP="00425B12">
      <w:pPr>
        <w:rPr>
          <w:ins w:id="12371" w:author="Laurence Golding" w:date="2019-05-11T06:51:00Z"/>
        </w:rPr>
      </w:pPr>
      <w:ins w:id="12372" w:author="Laurence Golding" w:date="2019-05-11T06:51:00Z">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ins>
    </w:p>
    <w:bookmarkEnd w:id="12367"/>
    <w:p w14:paraId="6688BF60" w14:textId="64139581" w:rsidR="004D32E2" w:rsidRPr="004D32E2" w:rsidRDefault="00BD5A4D" w:rsidP="008401C1">
      <w:pPr>
        <w:pStyle w:val="Note"/>
        <w:rPr>
          <w:ins w:id="12373" w:author="Laurence Golding" w:date="2019-05-11T06:51:00Z"/>
        </w:rPr>
      </w:pPr>
      <w:ins w:id="12374" w:author="Laurence Golding" w:date="2019-05-11T06:51:00Z">
        <w:r>
          <w:t xml:space="preserve">If none of these values are appropriate, a SARIF producer </w:t>
        </w:r>
        <w:r>
          <w:rPr>
            <w:b/>
          </w:rPr>
          <w:t>MAY</w:t>
        </w:r>
        <w:r>
          <w:t xml:space="preserve"> use any value.</w:t>
        </w:r>
      </w:ins>
    </w:p>
    <w:p w14:paraId="35F0B1B5" w14:textId="5F9AFCDB" w:rsidR="00BE24C2" w:rsidRDefault="00BE24C2" w:rsidP="00BE24C2">
      <w:pPr>
        <w:pStyle w:val="Heading3"/>
        <w:rPr>
          <w:ins w:id="12375" w:author="Laurence Golding" w:date="2019-05-11T06:51:00Z"/>
        </w:rPr>
      </w:pPr>
      <w:bookmarkStart w:id="12376" w:name="_Ref4685900"/>
      <w:bookmarkStart w:id="12377" w:name="_Toc8367230"/>
      <w:ins w:id="12378" w:author="Laurence Golding" w:date="2019-05-11T06:51:00Z">
        <w:r>
          <w:t>parentIndex property</w:t>
        </w:r>
        <w:bookmarkEnd w:id="12376"/>
        <w:bookmarkEnd w:id="12377"/>
      </w:ins>
    </w:p>
    <w:p w14:paraId="43D6A9F5" w14:textId="0A8BDE15" w:rsidR="00BE24C2" w:rsidRDefault="008401C1" w:rsidP="00BE24C2">
      <w:pPr>
        <w:rPr>
          <w:ins w:id="12379" w:author="Laurence Golding" w:date="2019-05-11T06:51:00Z"/>
        </w:rPr>
      </w:pPr>
      <w:ins w:id="12380" w:author="Laurence Golding" w:date="2019-05-11T06:51:00Z">
        <w:r>
          <w:t xml:space="preserve">If </w:t>
        </w:r>
        <w:r w:rsidRPr="00684C7A">
          <w:rPr>
            <w:rStyle w:val="CODEtemp"/>
          </w:rPr>
          <w:t>theParent</w:t>
        </w:r>
        <w:r>
          <w:t xml:space="preserve"> exists (that is, if </w:t>
        </w:r>
        <w:r>
          <w:rPr>
            <w:rStyle w:val="CODEtemp"/>
          </w:rPr>
          <w:t>thisObject</w:t>
        </w:r>
        <w:r>
          <w:t xml:space="preserve"> is expressed as an offset from some other address), then an </w:t>
        </w:r>
        <w:r w:rsidR="00BE24C2">
          <w:rPr>
            <w:rStyle w:val="CODEtemp"/>
          </w:rPr>
          <w:t>address</w:t>
        </w:r>
        <w:r w:rsidR="00BE24C2">
          <w:t xml:space="preserve"> object </w:t>
        </w:r>
        <w:r>
          <w:rPr>
            <w:b/>
          </w:rPr>
          <w:t>SHALL</w:t>
        </w:r>
        <w:r>
          <w:t xml:space="preserve"> </w:t>
        </w:r>
        <w:r w:rsidR="00BE24C2">
          <w:t xml:space="preserve">contain a property named </w:t>
        </w:r>
        <w:r w:rsidR="00BE24C2" w:rsidRPr="00AD7FD8">
          <w:rPr>
            <w:rStyle w:val="CODEtemp"/>
          </w:rPr>
          <w:t>parent</w:t>
        </w:r>
        <w:r w:rsidR="00BE24C2">
          <w:rPr>
            <w:rStyle w:val="CODEtemp"/>
          </w:rPr>
          <w:t>Index</w:t>
        </w:r>
        <w:r w:rsidR="00BE24C2">
          <w:t xml:space="preserve"> whose value is the array index (§</w:t>
        </w:r>
        <w:r w:rsidR="00BE24C2">
          <w:fldChar w:fldCharType="begin"/>
        </w:r>
        <w:r w:rsidR="00BE24C2">
          <w:instrText xml:space="preserve"> REF _Ref4056185 \r \h </w:instrText>
        </w:r>
        <w:r w:rsidR="00BE24C2">
          <w:fldChar w:fldCharType="separate"/>
        </w:r>
        <w:r w:rsidR="0009127C">
          <w:t>3.7.4</w:t>
        </w:r>
        <w:r w:rsidR="00BE24C2">
          <w:fldChar w:fldCharType="end"/>
        </w:r>
        <w:r w:rsidR="00BE24C2">
          <w:t xml:space="preserve">) of </w:t>
        </w:r>
        <w:r w:rsidR="00B82F08" w:rsidRPr="00684C7A">
          <w:rPr>
            <w:rStyle w:val="CODEtemp"/>
          </w:rPr>
          <w:t>theParent</w:t>
        </w:r>
        <w:r w:rsidR="00BE24C2">
          <w:t xml:space="preserve"> within </w:t>
        </w:r>
        <w:r w:rsidR="00BE24C2">
          <w:rPr>
            <w:rStyle w:val="CODEtemp"/>
          </w:rPr>
          <w:t>theRun</w:t>
        </w:r>
        <w:r w:rsidR="00BE24C2" w:rsidRPr="00AD7FD8">
          <w:rPr>
            <w:rStyle w:val="CODEtemp"/>
          </w:rPr>
          <w:t>.</w:t>
        </w:r>
        <w:r w:rsidR="00BE24C2">
          <w:rPr>
            <w:rStyle w:val="CODEtemp"/>
          </w:rPr>
          <w:t>addres</w:t>
        </w:r>
        <w:r w:rsidR="00F65272">
          <w:rPr>
            <w:rStyle w:val="CODEtemp"/>
          </w:rPr>
          <w:t>s</w:t>
        </w:r>
        <w:r w:rsidR="00BE24C2">
          <w:rPr>
            <w:rStyle w:val="CODEtemp"/>
          </w:rPr>
          <w:t>es</w:t>
        </w:r>
        <w:r w:rsidR="00BE24C2">
          <w:t xml:space="preserve"> (§</w:t>
        </w:r>
        <w:r w:rsidR="00BE24C2">
          <w:fldChar w:fldCharType="begin"/>
        </w:r>
        <w:r w:rsidR="00BE24C2">
          <w:instrText xml:space="preserve"> REF _Ref4685267 \r \h </w:instrText>
        </w:r>
        <w:r w:rsidR="00BE24C2">
          <w:fldChar w:fldCharType="separate"/>
        </w:r>
        <w:r w:rsidR="0009127C">
          <w:t>3.14.18</w:t>
        </w:r>
        <w:r w:rsidR="00BE24C2">
          <w:fldChar w:fldCharType="end"/>
        </w:r>
        <w:r w:rsidR="00BE24C2">
          <w:t>).</w:t>
        </w:r>
      </w:ins>
    </w:p>
    <w:p w14:paraId="499ADF81" w14:textId="24FD6C0D" w:rsidR="008401C1" w:rsidRDefault="00BE24C2" w:rsidP="00BE24C2">
      <w:pPr>
        <w:rPr>
          <w:ins w:id="12381" w:author="Laurence Golding" w:date="2019-05-11T06:51:00Z"/>
        </w:rPr>
      </w:pPr>
      <w:ins w:id="12382" w:author="Laurence Golding" w:date="2019-05-11T06:51:00Z">
        <w:r>
          <w:t>If</w:t>
        </w:r>
        <w:r w:rsidR="00B82F08">
          <w:t xml:space="preserve"> </w:t>
        </w:r>
        <w:r w:rsidR="00B82F08" w:rsidRPr="00684C7A">
          <w:rPr>
            <w:rStyle w:val="CODEtemp"/>
          </w:rPr>
          <w:t>theParent</w:t>
        </w:r>
        <w:r w:rsidR="00B82F08">
          <w:t xml:space="preserve"> does not exist</w:t>
        </w:r>
        <w:r>
          <w:t xml:space="preserve">, then </w:t>
        </w:r>
        <w:r w:rsidRPr="00AD7FD8">
          <w:rPr>
            <w:rStyle w:val="CODEtemp"/>
          </w:rPr>
          <w:t>parent</w:t>
        </w:r>
        <w:r>
          <w:rPr>
            <w:rStyle w:val="CODEtemp"/>
          </w:rPr>
          <w:t>Index</w:t>
        </w:r>
        <w:r>
          <w:t xml:space="preserve"> </w:t>
        </w:r>
        <w:r w:rsidRPr="00AD7FD8">
          <w:rPr>
            <w:b/>
          </w:rPr>
          <w:t>SHALL</w:t>
        </w:r>
        <w:r>
          <w:t xml:space="preserve"> be absent.</w:t>
        </w:r>
      </w:ins>
    </w:p>
    <w:p w14:paraId="5D26A82A" w14:textId="20305CFD" w:rsidR="006E546E" w:rsidRDefault="006E546E" w:rsidP="006E546E">
      <w:pPr>
        <w:pStyle w:val="Heading2"/>
      </w:pPr>
      <w:bookmarkStart w:id="12383" w:name="_Ref493404505"/>
      <w:bookmarkStart w:id="12384" w:name="_Toc8367231"/>
      <w:bookmarkStart w:id="12385" w:name="_Toc516224866"/>
      <w:bookmarkEnd w:id="12116"/>
      <w:r>
        <w:t>logicalLocation object</w:t>
      </w:r>
      <w:bookmarkEnd w:id="12383"/>
      <w:bookmarkEnd w:id="12384"/>
      <w:bookmarkEnd w:id="12385"/>
    </w:p>
    <w:p w14:paraId="479717FF" w14:textId="2760154A" w:rsidR="006E546E" w:rsidRDefault="006E546E" w:rsidP="006E546E">
      <w:pPr>
        <w:pStyle w:val="Heading3"/>
      </w:pPr>
      <w:bookmarkStart w:id="12386" w:name="_Toc8367232"/>
      <w:bookmarkStart w:id="12387" w:name="_Toc516224867"/>
      <w:r>
        <w:t>General</w:t>
      </w:r>
      <w:bookmarkEnd w:id="12386"/>
      <w:bookmarkEnd w:id="1238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BADE535" w:rsidR="00161D0D" w:rsidRDefault="00161D0D" w:rsidP="00161D0D">
      <w:r w:rsidRPr="00161D0D">
        <w:rPr>
          <w:rStyle w:val="CODEtemp"/>
        </w:rPr>
        <w:t>logicalLocation</w:t>
      </w:r>
      <w:r>
        <w:t xml:space="preserve"> objects occur </w:t>
      </w:r>
      <w:ins w:id="12388" w:author="Laurence Golding" w:date="2019-05-11T06:51:00Z">
        <w:r w:rsidR="00376618">
          <w:t xml:space="preserve">in two places: </w:t>
        </w:r>
      </w:ins>
      <w:r>
        <w:t>as</w:t>
      </w:r>
      <w:r w:rsidR="00376618">
        <w:t xml:space="preserve"> </w:t>
      </w:r>
      <w:del w:id="12389" w:author="Laurence Golding" w:date="2019-05-11T06:51:00Z">
        <w:r>
          <w:delText xml:space="preserve">property values within the </w:delText>
        </w:r>
      </w:del>
      <w:ins w:id="12390" w:author="Laurence Golding" w:date="2019-05-11T06:51:00Z">
        <w:r w:rsidR="00376618">
          <w:t>array</w:t>
        </w:r>
        <w:r>
          <w:t xml:space="preserve"> </w:t>
        </w:r>
        <w:r w:rsidR="00363B66">
          <w:t>elements</w:t>
        </w:r>
        <w:r>
          <w:t xml:space="preserve"> </w:t>
        </w:r>
        <w:r w:rsidR="00376618">
          <w:t>of</w:t>
        </w:r>
        <w:r>
          <w:t xml:space="preserve"> </w:t>
        </w:r>
      </w:ins>
      <w:r w:rsidRPr="00161D0D">
        <w:rPr>
          <w:rStyle w:val="CODEtemp"/>
        </w:rPr>
        <w:t>run.logicalLocations</w:t>
      </w:r>
      <w:r>
        <w:t xml:space="preserve"> </w:t>
      </w:r>
      <w:del w:id="12391" w:author="Laurence Golding" w:date="2019-05-11T06:51:00Z">
        <w:r>
          <w:delText xml:space="preserve">object </w:delText>
        </w:r>
      </w:del>
      <w:r>
        <w:t>(§</w:t>
      </w:r>
      <w:r>
        <w:fldChar w:fldCharType="begin"/>
      </w:r>
      <w:r>
        <w:instrText xml:space="preserve"> REF _Ref493479000 \w \h </w:instrText>
      </w:r>
      <w:r>
        <w:fldChar w:fldCharType="separate"/>
      </w:r>
      <w:r w:rsidR="0009127C">
        <w:t>3.</w:t>
      </w:r>
      <w:del w:id="12392" w:author="Laurence Golding" w:date="2019-05-11T06:51:00Z">
        <w:r w:rsidR="00331070">
          <w:delText>11.</w:delText>
        </w:r>
      </w:del>
      <w:r w:rsidR="0009127C">
        <w:t>14</w:t>
      </w:r>
      <w:ins w:id="12393" w:author="Laurence Golding" w:date="2019-05-11T06:51:00Z">
        <w:r w:rsidR="0009127C">
          <w:t>.17</w:t>
        </w:r>
      </w:ins>
      <w:r>
        <w:fldChar w:fldCharType="end"/>
      </w:r>
      <w:ins w:id="12394" w:author="Laurence Golding" w:date="2019-05-11T06:51:00Z">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9127C">
          <w:t>3.28.4</w:t>
        </w:r>
        <w:r w:rsidR="00376618">
          <w:fldChar w:fldCharType="end"/>
        </w:r>
      </w:ins>
      <w:r w:rsidR="00376618">
        <w:t>)</w:t>
      </w:r>
      <w:r>
        <w:t>.</w:t>
      </w:r>
    </w:p>
    <w:p w14:paraId="50DD453B" w14:textId="0DA90B69" w:rsidR="0024214F" w:rsidRDefault="0024214F" w:rsidP="0024214F">
      <w:pPr>
        <w:pStyle w:val="Heading3"/>
      </w:pPr>
      <w:bookmarkStart w:id="12395" w:name="_Ref514248023"/>
      <w:bookmarkStart w:id="12396" w:name="_Toc8367233"/>
      <w:bookmarkStart w:id="12397" w:name="_Toc516224868"/>
      <w:r>
        <w:t>Logical location naming rules</w:t>
      </w:r>
      <w:bookmarkEnd w:id="12395"/>
      <w:bookmarkEnd w:id="12396"/>
      <w:bookmarkEnd w:id="1239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793EE7EF" w14:textId="77777777" w:rsidR="00806466" w:rsidRDefault="00806466" w:rsidP="00806466">
      <w:pPr>
        <w:rPr>
          <w:del w:id="12398" w:author="Laurence Golding" w:date="2019-05-11T06:51:00Z"/>
        </w:rPr>
      </w:pPr>
      <w:del w:id="12399" w:author="Laurence Golding" w:date="2019-05-11T06:51:00Z">
        <w:r>
          <w:delText>Logical location names and fully qualified names appear in various properties in the SARIF format:</w:delText>
        </w:r>
      </w:del>
    </w:p>
    <w:p w14:paraId="7D54B92D" w14:textId="77777777" w:rsidR="00806466" w:rsidRDefault="00806466" w:rsidP="00EA540C">
      <w:pPr>
        <w:pStyle w:val="ListParagraph"/>
        <w:numPr>
          <w:ilvl w:val="0"/>
          <w:numId w:val="106"/>
        </w:numPr>
        <w:rPr>
          <w:del w:id="12400" w:author="Laurence Golding" w:date="2019-05-11T06:51:00Z"/>
        </w:rPr>
      </w:pPr>
      <w:del w:id="12401" w:author="Laurence Golding" w:date="2019-05-11T06:51:00Z">
        <w:r w:rsidRPr="00A12DAB">
          <w:rPr>
            <w:rStyle w:val="CODEtemp"/>
          </w:rPr>
          <w:delText>logicalLocation.name</w:delText>
        </w:r>
        <w:r>
          <w:delText xml:space="preserve"> (§</w:delText>
        </w:r>
        <w:r w:rsidR="0024214F">
          <w:fldChar w:fldCharType="begin"/>
        </w:r>
        <w:r w:rsidR="0024214F">
          <w:delInstrText xml:space="preserve"> REF _Ref514247682 \r \h </w:delInstrText>
        </w:r>
        <w:r w:rsidR="0024214F">
          <w:fldChar w:fldCharType="separate"/>
        </w:r>
        <w:r w:rsidR="00331070">
          <w:delText>3.24.3</w:delText>
        </w:r>
        <w:r w:rsidR="0024214F">
          <w:fldChar w:fldCharType="end"/>
        </w:r>
        <w:r>
          <w:delText>): a logical name.</w:delText>
        </w:r>
      </w:del>
    </w:p>
    <w:p w14:paraId="3650EF34" w14:textId="77777777" w:rsidR="00806466" w:rsidRDefault="00806466" w:rsidP="00EA540C">
      <w:pPr>
        <w:pStyle w:val="ListParagraph"/>
        <w:numPr>
          <w:ilvl w:val="0"/>
          <w:numId w:val="106"/>
        </w:numPr>
        <w:rPr>
          <w:del w:id="12402" w:author="Laurence Golding" w:date="2019-05-11T06:51:00Z"/>
        </w:rPr>
      </w:pPr>
      <w:del w:id="12403" w:author="Laurence Golding" w:date="2019-05-11T06:51:00Z">
        <w:r w:rsidRPr="00A12DAB">
          <w:rPr>
            <w:rStyle w:val="CODEtemp"/>
          </w:rPr>
          <w:delText>logicalLocation.fullyQualifiedName</w:delText>
        </w:r>
        <w:r>
          <w:delText xml:space="preserve"> (§</w:delText>
        </w:r>
        <w:r w:rsidR="0024214F">
          <w:fldChar w:fldCharType="begin"/>
        </w:r>
        <w:r w:rsidR="0024214F">
          <w:delInstrText xml:space="preserve"> REF _Ref513194876 \r \h </w:delInstrText>
        </w:r>
        <w:r w:rsidR="0024214F">
          <w:fldChar w:fldCharType="separate"/>
        </w:r>
        <w:r w:rsidR="00331070">
          <w:delText>3.24.4</w:delText>
        </w:r>
        <w:r w:rsidR="0024214F">
          <w:fldChar w:fldCharType="end"/>
        </w:r>
        <w:r>
          <w:delText>): a fully qualified logical name.</w:delText>
        </w:r>
      </w:del>
    </w:p>
    <w:p w14:paraId="59F58178" w14:textId="77777777" w:rsidR="00806466" w:rsidRDefault="00806466" w:rsidP="00EA540C">
      <w:pPr>
        <w:pStyle w:val="ListParagraph"/>
        <w:numPr>
          <w:ilvl w:val="0"/>
          <w:numId w:val="106"/>
        </w:numPr>
        <w:rPr>
          <w:del w:id="12404" w:author="Laurence Golding" w:date="2019-05-11T06:51:00Z"/>
        </w:rPr>
      </w:pPr>
      <w:del w:id="12405" w:author="Laurence Golding" w:date="2019-05-11T06:51:00Z">
        <w:r w:rsidRPr="00A12DAB">
          <w:rPr>
            <w:rStyle w:val="CODEtemp"/>
          </w:rPr>
          <w:delText>location.fullyQualifiedLogicalName</w:delText>
        </w:r>
        <w:r>
          <w:delText xml:space="preserve"> (§</w:delText>
        </w:r>
        <w:r w:rsidR="0024214F">
          <w:fldChar w:fldCharType="begin"/>
        </w:r>
        <w:r w:rsidR="0024214F">
          <w:delInstrText xml:space="preserve"> REF _Ref493404450 \r \h </w:delInstrText>
        </w:r>
        <w:r w:rsidR="0024214F">
          <w:fldChar w:fldCharType="separate"/>
        </w:r>
        <w:r w:rsidR="00331070">
          <w:delText>3.20.3</w:delText>
        </w:r>
        <w:r w:rsidR="0024214F">
          <w:fldChar w:fldCharType="end"/>
        </w:r>
        <w:r>
          <w:delText xml:space="preserve">): a fully qualified logical name, with one </w:delText>
        </w:r>
        <w:r w:rsidR="0024214F">
          <w:delText xml:space="preserve">rare </w:delText>
        </w:r>
        <w:r>
          <w:delText>exception (see §</w:delText>
        </w:r>
        <w:r w:rsidR="0024214F">
          <w:fldChar w:fldCharType="begin"/>
        </w:r>
        <w:r w:rsidR="0024214F">
          <w:delInstrText xml:space="preserve"> REF _Ref493404450 \r \h </w:delInstrText>
        </w:r>
        <w:r w:rsidR="0024214F">
          <w:fldChar w:fldCharType="separate"/>
        </w:r>
        <w:r w:rsidR="00331070">
          <w:delText>3.20.3</w:delText>
        </w:r>
        <w:r w:rsidR="0024214F">
          <w:fldChar w:fldCharType="end"/>
        </w:r>
        <w:r>
          <w:delText>).</w:delText>
        </w:r>
      </w:del>
    </w:p>
    <w:p w14:paraId="3A74C1CB" w14:textId="77777777" w:rsidR="00806466" w:rsidRDefault="00806466" w:rsidP="00EA540C">
      <w:pPr>
        <w:pStyle w:val="ListParagraph"/>
        <w:numPr>
          <w:ilvl w:val="0"/>
          <w:numId w:val="106"/>
        </w:numPr>
        <w:rPr>
          <w:del w:id="12406" w:author="Laurence Golding" w:date="2019-05-11T06:51:00Z"/>
        </w:rPr>
      </w:pPr>
      <w:del w:id="12407" w:author="Laurence Golding" w:date="2019-05-11T06:51:00Z">
        <w:r>
          <w:delText xml:space="preserve">The property names in the object specified by </w:delText>
        </w:r>
        <w:r w:rsidRPr="0024214F">
          <w:rPr>
            <w:rStyle w:val="CODEtemp"/>
          </w:rPr>
          <w:delText>run.logicalLocations</w:delText>
        </w:r>
        <w:r w:rsidR="0024214F">
          <w:delText xml:space="preserve"> (§</w:delText>
        </w:r>
        <w:r w:rsidR="0024214F">
          <w:fldChar w:fldCharType="begin"/>
        </w:r>
        <w:r w:rsidR="0024214F">
          <w:delInstrText xml:space="preserve"> REF _Ref493479000 \r \h </w:delInstrText>
        </w:r>
        <w:r w:rsidR="0024214F">
          <w:fldChar w:fldCharType="separate"/>
        </w:r>
        <w:r w:rsidR="00331070">
          <w:delText>3.11.14</w:delText>
        </w:r>
        <w:r w:rsidR="0024214F">
          <w:fldChar w:fldCharType="end"/>
        </w:r>
        <w:r w:rsidR="0024214F">
          <w:delText>)</w:delText>
        </w:r>
        <w:r>
          <w:delText>: fully qualified logical names, with one</w:delText>
        </w:r>
        <w:r w:rsidR="0024214F">
          <w:delText xml:space="preserve"> rare</w:delText>
        </w:r>
        <w:r>
          <w:delText xml:space="preserve"> exception (see §</w:delText>
        </w:r>
        <w:r w:rsidR="0024214F">
          <w:fldChar w:fldCharType="begin"/>
        </w:r>
        <w:r w:rsidR="0024214F">
          <w:delInstrText xml:space="preserve"> REF _Ref493404450 \r \h </w:delInstrText>
        </w:r>
        <w:r w:rsidR="0024214F">
          <w:fldChar w:fldCharType="separate"/>
        </w:r>
        <w:r w:rsidR="00331070">
          <w:delText>3.20.3</w:delText>
        </w:r>
        <w:r w:rsidR="0024214F">
          <w:fldChar w:fldCharType="end"/>
        </w:r>
        <w:r>
          <w:delText>)</w:delText>
        </w:r>
        <w:r w:rsidR="0024214F">
          <w:delText>.</w:delText>
        </w:r>
      </w:del>
    </w:p>
    <w:p w14:paraId="0762B9A5" w14:textId="2C3B637C" w:rsidR="00806466" w:rsidRDefault="00806466" w:rsidP="00806466">
      <w:r>
        <w:t xml:space="preserve">Whenever possible, logical names and fully qualified logical names </w:t>
      </w:r>
      <w:del w:id="12408" w:author="Laurence Golding" w:date="2019-05-11T06:51:00Z">
        <w:r>
          <w:rPr>
            <w:b/>
          </w:rPr>
          <w:delText>SH</w:delText>
        </w:r>
        <w:r w:rsidR="001D1AD0">
          <w:rPr>
            <w:b/>
          </w:rPr>
          <w:delText>ALL</w:delText>
        </w:r>
      </w:del>
      <w:ins w:id="12409" w:author="Laurence Golding" w:date="2019-05-11T06:51:00Z">
        <w:r w:rsidR="00376618">
          <w:rPr>
            <w:b/>
          </w:rPr>
          <w:t>SHOULD</w:t>
        </w:r>
      </w:ins>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D64649C" w:rsidR="005F13A2" w:rsidRDefault="005F13A2" w:rsidP="007F356E">
      <w:pPr>
        <w:pStyle w:val="ListParagraph"/>
        <w:numPr>
          <w:ilvl w:val="0"/>
          <w:numId w:val="46"/>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9127C">
        <w:t>3.</w:t>
      </w:r>
      <w:del w:id="12410" w:author="Laurence Golding" w:date="2019-05-11T06:51:00Z">
        <w:r w:rsidR="00331070">
          <w:delText>24.6</w:delText>
        </w:r>
      </w:del>
      <w:ins w:id="12411" w:author="Laurence Golding" w:date="2019-05-11T06:51:00Z">
        <w:r w:rsidR="0009127C">
          <w:t>33.7</w:t>
        </w:r>
      </w:ins>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7F356E">
      <w:pPr>
        <w:pStyle w:val="ListParagraph"/>
        <w:numPr>
          <w:ilvl w:val="0"/>
          <w:numId w:val="46"/>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ins w:id="12412" w:author="Laurence Golding" w:date="2019-05-11T06:51:00Z">
        <w:r w:rsidR="009D22E1">
          <w:rPr>
            <w:rFonts w:cs="Arial"/>
          </w:rPr>
          <w:t>™</w:t>
        </w:r>
      </w:ins>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0F74A957" w:rsidR="001D1AD0" w:rsidRDefault="00BD1C92" w:rsidP="001D1AD0">
      <w:pPr>
        <w:pStyle w:val="Code"/>
      </w:pPr>
      <w:r>
        <w:t xml:space="preserve">  </w:t>
      </w:r>
      <w:r w:rsidR="001D1AD0">
        <w:t xml:space="preserve">    alert("</w:t>
      </w:r>
      <w:r>
        <w:t>Clicked</w:t>
      </w:r>
      <w:del w:id="12413" w:author="Laurence Golding" w:date="2019-05-11T06:51:00Z">
        <w:r>
          <w:delText>!</w:delText>
        </w:r>
        <w:r w:rsidR="001D1AD0">
          <w:delText>");</w:delText>
        </w:r>
      </w:del>
      <w:ins w:id="12414" w:author="Laurence Golding" w:date="2019-05-11T06:51:00Z">
        <w:r w:rsidR="001D1AD0">
          <w:t>");</w:t>
        </w:r>
      </w:ins>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5C871909" w:rsid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45D84CFB" w14:textId="09911B0B" w:rsidR="006F09B5" w:rsidRDefault="006E546E" w:rsidP="006F09B5">
      <w:pPr>
        <w:pStyle w:val="Heading3"/>
      </w:pPr>
      <w:bookmarkStart w:id="12415" w:name="_Toc8367234"/>
      <w:bookmarkStart w:id="12416" w:name="_Toc516224869"/>
      <w:del w:id="12417" w:author="Laurence Golding" w:date="2019-05-11T06:51:00Z">
        <w:r>
          <w:delText>name</w:delText>
        </w:r>
      </w:del>
      <w:ins w:id="12418" w:author="Laurence Golding" w:date="2019-05-11T06:51:00Z">
        <w:r w:rsidR="006F09B5">
          <w:t>index</w:t>
        </w:r>
      </w:ins>
      <w:r w:rsidR="006F09B5">
        <w:t xml:space="preserve"> property</w:t>
      </w:r>
      <w:bookmarkEnd w:id="12415"/>
      <w:bookmarkEnd w:id="12416"/>
    </w:p>
    <w:p w14:paraId="108E76BB" w14:textId="1EC71D76" w:rsidR="006F09B5" w:rsidRDefault="006E0178" w:rsidP="006F09B5">
      <w:pPr>
        <w:rPr>
          <w:ins w:id="12419" w:author="Laurence Golding" w:date="2019-05-11T06:51:00Z"/>
        </w:rPr>
      </w:pPr>
      <w:del w:id="12420" w:author="Laurence Golding" w:date="2019-05-11T06:51:00Z">
        <w:r>
          <w:delText>With one exception described below</w:delText>
        </w:r>
      </w:del>
      <w:ins w:id="12421" w:author="Laurence Golding" w:date="2019-05-11T06:51:00Z">
        <w:r w:rsidR="006F09B5">
          <w:t>Depending on the circumstances</w:t>
        </w:r>
      </w:ins>
      <w:r w:rsidR="006F09B5">
        <w:t xml:space="preserve">, a </w:t>
      </w:r>
      <w:r w:rsidR="006F09B5">
        <w:rPr>
          <w:rStyle w:val="CODEtemp"/>
        </w:rPr>
        <w:t>logicalLocation</w:t>
      </w:r>
      <w:r w:rsidR="006F09B5">
        <w:t xml:space="preserve"> object </w:t>
      </w:r>
      <w:ins w:id="12422" w:author="Laurence Golding" w:date="2019-05-11T06:51:00Z">
        <w:r w:rsidR="006F09B5">
          <w:t xml:space="preserve">either </w:t>
        </w:r>
        <w:r w:rsidR="006F09B5">
          <w:rPr>
            <w:b/>
          </w:rPr>
          <w:t>MAY, SHALL NOT</w:t>
        </w:r>
        <w:r w:rsidR="006F09B5">
          <w:t xml:space="preserve">, or </w:t>
        </w:r>
        <w:r w:rsidR="006F09B5">
          <w:rPr>
            <w:b/>
          </w:rPr>
          <w:t>SHALL</w:t>
        </w:r>
        <w:r w:rsidR="006F09B5">
          <w:t xml:space="preserve"> contain a property named </w:t>
        </w:r>
        <w:r w:rsidR="006F09B5">
          <w:rPr>
            <w:rStyle w:val="CODEtemp"/>
          </w:rPr>
          <w:t>index</w:t>
        </w:r>
        <w:r w:rsidR="006F09B5">
          <w:t xml:space="preserve"> whose value is the array index (§</w:t>
        </w:r>
        <w:r w:rsidR="006F09B5">
          <w:fldChar w:fldCharType="begin"/>
        </w:r>
        <w:r w:rsidR="006F09B5">
          <w:instrText xml:space="preserve"> REF _Ref4056185 \r \h </w:instrText>
        </w:r>
        <w:r w:rsidR="006F09B5">
          <w:fldChar w:fldCharType="separate"/>
        </w:r>
        <w:r w:rsidR="0009127C">
          <w:t>3.7.4</w:t>
        </w:r>
        <w:r w:rsidR="006F09B5">
          <w:fldChar w:fldCharType="end"/>
        </w:r>
        <w:r w:rsidR="006F09B5">
          <w:t xml:space="preserve">) within </w:t>
        </w:r>
        <w:r w:rsidR="006F09B5" w:rsidRPr="009B6661">
          <w:rPr>
            <w:rStyle w:val="CODEtemp"/>
          </w:rPr>
          <w:t>theRun.</w:t>
        </w:r>
        <w:r w:rsidR="006F09B5">
          <w:rPr>
            <w:rStyle w:val="CODEtemp"/>
          </w:rPr>
          <w:t>logicalLocations</w:t>
        </w:r>
        <w:r w:rsidR="006F09B5">
          <w:t xml:space="preserve"> (§</w:t>
        </w:r>
        <w:r w:rsidR="006F09B5">
          <w:fldChar w:fldCharType="begin"/>
        </w:r>
        <w:r w:rsidR="006F09B5">
          <w:instrText xml:space="preserve"> REF _Ref493479000 \r \h </w:instrText>
        </w:r>
        <w:r w:rsidR="006F09B5">
          <w:fldChar w:fldCharType="separate"/>
        </w:r>
        <w:r w:rsidR="0009127C">
          <w:t>3.14.17</w:t>
        </w:r>
        <w:r w:rsidR="006F09B5">
          <w:fldChar w:fldCharType="end"/>
        </w:r>
        <w:r w:rsidR="006F09B5">
          <w:t xml:space="preserve">) of a </w:t>
        </w:r>
        <w:r w:rsidR="006F09B5">
          <w:rPr>
            <w:rStyle w:val="CODEtemp"/>
          </w:rPr>
          <w:t>logicalLocation</w:t>
        </w:r>
        <w:r w:rsidR="006F09B5">
          <w:t xml:space="preserve"> object that provides the properties for </w:t>
        </w:r>
        <w:r w:rsidR="006F09B5" w:rsidRPr="00381EA0">
          <w:rPr>
            <w:rStyle w:val="CODEtemp"/>
          </w:rPr>
          <w:t>thisObject</w:t>
        </w:r>
        <w:r w:rsidR="006F09B5">
          <w:t xml:space="preserve">. We refer to the object in </w:t>
        </w:r>
        <w:r w:rsidR="006F09B5">
          <w:rPr>
            <w:rStyle w:val="CODEtemp"/>
          </w:rPr>
          <w:t>theRun</w:t>
        </w:r>
        <w:r w:rsidR="006F09B5" w:rsidRPr="00DB4555">
          <w:rPr>
            <w:rStyle w:val="CODEtemp"/>
          </w:rPr>
          <w:t>.</w:t>
        </w:r>
        <w:r w:rsidR="006F09B5">
          <w:rPr>
            <w:rStyle w:val="CODEtemp"/>
          </w:rPr>
          <w:t>logicalLocations</w:t>
        </w:r>
        <w:r w:rsidR="006F09B5">
          <w:t xml:space="preserve"> as the “cached object.”</w:t>
        </w:r>
      </w:ins>
    </w:p>
    <w:p w14:paraId="446D9A8E" w14:textId="77777777" w:rsidR="006F09B5" w:rsidRDefault="006F09B5" w:rsidP="006F09B5">
      <w:pPr>
        <w:rPr>
          <w:ins w:id="12423" w:author="Laurence Golding" w:date="2019-05-11T06:51:00Z"/>
        </w:rPr>
      </w:pPr>
      <w:ins w:id="12424" w:author="Laurence Golding" w:date="2019-05-11T06:51:00Z">
        <w:r>
          <w:t xml:space="preserve">If </w:t>
        </w:r>
        <w:r w:rsidRPr="00BD0A07">
          <w:rPr>
            <w:rStyle w:val="CODEtemp"/>
          </w:rPr>
          <w:t>thisObject</w:t>
        </w:r>
        <w:r>
          <w:t xml:space="preserve"> is an element of </w:t>
        </w:r>
        <w:r>
          <w:rPr>
            <w:rStyle w:val="CODEtemp"/>
          </w:rPr>
          <w:t>theRun.logicalLocations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theRun.logicalLocations</w:t>
        </w:r>
        <w:r>
          <w:t>.</w:t>
        </w:r>
      </w:ins>
    </w:p>
    <w:p w14:paraId="3BCF2363" w14:textId="77777777" w:rsidR="006F09B5" w:rsidDel="00394545" w:rsidRDefault="006F09B5" w:rsidP="006F09B5">
      <w:pPr>
        <w:rPr>
          <w:ins w:id="12425" w:author="Laurence Golding" w:date="2019-05-11T06:51:00Z"/>
        </w:rPr>
      </w:pPr>
      <w:ins w:id="12426" w:author="Laurence Golding" w:date="2019-05-11T06:51:00Z">
        <w:r w:rsidDel="00394545">
          <w:t xml:space="preserve">Otherwise, if </w:t>
        </w:r>
        <w:r w:rsidDel="00394545">
          <w:rPr>
            <w:rStyle w:val="CODEtemp"/>
          </w:rPr>
          <w:t>theRun.</w:t>
        </w:r>
        <w:r>
          <w:rPr>
            <w:rStyle w:val="CODEtemp"/>
          </w:rPr>
          <w:t>logicalLocations</w:t>
        </w:r>
        <w:r w:rsidDel="00394545">
          <w:t xml:space="preserve"> 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148D52BA" w14:textId="77777777" w:rsidR="006F09B5" w:rsidRDefault="006F09B5" w:rsidP="006F09B5">
      <w:pPr>
        <w:rPr>
          <w:ins w:id="12427" w:author="Laurence Golding" w:date="2019-05-11T06:51:00Z"/>
        </w:rPr>
      </w:pPr>
      <w:ins w:id="12428" w:author="Laurence Golding" w:date="2019-05-11T06:51:00Z">
        <w:r>
          <w:t xml:space="preserve">Otherwise (that is, if </w:t>
        </w:r>
        <w:r w:rsidRPr="00BD0A07">
          <w:rPr>
            <w:rStyle w:val="CODEtemp"/>
          </w:rPr>
          <w:t>thisObject</w:t>
        </w:r>
        <w:r>
          <w:t xml:space="preserve"> belongs to a result, and </w:t>
        </w:r>
        <w:r>
          <w:rPr>
            <w:rStyle w:val="CODEtemp"/>
          </w:rPr>
          <w:t>theRun</w:t>
        </w:r>
        <w:r w:rsidRPr="00EF3ADA">
          <w:rPr>
            <w:rStyle w:val="CODEtemp"/>
          </w:rPr>
          <w:t>.</w:t>
        </w:r>
        <w:r>
          <w:rPr>
            <w:rStyle w:val="CODEtemp"/>
          </w:rPr>
          <w:t>logicalLocations</w:t>
        </w:r>
        <w:r>
          <w:t xml:space="preserve"> contains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theRun.logicalLocations</w:t>
        </w:r>
        <w:r>
          <w:t xml:space="preserve"> of the cached object.</w:t>
        </w:r>
      </w:ins>
    </w:p>
    <w:p w14:paraId="0CAB612C" w14:textId="77777777" w:rsidR="006F09B5" w:rsidRDefault="006F09B5" w:rsidP="006F09B5">
      <w:pPr>
        <w:rPr>
          <w:ins w:id="12429" w:author="Laurence Golding" w:date="2019-05-11T06:51:00Z"/>
        </w:rPr>
      </w:pPr>
      <w:ins w:id="12430" w:author="Laurence Golding" w:date="2019-05-11T06:51:00Z">
        <w:r>
          <w:t xml:space="preserve">If </w:t>
        </w:r>
        <w:r>
          <w:rPr>
            <w:rStyle w:val="CODEtemp"/>
          </w:rPr>
          <w:t>index</w:t>
        </w:r>
        <w:r>
          <w:t xml:space="preserve"> is present, </w:t>
        </w:r>
        <w:r w:rsidRPr="00BD0A07">
          <w:rPr>
            <w:rStyle w:val="CODEtemp"/>
          </w:rPr>
          <w:t>thisObject</w:t>
        </w:r>
        <w:r>
          <w:t xml:space="preserve"> </w:t>
        </w:r>
        <w:r>
          <w:rPr>
            <w:b/>
          </w:rPr>
          <w:t>SHALL</w:t>
        </w:r>
        <w:r>
          <w:t xml:space="preserve"> take all properties present on the cached object. If </w:t>
        </w:r>
        <w:r w:rsidRPr="006B70E8">
          <w:rPr>
            <w:rStyle w:val="CODEtemp"/>
          </w:rPr>
          <w:t>thisObject</w:t>
        </w:r>
        <w:r>
          <w:t xml:space="preserve"> contains any properties other than </w:t>
        </w:r>
        <w:r w:rsidRPr="006B70E8">
          <w:rPr>
            <w:rStyle w:val="CODEtemp"/>
          </w:rPr>
          <w:t>index</w:t>
        </w:r>
        <w:r>
          <w:t xml:space="preserve">, they </w:t>
        </w:r>
        <w:r>
          <w:rPr>
            <w:b/>
          </w:rPr>
          <w:t>SHALL</w:t>
        </w:r>
        <w:r>
          <w:t xml:space="preserve"> equal the corresponding properties of the cached object.</w:t>
        </w:r>
      </w:ins>
    </w:p>
    <w:p w14:paraId="25BB7FEC" w14:textId="77777777" w:rsidR="006F09B5" w:rsidRDefault="006F09B5" w:rsidP="006F09B5">
      <w:pPr>
        <w:pStyle w:val="Note"/>
        <w:rPr>
          <w:ins w:id="12431" w:author="Laurence Golding" w:date="2019-05-11T06:51:00Z"/>
        </w:rPr>
      </w:pPr>
      <w:ins w:id="12432" w:author="Laurence Golding" w:date="2019-05-11T06:51:00Z">
        <w:r>
          <w:t xml:space="preserve">NOTE 1: This allows a SARIF producer to reduce the size of the log file by reusing the same </w:t>
        </w:r>
        <w:r>
          <w:rPr>
            <w:rStyle w:val="CODEtemp"/>
          </w:rPr>
          <w:t>logicalLocation</w:t>
        </w:r>
        <w:r>
          <w:t xml:space="preserve"> object in multiple results.</w:t>
        </w:r>
      </w:ins>
    </w:p>
    <w:p w14:paraId="13BB3936" w14:textId="3AB04DBB" w:rsidR="006F09B5" w:rsidRPr="006F09B5" w:rsidRDefault="006F09B5" w:rsidP="006F09B5">
      <w:pPr>
        <w:pStyle w:val="Note"/>
        <w:rPr>
          <w:ins w:id="12433" w:author="Laurence Golding" w:date="2019-05-11T06:51:00Z"/>
        </w:rPr>
      </w:pPr>
      <w:ins w:id="12434" w:author="Laurence Golding" w:date="2019-05-11T06:51:00Z">
        <w:r>
          <w:t xml:space="preserve">NOTE 2: For examples of the use of an </w:t>
        </w:r>
        <w:r w:rsidRPr="00364283">
          <w:rPr>
            <w:rStyle w:val="CODEtemp"/>
          </w:rPr>
          <w:t>index</w:t>
        </w:r>
        <w:r>
          <w:t xml:space="preserve"> property to locate a cached object, see §</w:t>
        </w:r>
        <w:r>
          <w:fldChar w:fldCharType="begin"/>
        </w:r>
        <w:r>
          <w:instrText xml:space="preserve"> REF _Ref7353786 \r \h </w:instrText>
        </w:r>
        <w:r>
          <w:fldChar w:fldCharType="separate"/>
        </w:r>
        <w:r w:rsidR="0009127C">
          <w:t>3.38.2</w:t>
        </w:r>
        <w:r>
          <w:fldChar w:fldCharType="end"/>
        </w:r>
        <w:r>
          <w:t>.</w:t>
        </w:r>
      </w:ins>
    </w:p>
    <w:p w14:paraId="70635E46" w14:textId="168F318C" w:rsidR="006E546E" w:rsidRDefault="006E546E" w:rsidP="006E546E">
      <w:pPr>
        <w:pStyle w:val="Heading3"/>
        <w:rPr>
          <w:ins w:id="12435" w:author="Laurence Golding" w:date="2019-05-11T06:51:00Z"/>
        </w:rPr>
      </w:pPr>
      <w:bookmarkStart w:id="12436" w:name="_Ref514247682"/>
      <w:bookmarkStart w:id="12437" w:name="_Toc8367235"/>
      <w:ins w:id="12438" w:author="Laurence Golding" w:date="2019-05-11T06:51:00Z">
        <w:r>
          <w:t>name property</w:t>
        </w:r>
        <w:bookmarkEnd w:id="12436"/>
        <w:bookmarkEnd w:id="12437"/>
      </w:ins>
    </w:p>
    <w:p w14:paraId="55C381B2" w14:textId="2192F68F" w:rsidR="00BD0C18" w:rsidRDefault="006A539D" w:rsidP="00BD0C18">
      <w:ins w:id="12439" w:author="Laurence Golding" w:date="2019-05-11T06:51:00Z">
        <w:r>
          <w:t>A</w:t>
        </w:r>
        <w:r w:rsidR="00BD0C18">
          <w:t xml:space="preserve"> </w:t>
        </w:r>
        <w:r w:rsidR="00BD0C18" w:rsidRPr="00BD0C18">
          <w:rPr>
            <w:rStyle w:val="CODEtemp"/>
          </w:rPr>
          <w:t>logicalLocation</w:t>
        </w:r>
        <w:r w:rsidR="00BD0C18">
          <w:t xml:space="preserve"> object </w:t>
        </w:r>
      </w:ins>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7C1EEA3"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9127C">
        <w:t>3.</w:t>
      </w:r>
      <w:del w:id="12440" w:author="Laurence Golding" w:date="2019-05-11T06:51:00Z">
        <w:r w:rsidR="00331070">
          <w:delText>24</w:delText>
        </w:r>
      </w:del>
      <w:ins w:id="12441" w:author="Laurence Golding" w:date="2019-05-11T06:51:00Z">
        <w:r w:rsidR="0009127C">
          <w:t>33</w:t>
        </w:r>
      </w:ins>
      <w:r w:rsidR="0009127C">
        <w:t>.2</w:t>
      </w:r>
      <w:r w:rsidR="0024214F">
        <w:fldChar w:fldCharType="end"/>
      </w:r>
      <w:r w:rsidR="0024214F">
        <w:t>.</w:t>
      </w:r>
    </w:p>
    <w:p w14:paraId="6D79E424" w14:textId="37795D3E" w:rsidR="00BD0C18" w:rsidRDefault="00AD7FD8" w:rsidP="00AD7FD8">
      <w:pPr>
        <w:pStyle w:val="Note"/>
      </w:pPr>
      <w:del w:id="12442" w:author="Laurence Golding" w:date="2019-05-11T06:51:00Z">
        <w:r>
          <w:delText>EXAMPLE 1</w:delText>
        </w:r>
      </w:del>
      <w:ins w:id="12443" w:author="Laurence Golding" w:date="2019-05-11T06:51: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w:instrText>
      </w:r>
      <w:del w:id="12444" w:author="Laurence Golding" w:date="2019-05-11T06:51:00Z">
        <w:r w:rsidR="006E0178">
          <w:delInstrText>Ref513195445</w:delInstrText>
        </w:r>
      </w:del>
      <w:ins w:id="12445" w:author="Laurence Golding" w:date="2019-05-11T06:51:00Z">
        <w:r w:rsidR="000724CD">
          <w:instrText>Ref5012652</w:instrText>
        </w:r>
      </w:ins>
      <w:r w:rsidR="000724CD">
        <w:instrText xml:space="preserve"> \r \h </w:instrText>
      </w:r>
      <w:r w:rsidR="000724CD">
        <w:fldChar w:fldCharType="separate"/>
      </w:r>
      <w:r w:rsidR="0009127C">
        <w:t>3.</w:t>
      </w:r>
      <w:del w:id="12446" w:author="Laurence Golding" w:date="2019-05-11T06:51:00Z">
        <w:r w:rsidR="00331070">
          <w:delText>24</w:delText>
        </w:r>
      </w:del>
      <w:ins w:id="12447" w:author="Laurence Golding" w:date="2019-05-11T06:51:00Z">
        <w:r w:rsidR="0009127C">
          <w:t>33</w:t>
        </w:r>
      </w:ins>
      <w:r w:rsidR="0009127C">
        <w:t>.6</w:t>
      </w:r>
      <w:r w:rsidR="000724CD">
        <w:fldChar w:fldCharType="end"/>
      </w:r>
      <w:r w:rsidR="006E0178">
        <w:t>).</w:t>
      </w:r>
    </w:p>
    <w:p w14:paraId="45FADDC7" w14:textId="77777777" w:rsidR="00BD0C18" w:rsidRDefault="00BD0C18" w:rsidP="00BD0C18">
      <w:pPr>
        <w:rPr>
          <w:del w:id="12448" w:author="Laurence Golding" w:date="2019-05-11T06:51:00Z"/>
        </w:rPr>
      </w:pPr>
      <w:del w:id="12449" w:author="Laurence Golding" w:date="2019-05-11T06:51:00Z">
        <w:r>
          <w:delText xml:space="preserve">If the </w:delText>
        </w:r>
        <w:r w:rsidRPr="00AD7FD8">
          <w:rPr>
            <w:rStyle w:val="CODEtemp"/>
          </w:rPr>
          <w:delText>logicalLocation</w:delText>
        </w:r>
        <w:r>
          <w:delText xml:space="preserve"> object describes a top-level logical location, and if the </w:delText>
        </w:r>
        <w:r w:rsidRPr="00AD7FD8">
          <w:rPr>
            <w:rStyle w:val="CODEtemp"/>
          </w:rPr>
          <w:delText>name</w:delText>
        </w:r>
        <w:r>
          <w:delText xml:space="preserve"> property would equal the name of the property</w:delText>
        </w:r>
        <w:r w:rsidR="00AD7FD8">
          <w:delText xml:space="preserve"> for which this object provides the value</w:delText>
        </w:r>
        <w:r>
          <w:delText>, then t</w:delText>
        </w:r>
        <w:r w:rsidR="00AD7FD8">
          <w:delText xml:space="preserve">he </w:delText>
        </w:r>
        <w:r w:rsidR="00AD7FD8" w:rsidRPr="00AD7FD8">
          <w:rPr>
            <w:rStyle w:val="CODEtemp"/>
          </w:rPr>
          <w:delText>name</w:delText>
        </w:r>
        <w:r w:rsidR="00AD7FD8">
          <w:delText xml:space="preserve"> property </w:delText>
        </w:r>
        <w:r w:rsidR="00AD7FD8" w:rsidRPr="00AD7FD8">
          <w:rPr>
            <w:b/>
          </w:rPr>
          <w:delText>MAY</w:delText>
        </w:r>
        <w:r w:rsidR="00AD7FD8">
          <w:delText xml:space="preserve"> be absent.</w:delText>
        </w:r>
      </w:del>
    </w:p>
    <w:p w14:paraId="5BE28879" w14:textId="441AF55B" w:rsidR="00BA28C3" w:rsidRDefault="00BA28C3" w:rsidP="00BA28C3">
      <w:pPr>
        <w:pStyle w:val="Note"/>
      </w:pPr>
      <w:r>
        <w:t>EXAMPLE</w:t>
      </w:r>
      <w:del w:id="12450" w:author="Laurence Golding" w:date="2019-05-11T06:51:00Z">
        <w:r>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59438AA2" w14:textId="77777777" w:rsidR="00BA28C3" w:rsidRDefault="00BA28C3" w:rsidP="00BA28C3">
      <w:pPr>
        <w:pStyle w:val="Code"/>
        <w:rPr>
          <w:del w:id="12451" w:author="Laurence Golding" w:date="2019-05-11T06:51:00Z"/>
        </w:rPr>
      </w:pPr>
      <w:del w:id="12452" w:author="Laurence Golding" w:date="2019-05-11T06:51:00Z">
        <w:r>
          <w:delText>"logicalLocations":{                 # See §</w:delText>
        </w:r>
        <w:r>
          <w:fldChar w:fldCharType="begin"/>
        </w:r>
        <w:r>
          <w:delInstrText xml:space="preserve"> REF _Ref493479000 \r \h </w:delInstrText>
        </w:r>
        <w:r>
          <w:fldChar w:fldCharType="separate"/>
        </w:r>
        <w:r w:rsidR="00331070">
          <w:delText>3.11.14</w:delText>
        </w:r>
        <w:r>
          <w:fldChar w:fldCharType="end"/>
        </w:r>
        <w:r>
          <w:delText>.</w:delText>
        </w:r>
      </w:del>
    </w:p>
    <w:p w14:paraId="0F2A5C3F" w14:textId="77777777" w:rsidR="00BA28C3" w:rsidRDefault="00BA28C3" w:rsidP="00BA28C3">
      <w:pPr>
        <w:pStyle w:val="Code"/>
        <w:rPr>
          <w:del w:id="12453" w:author="Laurence Golding" w:date="2019-05-11T06:51:00Z"/>
        </w:rPr>
      </w:pPr>
      <w:del w:id="12454" w:author="Laurence Golding" w:date="2019-05-11T06:51:00Z">
        <w:r>
          <w:delText xml:space="preserve">  "b::c(float)": {</w:delText>
        </w:r>
      </w:del>
    </w:p>
    <w:p w14:paraId="6A4996E6" w14:textId="672185DF" w:rsidR="00BA28C3" w:rsidRDefault="00BA28C3" w:rsidP="00BA28C3">
      <w:pPr>
        <w:pStyle w:val="Code"/>
        <w:rPr>
          <w:ins w:id="12455" w:author="Laurence Golding" w:date="2019-05-11T06:51:00Z"/>
        </w:rPr>
      </w:pPr>
      <w:del w:id="12456" w:author="Laurence Golding" w:date="2019-05-11T06:51:00Z">
        <w:r>
          <w:delText xml:space="preserve">  </w:delText>
        </w:r>
      </w:del>
      <w:ins w:id="12457" w:author="Laurence Golding" w:date="2019-05-11T06:51:00Z">
        <w:r>
          <w:t>{</w:t>
        </w:r>
        <w:r w:rsidR="006A539D">
          <w:t xml:space="preserve">                                      # A logicalLocation object.</w:t>
        </w:r>
      </w:ins>
    </w:p>
    <w:p w14:paraId="242EECC5" w14:textId="4AF68AE3" w:rsidR="00BA28C3" w:rsidRDefault="00BA28C3" w:rsidP="00BA28C3">
      <w:pPr>
        <w:pStyle w:val="Code"/>
      </w:pPr>
      <w:r>
        <w:t xml:space="preserve">  "name": "c(float)",</w:t>
      </w:r>
    </w:p>
    <w:p w14:paraId="0C19A391" w14:textId="77777777" w:rsidR="00BA28C3" w:rsidRDefault="00BA28C3" w:rsidP="00BA28C3">
      <w:pPr>
        <w:pStyle w:val="Code"/>
        <w:rPr>
          <w:del w:id="12458" w:author="Laurence Golding" w:date="2019-05-11T06:51:00Z"/>
        </w:rPr>
      </w:pPr>
      <w:del w:id="12459" w:author="Laurence Golding" w:date="2019-05-11T06:51:00Z">
        <w:r>
          <w:delText xml:space="preserve">    ...</w:delText>
        </w:r>
      </w:del>
    </w:p>
    <w:p w14:paraId="4EA4A633" w14:textId="77777777" w:rsidR="00BA28C3" w:rsidRDefault="00BA28C3" w:rsidP="00BA28C3">
      <w:pPr>
        <w:pStyle w:val="Code"/>
        <w:rPr>
          <w:del w:id="12460" w:author="Laurence Golding" w:date="2019-05-11T06:51:00Z"/>
        </w:rPr>
      </w:pPr>
      <w:del w:id="12461" w:author="Laurence Golding" w:date="2019-05-11T06:51:00Z">
        <w:r>
          <w:delText xml:space="preserve">  }</w:delText>
        </w:r>
      </w:del>
    </w:p>
    <w:p w14:paraId="1D88D908" w14:textId="77777777" w:rsidR="00BA28C3" w:rsidRDefault="00BA28C3" w:rsidP="00BA28C3">
      <w:pPr>
        <w:pStyle w:val="Code"/>
        <w:rPr>
          <w:del w:id="12462" w:author="Laurence Golding" w:date="2019-05-11T06:51:00Z"/>
        </w:rPr>
      </w:pPr>
      <w:del w:id="12463" w:author="Laurence Golding" w:date="2019-05-11T06:51:00Z">
        <w:r>
          <w:delText>}</w:delText>
        </w:r>
      </w:del>
    </w:p>
    <w:p w14:paraId="25FACDF7" w14:textId="77777777" w:rsidR="00BD0C18" w:rsidRDefault="00AD7FD8" w:rsidP="00AD7FD8">
      <w:pPr>
        <w:pStyle w:val="Note"/>
        <w:rPr>
          <w:del w:id="12464" w:author="Laurence Golding" w:date="2019-05-11T06:51:00Z"/>
        </w:rPr>
      </w:pPr>
      <w:del w:id="12465" w:author="Laurence Golding" w:date="2019-05-11T06:51:00Z">
        <w:r>
          <w:delText xml:space="preserve">EXAMPLE </w:delText>
        </w:r>
        <w:r w:rsidR="00BA28C3">
          <w:delText>3</w:delText>
        </w:r>
        <w:r>
          <w:delText xml:space="preserve">: </w:delText>
        </w:r>
        <w:r w:rsidR="00BD0C18">
          <w:delText xml:space="preserve">In this example, the logical location is a top-level C++ function named </w:delText>
        </w:r>
        <w:r w:rsidRPr="00AD7FD8">
          <w:rPr>
            <w:rStyle w:val="CODEtemp"/>
          </w:rPr>
          <w:delText>functionF</w:delText>
        </w:r>
        <w:r>
          <w:delText xml:space="preserve">, and </w:delText>
        </w:r>
        <w:r w:rsidRPr="00AD7FD8">
          <w:rPr>
            <w:rStyle w:val="CODEtemp"/>
          </w:rPr>
          <w:delText>name</w:delText>
        </w:r>
        <w:r>
          <w:delText xml:space="preserve"> </w:delText>
        </w:r>
        <w:r w:rsidR="00ED083C">
          <w:delText xml:space="preserve">matches the property name, so it can be </w:delText>
        </w:r>
        <w:r>
          <w:delText>omitted.</w:delText>
        </w:r>
      </w:del>
    </w:p>
    <w:p w14:paraId="21BC5034" w14:textId="77777777" w:rsidR="00BD0C18" w:rsidRDefault="00BD0C18" w:rsidP="00AD7FD8">
      <w:pPr>
        <w:pStyle w:val="Code"/>
        <w:rPr>
          <w:del w:id="12466" w:author="Laurence Golding" w:date="2019-05-11T06:51:00Z"/>
        </w:rPr>
      </w:pPr>
      <w:del w:id="12467" w:author="Laurence Golding" w:date="2019-05-11T06:51:00Z">
        <w:r>
          <w:delText>"logicalLocations": {</w:delText>
        </w:r>
      </w:del>
    </w:p>
    <w:p w14:paraId="505D9BB4" w14:textId="77777777" w:rsidR="00BD0C18" w:rsidRDefault="00BD0C18" w:rsidP="00AD7FD8">
      <w:pPr>
        <w:pStyle w:val="Code"/>
        <w:rPr>
          <w:del w:id="12468" w:author="Laurence Golding" w:date="2019-05-11T06:51:00Z"/>
        </w:rPr>
      </w:pPr>
      <w:del w:id="12469" w:author="Laurence Golding" w:date="2019-05-11T06:51:00Z">
        <w:r>
          <w:delText xml:space="preserve">    "functionF": {</w:delText>
        </w:r>
      </w:del>
    </w:p>
    <w:p w14:paraId="6280BAAE" w14:textId="322B26CD" w:rsidR="006A539D" w:rsidRDefault="00BD0C18" w:rsidP="00BA28C3">
      <w:pPr>
        <w:pStyle w:val="Code"/>
        <w:rPr>
          <w:ins w:id="12470" w:author="Laurence Golding" w:date="2019-05-11T06:51:00Z"/>
        </w:rPr>
      </w:pPr>
      <w:del w:id="12471" w:author="Laurence Golding" w:date="2019-05-11T06:51:00Z">
        <w:r>
          <w:delText xml:space="preserve">      </w:delText>
        </w:r>
      </w:del>
      <w:ins w:id="12472" w:author="Laurence Golding" w:date="2019-05-11T06:51:00Z">
        <w:r w:rsidR="006A539D">
          <w:t xml:space="preserve">  "fullyQualifiedName": "b:</w:t>
        </w:r>
        <w:r w:rsidR="00493297">
          <w:t>:</w:t>
        </w:r>
        <w:r w:rsidR="006A539D">
          <w:t>c(float)", # See §</w:t>
        </w:r>
        <w:r w:rsidR="006A539D">
          <w:fldChar w:fldCharType="begin"/>
        </w:r>
        <w:r w:rsidR="006A539D">
          <w:instrText xml:space="preserve"> REF _Ref513194876 \r \h </w:instrText>
        </w:r>
        <w:r w:rsidR="006A539D">
          <w:fldChar w:fldCharType="separate"/>
        </w:r>
        <w:r w:rsidR="0009127C">
          <w:t>3.33.5</w:t>
        </w:r>
        <w:r w:rsidR="006A539D">
          <w:fldChar w:fldCharType="end"/>
        </w:r>
        <w:r w:rsidR="006A539D">
          <w:t>.</w:t>
        </w:r>
      </w:ins>
    </w:p>
    <w:p w14:paraId="5AA444E4" w14:textId="14C8D231" w:rsidR="006A539D" w:rsidRDefault="006A539D" w:rsidP="00BA28C3">
      <w:pPr>
        <w:pStyle w:val="Code"/>
      </w:pPr>
      <w:r>
        <w:t xml:space="preserve">  "kind": "function"</w:t>
      </w:r>
      <w:ins w:id="12473" w:author="Laurence Golding" w:date="2019-05-11T06:51:00Z">
        <w:r>
          <w:t xml:space="preserve">                   # See §</w:t>
        </w:r>
        <w:r>
          <w:fldChar w:fldCharType="begin"/>
        </w:r>
        <w:r>
          <w:instrText xml:space="preserve"> REF _Ref513195445 \r \h </w:instrText>
        </w:r>
        <w:r>
          <w:fldChar w:fldCharType="separate"/>
        </w:r>
        <w:r w:rsidR="0009127C">
          <w:t>3.33.7</w:t>
        </w:r>
        <w:r>
          <w:fldChar w:fldCharType="end"/>
        </w:r>
      </w:ins>
    </w:p>
    <w:p w14:paraId="3C7C5B38" w14:textId="77777777" w:rsidR="00BD0C18" w:rsidRDefault="00BD0C18" w:rsidP="00AD7FD8">
      <w:pPr>
        <w:pStyle w:val="Code"/>
        <w:rPr>
          <w:del w:id="12474" w:author="Laurence Golding" w:date="2019-05-11T06:51:00Z"/>
        </w:rPr>
      </w:pPr>
      <w:del w:id="12475" w:author="Laurence Golding" w:date="2019-05-11T06:51:00Z">
        <w:r>
          <w:delText xml:space="preserve">    }</w:delText>
        </w:r>
      </w:del>
    </w:p>
    <w:p w14:paraId="09C43788" w14:textId="77777777" w:rsidR="00AD7FD8" w:rsidRDefault="00BD0C18" w:rsidP="00AD7FD8">
      <w:pPr>
        <w:pStyle w:val="Code"/>
        <w:rPr>
          <w:del w:id="12476" w:author="Laurence Golding" w:date="2019-05-11T06:51:00Z"/>
        </w:rPr>
      </w:pPr>
      <w:del w:id="12477" w:author="Laurence Golding" w:date="2019-05-11T06:51:00Z">
        <w:r>
          <w:delText>}</w:delText>
        </w:r>
      </w:del>
    </w:p>
    <w:p w14:paraId="47931B1F" w14:textId="77777777" w:rsidR="00BD0C18" w:rsidRDefault="00AD7FD8" w:rsidP="00AD7FD8">
      <w:pPr>
        <w:pStyle w:val="Note"/>
        <w:rPr>
          <w:del w:id="12478" w:author="Laurence Golding" w:date="2019-05-11T06:51:00Z"/>
        </w:rPr>
      </w:pPr>
      <w:del w:id="12479" w:author="Laurence Golding" w:date="2019-05-11T06:51:00Z">
        <w:r>
          <w:delText xml:space="preserve">EXAMPLE </w:delText>
        </w:r>
        <w:r w:rsidR="00BA28C3">
          <w:delText>4</w:delText>
        </w:r>
        <w:r>
          <w:delText xml:space="preserve">: </w:delText>
        </w:r>
        <w:r w:rsidR="00BD0C18">
          <w:delText xml:space="preserve">In this example, the logical location is a top-level C++ function, and </w:delText>
        </w:r>
        <w:r w:rsidR="00BD0C18" w:rsidRPr="00AD7FD8">
          <w:rPr>
            <w:rStyle w:val="CODEtemp"/>
          </w:rPr>
          <w:delText>name</w:delText>
        </w:r>
        <w:r>
          <w:delText xml:space="preserve"> equal</w:delText>
        </w:r>
        <w:r w:rsidR="00C32159">
          <w:delText>s</w:delText>
        </w:r>
        <w:r>
          <w:delText xml:space="preserve"> the property name</w:delText>
        </w:r>
        <w:r w:rsidR="00ED083C">
          <w:delText>, but the log file creator has chosen to include it anyway.</w:delText>
        </w:r>
      </w:del>
    </w:p>
    <w:p w14:paraId="71844F5F" w14:textId="77777777" w:rsidR="00BD0C18" w:rsidRDefault="00BD0C18" w:rsidP="00AD7FD8">
      <w:pPr>
        <w:pStyle w:val="Code"/>
        <w:rPr>
          <w:del w:id="12480" w:author="Laurence Golding" w:date="2019-05-11T06:51:00Z"/>
        </w:rPr>
      </w:pPr>
      <w:del w:id="12481" w:author="Laurence Golding" w:date="2019-05-11T06:51:00Z">
        <w:r>
          <w:delText>"logicalLocations": {</w:delText>
        </w:r>
      </w:del>
    </w:p>
    <w:p w14:paraId="7BE5EAEA" w14:textId="77777777" w:rsidR="00BD0C18" w:rsidRDefault="00BD0C18" w:rsidP="00AD7FD8">
      <w:pPr>
        <w:pStyle w:val="Code"/>
        <w:rPr>
          <w:del w:id="12482" w:author="Laurence Golding" w:date="2019-05-11T06:51:00Z"/>
        </w:rPr>
      </w:pPr>
      <w:del w:id="12483" w:author="Laurence Golding" w:date="2019-05-11T06:51:00Z">
        <w:r>
          <w:delText xml:space="preserve">    "functionF": {</w:delText>
        </w:r>
      </w:del>
    </w:p>
    <w:p w14:paraId="3E721981" w14:textId="77777777" w:rsidR="00BD0C18" w:rsidRDefault="00BD0C18" w:rsidP="00AD7FD8">
      <w:pPr>
        <w:pStyle w:val="Code"/>
        <w:rPr>
          <w:del w:id="12484" w:author="Laurence Golding" w:date="2019-05-11T06:51:00Z"/>
        </w:rPr>
      </w:pPr>
      <w:del w:id="12485" w:author="Laurence Golding" w:date="2019-05-11T06:51:00Z">
        <w:r>
          <w:delText xml:space="preserve">        "name": "functionF",</w:delText>
        </w:r>
      </w:del>
    </w:p>
    <w:p w14:paraId="3A494580" w14:textId="77777777" w:rsidR="00BD0C18" w:rsidRDefault="00BD0C18" w:rsidP="00AD7FD8">
      <w:pPr>
        <w:pStyle w:val="Code"/>
        <w:rPr>
          <w:del w:id="12486" w:author="Laurence Golding" w:date="2019-05-11T06:51:00Z"/>
        </w:rPr>
      </w:pPr>
      <w:del w:id="12487" w:author="Laurence Golding" w:date="2019-05-11T06:51:00Z">
        <w:r>
          <w:delText xml:space="preserve">        "kind": "function"</w:delText>
        </w:r>
      </w:del>
    </w:p>
    <w:p w14:paraId="27FC1EF6" w14:textId="77777777" w:rsidR="00BD0C18" w:rsidRDefault="00BD0C18" w:rsidP="00AD7FD8">
      <w:pPr>
        <w:pStyle w:val="Code"/>
        <w:rPr>
          <w:del w:id="12488" w:author="Laurence Golding" w:date="2019-05-11T06:51:00Z"/>
        </w:rPr>
      </w:pPr>
      <w:del w:id="12489" w:author="Laurence Golding" w:date="2019-05-11T06:51:00Z">
        <w:r>
          <w:delText xml:space="preserve">    }</w:delText>
        </w:r>
      </w:del>
    </w:p>
    <w:p w14:paraId="0E3C8695" w14:textId="77777777" w:rsidR="00BD0C18" w:rsidRDefault="00BD0C18" w:rsidP="00AD7FD8">
      <w:pPr>
        <w:pStyle w:val="Code"/>
        <w:rPr>
          <w:del w:id="12490" w:author="Laurence Golding" w:date="2019-05-11T06:51:00Z"/>
        </w:rPr>
      </w:pPr>
      <w:del w:id="12491" w:author="Laurence Golding" w:date="2019-05-11T06:51:00Z">
        <w:r>
          <w:delText>}</w:delText>
        </w:r>
      </w:del>
    </w:p>
    <w:p w14:paraId="4303B2FB" w14:textId="77777777" w:rsidR="00BD0C18" w:rsidRDefault="00AD7FD8" w:rsidP="006E0178">
      <w:pPr>
        <w:pStyle w:val="Note"/>
        <w:rPr>
          <w:del w:id="12492" w:author="Laurence Golding" w:date="2019-05-11T06:51:00Z"/>
        </w:rPr>
      </w:pPr>
      <w:del w:id="12493" w:author="Laurence Golding" w:date="2019-05-11T06:51:00Z">
        <w:r>
          <w:delText xml:space="preserve">EXAMPLE </w:delText>
        </w:r>
        <w:r w:rsidR="00BA28C3">
          <w:delText>5</w:delText>
        </w:r>
        <w:r>
          <w:delText xml:space="preserve">: </w:delText>
        </w:r>
        <w:r w:rsidR="00BD0C18">
          <w:delText xml:space="preserve">In this example, the logical location is a top-level C++ function, but </w:delText>
        </w:r>
        <w:r w:rsidR="00BD0C18" w:rsidRPr="00BA28C3">
          <w:rPr>
            <w:rStyle w:val="CODEtemp"/>
          </w:rPr>
          <w:delText>name</w:delText>
        </w:r>
        <w:r w:rsidR="00BD0C18">
          <w:delText xml:space="preserve"> is not equal to the property name, so it cannot be omitted.</w:delText>
        </w:r>
        <w:r w:rsidR="00ED083C">
          <w:delText xml:space="preserve"> </w:delText>
        </w:r>
        <w:r w:rsidR="00ED083C" w:rsidRPr="00520DA7">
          <w:rPr>
            <w:rStyle w:val="CODEtemp"/>
          </w:rPr>
          <w:delText>fullyQualifiedName</w:delText>
        </w:r>
        <w:r w:rsidR="00ED083C">
          <w:delText xml:space="preserve"> also does not equal the property name, so it cannot be omitted either.</w:delText>
        </w:r>
      </w:del>
    </w:p>
    <w:p w14:paraId="7FF63181" w14:textId="77777777" w:rsidR="00BD0C18" w:rsidRDefault="00BD0C18" w:rsidP="00AD7FD8">
      <w:pPr>
        <w:pStyle w:val="Code"/>
        <w:rPr>
          <w:del w:id="12494" w:author="Laurence Golding" w:date="2019-05-11T06:51:00Z"/>
        </w:rPr>
      </w:pPr>
      <w:del w:id="12495" w:author="Laurence Golding" w:date="2019-05-11T06:51:00Z">
        <w:r>
          <w:delText>"logicalLocations": {</w:delText>
        </w:r>
      </w:del>
    </w:p>
    <w:p w14:paraId="22D61867" w14:textId="77777777" w:rsidR="00BD0C18" w:rsidRDefault="00BD0C18" w:rsidP="00AD7FD8">
      <w:pPr>
        <w:pStyle w:val="Code"/>
        <w:rPr>
          <w:del w:id="12496" w:author="Laurence Golding" w:date="2019-05-11T06:51:00Z"/>
        </w:rPr>
      </w:pPr>
      <w:del w:id="12497" w:author="Laurence Golding" w:date="2019-05-11T06:51:00Z">
        <w:r>
          <w:delText xml:space="preserve">    "functionF-0": {</w:delText>
        </w:r>
      </w:del>
    </w:p>
    <w:p w14:paraId="0A72E8AF" w14:textId="77777777" w:rsidR="00BD0C18" w:rsidRDefault="00BD0C18" w:rsidP="00AD7FD8">
      <w:pPr>
        <w:pStyle w:val="Code"/>
        <w:rPr>
          <w:del w:id="12498" w:author="Laurence Golding" w:date="2019-05-11T06:51:00Z"/>
        </w:rPr>
      </w:pPr>
      <w:del w:id="12499" w:author="Laurence Golding" w:date="2019-05-11T06:51:00Z">
        <w:r>
          <w:delText xml:space="preserve">        "name": "functionF",</w:delText>
        </w:r>
      </w:del>
    </w:p>
    <w:p w14:paraId="5638000E" w14:textId="75553D10" w:rsidR="00BA28C3" w:rsidRDefault="00BA28C3" w:rsidP="00BA28C3">
      <w:pPr>
        <w:pStyle w:val="Code"/>
        <w:rPr>
          <w:ins w:id="12500" w:author="Laurence Golding" w:date="2019-05-11T06:51:00Z"/>
        </w:rPr>
      </w:pPr>
      <w:del w:id="12501" w:author="Laurence Golding" w:date="2019-05-11T06:51:00Z">
        <w:r>
          <w:delText xml:space="preserve">        "</w:delText>
        </w:r>
      </w:del>
      <w:ins w:id="12502" w:author="Laurence Golding" w:date="2019-05-11T06:51:00Z">
        <w:r>
          <w:t>}</w:t>
        </w:r>
      </w:ins>
    </w:p>
    <w:p w14:paraId="4AC78B7B" w14:textId="6214978E" w:rsidR="00262B6F" w:rsidRDefault="00262B6F" w:rsidP="00262B6F">
      <w:pPr>
        <w:pStyle w:val="Heading3"/>
        <w:pPrChange w:id="12503" w:author="Laurence Golding" w:date="2019-05-11T06:51:00Z">
          <w:pPr>
            <w:pStyle w:val="Code"/>
          </w:pPr>
        </w:pPrChange>
      </w:pPr>
      <w:bookmarkStart w:id="12504" w:name="_Ref513194876"/>
      <w:bookmarkStart w:id="12505" w:name="_Toc8367236"/>
      <w:r>
        <w:t>fullyQualifiedName</w:t>
      </w:r>
      <w:del w:id="12506" w:author="Laurence Golding" w:date="2019-05-11T06:51:00Z">
        <w:r w:rsidR="00BA28C3">
          <w:delText>": "functionF",</w:delText>
        </w:r>
      </w:del>
      <w:ins w:id="12507" w:author="Laurence Golding" w:date="2019-05-11T06:51:00Z">
        <w:r>
          <w:t xml:space="preserve"> property</w:t>
        </w:r>
      </w:ins>
      <w:bookmarkEnd w:id="12504"/>
      <w:bookmarkEnd w:id="12505"/>
    </w:p>
    <w:p w14:paraId="4B070F75" w14:textId="77777777" w:rsidR="00BD0C18" w:rsidRDefault="00BD0C18" w:rsidP="00AD7FD8">
      <w:pPr>
        <w:pStyle w:val="Code"/>
        <w:rPr>
          <w:del w:id="12508" w:author="Laurence Golding" w:date="2019-05-11T06:51:00Z"/>
        </w:rPr>
      </w:pPr>
      <w:del w:id="12509" w:author="Laurence Golding" w:date="2019-05-11T06:51:00Z">
        <w:r>
          <w:delText xml:space="preserve">        "kind": "function"</w:delText>
        </w:r>
      </w:del>
    </w:p>
    <w:p w14:paraId="68E8D26B" w14:textId="77777777" w:rsidR="00BD0C18" w:rsidRDefault="00BD0C18" w:rsidP="00AD7FD8">
      <w:pPr>
        <w:pStyle w:val="Code"/>
        <w:rPr>
          <w:del w:id="12510" w:author="Laurence Golding" w:date="2019-05-11T06:51:00Z"/>
        </w:rPr>
      </w:pPr>
      <w:del w:id="12511" w:author="Laurence Golding" w:date="2019-05-11T06:51:00Z">
        <w:r>
          <w:delText xml:space="preserve">    }</w:delText>
        </w:r>
      </w:del>
    </w:p>
    <w:p w14:paraId="46DD47AF" w14:textId="77777777" w:rsidR="00BD0C18" w:rsidRDefault="00BD0C18" w:rsidP="00AD7FD8">
      <w:pPr>
        <w:pStyle w:val="Code"/>
        <w:rPr>
          <w:del w:id="12512" w:author="Laurence Golding" w:date="2019-05-11T06:51:00Z"/>
        </w:rPr>
      </w:pPr>
      <w:del w:id="12513" w:author="Laurence Golding" w:date="2019-05-11T06:51:00Z">
        <w:r>
          <w:delText>}</w:delText>
        </w:r>
      </w:del>
    </w:p>
    <w:p w14:paraId="3213E53C" w14:textId="77777777" w:rsidR="00BD5A4D" w:rsidRDefault="006A539D" w:rsidP="00BD5A4D">
      <w:pPr>
        <w:pStyle w:val="Heading3"/>
        <w:numPr>
          <w:ilvl w:val="2"/>
          <w:numId w:val="2"/>
        </w:numPr>
        <w:rPr>
          <w:moveFrom w:id="12514" w:author="Laurence Golding" w:date="2019-05-11T06:52:00Z"/>
        </w:rPr>
      </w:pPr>
      <w:ins w:id="12515" w:author="Laurence Golding" w:date="2019-05-11T06:51:00Z">
        <w:r>
          <w:t>Depending on the circumstances, a</w:t>
        </w:r>
      </w:ins>
      <w:bookmarkStart w:id="12516" w:name="_Toc516224870"/>
      <w:moveFromRangeStart w:id="12517" w:author="Laurence Golding" w:date="2019-05-11T06:52:00Z" w:name="move8449999"/>
      <w:moveFrom w:id="12518" w:author="Laurence Golding" w:date="2019-05-11T06:52:00Z">
        <w:r w:rsidR="00BD5A4D">
          <w:t>fullyQualifiedName property</w:t>
        </w:r>
        <w:bookmarkEnd w:id="12516"/>
      </w:moveFrom>
    </w:p>
    <w:moveFromRangeEnd w:id="12517"/>
    <w:p w14:paraId="0F5707EB" w14:textId="4BD1E61F" w:rsidR="006E0178" w:rsidRPr="001D1AD0" w:rsidRDefault="006E0178" w:rsidP="006E0178">
      <w:del w:id="12519" w:author="Laurence Golding" w:date="2019-05-11T06:52:00Z">
        <w:r>
          <w:delText>A</w:delText>
        </w:r>
      </w:del>
      <w:r w:rsidR="006A539D">
        <w:t xml:space="preserve"> </w:t>
      </w:r>
      <w:r w:rsidRPr="00AD7FD8">
        <w:rPr>
          <w:rStyle w:val="CODEtemp"/>
        </w:rPr>
        <w:t>logicalLocation</w:t>
      </w:r>
      <w:r>
        <w:t xml:space="preserve"> object either </w:t>
      </w:r>
      <w:del w:id="12520" w:author="Laurence Golding" w:date="2019-05-11T06:52:00Z">
        <w:r>
          <w:rPr>
            <w:b/>
          </w:rPr>
          <w:delText>SHALL</w:delText>
        </w:r>
      </w:del>
      <w:ins w:id="12521" w:author="Laurence Golding" w:date="2019-05-11T06:52:00Z">
        <w:r w:rsidR="0034011B">
          <w:rPr>
            <w:b/>
          </w:rPr>
          <w:t>SHOULD</w:t>
        </w:r>
      </w:ins>
      <w:r w:rsidR="0034011B">
        <w:t xml:space="preserve"> </w:t>
      </w:r>
      <w:r>
        <w:t xml:space="preserve">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9127C">
        <w:t>3.</w:t>
      </w:r>
      <w:del w:id="12522" w:author="Laurence Golding" w:date="2019-05-11T06:52:00Z">
        <w:r w:rsidR="00331070">
          <w:delText>24</w:delText>
        </w:r>
      </w:del>
      <w:ins w:id="12523" w:author="Laurence Golding" w:date="2019-05-11T06:52:00Z">
        <w:r w:rsidR="0009127C">
          <w:t>33</w:t>
        </w:r>
      </w:ins>
      <w:r w:rsidR="0009127C">
        <w:t>.2</w:t>
      </w:r>
      <w:r w:rsidR="00BA28C3">
        <w:fldChar w:fldCharType="end"/>
      </w:r>
      <w:r w:rsidR="00BA28C3">
        <w:t>.</w:t>
      </w:r>
    </w:p>
    <w:p w14:paraId="0DFFB1F9" w14:textId="74C69A1A" w:rsidR="006A539D" w:rsidRDefault="006A539D" w:rsidP="006E0178">
      <w:r>
        <w:t xml:space="preserve">If </w:t>
      </w:r>
      <w:del w:id="12524" w:author="Laurence Golding" w:date="2019-05-11T06:52:00Z">
        <w:r w:rsidR="00BA28C3">
          <w:delText xml:space="preserve">the </w:delText>
        </w:r>
        <w:r w:rsidR="006E0178">
          <w:delText xml:space="preserve">fully qualified name does not equal the property name for </w:delText>
        </w:r>
      </w:del>
      <w:r>
        <w:t xml:space="preserve">this </w:t>
      </w:r>
      <w:r w:rsidRPr="00350DA9">
        <w:rPr>
          <w:rStyle w:val="CODEtemp"/>
        </w:rPr>
        <w:t>logicalLocation</w:t>
      </w:r>
      <w:r>
        <w:t xml:space="preserve"> object </w:t>
      </w:r>
      <w:del w:id="12525" w:author="Laurence Golding" w:date="2019-05-11T06:52:00Z">
        <w:r w:rsidR="006E0178">
          <w:delText xml:space="preserve">in the </w:delText>
        </w:r>
        <w:r w:rsidR="006E0178" w:rsidRPr="00D22EF5">
          <w:rPr>
            <w:rStyle w:val="CODEtemp"/>
          </w:rPr>
          <w:delText>run.logicalLocations</w:delText>
        </w:r>
        <w:r w:rsidR="006E0178">
          <w:delText xml:space="preserve"> object (§</w:delText>
        </w:r>
        <w:r w:rsidR="006E0178">
          <w:fldChar w:fldCharType="begin"/>
        </w:r>
        <w:r w:rsidR="006E0178">
          <w:delInstrText xml:space="preserve"> REF _Ref493479000 \r \h </w:delInstrText>
        </w:r>
        <w:r w:rsidR="006E0178">
          <w:fldChar w:fldCharType="separate"/>
        </w:r>
        <w:r w:rsidR="00331070">
          <w:delText>3.11.14</w:delText>
        </w:r>
        <w:r w:rsidR="006E0178">
          <w:fldChar w:fldCharType="end"/>
        </w:r>
        <w:r w:rsidR="006E0178">
          <w:delText>),</w:delText>
        </w:r>
      </w:del>
      <w:ins w:id="12526" w:author="Laurence Golding" w:date="2019-05-11T06:52:00Z">
        <w:r>
          <w:t>represents a top-level logical location,</w:t>
        </w:r>
      </w:ins>
      <w:r>
        <w:t xml:space="preserve"> then </w:t>
      </w:r>
      <w:r w:rsidRPr="007E6663">
        <w:rPr>
          <w:rStyle w:val="CODEtemp"/>
        </w:rPr>
        <w:t>fullyQualifiedName</w:t>
      </w:r>
      <w:r>
        <w:t xml:space="preserve"> </w:t>
      </w:r>
      <w:del w:id="12527" w:author="Laurence Golding" w:date="2019-05-11T06:52:00Z">
        <w:r w:rsidR="006E0178">
          <w:rPr>
            <w:b/>
          </w:rPr>
          <w:delText>SHALL</w:delText>
        </w:r>
        <w:r w:rsidR="006E0178">
          <w:delText xml:space="preserve"> be present. This is an extremely rare corner case. See §</w:delText>
        </w:r>
        <w:r w:rsidR="006E0178">
          <w:fldChar w:fldCharType="begin"/>
        </w:r>
        <w:r w:rsidR="006E0178">
          <w:delInstrText xml:space="preserve"> REF _Ref493404450 \r \h </w:delInstrText>
        </w:r>
        <w:r w:rsidR="006E0178">
          <w:fldChar w:fldCharType="separate"/>
        </w:r>
        <w:r w:rsidR="00331070">
          <w:delText>3.20.3</w:delText>
        </w:r>
        <w:r w:rsidR="006E0178">
          <w:fldChar w:fldCharType="end"/>
        </w:r>
        <w:r w:rsidR="006E0178">
          <w:delText xml:space="preserve"> for an explanation of the corner case and for an example. Otherwise</w:delText>
        </w:r>
      </w:del>
      <w:ins w:id="12528" w:author="Laurence Golding" w:date="2019-05-11T06:52:00Z">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If this object does not represent a top-level logical location</w:t>
        </w:r>
      </w:ins>
      <w:r>
        <w:t xml:space="preserve">, </w:t>
      </w:r>
      <w:r w:rsidRPr="007E6663">
        <w:rPr>
          <w:rStyle w:val="CODEtemp"/>
        </w:rPr>
        <w:t>fullyQualifiedName</w:t>
      </w:r>
      <w:r>
        <w:t xml:space="preserve"> </w:t>
      </w:r>
      <w:del w:id="12529" w:author="Laurence Golding" w:date="2019-05-11T06:52:00Z">
        <w:r w:rsidR="006E0178" w:rsidRPr="000164FF">
          <w:rPr>
            <w:b/>
          </w:rPr>
          <w:delText>MAY</w:delText>
        </w:r>
      </w:del>
      <w:ins w:id="12530" w:author="Laurence Golding" w:date="2019-05-11T06:52:00Z">
        <w:r w:rsidR="0034011B">
          <w:rPr>
            <w:b/>
          </w:rPr>
          <w:t>SHOULD</w:t>
        </w:r>
      </w:ins>
      <w:r w:rsidR="0034011B">
        <w:t xml:space="preserve"> </w:t>
      </w:r>
      <w:r>
        <w:t>be present.</w:t>
      </w:r>
    </w:p>
    <w:p w14:paraId="323AB26E" w14:textId="138F5FA0" w:rsidR="002A1260" w:rsidRDefault="002A1260" w:rsidP="002A1260">
      <w:pPr>
        <w:rPr>
          <w:ins w:id="12531" w:author="Laurence Golding" w:date="2019-05-11T06:52:00Z"/>
        </w:rPr>
      </w:pPr>
      <w:ins w:id="12532" w:author="Laurence Golding" w:date="2019-05-11T06:52:00Z">
        <w:r>
          <w:t>It is possible for</w:t>
        </w:r>
        <w:r w:rsidRPr="00F249F9">
          <w:t xml:space="preserve"> two or more distinct logical locations </w:t>
        </w:r>
        <w:r>
          <w:t>to have</w:t>
        </w:r>
        <w:r w:rsidRPr="00F249F9">
          <w:t xml:space="preserve"> the same</w:t>
        </w:r>
        <w:r>
          <w:t xml:space="preserve"> fully qualified name. </w:t>
        </w:r>
      </w:ins>
    </w:p>
    <w:p w14:paraId="10DBFB75" w14:textId="77777777" w:rsidR="002A1260" w:rsidRDefault="002A1260" w:rsidP="002A1260">
      <w:pPr>
        <w:pStyle w:val="Note"/>
        <w:rPr>
          <w:moveTo w:id="12533" w:author="Laurence Golding" w:date="2019-05-11T06:52:00Z"/>
        </w:rPr>
      </w:pPr>
      <w:moveToRangeStart w:id="12534" w:author="Laurence Golding" w:date="2019-05-11T06:52:00Z" w:name="move8449989"/>
      <w:moveTo w:id="12535" w:author="Laurence Golding" w:date="2019-05-11T06:52:00Z">
        <w:r>
          <w:t>NOTE: This is an extremely rare corner case.</w:t>
        </w:r>
      </w:moveTo>
    </w:p>
    <w:p w14:paraId="624A74A5" w14:textId="77777777" w:rsidR="002A1260" w:rsidRDefault="002A1260" w:rsidP="002A1260">
      <w:pPr>
        <w:pStyle w:val="Note"/>
        <w:rPr>
          <w:moveTo w:id="12536" w:author="Laurence Golding" w:date="2019-05-11T06:52:00Z"/>
        </w:rPr>
      </w:pPr>
      <w:moveTo w:id="12537" w:author="Laurence Golding" w:date="2019-05-11T06:52:00Z">
        <w:r>
          <w:t>EXAMPLE: Suppose a tool analyzes two C++ source files:</w:t>
        </w:r>
      </w:moveTo>
    </w:p>
    <w:p w14:paraId="5D69C02C" w14:textId="77777777" w:rsidR="002A1260" w:rsidRDefault="002A1260" w:rsidP="002A1260">
      <w:pPr>
        <w:pStyle w:val="Code"/>
        <w:rPr>
          <w:moveTo w:id="12538" w:author="Laurence Golding" w:date="2019-05-11T06:52:00Z"/>
        </w:rPr>
      </w:pPr>
      <w:moveTo w:id="12539" w:author="Laurence Golding" w:date="2019-05-11T06:52:00Z">
        <w:r>
          <w:t>// file1.cpp</w:t>
        </w:r>
      </w:moveTo>
    </w:p>
    <w:p w14:paraId="3CFE36D8" w14:textId="77777777" w:rsidR="002A1260" w:rsidRDefault="002A1260" w:rsidP="002A1260">
      <w:pPr>
        <w:pStyle w:val="Code"/>
        <w:rPr>
          <w:moveTo w:id="12540" w:author="Laurence Golding" w:date="2019-05-11T06:52:00Z"/>
        </w:rPr>
      </w:pPr>
      <w:moveTo w:id="12541" w:author="Laurence Golding" w:date="2019-05-11T06:52:00Z">
        <w:r>
          <w:t>namespace A {</w:t>
        </w:r>
      </w:moveTo>
    </w:p>
    <w:p w14:paraId="7F8AD4A8" w14:textId="77777777" w:rsidR="002A1260" w:rsidRDefault="002A1260" w:rsidP="002A1260">
      <w:pPr>
        <w:pStyle w:val="Code"/>
        <w:rPr>
          <w:moveTo w:id="12542" w:author="Laurence Golding" w:date="2019-05-11T06:52:00Z"/>
        </w:rPr>
      </w:pPr>
      <w:moveTo w:id="12543" w:author="Laurence Golding" w:date="2019-05-11T06:52:00Z">
        <w:r>
          <w:t xml:space="preserve">    class B {</w:t>
        </w:r>
      </w:moveTo>
    </w:p>
    <w:p w14:paraId="0C0D2938" w14:textId="77777777" w:rsidR="002A1260" w:rsidRDefault="002A1260" w:rsidP="002A1260">
      <w:pPr>
        <w:pStyle w:val="Code"/>
        <w:rPr>
          <w:moveTo w:id="12544" w:author="Laurence Golding" w:date="2019-05-11T06:52:00Z"/>
        </w:rPr>
      </w:pPr>
      <w:moveTo w:id="12545" w:author="Laurence Golding" w:date="2019-05-11T06:52:00Z">
        <w:r>
          <w:t xml:space="preserve">    }</w:t>
        </w:r>
      </w:moveTo>
    </w:p>
    <w:p w14:paraId="6FF30A4E" w14:textId="77777777" w:rsidR="002A1260" w:rsidRDefault="002A1260" w:rsidP="002A1260">
      <w:pPr>
        <w:pStyle w:val="Code"/>
        <w:rPr>
          <w:moveTo w:id="12546" w:author="Laurence Golding" w:date="2019-05-11T06:52:00Z"/>
        </w:rPr>
      </w:pPr>
      <w:moveTo w:id="12547" w:author="Laurence Golding" w:date="2019-05-11T06:52:00Z">
        <w:r>
          <w:t>}</w:t>
        </w:r>
      </w:moveTo>
    </w:p>
    <w:p w14:paraId="59DF3EAE" w14:textId="77777777" w:rsidR="002A1260" w:rsidRDefault="002A1260" w:rsidP="002A1260">
      <w:pPr>
        <w:pStyle w:val="Code"/>
        <w:rPr>
          <w:moveTo w:id="12548" w:author="Laurence Golding" w:date="2019-05-11T06:52:00Z"/>
        </w:rPr>
      </w:pPr>
    </w:p>
    <w:p w14:paraId="64748C39" w14:textId="77777777" w:rsidR="002A1260" w:rsidRDefault="002A1260" w:rsidP="002A1260">
      <w:pPr>
        <w:pStyle w:val="Code"/>
        <w:rPr>
          <w:moveTo w:id="12549" w:author="Laurence Golding" w:date="2019-05-11T06:52:00Z"/>
        </w:rPr>
      </w:pPr>
      <w:moveTo w:id="12550" w:author="Laurence Golding" w:date="2019-05-11T06:52:00Z">
        <w:r>
          <w:t>// file2.cpp</w:t>
        </w:r>
      </w:moveTo>
    </w:p>
    <w:p w14:paraId="66345FF0" w14:textId="77777777" w:rsidR="002A1260" w:rsidRDefault="002A1260" w:rsidP="002A1260">
      <w:pPr>
        <w:pStyle w:val="Code"/>
        <w:rPr>
          <w:moveTo w:id="12551" w:author="Laurence Golding" w:date="2019-05-11T06:52:00Z"/>
        </w:rPr>
      </w:pPr>
      <w:moveTo w:id="12552" w:author="Laurence Golding" w:date="2019-05-11T06:52:00Z">
        <w:r>
          <w:t>namespace A {</w:t>
        </w:r>
      </w:moveTo>
    </w:p>
    <w:p w14:paraId="02517659" w14:textId="77777777" w:rsidR="002A1260" w:rsidRDefault="002A1260" w:rsidP="002A1260">
      <w:pPr>
        <w:pStyle w:val="Code"/>
        <w:rPr>
          <w:moveTo w:id="12553" w:author="Laurence Golding" w:date="2019-05-11T06:52:00Z"/>
        </w:rPr>
      </w:pPr>
      <w:moveTo w:id="12554" w:author="Laurence Golding" w:date="2019-05-11T06:52:00Z">
        <w:r>
          <w:t xml:space="preserve">    namespace B {</w:t>
        </w:r>
      </w:moveTo>
    </w:p>
    <w:p w14:paraId="0A35E6FD" w14:textId="77777777" w:rsidR="002A1260" w:rsidRDefault="002A1260" w:rsidP="002A1260">
      <w:pPr>
        <w:pStyle w:val="Code"/>
        <w:rPr>
          <w:moveTo w:id="12555" w:author="Laurence Golding" w:date="2019-05-11T06:52:00Z"/>
        </w:rPr>
      </w:pPr>
      <w:moveTo w:id="12556" w:author="Laurence Golding" w:date="2019-05-11T06:52:00Z">
        <w:r>
          <w:t xml:space="preserve">        class C {</w:t>
        </w:r>
      </w:moveTo>
    </w:p>
    <w:p w14:paraId="50EB234C" w14:textId="77777777" w:rsidR="002A1260" w:rsidRDefault="002A1260" w:rsidP="002A1260">
      <w:pPr>
        <w:pStyle w:val="Code"/>
        <w:rPr>
          <w:moveTo w:id="12557" w:author="Laurence Golding" w:date="2019-05-11T06:52:00Z"/>
        </w:rPr>
      </w:pPr>
      <w:moveTo w:id="12558" w:author="Laurence Golding" w:date="2019-05-11T06:52:00Z">
        <w:r>
          <w:t xml:space="preserve">        }</w:t>
        </w:r>
      </w:moveTo>
    </w:p>
    <w:p w14:paraId="67B5EB98" w14:textId="77777777" w:rsidR="002A1260" w:rsidRDefault="002A1260" w:rsidP="002A1260">
      <w:pPr>
        <w:pStyle w:val="Code"/>
        <w:rPr>
          <w:moveTo w:id="12559" w:author="Laurence Golding" w:date="2019-05-11T06:52:00Z"/>
        </w:rPr>
      </w:pPr>
      <w:moveTo w:id="12560" w:author="Laurence Golding" w:date="2019-05-11T06:52:00Z">
        <w:r>
          <w:t xml:space="preserve">    }</w:t>
        </w:r>
      </w:moveTo>
    </w:p>
    <w:p w14:paraId="491C24B3" w14:textId="77777777" w:rsidR="002A1260" w:rsidRDefault="002A1260" w:rsidP="002A1260">
      <w:pPr>
        <w:pStyle w:val="Code"/>
        <w:rPr>
          <w:moveTo w:id="12561" w:author="Laurence Golding" w:date="2019-05-11T06:52:00Z"/>
        </w:rPr>
      </w:pPr>
      <w:moveTo w:id="12562" w:author="Laurence Golding" w:date="2019-05-11T06:52:00Z">
        <w:r>
          <w:t xml:space="preserve">} </w:t>
        </w:r>
      </w:moveTo>
    </w:p>
    <w:p w14:paraId="57B8B1E1" w14:textId="77777777" w:rsidR="002A1260" w:rsidRDefault="002A1260" w:rsidP="002A1260">
      <w:pPr>
        <w:pStyle w:val="Note"/>
        <w:rPr>
          <w:moveTo w:id="12563" w:author="Laurence Golding" w:date="2019-05-11T06:52:00Z"/>
        </w:rPr>
      </w:pPr>
      <w:moveTo w:id="12564" w:author="Laurence Golding" w:date="2019-05-11T06:52:00Z">
        <w:r>
          <w:t>These could not coexist in the same compilation, but there is no reason two such source files could not exist.</w:t>
        </w:r>
      </w:moveTo>
    </w:p>
    <w:p w14:paraId="638CF02F" w14:textId="1F81E509" w:rsidR="002A1260" w:rsidRDefault="002A1260" w:rsidP="002A1260">
      <w:pPr>
        <w:pStyle w:val="Note"/>
        <w:rPr>
          <w:ins w:id="12565" w:author="Laurence Golding" w:date="2019-05-11T06:52:00Z"/>
        </w:rPr>
      </w:pPr>
      <w:moveTo w:id="12566" w:author="Laurence Golding" w:date="2019-05-11T06:52:00Z">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moveTo>
      <w:moveToRangeEnd w:id="12534"/>
      <w:ins w:id="12567" w:author="Laurence Golding" w:date="2019-05-11T06:52:00Z">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ins>
    </w:p>
    <w:p w14:paraId="30E7270C" w14:textId="77777777" w:rsidR="002A1260" w:rsidRDefault="002A1260" w:rsidP="002A1260">
      <w:pPr>
        <w:pStyle w:val="Code"/>
        <w:rPr>
          <w:ins w:id="12568" w:author="Laurence Golding" w:date="2019-05-11T06:52:00Z"/>
        </w:rPr>
      </w:pPr>
      <w:ins w:id="12569" w:author="Laurence Golding" w:date="2019-05-11T06:52:00Z">
        <w:r>
          <w:t>"logicalLocations": [</w:t>
        </w:r>
      </w:ins>
    </w:p>
    <w:p w14:paraId="2ED1C762" w14:textId="77777777" w:rsidR="002A1260" w:rsidRDefault="002A1260" w:rsidP="002A1260">
      <w:pPr>
        <w:pStyle w:val="Code"/>
        <w:rPr>
          <w:ins w:id="12570" w:author="Laurence Golding" w:date="2019-05-11T06:52:00Z"/>
        </w:rPr>
      </w:pPr>
      <w:ins w:id="12571" w:author="Laurence Golding" w:date="2019-05-11T06:52:00Z">
        <w:r>
          <w:t xml:space="preserve">  {</w:t>
        </w:r>
      </w:ins>
    </w:p>
    <w:p w14:paraId="40DAD424" w14:textId="77777777" w:rsidR="002A1260" w:rsidRDefault="002A1260" w:rsidP="002A1260">
      <w:pPr>
        <w:pStyle w:val="Code"/>
        <w:rPr>
          <w:ins w:id="12572" w:author="Laurence Golding" w:date="2019-05-11T06:52:00Z"/>
        </w:rPr>
      </w:pPr>
      <w:ins w:id="12573" w:author="Laurence Golding" w:date="2019-05-11T06:52:00Z">
        <w:r>
          <w:t xml:space="preserve">    "name": "B",</w:t>
        </w:r>
      </w:ins>
    </w:p>
    <w:p w14:paraId="2609453E" w14:textId="77777777" w:rsidR="002A1260" w:rsidRDefault="002A1260" w:rsidP="002A1260">
      <w:pPr>
        <w:pStyle w:val="Code"/>
        <w:rPr>
          <w:ins w:id="12574" w:author="Laurence Golding" w:date="2019-05-11T06:52:00Z"/>
        </w:rPr>
      </w:pPr>
      <w:ins w:id="12575" w:author="Laurence Golding" w:date="2019-05-11T06:52:00Z">
        <w:r>
          <w:t xml:space="preserve">    "fullyQualifiedName": "A::B", </w:t>
        </w:r>
      </w:ins>
    </w:p>
    <w:p w14:paraId="4CB21F09" w14:textId="77777777" w:rsidR="002A1260" w:rsidRDefault="002A1260" w:rsidP="002A1260">
      <w:pPr>
        <w:pStyle w:val="Code"/>
        <w:rPr>
          <w:ins w:id="12576" w:author="Laurence Golding" w:date="2019-05-11T06:52:00Z"/>
        </w:rPr>
      </w:pPr>
      <w:ins w:id="12577" w:author="Laurence Golding" w:date="2019-05-11T06:52:00Z">
        <w:r>
          <w:t xml:space="preserve">    "kind": "namespace",</w:t>
        </w:r>
      </w:ins>
    </w:p>
    <w:p w14:paraId="685D68FE" w14:textId="77777777" w:rsidR="002A1260" w:rsidRDefault="002A1260" w:rsidP="002A1260">
      <w:pPr>
        <w:pStyle w:val="Code"/>
        <w:rPr>
          <w:ins w:id="12578" w:author="Laurence Golding" w:date="2019-05-11T06:52:00Z"/>
        </w:rPr>
      </w:pPr>
      <w:ins w:id="12579" w:author="Laurence Golding" w:date="2019-05-11T06:52:00Z">
        <w:r>
          <w:t xml:space="preserve">    "parentIndex": 1</w:t>
        </w:r>
      </w:ins>
    </w:p>
    <w:p w14:paraId="6291D879" w14:textId="77777777" w:rsidR="002A1260" w:rsidRDefault="002A1260" w:rsidP="002A1260">
      <w:pPr>
        <w:pStyle w:val="Code"/>
        <w:rPr>
          <w:ins w:id="12580" w:author="Laurence Golding" w:date="2019-05-11T06:52:00Z"/>
        </w:rPr>
      </w:pPr>
      <w:ins w:id="12581" w:author="Laurence Golding" w:date="2019-05-11T06:52:00Z">
        <w:r>
          <w:t xml:space="preserve">  },</w:t>
        </w:r>
      </w:ins>
    </w:p>
    <w:p w14:paraId="102A91FF" w14:textId="77777777" w:rsidR="002A1260" w:rsidRDefault="002A1260" w:rsidP="002A1260">
      <w:pPr>
        <w:pStyle w:val="Code"/>
        <w:rPr>
          <w:ins w:id="12582" w:author="Laurence Golding" w:date="2019-05-11T06:52:00Z"/>
        </w:rPr>
      </w:pPr>
      <w:ins w:id="12583" w:author="Laurence Golding" w:date="2019-05-11T06:52:00Z">
        <w:r>
          <w:t xml:space="preserve">  {</w:t>
        </w:r>
      </w:ins>
    </w:p>
    <w:p w14:paraId="4C2F96AA" w14:textId="77777777" w:rsidR="002A1260" w:rsidRDefault="002A1260" w:rsidP="002A1260">
      <w:pPr>
        <w:pStyle w:val="Code"/>
        <w:rPr>
          <w:ins w:id="12584" w:author="Laurence Golding" w:date="2019-05-11T06:52:00Z"/>
        </w:rPr>
      </w:pPr>
      <w:ins w:id="12585" w:author="Laurence Golding" w:date="2019-05-11T06:52:00Z">
        <w:r>
          <w:t xml:space="preserve">    "name": "A",</w:t>
        </w:r>
      </w:ins>
    </w:p>
    <w:p w14:paraId="58B3C5FB" w14:textId="77777777" w:rsidR="002A1260" w:rsidRDefault="002A1260" w:rsidP="002A1260">
      <w:pPr>
        <w:pStyle w:val="Code"/>
        <w:rPr>
          <w:moveTo w:id="12586" w:author="Laurence Golding" w:date="2019-05-11T06:52:00Z"/>
        </w:rPr>
        <w:pPrChange w:id="12587" w:author="Laurence Golding" w:date="2019-05-11T06:51:00Z">
          <w:pPr>
            <w:pStyle w:val="Codesmall"/>
          </w:pPr>
        </w:pPrChange>
      </w:pPr>
      <w:moveToRangeStart w:id="12588" w:author="Laurence Golding" w:date="2019-05-11T06:52:00Z" w:name="move8449991"/>
      <w:moveTo w:id="12589" w:author="Laurence Golding" w:date="2019-05-11T06:52:00Z">
        <w:r>
          <w:t xml:space="preserve">    "kind": "namespace"</w:t>
        </w:r>
      </w:moveTo>
    </w:p>
    <w:moveToRangeEnd w:id="12588"/>
    <w:p w14:paraId="03BF204E" w14:textId="77777777" w:rsidR="002A1260" w:rsidRDefault="002A1260" w:rsidP="002A1260">
      <w:pPr>
        <w:pStyle w:val="Code"/>
        <w:rPr>
          <w:ins w:id="12590" w:author="Laurence Golding" w:date="2019-05-11T06:52:00Z"/>
        </w:rPr>
      </w:pPr>
      <w:ins w:id="12591" w:author="Laurence Golding" w:date="2019-05-11T06:52:00Z">
        <w:r>
          <w:t xml:space="preserve">  },</w:t>
        </w:r>
      </w:ins>
    </w:p>
    <w:p w14:paraId="5646F5F3" w14:textId="77777777" w:rsidR="002A1260" w:rsidRDefault="002A1260" w:rsidP="002A1260">
      <w:pPr>
        <w:pStyle w:val="Code"/>
        <w:rPr>
          <w:ins w:id="12592" w:author="Laurence Golding" w:date="2019-05-11T06:52:00Z"/>
        </w:rPr>
      </w:pPr>
      <w:ins w:id="12593" w:author="Laurence Golding" w:date="2019-05-11T06:52:00Z">
        <w:r>
          <w:t xml:space="preserve">  {</w:t>
        </w:r>
      </w:ins>
    </w:p>
    <w:p w14:paraId="7B564C28" w14:textId="77777777" w:rsidR="002A1260" w:rsidRDefault="002A1260" w:rsidP="002A1260">
      <w:pPr>
        <w:pStyle w:val="Code"/>
        <w:rPr>
          <w:ins w:id="12594" w:author="Laurence Golding" w:date="2019-05-11T06:52:00Z"/>
        </w:rPr>
      </w:pPr>
      <w:ins w:id="12595" w:author="Laurence Golding" w:date="2019-05-11T06:52:00Z">
        <w:r>
          <w:t xml:space="preserve">    "name": "B",</w:t>
        </w:r>
      </w:ins>
    </w:p>
    <w:p w14:paraId="38B4956A" w14:textId="77777777" w:rsidR="002A1260" w:rsidRDefault="002A1260" w:rsidP="002A1260">
      <w:pPr>
        <w:pStyle w:val="Code"/>
        <w:rPr>
          <w:ins w:id="12596" w:author="Laurence Golding" w:date="2019-05-11T06:52:00Z"/>
        </w:rPr>
      </w:pPr>
      <w:moveToRangeStart w:id="12597" w:author="Laurence Golding" w:date="2019-05-11T06:52:00Z" w:name="move8449990"/>
      <w:moveTo w:id="12598" w:author="Laurence Golding" w:date="2019-05-11T06:52:00Z">
        <w:r>
          <w:t xml:space="preserve">    "fullyQualifiedName": "A::B",</w:t>
        </w:r>
      </w:moveTo>
      <w:moveToRangeEnd w:id="12597"/>
    </w:p>
    <w:p w14:paraId="02D4D928" w14:textId="77777777" w:rsidR="002A1260" w:rsidRDefault="002A1260" w:rsidP="002A1260">
      <w:pPr>
        <w:pStyle w:val="Code"/>
        <w:rPr>
          <w:ins w:id="12599" w:author="Laurence Golding" w:date="2019-05-11T06:52:00Z"/>
        </w:rPr>
      </w:pPr>
      <w:ins w:id="12600" w:author="Laurence Golding" w:date="2019-05-11T06:52:00Z">
        <w:r>
          <w:t xml:space="preserve">    "kind": "type",</w:t>
        </w:r>
      </w:ins>
    </w:p>
    <w:p w14:paraId="3A9B783F" w14:textId="77777777" w:rsidR="002A1260" w:rsidRDefault="002A1260" w:rsidP="002A1260">
      <w:pPr>
        <w:pStyle w:val="Code"/>
        <w:rPr>
          <w:ins w:id="12601" w:author="Laurence Golding" w:date="2019-05-11T06:52:00Z"/>
        </w:rPr>
      </w:pPr>
      <w:ins w:id="12602" w:author="Laurence Golding" w:date="2019-05-11T06:52:00Z">
        <w:r>
          <w:t xml:space="preserve">    "parentIndex": 3</w:t>
        </w:r>
      </w:ins>
    </w:p>
    <w:p w14:paraId="7960E2E0" w14:textId="77777777" w:rsidR="002A1260" w:rsidRDefault="002A1260" w:rsidP="002A1260">
      <w:pPr>
        <w:pStyle w:val="Code"/>
        <w:rPr>
          <w:ins w:id="12603" w:author="Laurence Golding" w:date="2019-05-11T06:52:00Z"/>
        </w:rPr>
      </w:pPr>
      <w:ins w:id="12604" w:author="Laurence Golding" w:date="2019-05-11T06:52:00Z">
        <w:r>
          <w:t xml:space="preserve">  },</w:t>
        </w:r>
      </w:ins>
    </w:p>
    <w:p w14:paraId="14ECA1FD" w14:textId="77777777" w:rsidR="002A1260" w:rsidRDefault="002A1260" w:rsidP="002A1260">
      <w:pPr>
        <w:pStyle w:val="Code"/>
        <w:rPr>
          <w:ins w:id="12605" w:author="Laurence Golding" w:date="2019-05-11T06:52:00Z"/>
        </w:rPr>
      </w:pPr>
      <w:ins w:id="12606" w:author="Laurence Golding" w:date="2019-05-11T06:52:00Z">
        <w:r>
          <w:t xml:space="preserve">  {</w:t>
        </w:r>
      </w:ins>
    </w:p>
    <w:p w14:paraId="550F2F11" w14:textId="77777777" w:rsidR="002A1260" w:rsidRDefault="002A1260" w:rsidP="002A1260">
      <w:pPr>
        <w:pStyle w:val="Code"/>
        <w:rPr>
          <w:ins w:id="12607" w:author="Laurence Golding" w:date="2019-05-11T06:52:00Z"/>
        </w:rPr>
      </w:pPr>
      <w:ins w:id="12608" w:author="Laurence Golding" w:date="2019-05-11T06:52:00Z">
        <w:r>
          <w:t xml:space="preserve">    "name": "A",</w:t>
        </w:r>
      </w:ins>
    </w:p>
    <w:p w14:paraId="428D75F1" w14:textId="77777777" w:rsidR="002A1260" w:rsidRDefault="002A1260" w:rsidP="002A1260">
      <w:pPr>
        <w:pStyle w:val="Code"/>
        <w:rPr>
          <w:ins w:id="12609" w:author="Laurence Golding" w:date="2019-05-11T06:52:00Z"/>
        </w:rPr>
      </w:pPr>
      <w:ins w:id="12610" w:author="Laurence Golding" w:date="2019-05-11T06:52:00Z">
        <w:r>
          <w:t xml:space="preserve">    "kind": "namespace"</w:t>
        </w:r>
      </w:ins>
    </w:p>
    <w:p w14:paraId="47F2856D" w14:textId="77777777" w:rsidR="002A1260" w:rsidRDefault="002A1260" w:rsidP="002A1260">
      <w:pPr>
        <w:pStyle w:val="Code"/>
        <w:rPr>
          <w:ins w:id="12611" w:author="Laurence Golding" w:date="2019-05-11T06:52:00Z"/>
        </w:rPr>
      </w:pPr>
      <w:ins w:id="12612" w:author="Laurence Golding" w:date="2019-05-11T06:52:00Z">
        <w:r>
          <w:t xml:space="preserve">  }</w:t>
        </w:r>
      </w:ins>
    </w:p>
    <w:p w14:paraId="3DF58F7F" w14:textId="77777777" w:rsidR="002A1260" w:rsidRPr="00F249F9" w:rsidRDefault="002A1260" w:rsidP="002A1260">
      <w:pPr>
        <w:pStyle w:val="Code"/>
        <w:rPr>
          <w:ins w:id="12613" w:author="Laurence Golding" w:date="2019-05-11T06:52:00Z"/>
        </w:rPr>
      </w:pPr>
      <w:ins w:id="12614" w:author="Laurence Golding" w:date="2019-05-11T06:52:00Z">
        <w:r>
          <w:t>]</w:t>
        </w:r>
      </w:ins>
    </w:p>
    <w:p w14:paraId="108EE05E" w14:textId="54450FCB" w:rsidR="002A1260" w:rsidRDefault="002A1260" w:rsidP="002A1260">
      <w:pPr>
        <w:pStyle w:val="Note"/>
        <w:rPr>
          <w:moveTo w:id="12615" w:author="Laurence Golding" w:date="2019-05-11T06:52:00Z"/>
        </w:rPr>
      </w:pPr>
      <w:ins w:id="12616" w:author="Laurence Golding" w:date="2019-05-11T06:52:00Z">
        <w:r>
          <w:t xml:space="preserve">NOTE: </w:t>
        </w:r>
        <w:r w:rsidRPr="00E66E38">
          <w:t xml:space="preserve">There are a few reasons the </w:t>
        </w:r>
        <w:r w:rsidRPr="00E66E38">
          <w:rPr>
            <w:rStyle w:val="CODEtemp"/>
          </w:rPr>
          <w:t>fullyQualifiedName</w:t>
        </w:r>
      </w:ins>
      <w:moveToRangeStart w:id="12617" w:author="Laurence Golding" w:date="2019-05-11T06:52:00Z" w:name="move8449992"/>
      <w:moveTo w:id="12618" w:author="Laurence Golding" w:date="2019-05-11T06:52:00Z">
        <w:r w:rsidRPr="00E66E38">
          <w:t xml:space="preserve"> property exists, even though the information it contains is presented in more detail in the </w:t>
        </w:r>
        <w:r w:rsidRPr="00E66E38">
          <w:rPr>
            <w:rStyle w:val="CODEtemp"/>
          </w:rPr>
          <w:t>run.logicalLocations</w:t>
        </w:r>
        <w:r>
          <w:t xml:space="preserve"> property:</w:t>
        </w:r>
      </w:moveTo>
    </w:p>
    <w:p w14:paraId="544238D5" w14:textId="77777777" w:rsidR="002A1260" w:rsidRDefault="002A1260" w:rsidP="002A1260">
      <w:pPr>
        <w:pStyle w:val="Note"/>
        <w:numPr>
          <w:ilvl w:val="0"/>
          <w:numId w:val="11"/>
        </w:numPr>
        <w:rPr>
          <w:moveTo w:id="12619" w:author="Laurence Golding" w:date="2019-05-11T06:52:00Z"/>
        </w:rPr>
      </w:pPr>
      <w:moveTo w:id="12620" w:author="Laurence Golding" w:date="2019-05-11T06:52:00Z">
        <w:r w:rsidRPr="006E0178">
          <w:rPr>
            <w:rStyle w:val="CODEtemp"/>
          </w:rPr>
          <w:t>run.logicalLocations</w:t>
        </w:r>
        <w:r>
          <w:t xml:space="preserve"> might not be present.</w:t>
        </w:r>
      </w:moveTo>
    </w:p>
    <w:p w14:paraId="0B8B368C" w14:textId="77777777" w:rsidR="002A1260" w:rsidRDefault="002A1260" w:rsidP="002A1260">
      <w:pPr>
        <w:pStyle w:val="Note"/>
        <w:numPr>
          <w:ilvl w:val="0"/>
          <w:numId w:val="11"/>
        </w:numPr>
        <w:rPr>
          <w:moveTo w:id="12621" w:author="Laurence Golding" w:date="2019-05-11T06:52:00Z"/>
        </w:rPr>
      </w:pPr>
      <w:moveTo w:id="12622" w:author="Laurence Golding" w:date="2019-05-11T06:52:00Z">
        <w:r>
          <w:t>It allows</w:t>
        </w:r>
        <w:r w:rsidRPr="00E66E38">
          <w:t xml:space="preserve"> a </w:t>
        </w:r>
        <w:r>
          <w:t>SARIF</w:t>
        </w:r>
        <w:r w:rsidRPr="00E66E38">
          <w:t xml:space="preserve"> viewer to display the logical location in a way that is easily understood by users.</w:t>
        </w:r>
      </w:moveTo>
    </w:p>
    <w:moveToRangeEnd w:id="12617"/>
    <w:p w14:paraId="76B8534D" w14:textId="1730948D" w:rsidR="002A1260" w:rsidRDefault="002A1260" w:rsidP="002A1260">
      <w:pPr>
        <w:pStyle w:val="Note"/>
        <w:numPr>
          <w:ilvl w:val="0"/>
          <w:numId w:val="11"/>
        </w:numPr>
        <w:rPr>
          <w:moveTo w:id="12623" w:author="Laurence Golding" w:date="2019-05-11T06:52:00Z"/>
        </w:rPr>
      </w:pPr>
      <w:ins w:id="12624" w:author="Laurence Golding" w:date="2019-05-11T06:52:00Z">
        <w:r w:rsidRPr="00E66E38">
          <w:t>As mentioned in §</w:t>
        </w:r>
        <w:r>
          <w:fldChar w:fldCharType="begin"/>
        </w:r>
        <w:r>
          <w:instrText xml:space="preserve"> REF _Ref493479281 \w \h  \* MERGEFORMAT </w:instrText>
        </w:r>
        <w:r>
          <w:fldChar w:fldCharType="separate"/>
        </w:r>
        <w:r w:rsidR="0009127C">
          <w:t>3.28.1</w:t>
        </w:r>
        <w:r>
          <w:fldChar w:fldCharType="end"/>
        </w:r>
        <w:r w:rsidRPr="00E66E38">
          <w:t xml:space="preserve">, </w:t>
        </w:r>
        <w:r w:rsidRPr="00E66E38">
          <w:rPr>
            <w:rStyle w:val="CODEtemp"/>
          </w:rPr>
          <w:t>fullyQualifiedName</w:t>
        </w:r>
      </w:ins>
      <w:moveToRangeStart w:id="12625" w:author="Laurence Golding" w:date="2019-05-11T06:52:00Z" w:name="move8449993"/>
      <w:moveTo w:id="12626" w:author="Laurence Golding" w:date="2019-05-11T06:52:00Z">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moveTo>
    </w:p>
    <w:p w14:paraId="1860A4E4" w14:textId="77777777" w:rsidR="002A1260" w:rsidRDefault="002A1260" w:rsidP="002A1260">
      <w:pPr>
        <w:pStyle w:val="Note"/>
        <w:numPr>
          <w:ilvl w:val="0"/>
          <w:numId w:val="11"/>
        </w:numPr>
        <w:rPr>
          <w:moveTo w:id="12627" w:author="Laurence Golding" w:date="2019-05-11T06:52:00Z"/>
        </w:rPr>
      </w:pPr>
      <w:moveTo w:id="12628" w:author="Laurence Golding" w:date="2019-05-11T06:52:00Z">
        <w:r w:rsidRPr="00E66E38">
          <w:t xml:space="preserve">It relieves viewers from having to format the logical location from the more detailed information in </w:t>
        </w:r>
        <w:r w:rsidRPr="00E66E38">
          <w:rPr>
            <w:rStyle w:val="CODEtemp"/>
          </w:rPr>
          <w:t>run.logicalLocations</w:t>
        </w:r>
        <w:r>
          <w:t>.</w:t>
        </w:r>
      </w:moveTo>
    </w:p>
    <w:p w14:paraId="54832ABC" w14:textId="61159203" w:rsidR="002A1260" w:rsidRPr="006E0178" w:rsidRDefault="002A1260" w:rsidP="006E0178">
      <w:pPr>
        <w:pStyle w:val="Note"/>
        <w:numPr>
          <w:ilvl w:val="0"/>
          <w:numId w:val="11"/>
        </w:numPr>
        <w:rPr>
          <w:moveTo w:id="12629" w:author="Laurence Golding" w:date="2019-05-11T06:52:00Z"/>
        </w:rPr>
      </w:pPr>
      <w:moveTo w:id="12630" w:author="Laurence Golding" w:date="2019-05-11T06:52:00Z">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moveTo>
    </w:p>
    <w:p w14:paraId="431F79E2" w14:textId="68B50A26" w:rsidR="00262B6F" w:rsidRDefault="00262B6F" w:rsidP="00262B6F">
      <w:pPr>
        <w:pStyle w:val="Heading3"/>
      </w:pPr>
      <w:bookmarkStart w:id="12631" w:name="_Ref5012652"/>
      <w:bookmarkStart w:id="12632" w:name="_Toc8367237"/>
      <w:bookmarkStart w:id="12633" w:name="_Toc516224871"/>
      <w:moveToRangeEnd w:id="12625"/>
      <w:r>
        <w:t>decoratedName property</w:t>
      </w:r>
      <w:bookmarkEnd w:id="12631"/>
      <w:bookmarkEnd w:id="12632"/>
      <w:bookmarkEnd w:id="12633"/>
    </w:p>
    <w:p w14:paraId="64112E4A" w14:textId="77777777" w:rsidR="00A57706" w:rsidRDefault="006E0178" w:rsidP="006E0178">
      <w:bookmarkStart w:id="12634"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212C4C5" w14:textId="77777777" w:rsidR="006E0178" w:rsidRDefault="006E0178" w:rsidP="006E0178">
      <w:pPr>
        <w:rPr>
          <w:del w:id="12635" w:author="Laurence Golding" w:date="2019-05-11T06:52:00Z"/>
        </w:rPr>
      </w:pPr>
      <w:del w:id="12636" w:author="Laurence Golding" w:date="2019-05-11T06:52:00Z">
        <w:r w:rsidRPr="00365886">
          <w:delText xml:space="preserve">Even though </w:delText>
        </w:r>
        <w:r w:rsidRPr="00365886">
          <w:rPr>
            <w:rStyle w:val="CODEtemp"/>
          </w:rPr>
          <w:delText>decoratedName</w:delText>
        </w:r>
        <w:r w:rsidRPr="00365886">
          <w:delText xml:space="preserve"> describes a logical location, the presence of </w:delText>
        </w:r>
        <w:r w:rsidRPr="00365886">
          <w:rPr>
            <w:rStyle w:val="CODEtemp"/>
          </w:rPr>
          <w:delText>decoratedName</w:delText>
        </w:r>
        <w:r w:rsidRPr="00365886">
          <w:delText xml:space="preserve"> does not </w:delText>
        </w:r>
        <w:r>
          <w:delText>require</w:delText>
        </w:r>
        <w:r w:rsidRPr="00365886">
          <w:delText xml:space="preserve"> that </w:delText>
        </w:r>
        <w:r w:rsidRPr="00365886">
          <w:rPr>
            <w:rStyle w:val="CODEtemp"/>
          </w:rPr>
          <w:delText>fullyQualifiedLogicalName</w:delText>
        </w:r>
        <w:r w:rsidRPr="00365886">
          <w:delText xml:space="preserve"> (§</w:delText>
        </w:r>
        <w:r>
          <w:fldChar w:fldCharType="begin"/>
        </w:r>
        <w:r>
          <w:delInstrText xml:space="preserve"> REF _Ref493404450 \w \h </w:delInstrText>
        </w:r>
        <w:r>
          <w:fldChar w:fldCharType="separate"/>
        </w:r>
        <w:r w:rsidR="00331070">
          <w:delText>3.20.3</w:delText>
        </w:r>
        <w:r>
          <w:fldChar w:fldCharType="end"/>
        </w:r>
        <w:r w:rsidRPr="00365886">
          <w:delText xml:space="preserve">) </w:delText>
        </w:r>
        <w:r>
          <w:delText>also</w:delText>
        </w:r>
        <w:r w:rsidRPr="00365886">
          <w:delText xml:space="preserve"> be present.</w:delText>
        </w:r>
      </w:del>
    </w:p>
    <w:p w14:paraId="0AF02C3B" w14:textId="51661CFD" w:rsidR="006E0178" w:rsidRDefault="00A57706" w:rsidP="0005186B">
      <w:pPr>
        <w:pStyle w:val="Note"/>
        <w:rPr>
          <w:ins w:id="12637" w:author="Laurence Golding" w:date="2019-05-11T06:52:00Z"/>
        </w:rPr>
      </w:pPr>
      <w:ins w:id="12638" w:author="Laurence Golding" w:date="2019-05-11T06:52:00Z">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12634"/>
        <w:r>
          <w:t>.</w:t>
        </w:r>
      </w:ins>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2639" w:name="_Ref513195445"/>
      <w:bookmarkStart w:id="12640" w:name="_Toc8367238"/>
      <w:bookmarkStart w:id="12641" w:name="_Toc516224872"/>
      <w:r>
        <w:t>kind property</w:t>
      </w:r>
      <w:bookmarkEnd w:id="12639"/>
      <w:bookmarkEnd w:id="12640"/>
      <w:bookmarkEnd w:id="12641"/>
    </w:p>
    <w:p w14:paraId="2A2BD9F9" w14:textId="25136DA5"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del w:id="12642" w:author="Laurence Golding" w:date="2019-05-11T06:52:00Z">
        <w:r>
          <w:delText>:</w:delText>
        </w:r>
      </w:del>
      <w:ins w:id="12643" w:author="Laurence Golding" w:date="2019-05-11T06:52:00Z">
        <w:r w:rsidR="002E49C7">
          <w:t>.</w:t>
        </w:r>
      </w:ins>
    </w:p>
    <w:p w14:paraId="5E39BEC2" w14:textId="68581169" w:rsidR="00F26463" w:rsidRDefault="00F26463" w:rsidP="00AD7FD8">
      <w:pPr>
        <w:rPr>
          <w:ins w:id="12644" w:author="Laurence Golding" w:date="2019-05-11T06:52:00Z"/>
        </w:rPr>
      </w:pPr>
      <w:ins w:id="12645" w:author="Laurence Golding" w:date="2019-05-11T06:52:00Z">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ins>
    </w:p>
    <w:p w14:paraId="6C55927E" w14:textId="197EDFFD" w:rsidR="002E49C7" w:rsidRDefault="002E49C7" w:rsidP="007F356E">
      <w:pPr>
        <w:pStyle w:val="ListParagraph"/>
        <w:numPr>
          <w:ilvl w:val="0"/>
          <w:numId w:val="65"/>
        </w:numPr>
        <w:rPr>
          <w:ins w:id="12646" w:author="Laurence Golding" w:date="2019-05-11T06:52:00Z"/>
        </w:rPr>
      </w:pPr>
      <w:ins w:id="12647" w:author="Laurence Golding" w:date="2019-05-11T06:52:00Z">
        <w:r>
          <w:t>Values for locations within executable code:</w:t>
        </w:r>
      </w:ins>
    </w:p>
    <w:p w14:paraId="6F55F627" w14:textId="77777777" w:rsidR="00AD7FD8" w:rsidRPr="00AD7FD8" w:rsidRDefault="00AD7FD8" w:rsidP="002E49C7">
      <w:pPr>
        <w:pStyle w:val="ListParagraph"/>
        <w:numPr>
          <w:ilvl w:val="1"/>
          <w:numId w:val="13"/>
        </w:numPr>
        <w:rPr>
          <w:rStyle w:val="CODEtemp"/>
        </w:rPr>
        <w:pPrChange w:id="12648" w:author="Laurence Golding" w:date="2019-05-11T06:51:00Z">
          <w:pPr>
            <w:pStyle w:val="ListParagraph"/>
            <w:numPr>
              <w:numId w:val="13"/>
            </w:numPr>
            <w:ind w:hanging="360"/>
          </w:pPr>
        </w:pPrChange>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Change w:id="12649" w:author="Laurence Golding" w:date="2019-05-11T06:51:00Z">
          <w:pPr>
            <w:pStyle w:val="ListParagraph"/>
            <w:numPr>
              <w:numId w:val="13"/>
            </w:numPr>
            <w:ind w:hanging="360"/>
          </w:pPr>
        </w:pPrChange>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Change w:id="12650" w:author="Laurence Golding" w:date="2019-05-11T06:51:00Z">
          <w:pPr>
            <w:pStyle w:val="ListParagraph"/>
            <w:numPr>
              <w:numId w:val="13"/>
            </w:numPr>
            <w:ind w:hanging="360"/>
          </w:pPr>
        </w:pPrChange>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Change w:id="12651" w:author="Laurence Golding" w:date="2019-05-11T06:51:00Z">
          <w:pPr>
            <w:pStyle w:val="ListParagraph"/>
            <w:numPr>
              <w:numId w:val="13"/>
            </w:numPr>
            <w:ind w:hanging="360"/>
          </w:pPr>
        </w:pPrChange>
      </w:pPr>
      <w:r w:rsidRPr="00AD7FD8">
        <w:rPr>
          <w:rStyle w:val="CODEtemp"/>
        </w:rPr>
        <w:t>"namespace"</w:t>
      </w:r>
    </w:p>
    <w:p w14:paraId="75620FA2" w14:textId="77777777" w:rsidR="00AD7FD8" w:rsidRPr="00AD7FD8" w:rsidRDefault="00AD7FD8" w:rsidP="00EA540C">
      <w:pPr>
        <w:pStyle w:val="ListParagraph"/>
        <w:numPr>
          <w:ilvl w:val="0"/>
          <w:numId w:val="13"/>
        </w:numPr>
        <w:rPr>
          <w:del w:id="12652" w:author="Laurence Golding" w:date="2019-05-11T06:52:00Z"/>
          <w:rStyle w:val="CODEtemp"/>
        </w:rPr>
      </w:pPr>
      <w:del w:id="12653" w:author="Laurence Golding" w:date="2019-05-11T06:52:00Z">
        <w:r w:rsidRPr="00AD7FD8">
          <w:rPr>
            <w:rStyle w:val="CODEtemp"/>
          </w:rPr>
          <w:delText>"package"</w:delText>
        </w:r>
      </w:del>
    </w:p>
    <w:p w14:paraId="68613BC7" w14:textId="77777777" w:rsidR="00AD7FD8" w:rsidRPr="00AD7FD8" w:rsidRDefault="00AD7FD8" w:rsidP="002E49C7">
      <w:pPr>
        <w:pStyle w:val="ListParagraph"/>
        <w:numPr>
          <w:ilvl w:val="1"/>
          <w:numId w:val="13"/>
        </w:numPr>
        <w:rPr>
          <w:rStyle w:val="CODEtemp"/>
        </w:rPr>
        <w:pPrChange w:id="12654" w:author="Laurence Golding" w:date="2019-05-11T06:51:00Z">
          <w:pPr>
            <w:pStyle w:val="ListParagraph"/>
            <w:numPr>
              <w:numId w:val="13"/>
            </w:numPr>
            <w:ind w:hanging="360"/>
          </w:pPr>
        </w:pPrChange>
      </w:pPr>
      <w:r w:rsidRPr="00AD7FD8">
        <w:rPr>
          <w:rStyle w:val="CODEtemp"/>
        </w:rPr>
        <w:t>"resource"</w:t>
      </w:r>
    </w:p>
    <w:p w14:paraId="753F23D2" w14:textId="7D106F51" w:rsidR="00AD7FD8" w:rsidRDefault="00AD7FD8" w:rsidP="002E49C7">
      <w:pPr>
        <w:pStyle w:val="ListParagraph"/>
        <w:numPr>
          <w:ilvl w:val="1"/>
          <w:numId w:val="13"/>
        </w:numPr>
        <w:rPr>
          <w:rStyle w:val="CODEtemp"/>
        </w:rPr>
        <w:pPrChange w:id="12655" w:author="Laurence Golding" w:date="2019-05-11T06:51:00Z">
          <w:pPr>
            <w:pStyle w:val="ListParagraph"/>
            <w:numPr>
              <w:numId w:val="13"/>
            </w:numPr>
            <w:ind w:hanging="360"/>
          </w:pPr>
        </w:pPrChange>
      </w:pPr>
      <w:r w:rsidRPr="00AD7FD8">
        <w:rPr>
          <w:rStyle w:val="CODEtemp"/>
        </w:rPr>
        <w:t>"type"</w:t>
      </w:r>
    </w:p>
    <w:p w14:paraId="7A8B847D" w14:textId="5A99AEE6" w:rsidR="0024214F" w:rsidRDefault="0024214F" w:rsidP="002E49C7">
      <w:pPr>
        <w:pStyle w:val="ListParagraph"/>
        <w:numPr>
          <w:ilvl w:val="1"/>
          <w:numId w:val="13"/>
        </w:numPr>
        <w:rPr>
          <w:rStyle w:val="CODEtemp"/>
        </w:rPr>
        <w:pPrChange w:id="12656" w:author="Laurence Golding" w:date="2019-05-11T06:51:00Z">
          <w:pPr>
            <w:pStyle w:val="ListParagraph"/>
            <w:numPr>
              <w:numId w:val="13"/>
            </w:numPr>
            <w:ind w:hanging="360"/>
          </w:pPr>
        </w:pPrChange>
      </w:pPr>
      <w:r>
        <w:rPr>
          <w:rStyle w:val="CODEtemp"/>
        </w:rPr>
        <w:t>"returnType"</w:t>
      </w:r>
    </w:p>
    <w:p w14:paraId="0FF02177" w14:textId="421B55B5" w:rsidR="0024214F" w:rsidRDefault="0024214F" w:rsidP="002E49C7">
      <w:pPr>
        <w:pStyle w:val="ListParagraph"/>
        <w:numPr>
          <w:ilvl w:val="1"/>
          <w:numId w:val="13"/>
        </w:numPr>
        <w:rPr>
          <w:rStyle w:val="CODEtemp"/>
        </w:rPr>
        <w:pPrChange w:id="12657" w:author="Laurence Golding" w:date="2019-05-11T06:51:00Z">
          <w:pPr>
            <w:pStyle w:val="ListParagraph"/>
            <w:numPr>
              <w:numId w:val="13"/>
            </w:numPr>
            <w:ind w:hanging="360"/>
          </w:pPr>
        </w:pPrChange>
      </w:pPr>
      <w:r>
        <w:rPr>
          <w:rStyle w:val="CODEtemp"/>
        </w:rPr>
        <w:t>"parameter"</w:t>
      </w:r>
    </w:p>
    <w:p w14:paraId="2DB3C5D7" w14:textId="148D6786" w:rsidR="0024214F" w:rsidRPr="00AD7FD8" w:rsidRDefault="0024214F" w:rsidP="002E49C7">
      <w:pPr>
        <w:pStyle w:val="ListParagraph"/>
        <w:numPr>
          <w:ilvl w:val="1"/>
          <w:numId w:val="13"/>
        </w:numPr>
        <w:rPr>
          <w:rStyle w:val="CODEtemp"/>
        </w:rPr>
        <w:pPrChange w:id="12658" w:author="Laurence Golding" w:date="2019-05-11T06:51:00Z">
          <w:pPr>
            <w:pStyle w:val="ListParagraph"/>
            <w:numPr>
              <w:numId w:val="13"/>
            </w:numPr>
            <w:ind w:hanging="360"/>
          </w:pPr>
        </w:pPrChange>
      </w:pPr>
      <w:r>
        <w:rPr>
          <w:rStyle w:val="CODEtemp"/>
        </w:rPr>
        <w:t>"variable"</w:t>
      </w:r>
    </w:p>
    <w:p w14:paraId="00A5B763" w14:textId="55A57D1E" w:rsidR="002E49C7" w:rsidRDefault="002E49C7" w:rsidP="002E49C7">
      <w:pPr>
        <w:pStyle w:val="ListParagraph"/>
        <w:numPr>
          <w:ilvl w:val="0"/>
          <w:numId w:val="13"/>
        </w:numPr>
        <w:rPr>
          <w:ins w:id="12659" w:author="Laurence Golding" w:date="2019-05-11T06:52:00Z"/>
        </w:rPr>
      </w:pPr>
      <w:ins w:id="12660" w:author="Laurence Golding" w:date="2019-05-11T06:52:00Z">
        <w:r>
          <w:t>Values for locations within XML</w:t>
        </w:r>
        <w:r w:rsidR="0005186B">
          <w:t xml:space="preserve"> or HTML</w:t>
        </w:r>
        <w:r>
          <w:t xml:space="preserve"> documents:</w:t>
        </w:r>
      </w:ins>
    </w:p>
    <w:p w14:paraId="6B4DF2C9" w14:textId="77A827B1" w:rsidR="002E49C7" w:rsidRPr="002E49C7" w:rsidRDefault="002E49C7" w:rsidP="002E49C7">
      <w:pPr>
        <w:pStyle w:val="ListParagraph"/>
        <w:numPr>
          <w:ilvl w:val="1"/>
          <w:numId w:val="13"/>
        </w:numPr>
        <w:rPr>
          <w:ins w:id="12661" w:author="Laurence Golding" w:date="2019-05-11T06:52:00Z"/>
          <w:rStyle w:val="CODEtemp"/>
        </w:rPr>
      </w:pPr>
      <w:ins w:id="12662" w:author="Laurence Golding" w:date="2019-05-11T06:52:00Z">
        <w:r w:rsidRPr="002E49C7">
          <w:rPr>
            <w:rStyle w:val="CODEtemp"/>
          </w:rPr>
          <w:t>"element"</w:t>
        </w:r>
      </w:ins>
    </w:p>
    <w:p w14:paraId="0907BBEC" w14:textId="71D983CA" w:rsidR="002E49C7" w:rsidRPr="002E49C7" w:rsidRDefault="002E49C7" w:rsidP="002E49C7">
      <w:pPr>
        <w:pStyle w:val="ListParagraph"/>
        <w:numPr>
          <w:ilvl w:val="1"/>
          <w:numId w:val="13"/>
        </w:numPr>
        <w:rPr>
          <w:ins w:id="12663" w:author="Laurence Golding" w:date="2019-05-11T06:52:00Z"/>
          <w:rStyle w:val="CODEtemp"/>
        </w:rPr>
      </w:pPr>
      <w:ins w:id="12664" w:author="Laurence Golding" w:date="2019-05-11T06:52:00Z">
        <w:r w:rsidRPr="002E49C7">
          <w:rPr>
            <w:rStyle w:val="CODEtemp"/>
          </w:rPr>
          <w:t>"attribute"</w:t>
        </w:r>
      </w:ins>
    </w:p>
    <w:p w14:paraId="35C475BB" w14:textId="64EE84FD" w:rsidR="002E49C7" w:rsidRPr="002E49C7" w:rsidRDefault="002E49C7" w:rsidP="002E49C7">
      <w:pPr>
        <w:pStyle w:val="ListParagraph"/>
        <w:numPr>
          <w:ilvl w:val="1"/>
          <w:numId w:val="13"/>
        </w:numPr>
        <w:rPr>
          <w:ins w:id="12665" w:author="Laurence Golding" w:date="2019-05-11T06:52:00Z"/>
          <w:rStyle w:val="CODEtemp"/>
        </w:rPr>
      </w:pPr>
      <w:ins w:id="12666" w:author="Laurence Golding" w:date="2019-05-11T06:52:00Z">
        <w:r w:rsidRPr="002E49C7">
          <w:rPr>
            <w:rStyle w:val="CODEtemp"/>
          </w:rPr>
          <w:t>"text"</w:t>
        </w:r>
      </w:ins>
    </w:p>
    <w:p w14:paraId="2D70CD7B" w14:textId="3AAECE8B" w:rsidR="002E49C7" w:rsidRPr="002E49C7" w:rsidRDefault="002E49C7" w:rsidP="002E49C7">
      <w:pPr>
        <w:pStyle w:val="ListParagraph"/>
        <w:numPr>
          <w:ilvl w:val="1"/>
          <w:numId w:val="13"/>
        </w:numPr>
        <w:rPr>
          <w:ins w:id="12667" w:author="Laurence Golding" w:date="2019-05-11T06:52:00Z"/>
          <w:rStyle w:val="CODEtemp"/>
        </w:rPr>
      </w:pPr>
      <w:ins w:id="12668" w:author="Laurence Golding" w:date="2019-05-11T06:52:00Z">
        <w:r w:rsidRPr="002E49C7">
          <w:rPr>
            <w:rStyle w:val="CODEtemp"/>
          </w:rPr>
          <w:t>"comment"</w:t>
        </w:r>
      </w:ins>
    </w:p>
    <w:p w14:paraId="5F367619" w14:textId="4CD87E00" w:rsidR="002E49C7" w:rsidRPr="002E49C7" w:rsidRDefault="002E49C7" w:rsidP="002E49C7">
      <w:pPr>
        <w:pStyle w:val="ListParagraph"/>
        <w:numPr>
          <w:ilvl w:val="1"/>
          <w:numId w:val="13"/>
        </w:numPr>
        <w:rPr>
          <w:ins w:id="12669" w:author="Laurence Golding" w:date="2019-05-11T06:52:00Z"/>
          <w:rStyle w:val="CODEtemp"/>
        </w:rPr>
      </w:pPr>
      <w:ins w:id="12670" w:author="Laurence Golding" w:date="2019-05-11T06:52:00Z">
        <w:r w:rsidRPr="002E49C7">
          <w:rPr>
            <w:rStyle w:val="CODEtemp"/>
          </w:rPr>
          <w:t>"processingInstruction"</w:t>
        </w:r>
      </w:ins>
    </w:p>
    <w:p w14:paraId="2866B712" w14:textId="72AD4354" w:rsidR="002E49C7" w:rsidRDefault="002E49C7" w:rsidP="002E49C7">
      <w:pPr>
        <w:pStyle w:val="ListParagraph"/>
        <w:numPr>
          <w:ilvl w:val="1"/>
          <w:numId w:val="13"/>
        </w:numPr>
        <w:rPr>
          <w:ins w:id="12671" w:author="Laurence Golding" w:date="2019-05-11T06:52:00Z"/>
          <w:rStyle w:val="CODEtemp"/>
        </w:rPr>
      </w:pPr>
      <w:ins w:id="12672" w:author="Laurence Golding" w:date="2019-05-11T06:52:00Z">
        <w:r w:rsidRPr="002E49C7">
          <w:rPr>
            <w:rStyle w:val="CODEtemp"/>
          </w:rPr>
          <w:t>"dtd"</w:t>
        </w:r>
      </w:ins>
    </w:p>
    <w:p w14:paraId="7BFCDBF5" w14:textId="3FFD9D7D" w:rsidR="00F26463" w:rsidRPr="002E49C7" w:rsidRDefault="00F26463" w:rsidP="002E49C7">
      <w:pPr>
        <w:pStyle w:val="ListParagraph"/>
        <w:numPr>
          <w:ilvl w:val="1"/>
          <w:numId w:val="13"/>
        </w:numPr>
        <w:rPr>
          <w:ins w:id="12673" w:author="Laurence Golding" w:date="2019-05-11T06:52:00Z"/>
          <w:rStyle w:val="CODEtemp"/>
        </w:rPr>
      </w:pPr>
      <w:ins w:id="12674" w:author="Laurence Golding" w:date="2019-05-11T06:52:00Z">
        <w:r>
          <w:rPr>
            <w:rStyle w:val="CODEtemp"/>
          </w:rPr>
          <w:t>"declaration"</w:t>
        </w:r>
      </w:ins>
    </w:p>
    <w:p w14:paraId="41489BA1" w14:textId="398EF7E5" w:rsidR="002E49C7" w:rsidRDefault="002E49C7" w:rsidP="002E49C7">
      <w:pPr>
        <w:pStyle w:val="Note"/>
        <w:rPr>
          <w:ins w:id="12675" w:author="Laurence Golding" w:date="2019-05-11T06:52:00Z"/>
        </w:rPr>
      </w:pPr>
      <w:ins w:id="12676" w:author="Laurence Golding" w:date="2019-05-11T06:52:00Z">
        <w:r>
          <w:t>EXAMPLE 1:</w:t>
        </w:r>
        <w:r w:rsidRPr="002E49C7">
          <w:t xml:space="preserve"> </w:t>
        </w:r>
        <w:r>
          <w:t>Consider the following XML document:</w:t>
        </w:r>
      </w:ins>
    </w:p>
    <w:p w14:paraId="3D743A42" w14:textId="77777777" w:rsidR="002E49C7" w:rsidRDefault="002E49C7" w:rsidP="002E49C7">
      <w:pPr>
        <w:pStyle w:val="Code"/>
        <w:rPr>
          <w:ins w:id="12677" w:author="Laurence Golding" w:date="2019-05-11T06:52:00Z"/>
        </w:rPr>
      </w:pPr>
      <w:ins w:id="12678" w:author="Laurence Golding" w:date="2019-05-11T06:52:00Z">
        <w:r w:rsidRPr="004B1178">
          <w:rPr>
            <w:i/>
          </w:rPr>
          <w:t>1.</w:t>
        </w:r>
        <w:r>
          <w:t xml:space="preserve">  &lt;?xml version="1.0"?&gt;</w:t>
        </w:r>
      </w:ins>
    </w:p>
    <w:p w14:paraId="2EEBC5B4" w14:textId="77777777" w:rsidR="002E49C7" w:rsidRDefault="002E49C7" w:rsidP="002E49C7">
      <w:pPr>
        <w:pStyle w:val="Code"/>
        <w:rPr>
          <w:ins w:id="12679" w:author="Laurence Golding" w:date="2019-05-11T06:52:00Z"/>
        </w:rPr>
      </w:pPr>
      <w:ins w:id="12680" w:author="Laurence Golding" w:date="2019-05-11T06:52:00Z">
        <w:r w:rsidRPr="004B1178">
          <w:rPr>
            <w:i/>
          </w:rPr>
          <w:t>2.</w:t>
        </w:r>
        <w:r>
          <w:t xml:space="preserve">  &lt;orders&gt;</w:t>
        </w:r>
      </w:ins>
    </w:p>
    <w:p w14:paraId="260C480F" w14:textId="77777777" w:rsidR="002E49C7" w:rsidRDefault="002E49C7" w:rsidP="002E49C7">
      <w:pPr>
        <w:pStyle w:val="Code"/>
        <w:rPr>
          <w:ins w:id="12681" w:author="Laurence Golding" w:date="2019-05-11T06:52:00Z"/>
        </w:rPr>
      </w:pPr>
      <w:ins w:id="12682" w:author="Laurence Golding" w:date="2019-05-11T06:52:00Z">
        <w:r w:rsidRPr="004B1178">
          <w:rPr>
            <w:i/>
          </w:rPr>
          <w:t>3.</w:t>
        </w:r>
        <w:r>
          <w:t xml:space="preserve">    &lt;order number=""&gt;</w:t>
        </w:r>
      </w:ins>
    </w:p>
    <w:p w14:paraId="40352DBB" w14:textId="77777777" w:rsidR="002E49C7" w:rsidRDefault="002E49C7" w:rsidP="002E49C7">
      <w:pPr>
        <w:pStyle w:val="Code"/>
        <w:rPr>
          <w:ins w:id="12683" w:author="Laurence Golding" w:date="2019-05-11T06:52:00Z"/>
        </w:rPr>
      </w:pPr>
      <w:ins w:id="12684" w:author="Laurence Golding" w:date="2019-05-11T06:52:00Z">
        <w:r w:rsidRPr="004B1178">
          <w:rPr>
            <w:i/>
          </w:rPr>
          <w:t>4.</w:t>
        </w:r>
        <w:r>
          <w:t xml:space="preserve">      &lt;total&gt;-$3.25&lt;/total&gt;</w:t>
        </w:r>
      </w:ins>
    </w:p>
    <w:p w14:paraId="5328474F" w14:textId="77777777" w:rsidR="002E49C7" w:rsidRDefault="002E49C7" w:rsidP="002E49C7">
      <w:pPr>
        <w:pStyle w:val="Code"/>
        <w:rPr>
          <w:ins w:id="12685" w:author="Laurence Golding" w:date="2019-05-11T06:52:00Z"/>
        </w:rPr>
      </w:pPr>
      <w:ins w:id="12686" w:author="Laurence Golding" w:date="2019-05-11T06:52:00Z">
        <w:r w:rsidRPr="004B1178">
          <w:rPr>
            <w:i/>
          </w:rPr>
          <w:t>5.</w:t>
        </w:r>
        <w:r>
          <w:t xml:space="preserve">    &lt;/order&gt;</w:t>
        </w:r>
      </w:ins>
    </w:p>
    <w:p w14:paraId="44A587EE" w14:textId="77777777" w:rsidR="002E49C7" w:rsidRDefault="002E49C7" w:rsidP="002E49C7">
      <w:pPr>
        <w:pStyle w:val="Code"/>
        <w:rPr>
          <w:ins w:id="12687" w:author="Laurence Golding" w:date="2019-05-11T06:52:00Z"/>
        </w:rPr>
      </w:pPr>
      <w:ins w:id="12688" w:author="Laurence Golding" w:date="2019-05-11T06:52:00Z">
        <w:r w:rsidRPr="004B1178">
          <w:rPr>
            <w:i/>
          </w:rPr>
          <w:t>6.</w:t>
        </w:r>
        <w:r>
          <w:t xml:space="preserve">  &lt;/order&gt;</w:t>
        </w:r>
      </w:ins>
    </w:p>
    <w:p w14:paraId="3CC8D9EE" w14:textId="122B0D9B" w:rsidR="002E49C7" w:rsidRDefault="002E49C7" w:rsidP="002E49C7">
      <w:pPr>
        <w:pStyle w:val="Note"/>
        <w:rPr>
          <w:ins w:id="12689" w:author="Laurence Golding" w:date="2019-05-11T06:52:00Z"/>
        </w:rPr>
      </w:pPr>
      <w:ins w:id="12690" w:author="Laurence Golding" w:date="2019-05-11T06:52:00Z">
        <w:r>
          <w:t>Suppose that an analysis tool detects errors on line 3 (the order number is blank) and line 4 (the total is negative). It might represent the logical locations of these errors as XML Paths (although this is not required), as follows:</w:t>
        </w:r>
      </w:ins>
    </w:p>
    <w:p w14:paraId="6209E7C9" w14:textId="7D2BFBD9" w:rsidR="002E49C7" w:rsidRDefault="002E49C7" w:rsidP="002E49C7">
      <w:pPr>
        <w:pStyle w:val="Code"/>
        <w:rPr>
          <w:ins w:id="12691" w:author="Laurence Golding" w:date="2019-05-11T06:52:00Z"/>
        </w:rPr>
      </w:pPr>
      <w:ins w:id="12692" w:author="Laurence Golding" w:date="2019-05-11T06:52:00Z">
        <w:r>
          <w:t xml:space="preserve">{                         </w:t>
        </w:r>
        <w:r w:rsidR="00E77531">
          <w:t xml:space="preserve">    </w:t>
        </w:r>
        <w:r>
          <w:t xml:space="preserve">    # A run object (§</w:t>
        </w:r>
        <w:r>
          <w:fldChar w:fldCharType="begin"/>
        </w:r>
        <w:r>
          <w:instrText xml:space="preserve"> REF _Ref493349997 \r \h </w:instrText>
        </w:r>
        <w:r>
          <w:fldChar w:fldCharType="separate"/>
        </w:r>
        <w:r w:rsidR="0009127C">
          <w:t>3.14</w:t>
        </w:r>
        <w:r>
          <w:fldChar w:fldCharType="end"/>
        </w:r>
        <w:r>
          <w:t>)</w:t>
        </w:r>
      </w:ins>
    </w:p>
    <w:p w14:paraId="310DEFB3" w14:textId="3F77A2AD" w:rsidR="002E49C7" w:rsidRDefault="002E49C7" w:rsidP="002E49C7">
      <w:pPr>
        <w:pStyle w:val="Code"/>
        <w:rPr>
          <w:ins w:id="12693" w:author="Laurence Golding" w:date="2019-05-11T06:52:00Z"/>
        </w:rPr>
      </w:pPr>
      <w:ins w:id="12694" w:author="Laurence Golding" w:date="2019-05-11T06:52:00Z">
        <w:r>
          <w:t xml:space="preserve">  "results": [                </w:t>
        </w:r>
        <w:r w:rsidR="00E77531">
          <w:t xml:space="preserve">    </w:t>
        </w:r>
        <w:r>
          <w:t># See §</w:t>
        </w:r>
        <w:r>
          <w:fldChar w:fldCharType="begin"/>
        </w:r>
        <w:r>
          <w:instrText xml:space="preserve"> REF _Ref493350972 \r \h </w:instrText>
        </w:r>
        <w:r>
          <w:fldChar w:fldCharType="separate"/>
        </w:r>
        <w:r w:rsidR="0009127C">
          <w:t>3.14.23</w:t>
        </w:r>
        <w:r>
          <w:fldChar w:fldCharType="end"/>
        </w:r>
        <w:r>
          <w:t>.</w:t>
        </w:r>
      </w:ins>
    </w:p>
    <w:p w14:paraId="7EB16C28" w14:textId="3C4692D9" w:rsidR="002E49C7" w:rsidRDefault="002E49C7" w:rsidP="002E49C7">
      <w:pPr>
        <w:pStyle w:val="Code"/>
        <w:rPr>
          <w:ins w:id="12695" w:author="Laurence Golding" w:date="2019-05-11T06:52:00Z"/>
        </w:rPr>
      </w:pPr>
      <w:ins w:id="12696" w:author="Laurence Golding" w:date="2019-05-11T06:52:00Z">
        <w:r>
          <w:t xml:space="preserve">    {      </w:t>
        </w:r>
        <w:r w:rsidR="00E77531">
          <w:t xml:space="preserve">    </w:t>
        </w:r>
        <w:r>
          <w:t xml:space="preserve">                   # A result object (§</w:t>
        </w:r>
        <w:r>
          <w:fldChar w:fldCharType="begin"/>
        </w:r>
        <w:r>
          <w:instrText xml:space="preserve"> REF _Ref493350984 \r \h </w:instrText>
        </w:r>
        <w:r>
          <w:fldChar w:fldCharType="separate"/>
        </w:r>
        <w:r w:rsidR="0009127C">
          <w:t>3.27</w:t>
        </w:r>
        <w:r>
          <w:fldChar w:fldCharType="end"/>
        </w:r>
        <w:r>
          <w:t>).</w:t>
        </w:r>
      </w:ins>
    </w:p>
    <w:p w14:paraId="778F3B54" w14:textId="0F783ACD" w:rsidR="002E49C7" w:rsidRDefault="002E49C7" w:rsidP="002E49C7">
      <w:pPr>
        <w:pStyle w:val="Code"/>
        <w:rPr>
          <w:ins w:id="12697" w:author="Laurence Golding" w:date="2019-05-11T06:52:00Z"/>
        </w:rPr>
      </w:pPr>
      <w:ins w:id="12698" w:author="Laurence Golding" w:date="2019-05-11T06:52:00Z">
        <w:r>
          <w:t xml:space="preserve">      "locations": [</w:t>
        </w:r>
        <w:r w:rsidR="00E77531">
          <w:t xml:space="preserve">    </w:t>
        </w:r>
        <w:r>
          <w:t xml:space="preserve">          # See §</w:t>
        </w:r>
        <w:r>
          <w:fldChar w:fldCharType="begin"/>
        </w:r>
        <w:r>
          <w:instrText xml:space="preserve"> REF _Ref510013155 \r \h </w:instrText>
        </w:r>
        <w:r>
          <w:fldChar w:fldCharType="separate"/>
        </w:r>
        <w:r w:rsidR="0009127C">
          <w:t>3.27.12</w:t>
        </w:r>
        <w:r>
          <w:fldChar w:fldCharType="end"/>
        </w:r>
        <w:r>
          <w:t>.</w:t>
        </w:r>
      </w:ins>
    </w:p>
    <w:p w14:paraId="4CE40F02" w14:textId="1ABD1D31" w:rsidR="002E49C7" w:rsidRDefault="002E49C7" w:rsidP="002E49C7">
      <w:pPr>
        <w:pStyle w:val="Code"/>
        <w:rPr>
          <w:ins w:id="12699" w:author="Laurence Golding" w:date="2019-05-11T06:52:00Z"/>
        </w:rPr>
      </w:pPr>
      <w:ins w:id="12700" w:author="Laurence Golding" w:date="2019-05-11T06:52:00Z">
        <w:r>
          <w:t xml:space="preserve">        {               </w:t>
        </w:r>
        <w:r w:rsidR="00E77531">
          <w:t xml:space="preserve">    </w:t>
        </w:r>
        <w:r>
          <w:t xml:space="preserve">      # A location object (§</w:t>
        </w:r>
        <w:r>
          <w:fldChar w:fldCharType="begin"/>
        </w:r>
        <w:r>
          <w:instrText xml:space="preserve"> REF _Ref493426721 \r \h </w:instrText>
        </w:r>
        <w:r>
          <w:fldChar w:fldCharType="separate"/>
        </w:r>
        <w:r w:rsidR="0009127C">
          <w:t>3.28</w:t>
        </w:r>
        <w:r>
          <w:fldChar w:fldCharType="end"/>
        </w:r>
        <w:r>
          <w:t>).</w:t>
        </w:r>
      </w:ins>
    </w:p>
    <w:p w14:paraId="37C76C7C" w14:textId="2E055583" w:rsidR="00E77531" w:rsidRDefault="00E77531" w:rsidP="002E49C7">
      <w:pPr>
        <w:pStyle w:val="Code"/>
        <w:rPr>
          <w:ins w:id="12701" w:author="Laurence Golding" w:date="2019-05-11T06:52:00Z"/>
        </w:rPr>
      </w:pPr>
      <w:ins w:id="12702" w:author="Laurence Golding" w:date="2019-05-11T06:52:00Z">
        <w:r>
          <w:t xml:space="preserve">          "logicalLocation": {    # See §</w:t>
        </w:r>
        <w:r>
          <w:fldChar w:fldCharType="begin"/>
        </w:r>
        <w:r>
          <w:instrText xml:space="preserve"> REF _Ref3453640 \r \h </w:instrText>
        </w:r>
        <w:r>
          <w:fldChar w:fldCharType="separate"/>
        </w:r>
        <w:r w:rsidR="0009127C">
          <w:t>3.28.4</w:t>
        </w:r>
        <w:r>
          <w:fldChar w:fldCharType="end"/>
        </w:r>
        <w:r>
          <w:t>.</w:t>
        </w:r>
      </w:ins>
    </w:p>
    <w:p w14:paraId="6420A58D" w14:textId="38011934" w:rsidR="002E49C7" w:rsidRDefault="002E49C7" w:rsidP="002E49C7">
      <w:pPr>
        <w:pStyle w:val="Code"/>
        <w:rPr>
          <w:ins w:id="12703" w:author="Laurence Golding" w:date="2019-05-11T06:52:00Z"/>
        </w:rPr>
      </w:pPr>
      <w:ins w:id="12704" w:author="Laurence Golding" w:date="2019-05-11T06:52:00Z">
        <w:r>
          <w:t xml:space="preserve">          </w:t>
        </w:r>
        <w:r w:rsidR="00E77531">
          <w:t xml:space="preserve">  </w:t>
        </w:r>
        <w:r>
          <w:t>"fullyQualifiedName": "</w:t>
        </w:r>
        <w:r w:rsidRPr="00CE63C5">
          <w:t>/orders/order[1]/@number</w:t>
        </w:r>
        <w:r>
          <w:t>",</w:t>
        </w:r>
      </w:ins>
    </w:p>
    <w:p w14:paraId="537C0CA8" w14:textId="1D30A1FB" w:rsidR="002E49C7" w:rsidRDefault="002E49C7" w:rsidP="002E49C7">
      <w:pPr>
        <w:pStyle w:val="Code"/>
        <w:rPr>
          <w:ins w:id="12705" w:author="Laurence Golding" w:date="2019-05-11T06:52:00Z"/>
        </w:rPr>
      </w:pPr>
      <w:ins w:id="12706" w:author="Laurence Golding" w:date="2019-05-11T06:52:00Z">
        <w:r>
          <w:t xml:space="preserve">          </w:t>
        </w:r>
        <w:r w:rsidR="00E77531">
          <w:t xml:space="preserve">  </w:t>
        </w:r>
        <w:r>
          <w:t>"</w:t>
        </w:r>
        <w:r w:rsidR="00E77531">
          <w:t>i</w:t>
        </w:r>
        <w:r>
          <w:t>ndex": 2</w:t>
        </w:r>
      </w:ins>
    </w:p>
    <w:p w14:paraId="6DC2D599" w14:textId="6960738F" w:rsidR="00E77531" w:rsidRDefault="00E77531" w:rsidP="002E49C7">
      <w:pPr>
        <w:pStyle w:val="Code"/>
        <w:rPr>
          <w:ins w:id="12707" w:author="Laurence Golding" w:date="2019-05-11T06:52:00Z"/>
        </w:rPr>
      </w:pPr>
      <w:ins w:id="12708" w:author="Laurence Golding" w:date="2019-05-11T06:52:00Z">
        <w:r>
          <w:t xml:space="preserve">          }</w:t>
        </w:r>
      </w:ins>
    </w:p>
    <w:p w14:paraId="58FE5B3A" w14:textId="77777777" w:rsidR="002E49C7" w:rsidRDefault="002E49C7" w:rsidP="002E49C7">
      <w:pPr>
        <w:pStyle w:val="Code"/>
        <w:rPr>
          <w:ins w:id="12709" w:author="Laurence Golding" w:date="2019-05-11T06:52:00Z"/>
        </w:rPr>
      </w:pPr>
      <w:ins w:id="12710" w:author="Laurence Golding" w:date="2019-05-11T06:52:00Z">
        <w:r>
          <w:t xml:space="preserve">        }</w:t>
        </w:r>
      </w:ins>
    </w:p>
    <w:p w14:paraId="30FEA3E0" w14:textId="77777777" w:rsidR="002E49C7" w:rsidRDefault="002E49C7" w:rsidP="002E49C7">
      <w:pPr>
        <w:pStyle w:val="Code"/>
        <w:rPr>
          <w:ins w:id="12711" w:author="Laurence Golding" w:date="2019-05-11T06:52:00Z"/>
        </w:rPr>
      </w:pPr>
      <w:ins w:id="12712" w:author="Laurence Golding" w:date="2019-05-11T06:52:00Z">
        <w:r>
          <w:t xml:space="preserve">      ]</w:t>
        </w:r>
      </w:ins>
    </w:p>
    <w:p w14:paraId="33E1A01E" w14:textId="77777777" w:rsidR="002E49C7" w:rsidRDefault="002E49C7" w:rsidP="002E49C7">
      <w:pPr>
        <w:pStyle w:val="Code"/>
        <w:rPr>
          <w:ins w:id="12713" w:author="Laurence Golding" w:date="2019-05-11T06:52:00Z"/>
        </w:rPr>
      </w:pPr>
      <w:ins w:id="12714" w:author="Laurence Golding" w:date="2019-05-11T06:52:00Z">
        <w:r>
          <w:t xml:space="preserve">    },</w:t>
        </w:r>
      </w:ins>
    </w:p>
    <w:p w14:paraId="71C86D45" w14:textId="77777777" w:rsidR="002E49C7" w:rsidRDefault="002E49C7" w:rsidP="002E49C7">
      <w:pPr>
        <w:pStyle w:val="Code"/>
        <w:rPr>
          <w:ins w:id="12715" w:author="Laurence Golding" w:date="2019-05-11T06:52:00Z"/>
        </w:rPr>
      </w:pPr>
      <w:ins w:id="12716" w:author="Laurence Golding" w:date="2019-05-11T06:52:00Z">
        <w:r>
          <w:t xml:space="preserve">    {</w:t>
        </w:r>
      </w:ins>
    </w:p>
    <w:p w14:paraId="3114F01F" w14:textId="77777777" w:rsidR="002E49C7" w:rsidRDefault="002E49C7" w:rsidP="002E49C7">
      <w:pPr>
        <w:pStyle w:val="Code"/>
        <w:rPr>
          <w:ins w:id="12717" w:author="Laurence Golding" w:date="2019-05-11T06:52:00Z"/>
        </w:rPr>
      </w:pPr>
      <w:ins w:id="12718" w:author="Laurence Golding" w:date="2019-05-11T06:52:00Z">
        <w:r>
          <w:t xml:space="preserve">      "locations": [</w:t>
        </w:r>
      </w:ins>
    </w:p>
    <w:p w14:paraId="0B4C9913" w14:textId="0BA4D00E" w:rsidR="002E49C7" w:rsidRDefault="002E49C7" w:rsidP="002E49C7">
      <w:pPr>
        <w:pStyle w:val="Code"/>
        <w:rPr>
          <w:ins w:id="12719" w:author="Laurence Golding" w:date="2019-05-11T06:52:00Z"/>
        </w:rPr>
      </w:pPr>
      <w:ins w:id="12720" w:author="Laurence Golding" w:date="2019-05-11T06:52:00Z">
        <w:r>
          <w:t xml:space="preserve">        {</w:t>
        </w:r>
      </w:ins>
    </w:p>
    <w:p w14:paraId="4CCE70D4" w14:textId="26A8B915" w:rsidR="002E49C7" w:rsidRDefault="002E49C7" w:rsidP="002E49C7">
      <w:pPr>
        <w:pStyle w:val="Code"/>
        <w:rPr>
          <w:ins w:id="12721" w:author="Laurence Golding" w:date="2019-05-11T06:52:00Z"/>
        </w:rPr>
      </w:pPr>
      <w:ins w:id="12722" w:author="Laurence Golding" w:date="2019-05-11T06:52:00Z">
        <w:r>
          <w:t xml:space="preserve">          "logicalLocation": {</w:t>
        </w:r>
      </w:ins>
    </w:p>
    <w:p w14:paraId="14993024" w14:textId="40D00E08" w:rsidR="002E49C7" w:rsidRDefault="002E49C7" w:rsidP="002E49C7">
      <w:pPr>
        <w:pStyle w:val="Code"/>
        <w:rPr>
          <w:ins w:id="12723" w:author="Laurence Golding" w:date="2019-05-11T06:52:00Z"/>
        </w:rPr>
      </w:pPr>
      <w:ins w:id="12724" w:author="Laurence Golding" w:date="2019-05-11T06:52:00Z">
        <w:r>
          <w:t xml:space="preserve">            "fullyQualifiedName": "/orders/order[1]/total/text()",</w:t>
        </w:r>
      </w:ins>
    </w:p>
    <w:p w14:paraId="53D89E6F" w14:textId="7180D147" w:rsidR="002E49C7" w:rsidRDefault="002E49C7" w:rsidP="002E49C7">
      <w:pPr>
        <w:pStyle w:val="Code"/>
        <w:rPr>
          <w:ins w:id="12725" w:author="Laurence Golding" w:date="2019-05-11T06:52:00Z"/>
        </w:rPr>
      </w:pPr>
      <w:ins w:id="12726" w:author="Laurence Golding" w:date="2019-05-11T06:52:00Z">
        <w:r>
          <w:t xml:space="preserve">            "index": 3</w:t>
        </w:r>
      </w:ins>
    </w:p>
    <w:p w14:paraId="75E97E43" w14:textId="4CF2C11D" w:rsidR="002E49C7" w:rsidRDefault="002E49C7" w:rsidP="002E49C7">
      <w:pPr>
        <w:pStyle w:val="Code"/>
        <w:rPr>
          <w:ins w:id="12727" w:author="Laurence Golding" w:date="2019-05-11T06:52:00Z"/>
        </w:rPr>
      </w:pPr>
      <w:ins w:id="12728" w:author="Laurence Golding" w:date="2019-05-11T06:52:00Z">
        <w:r>
          <w:t xml:space="preserve">          }</w:t>
        </w:r>
      </w:ins>
    </w:p>
    <w:p w14:paraId="3842DB7F" w14:textId="77777777" w:rsidR="002E49C7" w:rsidRDefault="002E49C7" w:rsidP="002E49C7">
      <w:pPr>
        <w:pStyle w:val="Code"/>
        <w:rPr>
          <w:ins w:id="12729" w:author="Laurence Golding" w:date="2019-05-11T06:52:00Z"/>
        </w:rPr>
      </w:pPr>
      <w:ins w:id="12730" w:author="Laurence Golding" w:date="2019-05-11T06:52:00Z">
        <w:r>
          <w:t xml:space="preserve">        }</w:t>
        </w:r>
      </w:ins>
    </w:p>
    <w:p w14:paraId="77EB6270" w14:textId="77777777" w:rsidR="002E49C7" w:rsidRDefault="002E49C7" w:rsidP="002E49C7">
      <w:pPr>
        <w:pStyle w:val="Code"/>
        <w:rPr>
          <w:ins w:id="12731" w:author="Laurence Golding" w:date="2019-05-11T06:52:00Z"/>
        </w:rPr>
      </w:pPr>
      <w:ins w:id="12732" w:author="Laurence Golding" w:date="2019-05-11T06:52:00Z">
        <w:r>
          <w:t xml:space="preserve">      ]</w:t>
        </w:r>
      </w:ins>
    </w:p>
    <w:p w14:paraId="1C2C5195" w14:textId="77777777" w:rsidR="002E49C7" w:rsidRDefault="002E49C7" w:rsidP="002E49C7">
      <w:pPr>
        <w:pStyle w:val="Code"/>
        <w:rPr>
          <w:ins w:id="12733" w:author="Laurence Golding" w:date="2019-05-11T06:52:00Z"/>
        </w:rPr>
      </w:pPr>
      <w:ins w:id="12734" w:author="Laurence Golding" w:date="2019-05-11T06:52:00Z">
        <w:r>
          <w:t xml:space="preserve">    }</w:t>
        </w:r>
      </w:ins>
    </w:p>
    <w:p w14:paraId="6B42945F" w14:textId="77777777" w:rsidR="002E49C7" w:rsidRDefault="002E49C7" w:rsidP="002E49C7">
      <w:pPr>
        <w:pStyle w:val="Code"/>
        <w:rPr>
          <w:ins w:id="12735" w:author="Laurence Golding" w:date="2019-05-11T06:52:00Z"/>
        </w:rPr>
      </w:pPr>
      <w:ins w:id="12736" w:author="Laurence Golding" w:date="2019-05-11T06:52:00Z">
        <w:r>
          <w:t xml:space="preserve">  ],</w:t>
        </w:r>
      </w:ins>
    </w:p>
    <w:p w14:paraId="7442F925" w14:textId="77777777" w:rsidR="002E49C7" w:rsidRDefault="002E49C7" w:rsidP="002E49C7">
      <w:pPr>
        <w:pStyle w:val="Code"/>
        <w:rPr>
          <w:ins w:id="12737" w:author="Laurence Golding" w:date="2019-05-11T06:52:00Z"/>
        </w:rPr>
      </w:pPr>
    </w:p>
    <w:p w14:paraId="485CEB5D" w14:textId="45D4B15B" w:rsidR="002E49C7" w:rsidRDefault="002E49C7" w:rsidP="002E49C7">
      <w:pPr>
        <w:pStyle w:val="Code"/>
        <w:rPr>
          <w:ins w:id="12738" w:author="Laurence Golding" w:date="2019-05-11T06:52:00Z"/>
        </w:rPr>
      </w:pPr>
      <w:ins w:id="12739" w:author="Laurence Golding" w:date="2019-05-11T06:52:00Z">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ins>
    </w:p>
    <w:p w14:paraId="2FBE306B" w14:textId="4C8906BA" w:rsidR="002E49C7" w:rsidRDefault="002E49C7" w:rsidP="002E49C7">
      <w:pPr>
        <w:pStyle w:val="Code"/>
        <w:rPr>
          <w:ins w:id="12740" w:author="Laurence Golding" w:date="2019-05-11T06:52:00Z"/>
        </w:rPr>
      </w:pPr>
      <w:ins w:id="12741" w:author="Laurence Golding" w:date="2019-05-11T06:52:00Z">
        <w:r>
          <w:t xml:space="preserve">    {                       </w:t>
        </w:r>
        <w:r w:rsidR="007D5117">
          <w:t xml:space="preserve">    </w:t>
        </w:r>
        <w:r>
          <w:t xml:space="preserve">  # A logicalLocation object (§</w:t>
        </w:r>
        <w:r>
          <w:fldChar w:fldCharType="begin"/>
        </w:r>
        <w:r>
          <w:instrText xml:space="preserve"> REF _Ref493404505 \r \h </w:instrText>
        </w:r>
        <w:r>
          <w:fldChar w:fldCharType="separate"/>
        </w:r>
        <w:r w:rsidR="0009127C">
          <w:t>3.33</w:t>
        </w:r>
        <w:r>
          <w:fldChar w:fldCharType="end"/>
        </w:r>
        <w:r>
          <w:t>).</w:t>
        </w:r>
      </w:ins>
    </w:p>
    <w:p w14:paraId="2E544659" w14:textId="77777777" w:rsidR="002E49C7" w:rsidRDefault="002E49C7" w:rsidP="002E49C7">
      <w:pPr>
        <w:pStyle w:val="Code"/>
        <w:rPr>
          <w:ins w:id="12742" w:author="Laurence Golding" w:date="2019-05-11T06:52:00Z"/>
        </w:rPr>
      </w:pPr>
      <w:ins w:id="12743" w:author="Laurence Golding" w:date="2019-05-11T06:52:00Z">
        <w:r>
          <w:t xml:space="preserve">      "name": "orders",</w:t>
        </w:r>
      </w:ins>
    </w:p>
    <w:p w14:paraId="721B9720" w14:textId="77777777" w:rsidR="002E49C7" w:rsidRDefault="002E49C7" w:rsidP="002E49C7">
      <w:pPr>
        <w:pStyle w:val="Code"/>
        <w:rPr>
          <w:ins w:id="12744" w:author="Laurence Golding" w:date="2019-05-11T06:52:00Z"/>
        </w:rPr>
      </w:pPr>
      <w:ins w:id="12745" w:author="Laurence Golding" w:date="2019-05-11T06:52:00Z">
        <w:r>
          <w:t xml:space="preserve">      "fullyQualifiedName": "/orders",</w:t>
        </w:r>
      </w:ins>
    </w:p>
    <w:p w14:paraId="27819BD1" w14:textId="77777777" w:rsidR="002E49C7" w:rsidRDefault="002E49C7" w:rsidP="002E49C7">
      <w:pPr>
        <w:pStyle w:val="Code"/>
        <w:rPr>
          <w:ins w:id="12746" w:author="Laurence Golding" w:date="2019-05-11T06:52:00Z"/>
        </w:rPr>
      </w:pPr>
      <w:ins w:id="12747" w:author="Laurence Golding" w:date="2019-05-11T06:52:00Z">
        <w:r>
          <w:t xml:space="preserve">      "kind": "element"</w:t>
        </w:r>
      </w:ins>
    </w:p>
    <w:p w14:paraId="324357B3" w14:textId="77777777" w:rsidR="002E49C7" w:rsidRDefault="002E49C7" w:rsidP="002E49C7">
      <w:pPr>
        <w:pStyle w:val="Code"/>
        <w:rPr>
          <w:ins w:id="12748" w:author="Laurence Golding" w:date="2019-05-11T06:52:00Z"/>
        </w:rPr>
      </w:pPr>
      <w:ins w:id="12749" w:author="Laurence Golding" w:date="2019-05-11T06:52:00Z">
        <w:r>
          <w:t xml:space="preserve">    },</w:t>
        </w:r>
      </w:ins>
    </w:p>
    <w:p w14:paraId="5C883F66" w14:textId="77777777" w:rsidR="002E49C7" w:rsidRDefault="002E49C7" w:rsidP="002E49C7">
      <w:pPr>
        <w:pStyle w:val="Code"/>
        <w:rPr>
          <w:ins w:id="12750" w:author="Laurence Golding" w:date="2019-05-11T06:52:00Z"/>
        </w:rPr>
      </w:pPr>
      <w:ins w:id="12751" w:author="Laurence Golding" w:date="2019-05-11T06:52:00Z">
        <w:r>
          <w:t xml:space="preserve">    {</w:t>
        </w:r>
      </w:ins>
    </w:p>
    <w:p w14:paraId="71F50FEE" w14:textId="77777777" w:rsidR="002E49C7" w:rsidRDefault="002E49C7" w:rsidP="002E49C7">
      <w:pPr>
        <w:pStyle w:val="Code"/>
        <w:rPr>
          <w:ins w:id="12752" w:author="Laurence Golding" w:date="2019-05-11T06:52:00Z"/>
        </w:rPr>
      </w:pPr>
      <w:ins w:id="12753" w:author="Laurence Golding" w:date="2019-05-11T06:52:00Z">
        <w:r>
          <w:t xml:space="preserve">      "name": "order[1]",</w:t>
        </w:r>
      </w:ins>
    </w:p>
    <w:p w14:paraId="61712288" w14:textId="77777777" w:rsidR="002E49C7" w:rsidRDefault="002E49C7" w:rsidP="002E49C7">
      <w:pPr>
        <w:pStyle w:val="Code"/>
        <w:rPr>
          <w:ins w:id="12754" w:author="Laurence Golding" w:date="2019-05-11T06:52:00Z"/>
        </w:rPr>
      </w:pPr>
      <w:ins w:id="12755" w:author="Laurence Golding" w:date="2019-05-11T06:52:00Z">
        <w:r>
          <w:t xml:space="preserve">      "fullyQualifiedName": "/orders/order[1]",</w:t>
        </w:r>
      </w:ins>
    </w:p>
    <w:p w14:paraId="4C46AC06" w14:textId="77777777" w:rsidR="002E49C7" w:rsidRDefault="002E49C7" w:rsidP="002E49C7">
      <w:pPr>
        <w:pStyle w:val="Code"/>
        <w:rPr>
          <w:ins w:id="12756" w:author="Laurence Golding" w:date="2019-05-11T06:52:00Z"/>
        </w:rPr>
      </w:pPr>
      <w:ins w:id="12757" w:author="Laurence Golding" w:date="2019-05-11T06:52:00Z">
        <w:r>
          <w:t xml:space="preserve">      "kind": "element",</w:t>
        </w:r>
      </w:ins>
    </w:p>
    <w:p w14:paraId="4E423C3E" w14:textId="77777777" w:rsidR="002E49C7" w:rsidRDefault="002E49C7" w:rsidP="002E49C7">
      <w:pPr>
        <w:pStyle w:val="Code"/>
        <w:rPr>
          <w:ins w:id="12758" w:author="Laurence Golding" w:date="2019-05-11T06:52:00Z"/>
        </w:rPr>
      </w:pPr>
      <w:ins w:id="12759" w:author="Laurence Golding" w:date="2019-05-11T06:52:00Z">
        <w:r>
          <w:t xml:space="preserve">      "parentIndex": 0</w:t>
        </w:r>
      </w:ins>
    </w:p>
    <w:p w14:paraId="5E0DFD19" w14:textId="77777777" w:rsidR="002E49C7" w:rsidRDefault="002E49C7" w:rsidP="002E49C7">
      <w:pPr>
        <w:pStyle w:val="Code"/>
        <w:rPr>
          <w:ins w:id="12760" w:author="Laurence Golding" w:date="2019-05-11T06:52:00Z"/>
        </w:rPr>
      </w:pPr>
      <w:ins w:id="12761" w:author="Laurence Golding" w:date="2019-05-11T06:52:00Z">
        <w:r>
          <w:t xml:space="preserve">    },</w:t>
        </w:r>
      </w:ins>
    </w:p>
    <w:p w14:paraId="59B39B78" w14:textId="77777777" w:rsidR="002E49C7" w:rsidRDefault="002E49C7" w:rsidP="002E49C7">
      <w:pPr>
        <w:pStyle w:val="Code"/>
        <w:rPr>
          <w:ins w:id="12762" w:author="Laurence Golding" w:date="2019-05-11T06:52:00Z"/>
        </w:rPr>
      </w:pPr>
      <w:ins w:id="12763" w:author="Laurence Golding" w:date="2019-05-11T06:52:00Z">
        <w:r>
          <w:t xml:space="preserve">    {</w:t>
        </w:r>
      </w:ins>
    </w:p>
    <w:p w14:paraId="5A60404E" w14:textId="77777777" w:rsidR="002E49C7" w:rsidRDefault="002E49C7" w:rsidP="002E49C7">
      <w:pPr>
        <w:pStyle w:val="Code"/>
        <w:rPr>
          <w:ins w:id="12764" w:author="Laurence Golding" w:date="2019-05-11T06:52:00Z"/>
        </w:rPr>
      </w:pPr>
      <w:ins w:id="12765" w:author="Laurence Golding" w:date="2019-05-11T06:52:00Z">
        <w:r>
          <w:t xml:space="preserve">      "name": "number",</w:t>
        </w:r>
      </w:ins>
    </w:p>
    <w:p w14:paraId="398FD7E3" w14:textId="77777777" w:rsidR="002E49C7" w:rsidRDefault="002E49C7" w:rsidP="002E49C7">
      <w:pPr>
        <w:pStyle w:val="Code"/>
        <w:rPr>
          <w:ins w:id="12766" w:author="Laurence Golding" w:date="2019-05-11T06:52:00Z"/>
        </w:rPr>
      </w:pPr>
      <w:ins w:id="12767" w:author="Laurence Golding" w:date="2019-05-11T06:52:00Z">
        <w:r>
          <w:t xml:space="preserve">      "fullyQualifiedName": "/orders/order[1]/@number",</w:t>
        </w:r>
      </w:ins>
    </w:p>
    <w:p w14:paraId="5E59FA5A" w14:textId="77777777" w:rsidR="002E49C7" w:rsidRDefault="002E49C7" w:rsidP="002E49C7">
      <w:pPr>
        <w:pStyle w:val="Code"/>
        <w:rPr>
          <w:ins w:id="12768" w:author="Laurence Golding" w:date="2019-05-11T06:52:00Z"/>
        </w:rPr>
      </w:pPr>
      <w:ins w:id="12769" w:author="Laurence Golding" w:date="2019-05-11T06:52:00Z">
        <w:r>
          <w:t xml:space="preserve">      "kind": "attribute",</w:t>
        </w:r>
      </w:ins>
    </w:p>
    <w:p w14:paraId="3CE63533" w14:textId="77777777" w:rsidR="002E49C7" w:rsidRDefault="002E49C7" w:rsidP="002E49C7">
      <w:pPr>
        <w:pStyle w:val="Code"/>
        <w:rPr>
          <w:ins w:id="12770" w:author="Laurence Golding" w:date="2019-05-11T06:52:00Z"/>
        </w:rPr>
      </w:pPr>
      <w:ins w:id="12771" w:author="Laurence Golding" w:date="2019-05-11T06:52:00Z">
        <w:r>
          <w:t xml:space="preserve">      "parentIndex": 1</w:t>
        </w:r>
      </w:ins>
    </w:p>
    <w:p w14:paraId="6693AB95" w14:textId="77777777" w:rsidR="002E49C7" w:rsidRDefault="002E49C7" w:rsidP="002E49C7">
      <w:pPr>
        <w:pStyle w:val="Code"/>
        <w:rPr>
          <w:ins w:id="12772" w:author="Laurence Golding" w:date="2019-05-11T06:52:00Z"/>
        </w:rPr>
      </w:pPr>
      <w:ins w:id="12773" w:author="Laurence Golding" w:date="2019-05-11T06:52:00Z">
        <w:r>
          <w:t xml:space="preserve">    },</w:t>
        </w:r>
      </w:ins>
    </w:p>
    <w:p w14:paraId="4A2A6CF6" w14:textId="77777777" w:rsidR="002E49C7" w:rsidRDefault="002E49C7" w:rsidP="002E49C7">
      <w:pPr>
        <w:pStyle w:val="Code"/>
        <w:rPr>
          <w:ins w:id="12774" w:author="Laurence Golding" w:date="2019-05-11T06:52:00Z"/>
        </w:rPr>
      </w:pPr>
      <w:ins w:id="12775" w:author="Laurence Golding" w:date="2019-05-11T06:52:00Z">
        <w:r>
          <w:t xml:space="preserve">    {</w:t>
        </w:r>
      </w:ins>
    </w:p>
    <w:p w14:paraId="58A3008B" w14:textId="77777777" w:rsidR="002E49C7" w:rsidRDefault="002E49C7" w:rsidP="002E49C7">
      <w:pPr>
        <w:pStyle w:val="Code"/>
        <w:rPr>
          <w:ins w:id="12776" w:author="Laurence Golding" w:date="2019-05-11T06:52:00Z"/>
        </w:rPr>
      </w:pPr>
      <w:ins w:id="12777" w:author="Laurence Golding" w:date="2019-05-11T06:52:00Z">
        <w:r>
          <w:t xml:space="preserve">      "name": "text",</w:t>
        </w:r>
      </w:ins>
    </w:p>
    <w:p w14:paraId="0058B2E9" w14:textId="77777777" w:rsidR="002E49C7" w:rsidRDefault="002E49C7" w:rsidP="002E49C7">
      <w:pPr>
        <w:pStyle w:val="Code"/>
        <w:rPr>
          <w:ins w:id="12778" w:author="Laurence Golding" w:date="2019-05-11T06:52:00Z"/>
        </w:rPr>
      </w:pPr>
      <w:ins w:id="12779" w:author="Laurence Golding" w:date="2019-05-11T06:52:00Z">
        <w:r>
          <w:t xml:space="preserve">      "fullyQualifiedName": "/orders/order[1]/text()",</w:t>
        </w:r>
      </w:ins>
    </w:p>
    <w:p w14:paraId="65D44306" w14:textId="77777777" w:rsidR="002E49C7" w:rsidRDefault="002E49C7" w:rsidP="002E49C7">
      <w:pPr>
        <w:pStyle w:val="Code"/>
        <w:rPr>
          <w:ins w:id="12780" w:author="Laurence Golding" w:date="2019-05-11T06:52:00Z"/>
        </w:rPr>
      </w:pPr>
      <w:ins w:id="12781" w:author="Laurence Golding" w:date="2019-05-11T06:52:00Z">
        <w:r>
          <w:t xml:space="preserve">      "kind": "text",</w:t>
        </w:r>
      </w:ins>
    </w:p>
    <w:p w14:paraId="1B1C27BB" w14:textId="77777777" w:rsidR="002E49C7" w:rsidRDefault="002E49C7" w:rsidP="002E49C7">
      <w:pPr>
        <w:pStyle w:val="Code"/>
        <w:rPr>
          <w:ins w:id="12782" w:author="Laurence Golding" w:date="2019-05-11T06:52:00Z"/>
        </w:rPr>
      </w:pPr>
      <w:ins w:id="12783" w:author="Laurence Golding" w:date="2019-05-11T06:52:00Z">
        <w:r>
          <w:t xml:space="preserve">      "parentIndex": 1</w:t>
        </w:r>
      </w:ins>
    </w:p>
    <w:p w14:paraId="222CFE09" w14:textId="77777777" w:rsidR="002E49C7" w:rsidRDefault="002E49C7" w:rsidP="002E49C7">
      <w:pPr>
        <w:pStyle w:val="Code"/>
        <w:rPr>
          <w:ins w:id="12784" w:author="Laurence Golding" w:date="2019-05-11T06:52:00Z"/>
        </w:rPr>
      </w:pPr>
      <w:ins w:id="12785" w:author="Laurence Golding" w:date="2019-05-11T06:52:00Z">
        <w:r>
          <w:t xml:space="preserve">    }</w:t>
        </w:r>
      </w:ins>
    </w:p>
    <w:p w14:paraId="331A7597" w14:textId="77777777" w:rsidR="002E49C7" w:rsidRDefault="002E49C7" w:rsidP="002E49C7">
      <w:pPr>
        <w:pStyle w:val="Code"/>
        <w:rPr>
          <w:ins w:id="12786" w:author="Laurence Golding" w:date="2019-05-11T06:52:00Z"/>
        </w:rPr>
      </w:pPr>
      <w:ins w:id="12787" w:author="Laurence Golding" w:date="2019-05-11T06:52:00Z">
        <w:r>
          <w:t xml:space="preserve">  ]</w:t>
        </w:r>
      </w:ins>
    </w:p>
    <w:p w14:paraId="191DDEED" w14:textId="609D76CD" w:rsidR="002E49C7" w:rsidRDefault="002E49C7" w:rsidP="002E49C7">
      <w:pPr>
        <w:pStyle w:val="Code"/>
        <w:rPr>
          <w:ins w:id="12788" w:author="Laurence Golding" w:date="2019-05-11T06:52:00Z"/>
        </w:rPr>
      </w:pPr>
      <w:ins w:id="12789" w:author="Laurence Golding" w:date="2019-05-11T06:52:00Z">
        <w:r>
          <w:t>}</w:t>
        </w:r>
      </w:ins>
    </w:p>
    <w:p w14:paraId="13E38A3D" w14:textId="47878F87" w:rsidR="002145B8" w:rsidRDefault="002145B8" w:rsidP="007F356E">
      <w:pPr>
        <w:pStyle w:val="ListParagraph"/>
        <w:numPr>
          <w:ilvl w:val="0"/>
          <w:numId w:val="66"/>
        </w:numPr>
        <w:rPr>
          <w:ins w:id="12790" w:author="Laurence Golding" w:date="2019-05-11T06:52:00Z"/>
        </w:rPr>
      </w:pPr>
      <w:ins w:id="12791" w:author="Laurence Golding" w:date="2019-05-11T06:52:00Z">
        <w:r>
          <w:t>Values for locations within JSON documents:</w:t>
        </w:r>
      </w:ins>
    </w:p>
    <w:p w14:paraId="369A0B2E" w14:textId="79E3FD24" w:rsidR="002145B8" w:rsidRPr="002145B8" w:rsidRDefault="002145B8" w:rsidP="007F356E">
      <w:pPr>
        <w:pStyle w:val="ListParagraph"/>
        <w:numPr>
          <w:ilvl w:val="1"/>
          <w:numId w:val="66"/>
        </w:numPr>
        <w:rPr>
          <w:ins w:id="12792" w:author="Laurence Golding" w:date="2019-05-11T06:52:00Z"/>
          <w:rStyle w:val="CODEtemp"/>
        </w:rPr>
      </w:pPr>
      <w:ins w:id="12793" w:author="Laurence Golding" w:date="2019-05-11T06:52:00Z">
        <w:r w:rsidRPr="002145B8">
          <w:rPr>
            <w:rStyle w:val="CODEtemp"/>
          </w:rPr>
          <w:t>"object"</w:t>
        </w:r>
      </w:ins>
    </w:p>
    <w:p w14:paraId="3A73583F" w14:textId="2D8AA87D" w:rsidR="002145B8" w:rsidRPr="002145B8" w:rsidRDefault="002145B8" w:rsidP="007F356E">
      <w:pPr>
        <w:pStyle w:val="ListParagraph"/>
        <w:numPr>
          <w:ilvl w:val="1"/>
          <w:numId w:val="66"/>
        </w:numPr>
        <w:rPr>
          <w:ins w:id="12794" w:author="Laurence Golding" w:date="2019-05-11T06:52:00Z"/>
          <w:rStyle w:val="CODEtemp"/>
        </w:rPr>
      </w:pPr>
      <w:ins w:id="12795" w:author="Laurence Golding" w:date="2019-05-11T06:52:00Z">
        <w:r w:rsidRPr="002145B8">
          <w:rPr>
            <w:rStyle w:val="CODEtemp"/>
          </w:rPr>
          <w:t>"array"</w:t>
        </w:r>
      </w:ins>
    </w:p>
    <w:p w14:paraId="3B6E93A9" w14:textId="69DD0093" w:rsidR="002145B8" w:rsidRPr="002145B8" w:rsidRDefault="002145B8" w:rsidP="007F356E">
      <w:pPr>
        <w:pStyle w:val="ListParagraph"/>
        <w:numPr>
          <w:ilvl w:val="1"/>
          <w:numId w:val="66"/>
        </w:numPr>
        <w:rPr>
          <w:ins w:id="12796" w:author="Laurence Golding" w:date="2019-05-11T06:52:00Z"/>
          <w:rStyle w:val="CODEtemp"/>
        </w:rPr>
      </w:pPr>
      <w:ins w:id="12797" w:author="Laurence Golding" w:date="2019-05-11T06:52:00Z">
        <w:r w:rsidRPr="002145B8">
          <w:rPr>
            <w:rStyle w:val="CODEtemp"/>
          </w:rPr>
          <w:t>"property"</w:t>
        </w:r>
      </w:ins>
    </w:p>
    <w:p w14:paraId="5E6BE67C" w14:textId="22DCBB73" w:rsidR="002145B8" w:rsidRPr="002145B8" w:rsidRDefault="002145B8" w:rsidP="007F356E">
      <w:pPr>
        <w:pStyle w:val="ListParagraph"/>
        <w:numPr>
          <w:ilvl w:val="1"/>
          <w:numId w:val="66"/>
        </w:numPr>
        <w:rPr>
          <w:ins w:id="12798" w:author="Laurence Golding" w:date="2019-05-11T06:52:00Z"/>
          <w:rStyle w:val="CODEtemp"/>
        </w:rPr>
      </w:pPr>
      <w:ins w:id="12799" w:author="Laurence Golding" w:date="2019-05-11T06:52:00Z">
        <w:r w:rsidRPr="002145B8">
          <w:rPr>
            <w:rStyle w:val="CODEtemp"/>
          </w:rPr>
          <w:t>"value"</w:t>
        </w:r>
      </w:ins>
    </w:p>
    <w:p w14:paraId="090FE3F4" w14:textId="343D7602" w:rsidR="002145B8" w:rsidRDefault="002145B8" w:rsidP="002145B8">
      <w:pPr>
        <w:pStyle w:val="Note"/>
        <w:rPr>
          <w:ins w:id="12800" w:author="Laurence Golding" w:date="2019-05-11T06:52:00Z"/>
        </w:rPr>
      </w:pPr>
      <w:ins w:id="12801" w:author="Laurence Golding" w:date="2019-05-11T06:52:00Z">
        <w:r>
          <w:t>EXAMPLE 2:</w:t>
        </w:r>
        <w:r w:rsidRPr="002145B8">
          <w:t xml:space="preserve"> </w:t>
        </w:r>
        <w:r>
          <w:t>Consider the following JSON document:</w:t>
        </w:r>
      </w:ins>
    </w:p>
    <w:p w14:paraId="17C9802F" w14:textId="77777777" w:rsidR="002145B8" w:rsidRDefault="002145B8" w:rsidP="002145B8">
      <w:pPr>
        <w:pStyle w:val="Code"/>
        <w:rPr>
          <w:ins w:id="12802" w:author="Laurence Golding" w:date="2019-05-11T06:52:00Z"/>
        </w:rPr>
      </w:pPr>
      <w:ins w:id="12803" w:author="Laurence Golding" w:date="2019-05-11T06:52:00Z">
        <w:r w:rsidRPr="004B1178">
          <w:rPr>
            <w:i/>
          </w:rPr>
          <w:t>1.</w:t>
        </w:r>
        <w:r>
          <w:t xml:space="preserve">  {</w:t>
        </w:r>
      </w:ins>
    </w:p>
    <w:p w14:paraId="284743A6" w14:textId="77777777" w:rsidR="002145B8" w:rsidRDefault="002145B8" w:rsidP="002145B8">
      <w:pPr>
        <w:pStyle w:val="Code"/>
        <w:rPr>
          <w:ins w:id="12804" w:author="Laurence Golding" w:date="2019-05-11T06:52:00Z"/>
        </w:rPr>
      </w:pPr>
      <w:ins w:id="12805" w:author="Laurence Golding" w:date="2019-05-11T06:52:00Z">
        <w:r w:rsidRPr="004B1178">
          <w:rPr>
            <w:i/>
          </w:rPr>
          <w:t>2.</w:t>
        </w:r>
        <w:r>
          <w:t xml:space="preserve">    "orders": [</w:t>
        </w:r>
      </w:ins>
    </w:p>
    <w:p w14:paraId="50FAF01A" w14:textId="77777777" w:rsidR="002145B8" w:rsidRDefault="002145B8" w:rsidP="002145B8">
      <w:pPr>
        <w:pStyle w:val="Code"/>
        <w:rPr>
          <w:ins w:id="12806" w:author="Laurence Golding" w:date="2019-05-11T06:52:00Z"/>
        </w:rPr>
      </w:pPr>
      <w:ins w:id="12807" w:author="Laurence Golding" w:date="2019-05-11T06:52:00Z">
        <w:r w:rsidRPr="004B1178">
          <w:rPr>
            <w:i/>
          </w:rPr>
          <w:t>3.</w:t>
        </w:r>
        <w:r>
          <w:t xml:space="preserve">      {</w:t>
        </w:r>
      </w:ins>
    </w:p>
    <w:p w14:paraId="45D9E325" w14:textId="77777777" w:rsidR="002145B8" w:rsidRDefault="002145B8" w:rsidP="002145B8">
      <w:pPr>
        <w:pStyle w:val="Code"/>
        <w:rPr>
          <w:ins w:id="12808" w:author="Laurence Golding" w:date="2019-05-11T06:52:00Z"/>
        </w:rPr>
      </w:pPr>
      <w:ins w:id="12809" w:author="Laurence Golding" w:date="2019-05-11T06:52:00Z">
        <w:r w:rsidRPr="004B1178">
          <w:rPr>
            <w:i/>
          </w:rPr>
          <w:t>4.</w:t>
        </w:r>
        <w:r>
          <w:t xml:space="preserve">        "productIds": [ "A-101", "", "A-223" ],</w:t>
        </w:r>
      </w:ins>
    </w:p>
    <w:p w14:paraId="52EBEA24" w14:textId="77777777" w:rsidR="002145B8" w:rsidRDefault="002145B8" w:rsidP="002145B8">
      <w:pPr>
        <w:pStyle w:val="Code"/>
        <w:rPr>
          <w:ins w:id="12810" w:author="Laurence Golding" w:date="2019-05-11T06:52:00Z"/>
        </w:rPr>
      </w:pPr>
      <w:ins w:id="12811" w:author="Laurence Golding" w:date="2019-05-11T06:52:00Z">
        <w:r w:rsidRPr="004B1178">
          <w:rPr>
            <w:i/>
          </w:rPr>
          <w:t>5.</w:t>
        </w:r>
        <w:r>
          <w:t xml:space="preserve">        "total": "-$3.25"</w:t>
        </w:r>
      </w:ins>
    </w:p>
    <w:p w14:paraId="3F824FE7" w14:textId="77777777" w:rsidR="002145B8" w:rsidRDefault="002145B8" w:rsidP="002145B8">
      <w:pPr>
        <w:pStyle w:val="Code"/>
        <w:rPr>
          <w:ins w:id="12812" w:author="Laurence Golding" w:date="2019-05-11T06:52:00Z"/>
        </w:rPr>
      </w:pPr>
      <w:ins w:id="12813" w:author="Laurence Golding" w:date="2019-05-11T06:52:00Z">
        <w:r w:rsidRPr="004B1178">
          <w:rPr>
            <w:i/>
          </w:rPr>
          <w:t>6.</w:t>
        </w:r>
        <w:r>
          <w:t xml:space="preserve">      }</w:t>
        </w:r>
      </w:ins>
    </w:p>
    <w:p w14:paraId="05402F2F" w14:textId="77777777" w:rsidR="002145B8" w:rsidRDefault="002145B8" w:rsidP="002145B8">
      <w:pPr>
        <w:pStyle w:val="Code"/>
        <w:rPr>
          <w:ins w:id="12814" w:author="Laurence Golding" w:date="2019-05-11T06:52:00Z"/>
        </w:rPr>
      </w:pPr>
      <w:ins w:id="12815" w:author="Laurence Golding" w:date="2019-05-11T06:52:00Z">
        <w:r w:rsidRPr="004B1178">
          <w:rPr>
            <w:i/>
          </w:rPr>
          <w:t>7.</w:t>
        </w:r>
        <w:r>
          <w:t xml:space="preserve">    ]</w:t>
        </w:r>
      </w:ins>
    </w:p>
    <w:p w14:paraId="0A5EBE86" w14:textId="77777777" w:rsidR="002145B8" w:rsidRDefault="002145B8" w:rsidP="002145B8">
      <w:pPr>
        <w:pStyle w:val="Code"/>
        <w:rPr>
          <w:ins w:id="12816" w:author="Laurence Golding" w:date="2019-05-11T06:52:00Z"/>
        </w:rPr>
      </w:pPr>
      <w:ins w:id="12817" w:author="Laurence Golding" w:date="2019-05-11T06:52:00Z">
        <w:r w:rsidRPr="004B1178">
          <w:rPr>
            <w:i/>
          </w:rPr>
          <w:t>8.</w:t>
        </w:r>
        <w:r>
          <w:t xml:space="preserve">  }</w:t>
        </w:r>
      </w:ins>
    </w:p>
    <w:p w14:paraId="5A9A4DF5" w14:textId="01A53DEE" w:rsidR="002145B8" w:rsidRDefault="002145B8" w:rsidP="002145B8">
      <w:pPr>
        <w:pStyle w:val="Note"/>
        <w:rPr>
          <w:ins w:id="12818" w:author="Laurence Golding" w:date="2019-05-11T06:52:00Z"/>
        </w:rPr>
      </w:pPr>
      <w:ins w:id="12819" w:author="Laurence Golding" w:date="2019-05-11T06:52:00Z">
        <w:r>
          <w:t>Suppose that an analysis tool detects errors on line 4 (one of the product ids blank) and line 5 (the total is negative). It might represent the logical locations of these errors as JSON Pointers (although this is not required), as follows:</w:t>
        </w:r>
      </w:ins>
    </w:p>
    <w:p w14:paraId="53FB9BF7" w14:textId="3DFD08DA" w:rsidR="002145B8" w:rsidRDefault="002145B8" w:rsidP="002145B8">
      <w:pPr>
        <w:pStyle w:val="Code"/>
        <w:rPr>
          <w:ins w:id="12820" w:author="Laurence Golding" w:date="2019-05-11T06:52:00Z"/>
        </w:rPr>
      </w:pPr>
      <w:ins w:id="12821" w:author="Laurence Golding" w:date="2019-05-11T06:52:00Z">
        <w:r>
          <w:t>{                                 # A run object (§</w:t>
        </w:r>
        <w:r>
          <w:fldChar w:fldCharType="begin"/>
        </w:r>
        <w:r>
          <w:instrText xml:space="preserve"> REF _Ref493349997 \r \h </w:instrText>
        </w:r>
        <w:r>
          <w:fldChar w:fldCharType="separate"/>
        </w:r>
        <w:r w:rsidR="0009127C">
          <w:t>3.14</w:t>
        </w:r>
        <w:r>
          <w:fldChar w:fldCharType="end"/>
        </w:r>
        <w:r>
          <w:t>)</w:t>
        </w:r>
      </w:ins>
    </w:p>
    <w:p w14:paraId="769B254C" w14:textId="30AEEF82" w:rsidR="002145B8" w:rsidRDefault="002145B8" w:rsidP="002145B8">
      <w:pPr>
        <w:pStyle w:val="Code"/>
        <w:rPr>
          <w:ins w:id="12822" w:author="Laurence Golding" w:date="2019-05-11T06:52:00Z"/>
        </w:rPr>
      </w:pPr>
      <w:ins w:id="12823" w:author="Laurence Golding" w:date="2019-05-11T06:52:00Z">
        <w:r>
          <w:t xml:space="preserve">  "results": [                    # See §</w:t>
        </w:r>
        <w:r>
          <w:fldChar w:fldCharType="begin"/>
        </w:r>
        <w:r>
          <w:instrText xml:space="preserve"> REF _Ref493350972 \r \h </w:instrText>
        </w:r>
        <w:r>
          <w:fldChar w:fldCharType="separate"/>
        </w:r>
        <w:r w:rsidR="0009127C">
          <w:t>3.14.23</w:t>
        </w:r>
        <w:r>
          <w:fldChar w:fldCharType="end"/>
        </w:r>
        <w:r>
          <w:t>.</w:t>
        </w:r>
      </w:ins>
    </w:p>
    <w:p w14:paraId="38F2DB42" w14:textId="734FE4CF" w:rsidR="002145B8" w:rsidRDefault="002145B8" w:rsidP="002145B8">
      <w:pPr>
        <w:pStyle w:val="Code"/>
        <w:rPr>
          <w:ins w:id="12824" w:author="Laurence Golding" w:date="2019-05-11T06:52:00Z"/>
        </w:rPr>
      </w:pPr>
      <w:ins w:id="12825" w:author="Laurence Golding" w:date="2019-05-11T06:52:00Z">
        <w:r>
          <w:t xml:space="preserve">    {                             # A result object (§</w:t>
        </w:r>
        <w:r>
          <w:fldChar w:fldCharType="begin"/>
        </w:r>
        <w:r>
          <w:instrText xml:space="preserve"> REF _Ref493350984 \r \h </w:instrText>
        </w:r>
        <w:r>
          <w:fldChar w:fldCharType="separate"/>
        </w:r>
        <w:r w:rsidR="0009127C">
          <w:t>3.27</w:t>
        </w:r>
        <w:r>
          <w:fldChar w:fldCharType="end"/>
        </w:r>
        <w:r>
          <w:t>).</w:t>
        </w:r>
      </w:ins>
    </w:p>
    <w:p w14:paraId="57D23630" w14:textId="24A3CDA2" w:rsidR="002145B8" w:rsidRDefault="002145B8" w:rsidP="002145B8">
      <w:pPr>
        <w:pStyle w:val="Code"/>
        <w:rPr>
          <w:ins w:id="12826" w:author="Laurence Golding" w:date="2019-05-11T06:52:00Z"/>
        </w:rPr>
      </w:pPr>
      <w:ins w:id="12827" w:author="Laurence Golding" w:date="2019-05-11T06:52:00Z">
        <w:r>
          <w:t xml:space="preserve">      "locations": [              # See §</w:t>
        </w:r>
        <w:r>
          <w:fldChar w:fldCharType="begin"/>
        </w:r>
        <w:r>
          <w:instrText xml:space="preserve"> REF _Ref510013155 \r \h </w:instrText>
        </w:r>
        <w:r>
          <w:fldChar w:fldCharType="separate"/>
        </w:r>
        <w:r w:rsidR="0009127C">
          <w:t>3.27.12</w:t>
        </w:r>
        <w:r>
          <w:fldChar w:fldCharType="end"/>
        </w:r>
        <w:r>
          <w:t>.</w:t>
        </w:r>
      </w:ins>
    </w:p>
    <w:p w14:paraId="3675A6A8" w14:textId="1B0F09E3" w:rsidR="002145B8" w:rsidRDefault="002145B8" w:rsidP="002145B8">
      <w:pPr>
        <w:pStyle w:val="Code"/>
        <w:rPr>
          <w:ins w:id="12828" w:author="Laurence Golding" w:date="2019-05-11T06:52:00Z"/>
        </w:rPr>
      </w:pPr>
      <w:ins w:id="12829" w:author="Laurence Golding" w:date="2019-05-11T06:52:00Z">
        <w:r>
          <w:t xml:space="preserve">        {                         # A location object (§</w:t>
        </w:r>
        <w:r>
          <w:fldChar w:fldCharType="begin"/>
        </w:r>
        <w:r>
          <w:instrText xml:space="preserve"> REF _Ref493426721 \r \h </w:instrText>
        </w:r>
        <w:r>
          <w:fldChar w:fldCharType="separate"/>
        </w:r>
        <w:r w:rsidR="0009127C">
          <w:t>3.28</w:t>
        </w:r>
        <w:r>
          <w:fldChar w:fldCharType="end"/>
        </w:r>
        <w:r>
          <w:t>).</w:t>
        </w:r>
      </w:ins>
    </w:p>
    <w:p w14:paraId="01E8334C" w14:textId="7D21F48D" w:rsidR="002145B8" w:rsidRDefault="002145B8" w:rsidP="002145B8">
      <w:pPr>
        <w:pStyle w:val="Code"/>
        <w:rPr>
          <w:ins w:id="12830" w:author="Laurence Golding" w:date="2019-05-11T06:52:00Z"/>
        </w:rPr>
      </w:pPr>
      <w:ins w:id="12831" w:author="Laurence Golding" w:date="2019-05-11T06:52:00Z">
        <w:r>
          <w:t xml:space="preserve">          "logicalLocation": {    # See §</w:t>
        </w:r>
        <w:r>
          <w:fldChar w:fldCharType="begin"/>
        </w:r>
        <w:r>
          <w:instrText xml:space="preserve"> REF _Ref3453640 \r \h </w:instrText>
        </w:r>
        <w:r>
          <w:fldChar w:fldCharType="separate"/>
        </w:r>
        <w:r w:rsidR="0009127C">
          <w:t>3.28.4</w:t>
        </w:r>
        <w:r>
          <w:fldChar w:fldCharType="end"/>
        </w:r>
        <w:r>
          <w:t>.</w:t>
        </w:r>
      </w:ins>
    </w:p>
    <w:p w14:paraId="5A873EFD" w14:textId="0701FD04" w:rsidR="002145B8" w:rsidRDefault="002145B8" w:rsidP="002145B8">
      <w:pPr>
        <w:pStyle w:val="Code"/>
        <w:rPr>
          <w:ins w:id="12832" w:author="Laurence Golding" w:date="2019-05-11T06:52:00Z"/>
        </w:rPr>
      </w:pPr>
      <w:ins w:id="12833" w:author="Laurence Golding" w:date="2019-05-11T06:52:00Z">
        <w:r>
          <w:t xml:space="preserve">            "fullyQualifiedName": "</w:t>
        </w:r>
        <w:r w:rsidRPr="00CE63C5">
          <w:t>/orders/</w:t>
        </w:r>
        <w:r>
          <w:t>0</w:t>
        </w:r>
        <w:r w:rsidRPr="00CE63C5">
          <w:t>/</w:t>
        </w:r>
        <w:r w:rsidR="00F2602E">
          <w:t>productIds/1</w:t>
        </w:r>
        <w:r>
          <w:t>",</w:t>
        </w:r>
      </w:ins>
    </w:p>
    <w:p w14:paraId="11886673" w14:textId="22EAE58B" w:rsidR="002145B8" w:rsidRDefault="002145B8" w:rsidP="002145B8">
      <w:pPr>
        <w:pStyle w:val="Code"/>
        <w:rPr>
          <w:ins w:id="12834" w:author="Laurence Golding" w:date="2019-05-11T06:52:00Z"/>
        </w:rPr>
      </w:pPr>
      <w:ins w:id="12835" w:author="Laurence Golding" w:date="2019-05-11T06:52:00Z">
        <w:r>
          <w:t xml:space="preserve">            "index": </w:t>
        </w:r>
        <w:r w:rsidR="00F2602E">
          <w:t>3</w:t>
        </w:r>
      </w:ins>
    </w:p>
    <w:p w14:paraId="02A5FAF9" w14:textId="0122B577" w:rsidR="002145B8" w:rsidRDefault="002145B8" w:rsidP="002145B8">
      <w:pPr>
        <w:pStyle w:val="Code"/>
        <w:rPr>
          <w:ins w:id="12836" w:author="Laurence Golding" w:date="2019-05-11T06:52:00Z"/>
        </w:rPr>
      </w:pPr>
      <w:ins w:id="12837" w:author="Laurence Golding" w:date="2019-05-11T06:52:00Z">
        <w:r>
          <w:t xml:space="preserve">          }</w:t>
        </w:r>
      </w:ins>
    </w:p>
    <w:p w14:paraId="38CF0AE4" w14:textId="77777777" w:rsidR="002145B8" w:rsidRDefault="002145B8" w:rsidP="002145B8">
      <w:pPr>
        <w:pStyle w:val="Code"/>
        <w:rPr>
          <w:ins w:id="12838" w:author="Laurence Golding" w:date="2019-05-11T06:52:00Z"/>
        </w:rPr>
      </w:pPr>
      <w:ins w:id="12839" w:author="Laurence Golding" w:date="2019-05-11T06:52:00Z">
        <w:r>
          <w:t xml:space="preserve">        }</w:t>
        </w:r>
      </w:ins>
    </w:p>
    <w:p w14:paraId="79E1A0BF" w14:textId="77777777" w:rsidR="002145B8" w:rsidRDefault="002145B8" w:rsidP="002145B8">
      <w:pPr>
        <w:pStyle w:val="Code"/>
        <w:rPr>
          <w:ins w:id="12840" w:author="Laurence Golding" w:date="2019-05-11T06:52:00Z"/>
        </w:rPr>
      </w:pPr>
      <w:ins w:id="12841" w:author="Laurence Golding" w:date="2019-05-11T06:52:00Z">
        <w:r>
          <w:t xml:space="preserve">      ]</w:t>
        </w:r>
      </w:ins>
    </w:p>
    <w:p w14:paraId="5FE0AA02" w14:textId="77777777" w:rsidR="002145B8" w:rsidRDefault="002145B8" w:rsidP="002145B8">
      <w:pPr>
        <w:pStyle w:val="Code"/>
        <w:rPr>
          <w:ins w:id="12842" w:author="Laurence Golding" w:date="2019-05-11T06:52:00Z"/>
        </w:rPr>
      </w:pPr>
      <w:ins w:id="12843" w:author="Laurence Golding" w:date="2019-05-11T06:52:00Z">
        <w:r>
          <w:t xml:space="preserve">    },</w:t>
        </w:r>
      </w:ins>
    </w:p>
    <w:p w14:paraId="48E6FAD9" w14:textId="77777777" w:rsidR="002145B8" w:rsidRDefault="002145B8" w:rsidP="002145B8">
      <w:pPr>
        <w:pStyle w:val="Code"/>
        <w:rPr>
          <w:ins w:id="12844" w:author="Laurence Golding" w:date="2019-05-11T06:52:00Z"/>
        </w:rPr>
      </w:pPr>
      <w:ins w:id="12845" w:author="Laurence Golding" w:date="2019-05-11T06:52:00Z">
        <w:r>
          <w:t xml:space="preserve">    {</w:t>
        </w:r>
      </w:ins>
    </w:p>
    <w:p w14:paraId="603234CA" w14:textId="77777777" w:rsidR="002145B8" w:rsidRDefault="002145B8" w:rsidP="002145B8">
      <w:pPr>
        <w:pStyle w:val="Code"/>
        <w:rPr>
          <w:ins w:id="12846" w:author="Laurence Golding" w:date="2019-05-11T06:52:00Z"/>
        </w:rPr>
      </w:pPr>
      <w:ins w:id="12847" w:author="Laurence Golding" w:date="2019-05-11T06:52:00Z">
        <w:r>
          <w:t xml:space="preserve">      "locations": [</w:t>
        </w:r>
      </w:ins>
    </w:p>
    <w:p w14:paraId="0120210C" w14:textId="77777777" w:rsidR="002145B8" w:rsidRDefault="002145B8" w:rsidP="002145B8">
      <w:pPr>
        <w:pStyle w:val="Code"/>
        <w:rPr>
          <w:ins w:id="12848" w:author="Laurence Golding" w:date="2019-05-11T06:52:00Z"/>
        </w:rPr>
      </w:pPr>
      <w:ins w:id="12849" w:author="Laurence Golding" w:date="2019-05-11T06:52:00Z">
        <w:r>
          <w:t xml:space="preserve">        {</w:t>
        </w:r>
      </w:ins>
    </w:p>
    <w:p w14:paraId="0C0B7989" w14:textId="2F422B1D" w:rsidR="002145B8" w:rsidRDefault="002145B8" w:rsidP="002145B8">
      <w:pPr>
        <w:pStyle w:val="Code"/>
        <w:rPr>
          <w:ins w:id="12850" w:author="Laurence Golding" w:date="2019-05-11T06:52:00Z"/>
        </w:rPr>
      </w:pPr>
      <w:ins w:id="12851" w:author="Laurence Golding" w:date="2019-05-11T06:52:00Z">
        <w:r>
          <w:t xml:space="preserve">          "logicalLocation": {</w:t>
        </w:r>
      </w:ins>
    </w:p>
    <w:p w14:paraId="48A07FE8" w14:textId="11D9A011" w:rsidR="002145B8" w:rsidRDefault="002145B8" w:rsidP="002145B8">
      <w:pPr>
        <w:pStyle w:val="Code"/>
        <w:rPr>
          <w:ins w:id="12852" w:author="Laurence Golding" w:date="2019-05-11T06:52:00Z"/>
        </w:rPr>
      </w:pPr>
      <w:ins w:id="12853" w:author="Laurence Golding" w:date="2019-05-11T06:52:00Z">
        <w:r>
          <w:t xml:space="preserve">            "fullyQualifiedName": "/orders/0/total",</w:t>
        </w:r>
      </w:ins>
    </w:p>
    <w:p w14:paraId="5057CA1D" w14:textId="20C0BBF1" w:rsidR="002145B8" w:rsidRDefault="002145B8" w:rsidP="002145B8">
      <w:pPr>
        <w:pStyle w:val="Code"/>
        <w:rPr>
          <w:ins w:id="12854" w:author="Laurence Golding" w:date="2019-05-11T06:52:00Z"/>
        </w:rPr>
      </w:pPr>
      <w:ins w:id="12855" w:author="Laurence Golding" w:date="2019-05-11T06:52:00Z">
        <w:r>
          <w:t xml:space="preserve">            "index": </w:t>
        </w:r>
        <w:r w:rsidR="00F2602E">
          <w:t>4</w:t>
        </w:r>
      </w:ins>
    </w:p>
    <w:p w14:paraId="662A83D1" w14:textId="37EC6A4F" w:rsidR="002145B8" w:rsidRDefault="002145B8" w:rsidP="002145B8">
      <w:pPr>
        <w:pStyle w:val="Code"/>
        <w:rPr>
          <w:ins w:id="12856" w:author="Laurence Golding" w:date="2019-05-11T06:52:00Z"/>
        </w:rPr>
      </w:pPr>
      <w:ins w:id="12857" w:author="Laurence Golding" w:date="2019-05-11T06:52:00Z">
        <w:r>
          <w:t xml:space="preserve">          }</w:t>
        </w:r>
      </w:ins>
    </w:p>
    <w:p w14:paraId="52F18FE1" w14:textId="77777777" w:rsidR="002145B8" w:rsidRDefault="002145B8" w:rsidP="002145B8">
      <w:pPr>
        <w:pStyle w:val="Code"/>
        <w:rPr>
          <w:ins w:id="12858" w:author="Laurence Golding" w:date="2019-05-11T06:52:00Z"/>
        </w:rPr>
      </w:pPr>
      <w:ins w:id="12859" w:author="Laurence Golding" w:date="2019-05-11T06:52:00Z">
        <w:r>
          <w:t xml:space="preserve">        }</w:t>
        </w:r>
      </w:ins>
    </w:p>
    <w:p w14:paraId="1829804F" w14:textId="77777777" w:rsidR="002145B8" w:rsidRDefault="002145B8" w:rsidP="002145B8">
      <w:pPr>
        <w:pStyle w:val="Code"/>
        <w:rPr>
          <w:ins w:id="12860" w:author="Laurence Golding" w:date="2019-05-11T06:52:00Z"/>
        </w:rPr>
      </w:pPr>
      <w:ins w:id="12861" w:author="Laurence Golding" w:date="2019-05-11T06:52:00Z">
        <w:r>
          <w:t xml:space="preserve">      ]</w:t>
        </w:r>
      </w:ins>
    </w:p>
    <w:p w14:paraId="0B2C1AD0" w14:textId="77777777" w:rsidR="002145B8" w:rsidRDefault="002145B8" w:rsidP="002145B8">
      <w:pPr>
        <w:pStyle w:val="Code"/>
        <w:rPr>
          <w:ins w:id="12862" w:author="Laurence Golding" w:date="2019-05-11T06:52:00Z"/>
        </w:rPr>
      </w:pPr>
      <w:ins w:id="12863" w:author="Laurence Golding" w:date="2019-05-11T06:52:00Z">
        <w:r>
          <w:t xml:space="preserve">    }</w:t>
        </w:r>
      </w:ins>
    </w:p>
    <w:p w14:paraId="360D554F" w14:textId="77777777" w:rsidR="002145B8" w:rsidRDefault="002145B8" w:rsidP="002145B8">
      <w:pPr>
        <w:pStyle w:val="Code"/>
        <w:rPr>
          <w:ins w:id="12864" w:author="Laurence Golding" w:date="2019-05-11T06:52:00Z"/>
        </w:rPr>
      </w:pPr>
      <w:ins w:id="12865" w:author="Laurence Golding" w:date="2019-05-11T06:52:00Z">
        <w:r>
          <w:t xml:space="preserve">  ],</w:t>
        </w:r>
      </w:ins>
    </w:p>
    <w:p w14:paraId="388E96EF" w14:textId="77777777" w:rsidR="002145B8" w:rsidRDefault="002145B8" w:rsidP="002145B8">
      <w:pPr>
        <w:pStyle w:val="Code"/>
        <w:rPr>
          <w:ins w:id="12866" w:author="Laurence Golding" w:date="2019-05-11T06:52:00Z"/>
        </w:rPr>
      </w:pPr>
    </w:p>
    <w:p w14:paraId="5141237E" w14:textId="637520EF" w:rsidR="002145B8" w:rsidRDefault="002145B8" w:rsidP="002145B8">
      <w:pPr>
        <w:pStyle w:val="Code"/>
        <w:rPr>
          <w:ins w:id="12867" w:author="Laurence Golding" w:date="2019-05-11T06:52:00Z"/>
        </w:rPr>
      </w:pPr>
      <w:ins w:id="12868" w:author="Laurence Golding" w:date="2019-05-11T06:52:00Z">
        <w:r>
          <w:t xml:space="preserve">  "logicalLocations": [    </w:t>
        </w:r>
        <w:r w:rsidR="007D5117">
          <w:t xml:space="preserve">    </w:t>
        </w:r>
        <w:r>
          <w:t xml:space="preserve">   # See §</w:t>
        </w:r>
        <w:r>
          <w:fldChar w:fldCharType="begin"/>
        </w:r>
        <w:r>
          <w:instrText xml:space="preserve"> REF _Ref493479000 \r \h </w:instrText>
        </w:r>
        <w:r>
          <w:fldChar w:fldCharType="separate"/>
        </w:r>
        <w:r w:rsidR="0009127C">
          <w:t>3.14.17</w:t>
        </w:r>
        <w:r>
          <w:fldChar w:fldCharType="end"/>
        </w:r>
        <w:r>
          <w:t>.</w:t>
        </w:r>
      </w:ins>
    </w:p>
    <w:p w14:paraId="4AFB7C5A" w14:textId="25B74125" w:rsidR="002145B8" w:rsidRDefault="002145B8" w:rsidP="002145B8">
      <w:pPr>
        <w:pStyle w:val="Code"/>
        <w:rPr>
          <w:ins w:id="12869" w:author="Laurence Golding" w:date="2019-05-11T06:52:00Z"/>
        </w:rPr>
      </w:pPr>
      <w:ins w:id="12870" w:author="Laurence Golding" w:date="2019-05-11T06:52:00Z">
        <w:r>
          <w:t xml:space="preserve">    {                         </w:t>
        </w:r>
        <w:r w:rsidR="007D5117">
          <w:t xml:space="preserve">    </w:t>
        </w:r>
        <w:r>
          <w:t># A logicalLocation object (§</w:t>
        </w:r>
        <w:r>
          <w:fldChar w:fldCharType="begin"/>
        </w:r>
        <w:r>
          <w:instrText xml:space="preserve"> REF _Ref493404505 \r \h </w:instrText>
        </w:r>
        <w:r>
          <w:fldChar w:fldCharType="separate"/>
        </w:r>
        <w:r w:rsidR="0009127C">
          <w:t>3.33</w:t>
        </w:r>
        <w:r>
          <w:fldChar w:fldCharType="end"/>
        </w:r>
        <w:r>
          <w:t>).</w:t>
        </w:r>
      </w:ins>
    </w:p>
    <w:p w14:paraId="2CDE71E5" w14:textId="77777777" w:rsidR="002145B8" w:rsidRDefault="002145B8" w:rsidP="002145B8">
      <w:pPr>
        <w:pStyle w:val="Code"/>
        <w:rPr>
          <w:ins w:id="12871" w:author="Laurence Golding" w:date="2019-05-11T06:52:00Z"/>
        </w:rPr>
      </w:pPr>
      <w:ins w:id="12872" w:author="Laurence Golding" w:date="2019-05-11T06:52:00Z">
        <w:r>
          <w:t xml:space="preserve">      "name": "orders",</w:t>
        </w:r>
      </w:ins>
    </w:p>
    <w:p w14:paraId="6CC438ED" w14:textId="77777777" w:rsidR="002145B8" w:rsidRDefault="002145B8" w:rsidP="002145B8">
      <w:pPr>
        <w:pStyle w:val="Code"/>
        <w:rPr>
          <w:ins w:id="12873" w:author="Laurence Golding" w:date="2019-05-11T06:52:00Z"/>
        </w:rPr>
      </w:pPr>
      <w:ins w:id="12874" w:author="Laurence Golding" w:date="2019-05-11T06:52:00Z">
        <w:r>
          <w:t xml:space="preserve">      "fullyQualifiedName": "/orders",</w:t>
        </w:r>
      </w:ins>
    </w:p>
    <w:p w14:paraId="3EC8DB07" w14:textId="77777777" w:rsidR="002145B8" w:rsidRDefault="002145B8" w:rsidP="002145B8">
      <w:pPr>
        <w:pStyle w:val="Code"/>
        <w:rPr>
          <w:ins w:id="12875" w:author="Laurence Golding" w:date="2019-05-11T06:52:00Z"/>
        </w:rPr>
      </w:pPr>
      <w:ins w:id="12876" w:author="Laurence Golding" w:date="2019-05-11T06:52:00Z">
        <w:r>
          <w:t xml:space="preserve">      "kind": "array"</w:t>
        </w:r>
      </w:ins>
    </w:p>
    <w:p w14:paraId="3A8769FE" w14:textId="77777777" w:rsidR="002145B8" w:rsidRDefault="002145B8" w:rsidP="002145B8">
      <w:pPr>
        <w:pStyle w:val="Code"/>
        <w:rPr>
          <w:ins w:id="12877" w:author="Laurence Golding" w:date="2019-05-11T06:52:00Z"/>
        </w:rPr>
      </w:pPr>
      <w:ins w:id="12878" w:author="Laurence Golding" w:date="2019-05-11T06:52:00Z">
        <w:r>
          <w:t xml:space="preserve">    },</w:t>
        </w:r>
      </w:ins>
    </w:p>
    <w:p w14:paraId="77FA15EE" w14:textId="77777777" w:rsidR="002145B8" w:rsidRDefault="002145B8" w:rsidP="002145B8">
      <w:pPr>
        <w:pStyle w:val="Code"/>
        <w:rPr>
          <w:ins w:id="12879" w:author="Laurence Golding" w:date="2019-05-11T06:52:00Z"/>
        </w:rPr>
      </w:pPr>
      <w:ins w:id="12880" w:author="Laurence Golding" w:date="2019-05-11T06:52:00Z">
        <w:r>
          <w:t xml:space="preserve">    {</w:t>
        </w:r>
      </w:ins>
    </w:p>
    <w:p w14:paraId="50283170" w14:textId="77777777" w:rsidR="002145B8" w:rsidRDefault="002145B8" w:rsidP="002145B8">
      <w:pPr>
        <w:pStyle w:val="Code"/>
        <w:rPr>
          <w:ins w:id="12881" w:author="Laurence Golding" w:date="2019-05-11T06:52:00Z"/>
        </w:rPr>
      </w:pPr>
      <w:ins w:id="12882" w:author="Laurence Golding" w:date="2019-05-11T06:52:00Z">
        <w:r>
          <w:t xml:space="preserve">      "name": "0",</w:t>
        </w:r>
      </w:ins>
    </w:p>
    <w:p w14:paraId="30FD77C5" w14:textId="77777777" w:rsidR="002145B8" w:rsidRDefault="002145B8" w:rsidP="002145B8">
      <w:pPr>
        <w:pStyle w:val="Code"/>
        <w:rPr>
          <w:ins w:id="12883" w:author="Laurence Golding" w:date="2019-05-11T06:52:00Z"/>
        </w:rPr>
      </w:pPr>
      <w:ins w:id="12884" w:author="Laurence Golding" w:date="2019-05-11T06:52:00Z">
        <w:r>
          <w:t xml:space="preserve">      "fullyQualifiedName": "/orders/0",</w:t>
        </w:r>
      </w:ins>
    </w:p>
    <w:p w14:paraId="06E8917E" w14:textId="77777777" w:rsidR="002145B8" w:rsidRDefault="002145B8" w:rsidP="002145B8">
      <w:pPr>
        <w:pStyle w:val="Code"/>
        <w:rPr>
          <w:ins w:id="12885" w:author="Laurence Golding" w:date="2019-05-11T06:52:00Z"/>
        </w:rPr>
      </w:pPr>
      <w:ins w:id="12886" w:author="Laurence Golding" w:date="2019-05-11T06:52:00Z">
        <w:r>
          <w:t xml:space="preserve">      "kind": "object",</w:t>
        </w:r>
      </w:ins>
    </w:p>
    <w:p w14:paraId="232248D8" w14:textId="77777777" w:rsidR="002145B8" w:rsidRDefault="002145B8" w:rsidP="002145B8">
      <w:pPr>
        <w:pStyle w:val="Code"/>
        <w:rPr>
          <w:ins w:id="12887" w:author="Laurence Golding" w:date="2019-05-11T06:52:00Z"/>
        </w:rPr>
      </w:pPr>
      <w:ins w:id="12888" w:author="Laurence Golding" w:date="2019-05-11T06:52:00Z">
        <w:r>
          <w:t xml:space="preserve">      "parentIndex": 0</w:t>
        </w:r>
      </w:ins>
    </w:p>
    <w:p w14:paraId="7551578A" w14:textId="77777777" w:rsidR="002145B8" w:rsidRDefault="002145B8" w:rsidP="002145B8">
      <w:pPr>
        <w:pStyle w:val="Code"/>
        <w:rPr>
          <w:ins w:id="12889" w:author="Laurence Golding" w:date="2019-05-11T06:52:00Z"/>
        </w:rPr>
      </w:pPr>
      <w:ins w:id="12890" w:author="Laurence Golding" w:date="2019-05-11T06:52:00Z">
        <w:r>
          <w:t xml:space="preserve">    },</w:t>
        </w:r>
      </w:ins>
    </w:p>
    <w:p w14:paraId="4C983780" w14:textId="77777777" w:rsidR="002145B8" w:rsidRDefault="002145B8" w:rsidP="002145B8">
      <w:pPr>
        <w:pStyle w:val="Code"/>
        <w:rPr>
          <w:ins w:id="12891" w:author="Laurence Golding" w:date="2019-05-11T06:52:00Z"/>
        </w:rPr>
      </w:pPr>
      <w:ins w:id="12892" w:author="Laurence Golding" w:date="2019-05-11T06:52:00Z">
        <w:r>
          <w:t xml:space="preserve">    {</w:t>
        </w:r>
      </w:ins>
    </w:p>
    <w:p w14:paraId="069618C6" w14:textId="77777777" w:rsidR="002145B8" w:rsidRDefault="002145B8" w:rsidP="002145B8">
      <w:pPr>
        <w:pStyle w:val="Code"/>
        <w:rPr>
          <w:ins w:id="12893" w:author="Laurence Golding" w:date="2019-05-11T06:52:00Z"/>
        </w:rPr>
      </w:pPr>
      <w:ins w:id="12894" w:author="Laurence Golding" w:date="2019-05-11T06:52:00Z">
        <w:r>
          <w:t xml:space="preserve">      "name": "productIds",</w:t>
        </w:r>
      </w:ins>
    </w:p>
    <w:p w14:paraId="47410D4A" w14:textId="77777777" w:rsidR="002145B8" w:rsidRDefault="002145B8" w:rsidP="002145B8">
      <w:pPr>
        <w:pStyle w:val="Code"/>
        <w:rPr>
          <w:ins w:id="12895" w:author="Laurence Golding" w:date="2019-05-11T06:52:00Z"/>
        </w:rPr>
      </w:pPr>
      <w:ins w:id="12896" w:author="Laurence Golding" w:date="2019-05-11T06:52:00Z">
        <w:r>
          <w:t xml:space="preserve">      "fullyQualifiedName": "/orders/0/productIds",</w:t>
        </w:r>
      </w:ins>
    </w:p>
    <w:p w14:paraId="25A7B3EA" w14:textId="77777777" w:rsidR="002145B8" w:rsidRDefault="002145B8" w:rsidP="002145B8">
      <w:pPr>
        <w:pStyle w:val="Code"/>
        <w:rPr>
          <w:ins w:id="12897" w:author="Laurence Golding" w:date="2019-05-11T06:52:00Z"/>
        </w:rPr>
      </w:pPr>
      <w:ins w:id="12898" w:author="Laurence Golding" w:date="2019-05-11T06:52:00Z">
        <w:r>
          <w:t xml:space="preserve">      "kind": "array",</w:t>
        </w:r>
      </w:ins>
    </w:p>
    <w:p w14:paraId="2DADDE4B" w14:textId="77777777" w:rsidR="002145B8" w:rsidRDefault="002145B8" w:rsidP="002145B8">
      <w:pPr>
        <w:pStyle w:val="Code"/>
        <w:rPr>
          <w:ins w:id="12899" w:author="Laurence Golding" w:date="2019-05-11T06:52:00Z"/>
        </w:rPr>
      </w:pPr>
      <w:ins w:id="12900" w:author="Laurence Golding" w:date="2019-05-11T06:52:00Z">
        <w:r>
          <w:t xml:space="preserve">      "parentIndex": 1</w:t>
        </w:r>
      </w:ins>
    </w:p>
    <w:p w14:paraId="0235A543" w14:textId="77777777" w:rsidR="002145B8" w:rsidRDefault="002145B8" w:rsidP="002145B8">
      <w:pPr>
        <w:pStyle w:val="Code"/>
        <w:rPr>
          <w:ins w:id="12901" w:author="Laurence Golding" w:date="2019-05-11T06:52:00Z"/>
        </w:rPr>
      </w:pPr>
      <w:ins w:id="12902" w:author="Laurence Golding" w:date="2019-05-11T06:52:00Z">
        <w:r>
          <w:t xml:space="preserve">    },</w:t>
        </w:r>
      </w:ins>
    </w:p>
    <w:p w14:paraId="5F11AFCA" w14:textId="77777777" w:rsidR="002145B8" w:rsidRDefault="002145B8" w:rsidP="002145B8">
      <w:pPr>
        <w:pStyle w:val="Code"/>
        <w:rPr>
          <w:ins w:id="12903" w:author="Laurence Golding" w:date="2019-05-11T06:52:00Z"/>
        </w:rPr>
      </w:pPr>
      <w:ins w:id="12904" w:author="Laurence Golding" w:date="2019-05-11T06:52:00Z">
        <w:r>
          <w:t xml:space="preserve">    {</w:t>
        </w:r>
      </w:ins>
    </w:p>
    <w:p w14:paraId="4491B7EB" w14:textId="77777777" w:rsidR="002145B8" w:rsidRDefault="002145B8" w:rsidP="002145B8">
      <w:pPr>
        <w:pStyle w:val="Code"/>
        <w:rPr>
          <w:ins w:id="12905" w:author="Laurence Golding" w:date="2019-05-11T06:52:00Z"/>
        </w:rPr>
      </w:pPr>
      <w:ins w:id="12906" w:author="Laurence Golding" w:date="2019-05-11T06:52:00Z">
        <w:r>
          <w:t xml:space="preserve">      "name": "1",</w:t>
        </w:r>
      </w:ins>
    </w:p>
    <w:p w14:paraId="2549938E" w14:textId="77777777" w:rsidR="002145B8" w:rsidRDefault="002145B8" w:rsidP="002145B8">
      <w:pPr>
        <w:pStyle w:val="Code"/>
        <w:rPr>
          <w:ins w:id="12907" w:author="Laurence Golding" w:date="2019-05-11T06:52:00Z"/>
        </w:rPr>
      </w:pPr>
      <w:ins w:id="12908" w:author="Laurence Golding" w:date="2019-05-11T06:52:00Z">
        <w:r>
          <w:t xml:space="preserve">      "fullyQualifiedName": "/orders/0/productIds/1",</w:t>
        </w:r>
      </w:ins>
    </w:p>
    <w:p w14:paraId="12AE789E" w14:textId="77777777" w:rsidR="002145B8" w:rsidRDefault="002145B8" w:rsidP="002145B8">
      <w:pPr>
        <w:pStyle w:val="Code"/>
        <w:rPr>
          <w:ins w:id="12909" w:author="Laurence Golding" w:date="2019-05-11T06:52:00Z"/>
        </w:rPr>
      </w:pPr>
      <w:ins w:id="12910" w:author="Laurence Golding" w:date="2019-05-11T06:52:00Z">
        <w:r>
          <w:t xml:space="preserve">      "kind": "value",</w:t>
        </w:r>
      </w:ins>
    </w:p>
    <w:p w14:paraId="4A560A8F" w14:textId="77777777" w:rsidR="002145B8" w:rsidRDefault="002145B8" w:rsidP="002145B8">
      <w:pPr>
        <w:pStyle w:val="Code"/>
        <w:rPr>
          <w:ins w:id="12911" w:author="Laurence Golding" w:date="2019-05-11T06:52:00Z"/>
        </w:rPr>
      </w:pPr>
      <w:ins w:id="12912" w:author="Laurence Golding" w:date="2019-05-11T06:52:00Z">
        <w:r>
          <w:t xml:space="preserve">      "parentIndex": 2</w:t>
        </w:r>
      </w:ins>
    </w:p>
    <w:p w14:paraId="61DFDC86" w14:textId="77777777" w:rsidR="002145B8" w:rsidRDefault="002145B8" w:rsidP="002145B8">
      <w:pPr>
        <w:pStyle w:val="Code"/>
        <w:rPr>
          <w:ins w:id="12913" w:author="Laurence Golding" w:date="2019-05-11T06:52:00Z"/>
        </w:rPr>
      </w:pPr>
      <w:ins w:id="12914" w:author="Laurence Golding" w:date="2019-05-11T06:52:00Z">
        <w:r>
          <w:t xml:space="preserve">    },</w:t>
        </w:r>
      </w:ins>
    </w:p>
    <w:p w14:paraId="641BF2F2" w14:textId="77777777" w:rsidR="002145B8" w:rsidRDefault="002145B8" w:rsidP="002145B8">
      <w:pPr>
        <w:pStyle w:val="Code"/>
        <w:rPr>
          <w:ins w:id="12915" w:author="Laurence Golding" w:date="2019-05-11T06:52:00Z"/>
        </w:rPr>
      </w:pPr>
      <w:ins w:id="12916" w:author="Laurence Golding" w:date="2019-05-11T06:52:00Z">
        <w:r>
          <w:t xml:space="preserve">    {</w:t>
        </w:r>
      </w:ins>
    </w:p>
    <w:p w14:paraId="1F4407D5" w14:textId="77777777" w:rsidR="002145B8" w:rsidRDefault="002145B8" w:rsidP="002145B8">
      <w:pPr>
        <w:pStyle w:val="Code"/>
        <w:rPr>
          <w:ins w:id="12917" w:author="Laurence Golding" w:date="2019-05-11T06:52:00Z"/>
        </w:rPr>
      </w:pPr>
      <w:ins w:id="12918" w:author="Laurence Golding" w:date="2019-05-11T06:52:00Z">
        <w:r>
          <w:t xml:space="preserve">      "name": "total",</w:t>
        </w:r>
      </w:ins>
    </w:p>
    <w:p w14:paraId="0FED28A9" w14:textId="77777777" w:rsidR="002145B8" w:rsidRDefault="002145B8" w:rsidP="002145B8">
      <w:pPr>
        <w:pStyle w:val="Code"/>
        <w:rPr>
          <w:ins w:id="12919" w:author="Laurence Golding" w:date="2019-05-11T06:52:00Z"/>
        </w:rPr>
      </w:pPr>
      <w:ins w:id="12920" w:author="Laurence Golding" w:date="2019-05-11T06:52:00Z">
        <w:r>
          <w:t xml:space="preserve">      "fullyQualifiedName": "/orders/0/total",</w:t>
        </w:r>
      </w:ins>
    </w:p>
    <w:p w14:paraId="183D8A4D" w14:textId="77777777" w:rsidR="002145B8" w:rsidRDefault="002145B8" w:rsidP="002145B8">
      <w:pPr>
        <w:pStyle w:val="Code"/>
        <w:rPr>
          <w:ins w:id="12921" w:author="Laurence Golding" w:date="2019-05-11T06:52:00Z"/>
        </w:rPr>
      </w:pPr>
      <w:ins w:id="12922" w:author="Laurence Golding" w:date="2019-05-11T06:52:00Z">
        <w:r>
          <w:t xml:space="preserve">      "kind": "property",</w:t>
        </w:r>
      </w:ins>
    </w:p>
    <w:p w14:paraId="0BEF7A93" w14:textId="77777777" w:rsidR="002145B8" w:rsidRDefault="002145B8" w:rsidP="002145B8">
      <w:pPr>
        <w:pStyle w:val="Code"/>
        <w:rPr>
          <w:ins w:id="12923" w:author="Laurence Golding" w:date="2019-05-11T06:52:00Z"/>
        </w:rPr>
      </w:pPr>
      <w:ins w:id="12924" w:author="Laurence Golding" w:date="2019-05-11T06:52:00Z">
        <w:r>
          <w:t xml:space="preserve">      "parentIndex": 1</w:t>
        </w:r>
      </w:ins>
    </w:p>
    <w:p w14:paraId="7D3E21A1" w14:textId="77777777" w:rsidR="002145B8" w:rsidRDefault="002145B8" w:rsidP="002145B8">
      <w:pPr>
        <w:pStyle w:val="Code"/>
        <w:rPr>
          <w:ins w:id="12925" w:author="Laurence Golding" w:date="2019-05-11T06:52:00Z"/>
        </w:rPr>
      </w:pPr>
      <w:ins w:id="12926" w:author="Laurence Golding" w:date="2019-05-11T06:52:00Z">
        <w:r>
          <w:t xml:space="preserve">    }</w:t>
        </w:r>
      </w:ins>
    </w:p>
    <w:p w14:paraId="539D2196" w14:textId="77777777" w:rsidR="002145B8" w:rsidRDefault="002145B8" w:rsidP="002145B8">
      <w:pPr>
        <w:pStyle w:val="Code"/>
        <w:rPr>
          <w:ins w:id="12927" w:author="Laurence Golding" w:date="2019-05-11T06:52:00Z"/>
        </w:rPr>
      </w:pPr>
      <w:ins w:id="12928" w:author="Laurence Golding" w:date="2019-05-11T06:52:00Z">
        <w:r>
          <w:t xml:space="preserve">  ]</w:t>
        </w:r>
      </w:ins>
    </w:p>
    <w:p w14:paraId="4E1E5A52" w14:textId="77777777" w:rsidR="002145B8" w:rsidRPr="00EB2E5F" w:rsidRDefault="002145B8" w:rsidP="002145B8">
      <w:pPr>
        <w:pStyle w:val="Code"/>
        <w:rPr>
          <w:ins w:id="12929" w:author="Laurence Golding" w:date="2019-05-11T06:52:00Z"/>
        </w:rPr>
      </w:pPr>
      <w:ins w:id="12930" w:author="Laurence Golding" w:date="2019-05-11T06:52:00Z">
        <w:r>
          <w:t xml:space="preserve">} </w:t>
        </w:r>
      </w:ins>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4DFEAFA3" w14:textId="77777777" w:rsidR="006E546E" w:rsidRDefault="006E546E" w:rsidP="006E546E">
      <w:pPr>
        <w:pStyle w:val="Heading3"/>
        <w:numPr>
          <w:ilvl w:val="2"/>
          <w:numId w:val="2"/>
        </w:numPr>
        <w:rPr>
          <w:del w:id="12931" w:author="Laurence Golding" w:date="2019-05-11T06:52:00Z"/>
        </w:rPr>
      </w:pPr>
      <w:bookmarkStart w:id="12932" w:name="_Toc516224873"/>
      <w:del w:id="12933" w:author="Laurence Golding" w:date="2019-05-11T06:52:00Z">
        <w:r>
          <w:delText>parentKey property</w:delText>
        </w:r>
        <w:bookmarkEnd w:id="12932"/>
      </w:del>
    </w:p>
    <w:p w14:paraId="59276B3E" w14:textId="58677910" w:rsidR="00851F64" w:rsidRDefault="00851F64" w:rsidP="00AD7FD8">
      <w:pPr>
        <w:rPr>
          <w:ins w:id="12934" w:author="Laurence Golding" w:date="2019-05-11T06:52:00Z"/>
        </w:rPr>
      </w:pPr>
      <w:r>
        <w:t xml:space="preserve">If </w:t>
      </w:r>
      <w:del w:id="12935" w:author="Laurence Golding" w:date="2019-05-11T06:52:00Z">
        <w:r w:rsidR="00AD7FD8">
          <w:delText>the</w:delText>
        </w:r>
      </w:del>
      <w:ins w:id="12936" w:author="Laurence Golding" w:date="2019-05-11T06:52:00Z">
        <w:r>
          <w:t>a</w:t>
        </w:r>
      </w:ins>
      <w:r>
        <w:t xml:space="preserve"> logical location </w:t>
      </w:r>
      <w:del w:id="12937" w:author="Laurence Golding" w:date="2019-05-11T06:52:00Z">
        <w:r w:rsidR="00AD7FD8">
          <w:delText>represented by the</w:delText>
        </w:r>
      </w:del>
      <w:ins w:id="12938" w:author="Laurence Golding" w:date="2019-05-11T06:52:00Z">
        <w:r>
          <w:t xml:space="preserve">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ins>
    </w:p>
    <w:p w14:paraId="6F23E473" w14:textId="5A006748" w:rsidR="0046030F" w:rsidRPr="0046030F" w:rsidRDefault="00851F64" w:rsidP="0046030F">
      <w:pPr>
        <w:pStyle w:val="Note"/>
        <w:rPr>
          <w:ins w:id="12939" w:author="Laurence Golding" w:date="2019-05-11T06:52:00Z"/>
        </w:rPr>
      </w:pPr>
      <w:ins w:id="12940" w:author="Laurence Golding" w:date="2019-05-11T06:52: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C8A3863" w:rsidR="006E546E" w:rsidRDefault="00ED4F69" w:rsidP="006E546E">
      <w:pPr>
        <w:pStyle w:val="Heading3"/>
        <w:rPr>
          <w:ins w:id="12941" w:author="Laurence Golding" w:date="2019-05-11T06:52:00Z"/>
        </w:rPr>
      </w:pPr>
      <w:bookmarkStart w:id="12942" w:name="_Ref530059029"/>
      <w:bookmarkStart w:id="12943" w:name="_Toc8367239"/>
      <w:ins w:id="12944" w:author="Laurence Golding" w:date="2019-05-11T06:52:00Z">
        <w:r>
          <w:t xml:space="preserve">parentIndex </w:t>
        </w:r>
        <w:r w:rsidR="006E546E">
          <w:t>property</w:t>
        </w:r>
        <w:bookmarkEnd w:id="12942"/>
        <w:bookmarkEnd w:id="12943"/>
      </w:ins>
    </w:p>
    <w:p w14:paraId="765BBE49" w14:textId="30B9776E" w:rsidR="00AD7FD8" w:rsidRDefault="00AD7FD8" w:rsidP="00AD7FD8">
      <w:ins w:id="12945" w:author="Laurence Golding" w:date="2019-05-11T06:52:00Z">
        <w:r>
          <w:t xml:space="preserve">If </w:t>
        </w:r>
        <w:r w:rsidR="006A539D">
          <w:t>this</w:t>
        </w:r>
      </w:ins>
      <w:r>
        <w:t xml:space="preserve"> </w:t>
      </w:r>
      <w:r w:rsidRPr="00AD7FD8">
        <w:rPr>
          <w:rStyle w:val="CODEtemp"/>
        </w:rPr>
        <w:t>logicalLocation</w:t>
      </w:r>
      <w:r>
        <w:t xml:space="preserve"> object </w:t>
      </w:r>
      <w:del w:id="12946" w:author="Laurence Golding" w:date="2019-05-11T06:52:00Z">
        <w:r>
          <w:delText>is</w:delText>
        </w:r>
      </w:del>
      <w:ins w:id="12947" w:author="Laurence Golding" w:date="2019-05-11T06:52:00Z">
        <w:r w:rsidR="006A539D">
          <w:t>represents</w:t>
        </w:r>
      </w:ins>
      <w:r w:rsidR="006A539D">
        <w:t xml:space="preserve"> </w:t>
      </w:r>
      <w:r>
        <w:t xml:space="preserve">a nested logical location, then </w:t>
      </w:r>
      <w:del w:id="12948" w:author="Laurence Golding" w:date="2019-05-11T06:52:00Z">
        <w:r>
          <w:delText xml:space="preserve">the </w:delText>
        </w:r>
        <w:r w:rsidRPr="00AD7FD8">
          <w:rPr>
            <w:rStyle w:val="CODEtemp"/>
          </w:rPr>
          <w:delText>logicalLocation</w:delText>
        </w:r>
        <w:r>
          <w:delText xml:space="preserve"> object</w:delText>
        </w:r>
      </w:del>
      <w:ins w:id="12949" w:author="Laurence Golding" w:date="2019-05-11T06:52:00Z">
        <w:r w:rsidR="006A539D">
          <w:t>it</w:t>
        </w:r>
      </w:ins>
      <w:r>
        <w:t xml:space="preserve"> </w:t>
      </w:r>
      <w:r w:rsidRPr="00AD7FD8">
        <w:rPr>
          <w:b/>
        </w:rPr>
        <w:t>SHALL</w:t>
      </w:r>
      <w:r>
        <w:t xml:space="preserve"> contain a property named </w:t>
      </w:r>
      <w:del w:id="12950" w:author="Laurence Golding" w:date="2019-05-11T06:52:00Z">
        <w:r w:rsidRPr="00AD7FD8">
          <w:rPr>
            <w:rStyle w:val="CODEtemp"/>
          </w:rPr>
          <w:delText>parentKey</w:delText>
        </w:r>
      </w:del>
      <w:ins w:id="12951" w:author="Laurence Golding" w:date="2019-05-11T06:52:00Z">
        <w:r w:rsidR="00ED4F69" w:rsidRPr="00AD7FD8">
          <w:rPr>
            <w:rStyle w:val="CODEtemp"/>
          </w:rPr>
          <w:t>parent</w:t>
        </w:r>
        <w:r w:rsidR="00ED4F69">
          <w:rPr>
            <w:rStyle w:val="CODEtemp"/>
          </w:rPr>
          <w:t>Index</w:t>
        </w:r>
      </w:ins>
      <w:r w:rsidR="00ED4F69">
        <w:t xml:space="preserve"> </w:t>
      </w:r>
      <w:r>
        <w:t xml:space="preserve">whose value is </w:t>
      </w:r>
      <w:del w:id="12952" w:author="Laurence Golding" w:date="2019-05-11T06:52:00Z">
        <w:r>
          <w:delText xml:space="preserve">a string that matches </w:delText>
        </w:r>
      </w:del>
      <w:r w:rsidR="006A539D">
        <w:t>the</w:t>
      </w:r>
      <w:r w:rsidR="00F75C86">
        <w:t xml:space="preserve"> </w:t>
      </w:r>
      <w:del w:id="12953" w:author="Laurence Golding" w:date="2019-05-11T06:52:00Z">
        <w:r>
          <w:delText>property name</w:delText>
        </w:r>
      </w:del>
      <w:ins w:id="12954" w:author="Laurence Golding" w:date="2019-05-11T06:52:00Z">
        <w:r w:rsidR="00F75C86">
          <w:t>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ins>
      <w:r>
        <w:t xml:space="preserve"> of the parent </w:t>
      </w:r>
      <w:r w:rsidRPr="00AD7FD8">
        <w:rPr>
          <w:rStyle w:val="CODEtemp"/>
        </w:rPr>
        <w:t>logicalLocation</w:t>
      </w:r>
      <w:r>
        <w:t xml:space="preserve"> object within</w:t>
      </w:r>
      <w:r w:rsidR="006A539D">
        <w:t xml:space="preserve"> </w:t>
      </w:r>
      <w:del w:id="12955" w:author="Laurence Golding" w:date="2019-05-11T06:52:00Z">
        <w:r w:rsidRPr="00AD7FD8">
          <w:rPr>
            <w:rStyle w:val="CODEtemp"/>
          </w:rPr>
          <w:delText>run</w:delText>
        </w:r>
      </w:del>
      <w:ins w:id="12956" w:author="Laurence Golding" w:date="2019-05-11T06:52:00Z">
        <w:r w:rsidR="009B6661">
          <w:rPr>
            <w:rStyle w:val="CODEtemp"/>
          </w:rPr>
          <w:t>theRun</w:t>
        </w:r>
      </w:ins>
      <w:r w:rsidRPr="00AD7FD8">
        <w:rPr>
          <w:rStyle w:val="CODEtemp"/>
        </w:rPr>
        <w:t>.logicalLocations</w:t>
      </w:r>
      <w:r>
        <w:t xml:space="preserve"> (§</w:t>
      </w:r>
      <w:r>
        <w:fldChar w:fldCharType="begin"/>
      </w:r>
      <w:r>
        <w:instrText xml:space="preserve"> REF _Ref493479000 \w \h </w:instrText>
      </w:r>
      <w:r>
        <w:fldChar w:fldCharType="separate"/>
      </w:r>
      <w:r w:rsidR="0009127C">
        <w:t>3.</w:t>
      </w:r>
      <w:del w:id="12957" w:author="Laurence Golding" w:date="2019-05-11T06:52:00Z">
        <w:r w:rsidR="00331070">
          <w:delText>11.</w:delText>
        </w:r>
      </w:del>
      <w:r w:rsidR="0009127C">
        <w:t>14</w:t>
      </w:r>
      <w:ins w:id="12958" w:author="Laurence Golding" w:date="2019-05-11T06:52:00Z">
        <w:r w:rsidR="0009127C">
          <w:t>.17</w:t>
        </w:r>
      </w:ins>
      <w:r>
        <w:fldChar w:fldCharType="end"/>
      </w:r>
      <w:r>
        <w:t>).</w:t>
      </w:r>
    </w:p>
    <w:p w14:paraId="561C4353" w14:textId="46E7FA46" w:rsidR="00AD7FD8" w:rsidRDefault="00AD7FD8" w:rsidP="00AD7FD8">
      <w:del w:id="12959" w:author="Laurence Golding" w:date="2019-05-11T06:52:00Z">
        <w:r>
          <w:delText xml:space="preserve">If the logical location represented by the </w:delText>
        </w:r>
        <w:r w:rsidRPr="00AD7FD8">
          <w:rPr>
            <w:rStyle w:val="CODEtemp"/>
          </w:rPr>
          <w:delText>logicalLocation</w:delText>
        </w:r>
        <w:r>
          <w:delText xml:space="preserve"> object is</w:delText>
        </w:r>
      </w:del>
      <w:ins w:id="12960" w:author="Laurence Golding" w:date="2019-05-11T06:52:00Z">
        <w:r>
          <w:t xml:space="preserve">If </w:t>
        </w:r>
        <w:r w:rsidR="000724CD">
          <w:rPr>
            <w:rStyle w:val="CODEtemp"/>
          </w:rPr>
          <w:t>thisObject</w:t>
        </w:r>
        <w:r>
          <w:t xml:space="preserve"> </w:t>
        </w:r>
        <w:r w:rsidR="006A539D">
          <w:t>represents</w:t>
        </w:r>
      </w:ins>
      <w:r w:rsidR="006A539D">
        <w:t xml:space="preserve"> </w:t>
      </w:r>
      <w:r>
        <w:t xml:space="preserve">a top-level logical location, then </w:t>
      </w:r>
      <w:del w:id="12961" w:author="Laurence Golding" w:date="2019-05-11T06:52:00Z">
        <w:r>
          <w:delText xml:space="preserve">the </w:delText>
        </w:r>
        <w:r w:rsidRPr="00AD7FD8">
          <w:rPr>
            <w:rStyle w:val="CODEtemp"/>
          </w:rPr>
          <w:delText>parentKey</w:delText>
        </w:r>
        <w:r>
          <w:delText xml:space="preserve"> property</w:delText>
        </w:r>
      </w:del>
      <w:ins w:id="12962" w:author="Laurence Golding" w:date="2019-05-11T06:52:00Z">
        <w:r w:rsidR="00BE24C2" w:rsidRPr="00AD7FD8">
          <w:rPr>
            <w:rStyle w:val="CODEtemp"/>
          </w:rPr>
          <w:t>parent</w:t>
        </w:r>
        <w:r w:rsidR="00BE24C2">
          <w:rPr>
            <w:rStyle w:val="CODEtemp"/>
          </w:rPr>
          <w:t>Index</w:t>
        </w:r>
      </w:ins>
      <w:r w:rsidR="00BE24C2">
        <w:t xml:space="preserve"> </w:t>
      </w:r>
      <w:r w:rsidRPr="00AD7FD8">
        <w:rPr>
          <w:b/>
        </w:rPr>
        <w:t>SHALL</w:t>
      </w:r>
      <w:r>
        <w:t xml:space="preserve"> be absent.</w:t>
      </w:r>
    </w:p>
    <w:p w14:paraId="61A6773D" w14:textId="30DF79BB" w:rsidR="006A539D" w:rsidRDefault="006A539D" w:rsidP="006A539D">
      <w:pPr>
        <w:pStyle w:val="Note"/>
        <w:rPr>
          <w:ins w:id="12963" w:author="Laurence Golding" w:date="2019-05-11T06:52:00Z"/>
        </w:rPr>
      </w:pPr>
      <w:ins w:id="12964" w:author="Laurence Golding" w:date="2019-05-11T06:52:00Z">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12965" w:author="Laurence Golding" w:date="2019-05-11T06:52:00Z"/>
        </w:rPr>
      </w:pPr>
      <w:ins w:id="12966" w:author="Laurence Golding" w:date="2019-05-11T06:52: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4183EB7B" w:rsidR="006A539D" w:rsidRDefault="006A539D" w:rsidP="006A539D">
      <w:pPr>
        <w:pStyle w:val="Code"/>
        <w:rPr>
          <w:ins w:id="12967" w:author="Laurence Golding" w:date="2019-05-11T06:52:00Z"/>
        </w:rPr>
      </w:pPr>
      <w:ins w:id="12968" w:author="Laurence Golding" w:date="2019-05-11T06:52:00Z">
        <w:r>
          <w:t>{                                            # A run object (§</w:t>
        </w:r>
        <w:r>
          <w:fldChar w:fldCharType="begin"/>
        </w:r>
        <w:r>
          <w:instrText xml:space="preserve"> REF _Ref493349997 \r \h </w:instrText>
        </w:r>
        <w:r>
          <w:fldChar w:fldCharType="separate"/>
        </w:r>
        <w:r w:rsidR="0009127C">
          <w:t>3.14</w:t>
        </w:r>
        <w:r>
          <w:fldChar w:fldCharType="end"/>
        </w:r>
        <w:r>
          <w:t>).</w:t>
        </w:r>
      </w:ins>
    </w:p>
    <w:p w14:paraId="24B97B6F" w14:textId="42E7A0DF" w:rsidR="006A539D" w:rsidRDefault="006A539D" w:rsidP="006A539D">
      <w:pPr>
        <w:pStyle w:val="Code"/>
        <w:rPr>
          <w:ins w:id="12969" w:author="Laurence Golding" w:date="2019-05-11T06:52:00Z"/>
        </w:rPr>
      </w:pPr>
      <w:ins w:id="12970" w:author="Laurence Golding" w:date="2019-05-11T06:52:00Z">
        <w:r>
          <w:t xml:space="preserve">  "logicalLocations": [                      # See §</w:t>
        </w:r>
        <w:r>
          <w:fldChar w:fldCharType="begin"/>
        </w:r>
        <w:r>
          <w:instrText xml:space="preserve"> REF _Ref493479000 \r \h </w:instrText>
        </w:r>
        <w:r>
          <w:fldChar w:fldCharType="separate"/>
        </w:r>
        <w:r w:rsidR="0009127C">
          <w:t>3.14.17</w:t>
        </w:r>
        <w:r>
          <w:fldChar w:fldCharType="end"/>
        </w:r>
        <w:r>
          <w:t>.</w:t>
        </w:r>
      </w:ins>
    </w:p>
    <w:p w14:paraId="7AC12910" w14:textId="77777777" w:rsidR="006A539D" w:rsidRDefault="006A539D" w:rsidP="006A539D">
      <w:pPr>
        <w:pStyle w:val="Code"/>
        <w:rPr>
          <w:ins w:id="12971" w:author="Laurence Golding" w:date="2019-05-11T06:52:00Z"/>
        </w:rPr>
      </w:pPr>
      <w:ins w:id="12972" w:author="Laurence Golding" w:date="2019-05-11T06:52:00Z">
        <w:r>
          <w:t xml:space="preserve">    {</w:t>
        </w:r>
      </w:ins>
    </w:p>
    <w:p w14:paraId="5F513F8D" w14:textId="416458A0" w:rsidR="006A539D" w:rsidRDefault="006A539D" w:rsidP="006A539D">
      <w:pPr>
        <w:pStyle w:val="Code"/>
        <w:rPr>
          <w:ins w:id="12973" w:author="Laurence Golding" w:date="2019-05-11T06:52:00Z"/>
        </w:rPr>
      </w:pPr>
      <w:ins w:id="12974" w:author="Laurence Golding" w:date="2019-05-11T06:52:00Z">
        <w:r>
          <w:t xml:space="preserve">      "name": "f(void)",                     # See §</w:t>
        </w:r>
        <w:r>
          <w:fldChar w:fldCharType="begin"/>
        </w:r>
        <w:r>
          <w:instrText xml:space="preserve"> REF _Ref514247682 \r \h </w:instrText>
        </w:r>
        <w:r>
          <w:fldChar w:fldCharType="separate"/>
        </w:r>
        <w:r w:rsidR="0009127C">
          <w:t>3.33.4</w:t>
        </w:r>
        <w:r>
          <w:fldChar w:fldCharType="end"/>
        </w:r>
        <w:r>
          <w:t>.</w:t>
        </w:r>
      </w:ins>
    </w:p>
    <w:p w14:paraId="4AFFDE10" w14:textId="0623B7B2" w:rsidR="006A539D" w:rsidRDefault="006A539D" w:rsidP="006A539D">
      <w:pPr>
        <w:pStyle w:val="Code"/>
        <w:rPr>
          <w:ins w:id="12975" w:author="Laurence Golding" w:date="2019-05-11T06:52:00Z"/>
        </w:rPr>
      </w:pPr>
      <w:ins w:id="12976" w:author="Laurence Golding" w:date="2019-05-11T06:52:00Z">
        <w:r>
          <w:t xml:space="preserve">      "fullyQualifiedName": "n::f(void)",    # See §</w:t>
        </w:r>
        <w:r>
          <w:fldChar w:fldCharType="begin"/>
        </w:r>
        <w:r>
          <w:instrText xml:space="preserve"> REF _Ref513194876 \r \h </w:instrText>
        </w:r>
        <w:r>
          <w:fldChar w:fldCharType="separate"/>
        </w:r>
        <w:r w:rsidR="0009127C">
          <w:t>3.33.5</w:t>
        </w:r>
        <w:r>
          <w:fldChar w:fldCharType="end"/>
        </w:r>
        <w:r>
          <w:t>.</w:t>
        </w:r>
      </w:ins>
    </w:p>
    <w:p w14:paraId="54F6DD7C" w14:textId="0A94BC71" w:rsidR="006A539D" w:rsidRDefault="006A539D" w:rsidP="006A539D">
      <w:pPr>
        <w:pStyle w:val="Code"/>
        <w:rPr>
          <w:ins w:id="12977" w:author="Laurence Golding" w:date="2019-05-11T06:52:00Z"/>
        </w:rPr>
      </w:pPr>
      <w:ins w:id="12978" w:author="Laurence Golding" w:date="2019-05-11T06:52:00Z">
        <w:r>
          <w:t xml:space="preserve">      "kind": "function",                    # See §</w:t>
        </w:r>
        <w:r>
          <w:fldChar w:fldCharType="begin"/>
        </w:r>
        <w:r>
          <w:instrText xml:space="preserve"> REF _Ref513195445 \r \h </w:instrText>
        </w:r>
        <w:r>
          <w:fldChar w:fldCharType="separate"/>
        </w:r>
        <w:r w:rsidR="0009127C">
          <w:t>3.33.7</w:t>
        </w:r>
        <w:r>
          <w:fldChar w:fldCharType="end"/>
        </w:r>
        <w:r>
          <w:t>.</w:t>
        </w:r>
      </w:ins>
    </w:p>
    <w:p w14:paraId="1D9BB770" w14:textId="77777777" w:rsidR="006A539D" w:rsidRDefault="006A539D" w:rsidP="006A539D">
      <w:pPr>
        <w:pStyle w:val="Code"/>
        <w:rPr>
          <w:ins w:id="12979" w:author="Laurence Golding" w:date="2019-05-11T06:52:00Z"/>
        </w:rPr>
      </w:pPr>
      <w:ins w:id="12980" w:author="Laurence Golding" w:date="2019-05-11T06:52:00Z">
        <w:r>
          <w:t xml:space="preserve">      "parentIndex": 1</w:t>
        </w:r>
      </w:ins>
    </w:p>
    <w:p w14:paraId="79D911E9" w14:textId="77777777" w:rsidR="006A539D" w:rsidRDefault="006A539D" w:rsidP="006A539D">
      <w:pPr>
        <w:pStyle w:val="Code"/>
        <w:rPr>
          <w:ins w:id="12981" w:author="Laurence Golding" w:date="2019-05-11T06:52:00Z"/>
        </w:rPr>
      </w:pPr>
      <w:ins w:id="12982" w:author="Laurence Golding" w:date="2019-05-11T06:52:00Z">
        <w:r>
          <w:t xml:space="preserve">    },</w:t>
        </w:r>
      </w:ins>
    </w:p>
    <w:p w14:paraId="179109C3" w14:textId="77777777" w:rsidR="006A539D" w:rsidRDefault="006A539D" w:rsidP="006A539D">
      <w:pPr>
        <w:pStyle w:val="Code"/>
        <w:rPr>
          <w:ins w:id="12983" w:author="Laurence Golding" w:date="2019-05-11T06:52:00Z"/>
        </w:rPr>
      </w:pPr>
      <w:ins w:id="12984" w:author="Laurence Golding" w:date="2019-05-11T06:52:00Z">
        <w:r>
          <w:t xml:space="preserve">    {</w:t>
        </w:r>
      </w:ins>
    </w:p>
    <w:p w14:paraId="323049E5" w14:textId="77777777" w:rsidR="006A539D" w:rsidRDefault="006A539D" w:rsidP="006A539D">
      <w:pPr>
        <w:pStyle w:val="Code"/>
        <w:rPr>
          <w:ins w:id="12985" w:author="Laurence Golding" w:date="2019-05-11T06:52:00Z"/>
        </w:rPr>
      </w:pPr>
      <w:ins w:id="12986" w:author="Laurence Golding" w:date="2019-05-11T06:52:00Z">
        <w:r>
          <w:t xml:space="preserve">      "name": "n",</w:t>
        </w:r>
      </w:ins>
    </w:p>
    <w:p w14:paraId="018F97AF" w14:textId="77777777" w:rsidR="006A539D" w:rsidRDefault="006A539D" w:rsidP="006A539D">
      <w:pPr>
        <w:pStyle w:val="Code"/>
        <w:rPr>
          <w:ins w:id="12987" w:author="Laurence Golding" w:date="2019-05-11T06:52:00Z"/>
        </w:rPr>
      </w:pPr>
      <w:ins w:id="12988" w:author="Laurence Golding" w:date="2019-05-11T06:52:00Z">
        <w:r>
          <w:t xml:space="preserve">      "kind": "namespace"</w:t>
        </w:r>
      </w:ins>
    </w:p>
    <w:p w14:paraId="7CBABE9B" w14:textId="77777777" w:rsidR="006A539D" w:rsidRDefault="006A539D" w:rsidP="006A539D">
      <w:pPr>
        <w:pStyle w:val="Code"/>
        <w:rPr>
          <w:ins w:id="12989" w:author="Laurence Golding" w:date="2019-05-11T06:52:00Z"/>
        </w:rPr>
      </w:pPr>
      <w:ins w:id="12990" w:author="Laurence Golding" w:date="2019-05-11T06:52:00Z">
        <w:r>
          <w:t xml:space="preserve">    }</w:t>
        </w:r>
      </w:ins>
    </w:p>
    <w:p w14:paraId="232F3CB1" w14:textId="77777777" w:rsidR="006A539D" w:rsidRDefault="006A539D" w:rsidP="006A539D">
      <w:pPr>
        <w:pStyle w:val="Code"/>
        <w:rPr>
          <w:ins w:id="12991" w:author="Laurence Golding" w:date="2019-05-11T06:52:00Z"/>
        </w:rPr>
      </w:pPr>
      <w:ins w:id="12992" w:author="Laurence Golding" w:date="2019-05-11T06:52:00Z">
        <w:r>
          <w:t xml:space="preserve">  ]</w:t>
        </w:r>
      </w:ins>
    </w:p>
    <w:p w14:paraId="0F8B40AC" w14:textId="260D0636" w:rsidR="006A539D" w:rsidRDefault="006A539D" w:rsidP="006A539D">
      <w:pPr>
        <w:pStyle w:val="Code"/>
        <w:rPr>
          <w:ins w:id="12993" w:author="Laurence Golding" w:date="2019-05-11T06:52:00Z"/>
        </w:rPr>
      </w:pPr>
      <w:ins w:id="12994" w:author="Laurence Golding" w:date="2019-05-11T06:52:00Z">
        <w:r>
          <w:t>}</w:t>
        </w:r>
      </w:ins>
    </w:p>
    <w:p w14:paraId="5CB4109E" w14:textId="4D094105" w:rsidR="00E40100" w:rsidRDefault="00E40100" w:rsidP="00E40100">
      <w:pPr>
        <w:pStyle w:val="Heading2"/>
        <w:rPr>
          <w:ins w:id="12995" w:author="Laurence Golding" w:date="2019-05-11T06:52:00Z"/>
        </w:rPr>
      </w:pPr>
      <w:bookmarkStart w:id="12996" w:name="_Ref6738083"/>
      <w:bookmarkStart w:id="12997" w:name="_Toc8367240"/>
      <w:ins w:id="12998" w:author="Laurence Golding" w:date="2019-05-11T06:52:00Z">
        <w:r>
          <w:t>locationRelationship object</w:t>
        </w:r>
        <w:bookmarkEnd w:id="12996"/>
        <w:bookmarkEnd w:id="12997"/>
      </w:ins>
    </w:p>
    <w:p w14:paraId="77103946" w14:textId="164D3EC2" w:rsidR="00E40100" w:rsidRDefault="00E40100" w:rsidP="00E40100">
      <w:pPr>
        <w:pStyle w:val="Heading3"/>
        <w:rPr>
          <w:ins w:id="12999" w:author="Laurence Golding" w:date="2019-05-11T06:52:00Z"/>
        </w:rPr>
      </w:pPr>
      <w:bookmarkStart w:id="13000" w:name="_Ref6739977"/>
      <w:bookmarkStart w:id="13001" w:name="_Toc8367241"/>
      <w:ins w:id="13002" w:author="Laurence Golding" w:date="2019-05-11T06:52:00Z">
        <w:r>
          <w:t>General</w:t>
        </w:r>
        <w:bookmarkEnd w:id="13000"/>
        <w:bookmarkEnd w:id="13001"/>
      </w:ins>
    </w:p>
    <w:p w14:paraId="2C6D5C37" w14:textId="3DFA31E7" w:rsidR="00E40100" w:rsidRDefault="00A31975" w:rsidP="00E40100">
      <w:pPr>
        <w:rPr>
          <w:ins w:id="13003" w:author="Laurence Golding" w:date="2019-05-11T06:52:00Z"/>
        </w:rPr>
      </w:pPr>
      <w:ins w:id="13004" w:author="Laurence Golding" w:date="2019-05-11T06:52:00Z">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ins>
    </w:p>
    <w:p w14:paraId="4F72D45D" w14:textId="75D21698" w:rsidR="00A31975" w:rsidRDefault="00A31975" w:rsidP="00E40100">
      <w:pPr>
        <w:rPr>
          <w:ins w:id="13005" w:author="Laurence Golding" w:date="2019-05-11T06:52:00Z"/>
        </w:rPr>
      </w:pPr>
      <w:ins w:id="13006" w:author="Laurence Golding" w:date="2019-05-11T06:52:00Z">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9127C">
          <w:t>3.28.7</w:t>
        </w:r>
        <w:r>
          <w:fldChar w:fldCharType="end"/>
        </w:r>
        <w:r>
          <w:t xml:space="preserve">). The </w:t>
        </w:r>
        <w:r>
          <w:rPr>
            <w:rStyle w:val="CODEtemp"/>
          </w:rPr>
          <w:t>location</w:t>
        </w:r>
        <w:r>
          <w:t xml:space="preserve"> object containing this property is </w:t>
        </w:r>
        <w:r w:rsidRPr="00A31975">
          <w:rPr>
            <w:rStyle w:val="CODEtemp"/>
          </w:rPr>
          <w:t>theSource</w:t>
        </w:r>
        <w:r>
          <w:t>.</w:t>
        </w:r>
      </w:ins>
    </w:p>
    <w:p w14:paraId="6A802F67" w14:textId="3774BBD6" w:rsidR="00A31975" w:rsidRDefault="00A31975" w:rsidP="00A31975">
      <w:pPr>
        <w:pStyle w:val="Note"/>
        <w:rPr>
          <w:ins w:id="13007" w:author="Laurence Golding" w:date="2019-05-11T06:52:00Z"/>
        </w:rPr>
      </w:pPr>
      <w:ins w:id="13008" w:author="Laurence Golding" w:date="2019-05-11T06:52:00Z">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ins>
    </w:p>
    <w:p w14:paraId="39FD262F" w14:textId="4B1CE5E6" w:rsidR="00A31975" w:rsidRDefault="00A31975" w:rsidP="00A31975">
      <w:pPr>
        <w:pStyle w:val="Code"/>
        <w:rPr>
          <w:ins w:id="13009" w:author="Laurence Golding" w:date="2019-05-11T06:52:00Z"/>
        </w:rPr>
      </w:pPr>
      <w:ins w:id="13010" w:author="Laurence Golding" w:date="2019-05-11T06:52:00Z">
        <w:r>
          <w:t>{                                        # A result object (§</w:t>
        </w:r>
        <w:r>
          <w:fldChar w:fldCharType="begin"/>
        </w:r>
        <w:r>
          <w:instrText xml:space="preserve"> REF _Ref493350984 \r \h </w:instrText>
        </w:r>
        <w:r>
          <w:fldChar w:fldCharType="separate"/>
        </w:r>
        <w:r w:rsidR="0009127C">
          <w:t>3.27</w:t>
        </w:r>
        <w:r>
          <w:fldChar w:fldCharType="end"/>
        </w:r>
        <w:r>
          <w:t>).</w:t>
        </w:r>
      </w:ins>
    </w:p>
    <w:p w14:paraId="3FAEAF64" w14:textId="296CA160" w:rsidR="00A31975" w:rsidRDefault="00A31975" w:rsidP="00A31975">
      <w:pPr>
        <w:pStyle w:val="Code"/>
        <w:rPr>
          <w:ins w:id="13011" w:author="Laurence Golding" w:date="2019-05-11T06:52:00Z"/>
        </w:rPr>
      </w:pPr>
      <w:ins w:id="13012" w:author="Laurence Golding" w:date="2019-05-11T06:52:00Z">
        <w:r>
          <w:t xml:space="preserve">  "locations": [                         # See §</w:t>
        </w:r>
        <w:r>
          <w:fldChar w:fldCharType="begin"/>
        </w:r>
        <w:r>
          <w:instrText xml:space="preserve"> REF _Ref510013155 \r \h </w:instrText>
        </w:r>
        <w:r>
          <w:fldChar w:fldCharType="separate"/>
        </w:r>
        <w:r w:rsidR="0009127C">
          <w:t>3.27.12</w:t>
        </w:r>
        <w:r>
          <w:fldChar w:fldCharType="end"/>
        </w:r>
        <w:r>
          <w:t>.</w:t>
        </w:r>
      </w:ins>
    </w:p>
    <w:p w14:paraId="2B8B72C2" w14:textId="55D7A1C4" w:rsidR="00A31975" w:rsidRDefault="00A31975" w:rsidP="00A31975">
      <w:pPr>
        <w:pStyle w:val="Code"/>
        <w:rPr>
          <w:ins w:id="13013" w:author="Laurence Golding" w:date="2019-05-11T06:52:00Z"/>
        </w:rPr>
      </w:pPr>
      <w:ins w:id="13014" w:author="Laurence Golding" w:date="2019-05-11T06:52:00Z">
        <w:r>
          <w:t xml:space="preserve">    {                                    # A location object (§</w:t>
        </w:r>
        <w:r>
          <w:fldChar w:fldCharType="begin"/>
        </w:r>
        <w:r>
          <w:instrText xml:space="preserve"> REF _Ref493426721 \r \h </w:instrText>
        </w:r>
        <w:r>
          <w:fldChar w:fldCharType="separate"/>
        </w:r>
        <w:r w:rsidR="0009127C">
          <w:t>3.28</w:t>
        </w:r>
        <w:r>
          <w:fldChar w:fldCharType="end"/>
        </w:r>
        <w:r>
          <w:t>).</w:t>
        </w:r>
      </w:ins>
    </w:p>
    <w:p w14:paraId="1FBE57BE" w14:textId="75C06D42" w:rsidR="00A31975" w:rsidRDefault="00A31975" w:rsidP="00A31975">
      <w:pPr>
        <w:pStyle w:val="Code"/>
        <w:rPr>
          <w:ins w:id="13015" w:author="Laurence Golding" w:date="2019-05-11T06:52:00Z"/>
        </w:rPr>
      </w:pPr>
      <w:ins w:id="13016" w:author="Laurence Golding" w:date="2019-05-11T06:52:00Z">
        <w:r>
          <w:t xml:space="preserve">      "id": 0,                           # See §</w:t>
        </w:r>
        <w:r>
          <w:fldChar w:fldCharType="begin"/>
        </w:r>
        <w:r>
          <w:instrText xml:space="preserve"> REF _Ref6738157 \r \h </w:instrText>
        </w:r>
        <w:r>
          <w:fldChar w:fldCharType="separate"/>
        </w:r>
        <w:r w:rsidR="0009127C">
          <w:t>3.28.2</w:t>
        </w:r>
        <w:r>
          <w:fldChar w:fldCharType="end"/>
        </w:r>
        <w:r>
          <w:t>.</w:t>
        </w:r>
      </w:ins>
    </w:p>
    <w:p w14:paraId="6438D0A3" w14:textId="4031C579" w:rsidR="00A31975" w:rsidRDefault="00A31975" w:rsidP="00A31975">
      <w:pPr>
        <w:pStyle w:val="Code"/>
        <w:rPr>
          <w:ins w:id="13017" w:author="Laurence Golding" w:date="2019-05-11T06:52:00Z"/>
        </w:rPr>
      </w:pPr>
      <w:ins w:id="13018" w:author="Laurence Golding" w:date="2019-05-11T06:52:00Z">
        <w:r>
          <w:t xml:space="preserve">      "physicalLocation": {</w:t>
        </w:r>
      </w:ins>
    </w:p>
    <w:p w14:paraId="72A8FB64" w14:textId="30EB0BFF" w:rsidR="00A31975" w:rsidRDefault="00A31975" w:rsidP="00A31975">
      <w:pPr>
        <w:pStyle w:val="Code"/>
        <w:rPr>
          <w:ins w:id="13019" w:author="Laurence Golding" w:date="2019-05-11T06:52:00Z"/>
        </w:rPr>
      </w:pPr>
      <w:ins w:id="13020" w:author="Laurence Golding" w:date="2019-05-11T06:52:00Z">
        <w:r>
          <w:t xml:space="preserve">        "artifactLocation": {</w:t>
        </w:r>
      </w:ins>
    </w:p>
    <w:p w14:paraId="57C12709" w14:textId="33244A9C" w:rsidR="00A31975" w:rsidRDefault="00A31975" w:rsidP="00A31975">
      <w:pPr>
        <w:pStyle w:val="Code"/>
        <w:rPr>
          <w:ins w:id="13021" w:author="Laurence Golding" w:date="2019-05-11T06:52:00Z"/>
        </w:rPr>
      </w:pPr>
      <w:ins w:id="13022" w:author="Laurence Golding" w:date="2019-05-11T06:52:00Z">
        <w:r>
          <w:t xml:space="preserve">          "uri": "f.h"</w:t>
        </w:r>
      </w:ins>
    </w:p>
    <w:p w14:paraId="280359EA" w14:textId="6E02AD00" w:rsidR="00A31975" w:rsidRDefault="00A31975" w:rsidP="00A31975">
      <w:pPr>
        <w:pStyle w:val="Code"/>
        <w:rPr>
          <w:ins w:id="13023" w:author="Laurence Golding" w:date="2019-05-11T06:52:00Z"/>
        </w:rPr>
      </w:pPr>
      <w:ins w:id="13024" w:author="Laurence Golding" w:date="2019-05-11T06:52:00Z">
        <w:r>
          <w:t xml:space="preserve">        },</w:t>
        </w:r>
      </w:ins>
    </w:p>
    <w:p w14:paraId="77B3BF46" w14:textId="41491019" w:rsidR="00A31975" w:rsidRDefault="00A31975" w:rsidP="00A31975">
      <w:pPr>
        <w:pStyle w:val="Code"/>
        <w:rPr>
          <w:ins w:id="13025" w:author="Laurence Golding" w:date="2019-05-11T06:52:00Z"/>
        </w:rPr>
      </w:pPr>
      <w:ins w:id="13026" w:author="Laurence Golding" w:date="2019-05-11T06:52:00Z">
        <w:r>
          <w:t xml:space="preserve">        "region": {</w:t>
        </w:r>
      </w:ins>
    </w:p>
    <w:p w14:paraId="2AFB74E9" w14:textId="159C4D27" w:rsidR="00A31975" w:rsidRDefault="00A31975" w:rsidP="00A31975">
      <w:pPr>
        <w:pStyle w:val="Code"/>
        <w:rPr>
          <w:ins w:id="13027" w:author="Laurence Golding" w:date="2019-05-11T06:52:00Z"/>
        </w:rPr>
      </w:pPr>
      <w:ins w:id="13028" w:author="Laurence Golding" w:date="2019-05-11T06:52:00Z">
        <w:r>
          <w:t xml:space="preserve">          "startLine": 42</w:t>
        </w:r>
      </w:ins>
    </w:p>
    <w:p w14:paraId="0AA0D2D8" w14:textId="1B8B1248" w:rsidR="00A31975" w:rsidRDefault="00A31975" w:rsidP="00A31975">
      <w:pPr>
        <w:pStyle w:val="Code"/>
        <w:rPr>
          <w:ins w:id="13029" w:author="Laurence Golding" w:date="2019-05-11T06:52:00Z"/>
        </w:rPr>
      </w:pPr>
      <w:ins w:id="13030" w:author="Laurence Golding" w:date="2019-05-11T06:52:00Z">
        <w:r>
          <w:t xml:space="preserve">        }</w:t>
        </w:r>
      </w:ins>
    </w:p>
    <w:p w14:paraId="239D3117" w14:textId="6C120786" w:rsidR="00A31975" w:rsidRDefault="00A31975" w:rsidP="00A31975">
      <w:pPr>
        <w:pStyle w:val="Code"/>
        <w:rPr>
          <w:ins w:id="13031" w:author="Laurence Golding" w:date="2019-05-11T06:52:00Z"/>
        </w:rPr>
      </w:pPr>
      <w:ins w:id="13032" w:author="Laurence Golding" w:date="2019-05-11T06:52:00Z">
        <w:r>
          <w:t xml:space="preserve">      },</w:t>
        </w:r>
      </w:ins>
    </w:p>
    <w:p w14:paraId="6070F2FB" w14:textId="2FD3BF25" w:rsidR="00A31975" w:rsidRDefault="00A31975" w:rsidP="00A31975">
      <w:pPr>
        <w:pStyle w:val="Code"/>
        <w:rPr>
          <w:ins w:id="13033" w:author="Laurence Golding" w:date="2019-05-11T06:52:00Z"/>
        </w:rPr>
      </w:pPr>
      <w:ins w:id="13034" w:author="Laurence Golding" w:date="2019-05-11T06:52:00Z">
        <w:r>
          <w:t xml:space="preserve">      "relationships": [                 # See §</w:t>
        </w:r>
        <w:r>
          <w:fldChar w:fldCharType="begin"/>
        </w:r>
        <w:r>
          <w:instrText xml:space="preserve"> REF _Ref6739797 \r \h </w:instrText>
        </w:r>
        <w:r>
          <w:fldChar w:fldCharType="separate"/>
        </w:r>
        <w:r w:rsidR="0009127C">
          <w:t>3.28.7</w:t>
        </w:r>
        <w:r>
          <w:fldChar w:fldCharType="end"/>
        </w:r>
      </w:ins>
    </w:p>
    <w:p w14:paraId="682666CA" w14:textId="0F88EBD4" w:rsidR="00A31975" w:rsidRDefault="00A31975" w:rsidP="00A31975">
      <w:pPr>
        <w:pStyle w:val="Code"/>
        <w:rPr>
          <w:ins w:id="13035" w:author="Laurence Golding" w:date="2019-05-11T06:52:00Z"/>
        </w:rPr>
      </w:pPr>
      <w:ins w:id="13036" w:author="Laurence Golding" w:date="2019-05-11T06:52:00Z">
        <w:r>
          <w:t xml:space="preserve">        {                                # A locationRelationship object.</w:t>
        </w:r>
      </w:ins>
    </w:p>
    <w:p w14:paraId="24424AE5" w14:textId="0E3641C3" w:rsidR="00A31975" w:rsidRDefault="00A31975" w:rsidP="00A31975">
      <w:pPr>
        <w:pStyle w:val="Code"/>
        <w:rPr>
          <w:ins w:id="13037" w:author="Laurence Golding" w:date="2019-05-11T06:52:00Z"/>
        </w:rPr>
      </w:pPr>
      <w:ins w:id="13038" w:author="Laurence Golding" w:date="2019-05-11T06:52:00Z">
        <w:r>
          <w:t xml:space="preserve">          "target": 1,                   # See §</w:t>
        </w:r>
        <w:r>
          <w:fldChar w:fldCharType="begin"/>
        </w:r>
        <w:r>
          <w:instrText xml:space="preserve"> REF _Ref6739549 \r \h </w:instrText>
        </w:r>
        <w:r>
          <w:fldChar w:fldCharType="separate"/>
        </w:r>
        <w:r w:rsidR="0009127C">
          <w:t>3.34.2</w:t>
        </w:r>
        <w:r>
          <w:fldChar w:fldCharType="end"/>
        </w:r>
        <w:r>
          <w:t>.</w:t>
        </w:r>
      </w:ins>
    </w:p>
    <w:p w14:paraId="1E40022B" w14:textId="697E6840" w:rsidR="00A31975" w:rsidRDefault="00A31975" w:rsidP="00A31975">
      <w:pPr>
        <w:pStyle w:val="Code"/>
        <w:rPr>
          <w:ins w:id="13039" w:author="Laurence Golding" w:date="2019-05-11T06:52:00Z"/>
        </w:rPr>
      </w:pPr>
      <w:ins w:id="13040" w:author="Laurence Golding" w:date="2019-05-11T06:52:00Z">
        <w:r>
          <w:t xml:space="preserve">          "kinds": [ "isIncludedBy" ]    # See §</w:t>
        </w:r>
        <w:r>
          <w:fldChar w:fldCharType="begin"/>
        </w:r>
        <w:r>
          <w:instrText xml:space="preserve"> REF _Ref6739566 \r \h </w:instrText>
        </w:r>
        <w:r>
          <w:fldChar w:fldCharType="separate"/>
        </w:r>
        <w:r w:rsidR="0009127C">
          <w:t>3.34.3</w:t>
        </w:r>
        <w:r>
          <w:fldChar w:fldCharType="end"/>
        </w:r>
        <w:r>
          <w:t>.</w:t>
        </w:r>
      </w:ins>
    </w:p>
    <w:p w14:paraId="189FF055" w14:textId="38E71B51" w:rsidR="00A31975" w:rsidRDefault="00A31975" w:rsidP="00A31975">
      <w:pPr>
        <w:pStyle w:val="Code"/>
        <w:rPr>
          <w:ins w:id="13041" w:author="Laurence Golding" w:date="2019-05-11T06:52:00Z"/>
        </w:rPr>
      </w:pPr>
      <w:ins w:id="13042" w:author="Laurence Golding" w:date="2019-05-11T06:52:00Z">
        <w:r>
          <w:t xml:space="preserve">        }</w:t>
        </w:r>
      </w:ins>
    </w:p>
    <w:p w14:paraId="4AD3B602" w14:textId="1B8C0DD3" w:rsidR="00A31975" w:rsidRDefault="00A31975" w:rsidP="00A31975">
      <w:pPr>
        <w:pStyle w:val="Code"/>
        <w:rPr>
          <w:ins w:id="13043" w:author="Laurence Golding" w:date="2019-05-11T06:52:00Z"/>
        </w:rPr>
      </w:pPr>
      <w:ins w:id="13044" w:author="Laurence Golding" w:date="2019-05-11T06:52:00Z">
        <w:r>
          <w:t xml:space="preserve">      ]</w:t>
        </w:r>
      </w:ins>
    </w:p>
    <w:p w14:paraId="36FA4F5B" w14:textId="494572E2" w:rsidR="00A31975" w:rsidRDefault="00A31975" w:rsidP="00A31975">
      <w:pPr>
        <w:pStyle w:val="Code"/>
        <w:rPr>
          <w:ins w:id="13045" w:author="Laurence Golding" w:date="2019-05-11T06:52:00Z"/>
        </w:rPr>
      </w:pPr>
      <w:ins w:id="13046" w:author="Laurence Golding" w:date="2019-05-11T06:52:00Z">
        <w:r>
          <w:t xml:space="preserve">    }</w:t>
        </w:r>
      </w:ins>
    </w:p>
    <w:p w14:paraId="3BC32DBA" w14:textId="445773FB" w:rsidR="00A31975" w:rsidRDefault="00A31975" w:rsidP="00A31975">
      <w:pPr>
        <w:pStyle w:val="Code"/>
        <w:rPr>
          <w:ins w:id="13047" w:author="Laurence Golding" w:date="2019-05-11T06:52:00Z"/>
        </w:rPr>
      </w:pPr>
      <w:ins w:id="13048" w:author="Laurence Golding" w:date="2019-05-11T06:52:00Z">
        <w:r>
          <w:t xml:space="preserve">  ],</w:t>
        </w:r>
      </w:ins>
    </w:p>
    <w:p w14:paraId="49BDFFFA" w14:textId="77777777" w:rsidR="00A31975" w:rsidRDefault="00A31975" w:rsidP="00A31975">
      <w:pPr>
        <w:pStyle w:val="Code"/>
        <w:rPr>
          <w:ins w:id="13049" w:author="Laurence Golding" w:date="2019-05-11T06:52:00Z"/>
        </w:rPr>
      </w:pPr>
    </w:p>
    <w:p w14:paraId="1911F7A2" w14:textId="06F66E2B" w:rsidR="00A31975" w:rsidRDefault="00A31975" w:rsidP="00A31975">
      <w:pPr>
        <w:pStyle w:val="Code"/>
        <w:rPr>
          <w:ins w:id="13050" w:author="Laurence Golding" w:date="2019-05-11T06:52:00Z"/>
        </w:rPr>
      </w:pPr>
      <w:ins w:id="13051" w:author="Laurence Golding" w:date="2019-05-11T06:52:00Z">
        <w:r>
          <w:t xml:space="preserve">  "relatedLocations": [                  # See §</w:t>
        </w:r>
        <w:r>
          <w:fldChar w:fldCharType="begin"/>
        </w:r>
        <w:r>
          <w:instrText xml:space="preserve"> REF _Ref493499246 \r \h </w:instrText>
        </w:r>
        <w:r>
          <w:fldChar w:fldCharType="separate"/>
        </w:r>
        <w:r w:rsidR="0009127C">
          <w:t>3.27.22</w:t>
        </w:r>
        <w:r>
          <w:fldChar w:fldCharType="end"/>
        </w:r>
        <w:r>
          <w:t>.</w:t>
        </w:r>
      </w:ins>
    </w:p>
    <w:p w14:paraId="6155C536" w14:textId="72F2FF71" w:rsidR="00A31975" w:rsidRDefault="00A31975" w:rsidP="00A31975">
      <w:pPr>
        <w:pStyle w:val="Code"/>
        <w:rPr>
          <w:ins w:id="13052" w:author="Laurence Golding" w:date="2019-05-11T06:52:00Z"/>
        </w:rPr>
      </w:pPr>
      <w:ins w:id="13053" w:author="Laurence Golding" w:date="2019-05-11T06:52:00Z">
        <w:r>
          <w:t xml:space="preserve">    {</w:t>
        </w:r>
      </w:ins>
    </w:p>
    <w:p w14:paraId="327B8DC6" w14:textId="4E583B1E" w:rsidR="00A31975" w:rsidRDefault="00A31975" w:rsidP="00A31975">
      <w:pPr>
        <w:pStyle w:val="Code"/>
        <w:rPr>
          <w:ins w:id="13054" w:author="Laurence Golding" w:date="2019-05-11T06:52:00Z"/>
        </w:rPr>
      </w:pPr>
      <w:ins w:id="13055" w:author="Laurence Golding" w:date="2019-05-11T06:52:00Z">
        <w:r>
          <w:t xml:space="preserve">      "id": 1,</w:t>
        </w:r>
      </w:ins>
    </w:p>
    <w:p w14:paraId="48FAA0A6" w14:textId="2DEB7FE3" w:rsidR="00A31975" w:rsidRDefault="00A31975" w:rsidP="00A31975">
      <w:pPr>
        <w:pStyle w:val="Code"/>
        <w:rPr>
          <w:ins w:id="13056" w:author="Laurence Golding" w:date="2019-05-11T06:52:00Z"/>
        </w:rPr>
      </w:pPr>
      <w:ins w:id="13057" w:author="Laurence Golding" w:date="2019-05-11T06:52:00Z">
        <w:r>
          <w:t xml:space="preserve">      "physicalLocation": {</w:t>
        </w:r>
      </w:ins>
    </w:p>
    <w:p w14:paraId="51F1D13A" w14:textId="1A3BB057" w:rsidR="00A31975" w:rsidRDefault="00A31975" w:rsidP="00A31975">
      <w:pPr>
        <w:pStyle w:val="Code"/>
        <w:rPr>
          <w:ins w:id="13058" w:author="Laurence Golding" w:date="2019-05-11T06:52:00Z"/>
        </w:rPr>
      </w:pPr>
      <w:ins w:id="13059" w:author="Laurence Golding" w:date="2019-05-11T06:52:00Z">
        <w:r>
          <w:t xml:space="preserve">        "artifactLocation": {</w:t>
        </w:r>
      </w:ins>
    </w:p>
    <w:p w14:paraId="44F47E81" w14:textId="417836F4" w:rsidR="00A31975" w:rsidRDefault="00A31975" w:rsidP="00A31975">
      <w:pPr>
        <w:pStyle w:val="Code"/>
        <w:rPr>
          <w:ins w:id="13060" w:author="Laurence Golding" w:date="2019-05-11T06:52:00Z"/>
        </w:rPr>
      </w:pPr>
      <w:ins w:id="13061" w:author="Laurence Golding" w:date="2019-05-11T06:52:00Z">
        <w:r>
          <w:t xml:space="preserve">          "uri": "g.h"</w:t>
        </w:r>
      </w:ins>
    </w:p>
    <w:p w14:paraId="72A5EBEF" w14:textId="42B32C7E" w:rsidR="00A31975" w:rsidRDefault="00A31975" w:rsidP="00A31975">
      <w:pPr>
        <w:pStyle w:val="Code"/>
        <w:rPr>
          <w:ins w:id="13062" w:author="Laurence Golding" w:date="2019-05-11T06:52:00Z"/>
        </w:rPr>
      </w:pPr>
      <w:ins w:id="13063" w:author="Laurence Golding" w:date="2019-05-11T06:52:00Z">
        <w:r>
          <w:t xml:space="preserve">        },</w:t>
        </w:r>
      </w:ins>
    </w:p>
    <w:p w14:paraId="6231E295" w14:textId="77777777" w:rsidR="00A31975" w:rsidRDefault="00A31975" w:rsidP="00A31975">
      <w:pPr>
        <w:pStyle w:val="Code"/>
        <w:rPr>
          <w:ins w:id="13064" w:author="Laurence Golding" w:date="2019-05-11T06:52:00Z"/>
        </w:rPr>
      </w:pPr>
      <w:ins w:id="13065" w:author="Laurence Golding" w:date="2019-05-11T06:52:00Z">
        <w:r>
          <w:t xml:space="preserve">        "region": {</w:t>
        </w:r>
      </w:ins>
    </w:p>
    <w:p w14:paraId="2ECE56E1" w14:textId="32D352F8" w:rsidR="00A31975" w:rsidRDefault="00A31975" w:rsidP="00A31975">
      <w:pPr>
        <w:pStyle w:val="Code"/>
        <w:rPr>
          <w:ins w:id="13066" w:author="Laurence Golding" w:date="2019-05-11T06:52:00Z"/>
        </w:rPr>
      </w:pPr>
      <w:ins w:id="13067" w:author="Laurence Golding" w:date="2019-05-11T06:52:00Z">
        <w:r>
          <w:t xml:space="preserve">          "startLine": 17</w:t>
        </w:r>
        <w:r w:rsidR="00707591">
          <w:t xml:space="preserve">                # The line that includes f.h.</w:t>
        </w:r>
      </w:ins>
    </w:p>
    <w:p w14:paraId="3CE7CD08" w14:textId="77777777" w:rsidR="00A31975" w:rsidRDefault="00A31975" w:rsidP="00A31975">
      <w:pPr>
        <w:pStyle w:val="Code"/>
        <w:rPr>
          <w:ins w:id="13068" w:author="Laurence Golding" w:date="2019-05-11T06:52:00Z"/>
        </w:rPr>
      </w:pPr>
      <w:ins w:id="13069" w:author="Laurence Golding" w:date="2019-05-11T06:52:00Z">
        <w:r>
          <w:t xml:space="preserve">        }</w:t>
        </w:r>
      </w:ins>
    </w:p>
    <w:p w14:paraId="62591E31" w14:textId="28097784" w:rsidR="00A31975" w:rsidRDefault="00A31975" w:rsidP="00A31975">
      <w:pPr>
        <w:pStyle w:val="Code"/>
        <w:rPr>
          <w:ins w:id="13070" w:author="Laurence Golding" w:date="2019-05-11T06:52:00Z"/>
        </w:rPr>
      </w:pPr>
      <w:ins w:id="13071" w:author="Laurence Golding" w:date="2019-05-11T06:52:00Z">
        <w:r>
          <w:t xml:space="preserve">      },</w:t>
        </w:r>
      </w:ins>
    </w:p>
    <w:p w14:paraId="0FE82D13" w14:textId="00BCC5E0" w:rsidR="00A31975" w:rsidRDefault="00A31975" w:rsidP="00A31975">
      <w:pPr>
        <w:pStyle w:val="Code"/>
        <w:rPr>
          <w:ins w:id="13072" w:author="Laurence Golding" w:date="2019-05-11T06:52:00Z"/>
        </w:rPr>
      </w:pPr>
      <w:ins w:id="13073" w:author="Laurence Golding" w:date="2019-05-11T06:52:00Z">
        <w:r>
          <w:t xml:space="preserve">      "relationships": [</w:t>
        </w:r>
      </w:ins>
    </w:p>
    <w:p w14:paraId="5915DB43" w14:textId="438E36F5" w:rsidR="00A31975" w:rsidRDefault="00A31975" w:rsidP="00A31975">
      <w:pPr>
        <w:pStyle w:val="Code"/>
        <w:rPr>
          <w:ins w:id="13074" w:author="Laurence Golding" w:date="2019-05-11T06:52:00Z"/>
        </w:rPr>
      </w:pPr>
      <w:ins w:id="13075" w:author="Laurence Golding" w:date="2019-05-11T06:52:00Z">
        <w:r>
          <w:t xml:space="preserve">        {</w:t>
        </w:r>
      </w:ins>
    </w:p>
    <w:p w14:paraId="36897D5F" w14:textId="2ACFBDBC" w:rsidR="00A31975" w:rsidRDefault="00A31975" w:rsidP="00A31975">
      <w:pPr>
        <w:pStyle w:val="Code"/>
        <w:rPr>
          <w:ins w:id="13076" w:author="Laurence Golding" w:date="2019-05-11T06:52:00Z"/>
        </w:rPr>
      </w:pPr>
      <w:ins w:id="13077" w:author="Laurence Golding" w:date="2019-05-11T06:52:00Z">
        <w:r>
          <w:t xml:space="preserve">          "target": 0,</w:t>
        </w:r>
      </w:ins>
    </w:p>
    <w:p w14:paraId="539B6BCB" w14:textId="0E8A4301" w:rsidR="00A31975" w:rsidRDefault="00A31975" w:rsidP="00A31975">
      <w:pPr>
        <w:pStyle w:val="Code"/>
        <w:rPr>
          <w:ins w:id="13078" w:author="Laurence Golding" w:date="2019-05-11T06:52:00Z"/>
        </w:rPr>
      </w:pPr>
      <w:ins w:id="13079" w:author="Laurence Golding" w:date="2019-05-11T06:52:00Z">
        <w:r>
          <w:t xml:space="preserve">          "kinds": [ "includes" ]</w:t>
        </w:r>
      </w:ins>
    </w:p>
    <w:p w14:paraId="0C833320" w14:textId="502ACFC3" w:rsidR="00A31975" w:rsidRDefault="00A31975" w:rsidP="00A31975">
      <w:pPr>
        <w:pStyle w:val="Code"/>
        <w:rPr>
          <w:ins w:id="13080" w:author="Laurence Golding" w:date="2019-05-11T06:52:00Z"/>
        </w:rPr>
      </w:pPr>
      <w:ins w:id="13081" w:author="Laurence Golding" w:date="2019-05-11T06:52:00Z">
        <w:r>
          <w:t xml:space="preserve">        },</w:t>
        </w:r>
      </w:ins>
    </w:p>
    <w:p w14:paraId="204D0714" w14:textId="36FAE554" w:rsidR="00A31975" w:rsidRDefault="00A31975" w:rsidP="00A31975">
      <w:pPr>
        <w:pStyle w:val="Code"/>
        <w:rPr>
          <w:ins w:id="13082" w:author="Laurence Golding" w:date="2019-05-11T06:52:00Z"/>
        </w:rPr>
      </w:pPr>
      <w:ins w:id="13083" w:author="Laurence Golding" w:date="2019-05-11T06:52:00Z">
        <w:r>
          <w:t xml:space="preserve">        {</w:t>
        </w:r>
      </w:ins>
    </w:p>
    <w:p w14:paraId="46154370" w14:textId="7C65A1F3" w:rsidR="00A31975" w:rsidRDefault="00A31975" w:rsidP="00A31975">
      <w:pPr>
        <w:pStyle w:val="Code"/>
        <w:rPr>
          <w:ins w:id="13084" w:author="Laurence Golding" w:date="2019-05-11T06:52:00Z"/>
        </w:rPr>
      </w:pPr>
      <w:ins w:id="13085" w:author="Laurence Golding" w:date="2019-05-11T06:52:00Z">
        <w:r>
          <w:t xml:space="preserve">          "target": 2,</w:t>
        </w:r>
      </w:ins>
    </w:p>
    <w:p w14:paraId="38C8E9DE" w14:textId="23CAB331" w:rsidR="00A31975" w:rsidRDefault="00A31975" w:rsidP="00A31975">
      <w:pPr>
        <w:pStyle w:val="Code"/>
        <w:rPr>
          <w:ins w:id="13086" w:author="Laurence Golding" w:date="2019-05-11T06:52:00Z"/>
        </w:rPr>
      </w:pPr>
      <w:ins w:id="13087" w:author="Laurence Golding" w:date="2019-05-11T06:52:00Z">
        <w:r>
          <w:t xml:space="preserve">          "kinds": [ "isIncludedBy" ]</w:t>
        </w:r>
      </w:ins>
    </w:p>
    <w:p w14:paraId="0EC0BCBF" w14:textId="3BD876BA" w:rsidR="00A31975" w:rsidRDefault="00A31975" w:rsidP="00A31975">
      <w:pPr>
        <w:pStyle w:val="Code"/>
        <w:rPr>
          <w:ins w:id="13088" w:author="Laurence Golding" w:date="2019-05-11T06:52:00Z"/>
        </w:rPr>
      </w:pPr>
      <w:ins w:id="13089" w:author="Laurence Golding" w:date="2019-05-11T06:52:00Z">
        <w:r>
          <w:t xml:space="preserve">        }</w:t>
        </w:r>
      </w:ins>
    </w:p>
    <w:p w14:paraId="1315AFB9" w14:textId="5B4DBEDB" w:rsidR="00A31975" w:rsidRDefault="00A31975" w:rsidP="00A31975">
      <w:pPr>
        <w:pStyle w:val="Code"/>
        <w:rPr>
          <w:ins w:id="13090" w:author="Laurence Golding" w:date="2019-05-11T06:52:00Z"/>
        </w:rPr>
      </w:pPr>
      <w:ins w:id="13091" w:author="Laurence Golding" w:date="2019-05-11T06:52:00Z">
        <w:r>
          <w:t xml:space="preserve">      ]</w:t>
        </w:r>
      </w:ins>
    </w:p>
    <w:p w14:paraId="420318DC" w14:textId="1D873823" w:rsidR="00A31975" w:rsidRDefault="00A31975" w:rsidP="00A31975">
      <w:pPr>
        <w:pStyle w:val="Code"/>
        <w:rPr>
          <w:ins w:id="13092" w:author="Laurence Golding" w:date="2019-05-11T06:52:00Z"/>
        </w:rPr>
      </w:pPr>
      <w:ins w:id="13093" w:author="Laurence Golding" w:date="2019-05-11T06:52:00Z">
        <w:r>
          <w:t xml:space="preserve">    },</w:t>
        </w:r>
      </w:ins>
    </w:p>
    <w:p w14:paraId="0BDD82CC" w14:textId="68A8AD35" w:rsidR="00A31975" w:rsidRDefault="00A31975" w:rsidP="00A31975">
      <w:pPr>
        <w:pStyle w:val="Code"/>
        <w:rPr>
          <w:ins w:id="13094" w:author="Laurence Golding" w:date="2019-05-11T06:52:00Z"/>
        </w:rPr>
      </w:pPr>
      <w:ins w:id="13095" w:author="Laurence Golding" w:date="2019-05-11T06:52:00Z">
        <w:r>
          <w:t xml:space="preserve">    {</w:t>
        </w:r>
      </w:ins>
    </w:p>
    <w:p w14:paraId="4BEF7B8A" w14:textId="53CE4601" w:rsidR="00A31975" w:rsidRDefault="00A31975" w:rsidP="00A31975">
      <w:pPr>
        <w:pStyle w:val="Code"/>
        <w:rPr>
          <w:ins w:id="13096" w:author="Laurence Golding" w:date="2019-05-11T06:52:00Z"/>
        </w:rPr>
      </w:pPr>
      <w:ins w:id="13097" w:author="Laurence Golding" w:date="2019-05-11T06:52:00Z">
        <w:r>
          <w:t xml:space="preserve">      "id": 2</w:t>
        </w:r>
      </w:ins>
    </w:p>
    <w:p w14:paraId="3D633626" w14:textId="2E50C87A" w:rsidR="00A31975" w:rsidRDefault="00A31975" w:rsidP="00A31975">
      <w:pPr>
        <w:pStyle w:val="Code"/>
        <w:rPr>
          <w:ins w:id="13098" w:author="Laurence Golding" w:date="2019-05-11T06:52:00Z"/>
        </w:rPr>
      </w:pPr>
      <w:ins w:id="13099" w:author="Laurence Golding" w:date="2019-05-11T06:52:00Z">
        <w:r>
          <w:t xml:space="preserve">      "physicalLocation": {</w:t>
        </w:r>
      </w:ins>
    </w:p>
    <w:p w14:paraId="2221218E" w14:textId="4B44726E" w:rsidR="00A31975" w:rsidRDefault="00A31975" w:rsidP="00A31975">
      <w:pPr>
        <w:pStyle w:val="Code"/>
        <w:rPr>
          <w:ins w:id="13100" w:author="Laurence Golding" w:date="2019-05-11T06:52:00Z"/>
        </w:rPr>
      </w:pPr>
      <w:ins w:id="13101" w:author="Laurence Golding" w:date="2019-05-11T06:52:00Z">
        <w:r>
          <w:t xml:space="preserve">        "artifactLocation": {</w:t>
        </w:r>
      </w:ins>
    </w:p>
    <w:p w14:paraId="6C10FE94" w14:textId="01164D98" w:rsidR="00A31975" w:rsidRDefault="00A31975" w:rsidP="00A31975">
      <w:pPr>
        <w:pStyle w:val="Code"/>
        <w:rPr>
          <w:ins w:id="13102" w:author="Laurence Golding" w:date="2019-05-11T06:52:00Z"/>
        </w:rPr>
      </w:pPr>
      <w:ins w:id="13103" w:author="Laurence Golding" w:date="2019-05-11T06:52:00Z">
        <w:r>
          <w:t xml:space="preserve">          "uri": "g.c"</w:t>
        </w:r>
      </w:ins>
    </w:p>
    <w:p w14:paraId="6303643B" w14:textId="7E3A9414" w:rsidR="00A31975" w:rsidRDefault="00A31975" w:rsidP="00A31975">
      <w:pPr>
        <w:pStyle w:val="Code"/>
        <w:rPr>
          <w:ins w:id="13104" w:author="Laurence Golding" w:date="2019-05-11T06:52:00Z"/>
        </w:rPr>
      </w:pPr>
      <w:ins w:id="13105" w:author="Laurence Golding" w:date="2019-05-11T06:52:00Z">
        <w:r>
          <w:t xml:space="preserve">        },</w:t>
        </w:r>
      </w:ins>
    </w:p>
    <w:p w14:paraId="70B33D73" w14:textId="77777777" w:rsidR="00A31975" w:rsidRDefault="00A31975" w:rsidP="00A31975">
      <w:pPr>
        <w:pStyle w:val="Code"/>
        <w:rPr>
          <w:ins w:id="13106" w:author="Laurence Golding" w:date="2019-05-11T06:52:00Z"/>
        </w:rPr>
      </w:pPr>
      <w:ins w:id="13107" w:author="Laurence Golding" w:date="2019-05-11T06:52:00Z">
        <w:r>
          <w:t xml:space="preserve">        "region": {</w:t>
        </w:r>
      </w:ins>
    </w:p>
    <w:p w14:paraId="274962F5" w14:textId="05A71D7D" w:rsidR="00A31975" w:rsidRDefault="00A31975" w:rsidP="00A31975">
      <w:pPr>
        <w:pStyle w:val="Code"/>
        <w:rPr>
          <w:ins w:id="13108" w:author="Laurence Golding" w:date="2019-05-11T06:52:00Z"/>
        </w:rPr>
      </w:pPr>
      <w:ins w:id="13109" w:author="Laurence Golding" w:date="2019-05-11T06:52:00Z">
        <w:r>
          <w:t xml:space="preserve">          "startLine": </w:t>
        </w:r>
        <w:r w:rsidR="00707591">
          <w:t>8                 # The line that includes g.h.</w:t>
        </w:r>
      </w:ins>
    </w:p>
    <w:p w14:paraId="45662659" w14:textId="77777777" w:rsidR="00A31975" w:rsidRDefault="00A31975" w:rsidP="00A31975">
      <w:pPr>
        <w:pStyle w:val="Code"/>
        <w:rPr>
          <w:ins w:id="13110" w:author="Laurence Golding" w:date="2019-05-11T06:52:00Z"/>
        </w:rPr>
      </w:pPr>
      <w:ins w:id="13111" w:author="Laurence Golding" w:date="2019-05-11T06:52:00Z">
        <w:r>
          <w:t xml:space="preserve">        }</w:t>
        </w:r>
      </w:ins>
    </w:p>
    <w:p w14:paraId="14291E00" w14:textId="145BA32D" w:rsidR="00A31975" w:rsidRDefault="00A31975" w:rsidP="00A31975">
      <w:pPr>
        <w:pStyle w:val="Code"/>
        <w:rPr>
          <w:ins w:id="13112" w:author="Laurence Golding" w:date="2019-05-11T06:52:00Z"/>
        </w:rPr>
      </w:pPr>
      <w:ins w:id="13113" w:author="Laurence Golding" w:date="2019-05-11T06:52:00Z">
        <w:r>
          <w:t xml:space="preserve">      },</w:t>
        </w:r>
      </w:ins>
    </w:p>
    <w:p w14:paraId="0870B56D" w14:textId="181AEC7C" w:rsidR="00A31975" w:rsidRDefault="00A31975" w:rsidP="00A31975">
      <w:pPr>
        <w:pStyle w:val="Code"/>
        <w:rPr>
          <w:ins w:id="13114" w:author="Laurence Golding" w:date="2019-05-11T06:52:00Z"/>
        </w:rPr>
      </w:pPr>
      <w:ins w:id="13115" w:author="Laurence Golding" w:date="2019-05-11T06:52:00Z">
        <w:r>
          <w:t xml:space="preserve">      "relationships": [</w:t>
        </w:r>
      </w:ins>
    </w:p>
    <w:p w14:paraId="66ECDEC0" w14:textId="7ED79475" w:rsidR="00A31975" w:rsidRDefault="00A31975" w:rsidP="00A31975">
      <w:pPr>
        <w:pStyle w:val="Code"/>
        <w:rPr>
          <w:ins w:id="13116" w:author="Laurence Golding" w:date="2019-05-11T06:52:00Z"/>
        </w:rPr>
      </w:pPr>
      <w:ins w:id="13117" w:author="Laurence Golding" w:date="2019-05-11T06:52:00Z">
        <w:r>
          <w:t xml:space="preserve">        {</w:t>
        </w:r>
      </w:ins>
    </w:p>
    <w:p w14:paraId="282A68E2" w14:textId="262ACDC8" w:rsidR="00A31975" w:rsidRDefault="00A31975" w:rsidP="00A31975">
      <w:pPr>
        <w:pStyle w:val="Code"/>
        <w:rPr>
          <w:ins w:id="13118" w:author="Laurence Golding" w:date="2019-05-11T06:52:00Z"/>
        </w:rPr>
      </w:pPr>
      <w:ins w:id="13119" w:author="Laurence Golding" w:date="2019-05-11T06:52:00Z">
        <w:r>
          <w:t xml:space="preserve">          "target": 1,</w:t>
        </w:r>
      </w:ins>
    </w:p>
    <w:p w14:paraId="7E06669D" w14:textId="53A0F46D" w:rsidR="00A31975" w:rsidRDefault="00A31975" w:rsidP="00A31975">
      <w:pPr>
        <w:pStyle w:val="Code"/>
        <w:rPr>
          <w:ins w:id="13120" w:author="Laurence Golding" w:date="2019-05-11T06:52:00Z"/>
        </w:rPr>
      </w:pPr>
      <w:ins w:id="13121" w:author="Laurence Golding" w:date="2019-05-11T06:52:00Z">
        <w:r>
          <w:t xml:space="preserve">          "kinds": [ "includes" ]</w:t>
        </w:r>
      </w:ins>
    </w:p>
    <w:p w14:paraId="569B7DEF" w14:textId="56237F9B" w:rsidR="00A31975" w:rsidRDefault="00A31975" w:rsidP="00A31975">
      <w:pPr>
        <w:pStyle w:val="Code"/>
        <w:rPr>
          <w:ins w:id="13122" w:author="Laurence Golding" w:date="2019-05-11T06:52:00Z"/>
        </w:rPr>
      </w:pPr>
      <w:ins w:id="13123" w:author="Laurence Golding" w:date="2019-05-11T06:52:00Z">
        <w:r>
          <w:t xml:space="preserve">        }</w:t>
        </w:r>
      </w:ins>
    </w:p>
    <w:p w14:paraId="263B1F0E" w14:textId="697FA1B5" w:rsidR="00A31975" w:rsidRDefault="00A31975" w:rsidP="00A31975">
      <w:pPr>
        <w:pStyle w:val="Code"/>
        <w:rPr>
          <w:ins w:id="13124" w:author="Laurence Golding" w:date="2019-05-11T06:52:00Z"/>
        </w:rPr>
      </w:pPr>
      <w:ins w:id="13125" w:author="Laurence Golding" w:date="2019-05-11T06:52:00Z">
        <w:r>
          <w:t xml:space="preserve">      ]</w:t>
        </w:r>
      </w:ins>
    </w:p>
    <w:p w14:paraId="45231EC6" w14:textId="19912A47" w:rsidR="00A31975" w:rsidRDefault="00A31975" w:rsidP="00A31975">
      <w:pPr>
        <w:pStyle w:val="Code"/>
        <w:rPr>
          <w:ins w:id="13126" w:author="Laurence Golding" w:date="2019-05-11T06:52:00Z"/>
        </w:rPr>
      </w:pPr>
      <w:ins w:id="13127" w:author="Laurence Golding" w:date="2019-05-11T06:52:00Z">
        <w:r>
          <w:t xml:space="preserve">    }</w:t>
        </w:r>
      </w:ins>
    </w:p>
    <w:p w14:paraId="6F605EBB" w14:textId="7E0D6285" w:rsidR="00A31975" w:rsidRDefault="00A31975" w:rsidP="00A31975">
      <w:pPr>
        <w:pStyle w:val="Code"/>
        <w:rPr>
          <w:ins w:id="13128" w:author="Laurence Golding" w:date="2019-05-11T06:52:00Z"/>
        </w:rPr>
      </w:pPr>
      <w:ins w:id="13129" w:author="Laurence Golding" w:date="2019-05-11T06:52:00Z">
        <w:r>
          <w:t xml:space="preserve">  ]</w:t>
        </w:r>
      </w:ins>
    </w:p>
    <w:p w14:paraId="71CF4784" w14:textId="15CA070F" w:rsidR="00A31975" w:rsidRPr="00A31975" w:rsidRDefault="00A31975" w:rsidP="00A31975">
      <w:pPr>
        <w:pStyle w:val="Code"/>
        <w:rPr>
          <w:ins w:id="13130" w:author="Laurence Golding" w:date="2019-05-11T06:52:00Z"/>
        </w:rPr>
      </w:pPr>
      <w:ins w:id="13131" w:author="Laurence Golding" w:date="2019-05-11T06:52:00Z">
        <w:r>
          <w:t>}</w:t>
        </w:r>
      </w:ins>
    </w:p>
    <w:p w14:paraId="55FACBB7" w14:textId="187755C2" w:rsidR="00E40100" w:rsidRDefault="00E40100" w:rsidP="00E40100">
      <w:pPr>
        <w:pStyle w:val="Heading3"/>
        <w:rPr>
          <w:ins w:id="13132" w:author="Laurence Golding" w:date="2019-05-11T06:52:00Z"/>
        </w:rPr>
      </w:pPr>
      <w:bookmarkStart w:id="13133" w:name="_Ref6739549"/>
      <w:bookmarkStart w:id="13134" w:name="_Toc8367242"/>
      <w:ins w:id="13135" w:author="Laurence Golding" w:date="2019-05-11T06:52:00Z">
        <w:r>
          <w:t>target property</w:t>
        </w:r>
        <w:bookmarkEnd w:id="13133"/>
        <w:bookmarkEnd w:id="13134"/>
      </w:ins>
    </w:p>
    <w:p w14:paraId="3521B0FE" w14:textId="039772A7" w:rsidR="00E40100" w:rsidRDefault="00A31975" w:rsidP="00E40100">
      <w:pPr>
        <w:rPr>
          <w:ins w:id="13136" w:author="Laurence Golding" w:date="2019-05-11T06:52:00Z"/>
        </w:rPr>
      </w:pPr>
      <w:ins w:id="13137" w:author="Laurence Golding" w:date="2019-05-11T06:52:00Z">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9127C">
          <w:t>3.28</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9127C">
          <w:t>3.28.2</w:t>
        </w:r>
        <w:r>
          <w:fldChar w:fldCharType="end"/>
        </w:r>
        <w:r>
          <w:t>).</w:t>
        </w:r>
      </w:ins>
    </w:p>
    <w:p w14:paraId="1621B365" w14:textId="0D8A10D7" w:rsidR="00707591" w:rsidRDefault="00707591" w:rsidP="00707591">
      <w:pPr>
        <w:pStyle w:val="Note"/>
        <w:rPr>
          <w:ins w:id="13138" w:author="Laurence Golding" w:date="2019-05-11T06:52:00Z"/>
        </w:rPr>
      </w:pPr>
      <w:ins w:id="13139" w:author="Laurence Golding" w:date="2019-05-11T06:52:00Z">
        <w:r>
          <w:t>NOTE: Negative values are forbidden because their use might suggest some non-obvious semantic difference between positive and negative values.</w:t>
        </w:r>
      </w:ins>
    </w:p>
    <w:p w14:paraId="726A33CC" w14:textId="2E72CF6A" w:rsidR="00E40100" w:rsidRDefault="00E40100" w:rsidP="00E40100">
      <w:pPr>
        <w:pStyle w:val="Heading3"/>
        <w:rPr>
          <w:ins w:id="13140" w:author="Laurence Golding" w:date="2019-05-11T06:52:00Z"/>
        </w:rPr>
      </w:pPr>
      <w:bookmarkStart w:id="13141" w:name="_Ref6739566"/>
      <w:bookmarkStart w:id="13142" w:name="_Toc8367243"/>
      <w:ins w:id="13143" w:author="Laurence Golding" w:date="2019-05-11T06:52:00Z">
        <w:r>
          <w:t>kinds property</w:t>
        </w:r>
        <w:bookmarkEnd w:id="13141"/>
        <w:bookmarkEnd w:id="13142"/>
      </w:ins>
    </w:p>
    <w:p w14:paraId="0F8B4CB2" w14:textId="67C76481" w:rsidR="00A31975" w:rsidRDefault="00A31975" w:rsidP="00A31975">
      <w:pPr>
        <w:rPr>
          <w:ins w:id="13144" w:author="Laurence Golding" w:date="2019-05-11T06:52:00Z"/>
        </w:rPr>
      </w:pPr>
      <w:ins w:id="13145" w:author="Laurence Golding" w:date="2019-05-11T06:52:00Z">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9127C">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9127C">
          <w:t>3.34.1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ins>
    </w:p>
    <w:p w14:paraId="6E0A0760" w14:textId="77777777" w:rsidR="00A31975" w:rsidRDefault="00A31975" w:rsidP="00A31975">
      <w:pPr>
        <w:rPr>
          <w:ins w:id="13146" w:author="Laurence Golding" w:date="2019-05-11T06:52:00Z"/>
        </w:rPr>
      </w:pPr>
      <w:ins w:id="13147" w:author="Laurence Golding" w:date="2019-05-11T06:52:00Z">
        <w:r>
          <w:t xml:space="preserve">When possible, SARIF producers </w:t>
        </w:r>
        <w:r>
          <w:rPr>
            <w:b/>
          </w:rPr>
          <w:t>SHOULD</w:t>
        </w:r>
        <w:r>
          <w:t xml:space="preserve"> use the following values, with the specified meanings.</w:t>
        </w:r>
      </w:ins>
    </w:p>
    <w:p w14:paraId="11C9EF5B" w14:textId="3B6A084A" w:rsidR="00A31975" w:rsidRDefault="00A31975" w:rsidP="007F356E">
      <w:pPr>
        <w:pStyle w:val="ListParagraph"/>
        <w:numPr>
          <w:ilvl w:val="0"/>
          <w:numId w:val="72"/>
        </w:numPr>
        <w:rPr>
          <w:ins w:id="13148" w:author="Laurence Golding" w:date="2019-05-11T06:52:00Z"/>
        </w:rPr>
      </w:pPr>
      <w:ins w:id="13149" w:author="Laurence Golding" w:date="2019-05-11T06:52:00Z">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ins>
    </w:p>
    <w:p w14:paraId="0AF024BE" w14:textId="3A1785BA" w:rsidR="00A31975" w:rsidRDefault="00A31975" w:rsidP="007F356E">
      <w:pPr>
        <w:pStyle w:val="ListParagraph"/>
        <w:numPr>
          <w:ilvl w:val="0"/>
          <w:numId w:val="72"/>
        </w:numPr>
        <w:rPr>
          <w:ins w:id="13150" w:author="Laurence Golding" w:date="2019-05-11T06:52:00Z"/>
        </w:rPr>
      </w:pPr>
      <w:ins w:id="13151" w:author="Laurence Golding" w:date="2019-05-11T06:52:00Z">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ins>
    </w:p>
    <w:p w14:paraId="20F904F6" w14:textId="77777777" w:rsidR="00A31975" w:rsidRPr="00C45295" w:rsidRDefault="00A31975" w:rsidP="007F356E">
      <w:pPr>
        <w:pStyle w:val="ListParagraph"/>
        <w:numPr>
          <w:ilvl w:val="0"/>
          <w:numId w:val="72"/>
        </w:numPr>
        <w:rPr>
          <w:ins w:id="13152" w:author="Laurence Golding" w:date="2019-05-11T06:52:00Z"/>
        </w:rPr>
      </w:pPr>
      <w:ins w:id="13153" w:author="Laurence Golding" w:date="2019-05-11T06:52:00Z">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ins>
    </w:p>
    <w:p w14:paraId="0C400466" w14:textId="77777777" w:rsidR="00A31975" w:rsidRDefault="00A31975" w:rsidP="00A31975">
      <w:pPr>
        <w:rPr>
          <w:ins w:id="13154" w:author="Laurence Golding" w:date="2019-05-11T06:52:00Z"/>
        </w:rPr>
      </w:pPr>
      <w:ins w:id="13155" w:author="Laurence Golding" w:date="2019-05-11T06:52:00Z">
        <w:r>
          <w:t xml:space="preserve">If none of these values are appropriate, a SARIF producer </w:t>
        </w:r>
        <w:r>
          <w:rPr>
            <w:b/>
          </w:rPr>
          <w:t>MAY</w:t>
        </w:r>
        <w:r>
          <w:t xml:space="preserve"> use any value.</w:t>
        </w:r>
      </w:ins>
    </w:p>
    <w:p w14:paraId="058BF2E0" w14:textId="603F2567" w:rsidR="00E40100" w:rsidRDefault="00A31975" w:rsidP="00A31975">
      <w:pPr>
        <w:pStyle w:val="Note"/>
        <w:rPr>
          <w:ins w:id="13156" w:author="Laurence Golding" w:date="2019-05-11T06:52:00Z"/>
        </w:rPr>
      </w:pPr>
      <w:ins w:id="13157" w:author="Laurence Golding" w:date="2019-05-11T06:52:00Z">
        <w:r>
          <w:t xml:space="preserve">NOTE: Although </w:t>
        </w:r>
        <w:r w:rsidRPr="00593EE6">
          <w:rPr>
            <w:rStyle w:val="CODEtemp"/>
          </w:rPr>
          <w:t>"relevant"</w:t>
        </w:r>
        <w:r>
          <w:t xml:space="preserve"> is a catch-all for any relationship not described by the other values, a producer might still wish to define its own more specific values.</w:t>
        </w:r>
      </w:ins>
    </w:p>
    <w:p w14:paraId="718AD3A8" w14:textId="25EB73C1" w:rsidR="002743A9" w:rsidRDefault="002743A9" w:rsidP="002743A9">
      <w:pPr>
        <w:rPr>
          <w:ins w:id="13158" w:author="Laurence Golding" w:date="2019-05-11T06:52:00Z"/>
        </w:rPr>
      </w:pPr>
      <w:ins w:id="13159" w:author="Laurence Golding" w:date="2019-05-11T06:52:00Z">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9127C">
          <w:t>3.33.7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9127C">
          <w:t>3.38.8</w:t>
        </w:r>
        <w:r w:rsidR="00E34643">
          <w:fldChar w:fldCharType="end"/>
        </w:r>
        <w:r>
          <w:t>) might prove useful.</w:t>
        </w:r>
      </w:ins>
    </w:p>
    <w:p w14:paraId="0974A0A1" w14:textId="256A115B" w:rsidR="00E34643" w:rsidRDefault="00E34643" w:rsidP="00E34643">
      <w:pPr>
        <w:pStyle w:val="Heading3"/>
        <w:rPr>
          <w:ins w:id="13160" w:author="Laurence Golding" w:date="2019-05-11T06:52:00Z"/>
        </w:rPr>
      </w:pPr>
      <w:bookmarkStart w:id="13161" w:name="_Toc8367244"/>
      <w:ins w:id="13162" w:author="Laurence Golding" w:date="2019-05-11T06:52:00Z">
        <w:r>
          <w:t>description property</w:t>
        </w:r>
        <w:bookmarkEnd w:id="13161"/>
      </w:ins>
    </w:p>
    <w:p w14:paraId="7128955D" w14:textId="1112F8D4" w:rsidR="00E34643" w:rsidRPr="00E34643" w:rsidRDefault="00E34643" w:rsidP="00E34643">
      <w:pPr>
        <w:rPr>
          <w:ins w:id="13163" w:author="Laurence Golding" w:date="2019-05-11T06:52:00Z"/>
        </w:rPr>
      </w:pPr>
      <w:ins w:id="13164" w:author="Laurence Golding" w:date="2019-05-11T06:52:00Z">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ins>
    </w:p>
    <w:p w14:paraId="3FA5B2A5" w14:textId="77777777" w:rsidR="00C17C30" w:rsidRDefault="00C17C30" w:rsidP="00C17C30">
      <w:pPr>
        <w:pStyle w:val="Heading2"/>
        <w:numPr>
          <w:ilvl w:val="1"/>
          <w:numId w:val="2"/>
        </w:numPr>
        <w:rPr>
          <w:ins w:id="13165" w:author="Laurence Golding" w:date="2019-05-11T06:52:00Z"/>
        </w:rPr>
      </w:pPr>
      <w:bookmarkStart w:id="13166" w:name="_Ref4398565"/>
      <w:bookmarkStart w:id="13167" w:name="_Toc8367245"/>
      <w:ins w:id="13168" w:author="Laurence Golding" w:date="2019-05-11T06:52:00Z">
        <w:r>
          <w:t>suppression object</w:t>
        </w:r>
        <w:bookmarkEnd w:id="13166"/>
        <w:bookmarkEnd w:id="13167"/>
      </w:ins>
    </w:p>
    <w:p w14:paraId="52C33F6E" w14:textId="77777777" w:rsidR="00C17C30" w:rsidRDefault="00C17C30" w:rsidP="00C17C30">
      <w:pPr>
        <w:pStyle w:val="Heading3"/>
        <w:numPr>
          <w:ilvl w:val="2"/>
          <w:numId w:val="2"/>
        </w:numPr>
        <w:rPr>
          <w:ins w:id="13169" w:author="Laurence Golding" w:date="2019-05-11T06:52:00Z"/>
        </w:rPr>
      </w:pPr>
      <w:bookmarkStart w:id="13170" w:name="_Toc8367246"/>
      <w:ins w:id="13171" w:author="Laurence Golding" w:date="2019-05-11T06:52:00Z">
        <w:r>
          <w:t>General</w:t>
        </w:r>
        <w:bookmarkEnd w:id="13170"/>
      </w:ins>
    </w:p>
    <w:p w14:paraId="2765307C" w14:textId="05ECFC77" w:rsidR="00C17C30" w:rsidRDefault="00C17C30" w:rsidP="00C17C30">
      <w:pPr>
        <w:rPr>
          <w:ins w:id="13172" w:author="Laurence Golding" w:date="2019-05-11T06:52:00Z"/>
        </w:rPr>
      </w:pPr>
      <w:ins w:id="13173" w:author="Laurence Golding" w:date="2019-05-11T06:52:00Z">
        <w:r>
          <w:t xml:space="preserve">A </w:t>
        </w:r>
        <w:r w:rsidRPr="00934800">
          <w:rPr>
            <w:rStyle w:val="CODEtemp"/>
          </w:rPr>
          <w:t>suppression</w:t>
        </w:r>
        <w:r>
          <w:t xml:space="preserve"> object describes a request to suppress a result.</w:t>
        </w:r>
      </w:ins>
    </w:p>
    <w:p w14:paraId="6F9E033F" w14:textId="052262CD" w:rsidR="0005186B" w:rsidRDefault="0005186B" w:rsidP="0005186B">
      <w:pPr>
        <w:pStyle w:val="Note"/>
        <w:rPr>
          <w:ins w:id="13174" w:author="Laurence Golding" w:date="2019-05-11T06:52:00Z"/>
        </w:rPr>
      </w:pPr>
      <w:bookmarkStart w:id="13175" w:name="_Hlk6913281"/>
      <w:ins w:id="13176" w:author="Laurence Golding" w:date="2019-05-11T06:52:00Z">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9127C">
          <w:t>3.35.2</w:t>
        </w:r>
        <w:r w:rsidR="00F47B5D">
          <w:fldChar w:fldCharType="end"/>
        </w:r>
        <w:r w:rsidR="00F47B5D">
          <w:t>) enables a review process that ensures that the engineering team agrees with the suppression, and makes the agreement explicit in the log file.</w:t>
        </w:r>
      </w:ins>
    </w:p>
    <w:bookmarkEnd w:id="13175"/>
    <w:p w14:paraId="5C3A86D8" w14:textId="372FD8F2" w:rsidR="00C17C30" w:rsidRDefault="00C17C30" w:rsidP="00C17C30">
      <w:pPr>
        <w:pStyle w:val="Note"/>
        <w:rPr>
          <w:moveTo w:id="13177" w:author="Laurence Golding" w:date="2019-05-11T06:52:00Z"/>
        </w:rPr>
      </w:pPr>
      <w:ins w:id="13178" w:author="Laurence Golding" w:date="2019-05-11T06:52:00Z">
        <w:r>
          <w:t>NOTE</w:t>
        </w:r>
        <w:r w:rsidR="0005186B">
          <w:t xml:space="preserve"> 2</w:t>
        </w:r>
        <w:r>
          <w:t xml:space="preserve">: </w:t>
        </w:r>
        <w:r w:rsidRPr="002A24FE">
          <w:t>The treatment of suppressed</w:t>
        </w:r>
      </w:ins>
      <w:moveToRangeStart w:id="13179" w:author="Laurence Golding" w:date="2019-05-11T06:52:00Z" w:name="move8449981"/>
      <w:moveTo w:id="13180" w:author="Laurence Golding" w:date="2019-05-11T06:52:00Z">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moveTo>
    </w:p>
    <w:p w14:paraId="4C53E7F5" w14:textId="77777777" w:rsidR="00C17C30" w:rsidRDefault="00C17C30" w:rsidP="00C17C30">
      <w:pPr>
        <w:pStyle w:val="Heading3"/>
        <w:numPr>
          <w:ilvl w:val="2"/>
          <w:numId w:val="2"/>
        </w:numPr>
        <w:rPr>
          <w:ins w:id="13181" w:author="Laurence Golding" w:date="2019-05-11T06:52:00Z"/>
        </w:rPr>
      </w:pPr>
      <w:bookmarkStart w:id="13182" w:name="_Ref4411684"/>
      <w:bookmarkStart w:id="13183" w:name="_Toc8367247"/>
      <w:moveToRangeEnd w:id="13179"/>
      <w:ins w:id="13184" w:author="Laurence Golding" w:date="2019-05-11T06:52:00Z">
        <w:r>
          <w:t>kind property</w:t>
        </w:r>
        <w:bookmarkEnd w:id="13182"/>
        <w:bookmarkEnd w:id="13183"/>
      </w:ins>
    </w:p>
    <w:p w14:paraId="49F67387" w14:textId="55565652" w:rsidR="00C17C30" w:rsidRDefault="00C17C30" w:rsidP="00C17C30">
      <w:pPr>
        <w:rPr>
          <w:ins w:id="13185" w:author="Laurence Golding" w:date="2019-05-11T06:52:00Z"/>
        </w:rPr>
      </w:pPr>
      <w:ins w:id="13186" w:author="Laurence Golding" w:date="2019-05-11T06:52:00Z">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ins>
    </w:p>
    <w:p w14:paraId="1BBED066" w14:textId="756DC9B2" w:rsidR="00664D88" w:rsidRDefault="00664D88" w:rsidP="007F356E">
      <w:pPr>
        <w:pStyle w:val="ListParagraph"/>
        <w:numPr>
          <w:ilvl w:val="0"/>
          <w:numId w:val="66"/>
        </w:numPr>
        <w:rPr>
          <w:ins w:id="13187" w:author="Laurence Golding" w:date="2019-05-11T06:52:00Z"/>
        </w:rPr>
      </w:pPr>
      <w:ins w:id="13188" w:author="Laurence Golding" w:date="2019-05-11T06:52:00Z">
        <w:r w:rsidRPr="00664D88">
          <w:rPr>
            <w:rStyle w:val="CODEtemp"/>
          </w:rPr>
          <w:t>"inSource"</w:t>
        </w:r>
        <w:r>
          <w:t>: The result is suppressed by a syntactic construct offered by the programming language.</w:t>
        </w:r>
      </w:ins>
    </w:p>
    <w:p w14:paraId="1DAFA050" w14:textId="353823F1" w:rsidR="00C17C30" w:rsidRDefault="00C17C30" w:rsidP="00C17C30">
      <w:pPr>
        <w:pStyle w:val="Note"/>
        <w:rPr>
          <w:ins w:id="13189" w:author="Laurence Golding" w:date="2019-05-11T06:52:00Z"/>
        </w:rPr>
      </w:pPr>
      <w:ins w:id="13190" w:author="Laurence Golding" w:date="2019-05-11T06:52:00Z">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ins>
    </w:p>
    <w:p w14:paraId="65CCE16D" w14:textId="26F27C4F" w:rsidR="00664D88" w:rsidRPr="00664D88" w:rsidRDefault="00664D88" w:rsidP="007F356E">
      <w:pPr>
        <w:pStyle w:val="ListParagraph"/>
        <w:numPr>
          <w:ilvl w:val="0"/>
          <w:numId w:val="66"/>
        </w:numPr>
        <w:rPr>
          <w:ins w:id="13191" w:author="Laurence Golding" w:date="2019-05-11T06:52:00Z"/>
        </w:rPr>
      </w:pPr>
      <w:ins w:id="13192" w:author="Laurence Golding" w:date="2019-05-11T06:52:00Z">
        <w:r w:rsidRPr="00664D88">
          <w:rPr>
            <w:rStyle w:val="CODEtemp"/>
          </w:rPr>
          <w:t>"external"</w:t>
        </w:r>
        <w:r>
          <w:t>: The result is suppressed in an external, persistent store.</w:t>
        </w:r>
      </w:ins>
    </w:p>
    <w:p w14:paraId="42BD4F45" w14:textId="066404AF" w:rsidR="00C17C30" w:rsidRDefault="00664D88" w:rsidP="00664D88">
      <w:pPr>
        <w:pStyle w:val="Note"/>
        <w:rPr>
          <w:ins w:id="13193" w:author="Laurence Golding" w:date="2019-05-11T06:52:00Z"/>
        </w:rPr>
      </w:pPr>
      <w:ins w:id="13194" w:author="Laurence Golding" w:date="2019-05-11T06:52:00Z">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ins>
    </w:p>
    <w:p w14:paraId="0BE158CD" w14:textId="03A96445" w:rsidR="00664D88" w:rsidRDefault="00664D88" w:rsidP="00664D88">
      <w:pPr>
        <w:pStyle w:val="Heading3"/>
        <w:rPr>
          <w:ins w:id="13195" w:author="Laurence Golding" w:date="2019-05-11T06:52:00Z"/>
        </w:rPr>
      </w:pPr>
      <w:bookmarkStart w:id="13196" w:name="_Ref6115260"/>
      <w:bookmarkStart w:id="13197" w:name="_Toc8367248"/>
      <w:ins w:id="13198" w:author="Laurence Golding" w:date="2019-05-11T06:52:00Z">
        <w:r>
          <w:t>status property</w:t>
        </w:r>
        <w:bookmarkEnd w:id="13196"/>
        <w:bookmarkEnd w:id="13197"/>
      </w:ins>
    </w:p>
    <w:p w14:paraId="7A9BE524" w14:textId="39024C10" w:rsidR="00664D88" w:rsidRDefault="00664D88" w:rsidP="00664D88">
      <w:pPr>
        <w:rPr>
          <w:ins w:id="13199" w:author="Laurence Golding" w:date="2019-05-11T06:52:00Z"/>
        </w:rPr>
      </w:pPr>
      <w:ins w:id="13200" w:author="Laurence Golding" w:date="2019-05-11T06:52:00Z">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ins>
    </w:p>
    <w:p w14:paraId="11CE523B" w14:textId="6E508508" w:rsidR="00664D88" w:rsidRDefault="00664D88" w:rsidP="007F356E">
      <w:pPr>
        <w:pStyle w:val="ListParagraph"/>
        <w:numPr>
          <w:ilvl w:val="0"/>
          <w:numId w:val="66"/>
        </w:numPr>
        <w:rPr>
          <w:ins w:id="13201" w:author="Laurence Golding" w:date="2019-05-11T06:52:00Z"/>
        </w:rPr>
      </w:pPr>
      <w:ins w:id="13202" w:author="Laurence Golding" w:date="2019-05-11T06:52:00Z">
        <w:r w:rsidRPr="00664D88">
          <w:rPr>
            <w:rStyle w:val="CODEtemp"/>
          </w:rPr>
          <w:t>"accepted"</w:t>
        </w:r>
        <w:r>
          <w:t>: The suppression is accepted.</w:t>
        </w:r>
      </w:ins>
    </w:p>
    <w:p w14:paraId="62B8F065" w14:textId="2E7D23AC" w:rsidR="00664D88" w:rsidRDefault="00664D88" w:rsidP="007F356E">
      <w:pPr>
        <w:pStyle w:val="ListParagraph"/>
        <w:numPr>
          <w:ilvl w:val="0"/>
          <w:numId w:val="66"/>
        </w:numPr>
        <w:rPr>
          <w:ins w:id="13203" w:author="Laurence Golding" w:date="2019-05-11T06:52:00Z"/>
        </w:rPr>
      </w:pPr>
      <w:ins w:id="13204" w:author="Laurence Golding" w:date="2019-05-11T06:52:00Z">
        <w:r w:rsidRPr="00664D88">
          <w:rPr>
            <w:rStyle w:val="CODEtemp"/>
          </w:rPr>
          <w:t>"underReview"</w:t>
        </w:r>
        <w:r>
          <w:t>: The engineering team is discussing the result to decide if they will suppress it.</w:t>
        </w:r>
      </w:ins>
    </w:p>
    <w:p w14:paraId="07E3205F" w14:textId="495B289D" w:rsidR="00664D88" w:rsidRDefault="00664D88" w:rsidP="007F356E">
      <w:pPr>
        <w:pStyle w:val="ListParagraph"/>
        <w:numPr>
          <w:ilvl w:val="0"/>
          <w:numId w:val="66"/>
        </w:numPr>
        <w:rPr>
          <w:ins w:id="13205" w:author="Laurence Golding" w:date="2019-05-11T06:52:00Z"/>
        </w:rPr>
      </w:pPr>
      <w:ins w:id="13206" w:author="Laurence Golding" w:date="2019-05-11T06:52:00Z">
        <w:r w:rsidRPr="00664D88">
          <w:rPr>
            <w:rStyle w:val="CODEtemp"/>
          </w:rPr>
          <w:t>"</w:t>
        </w:r>
        <w:r w:rsidR="00692175">
          <w:rPr>
            <w:rStyle w:val="CODEtemp"/>
          </w:rPr>
          <w:t>r</w:t>
        </w:r>
        <w:r w:rsidRPr="00664D88">
          <w:rPr>
            <w:rStyle w:val="CODEtemp"/>
          </w:rPr>
          <w:t>ejected"</w:t>
        </w:r>
        <w:r>
          <w:t>: The engineering team decided not to suppress the result.</w:t>
        </w:r>
      </w:ins>
    </w:p>
    <w:p w14:paraId="7EA68D78" w14:textId="77777777" w:rsidR="00C17C30" w:rsidRDefault="00C17C30" w:rsidP="00C17C30">
      <w:pPr>
        <w:pStyle w:val="Heading3"/>
        <w:numPr>
          <w:ilvl w:val="2"/>
          <w:numId w:val="2"/>
        </w:numPr>
        <w:rPr>
          <w:ins w:id="13207" w:author="Laurence Golding" w:date="2019-05-11T06:52:00Z"/>
        </w:rPr>
      </w:pPr>
      <w:bookmarkStart w:id="13208" w:name="_Toc8367249"/>
      <w:ins w:id="13209" w:author="Laurence Golding" w:date="2019-05-11T06:52:00Z">
        <w:r>
          <w:t>location property</w:t>
        </w:r>
        <w:bookmarkEnd w:id="13208"/>
      </w:ins>
    </w:p>
    <w:p w14:paraId="568E1E9E" w14:textId="76CA0F12" w:rsidR="00C17C30" w:rsidRDefault="00C17C30" w:rsidP="00C17C30">
      <w:pPr>
        <w:rPr>
          <w:ins w:id="13210" w:author="Laurence Golding" w:date="2019-05-11T06:52:00Z"/>
        </w:rPr>
      </w:pPr>
      <w:ins w:id="13211" w:author="Laurence Golding" w:date="2019-05-11T06:52:00Z">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where the suppression is persisted.</w:t>
        </w:r>
      </w:ins>
    </w:p>
    <w:p w14:paraId="25396E23" w14:textId="00E80336" w:rsidR="00C17C30" w:rsidRDefault="00C17C30" w:rsidP="00C17C30">
      <w:pPr>
        <w:pStyle w:val="Note"/>
        <w:rPr>
          <w:ins w:id="13212" w:author="Laurence Golding" w:date="2019-05-11T06:52:00Z"/>
        </w:rPr>
      </w:pPr>
      <w:ins w:id="13213" w:author="Laurence Golding" w:date="2019-05-11T06:52:00Z">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ins>
    </w:p>
    <w:p w14:paraId="27430D48" w14:textId="77777777" w:rsidR="00C17C30" w:rsidRPr="002A5521" w:rsidRDefault="00C17C30" w:rsidP="00C17C30">
      <w:pPr>
        <w:pStyle w:val="Note"/>
        <w:rPr>
          <w:ins w:id="13214" w:author="Laurence Golding" w:date="2019-05-11T06:52:00Z"/>
        </w:rPr>
      </w:pPr>
      <w:ins w:id="13215" w:author="Laurence Golding" w:date="2019-05-11T06:52:00Z">
        <w:r>
          <w:t xml:space="preserve">Nevertheless, there are several scenarios where </w:t>
        </w:r>
        <w:r w:rsidRPr="002A5521">
          <w:rPr>
            <w:rStyle w:val="CODEtemp"/>
          </w:rPr>
          <w:t>location</w:t>
        </w:r>
        <w:r>
          <w:t xml:space="preserve"> is useful. Here are some examples:</w:t>
        </w:r>
      </w:ins>
    </w:p>
    <w:p w14:paraId="52615175" w14:textId="28414A5C" w:rsidR="00C17C30" w:rsidRDefault="00C17C30" w:rsidP="00C17C30">
      <w:pPr>
        <w:pStyle w:val="Note"/>
        <w:rPr>
          <w:ins w:id="13216" w:author="Laurence Golding" w:date="2019-05-11T06:52:00Z"/>
        </w:rPr>
      </w:pPr>
      <w:ins w:id="13217" w:author="Laurence Golding" w:date="2019-05-11T06:52:00Z">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9127C">
          <w:t>3.35.2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9127C">
          <w:t>3.28.3</w:t>
        </w:r>
        <w:r>
          <w:fldChar w:fldCharType="end"/>
        </w:r>
        <w:r>
          <w:t>) specifies the location of the suppression attribute in th</w:t>
        </w:r>
        <w:r w:rsidR="004A094E">
          <w:t>at</w:t>
        </w:r>
        <w:r>
          <w:t xml:space="preserve"> </w:t>
        </w:r>
        <w:r w:rsidR="004A094E">
          <w:t>separate</w:t>
        </w:r>
        <w:r>
          <w:t xml:space="preserve"> file.</w:t>
        </w:r>
      </w:ins>
    </w:p>
    <w:p w14:paraId="351AA4A2" w14:textId="3893E605" w:rsidR="004A094E" w:rsidRPr="004A094E" w:rsidRDefault="004A094E" w:rsidP="004A094E">
      <w:pPr>
        <w:pStyle w:val="Note"/>
        <w:rPr>
          <w:ins w:id="13218" w:author="Laurence Golding" w:date="2019-05-11T06:52:00Z"/>
        </w:rPr>
      </w:pPr>
      <w:ins w:id="13219" w:author="Laurence Golding" w:date="2019-05-11T06:52:00Z">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9127C">
          <w:t>3.29.4</w:t>
        </w:r>
        <w:r>
          <w:fldChar w:fldCharType="end"/>
        </w:r>
        <w:r>
          <w:t>, §</w:t>
        </w:r>
        <w:r>
          <w:fldChar w:fldCharType="begin"/>
        </w:r>
        <w:r>
          <w:instrText xml:space="preserve"> REF _Ref534896821 \r \h </w:instrText>
        </w:r>
        <w:r>
          <w:fldChar w:fldCharType="separate"/>
        </w:r>
        <w:r w:rsidR="0009127C">
          <w:t>3.30.13</w:t>
        </w:r>
        <w:r>
          <w:fldChar w:fldCharType="end"/>
        </w:r>
        <w:r>
          <w:t>).</w:t>
        </w:r>
      </w:ins>
    </w:p>
    <w:p w14:paraId="7A7EC839" w14:textId="2966F8F7" w:rsidR="00C17C30" w:rsidRDefault="00C17C30" w:rsidP="00C17C30">
      <w:pPr>
        <w:pStyle w:val="Note"/>
        <w:rPr>
          <w:ins w:id="13220" w:author="Laurence Golding" w:date="2019-05-11T06:52:00Z"/>
        </w:rPr>
      </w:pPr>
      <w:ins w:id="13221" w:author="Laurence Golding" w:date="2019-05-11T06:52:00Z">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9127C">
          <w:t>3.28.4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ins>
    </w:p>
    <w:p w14:paraId="6CD420ED" w14:textId="77777777" w:rsidR="00C17C30" w:rsidRDefault="00C17C30" w:rsidP="00C17C30">
      <w:pPr>
        <w:pStyle w:val="Note"/>
        <w:rPr>
          <w:ins w:id="13222" w:author="Laurence Golding" w:date="2019-05-11T06:52:00Z"/>
        </w:rPr>
      </w:pPr>
      <w:ins w:id="13223" w:author="Laurence Golding" w:date="2019-05-11T06:52:00Z">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ins>
    </w:p>
    <w:p w14:paraId="2100056F" w14:textId="5896421E" w:rsidR="00C17C30" w:rsidRDefault="00C17C30" w:rsidP="00C17C30">
      <w:pPr>
        <w:pStyle w:val="Note"/>
        <w:rPr>
          <w:ins w:id="13224" w:author="Laurence Golding" w:date="2019-05-11T06:52:00Z"/>
        </w:rPr>
      </w:pPr>
      <w:ins w:id="13225" w:author="Laurence Golding" w:date="2019-05-11T06:52:00Z">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ins>
    </w:p>
    <w:p w14:paraId="18DD2501" w14:textId="7C6EACCE" w:rsidR="00C17C30" w:rsidRDefault="00C17C30" w:rsidP="00C17C30">
      <w:pPr>
        <w:pStyle w:val="Note"/>
        <w:rPr>
          <w:ins w:id="13226" w:author="Laurence Golding" w:date="2019-05-11T06:52:00Z"/>
        </w:rPr>
      </w:pPr>
      <w:ins w:id="13227" w:author="Laurence Golding" w:date="2019-05-11T06:52:00Z">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ins>
    </w:p>
    <w:p w14:paraId="31AE5079" w14:textId="402E6EB1" w:rsidR="00B43A64" w:rsidRDefault="00B43A64" w:rsidP="00B43A64">
      <w:pPr>
        <w:pStyle w:val="Heading3"/>
        <w:rPr>
          <w:ins w:id="13228" w:author="Laurence Golding" w:date="2019-05-11T06:52:00Z"/>
        </w:rPr>
      </w:pPr>
      <w:bookmarkStart w:id="13229" w:name="_Toc8367250"/>
      <w:ins w:id="13230" w:author="Laurence Golding" w:date="2019-05-11T06:52:00Z">
        <w:r>
          <w:t>guid</w:t>
        </w:r>
        <w:r w:rsidR="00895EF2">
          <w:t xml:space="preserve"> property</w:t>
        </w:r>
        <w:bookmarkEnd w:id="13229"/>
      </w:ins>
    </w:p>
    <w:p w14:paraId="50595876" w14:textId="701049F4" w:rsidR="00895EF2" w:rsidRDefault="00895EF2" w:rsidP="00895EF2">
      <w:pPr>
        <w:rPr>
          <w:ins w:id="13231" w:author="Laurence Golding" w:date="2019-05-11T06:52:00Z"/>
        </w:rPr>
      </w:pPr>
      <w:ins w:id="13232" w:author="Laurence Golding" w:date="2019-05-11T06:52:00Z">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w:t>
        </w:r>
      </w:ins>
    </w:p>
    <w:p w14:paraId="2CECDC8E" w14:textId="282CCD88" w:rsidR="00895EF2" w:rsidRDefault="00895EF2" w:rsidP="00895EF2">
      <w:pPr>
        <w:pStyle w:val="Note"/>
        <w:rPr>
          <w:ins w:id="13233" w:author="Laurence Golding" w:date="2019-05-11T06:52:00Z"/>
        </w:rPr>
      </w:pPr>
      <w:ins w:id="13234" w:author="Laurence Golding" w:date="2019-05-11T06:52:00Z">
        <w:r>
          <w:t xml:space="preserve">NOTE: This can be used, for example, to link a </w:t>
        </w:r>
        <w:r>
          <w:rPr>
            <w:rStyle w:val="CODEtemp"/>
          </w:rPr>
          <w:t>suppression</w:t>
        </w:r>
        <w:r>
          <w:t xml:space="preserve"> object in a SARIF file to suppression information in a result management system’s database.</w:t>
        </w:r>
      </w:ins>
    </w:p>
    <w:p w14:paraId="59D58FC1" w14:textId="11336A31" w:rsidR="00664D88" w:rsidRDefault="00664D88" w:rsidP="00664D88">
      <w:pPr>
        <w:pStyle w:val="Heading3"/>
        <w:rPr>
          <w:ins w:id="13235" w:author="Laurence Golding" w:date="2019-05-11T06:52:00Z"/>
        </w:rPr>
      </w:pPr>
      <w:bookmarkStart w:id="13236" w:name="_Toc8367251"/>
      <w:ins w:id="13237" w:author="Laurence Golding" w:date="2019-05-11T06:52:00Z">
        <w:r>
          <w:t>justification property</w:t>
        </w:r>
        <w:bookmarkEnd w:id="13236"/>
      </w:ins>
    </w:p>
    <w:p w14:paraId="7C7D931E" w14:textId="71FB39AD" w:rsidR="00664D88" w:rsidRDefault="00664D88" w:rsidP="00677B80">
      <w:pPr>
        <w:rPr>
          <w:ins w:id="13238" w:author="Laurence Golding" w:date="2019-05-11T06:52:00Z"/>
        </w:rPr>
      </w:pPr>
      <w:ins w:id="13239" w:author="Laurence Golding" w:date="2019-05-11T06:52:00Z">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ins>
    </w:p>
    <w:p w14:paraId="0E9B52AD" w14:textId="4E2EF464" w:rsidR="00B91482" w:rsidRDefault="00B91482" w:rsidP="00B91482">
      <w:pPr>
        <w:rPr>
          <w:ins w:id="13240" w:author="Laurence Golding" w:date="2019-05-11T06:52:00Z"/>
        </w:rPr>
      </w:pPr>
      <w:bookmarkStart w:id="13241" w:name="_Hlk6849876"/>
      <w:ins w:id="13242" w:author="Laurence Golding" w:date="2019-05-11T06:52:00Z">
        <w:r>
          <w:t>This is one of the few properties that contain textual content supplied by a user rather than by a tool or taxonomy (see §</w:t>
        </w:r>
        <w:r>
          <w:fldChar w:fldCharType="begin"/>
        </w:r>
        <w:r>
          <w:instrText xml:space="preserve"> REF _Ref4572675 \r \h </w:instrText>
        </w:r>
        <w:r>
          <w:fldChar w:fldCharType="separate"/>
        </w:r>
        <w:r w:rsidR="0009127C">
          <w:t>3.19.3</w:t>
        </w:r>
        <w:r>
          <w:fldChar w:fldCharType="end"/>
        </w:r>
        <w:r>
          <w:t xml:space="preserve">) vendor. As such, it might contain undesirable content. Therefore, SARIF consumers </w:t>
        </w:r>
        <w:r w:rsidRPr="00F47B5D">
          <w:rPr>
            <w:b/>
          </w:rPr>
          <w:t>SHOULD</w:t>
        </w:r>
        <w:r>
          <w:t xml:space="preserve"> exercise appropriate caution when displaying, sharing, or publishing this information.</w:t>
        </w:r>
      </w:ins>
    </w:p>
    <w:p w14:paraId="4DE0A26D" w14:textId="5862C85E" w:rsidR="00B91482" w:rsidRPr="00677B80" w:rsidRDefault="00B91482" w:rsidP="00F47B5D">
      <w:pPr>
        <w:pStyle w:val="Note"/>
        <w:rPr>
          <w:ins w:id="13243" w:author="Laurence Golding" w:date="2019-05-11T06:52:00Z"/>
        </w:rPr>
      </w:pPr>
      <w:ins w:id="13244" w:author="Laurence Golding" w:date="2019-05-11T06:52:00Z">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ins>
    </w:p>
    <w:p w14:paraId="07142A10" w14:textId="02249542" w:rsidR="00B163FF" w:rsidRDefault="00B163FF" w:rsidP="00B163FF">
      <w:pPr>
        <w:pStyle w:val="Heading2"/>
        <w:rPr>
          <w:moveTo w:id="13245" w:author="Laurence Golding" w:date="2019-05-11T06:52:00Z"/>
        </w:rPr>
      </w:pPr>
      <w:bookmarkStart w:id="13246" w:name="_Ref510008325"/>
      <w:bookmarkStart w:id="13247" w:name="_Toc8367252"/>
      <w:bookmarkEnd w:id="13241"/>
      <w:moveToRangeStart w:id="13248" w:author="Laurence Golding" w:date="2019-05-11T06:52:00Z" w:name="move8450000"/>
      <w:moveTo w:id="13249" w:author="Laurence Golding" w:date="2019-05-11T06:52:00Z">
        <w:r>
          <w:t>codeFlow object</w:t>
        </w:r>
        <w:bookmarkEnd w:id="13246"/>
        <w:bookmarkEnd w:id="13247"/>
      </w:moveTo>
    </w:p>
    <w:p w14:paraId="507EC364" w14:textId="20C3EC2C" w:rsidR="00B163FF" w:rsidRDefault="00B163FF" w:rsidP="00B163FF">
      <w:pPr>
        <w:pStyle w:val="Heading3"/>
        <w:rPr>
          <w:moveTo w:id="13250" w:author="Laurence Golding" w:date="2019-05-11T06:52:00Z"/>
        </w:rPr>
      </w:pPr>
      <w:bookmarkStart w:id="13251" w:name="_Ref510009088"/>
      <w:bookmarkStart w:id="13252" w:name="_Toc8367253"/>
      <w:moveTo w:id="13253" w:author="Laurence Golding" w:date="2019-05-11T06:52:00Z">
        <w:r>
          <w:t>General</w:t>
        </w:r>
        <w:bookmarkEnd w:id="13251"/>
        <w:bookmarkEnd w:id="13252"/>
      </w:moveTo>
    </w:p>
    <w:p w14:paraId="4C792CF1" w14:textId="77777777" w:rsidR="00B163FF" w:rsidRDefault="00B163FF" w:rsidP="00B163FF">
      <w:pPr>
        <w:pStyle w:val="Heading2"/>
        <w:numPr>
          <w:ilvl w:val="1"/>
          <w:numId w:val="2"/>
        </w:numPr>
        <w:rPr>
          <w:moveFrom w:id="13254" w:author="Laurence Golding" w:date="2019-05-11T06:52:00Z"/>
        </w:rPr>
      </w:pPr>
      <w:bookmarkStart w:id="13255" w:name="_Toc516224874"/>
      <w:moveFromRangeStart w:id="13256" w:author="Laurence Golding" w:date="2019-05-11T06:52:00Z" w:name="move8450000"/>
      <w:moveToRangeEnd w:id="13248"/>
      <w:moveFrom w:id="13257" w:author="Laurence Golding" w:date="2019-05-11T06:52:00Z">
        <w:r>
          <w:t>codeFlow object</w:t>
        </w:r>
        <w:bookmarkEnd w:id="13255"/>
      </w:moveFrom>
    </w:p>
    <w:p w14:paraId="5FBDE766" w14:textId="77777777" w:rsidR="00B163FF" w:rsidRDefault="00B163FF" w:rsidP="00B163FF">
      <w:pPr>
        <w:pStyle w:val="Heading3"/>
        <w:numPr>
          <w:ilvl w:val="2"/>
          <w:numId w:val="2"/>
        </w:numPr>
        <w:rPr>
          <w:moveFrom w:id="13258" w:author="Laurence Golding" w:date="2019-05-11T06:52:00Z"/>
        </w:rPr>
      </w:pPr>
      <w:bookmarkStart w:id="13259" w:name="_Toc516224875"/>
      <w:moveFrom w:id="13260" w:author="Laurence Golding" w:date="2019-05-11T06:52:00Z">
        <w:r>
          <w:t>General</w:t>
        </w:r>
        <w:bookmarkEnd w:id="13259"/>
      </w:moveFrom>
    </w:p>
    <w:moveFromRangeEnd w:id="13256"/>
    <w:p w14:paraId="4391F1AD" w14:textId="5E434BE2" w:rsidR="00B163FF" w:rsidRDefault="00B163FF" w:rsidP="00B163FF">
      <w:r>
        <w:t xml:space="preserve">A </w:t>
      </w:r>
      <w:r w:rsidRPr="00034B8F">
        <w:rPr>
          <w:rStyle w:val="CODEtemp"/>
        </w:rPr>
        <w:t>codeFlow</w:t>
      </w:r>
      <w:r>
        <w:t xml:space="preserve"> object describes the progress of one</w:t>
      </w:r>
      <w:r w:rsidR="003F5D25">
        <w:t xml:space="preserve"> </w:t>
      </w:r>
      <w:ins w:id="13261" w:author="Laurence Golding" w:date="2019-05-11T06:52:00Z">
        <w:r w:rsidR="003F5D25">
          <w:t>or</w:t>
        </w:r>
        <w:r>
          <w:t xml:space="preserve"> </w:t>
        </w:r>
      </w:ins>
      <w:r>
        <w:t xml:space="preserve">more programs through one or more thread flows, which together </w:t>
      </w:r>
      <w:del w:id="13262" w:author="Laurence Golding" w:date="2019-05-11T06:52:00Z">
        <w:r>
          <w:delText>result in</w:delText>
        </w:r>
      </w:del>
      <w:ins w:id="13263" w:author="Laurence Golding" w:date="2019-05-11T06:52:00Z">
        <w:r w:rsidR="00F47B5D">
          <w:t>lead to</w:t>
        </w:r>
      </w:ins>
      <w:r>
        <w:t xml:space="preserve"> the detection of a </w:t>
      </w:r>
      <w:del w:id="13264" w:author="Laurence Golding" w:date="2019-05-11T06:52:00Z">
        <w:r>
          <w:delText>result</w:delText>
        </w:r>
      </w:del>
      <w:ins w:id="13265" w:author="Laurence Golding" w:date="2019-05-11T06:52:00Z">
        <w:r w:rsidR="00F47B5D">
          <w:t>problem</w:t>
        </w:r>
      </w:ins>
      <w:r w:rsidR="00F47B5D">
        <w:t xml:space="preserve">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56C2FC1C" w:rsidR="00B163FF" w:rsidRDefault="00B163FF" w:rsidP="002D65F3">
      <w:pPr>
        <w:pStyle w:val="Code"/>
        <w:pPrChange w:id="13266" w:author="Laurence Golding" w:date="2019-05-11T06:51:00Z">
          <w:pPr>
            <w:pStyle w:val="Codesmall"/>
          </w:pPr>
        </w:pPrChange>
      </w:pPr>
      <w:r>
        <w:t>{                                       # A result object (§</w:t>
      </w:r>
      <w:r>
        <w:fldChar w:fldCharType="begin"/>
      </w:r>
      <w:r>
        <w:instrText xml:space="preserve"> REF _Ref493350984 \r \h </w:instrText>
      </w:r>
      <w:ins w:id="13267" w:author="Laurence Golding" w:date="2019-05-11T06:52:00Z">
        <w:r w:rsidR="002D65F3">
          <w:instrText xml:space="preserve"> \* MERGEFORMAT </w:instrText>
        </w:r>
      </w:ins>
      <w:r>
        <w:fldChar w:fldCharType="separate"/>
      </w:r>
      <w:r w:rsidR="0009127C">
        <w:t>3.</w:t>
      </w:r>
      <w:del w:id="13268" w:author="Laurence Golding" w:date="2019-05-11T06:52:00Z">
        <w:r w:rsidR="00331070">
          <w:delText>19</w:delText>
        </w:r>
      </w:del>
      <w:ins w:id="13269" w:author="Laurence Golding" w:date="2019-05-11T06:52:00Z">
        <w:r w:rsidR="0009127C">
          <w:t>27</w:t>
        </w:r>
      </w:ins>
      <w:r>
        <w:fldChar w:fldCharType="end"/>
      </w:r>
      <w:r>
        <w:t>).</w:t>
      </w:r>
    </w:p>
    <w:p w14:paraId="048B21D6" w14:textId="114EA44D" w:rsidR="00B163FF" w:rsidRDefault="00B163FF" w:rsidP="002D65F3">
      <w:pPr>
        <w:pStyle w:val="Code"/>
        <w:pPrChange w:id="13270" w:author="Laurence Golding" w:date="2019-05-11T06:51:00Z">
          <w:pPr>
            <w:pStyle w:val="Codesmall"/>
          </w:pPr>
        </w:pPrChange>
      </w:pPr>
      <w:r>
        <w:t xml:space="preserve">  "codeFlows": [                        # See §</w:t>
      </w:r>
      <w:r>
        <w:fldChar w:fldCharType="begin"/>
      </w:r>
      <w:r>
        <w:instrText xml:space="preserve"> REF _Ref510008160 \r \h </w:instrText>
      </w:r>
      <w:ins w:id="13271" w:author="Laurence Golding" w:date="2019-05-11T06:52:00Z">
        <w:r w:rsidR="002D65F3">
          <w:instrText xml:space="preserve"> \* MERGEFORMAT </w:instrText>
        </w:r>
      </w:ins>
      <w:r>
        <w:fldChar w:fldCharType="separate"/>
      </w:r>
      <w:r w:rsidR="0009127C">
        <w:t>3.</w:t>
      </w:r>
      <w:del w:id="13272" w:author="Laurence Golding" w:date="2019-05-11T06:52:00Z">
        <w:r w:rsidR="00331070">
          <w:delText>19.14</w:delText>
        </w:r>
      </w:del>
      <w:ins w:id="13273" w:author="Laurence Golding" w:date="2019-05-11T06:52:00Z">
        <w:r w:rsidR="0009127C">
          <w:t>27.18</w:t>
        </w:r>
      </w:ins>
      <w:r>
        <w:fldChar w:fldCharType="end"/>
      </w:r>
      <w:r>
        <w:t>.</w:t>
      </w:r>
    </w:p>
    <w:p w14:paraId="689DCA88" w14:textId="1101E78E" w:rsidR="00B163FF" w:rsidRDefault="00B163FF" w:rsidP="002D65F3">
      <w:pPr>
        <w:pStyle w:val="Code"/>
        <w:pPrChange w:id="13274" w:author="Laurence Golding" w:date="2019-05-11T06:51:00Z">
          <w:pPr>
            <w:pStyle w:val="Codesmall"/>
          </w:pPr>
        </w:pPrChange>
      </w:pPr>
      <w:r>
        <w:t xml:space="preserve">    {                                   # A codeFlow object</w:t>
      </w:r>
      <w:del w:id="13275" w:author="Laurence Golding" w:date="2019-05-11T06:52:00Z">
        <w:r>
          <w:delText xml:space="preserve"> (§</w:delText>
        </w:r>
        <w:r>
          <w:fldChar w:fldCharType="begin"/>
        </w:r>
        <w:r>
          <w:delInstrText xml:space="preserve"> REF _Ref510008325 \r \h </w:delInstrText>
        </w:r>
        <w:r>
          <w:fldChar w:fldCharType="separate"/>
        </w:r>
        <w:r w:rsidR="00331070">
          <w:delText>3.25</w:delText>
        </w:r>
        <w:r>
          <w:fldChar w:fldCharType="end"/>
        </w:r>
        <w:r>
          <w:delText>).</w:delText>
        </w:r>
      </w:del>
      <w:ins w:id="13276" w:author="Laurence Golding" w:date="2019-05-11T06:52:00Z">
        <w:r>
          <w:t>.</w:t>
        </w:r>
      </w:ins>
    </w:p>
    <w:p w14:paraId="086FC1AA" w14:textId="111CF44D" w:rsidR="00B163FF" w:rsidRDefault="00B163FF" w:rsidP="002D65F3">
      <w:pPr>
        <w:pStyle w:val="Code"/>
        <w:pPrChange w:id="13277" w:author="Laurence Golding" w:date="2019-05-11T06:51:00Z">
          <w:pPr>
            <w:pStyle w:val="Codesmall"/>
          </w:pPr>
        </w:pPrChange>
      </w:pPr>
      <w:r>
        <w:t xml:space="preserve">      "message": {                      # See §</w:t>
      </w:r>
      <w:del w:id="13278" w:author="Laurence Golding" w:date="2019-05-11T06:52:00Z">
        <w:r>
          <w:fldChar w:fldCharType="begin"/>
        </w:r>
        <w:r>
          <w:delInstrText xml:space="preserve"> REF _Ref510008352 \r \h </w:delInstrText>
        </w:r>
        <w:r>
          <w:fldChar w:fldCharType="separate"/>
        </w:r>
        <w:r w:rsidR="00331070">
          <w:delText>3.25.2</w:delText>
        </w:r>
        <w:r>
          <w:fldChar w:fldCharType="end"/>
        </w:r>
      </w:del>
      <w:ins w:id="13279" w:author="Laurence Golding" w:date="2019-05-11T06:52:00Z">
        <w:r>
          <w:fldChar w:fldCharType="begin"/>
        </w:r>
        <w:r>
          <w:instrText xml:space="preserve"> REF _Ref510008352 \r \h </w:instrText>
        </w:r>
        <w:r w:rsidR="002D65F3">
          <w:instrText xml:space="preserve"> \* MERGEFORMAT </w:instrText>
        </w:r>
        <w:r>
          <w:fldChar w:fldCharType="separate"/>
        </w:r>
        <w:r w:rsidR="0009127C">
          <w:t>3.36.2</w:t>
        </w:r>
        <w:r>
          <w:fldChar w:fldCharType="end"/>
        </w:r>
      </w:ins>
      <w:r>
        <w:t>.</w:t>
      </w:r>
    </w:p>
    <w:p w14:paraId="42654CB5" w14:textId="77777777" w:rsidR="00B163FF" w:rsidRDefault="00B163FF" w:rsidP="002D65F3">
      <w:pPr>
        <w:pStyle w:val="Code"/>
        <w:pPrChange w:id="13280" w:author="Laurence Golding" w:date="2019-05-11T06:51:00Z">
          <w:pPr>
            <w:pStyle w:val="Codesmall"/>
          </w:pPr>
        </w:pPrChange>
      </w:pPr>
      <w:r>
        <w:t xml:space="preserve">        "text": "..."</w:t>
      </w:r>
    </w:p>
    <w:p w14:paraId="433C8D33" w14:textId="77777777" w:rsidR="00B163FF" w:rsidRDefault="00B163FF" w:rsidP="002D65F3">
      <w:pPr>
        <w:pStyle w:val="Code"/>
        <w:pPrChange w:id="13281" w:author="Laurence Golding" w:date="2019-05-11T06:51:00Z">
          <w:pPr>
            <w:pStyle w:val="Codesmall"/>
          </w:pPr>
        </w:pPrChange>
      </w:pPr>
      <w:r>
        <w:t xml:space="preserve">      },</w:t>
      </w:r>
    </w:p>
    <w:p w14:paraId="0501C861" w14:textId="77777777" w:rsidR="00B163FF" w:rsidRDefault="00B163FF" w:rsidP="002D65F3">
      <w:pPr>
        <w:pStyle w:val="Code"/>
        <w:pPrChange w:id="13282" w:author="Laurence Golding" w:date="2019-05-11T06:51:00Z">
          <w:pPr>
            <w:pStyle w:val="Codesmall"/>
          </w:pPr>
        </w:pPrChange>
      </w:pPr>
    </w:p>
    <w:p w14:paraId="3070E577" w14:textId="1ED4ECEA" w:rsidR="00B163FF" w:rsidRDefault="00B163FF" w:rsidP="002D65F3">
      <w:pPr>
        <w:pStyle w:val="Code"/>
        <w:pPrChange w:id="13283" w:author="Laurence Golding" w:date="2019-05-11T06:51:00Z">
          <w:pPr>
            <w:pStyle w:val="Codesmall"/>
          </w:pPr>
        </w:pPrChange>
      </w:pPr>
      <w:r>
        <w:t xml:space="preserve">      "threadFlows": [                  # See §</w:t>
      </w:r>
      <w:r>
        <w:fldChar w:fldCharType="begin"/>
      </w:r>
      <w:r>
        <w:instrText xml:space="preserve"> REF _Ref510008358 \r \h </w:instrText>
      </w:r>
      <w:ins w:id="13284" w:author="Laurence Golding" w:date="2019-05-11T06:52:00Z">
        <w:r w:rsidR="002D65F3">
          <w:instrText xml:space="preserve"> \* MERGEFORMAT </w:instrText>
        </w:r>
      </w:ins>
      <w:r>
        <w:fldChar w:fldCharType="separate"/>
      </w:r>
      <w:r w:rsidR="0009127C">
        <w:t>3.</w:t>
      </w:r>
      <w:del w:id="13285" w:author="Laurence Golding" w:date="2019-05-11T06:52:00Z">
        <w:r w:rsidR="00331070">
          <w:delText>25</w:delText>
        </w:r>
      </w:del>
      <w:ins w:id="13286" w:author="Laurence Golding" w:date="2019-05-11T06:52:00Z">
        <w:r w:rsidR="0009127C">
          <w:t>36</w:t>
        </w:r>
      </w:ins>
      <w:r w:rsidR="0009127C">
        <w:t>.3</w:t>
      </w:r>
      <w:r>
        <w:fldChar w:fldCharType="end"/>
      </w:r>
      <w:r>
        <w:t>.</w:t>
      </w:r>
    </w:p>
    <w:p w14:paraId="761FD0DB" w14:textId="699196A9" w:rsidR="00B163FF" w:rsidRDefault="00B163FF" w:rsidP="002D65F3">
      <w:pPr>
        <w:pStyle w:val="Code"/>
        <w:pPrChange w:id="13287" w:author="Laurence Golding" w:date="2019-05-11T06:51:00Z">
          <w:pPr>
            <w:pStyle w:val="Codesmall"/>
          </w:pPr>
        </w:pPrChange>
      </w:pPr>
      <w:r>
        <w:t xml:space="preserve">        {                               # A threadFlow object (§</w:t>
      </w:r>
      <w:r>
        <w:fldChar w:fldCharType="begin"/>
      </w:r>
      <w:r>
        <w:instrText xml:space="preserve"> REF _Ref493427364 \r \h </w:instrText>
      </w:r>
      <w:ins w:id="13288" w:author="Laurence Golding" w:date="2019-05-11T06:52:00Z">
        <w:r w:rsidR="002D65F3">
          <w:instrText xml:space="preserve"> \* MERGEFORMAT </w:instrText>
        </w:r>
      </w:ins>
      <w:r>
        <w:fldChar w:fldCharType="separate"/>
      </w:r>
      <w:r w:rsidR="0009127C">
        <w:t>3.</w:t>
      </w:r>
      <w:del w:id="13289" w:author="Laurence Golding" w:date="2019-05-11T06:52:00Z">
        <w:r w:rsidR="00331070">
          <w:delText>26</w:delText>
        </w:r>
      </w:del>
      <w:ins w:id="13290" w:author="Laurence Golding" w:date="2019-05-11T06:52:00Z">
        <w:r w:rsidR="0009127C">
          <w:t>37</w:t>
        </w:r>
      </w:ins>
      <w:r>
        <w:fldChar w:fldCharType="end"/>
      </w:r>
      <w:r>
        <w:t>).</w:t>
      </w:r>
    </w:p>
    <w:p w14:paraId="3D9C5E77" w14:textId="114DC071" w:rsidR="00B163FF" w:rsidRDefault="00B163FF" w:rsidP="002D65F3">
      <w:pPr>
        <w:pStyle w:val="Code"/>
        <w:pPrChange w:id="13291" w:author="Laurence Golding" w:date="2019-05-11T06:51:00Z">
          <w:pPr>
            <w:pStyle w:val="Codesmall"/>
          </w:pPr>
        </w:pPrChange>
      </w:pPr>
      <w:r>
        <w:t xml:space="preserve">          "id": "thread-123",           # See §</w:t>
      </w:r>
      <w:del w:id="13292" w:author="Laurence Golding" w:date="2019-05-11T06:52:00Z">
        <w:r>
          <w:fldChar w:fldCharType="begin"/>
        </w:r>
        <w:r>
          <w:delInstrText xml:space="preserve"> REF _Ref510008395 \r \h </w:delInstrText>
        </w:r>
        <w:r>
          <w:fldChar w:fldCharType="separate"/>
        </w:r>
        <w:r w:rsidR="00331070">
          <w:delText>3.26.2</w:delText>
        </w:r>
        <w:r>
          <w:fldChar w:fldCharType="end"/>
        </w:r>
      </w:del>
      <w:ins w:id="13293" w:author="Laurence Golding" w:date="2019-05-11T06:52:00Z">
        <w:r>
          <w:fldChar w:fldCharType="begin"/>
        </w:r>
        <w:r>
          <w:instrText xml:space="preserve"> REF _Ref510008395 \r \h </w:instrText>
        </w:r>
        <w:r w:rsidR="002D65F3">
          <w:instrText xml:space="preserve"> \* MERGEFORMAT </w:instrText>
        </w:r>
        <w:r>
          <w:fldChar w:fldCharType="separate"/>
        </w:r>
        <w:r w:rsidR="0009127C">
          <w:t>3.37.2</w:t>
        </w:r>
        <w:r>
          <w:fldChar w:fldCharType="end"/>
        </w:r>
      </w:ins>
      <w:r>
        <w:t>.</w:t>
      </w:r>
    </w:p>
    <w:p w14:paraId="32E0CD47" w14:textId="6EDC69DE" w:rsidR="00B163FF" w:rsidRDefault="00B163FF" w:rsidP="002D65F3">
      <w:pPr>
        <w:pStyle w:val="Code"/>
        <w:pPrChange w:id="13294" w:author="Laurence Golding" w:date="2019-05-11T06:51:00Z">
          <w:pPr>
            <w:pStyle w:val="Codesmall"/>
          </w:pPr>
        </w:pPrChange>
      </w:pPr>
      <w:r>
        <w:t xml:space="preserve">          "message": {                  # See §</w:t>
      </w:r>
      <w:del w:id="13295" w:author="Laurence Golding" w:date="2019-05-11T06:52:00Z">
        <w:r>
          <w:fldChar w:fldCharType="begin"/>
        </w:r>
        <w:r>
          <w:delInstrText xml:space="preserve"> REF _Ref503361742 \r \h </w:delInstrText>
        </w:r>
        <w:r>
          <w:fldChar w:fldCharType="separate"/>
        </w:r>
        <w:r w:rsidR="00331070">
          <w:delText>3.26.3</w:delText>
        </w:r>
        <w:r>
          <w:fldChar w:fldCharType="end"/>
        </w:r>
      </w:del>
      <w:ins w:id="13296" w:author="Laurence Golding" w:date="2019-05-11T06:52:00Z">
        <w:r>
          <w:fldChar w:fldCharType="begin"/>
        </w:r>
        <w:r>
          <w:instrText xml:space="preserve"> REF _Ref503361742 \r \h </w:instrText>
        </w:r>
        <w:r w:rsidR="002D65F3">
          <w:instrText xml:space="preserve"> \* MERGEFORMAT </w:instrText>
        </w:r>
        <w:r>
          <w:fldChar w:fldCharType="separate"/>
        </w:r>
        <w:r w:rsidR="0009127C">
          <w:t>3.37.3</w:t>
        </w:r>
        <w:r>
          <w:fldChar w:fldCharType="end"/>
        </w:r>
      </w:ins>
      <w:r>
        <w:t>.</w:t>
      </w:r>
    </w:p>
    <w:p w14:paraId="752FF2A8" w14:textId="77777777" w:rsidR="00B163FF" w:rsidRDefault="00B163FF" w:rsidP="002D65F3">
      <w:pPr>
        <w:pStyle w:val="Code"/>
        <w:pPrChange w:id="13297" w:author="Laurence Golding" w:date="2019-05-11T06:51:00Z">
          <w:pPr>
            <w:pStyle w:val="Codesmall"/>
          </w:pPr>
        </w:pPrChange>
      </w:pPr>
      <w:r>
        <w:t xml:space="preserve">            "text": "..."</w:t>
      </w:r>
    </w:p>
    <w:p w14:paraId="4B7D1D61" w14:textId="77777777" w:rsidR="00B163FF" w:rsidRDefault="00B163FF" w:rsidP="002D65F3">
      <w:pPr>
        <w:pStyle w:val="Code"/>
        <w:pPrChange w:id="13298" w:author="Laurence Golding" w:date="2019-05-11T06:51:00Z">
          <w:pPr>
            <w:pStyle w:val="Codesmall"/>
          </w:pPr>
        </w:pPrChange>
      </w:pPr>
      <w:r>
        <w:t xml:space="preserve">          },</w:t>
      </w:r>
    </w:p>
    <w:p w14:paraId="19DCDFF1" w14:textId="77777777" w:rsidR="00B163FF" w:rsidRDefault="00B163FF" w:rsidP="002D65F3">
      <w:pPr>
        <w:pStyle w:val="Code"/>
        <w:pPrChange w:id="13299" w:author="Laurence Golding" w:date="2019-05-11T06:51:00Z">
          <w:pPr>
            <w:pStyle w:val="Codesmall"/>
          </w:pPr>
        </w:pPrChange>
      </w:pPr>
    </w:p>
    <w:p w14:paraId="4987E1E3" w14:textId="18D65A0B" w:rsidR="00B163FF" w:rsidRDefault="00B163FF" w:rsidP="002D65F3">
      <w:pPr>
        <w:pStyle w:val="Code"/>
        <w:pPrChange w:id="13300" w:author="Laurence Golding" w:date="2019-05-11T06:51:00Z">
          <w:pPr>
            <w:pStyle w:val="Codesmall"/>
          </w:pPr>
        </w:pPrChange>
      </w:pPr>
      <w:r>
        <w:t xml:space="preserve">          "locations": [                # See §</w:t>
      </w:r>
      <w:r>
        <w:fldChar w:fldCharType="begin"/>
      </w:r>
      <w:r>
        <w:instrText xml:space="preserve"> REF _Ref510008412 \r \h </w:instrText>
      </w:r>
      <w:ins w:id="13301" w:author="Laurence Golding" w:date="2019-05-11T06:52:00Z">
        <w:r w:rsidR="002D65F3">
          <w:instrText xml:space="preserve"> \* MERGEFORMAT </w:instrText>
        </w:r>
      </w:ins>
      <w:r>
        <w:fldChar w:fldCharType="separate"/>
      </w:r>
      <w:r w:rsidR="0009127C">
        <w:t>3.</w:t>
      </w:r>
      <w:del w:id="13302" w:author="Laurence Golding" w:date="2019-05-11T06:52:00Z">
        <w:r w:rsidR="00331070">
          <w:delText>26.4</w:delText>
        </w:r>
      </w:del>
      <w:ins w:id="13303" w:author="Laurence Golding" w:date="2019-05-11T06:52:00Z">
        <w:r w:rsidR="0009127C">
          <w:t>37.6</w:t>
        </w:r>
      </w:ins>
      <w:r>
        <w:fldChar w:fldCharType="end"/>
      </w:r>
      <w:r>
        <w:t>.</w:t>
      </w:r>
    </w:p>
    <w:p w14:paraId="7CF1AA49" w14:textId="79F0541B" w:rsidR="00B163FF" w:rsidRDefault="00B163FF" w:rsidP="002D65F3">
      <w:pPr>
        <w:pStyle w:val="Code"/>
        <w:pPrChange w:id="13304" w:author="Laurence Golding" w:date="2019-05-11T06:51:00Z">
          <w:pPr>
            <w:pStyle w:val="Codesmall"/>
          </w:pPr>
        </w:pPrChange>
      </w:pPr>
      <w:r>
        <w:t xml:space="preserve">            {                           # A </w:t>
      </w:r>
      <w:r w:rsidR="001C2E2F">
        <w:t>thread</w:t>
      </w:r>
      <w:r w:rsidR="007D2F0F">
        <w:t xml:space="preserve">FlowLocation </w:t>
      </w:r>
      <w:r>
        <w:t>object (§</w:t>
      </w:r>
      <w:r w:rsidR="00E34643">
        <w:fldChar w:fldCharType="begin"/>
      </w:r>
      <w:r w:rsidR="00E34643">
        <w:instrText xml:space="preserve"> REF _</w:instrText>
      </w:r>
      <w:del w:id="13305" w:author="Laurence Golding" w:date="2019-05-11T06:52:00Z">
        <w:r>
          <w:delInstrText>Ref493427581</w:delInstrText>
        </w:r>
      </w:del>
      <w:ins w:id="13306" w:author="Laurence Golding" w:date="2019-05-11T06:52:00Z">
        <w:r w:rsidR="00E34643">
          <w:instrText>Ref6932344</w:instrText>
        </w:r>
      </w:ins>
      <w:r w:rsidR="00E34643">
        <w:instrText xml:space="preserve"> \r \h </w:instrText>
      </w:r>
      <w:r w:rsidR="00E34643">
        <w:fldChar w:fldCharType="separate"/>
      </w:r>
      <w:r w:rsidR="0009127C">
        <w:t>3.</w:t>
      </w:r>
      <w:del w:id="13307" w:author="Laurence Golding" w:date="2019-05-11T06:52:00Z">
        <w:r w:rsidR="00331070">
          <w:delText>34</w:delText>
        </w:r>
      </w:del>
      <w:ins w:id="13308" w:author="Laurence Golding" w:date="2019-05-11T06:52:00Z">
        <w:r w:rsidR="0009127C">
          <w:t>38</w:t>
        </w:r>
      </w:ins>
      <w:r w:rsidR="00E34643">
        <w:fldChar w:fldCharType="end"/>
      </w:r>
      <w:r>
        <w:t>).</w:t>
      </w:r>
    </w:p>
    <w:p w14:paraId="7402E3F3" w14:textId="13D7823A" w:rsidR="00EB5632" w:rsidRDefault="00EB5632" w:rsidP="002D65F3">
      <w:pPr>
        <w:pStyle w:val="Code"/>
        <w:pPrChange w:id="13309" w:author="Laurence Golding" w:date="2019-05-11T06:51:00Z">
          <w:pPr>
            <w:pStyle w:val="Codesmall"/>
          </w:pPr>
        </w:pPrChange>
      </w:pPr>
      <w:r>
        <w:t xml:space="preserve">              "location": {             # See §</w:t>
      </w:r>
      <w:del w:id="13310" w:author="Laurence Golding" w:date="2019-05-11T06:52:00Z">
        <w:r>
          <w:fldChar w:fldCharType="begin"/>
        </w:r>
        <w:r>
          <w:delInstrText xml:space="preserve"> REF _Ref493497783 \r \h </w:delInstrText>
        </w:r>
        <w:r>
          <w:fldChar w:fldCharType="separate"/>
        </w:r>
        <w:r w:rsidR="00331070">
          <w:delText>3.34.3</w:delText>
        </w:r>
        <w:r>
          <w:fldChar w:fldCharType="end"/>
        </w:r>
      </w:del>
      <w:ins w:id="13311" w:author="Laurence Golding" w:date="2019-05-11T06:52:00Z">
        <w:r w:rsidR="00E34643">
          <w:fldChar w:fldCharType="begin"/>
        </w:r>
        <w:r w:rsidR="00E34643">
          <w:instrText xml:space="preserve"> REF _Ref6932345 \r \h </w:instrText>
        </w:r>
        <w:r w:rsidR="00E34643">
          <w:fldChar w:fldCharType="separate"/>
        </w:r>
        <w:r w:rsidR="0009127C">
          <w:t>3.38.3</w:t>
        </w:r>
        <w:r w:rsidR="00E34643">
          <w:fldChar w:fldCharType="end"/>
        </w:r>
      </w:ins>
      <w:r>
        <w:t>.</w:t>
      </w:r>
    </w:p>
    <w:p w14:paraId="5E1EB724" w14:textId="4E0A9A38" w:rsidR="00B163FF" w:rsidRDefault="00EB5632" w:rsidP="002D65F3">
      <w:pPr>
        <w:pStyle w:val="Code"/>
        <w:pPrChange w:id="13312" w:author="Laurence Golding" w:date="2019-05-11T06:51:00Z">
          <w:pPr>
            <w:pStyle w:val="Codesmall"/>
          </w:pPr>
        </w:pPrChange>
      </w:pPr>
      <w:r>
        <w:t xml:space="preserve">  </w:t>
      </w:r>
      <w:r w:rsidR="00B163FF">
        <w:t xml:space="preserve">              "physicalLocation": {   </w:t>
      </w:r>
      <w:del w:id="13313" w:author="Laurence Golding" w:date="2019-05-11T06:52:00Z">
        <w:r w:rsidR="00B163FF">
          <w:delText xml:space="preserve">  </w:delText>
        </w:r>
      </w:del>
      <w:r w:rsidR="00B163FF">
        <w:t># See §</w:t>
      </w:r>
      <w:r>
        <w:fldChar w:fldCharType="begin"/>
      </w:r>
      <w:r>
        <w:instrText xml:space="preserve"> REF _Ref493477623 \r \h </w:instrText>
      </w:r>
      <w:ins w:id="13314" w:author="Laurence Golding" w:date="2019-05-11T06:52:00Z">
        <w:r w:rsidR="002D65F3">
          <w:instrText xml:space="preserve"> \* MERGEFORMAT </w:instrText>
        </w:r>
      </w:ins>
      <w:r>
        <w:fldChar w:fldCharType="separate"/>
      </w:r>
      <w:r w:rsidR="0009127C">
        <w:t>3.</w:t>
      </w:r>
      <w:del w:id="13315" w:author="Laurence Golding" w:date="2019-05-11T06:52:00Z">
        <w:r w:rsidR="00331070">
          <w:delText>20.2</w:delText>
        </w:r>
      </w:del>
      <w:ins w:id="13316" w:author="Laurence Golding" w:date="2019-05-11T06:52:00Z">
        <w:r w:rsidR="0009127C">
          <w:t>28.3</w:t>
        </w:r>
      </w:ins>
      <w:r>
        <w:fldChar w:fldCharType="end"/>
      </w:r>
      <w:r w:rsidR="00B163FF">
        <w:t>.</w:t>
      </w:r>
    </w:p>
    <w:p w14:paraId="5B64CD66" w14:textId="07CB283E" w:rsidR="00B163FF" w:rsidRDefault="00EB5632" w:rsidP="002D65F3">
      <w:pPr>
        <w:pStyle w:val="Code"/>
        <w:pPrChange w:id="13317" w:author="Laurence Golding" w:date="2019-05-11T06:51:00Z">
          <w:pPr>
            <w:pStyle w:val="Codesmall"/>
          </w:pPr>
        </w:pPrChange>
      </w:pPr>
      <w:r>
        <w:t xml:space="preserve">  </w:t>
      </w:r>
      <w:r w:rsidR="00B163FF">
        <w:t xml:space="preserve">                "</w:t>
      </w:r>
      <w:del w:id="13318" w:author="Laurence Golding" w:date="2019-05-11T06:52:00Z">
        <w:r w:rsidR="00B163FF">
          <w:delText>fileLocation</w:delText>
        </w:r>
      </w:del>
      <w:ins w:id="13319" w:author="Laurence Golding" w:date="2019-05-11T06:52:00Z">
        <w:r w:rsidR="00DA5AF6">
          <w:t>artifactLocation</w:t>
        </w:r>
      </w:ins>
      <w:r w:rsidR="00B163FF">
        <w:t>": {</w:t>
      </w:r>
    </w:p>
    <w:p w14:paraId="45289C6B" w14:textId="38D7830D" w:rsidR="00B163FF" w:rsidRDefault="00EB5632" w:rsidP="002D65F3">
      <w:pPr>
        <w:pStyle w:val="Code"/>
        <w:pPrChange w:id="13320" w:author="Laurence Golding" w:date="2019-05-11T06:51:00Z">
          <w:pPr>
            <w:pStyle w:val="Codesmall"/>
          </w:pPr>
        </w:pPrChange>
      </w:pPr>
      <w:r>
        <w:t xml:space="preserve">  </w:t>
      </w:r>
      <w:r w:rsidR="00B163FF">
        <w:t xml:space="preserve">                  "uri": "ui/window.c",</w:t>
      </w:r>
    </w:p>
    <w:p w14:paraId="420590F5" w14:textId="1A898A91" w:rsidR="00B163FF" w:rsidRDefault="00EB5632" w:rsidP="002D65F3">
      <w:pPr>
        <w:pStyle w:val="Code"/>
        <w:pPrChange w:id="13321" w:author="Laurence Golding" w:date="2019-05-11T06:51:00Z">
          <w:pPr>
            <w:pStyle w:val="Codesmall"/>
          </w:pPr>
        </w:pPrChange>
      </w:pPr>
      <w:r>
        <w:t xml:space="preserve">  </w:t>
      </w:r>
      <w:r w:rsidR="00B163FF">
        <w:t xml:space="preserve">                  "uriBaseId": "SRCROOT"</w:t>
      </w:r>
    </w:p>
    <w:p w14:paraId="6A96E9E8" w14:textId="3B773184" w:rsidR="00B163FF" w:rsidRDefault="00EB5632" w:rsidP="002D65F3">
      <w:pPr>
        <w:pStyle w:val="Code"/>
        <w:pPrChange w:id="13322" w:author="Laurence Golding" w:date="2019-05-11T06:51:00Z">
          <w:pPr>
            <w:pStyle w:val="Codesmall"/>
          </w:pPr>
        </w:pPrChange>
      </w:pPr>
      <w:r>
        <w:t xml:space="preserve">  </w:t>
      </w:r>
      <w:r w:rsidR="00B163FF">
        <w:t xml:space="preserve">                }</w:t>
      </w:r>
      <w:r>
        <w:t>,</w:t>
      </w:r>
    </w:p>
    <w:p w14:paraId="3A98607E" w14:textId="77777777" w:rsidR="00B163FF" w:rsidRDefault="00B163FF" w:rsidP="002D65F3">
      <w:pPr>
        <w:pStyle w:val="Code"/>
        <w:pPrChange w:id="13323" w:author="Laurence Golding" w:date="2019-05-11T06:51:00Z">
          <w:pPr>
            <w:pStyle w:val="Codesmall"/>
          </w:pPr>
        </w:pPrChange>
      </w:pPr>
    </w:p>
    <w:p w14:paraId="02BA9B3E" w14:textId="0CE7B0D6" w:rsidR="00B163FF" w:rsidRDefault="00EB5632" w:rsidP="002D65F3">
      <w:pPr>
        <w:pStyle w:val="Code"/>
        <w:pPrChange w:id="13324" w:author="Laurence Golding" w:date="2019-05-11T06:51:00Z">
          <w:pPr>
            <w:pStyle w:val="Codesmall"/>
          </w:pPr>
        </w:pPrChange>
      </w:pPr>
      <w:r>
        <w:t xml:space="preserve">  </w:t>
      </w:r>
      <w:r w:rsidR="00B163FF">
        <w:t xml:space="preserve">                "region": {</w:t>
      </w:r>
    </w:p>
    <w:p w14:paraId="4BE2485A" w14:textId="1D84419F" w:rsidR="00B163FF" w:rsidRDefault="00EB5632" w:rsidP="002D65F3">
      <w:pPr>
        <w:pStyle w:val="Code"/>
        <w:pPrChange w:id="13325" w:author="Laurence Golding" w:date="2019-05-11T06:51:00Z">
          <w:pPr>
            <w:pStyle w:val="Codesmall"/>
          </w:pPr>
        </w:pPrChange>
      </w:pPr>
      <w:r>
        <w:t xml:space="preserve">  </w:t>
      </w:r>
      <w:r w:rsidR="00B163FF">
        <w:t xml:space="preserve">                  "startLine": 42</w:t>
      </w:r>
    </w:p>
    <w:p w14:paraId="42FE92B1" w14:textId="214E41D3" w:rsidR="00B163FF" w:rsidRDefault="00EB5632" w:rsidP="002D65F3">
      <w:pPr>
        <w:pStyle w:val="Code"/>
        <w:pPrChange w:id="13326" w:author="Laurence Golding" w:date="2019-05-11T06:51:00Z">
          <w:pPr>
            <w:pStyle w:val="Codesmall"/>
          </w:pPr>
        </w:pPrChange>
      </w:pPr>
      <w:r>
        <w:t xml:space="preserve">  </w:t>
      </w:r>
      <w:r w:rsidR="00B163FF">
        <w:t xml:space="preserve">                }</w:t>
      </w:r>
    </w:p>
    <w:p w14:paraId="6B982B42" w14:textId="5AD4A2F3" w:rsidR="00EB5632" w:rsidRDefault="00EB5632" w:rsidP="002D65F3">
      <w:pPr>
        <w:pStyle w:val="Code"/>
        <w:pPrChange w:id="13327" w:author="Laurence Golding" w:date="2019-05-11T06:51:00Z">
          <w:pPr>
            <w:pStyle w:val="Codesmall"/>
          </w:pPr>
        </w:pPrChange>
      </w:pPr>
      <w:r>
        <w:t xml:space="preserve">                }</w:t>
      </w:r>
    </w:p>
    <w:p w14:paraId="3B4E73A8" w14:textId="77777777" w:rsidR="00B163FF" w:rsidRDefault="00B163FF" w:rsidP="002D65F3">
      <w:pPr>
        <w:pStyle w:val="Code"/>
        <w:pPrChange w:id="13328" w:author="Laurence Golding" w:date="2019-05-11T06:51:00Z">
          <w:pPr>
            <w:pStyle w:val="Codesmall"/>
          </w:pPr>
        </w:pPrChange>
      </w:pPr>
      <w:r>
        <w:t xml:space="preserve">              },</w:t>
      </w:r>
    </w:p>
    <w:p w14:paraId="315E923B" w14:textId="77777777" w:rsidR="00EC5F35" w:rsidRDefault="00EC5F35" w:rsidP="002D65F3">
      <w:pPr>
        <w:pStyle w:val="Code"/>
        <w:pPrChange w:id="13329" w:author="Laurence Golding" w:date="2019-05-11T06:51:00Z">
          <w:pPr>
            <w:pStyle w:val="Codesmall"/>
          </w:pPr>
        </w:pPrChange>
      </w:pPr>
    </w:p>
    <w:p w14:paraId="141CB954" w14:textId="2BD93C5E" w:rsidR="00EC5F35" w:rsidRDefault="00EC5F35" w:rsidP="002D65F3">
      <w:pPr>
        <w:pStyle w:val="Code"/>
        <w:pPrChange w:id="13330" w:author="Laurence Golding" w:date="2019-05-11T06:51:00Z">
          <w:pPr>
            <w:pStyle w:val="Codesmall"/>
          </w:pPr>
        </w:pPrChange>
      </w:pPr>
      <w:r>
        <w:t xml:space="preserve">              "state": {                # See §</w:t>
      </w:r>
      <w:r w:rsidR="00E34643">
        <w:fldChar w:fldCharType="begin"/>
      </w:r>
      <w:r w:rsidR="00E34643">
        <w:instrText xml:space="preserve"> REF _</w:instrText>
      </w:r>
      <w:del w:id="13331" w:author="Laurence Golding" w:date="2019-05-11T06:52:00Z">
        <w:r w:rsidR="00843397">
          <w:delInstrText>Ref510090188</w:delInstrText>
        </w:r>
      </w:del>
      <w:ins w:id="13332" w:author="Laurence Golding" w:date="2019-05-11T06:52:00Z">
        <w:r w:rsidR="00E34643">
          <w:instrText>Ref6932346</w:instrText>
        </w:r>
      </w:ins>
      <w:r w:rsidR="00E34643">
        <w:instrText xml:space="preserve"> \r \h </w:instrText>
      </w:r>
      <w:r w:rsidR="00E34643">
        <w:fldChar w:fldCharType="separate"/>
      </w:r>
      <w:r w:rsidR="0009127C">
        <w:t>3.</w:t>
      </w:r>
      <w:del w:id="13333" w:author="Laurence Golding" w:date="2019-05-11T06:52:00Z">
        <w:r w:rsidR="00331070">
          <w:delText>34.7</w:delText>
        </w:r>
      </w:del>
      <w:ins w:id="13334" w:author="Laurence Golding" w:date="2019-05-11T06:52:00Z">
        <w:r w:rsidR="0009127C">
          <w:t>38.9</w:t>
        </w:r>
      </w:ins>
      <w:r w:rsidR="00E34643">
        <w:fldChar w:fldCharType="end"/>
      </w:r>
      <w:r>
        <w:t>.</w:t>
      </w:r>
    </w:p>
    <w:p w14:paraId="38044088" w14:textId="77777777" w:rsidR="001528E0" w:rsidRDefault="00EC5F35" w:rsidP="002D65F3">
      <w:pPr>
        <w:pStyle w:val="Code"/>
        <w:rPr>
          <w:ins w:id="13335" w:author="Laurence Golding" w:date="2019-05-11T06:52:00Z"/>
        </w:rPr>
      </w:pPr>
      <w:r>
        <w:t xml:space="preserve">                "x": </w:t>
      </w:r>
      <w:ins w:id="13336" w:author="Laurence Golding" w:date="2019-05-11T06:52:00Z">
        <w:r w:rsidR="001528E0">
          <w:t>{</w:t>
        </w:r>
      </w:ins>
    </w:p>
    <w:p w14:paraId="781AD42A" w14:textId="47EDAF06" w:rsidR="001528E0" w:rsidRDefault="001528E0" w:rsidP="002D65F3">
      <w:pPr>
        <w:pStyle w:val="Code"/>
        <w:pPrChange w:id="13337" w:author="Laurence Golding" w:date="2019-05-11T06:51:00Z">
          <w:pPr>
            <w:pStyle w:val="Codesmall"/>
          </w:pPr>
        </w:pPrChange>
      </w:pPr>
      <w:ins w:id="13338" w:author="Laurence Golding" w:date="2019-05-11T06:52:00Z">
        <w:r>
          <w:t xml:space="preserve">                  "text": </w:t>
        </w:r>
      </w:ins>
      <w:r w:rsidR="00EC5F35">
        <w:t>"42</w:t>
      </w:r>
      <w:del w:id="13339" w:author="Laurence Golding" w:date="2019-05-11T06:52:00Z">
        <w:r w:rsidR="00EC5F35">
          <w:delText>",</w:delText>
        </w:r>
      </w:del>
      <w:ins w:id="13340" w:author="Laurence Golding" w:date="2019-05-11T06:52:00Z">
        <w:r w:rsidR="00EC5F35">
          <w:t>"</w:t>
        </w:r>
      </w:ins>
    </w:p>
    <w:p w14:paraId="2CFE8177" w14:textId="3772CB63" w:rsidR="00EC5F35" w:rsidRDefault="001528E0" w:rsidP="002D65F3">
      <w:pPr>
        <w:pStyle w:val="Code"/>
        <w:rPr>
          <w:ins w:id="13341" w:author="Laurence Golding" w:date="2019-05-11T06:52:00Z"/>
        </w:rPr>
      </w:pPr>
      <w:ins w:id="13342" w:author="Laurence Golding" w:date="2019-05-11T06:52:00Z">
        <w:r>
          <w:t xml:space="preserve">                }</w:t>
        </w:r>
        <w:r w:rsidR="00EC5F35">
          <w:t>,</w:t>
        </w:r>
      </w:ins>
    </w:p>
    <w:p w14:paraId="41C09CDF" w14:textId="77777777" w:rsidR="001528E0" w:rsidRDefault="00EC5F35" w:rsidP="002D65F3">
      <w:pPr>
        <w:pStyle w:val="Code"/>
        <w:rPr>
          <w:ins w:id="13343" w:author="Laurence Golding" w:date="2019-05-11T06:52:00Z"/>
        </w:rPr>
      </w:pPr>
      <w:r>
        <w:t xml:space="preserve">                "y": </w:t>
      </w:r>
      <w:ins w:id="13344" w:author="Laurence Golding" w:date="2019-05-11T06:52:00Z">
        <w:r w:rsidR="001528E0">
          <w:t>{</w:t>
        </w:r>
      </w:ins>
    </w:p>
    <w:p w14:paraId="2023C4A1" w14:textId="046060F6" w:rsidR="001528E0" w:rsidRDefault="001528E0" w:rsidP="002D65F3">
      <w:pPr>
        <w:pStyle w:val="Code"/>
        <w:pPrChange w:id="13345" w:author="Laurence Golding" w:date="2019-05-11T06:51:00Z">
          <w:pPr>
            <w:pStyle w:val="Codesmall"/>
          </w:pPr>
        </w:pPrChange>
      </w:pPr>
      <w:ins w:id="13346" w:author="Laurence Golding" w:date="2019-05-11T06:52:00Z">
        <w:r>
          <w:t xml:space="preserve">                  "text": </w:t>
        </w:r>
      </w:ins>
      <w:r w:rsidR="00EC5F35">
        <w:t>"54</w:t>
      </w:r>
      <w:del w:id="13347" w:author="Laurence Golding" w:date="2019-05-11T06:52:00Z">
        <w:r w:rsidR="00EC5F35">
          <w:delText>",</w:delText>
        </w:r>
      </w:del>
      <w:ins w:id="13348" w:author="Laurence Golding" w:date="2019-05-11T06:52:00Z">
        <w:r w:rsidR="00EC5F35">
          <w:t>"</w:t>
        </w:r>
      </w:ins>
    </w:p>
    <w:p w14:paraId="3AB983AE" w14:textId="1435C759" w:rsidR="00EC5F35" w:rsidRDefault="001528E0" w:rsidP="002D65F3">
      <w:pPr>
        <w:pStyle w:val="Code"/>
        <w:rPr>
          <w:ins w:id="13349" w:author="Laurence Golding" w:date="2019-05-11T06:52:00Z"/>
        </w:rPr>
      </w:pPr>
      <w:ins w:id="13350" w:author="Laurence Golding" w:date="2019-05-11T06:52:00Z">
        <w:r>
          <w:t xml:space="preserve">                }</w:t>
        </w:r>
        <w:r w:rsidR="00EC5F35">
          <w:t>,</w:t>
        </w:r>
      </w:ins>
    </w:p>
    <w:p w14:paraId="3845902C" w14:textId="77777777" w:rsidR="001528E0" w:rsidRDefault="00EC5F35" w:rsidP="002D65F3">
      <w:pPr>
        <w:pStyle w:val="Code"/>
        <w:rPr>
          <w:ins w:id="13351" w:author="Laurence Golding" w:date="2019-05-11T06:52:00Z"/>
        </w:rPr>
      </w:pPr>
      <w:r>
        <w:t xml:space="preserve">                "x + y": </w:t>
      </w:r>
      <w:ins w:id="13352" w:author="Laurence Golding" w:date="2019-05-11T06:52:00Z">
        <w:r w:rsidR="001528E0">
          <w:t>{</w:t>
        </w:r>
      </w:ins>
    </w:p>
    <w:p w14:paraId="79FD6EB1" w14:textId="12848907" w:rsidR="00EC5F35" w:rsidRDefault="001528E0" w:rsidP="002D65F3">
      <w:pPr>
        <w:pStyle w:val="Code"/>
        <w:pPrChange w:id="13353" w:author="Laurence Golding" w:date="2019-05-11T06:51:00Z">
          <w:pPr>
            <w:pStyle w:val="Codesmall"/>
          </w:pPr>
        </w:pPrChange>
      </w:pPr>
      <w:ins w:id="13354" w:author="Laurence Golding" w:date="2019-05-11T06:52:00Z">
        <w:r>
          <w:t xml:space="preserve">                  "text": </w:t>
        </w:r>
      </w:ins>
      <w:r w:rsidR="00EC5F35">
        <w:t>"96"</w:t>
      </w:r>
    </w:p>
    <w:p w14:paraId="01898C11" w14:textId="77314EB4" w:rsidR="001528E0" w:rsidRDefault="001528E0" w:rsidP="002D65F3">
      <w:pPr>
        <w:pStyle w:val="Code"/>
        <w:rPr>
          <w:ins w:id="13355" w:author="Laurence Golding" w:date="2019-05-11T06:52:00Z"/>
        </w:rPr>
      </w:pPr>
      <w:ins w:id="13356" w:author="Laurence Golding" w:date="2019-05-11T06:52:00Z">
        <w:r>
          <w:t xml:space="preserve">                }</w:t>
        </w:r>
      </w:ins>
    </w:p>
    <w:p w14:paraId="0A8C7D42" w14:textId="4AADF151" w:rsidR="00EC5F35" w:rsidRDefault="00EC5F35" w:rsidP="002D65F3">
      <w:pPr>
        <w:pStyle w:val="Code"/>
        <w:pPrChange w:id="13357" w:author="Laurence Golding" w:date="2019-05-11T06:51:00Z">
          <w:pPr>
            <w:pStyle w:val="Codesmall"/>
          </w:pPr>
        </w:pPrChange>
      </w:pPr>
      <w:r>
        <w:t xml:space="preserve">              },</w:t>
      </w:r>
    </w:p>
    <w:p w14:paraId="4BB7C853" w14:textId="77777777" w:rsidR="00B163FF" w:rsidRDefault="00B163FF" w:rsidP="002D65F3">
      <w:pPr>
        <w:pStyle w:val="Code"/>
        <w:pPrChange w:id="13358" w:author="Laurence Golding" w:date="2019-05-11T06:51:00Z">
          <w:pPr>
            <w:pStyle w:val="Codesmall"/>
          </w:pPr>
        </w:pPrChange>
      </w:pPr>
    </w:p>
    <w:p w14:paraId="648CFF40" w14:textId="0BA45C77" w:rsidR="00B163FF" w:rsidRDefault="00B163FF" w:rsidP="002D65F3">
      <w:pPr>
        <w:pStyle w:val="Code"/>
        <w:pPrChange w:id="13359" w:author="Laurence Golding" w:date="2019-05-11T06:51:00Z">
          <w:pPr>
            <w:pStyle w:val="Codesmall"/>
          </w:pPr>
        </w:pPrChange>
      </w:pPr>
      <w:r>
        <w:t xml:space="preserve">              "nestingLevel": 0,        # See §</w:t>
      </w:r>
      <w:r w:rsidR="00E34643">
        <w:fldChar w:fldCharType="begin"/>
      </w:r>
      <w:r w:rsidR="00E34643">
        <w:instrText xml:space="preserve"> REF _</w:instrText>
      </w:r>
      <w:del w:id="13360" w:author="Laurence Golding" w:date="2019-05-11T06:52:00Z">
        <w:r w:rsidR="00EC5F35">
          <w:delInstrText>Ref510008884</w:delInstrText>
        </w:r>
      </w:del>
      <w:ins w:id="13361" w:author="Laurence Golding" w:date="2019-05-11T06:52:00Z">
        <w:r w:rsidR="00E34643">
          <w:instrText>Ref6932347</w:instrText>
        </w:r>
      </w:ins>
      <w:r w:rsidR="00E34643">
        <w:instrText xml:space="preserve"> \r \h </w:instrText>
      </w:r>
      <w:r w:rsidR="00E34643">
        <w:fldChar w:fldCharType="separate"/>
      </w:r>
      <w:r w:rsidR="0009127C">
        <w:t>3.</w:t>
      </w:r>
      <w:del w:id="13362" w:author="Laurence Golding" w:date="2019-05-11T06:52:00Z">
        <w:r w:rsidR="00331070">
          <w:delText>34.8</w:delText>
        </w:r>
      </w:del>
      <w:ins w:id="13363" w:author="Laurence Golding" w:date="2019-05-11T06:52:00Z">
        <w:r w:rsidR="0009127C">
          <w:t>38.10</w:t>
        </w:r>
      </w:ins>
      <w:r w:rsidR="00E34643">
        <w:fldChar w:fldCharType="end"/>
      </w:r>
      <w:r>
        <w:t>.</w:t>
      </w:r>
    </w:p>
    <w:p w14:paraId="1029380F" w14:textId="205B9EEB" w:rsidR="00B163FF" w:rsidRDefault="00B163FF" w:rsidP="002D65F3">
      <w:pPr>
        <w:pStyle w:val="Code"/>
        <w:pPrChange w:id="13364" w:author="Laurence Golding" w:date="2019-05-11T06:51:00Z">
          <w:pPr>
            <w:pStyle w:val="Codesmall"/>
          </w:pPr>
        </w:pPrChange>
      </w:pPr>
      <w:r>
        <w:t xml:space="preserve">              "executionOrder": 2</w:t>
      </w:r>
      <w:r w:rsidR="00EC5F35">
        <w:t xml:space="preserve"> </w:t>
      </w:r>
      <w:r>
        <w:t xml:space="preserve">      # See §</w:t>
      </w:r>
      <w:r w:rsidR="00E34643">
        <w:fldChar w:fldCharType="begin"/>
      </w:r>
      <w:r w:rsidR="00E34643">
        <w:instrText xml:space="preserve"> REF _</w:instrText>
      </w:r>
      <w:del w:id="13365" w:author="Laurence Golding" w:date="2019-05-11T06:52:00Z">
        <w:r w:rsidR="00EC5F35">
          <w:delInstrText>Ref510008873</w:delInstrText>
        </w:r>
      </w:del>
      <w:ins w:id="13366" w:author="Laurence Golding" w:date="2019-05-11T06:52:00Z">
        <w:r w:rsidR="00E34643">
          <w:instrText>Ref6932348</w:instrText>
        </w:r>
      </w:ins>
      <w:r w:rsidR="00E34643">
        <w:instrText xml:space="preserve"> \r \h </w:instrText>
      </w:r>
      <w:r w:rsidR="00E34643">
        <w:fldChar w:fldCharType="separate"/>
      </w:r>
      <w:r w:rsidR="0009127C">
        <w:t>3.</w:t>
      </w:r>
      <w:del w:id="13367" w:author="Laurence Golding" w:date="2019-05-11T06:52:00Z">
        <w:r w:rsidR="00331070">
          <w:delText>34.9</w:delText>
        </w:r>
      </w:del>
      <w:ins w:id="13368" w:author="Laurence Golding" w:date="2019-05-11T06:52:00Z">
        <w:r w:rsidR="0009127C">
          <w:t>38.11</w:t>
        </w:r>
      </w:ins>
      <w:r w:rsidR="00E34643">
        <w:fldChar w:fldCharType="end"/>
      </w:r>
      <w:r>
        <w:t>.</w:t>
      </w:r>
    </w:p>
    <w:p w14:paraId="526BE71F" w14:textId="77777777" w:rsidR="00B163FF" w:rsidRDefault="00B163FF" w:rsidP="002D65F3">
      <w:pPr>
        <w:pStyle w:val="Code"/>
        <w:pPrChange w:id="13369" w:author="Laurence Golding" w:date="2019-05-11T06:51:00Z">
          <w:pPr>
            <w:pStyle w:val="Codesmall"/>
          </w:pPr>
        </w:pPrChange>
      </w:pPr>
      <w:r>
        <w:t xml:space="preserve">            }</w:t>
      </w:r>
    </w:p>
    <w:p w14:paraId="108E81A2" w14:textId="77777777" w:rsidR="00B163FF" w:rsidRDefault="00B163FF" w:rsidP="002D65F3">
      <w:pPr>
        <w:pStyle w:val="Code"/>
        <w:pPrChange w:id="13370" w:author="Laurence Golding" w:date="2019-05-11T06:51:00Z">
          <w:pPr>
            <w:pStyle w:val="Codesmall"/>
          </w:pPr>
        </w:pPrChange>
      </w:pPr>
      <w:r>
        <w:t xml:space="preserve">          ]</w:t>
      </w:r>
    </w:p>
    <w:p w14:paraId="460FD082" w14:textId="77777777" w:rsidR="00B163FF" w:rsidRDefault="00B163FF" w:rsidP="002D65F3">
      <w:pPr>
        <w:pStyle w:val="Code"/>
        <w:pPrChange w:id="13371" w:author="Laurence Golding" w:date="2019-05-11T06:51:00Z">
          <w:pPr>
            <w:pStyle w:val="Codesmall"/>
          </w:pPr>
        </w:pPrChange>
      </w:pPr>
      <w:r>
        <w:t xml:space="preserve">        }</w:t>
      </w:r>
    </w:p>
    <w:p w14:paraId="67BEEEF4" w14:textId="77777777" w:rsidR="00B163FF" w:rsidRDefault="00B163FF" w:rsidP="002D65F3">
      <w:pPr>
        <w:pStyle w:val="Code"/>
        <w:pPrChange w:id="13372" w:author="Laurence Golding" w:date="2019-05-11T06:51:00Z">
          <w:pPr>
            <w:pStyle w:val="Codesmall"/>
          </w:pPr>
        </w:pPrChange>
      </w:pPr>
      <w:r>
        <w:t xml:space="preserve">      ]</w:t>
      </w:r>
    </w:p>
    <w:p w14:paraId="22E1FDC7" w14:textId="77777777" w:rsidR="00B163FF" w:rsidRDefault="00B163FF" w:rsidP="002D65F3">
      <w:pPr>
        <w:pStyle w:val="Code"/>
        <w:pPrChange w:id="13373" w:author="Laurence Golding" w:date="2019-05-11T06:51:00Z">
          <w:pPr>
            <w:pStyle w:val="Codesmall"/>
          </w:pPr>
        </w:pPrChange>
      </w:pPr>
      <w:r>
        <w:t xml:space="preserve">    }</w:t>
      </w:r>
    </w:p>
    <w:p w14:paraId="52D18DCA" w14:textId="77777777" w:rsidR="00B163FF" w:rsidRDefault="00B163FF" w:rsidP="002D65F3">
      <w:pPr>
        <w:pStyle w:val="Code"/>
        <w:pPrChange w:id="13374" w:author="Laurence Golding" w:date="2019-05-11T06:51:00Z">
          <w:pPr>
            <w:pStyle w:val="Codesmall"/>
          </w:pPr>
        </w:pPrChange>
      </w:pPr>
      <w:r>
        <w:t xml:space="preserve">  ]</w:t>
      </w:r>
    </w:p>
    <w:p w14:paraId="4C3957B2" w14:textId="77777777" w:rsidR="00B163FF" w:rsidRPr="00F03B15" w:rsidRDefault="00B163FF" w:rsidP="002D65F3">
      <w:pPr>
        <w:pStyle w:val="Code"/>
        <w:pPrChange w:id="13375" w:author="Laurence Golding" w:date="2019-05-11T06:51:00Z">
          <w:pPr>
            <w:pStyle w:val="Codesmall"/>
          </w:pPr>
        </w:pPrChange>
      </w:pPr>
      <w:r>
        <w:t>}</w:t>
      </w:r>
    </w:p>
    <w:p w14:paraId="17481673" w14:textId="77777777" w:rsidR="00B163FF" w:rsidRPr="00B163FF" w:rsidRDefault="00B163FF" w:rsidP="00B163FF"/>
    <w:p w14:paraId="40110CD6" w14:textId="776D5EB2" w:rsidR="00B163FF" w:rsidRDefault="00B163FF" w:rsidP="00B163FF">
      <w:pPr>
        <w:pStyle w:val="Heading3"/>
      </w:pPr>
      <w:bookmarkStart w:id="13376" w:name="_Ref510008352"/>
      <w:bookmarkStart w:id="13377" w:name="_Toc8367254"/>
      <w:bookmarkStart w:id="13378" w:name="_Toc516224876"/>
      <w:r>
        <w:t>message property</w:t>
      </w:r>
      <w:bookmarkEnd w:id="13376"/>
      <w:bookmarkEnd w:id="13377"/>
      <w:bookmarkEnd w:id="13378"/>
    </w:p>
    <w:p w14:paraId="39D6B74B" w14:textId="75EC556A"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9127C">
        <w:t>3.</w:t>
      </w:r>
      <w:del w:id="13379" w:author="Laurence Golding" w:date="2019-05-11T06:52:00Z">
        <w:r w:rsidR="00331070">
          <w:delText>9</w:delText>
        </w:r>
      </w:del>
      <w:ins w:id="13380" w:author="Laurence Golding" w:date="2019-05-11T06:52:00Z">
        <w:r w:rsidR="0009127C">
          <w:t>11</w:t>
        </w:r>
      </w:ins>
      <w:r>
        <w:fldChar w:fldCharType="end"/>
      </w:r>
      <w:r>
        <w:t>)</w:t>
      </w:r>
      <w:r w:rsidRPr="00AD7FD8">
        <w:t xml:space="preserve"> relevant to the code flow.</w:t>
      </w:r>
    </w:p>
    <w:p w14:paraId="060DD1F9" w14:textId="5E6A402B" w:rsidR="00B163FF" w:rsidRDefault="00B163FF" w:rsidP="00B163FF">
      <w:pPr>
        <w:pStyle w:val="Heading3"/>
      </w:pPr>
      <w:bookmarkStart w:id="13381" w:name="_Ref510008358"/>
      <w:bookmarkStart w:id="13382" w:name="_Toc8367255"/>
      <w:bookmarkStart w:id="13383" w:name="_Toc516224877"/>
      <w:r>
        <w:t>threadFlows property</w:t>
      </w:r>
      <w:bookmarkEnd w:id="13381"/>
      <w:bookmarkEnd w:id="13382"/>
      <w:bookmarkEnd w:id="13383"/>
    </w:p>
    <w:p w14:paraId="2D2C91FB" w14:textId="5B015414"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13384" w:author="Laurence Golding" w:date="2019-05-11T06:52:00Z">
        <w:r>
          <w:delText>unique (§</w:delText>
        </w:r>
        <w:r>
          <w:fldChar w:fldCharType="begin"/>
        </w:r>
        <w:r>
          <w:delInstrText xml:space="preserve"> REF _Ref493404799 \r \h </w:delInstrText>
        </w:r>
        <w:r>
          <w:fldChar w:fldCharType="separate"/>
        </w:r>
        <w:r w:rsidR="00331070">
          <w:delText>3.6.2</w:delText>
        </w:r>
        <w:r>
          <w:fldChar w:fldCharType="end"/>
        </w:r>
        <w:r>
          <w:delText xml:space="preserve">) </w:delText>
        </w:r>
      </w:del>
      <w:r>
        <w:rPr>
          <w:rStyle w:val="CODEtemp"/>
        </w:rPr>
        <w:t>threadFlow</w:t>
      </w:r>
      <w:r>
        <w:t xml:space="preserve"> objects (§</w:t>
      </w:r>
      <w:r>
        <w:fldChar w:fldCharType="begin"/>
      </w:r>
      <w:r>
        <w:instrText xml:space="preserve"> REF _Ref493427364 \r \h </w:instrText>
      </w:r>
      <w:r>
        <w:fldChar w:fldCharType="separate"/>
      </w:r>
      <w:r w:rsidR="0009127C">
        <w:t>3.</w:t>
      </w:r>
      <w:del w:id="13385" w:author="Laurence Golding" w:date="2019-05-11T06:52:00Z">
        <w:r w:rsidR="00331070">
          <w:delText>26</w:delText>
        </w:r>
      </w:del>
      <w:ins w:id="13386" w:author="Laurence Golding" w:date="2019-05-11T06:52:00Z">
        <w:r w:rsidR="0009127C">
          <w:t>37</w:t>
        </w:r>
      </w:ins>
      <w:r>
        <w:fldChar w:fldCharType="end"/>
      </w:r>
      <w:del w:id="13387" w:author="Laurence Golding" w:date="2019-05-11T06:52:00Z">
        <w:r>
          <w:delText>),</w:delText>
        </w:r>
      </w:del>
      <w:ins w:id="13388" w:author="Laurence Golding" w:date="2019-05-11T06:52:00Z">
        <w:r>
          <w:t>)</w:t>
        </w:r>
      </w:ins>
      <w:r>
        <w:t xml:space="preserve"> each of which describes the progress of a program through a single thread of execution such as an operating system thread or a fiber.</w:t>
      </w:r>
    </w:p>
    <w:p w14:paraId="5D035A42" w14:textId="77777777" w:rsidR="004F4FCB" w:rsidRDefault="004F4FCB" w:rsidP="004F4FCB">
      <w:pPr>
        <w:pStyle w:val="Heading3"/>
        <w:numPr>
          <w:ilvl w:val="2"/>
          <w:numId w:val="2"/>
        </w:numPr>
        <w:rPr>
          <w:del w:id="13389" w:author="Laurence Golding" w:date="2019-05-11T06:52:00Z"/>
        </w:rPr>
      </w:pPr>
      <w:bookmarkStart w:id="13390" w:name="_Toc516224878"/>
      <w:del w:id="13391" w:author="Laurence Golding" w:date="2019-05-11T06:52:00Z">
        <w:r>
          <w:delText>properties property</w:delText>
        </w:r>
        <w:bookmarkEnd w:id="13390"/>
      </w:del>
    </w:p>
    <w:p w14:paraId="64AA6B65" w14:textId="77777777" w:rsidR="004F4FCB" w:rsidRPr="00F41277" w:rsidRDefault="004F4FCB" w:rsidP="004F4FCB">
      <w:pPr>
        <w:rPr>
          <w:del w:id="13392" w:author="Laurence Golding" w:date="2019-05-11T06:52:00Z"/>
        </w:rPr>
      </w:pPr>
      <w:del w:id="13393" w:author="Laurence Golding" w:date="2019-05-11T06:52:00Z">
        <w:r w:rsidRPr="00F41277">
          <w:delText xml:space="preserve">A </w:delText>
        </w:r>
        <w:r>
          <w:rPr>
            <w:rStyle w:val="CODEtemp"/>
          </w:rPr>
          <w:delText>code</w:delText>
        </w:r>
        <w:r w:rsidRPr="00F41277">
          <w:rPr>
            <w:rStyle w:val="CODEtemp"/>
          </w:rPr>
          <w:delText>Flow</w:delText>
        </w:r>
        <w:r w:rsidRPr="00F41277">
          <w:delText xml:space="preserve"> object </w:delText>
        </w:r>
        <w:r w:rsidRPr="00F41277">
          <w:rPr>
            <w:b/>
          </w:rPr>
          <w:delText>MAY</w:delText>
        </w:r>
        <w:r w:rsidRPr="00F41277">
          <w:delText xml:space="preserve"> contain a property named </w:delText>
        </w:r>
        <w:r w:rsidRPr="00F41277">
          <w:rPr>
            <w:rStyle w:val="CODEtemp"/>
          </w:rPr>
          <w:delText>properties</w:delText>
        </w:r>
        <w:r w:rsidRPr="00F41277">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rsidRPr="00F41277">
          <w:delText xml:space="preserve">). This allows tools to include information about the </w:delText>
        </w:r>
        <w:r>
          <w:delText>code</w:delText>
        </w:r>
        <w:r w:rsidRPr="00F41277">
          <w:delText xml:space="preserve"> flow that is not explicitly specified in the SARIF format.</w:delText>
        </w:r>
      </w:del>
    </w:p>
    <w:p w14:paraId="1A939F94" w14:textId="682F7302" w:rsidR="006E546E" w:rsidRDefault="00B163FF" w:rsidP="006E546E">
      <w:pPr>
        <w:pStyle w:val="Heading2"/>
      </w:pPr>
      <w:bookmarkStart w:id="13394" w:name="_Ref493427364"/>
      <w:bookmarkStart w:id="13395" w:name="_Toc8367256"/>
      <w:bookmarkStart w:id="13396" w:name="_Toc516224879"/>
      <w:r>
        <w:t>thread</w:t>
      </w:r>
      <w:r w:rsidR="006E546E">
        <w:t>Flow object</w:t>
      </w:r>
      <w:bookmarkEnd w:id="13394"/>
      <w:bookmarkEnd w:id="13395"/>
      <w:bookmarkEnd w:id="13396"/>
    </w:p>
    <w:p w14:paraId="68EE36AB" w14:textId="336A5D40" w:rsidR="006E546E" w:rsidRDefault="006E546E" w:rsidP="006E546E">
      <w:pPr>
        <w:pStyle w:val="Heading3"/>
      </w:pPr>
      <w:bookmarkStart w:id="13397" w:name="_Toc8367257"/>
      <w:bookmarkStart w:id="13398" w:name="_Toc516224880"/>
      <w:r>
        <w:t>General</w:t>
      </w:r>
      <w:bookmarkEnd w:id="13397"/>
      <w:bookmarkEnd w:id="1339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8E6DE3A" w:rsidR="00481B7B" w:rsidRDefault="00481B7B" w:rsidP="00AD7FD8">
      <w:r>
        <w:t>For an example, see §</w:t>
      </w:r>
      <w:r>
        <w:fldChar w:fldCharType="begin"/>
      </w:r>
      <w:r>
        <w:instrText xml:space="preserve"> REF _Ref510009088 \r \h </w:instrText>
      </w:r>
      <w:r>
        <w:fldChar w:fldCharType="separate"/>
      </w:r>
      <w:r w:rsidR="0009127C">
        <w:t>3.</w:t>
      </w:r>
      <w:del w:id="13399" w:author="Laurence Golding" w:date="2019-05-11T06:52:00Z">
        <w:r w:rsidR="00331070">
          <w:delText>25</w:delText>
        </w:r>
      </w:del>
      <w:ins w:id="13400" w:author="Laurence Golding" w:date="2019-05-11T06:52:00Z">
        <w:r w:rsidR="0009127C">
          <w:t>36</w:t>
        </w:r>
      </w:ins>
      <w:r w:rsidR="0009127C">
        <w:t>.1</w:t>
      </w:r>
      <w:r>
        <w:fldChar w:fldCharType="end"/>
      </w:r>
      <w:r>
        <w:t>.</w:t>
      </w:r>
    </w:p>
    <w:p w14:paraId="47D8E353" w14:textId="0B22E102" w:rsidR="00B163FF" w:rsidRDefault="00B163FF" w:rsidP="00B163FF">
      <w:pPr>
        <w:pStyle w:val="Heading3"/>
      </w:pPr>
      <w:bookmarkStart w:id="13401" w:name="_Ref510008395"/>
      <w:bookmarkStart w:id="13402" w:name="_Toc8367258"/>
      <w:bookmarkStart w:id="13403" w:name="_Toc516224881"/>
      <w:r>
        <w:t>id property</w:t>
      </w:r>
      <w:bookmarkEnd w:id="13401"/>
      <w:bookmarkEnd w:id="13402"/>
      <w:bookmarkEnd w:id="13403"/>
    </w:p>
    <w:p w14:paraId="39CECB41" w14:textId="4BE83D6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9127C">
        <w:t>3.</w:t>
      </w:r>
      <w:del w:id="13404" w:author="Laurence Golding" w:date="2019-05-11T06:52:00Z">
        <w:r w:rsidR="00331070">
          <w:delText>25</w:delText>
        </w:r>
      </w:del>
      <w:ins w:id="13405" w:author="Laurence Golding" w:date="2019-05-11T06:52:00Z">
        <w:r w:rsidR="0009127C">
          <w:t>36</w:t>
        </w:r>
      </w:ins>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3406" w:name="_Ref503361742"/>
      <w:bookmarkStart w:id="13407" w:name="_Toc8367259"/>
      <w:bookmarkStart w:id="13408" w:name="_Toc516224882"/>
      <w:r>
        <w:t>message property</w:t>
      </w:r>
      <w:bookmarkEnd w:id="13406"/>
      <w:bookmarkEnd w:id="13407"/>
      <w:bookmarkEnd w:id="13408"/>
    </w:p>
    <w:p w14:paraId="3994B882" w14:textId="278936DF"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9127C">
        <w:t>3.</w:t>
      </w:r>
      <w:del w:id="13409" w:author="Laurence Golding" w:date="2019-05-11T06:52:00Z">
        <w:r w:rsidR="00331070">
          <w:delText>9</w:delText>
        </w:r>
      </w:del>
      <w:ins w:id="13410" w:author="Laurence Golding" w:date="2019-05-11T06:52:00Z">
        <w:r w:rsidR="0009127C">
          <w:t>11</w:t>
        </w:r>
      </w:ins>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rPr>
          <w:ins w:id="13411" w:author="Laurence Golding" w:date="2019-05-11T06:52:00Z"/>
        </w:rPr>
      </w:pPr>
      <w:bookmarkStart w:id="13412" w:name="_Toc8367260"/>
      <w:ins w:id="13413" w:author="Laurence Golding" w:date="2019-05-11T06:52:00Z">
        <w:r>
          <w:t>initialState property</w:t>
        </w:r>
        <w:bookmarkEnd w:id="13412"/>
      </w:ins>
    </w:p>
    <w:p w14:paraId="6EE14554" w14:textId="5F80D8E7" w:rsidR="00336FF3" w:rsidRDefault="00336FF3" w:rsidP="00336FF3">
      <w:pPr>
        <w:rPr>
          <w:ins w:id="13414" w:author="Laurence Golding" w:date="2019-05-11T06:52:00Z"/>
        </w:rPr>
      </w:pPr>
      <w:ins w:id="13415" w:author="Laurence Golding" w:date="2019-05-11T06:52:00Z">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9127C">
          <w:t>3.38.9</w:t>
        </w:r>
        <w:r w:rsidR="00E34643">
          <w:fldChar w:fldCharType="end"/>
        </w:r>
        <w:r>
          <w:t>), enables a SARIF viewer to present a debugger-like “watch window” experience as the user traverses a thread flow.</w:t>
        </w:r>
      </w:ins>
    </w:p>
    <w:p w14:paraId="532DA04D" w14:textId="4F3A2308" w:rsidR="00336FF3" w:rsidRDefault="00336FF3" w:rsidP="00336FF3">
      <w:pPr>
        <w:rPr>
          <w:ins w:id="13416" w:author="Laurence Golding" w:date="2019-05-11T06:52:00Z"/>
        </w:rPr>
      </w:pPr>
      <w:ins w:id="13417" w:author="Laurence Golding" w:date="2019-05-11T06:52:00Z">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9127C">
          <w:t>3.37.5</w:t>
        </w:r>
        <w:r>
          <w:fldChar w:fldCharType="end"/>
        </w:r>
        <w:r>
          <w:t>).</w:t>
        </w:r>
      </w:ins>
    </w:p>
    <w:p w14:paraId="186B7C52" w14:textId="40CD9BFA" w:rsidR="00336FF3" w:rsidRDefault="00336FF3" w:rsidP="00336FF3">
      <w:pPr>
        <w:rPr>
          <w:ins w:id="13418" w:author="Laurence Golding" w:date="2019-05-11T06:52:00Z"/>
        </w:rPr>
      </w:pPr>
      <w:ins w:id="13419" w:author="Laurence Golding" w:date="2019-05-11T06:52:00Z">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9127C">
          <w:t>3.38.9</w:t>
        </w:r>
        <w:r w:rsidR="00E34643">
          <w:fldChar w:fldCharType="end"/>
        </w:r>
        <w:r>
          <w:t>.</w:t>
        </w:r>
      </w:ins>
    </w:p>
    <w:p w14:paraId="7DB439CE" w14:textId="0527CC84" w:rsidR="00F713E9" w:rsidRDefault="00F713E9" w:rsidP="00F713E9">
      <w:pPr>
        <w:pStyle w:val="Heading3"/>
        <w:rPr>
          <w:ins w:id="13420" w:author="Laurence Golding" w:date="2019-05-11T06:52:00Z"/>
        </w:rPr>
      </w:pPr>
      <w:bookmarkStart w:id="13421" w:name="_Ref3538161"/>
      <w:bookmarkStart w:id="13422" w:name="_Toc8367261"/>
      <w:ins w:id="13423" w:author="Laurence Golding" w:date="2019-05-11T06:52:00Z">
        <w:r>
          <w:t>immutableState property</w:t>
        </w:r>
        <w:bookmarkEnd w:id="13421"/>
        <w:bookmarkEnd w:id="13422"/>
      </w:ins>
    </w:p>
    <w:p w14:paraId="30E38B3C" w14:textId="7E25313C" w:rsidR="00AB4338" w:rsidRDefault="00AB4338" w:rsidP="00AB4338">
      <w:pPr>
        <w:rPr>
          <w:ins w:id="13424" w:author="Laurence Golding" w:date="2019-05-11T06:52:00Z"/>
        </w:rPr>
      </w:pPr>
      <w:ins w:id="13425" w:author="Laurence Golding" w:date="2019-05-11T06:52:00Z">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thread flow.</w:t>
        </w:r>
      </w:ins>
    </w:p>
    <w:p w14:paraId="24615716" w14:textId="4C291BD0" w:rsidR="00AB4338" w:rsidRDefault="00AB4338" w:rsidP="00AB4338">
      <w:pPr>
        <w:pStyle w:val="Note"/>
        <w:rPr>
          <w:ins w:id="13426" w:author="Laurence Golding" w:date="2019-05-11T06:52:00Z"/>
        </w:rPr>
      </w:pPr>
      <w:ins w:id="13427" w:author="Laurence Golding" w:date="2019-05-11T06:52:00Z">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ins>
    </w:p>
    <w:p w14:paraId="4556BC1C" w14:textId="5665D7D6" w:rsidR="00AB4338" w:rsidRDefault="00AB4338" w:rsidP="00AB4338">
      <w:pPr>
        <w:pStyle w:val="Code"/>
        <w:rPr>
          <w:ins w:id="13428" w:author="Laurence Golding" w:date="2019-05-11T06:52:00Z"/>
        </w:rPr>
      </w:pPr>
      <w:ins w:id="13429" w:author="Laurence Golding" w:date="2019-05-11T06:52:00Z">
        <w:r>
          <w:t xml:space="preserve">{                                          # A </w:t>
        </w:r>
        <w:r w:rsidR="00336FF3">
          <w:t>threadFlow</w:t>
        </w:r>
        <w:r>
          <w:t xml:space="preserve"> object.</w:t>
        </w:r>
      </w:ins>
    </w:p>
    <w:p w14:paraId="2B7B6533" w14:textId="77777777" w:rsidR="00AB4338" w:rsidRDefault="00AB4338" w:rsidP="00AB4338">
      <w:pPr>
        <w:pStyle w:val="Code"/>
        <w:rPr>
          <w:ins w:id="13430" w:author="Laurence Golding" w:date="2019-05-11T06:52:00Z"/>
        </w:rPr>
      </w:pPr>
      <w:ins w:id="13431" w:author="Laurence Golding" w:date="2019-05-11T06:52:00Z">
        <w:r>
          <w:t xml:space="preserve">  "immutableState": {</w:t>
        </w:r>
      </w:ins>
    </w:p>
    <w:p w14:paraId="20A3448D" w14:textId="601CEA47" w:rsidR="004F41D5" w:rsidRDefault="00AB4338" w:rsidP="00AB4338">
      <w:pPr>
        <w:pStyle w:val="Code"/>
        <w:rPr>
          <w:ins w:id="13432" w:author="Laurence Golding" w:date="2019-05-11T06:52:00Z"/>
        </w:rPr>
      </w:pPr>
      <w:ins w:id="13433" w:author="Laurence Golding" w:date="2019-05-11T06:52:00Z">
        <w:r>
          <w:t xml:space="preserve">    "</w:t>
        </w:r>
        <w:r w:rsidR="006F688B">
          <w:t>MaxFiles</w:t>
        </w:r>
        <w:r>
          <w:t xml:space="preserve">": </w:t>
        </w:r>
        <w:r w:rsidR="004F41D5">
          <w:t>{</w:t>
        </w:r>
      </w:ins>
    </w:p>
    <w:p w14:paraId="06A9D82F" w14:textId="50549F53" w:rsidR="004F41D5" w:rsidRDefault="004F41D5" w:rsidP="00AB4338">
      <w:pPr>
        <w:pStyle w:val="Code"/>
        <w:rPr>
          <w:ins w:id="13434" w:author="Laurence Golding" w:date="2019-05-11T06:52:00Z"/>
        </w:rPr>
      </w:pPr>
      <w:ins w:id="13435" w:author="Laurence Golding" w:date="2019-05-11T06:52:00Z">
        <w:r>
          <w:t xml:space="preserve">      "text": </w:t>
        </w:r>
        <w:r w:rsidR="00AB4338">
          <w:t>"</w:t>
        </w:r>
        <w:r w:rsidR="006F688B">
          <w:t>1000</w:t>
        </w:r>
        <w:r w:rsidR="00AB4338">
          <w:t>"</w:t>
        </w:r>
      </w:ins>
    </w:p>
    <w:p w14:paraId="37E62600" w14:textId="597124D1" w:rsidR="00AB4338" w:rsidRDefault="004F41D5" w:rsidP="00AB4338">
      <w:pPr>
        <w:pStyle w:val="Code"/>
        <w:rPr>
          <w:ins w:id="13436" w:author="Laurence Golding" w:date="2019-05-11T06:52:00Z"/>
        </w:rPr>
      </w:pPr>
      <w:ins w:id="13437" w:author="Laurence Golding" w:date="2019-05-11T06:52:00Z">
        <w:r>
          <w:t xml:space="preserve">    }</w:t>
        </w:r>
      </w:ins>
    </w:p>
    <w:p w14:paraId="18E46F18" w14:textId="77777777" w:rsidR="00AB4338" w:rsidRDefault="00AB4338" w:rsidP="00AB4338">
      <w:pPr>
        <w:pStyle w:val="Code"/>
        <w:rPr>
          <w:ins w:id="13438" w:author="Laurence Golding" w:date="2019-05-11T06:52:00Z"/>
        </w:rPr>
      </w:pPr>
      <w:ins w:id="13439" w:author="Laurence Golding" w:date="2019-05-11T06:52:00Z">
        <w:r>
          <w:t xml:space="preserve">  }</w:t>
        </w:r>
      </w:ins>
    </w:p>
    <w:p w14:paraId="0E86A365" w14:textId="77777777" w:rsidR="00AB4338" w:rsidRPr="00AB4338" w:rsidRDefault="00AB4338" w:rsidP="00AB4338">
      <w:pPr>
        <w:pStyle w:val="Code"/>
        <w:rPr>
          <w:ins w:id="13440" w:author="Laurence Golding" w:date="2019-05-11T06:52:00Z"/>
        </w:rPr>
      </w:pPr>
      <w:ins w:id="13441" w:author="Laurence Golding" w:date="2019-05-11T06:52:00Z">
        <w:r>
          <w:t>}</w:t>
        </w:r>
      </w:ins>
    </w:p>
    <w:p w14:paraId="6B2CF899" w14:textId="00A4DB64" w:rsidR="006E546E" w:rsidRDefault="006E546E" w:rsidP="006E546E">
      <w:pPr>
        <w:pStyle w:val="Heading3"/>
      </w:pPr>
      <w:bookmarkStart w:id="13442" w:name="_Ref510008412"/>
      <w:bookmarkStart w:id="13443" w:name="_Toc8367262"/>
      <w:bookmarkStart w:id="13444" w:name="_Toc516224883"/>
      <w:r>
        <w:t>locations property</w:t>
      </w:r>
      <w:bookmarkEnd w:id="13442"/>
      <w:bookmarkEnd w:id="13443"/>
      <w:bookmarkEnd w:id="13444"/>
    </w:p>
    <w:p w14:paraId="648A48EB" w14:textId="47B71AF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13445" w:author="Laurence Golding" w:date="2019-05-11T06:52:00Z">
        <w:r w:rsidR="007D2F0F">
          <w:rPr>
            <w:rStyle w:val="CODEtemp"/>
          </w:rPr>
          <w:delText>codeFlow</w:delText>
        </w:r>
        <w:r w:rsidR="007D2F0F" w:rsidRPr="00F41277">
          <w:rPr>
            <w:rStyle w:val="CODEtemp"/>
          </w:rPr>
          <w:delText>CodeLocation</w:delText>
        </w:r>
      </w:del>
      <w:ins w:id="13446" w:author="Laurence Golding" w:date="2019-05-11T06:52:00Z">
        <w:r w:rsidR="00E11785">
          <w:rPr>
            <w:rStyle w:val="CODEtemp"/>
          </w:rPr>
          <w:t>threadFlow</w:t>
        </w:r>
        <w:r w:rsidR="00E11785" w:rsidRPr="00F41277">
          <w:rPr>
            <w:rStyle w:val="CODEtemp"/>
          </w:rPr>
          <w:t>Location</w:t>
        </w:r>
      </w:ins>
      <w:r w:rsidR="00E11785" w:rsidRPr="00AD7FD8">
        <w:t xml:space="preserve"> </w:t>
      </w:r>
      <w:r w:rsidRPr="00AD7FD8">
        <w:t>objects (§</w:t>
      </w:r>
      <w:del w:id="13447" w:author="Laurence Golding" w:date="2019-05-11T06:52:00Z">
        <w:r w:rsidR="00F41277">
          <w:fldChar w:fldCharType="begin"/>
        </w:r>
        <w:r w:rsidR="00F41277">
          <w:delInstrText xml:space="preserve"> REF _Ref493427581 \w \h </w:delInstrText>
        </w:r>
        <w:r w:rsidR="00F41277">
          <w:fldChar w:fldCharType="separate"/>
        </w:r>
        <w:r w:rsidR="00331070">
          <w:delText>3.34</w:delText>
        </w:r>
        <w:r w:rsidR="00F41277">
          <w:fldChar w:fldCharType="end"/>
        </w:r>
      </w:del>
      <w:ins w:id="13448" w:author="Laurence Golding" w:date="2019-05-11T06:52:00Z">
        <w:r w:rsidR="00E34643">
          <w:fldChar w:fldCharType="begin"/>
        </w:r>
        <w:r w:rsidR="00E34643">
          <w:instrText xml:space="preserve"> REF _Ref6932353 \r \h </w:instrText>
        </w:r>
        <w:r w:rsidR="00E34643">
          <w:fldChar w:fldCharType="separate"/>
        </w:r>
        <w:r w:rsidR="0009127C">
          <w:t>3.38</w:t>
        </w:r>
        <w:r w:rsidR="00E34643">
          <w:fldChar w:fldCharType="end"/>
        </w:r>
      </w:ins>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13449" w:author="Laurence Golding" w:date="2019-05-11T06:52:00Z">
        <w:r w:rsidR="00A41A7B">
          <w:t xml:space="preserve">execution </w:t>
        </w:r>
      </w:ins>
      <w:r w:rsidRPr="00AD7FD8">
        <w:t xml:space="preserve">order that </w:t>
      </w:r>
      <w:ins w:id="13450" w:author="Laurence Golding" w:date="2019-05-11T06:52:00Z">
        <w:r w:rsidR="00A41A7B">
          <w:t xml:space="preserve">demonstrates </w:t>
        </w:r>
      </w:ins>
      <w:r w:rsidR="00A41A7B">
        <w:t xml:space="preserve">the </w:t>
      </w:r>
      <w:del w:id="13451" w:author="Laurence Golding" w:date="2019-05-11T06:52:00Z">
        <w:r w:rsidRPr="00AD7FD8">
          <w:delText>tool visited them.</w:delText>
        </w:r>
      </w:del>
      <w:ins w:id="13452" w:author="Laurence Golding" w:date="2019-05-11T06:52:00Z">
        <w:r w:rsidR="00A41A7B">
          <w:t>problem</w:t>
        </w:r>
        <w:r w:rsidRPr="00AD7FD8">
          <w:t>.</w:t>
        </w:r>
      </w:ins>
      <w:r w:rsidRPr="00AD7FD8">
        <w:t xml:space="preserve"> The elements </w:t>
      </w:r>
      <w:r w:rsidR="00F41277">
        <w:t>do</w:t>
      </w:r>
      <w:ins w:id="13453" w:author="Laurence Golding" w:date="2019-05-11T06:52:00Z">
        <w:r w:rsidR="00936759">
          <w:t xml:space="preserve"> not</w:t>
        </w:r>
      </w:ins>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691ACD3" w14:textId="77777777" w:rsidR="006E546E" w:rsidRDefault="006E546E" w:rsidP="006E546E">
      <w:pPr>
        <w:pStyle w:val="Heading3"/>
        <w:numPr>
          <w:ilvl w:val="2"/>
          <w:numId w:val="2"/>
        </w:numPr>
        <w:rPr>
          <w:del w:id="13454" w:author="Laurence Golding" w:date="2019-05-11T06:52:00Z"/>
        </w:rPr>
      </w:pPr>
      <w:bookmarkStart w:id="13455" w:name="_Toc516224884"/>
      <w:del w:id="13456" w:author="Laurence Golding" w:date="2019-05-11T06:52:00Z">
        <w:r>
          <w:delText>properties property</w:delText>
        </w:r>
        <w:bookmarkEnd w:id="13455"/>
      </w:del>
    </w:p>
    <w:p w14:paraId="2D9FFE9C" w14:textId="77777777" w:rsidR="00F41277" w:rsidRDefault="00F41277" w:rsidP="00F41277">
      <w:pPr>
        <w:rPr>
          <w:del w:id="13457" w:author="Laurence Golding" w:date="2019-05-11T06:52:00Z"/>
        </w:rPr>
      </w:pPr>
      <w:del w:id="13458" w:author="Laurence Golding" w:date="2019-05-11T06:52:00Z">
        <w:r w:rsidRPr="00F41277">
          <w:delText xml:space="preserve">A </w:delText>
        </w:r>
        <w:r w:rsidR="004F4FCB">
          <w:rPr>
            <w:rStyle w:val="CODEtemp"/>
          </w:rPr>
          <w:delText>thread</w:delText>
        </w:r>
        <w:r w:rsidRPr="00F41277">
          <w:rPr>
            <w:rStyle w:val="CODEtemp"/>
          </w:rPr>
          <w:delText>Flow</w:delText>
        </w:r>
        <w:r w:rsidRPr="00F41277">
          <w:delText xml:space="preserve"> object </w:delText>
        </w:r>
        <w:r w:rsidRPr="00F41277">
          <w:rPr>
            <w:b/>
          </w:rPr>
          <w:delText>MAY</w:delText>
        </w:r>
        <w:r w:rsidRPr="00F41277">
          <w:delText xml:space="preserve"> contain a property named </w:delText>
        </w:r>
        <w:r w:rsidRPr="00F41277">
          <w:rPr>
            <w:rStyle w:val="CODEtemp"/>
          </w:rPr>
          <w:delText>properties</w:delText>
        </w:r>
        <w:r w:rsidRPr="00F41277">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rsidRPr="00F41277">
          <w:delText xml:space="preserve">). This allows tools to include information about the </w:delText>
        </w:r>
        <w:r w:rsidR="004F4FCB">
          <w:delText>thread</w:delText>
        </w:r>
        <w:r w:rsidRPr="00F41277">
          <w:delText xml:space="preserve"> flow that is not explicitly specified in the SARIF format.</w:delText>
        </w:r>
      </w:del>
    </w:p>
    <w:p w14:paraId="6DF765FC" w14:textId="77777777" w:rsidR="00CD4F20" w:rsidRDefault="00CD4F20" w:rsidP="00CD4F20">
      <w:pPr>
        <w:pStyle w:val="Heading2"/>
        <w:numPr>
          <w:ilvl w:val="1"/>
          <w:numId w:val="2"/>
        </w:numPr>
        <w:rPr>
          <w:moveFrom w:id="13459" w:author="Laurence Golding" w:date="2019-05-11T06:52:00Z"/>
        </w:rPr>
      </w:pPr>
      <w:bookmarkStart w:id="13460" w:name="_Toc516224885"/>
      <w:moveFromRangeStart w:id="13461" w:author="Laurence Golding" w:date="2019-05-11T06:52:00Z" w:name="move8450001"/>
      <w:moveFrom w:id="13462" w:author="Laurence Golding" w:date="2019-05-11T06:52:00Z">
        <w:r>
          <w:t>graph object</w:t>
        </w:r>
        <w:bookmarkEnd w:id="13460"/>
      </w:moveFrom>
    </w:p>
    <w:p w14:paraId="4710610B" w14:textId="77777777" w:rsidR="00CD4F20" w:rsidRDefault="00CD4F20" w:rsidP="00CD4F20">
      <w:pPr>
        <w:pStyle w:val="Heading3"/>
        <w:numPr>
          <w:ilvl w:val="2"/>
          <w:numId w:val="2"/>
        </w:numPr>
        <w:rPr>
          <w:moveFrom w:id="13463" w:author="Laurence Golding" w:date="2019-05-11T06:52:00Z"/>
        </w:rPr>
      </w:pPr>
      <w:bookmarkStart w:id="13464" w:name="_Toc516224886"/>
      <w:moveFrom w:id="13465" w:author="Laurence Golding" w:date="2019-05-11T06:52:00Z">
        <w:r>
          <w:t>General</w:t>
        </w:r>
        <w:bookmarkEnd w:id="13464"/>
      </w:moveFrom>
    </w:p>
    <w:p w14:paraId="58DB2E61" w14:textId="77777777" w:rsidR="00C32159" w:rsidRDefault="00C32159" w:rsidP="00C32159">
      <w:pPr>
        <w:rPr>
          <w:del w:id="13466" w:author="Laurence Golding" w:date="2019-05-11T06:52:00Z"/>
        </w:rPr>
      </w:pPr>
      <w:moveFrom w:id="13467" w:author="Laurence Golding" w:date="2019-05-11T06:52:00Z">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moveFrom>
      <w:moveFromRangeEnd w:id="13461"/>
      <w:del w:id="13468" w:author="Laurence Golding" w:date="2019-05-11T06:52:00Z">
        <w:r>
          <w:fldChar w:fldCharType="begin"/>
        </w:r>
        <w:r>
          <w:delInstrText xml:space="preserve"> REF _Ref511820652 \r \h </w:delInstrText>
        </w:r>
        <w:r>
          <w:fldChar w:fldCharType="separate"/>
        </w:r>
        <w:r w:rsidR="00331070">
          <w:delText>3.11.15</w:delText>
        </w:r>
        <w:r>
          <w:fldChar w:fldCharType="end"/>
        </w:r>
        <w:r>
          <w:delText xml:space="preserve">) and at the result level in </w:delText>
        </w:r>
        <w:r>
          <w:rPr>
            <w:rStyle w:val="CODEtemp"/>
          </w:rPr>
          <w:delText>result.graphs</w:delText>
        </w:r>
        <w:r>
          <w:delText xml:space="preserve"> (§</w:delText>
        </w:r>
        <w:r>
          <w:fldChar w:fldCharType="begin"/>
        </w:r>
        <w:r>
          <w:delInstrText xml:space="preserve"> REF _Ref511820702 \r \h </w:delInstrText>
        </w:r>
        <w:r>
          <w:fldChar w:fldCharType="separate"/>
        </w:r>
        <w:r w:rsidR="00331070">
          <w:delText>3.19.15</w:delText>
        </w:r>
        <w:r>
          <w:fldChar w:fldCharType="end"/>
        </w:r>
        <w:r>
          <w:delText>).</w:delText>
        </w:r>
      </w:del>
    </w:p>
    <w:p w14:paraId="6B8F1E05" w14:textId="77777777" w:rsidR="00C32159" w:rsidRPr="00C32159" w:rsidRDefault="00C32159" w:rsidP="00C32159">
      <w:pPr>
        <w:rPr>
          <w:del w:id="13469" w:author="Laurence Golding" w:date="2019-05-11T06:52:00Z"/>
        </w:rPr>
      </w:pPr>
      <w:del w:id="13470" w:author="Laurence Golding" w:date="2019-05-11T06:52:00Z">
        <w:r>
          <w:delText>A path through a graph</w:delText>
        </w:r>
        <w:r w:rsidR="002D1B72">
          <w:delText>, called a “graph traversal,”</w:delText>
        </w:r>
        <w:r>
          <w:delText xml:space="preserve"> is represented by a </w:delText>
        </w:r>
        <w:r>
          <w:rPr>
            <w:rStyle w:val="CODEtemp"/>
          </w:rPr>
          <w:delText>graphTraversal</w:delText>
        </w:r>
        <w:r>
          <w:delText xml:space="preserve"> object (§</w:delText>
        </w:r>
        <w:r>
          <w:fldChar w:fldCharType="begin"/>
        </w:r>
        <w:r>
          <w:delInstrText xml:space="preserve"> REF _Ref511819971 \r \h </w:delInstrText>
        </w:r>
        <w:r>
          <w:fldChar w:fldCharType="separate"/>
        </w:r>
        <w:r w:rsidR="00331070">
          <w:delText>3.30</w:delText>
        </w:r>
        <w:r>
          <w:fldChar w:fldCharType="end"/>
        </w:r>
        <w:r>
          <w:delText>).</w:delText>
        </w:r>
      </w:del>
    </w:p>
    <w:p w14:paraId="6C7F9D66" w14:textId="77777777" w:rsidR="00CD4F20" w:rsidRDefault="00CD4F20" w:rsidP="00CD4F20">
      <w:pPr>
        <w:pStyle w:val="Heading3"/>
        <w:numPr>
          <w:ilvl w:val="2"/>
          <w:numId w:val="2"/>
        </w:numPr>
        <w:rPr>
          <w:del w:id="13471" w:author="Laurence Golding" w:date="2019-05-11T06:52:00Z"/>
        </w:rPr>
      </w:pPr>
      <w:bookmarkStart w:id="13472" w:name="_Ref511822858"/>
      <w:bookmarkStart w:id="13473" w:name="_Toc516224887"/>
      <w:del w:id="13474" w:author="Laurence Golding" w:date="2019-05-11T06:52:00Z">
        <w:r>
          <w:delText>id property</w:delText>
        </w:r>
        <w:bookmarkEnd w:id="13472"/>
        <w:bookmarkEnd w:id="13473"/>
      </w:del>
    </w:p>
    <w:p w14:paraId="76C64E5C" w14:textId="77777777" w:rsidR="00C32159" w:rsidRPr="00C32159" w:rsidRDefault="00380A89" w:rsidP="00C32159">
      <w:pPr>
        <w:rPr>
          <w:del w:id="13475" w:author="Laurence Golding" w:date="2019-05-11T06:52:00Z"/>
        </w:rPr>
      </w:pPr>
      <w:del w:id="13476" w:author="Laurence Golding" w:date="2019-05-11T06:52:00Z">
        <w:r>
          <w:delText xml:space="preserve">A </w:delText>
        </w:r>
        <w:r>
          <w:rPr>
            <w:rStyle w:val="CODEtemp"/>
          </w:rPr>
          <w:delText>graph</w:delText>
        </w:r>
        <w:r>
          <w:delText xml:space="preserve"> object </w:delText>
        </w:r>
        <w:r>
          <w:rPr>
            <w:b/>
          </w:rPr>
          <w:delText>SHALL</w:delText>
        </w:r>
        <w:r>
          <w:delText xml:space="preserve"> contain a property named </w:delText>
        </w:r>
        <w:r>
          <w:rPr>
            <w:rStyle w:val="CODEtemp"/>
          </w:rPr>
          <w:delText>id</w:delText>
        </w:r>
        <w:r>
          <w:delText xml:space="preserve"> whose value is a string that uniquely identifies the graph within </w:delText>
        </w:r>
        <w:r w:rsidR="00310D73">
          <w:delText>its containing</w:delText>
        </w:r>
        <w:r>
          <w:delText xml:space="preserve"> </w:delText>
        </w:r>
        <w:r>
          <w:rPr>
            <w:rStyle w:val="CODEtemp"/>
          </w:rPr>
          <w:delText>run.graphs</w:delText>
        </w:r>
        <w:r>
          <w:delText xml:space="preserve"> property (§</w:delText>
        </w:r>
        <w:r>
          <w:fldChar w:fldCharType="begin"/>
        </w:r>
        <w:r>
          <w:delInstrText xml:space="preserve"> REF _Ref511820652 \r \h </w:delInstrText>
        </w:r>
        <w:r>
          <w:fldChar w:fldCharType="separate"/>
        </w:r>
        <w:r w:rsidR="00331070">
          <w:delText>3.11.15</w:delText>
        </w:r>
        <w:r>
          <w:fldChar w:fldCharType="end"/>
        </w:r>
        <w:r>
          <w:delText xml:space="preserve">) or </w:delText>
        </w:r>
        <w:r>
          <w:rPr>
            <w:rStyle w:val="CODEtemp"/>
          </w:rPr>
          <w:delText>result.graphs</w:delText>
        </w:r>
        <w:r>
          <w:delText xml:space="preserve"> property (§</w:delText>
        </w:r>
        <w:r>
          <w:fldChar w:fldCharType="begin"/>
        </w:r>
        <w:r>
          <w:delInstrText xml:space="preserve"> REF _Ref511820702 \r \h </w:delInstrText>
        </w:r>
        <w:r>
          <w:fldChar w:fldCharType="separate"/>
        </w:r>
        <w:r w:rsidR="00331070">
          <w:delText>3.19.15</w:delText>
        </w:r>
        <w:r>
          <w:fldChar w:fldCharType="end"/>
        </w:r>
        <w:r>
          <w:delText xml:space="preserve">). The </w:delText>
        </w:r>
        <w:r>
          <w:rPr>
            <w:rStyle w:val="CODEtemp"/>
          </w:rPr>
          <w:delText>id</w:delText>
        </w:r>
        <w:r>
          <w:delText xml:space="preserve"> property does not have to be unique across all </w:delText>
        </w:r>
        <w:r>
          <w:rPr>
            <w:rStyle w:val="CODEtemp"/>
          </w:rPr>
          <w:delText>graph</w:delText>
        </w:r>
        <w:r>
          <w:delText xml:space="preserve"> objects in all </w:delText>
        </w:r>
        <w:r w:rsidR="00310D73">
          <w:rPr>
            <w:rStyle w:val="CODEtemp"/>
          </w:rPr>
          <w:delText>result.g</w:delText>
        </w:r>
        <w:r>
          <w:rPr>
            <w:rStyle w:val="CODEtemp"/>
          </w:rPr>
          <w:delText>raphs</w:delText>
        </w:r>
        <w:r>
          <w:delText xml:space="preserve"> properties in the </w:delText>
        </w:r>
        <w:r>
          <w:rPr>
            <w:rStyle w:val="CODEtemp"/>
          </w:rPr>
          <w:delText>run</w:delText>
        </w:r>
        <w:r>
          <w:delText>.</w:delText>
        </w:r>
      </w:del>
    </w:p>
    <w:p w14:paraId="30B90673" w14:textId="77777777" w:rsidR="00CD4F20" w:rsidRDefault="00CD4F20" w:rsidP="00CD4F20">
      <w:pPr>
        <w:pStyle w:val="Heading3"/>
        <w:numPr>
          <w:ilvl w:val="2"/>
          <w:numId w:val="2"/>
        </w:numPr>
        <w:rPr>
          <w:del w:id="13477" w:author="Laurence Golding" w:date="2019-05-11T06:52:00Z"/>
        </w:rPr>
      </w:pPr>
      <w:bookmarkStart w:id="13478" w:name="_Toc516224888"/>
      <w:del w:id="13479" w:author="Laurence Golding" w:date="2019-05-11T06:52:00Z">
        <w:r>
          <w:delText>description property</w:delText>
        </w:r>
        <w:bookmarkEnd w:id="13478"/>
      </w:del>
    </w:p>
    <w:p w14:paraId="45393A53" w14:textId="77777777" w:rsidR="00380A89" w:rsidRPr="00380A89" w:rsidRDefault="00380A89" w:rsidP="00380A89">
      <w:pPr>
        <w:rPr>
          <w:del w:id="13480" w:author="Laurence Golding" w:date="2019-05-11T06:52:00Z"/>
        </w:rPr>
      </w:pPr>
      <w:del w:id="13481" w:author="Laurence Golding" w:date="2019-05-11T06:52:00Z">
        <w:r>
          <w:delText xml:space="preserve">A </w:delText>
        </w:r>
        <w:r>
          <w:rPr>
            <w:rStyle w:val="CODEtemp"/>
          </w:rPr>
          <w:delText>graph</w:delText>
        </w:r>
        <w:r>
          <w:delText xml:space="preserve"> object </w:delText>
        </w:r>
        <w:r>
          <w:rPr>
            <w:b/>
          </w:rPr>
          <w:delText>MAY</w:delText>
        </w:r>
        <w:r>
          <w:delText xml:space="preserve"> contain a property named </w:delText>
        </w:r>
        <w:r>
          <w:rPr>
            <w:rStyle w:val="CODEtemp"/>
          </w:rPr>
          <w:delText>description</w:delText>
        </w:r>
        <w:r>
          <w:delText xml:space="preserve"> whose value is a </w:delText>
        </w:r>
        <w:r>
          <w:rPr>
            <w:rStyle w:val="CODEtemp"/>
          </w:rPr>
          <w:delText>message</w:delText>
        </w:r>
        <w:r>
          <w:delText xml:space="preserve"> object (§</w:delText>
        </w:r>
        <w:r>
          <w:fldChar w:fldCharType="begin"/>
        </w:r>
        <w:r>
          <w:delInstrText xml:space="preserve"> REF _Ref508814664 \r \h </w:delInstrText>
        </w:r>
        <w:r>
          <w:fldChar w:fldCharType="separate"/>
        </w:r>
        <w:r w:rsidR="00331070">
          <w:delText>3.9</w:delText>
        </w:r>
        <w:r>
          <w:fldChar w:fldCharType="end"/>
        </w:r>
        <w:r>
          <w:delText>) that describes the graph.</w:delText>
        </w:r>
      </w:del>
    </w:p>
    <w:p w14:paraId="3F7F661B" w14:textId="77777777" w:rsidR="00CD4F20" w:rsidRDefault="00CD4F20" w:rsidP="00CD4F20">
      <w:pPr>
        <w:pStyle w:val="Heading3"/>
        <w:numPr>
          <w:ilvl w:val="2"/>
          <w:numId w:val="2"/>
        </w:numPr>
        <w:rPr>
          <w:moveFrom w:id="13482" w:author="Laurence Golding" w:date="2019-05-11T06:52:00Z"/>
        </w:rPr>
      </w:pPr>
      <w:bookmarkStart w:id="13483" w:name="_Toc516224889"/>
      <w:moveFromRangeStart w:id="13484" w:author="Laurence Golding" w:date="2019-05-11T06:52:00Z" w:name="move8450002"/>
      <w:moveFrom w:id="13485" w:author="Laurence Golding" w:date="2019-05-11T06:52:00Z">
        <w:r>
          <w:t>nodes property</w:t>
        </w:r>
        <w:bookmarkEnd w:id="13483"/>
      </w:moveFrom>
    </w:p>
    <w:moveFromRangeEnd w:id="13484"/>
    <w:p w14:paraId="157CFF7D" w14:textId="77777777" w:rsidR="00380A89" w:rsidRPr="00380A89" w:rsidRDefault="00380A89" w:rsidP="00380A89">
      <w:pPr>
        <w:rPr>
          <w:del w:id="13486" w:author="Laurence Golding" w:date="2019-05-11T06:52:00Z"/>
        </w:rPr>
      </w:pPr>
      <w:del w:id="13487" w:author="Laurence Golding" w:date="2019-05-11T06:52:00Z">
        <w:r>
          <w:delText xml:space="preserve">A </w:delText>
        </w:r>
        <w:r>
          <w:rPr>
            <w:rStyle w:val="CODEtemp"/>
          </w:rPr>
          <w:delText>graph</w:delText>
        </w:r>
        <w:r>
          <w:delText xml:space="preserve"> object </w:delText>
        </w:r>
        <w:r>
          <w:rPr>
            <w:b/>
          </w:rPr>
          <w:delText>SHALL</w:delText>
        </w:r>
        <w:r>
          <w:delText xml:space="preserve"> contain a property named </w:delText>
        </w:r>
        <w:r>
          <w:rPr>
            <w:rStyle w:val="CODEtemp"/>
          </w:rPr>
          <w:delText>nodes</w:delText>
        </w:r>
        <w:r>
          <w:delText xml:space="preserve"> whose value is an array of unique (§</w:delText>
        </w:r>
        <w:r>
          <w:fldChar w:fldCharType="begin"/>
        </w:r>
        <w:r>
          <w:delInstrText xml:space="preserve"> REF _Ref493404799 \r \h </w:delInstrText>
        </w:r>
        <w:r>
          <w:fldChar w:fldCharType="separate"/>
        </w:r>
        <w:r w:rsidR="00331070">
          <w:delText>3.6.2</w:delText>
        </w:r>
        <w:r>
          <w:fldChar w:fldCharType="end"/>
        </w:r>
        <w:r>
          <w:delText xml:space="preserve">) </w:delText>
        </w:r>
        <w:r>
          <w:rPr>
            <w:rStyle w:val="CODEtemp"/>
          </w:rPr>
          <w:delText>node</w:delText>
        </w:r>
        <w:r>
          <w:delText xml:space="preserve"> objects (§</w:delText>
        </w:r>
        <w:r>
          <w:fldChar w:fldCharType="begin"/>
        </w:r>
        <w:r>
          <w:delInstrText xml:space="preserve"> REF _Ref511821868 \r \h </w:delInstrText>
        </w:r>
        <w:r>
          <w:fldChar w:fldCharType="separate"/>
        </w:r>
        <w:r w:rsidR="00331070">
          <w:delText>3.28</w:delText>
        </w:r>
        <w:r>
          <w:fldChar w:fldCharType="end"/>
        </w:r>
        <w:r>
          <w:delText>) which represent the nodes of the graph.</w:delText>
        </w:r>
      </w:del>
    </w:p>
    <w:p w14:paraId="7762248A" w14:textId="77777777" w:rsidR="00CD4F20" w:rsidRDefault="00CD4F20" w:rsidP="00CD4F20">
      <w:pPr>
        <w:pStyle w:val="Heading3"/>
        <w:numPr>
          <w:ilvl w:val="2"/>
          <w:numId w:val="2"/>
        </w:numPr>
        <w:rPr>
          <w:moveFrom w:id="13488" w:author="Laurence Golding" w:date="2019-05-11T06:52:00Z"/>
        </w:rPr>
      </w:pPr>
      <w:bookmarkStart w:id="13489" w:name="_Toc516224890"/>
      <w:moveFromRangeStart w:id="13490" w:author="Laurence Golding" w:date="2019-05-11T06:52:00Z" w:name="move8450003"/>
      <w:moveFrom w:id="13491" w:author="Laurence Golding" w:date="2019-05-11T06:52:00Z">
        <w:r>
          <w:t>edges property</w:t>
        </w:r>
        <w:bookmarkEnd w:id="13489"/>
      </w:moveFrom>
    </w:p>
    <w:moveFromRangeEnd w:id="13490"/>
    <w:p w14:paraId="0B20C2F0" w14:textId="77777777" w:rsidR="00380A89" w:rsidRPr="00380A89" w:rsidRDefault="00380A89" w:rsidP="00380A89">
      <w:pPr>
        <w:rPr>
          <w:del w:id="13492" w:author="Laurence Golding" w:date="2019-05-11T06:52:00Z"/>
        </w:rPr>
      </w:pPr>
      <w:del w:id="13493" w:author="Laurence Golding" w:date="2019-05-11T06:52:00Z">
        <w:r>
          <w:delText xml:space="preserve">A </w:delText>
        </w:r>
        <w:r>
          <w:rPr>
            <w:rStyle w:val="CODEtemp"/>
          </w:rPr>
          <w:delText>graph</w:delText>
        </w:r>
        <w:r>
          <w:delText xml:space="preserve"> object </w:delText>
        </w:r>
        <w:r>
          <w:rPr>
            <w:b/>
          </w:rPr>
          <w:delText>SHALL</w:delText>
        </w:r>
        <w:r>
          <w:delText xml:space="preserve"> contain a property named </w:delText>
        </w:r>
        <w:r>
          <w:rPr>
            <w:rStyle w:val="CODEtemp"/>
          </w:rPr>
          <w:delText>edges</w:delText>
        </w:r>
        <w:r>
          <w:delText xml:space="preserve"> whose value is an array of unique (§</w:delText>
        </w:r>
        <w:r>
          <w:fldChar w:fldCharType="begin"/>
        </w:r>
        <w:r>
          <w:delInstrText xml:space="preserve"> REF _Ref493404799 \r \h </w:delInstrText>
        </w:r>
        <w:r>
          <w:fldChar w:fldCharType="separate"/>
        </w:r>
        <w:r w:rsidR="00331070">
          <w:delText>3.6.2</w:delText>
        </w:r>
        <w:r>
          <w:fldChar w:fldCharType="end"/>
        </w:r>
        <w:r>
          <w:delText xml:space="preserve">) </w:delText>
        </w:r>
        <w:r>
          <w:rPr>
            <w:rStyle w:val="CODEtemp"/>
          </w:rPr>
          <w:delText>edge</w:delText>
        </w:r>
        <w:r>
          <w:delText xml:space="preserve"> objects (§</w:delText>
        </w:r>
        <w:r>
          <w:fldChar w:fldCharType="begin"/>
        </w:r>
        <w:r>
          <w:delInstrText xml:space="preserve"> REF _Ref511821891 \r \h </w:delInstrText>
        </w:r>
        <w:r>
          <w:fldChar w:fldCharType="separate"/>
        </w:r>
        <w:r w:rsidR="00331070">
          <w:delText>3.29</w:delText>
        </w:r>
        <w:r>
          <w:fldChar w:fldCharType="end"/>
        </w:r>
        <w:r>
          <w:delText>) which represent the edges of the graph.</w:delText>
        </w:r>
      </w:del>
    </w:p>
    <w:p w14:paraId="02E32DF5" w14:textId="77777777" w:rsidR="00CD4F20" w:rsidRDefault="00CD4F20" w:rsidP="00CD4F20">
      <w:pPr>
        <w:pStyle w:val="Heading3"/>
        <w:numPr>
          <w:ilvl w:val="2"/>
          <w:numId w:val="2"/>
        </w:numPr>
        <w:rPr>
          <w:del w:id="13494" w:author="Laurence Golding" w:date="2019-05-11T06:52:00Z"/>
        </w:rPr>
      </w:pPr>
      <w:bookmarkStart w:id="13495" w:name="_Toc516224891"/>
      <w:del w:id="13496" w:author="Laurence Golding" w:date="2019-05-11T06:52:00Z">
        <w:r>
          <w:delText>properties property</w:delText>
        </w:r>
        <w:bookmarkEnd w:id="13495"/>
      </w:del>
    </w:p>
    <w:p w14:paraId="6066CF64" w14:textId="77777777" w:rsidR="00380A89" w:rsidRPr="00380A89" w:rsidRDefault="00380A89" w:rsidP="00380A89">
      <w:pPr>
        <w:rPr>
          <w:del w:id="13497" w:author="Laurence Golding" w:date="2019-05-11T06:52:00Z"/>
        </w:rPr>
      </w:pPr>
      <w:del w:id="13498" w:author="Laurence Golding" w:date="2019-05-11T06:52:00Z">
        <w:r>
          <w:delText xml:space="preserve">A </w:delText>
        </w:r>
        <w:r>
          <w:rPr>
            <w:rStyle w:val="CODEtemp"/>
          </w:rPr>
          <w:delText>graph</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delText>). This allows tools to include information about the graph that is not explicitly specified in the SARIF format.</w:delText>
        </w:r>
      </w:del>
    </w:p>
    <w:p w14:paraId="632F22CB" w14:textId="77777777" w:rsidR="00CD4F20" w:rsidRDefault="00CD4F20" w:rsidP="00CD4F20">
      <w:pPr>
        <w:pStyle w:val="Heading2"/>
        <w:numPr>
          <w:ilvl w:val="1"/>
          <w:numId w:val="2"/>
        </w:numPr>
        <w:rPr>
          <w:del w:id="13499" w:author="Laurence Golding" w:date="2019-05-11T06:52:00Z"/>
        </w:rPr>
      </w:pPr>
      <w:bookmarkStart w:id="13500" w:name="_Toc516224892"/>
      <w:del w:id="13501" w:author="Laurence Golding" w:date="2019-05-11T06:52:00Z">
        <w:r>
          <w:delText>node object</w:delText>
        </w:r>
        <w:bookmarkEnd w:id="13500"/>
      </w:del>
    </w:p>
    <w:p w14:paraId="2256B312" w14:textId="77777777" w:rsidR="00CD4F20" w:rsidRDefault="00CD4F20" w:rsidP="00CD4F20">
      <w:pPr>
        <w:pStyle w:val="Heading3"/>
        <w:numPr>
          <w:ilvl w:val="2"/>
          <w:numId w:val="2"/>
        </w:numPr>
        <w:rPr>
          <w:del w:id="13502" w:author="Laurence Golding" w:date="2019-05-11T06:52:00Z"/>
        </w:rPr>
      </w:pPr>
      <w:bookmarkStart w:id="13503" w:name="_Toc516224893"/>
      <w:del w:id="13504" w:author="Laurence Golding" w:date="2019-05-11T06:52:00Z">
        <w:r>
          <w:delText>General</w:delText>
        </w:r>
        <w:bookmarkEnd w:id="13503"/>
      </w:del>
    </w:p>
    <w:p w14:paraId="73206D89" w14:textId="77777777" w:rsidR="00380A89" w:rsidRPr="00380A89" w:rsidRDefault="00380A89" w:rsidP="00380A89">
      <w:pPr>
        <w:rPr>
          <w:del w:id="13505" w:author="Laurence Golding" w:date="2019-05-11T06:52:00Z"/>
        </w:rPr>
      </w:pPr>
      <w:del w:id="13506" w:author="Laurence Golding" w:date="2019-05-11T06:52:00Z">
        <w:r>
          <w:delText xml:space="preserve">A </w:delText>
        </w:r>
        <w:r>
          <w:rPr>
            <w:rStyle w:val="CODEtemp"/>
          </w:rPr>
          <w:delText>node</w:delText>
        </w:r>
        <w:r>
          <w:delText xml:space="preserve"> object represents a node in the graph represented by the containing </w:delText>
        </w:r>
        <w:r>
          <w:rPr>
            <w:rStyle w:val="CODEtemp"/>
          </w:rPr>
          <w:delText>graph</w:delText>
        </w:r>
        <w:r>
          <w:delText xml:space="preserve"> object (§</w:delText>
        </w:r>
        <w:r>
          <w:fldChar w:fldCharType="begin"/>
        </w:r>
        <w:r>
          <w:delInstrText xml:space="preserve"> REF _Ref511819945 \r \h </w:delInstrText>
        </w:r>
        <w:r>
          <w:fldChar w:fldCharType="separate"/>
        </w:r>
        <w:r w:rsidR="00331070">
          <w:delText>3.27</w:delText>
        </w:r>
        <w:r>
          <w:fldChar w:fldCharType="end"/>
        </w:r>
        <w:r>
          <w:delText>).</w:delText>
        </w:r>
      </w:del>
    </w:p>
    <w:p w14:paraId="3E172338" w14:textId="77777777" w:rsidR="00CD4F20" w:rsidRDefault="00CD4F20" w:rsidP="00CD4F20">
      <w:pPr>
        <w:pStyle w:val="Heading3"/>
        <w:numPr>
          <w:ilvl w:val="2"/>
          <w:numId w:val="2"/>
        </w:numPr>
        <w:rPr>
          <w:del w:id="13507" w:author="Laurence Golding" w:date="2019-05-11T06:52:00Z"/>
        </w:rPr>
      </w:pPr>
      <w:bookmarkStart w:id="13508" w:name="_Toc516224894"/>
      <w:del w:id="13509" w:author="Laurence Golding" w:date="2019-05-11T06:52:00Z">
        <w:r>
          <w:delText>id property</w:delText>
        </w:r>
        <w:bookmarkEnd w:id="13508"/>
      </w:del>
    </w:p>
    <w:p w14:paraId="18AEFE54" w14:textId="77777777" w:rsidR="00310D73" w:rsidRDefault="00380A89" w:rsidP="00310D73">
      <w:pPr>
        <w:rPr>
          <w:del w:id="13510" w:author="Laurence Golding" w:date="2019-05-11T06:52:00Z"/>
        </w:rPr>
      </w:pPr>
      <w:del w:id="13511" w:author="Laurence Golding" w:date="2019-05-11T06:52:00Z">
        <w:r>
          <w:delText xml:space="preserve">A </w:delText>
        </w:r>
        <w:r>
          <w:rPr>
            <w:rStyle w:val="CODEtemp"/>
          </w:rPr>
          <w:delText>node</w:delText>
        </w:r>
        <w:r>
          <w:delText xml:space="preserve"> object </w:delText>
        </w:r>
        <w:r>
          <w:rPr>
            <w:b/>
          </w:rPr>
          <w:delText>SHALL</w:delText>
        </w:r>
        <w:r>
          <w:delText xml:space="preserve"> contain a property named </w:delText>
        </w:r>
        <w:r>
          <w:rPr>
            <w:rStyle w:val="CODEtemp"/>
          </w:rPr>
          <w:delText>id</w:delText>
        </w:r>
        <w:r>
          <w:delText xml:space="preserve"> whose value is a string that uniquely identifies the node within the containing </w:delText>
        </w:r>
        <w:r>
          <w:rPr>
            <w:rStyle w:val="CODEtemp"/>
          </w:rPr>
          <w:delText>graph</w:delText>
        </w:r>
        <w:r>
          <w:delText xml:space="preserve"> object (§</w:delText>
        </w:r>
        <w:r>
          <w:fldChar w:fldCharType="begin"/>
        </w:r>
        <w:r>
          <w:delInstrText xml:space="preserve"> REF _Ref511819945 \r \h </w:delInstrText>
        </w:r>
        <w:r>
          <w:fldChar w:fldCharType="separate"/>
        </w:r>
        <w:r w:rsidR="00331070">
          <w:delText>3.27</w:delText>
        </w:r>
        <w:r>
          <w:fldChar w:fldCharType="end"/>
        </w:r>
        <w:r>
          <w:delText>).</w:delText>
        </w:r>
        <w:r w:rsidR="00310D73">
          <w:delText xml:space="preserve"> </w:delText>
        </w:r>
        <w:r w:rsidR="00310D73" w:rsidRPr="00817E3F">
          <w:rPr>
            <w:rStyle w:val="CODEtemp"/>
          </w:rPr>
          <w:delText>id</w:delText>
        </w:r>
        <w:r w:rsidR="00310D73">
          <w:delText xml:space="preserve"> </w:delText>
        </w:r>
        <w:r w:rsidR="00310D73">
          <w:rPr>
            <w:b/>
          </w:rPr>
          <w:delText>SHALL</w:delText>
        </w:r>
        <w:r w:rsidR="00310D73">
          <w:delText xml:space="preserve"> be unique among all nodes in the graph, regardless of nesting (see §</w:delText>
        </w:r>
        <w:r w:rsidR="00310D73">
          <w:fldChar w:fldCharType="begin"/>
        </w:r>
        <w:r w:rsidR="00310D73">
          <w:delInstrText xml:space="preserve"> REF _Ref515547420 \r \h </w:delInstrText>
        </w:r>
        <w:r w:rsidR="00310D73">
          <w:fldChar w:fldCharType="separate"/>
        </w:r>
        <w:r w:rsidR="00331070">
          <w:delText>3.28.5</w:delText>
        </w:r>
        <w:r w:rsidR="00310D73">
          <w:fldChar w:fldCharType="end"/>
        </w:r>
        <w:r w:rsidR="00310D73">
          <w:delText>).</w:delText>
        </w:r>
      </w:del>
    </w:p>
    <w:p w14:paraId="0C5F8DF9" w14:textId="77777777" w:rsidR="00310D73" w:rsidRDefault="00310D73" w:rsidP="00310D73">
      <w:pPr>
        <w:pStyle w:val="Note"/>
        <w:rPr>
          <w:moveFrom w:id="13512" w:author="Laurence Golding" w:date="2019-05-11T06:52:00Z"/>
        </w:rPr>
      </w:pPr>
      <w:moveFromRangeStart w:id="13513" w:author="Laurence Golding" w:date="2019-05-11T06:52:00Z" w:name="move8450004"/>
      <w:moveFrom w:id="13514" w:author="Laurence Golding" w:date="2019-05-11T06:52:00Z">
        <w:r>
          <w:t xml:space="preserve">EXAMPLE: This graph is invalid because two nodes have the same </w:t>
        </w:r>
        <w:r w:rsidRPr="00817E3F">
          <w:rPr>
            <w:rStyle w:val="CODEtemp"/>
          </w:rPr>
          <w:t>id</w:t>
        </w:r>
        <w:r>
          <w:t>, even though the nodes are within unrelated nested graphs.</w:t>
        </w:r>
      </w:moveFrom>
    </w:p>
    <w:p w14:paraId="5D3FF641" w14:textId="77777777" w:rsidR="00310D73" w:rsidRDefault="00310D73" w:rsidP="00310D73">
      <w:pPr>
        <w:pStyle w:val="Code"/>
        <w:rPr>
          <w:del w:id="13515" w:author="Laurence Golding" w:date="2019-05-11T06:52:00Z"/>
        </w:rPr>
      </w:pPr>
      <w:moveFrom w:id="13516" w:author="Laurence Golding" w:date="2019-05-11T06:52:00Z">
        <w:r>
          <w:t>{                             # A graph object (§</w:t>
        </w:r>
      </w:moveFrom>
      <w:moveFromRangeEnd w:id="13513"/>
      <w:del w:id="13517" w:author="Laurence Golding" w:date="2019-05-11T06:52:00Z">
        <w:r>
          <w:fldChar w:fldCharType="begin"/>
        </w:r>
        <w:r>
          <w:delInstrText xml:space="preserve"> REF _Ref511819945 \r \h </w:delInstrText>
        </w:r>
        <w:r>
          <w:fldChar w:fldCharType="separate"/>
        </w:r>
        <w:r w:rsidR="00331070">
          <w:delText>3.27</w:delText>
        </w:r>
        <w:r>
          <w:fldChar w:fldCharType="end"/>
        </w:r>
        <w:r>
          <w:delText>).</w:delText>
        </w:r>
      </w:del>
    </w:p>
    <w:p w14:paraId="79D70615" w14:textId="77777777" w:rsidR="00310D73" w:rsidRDefault="00310D73" w:rsidP="00310D73">
      <w:pPr>
        <w:pStyle w:val="Code"/>
        <w:rPr>
          <w:del w:id="13518" w:author="Laurence Golding" w:date="2019-05-11T06:52:00Z"/>
        </w:rPr>
      </w:pPr>
      <w:del w:id="13519" w:author="Laurence Golding" w:date="2019-05-11T06:52:00Z">
        <w:r>
          <w:delText xml:space="preserve">  "nodes": [                  # See §</w:delText>
        </w:r>
        <w:r>
          <w:fldChar w:fldCharType="begin"/>
        </w:r>
        <w:r>
          <w:delInstrText xml:space="preserve"> REF _Ref511823242 \r \h </w:delInstrText>
        </w:r>
        <w:r>
          <w:fldChar w:fldCharType="separate"/>
        </w:r>
        <w:r w:rsidR="00331070">
          <w:delText>3.27.4</w:delText>
        </w:r>
        <w:r>
          <w:fldChar w:fldCharType="end"/>
        </w:r>
        <w:r>
          <w:delText>.</w:delText>
        </w:r>
      </w:del>
    </w:p>
    <w:p w14:paraId="4911581A" w14:textId="77777777" w:rsidR="00310D73" w:rsidRDefault="00310D73" w:rsidP="00310D73">
      <w:pPr>
        <w:pStyle w:val="Code"/>
        <w:rPr>
          <w:moveFrom w:id="13520" w:author="Laurence Golding" w:date="2019-05-11T06:52:00Z"/>
        </w:rPr>
      </w:pPr>
      <w:moveFromRangeStart w:id="13521" w:author="Laurence Golding" w:date="2019-05-11T06:52:00Z" w:name="move8450005"/>
      <w:moveFrom w:id="13522" w:author="Laurence Golding" w:date="2019-05-11T06:52:00Z">
        <w:r>
          <w:t xml:space="preserve">    {                         # A node object.</w:t>
        </w:r>
      </w:moveFrom>
    </w:p>
    <w:p w14:paraId="396DBCAE" w14:textId="77777777" w:rsidR="00310D73" w:rsidRDefault="00310D73" w:rsidP="00310D73">
      <w:pPr>
        <w:pStyle w:val="Code"/>
        <w:rPr>
          <w:moveFrom w:id="13523" w:author="Laurence Golding" w:date="2019-05-11T06:52:00Z"/>
        </w:rPr>
      </w:pPr>
      <w:moveFrom w:id="13524" w:author="Laurence Golding" w:date="2019-05-11T06:52:00Z">
        <w:r>
          <w:t xml:space="preserve">      "id": "n1",</w:t>
        </w:r>
      </w:moveFrom>
    </w:p>
    <w:p w14:paraId="1D8F2252" w14:textId="77777777" w:rsidR="00310D73" w:rsidRDefault="00310D73" w:rsidP="00310D73">
      <w:pPr>
        <w:pStyle w:val="Code"/>
        <w:rPr>
          <w:del w:id="13525" w:author="Laurence Golding" w:date="2019-05-11T06:52:00Z"/>
        </w:rPr>
      </w:pPr>
      <w:moveFrom w:id="13526" w:author="Laurence Golding" w:date="2019-05-11T06:52:00Z">
        <w:r>
          <w:t xml:space="preserve">      "children": [           # See §</w:t>
        </w:r>
      </w:moveFrom>
      <w:moveFromRangeEnd w:id="13521"/>
      <w:del w:id="13527" w:author="Laurence Golding" w:date="2019-05-11T06:52:00Z">
        <w:r>
          <w:fldChar w:fldCharType="begin"/>
        </w:r>
        <w:r>
          <w:delInstrText xml:space="preserve"> REF _Ref515547420 \r \h </w:delInstrText>
        </w:r>
        <w:r>
          <w:fldChar w:fldCharType="separate"/>
        </w:r>
        <w:r w:rsidR="00331070">
          <w:delText>3.28.5</w:delText>
        </w:r>
        <w:r>
          <w:fldChar w:fldCharType="end"/>
        </w:r>
        <w:r>
          <w:delText>.</w:delText>
        </w:r>
      </w:del>
    </w:p>
    <w:p w14:paraId="172466A1" w14:textId="77777777" w:rsidR="00310D73" w:rsidRDefault="00310D73" w:rsidP="00310D73">
      <w:pPr>
        <w:pStyle w:val="Code"/>
        <w:rPr>
          <w:moveFrom w:id="13528" w:author="Laurence Golding" w:date="2019-05-11T06:52:00Z"/>
        </w:rPr>
      </w:pPr>
      <w:moveFromRangeStart w:id="13529" w:author="Laurence Golding" w:date="2019-05-11T06:52:00Z" w:name="move8450006"/>
      <w:moveFrom w:id="13530" w:author="Laurence Golding" w:date="2019-05-11T06:52:00Z">
        <w:r>
          <w:t xml:space="preserve">        {</w:t>
        </w:r>
      </w:moveFrom>
    </w:p>
    <w:p w14:paraId="6A81E2DC" w14:textId="77777777" w:rsidR="00310D73" w:rsidRDefault="00310D73" w:rsidP="00310D73">
      <w:pPr>
        <w:pStyle w:val="Code"/>
        <w:rPr>
          <w:moveFrom w:id="13531" w:author="Laurence Golding" w:date="2019-05-11T06:52:00Z"/>
        </w:rPr>
      </w:pPr>
      <w:moveFrom w:id="13532" w:author="Laurence Golding" w:date="2019-05-11T06:52:00Z">
        <w:r>
          <w:t xml:space="preserve">          "id": "n3"</w:t>
        </w:r>
      </w:moveFrom>
    </w:p>
    <w:p w14:paraId="13E910DA" w14:textId="77777777" w:rsidR="00310D73" w:rsidRDefault="00310D73" w:rsidP="00310D73">
      <w:pPr>
        <w:pStyle w:val="Code"/>
        <w:rPr>
          <w:moveFrom w:id="13533" w:author="Laurence Golding" w:date="2019-05-11T06:52:00Z"/>
        </w:rPr>
      </w:pPr>
      <w:moveFrom w:id="13534" w:author="Laurence Golding" w:date="2019-05-11T06:52:00Z">
        <w:r>
          <w:t xml:space="preserve">        }</w:t>
        </w:r>
      </w:moveFrom>
    </w:p>
    <w:p w14:paraId="6F38497E" w14:textId="77777777" w:rsidR="00310D73" w:rsidRDefault="00310D73" w:rsidP="00310D73">
      <w:pPr>
        <w:pStyle w:val="Code"/>
        <w:rPr>
          <w:moveFrom w:id="13535" w:author="Laurence Golding" w:date="2019-05-11T06:52:00Z"/>
        </w:rPr>
      </w:pPr>
      <w:moveFrom w:id="13536" w:author="Laurence Golding" w:date="2019-05-11T06:52:00Z">
        <w:r>
          <w:t xml:space="preserve">      ]</w:t>
        </w:r>
      </w:moveFrom>
    </w:p>
    <w:p w14:paraId="5D685FDB" w14:textId="77777777" w:rsidR="00310D73" w:rsidRDefault="00310D73" w:rsidP="00310D73">
      <w:pPr>
        <w:pStyle w:val="Code"/>
        <w:rPr>
          <w:moveFrom w:id="13537" w:author="Laurence Golding" w:date="2019-05-11T06:52:00Z"/>
        </w:rPr>
      </w:pPr>
      <w:moveFrom w:id="13538" w:author="Laurence Golding" w:date="2019-05-11T06:52:00Z">
        <w:r>
          <w:t xml:space="preserve">    },</w:t>
        </w:r>
      </w:moveFrom>
    </w:p>
    <w:p w14:paraId="083242C8" w14:textId="77777777" w:rsidR="00310D73" w:rsidRDefault="00310D73" w:rsidP="00310D73">
      <w:pPr>
        <w:pStyle w:val="Code"/>
        <w:rPr>
          <w:moveFrom w:id="13539" w:author="Laurence Golding" w:date="2019-05-11T06:52:00Z"/>
        </w:rPr>
      </w:pPr>
      <w:moveFrom w:id="13540" w:author="Laurence Golding" w:date="2019-05-11T06:52:00Z">
        <w:r>
          <w:t xml:space="preserve">    {</w:t>
        </w:r>
      </w:moveFrom>
    </w:p>
    <w:p w14:paraId="0B38AD8E" w14:textId="77777777" w:rsidR="00310D73" w:rsidRDefault="00310D73" w:rsidP="00310D73">
      <w:pPr>
        <w:pStyle w:val="Code"/>
        <w:rPr>
          <w:moveFrom w:id="13541" w:author="Laurence Golding" w:date="2019-05-11T06:52:00Z"/>
        </w:rPr>
      </w:pPr>
      <w:moveFrom w:id="13542" w:author="Laurence Golding" w:date="2019-05-11T06:52:00Z">
        <w:r>
          <w:t xml:space="preserve">      "id": "n2",</w:t>
        </w:r>
      </w:moveFrom>
    </w:p>
    <w:p w14:paraId="1866CB39" w14:textId="77777777" w:rsidR="00310D73" w:rsidRDefault="00310D73" w:rsidP="00310D73">
      <w:pPr>
        <w:pStyle w:val="Code"/>
        <w:rPr>
          <w:moveFrom w:id="13543" w:author="Laurence Golding" w:date="2019-05-11T06:52:00Z"/>
        </w:rPr>
      </w:pPr>
      <w:moveFrom w:id="13544" w:author="Laurence Golding" w:date="2019-05-11T06:52:00Z">
        <w:r>
          <w:t xml:space="preserve">      "children": [</w:t>
        </w:r>
      </w:moveFrom>
    </w:p>
    <w:p w14:paraId="3A8F0ABF" w14:textId="77777777" w:rsidR="00310D73" w:rsidRDefault="00310D73" w:rsidP="00310D73">
      <w:pPr>
        <w:pStyle w:val="Code"/>
        <w:rPr>
          <w:moveFrom w:id="13545" w:author="Laurence Golding" w:date="2019-05-11T06:52:00Z"/>
        </w:rPr>
      </w:pPr>
      <w:moveFrom w:id="13546" w:author="Laurence Golding" w:date="2019-05-11T06:52:00Z">
        <w:r>
          <w:t xml:space="preserve">        {</w:t>
        </w:r>
      </w:moveFrom>
    </w:p>
    <w:p w14:paraId="1C9C0E57" w14:textId="77777777" w:rsidR="00310D73" w:rsidRDefault="00310D73" w:rsidP="00310D73">
      <w:pPr>
        <w:pStyle w:val="Code"/>
        <w:rPr>
          <w:moveFrom w:id="13547" w:author="Laurence Golding" w:date="2019-05-11T06:52:00Z"/>
        </w:rPr>
      </w:pPr>
      <w:moveFrom w:id="13548" w:author="Laurence Golding" w:date="2019-05-11T06:52:00Z">
        <w:r>
          <w:t xml:space="preserve">          "id": "n3"          # INVALID: duplicate id.</w:t>
        </w:r>
      </w:moveFrom>
    </w:p>
    <w:p w14:paraId="29DEE7FD" w14:textId="77777777" w:rsidR="00310D73" w:rsidRDefault="00310D73" w:rsidP="00310D73">
      <w:pPr>
        <w:pStyle w:val="Code"/>
        <w:rPr>
          <w:moveFrom w:id="13549" w:author="Laurence Golding" w:date="2019-05-11T06:52:00Z"/>
        </w:rPr>
      </w:pPr>
      <w:moveFrom w:id="13550" w:author="Laurence Golding" w:date="2019-05-11T06:52:00Z">
        <w:r>
          <w:t xml:space="preserve">        }</w:t>
        </w:r>
      </w:moveFrom>
    </w:p>
    <w:p w14:paraId="67769A37" w14:textId="77777777" w:rsidR="00310D73" w:rsidRDefault="00310D73" w:rsidP="00310D73">
      <w:pPr>
        <w:pStyle w:val="Code"/>
        <w:rPr>
          <w:moveFrom w:id="13551" w:author="Laurence Golding" w:date="2019-05-11T06:52:00Z"/>
        </w:rPr>
      </w:pPr>
      <w:moveFrom w:id="13552" w:author="Laurence Golding" w:date="2019-05-11T06:52:00Z">
        <w:r>
          <w:t xml:space="preserve">      ]</w:t>
        </w:r>
      </w:moveFrom>
    </w:p>
    <w:p w14:paraId="4C0730DB" w14:textId="77777777" w:rsidR="00310D73" w:rsidRDefault="00310D73" w:rsidP="00310D73">
      <w:pPr>
        <w:pStyle w:val="Code"/>
        <w:rPr>
          <w:moveFrom w:id="13553" w:author="Laurence Golding" w:date="2019-05-11T06:52:00Z"/>
        </w:rPr>
      </w:pPr>
      <w:moveFrom w:id="13554" w:author="Laurence Golding" w:date="2019-05-11T06:52:00Z">
        <w:r>
          <w:t xml:space="preserve">    }</w:t>
        </w:r>
      </w:moveFrom>
    </w:p>
    <w:p w14:paraId="4AEA2B95" w14:textId="77777777" w:rsidR="00310D73" w:rsidRDefault="00310D73" w:rsidP="00310D73">
      <w:pPr>
        <w:pStyle w:val="Code"/>
        <w:rPr>
          <w:moveFrom w:id="13555" w:author="Laurence Golding" w:date="2019-05-11T06:52:00Z"/>
        </w:rPr>
      </w:pPr>
      <w:moveFrom w:id="13556" w:author="Laurence Golding" w:date="2019-05-11T06:52:00Z">
        <w:r>
          <w:t xml:space="preserve">  ],</w:t>
        </w:r>
      </w:moveFrom>
    </w:p>
    <w:p w14:paraId="1496CDCC" w14:textId="77777777" w:rsidR="00310D73" w:rsidRDefault="00310D73" w:rsidP="00310D73">
      <w:pPr>
        <w:pStyle w:val="Code"/>
        <w:rPr>
          <w:moveFrom w:id="13557" w:author="Laurence Golding" w:date="2019-05-11T06:52:00Z"/>
        </w:rPr>
      </w:pPr>
      <w:moveFrom w:id="13558" w:author="Laurence Golding" w:date="2019-05-11T06:52:00Z">
        <w:r>
          <w:t xml:space="preserve">  ...</w:t>
        </w:r>
      </w:moveFrom>
    </w:p>
    <w:p w14:paraId="7861B657" w14:textId="77777777" w:rsidR="00380A89" w:rsidRPr="00380A89" w:rsidRDefault="00310D73" w:rsidP="00310D73">
      <w:pPr>
        <w:pStyle w:val="Code"/>
        <w:rPr>
          <w:moveFrom w:id="13559" w:author="Laurence Golding" w:date="2019-05-11T06:52:00Z"/>
        </w:rPr>
      </w:pPr>
      <w:moveFrom w:id="13560" w:author="Laurence Golding" w:date="2019-05-11T06:52:00Z">
        <w:r>
          <w:t>}</w:t>
        </w:r>
      </w:moveFrom>
    </w:p>
    <w:p w14:paraId="579D2064" w14:textId="77777777" w:rsidR="00CD4F20" w:rsidRDefault="00CD4F20" w:rsidP="00CD4F20">
      <w:pPr>
        <w:pStyle w:val="Heading3"/>
        <w:numPr>
          <w:ilvl w:val="2"/>
          <w:numId w:val="2"/>
        </w:numPr>
        <w:rPr>
          <w:moveFrom w:id="13561" w:author="Laurence Golding" w:date="2019-05-11T06:52:00Z"/>
        </w:rPr>
      </w:pPr>
      <w:bookmarkStart w:id="13562" w:name="_Toc516224895"/>
      <w:moveFrom w:id="13563" w:author="Laurence Golding" w:date="2019-05-11T06:52:00Z">
        <w:r>
          <w:t>label property</w:t>
        </w:r>
        <w:bookmarkEnd w:id="13562"/>
      </w:moveFrom>
    </w:p>
    <w:p w14:paraId="3FD2AE3A" w14:textId="77777777" w:rsidR="00380A89" w:rsidRPr="00380A89" w:rsidRDefault="00380A89" w:rsidP="00380A89">
      <w:pPr>
        <w:rPr>
          <w:del w:id="13564" w:author="Laurence Golding" w:date="2019-05-11T06:52:00Z"/>
        </w:rPr>
      </w:pPr>
      <w:moveFrom w:id="13565" w:author="Laurence Golding" w:date="2019-05-11T06:52:00Z">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moveFrom>
      <w:moveFromRangeEnd w:id="13529"/>
      <w:del w:id="13566" w:author="Laurence Golding" w:date="2019-05-11T06:52:00Z">
        <w:r>
          <w:fldChar w:fldCharType="begin"/>
        </w:r>
        <w:r>
          <w:delInstrText xml:space="preserve"> REF _Ref508814664 \r \h </w:delInstrText>
        </w:r>
        <w:r>
          <w:fldChar w:fldCharType="separate"/>
        </w:r>
        <w:r w:rsidR="00331070">
          <w:delText>3.9</w:delText>
        </w:r>
        <w:r>
          <w:fldChar w:fldCharType="end"/>
        </w:r>
        <w:r>
          <w:delText>) that provides a short description of the node.</w:delText>
        </w:r>
      </w:del>
    </w:p>
    <w:p w14:paraId="1072B693" w14:textId="77777777" w:rsidR="00CD4F20" w:rsidRDefault="00CD4F20" w:rsidP="00CD4F20">
      <w:pPr>
        <w:pStyle w:val="Heading3"/>
        <w:numPr>
          <w:ilvl w:val="2"/>
          <w:numId w:val="2"/>
        </w:numPr>
        <w:rPr>
          <w:del w:id="13567" w:author="Laurence Golding" w:date="2019-05-11T06:52:00Z"/>
        </w:rPr>
      </w:pPr>
      <w:bookmarkStart w:id="13568" w:name="_Toc516224896"/>
      <w:del w:id="13569" w:author="Laurence Golding" w:date="2019-05-11T06:52:00Z">
        <w:r>
          <w:delText>location property</w:delText>
        </w:r>
        <w:bookmarkEnd w:id="13568"/>
      </w:del>
    </w:p>
    <w:p w14:paraId="1BD2CE2A" w14:textId="77777777" w:rsidR="00380A89" w:rsidRDefault="00380A89" w:rsidP="00380A89">
      <w:pPr>
        <w:rPr>
          <w:del w:id="13570" w:author="Laurence Golding" w:date="2019-05-11T06:52:00Z"/>
        </w:rPr>
      </w:pPr>
      <w:del w:id="13571" w:author="Laurence Golding" w:date="2019-05-11T06:52:00Z">
        <w:r>
          <w:delText xml:space="preserve">A </w:delText>
        </w:r>
        <w:r>
          <w:rPr>
            <w:rStyle w:val="CODEtemp"/>
          </w:rPr>
          <w:delText>node</w:delText>
        </w:r>
        <w:r>
          <w:delText xml:space="preserve"> object </w:delText>
        </w:r>
        <w:r>
          <w:rPr>
            <w:b/>
          </w:rPr>
          <w:delText>SHOULD</w:delText>
        </w:r>
        <w:r>
          <w:delText xml:space="preserve"> have a property named </w:delText>
        </w:r>
        <w:r>
          <w:rPr>
            <w:rStyle w:val="CODEtemp"/>
          </w:rPr>
          <w:delText>location</w:delText>
        </w:r>
        <w:r>
          <w:delText xml:space="preserve"> whose value is a </w:delText>
        </w:r>
        <w:r>
          <w:rPr>
            <w:rStyle w:val="CODEtemp"/>
          </w:rPr>
          <w:delText>location</w:delText>
        </w:r>
        <w:r>
          <w:delText xml:space="preserve"> object (§</w:delText>
        </w:r>
        <w:r>
          <w:fldChar w:fldCharType="begin"/>
        </w:r>
        <w:r>
          <w:delInstrText xml:space="preserve"> REF _Ref493426721 \r \h </w:delInstrText>
        </w:r>
        <w:r>
          <w:fldChar w:fldCharType="separate"/>
        </w:r>
        <w:r w:rsidR="00331070">
          <w:delText>3.20</w:delText>
        </w:r>
        <w:r>
          <w:fldChar w:fldCharType="end"/>
        </w:r>
        <w:r>
          <w:delText>) that specifies the location associated with the node.</w:delText>
        </w:r>
      </w:del>
    </w:p>
    <w:p w14:paraId="013BF3E8" w14:textId="77777777" w:rsidR="00310D73" w:rsidRDefault="00310D73" w:rsidP="00310D73">
      <w:pPr>
        <w:pStyle w:val="Heading3"/>
        <w:numPr>
          <w:ilvl w:val="2"/>
          <w:numId w:val="2"/>
        </w:numPr>
        <w:rPr>
          <w:moveFrom w:id="13572" w:author="Laurence Golding" w:date="2019-05-11T06:52:00Z"/>
        </w:rPr>
      </w:pPr>
      <w:bookmarkStart w:id="13573" w:name="_Toc516224897"/>
      <w:moveFromRangeStart w:id="13574" w:author="Laurence Golding" w:date="2019-05-11T06:52:00Z" w:name="move8450007"/>
      <w:moveFrom w:id="13575" w:author="Laurence Golding" w:date="2019-05-11T06:52:00Z">
        <w:r>
          <w:t>children property</w:t>
        </w:r>
        <w:bookmarkEnd w:id="13573"/>
      </w:moveFrom>
    </w:p>
    <w:moveFromRangeEnd w:id="13574"/>
    <w:p w14:paraId="7408CC2B" w14:textId="77777777" w:rsidR="00310D73" w:rsidRDefault="00310D73" w:rsidP="00310D73">
      <w:pPr>
        <w:rPr>
          <w:del w:id="13576" w:author="Laurence Golding" w:date="2019-05-11T06:52:00Z"/>
        </w:rPr>
      </w:pPr>
      <w:del w:id="13577" w:author="Laurence Golding" w:date="2019-05-11T06:52:00Z">
        <w:r>
          <w:delText xml:space="preserve">A </w:delText>
        </w:r>
        <w:r>
          <w:rPr>
            <w:rStyle w:val="CODEtemp"/>
          </w:rPr>
          <w:delText>node</w:delText>
        </w:r>
        <w:r>
          <w:delText xml:space="preserve"> object </w:delText>
        </w:r>
        <w:r>
          <w:rPr>
            <w:b/>
          </w:rPr>
          <w:delText>MAY</w:delText>
        </w:r>
        <w:r>
          <w:delText xml:space="preserve"> contain a property named </w:delText>
        </w:r>
        <w:r w:rsidRPr="00706434">
          <w:rPr>
            <w:rStyle w:val="CODEtemp"/>
          </w:rPr>
          <w:delText>children</w:delText>
        </w:r>
        <w:r>
          <w:delText xml:space="preserve"> whose value is an array of unique (§</w:delText>
        </w:r>
        <w:r>
          <w:fldChar w:fldCharType="begin"/>
        </w:r>
        <w:r>
          <w:delInstrText xml:space="preserve"> REF _Ref493404799 \r \h </w:delInstrText>
        </w:r>
        <w:r>
          <w:fldChar w:fldCharType="separate"/>
        </w:r>
        <w:r w:rsidR="00331070">
          <w:delText>3.6.2</w:delText>
        </w:r>
        <w:r>
          <w:fldChar w:fldCharType="end"/>
        </w:r>
        <w:r>
          <w:delText xml:space="preserve">) </w:delText>
        </w:r>
        <w:r w:rsidRPr="00706434">
          <w:rPr>
            <w:rStyle w:val="CODEtemp"/>
          </w:rPr>
          <w:delText>node</w:delText>
        </w:r>
        <w:r>
          <w:delText xml:space="preserve"> objects, referred to as “child nodes.”</w:delText>
        </w:r>
      </w:del>
    </w:p>
    <w:p w14:paraId="108D7301" w14:textId="77777777" w:rsidR="00310D73" w:rsidRPr="00310D73" w:rsidRDefault="00310D73" w:rsidP="00310D73">
      <w:pPr>
        <w:rPr>
          <w:del w:id="13578" w:author="Laurence Golding" w:date="2019-05-11T06:52:00Z"/>
        </w:rPr>
      </w:pPr>
      <w:del w:id="13579" w:author="Laurence Golding" w:date="2019-05-11T06:52:00Z">
        <w:r>
          <w:delText xml:space="preserve">Child nodes are considered to be logically subordinate to their containing node, and to form a “nested graph” within that node. </w:delText>
        </w:r>
      </w:del>
    </w:p>
    <w:p w14:paraId="1D81A33D" w14:textId="77777777" w:rsidR="00CD4F20" w:rsidRDefault="00CD4F20" w:rsidP="00CD4F20">
      <w:pPr>
        <w:pStyle w:val="Heading3"/>
        <w:numPr>
          <w:ilvl w:val="2"/>
          <w:numId w:val="2"/>
        </w:numPr>
        <w:rPr>
          <w:del w:id="13580" w:author="Laurence Golding" w:date="2019-05-11T06:52:00Z"/>
        </w:rPr>
      </w:pPr>
      <w:bookmarkStart w:id="13581" w:name="_Toc516224898"/>
      <w:del w:id="13582" w:author="Laurence Golding" w:date="2019-05-11T06:52:00Z">
        <w:r>
          <w:delText>properties property</w:delText>
        </w:r>
        <w:bookmarkEnd w:id="13581"/>
      </w:del>
    </w:p>
    <w:p w14:paraId="116025A4" w14:textId="77777777" w:rsidR="00380A89" w:rsidRPr="00380A89" w:rsidRDefault="00380A89" w:rsidP="00380A89">
      <w:pPr>
        <w:rPr>
          <w:del w:id="13583" w:author="Laurence Golding" w:date="2019-05-11T06:52:00Z"/>
        </w:rPr>
      </w:pPr>
      <w:del w:id="13584" w:author="Laurence Golding" w:date="2019-05-11T06:52:00Z">
        <w:r>
          <w:delText xml:space="preserve">A </w:delText>
        </w:r>
        <w:r>
          <w:rPr>
            <w:rStyle w:val="CODEtemp"/>
          </w:rPr>
          <w:delText>node</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delText>). This allows tools to include information about the node that is not explicitly specified in the SARIF format.</w:delText>
        </w:r>
      </w:del>
    </w:p>
    <w:p w14:paraId="3090CD2F" w14:textId="77777777" w:rsidR="00CD4F20" w:rsidRDefault="00CD4F20" w:rsidP="00CD4F20">
      <w:pPr>
        <w:pStyle w:val="Heading2"/>
        <w:numPr>
          <w:ilvl w:val="1"/>
          <w:numId w:val="2"/>
        </w:numPr>
        <w:rPr>
          <w:moveFrom w:id="13585" w:author="Laurence Golding" w:date="2019-05-11T06:52:00Z"/>
        </w:rPr>
      </w:pPr>
      <w:bookmarkStart w:id="13586" w:name="_Toc516224899"/>
      <w:moveFromRangeStart w:id="13587" w:author="Laurence Golding" w:date="2019-05-11T06:52:00Z" w:name="move8450008"/>
      <w:moveFrom w:id="13588" w:author="Laurence Golding" w:date="2019-05-11T06:52:00Z">
        <w:r>
          <w:t>edge object</w:t>
        </w:r>
        <w:bookmarkEnd w:id="13586"/>
      </w:moveFrom>
    </w:p>
    <w:p w14:paraId="3E1C5E4A" w14:textId="77777777" w:rsidR="00CD4F20" w:rsidRDefault="00CD4F20" w:rsidP="00CD4F20">
      <w:pPr>
        <w:pStyle w:val="Heading3"/>
        <w:numPr>
          <w:ilvl w:val="2"/>
          <w:numId w:val="2"/>
        </w:numPr>
        <w:rPr>
          <w:moveFrom w:id="13589" w:author="Laurence Golding" w:date="2019-05-11T06:52:00Z"/>
        </w:rPr>
      </w:pPr>
      <w:bookmarkStart w:id="13590" w:name="_Toc516224900"/>
      <w:moveFrom w:id="13591" w:author="Laurence Golding" w:date="2019-05-11T06:52:00Z">
        <w:r>
          <w:t>General</w:t>
        </w:r>
        <w:bookmarkEnd w:id="13590"/>
      </w:moveFrom>
    </w:p>
    <w:moveFromRangeEnd w:id="13587"/>
    <w:p w14:paraId="615A0B08" w14:textId="77777777" w:rsidR="00380A89" w:rsidRPr="00380A89" w:rsidRDefault="00380A89" w:rsidP="00380A89">
      <w:pPr>
        <w:rPr>
          <w:del w:id="13592" w:author="Laurence Golding" w:date="2019-05-11T06:52:00Z"/>
        </w:rPr>
      </w:pPr>
      <w:del w:id="13593" w:author="Laurence Golding" w:date="2019-05-11T06:52:00Z">
        <w:r>
          <w:delText xml:space="preserve">An </w:delText>
        </w:r>
        <w:r>
          <w:rPr>
            <w:rStyle w:val="CODEtemp"/>
          </w:rPr>
          <w:delText>edge</w:delText>
        </w:r>
        <w:r>
          <w:delText xml:space="preserve"> object represents a directed edge in the graph represented by the containing </w:delText>
        </w:r>
        <w:r>
          <w:rPr>
            <w:rStyle w:val="CODEtemp"/>
          </w:rPr>
          <w:delText>graph</w:delText>
        </w:r>
        <w:r>
          <w:delText xml:space="preserve"> object (§</w:delText>
        </w:r>
        <w:r>
          <w:fldChar w:fldCharType="begin"/>
        </w:r>
        <w:r>
          <w:delInstrText xml:space="preserve"> REF _Ref511819945 \r \h </w:delInstrText>
        </w:r>
        <w:r>
          <w:fldChar w:fldCharType="separate"/>
        </w:r>
        <w:r w:rsidR="00331070">
          <w:delText>3.27</w:delText>
        </w:r>
        <w:r>
          <w:fldChar w:fldCharType="end"/>
        </w:r>
        <w:r>
          <w:delText>).</w:delText>
        </w:r>
      </w:del>
    </w:p>
    <w:p w14:paraId="56661D0D" w14:textId="77777777" w:rsidR="00CD4F20" w:rsidRDefault="00CD4F20" w:rsidP="00CD4F20">
      <w:pPr>
        <w:pStyle w:val="Heading3"/>
        <w:numPr>
          <w:ilvl w:val="2"/>
          <w:numId w:val="2"/>
        </w:numPr>
        <w:rPr>
          <w:del w:id="13594" w:author="Laurence Golding" w:date="2019-05-11T06:52:00Z"/>
        </w:rPr>
      </w:pPr>
      <w:bookmarkStart w:id="13595" w:name="_Toc516224901"/>
      <w:del w:id="13596" w:author="Laurence Golding" w:date="2019-05-11T06:52:00Z">
        <w:r>
          <w:delText>id property</w:delText>
        </w:r>
        <w:bookmarkEnd w:id="13595"/>
      </w:del>
    </w:p>
    <w:p w14:paraId="26757230" w14:textId="77777777" w:rsidR="00380A89" w:rsidRPr="00380A89" w:rsidRDefault="00380A89" w:rsidP="00380A89">
      <w:pPr>
        <w:rPr>
          <w:del w:id="13597" w:author="Laurence Golding" w:date="2019-05-11T06:52:00Z"/>
        </w:rPr>
      </w:pPr>
      <w:del w:id="13598" w:author="Laurence Golding" w:date="2019-05-11T06:52:00Z">
        <w:r>
          <w:delText xml:space="preserve">An </w:delText>
        </w:r>
        <w:r>
          <w:rPr>
            <w:rStyle w:val="CODEtemp"/>
          </w:rPr>
          <w:delText>edge</w:delText>
        </w:r>
        <w:r>
          <w:delText xml:space="preserve"> object </w:delText>
        </w:r>
        <w:r>
          <w:rPr>
            <w:b/>
          </w:rPr>
          <w:delText>SHALL</w:delText>
        </w:r>
        <w:r>
          <w:delText xml:space="preserve"> contain a property named </w:delText>
        </w:r>
        <w:r>
          <w:rPr>
            <w:rStyle w:val="CODEtemp"/>
          </w:rPr>
          <w:delText>id</w:delText>
        </w:r>
        <w:r>
          <w:delText xml:space="preserve"> whose value is a string that uniquely identifies the edge within the containing </w:delText>
        </w:r>
        <w:r>
          <w:rPr>
            <w:rStyle w:val="CODEtemp"/>
          </w:rPr>
          <w:delText>graph</w:delText>
        </w:r>
        <w:r>
          <w:delText xml:space="preserve"> object (§</w:delText>
        </w:r>
        <w:r>
          <w:fldChar w:fldCharType="begin"/>
        </w:r>
        <w:r>
          <w:delInstrText xml:space="preserve"> REF _Ref511819945 \r \h </w:delInstrText>
        </w:r>
        <w:r>
          <w:fldChar w:fldCharType="separate"/>
        </w:r>
        <w:r w:rsidR="00331070">
          <w:delText>3.27</w:delText>
        </w:r>
        <w:r>
          <w:fldChar w:fldCharType="end"/>
        </w:r>
        <w:r>
          <w:delText>).</w:delText>
        </w:r>
      </w:del>
    </w:p>
    <w:p w14:paraId="02AA5596" w14:textId="77777777" w:rsidR="00CD4F20" w:rsidRDefault="00CD4F20" w:rsidP="00CD4F20">
      <w:pPr>
        <w:pStyle w:val="Heading3"/>
        <w:numPr>
          <w:ilvl w:val="2"/>
          <w:numId w:val="2"/>
        </w:numPr>
        <w:rPr>
          <w:del w:id="13599" w:author="Laurence Golding" w:date="2019-05-11T06:52:00Z"/>
        </w:rPr>
      </w:pPr>
      <w:bookmarkStart w:id="13600" w:name="_Toc516224902"/>
      <w:del w:id="13601" w:author="Laurence Golding" w:date="2019-05-11T06:52:00Z">
        <w:r>
          <w:delText>label property</w:delText>
        </w:r>
        <w:bookmarkEnd w:id="13600"/>
      </w:del>
    </w:p>
    <w:p w14:paraId="5BA20D2B" w14:textId="77777777" w:rsidR="00380A89" w:rsidRPr="00380A89" w:rsidRDefault="00380A89" w:rsidP="00380A89">
      <w:pPr>
        <w:rPr>
          <w:del w:id="13602" w:author="Laurence Golding" w:date="2019-05-11T06:52:00Z"/>
        </w:rPr>
      </w:pPr>
      <w:del w:id="13603" w:author="Laurence Golding" w:date="2019-05-11T06:52:00Z">
        <w:r>
          <w:delText xml:space="preserve">An </w:delText>
        </w:r>
        <w:r>
          <w:rPr>
            <w:rStyle w:val="CODEtemp"/>
          </w:rPr>
          <w:delText>edge</w:delText>
        </w:r>
        <w:r>
          <w:delText xml:space="preserve"> object </w:delText>
        </w:r>
        <w:r>
          <w:rPr>
            <w:b/>
          </w:rPr>
          <w:delText>MAY</w:delText>
        </w:r>
        <w:r>
          <w:delText xml:space="preserve"> contain a property named </w:delText>
        </w:r>
        <w:r>
          <w:rPr>
            <w:rStyle w:val="CODEtemp"/>
          </w:rPr>
          <w:delText>label</w:delText>
        </w:r>
        <w:r>
          <w:delText xml:space="preserve"> whose value is a </w:delText>
        </w:r>
        <w:r>
          <w:rPr>
            <w:rStyle w:val="CODEtemp"/>
          </w:rPr>
          <w:delText>message</w:delText>
        </w:r>
        <w:r>
          <w:delText xml:space="preserve"> object (§</w:delText>
        </w:r>
        <w:r>
          <w:fldChar w:fldCharType="begin"/>
        </w:r>
        <w:r>
          <w:delInstrText xml:space="preserve"> REF _Ref508814664 \r \h </w:delInstrText>
        </w:r>
        <w:r>
          <w:fldChar w:fldCharType="separate"/>
        </w:r>
        <w:r w:rsidR="00331070">
          <w:delText>3.9</w:delText>
        </w:r>
        <w:r>
          <w:fldChar w:fldCharType="end"/>
        </w:r>
        <w:r>
          <w:delText>) that provides a short description of the edge.</w:delText>
        </w:r>
      </w:del>
    </w:p>
    <w:p w14:paraId="72E014DE" w14:textId="77777777" w:rsidR="00CD4F20" w:rsidRDefault="00CD4F20" w:rsidP="00CD4F20">
      <w:pPr>
        <w:pStyle w:val="Heading3"/>
        <w:numPr>
          <w:ilvl w:val="2"/>
          <w:numId w:val="2"/>
        </w:numPr>
        <w:rPr>
          <w:moveFrom w:id="13604" w:author="Laurence Golding" w:date="2019-05-11T06:52:00Z"/>
        </w:rPr>
      </w:pPr>
      <w:bookmarkStart w:id="13605" w:name="_Toc516224903"/>
      <w:moveFromRangeStart w:id="13606" w:author="Laurence Golding" w:date="2019-05-11T06:52:00Z" w:name="move8450009"/>
      <w:moveFrom w:id="13607" w:author="Laurence Golding" w:date="2019-05-11T06:52:00Z">
        <w:r>
          <w:t>sourceNodeId property</w:t>
        </w:r>
        <w:bookmarkEnd w:id="13605"/>
      </w:moveFrom>
    </w:p>
    <w:p w14:paraId="66BC39DF" w14:textId="77777777" w:rsidR="00310D73" w:rsidRDefault="00380A89" w:rsidP="00310D73">
      <w:pPr>
        <w:rPr>
          <w:del w:id="13608" w:author="Laurence Golding" w:date="2019-05-11T06:52:00Z"/>
        </w:rPr>
      </w:pPr>
      <w:moveFrom w:id="13609" w:author="Laurence Golding" w:date="2019-05-11T06:52:00Z">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moveFrom>
      <w:moveFromRangeEnd w:id="13606"/>
      <w:del w:id="13610" w:author="Laurence Golding" w:date="2019-05-11T06:52:00Z">
        <w:r>
          <w:delText xml:space="preserve">It </w:delText>
        </w:r>
        <w:r>
          <w:rPr>
            <w:b/>
          </w:rPr>
          <w:delText>SHALL</w:delText>
        </w:r>
        <w:r>
          <w:delText xml:space="preserve"> equal the </w:delText>
        </w:r>
        <w:r>
          <w:rPr>
            <w:rStyle w:val="CODEtemp"/>
          </w:rPr>
          <w:delText>id</w:delText>
        </w:r>
        <w:r>
          <w:delText xml:space="preserve"> property (§</w:delText>
        </w:r>
        <w:r>
          <w:fldChar w:fldCharType="begin"/>
        </w:r>
        <w:r>
          <w:delInstrText xml:space="preserve"> REF _Ref511822118 \r \h </w:delInstrText>
        </w:r>
        <w:r>
          <w:fldChar w:fldCharType="separate"/>
        </w:r>
        <w:r w:rsidR="00331070">
          <w:delText>3.28.2</w:delText>
        </w:r>
        <w:r>
          <w:fldChar w:fldCharType="end"/>
        </w:r>
        <w:r>
          <w:delText xml:space="preserve">) of one of the </w:delText>
        </w:r>
        <w:r>
          <w:rPr>
            <w:rStyle w:val="CODEtemp"/>
          </w:rPr>
          <w:delText>node</w:delText>
        </w:r>
        <w:r>
          <w:delText xml:space="preserve"> objects (§</w:delText>
        </w:r>
        <w:r>
          <w:fldChar w:fldCharType="begin"/>
        </w:r>
        <w:r>
          <w:delInstrText xml:space="preserve"> REF _Ref511821868 \r \h </w:delInstrText>
        </w:r>
        <w:r>
          <w:fldChar w:fldCharType="separate"/>
        </w:r>
        <w:r w:rsidR="00331070">
          <w:delText>3.28</w:delText>
        </w:r>
        <w:r>
          <w:fldChar w:fldCharType="end"/>
        </w:r>
        <w:r>
          <w:delText xml:space="preserve">) in the containing </w:delText>
        </w:r>
        <w:r>
          <w:rPr>
            <w:rStyle w:val="CODEtemp"/>
          </w:rPr>
          <w:delText>graph</w:delText>
        </w:r>
        <w:r>
          <w:delText xml:space="preserve"> object (§</w:delText>
        </w:r>
        <w:r>
          <w:fldChar w:fldCharType="begin"/>
        </w:r>
        <w:r>
          <w:delInstrText xml:space="preserve"> REF _Ref511819945 \r \h </w:delInstrText>
        </w:r>
        <w:r>
          <w:fldChar w:fldCharType="separate"/>
        </w:r>
        <w:r w:rsidR="00331070">
          <w:delText>3.27</w:delText>
        </w:r>
        <w:r>
          <w:fldChar w:fldCharType="end"/>
        </w:r>
        <w:r>
          <w:delText>).</w:delText>
        </w:r>
        <w:r w:rsidR="00310D73">
          <w:delText xml:space="preserve"> It </w:delText>
        </w:r>
        <w:r w:rsidR="00310D73">
          <w:rPr>
            <w:b/>
          </w:rPr>
          <w:delText>MAY</w:delText>
        </w:r>
        <w:r w:rsidR="00310D73">
          <w:delText xml:space="preserve"> equal the id of any node within the graph, regardless of nesting (see §</w:delText>
        </w:r>
        <w:r w:rsidR="00310D73">
          <w:fldChar w:fldCharType="begin"/>
        </w:r>
        <w:r w:rsidR="00310D73">
          <w:delInstrText xml:space="preserve"> REF _Ref515547420 \r \h </w:delInstrText>
        </w:r>
        <w:r w:rsidR="00310D73">
          <w:fldChar w:fldCharType="separate"/>
        </w:r>
        <w:r w:rsidR="00331070">
          <w:delText>3.28.5</w:delText>
        </w:r>
        <w:r w:rsidR="00310D73">
          <w:fldChar w:fldCharType="end"/>
        </w:r>
        <w:r w:rsidR="00310D73">
          <w:delText>).</w:delText>
        </w:r>
      </w:del>
    </w:p>
    <w:p w14:paraId="5E051ABE" w14:textId="77777777" w:rsidR="00310D73" w:rsidRDefault="00310D73" w:rsidP="00310D73">
      <w:pPr>
        <w:pStyle w:val="Note"/>
        <w:rPr>
          <w:moveFrom w:id="13611" w:author="Laurence Golding" w:date="2019-05-11T06:52:00Z"/>
        </w:rPr>
      </w:pPr>
      <w:moveFromRangeStart w:id="13612" w:author="Laurence Golding" w:date="2019-05-11T06:52:00Z" w:name="move8450010"/>
      <w:moveFrom w:id="13613" w:author="Laurence Golding" w:date="2019-05-11T06:52:00Z">
        <w:r>
          <w:t>EXAMPLE: In this example, an edge connects two nodes defined in unrelated nested graphs.</w:t>
        </w:r>
      </w:moveFrom>
    </w:p>
    <w:p w14:paraId="1A98410B" w14:textId="77777777" w:rsidR="00310D73" w:rsidRDefault="00310D73" w:rsidP="00310D73">
      <w:pPr>
        <w:pStyle w:val="Code"/>
        <w:rPr>
          <w:del w:id="13614" w:author="Laurence Golding" w:date="2019-05-11T06:52:00Z"/>
        </w:rPr>
      </w:pPr>
      <w:moveFrom w:id="13615" w:author="Laurence Golding" w:date="2019-05-11T06:52:00Z">
        <w:r>
          <w:t>{                             # A graph object (§</w:t>
        </w:r>
      </w:moveFrom>
      <w:moveFromRangeEnd w:id="13612"/>
      <w:del w:id="13616" w:author="Laurence Golding" w:date="2019-05-11T06:52:00Z">
        <w:r>
          <w:fldChar w:fldCharType="begin"/>
        </w:r>
        <w:r>
          <w:delInstrText xml:space="preserve"> REF _Ref511819945 \r \h </w:delInstrText>
        </w:r>
        <w:r>
          <w:fldChar w:fldCharType="separate"/>
        </w:r>
        <w:r w:rsidR="00331070">
          <w:delText>3.27</w:delText>
        </w:r>
        <w:r>
          <w:fldChar w:fldCharType="end"/>
        </w:r>
        <w:r>
          <w:delText>).</w:delText>
        </w:r>
      </w:del>
    </w:p>
    <w:p w14:paraId="5E03F5DF" w14:textId="77777777" w:rsidR="00310D73" w:rsidRDefault="00310D73" w:rsidP="00310D73">
      <w:pPr>
        <w:pStyle w:val="Code"/>
        <w:rPr>
          <w:del w:id="13617" w:author="Laurence Golding" w:date="2019-05-11T06:52:00Z"/>
        </w:rPr>
      </w:pPr>
      <w:del w:id="13618" w:author="Laurence Golding" w:date="2019-05-11T06:52:00Z">
        <w:r>
          <w:delText xml:space="preserve">  "nodes": [                  # See §</w:delText>
        </w:r>
        <w:r>
          <w:fldChar w:fldCharType="begin"/>
        </w:r>
        <w:r>
          <w:delInstrText xml:space="preserve"> REF _Ref511823242 \r \h </w:delInstrText>
        </w:r>
        <w:r>
          <w:fldChar w:fldCharType="separate"/>
        </w:r>
        <w:r w:rsidR="00331070">
          <w:delText>3.27.4</w:delText>
        </w:r>
        <w:r>
          <w:fldChar w:fldCharType="end"/>
        </w:r>
        <w:r>
          <w:delText>.</w:delText>
        </w:r>
      </w:del>
    </w:p>
    <w:p w14:paraId="58FC52AA" w14:textId="77777777" w:rsidR="00310D73" w:rsidRDefault="00310D73" w:rsidP="00310D73">
      <w:pPr>
        <w:pStyle w:val="Code"/>
        <w:rPr>
          <w:moveFrom w:id="13619" w:author="Laurence Golding" w:date="2019-05-11T06:52:00Z"/>
        </w:rPr>
      </w:pPr>
      <w:moveFromRangeStart w:id="13620" w:author="Laurence Golding" w:date="2019-05-11T06:52:00Z" w:name="move8450011"/>
      <w:moveFrom w:id="13621" w:author="Laurence Golding" w:date="2019-05-11T06:52:00Z">
        <w:r>
          <w:t xml:space="preserve">    {                         # A node object.</w:t>
        </w:r>
      </w:moveFrom>
    </w:p>
    <w:p w14:paraId="62FC17C0" w14:textId="77777777" w:rsidR="00310D73" w:rsidRDefault="00310D73" w:rsidP="00310D73">
      <w:pPr>
        <w:pStyle w:val="Code"/>
        <w:rPr>
          <w:moveFrom w:id="13622" w:author="Laurence Golding" w:date="2019-05-11T06:52:00Z"/>
        </w:rPr>
      </w:pPr>
      <w:moveFrom w:id="13623" w:author="Laurence Golding" w:date="2019-05-11T06:52:00Z">
        <w:r>
          <w:t xml:space="preserve">      "id": "n1",</w:t>
        </w:r>
      </w:moveFrom>
    </w:p>
    <w:p w14:paraId="28547B88" w14:textId="77777777" w:rsidR="00310D73" w:rsidRDefault="00310D73" w:rsidP="00310D73">
      <w:pPr>
        <w:pStyle w:val="Code"/>
        <w:rPr>
          <w:del w:id="13624" w:author="Laurence Golding" w:date="2019-05-11T06:52:00Z"/>
        </w:rPr>
      </w:pPr>
      <w:moveFrom w:id="13625" w:author="Laurence Golding" w:date="2019-05-11T06:52:00Z">
        <w:r>
          <w:t xml:space="preserve">      "children": [           # See §</w:t>
        </w:r>
      </w:moveFrom>
      <w:moveFromRangeEnd w:id="13620"/>
      <w:del w:id="13626" w:author="Laurence Golding" w:date="2019-05-11T06:52:00Z">
        <w:r>
          <w:fldChar w:fldCharType="begin"/>
        </w:r>
        <w:r>
          <w:delInstrText xml:space="preserve"> REF _Ref515547420 \r \h </w:delInstrText>
        </w:r>
        <w:r>
          <w:fldChar w:fldCharType="separate"/>
        </w:r>
        <w:r w:rsidR="00331070">
          <w:delText>3.28.5</w:delText>
        </w:r>
        <w:r>
          <w:fldChar w:fldCharType="end"/>
        </w:r>
        <w:r>
          <w:delText>.</w:delText>
        </w:r>
      </w:del>
    </w:p>
    <w:p w14:paraId="4C13E7D9" w14:textId="77777777" w:rsidR="00310D73" w:rsidRDefault="00310D73" w:rsidP="00310D73">
      <w:pPr>
        <w:pStyle w:val="Code"/>
        <w:rPr>
          <w:moveFrom w:id="13627" w:author="Laurence Golding" w:date="2019-05-11T06:52:00Z"/>
        </w:rPr>
      </w:pPr>
      <w:moveFromRangeStart w:id="13628" w:author="Laurence Golding" w:date="2019-05-11T06:52:00Z" w:name="move8450012"/>
      <w:moveFrom w:id="13629" w:author="Laurence Golding" w:date="2019-05-11T06:52:00Z">
        <w:r>
          <w:t xml:space="preserve">        {</w:t>
        </w:r>
      </w:moveFrom>
    </w:p>
    <w:p w14:paraId="32B248B3" w14:textId="77777777" w:rsidR="00310D73" w:rsidRDefault="00310D73" w:rsidP="00310D73">
      <w:pPr>
        <w:pStyle w:val="Code"/>
        <w:rPr>
          <w:moveFrom w:id="13630" w:author="Laurence Golding" w:date="2019-05-11T06:52:00Z"/>
        </w:rPr>
      </w:pPr>
      <w:moveFrom w:id="13631" w:author="Laurence Golding" w:date="2019-05-11T06:52:00Z">
        <w:r>
          <w:t xml:space="preserve">          "id": "n3"</w:t>
        </w:r>
      </w:moveFrom>
    </w:p>
    <w:p w14:paraId="7C9BBED6" w14:textId="77777777" w:rsidR="00310D73" w:rsidRDefault="00310D73" w:rsidP="00310D73">
      <w:pPr>
        <w:pStyle w:val="Code"/>
        <w:rPr>
          <w:moveFrom w:id="13632" w:author="Laurence Golding" w:date="2019-05-11T06:52:00Z"/>
        </w:rPr>
      </w:pPr>
      <w:moveFrom w:id="13633" w:author="Laurence Golding" w:date="2019-05-11T06:52:00Z">
        <w:r>
          <w:t xml:space="preserve">        }</w:t>
        </w:r>
      </w:moveFrom>
    </w:p>
    <w:p w14:paraId="7DF50057" w14:textId="77777777" w:rsidR="00310D73" w:rsidRDefault="00310D73" w:rsidP="00310D73">
      <w:pPr>
        <w:pStyle w:val="Code"/>
        <w:rPr>
          <w:moveFrom w:id="13634" w:author="Laurence Golding" w:date="2019-05-11T06:52:00Z"/>
        </w:rPr>
      </w:pPr>
      <w:moveFrom w:id="13635" w:author="Laurence Golding" w:date="2019-05-11T06:52:00Z">
        <w:r>
          <w:t xml:space="preserve">      ]</w:t>
        </w:r>
      </w:moveFrom>
    </w:p>
    <w:p w14:paraId="3B1AF953" w14:textId="77777777" w:rsidR="00310D73" w:rsidRDefault="00310D73" w:rsidP="00310D73">
      <w:pPr>
        <w:pStyle w:val="Code"/>
        <w:rPr>
          <w:moveFrom w:id="13636" w:author="Laurence Golding" w:date="2019-05-11T06:52:00Z"/>
        </w:rPr>
      </w:pPr>
      <w:moveFrom w:id="13637" w:author="Laurence Golding" w:date="2019-05-11T06:52:00Z">
        <w:r>
          <w:t xml:space="preserve">    },</w:t>
        </w:r>
      </w:moveFrom>
    </w:p>
    <w:p w14:paraId="14DBB867" w14:textId="77777777" w:rsidR="00310D73" w:rsidRDefault="00310D73" w:rsidP="00310D73">
      <w:pPr>
        <w:pStyle w:val="Code"/>
        <w:rPr>
          <w:moveFrom w:id="13638" w:author="Laurence Golding" w:date="2019-05-11T06:52:00Z"/>
        </w:rPr>
      </w:pPr>
      <w:moveFrom w:id="13639" w:author="Laurence Golding" w:date="2019-05-11T06:52:00Z">
        <w:r>
          <w:t xml:space="preserve">    {</w:t>
        </w:r>
      </w:moveFrom>
    </w:p>
    <w:p w14:paraId="4C3DF353" w14:textId="77777777" w:rsidR="00310D73" w:rsidRDefault="00310D73" w:rsidP="00310D73">
      <w:pPr>
        <w:pStyle w:val="Code"/>
        <w:rPr>
          <w:moveFrom w:id="13640" w:author="Laurence Golding" w:date="2019-05-11T06:52:00Z"/>
        </w:rPr>
      </w:pPr>
      <w:moveFrom w:id="13641" w:author="Laurence Golding" w:date="2019-05-11T06:52:00Z">
        <w:r>
          <w:t xml:space="preserve">      "id": "n2",</w:t>
        </w:r>
      </w:moveFrom>
    </w:p>
    <w:p w14:paraId="7FACA1EC" w14:textId="77777777" w:rsidR="00310D73" w:rsidRDefault="00310D73" w:rsidP="00310D73">
      <w:pPr>
        <w:pStyle w:val="Code"/>
        <w:rPr>
          <w:moveFrom w:id="13642" w:author="Laurence Golding" w:date="2019-05-11T06:52:00Z"/>
        </w:rPr>
      </w:pPr>
      <w:moveFrom w:id="13643" w:author="Laurence Golding" w:date="2019-05-11T06:52:00Z">
        <w:r>
          <w:t xml:space="preserve">      "children": [</w:t>
        </w:r>
      </w:moveFrom>
    </w:p>
    <w:p w14:paraId="1CCCD4B8" w14:textId="77777777" w:rsidR="00310D73" w:rsidRDefault="00310D73" w:rsidP="00310D73">
      <w:pPr>
        <w:pStyle w:val="Code"/>
        <w:rPr>
          <w:moveFrom w:id="13644" w:author="Laurence Golding" w:date="2019-05-11T06:52:00Z"/>
        </w:rPr>
      </w:pPr>
      <w:moveFrom w:id="13645" w:author="Laurence Golding" w:date="2019-05-11T06:52:00Z">
        <w:r>
          <w:t xml:space="preserve">        {</w:t>
        </w:r>
      </w:moveFrom>
    </w:p>
    <w:p w14:paraId="79096597" w14:textId="77777777" w:rsidR="00310D73" w:rsidRDefault="00310D73" w:rsidP="00310D73">
      <w:pPr>
        <w:pStyle w:val="Code"/>
        <w:rPr>
          <w:moveFrom w:id="13646" w:author="Laurence Golding" w:date="2019-05-11T06:52:00Z"/>
        </w:rPr>
      </w:pPr>
      <w:moveFrom w:id="13647" w:author="Laurence Golding" w:date="2019-05-11T06:52:00Z">
        <w:r>
          <w:t xml:space="preserve">          "id": "n4"</w:t>
        </w:r>
      </w:moveFrom>
    </w:p>
    <w:p w14:paraId="788B4E62" w14:textId="77777777" w:rsidR="00310D73" w:rsidRDefault="00310D73" w:rsidP="00310D73">
      <w:pPr>
        <w:pStyle w:val="Code"/>
        <w:rPr>
          <w:moveFrom w:id="13648" w:author="Laurence Golding" w:date="2019-05-11T06:52:00Z"/>
        </w:rPr>
      </w:pPr>
      <w:moveFrom w:id="13649" w:author="Laurence Golding" w:date="2019-05-11T06:52:00Z">
        <w:r>
          <w:t xml:space="preserve">        }</w:t>
        </w:r>
      </w:moveFrom>
    </w:p>
    <w:p w14:paraId="134B019C" w14:textId="77777777" w:rsidR="00310D73" w:rsidRDefault="00310D73" w:rsidP="00310D73">
      <w:pPr>
        <w:pStyle w:val="Code"/>
        <w:rPr>
          <w:moveFrom w:id="13650" w:author="Laurence Golding" w:date="2019-05-11T06:52:00Z"/>
        </w:rPr>
      </w:pPr>
      <w:moveFrom w:id="13651" w:author="Laurence Golding" w:date="2019-05-11T06:52:00Z">
        <w:r>
          <w:t xml:space="preserve">      ]</w:t>
        </w:r>
      </w:moveFrom>
    </w:p>
    <w:p w14:paraId="3F8988D3" w14:textId="77777777" w:rsidR="00310D73" w:rsidRDefault="00310D73" w:rsidP="00310D73">
      <w:pPr>
        <w:pStyle w:val="Code"/>
        <w:rPr>
          <w:moveFrom w:id="13652" w:author="Laurence Golding" w:date="2019-05-11T06:52:00Z"/>
        </w:rPr>
      </w:pPr>
      <w:moveFrom w:id="13653" w:author="Laurence Golding" w:date="2019-05-11T06:52:00Z">
        <w:r>
          <w:t xml:space="preserve">    }</w:t>
        </w:r>
      </w:moveFrom>
    </w:p>
    <w:p w14:paraId="1A52E79D" w14:textId="77777777" w:rsidR="00310D73" w:rsidRDefault="00310D73" w:rsidP="00310D73">
      <w:pPr>
        <w:pStyle w:val="Code"/>
        <w:rPr>
          <w:moveFrom w:id="13654" w:author="Laurence Golding" w:date="2019-05-11T06:52:00Z"/>
        </w:rPr>
      </w:pPr>
      <w:moveFrom w:id="13655" w:author="Laurence Golding" w:date="2019-05-11T06:52:00Z">
        <w:r>
          <w:t xml:space="preserve">  ],</w:t>
        </w:r>
      </w:moveFrom>
    </w:p>
    <w:p w14:paraId="10C7216B" w14:textId="77777777" w:rsidR="00310D73" w:rsidRDefault="00310D73" w:rsidP="00310D73">
      <w:pPr>
        <w:pStyle w:val="Code"/>
        <w:rPr>
          <w:del w:id="13656" w:author="Laurence Golding" w:date="2019-05-11T06:52:00Z"/>
        </w:rPr>
      </w:pPr>
      <w:moveFrom w:id="13657" w:author="Laurence Golding" w:date="2019-05-11T06:52:00Z">
        <w:r>
          <w:t xml:space="preserve">  "edges": [                  # See §</w:t>
        </w:r>
      </w:moveFrom>
      <w:moveFromRangeEnd w:id="13628"/>
      <w:del w:id="13658" w:author="Laurence Golding" w:date="2019-05-11T06:52:00Z">
        <w:r>
          <w:fldChar w:fldCharType="begin"/>
        </w:r>
        <w:r>
          <w:delInstrText xml:space="preserve"> REF _Ref511823263 \r \h </w:delInstrText>
        </w:r>
        <w:r>
          <w:fldChar w:fldCharType="separate"/>
        </w:r>
        <w:r w:rsidR="00331070">
          <w:delText>3.27.5</w:delText>
        </w:r>
        <w:r>
          <w:fldChar w:fldCharType="end"/>
        </w:r>
        <w:r>
          <w:delText>.</w:delText>
        </w:r>
      </w:del>
    </w:p>
    <w:p w14:paraId="4259D153" w14:textId="77777777" w:rsidR="00310D73" w:rsidRDefault="00310D73" w:rsidP="00310D73">
      <w:pPr>
        <w:pStyle w:val="Code"/>
        <w:rPr>
          <w:moveFrom w:id="13659" w:author="Laurence Golding" w:date="2019-05-11T06:52:00Z"/>
        </w:rPr>
      </w:pPr>
      <w:moveFromRangeStart w:id="13660" w:author="Laurence Golding" w:date="2019-05-11T06:52:00Z" w:name="move8450013"/>
      <w:moveFrom w:id="13661" w:author="Laurence Golding" w:date="2019-05-11T06:52:00Z">
        <w:r>
          <w:t xml:space="preserve">    {</w:t>
        </w:r>
      </w:moveFrom>
    </w:p>
    <w:p w14:paraId="0AC033A0" w14:textId="77777777" w:rsidR="00310D73" w:rsidRDefault="00310D73" w:rsidP="00310D73">
      <w:pPr>
        <w:pStyle w:val="Code"/>
        <w:rPr>
          <w:moveFrom w:id="13662" w:author="Laurence Golding" w:date="2019-05-11T06:52:00Z"/>
        </w:rPr>
      </w:pPr>
      <w:moveFrom w:id="13663" w:author="Laurence Golding" w:date="2019-05-11T06:52:00Z">
        <w:r>
          <w:t xml:space="preserve">      "sourceNodeId": "n3",   # Source node and target node are in separate</w:t>
        </w:r>
      </w:moveFrom>
    </w:p>
    <w:p w14:paraId="0A8925C5" w14:textId="77777777" w:rsidR="00310D73" w:rsidRDefault="00310D73" w:rsidP="00310D73">
      <w:pPr>
        <w:pStyle w:val="Code"/>
        <w:rPr>
          <w:moveFrom w:id="13664" w:author="Laurence Golding" w:date="2019-05-11T06:52:00Z"/>
        </w:rPr>
      </w:pPr>
      <w:moveFrom w:id="13665" w:author="Laurence Golding" w:date="2019-05-11T06:52:00Z">
        <w:r>
          <w:t xml:space="preserve">      "targetNodeId": "n4"    # nested graphs: ok.</w:t>
        </w:r>
      </w:moveFrom>
    </w:p>
    <w:p w14:paraId="4A7AA339" w14:textId="77777777" w:rsidR="00310D73" w:rsidRDefault="00310D73" w:rsidP="00310D73">
      <w:pPr>
        <w:pStyle w:val="Code"/>
        <w:rPr>
          <w:moveFrom w:id="13666" w:author="Laurence Golding" w:date="2019-05-11T06:52:00Z"/>
        </w:rPr>
      </w:pPr>
      <w:moveFrom w:id="13667" w:author="Laurence Golding" w:date="2019-05-11T06:52:00Z">
        <w:r>
          <w:t xml:space="preserve">    }</w:t>
        </w:r>
      </w:moveFrom>
    </w:p>
    <w:p w14:paraId="5DD4A56F" w14:textId="77777777" w:rsidR="00310D73" w:rsidRDefault="00310D73" w:rsidP="00310D73">
      <w:pPr>
        <w:pStyle w:val="Code"/>
        <w:rPr>
          <w:moveFrom w:id="13668" w:author="Laurence Golding" w:date="2019-05-11T06:52:00Z"/>
        </w:rPr>
      </w:pPr>
      <w:moveFrom w:id="13669" w:author="Laurence Golding" w:date="2019-05-11T06:52:00Z">
        <w:r>
          <w:t xml:space="preserve">  ],</w:t>
        </w:r>
      </w:moveFrom>
    </w:p>
    <w:p w14:paraId="41DB8A76" w14:textId="77777777" w:rsidR="00310D73" w:rsidRDefault="00310D73" w:rsidP="00310D73">
      <w:pPr>
        <w:pStyle w:val="Code"/>
        <w:rPr>
          <w:moveFrom w:id="13670" w:author="Laurence Golding" w:date="2019-05-11T06:52:00Z"/>
        </w:rPr>
      </w:pPr>
      <w:moveFrom w:id="13671" w:author="Laurence Golding" w:date="2019-05-11T06:52:00Z">
        <w:r>
          <w:t xml:space="preserve">  ...</w:t>
        </w:r>
      </w:moveFrom>
    </w:p>
    <w:p w14:paraId="1E5BA35E" w14:textId="77777777" w:rsidR="00380A89" w:rsidRPr="00380A89" w:rsidRDefault="00310D73" w:rsidP="00310D73">
      <w:pPr>
        <w:pStyle w:val="Code"/>
        <w:rPr>
          <w:moveFrom w:id="13672" w:author="Laurence Golding" w:date="2019-05-11T06:52:00Z"/>
        </w:rPr>
      </w:pPr>
      <w:moveFrom w:id="13673" w:author="Laurence Golding" w:date="2019-05-11T06:52:00Z">
        <w:r>
          <w:t>}</w:t>
        </w:r>
      </w:moveFrom>
    </w:p>
    <w:p w14:paraId="3C97001A" w14:textId="77777777" w:rsidR="00CD4F20" w:rsidRDefault="00CD4F20" w:rsidP="00CD4F20">
      <w:pPr>
        <w:pStyle w:val="Heading3"/>
        <w:numPr>
          <w:ilvl w:val="2"/>
          <w:numId w:val="2"/>
        </w:numPr>
        <w:rPr>
          <w:moveFrom w:id="13674" w:author="Laurence Golding" w:date="2019-05-11T06:52:00Z"/>
        </w:rPr>
      </w:pPr>
      <w:bookmarkStart w:id="13675" w:name="_Toc516224904"/>
      <w:moveFrom w:id="13676" w:author="Laurence Golding" w:date="2019-05-11T06:52:00Z">
        <w:r>
          <w:t>targetNodeId property</w:t>
        </w:r>
        <w:bookmarkEnd w:id="13675"/>
      </w:moveFrom>
    </w:p>
    <w:p w14:paraId="774D4543" w14:textId="77777777" w:rsidR="00380A89" w:rsidRPr="00380A89" w:rsidRDefault="00380A89" w:rsidP="00380A89">
      <w:pPr>
        <w:rPr>
          <w:del w:id="13677" w:author="Laurence Golding" w:date="2019-05-11T06:52:00Z"/>
        </w:rPr>
      </w:pPr>
      <w:moveFrom w:id="13678" w:author="Laurence Golding" w:date="2019-05-11T06:52:00Z">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w:t>
        </w:r>
      </w:moveFrom>
      <w:moveFromRangeEnd w:id="13660"/>
      <w:del w:id="13679" w:author="Laurence Golding" w:date="2019-05-11T06:52:00Z">
        <w:r>
          <w:delText xml:space="preserve">It </w:delText>
        </w:r>
        <w:r>
          <w:rPr>
            <w:b/>
          </w:rPr>
          <w:delText>SHALL</w:delText>
        </w:r>
        <w:r>
          <w:delText xml:space="preserve"> equal the </w:delText>
        </w:r>
        <w:r>
          <w:rPr>
            <w:rStyle w:val="CODEtemp"/>
          </w:rPr>
          <w:delText>id</w:delText>
        </w:r>
        <w:r>
          <w:delText xml:space="preserve"> property (§</w:delText>
        </w:r>
        <w:r>
          <w:fldChar w:fldCharType="begin"/>
        </w:r>
        <w:r>
          <w:delInstrText xml:space="preserve"> REF _Ref511822118 \r \h </w:delInstrText>
        </w:r>
        <w:r>
          <w:fldChar w:fldCharType="separate"/>
        </w:r>
        <w:r w:rsidR="00331070">
          <w:delText>3.28.2</w:delText>
        </w:r>
        <w:r>
          <w:fldChar w:fldCharType="end"/>
        </w:r>
        <w:r>
          <w:delText xml:space="preserve">) of one of the </w:delText>
        </w:r>
        <w:r>
          <w:rPr>
            <w:rStyle w:val="CODEtemp"/>
          </w:rPr>
          <w:delText>node</w:delText>
        </w:r>
        <w:r>
          <w:delText xml:space="preserve"> objects (§</w:delText>
        </w:r>
        <w:r>
          <w:fldChar w:fldCharType="begin"/>
        </w:r>
        <w:r>
          <w:delInstrText xml:space="preserve"> REF _Ref511821868 \r \h </w:delInstrText>
        </w:r>
        <w:r>
          <w:fldChar w:fldCharType="separate"/>
        </w:r>
        <w:r w:rsidR="00331070">
          <w:delText>3.28</w:delText>
        </w:r>
        <w:r>
          <w:fldChar w:fldCharType="end"/>
        </w:r>
        <w:r>
          <w:delText xml:space="preserve">) in the containing </w:delText>
        </w:r>
        <w:r>
          <w:rPr>
            <w:rStyle w:val="CODEtemp"/>
          </w:rPr>
          <w:delText>graph</w:delText>
        </w:r>
        <w:r>
          <w:delText xml:space="preserve"> object (§</w:delText>
        </w:r>
        <w:r>
          <w:fldChar w:fldCharType="begin"/>
        </w:r>
        <w:r>
          <w:delInstrText xml:space="preserve"> REF _Ref511819945 \r \h </w:delInstrText>
        </w:r>
        <w:r>
          <w:fldChar w:fldCharType="separate"/>
        </w:r>
        <w:r w:rsidR="00331070">
          <w:delText>3.27</w:delText>
        </w:r>
        <w:r>
          <w:fldChar w:fldCharType="end"/>
        </w:r>
        <w:r>
          <w:delText xml:space="preserve">). It </w:delText>
        </w:r>
        <w:r>
          <w:rPr>
            <w:b/>
          </w:rPr>
          <w:delText>MAY</w:delText>
        </w:r>
        <w:r>
          <w:delText xml:space="preserve"> equal </w:delText>
        </w:r>
        <w:r>
          <w:rPr>
            <w:rStyle w:val="CODEtemp"/>
          </w:rPr>
          <w:delText>sourceNodeId</w:delText>
        </w:r>
        <w:r>
          <w:delText xml:space="preserve"> (§</w:delText>
        </w:r>
        <w:r>
          <w:fldChar w:fldCharType="begin"/>
        </w:r>
        <w:r>
          <w:delInstrText xml:space="preserve"> REF _Ref511822214 \r \h </w:delInstrText>
        </w:r>
        <w:r>
          <w:fldChar w:fldCharType="separate"/>
        </w:r>
        <w:r w:rsidR="00331070">
          <w:delText>3.29.4</w:delText>
        </w:r>
        <w:r>
          <w:fldChar w:fldCharType="end"/>
        </w:r>
        <w:r>
          <w:delText>).</w:delText>
        </w:r>
      </w:del>
    </w:p>
    <w:p w14:paraId="6A670D4E" w14:textId="77777777" w:rsidR="00CD4F20" w:rsidRDefault="00CD4F20" w:rsidP="00CD4F20">
      <w:pPr>
        <w:pStyle w:val="Heading3"/>
        <w:numPr>
          <w:ilvl w:val="2"/>
          <w:numId w:val="2"/>
        </w:numPr>
        <w:rPr>
          <w:del w:id="13680" w:author="Laurence Golding" w:date="2019-05-11T06:52:00Z"/>
        </w:rPr>
      </w:pPr>
      <w:bookmarkStart w:id="13681" w:name="_Toc516224905"/>
      <w:del w:id="13682" w:author="Laurence Golding" w:date="2019-05-11T06:52:00Z">
        <w:r>
          <w:delText>properties property</w:delText>
        </w:r>
        <w:bookmarkEnd w:id="13681"/>
      </w:del>
    </w:p>
    <w:p w14:paraId="0E764DD1" w14:textId="77777777" w:rsidR="00380A89" w:rsidRPr="00380A89" w:rsidRDefault="00380A89" w:rsidP="00380A89">
      <w:pPr>
        <w:rPr>
          <w:del w:id="13683" w:author="Laurence Golding" w:date="2019-05-11T06:52:00Z"/>
        </w:rPr>
      </w:pPr>
      <w:del w:id="13684" w:author="Laurence Golding" w:date="2019-05-11T06:52:00Z">
        <w:r>
          <w:delText xml:space="preserve">An </w:delText>
        </w:r>
        <w:r>
          <w:rPr>
            <w:rStyle w:val="CODEtemp"/>
          </w:rPr>
          <w:delText>edge</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delText>). This allows tools to include information about the edge that is not explicitly specified in the SARIF format.</w:delText>
        </w:r>
      </w:del>
    </w:p>
    <w:p w14:paraId="6B9414A7" w14:textId="77777777" w:rsidR="00CD4F20" w:rsidRDefault="00CD4F20" w:rsidP="00CD4F20">
      <w:pPr>
        <w:pStyle w:val="Heading2"/>
        <w:numPr>
          <w:ilvl w:val="1"/>
          <w:numId w:val="2"/>
        </w:numPr>
        <w:rPr>
          <w:moveFrom w:id="13685" w:author="Laurence Golding" w:date="2019-05-11T06:52:00Z"/>
        </w:rPr>
      </w:pPr>
      <w:bookmarkStart w:id="13686" w:name="_Toc516224906"/>
      <w:moveFromRangeStart w:id="13687" w:author="Laurence Golding" w:date="2019-05-11T06:52:00Z" w:name="move8450014"/>
      <w:moveFrom w:id="13688" w:author="Laurence Golding" w:date="2019-05-11T06:52:00Z">
        <w:r>
          <w:t>graphTraversal object</w:t>
        </w:r>
        <w:bookmarkEnd w:id="13686"/>
      </w:moveFrom>
    </w:p>
    <w:p w14:paraId="2AE940AF" w14:textId="77777777" w:rsidR="00CD4F20" w:rsidRDefault="00CD4F20" w:rsidP="00CD4F20">
      <w:pPr>
        <w:pStyle w:val="Heading3"/>
        <w:numPr>
          <w:ilvl w:val="2"/>
          <w:numId w:val="2"/>
        </w:numPr>
        <w:rPr>
          <w:moveFrom w:id="13689" w:author="Laurence Golding" w:date="2019-05-11T06:52:00Z"/>
        </w:rPr>
      </w:pPr>
      <w:bookmarkStart w:id="13690" w:name="_Toc516224907"/>
      <w:moveFrom w:id="13691" w:author="Laurence Golding" w:date="2019-05-11T06:52:00Z">
        <w:r>
          <w:t>General</w:t>
        </w:r>
        <w:bookmarkEnd w:id="13690"/>
      </w:moveFrom>
    </w:p>
    <w:p w14:paraId="654297B4" w14:textId="77777777" w:rsidR="009406B0" w:rsidRPr="009406B0" w:rsidRDefault="009406B0" w:rsidP="009406B0">
      <w:pPr>
        <w:rPr>
          <w:del w:id="13692" w:author="Laurence Golding" w:date="2019-05-11T06:52:00Z"/>
        </w:rPr>
      </w:pPr>
      <w:moveFrom w:id="13693" w:author="Laurence Golding" w:date="2019-05-11T06:52:00Z">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moveFrom>
      <w:moveFromRangeEnd w:id="13687"/>
      <w:del w:id="13694" w:author="Laurence Golding" w:date="2019-05-11T06:52:00Z">
        <w:r>
          <w:fldChar w:fldCharType="begin"/>
        </w:r>
        <w:r>
          <w:delInstrText xml:space="preserve"> REF _Ref511822569 \r \h </w:delInstrText>
        </w:r>
        <w:r>
          <w:fldChar w:fldCharType="separate"/>
        </w:r>
        <w:r w:rsidR="00331070">
          <w:delText>3.31</w:delText>
        </w:r>
        <w:r>
          <w:fldChar w:fldCharType="end"/>
        </w:r>
        <w:r>
          <w:delText>). For an example, see §</w:delText>
        </w:r>
        <w:r>
          <w:fldChar w:fldCharType="begin"/>
        </w:r>
        <w:r>
          <w:delInstrText xml:space="preserve"> REF _Ref511822614 \r \h </w:delInstrText>
        </w:r>
        <w:r>
          <w:fldChar w:fldCharType="separate"/>
        </w:r>
        <w:r w:rsidR="00331070">
          <w:delText>3.30.5</w:delText>
        </w:r>
        <w:r>
          <w:fldChar w:fldCharType="end"/>
        </w:r>
        <w:r>
          <w:delText>.</w:delText>
        </w:r>
      </w:del>
    </w:p>
    <w:p w14:paraId="46C2B845" w14:textId="77777777" w:rsidR="00CD4F20" w:rsidRDefault="00CD4F20" w:rsidP="00CD4F20">
      <w:pPr>
        <w:pStyle w:val="Heading3"/>
        <w:numPr>
          <w:ilvl w:val="2"/>
          <w:numId w:val="2"/>
        </w:numPr>
        <w:rPr>
          <w:del w:id="13695" w:author="Laurence Golding" w:date="2019-05-11T06:52:00Z"/>
        </w:rPr>
      </w:pPr>
      <w:bookmarkStart w:id="13696" w:name="_Ref511823337"/>
      <w:bookmarkStart w:id="13697" w:name="_Toc516224908"/>
      <w:del w:id="13698" w:author="Laurence Golding" w:date="2019-05-11T06:52:00Z">
        <w:r>
          <w:delText>graphId property</w:delText>
        </w:r>
        <w:bookmarkEnd w:id="13696"/>
        <w:bookmarkEnd w:id="13697"/>
      </w:del>
    </w:p>
    <w:p w14:paraId="37240DC7" w14:textId="77777777" w:rsidR="009406B0" w:rsidRDefault="009406B0" w:rsidP="009406B0">
      <w:pPr>
        <w:rPr>
          <w:del w:id="13699" w:author="Laurence Golding" w:date="2019-05-11T06:52:00Z"/>
        </w:rPr>
      </w:pPr>
      <w:del w:id="13700" w:author="Laurence Golding" w:date="2019-05-11T06:52:00Z">
        <w:r>
          <w:delText xml:space="preserve">A </w:delText>
        </w:r>
        <w:r>
          <w:rPr>
            <w:rStyle w:val="CODEtemp"/>
          </w:rPr>
          <w:delText>graphTraversal</w:delText>
        </w:r>
        <w:r>
          <w:delText xml:space="preserve"> object </w:delText>
        </w:r>
        <w:r>
          <w:rPr>
            <w:b/>
          </w:rPr>
          <w:delText>SHALL</w:delText>
        </w:r>
        <w:r>
          <w:delText xml:space="preserve"> contain a property named </w:delText>
        </w:r>
        <w:r>
          <w:rPr>
            <w:rStyle w:val="CODEtemp"/>
          </w:rPr>
          <w:delText>graphId</w:delText>
        </w:r>
        <w:r>
          <w:delText xml:space="preserve"> whose value is a string that equals the </w:delText>
        </w:r>
        <w:r>
          <w:rPr>
            <w:rStyle w:val="CODEtemp"/>
          </w:rPr>
          <w:delText>id</w:delText>
        </w:r>
        <w:r>
          <w:delText xml:space="preserve"> property (§</w:delText>
        </w:r>
        <w:r>
          <w:fldChar w:fldCharType="begin"/>
        </w:r>
        <w:r>
          <w:delInstrText xml:space="preserve"> REF _Ref511822858 \r \h </w:delInstrText>
        </w:r>
        <w:r>
          <w:fldChar w:fldCharType="separate"/>
        </w:r>
        <w:r w:rsidR="00331070">
          <w:delText>3.27.2</w:delText>
        </w:r>
        <w:r>
          <w:fldChar w:fldCharType="end"/>
        </w:r>
        <w:r>
          <w:delText xml:space="preserve">) of the </w:delText>
        </w:r>
        <w:r>
          <w:rPr>
            <w:rStyle w:val="CODEtemp"/>
          </w:rPr>
          <w:delText>graph</w:delText>
        </w:r>
        <w:r>
          <w:delText xml:space="preserve"> object (§</w:delText>
        </w:r>
        <w:r>
          <w:fldChar w:fldCharType="begin"/>
        </w:r>
        <w:r>
          <w:delInstrText xml:space="preserve"> REF _Ref511819945 \r \h </w:delInstrText>
        </w:r>
        <w:r>
          <w:fldChar w:fldCharType="separate"/>
        </w:r>
        <w:r w:rsidR="00331070">
          <w:delText>3.27</w:delText>
        </w:r>
        <w:r>
          <w:fldChar w:fldCharType="end"/>
        </w:r>
        <w:r>
          <w:delText>) being traversed.</w:delText>
        </w:r>
      </w:del>
    </w:p>
    <w:p w14:paraId="7D31558B" w14:textId="77777777" w:rsidR="009406B0" w:rsidRPr="009406B0" w:rsidRDefault="009406B0" w:rsidP="009406B0">
      <w:pPr>
        <w:rPr>
          <w:del w:id="13701" w:author="Laurence Golding" w:date="2019-05-11T06:52:00Z"/>
        </w:rPr>
      </w:pPr>
      <w:del w:id="13702" w:author="Laurence Golding" w:date="2019-05-11T06:52:00Z">
        <w:r>
          <w:delText xml:space="preserve">The value of </w:delText>
        </w:r>
        <w:r>
          <w:rPr>
            <w:rStyle w:val="CODEtemp"/>
          </w:rPr>
          <w:delText>graphId</w:delText>
        </w:r>
        <w:r>
          <w:delText xml:space="preserve"> </w:delText>
        </w:r>
        <w:r>
          <w:rPr>
            <w:b/>
          </w:rPr>
          <w:delText>SHALL</w:delText>
        </w:r>
        <w:r>
          <w:delText xml:space="preserve"> equal the </w:delText>
        </w:r>
        <w:r>
          <w:rPr>
            <w:rStyle w:val="CODEtemp"/>
          </w:rPr>
          <w:delText>id</w:delText>
        </w:r>
        <w:r>
          <w:delText xml:space="preserve"> of a </w:delText>
        </w:r>
        <w:r>
          <w:rPr>
            <w:rStyle w:val="CODEtemp"/>
          </w:rPr>
          <w:delText>graph</w:delText>
        </w:r>
        <w:r>
          <w:delText xml:space="preserve"> object that occurs in the </w:delText>
        </w:r>
        <w:r>
          <w:rPr>
            <w:rStyle w:val="CODEtemp"/>
          </w:rPr>
          <w:delText>graphs</w:delText>
        </w:r>
        <w:r>
          <w:delText xml:space="preserve"> property (§</w:delText>
        </w:r>
        <w:r>
          <w:fldChar w:fldCharType="begin"/>
        </w:r>
        <w:r>
          <w:delInstrText xml:space="preserve"> REF _Ref511820702 \r \h </w:delInstrText>
        </w:r>
        <w:r>
          <w:fldChar w:fldCharType="separate"/>
        </w:r>
        <w:r w:rsidR="00331070">
          <w:delText>3.19.15</w:delText>
        </w:r>
        <w:r>
          <w:fldChar w:fldCharType="end"/>
        </w:r>
        <w:r>
          <w:delText xml:space="preserve">) of the containing </w:delText>
        </w:r>
        <w:r>
          <w:rPr>
            <w:rStyle w:val="CODEtemp"/>
          </w:rPr>
          <w:delText>result</w:delText>
        </w:r>
        <w:r>
          <w:delText xml:space="preserve"> object (§</w:delText>
        </w:r>
        <w:r>
          <w:fldChar w:fldCharType="begin"/>
        </w:r>
        <w:r>
          <w:delInstrText xml:space="preserve"> REF _Ref493350984 \r \h </w:delInstrText>
        </w:r>
        <w:r>
          <w:fldChar w:fldCharType="separate"/>
        </w:r>
        <w:r w:rsidR="00331070">
          <w:delText>3.19</w:delText>
        </w:r>
        <w:r>
          <w:fldChar w:fldCharType="end"/>
        </w:r>
        <w:r>
          <w:delText xml:space="preserve">), or the </w:delText>
        </w:r>
        <w:r>
          <w:rPr>
            <w:rStyle w:val="CODEtemp"/>
          </w:rPr>
          <w:delText>id</w:delText>
        </w:r>
        <w:r>
          <w:delText xml:space="preserve"> of a </w:delText>
        </w:r>
        <w:r>
          <w:rPr>
            <w:rStyle w:val="CODEtemp"/>
          </w:rPr>
          <w:delText>graph</w:delText>
        </w:r>
        <w:r>
          <w:delText xml:space="preserve"> object that occurs in the </w:delText>
        </w:r>
        <w:r>
          <w:rPr>
            <w:rStyle w:val="CODEtemp"/>
          </w:rPr>
          <w:delText>graphs</w:delText>
        </w:r>
        <w:r>
          <w:delText xml:space="preserve"> property (§</w:delText>
        </w:r>
        <w:r w:rsidR="00C20C7A">
          <w:fldChar w:fldCharType="begin"/>
        </w:r>
        <w:r w:rsidR="00C20C7A">
          <w:delInstrText xml:space="preserve"> REF _Ref511820652 \r \h </w:delInstrText>
        </w:r>
        <w:r w:rsidR="00C20C7A">
          <w:fldChar w:fldCharType="separate"/>
        </w:r>
        <w:r w:rsidR="00331070">
          <w:delText>3.11.15</w:delText>
        </w:r>
        <w:r w:rsidR="00C20C7A">
          <w:fldChar w:fldCharType="end"/>
        </w:r>
        <w:r>
          <w:delText xml:space="preserve">) of the containing </w:delText>
        </w:r>
        <w:r>
          <w:rPr>
            <w:rStyle w:val="CODEtemp"/>
          </w:rPr>
          <w:delText>run</w:delText>
        </w:r>
        <w:r>
          <w:delText xml:space="preserve"> </w:delText>
        </w:r>
        <w:r w:rsidR="00C20C7A">
          <w:delText xml:space="preserve">object </w:delText>
        </w:r>
        <w:r>
          <w:delText>(</w:delText>
        </w:r>
        <w:r w:rsidR="00C20C7A">
          <w:delText>§</w:delText>
        </w:r>
        <w:r>
          <w:fldChar w:fldCharType="begin"/>
        </w:r>
        <w:r>
          <w:delInstrText xml:space="preserve"> REF _Ref493349997 \r \h </w:delInstrText>
        </w:r>
        <w:r>
          <w:fldChar w:fldCharType="separate"/>
        </w:r>
        <w:r w:rsidR="00331070">
          <w:delText>3.11</w:delText>
        </w:r>
        <w:r>
          <w:fldChar w:fldCharType="end"/>
        </w:r>
        <w:r>
          <w:delText xml:space="preserve">), or both (in which case the </w:delText>
        </w:r>
        <w:r>
          <w:rPr>
            <w:rStyle w:val="CODEtemp"/>
          </w:rPr>
          <w:delText>graph</w:delText>
        </w:r>
        <w:r>
          <w:delText xml:space="preserve"> object in </w:delText>
        </w:r>
        <w:r>
          <w:rPr>
            <w:rStyle w:val="CODEtemp"/>
          </w:rPr>
          <w:delText>result.graphs</w:delText>
        </w:r>
        <w:r>
          <w:delText xml:space="preserve"> takes precedence</w:delText>
        </w:r>
        <w:r>
          <w:rPr>
            <w:rStyle w:val="CODEtemp"/>
          </w:rPr>
          <w:delText>)</w:delText>
        </w:r>
        <w:r>
          <w:delText>.</w:delText>
        </w:r>
      </w:del>
    </w:p>
    <w:p w14:paraId="68ABB5EC" w14:textId="77777777" w:rsidR="00CD4F20" w:rsidRDefault="00CD4F20" w:rsidP="00CD4F20">
      <w:pPr>
        <w:pStyle w:val="Heading3"/>
        <w:numPr>
          <w:ilvl w:val="2"/>
          <w:numId w:val="2"/>
        </w:numPr>
        <w:rPr>
          <w:del w:id="13703" w:author="Laurence Golding" w:date="2019-05-11T06:52:00Z"/>
        </w:rPr>
      </w:pPr>
      <w:bookmarkStart w:id="13704" w:name="_Toc516224909"/>
      <w:del w:id="13705" w:author="Laurence Golding" w:date="2019-05-11T06:52:00Z">
        <w:r>
          <w:delText>description property</w:delText>
        </w:r>
        <w:bookmarkEnd w:id="13704"/>
      </w:del>
    </w:p>
    <w:p w14:paraId="1E6F0577" w14:textId="77777777" w:rsidR="00C20C7A" w:rsidRPr="00C20C7A" w:rsidRDefault="00C20C7A" w:rsidP="00C20C7A">
      <w:pPr>
        <w:rPr>
          <w:del w:id="13706" w:author="Laurence Golding" w:date="2019-05-11T06:52:00Z"/>
        </w:rPr>
      </w:pPr>
      <w:del w:id="13707" w:author="Laurence Golding" w:date="2019-05-11T06:52:00Z">
        <w:r>
          <w:delText xml:space="preserve">A </w:delText>
        </w:r>
        <w:r>
          <w:rPr>
            <w:rStyle w:val="CODEtemp"/>
          </w:rPr>
          <w:delText>graphTraversal</w:delText>
        </w:r>
        <w:r>
          <w:delText xml:space="preserve"> object </w:delText>
        </w:r>
        <w:r>
          <w:rPr>
            <w:b/>
          </w:rPr>
          <w:delText>MAY</w:delText>
        </w:r>
        <w:r>
          <w:delText xml:space="preserve"> contain a property named </w:delText>
        </w:r>
        <w:r>
          <w:rPr>
            <w:rStyle w:val="CODEtemp"/>
          </w:rPr>
          <w:delText>description</w:delText>
        </w:r>
        <w:r>
          <w:delText xml:space="preserve"> whose value is a </w:delText>
        </w:r>
        <w:r>
          <w:rPr>
            <w:rStyle w:val="CODEtemp"/>
          </w:rPr>
          <w:delText>message</w:delText>
        </w:r>
        <w:r>
          <w:delText xml:space="preserve"> object (§</w:delText>
        </w:r>
        <w:r>
          <w:fldChar w:fldCharType="begin"/>
        </w:r>
        <w:r>
          <w:delInstrText xml:space="preserve"> REF _Ref508814664 \r \h </w:delInstrText>
        </w:r>
        <w:r>
          <w:fldChar w:fldCharType="separate"/>
        </w:r>
        <w:r w:rsidR="00331070">
          <w:delText>3.9</w:delText>
        </w:r>
        <w:r>
          <w:fldChar w:fldCharType="end"/>
        </w:r>
        <w:r>
          <w:delText>) that describes the graph traversal.</w:delText>
        </w:r>
      </w:del>
    </w:p>
    <w:p w14:paraId="24315AD5" w14:textId="77777777" w:rsidR="00CD4F20" w:rsidRDefault="00CD4F20" w:rsidP="00CD4F20">
      <w:pPr>
        <w:pStyle w:val="Heading3"/>
        <w:numPr>
          <w:ilvl w:val="2"/>
          <w:numId w:val="2"/>
        </w:numPr>
        <w:rPr>
          <w:del w:id="13708" w:author="Laurence Golding" w:date="2019-05-11T06:52:00Z"/>
        </w:rPr>
      </w:pPr>
      <w:bookmarkStart w:id="13709" w:name="_Toc516224910"/>
      <w:del w:id="13710" w:author="Laurence Golding" w:date="2019-05-11T06:52:00Z">
        <w:r>
          <w:delText>initialState property</w:delText>
        </w:r>
        <w:bookmarkEnd w:id="13709"/>
      </w:del>
    </w:p>
    <w:p w14:paraId="1476647D" w14:textId="77777777" w:rsidR="00C20C7A" w:rsidRDefault="00C20C7A" w:rsidP="00C20C7A">
      <w:pPr>
        <w:rPr>
          <w:del w:id="13711" w:author="Laurence Golding" w:date="2019-05-11T06:52:00Z"/>
        </w:rPr>
      </w:pPr>
      <w:del w:id="13712" w:author="Laurence Golding" w:date="2019-05-11T06:52:00Z">
        <w:r>
          <w:delText xml:space="preserve">A </w:delText>
        </w:r>
        <w:r>
          <w:rPr>
            <w:rStyle w:val="CODEtemp"/>
          </w:rPr>
          <w:delText>graphTraversal</w:delText>
        </w:r>
        <w:r>
          <w:delText xml:space="preserve"> object </w:delText>
        </w:r>
        <w:r>
          <w:rPr>
            <w:b/>
          </w:rPr>
          <w:delText>MAY</w:delText>
        </w:r>
        <w:r>
          <w:delText xml:space="preserve"> contain a property named </w:delText>
        </w:r>
        <w:r>
          <w:rPr>
            <w:rStyle w:val="CODEtemp"/>
          </w:rPr>
          <w:delText>initialState</w:delText>
        </w:r>
        <w:r>
          <w:delText xml:space="preserve"> whose value is a JSON object (§</w:delText>
        </w:r>
        <w:r>
          <w:fldChar w:fldCharType="begin"/>
        </w:r>
        <w:r>
          <w:delInstrText xml:space="preserve"> REF _Ref508798892 \r \h </w:delInstrText>
        </w:r>
        <w:r>
          <w:fldChar w:fldCharType="separate"/>
        </w:r>
        <w:r w:rsidR="00331070">
          <w:delText>3.5</w:delText>
        </w:r>
        <w:r>
          <w:fldChar w:fldCharType="end"/>
        </w:r>
        <w:r>
          <w:delText xml:space="preserve">) each of whose properties represents the value of a relevant expression at the point of entry to the graph. This property, together with </w:delText>
        </w:r>
        <w:r>
          <w:rPr>
            <w:rStyle w:val="CODEtemp"/>
          </w:rPr>
          <w:delText>edgeTraversal.finalState</w:delText>
        </w:r>
        <w:r>
          <w:delText xml:space="preserve"> (§</w:delText>
        </w:r>
        <w:r>
          <w:fldChar w:fldCharType="begin"/>
        </w:r>
        <w:r>
          <w:delInstrText xml:space="preserve"> REF _Ref511823070 \r \h </w:delInstrText>
        </w:r>
        <w:r>
          <w:fldChar w:fldCharType="separate"/>
        </w:r>
        <w:r w:rsidR="00331070">
          <w:delText>3.31.4</w:delText>
        </w:r>
        <w:r>
          <w:fldChar w:fldCharType="end"/>
        </w:r>
        <w:r>
          <w:delText>), enables a SARIF viewer to present a debugger-like “watch window” experience as the user traverses a graph.</w:delText>
        </w:r>
      </w:del>
    </w:p>
    <w:p w14:paraId="1CF9D159" w14:textId="77777777" w:rsidR="00C20C7A" w:rsidRPr="00C20C7A" w:rsidRDefault="00C20C7A" w:rsidP="00C20C7A">
      <w:pPr>
        <w:rPr>
          <w:del w:id="13713" w:author="Laurence Golding" w:date="2019-05-11T06:52:00Z"/>
        </w:rPr>
      </w:pPr>
      <w:del w:id="13714" w:author="Laurence Golding" w:date="2019-05-11T06:52:00Z">
        <w:r>
          <w:delText>For details of how properties within a “state” object are represented, see §</w:delText>
        </w:r>
        <w:r>
          <w:fldChar w:fldCharType="begin"/>
        </w:r>
        <w:r>
          <w:delInstrText xml:space="preserve"> REF _Ref510090188 \r \h </w:delInstrText>
        </w:r>
        <w:r>
          <w:fldChar w:fldCharType="separate"/>
        </w:r>
        <w:r w:rsidR="00331070">
          <w:delText>3.34.7</w:delText>
        </w:r>
        <w:r>
          <w:fldChar w:fldCharType="end"/>
        </w:r>
        <w:r>
          <w:delText>.</w:delText>
        </w:r>
      </w:del>
    </w:p>
    <w:p w14:paraId="36E1172D" w14:textId="77777777" w:rsidR="00CD4F20" w:rsidRDefault="00CD4F20" w:rsidP="00CD4F20">
      <w:pPr>
        <w:pStyle w:val="Heading3"/>
        <w:numPr>
          <w:ilvl w:val="2"/>
          <w:numId w:val="2"/>
        </w:numPr>
        <w:rPr>
          <w:moveFrom w:id="13715" w:author="Laurence Golding" w:date="2019-05-11T06:52:00Z"/>
        </w:rPr>
      </w:pPr>
      <w:bookmarkStart w:id="13716" w:name="_Toc516224911"/>
      <w:moveFromRangeStart w:id="13717" w:author="Laurence Golding" w:date="2019-05-11T06:52:00Z" w:name="move8450015"/>
      <w:moveFrom w:id="13718" w:author="Laurence Golding" w:date="2019-05-11T06:52:00Z">
        <w:r>
          <w:t>edgeTraversals property</w:t>
        </w:r>
        <w:bookmarkEnd w:id="13716"/>
      </w:moveFrom>
    </w:p>
    <w:moveFromRangeEnd w:id="13717"/>
    <w:p w14:paraId="7442FD00" w14:textId="77777777" w:rsidR="009D3174" w:rsidRDefault="009D3174" w:rsidP="009D3174">
      <w:pPr>
        <w:rPr>
          <w:del w:id="13719" w:author="Laurence Golding" w:date="2019-05-11T06:52:00Z"/>
        </w:rPr>
      </w:pPr>
      <w:del w:id="13720" w:author="Laurence Golding" w:date="2019-05-11T06:52:00Z">
        <w:r>
          <w:delText xml:space="preserve">A </w:delText>
        </w:r>
        <w:r>
          <w:rPr>
            <w:rStyle w:val="CODEtemp"/>
          </w:rPr>
          <w:delText>graphTraversal</w:delText>
        </w:r>
        <w:r>
          <w:delText xml:space="preserve"> object </w:delText>
        </w:r>
        <w:r>
          <w:rPr>
            <w:b/>
          </w:rPr>
          <w:delText>SHALL</w:delText>
        </w:r>
        <w:r>
          <w:delText xml:space="preserve"> contain a property named </w:delText>
        </w:r>
        <w:r>
          <w:rPr>
            <w:rStyle w:val="CODEtemp"/>
          </w:rPr>
          <w:delText>edgeTraversals</w:delText>
        </w:r>
        <w:r>
          <w:delText xml:space="preserve"> whose value is an array of </w:delText>
        </w:r>
        <w:r>
          <w:rPr>
            <w:rStyle w:val="CODEtemp"/>
          </w:rPr>
          <w:delText>edgeTraversal</w:delText>
        </w:r>
        <w:r>
          <w:delText xml:space="preserve"> objects (§</w:delText>
        </w:r>
        <w:r>
          <w:fldChar w:fldCharType="begin"/>
        </w:r>
        <w:r>
          <w:delInstrText xml:space="preserve"> REF _Ref511822569 \r \h </w:delInstrText>
        </w:r>
        <w:r>
          <w:fldChar w:fldCharType="separate"/>
        </w:r>
        <w:r w:rsidR="00331070">
          <w:delText>3.31</w:delText>
        </w:r>
        <w:r>
          <w:fldChar w:fldCharType="end"/>
        </w:r>
        <w:r>
          <w:delText>)</w:delText>
        </w:r>
        <w:r w:rsidR="00042973">
          <w:delText xml:space="preserve"> which together represent the sequence of edges traversed during this graph traversal</w:delText>
        </w:r>
        <w:r>
          <w:delText>.</w:delText>
        </w:r>
      </w:del>
    </w:p>
    <w:p w14:paraId="48F0D92B" w14:textId="77777777" w:rsidR="009D3174" w:rsidRDefault="009D3174" w:rsidP="009D3174">
      <w:pPr>
        <w:rPr>
          <w:del w:id="13721" w:author="Laurence Golding" w:date="2019-05-11T06:52:00Z"/>
        </w:rPr>
      </w:pPr>
      <w:del w:id="13722" w:author="Laurence Golding" w:date="2019-05-11T06:52:00Z">
        <w:r>
          <w:delText xml:space="preserve">The </w:delText>
        </w:r>
        <w:r>
          <w:rPr>
            <w:rStyle w:val="CODEtemp"/>
          </w:rPr>
          <w:delText>edgeTraversal</w:delText>
        </w:r>
        <w:r>
          <w:delText xml:space="preserve"> objects </w:delText>
        </w:r>
        <w:r>
          <w:rPr>
            <w:b/>
          </w:rPr>
          <w:delText>SHALL</w:delText>
        </w:r>
        <w:r>
          <w:delText xml:space="preserve"> be connected end to end; that is, the target node of every traversed edge </w:delText>
        </w:r>
        <w:r>
          <w:rPr>
            <w:b/>
          </w:rPr>
          <w:delText>SHALL</w:delText>
        </w:r>
        <w:r>
          <w:delText xml:space="preserve"> equal the source node of the next edge.</w:delText>
        </w:r>
      </w:del>
    </w:p>
    <w:p w14:paraId="5AC81D50" w14:textId="77777777" w:rsidR="009D3174" w:rsidRDefault="009D3174" w:rsidP="009D3174">
      <w:pPr>
        <w:pStyle w:val="Note"/>
        <w:rPr>
          <w:moveFrom w:id="13723" w:author="Laurence Golding" w:date="2019-05-11T06:52:00Z"/>
        </w:rPr>
      </w:pPr>
      <w:moveFromRangeStart w:id="13724" w:author="Laurence Golding" w:date="2019-05-11T06:52:00Z" w:name="move8450016"/>
      <w:moveFrom w:id="13725" w:author="Laurence Golding" w:date="2019-05-11T06:52:00Z">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moveFrom>
    </w:p>
    <w:p w14:paraId="4B69C81D" w14:textId="77777777" w:rsidR="009D3174" w:rsidRDefault="009D3174" w:rsidP="009D3174">
      <w:pPr>
        <w:pStyle w:val="Note"/>
        <w:rPr>
          <w:del w:id="13726" w:author="Laurence Golding" w:date="2019-05-11T06:52:00Z"/>
        </w:rPr>
      </w:pPr>
      <w:moveFrom w:id="13727" w:author="Laurence Golding" w:date="2019-05-11T06:52:00Z">
        <w:r>
          <w:t xml:space="preserve">This example also demonstrates the usage of </w:t>
        </w:r>
        <w:r>
          <w:rPr>
            <w:rStyle w:val="CODEtemp"/>
          </w:rPr>
          <w:t>graphTraversal.initialState</w:t>
        </w:r>
        <w:r>
          <w:t xml:space="preserve"> (§</w:t>
        </w:r>
      </w:moveFrom>
      <w:moveFromRangeEnd w:id="13724"/>
      <w:del w:id="13728" w:author="Laurence Golding" w:date="2019-05-11T06:52:00Z">
        <w:r>
          <w:fldChar w:fldCharType="begin"/>
        </w:r>
        <w:r>
          <w:delInstrText xml:space="preserve"> REF _Ref511823179 \r \h </w:delInstrText>
        </w:r>
        <w:r>
          <w:fldChar w:fldCharType="separate"/>
        </w:r>
        <w:r w:rsidR="00331070">
          <w:delText>3.30.4</w:delText>
        </w:r>
        <w:r>
          <w:fldChar w:fldCharType="end"/>
        </w:r>
        <w:r>
          <w:delText xml:space="preserve">) and </w:delText>
        </w:r>
        <w:r>
          <w:rPr>
            <w:rStyle w:val="CODEtemp"/>
          </w:rPr>
          <w:delText>edgeTraversal.finalState</w:delText>
        </w:r>
        <w:r>
          <w:delText xml:space="preserve"> (§</w:delText>
        </w:r>
        <w:r>
          <w:fldChar w:fldCharType="begin"/>
        </w:r>
        <w:r>
          <w:delInstrText xml:space="preserve"> REF _Ref511823070 \r \h </w:delInstrText>
        </w:r>
        <w:r>
          <w:fldChar w:fldCharType="separate"/>
        </w:r>
        <w:r w:rsidR="00331070">
          <w:delText>3.31.4</w:delText>
        </w:r>
        <w:r>
          <w:fldChar w:fldCharType="end"/>
        </w:r>
        <w:r>
          <w:delText>).</w:delText>
        </w:r>
      </w:del>
    </w:p>
    <w:p w14:paraId="342EE564" w14:textId="77777777" w:rsidR="009D3174" w:rsidRDefault="009D3174" w:rsidP="009D3174">
      <w:pPr>
        <w:pStyle w:val="Codesmall"/>
        <w:rPr>
          <w:del w:id="13729" w:author="Laurence Golding" w:date="2019-05-11T06:52:00Z"/>
        </w:rPr>
      </w:pPr>
      <w:del w:id="13730" w:author="Laurence Golding" w:date="2019-05-11T06:52:00Z">
        <w:r>
          <w:delText>{                                            # A result object (§</w:delText>
        </w:r>
        <w:r>
          <w:fldChar w:fldCharType="begin"/>
        </w:r>
        <w:r>
          <w:delInstrText xml:space="preserve"> REF _Ref493350984 \r \h </w:delInstrText>
        </w:r>
        <w:r>
          <w:fldChar w:fldCharType="separate"/>
        </w:r>
        <w:r w:rsidR="00331070">
          <w:delText>3.19</w:delText>
        </w:r>
        <w:r>
          <w:fldChar w:fldCharType="end"/>
        </w:r>
        <w:r>
          <w:delText>).</w:delText>
        </w:r>
      </w:del>
    </w:p>
    <w:p w14:paraId="0622F38A" w14:textId="77777777" w:rsidR="009D3174" w:rsidRDefault="009D3174" w:rsidP="009D3174">
      <w:pPr>
        <w:pStyle w:val="Codesmall"/>
        <w:rPr>
          <w:del w:id="13731" w:author="Laurence Golding" w:date="2019-05-11T06:52:00Z"/>
        </w:rPr>
      </w:pPr>
      <w:del w:id="13732" w:author="Laurence Golding" w:date="2019-05-11T06:52:00Z">
        <w:r>
          <w:delText xml:space="preserve">  "graphs": [                                # See §</w:delText>
        </w:r>
        <w:r>
          <w:fldChar w:fldCharType="begin"/>
        </w:r>
        <w:r>
          <w:delInstrText xml:space="preserve"> REF _Ref511820702 \r \h </w:delInstrText>
        </w:r>
        <w:r>
          <w:fldChar w:fldCharType="separate"/>
        </w:r>
        <w:r w:rsidR="00331070">
          <w:delText>3.19.15</w:delText>
        </w:r>
        <w:r>
          <w:fldChar w:fldCharType="end"/>
        </w:r>
        <w:r>
          <w:delText>.</w:delText>
        </w:r>
      </w:del>
    </w:p>
    <w:p w14:paraId="05E5B02E" w14:textId="77777777" w:rsidR="009D3174" w:rsidRDefault="009D3174" w:rsidP="009D3174">
      <w:pPr>
        <w:pStyle w:val="Codesmall"/>
        <w:rPr>
          <w:del w:id="13733" w:author="Laurence Golding" w:date="2019-05-11T06:52:00Z"/>
        </w:rPr>
      </w:pPr>
      <w:del w:id="13734" w:author="Laurence Golding" w:date="2019-05-11T06:52:00Z">
        <w:r>
          <w:delText xml:space="preserve">    {                                        # A graph object (§</w:delText>
        </w:r>
        <w:r>
          <w:fldChar w:fldCharType="begin"/>
        </w:r>
        <w:r>
          <w:delInstrText xml:space="preserve"> REF _Ref511819945 \r \h </w:delInstrText>
        </w:r>
        <w:r>
          <w:fldChar w:fldCharType="separate"/>
        </w:r>
        <w:r w:rsidR="00331070">
          <w:delText>3.27</w:delText>
        </w:r>
        <w:r>
          <w:fldChar w:fldCharType="end"/>
        </w:r>
        <w:r>
          <w:delText>).</w:delText>
        </w:r>
      </w:del>
    </w:p>
    <w:p w14:paraId="57A48D48" w14:textId="77777777" w:rsidR="009D3174" w:rsidRDefault="009D3174" w:rsidP="009D3174">
      <w:pPr>
        <w:pStyle w:val="Codesmall"/>
        <w:rPr>
          <w:del w:id="13735" w:author="Laurence Golding" w:date="2019-05-11T06:52:00Z"/>
        </w:rPr>
      </w:pPr>
      <w:del w:id="13736" w:author="Laurence Golding" w:date="2019-05-11T06:52:00Z">
        <w:r>
          <w:delText xml:space="preserve">      "id": "g1",                            # See §</w:delText>
        </w:r>
        <w:r>
          <w:fldChar w:fldCharType="begin"/>
        </w:r>
        <w:r>
          <w:delInstrText xml:space="preserve"> REF _Ref511822858 \r \h </w:delInstrText>
        </w:r>
        <w:r>
          <w:fldChar w:fldCharType="separate"/>
        </w:r>
        <w:r w:rsidR="00331070">
          <w:delText>3.27.2</w:delText>
        </w:r>
        <w:r>
          <w:fldChar w:fldCharType="end"/>
        </w:r>
        <w:r>
          <w:delText>.</w:delText>
        </w:r>
      </w:del>
    </w:p>
    <w:p w14:paraId="5ECCE250" w14:textId="77777777" w:rsidR="009D3174" w:rsidRDefault="009D3174" w:rsidP="009D3174">
      <w:pPr>
        <w:pStyle w:val="Codesmall"/>
        <w:rPr>
          <w:del w:id="13737" w:author="Laurence Golding" w:date="2019-05-11T06:52:00Z"/>
        </w:rPr>
      </w:pPr>
    </w:p>
    <w:p w14:paraId="75130B20" w14:textId="77777777" w:rsidR="009D3174" w:rsidRDefault="009D3174" w:rsidP="009D3174">
      <w:pPr>
        <w:pStyle w:val="Codesmall"/>
        <w:rPr>
          <w:del w:id="13738" w:author="Laurence Golding" w:date="2019-05-11T06:52:00Z"/>
        </w:rPr>
      </w:pPr>
      <w:del w:id="13739" w:author="Laurence Golding" w:date="2019-05-11T06:52:00Z">
        <w:r>
          <w:delText xml:space="preserve">      "nodes": [                             # See §</w:delText>
        </w:r>
        <w:r>
          <w:fldChar w:fldCharType="begin"/>
        </w:r>
        <w:r>
          <w:delInstrText xml:space="preserve"> REF _Ref511823242 \r \h </w:delInstrText>
        </w:r>
        <w:r>
          <w:fldChar w:fldCharType="separate"/>
        </w:r>
        <w:r w:rsidR="00331070">
          <w:delText>3.27.4</w:delText>
        </w:r>
        <w:r>
          <w:fldChar w:fldCharType="end"/>
        </w:r>
        <w:r>
          <w:delText>.</w:delText>
        </w:r>
      </w:del>
    </w:p>
    <w:p w14:paraId="769EB253" w14:textId="77777777" w:rsidR="009D3174" w:rsidRDefault="009D3174" w:rsidP="009D3174">
      <w:pPr>
        <w:pStyle w:val="Codesmall"/>
        <w:rPr>
          <w:del w:id="13740" w:author="Laurence Golding" w:date="2019-05-11T06:52:00Z"/>
        </w:rPr>
      </w:pPr>
      <w:del w:id="13741" w:author="Laurence Golding" w:date="2019-05-11T06:52:00Z">
        <w:r>
          <w:delText xml:space="preserve">        { "id": "n1" },                      # A node object (§</w:delText>
        </w:r>
        <w:r>
          <w:fldChar w:fldCharType="begin"/>
        </w:r>
        <w:r>
          <w:delInstrText xml:space="preserve"> REF _Ref511821868 \r \h </w:delInstrText>
        </w:r>
        <w:r>
          <w:fldChar w:fldCharType="separate"/>
        </w:r>
        <w:r w:rsidR="00331070">
          <w:delText>3.28</w:delText>
        </w:r>
        <w:r>
          <w:fldChar w:fldCharType="end"/>
        </w:r>
        <w:r>
          <w:delText>).</w:delText>
        </w:r>
      </w:del>
    </w:p>
    <w:p w14:paraId="412C02FA" w14:textId="77777777" w:rsidR="009D3174" w:rsidRDefault="009D3174" w:rsidP="002D65F3">
      <w:pPr>
        <w:pStyle w:val="Code"/>
        <w:rPr>
          <w:moveFrom w:id="13742" w:author="Laurence Golding" w:date="2019-05-11T06:52:00Z"/>
        </w:rPr>
        <w:pPrChange w:id="13743" w:author="Laurence Golding" w:date="2019-05-11T06:51:00Z">
          <w:pPr>
            <w:pStyle w:val="Codesmall"/>
          </w:pPr>
        </w:pPrChange>
      </w:pPr>
      <w:moveFromRangeStart w:id="13744" w:author="Laurence Golding" w:date="2019-05-11T06:52:00Z" w:name="move8450017"/>
      <w:moveFrom w:id="13745" w:author="Laurence Golding" w:date="2019-05-11T06:52:00Z">
        <w:r>
          <w:t xml:space="preserve">        { "id": "n2" },</w:t>
        </w:r>
      </w:moveFrom>
    </w:p>
    <w:p w14:paraId="507B0F28" w14:textId="77777777" w:rsidR="009D3174" w:rsidRDefault="009D3174" w:rsidP="002D65F3">
      <w:pPr>
        <w:pStyle w:val="Code"/>
        <w:rPr>
          <w:moveFrom w:id="13746" w:author="Laurence Golding" w:date="2019-05-11T06:52:00Z"/>
        </w:rPr>
        <w:pPrChange w:id="13747" w:author="Laurence Golding" w:date="2019-05-11T06:51:00Z">
          <w:pPr>
            <w:pStyle w:val="Codesmall"/>
          </w:pPr>
        </w:pPrChange>
      </w:pPr>
      <w:moveFrom w:id="13748" w:author="Laurence Golding" w:date="2019-05-11T06:52:00Z">
        <w:r>
          <w:t xml:space="preserve">        { "id": "n3" },</w:t>
        </w:r>
      </w:moveFrom>
    </w:p>
    <w:p w14:paraId="1C013F4F" w14:textId="77777777" w:rsidR="009D3174" w:rsidRDefault="009D3174" w:rsidP="002D65F3">
      <w:pPr>
        <w:pStyle w:val="Code"/>
        <w:rPr>
          <w:moveFrom w:id="13749" w:author="Laurence Golding" w:date="2019-05-11T06:52:00Z"/>
        </w:rPr>
        <w:pPrChange w:id="13750" w:author="Laurence Golding" w:date="2019-05-11T06:51:00Z">
          <w:pPr>
            <w:pStyle w:val="Codesmall"/>
          </w:pPr>
        </w:pPrChange>
      </w:pPr>
      <w:moveFrom w:id="13751" w:author="Laurence Golding" w:date="2019-05-11T06:52:00Z">
        <w:r>
          <w:t xml:space="preserve">        { "id": "n4" }</w:t>
        </w:r>
      </w:moveFrom>
    </w:p>
    <w:p w14:paraId="76E68201" w14:textId="77777777" w:rsidR="009D3174" w:rsidRDefault="009D3174" w:rsidP="002D65F3">
      <w:pPr>
        <w:pStyle w:val="Code"/>
        <w:rPr>
          <w:moveFrom w:id="13752" w:author="Laurence Golding" w:date="2019-05-11T06:52:00Z"/>
        </w:rPr>
        <w:pPrChange w:id="13753" w:author="Laurence Golding" w:date="2019-05-11T06:51:00Z">
          <w:pPr>
            <w:pStyle w:val="Codesmall"/>
          </w:pPr>
        </w:pPrChange>
      </w:pPr>
      <w:moveFrom w:id="13754" w:author="Laurence Golding" w:date="2019-05-11T06:52:00Z">
        <w:r>
          <w:t xml:space="preserve">      ],</w:t>
        </w:r>
      </w:moveFrom>
    </w:p>
    <w:p w14:paraId="04164512" w14:textId="77777777" w:rsidR="009D3174" w:rsidRDefault="009D3174" w:rsidP="002D65F3">
      <w:pPr>
        <w:pStyle w:val="Code"/>
        <w:rPr>
          <w:moveFrom w:id="13755" w:author="Laurence Golding" w:date="2019-05-11T06:52:00Z"/>
        </w:rPr>
        <w:pPrChange w:id="13756" w:author="Laurence Golding" w:date="2019-05-11T06:51:00Z">
          <w:pPr>
            <w:pStyle w:val="Codesmall"/>
          </w:pPr>
        </w:pPrChange>
      </w:pPr>
    </w:p>
    <w:moveFromRangeEnd w:id="13744"/>
    <w:p w14:paraId="65647BCF" w14:textId="77777777" w:rsidR="009D3174" w:rsidRDefault="009D3174" w:rsidP="009D3174">
      <w:pPr>
        <w:pStyle w:val="Codesmall"/>
        <w:rPr>
          <w:del w:id="13757" w:author="Laurence Golding" w:date="2019-05-11T06:52:00Z"/>
        </w:rPr>
      </w:pPr>
      <w:del w:id="13758" w:author="Laurence Golding" w:date="2019-05-11T06:52:00Z">
        <w:r>
          <w:delText xml:space="preserve">      "edges": [                             # See §</w:delText>
        </w:r>
        <w:r>
          <w:fldChar w:fldCharType="begin"/>
        </w:r>
        <w:r>
          <w:delInstrText xml:space="preserve"> REF _Ref511823263 \r \h </w:delInstrText>
        </w:r>
        <w:r>
          <w:fldChar w:fldCharType="separate"/>
        </w:r>
        <w:r w:rsidR="00331070">
          <w:delText>3.27.5</w:delText>
        </w:r>
        <w:r>
          <w:fldChar w:fldCharType="end"/>
        </w:r>
        <w:r>
          <w:delText>.</w:delText>
        </w:r>
      </w:del>
    </w:p>
    <w:p w14:paraId="5AEE9DD9" w14:textId="77777777" w:rsidR="009D3174" w:rsidRDefault="009D3174" w:rsidP="009D3174">
      <w:pPr>
        <w:pStyle w:val="Codesmall"/>
        <w:rPr>
          <w:del w:id="13759" w:author="Laurence Golding" w:date="2019-05-11T06:52:00Z"/>
        </w:rPr>
      </w:pPr>
      <w:del w:id="13760" w:author="Laurence Golding" w:date="2019-05-11T06:52:00Z">
        <w:r>
          <w:delText xml:space="preserve">        {                                    # An edge object (§</w:delText>
        </w:r>
        <w:r>
          <w:fldChar w:fldCharType="begin"/>
        </w:r>
        <w:r>
          <w:delInstrText xml:space="preserve"> REF _Ref511821891 \r \h </w:delInstrText>
        </w:r>
        <w:r>
          <w:fldChar w:fldCharType="separate"/>
        </w:r>
        <w:r w:rsidR="00331070">
          <w:delText>3.29</w:delText>
        </w:r>
        <w:r>
          <w:fldChar w:fldCharType="end"/>
        </w:r>
        <w:r>
          <w:delText>).</w:delText>
        </w:r>
      </w:del>
    </w:p>
    <w:p w14:paraId="0F2A6C05" w14:textId="77777777" w:rsidR="009D3174" w:rsidRDefault="009D3174" w:rsidP="009D3174">
      <w:pPr>
        <w:pStyle w:val="Codesmall"/>
        <w:rPr>
          <w:del w:id="13761" w:author="Laurence Golding" w:date="2019-05-11T06:52:00Z"/>
        </w:rPr>
      </w:pPr>
      <w:del w:id="13762" w:author="Laurence Golding" w:date="2019-05-11T06:52:00Z">
        <w:r>
          <w:delText xml:space="preserve">          "id": "e1",                        # See §</w:delText>
        </w:r>
        <w:r>
          <w:fldChar w:fldCharType="begin"/>
        </w:r>
        <w:r>
          <w:delInstrText xml:space="preserve"> REF _Ref511823280 \r \h </w:delInstrText>
        </w:r>
        <w:r>
          <w:fldChar w:fldCharType="separate"/>
        </w:r>
        <w:r w:rsidR="00331070">
          <w:delText>3.29.2</w:delText>
        </w:r>
        <w:r>
          <w:fldChar w:fldCharType="end"/>
        </w:r>
        <w:r>
          <w:delText>.</w:delText>
        </w:r>
      </w:del>
    </w:p>
    <w:p w14:paraId="697EBBA7" w14:textId="77777777" w:rsidR="009D3174" w:rsidRDefault="009D3174" w:rsidP="009D3174">
      <w:pPr>
        <w:pStyle w:val="Codesmall"/>
        <w:rPr>
          <w:del w:id="13763" w:author="Laurence Golding" w:date="2019-05-11T06:52:00Z"/>
        </w:rPr>
      </w:pPr>
      <w:del w:id="13764" w:author="Laurence Golding" w:date="2019-05-11T06:52:00Z">
        <w:r>
          <w:delText xml:space="preserve">          "sourceNodeId": "n1",              # See §</w:delText>
        </w:r>
        <w:r>
          <w:fldChar w:fldCharType="begin"/>
        </w:r>
        <w:r>
          <w:delInstrText xml:space="preserve"> REF _Ref511822214 \r \h </w:delInstrText>
        </w:r>
        <w:r>
          <w:fldChar w:fldCharType="separate"/>
        </w:r>
        <w:r w:rsidR="00331070">
          <w:delText>3.29.4</w:delText>
        </w:r>
        <w:r>
          <w:fldChar w:fldCharType="end"/>
        </w:r>
        <w:r>
          <w:delText>.</w:delText>
        </w:r>
      </w:del>
    </w:p>
    <w:p w14:paraId="3DF1EC94" w14:textId="77777777" w:rsidR="009D3174" w:rsidRDefault="009D3174" w:rsidP="009D3174">
      <w:pPr>
        <w:pStyle w:val="Codesmall"/>
        <w:rPr>
          <w:del w:id="13765" w:author="Laurence Golding" w:date="2019-05-11T06:52:00Z"/>
        </w:rPr>
      </w:pPr>
      <w:del w:id="13766" w:author="Laurence Golding" w:date="2019-05-11T06:52:00Z">
        <w:r>
          <w:delText xml:space="preserve">          "targetNodeId": "n2"               # See §</w:delText>
        </w:r>
        <w:r>
          <w:fldChar w:fldCharType="begin"/>
        </w:r>
        <w:r>
          <w:delInstrText xml:space="preserve"> REF _Ref511823298 \r \h </w:delInstrText>
        </w:r>
        <w:r>
          <w:fldChar w:fldCharType="separate"/>
        </w:r>
        <w:r w:rsidR="00331070">
          <w:delText>3.29.5</w:delText>
        </w:r>
        <w:r>
          <w:fldChar w:fldCharType="end"/>
        </w:r>
        <w:r>
          <w:delText>.</w:delText>
        </w:r>
      </w:del>
    </w:p>
    <w:p w14:paraId="050DCDB9" w14:textId="77777777" w:rsidR="009D3174" w:rsidRDefault="009D3174" w:rsidP="002D65F3">
      <w:pPr>
        <w:pStyle w:val="Code"/>
        <w:rPr>
          <w:moveFrom w:id="13767" w:author="Laurence Golding" w:date="2019-05-11T06:52:00Z"/>
        </w:rPr>
        <w:pPrChange w:id="13768" w:author="Laurence Golding" w:date="2019-05-11T06:51:00Z">
          <w:pPr>
            <w:pStyle w:val="Codesmall"/>
          </w:pPr>
        </w:pPrChange>
      </w:pPr>
      <w:moveFromRangeStart w:id="13769" w:author="Laurence Golding" w:date="2019-05-11T06:52:00Z" w:name="move8450018"/>
      <w:moveFrom w:id="13770" w:author="Laurence Golding" w:date="2019-05-11T06:52:00Z">
        <w:r>
          <w:t xml:space="preserve">        },</w:t>
        </w:r>
      </w:moveFrom>
    </w:p>
    <w:p w14:paraId="7D99F185" w14:textId="77777777" w:rsidR="009D3174" w:rsidRDefault="009D3174" w:rsidP="002D65F3">
      <w:pPr>
        <w:pStyle w:val="Code"/>
        <w:rPr>
          <w:moveFrom w:id="13771" w:author="Laurence Golding" w:date="2019-05-11T06:52:00Z"/>
        </w:rPr>
        <w:pPrChange w:id="13772" w:author="Laurence Golding" w:date="2019-05-11T06:51:00Z">
          <w:pPr>
            <w:pStyle w:val="Codesmall"/>
          </w:pPr>
        </w:pPrChange>
      </w:pPr>
      <w:moveFrom w:id="13773" w:author="Laurence Golding" w:date="2019-05-11T06:52:00Z">
        <w:r>
          <w:t xml:space="preserve">        {</w:t>
        </w:r>
      </w:moveFrom>
    </w:p>
    <w:p w14:paraId="15D367D1" w14:textId="77777777" w:rsidR="009D3174" w:rsidRDefault="009D3174" w:rsidP="002D65F3">
      <w:pPr>
        <w:pStyle w:val="Code"/>
        <w:rPr>
          <w:moveFrom w:id="13774" w:author="Laurence Golding" w:date="2019-05-11T06:52:00Z"/>
        </w:rPr>
        <w:pPrChange w:id="13775" w:author="Laurence Golding" w:date="2019-05-11T06:51:00Z">
          <w:pPr>
            <w:pStyle w:val="Codesmall"/>
          </w:pPr>
        </w:pPrChange>
      </w:pPr>
      <w:moveFrom w:id="13776" w:author="Laurence Golding" w:date="2019-05-11T06:52:00Z">
        <w:r>
          <w:t xml:space="preserve">          "id": "e2",</w:t>
        </w:r>
      </w:moveFrom>
    </w:p>
    <w:p w14:paraId="6A427100" w14:textId="77777777" w:rsidR="009D3174" w:rsidRDefault="009D3174" w:rsidP="002D65F3">
      <w:pPr>
        <w:pStyle w:val="Code"/>
        <w:rPr>
          <w:moveFrom w:id="13777" w:author="Laurence Golding" w:date="2019-05-11T06:52:00Z"/>
        </w:rPr>
        <w:pPrChange w:id="13778" w:author="Laurence Golding" w:date="2019-05-11T06:51:00Z">
          <w:pPr>
            <w:pStyle w:val="Codesmall"/>
          </w:pPr>
        </w:pPrChange>
      </w:pPr>
      <w:moveFrom w:id="13779" w:author="Laurence Golding" w:date="2019-05-11T06:52:00Z">
        <w:r>
          <w:t xml:space="preserve">          "sourceNodeId": "n2",</w:t>
        </w:r>
      </w:moveFrom>
    </w:p>
    <w:p w14:paraId="11F5F00F" w14:textId="77777777" w:rsidR="009D3174" w:rsidRDefault="009D3174" w:rsidP="002D65F3">
      <w:pPr>
        <w:pStyle w:val="Code"/>
        <w:rPr>
          <w:moveFrom w:id="13780" w:author="Laurence Golding" w:date="2019-05-11T06:52:00Z"/>
        </w:rPr>
        <w:pPrChange w:id="13781" w:author="Laurence Golding" w:date="2019-05-11T06:51:00Z">
          <w:pPr>
            <w:pStyle w:val="Codesmall"/>
          </w:pPr>
        </w:pPrChange>
      </w:pPr>
      <w:moveFrom w:id="13782" w:author="Laurence Golding" w:date="2019-05-11T06:52:00Z">
        <w:r>
          <w:t xml:space="preserve">          "targetNodeId": "n3"</w:t>
        </w:r>
      </w:moveFrom>
    </w:p>
    <w:p w14:paraId="230727DF" w14:textId="77777777" w:rsidR="009D3174" w:rsidRDefault="009D3174" w:rsidP="002D65F3">
      <w:pPr>
        <w:pStyle w:val="Code"/>
        <w:rPr>
          <w:moveFrom w:id="13783" w:author="Laurence Golding" w:date="2019-05-11T06:52:00Z"/>
        </w:rPr>
        <w:pPrChange w:id="13784" w:author="Laurence Golding" w:date="2019-05-11T06:51:00Z">
          <w:pPr>
            <w:pStyle w:val="Codesmall"/>
          </w:pPr>
        </w:pPrChange>
      </w:pPr>
      <w:moveFrom w:id="13785" w:author="Laurence Golding" w:date="2019-05-11T06:52:00Z">
        <w:r>
          <w:t xml:space="preserve">        },</w:t>
        </w:r>
      </w:moveFrom>
    </w:p>
    <w:p w14:paraId="6491673B" w14:textId="77777777" w:rsidR="009D3174" w:rsidRDefault="009D3174" w:rsidP="002D65F3">
      <w:pPr>
        <w:pStyle w:val="Code"/>
        <w:rPr>
          <w:moveFrom w:id="13786" w:author="Laurence Golding" w:date="2019-05-11T06:52:00Z"/>
        </w:rPr>
        <w:pPrChange w:id="13787" w:author="Laurence Golding" w:date="2019-05-11T06:51:00Z">
          <w:pPr>
            <w:pStyle w:val="Codesmall"/>
          </w:pPr>
        </w:pPrChange>
      </w:pPr>
      <w:moveFrom w:id="13788" w:author="Laurence Golding" w:date="2019-05-11T06:52:00Z">
        <w:r>
          <w:t xml:space="preserve">        {</w:t>
        </w:r>
      </w:moveFrom>
    </w:p>
    <w:p w14:paraId="39323EBE" w14:textId="77777777" w:rsidR="009D3174" w:rsidRDefault="009D3174" w:rsidP="002D65F3">
      <w:pPr>
        <w:pStyle w:val="Code"/>
        <w:rPr>
          <w:moveFrom w:id="13789" w:author="Laurence Golding" w:date="2019-05-11T06:52:00Z"/>
        </w:rPr>
        <w:pPrChange w:id="13790" w:author="Laurence Golding" w:date="2019-05-11T06:51:00Z">
          <w:pPr>
            <w:pStyle w:val="Codesmall"/>
          </w:pPr>
        </w:pPrChange>
      </w:pPr>
      <w:moveFrom w:id="13791" w:author="Laurence Golding" w:date="2019-05-11T06:52:00Z">
        <w:r>
          <w:t xml:space="preserve">          "id": "e3",</w:t>
        </w:r>
      </w:moveFrom>
    </w:p>
    <w:p w14:paraId="579DBF9C" w14:textId="77777777" w:rsidR="009D3174" w:rsidRDefault="009D3174" w:rsidP="002D65F3">
      <w:pPr>
        <w:pStyle w:val="Code"/>
        <w:rPr>
          <w:moveFrom w:id="13792" w:author="Laurence Golding" w:date="2019-05-11T06:52:00Z"/>
        </w:rPr>
        <w:pPrChange w:id="13793" w:author="Laurence Golding" w:date="2019-05-11T06:51:00Z">
          <w:pPr>
            <w:pStyle w:val="Codesmall"/>
          </w:pPr>
        </w:pPrChange>
      </w:pPr>
      <w:moveFrom w:id="13794" w:author="Laurence Golding" w:date="2019-05-11T06:52:00Z">
        <w:r>
          <w:t xml:space="preserve">          "sourceNodeId": "n2",</w:t>
        </w:r>
      </w:moveFrom>
    </w:p>
    <w:p w14:paraId="59CCB38A" w14:textId="77777777" w:rsidR="009D3174" w:rsidRDefault="009D3174" w:rsidP="002D65F3">
      <w:pPr>
        <w:pStyle w:val="Code"/>
        <w:rPr>
          <w:moveFrom w:id="13795" w:author="Laurence Golding" w:date="2019-05-11T06:52:00Z"/>
        </w:rPr>
        <w:pPrChange w:id="13796" w:author="Laurence Golding" w:date="2019-05-11T06:51:00Z">
          <w:pPr>
            <w:pStyle w:val="Codesmall"/>
          </w:pPr>
        </w:pPrChange>
      </w:pPr>
      <w:moveFrom w:id="13797" w:author="Laurence Golding" w:date="2019-05-11T06:52:00Z">
        <w:r>
          <w:t xml:space="preserve">          "targetNodeId": "n4"</w:t>
        </w:r>
      </w:moveFrom>
    </w:p>
    <w:p w14:paraId="1D10963E" w14:textId="77777777" w:rsidR="009D3174" w:rsidRDefault="009D3174" w:rsidP="002D65F3">
      <w:pPr>
        <w:pStyle w:val="Code"/>
        <w:rPr>
          <w:moveFrom w:id="13798" w:author="Laurence Golding" w:date="2019-05-11T06:52:00Z"/>
        </w:rPr>
        <w:pPrChange w:id="13799" w:author="Laurence Golding" w:date="2019-05-11T06:51:00Z">
          <w:pPr>
            <w:pStyle w:val="Codesmall"/>
          </w:pPr>
        </w:pPrChange>
      </w:pPr>
      <w:moveFrom w:id="13800" w:author="Laurence Golding" w:date="2019-05-11T06:52:00Z">
        <w:r>
          <w:t xml:space="preserve">        }</w:t>
        </w:r>
      </w:moveFrom>
    </w:p>
    <w:p w14:paraId="20608B96" w14:textId="77777777" w:rsidR="009D3174" w:rsidRDefault="009D3174" w:rsidP="002D65F3">
      <w:pPr>
        <w:pStyle w:val="Code"/>
        <w:rPr>
          <w:moveFrom w:id="13801" w:author="Laurence Golding" w:date="2019-05-11T06:52:00Z"/>
        </w:rPr>
        <w:pPrChange w:id="13802" w:author="Laurence Golding" w:date="2019-05-11T06:51:00Z">
          <w:pPr>
            <w:pStyle w:val="Codesmall"/>
          </w:pPr>
        </w:pPrChange>
      </w:pPr>
      <w:moveFrom w:id="13803" w:author="Laurence Golding" w:date="2019-05-11T06:52:00Z">
        <w:r>
          <w:t xml:space="preserve">      ]</w:t>
        </w:r>
      </w:moveFrom>
    </w:p>
    <w:p w14:paraId="32D7C2C6" w14:textId="77777777" w:rsidR="009D3174" w:rsidRDefault="009D3174" w:rsidP="002D65F3">
      <w:pPr>
        <w:pStyle w:val="Code"/>
        <w:rPr>
          <w:moveFrom w:id="13804" w:author="Laurence Golding" w:date="2019-05-11T06:52:00Z"/>
        </w:rPr>
        <w:pPrChange w:id="13805" w:author="Laurence Golding" w:date="2019-05-11T06:51:00Z">
          <w:pPr>
            <w:pStyle w:val="Codesmall"/>
          </w:pPr>
        </w:pPrChange>
      </w:pPr>
      <w:moveFrom w:id="13806" w:author="Laurence Golding" w:date="2019-05-11T06:52:00Z">
        <w:r>
          <w:t xml:space="preserve">    }</w:t>
        </w:r>
      </w:moveFrom>
    </w:p>
    <w:p w14:paraId="1A57F222" w14:textId="77777777" w:rsidR="009D3174" w:rsidRDefault="009D3174" w:rsidP="002D65F3">
      <w:pPr>
        <w:pStyle w:val="Code"/>
        <w:rPr>
          <w:moveFrom w:id="13807" w:author="Laurence Golding" w:date="2019-05-11T06:52:00Z"/>
        </w:rPr>
        <w:pPrChange w:id="13808" w:author="Laurence Golding" w:date="2019-05-11T06:51:00Z">
          <w:pPr>
            <w:pStyle w:val="Codesmall"/>
          </w:pPr>
        </w:pPrChange>
      </w:pPr>
      <w:moveFrom w:id="13809" w:author="Laurence Golding" w:date="2019-05-11T06:52:00Z">
        <w:r>
          <w:t xml:space="preserve">  </w:t>
        </w:r>
        <w:r w:rsidR="00BC786F">
          <w:t>]</w:t>
        </w:r>
        <w:r w:rsidR="000C304C">
          <w:t>,</w:t>
        </w:r>
      </w:moveFrom>
    </w:p>
    <w:p w14:paraId="3AF0D1C7" w14:textId="77777777" w:rsidR="009D3174" w:rsidRDefault="009D3174" w:rsidP="002D65F3">
      <w:pPr>
        <w:pStyle w:val="Code"/>
        <w:rPr>
          <w:moveFrom w:id="13810" w:author="Laurence Golding" w:date="2019-05-11T06:52:00Z"/>
        </w:rPr>
        <w:pPrChange w:id="13811" w:author="Laurence Golding" w:date="2019-05-11T06:51:00Z">
          <w:pPr>
            <w:pStyle w:val="Codesmall"/>
          </w:pPr>
        </w:pPrChange>
      </w:pPr>
    </w:p>
    <w:moveFromRangeEnd w:id="13769"/>
    <w:p w14:paraId="43AC8773" w14:textId="77777777" w:rsidR="009D3174" w:rsidRDefault="009D3174" w:rsidP="009D3174">
      <w:pPr>
        <w:pStyle w:val="Codesmall"/>
        <w:rPr>
          <w:del w:id="13812" w:author="Laurence Golding" w:date="2019-05-11T06:52:00Z"/>
        </w:rPr>
      </w:pPr>
      <w:del w:id="13813" w:author="Laurence Golding" w:date="2019-05-11T06:52:00Z">
        <w:r>
          <w:delText xml:space="preserve">  "graphTraversals": [                       # See §</w:delText>
        </w:r>
        <w:r>
          <w:fldChar w:fldCharType="begin"/>
        </w:r>
        <w:r>
          <w:delInstrText xml:space="preserve"> REF _Ref511820008 \r \h </w:delInstrText>
        </w:r>
        <w:r>
          <w:fldChar w:fldCharType="separate"/>
        </w:r>
        <w:r w:rsidR="00331070">
          <w:delText>3.19.16</w:delText>
        </w:r>
        <w:r>
          <w:fldChar w:fldCharType="end"/>
        </w:r>
        <w:r>
          <w:delText>.</w:delText>
        </w:r>
      </w:del>
    </w:p>
    <w:p w14:paraId="4CD51D8B" w14:textId="77777777" w:rsidR="009D3174" w:rsidRDefault="009D3174" w:rsidP="009D3174">
      <w:pPr>
        <w:pStyle w:val="Codesmall"/>
        <w:rPr>
          <w:del w:id="13814" w:author="Laurence Golding" w:date="2019-05-11T06:52:00Z"/>
        </w:rPr>
      </w:pPr>
      <w:del w:id="13815" w:author="Laurence Golding" w:date="2019-05-11T06:52:00Z">
        <w:r>
          <w:delText xml:space="preserve">    {                                        # A graphTraversal object (§</w:delText>
        </w:r>
        <w:r>
          <w:fldChar w:fldCharType="begin"/>
        </w:r>
        <w:r>
          <w:delInstrText xml:space="preserve"> REF _Ref511819971 \r \h </w:delInstrText>
        </w:r>
        <w:r>
          <w:fldChar w:fldCharType="separate"/>
        </w:r>
        <w:r w:rsidR="00331070">
          <w:delText>3.30</w:delText>
        </w:r>
        <w:r>
          <w:fldChar w:fldCharType="end"/>
        </w:r>
        <w:r>
          <w:delText>).</w:delText>
        </w:r>
      </w:del>
    </w:p>
    <w:p w14:paraId="26DB4460" w14:textId="77777777" w:rsidR="009D3174" w:rsidRDefault="009D3174" w:rsidP="009D3174">
      <w:pPr>
        <w:pStyle w:val="Codesmall"/>
        <w:rPr>
          <w:del w:id="13816" w:author="Laurence Golding" w:date="2019-05-11T06:52:00Z"/>
        </w:rPr>
      </w:pPr>
      <w:del w:id="13817" w:author="Laurence Golding" w:date="2019-05-11T06:52:00Z">
        <w:r>
          <w:delText xml:space="preserve">      "graphId": "g1",                       # See §</w:delText>
        </w:r>
        <w:r>
          <w:fldChar w:fldCharType="begin"/>
        </w:r>
        <w:r>
          <w:delInstrText xml:space="preserve"> REF _Ref511823337 \r \h </w:delInstrText>
        </w:r>
        <w:r>
          <w:fldChar w:fldCharType="separate"/>
        </w:r>
        <w:r w:rsidR="00331070">
          <w:delText>3.30.2</w:delText>
        </w:r>
        <w:r>
          <w:fldChar w:fldCharType="end"/>
        </w:r>
        <w:r>
          <w:delText>.</w:delText>
        </w:r>
      </w:del>
    </w:p>
    <w:p w14:paraId="44DAD969" w14:textId="77777777" w:rsidR="009D3174" w:rsidRDefault="009D3174" w:rsidP="009D3174">
      <w:pPr>
        <w:pStyle w:val="Codesmall"/>
        <w:rPr>
          <w:del w:id="13818" w:author="Laurence Golding" w:date="2019-05-11T06:52:00Z"/>
        </w:rPr>
      </w:pPr>
    </w:p>
    <w:p w14:paraId="1AD37660" w14:textId="77777777" w:rsidR="009D3174" w:rsidRDefault="009D3174" w:rsidP="009D3174">
      <w:pPr>
        <w:pStyle w:val="Codesmall"/>
        <w:rPr>
          <w:del w:id="13819" w:author="Laurence Golding" w:date="2019-05-11T06:52:00Z"/>
        </w:rPr>
      </w:pPr>
      <w:del w:id="13820" w:author="Laurence Golding" w:date="2019-05-11T06:52:00Z">
        <w:r>
          <w:delText xml:space="preserve">      "initialState": {                      # See §</w:delText>
        </w:r>
        <w:r>
          <w:fldChar w:fldCharType="begin"/>
        </w:r>
        <w:r>
          <w:delInstrText xml:space="preserve"> REF _Ref511823179 \r \h </w:delInstrText>
        </w:r>
        <w:r>
          <w:fldChar w:fldCharType="separate"/>
        </w:r>
        <w:r w:rsidR="00331070">
          <w:delText>3.30.4</w:delText>
        </w:r>
        <w:r>
          <w:fldChar w:fldCharType="end"/>
        </w:r>
        <w:r>
          <w:delText>.</w:delText>
        </w:r>
      </w:del>
    </w:p>
    <w:p w14:paraId="3D710390" w14:textId="77777777" w:rsidR="009D3174" w:rsidRDefault="009D3174" w:rsidP="009D3174">
      <w:pPr>
        <w:pStyle w:val="Codesmall"/>
        <w:rPr>
          <w:del w:id="13821" w:author="Laurence Golding" w:date="2019-05-11T06:52:00Z"/>
        </w:rPr>
      </w:pPr>
      <w:del w:id="13822" w:author="Laurence Golding" w:date="2019-05-11T06:52:00Z">
        <w:r>
          <w:delText xml:space="preserve">        "x": "1",</w:delText>
        </w:r>
      </w:del>
    </w:p>
    <w:p w14:paraId="33A2781D" w14:textId="77777777" w:rsidR="009D3174" w:rsidRDefault="009D3174" w:rsidP="009D3174">
      <w:pPr>
        <w:pStyle w:val="Codesmall"/>
        <w:rPr>
          <w:del w:id="13823" w:author="Laurence Golding" w:date="2019-05-11T06:52:00Z"/>
        </w:rPr>
      </w:pPr>
      <w:del w:id="13824" w:author="Laurence Golding" w:date="2019-05-11T06:52:00Z">
        <w:r>
          <w:delText xml:space="preserve">        "y": "2",</w:delText>
        </w:r>
      </w:del>
    </w:p>
    <w:p w14:paraId="7AE6D157" w14:textId="77777777" w:rsidR="009D3174" w:rsidRDefault="009D3174" w:rsidP="009D3174">
      <w:pPr>
        <w:pStyle w:val="Codesmall"/>
        <w:rPr>
          <w:del w:id="13825" w:author="Laurence Golding" w:date="2019-05-11T06:52:00Z"/>
        </w:rPr>
      </w:pPr>
      <w:del w:id="13826" w:author="Laurence Golding" w:date="2019-05-11T06:52:00Z">
        <w:r>
          <w:delText xml:space="preserve">        "x + y": "3”</w:delText>
        </w:r>
      </w:del>
    </w:p>
    <w:p w14:paraId="03F9EA86" w14:textId="77777777" w:rsidR="009D3174" w:rsidRDefault="009D3174" w:rsidP="002D65F3">
      <w:pPr>
        <w:pStyle w:val="Code"/>
        <w:rPr>
          <w:moveFrom w:id="13827" w:author="Laurence Golding" w:date="2019-05-11T06:52:00Z"/>
        </w:rPr>
        <w:pPrChange w:id="13828" w:author="Laurence Golding" w:date="2019-05-11T06:51:00Z">
          <w:pPr>
            <w:pStyle w:val="Codesmall"/>
          </w:pPr>
        </w:pPrChange>
      </w:pPr>
      <w:moveFromRangeStart w:id="13829" w:author="Laurence Golding" w:date="2019-05-11T06:52:00Z" w:name="move8450019"/>
      <w:moveFrom w:id="13830" w:author="Laurence Golding" w:date="2019-05-11T06:52:00Z">
        <w:r>
          <w:t xml:space="preserve">      },</w:t>
        </w:r>
      </w:moveFrom>
    </w:p>
    <w:p w14:paraId="25A6CA28" w14:textId="77777777" w:rsidR="009D3174" w:rsidRDefault="009D3174" w:rsidP="002D65F3">
      <w:pPr>
        <w:pStyle w:val="Code"/>
        <w:rPr>
          <w:moveFrom w:id="13831" w:author="Laurence Golding" w:date="2019-05-11T06:52:00Z"/>
        </w:rPr>
        <w:pPrChange w:id="13832" w:author="Laurence Golding" w:date="2019-05-11T06:51:00Z">
          <w:pPr>
            <w:pStyle w:val="Codesmall"/>
          </w:pPr>
        </w:pPrChange>
      </w:pPr>
    </w:p>
    <w:moveFromRangeEnd w:id="13829"/>
    <w:p w14:paraId="0AA63235" w14:textId="77777777" w:rsidR="009D3174" w:rsidRDefault="009D3174" w:rsidP="009D3174">
      <w:pPr>
        <w:pStyle w:val="Codesmall"/>
        <w:rPr>
          <w:del w:id="13833" w:author="Laurence Golding" w:date="2019-05-11T06:52:00Z"/>
        </w:rPr>
      </w:pPr>
      <w:del w:id="13834" w:author="Laurence Golding" w:date="2019-05-11T06:52:00Z">
        <w:r>
          <w:delText xml:space="preserve">      "edgeTraversals": [                    # See §</w:delText>
        </w:r>
        <w:r>
          <w:fldChar w:fldCharType="begin"/>
        </w:r>
        <w:r>
          <w:delInstrText xml:space="preserve"> REF _Ref511822614 \r \h </w:delInstrText>
        </w:r>
        <w:r>
          <w:fldChar w:fldCharType="separate"/>
        </w:r>
        <w:r w:rsidR="00331070">
          <w:delText>3.30.5</w:delText>
        </w:r>
        <w:r>
          <w:fldChar w:fldCharType="end"/>
        </w:r>
        <w:r>
          <w:delText>.</w:delText>
        </w:r>
      </w:del>
    </w:p>
    <w:p w14:paraId="24E0CE48" w14:textId="77777777" w:rsidR="009D3174" w:rsidRDefault="009D3174" w:rsidP="009D3174">
      <w:pPr>
        <w:pStyle w:val="Codesmall"/>
        <w:rPr>
          <w:del w:id="13835" w:author="Laurence Golding" w:date="2019-05-11T06:52:00Z"/>
        </w:rPr>
      </w:pPr>
      <w:del w:id="13836" w:author="Laurence Golding" w:date="2019-05-11T06:52:00Z">
        <w:r>
          <w:delText xml:space="preserve">        {                                    # An edgeTraversal object (§</w:delText>
        </w:r>
        <w:r>
          <w:fldChar w:fldCharType="begin"/>
        </w:r>
        <w:r>
          <w:delInstrText xml:space="preserve"> REF _Ref511822569 \r \h </w:delInstrText>
        </w:r>
        <w:r>
          <w:fldChar w:fldCharType="separate"/>
        </w:r>
        <w:r w:rsidR="00331070">
          <w:delText>3.31</w:delText>
        </w:r>
        <w:r>
          <w:fldChar w:fldCharType="end"/>
        </w:r>
        <w:r>
          <w:delText>).</w:delText>
        </w:r>
      </w:del>
    </w:p>
    <w:p w14:paraId="5F566E61" w14:textId="77777777" w:rsidR="009D3174" w:rsidRDefault="009D3174" w:rsidP="009D3174">
      <w:pPr>
        <w:pStyle w:val="Codesmall"/>
        <w:rPr>
          <w:del w:id="13837" w:author="Laurence Golding" w:date="2019-05-11T06:52:00Z"/>
        </w:rPr>
      </w:pPr>
      <w:del w:id="13838" w:author="Laurence Golding" w:date="2019-05-11T06:52:00Z">
        <w:r>
          <w:delText xml:space="preserve">          "edgeId": "e1",                    # See §</w:delText>
        </w:r>
        <w:r w:rsidR="00D1651A">
          <w:fldChar w:fldCharType="begin"/>
        </w:r>
        <w:r w:rsidR="00D1651A">
          <w:delInstrText xml:space="preserve"> REF _Ref513199007 \r \h </w:delInstrText>
        </w:r>
        <w:r w:rsidR="00D1651A">
          <w:fldChar w:fldCharType="separate"/>
        </w:r>
        <w:r w:rsidR="00331070">
          <w:delText>3.31.2</w:delText>
        </w:r>
        <w:r w:rsidR="00D1651A">
          <w:fldChar w:fldCharType="end"/>
        </w:r>
        <w:r>
          <w:delText>.</w:delText>
        </w:r>
      </w:del>
    </w:p>
    <w:p w14:paraId="11D5715B" w14:textId="77777777" w:rsidR="009D3174" w:rsidRDefault="009D3174" w:rsidP="009D3174">
      <w:pPr>
        <w:pStyle w:val="Codesmall"/>
        <w:rPr>
          <w:del w:id="13839" w:author="Laurence Golding" w:date="2019-05-11T06:52:00Z"/>
        </w:rPr>
      </w:pPr>
    </w:p>
    <w:p w14:paraId="446A7C09" w14:textId="77777777" w:rsidR="009D3174" w:rsidRDefault="009D3174" w:rsidP="009D3174">
      <w:pPr>
        <w:pStyle w:val="Codesmall"/>
        <w:rPr>
          <w:del w:id="13840" w:author="Laurence Golding" w:date="2019-05-11T06:52:00Z"/>
        </w:rPr>
      </w:pPr>
      <w:del w:id="13841" w:author="Laurence Golding" w:date="2019-05-11T06:52:00Z">
        <w:r>
          <w:delText xml:space="preserve">          "finalState": {                    # See §</w:delText>
        </w:r>
        <w:r>
          <w:fldChar w:fldCharType="begin"/>
        </w:r>
        <w:r>
          <w:delInstrText xml:space="preserve"> REF _Ref511823070 \r \h </w:delInstrText>
        </w:r>
        <w:r>
          <w:fldChar w:fldCharType="separate"/>
        </w:r>
        <w:r w:rsidR="00331070">
          <w:delText>3.31.4</w:delText>
        </w:r>
        <w:r>
          <w:fldChar w:fldCharType="end"/>
        </w:r>
        <w:r>
          <w:delText>.</w:delText>
        </w:r>
      </w:del>
    </w:p>
    <w:p w14:paraId="44254627" w14:textId="77777777" w:rsidR="009D3174" w:rsidRDefault="009D3174" w:rsidP="009D3174">
      <w:pPr>
        <w:pStyle w:val="Codesmall"/>
        <w:rPr>
          <w:del w:id="13842" w:author="Laurence Golding" w:date="2019-05-11T06:52:00Z"/>
        </w:rPr>
      </w:pPr>
      <w:del w:id="13843" w:author="Laurence Golding" w:date="2019-05-11T06:52:00Z">
        <w:r>
          <w:delText xml:space="preserve">            "x": "4",</w:delText>
        </w:r>
      </w:del>
    </w:p>
    <w:p w14:paraId="65011AAF" w14:textId="77777777" w:rsidR="009D3174" w:rsidRDefault="009D3174" w:rsidP="009D3174">
      <w:pPr>
        <w:pStyle w:val="Codesmall"/>
        <w:rPr>
          <w:del w:id="13844" w:author="Laurence Golding" w:date="2019-05-11T06:52:00Z"/>
        </w:rPr>
      </w:pPr>
      <w:del w:id="13845" w:author="Laurence Golding" w:date="2019-05-11T06:52:00Z">
        <w:r>
          <w:delText xml:space="preserve">            "y": "2",</w:delText>
        </w:r>
      </w:del>
    </w:p>
    <w:p w14:paraId="7669A794" w14:textId="77777777" w:rsidR="009D3174" w:rsidRDefault="009D3174" w:rsidP="009D3174">
      <w:pPr>
        <w:pStyle w:val="Codesmall"/>
        <w:rPr>
          <w:del w:id="13846" w:author="Laurence Golding" w:date="2019-05-11T06:52:00Z"/>
        </w:rPr>
      </w:pPr>
      <w:del w:id="13847" w:author="Laurence Golding" w:date="2019-05-11T06:52:00Z">
        <w:r>
          <w:delText xml:space="preserve">            "x + y": "6”</w:delText>
        </w:r>
      </w:del>
    </w:p>
    <w:p w14:paraId="4E4ECA35" w14:textId="77777777" w:rsidR="009D3174" w:rsidRDefault="009D3174" w:rsidP="002D65F3">
      <w:pPr>
        <w:pStyle w:val="Code"/>
        <w:rPr>
          <w:moveFrom w:id="13848" w:author="Laurence Golding" w:date="2019-05-11T06:52:00Z"/>
        </w:rPr>
        <w:pPrChange w:id="13849" w:author="Laurence Golding" w:date="2019-05-11T06:51:00Z">
          <w:pPr>
            <w:pStyle w:val="Codesmall"/>
          </w:pPr>
        </w:pPrChange>
      </w:pPr>
      <w:moveFromRangeStart w:id="13850" w:author="Laurence Golding" w:date="2019-05-11T06:52:00Z" w:name="move8450020"/>
      <w:moveFrom w:id="13851" w:author="Laurence Golding" w:date="2019-05-11T06:52:00Z">
        <w:r>
          <w:t xml:space="preserve">          }</w:t>
        </w:r>
      </w:moveFrom>
    </w:p>
    <w:p w14:paraId="3FB02D65" w14:textId="77777777" w:rsidR="009D3174" w:rsidRDefault="009D3174" w:rsidP="002D65F3">
      <w:pPr>
        <w:pStyle w:val="Code"/>
        <w:rPr>
          <w:moveFrom w:id="13852" w:author="Laurence Golding" w:date="2019-05-11T06:52:00Z"/>
        </w:rPr>
        <w:pPrChange w:id="13853" w:author="Laurence Golding" w:date="2019-05-11T06:51:00Z">
          <w:pPr>
            <w:pStyle w:val="Codesmall"/>
          </w:pPr>
        </w:pPrChange>
      </w:pPr>
      <w:moveFrom w:id="13854" w:author="Laurence Golding" w:date="2019-05-11T06:52:00Z">
        <w:r>
          <w:t xml:space="preserve">        },</w:t>
        </w:r>
      </w:moveFrom>
    </w:p>
    <w:p w14:paraId="64CA42DF" w14:textId="77777777" w:rsidR="009D3174" w:rsidRDefault="009D3174" w:rsidP="002D65F3">
      <w:pPr>
        <w:pStyle w:val="Code"/>
        <w:rPr>
          <w:moveFrom w:id="13855" w:author="Laurence Golding" w:date="2019-05-11T06:52:00Z"/>
        </w:rPr>
        <w:pPrChange w:id="13856" w:author="Laurence Golding" w:date="2019-05-11T06:51:00Z">
          <w:pPr>
            <w:pStyle w:val="Codesmall"/>
          </w:pPr>
        </w:pPrChange>
      </w:pPr>
      <w:moveFrom w:id="13857" w:author="Laurence Golding" w:date="2019-05-11T06:52:00Z">
        <w:r>
          <w:t xml:space="preserve">        {</w:t>
        </w:r>
      </w:moveFrom>
    </w:p>
    <w:p w14:paraId="3E745448" w14:textId="77777777" w:rsidR="009D3174" w:rsidRDefault="009D3174" w:rsidP="002D65F3">
      <w:pPr>
        <w:pStyle w:val="Code"/>
        <w:rPr>
          <w:moveFrom w:id="13858" w:author="Laurence Golding" w:date="2019-05-11T06:52:00Z"/>
        </w:rPr>
        <w:pPrChange w:id="13859" w:author="Laurence Golding" w:date="2019-05-11T06:51:00Z">
          <w:pPr>
            <w:pStyle w:val="Codesmall"/>
          </w:pPr>
        </w:pPrChange>
      </w:pPr>
      <w:moveFrom w:id="13860" w:author="Laurence Golding" w:date="2019-05-11T06:52:00Z">
        <w:r>
          <w:t xml:space="preserve">          "edgeId": "e3",</w:t>
        </w:r>
      </w:moveFrom>
    </w:p>
    <w:p w14:paraId="0FD21DE2" w14:textId="77777777" w:rsidR="009D3174" w:rsidRDefault="009D3174" w:rsidP="002D65F3">
      <w:pPr>
        <w:pStyle w:val="Code"/>
        <w:rPr>
          <w:moveFrom w:id="13861" w:author="Laurence Golding" w:date="2019-05-11T06:52:00Z"/>
        </w:rPr>
        <w:pPrChange w:id="13862" w:author="Laurence Golding" w:date="2019-05-11T06:51:00Z">
          <w:pPr>
            <w:pStyle w:val="Codesmall"/>
          </w:pPr>
        </w:pPrChange>
      </w:pPr>
    </w:p>
    <w:p w14:paraId="0AD124C5" w14:textId="77777777" w:rsidR="009D3174" w:rsidRDefault="009D3174" w:rsidP="002D65F3">
      <w:pPr>
        <w:pStyle w:val="Code"/>
        <w:rPr>
          <w:moveFrom w:id="13863" w:author="Laurence Golding" w:date="2019-05-11T06:52:00Z"/>
        </w:rPr>
        <w:pPrChange w:id="13864" w:author="Laurence Golding" w:date="2019-05-11T06:51:00Z">
          <w:pPr>
            <w:pStyle w:val="Codesmall"/>
          </w:pPr>
        </w:pPrChange>
      </w:pPr>
      <w:moveFrom w:id="13865" w:author="Laurence Golding" w:date="2019-05-11T06:52:00Z">
        <w:r>
          <w:t xml:space="preserve">          "finalState": {</w:t>
        </w:r>
      </w:moveFrom>
    </w:p>
    <w:p w14:paraId="0275F036" w14:textId="77777777" w:rsidR="009D3174" w:rsidRDefault="009D3174" w:rsidP="009D3174">
      <w:pPr>
        <w:pStyle w:val="Codesmall"/>
        <w:rPr>
          <w:del w:id="13866" w:author="Laurence Golding" w:date="2019-05-11T06:52:00Z"/>
        </w:rPr>
      </w:pPr>
      <w:moveFrom w:id="13867" w:author="Laurence Golding" w:date="2019-05-11T06:52:00Z">
        <w:r>
          <w:t xml:space="preserve">            "x": </w:t>
        </w:r>
      </w:moveFrom>
      <w:moveFromRangeEnd w:id="13850"/>
      <w:del w:id="13868" w:author="Laurence Golding" w:date="2019-05-11T06:52:00Z">
        <w:r>
          <w:delText>"4",</w:delText>
        </w:r>
      </w:del>
    </w:p>
    <w:p w14:paraId="018CFC12" w14:textId="77777777" w:rsidR="009D3174" w:rsidRDefault="009D3174" w:rsidP="009D3174">
      <w:pPr>
        <w:pStyle w:val="Codesmall"/>
        <w:rPr>
          <w:del w:id="13869" w:author="Laurence Golding" w:date="2019-05-11T06:52:00Z"/>
        </w:rPr>
      </w:pPr>
      <w:del w:id="13870" w:author="Laurence Golding" w:date="2019-05-11T06:52:00Z">
        <w:r>
          <w:delText xml:space="preserve">            "y": "7",</w:delText>
        </w:r>
      </w:del>
    </w:p>
    <w:p w14:paraId="18AEF7B7" w14:textId="77777777" w:rsidR="009D3174" w:rsidRDefault="009D3174" w:rsidP="009D3174">
      <w:pPr>
        <w:pStyle w:val="Codesmall"/>
        <w:rPr>
          <w:del w:id="13871" w:author="Laurence Golding" w:date="2019-05-11T06:52:00Z"/>
        </w:rPr>
      </w:pPr>
      <w:del w:id="13872" w:author="Laurence Golding" w:date="2019-05-11T06:52:00Z">
        <w:r>
          <w:delText xml:space="preserve">            "x + y": "11”</w:delText>
        </w:r>
      </w:del>
    </w:p>
    <w:p w14:paraId="0B61E24C" w14:textId="77777777" w:rsidR="009D3174" w:rsidRDefault="009D3174" w:rsidP="009D3174">
      <w:pPr>
        <w:pStyle w:val="Codesmall"/>
        <w:rPr>
          <w:del w:id="13873" w:author="Laurence Golding" w:date="2019-05-11T06:52:00Z"/>
        </w:rPr>
      </w:pPr>
      <w:del w:id="13874" w:author="Laurence Golding" w:date="2019-05-11T06:52:00Z">
        <w:r>
          <w:delText xml:space="preserve">          }</w:delText>
        </w:r>
      </w:del>
    </w:p>
    <w:p w14:paraId="45333483" w14:textId="77777777" w:rsidR="009D3174" w:rsidRDefault="009D3174" w:rsidP="009D3174">
      <w:pPr>
        <w:pStyle w:val="Codesmall"/>
        <w:rPr>
          <w:del w:id="13875" w:author="Laurence Golding" w:date="2019-05-11T06:52:00Z"/>
        </w:rPr>
      </w:pPr>
      <w:del w:id="13876" w:author="Laurence Golding" w:date="2019-05-11T06:52:00Z">
        <w:r>
          <w:delText xml:space="preserve">        }</w:delText>
        </w:r>
      </w:del>
    </w:p>
    <w:p w14:paraId="58726CBF" w14:textId="77777777" w:rsidR="009D3174" w:rsidRDefault="009D3174" w:rsidP="009D3174">
      <w:pPr>
        <w:pStyle w:val="Codesmall"/>
        <w:rPr>
          <w:del w:id="13877" w:author="Laurence Golding" w:date="2019-05-11T06:52:00Z"/>
        </w:rPr>
      </w:pPr>
      <w:del w:id="13878" w:author="Laurence Golding" w:date="2019-05-11T06:52:00Z">
        <w:r>
          <w:delText xml:space="preserve">      ]</w:delText>
        </w:r>
      </w:del>
    </w:p>
    <w:p w14:paraId="38C2C1AA" w14:textId="77777777" w:rsidR="009D3174" w:rsidRDefault="009D3174" w:rsidP="009D3174">
      <w:pPr>
        <w:pStyle w:val="Codesmall"/>
        <w:rPr>
          <w:del w:id="13879" w:author="Laurence Golding" w:date="2019-05-11T06:52:00Z"/>
        </w:rPr>
      </w:pPr>
      <w:del w:id="13880" w:author="Laurence Golding" w:date="2019-05-11T06:52:00Z">
        <w:r>
          <w:delText xml:space="preserve">    }</w:delText>
        </w:r>
      </w:del>
    </w:p>
    <w:p w14:paraId="228C6E47" w14:textId="77777777" w:rsidR="009D3174" w:rsidRDefault="009D3174" w:rsidP="009D3174">
      <w:pPr>
        <w:pStyle w:val="Codesmall"/>
        <w:rPr>
          <w:del w:id="13881" w:author="Laurence Golding" w:date="2019-05-11T06:52:00Z"/>
        </w:rPr>
      </w:pPr>
      <w:del w:id="13882" w:author="Laurence Golding" w:date="2019-05-11T06:52:00Z">
        <w:r>
          <w:delText xml:space="preserve">  ]</w:delText>
        </w:r>
      </w:del>
    </w:p>
    <w:p w14:paraId="006F5344" w14:textId="77777777" w:rsidR="009D3174" w:rsidRDefault="009D3174" w:rsidP="009D3174">
      <w:pPr>
        <w:pStyle w:val="Codesmall"/>
        <w:rPr>
          <w:del w:id="13883" w:author="Laurence Golding" w:date="2019-05-11T06:52:00Z"/>
        </w:rPr>
      </w:pPr>
      <w:del w:id="13884" w:author="Laurence Golding" w:date="2019-05-11T06:52:00Z">
        <w:r>
          <w:delText>}</w:delText>
        </w:r>
      </w:del>
    </w:p>
    <w:p w14:paraId="49DA1764" w14:textId="77777777" w:rsidR="009D3174" w:rsidRPr="009D3174" w:rsidRDefault="009D3174" w:rsidP="009D3174">
      <w:pPr>
        <w:rPr>
          <w:del w:id="13885" w:author="Laurence Golding" w:date="2019-05-11T06:52:00Z"/>
        </w:rPr>
      </w:pPr>
    </w:p>
    <w:p w14:paraId="4EC0404E" w14:textId="77777777" w:rsidR="00CD4F20" w:rsidRDefault="00CD4F20" w:rsidP="00CD4F20">
      <w:pPr>
        <w:pStyle w:val="Heading3"/>
        <w:numPr>
          <w:ilvl w:val="2"/>
          <w:numId w:val="2"/>
        </w:numPr>
        <w:rPr>
          <w:del w:id="13886" w:author="Laurence Golding" w:date="2019-05-11T06:52:00Z"/>
        </w:rPr>
      </w:pPr>
      <w:bookmarkStart w:id="13887" w:name="_Toc516224912"/>
      <w:del w:id="13888" w:author="Laurence Golding" w:date="2019-05-11T06:52:00Z">
        <w:r>
          <w:delText>properties property</w:delText>
        </w:r>
        <w:bookmarkEnd w:id="13887"/>
      </w:del>
    </w:p>
    <w:p w14:paraId="406FC1A2" w14:textId="77777777" w:rsidR="00E66DEE" w:rsidRPr="00E66DEE" w:rsidRDefault="00E66DEE" w:rsidP="00E66DEE">
      <w:pPr>
        <w:rPr>
          <w:del w:id="13889" w:author="Laurence Golding" w:date="2019-05-11T06:52:00Z"/>
        </w:rPr>
      </w:pPr>
      <w:del w:id="13890" w:author="Laurence Golding" w:date="2019-05-11T06:52:00Z">
        <w:r>
          <w:delText xml:space="preserve">A </w:delText>
        </w:r>
        <w:r>
          <w:rPr>
            <w:rStyle w:val="CODEtemp"/>
          </w:rPr>
          <w:delText>graphTraversal</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delText>). This allows tools to include information about the graph traversal that is not explicitly specified in the SARIF format.</w:delText>
        </w:r>
      </w:del>
    </w:p>
    <w:p w14:paraId="1A6440C4" w14:textId="77777777" w:rsidR="00CD4F20" w:rsidRDefault="00CD4F20" w:rsidP="00CD4F20">
      <w:pPr>
        <w:pStyle w:val="Heading2"/>
        <w:numPr>
          <w:ilvl w:val="1"/>
          <w:numId w:val="2"/>
        </w:numPr>
        <w:rPr>
          <w:moveFrom w:id="13891" w:author="Laurence Golding" w:date="2019-05-11T06:52:00Z"/>
        </w:rPr>
      </w:pPr>
      <w:bookmarkStart w:id="13892" w:name="_Toc516224913"/>
      <w:moveFromRangeStart w:id="13893" w:author="Laurence Golding" w:date="2019-05-11T06:52:00Z" w:name="move8450021"/>
      <w:moveFrom w:id="13894" w:author="Laurence Golding" w:date="2019-05-11T06:52:00Z">
        <w:r>
          <w:t>edgeTraversal object</w:t>
        </w:r>
        <w:bookmarkEnd w:id="13892"/>
      </w:moveFrom>
    </w:p>
    <w:p w14:paraId="13155BAC" w14:textId="77777777" w:rsidR="00CD4F20" w:rsidRDefault="00CD4F20" w:rsidP="00CD4F20">
      <w:pPr>
        <w:pStyle w:val="Heading3"/>
        <w:numPr>
          <w:ilvl w:val="2"/>
          <w:numId w:val="2"/>
        </w:numPr>
        <w:rPr>
          <w:moveFrom w:id="13895" w:author="Laurence Golding" w:date="2019-05-11T06:52:00Z"/>
        </w:rPr>
      </w:pPr>
      <w:bookmarkStart w:id="13896" w:name="_Toc516224914"/>
      <w:moveFrom w:id="13897" w:author="Laurence Golding" w:date="2019-05-11T06:52:00Z">
        <w:r>
          <w:t>General</w:t>
        </w:r>
        <w:bookmarkEnd w:id="13896"/>
      </w:moveFrom>
    </w:p>
    <w:p w14:paraId="356A9F5D" w14:textId="77777777" w:rsidR="00E66DEE" w:rsidRDefault="00E66DEE" w:rsidP="00E66DEE">
      <w:pPr>
        <w:rPr>
          <w:moveFrom w:id="13898" w:author="Laurence Golding" w:date="2019-05-11T06:52:00Z"/>
        </w:rPr>
      </w:pPr>
      <w:moveFrom w:id="13899" w:author="Laurence Golding" w:date="2019-05-11T06:52:00Z">
        <w:r>
          <w:t xml:space="preserve">An </w:t>
        </w:r>
        <w:r>
          <w:rPr>
            <w:rStyle w:val="CODEtemp"/>
          </w:rPr>
          <w:t>edgeTraversal</w:t>
        </w:r>
        <w:r>
          <w:t xml:space="preserve"> object represents the traversal of a single edge during a graph traversal.</w:t>
        </w:r>
      </w:moveFrom>
    </w:p>
    <w:p w14:paraId="5670905F" w14:textId="77777777" w:rsidR="00CD4F20" w:rsidRDefault="00CD4F20" w:rsidP="00CD4F20">
      <w:pPr>
        <w:pStyle w:val="Heading3"/>
        <w:numPr>
          <w:ilvl w:val="2"/>
          <w:numId w:val="2"/>
        </w:numPr>
        <w:rPr>
          <w:moveFrom w:id="13900" w:author="Laurence Golding" w:date="2019-05-11T06:52:00Z"/>
        </w:rPr>
      </w:pPr>
      <w:bookmarkStart w:id="13901" w:name="_Toc516224915"/>
      <w:moveFrom w:id="13902" w:author="Laurence Golding" w:date="2019-05-11T06:52:00Z">
        <w:r>
          <w:t>edgeId property</w:t>
        </w:r>
        <w:bookmarkEnd w:id="13901"/>
      </w:moveFrom>
    </w:p>
    <w:moveFromRangeEnd w:id="13893"/>
    <w:p w14:paraId="375F6155" w14:textId="77777777" w:rsidR="00E66DEE" w:rsidRPr="00E66DEE" w:rsidRDefault="00E66DEE" w:rsidP="00E66DEE">
      <w:pPr>
        <w:rPr>
          <w:del w:id="13903" w:author="Laurence Golding" w:date="2019-05-11T06:52:00Z"/>
        </w:rPr>
      </w:pPr>
      <w:del w:id="13904" w:author="Laurence Golding" w:date="2019-05-11T06:52:00Z">
        <w:r>
          <w:delText xml:space="preserve">An </w:delText>
        </w:r>
        <w:r>
          <w:rPr>
            <w:rStyle w:val="CODEtemp"/>
          </w:rPr>
          <w:delText>edgeTraversal</w:delText>
        </w:r>
        <w:r>
          <w:delText xml:space="preserve"> object </w:delText>
        </w:r>
        <w:r>
          <w:rPr>
            <w:b/>
          </w:rPr>
          <w:delText>SHALL</w:delText>
        </w:r>
        <w:r>
          <w:delText xml:space="preserve"> contain a property named </w:delText>
        </w:r>
        <w:r>
          <w:rPr>
            <w:rStyle w:val="CODEtemp"/>
          </w:rPr>
          <w:delText>edgeId</w:delText>
        </w:r>
        <w:r>
          <w:delText xml:space="preserve"> whose value is a string which equals the </w:delText>
        </w:r>
        <w:r>
          <w:rPr>
            <w:rStyle w:val="CODEtemp"/>
          </w:rPr>
          <w:delText>id</w:delText>
        </w:r>
        <w:r>
          <w:delText xml:space="preserve"> property (§</w:delText>
        </w:r>
        <w:r>
          <w:fldChar w:fldCharType="begin"/>
        </w:r>
        <w:r>
          <w:delInstrText xml:space="preserve"> REF _Ref511823280 \r \h </w:delInstrText>
        </w:r>
        <w:r>
          <w:fldChar w:fldCharType="separate"/>
        </w:r>
        <w:r w:rsidR="00331070">
          <w:delText>3.29.2</w:delText>
        </w:r>
        <w:r>
          <w:fldChar w:fldCharType="end"/>
        </w:r>
        <w:r>
          <w:delText xml:space="preserve">) of one of the </w:delText>
        </w:r>
        <w:r>
          <w:rPr>
            <w:rStyle w:val="CODEtemp"/>
          </w:rPr>
          <w:delText>edge</w:delText>
        </w:r>
        <w:r>
          <w:delText xml:space="preserve"> objects (§</w:delText>
        </w:r>
        <w:r>
          <w:fldChar w:fldCharType="begin"/>
        </w:r>
        <w:r>
          <w:delInstrText xml:space="preserve"> REF _Ref511821891 \r \h </w:delInstrText>
        </w:r>
        <w:r>
          <w:fldChar w:fldCharType="separate"/>
        </w:r>
        <w:r w:rsidR="00331070">
          <w:delText>3.29</w:delText>
        </w:r>
        <w:r>
          <w:fldChar w:fldCharType="end"/>
        </w:r>
        <w:r>
          <w:delText xml:space="preserve">) in the graph identified by the </w:delText>
        </w:r>
        <w:r>
          <w:rPr>
            <w:rStyle w:val="CODEtemp"/>
          </w:rPr>
          <w:delText>graphId</w:delText>
        </w:r>
        <w:r>
          <w:delText xml:space="preserve"> property (§</w:delText>
        </w:r>
        <w:r>
          <w:fldChar w:fldCharType="begin"/>
        </w:r>
        <w:r>
          <w:delInstrText xml:space="preserve"> REF _Ref511823337 \r \h </w:delInstrText>
        </w:r>
        <w:r>
          <w:fldChar w:fldCharType="separate"/>
        </w:r>
        <w:r w:rsidR="00331070">
          <w:delText>3.30.2</w:delText>
        </w:r>
        <w:r>
          <w:fldChar w:fldCharType="end"/>
        </w:r>
        <w:r>
          <w:delText xml:space="preserve">) of the containing </w:delText>
        </w:r>
        <w:r>
          <w:rPr>
            <w:rStyle w:val="CODEtemp"/>
          </w:rPr>
          <w:delText>graphTraversal</w:delText>
        </w:r>
        <w:r>
          <w:delText xml:space="preserve"> object (§</w:delText>
        </w:r>
        <w:r>
          <w:fldChar w:fldCharType="begin"/>
        </w:r>
        <w:r>
          <w:delInstrText xml:space="preserve"> REF _Ref511819971 \r \h </w:delInstrText>
        </w:r>
        <w:r>
          <w:fldChar w:fldCharType="separate"/>
        </w:r>
        <w:r w:rsidR="00331070">
          <w:delText>3.30</w:delText>
        </w:r>
        <w:r>
          <w:fldChar w:fldCharType="end"/>
        </w:r>
        <w:r>
          <w:delText>).</w:delText>
        </w:r>
      </w:del>
    </w:p>
    <w:p w14:paraId="6125C508" w14:textId="77777777" w:rsidR="00CD4F20" w:rsidRDefault="00CD4F20" w:rsidP="00CD4F20">
      <w:pPr>
        <w:pStyle w:val="Heading3"/>
        <w:numPr>
          <w:ilvl w:val="2"/>
          <w:numId w:val="2"/>
        </w:numPr>
        <w:rPr>
          <w:del w:id="13905" w:author="Laurence Golding" w:date="2019-05-11T06:52:00Z"/>
        </w:rPr>
      </w:pPr>
      <w:bookmarkStart w:id="13906" w:name="_Toc516224916"/>
      <w:del w:id="13907" w:author="Laurence Golding" w:date="2019-05-11T06:52:00Z">
        <w:r>
          <w:delText>message property</w:delText>
        </w:r>
        <w:bookmarkEnd w:id="13906"/>
      </w:del>
    </w:p>
    <w:p w14:paraId="0104A4DE" w14:textId="77777777" w:rsidR="00E66DEE" w:rsidRPr="00E66DEE" w:rsidRDefault="00E66DEE" w:rsidP="00E66DEE">
      <w:pPr>
        <w:rPr>
          <w:del w:id="13908" w:author="Laurence Golding" w:date="2019-05-11T06:52:00Z"/>
        </w:rPr>
      </w:pPr>
      <w:del w:id="13909" w:author="Laurence Golding" w:date="2019-05-11T06:52:00Z">
        <w:r>
          <w:delText xml:space="preserve">An </w:delText>
        </w:r>
        <w:r>
          <w:rPr>
            <w:rStyle w:val="CODEtemp"/>
          </w:rPr>
          <w:delText>edgeTraversal</w:delText>
        </w:r>
        <w:r>
          <w:delText xml:space="preserve"> object </w:delText>
        </w:r>
        <w:r>
          <w:rPr>
            <w:b/>
          </w:rPr>
          <w:delText>MAY</w:delText>
        </w:r>
        <w:r>
          <w:delText xml:space="preserve"> contain a property named </w:delText>
        </w:r>
        <w:r>
          <w:rPr>
            <w:rStyle w:val="CODEtemp"/>
          </w:rPr>
          <w:delText>message</w:delText>
        </w:r>
        <w:r>
          <w:delText xml:space="preserve"> whose value is a </w:delText>
        </w:r>
        <w:r>
          <w:rPr>
            <w:rStyle w:val="CODEtemp"/>
          </w:rPr>
          <w:delText>message</w:delText>
        </w:r>
        <w:r>
          <w:delText xml:space="preserve"> object (§</w:delText>
        </w:r>
        <w:r>
          <w:fldChar w:fldCharType="begin"/>
        </w:r>
        <w:r>
          <w:delInstrText xml:space="preserve"> REF _Ref508814664 \r \h </w:delInstrText>
        </w:r>
        <w:r>
          <w:fldChar w:fldCharType="separate"/>
        </w:r>
        <w:r w:rsidR="00331070">
          <w:delText>3.9</w:delText>
        </w:r>
        <w:r>
          <w:fldChar w:fldCharType="end"/>
        </w:r>
        <w:r>
          <w:delText>) that contains a message to display to the user as the edge is traversed.</w:delText>
        </w:r>
      </w:del>
    </w:p>
    <w:p w14:paraId="2A358DC6" w14:textId="77777777" w:rsidR="00CD4F20" w:rsidRDefault="00CD4F20" w:rsidP="00CD4F20">
      <w:pPr>
        <w:pStyle w:val="Heading3"/>
        <w:numPr>
          <w:ilvl w:val="2"/>
          <w:numId w:val="2"/>
        </w:numPr>
        <w:rPr>
          <w:moveFrom w:id="13910" w:author="Laurence Golding" w:date="2019-05-11T06:52:00Z"/>
        </w:rPr>
      </w:pPr>
      <w:bookmarkStart w:id="13911" w:name="_Toc516224917"/>
      <w:moveFromRangeStart w:id="13912" w:author="Laurence Golding" w:date="2019-05-11T06:52:00Z" w:name="move8450022"/>
      <w:moveFrom w:id="13913" w:author="Laurence Golding" w:date="2019-05-11T06:52:00Z">
        <w:r>
          <w:t>finalState property</w:t>
        </w:r>
        <w:bookmarkEnd w:id="13911"/>
      </w:moveFrom>
    </w:p>
    <w:moveFromRangeEnd w:id="13912"/>
    <w:p w14:paraId="638CB673" w14:textId="77777777" w:rsidR="00E66DEE" w:rsidRDefault="00E66DEE" w:rsidP="00E66DEE">
      <w:pPr>
        <w:rPr>
          <w:del w:id="13914" w:author="Laurence Golding" w:date="2019-05-11T06:52:00Z"/>
        </w:rPr>
      </w:pPr>
      <w:del w:id="13915" w:author="Laurence Golding" w:date="2019-05-11T06:52:00Z">
        <w:r>
          <w:delText xml:space="preserve">An </w:delText>
        </w:r>
        <w:r>
          <w:rPr>
            <w:rStyle w:val="CODEtemp"/>
          </w:rPr>
          <w:delText>edgeTraversal</w:delText>
        </w:r>
        <w:r>
          <w:delText xml:space="preserve"> object </w:delText>
        </w:r>
        <w:r>
          <w:rPr>
            <w:b/>
          </w:rPr>
          <w:delText>MAY</w:delText>
        </w:r>
        <w:r>
          <w:delText xml:space="preserve"> contain a property named </w:delText>
        </w:r>
        <w:r>
          <w:rPr>
            <w:rStyle w:val="CODEtemp"/>
          </w:rPr>
          <w:delText>finalState</w:delText>
        </w:r>
        <w:r>
          <w:delText xml:space="preserve"> whose value is a JSON object (§</w:delText>
        </w:r>
        <w:r>
          <w:fldChar w:fldCharType="begin"/>
        </w:r>
        <w:r>
          <w:delInstrText xml:space="preserve"> REF _Ref508798892 \r \h </w:delInstrText>
        </w:r>
        <w:r>
          <w:fldChar w:fldCharType="separate"/>
        </w:r>
        <w:r w:rsidR="00331070">
          <w:delText>3.5</w:delText>
        </w:r>
        <w:r>
          <w:fldChar w:fldCharType="end"/>
        </w:r>
        <w:r>
          <w:delText xml:space="preserve">) each of whose properties represents the value of a relevant expression after the edge has been traversed. This property, together with </w:delText>
        </w:r>
        <w:r>
          <w:rPr>
            <w:rStyle w:val="CODEtemp"/>
          </w:rPr>
          <w:delText>graphTraversal.initialState</w:delText>
        </w:r>
        <w:r>
          <w:delText xml:space="preserve"> (§</w:delText>
        </w:r>
        <w:r>
          <w:fldChar w:fldCharType="begin"/>
        </w:r>
        <w:r>
          <w:delInstrText xml:space="preserve"> REF _Ref511823179 \r \h </w:delInstrText>
        </w:r>
        <w:r>
          <w:fldChar w:fldCharType="separate"/>
        </w:r>
        <w:r w:rsidR="00331070">
          <w:delText>3.30.4</w:delText>
        </w:r>
        <w:r>
          <w:fldChar w:fldCharType="end"/>
        </w:r>
        <w:r>
          <w:delText>), enables a viewer to present a debugger-like “watch window” experience as the user traverses a graph.</w:delText>
        </w:r>
      </w:del>
    </w:p>
    <w:p w14:paraId="28405719" w14:textId="77777777" w:rsidR="00E66DEE" w:rsidRPr="00E66DEE" w:rsidRDefault="00E66DEE" w:rsidP="00E66DEE">
      <w:pPr>
        <w:rPr>
          <w:del w:id="13916" w:author="Laurence Golding" w:date="2019-05-11T06:52:00Z"/>
        </w:rPr>
      </w:pPr>
      <w:del w:id="13917" w:author="Laurence Golding" w:date="2019-05-11T06:52:00Z">
        <w:r>
          <w:delText>For details of how properties within a “state” object are represented, see §</w:delText>
        </w:r>
        <w:r>
          <w:fldChar w:fldCharType="begin"/>
        </w:r>
        <w:r>
          <w:delInstrText xml:space="preserve"> REF _Ref510090188 \r \h </w:delInstrText>
        </w:r>
        <w:r>
          <w:fldChar w:fldCharType="separate"/>
        </w:r>
        <w:r w:rsidR="00331070">
          <w:delText>3.34.7</w:delText>
        </w:r>
        <w:r>
          <w:fldChar w:fldCharType="end"/>
        </w:r>
        <w:r>
          <w:delText>.</w:delText>
        </w:r>
      </w:del>
    </w:p>
    <w:p w14:paraId="475A18DF" w14:textId="77777777" w:rsidR="00CD4F20" w:rsidRDefault="00326931" w:rsidP="00CD4F20">
      <w:pPr>
        <w:pStyle w:val="Heading3"/>
        <w:numPr>
          <w:ilvl w:val="2"/>
          <w:numId w:val="2"/>
        </w:numPr>
        <w:rPr>
          <w:moveFrom w:id="13918" w:author="Laurence Golding" w:date="2019-05-11T06:52:00Z"/>
        </w:rPr>
      </w:pPr>
      <w:bookmarkStart w:id="13919" w:name="_Toc516224918"/>
      <w:moveFromRangeStart w:id="13920" w:author="Laurence Golding" w:date="2019-05-11T06:52:00Z" w:name="move8450023"/>
      <w:moveFrom w:id="13921" w:author="Laurence Golding" w:date="2019-05-11T06:52:00Z">
        <w:r>
          <w:t>stepOverEdgeCount</w:t>
        </w:r>
        <w:r w:rsidR="00CD4F20">
          <w:t xml:space="preserve"> property</w:t>
        </w:r>
        <w:bookmarkEnd w:id="13919"/>
      </w:moveFrom>
    </w:p>
    <w:p w14:paraId="4BC53AA4" w14:textId="77777777" w:rsidR="00E66DEE" w:rsidRDefault="00E66DEE" w:rsidP="00E66DEE">
      <w:pPr>
        <w:rPr>
          <w:del w:id="13922" w:author="Laurence Golding" w:date="2019-05-11T06:52:00Z"/>
        </w:rPr>
      </w:pPr>
      <w:moveFrom w:id="13923" w:author="Laurence Golding" w:date="2019-05-11T06:52:00Z">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moveFrom>
      <w:moveFromRangeEnd w:id="13920"/>
      <w:del w:id="13924" w:author="Laurence Golding" w:date="2019-05-11T06:52:00Z">
        <w:r w:rsidR="00326931">
          <w:delText>an integer specifying the number of edges a user can step over</w:delText>
        </w:r>
        <w:r>
          <w:delText>.</w:delText>
        </w:r>
      </w:del>
    </w:p>
    <w:p w14:paraId="668CF229" w14:textId="77777777" w:rsidR="00326931" w:rsidRDefault="00E66DEE" w:rsidP="00E66DEE">
      <w:pPr>
        <w:rPr>
          <w:moveFrom w:id="13925" w:author="Laurence Golding" w:date="2019-05-11T06:52:00Z"/>
        </w:rPr>
      </w:pPr>
      <w:del w:id="13926" w:author="Laurence Golding" w:date="2019-05-11T06:52:00Z">
        <w:r>
          <w:delText xml:space="preserve">This property </w:delText>
        </w:r>
        <w:r w:rsidR="00326931">
          <w:delText xml:space="preserve">is intended to </w:delText>
        </w:r>
        <w:r>
          <w:delText>enable a viewing experience in which the user can either step over or step into the traversal</w:delText>
        </w:r>
        <w:r w:rsidR="00326931">
          <w:delText xml:space="preserve"> of a nested graph (§</w:delText>
        </w:r>
        <w:r w:rsidR="00326931">
          <w:fldChar w:fldCharType="begin"/>
        </w:r>
        <w:r w:rsidR="00326931">
          <w:delInstrText xml:space="preserve"> REF _Ref515547420 \r \h </w:delInstrText>
        </w:r>
        <w:r w:rsidR="00326931">
          <w:fldChar w:fldCharType="separate"/>
        </w:r>
        <w:r w:rsidR="00331070">
          <w:delText>3.28.5</w:delText>
        </w:r>
        <w:r w:rsidR="00326931">
          <w:fldChar w:fldCharType="end"/>
        </w:r>
        <w:r w:rsidR="00326931">
          <w:delText>)</w:delText>
        </w:r>
        <w:r>
          <w:delText>.</w:delText>
        </w:r>
      </w:del>
      <w:moveFromRangeStart w:id="13927" w:author="Laurence Golding" w:date="2019-05-11T06:52:00Z" w:name="move8450024"/>
      <w:moveFrom w:id="13928" w:author="Laurence Golding" w:date="2019-05-11T06:52:00Z">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moveFrom>
    </w:p>
    <w:p w14:paraId="672AE288" w14:textId="77777777" w:rsidR="00E66DEE" w:rsidRDefault="00E66DEE" w:rsidP="00E66DEE">
      <w:pPr>
        <w:rPr>
          <w:moveFrom w:id="13929" w:author="Laurence Golding" w:date="2019-05-11T06:52:00Z"/>
        </w:rPr>
      </w:pPr>
      <w:bookmarkStart w:id="13930" w:name="_Ref6932338"/>
      <w:bookmarkStart w:id="13931" w:name="_Ref6932339"/>
      <w:bookmarkStart w:id="13932" w:name="_Ref6932344"/>
      <w:bookmarkStart w:id="13933" w:name="_Ref6932353"/>
      <w:bookmarkStart w:id="13934" w:name="_Toc8367263"/>
      <w:moveFromRangeEnd w:id="13927"/>
      <w:del w:id="13935" w:author="Laurence Golding" w:date="2019-05-11T06:52:00Z">
        <w:r>
          <w:delText xml:space="preserve">If this property is present, a SARIF viewer </w:delText>
        </w:r>
        <w:r>
          <w:rPr>
            <w:b/>
          </w:rPr>
          <w:delText>SHOULD</w:delText>
        </w:r>
      </w:del>
      <w:moveFromRangeStart w:id="13936" w:author="Laurence Golding" w:date="2019-05-11T06:52:00Z" w:name="move8450025"/>
      <w:moveFrom w:id="13937" w:author="Laurence Golding" w:date="2019-05-11T06:52:00Z">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moveFrom>
    </w:p>
    <w:p w14:paraId="73416A86" w14:textId="77777777" w:rsidR="00E66DEE" w:rsidRDefault="00E66DEE" w:rsidP="00E66DEE">
      <w:pPr>
        <w:pStyle w:val="Note"/>
        <w:rPr>
          <w:moveFrom w:id="13938" w:author="Laurence Golding" w:date="2019-05-11T06:52:00Z"/>
        </w:rPr>
      </w:pPr>
      <w:moveFrom w:id="13939" w:author="Laurence Golding" w:date="2019-05-11T06:52:00Z">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moveFrom>
    </w:p>
    <w:p w14:paraId="2FA07ED5" w14:textId="77777777" w:rsidR="00E66DEE" w:rsidRDefault="00E66DEE" w:rsidP="00E66DEE">
      <w:pPr>
        <w:pStyle w:val="Note"/>
        <w:rPr>
          <w:moveFrom w:id="13940" w:author="Laurence Golding" w:date="2019-05-11T06:52:00Z"/>
        </w:rPr>
      </w:pPr>
      <w:moveFrom w:id="13941" w:author="Laurence Golding" w:date="2019-05-11T06:52:00Z">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moveFrom>
    </w:p>
    <w:p w14:paraId="3B2E7770" w14:textId="77777777" w:rsidR="00E66DEE" w:rsidRDefault="00326931" w:rsidP="00E66DEE">
      <w:pPr>
        <w:pStyle w:val="Note"/>
        <w:rPr>
          <w:moveFrom w:id="13942" w:author="Laurence Golding" w:date="2019-05-11T06:52:00Z"/>
        </w:rPr>
      </w:pPr>
      <w:moveFrom w:id="13943" w:author="Laurence Golding" w:date="2019-05-11T06:52:00Z">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moveFrom>
    </w:p>
    <w:p w14:paraId="00A8D729" w14:textId="77777777" w:rsidR="00E66DEE" w:rsidRDefault="00E66DEE" w:rsidP="00E66DEE">
      <w:pPr>
        <w:pStyle w:val="Note"/>
        <w:rPr>
          <w:moveFrom w:id="13944" w:author="Laurence Golding" w:date="2019-05-11T06:52:00Z"/>
        </w:rPr>
      </w:pPr>
      <w:moveFrom w:id="13945" w:author="Laurence Golding" w:date="2019-05-11T06:52:00Z">
        <w:r>
          <w:t xml:space="preserve">If she chooses to enter the nested </w:t>
        </w:r>
        <w:r w:rsidR="00326931">
          <w:t>graph</w:t>
        </w:r>
        <w:r>
          <w:t>, she will visit the following nodes, in this order:</w:t>
        </w:r>
      </w:moveFrom>
    </w:p>
    <w:p w14:paraId="685300B5" w14:textId="77777777" w:rsidR="00E66DEE" w:rsidRDefault="00E66DEE" w:rsidP="00E66DEE">
      <w:pPr>
        <w:pStyle w:val="Note"/>
        <w:ind w:left="1440"/>
        <w:rPr>
          <w:moveFrom w:id="13946" w:author="Laurence Golding" w:date="2019-05-11T06:52:00Z"/>
          <w:rStyle w:val="CODEtemp"/>
        </w:rPr>
      </w:pPr>
      <w:moveFrom w:id="13947" w:author="Laurence Golding" w:date="2019-05-11T06:52:00Z">
        <w:r>
          <w:rPr>
            <w:rStyle w:val="CODEtemp"/>
          </w:rPr>
          <w:t>[ na1, na2, nb1, nb2, nb3, n</w:t>
        </w:r>
        <w:r w:rsidR="00BE0DF6">
          <w:rPr>
            <w:rStyle w:val="CODEtemp"/>
          </w:rPr>
          <w:t>a3,</w:t>
        </w:r>
        <w:r>
          <w:rPr>
            <w:rStyle w:val="CODEtemp"/>
          </w:rPr>
          <w:t xml:space="preserve"> na4 ]</w:t>
        </w:r>
      </w:moveFrom>
    </w:p>
    <w:p w14:paraId="534EFE2A" w14:textId="77777777" w:rsidR="00E66DEE" w:rsidRDefault="00E66DEE" w:rsidP="00E66DEE">
      <w:pPr>
        <w:pStyle w:val="Note"/>
        <w:rPr>
          <w:moveFrom w:id="13948" w:author="Laurence Golding" w:date="2019-05-11T06:52:00Z"/>
        </w:rPr>
      </w:pPr>
      <w:moveFrom w:id="13949" w:author="Laurence Golding" w:date="2019-05-11T06:52:00Z">
        <w:r>
          <w:t xml:space="preserve">If she chooses not to enter the nested </w:t>
        </w:r>
        <w:r w:rsidR="00BE0DF6">
          <w:t>graph</w:t>
        </w:r>
        <w:r>
          <w:t xml:space="preserve">, </w:t>
        </w:r>
        <w:r w:rsidR="00BE0DF6">
          <w:t>the traversal of the edges</w:t>
        </w:r>
      </w:moveFrom>
    </w:p>
    <w:p w14:paraId="18797178" w14:textId="77777777" w:rsidR="00E66DEE" w:rsidRDefault="00E66DEE" w:rsidP="00E66DEE">
      <w:pPr>
        <w:pStyle w:val="Note"/>
        <w:ind w:left="1440"/>
        <w:rPr>
          <w:moveFrom w:id="13950" w:author="Laurence Golding" w:date="2019-05-11T06:52:00Z"/>
        </w:rPr>
      </w:pPr>
      <w:moveFrom w:id="13951" w:author="Laurence Golding" w:date="2019-05-11T06:52:00Z">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moveFrom>
    </w:p>
    <w:p w14:paraId="0602C4C4" w14:textId="77777777" w:rsidR="00E66DEE" w:rsidRDefault="00BE0DF6" w:rsidP="00E66DEE">
      <w:pPr>
        <w:pStyle w:val="Note"/>
        <w:rPr>
          <w:moveFrom w:id="13952" w:author="Laurence Golding" w:date="2019-05-11T06:52:00Z"/>
        </w:rPr>
      </w:pPr>
      <w:moveFrom w:id="13953" w:author="Laurence Golding" w:date="2019-05-11T06:52:00Z">
        <w:r>
          <w:t xml:space="preserve">will be collapsed into a single “step over.” </w:t>
        </w:r>
        <w:r w:rsidR="00E66DEE">
          <w:t>As a result, she will visit the following nodes, in this order:</w:t>
        </w:r>
      </w:moveFrom>
    </w:p>
    <w:p w14:paraId="33434136" w14:textId="77777777" w:rsidR="00E66DEE" w:rsidRDefault="00E66DEE" w:rsidP="00E66DEE">
      <w:pPr>
        <w:pStyle w:val="Note"/>
        <w:ind w:left="1440"/>
        <w:rPr>
          <w:moveFrom w:id="13954" w:author="Laurence Golding" w:date="2019-05-11T06:52:00Z"/>
        </w:rPr>
      </w:pPr>
      <w:moveFrom w:id="13955" w:author="Laurence Golding" w:date="2019-05-11T06:52:00Z">
        <w:r>
          <w:rPr>
            <w:rStyle w:val="CODEtemp"/>
          </w:rPr>
          <w:t>[ na1, na2, na3, na4 ]</w:t>
        </w:r>
      </w:moveFrom>
    </w:p>
    <w:moveFromRangeEnd w:id="13936"/>
    <w:p w14:paraId="36297C53" w14:textId="77777777" w:rsidR="00BE0DF6" w:rsidRDefault="00BE0DF6" w:rsidP="00BE0DF6">
      <w:pPr>
        <w:pStyle w:val="Codesmall"/>
        <w:rPr>
          <w:del w:id="13956" w:author="Laurence Golding" w:date="2019-05-11T06:52:00Z"/>
        </w:rPr>
      </w:pPr>
      <w:del w:id="13957" w:author="Laurence Golding" w:date="2019-05-11T06:52:00Z">
        <w:r>
          <w:delText>{                                                 # A result object (§</w:delText>
        </w:r>
        <w:r>
          <w:fldChar w:fldCharType="begin"/>
        </w:r>
        <w:r>
          <w:delInstrText xml:space="preserve"> REF _Ref493350984 \r \h </w:delInstrText>
        </w:r>
        <w:r>
          <w:fldChar w:fldCharType="separate"/>
        </w:r>
        <w:r w:rsidR="00331070">
          <w:delText>3.19</w:delText>
        </w:r>
        <w:r>
          <w:fldChar w:fldCharType="end"/>
        </w:r>
        <w:r>
          <w:delText>).</w:delText>
        </w:r>
      </w:del>
    </w:p>
    <w:p w14:paraId="70934F78" w14:textId="77777777" w:rsidR="00BE0DF6" w:rsidRDefault="00BE0DF6" w:rsidP="00BE0DF6">
      <w:pPr>
        <w:pStyle w:val="Codesmall"/>
        <w:rPr>
          <w:del w:id="13958" w:author="Laurence Golding" w:date="2019-05-11T06:52:00Z"/>
        </w:rPr>
      </w:pPr>
      <w:del w:id="13959" w:author="Laurence Golding" w:date="2019-05-11T06:52:00Z">
        <w:r>
          <w:delText xml:space="preserve">  "graphs": [                                     # See §</w:delText>
        </w:r>
        <w:r>
          <w:fldChar w:fldCharType="begin"/>
        </w:r>
        <w:r>
          <w:delInstrText xml:space="preserve"> REF _Ref511820702 \r \h </w:delInstrText>
        </w:r>
        <w:r>
          <w:fldChar w:fldCharType="separate"/>
        </w:r>
        <w:r w:rsidR="00331070">
          <w:delText>3.19.15</w:delText>
        </w:r>
        <w:r>
          <w:fldChar w:fldCharType="end"/>
        </w:r>
        <w:r>
          <w:delText>.</w:delText>
        </w:r>
      </w:del>
    </w:p>
    <w:p w14:paraId="5E5CAE32" w14:textId="77777777" w:rsidR="00BE0DF6" w:rsidRDefault="00BE0DF6" w:rsidP="00BE0DF6">
      <w:pPr>
        <w:pStyle w:val="Codesmall"/>
        <w:rPr>
          <w:del w:id="13960" w:author="Laurence Golding" w:date="2019-05-11T06:52:00Z"/>
        </w:rPr>
      </w:pPr>
      <w:del w:id="13961" w:author="Laurence Golding" w:date="2019-05-11T06:52:00Z">
        <w:r>
          <w:delText xml:space="preserve">    {                                             # A graph object (§</w:delText>
        </w:r>
        <w:r>
          <w:fldChar w:fldCharType="begin"/>
        </w:r>
        <w:r>
          <w:delInstrText xml:space="preserve"> REF _Ref511819945 \r \h </w:delInstrText>
        </w:r>
        <w:r>
          <w:fldChar w:fldCharType="separate"/>
        </w:r>
        <w:r w:rsidR="00331070">
          <w:delText>3.27</w:delText>
        </w:r>
        <w:r>
          <w:fldChar w:fldCharType="end"/>
        </w:r>
        <w:r>
          <w:delText>).</w:delText>
        </w:r>
      </w:del>
    </w:p>
    <w:p w14:paraId="24939AE5" w14:textId="77777777" w:rsidR="00BE0DF6" w:rsidRDefault="00BE0DF6" w:rsidP="00BE0DF6">
      <w:pPr>
        <w:pStyle w:val="Codesmall"/>
        <w:rPr>
          <w:del w:id="13962" w:author="Laurence Golding" w:date="2019-05-11T06:52:00Z"/>
        </w:rPr>
      </w:pPr>
      <w:del w:id="13963" w:author="Laurence Golding" w:date="2019-05-11T06:52:00Z">
        <w:r>
          <w:delText xml:space="preserve">      "id": "code"</w:delText>
        </w:r>
      </w:del>
    </w:p>
    <w:p w14:paraId="4DA9F7CA" w14:textId="77777777" w:rsidR="00BE0DF6" w:rsidRDefault="00BE0DF6" w:rsidP="002D65F3">
      <w:pPr>
        <w:pStyle w:val="Code"/>
        <w:rPr>
          <w:moveFrom w:id="13964" w:author="Laurence Golding" w:date="2019-05-11T06:52:00Z"/>
        </w:rPr>
        <w:pPrChange w:id="13965" w:author="Laurence Golding" w:date="2019-05-11T06:51:00Z">
          <w:pPr>
            <w:pStyle w:val="Codesmall"/>
          </w:pPr>
        </w:pPrChange>
      </w:pPr>
      <w:moveFromRangeStart w:id="13966" w:author="Laurence Golding" w:date="2019-05-11T06:52:00Z" w:name="move8450026"/>
      <w:moveFrom w:id="13967" w:author="Laurence Golding" w:date="2019-05-11T06:52:00Z">
        <w:r>
          <w:t xml:space="preserve">      "nodes": [</w:t>
        </w:r>
      </w:moveFrom>
    </w:p>
    <w:p w14:paraId="0C93EDDB" w14:textId="77777777" w:rsidR="00BE0DF6" w:rsidRDefault="00BE0DF6" w:rsidP="002D65F3">
      <w:pPr>
        <w:pStyle w:val="Code"/>
        <w:rPr>
          <w:moveFrom w:id="13968" w:author="Laurence Golding" w:date="2019-05-11T06:52:00Z"/>
        </w:rPr>
        <w:pPrChange w:id="13969" w:author="Laurence Golding" w:date="2019-05-11T06:51:00Z">
          <w:pPr>
            <w:pStyle w:val="Codesmall"/>
          </w:pPr>
        </w:pPrChange>
      </w:pPr>
      <w:moveFrom w:id="13970" w:author="Laurence Golding" w:date="2019-05-11T06:52:00Z">
        <w:r>
          <w:t xml:space="preserve">        {</w:t>
        </w:r>
      </w:moveFrom>
    </w:p>
    <w:p w14:paraId="2218AC7F" w14:textId="77777777" w:rsidR="00BE0DF6" w:rsidRDefault="00BE0DF6" w:rsidP="002D65F3">
      <w:pPr>
        <w:pStyle w:val="Code"/>
        <w:rPr>
          <w:moveFrom w:id="13971" w:author="Laurence Golding" w:date="2019-05-11T06:52:00Z"/>
        </w:rPr>
        <w:pPrChange w:id="13972" w:author="Laurence Golding" w:date="2019-05-11T06:51:00Z">
          <w:pPr>
            <w:pStyle w:val="Codesmall"/>
          </w:pPr>
        </w:pPrChange>
      </w:pPr>
      <w:moveFrom w:id="13973" w:author="Laurence Golding" w:date="2019-05-11T06:52:00Z">
        <w:r>
          <w:t xml:space="preserve">          "id": "functionA",</w:t>
        </w:r>
      </w:moveFrom>
    </w:p>
    <w:p w14:paraId="279E57FC" w14:textId="77777777" w:rsidR="00BE0DF6" w:rsidRDefault="00BE0DF6" w:rsidP="002D65F3">
      <w:pPr>
        <w:pStyle w:val="Code"/>
        <w:rPr>
          <w:moveFrom w:id="13974" w:author="Laurence Golding" w:date="2019-05-11T06:52:00Z"/>
        </w:rPr>
        <w:pPrChange w:id="13975" w:author="Laurence Golding" w:date="2019-05-11T06:51:00Z">
          <w:pPr>
            <w:pStyle w:val="Codesmall"/>
          </w:pPr>
        </w:pPrChange>
      </w:pPr>
      <w:moveFrom w:id="13976" w:author="Laurence Golding" w:date="2019-05-11T06:52:00Z">
        <w:r>
          <w:t xml:space="preserve">          "children": [</w:t>
        </w:r>
      </w:moveFrom>
    </w:p>
    <w:p w14:paraId="00A21BD8" w14:textId="77777777" w:rsidR="00BE0DF6" w:rsidRDefault="00BE0DF6" w:rsidP="002D65F3">
      <w:pPr>
        <w:pStyle w:val="Code"/>
        <w:rPr>
          <w:moveFrom w:id="13977" w:author="Laurence Golding" w:date="2019-05-11T06:52:00Z"/>
        </w:rPr>
        <w:pPrChange w:id="13978" w:author="Laurence Golding" w:date="2019-05-11T06:51:00Z">
          <w:pPr>
            <w:pStyle w:val="Codesmall"/>
          </w:pPr>
        </w:pPrChange>
      </w:pPr>
      <w:moveFrom w:id="13979" w:author="Laurence Golding" w:date="2019-05-11T06:52:00Z">
        <w:r>
          <w:t xml:space="preserve">            { "id": "na1" },</w:t>
        </w:r>
      </w:moveFrom>
    </w:p>
    <w:p w14:paraId="6612D0E8" w14:textId="77777777" w:rsidR="00BE0DF6" w:rsidRDefault="00BE0DF6" w:rsidP="002D65F3">
      <w:pPr>
        <w:pStyle w:val="Code"/>
        <w:rPr>
          <w:moveFrom w:id="13980" w:author="Laurence Golding" w:date="2019-05-11T06:52:00Z"/>
        </w:rPr>
        <w:pPrChange w:id="13981" w:author="Laurence Golding" w:date="2019-05-11T06:51:00Z">
          <w:pPr>
            <w:pStyle w:val="Codesmall"/>
          </w:pPr>
        </w:pPrChange>
      </w:pPr>
      <w:moveFrom w:id="13982" w:author="Laurence Golding" w:date="2019-05-11T06:52:00Z">
        <w:r>
          <w:t xml:space="preserve">            { "id": "na2", "label": "Call functionB" },</w:t>
        </w:r>
      </w:moveFrom>
    </w:p>
    <w:p w14:paraId="7AE55142" w14:textId="77777777" w:rsidR="00BE0DF6" w:rsidRDefault="00BE0DF6" w:rsidP="002D65F3">
      <w:pPr>
        <w:pStyle w:val="Code"/>
        <w:rPr>
          <w:moveFrom w:id="13983" w:author="Laurence Golding" w:date="2019-05-11T06:52:00Z"/>
        </w:rPr>
        <w:pPrChange w:id="13984" w:author="Laurence Golding" w:date="2019-05-11T06:51:00Z">
          <w:pPr>
            <w:pStyle w:val="Codesmall"/>
          </w:pPr>
        </w:pPrChange>
      </w:pPr>
      <w:moveFrom w:id="13985" w:author="Laurence Golding" w:date="2019-05-11T06:52:00Z">
        <w:r>
          <w:t xml:space="preserve">            { "id": "na3" },</w:t>
        </w:r>
      </w:moveFrom>
    </w:p>
    <w:p w14:paraId="4A6B5BBE" w14:textId="77777777" w:rsidR="00BE0DF6" w:rsidRDefault="00BE0DF6" w:rsidP="002D65F3">
      <w:pPr>
        <w:pStyle w:val="Code"/>
        <w:rPr>
          <w:moveFrom w:id="13986" w:author="Laurence Golding" w:date="2019-05-11T06:52:00Z"/>
        </w:rPr>
        <w:pPrChange w:id="13987" w:author="Laurence Golding" w:date="2019-05-11T06:51:00Z">
          <w:pPr>
            <w:pStyle w:val="Codesmall"/>
          </w:pPr>
        </w:pPrChange>
      </w:pPr>
      <w:moveFrom w:id="13988" w:author="Laurence Golding" w:date="2019-05-11T06:52:00Z">
        <w:r>
          <w:t xml:space="preserve">            { "id": "na4" }</w:t>
        </w:r>
      </w:moveFrom>
    </w:p>
    <w:p w14:paraId="13AB7127" w14:textId="77777777" w:rsidR="00BE0DF6" w:rsidRDefault="00BE0DF6" w:rsidP="002D65F3">
      <w:pPr>
        <w:pStyle w:val="Code"/>
        <w:rPr>
          <w:moveFrom w:id="13989" w:author="Laurence Golding" w:date="2019-05-11T06:52:00Z"/>
        </w:rPr>
        <w:pPrChange w:id="13990" w:author="Laurence Golding" w:date="2019-05-11T06:51:00Z">
          <w:pPr>
            <w:pStyle w:val="Codesmall"/>
          </w:pPr>
        </w:pPrChange>
      </w:pPr>
      <w:moveFrom w:id="13991" w:author="Laurence Golding" w:date="2019-05-11T06:52:00Z">
        <w:r>
          <w:t xml:space="preserve">          ]</w:t>
        </w:r>
      </w:moveFrom>
    </w:p>
    <w:p w14:paraId="33209293" w14:textId="77777777" w:rsidR="00BE0DF6" w:rsidRDefault="00BE0DF6" w:rsidP="002D65F3">
      <w:pPr>
        <w:pStyle w:val="Code"/>
        <w:rPr>
          <w:moveFrom w:id="13992" w:author="Laurence Golding" w:date="2019-05-11T06:52:00Z"/>
        </w:rPr>
        <w:pPrChange w:id="13993" w:author="Laurence Golding" w:date="2019-05-11T06:51:00Z">
          <w:pPr>
            <w:pStyle w:val="Codesmall"/>
          </w:pPr>
        </w:pPrChange>
      </w:pPr>
      <w:moveFrom w:id="13994" w:author="Laurence Golding" w:date="2019-05-11T06:52:00Z">
        <w:r>
          <w:t xml:space="preserve">        },</w:t>
        </w:r>
      </w:moveFrom>
    </w:p>
    <w:p w14:paraId="03A3EE18" w14:textId="77777777" w:rsidR="00BE0DF6" w:rsidRDefault="00BE0DF6" w:rsidP="002D65F3">
      <w:pPr>
        <w:pStyle w:val="Code"/>
        <w:rPr>
          <w:moveFrom w:id="13995" w:author="Laurence Golding" w:date="2019-05-11T06:52:00Z"/>
        </w:rPr>
        <w:pPrChange w:id="13996" w:author="Laurence Golding" w:date="2019-05-11T06:51:00Z">
          <w:pPr>
            <w:pStyle w:val="Codesmall"/>
          </w:pPr>
        </w:pPrChange>
      </w:pPr>
      <w:moveFrom w:id="13997" w:author="Laurence Golding" w:date="2019-05-11T06:52:00Z">
        <w:r>
          <w:t xml:space="preserve">        {</w:t>
        </w:r>
      </w:moveFrom>
    </w:p>
    <w:p w14:paraId="42F1B648" w14:textId="77777777" w:rsidR="00BE0DF6" w:rsidRDefault="00BE0DF6" w:rsidP="002D65F3">
      <w:pPr>
        <w:pStyle w:val="Code"/>
        <w:rPr>
          <w:moveFrom w:id="13998" w:author="Laurence Golding" w:date="2019-05-11T06:52:00Z"/>
        </w:rPr>
        <w:pPrChange w:id="13999" w:author="Laurence Golding" w:date="2019-05-11T06:51:00Z">
          <w:pPr>
            <w:pStyle w:val="Codesmall"/>
          </w:pPr>
        </w:pPrChange>
      </w:pPr>
      <w:moveFrom w:id="14000" w:author="Laurence Golding" w:date="2019-05-11T06:52:00Z">
        <w:r>
          <w:t xml:space="preserve">          "id": "functionB",</w:t>
        </w:r>
      </w:moveFrom>
    </w:p>
    <w:p w14:paraId="4DEABE66" w14:textId="77777777" w:rsidR="00BE0DF6" w:rsidRDefault="00BE0DF6" w:rsidP="002D65F3">
      <w:pPr>
        <w:pStyle w:val="Code"/>
        <w:rPr>
          <w:moveFrom w:id="14001" w:author="Laurence Golding" w:date="2019-05-11T06:52:00Z"/>
        </w:rPr>
        <w:pPrChange w:id="14002" w:author="Laurence Golding" w:date="2019-05-11T06:51:00Z">
          <w:pPr>
            <w:pStyle w:val="Codesmall"/>
          </w:pPr>
        </w:pPrChange>
      </w:pPr>
      <w:moveFrom w:id="14003" w:author="Laurence Golding" w:date="2019-05-11T06:52:00Z">
        <w:r>
          <w:t xml:space="preserve">          "nodes": [</w:t>
        </w:r>
      </w:moveFrom>
    </w:p>
    <w:p w14:paraId="41972B84" w14:textId="77777777" w:rsidR="00BE0DF6" w:rsidRDefault="00BE0DF6" w:rsidP="002D65F3">
      <w:pPr>
        <w:pStyle w:val="Code"/>
        <w:rPr>
          <w:moveFrom w:id="14004" w:author="Laurence Golding" w:date="2019-05-11T06:52:00Z"/>
        </w:rPr>
        <w:pPrChange w:id="14005" w:author="Laurence Golding" w:date="2019-05-11T06:51:00Z">
          <w:pPr>
            <w:pStyle w:val="Codesmall"/>
          </w:pPr>
        </w:pPrChange>
      </w:pPr>
      <w:moveFrom w:id="14006" w:author="Laurence Golding" w:date="2019-05-11T06:52:00Z">
        <w:r>
          <w:t xml:space="preserve">            { "id": "nb1" },</w:t>
        </w:r>
      </w:moveFrom>
    </w:p>
    <w:p w14:paraId="5F6D4656" w14:textId="77777777" w:rsidR="00BE0DF6" w:rsidRDefault="00BE0DF6" w:rsidP="002D65F3">
      <w:pPr>
        <w:pStyle w:val="Code"/>
        <w:rPr>
          <w:moveFrom w:id="14007" w:author="Laurence Golding" w:date="2019-05-11T06:52:00Z"/>
        </w:rPr>
        <w:pPrChange w:id="14008" w:author="Laurence Golding" w:date="2019-05-11T06:51:00Z">
          <w:pPr>
            <w:pStyle w:val="Codesmall"/>
          </w:pPr>
        </w:pPrChange>
      </w:pPr>
      <w:moveFrom w:id="14009" w:author="Laurence Golding" w:date="2019-05-11T06:52:00Z">
        <w:r>
          <w:t xml:space="preserve">            { "id": "nb2" },</w:t>
        </w:r>
      </w:moveFrom>
    </w:p>
    <w:p w14:paraId="7E3033D8" w14:textId="77777777" w:rsidR="00BE0DF6" w:rsidRDefault="00BE0DF6" w:rsidP="002D65F3">
      <w:pPr>
        <w:pStyle w:val="Code"/>
        <w:rPr>
          <w:moveFrom w:id="14010" w:author="Laurence Golding" w:date="2019-05-11T06:52:00Z"/>
        </w:rPr>
        <w:pPrChange w:id="14011" w:author="Laurence Golding" w:date="2019-05-11T06:51:00Z">
          <w:pPr>
            <w:pStyle w:val="Codesmall"/>
          </w:pPr>
        </w:pPrChange>
      </w:pPr>
      <w:moveFrom w:id="14012" w:author="Laurence Golding" w:date="2019-05-11T06:52:00Z">
        <w:r>
          <w:t xml:space="preserve">            { "id": "nb3" }</w:t>
        </w:r>
      </w:moveFrom>
    </w:p>
    <w:p w14:paraId="1A41E72C" w14:textId="77777777" w:rsidR="00BE0DF6" w:rsidRDefault="00BE0DF6" w:rsidP="002D65F3">
      <w:pPr>
        <w:pStyle w:val="Code"/>
        <w:rPr>
          <w:moveFrom w:id="14013" w:author="Laurence Golding" w:date="2019-05-11T06:52:00Z"/>
        </w:rPr>
        <w:pPrChange w:id="14014" w:author="Laurence Golding" w:date="2019-05-11T06:51:00Z">
          <w:pPr>
            <w:pStyle w:val="Codesmall"/>
          </w:pPr>
        </w:pPrChange>
      </w:pPr>
      <w:moveFrom w:id="14015" w:author="Laurence Golding" w:date="2019-05-11T06:52:00Z">
        <w:r>
          <w:t xml:space="preserve">          ],</w:t>
        </w:r>
      </w:moveFrom>
    </w:p>
    <w:p w14:paraId="6D4E46A4" w14:textId="77777777" w:rsidR="00BE0DF6" w:rsidRDefault="00BE0DF6" w:rsidP="002D65F3">
      <w:pPr>
        <w:pStyle w:val="Code"/>
        <w:rPr>
          <w:moveFrom w:id="14016" w:author="Laurence Golding" w:date="2019-05-11T06:52:00Z"/>
        </w:rPr>
        <w:pPrChange w:id="14017" w:author="Laurence Golding" w:date="2019-05-11T06:51:00Z">
          <w:pPr>
            <w:pStyle w:val="Codesmall"/>
          </w:pPr>
        </w:pPrChange>
      </w:pPr>
      <w:moveFrom w:id="14018" w:author="Laurence Golding" w:date="2019-05-11T06:52:00Z">
        <w:r>
          <w:t xml:space="preserve">        }</w:t>
        </w:r>
      </w:moveFrom>
    </w:p>
    <w:p w14:paraId="6EF9029A" w14:textId="77777777" w:rsidR="00BE0DF6" w:rsidRDefault="00BE0DF6" w:rsidP="002D65F3">
      <w:pPr>
        <w:pStyle w:val="Code"/>
        <w:rPr>
          <w:moveFrom w:id="14019" w:author="Laurence Golding" w:date="2019-05-11T06:52:00Z"/>
        </w:rPr>
        <w:pPrChange w:id="14020" w:author="Laurence Golding" w:date="2019-05-11T06:51:00Z">
          <w:pPr>
            <w:pStyle w:val="Codesmall"/>
          </w:pPr>
        </w:pPrChange>
      </w:pPr>
      <w:moveFrom w:id="14021" w:author="Laurence Golding" w:date="2019-05-11T06:52:00Z">
        <w:r>
          <w:t xml:space="preserve">      ]</w:t>
        </w:r>
      </w:moveFrom>
    </w:p>
    <w:p w14:paraId="61E5C60E" w14:textId="77777777" w:rsidR="00BE0DF6" w:rsidRDefault="00BE0DF6" w:rsidP="002D65F3">
      <w:pPr>
        <w:pStyle w:val="Code"/>
        <w:rPr>
          <w:moveFrom w:id="14022" w:author="Laurence Golding" w:date="2019-05-11T06:52:00Z"/>
        </w:rPr>
        <w:pPrChange w:id="14023" w:author="Laurence Golding" w:date="2019-05-11T06:51:00Z">
          <w:pPr>
            <w:pStyle w:val="Codesmall"/>
          </w:pPr>
        </w:pPrChange>
      </w:pPr>
      <w:moveFrom w:id="14024" w:author="Laurence Golding" w:date="2019-05-11T06:52:00Z">
        <w:r>
          <w:t xml:space="preserve">      "edges": [</w:t>
        </w:r>
      </w:moveFrom>
    </w:p>
    <w:p w14:paraId="46EBE785" w14:textId="77777777" w:rsidR="00BE0DF6" w:rsidRDefault="00BE0DF6" w:rsidP="002D65F3">
      <w:pPr>
        <w:pStyle w:val="Code"/>
        <w:rPr>
          <w:moveFrom w:id="14025" w:author="Laurence Golding" w:date="2019-05-11T06:52:00Z"/>
        </w:rPr>
        <w:pPrChange w:id="14026" w:author="Laurence Golding" w:date="2019-05-11T06:51:00Z">
          <w:pPr>
            <w:pStyle w:val="Codesmall"/>
          </w:pPr>
        </w:pPrChange>
      </w:pPr>
      <w:moveFrom w:id="14027" w:author="Laurence Golding" w:date="2019-05-11T06:52:00Z">
        <w:r>
          <w:t xml:space="preserve">        { "id": "ea1", "sourceNodeId": "na1", "targetNodeId": "na2" },</w:t>
        </w:r>
      </w:moveFrom>
    </w:p>
    <w:p w14:paraId="631DAA63" w14:textId="77777777" w:rsidR="00BE0DF6" w:rsidRDefault="00BE0DF6" w:rsidP="002D65F3">
      <w:pPr>
        <w:pStyle w:val="Code"/>
        <w:rPr>
          <w:moveFrom w:id="14028" w:author="Laurence Golding" w:date="2019-05-11T06:52:00Z"/>
        </w:rPr>
        <w:pPrChange w:id="14029" w:author="Laurence Golding" w:date="2019-05-11T06:51:00Z">
          <w:pPr>
            <w:pStyle w:val="Codesmall"/>
          </w:pPr>
        </w:pPrChange>
      </w:pPr>
      <w:moveFrom w:id="14030" w:author="Laurence Golding" w:date="2019-05-11T06:52:00Z">
        <w:r>
          <w:t xml:space="preserve">        { "id": "ea2", "sourceNodeId": "na2", "targetNodeId": "na3" },</w:t>
        </w:r>
      </w:moveFrom>
    </w:p>
    <w:p w14:paraId="041E8657" w14:textId="77777777" w:rsidR="00BE0DF6" w:rsidRDefault="00BE0DF6" w:rsidP="002D65F3">
      <w:pPr>
        <w:pStyle w:val="Code"/>
        <w:rPr>
          <w:moveFrom w:id="14031" w:author="Laurence Golding" w:date="2019-05-11T06:52:00Z"/>
        </w:rPr>
        <w:pPrChange w:id="14032" w:author="Laurence Golding" w:date="2019-05-11T06:51:00Z">
          <w:pPr>
            <w:pStyle w:val="Codesmall"/>
          </w:pPr>
        </w:pPrChange>
      </w:pPr>
      <w:moveFrom w:id="14033" w:author="Laurence Golding" w:date="2019-05-11T06:52:00Z">
        <w:r>
          <w:t xml:space="preserve">        { "id": "eab", "sourceNodeId": "na2", "targetNodeId": "nb1" },</w:t>
        </w:r>
      </w:moveFrom>
    </w:p>
    <w:p w14:paraId="22145A13" w14:textId="77777777" w:rsidR="00BE0DF6" w:rsidRDefault="00BE0DF6" w:rsidP="002D65F3">
      <w:pPr>
        <w:pStyle w:val="Code"/>
        <w:rPr>
          <w:moveFrom w:id="14034" w:author="Laurence Golding" w:date="2019-05-11T06:52:00Z"/>
        </w:rPr>
        <w:pPrChange w:id="14035" w:author="Laurence Golding" w:date="2019-05-11T06:51:00Z">
          <w:pPr>
            <w:pStyle w:val="Codesmall"/>
          </w:pPr>
        </w:pPrChange>
      </w:pPr>
      <w:moveFrom w:id="14036" w:author="Laurence Golding" w:date="2019-05-11T06:52:00Z">
        <w:r>
          <w:t xml:space="preserve">        { "id": "ea3", "sourceNodeId": "na3", "targetNodeId": "na4" },</w:t>
        </w:r>
      </w:moveFrom>
    </w:p>
    <w:p w14:paraId="01D053A9" w14:textId="77777777" w:rsidR="00BE0DF6" w:rsidRDefault="00BE0DF6" w:rsidP="002D65F3">
      <w:pPr>
        <w:pStyle w:val="Code"/>
        <w:rPr>
          <w:moveFrom w:id="14037" w:author="Laurence Golding" w:date="2019-05-11T06:52:00Z"/>
        </w:rPr>
        <w:pPrChange w:id="14038" w:author="Laurence Golding" w:date="2019-05-11T06:51:00Z">
          <w:pPr>
            <w:pStyle w:val="Codesmall"/>
          </w:pPr>
        </w:pPrChange>
      </w:pPr>
      <w:moveFrom w:id="14039" w:author="Laurence Golding" w:date="2019-05-11T06:52:00Z">
        <w:r>
          <w:t xml:space="preserve">        { "id": "eb1", "sourceNodeId": "nb1", "targetNodeId": "nb2" },</w:t>
        </w:r>
      </w:moveFrom>
    </w:p>
    <w:p w14:paraId="30263C2F" w14:textId="77777777" w:rsidR="00BE0DF6" w:rsidRDefault="00BE0DF6" w:rsidP="002D65F3">
      <w:pPr>
        <w:pStyle w:val="Code"/>
        <w:rPr>
          <w:moveFrom w:id="14040" w:author="Laurence Golding" w:date="2019-05-11T06:52:00Z"/>
        </w:rPr>
        <w:pPrChange w:id="14041" w:author="Laurence Golding" w:date="2019-05-11T06:51:00Z">
          <w:pPr>
            <w:pStyle w:val="Codesmall"/>
          </w:pPr>
        </w:pPrChange>
      </w:pPr>
      <w:moveFrom w:id="14042" w:author="Laurence Golding" w:date="2019-05-11T06:52:00Z">
        <w:r>
          <w:t xml:space="preserve">        { "id": "eb2", "sourceNodeId": "nb2", "targetNodeId": "nb3" },</w:t>
        </w:r>
      </w:moveFrom>
    </w:p>
    <w:p w14:paraId="45DF9CFC" w14:textId="77777777" w:rsidR="00BE0DF6" w:rsidRDefault="00BE0DF6" w:rsidP="002D65F3">
      <w:pPr>
        <w:pStyle w:val="Code"/>
        <w:rPr>
          <w:moveFrom w:id="14043" w:author="Laurence Golding" w:date="2019-05-11T06:52:00Z"/>
        </w:rPr>
        <w:pPrChange w:id="14044" w:author="Laurence Golding" w:date="2019-05-11T06:51:00Z">
          <w:pPr>
            <w:pStyle w:val="Codesmall"/>
          </w:pPr>
        </w:pPrChange>
      </w:pPr>
      <w:moveFrom w:id="14045" w:author="Laurence Golding" w:date="2019-05-11T06:52:00Z">
        <w:r>
          <w:t xml:space="preserve">        { "id": "eba", "sourceNodeId": "nb3", "targetNodeId": "na3" }</w:t>
        </w:r>
      </w:moveFrom>
    </w:p>
    <w:p w14:paraId="2E964C16" w14:textId="77777777" w:rsidR="00BE0DF6" w:rsidRDefault="00BE0DF6" w:rsidP="002D65F3">
      <w:pPr>
        <w:pStyle w:val="Code"/>
        <w:rPr>
          <w:moveFrom w:id="14046" w:author="Laurence Golding" w:date="2019-05-11T06:52:00Z"/>
        </w:rPr>
        <w:pPrChange w:id="14047" w:author="Laurence Golding" w:date="2019-05-11T06:51:00Z">
          <w:pPr>
            <w:pStyle w:val="Codesmall"/>
          </w:pPr>
        </w:pPrChange>
      </w:pPr>
      <w:moveFrom w:id="14048" w:author="Laurence Golding" w:date="2019-05-11T06:52:00Z">
        <w:r>
          <w:t xml:space="preserve">      ]</w:t>
        </w:r>
      </w:moveFrom>
    </w:p>
    <w:p w14:paraId="56F1A7FB" w14:textId="77777777" w:rsidR="00BE0DF6" w:rsidRDefault="00BE0DF6" w:rsidP="002D65F3">
      <w:pPr>
        <w:pStyle w:val="Code"/>
        <w:rPr>
          <w:moveFrom w:id="14049" w:author="Laurence Golding" w:date="2019-05-11T06:52:00Z"/>
        </w:rPr>
        <w:pPrChange w:id="14050" w:author="Laurence Golding" w:date="2019-05-11T06:51:00Z">
          <w:pPr>
            <w:pStyle w:val="Codesmall"/>
          </w:pPr>
        </w:pPrChange>
      </w:pPr>
      <w:moveFrom w:id="14051" w:author="Laurence Golding" w:date="2019-05-11T06:52:00Z">
        <w:r>
          <w:t xml:space="preserve">    }</w:t>
        </w:r>
      </w:moveFrom>
    </w:p>
    <w:p w14:paraId="0FC626AC" w14:textId="77777777" w:rsidR="00BE0DF6" w:rsidRDefault="00BE0DF6" w:rsidP="002D65F3">
      <w:pPr>
        <w:pStyle w:val="Code"/>
        <w:rPr>
          <w:moveFrom w:id="14052" w:author="Laurence Golding" w:date="2019-05-11T06:52:00Z"/>
        </w:rPr>
        <w:pPrChange w:id="14053" w:author="Laurence Golding" w:date="2019-05-11T06:51:00Z">
          <w:pPr>
            <w:pStyle w:val="Codesmall"/>
          </w:pPr>
        </w:pPrChange>
      </w:pPr>
      <w:moveFrom w:id="14054" w:author="Laurence Golding" w:date="2019-05-11T06:52:00Z">
        <w:r>
          <w:t xml:space="preserve">  </w:t>
        </w:r>
        <w:r w:rsidR="00840E36">
          <w:t>]</w:t>
        </w:r>
        <w:r w:rsidR="000C304C">
          <w:t>,</w:t>
        </w:r>
      </w:moveFrom>
    </w:p>
    <w:p w14:paraId="3FC649D5" w14:textId="77777777" w:rsidR="00BE0DF6" w:rsidRDefault="00BE0DF6" w:rsidP="002D65F3">
      <w:pPr>
        <w:pStyle w:val="Code"/>
        <w:rPr>
          <w:moveFrom w:id="14055" w:author="Laurence Golding" w:date="2019-05-11T06:52:00Z"/>
        </w:rPr>
        <w:pPrChange w:id="14056" w:author="Laurence Golding" w:date="2019-05-11T06:51:00Z">
          <w:pPr>
            <w:pStyle w:val="Codesmall"/>
          </w:pPr>
        </w:pPrChange>
      </w:pPr>
    </w:p>
    <w:moveFromRangeEnd w:id="13966"/>
    <w:p w14:paraId="350B56CF" w14:textId="77777777" w:rsidR="00BE0DF6" w:rsidRDefault="00BE0DF6" w:rsidP="00BE0DF6">
      <w:pPr>
        <w:pStyle w:val="Codesmall"/>
        <w:rPr>
          <w:del w:id="14057" w:author="Laurence Golding" w:date="2019-05-11T06:52:00Z"/>
        </w:rPr>
      </w:pPr>
      <w:del w:id="14058" w:author="Laurence Golding" w:date="2019-05-11T06:52:00Z">
        <w:r>
          <w:delText xml:space="preserve">  "graphTraversals": [                            # See §</w:delText>
        </w:r>
        <w:r>
          <w:fldChar w:fldCharType="begin"/>
        </w:r>
        <w:r>
          <w:delInstrText xml:space="preserve"> REF _Ref511820008 \r \h </w:delInstrText>
        </w:r>
        <w:r>
          <w:fldChar w:fldCharType="separate"/>
        </w:r>
        <w:r w:rsidR="00331070">
          <w:delText>3.19.16</w:delText>
        </w:r>
        <w:r>
          <w:fldChar w:fldCharType="end"/>
        </w:r>
        <w:r>
          <w:delText>.</w:delText>
        </w:r>
      </w:del>
    </w:p>
    <w:p w14:paraId="0F0E024B" w14:textId="77777777" w:rsidR="00BE0DF6" w:rsidRDefault="00BE0DF6" w:rsidP="00BE0DF6">
      <w:pPr>
        <w:pStyle w:val="Codesmall"/>
        <w:rPr>
          <w:del w:id="14059" w:author="Laurence Golding" w:date="2019-05-11T06:52:00Z"/>
        </w:rPr>
      </w:pPr>
      <w:del w:id="14060" w:author="Laurence Golding" w:date="2019-05-11T06:52:00Z">
        <w:r>
          <w:delText xml:space="preserve">    {                                             # A graphTraversal object (§</w:delText>
        </w:r>
        <w:r>
          <w:fldChar w:fldCharType="begin"/>
        </w:r>
        <w:r>
          <w:delInstrText xml:space="preserve"> REF _Ref511819971 \r \h </w:delInstrText>
        </w:r>
        <w:r>
          <w:fldChar w:fldCharType="separate"/>
        </w:r>
        <w:r w:rsidR="00331070">
          <w:delText>3.30</w:delText>
        </w:r>
        <w:r>
          <w:fldChar w:fldCharType="end"/>
        </w:r>
        <w:r>
          <w:delText>).</w:delText>
        </w:r>
      </w:del>
    </w:p>
    <w:p w14:paraId="279E10C3" w14:textId="77777777" w:rsidR="00BE0DF6" w:rsidRDefault="00BE0DF6" w:rsidP="002D65F3">
      <w:pPr>
        <w:pStyle w:val="Code"/>
        <w:rPr>
          <w:moveFrom w:id="14061" w:author="Laurence Golding" w:date="2019-05-11T06:52:00Z"/>
        </w:rPr>
        <w:pPrChange w:id="14062" w:author="Laurence Golding" w:date="2019-05-11T06:51:00Z">
          <w:pPr>
            <w:pStyle w:val="Codesmall"/>
          </w:pPr>
        </w:pPrChange>
      </w:pPr>
      <w:del w:id="14063" w:author="Laurence Golding" w:date="2019-05-11T06:52:00Z">
        <w:r>
          <w:delText xml:space="preserve">      "graphId": "code",          </w:delText>
        </w:r>
      </w:del>
      <w:moveFromRangeStart w:id="14064" w:author="Laurence Golding" w:date="2019-05-11T06:52:00Z" w:name="move8450027"/>
      <w:moveFrom w:id="14065" w:author="Laurence Golding" w:date="2019-05-11T06:52:00Z">
        <w:r>
          <w:t xml:space="preserve">                # The graph being traversed.</w:t>
        </w:r>
      </w:moveFrom>
    </w:p>
    <w:p w14:paraId="75F5C468" w14:textId="77777777" w:rsidR="00BE0DF6" w:rsidRDefault="00BE0DF6" w:rsidP="002D65F3">
      <w:pPr>
        <w:pStyle w:val="Code"/>
        <w:rPr>
          <w:moveFrom w:id="14066" w:author="Laurence Golding" w:date="2019-05-11T06:52:00Z"/>
        </w:rPr>
        <w:pPrChange w:id="14067" w:author="Laurence Golding" w:date="2019-05-11T06:51:00Z">
          <w:pPr>
            <w:pStyle w:val="Codesmall"/>
          </w:pPr>
        </w:pPrChange>
      </w:pPr>
      <w:moveFrom w:id="14068" w:author="Laurence Golding" w:date="2019-05-11T06:52:00Z">
        <w:r>
          <w:t xml:space="preserve">      "edgeTraversals": [</w:t>
        </w:r>
      </w:moveFrom>
    </w:p>
    <w:p w14:paraId="707CB321" w14:textId="77777777" w:rsidR="00BE0DF6" w:rsidRDefault="00BE0DF6" w:rsidP="002D65F3">
      <w:pPr>
        <w:pStyle w:val="Code"/>
        <w:rPr>
          <w:moveFrom w:id="14069" w:author="Laurence Golding" w:date="2019-05-11T06:52:00Z"/>
        </w:rPr>
        <w:pPrChange w:id="14070" w:author="Laurence Golding" w:date="2019-05-11T06:51:00Z">
          <w:pPr>
            <w:pStyle w:val="Codesmall"/>
          </w:pPr>
        </w:pPrChange>
      </w:pPr>
      <w:moveFrom w:id="14071" w:author="Laurence Golding" w:date="2019-05-11T06:52:00Z">
        <w:r>
          <w:t xml:space="preserve">        { "edgeId": "ea1" },</w:t>
        </w:r>
      </w:moveFrom>
    </w:p>
    <w:p w14:paraId="7AF0E1CF" w14:textId="77777777" w:rsidR="00BE0DF6" w:rsidRDefault="00BE0DF6" w:rsidP="002D65F3">
      <w:pPr>
        <w:pStyle w:val="Code"/>
        <w:rPr>
          <w:moveFrom w:id="14072" w:author="Laurence Golding" w:date="2019-05-11T06:52:00Z"/>
        </w:rPr>
        <w:pPrChange w:id="14073" w:author="Laurence Golding" w:date="2019-05-11T06:51:00Z">
          <w:pPr>
            <w:pStyle w:val="Codesmall"/>
          </w:pPr>
        </w:pPrChange>
      </w:pPr>
      <w:moveFrom w:id="14074" w:author="Laurence Golding" w:date="2019-05-11T06:52:00Z">
        <w:r>
          <w:t xml:space="preserve">        {</w:t>
        </w:r>
      </w:moveFrom>
    </w:p>
    <w:p w14:paraId="0613C6E7" w14:textId="77777777" w:rsidR="00BE0DF6" w:rsidRDefault="00BE0DF6" w:rsidP="002D65F3">
      <w:pPr>
        <w:pStyle w:val="Code"/>
        <w:rPr>
          <w:moveFrom w:id="14075" w:author="Laurence Golding" w:date="2019-05-11T06:52:00Z"/>
        </w:rPr>
        <w:pPrChange w:id="14076" w:author="Laurence Golding" w:date="2019-05-11T06:51:00Z">
          <w:pPr>
            <w:pStyle w:val="Codesmall"/>
          </w:pPr>
        </w:pPrChange>
      </w:pPr>
      <w:moveFrom w:id="14077" w:author="Laurence Golding" w:date="2019-05-11T06:52:00Z">
        <w:r>
          <w:t xml:space="preserve">          "edgeId": "eab",</w:t>
        </w:r>
      </w:moveFrom>
    </w:p>
    <w:p w14:paraId="3FC23368" w14:textId="77777777" w:rsidR="00BE0DF6" w:rsidRDefault="00BE0DF6" w:rsidP="002D65F3">
      <w:pPr>
        <w:pStyle w:val="Code"/>
        <w:rPr>
          <w:moveFrom w:id="14078" w:author="Laurence Golding" w:date="2019-05-11T06:52:00Z"/>
        </w:rPr>
        <w:pPrChange w:id="14079" w:author="Laurence Golding" w:date="2019-05-11T06:51:00Z">
          <w:pPr>
            <w:pStyle w:val="Codesmall"/>
          </w:pPr>
        </w:pPrChange>
      </w:pPr>
      <w:moveFrom w:id="14080" w:author="Laurence Golding" w:date="2019-05-11T06:52:00Z">
        <w:r>
          <w:t xml:space="preserve">          "stepOverEdgeCount": 4</w:t>
        </w:r>
      </w:moveFrom>
    </w:p>
    <w:p w14:paraId="183AEC0F" w14:textId="77777777" w:rsidR="00BE0DF6" w:rsidRDefault="00BE0DF6" w:rsidP="002D65F3">
      <w:pPr>
        <w:pStyle w:val="Code"/>
        <w:rPr>
          <w:moveFrom w:id="14081" w:author="Laurence Golding" w:date="2019-05-11T06:52:00Z"/>
        </w:rPr>
        <w:pPrChange w:id="14082" w:author="Laurence Golding" w:date="2019-05-11T06:51:00Z">
          <w:pPr>
            <w:pStyle w:val="Codesmall"/>
          </w:pPr>
        </w:pPrChange>
      </w:pPr>
      <w:moveFrom w:id="14083" w:author="Laurence Golding" w:date="2019-05-11T06:52:00Z">
        <w:r>
          <w:t xml:space="preserve">        },</w:t>
        </w:r>
      </w:moveFrom>
    </w:p>
    <w:p w14:paraId="277EB5AC" w14:textId="77777777" w:rsidR="00BE0DF6" w:rsidRDefault="00BE0DF6" w:rsidP="002D65F3">
      <w:pPr>
        <w:pStyle w:val="Code"/>
        <w:rPr>
          <w:moveFrom w:id="14084" w:author="Laurence Golding" w:date="2019-05-11T06:52:00Z"/>
        </w:rPr>
        <w:pPrChange w:id="14085" w:author="Laurence Golding" w:date="2019-05-11T06:51:00Z">
          <w:pPr>
            <w:pStyle w:val="Codesmall"/>
          </w:pPr>
        </w:pPrChange>
      </w:pPr>
      <w:moveFrom w:id="14086" w:author="Laurence Golding" w:date="2019-05-11T06:52:00Z">
        <w:r>
          <w:t xml:space="preserve">        { "edgeId": "eb1" },</w:t>
        </w:r>
      </w:moveFrom>
    </w:p>
    <w:p w14:paraId="430C4021" w14:textId="77777777" w:rsidR="00BE0DF6" w:rsidRDefault="00BE0DF6" w:rsidP="002D65F3">
      <w:pPr>
        <w:pStyle w:val="Code"/>
        <w:rPr>
          <w:moveFrom w:id="14087" w:author="Laurence Golding" w:date="2019-05-11T06:52:00Z"/>
        </w:rPr>
        <w:pPrChange w:id="14088" w:author="Laurence Golding" w:date="2019-05-11T06:51:00Z">
          <w:pPr>
            <w:pStyle w:val="Codesmall"/>
          </w:pPr>
        </w:pPrChange>
      </w:pPr>
      <w:moveFrom w:id="14089" w:author="Laurence Golding" w:date="2019-05-11T06:52:00Z">
        <w:r>
          <w:t xml:space="preserve">        { "edgeId": "eb2" },</w:t>
        </w:r>
      </w:moveFrom>
    </w:p>
    <w:p w14:paraId="4805181E" w14:textId="77777777" w:rsidR="00BE0DF6" w:rsidRDefault="00BE0DF6" w:rsidP="002D65F3">
      <w:pPr>
        <w:pStyle w:val="Code"/>
        <w:rPr>
          <w:moveFrom w:id="14090" w:author="Laurence Golding" w:date="2019-05-11T06:52:00Z"/>
        </w:rPr>
        <w:pPrChange w:id="14091" w:author="Laurence Golding" w:date="2019-05-11T06:51:00Z">
          <w:pPr>
            <w:pStyle w:val="Codesmall"/>
          </w:pPr>
        </w:pPrChange>
      </w:pPr>
      <w:moveFrom w:id="14092" w:author="Laurence Golding" w:date="2019-05-11T06:52:00Z">
        <w:r>
          <w:t xml:space="preserve">        { "edgeId": "eba" },</w:t>
        </w:r>
      </w:moveFrom>
    </w:p>
    <w:p w14:paraId="067B007B" w14:textId="77777777" w:rsidR="00BE0DF6" w:rsidRDefault="00BE0DF6" w:rsidP="002D65F3">
      <w:pPr>
        <w:pStyle w:val="Code"/>
        <w:rPr>
          <w:moveFrom w:id="14093" w:author="Laurence Golding" w:date="2019-05-11T06:52:00Z"/>
        </w:rPr>
        <w:pPrChange w:id="14094" w:author="Laurence Golding" w:date="2019-05-11T06:51:00Z">
          <w:pPr>
            <w:pStyle w:val="Codesmall"/>
          </w:pPr>
        </w:pPrChange>
      </w:pPr>
      <w:moveFrom w:id="14095" w:author="Laurence Golding" w:date="2019-05-11T06:52:00Z">
        <w:r>
          <w:t xml:space="preserve">        { "edgeId": "ea3" }</w:t>
        </w:r>
      </w:moveFrom>
    </w:p>
    <w:p w14:paraId="37CE3066" w14:textId="77777777" w:rsidR="00BE0DF6" w:rsidRDefault="00BE0DF6" w:rsidP="002D65F3">
      <w:pPr>
        <w:pStyle w:val="Code"/>
        <w:rPr>
          <w:moveFrom w:id="14096" w:author="Laurence Golding" w:date="2019-05-11T06:52:00Z"/>
        </w:rPr>
        <w:pPrChange w:id="14097" w:author="Laurence Golding" w:date="2019-05-11T06:51:00Z">
          <w:pPr>
            <w:pStyle w:val="Codesmall"/>
          </w:pPr>
        </w:pPrChange>
      </w:pPr>
      <w:moveFrom w:id="14098" w:author="Laurence Golding" w:date="2019-05-11T06:52:00Z">
        <w:r>
          <w:t xml:space="preserve">      ]</w:t>
        </w:r>
      </w:moveFrom>
    </w:p>
    <w:p w14:paraId="7C2377FE" w14:textId="77777777" w:rsidR="00BE0DF6" w:rsidRDefault="00BE0DF6" w:rsidP="002D65F3">
      <w:pPr>
        <w:pStyle w:val="Code"/>
        <w:rPr>
          <w:moveFrom w:id="14099" w:author="Laurence Golding" w:date="2019-05-11T06:52:00Z"/>
        </w:rPr>
        <w:pPrChange w:id="14100" w:author="Laurence Golding" w:date="2019-05-11T06:51:00Z">
          <w:pPr>
            <w:pStyle w:val="Codesmall"/>
          </w:pPr>
        </w:pPrChange>
      </w:pPr>
      <w:moveFrom w:id="14101" w:author="Laurence Golding" w:date="2019-05-11T06:52:00Z">
        <w:r>
          <w:t xml:space="preserve">    }</w:t>
        </w:r>
      </w:moveFrom>
    </w:p>
    <w:p w14:paraId="77BF3B4A" w14:textId="77777777" w:rsidR="00BE0DF6" w:rsidRDefault="00BE0DF6" w:rsidP="002D65F3">
      <w:pPr>
        <w:pStyle w:val="Code"/>
        <w:rPr>
          <w:moveFrom w:id="14102" w:author="Laurence Golding" w:date="2019-05-11T06:52:00Z"/>
        </w:rPr>
        <w:pPrChange w:id="14103" w:author="Laurence Golding" w:date="2019-05-11T06:51:00Z">
          <w:pPr>
            <w:pStyle w:val="Codesmall"/>
          </w:pPr>
        </w:pPrChange>
      </w:pPr>
      <w:moveFrom w:id="14104" w:author="Laurence Golding" w:date="2019-05-11T06:52:00Z">
        <w:r>
          <w:t xml:space="preserve">  ]</w:t>
        </w:r>
      </w:moveFrom>
    </w:p>
    <w:p w14:paraId="7E5274FF" w14:textId="77777777" w:rsidR="00E66DEE" w:rsidRPr="00E66DEE" w:rsidRDefault="00BE0DF6" w:rsidP="002D65F3">
      <w:pPr>
        <w:pStyle w:val="Code"/>
        <w:rPr>
          <w:moveFrom w:id="14105" w:author="Laurence Golding" w:date="2019-05-11T06:52:00Z"/>
        </w:rPr>
        <w:pPrChange w:id="14106" w:author="Laurence Golding" w:date="2019-05-11T06:51:00Z">
          <w:pPr>
            <w:pStyle w:val="Codesmall"/>
          </w:pPr>
        </w:pPrChange>
      </w:pPr>
      <w:moveFrom w:id="14107" w:author="Laurence Golding" w:date="2019-05-11T06:52:00Z">
        <w:r>
          <w:t>}</w:t>
        </w:r>
      </w:moveFrom>
    </w:p>
    <w:p w14:paraId="3C5F693A" w14:textId="77777777" w:rsidR="00CD4F20" w:rsidRDefault="00CD4F20" w:rsidP="00CD4F20">
      <w:pPr>
        <w:pStyle w:val="Heading3"/>
        <w:numPr>
          <w:ilvl w:val="2"/>
          <w:numId w:val="2"/>
        </w:numPr>
        <w:rPr>
          <w:del w:id="14108" w:author="Laurence Golding" w:date="2019-05-11T06:52:00Z"/>
        </w:rPr>
      </w:pPr>
      <w:bookmarkStart w:id="14109" w:name="_Toc516224919"/>
      <w:moveFromRangeEnd w:id="14064"/>
      <w:del w:id="14110" w:author="Laurence Golding" w:date="2019-05-11T06:52:00Z">
        <w:r>
          <w:delText>properties property</w:delText>
        </w:r>
        <w:bookmarkEnd w:id="14109"/>
      </w:del>
    </w:p>
    <w:p w14:paraId="3354A306" w14:textId="77777777" w:rsidR="00E66DEE" w:rsidRPr="00E66DEE" w:rsidRDefault="00E66DEE" w:rsidP="00E66DEE">
      <w:pPr>
        <w:rPr>
          <w:del w:id="14111" w:author="Laurence Golding" w:date="2019-05-11T06:52:00Z"/>
        </w:rPr>
      </w:pPr>
      <w:del w:id="14112" w:author="Laurence Golding" w:date="2019-05-11T06:52:00Z">
        <w:r>
          <w:delText xml:space="preserve">An </w:delText>
        </w:r>
        <w:r>
          <w:rPr>
            <w:rStyle w:val="CODEtemp"/>
          </w:rPr>
          <w:delText>edgeTraversal</w:delText>
        </w:r>
        <w:r>
          <w:delText xml:space="preserve"> object </w:delText>
        </w:r>
        <w:r>
          <w:rPr>
            <w:b/>
          </w:rPr>
          <w:delText>MAY</w:delText>
        </w:r>
        <w:r>
          <w:delText xml:space="preserve"> contain a property named </w:delText>
        </w:r>
        <w:r>
          <w:rPr>
            <w:rStyle w:val="CODEtemp"/>
          </w:rPr>
          <w:delText>properties</w:delText>
        </w:r>
        <w:r>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delText>). This allows tools to include information about the edge traversal that is not explicitly specified in the SARIF format.</w:delText>
        </w:r>
      </w:del>
    </w:p>
    <w:p w14:paraId="50FEE58F" w14:textId="77777777" w:rsidR="006E546E" w:rsidRDefault="006E546E" w:rsidP="006E546E">
      <w:pPr>
        <w:pStyle w:val="Heading2"/>
        <w:numPr>
          <w:ilvl w:val="1"/>
          <w:numId w:val="2"/>
        </w:numPr>
        <w:rPr>
          <w:del w:id="14113" w:author="Laurence Golding" w:date="2019-05-11T06:52:00Z"/>
        </w:rPr>
      </w:pPr>
      <w:bookmarkStart w:id="14114" w:name="_Toc516224920"/>
      <w:del w:id="14115" w:author="Laurence Golding" w:date="2019-05-11T06:52:00Z">
        <w:r>
          <w:delText>stack object</w:delText>
        </w:r>
        <w:bookmarkEnd w:id="14114"/>
      </w:del>
    </w:p>
    <w:p w14:paraId="5DB98A9F" w14:textId="77777777" w:rsidR="004467E4" w:rsidRDefault="004467E4" w:rsidP="004467E4">
      <w:pPr>
        <w:pStyle w:val="Heading3"/>
        <w:numPr>
          <w:ilvl w:val="2"/>
          <w:numId w:val="2"/>
        </w:numPr>
        <w:rPr>
          <w:moveFrom w:id="14116" w:author="Laurence Golding" w:date="2019-05-11T06:52:00Z"/>
        </w:rPr>
      </w:pPr>
      <w:bookmarkStart w:id="14117" w:name="_Toc516224921"/>
      <w:moveFromRangeStart w:id="14118" w:author="Laurence Golding" w:date="2019-05-11T06:52:00Z" w:name="move8449974"/>
      <w:moveFrom w:id="14119" w:author="Laurence Golding" w:date="2019-05-11T06:52:00Z">
        <w:r>
          <w:t>General</w:t>
        </w:r>
        <w:bookmarkEnd w:id="14117"/>
      </w:moveFrom>
    </w:p>
    <w:moveFromRangeEnd w:id="14118"/>
    <w:p w14:paraId="3207D047" w14:textId="77777777" w:rsidR="00F41277" w:rsidRPr="00F41277" w:rsidRDefault="00F41277" w:rsidP="00F41277">
      <w:pPr>
        <w:rPr>
          <w:del w:id="14120" w:author="Laurence Golding" w:date="2019-05-11T06:52:00Z"/>
        </w:rPr>
      </w:pPr>
      <w:del w:id="14121" w:author="Laurence Golding" w:date="2019-05-11T06:52:00Z">
        <w:r w:rsidRPr="00F41277">
          <w:delText xml:space="preserve">A </w:delText>
        </w:r>
        <w:r w:rsidRPr="00F41277">
          <w:rPr>
            <w:rStyle w:val="CODEtemp"/>
          </w:rPr>
          <w:delText>stack</w:delText>
        </w:r>
        <w:r w:rsidRPr="00F41277">
          <w:delText xml:space="preserve"> object describes a single call stack. A call stack is a sequence of nested function calls, each of which is referred to as a stack frame.</w:delText>
        </w:r>
      </w:del>
    </w:p>
    <w:p w14:paraId="70CDF773" w14:textId="77777777" w:rsidR="006E546E" w:rsidRDefault="006E546E" w:rsidP="006E546E">
      <w:pPr>
        <w:pStyle w:val="Heading3"/>
        <w:numPr>
          <w:ilvl w:val="2"/>
          <w:numId w:val="2"/>
        </w:numPr>
        <w:rPr>
          <w:del w:id="14122" w:author="Laurence Golding" w:date="2019-05-11T06:52:00Z"/>
        </w:rPr>
      </w:pPr>
      <w:bookmarkStart w:id="14123" w:name="_Toc516224922"/>
      <w:del w:id="14124" w:author="Laurence Golding" w:date="2019-05-11T06:52:00Z">
        <w:r>
          <w:delText>message property</w:delText>
        </w:r>
        <w:bookmarkEnd w:id="14123"/>
      </w:del>
    </w:p>
    <w:p w14:paraId="289AF7CE" w14:textId="77777777" w:rsidR="00F41277" w:rsidRPr="00F41277" w:rsidRDefault="00F41277" w:rsidP="00F41277">
      <w:pPr>
        <w:rPr>
          <w:del w:id="14125" w:author="Laurence Golding" w:date="2019-05-11T06:52:00Z"/>
        </w:rPr>
      </w:pPr>
      <w:del w:id="14126" w:author="Laurence Golding" w:date="2019-05-11T06:52:00Z">
        <w:r w:rsidRPr="00F41277">
          <w:delText xml:space="preserve">A </w:delText>
        </w:r>
        <w:r w:rsidRPr="00F41277">
          <w:rPr>
            <w:rStyle w:val="CODEtemp"/>
          </w:rPr>
          <w:delText>stack</w:delText>
        </w:r>
        <w:r w:rsidRPr="00F41277">
          <w:delText xml:space="preserve"> object </w:delText>
        </w:r>
        <w:r w:rsidRPr="00F41277">
          <w:rPr>
            <w:b/>
          </w:rPr>
          <w:delText>MAY</w:delText>
        </w:r>
        <w:r w:rsidRPr="00F41277">
          <w:delText xml:space="preserve"> contain a property named </w:delText>
        </w:r>
        <w:r w:rsidRPr="00F41277">
          <w:rPr>
            <w:rStyle w:val="CODEtemp"/>
          </w:rPr>
          <w:delText>message</w:delText>
        </w:r>
        <w:r w:rsidRPr="00F41277">
          <w:delText xml:space="preserve"> whose value is </w:delText>
        </w:r>
        <w:r w:rsidRPr="009D54EE">
          <w:rPr>
            <w:rStyle w:val="CODEtemp"/>
          </w:rPr>
          <w:delText>message</w:delText>
        </w:r>
        <w:r w:rsidR="009D54EE">
          <w:delText xml:space="preserve"> object</w:delText>
        </w:r>
        <w:r w:rsidR="00666A43">
          <w:delText xml:space="preserve"> (§</w:delText>
        </w:r>
        <w:r w:rsidR="009D54EE">
          <w:fldChar w:fldCharType="begin"/>
        </w:r>
        <w:r w:rsidR="009D54EE">
          <w:delInstrText xml:space="preserve"> REF _Ref508814664 \r \h </w:delInstrText>
        </w:r>
        <w:r w:rsidR="009D54EE">
          <w:fldChar w:fldCharType="separate"/>
        </w:r>
        <w:r w:rsidR="00331070">
          <w:delText>3.9</w:delText>
        </w:r>
        <w:r w:rsidR="009D54EE">
          <w:fldChar w:fldCharType="end"/>
        </w:r>
        <w:r w:rsidR="00666A43">
          <w:delText>)</w:delText>
        </w:r>
        <w:r w:rsidRPr="00F41277">
          <w:delText xml:space="preserve"> relevant to this call stack.</w:delText>
        </w:r>
      </w:del>
    </w:p>
    <w:p w14:paraId="5C216B95" w14:textId="77777777" w:rsidR="006E546E" w:rsidRDefault="006E546E" w:rsidP="006E546E">
      <w:pPr>
        <w:pStyle w:val="Heading3"/>
        <w:numPr>
          <w:ilvl w:val="2"/>
          <w:numId w:val="2"/>
        </w:numPr>
        <w:rPr>
          <w:moveFrom w:id="14127" w:author="Laurence Golding" w:date="2019-05-11T06:52:00Z"/>
        </w:rPr>
      </w:pPr>
      <w:bookmarkStart w:id="14128" w:name="_Toc516224923"/>
      <w:moveFromRangeStart w:id="14129" w:author="Laurence Golding" w:date="2019-05-11T06:52:00Z" w:name="move8450028"/>
      <w:moveFrom w:id="14130" w:author="Laurence Golding" w:date="2019-05-11T06:52:00Z">
        <w:r>
          <w:t>frames property</w:t>
        </w:r>
        <w:bookmarkEnd w:id="14128"/>
      </w:moveFrom>
    </w:p>
    <w:p w14:paraId="5498D014" w14:textId="77777777" w:rsidR="00F41277" w:rsidRDefault="00F41277" w:rsidP="00F41277">
      <w:pPr>
        <w:rPr>
          <w:moveFrom w:id="14131" w:author="Laurence Golding" w:date="2019-05-11T06:52:00Z"/>
        </w:rPr>
      </w:pPr>
      <w:moveFrom w:id="14132" w:author="Laurence Golding" w:date="2019-05-11T06:52:00Z">
        <w:r>
          <w:t xml:space="preserve">A stack object </w:t>
        </w:r>
        <w:r w:rsidRPr="00F41277">
          <w:rPr>
            <w:b/>
          </w:rPr>
          <w:t>SHALL</w:t>
        </w:r>
        <w:r>
          <w:t xml:space="preserve"> contain a property named </w:t>
        </w:r>
        <w:r w:rsidRPr="00F41277">
          <w:rPr>
            <w:rStyle w:val="CODEtemp"/>
          </w:rPr>
          <w:t>frames</w:t>
        </w:r>
        <w:r>
          <w:t xml:space="preserve"> whose value is an array of </w:t>
        </w:r>
      </w:moveFrom>
      <w:moveFromRangeEnd w:id="14129"/>
      <w:del w:id="14133" w:author="Laurence Golding" w:date="2019-05-11T06:52:00Z">
        <w:r>
          <w:delText xml:space="preserve">one or more </w:delText>
        </w:r>
        <w:r w:rsidRPr="00F41277">
          <w:rPr>
            <w:rStyle w:val="CODEtemp"/>
          </w:rPr>
          <w:delText>stackFrame</w:delText>
        </w:r>
        <w:r>
          <w:delText xml:space="preserve"> objects (§</w:delText>
        </w:r>
        <w:r>
          <w:fldChar w:fldCharType="begin"/>
        </w:r>
        <w:r>
          <w:delInstrText xml:space="preserve"> REF _Ref493494398 \w \h </w:delInstrText>
        </w:r>
        <w:r>
          <w:fldChar w:fldCharType="separate"/>
        </w:r>
        <w:r w:rsidR="00331070">
          <w:delText>3.33</w:delText>
        </w:r>
        <w:r>
          <w:fldChar w:fldCharType="end"/>
        </w:r>
        <w:r>
          <w:delText>).</w:delText>
        </w:r>
      </w:del>
      <w:moveFromRangeStart w:id="14134" w:author="Laurence Golding" w:date="2019-05-11T06:52:00Z" w:name="move8450029"/>
      <w:moveFrom w:id="14135" w:author="Laurence Golding" w:date="2019-05-11T06:52:00Z">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moveFrom>
    </w:p>
    <w:p w14:paraId="05737E17" w14:textId="77777777" w:rsidR="00F41277" w:rsidRDefault="00F41277" w:rsidP="00F41277">
      <w:pPr>
        <w:pStyle w:val="Note"/>
        <w:rPr>
          <w:moveFrom w:id="14136" w:author="Laurence Golding" w:date="2019-05-11T06:52:00Z"/>
        </w:rPr>
      </w:pPr>
      <w:moveFrom w:id="14137" w:author="Laurence Golding" w:date="2019-05-11T06:52:00Z">
        <w:r>
          <w:t>NOTE 1: It is possible for the same frame to occur multiple times if the call stack includes a recursion.</w:t>
        </w:r>
      </w:moveFrom>
    </w:p>
    <w:p w14:paraId="3AB8DE45" w14:textId="77777777" w:rsidR="00F41277" w:rsidRPr="00F41277" w:rsidRDefault="00F41277" w:rsidP="00F41277">
      <w:pPr>
        <w:pStyle w:val="Note"/>
        <w:rPr>
          <w:moveFrom w:id="14138" w:author="Laurence Golding" w:date="2019-05-11T06:52:00Z"/>
        </w:rPr>
      </w:pPr>
      <w:moveFrom w:id="14139" w:author="Laurence Golding" w:date="2019-05-11T06:52:00Z">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moveFrom>
    </w:p>
    <w:p w14:paraId="6133D375" w14:textId="77777777" w:rsidR="006E546E" w:rsidRDefault="006E546E" w:rsidP="006E546E">
      <w:pPr>
        <w:pStyle w:val="Heading3"/>
        <w:numPr>
          <w:ilvl w:val="2"/>
          <w:numId w:val="2"/>
        </w:numPr>
        <w:rPr>
          <w:del w:id="14140" w:author="Laurence Golding" w:date="2019-05-11T06:52:00Z"/>
        </w:rPr>
      </w:pPr>
      <w:bookmarkStart w:id="14141" w:name="_Toc516224924"/>
      <w:moveFromRangeEnd w:id="14134"/>
      <w:del w:id="14142" w:author="Laurence Golding" w:date="2019-05-11T06:52:00Z">
        <w:r>
          <w:delText>properties property</w:delText>
        </w:r>
        <w:bookmarkEnd w:id="14141"/>
      </w:del>
    </w:p>
    <w:p w14:paraId="1C4419E8" w14:textId="77777777" w:rsidR="00F41277" w:rsidRPr="00F41277" w:rsidRDefault="00F41277" w:rsidP="00F41277">
      <w:pPr>
        <w:rPr>
          <w:del w:id="14143" w:author="Laurence Golding" w:date="2019-05-11T06:52:00Z"/>
        </w:rPr>
      </w:pPr>
      <w:del w:id="14144" w:author="Laurence Golding" w:date="2019-05-11T06:52:00Z">
        <w:r w:rsidRPr="00F41277">
          <w:delText xml:space="preserve">A </w:delText>
        </w:r>
        <w:r w:rsidRPr="00F41277">
          <w:rPr>
            <w:rStyle w:val="CODEtemp"/>
          </w:rPr>
          <w:delText>stack</w:delText>
        </w:r>
        <w:r w:rsidRPr="00F41277">
          <w:delText xml:space="preserve"> object </w:delText>
        </w:r>
        <w:r w:rsidRPr="00F41277">
          <w:rPr>
            <w:b/>
          </w:rPr>
          <w:delText>MAY</w:delText>
        </w:r>
        <w:r w:rsidRPr="00F41277">
          <w:delText xml:space="preserve"> contain a property named </w:delText>
        </w:r>
        <w:r w:rsidRPr="00F41277">
          <w:rPr>
            <w:rStyle w:val="CODEtemp"/>
          </w:rPr>
          <w:delText>properties</w:delText>
        </w:r>
        <w:r w:rsidRPr="00F41277">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rsidRPr="00F41277">
          <w:delText>). This allows tools to include information about the stack that is not explicitly specified in the SARIF format.</w:delText>
        </w:r>
      </w:del>
    </w:p>
    <w:p w14:paraId="7BA28A0E" w14:textId="77777777" w:rsidR="006E546E" w:rsidRDefault="006E546E" w:rsidP="006E546E">
      <w:pPr>
        <w:pStyle w:val="Heading2"/>
        <w:numPr>
          <w:ilvl w:val="1"/>
          <w:numId w:val="2"/>
        </w:numPr>
        <w:rPr>
          <w:del w:id="14145" w:author="Laurence Golding" w:date="2019-05-11T06:52:00Z"/>
        </w:rPr>
      </w:pPr>
      <w:bookmarkStart w:id="14146" w:name="_Toc516224925"/>
      <w:del w:id="14147" w:author="Laurence Golding" w:date="2019-05-11T06:52:00Z">
        <w:r>
          <w:delText>stackFrame object</w:delText>
        </w:r>
        <w:bookmarkEnd w:id="14146"/>
      </w:del>
    </w:p>
    <w:p w14:paraId="259744CE" w14:textId="77777777" w:rsidR="00F340AD" w:rsidRDefault="00F340AD" w:rsidP="00F340AD">
      <w:pPr>
        <w:pStyle w:val="Heading3"/>
        <w:numPr>
          <w:ilvl w:val="2"/>
          <w:numId w:val="2"/>
        </w:numPr>
        <w:rPr>
          <w:moveFrom w:id="14148" w:author="Laurence Golding" w:date="2019-05-11T06:52:00Z"/>
        </w:rPr>
      </w:pPr>
      <w:bookmarkStart w:id="14149" w:name="_Toc516224926"/>
      <w:moveFromRangeStart w:id="14150" w:author="Laurence Golding" w:date="2019-05-11T06:52:00Z" w:name="move8449975"/>
      <w:moveFrom w:id="14151" w:author="Laurence Golding" w:date="2019-05-11T06:52:00Z">
        <w:r>
          <w:t>General</w:t>
        </w:r>
        <w:bookmarkEnd w:id="14149"/>
      </w:moveFrom>
    </w:p>
    <w:moveFromRangeEnd w:id="14150"/>
    <w:p w14:paraId="0DD9D195" w14:textId="77777777" w:rsidR="00F41277" w:rsidRPr="00F41277" w:rsidRDefault="00F41277" w:rsidP="00F41277">
      <w:pPr>
        <w:rPr>
          <w:del w:id="14152" w:author="Laurence Golding" w:date="2019-05-11T06:52:00Z"/>
        </w:rPr>
      </w:pPr>
      <w:del w:id="14153" w:author="Laurence Golding" w:date="2019-05-11T06:52:00Z">
        <w:r w:rsidRPr="00F41277">
          <w:delText xml:space="preserve">A </w:delText>
        </w:r>
      </w:del>
      <w:moveFromRangeStart w:id="14154" w:author="Laurence Golding" w:date="2019-05-11T06:52:00Z" w:name="move8450030"/>
      <w:moveFrom w:id="14155" w:author="Laurence Golding" w:date="2019-05-11T06:52:00Z">
        <w:r w:rsidR="006E546E">
          <w:rPr>
            <w:rPrChange w:id="14156" w:author="Laurence Golding" w:date="2019-05-11T06:51:00Z">
              <w:rPr>
                <w:rStyle w:val="CODEtemp"/>
              </w:rPr>
            </w:rPrChange>
          </w:rPr>
          <w:t>stackFrame</w:t>
        </w:r>
        <w:r w:rsidR="006E546E">
          <w:t xml:space="preserve"> object</w:t>
        </w:r>
      </w:moveFrom>
      <w:moveFromRangeEnd w:id="14154"/>
      <w:del w:id="14157" w:author="Laurence Golding" w:date="2019-05-11T06:52:00Z">
        <w:r w:rsidRPr="00F41277">
          <w:delText xml:space="preserve"> describes a single stack frame within a call stack (§</w:delText>
        </w:r>
        <w:r>
          <w:fldChar w:fldCharType="begin"/>
        </w:r>
        <w:r>
          <w:delInstrText xml:space="preserve"> REF _Ref493427479 \w \h </w:delInstrText>
        </w:r>
        <w:r>
          <w:fldChar w:fldCharType="separate"/>
        </w:r>
        <w:r w:rsidR="00331070">
          <w:delText>3.32</w:delText>
        </w:r>
        <w:r>
          <w:fldChar w:fldCharType="end"/>
        </w:r>
        <w:r w:rsidRPr="00F41277">
          <w:delText>).</w:delText>
        </w:r>
      </w:del>
    </w:p>
    <w:p w14:paraId="7849F460" w14:textId="77777777" w:rsidR="00D10846" w:rsidRDefault="003F0742" w:rsidP="006E546E">
      <w:pPr>
        <w:pStyle w:val="Heading3"/>
        <w:numPr>
          <w:ilvl w:val="2"/>
          <w:numId w:val="2"/>
        </w:numPr>
        <w:rPr>
          <w:del w:id="14158" w:author="Laurence Golding" w:date="2019-05-11T06:52:00Z"/>
        </w:rPr>
      </w:pPr>
      <w:bookmarkStart w:id="14159" w:name="_Toc516224927"/>
      <w:del w:id="14160" w:author="Laurence Golding" w:date="2019-05-11T06:52:00Z">
        <w:r>
          <w:delText xml:space="preserve">location </w:delText>
        </w:r>
        <w:r w:rsidR="00D10846">
          <w:delText>property</w:delText>
        </w:r>
        <w:bookmarkEnd w:id="14159"/>
      </w:del>
    </w:p>
    <w:p w14:paraId="4831105E" w14:textId="77777777" w:rsidR="00D10846" w:rsidRPr="00D10846" w:rsidRDefault="00D10846" w:rsidP="00D10846">
      <w:pPr>
        <w:rPr>
          <w:del w:id="14161" w:author="Laurence Golding" w:date="2019-05-11T06:52:00Z"/>
        </w:rPr>
      </w:pPr>
      <w:del w:id="14162" w:author="Laurence Golding" w:date="2019-05-11T06:52:00Z">
        <w:r>
          <w:delText xml:space="preserve">A </w:delText>
        </w:r>
        <w:r>
          <w:rPr>
            <w:rStyle w:val="CODEtemp"/>
          </w:rPr>
          <w:delText>stackFrame</w:delText>
        </w:r>
        <w:r>
          <w:delText xml:space="preserve"> object </w:delText>
        </w:r>
        <w:r>
          <w:rPr>
            <w:b/>
          </w:rPr>
          <w:delText>MAY</w:delText>
        </w:r>
        <w:r>
          <w:delText xml:space="preserve"> contain a property named </w:delText>
        </w:r>
        <w:r w:rsidR="003F0742">
          <w:rPr>
            <w:rStyle w:val="CODEtemp"/>
          </w:rPr>
          <w:delText>location</w:delText>
        </w:r>
        <w:r w:rsidR="003F0742">
          <w:delText xml:space="preserve"> </w:delText>
        </w:r>
        <w:r>
          <w:delText xml:space="preserve">whose value is a </w:delText>
        </w:r>
        <w:r w:rsidR="003F0742">
          <w:rPr>
            <w:rStyle w:val="CODEtemp"/>
          </w:rPr>
          <w:delText>location</w:delText>
        </w:r>
        <w:r w:rsidR="003F0742">
          <w:delText xml:space="preserve"> </w:delText>
        </w:r>
        <w:r>
          <w:delText>object (§</w:delText>
        </w:r>
        <w:r w:rsidR="003F0742">
          <w:fldChar w:fldCharType="begin"/>
        </w:r>
        <w:r w:rsidR="003F0742">
          <w:delInstrText xml:space="preserve"> REF _Ref507665939 \r \h </w:delInstrText>
        </w:r>
        <w:r w:rsidR="003F0742">
          <w:fldChar w:fldCharType="separate"/>
        </w:r>
        <w:r w:rsidR="00331070">
          <w:delText>3.20</w:delText>
        </w:r>
        <w:r w:rsidR="003F0742">
          <w:fldChar w:fldCharType="end"/>
        </w:r>
        <w:r>
          <w:delText>) specifying the location to which this stack frame refers.</w:delText>
        </w:r>
      </w:del>
    </w:p>
    <w:p w14:paraId="1D4DCBFA" w14:textId="77777777" w:rsidR="006E546E" w:rsidRDefault="006E546E" w:rsidP="006E546E">
      <w:pPr>
        <w:pStyle w:val="Heading3"/>
        <w:numPr>
          <w:ilvl w:val="2"/>
          <w:numId w:val="2"/>
        </w:numPr>
        <w:rPr>
          <w:moveFrom w:id="14163" w:author="Laurence Golding" w:date="2019-05-11T06:52:00Z"/>
        </w:rPr>
      </w:pPr>
      <w:bookmarkStart w:id="14164" w:name="_Toc516224928"/>
      <w:moveFromRangeStart w:id="14165" w:author="Laurence Golding" w:date="2019-05-11T06:52:00Z" w:name="move8450031"/>
      <w:moveFrom w:id="14166" w:author="Laurence Golding" w:date="2019-05-11T06:52:00Z">
        <w:r>
          <w:t>module property</w:t>
        </w:r>
        <w:bookmarkEnd w:id="14164"/>
      </w:moveFrom>
    </w:p>
    <w:p w14:paraId="4C9709E4" w14:textId="77777777" w:rsidR="00E66BA0" w:rsidRPr="00E66BA0" w:rsidRDefault="00E66BA0" w:rsidP="00E66BA0">
      <w:pPr>
        <w:rPr>
          <w:moveFrom w:id="14167" w:author="Laurence Golding" w:date="2019-05-11T06:52:00Z"/>
        </w:rPr>
      </w:pPr>
      <w:moveFrom w:id="14168" w:author="Laurence Golding" w:date="2019-05-11T06:52: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moveFrom>
    </w:p>
    <w:p w14:paraId="59634206" w14:textId="77777777" w:rsidR="006E546E" w:rsidRDefault="006E546E" w:rsidP="006E546E">
      <w:pPr>
        <w:pStyle w:val="Heading3"/>
        <w:numPr>
          <w:ilvl w:val="2"/>
          <w:numId w:val="2"/>
        </w:numPr>
        <w:rPr>
          <w:moveFrom w:id="14169" w:author="Laurence Golding" w:date="2019-05-11T06:52:00Z"/>
        </w:rPr>
      </w:pPr>
      <w:bookmarkStart w:id="14170" w:name="_Toc516224929"/>
      <w:moveFrom w:id="14171" w:author="Laurence Golding" w:date="2019-05-11T06:52:00Z">
        <w:r>
          <w:t>threadId property</w:t>
        </w:r>
        <w:bookmarkEnd w:id="14170"/>
      </w:moveFrom>
    </w:p>
    <w:p w14:paraId="4FE8C3FC" w14:textId="77777777" w:rsidR="00C40C88" w:rsidRPr="00C40C88" w:rsidRDefault="00E66BA0" w:rsidP="00C40C88">
      <w:pPr>
        <w:rPr>
          <w:moveFrom w:id="14172" w:author="Laurence Golding" w:date="2019-05-11T06:52:00Z"/>
        </w:rPr>
      </w:pPr>
      <w:moveFrom w:id="14173" w:author="Laurence Golding" w:date="2019-05-11T06:52: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moveFrom>
    </w:p>
    <w:p w14:paraId="2FB3724A" w14:textId="77777777" w:rsidR="006E546E" w:rsidRDefault="006E546E" w:rsidP="006E546E">
      <w:pPr>
        <w:pStyle w:val="Heading3"/>
        <w:numPr>
          <w:ilvl w:val="2"/>
          <w:numId w:val="2"/>
        </w:numPr>
        <w:rPr>
          <w:del w:id="14174" w:author="Laurence Golding" w:date="2019-05-11T06:52:00Z"/>
        </w:rPr>
      </w:pPr>
      <w:bookmarkStart w:id="14175" w:name="_Toc516224930"/>
      <w:moveFromRangeEnd w:id="14165"/>
      <w:del w:id="14176" w:author="Laurence Golding" w:date="2019-05-11T06:52:00Z">
        <w:r>
          <w:delText>address property</w:delText>
        </w:r>
        <w:bookmarkEnd w:id="14175"/>
      </w:del>
    </w:p>
    <w:p w14:paraId="12344F43" w14:textId="77777777" w:rsidR="00E06227" w:rsidRPr="00E06227" w:rsidRDefault="00A91CEB" w:rsidP="00E06227">
      <w:pPr>
        <w:rPr>
          <w:del w:id="14177" w:author="Laurence Golding" w:date="2019-05-11T06:52:00Z"/>
        </w:rPr>
      </w:pPr>
      <w:del w:id="14178" w:author="Laurence Golding" w:date="2019-05-11T06:52: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w:delText>
        </w:r>
        <w:r w:rsidRPr="00A91CEB">
          <w:rPr>
            <w:rStyle w:val="CODEtemp"/>
          </w:rPr>
          <w:delText>address</w:delText>
        </w:r>
        <w:r w:rsidRPr="00A91CEB">
          <w:delText xml:space="preserve"> whose value is a non-negative integer containing the address in memory of the location represented by this stack frame.</w:delText>
        </w:r>
      </w:del>
    </w:p>
    <w:p w14:paraId="7BD170AA" w14:textId="77777777" w:rsidR="006E546E" w:rsidRDefault="006E546E" w:rsidP="006E546E">
      <w:pPr>
        <w:pStyle w:val="Heading3"/>
        <w:numPr>
          <w:ilvl w:val="2"/>
          <w:numId w:val="2"/>
        </w:numPr>
        <w:rPr>
          <w:del w:id="14179" w:author="Laurence Golding" w:date="2019-05-11T06:52:00Z"/>
        </w:rPr>
      </w:pPr>
      <w:bookmarkStart w:id="14180" w:name="_Toc516224931"/>
      <w:del w:id="14181" w:author="Laurence Golding" w:date="2019-05-11T06:52:00Z">
        <w:r>
          <w:delText>offset property</w:delText>
        </w:r>
        <w:bookmarkEnd w:id="14180"/>
      </w:del>
    </w:p>
    <w:p w14:paraId="2CDC13DC" w14:textId="77777777" w:rsidR="00A91CEB" w:rsidRDefault="00A91CEB" w:rsidP="00A91CEB">
      <w:pPr>
        <w:rPr>
          <w:del w:id="14182" w:author="Laurence Golding" w:date="2019-05-11T06:52:00Z"/>
        </w:rPr>
      </w:pPr>
      <w:del w:id="14183" w:author="Laurence Golding" w:date="2019-05-11T06:52: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w:delText>
        </w:r>
        <w:r w:rsidRPr="00A91CEB">
          <w:rPr>
            <w:rStyle w:val="CODEtemp"/>
          </w:rPr>
          <w:delText>offset</w:delText>
        </w:r>
        <w:r w:rsidRPr="00A91CEB">
          <w:delText xml:space="preserve"> whose value is a non-negative integer containing the byte offset of the location represented by this stack frame from the start of the method represented by this stack frame.</w:delText>
        </w:r>
      </w:del>
    </w:p>
    <w:p w14:paraId="11F29A31" w14:textId="77777777" w:rsidR="002B41B0" w:rsidRPr="002B41B0" w:rsidRDefault="002B41B0" w:rsidP="002B41B0">
      <w:pPr>
        <w:pStyle w:val="Note"/>
        <w:rPr>
          <w:del w:id="14184" w:author="Laurence Golding" w:date="2019-05-11T06:52:00Z"/>
          <w:rFonts w:ascii="Times New Roman" w:hAnsi="Times New Roman"/>
          <w:sz w:val="24"/>
        </w:rPr>
      </w:pPr>
      <w:del w:id="14185" w:author="Laurence Golding" w:date="2019-05-11T06:52:00Z">
        <w:r>
          <w:delText xml:space="preserve">NOTE: This is distinct from the </w:delText>
        </w:r>
        <w:r>
          <w:rPr>
            <w:rStyle w:val="CODEtemp"/>
          </w:rPr>
          <w:delText>physicalLocation.region.</w:delText>
        </w:r>
        <w:r w:rsidR="0001452F">
          <w:rPr>
            <w:rStyle w:val="CODEtemp"/>
          </w:rPr>
          <w:delText>byteO</w:delText>
        </w:r>
        <w:r>
          <w:rPr>
            <w:rStyle w:val="CODEtemp"/>
          </w:rPr>
          <w:delText>ffset</w:delText>
        </w:r>
        <w:r>
          <w:delText xml:space="preserve"> property (§</w:delText>
        </w:r>
        <w:r w:rsidR="0001452F">
          <w:fldChar w:fldCharType="begin"/>
        </w:r>
        <w:r w:rsidR="0001452F">
          <w:delInstrText xml:space="preserve"> REF _Ref515544104 \r \h </w:delInstrText>
        </w:r>
        <w:r w:rsidR="0001452F">
          <w:fldChar w:fldCharType="separate"/>
        </w:r>
        <w:r w:rsidR="00331070">
          <w:delText>3.22.11</w:delText>
        </w:r>
        <w:r w:rsidR="0001452F">
          <w:fldChar w:fldCharType="end"/>
        </w:r>
        <w:r>
          <w:delText xml:space="preserve">), if any, specified by the </w:delText>
        </w:r>
        <w:r>
          <w:rPr>
            <w:rStyle w:val="CODEtemp"/>
          </w:rPr>
          <w:delText>physicalLocation</w:delText>
        </w:r>
        <w:r>
          <w:delText xml:space="preserve"> property (§</w:delText>
        </w:r>
        <w:r>
          <w:fldChar w:fldCharType="begin"/>
        </w:r>
        <w:r>
          <w:delInstrText xml:space="preserve"> REF _Ref503362303 \r \h </w:delInstrText>
        </w:r>
        <w:r>
          <w:fldChar w:fldCharType="separate"/>
        </w:r>
        <w:r w:rsidR="00331070">
          <w:delText>3.33.2</w:delText>
        </w:r>
        <w:r>
          <w:fldChar w:fldCharType="end"/>
        </w:r>
        <w:r>
          <w:delText xml:space="preserve">). </w:delText>
        </w:r>
        <w:r>
          <w:rPr>
            <w:rStyle w:val="CODEtemp"/>
          </w:rPr>
          <w:delText>physicalLocation.region.</w:delText>
        </w:r>
        <w:r w:rsidR="0001452F">
          <w:rPr>
            <w:rStyle w:val="CODEtemp"/>
          </w:rPr>
          <w:delText>byteO</w:delText>
        </w:r>
        <w:r>
          <w:rPr>
            <w:rStyle w:val="CODEtemp"/>
          </w:rPr>
          <w:delText>ffset</w:delText>
        </w:r>
        <w:r>
          <w:delText xml:space="preserve"> specifies an offset from the start of a file, not from the start of a method.</w:delText>
        </w:r>
      </w:del>
    </w:p>
    <w:p w14:paraId="23121747" w14:textId="77777777" w:rsidR="006E546E" w:rsidRDefault="006E546E" w:rsidP="006E546E">
      <w:pPr>
        <w:pStyle w:val="Heading3"/>
        <w:numPr>
          <w:ilvl w:val="2"/>
          <w:numId w:val="2"/>
        </w:numPr>
        <w:rPr>
          <w:del w:id="14186" w:author="Laurence Golding" w:date="2019-05-11T06:52:00Z"/>
        </w:rPr>
      </w:pPr>
      <w:bookmarkStart w:id="14187" w:name="_Toc516224932"/>
      <w:del w:id="14188" w:author="Laurence Golding" w:date="2019-05-11T06:52:00Z">
        <w:r>
          <w:delText>parameters property</w:delText>
        </w:r>
        <w:bookmarkEnd w:id="14187"/>
      </w:del>
    </w:p>
    <w:p w14:paraId="0813D198" w14:textId="77777777" w:rsidR="00A91CEB" w:rsidRPr="00A91CEB" w:rsidRDefault="00A91CEB" w:rsidP="00A91CEB">
      <w:pPr>
        <w:rPr>
          <w:del w:id="14189" w:author="Laurence Golding" w:date="2019-05-11T06:52:00Z"/>
        </w:rPr>
      </w:pPr>
      <w:del w:id="14190" w:author="Laurence Golding" w:date="2019-05-11T06:52: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parameters whose value is an array of strings representing the parameters of the function call represented by this stack frame.</w:delText>
        </w:r>
      </w:del>
    </w:p>
    <w:p w14:paraId="7B5C5CAD" w14:textId="77777777" w:rsidR="006E546E" w:rsidRDefault="006E546E" w:rsidP="006E546E">
      <w:pPr>
        <w:pStyle w:val="Heading3"/>
        <w:numPr>
          <w:ilvl w:val="2"/>
          <w:numId w:val="2"/>
        </w:numPr>
        <w:rPr>
          <w:del w:id="14191" w:author="Laurence Golding" w:date="2019-05-11T06:52:00Z"/>
        </w:rPr>
      </w:pPr>
      <w:bookmarkStart w:id="14192" w:name="_Toc516224933"/>
      <w:del w:id="14193" w:author="Laurence Golding" w:date="2019-05-11T06:52:00Z">
        <w:r>
          <w:delText>properties property</w:delText>
        </w:r>
        <w:bookmarkEnd w:id="14192"/>
      </w:del>
    </w:p>
    <w:p w14:paraId="215C5C59" w14:textId="77777777" w:rsidR="00A91CEB" w:rsidRPr="00A91CEB" w:rsidRDefault="00A91CEB" w:rsidP="00A91CEB">
      <w:pPr>
        <w:rPr>
          <w:del w:id="14194" w:author="Laurence Golding" w:date="2019-05-11T06:52:00Z"/>
        </w:rPr>
      </w:pPr>
      <w:del w:id="14195" w:author="Laurence Golding" w:date="2019-05-11T06:52:00Z">
        <w:r w:rsidRPr="00A91CEB">
          <w:delText xml:space="preserve">A </w:delText>
        </w:r>
        <w:r w:rsidRPr="00A91CEB">
          <w:rPr>
            <w:rStyle w:val="CODEtemp"/>
          </w:rPr>
          <w:delText>stackFrame</w:delText>
        </w:r>
        <w:r w:rsidRPr="00A91CEB">
          <w:delText xml:space="preserve"> object </w:delText>
        </w:r>
        <w:r w:rsidRPr="00A91CEB">
          <w:rPr>
            <w:b/>
          </w:rPr>
          <w:delText>MAY</w:delText>
        </w:r>
        <w:r w:rsidRPr="00A91CEB">
          <w:delText xml:space="preserve"> contain a property named </w:delText>
        </w:r>
        <w:r w:rsidRPr="00A91CEB">
          <w:rPr>
            <w:rStyle w:val="CODEtemp"/>
          </w:rPr>
          <w:delText>properties</w:delText>
        </w:r>
        <w:r w:rsidRPr="00A91CEB">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rsidRPr="00A91CEB">
          <w:delText>). This allows tools to include information about the stack frame that is not explicitly specified in the SARIF format.</w:delText>
        </w:r>
      </w:del>
    </w:p>
    <w:p w14:paraId="541C97FA" w14:textId="638203D4" w:rsidR="00E2579D" w:rsidRDefault="00E2579D" w:rsidP="00E2579D">
      <w:pPr>
        <w:pStyle w:val="Heading2"/>
      </w:pPr>
      <w:bookmarkStart w:id="14196" w:name="_Ref493427581"/>
      <w:bookmarkStart w:id="14197" w:name="_Ref493427754"/>
      <w:bookmarkStart w:id="14198" w:name="_Toc516224934"/>
      <w:r>
        <w:t>threadFlowLocation object</w:t>
      </w:r>
      <w:bookmarkEnd w:id="13930"/>
      <w:bookmarkEnd w:id="13931"/>
      <w:bookmarkEnd w:id="13932"/>
      <w:bookmarkEnd w:id="13933"/>
      <w:bookmarkEnd w:id="13934"/>
      <w:bookmarkEnd w:id="14196"/>
      <w:bookmarkEnd w:id="14197"/>
      <w:bookmarkEnd w:id="14198"/>
    </w:p>
    <w:p w14:paraId="67FF25F6" w14:textId="77777777" w:rsidR="00E2579D" w:rsidRDefault="00E2579D" w:rsidP="00E2579D">
      <w:pPr>
        <w:pStyle w:val="Heading3"/>
      </w:pPr>
      <w:bookmarkStart w:id="14199" w:name="_Toc8367264"/>
      <w:bookmarkStart w:id="14200" w:name="_Toc516224935"/>
      <w:r>
        <w:t>General</w:t>
      </w:r>
      <w:bookmarkEnd w:id="14199"/>
      <w:bookmarkEnd w:id="14200"/>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6F4F93C7" w:rsidR="00E2579D" w:rsidRDefault="006E546E" w:rsidP="00E2579D">
      <w:pPr>
        <w:pStyle w:val="Heading3"/>
      </w:pPr>
      <w:bookmarkStart w:id="14201" w:name="_Ref7353786"/>
      <w:bookmarkStart w:id="14202" w:name="_Toc8367265"/>
      <w:bookmarkStart w:id="14203" w:name="_Toc516224936"/>
      <w:del w:id="14204" w:author="Laurence Golding" w:date="2019-05-11T06:52:00Z">
        <w:r>
          <w:delText>step</w:delText>
        </w:r>
      </w:del>
      <w:ins w:id="14205" w:author="Laurence Golding" w:date="2019-05-11T06:52:00Z">
        <w:r w:rsidR="00E2579D">
          <w:t>index</w:t>
        </w:r>
      </w:ins>
      <w:r w:rsidR="00E2579D">
        <w:t xml:space="preserve"> property</w:t>
      </w:r>
      <w:bookmarkEnd w:id="14201"/>
      <w:bookmarkEnd w:id="14202"/>
      <w:bookmarkEnd w:id="14203"/>
    </w:p>
    <w:p w14:paraId="689A6F70" w14:textId="77777777" w:rsidR="00A91CEB" w:rsidRDefault="007D2F0F" w:rsidP="007D2F0F">
      <w:pPr>
        <w:rPr>
          <w:del w:id="14206" w:author="Laurence Golding" w:date="2019-05-11T06:52:00Z"/>
        </w:rPr>
      </w:pPr>
      <w:del w:id="14207" w:author="Laurence Golding" w:date="2019-05-11T06:52:00Z">
        <w:r>
          <w:delText xml:space="preserve">A </w:delText>
        </w:r>
      </w:del>
      <w:ins w:id="14208" w:author="Laurence Golding" w:date="2019-05-11T06:52:00Z">
        <w:r w:rsidR="00E2579D">
          <w:t xml:space="preserve">Depending on the circumstances, a </w:t>
        </w:r>
      </w:ins>
      <w:r w:rsidR="00E2579D">
        <w:rPr>
          <w:rStyle w:val="CODEtemp"/>
        </w:rPr>
        <w:t>threadFlowLocation</w:t>
      </w:r>
      <w:r w:rsidR="00E2579D" w:rsidRPr="00A91CEB">
        <w:t xml:space="preserve"> object</w:t>
      </w:r>
      <w:r w:rsidR="00E2579D">
        <w:t xml:space="preserve"> </w:t>
      </w:r>
      <w:ins w:id="14209" w:author="Laurence Golding" w:date="2019-05-11T06:52:00Z">
        <w:r w:rsidR="00E2579D">
          <w:t xml:space="preserve">either </w:t>
        </w:r>
      </w:ins>
      <w:r w:rsidR="00E2579D" w:rsidRPr="009315AB">
        <w:rPr>
          <w:b/>
        </w:rPr>
        <w:t>MAY</w:t>
      </w:r>
      <w:del w:id="14210" w:author="Laurence Golding" w:date="2019-05-11T06:52:00Z">
        <w:r w:rsidR="00A91CEB">
          <w:delText xml:space="preserve"> </w:delText>
        </w:r>
      </w:del>
      <w:ins w:id="14211" w:author="Laurence Golding" w:date="2019-05-11T06:52:00Z">
        <w:r w:rsidR="00E2579D">
          <w:t xml:space="preserve">, </w:t>
        </w:r>
        <w:r w:rsidR="00E2579D" w:rsidRPr="009315AB">
          <w:rPr>
            <w:b/>
          </w:rPr>
          <w:t>SHALL NOT</w:t>
        </w:r>
        <w:r w:rsidR="00E2579D">
          <w:t xml:space="preserve">, or </w:t>
        </w:r>
        <w:r w:rsidR="00E2579D" w:rsidRPr="00E32778">
          <w:rPr>
            <w:b/>
          </w:rPr>
          <w:t>SHALL</w:t>
        </w:r>
        <w:r w:rsidR="00E2579D">
          <w:t xml:space="preserve"> </w:t>
        </w:r>
      </w:ins>
      <w:r w:rsidR="00E2579D">
        <w:t xml:space="preserve">contain a property named </w:t>
      </w:r>
      <w:del w:id="14212" w:author="Laurence Golding" w:date="2019-05-11T06:52:00Z">
        <w:r w:rsidR="00A91CEB" w:rsidRPr="00A91CEB">
          <w:rPr>
            <w:rStyle w:val="CODEtemp"/>
          </w:rPr>
          <w:delText>step</w:delText>
        </w:r>
      </w:del>
      <w:ins w:id="14213" w:author="Laurence Golding" w:date="2019-05-11T06:52:00Z">
        <w:r w:rsidR="00E2579D" w:rsidRPr="009315AB">
          <w:rPr>
            <w:rStyle w:val="CODEtemp"/>
          </w:rPr>
          <w:t>index</w:t>
        </w:r>
      </w:ins>
      <w:r w:rsidR="00E2579D">
        <w:t xml:space="preserve"> whose value is </w:t>
      </w:r>
      <w:del w:id="14214" w:author="Laurence Golding" w:date="2019-05-11T06:52:00Z">
        <w:r w:rsidR="00A91CEB">
          <w:delText xml:space="preserve">an integer </w:delText>
        </w:r>
        <w:r>
          <w:delText>specifying</w:delText>
        </w:r>
        <w:r w:rsidR="00A91CEB">
          <w:delText xml:space="preserve"> the 1-based sequence number of </w:delText>
        </w:r>
      </w:del>
      <w:r w:rsidR="00E2579D">
        <w:t xml:space="preserve">the </w:t>
      </w:r>
      <w:del w:id="14215" w:author="Laurence Golding" w:date="2019-05-11T06:52:00Z">
        <w:r w:rsidR="00A91CEB">
          <w:delText>location</w:delText>
        </w:r>
      </w:del>
      <w:ins w:id="14216" w:author="Laurence Golding" w:date="2019-05-11T06:52:00Z">
        <w:r w:rsidR="00E2579D">
          <w:t>array index (§</w:t>
        </w:r>
        <w:r w:rsidR="00E2579D">
          <w:fldChar w:fldCharType="begin"/>
        </w:r>
        <w:r w:rsidR="00E2579D">
          <w:instrText xml:space="preserve"> REF _Ref4056185 \r \h </w:instrText>
        </w:r>
        <w:r w:rsidR="00E2579D">
          <w:fldChar w:fldCharType="separate"/>
        </w:r>
        <w:r w:rsidR="0009127C">
          <w:t>3.7.4</w:t>
        </w:r>
        <w:r w:rsidR="00E2579D">
          <w:fldChar w:fldCharType="end"/>
        </w:r>
        <w:r w:rsidR="00E2579D">
          <w:t>)</w:t>
        </w:r>
      </w:ins>
      <w:r w:rsidR="00E2579D">
        <w:t xml:space="preserve"> within </w:t>
      </w:r>
      <w:ins w:id="14217" w:author="Laurence Golding" w:date="2019-05-11T06:52:00Z">
        <w:r w:rsidR="00E2579D" w:rsidRPr="009B6661">
          <w:rPr>
            <w:rStyle w:val="CODEtemp"/>
          </w:rPr>
          <w:t>theRun.</w:t>
        </w:r>
        <w:r w:rsidR="00E2579D" w:rsidRPr="009315AB">
          <w:rPr>
            <w:rStyle w:val="CODEtemp"/>
          </w:rPr>
          <w:t>threadFlowLocations</w:t>
        </w:r>
        <w:r w:rsidR="00E2579D">
          <w:t xml:space="preserve"> (§</w:t>
        </w:r>
        <w:r w:rsidR="00E2579D">
          <w:fldChar w:fldCharType="begin"/>
        </w:r>
        <w:r w:rsidR="00E2579D">
          <w:instrText xml:space="preserve"> REF _Ref3480694 \r \h </w:instrText>
        </w:r>
        <w:r w:rsidR="00E2579D">
          <w:fldChar w:fldCharType="separate"/>
        </w:r>
        <w:r w:rsidR="0009127C">
          <w:t>3.14.19</w:t>
        </w:r>
        <w:r w:rsidR="00E2579D">
          <w:fldChar w:fldCharType="end"/>
        </w:r>
        <w:r w:rsidR="00E2579D">
          <w:t xml:space="preserve">) of a </w:t>
        </w:r>
        <w:r w:rsidR="00E2579D" w:rsidRPr="009315AB">
          <w:rPr>
            <w:rStyle w:val="CODEtemp"/>
          </w:rPr>
          <w:t>threadFlowLocation</w:t>
        </w:r>
        <w:r w:rsidR="00E2579D">
          <w:t xml:space="preserve"> object that provides </w:t>
        </w:r>
      </w:ins>
      <w:r w:rsidR="009132F9">
        <w:t xml:space="preserve">the </w:t>
      </w:r>
      <w:del w:id="14218" w:author="Laurence Golding" w:date="2019-05-11T06:52:00Z">
        <w:r w:rsidR="00C761AD">
          <w:delText>thread</w:delText>
        </w:r>
        <w:r w:rsidR="00A91CEB">
          <w:delText xml:space="preserve"> flow</w:delText>
        </w:r>
        <w:r>
          <w:delText>:</w:delText>
        </w:r>
        <w:r w:rsidR="00A91CEB">
          <w:delText xml:space="preserve"> 1</w:delText>
        </w:r>
      </w:del>
      <w:ins w:id="14219" w:author="Laurence Golding" w:date="2019-05-11T06:52:00Z">
        <w:r w:rsidR="00E2579D">
          <w:t>properties</w:t>
        </w:r>
      </w:ins>
      <w:r w:rsidR="00E2579D">
        <w:t xml:space="preserve"> for </w:t>
      </w:r>
      <w:del w:id="14220" w:author="Laurence Golding" w:date="2019-05-11T06:52:00Z">
        <w:r w:rsidR="00A91CEB">
          <w:delText>the first location, 2 for the second, and so on.</w:delText>
        </w:r>
      </w:del>
    </w:p>
    <w:p w14:paraId="07B2130D" w14:textId="77777777" w:rsidR="00A91CEB" w:rsidRDefault="00A91CEB" w:rsidP="003D6897">
      <w:pPr>
        <w:pStyle w:val="Note"/>
        <w:rPr>
          <w:del w:id="14221" w:author="Laurence Golding" w:date="2019-05-11T06:52:00Z"/>
        </w:rPr>
      </w:pPr>
      <w:del w:id="14222" w:author="Laurence Golding" w:date="2019-05-11T06:52:00Z">
        <w:r>
          <w:delText>NOTE</w:delText>
        </w:r>
        <w:r w:rsidR="00AC44F2">
          <w:delText xml:space="preserve">: </w:delText>
        </w:r>
        <w:r>
          <w:delText>This property has two primary purposes:</w:delText>
        </w:r>
      </w:del>
    </w:p>
    <w:p w14:paraId="55919AC2" w14:textId="77777777" w:rsidR="00A91CEB" w:rsidRDefault="00A91CEB" w:rsidP="00EA540C">
      <w:pPr>
        <w:pStyle w:val="Note"/>
        <w:numPr>
          <w:ilvl w:val="0"/>
          <w:numId w:val="94"/>
        </w:numPr>
        <w:rPr>
          <w:del w:id="14223" w:author="Laurence Golding" w:date="2019-05-11T06:52:00Z"/>
        </w:rPr>
      </w:pPr>
      <w:del w:id="14224" w:author="Laurence Golding" w:date="2019-05-11T06:52:00Z">
        <w:r>
          <w:delText xml:space="preserve">A viewer can display the identifier next to each location when it displays a </w:delText>
        </w:r>
        <w:r w:rsidR="00C761AD">
          <w:delText xml:space="preserve">thread </w:delText>
        </w:r>
        <w:r>
          <w:delText>flow.</w:delText>
        </w:r>
      </w:del>
    </w:p>
    <w:p w14:paraId="25E84E7E" w14:textId="52528A4C" w:rsidR="00E2579D" w:rsidRDefault="00A91CEB" w:rsidP="00E2579D">
      <w:pPr>
        <w:pPrChange w:id="14225" w:author="Laurence Golding" w:date="2019-05-11T06:51:00Z">
          <w:pPr>
            <w:pStyle w:val="Note"/>
            <w:numPr>
              <w:numId w:val="94"/>
            </w:numPr>
            <w:ind w:left="1440" w:hanging="360"/>
          </w:pPr>
        </w:pPrChange>
      </w:pPr>
      <w:del w:id="14226" w:author="Laurence Golding" w:date="2019-05-11T06:52:00Z">
        <w:r>
          <w:delText>A user reading the log file can easily</w:delText>
        </w:r>
      </w:del>
      <w:ins w:id="14227" w:author="Laurence Golding" w:date="2019-05-11T06:52:00Z">
        <w:r w:rsidR="00E2579D" w:rsidRPr="0077426A">
          <w:rPr>
            <w:rStyle w:val="CODEtemp"/>
          </w:rPr>
          <w:t>thisObject</w:t>
        </w:r>
        <w:r w:rsidR="00E2579D">
          <w:t>. We</w:t>
        </w:r>
      </w:ins>
      <w:r w:rsidR="00E2579D">
        <w:t xml:space="preserve"> refer to the </w:t>
      </w:r>
      <w:del w:id="14228" w:author="Laurence Golding" w:date="2019-05-11T06:52:00Z">
        <w:r>
          <w:delText>location</w:delText>
        </w:r>
      </w:del>
      <w:ins w:id="14229" w:author="Laurence Golding" w:date="2019-05-11T06:52:00Z">
        <w:r w:rsidR="00E2579D">
          <w:t>object</w:t>
        </w:r>
      </w:ins>
      <w:r w:rsidR="00E2579D">
        <w:t xml:space="preserve"> in </w:t>
      </w:r>
      <w:del w:id="14230" w:author="Laurence Golding" w:date="2019-05-11T06:52:00Z">
        <w:r>
          <w:delText>conversation, for example, “I think the problem occurs at step 6</w:delText>
        </w:r>
      </w:del>
      <w:ins w:id="14231" w:author="Laurence Golding" w:date="2019-05-11T06:52:00Z">
        <w:r w:rsidR="00E2579D">
          <w:rPr>
            <w:rStyle w:val="CODEtemp"/>
          </w:rPr>
          <w:t>theRun</w:t>
        </w:r>
        <w:r w:rsidR="00E2579D" w:rsidRPr="009315AB">
          <w:rPr>
            <w:rStyle w:val="CODEtemp"/>
          </w:rPr>
          <w:t>.threadFlowLocations</w:t>
        </w:r>
        <w:r w:rsidR="00E2579D">
          <w:t xml:space="preserve"> as the “cached object</w:t>
        </w:r>
      </w:ins>
      <w:r w:rsidR="00E2579D">
        <w:t>.”</w:t>
      </w:r>
    </w:p>
    <w:p w14:paraId="5C1802A0" w14:textId="00A739A4" w:rsidR="00E2579D" w:rsidRDefault="00E2579D" w:rsidP="00E2579D">
      <w:pPr>
        <w:rPr>
          <w:ins w:id="14232" w:author="Laurence Golding" w:date="2019-05-11T06:52:00Z"/>
        </w:rPr>
      </w:pPr>
      <w:ins w:id="14233" w:author="Laurence Golding" w:date="2019-05-11T06:52:00Z">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ins>
    </w:p>
    <w:p w14:paraId="20299F93" w14:textId="449E6E7B" w:rsidR="00E2579D" w:rsidDel="009132F9" w:rsidRDefault="00E2579D" w:rsidP="00E2579D">
      <w:pPr>
        <w:rPr>
          <w:ins w:id="14234" w:author="Laurence Golding" w:date="2019-05-11T06:52:00Z"/>
        </w:rPr>
      </w:pPr>
      <w:ins w:id="14235" w:author="Laurence Golding" w:date="2019-05-11T06:52:00Z">
        <w:r w:rsidDel="009132F9">
          <w:t xml:space="preserve">Otherwise, if </w:t>
        </w:r>
        <w:r w:rsidDel="009132F9">
          <w:rPr>
            <w:rStyle w:val="CODEtemp"/>
          </w:rPr>
          <w:t>theRun</w:t>
        </w:r>
        <w:r w:rsidRPr="00E7474D" w:rsidDel="009132F9">
          <w:rPr>
            <w:rStyle w:val="CODEtemp"/>
          </w:rPr>
          <w:t>.threadFlowLocations</w:t>
        </w:r>
        <w:r w:rsidDel="009132F9">
          <w:t xml:space="preserve"> is absent, or if it does not contain a cached object for </w:t>
        </w:r>
        <w:r w:rsidRPr="00BD0A07" w:rsidDel="009132F9">
          <w:rPr>
            <w:rStyle w:val="CODEtemp"/>
          </w:rPr>
          <w:t>thisObject</w:t>
        </w:r>
        <w:r w:rsidDel="009132F9">
          <w:t>, then</w:t>
        </w:r>
        <w:r w:rsidRPr="00E7474D" w:rsidDel="009132F9">
          <w:rPr>
            <w:rStyle w:val="CODEtemp"/>
          </w:rPr>
          <w:t xml:space="preserve"> index</w:t>
        </w:r>
        <w:r w:rsidRPr="00981D2A" w:rsidDel="009132F9">
          <w:t xml:space="preserve"> </w:t>
        </w:r>
        <w:r w:rsidRPr="00E7474D" w:rsidDel="009132F9">
          <w:rPr>
            <w:b/>
          </w:rPr>
          <w:t>SHALL NOT</w:t>
        </w:r>
        <w:r w:rsidDel="009132F9">
          <w:t xml:space="preserve"> be present.</w:t>
        </w:r>
      </w:ins>
    </w:p>
    <w:p w14:paraId="0640CFE7" w14:textId="38F83916" w:rsidR="009132F9" w:rsidRDefault="00E2579D" w:rsidP="00E2579D">
      <w:pPr>
        <w:rPr>
          <w:ins w:id="14236" w:author="Laurence Golding" w:date="2019-05-11T06:52:00Z"/>
        </w:rPr>
      </w:pPr>
      <w:ins w:id="14237" w:author="Laurence Golding" w:date="2019-05-11T06:52:00Z">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contain</w:t>
        </w:r>
        <w:r w:rsidR="0046030F">
          <w:t>s</w:t>
        </w:r>
        <w:r>
          <w:t xml:space="preserve">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ins>
    </w:p>
    <w:p w14:paraId="3D30931D" w14:textId="05B8067A" w:rsidR="00E2579D" w:rsidRPr="006B70E8" w:rsidRDefault="00E2579D" w:rsidP="00E2579D">
      <w:pPr>
        <w:rPr>
          <w:ins w:id="14238" w:author="Laurence Golding" w:date="2019-05-11T06:52:00Z"/>
        </w:rPr>
      </w:pPr>
      <w:ins w:id="14239" w:author="Laurence Golding" w:date="2019-05-11T06:52:00Z">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D61B39">
          <w:t xml:space="preserve">all </w:t>
        </w:r>
        <w:r>
          <w:t>propert</w:t>
        </w:r>
        <w:r w:rsidR="00D61B39">
          <w:t>ies</w:t>
        </w:r>
        <w:r>
          <w:t xml:space="preserve"> </w:t>
        </w:r>
        <w:r w:rsidR="00D61B39">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0B889914" w14:textId="0C3BAB51" w:rsidR="00E2579D" w:rsidRDefault="00E2579D" w:rsidP="00E2579D">
      <w:pPr>
        <w:pStyle w:val="Note"/>
        <w:rPr>
          <w:ins w:id="14240" w:author="Laurence Golding" w:date="2019-05-11T06:52:00Z"/>
        </w:rPr>
      </w:pPr>
      <w:ins w:id="14241" w:author="Laurence Golding" w:date="2019-05-11T06:52:00Z">
        <w:r>
          <w:t xml:space="preserve">NOTE 1: This allows a SARIF producer to reduce the size of the log file by </w:t>
        </w:r>
        <w:r w:rsidR="009132F9">
          <w:t xml:space="preserve">reusing the same </w:t>
        </w:r>
        <w:r w:rsidR="009132F9" w:rsidRPr="00394545">
          <w:rPr>
            <w:rStyle w:val="CODEtemp"/>
          </w:rPr>
          <w:t>threadFlowLocation</w:t>
        </w:r>
        <w:r w:rsidR="009132F9">
          <w:t xml:space="preserve"> object in multiple thread flows</w:t>
        </w:r>
        <w:r>
          <w:t>.</w:t>
        </w:r>
      </w:ins>
    </w:p>
    <w:p w14:paraId="59597B6B" w14:textId="57805B93" w:rsidR="00D61B39" w:rsidRDefault="00D61B39" w:rsidP="00D61B39">
      <w:pPr>
        <w:pStyle w:val="Note"/>
        <w:rPr>
          <w:ins w:id="14242" w:author="Laurence Golding" w:date="2019-05-11T06:52:00Z"/>
        </w:rPr>
      </w:pPr>
      <w:ins w:id="14243" w:author="Laurence Golding" w:date="2019-05-11T06:52:00Z">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w:t>
        </w:r>
        <w:r>
          <w:rPr>
            <w:rStyle w:val="CODEtemp"/>
          </w:rPr>
          <w:t>threadFlowLocations</w:t>
        </w:r>
        <w:r w:rsidRPr="008D0759">
          <w:t xml:space="preserve">. </w:t>
        </w:r>
        <w:r>
          <w:t>Its ar</w:t>
        </w:r>
        <w:r w:rsidRPr="008D0759">
          <w:t xml:space="preserve">ray index </w:t>
        </w:r>
        <w:r>
          <w:t>is known to be 1,</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t>, as required</w:t>
        </w:r>
        <w:r w:rsidRPr="008D0759">
          <w:t>.</w:t>
        </w:r>
      </w:ins>
    </w:p>
    <w:p w14:paraId="58E08D70" w14:textId="70CEA8B1" w:rsidR="00D61B39" w:rsidRDefault="00D61B39" w:rsidP="00D61B39">
      <w:pPr>
        <w:pStyle w:val="Code"/>
        <w:rPr>
          <w:ins w:id="14244" w:author="Laurence Golding" w:date="2019-05-11T06:52:00Z"/>
        </w:rPr>
      </w:pPr>
      <w:ins w:id="14245" w:author="Laurence Golding" w:date="2019-05-11T06:52:00Z">
        <w:r>
          <w:t>{                                 # A run object (§</w:t>
        </w:r>
        <w:r>
          <w:fldChar w:fldCharType="begin"/>
        </w:r>
        <w:r>
          <w:instrText xml:space="preserve"> REF _Ref493349997 \r \h </w:instrText>
        </w:r>
        <w:r>
          <w:fldChar w:fldCharType="separate"/>
        </w:r>
        <w:r w:rsidR="0009127C">
          <w:t>3.14</w:t>
        </w:r>
        <w:r>
          <w:fldChar w:fldCharType="end"/>
        </w:r>
        <w:r>
          <w:t>).</w:t>
        </w:r>
      </w:ins>
    </w:p>
    <w:p w14:paraId="399EEC29" w14:textId="4F2EA4B3" w:rsidR="00D61B39" w:rsidRDefault="00D61B39" w:rsidP="00D61B39">
      <w:pPr>
        <w:pStyle w:val="Code"/>
        <w:rPr>
          <w:ins w:id="14246" w:author="Laurence Golding" w:date="2019-05-11T06:52:00Z"/>
        </w:rPr>
      </w:pPr>
      <w:ins w:id="14247" w:author="Laurence Golding" w:date="2019-05-11T06:52:00Z">
        <w:r>
          <w:t xml:space="preserve">  "threadFlowLocations": [        # See §</w:t>
        </w:r>
        <w:r>
          <w:fldChar w:fldCharType="begin"/>
        </w:r>
        <w:r>
          <w:instrText xml:space="preserve"> REF _Ref3480694 \r \h </w:instrText>
        </w:r>
        <w:r>
          <w:fldChar w:fldCharType="separate"/>
        </w:r>
        <w:r w:rsidR="0009127C">
          <w:t>3.14.19</w:t>
        </w:r>
        <w:r>
          <w:fldChar w:fldCharType="end"/>
        </w:r>
        <w:r>
          <w:t>.</w:t>
        </w:r>
      </w:ins>
    </w:p>
    <w:p w14:paraId="20D6BF02" w14:textId="77777777" w:rsidR="00D61B39" w:rsidRDefault="00D61B39" w:rsidP="00D61B39">
      <w:pPr>
        <w:pStyle w:val="Code"/>
        <w:rPr>
          <w:ins w:id="14248" w:author="Laurence Golding" w:date="2019-05-11T06:52:00Z"/>
        </w:rPr>
      </w:pPr>
      <w:ins w:id="14249" w:author="Laurence Golding" w:date="2019-05-11T06:52:00Z">
        <w:r>
          <w:t xml:space="preserve">    ...</w:t>
        </w:r>
      </w:ins>
    </w:p>
    <w:p w14:paraId="696A6898" w14:textId="310E9898" w:rsidR="00D61B39" w:rsidRDefault="00D61B39" w:rsidP="00D61B39">
      <w:pPr>
        <w:pStyle w:val="Code"/>
        <w:rPr>
          <w:ins w:id="14250" w:author="Laurence Golding" w:date="2019-05-11T06:52:00Z"/>
        </w:rPr>
      </w:pPr>
      <w:ins w:id="14251" w:author="Laurence Golding" w:date="2019-05-11T06:52:00Z">
        <w:r>
          <w:t xml:space="preserve">    {                             # A threadFlowLocation object: thisObject.</w:t>
        </w:r>
      </w:ins>
    </w:p>
    <w:p w14:paraId="323B8A41" w14:textId="77777777" w:rsidR="00D61B39" w:rsidRDefault="00D61B39" w:rsidP="00D61B39">
      <w:pPr>
        <w:pStyle w:val="Code"/>
        <w:rPr>
          <w:ins w:id="14252" w:author="Laurence Golding" w:date="2019-05-11T06:52:00Z"/>
        </w:rPr>
      </w:pPr>
      <w:ins w:id="14253" w:author="Laurence Golding" w:date="2019-05-11T06:52:00Z">
        <w:r>
          <w:t xml:space="preserve">      "index": 1,                 # Optional.</w:t>
        </w:r>
      </w:ins>
    </w:p>
    <w:p w14:paraId="3BD5CAB8" w14:textId="126447E9" w:rsidR="00D61B39" w:rsidRDefault="00D61B39" w:rsidP="00D61B39">
      <w:pPr>
        <w:pStyle w:val="Code"/>
        <w:rPr>
          <w:ins w:id="14254" w:author="Laurence Golding" w:date="2019-05-11T06:52:00Z"/>
        </w:rPr>
      </w:pPr>
      <w:ins w:id="14255" w:author="Laurence Golding" w:date="2019-05-11T06:52:00Z">
        <w:r>
          <w:t xml:space="preserve">      "location": {</w:t>
        </w:r>
      </w:ins>
    </w:p>
    <w:p w14:paraId="1ADA643D" w14:textId="04809A24" w:rsidR="00D61B39" w:rsidRDefault="00D61B39" w:rsidP="00D61B39">
      <w:pPr>
        <w:pStyle w:val="Code"/>
        <w:rPr>
          <w:ins w:id="14256" w:author="Laurence Golding" w:date="2019-05-11T06:52:00Z"/>
        </w:rPr>
      </w:pPr>
      <w:ins w:id="14257" w:author="Laurence Golding" w:date="2019-05-11T06:52:00Z">
        <w:r>
          <w:t xml:space="preserve">        ...</w:t>
        </w:r>
      </w:ins>
    </w:p>
    <w:p w14:paraId="54A605FB" w14:textId="2450CFAE" w:rsidR="00D61B39" w:rsidRDefault="00D61B39" w:rsidP="00D61B39">
      <w:pPr>
        <w:pStyle w:val="Code"/>
        <w:rPr>
          <w:ins w:id="14258" w:author="Laurence Golding" w:date="2019-05-11T06:52:00Z"/>
        </w:rPr>
      </w:pPr>
      <w:ins w:id="14259" w:author="Laurence Golding" w:date="2019-05-11T06:52:00Z">
        <w:r>
          <w:t xml:space="preserve">      }</w:t>
        </w:r>
      </w:ins>
    </w:p>
    <w:p w14:paraId="13CECD69" w14:textId="77777777" w:rsidR="00D61B39" w:rsidRDefault="00D61B39" w:rsidP="00D61B39">
      <w:pPr>
        <w:pStyle w:val="Code"/>
        <w:rPr>
          <w:ins w:id="14260" w:author="Laurence Golding" w:date="2019-05-11T06:52:00Z"/>
        </w:rPr>
      </w:pPr>
      <w:ins w:id="14261" w:author="Laurence Golding" w:date="2019-05-11T06:52:00Z">
        <w:r>
          <w:t xml:space="preserve">    },</w:t>
        </w:r>
      </w:ins>
    </w:p>
    <w:p w14:paraId="7FAB0371" w14:textId="77777777" w:rsidR="00D61B39" w:rsidRDefault="00D61B39" w:rsidP="00D61B39">
      <w:pPr>
        <w:pStyle w:val="Code"/>
        <w:rPr>
          <w:ins w:id="14262" w:author="Laurence Golding" w:date="2019-05-11T06:52:00Z"/>
        </w:rPr>
      </w:pPr>
      <w:ins w:id="14263" w:author="Laurence Golding" w:date="2019-05-11T06:52:00Z">
        <w:r>
          <w:t xml:space="preserve">    ...</w:t>
        </w:r>
      </w:ins>
    </w:p>
    <w:p w14:paraId="5EAFFF22" w14:textId="77777777" w:rsidR="00D61B39" w:rsidRDefault="00D61B39" w:rsidP="00D61B39">
      <w:pPr>
        <w:pStyle w:val="Code"/>
        <w:rPr>
          <w:ins w:id="14264" w:author="Laurence Golding" w:date="2019-05-11T06:52:00Z"/>
        </w:rPr>
      </w:pPr>
      <w:ins w:id="14265" w:author="Laurence Golding" w:date="2019-05-11T06:52:00Z">
        <w:r>
          <w:t xml:space="preserve">  ],</w:t>
        </w:r>
      </w:ins>
    </w:p>
    <w:p w14:paraId="20DBA993" w14:textId="77777777" w:rsidR="00D61B39" w:rsidRDefault="00D61B39" w:rsidP="00D61B39">
      <w:pPr>
        <w:pStyle w:val="Code"/>
        <w:rPr>
          <w:ins w:id="14266" w:author="Laurence Golding" w:date="2019-05-11T06:52:00Z"/>
        </w:rPr>
      </w:pPr>
      <w:ins w:id="14267" w:author="Laurence Golding" w:date="2019-05-11T06:52:00Z">
        <w:r>
          <w:t xml:space="preserve">  ...</w:t>
        </w:r>
      </w:ins>
    </w:p>
    <w:p w14:paraId="2605274C" w14:textId="77777777" w:rsidR="00D61B39" w:rsidRDefault="00D61B39" w:rsidP="00D61B39">
      <w:pPr>
        <w:pStyle w:val="Code"/>
        <w:rPr>
          <w:ins w:id="14268" w:author="Laurence Golding" w:date="2019-05-11T06:52:00Z"/>
        </w:rPr>
      </w:pPr>
      <w:ins w:id="14269" w:author="Laurence Golding" w:date="2019-05-11T06:52:00Z">
        <w:r>
          <w:t>}</w:t>
        </w:r>
      </w:ins>
    </w:p>
    <w:p w14:paraId="2EC15F9C" w14:textId="1F2932A4" w:rsidR="00D61B39" w:rsidRDefault="00D61B39" w:rsidP="00D61B39">
      <w:pPr>
        <w:pStyle w:val="Note"/>
        <w:rPr>
          <w:ins w:id="14270" w:author="Laurence Golding" w:date="2019-05-11T06:52:00Z"/>
        </w:rPr>
      </w:pPr>
      <w:ins w:id="14271" w:author="Laurence Golding" w:date="2019-05-11T06:52:00Z">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w:t>
        </w:r>
        <w:r>
          <w:rPr>
            <w:rStyle w:val="CODEtemp"/>
          </w:rPr>
          <w:t>threadFlowLocations</w:t>
        </w:r>
        <w:r>
          <w:t>;</w:t>
        </w:r>
        <w:r w:rsidRPr="008D0759">
          <w:t xml:space="preserve"> </w:t>
        </w:r>
        <w:r>
          <w:t>r</w:t>
        </w:r>
        <w:r w:rsidRPr="008D0759">
          <w:t>ather, it</w:t>
        </w:r>
        <w:r>
          <w:t xml:space="preserve"> i</w:t>
        </w:r>
        <w:r w:rsidRPr="008D0759">
          <w:t xml:space="preserve">s </w:t>
        </w:r>
        <w:r>
          <w:t>an element</w:t>
        </w:r>
        <w:r w:rsidRPr="008D0759">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w:t>
        </w:r>
        <w:r>
          <w:rPr>
            <w:rStyle w:val="CODEtemp"/>
          </w:rPr>
          <w:t>threadFlowLocations</w:t>
        </w:r>
        <w:r w:rsidRPr="008D0759">
          <w:t xml:space="preserve"> that provides </w:t>
        </w:r>
        <w:r>
          <w:t>the properties</w:t>
        </w:r>
        <w:r w:rsidRPr="008D0759">
          <w:t xml:space="preserve"> for </w:t>
        </w:r>
        <w:r w:rsidRPr="008D0759">
          <w:rPr>
            <w:rStyle w:val="CODEtemp"/>
          </w:rPr>
          <w:t>thisObject</w:t>
        </w:r>
        <w:r>
          <w:t>. Therefore</w:t>
        </w:r>
        <w:r w:rsidRPr="008D0759">
          <w:t xml:space="preserve">, </w:t>
        </w:r>
        <w:r w:rsidRPr="008D0759">
          <w:rPr>
            <w:rStyle w:val="CODEtemp"/>
          </w:rPr>
          <w:t>thisObject.index</w:t>
        </w:r>
        <w:r w:rsidRPr="008D0759">
          <w:t xml:space="preserve"> </w:t>
        </w:r>
        <w:r>
          <w:t>is absent, as required</w:t>
        </w:r>
        <w:r w:rsidRPr="008D0759">
          <w:t>.</w:t>
        </w:r>
      </w:ins>
    </w:p>
    <w:p w14:paraId="4B7DA4B6" w14:textId="55871727" w:rsidR="00D61B39" w:rsidRDefault="00D61B39" w:rsidP="00D61B39">
      <w:pPr>
        <w:pStyle w:val="Code"/>
        <w:rPr>
          <w:ins w:id="14272" w:author="Laurence Golding" w:date="2019-05-11T06:52:00Z"/>
        </w:rPr>
      </w:pPr>
      <w:ins w:id="14273" w:author="Laurence Golding" w:date="2019-05-11T06:52:00Z">
        <w:r>
          <w:t>{                                 # A run object (§</w:t>
        </w:r>
        <w:r>
          <w:fldChar w:fldCharType="begin"/>
        </w:r>
        <w:r>
          <w:instrText xml:space="preserve"> REF _Ref493349997 \r \h </w:instrText>
        </w:r>
        <w:r>
          <w:fldChar w:fldCharType="separate"/>
        </w:r>
        <w:r w:rsidR="0009127C">
          <w:t>3.14</w:t>
        </w:r>
        <w:r>
          <w:fldChar w:fldCharType="end"/>
        </w:r>
        <w:r>
          <w:t>).</w:t>
        </w:r>
      </w:ins>
    </w:p>
    <w:p w14:paraId="2E24A712" w14:textId="43E270CE" w:rsidR="00D61B39" w:rsidRDefault="00D61B39" w:rsidP="00D61B39">
      <w:pPr>
        <w:pStyle w:val="Code"/>
        <w:rPr>
          <w:ins w:id="14274" w:author="Laurence Golding" w:date="2019-05-11T06:52:00Z"/>
        </w:rPr>
      </w:pPr>
      <w:ins w:id="14275" w:author="Laurence Golding" w:date="2019-05-11T06:52:00Z">
        <w:r>
          <w:t xml:space="preserve">  "results": [                    # See §</w:t>
        </w:r>
        <w:r>
          <w:fldChar w:fldCharType="begin"/>
        </w:r>
        <w:r>
          <w:instrText xml:space="preserve"> REF _Ref493350972 \r \h </w:instrText>
        </w:r>
        <w:r>
          <w:fldChar w:fldCharType="separate"/>
        </w:r>
        <w:r w:rsidR="0009127C">
          <w:t>3.14.23</w:t>
        </w:r>
        <w:r>
          <w:fldChar w:fldCharType="end"/>
        </w:r>
        <w:r>
          <w:t>.</w:t>
        </w:r>
      </w:ins>
    </w:p>
    <w:p w14:paraId="4F2A25EB" w14:textId="7E0106FA" w:rsidR="00D61B39" w:rsidRDefault="00D61B39" w:rsidP="00D61B39">
      <w:pPr>
        <w:pStyle w:val="Code"/>
        <w:rPr>
          <w:ins w:id="14276" w:author="Laurence Golding" w:date="2019-05-11T06:52:00Z"/>
        </w:rPr>
      </w:pPr>
      <w:ins w:id="14277" w:author="Laurence Golding" w:date="2019-05-11T06:52:00Z">
        <w:r>
          <w:t xml:space="preserve">    {                             # A result object (§</w:t>
        </w:r>
        <w:r>
          <w:fldChar w:fldCharType="begin"/>
        </w:r>
        <w:r>
          <w:instrText xml:space="preserve"> REF _Ref493350984 \r \h </w:instrText>
        </w:r>
        <w:r>
          <w:fldChar w:fldCharType="separate"/>
        </w:r>
        <w:r w:rsidR="0009127C">
          <w:t>3.27</w:t>
        </w:r>
        <w:r>
          <w:fldChar w:fldCharType="end"/>
        </w:r>
        <w:r>
          <w:t>).</w:t>
        </w:r>
      </w:ins>
    </w:p>
    <w:p w14:paraId="1EFD940C" w14:textId="2400CC3D" w:rsidR="00D61B39" w:rsidRDefault="00D61B39" w:rsidP="00D61B39">
      <w:pPr>
        <w:pStyle w:val="Code"/>
        <w:rPr>
          <w:ins w:id="14278" w:author="Laurence Golding" w:date="2019-05-11T06:52:00Z"/>
        </w:rPr>
      </w:pPr>
      <w:ins w:id="14279" w:author="Laurence Golding" w:date="2019-05-11T06:52:00Z">
        <w:r>
          <w:t xml:space="preserve">      "codeFlows": [              # See §</w:t>
        </w:r>
        <w:r>
          <w:fldChar w:fldCharType="begin"/>
        </w:r>
        <w:r>
          <w:instrText xml:space="preserve"> REF _Ref510008160 \r \h </w:instrText>
        </w:r>
        <w:r>
          <w:fldChar w:fldCharType="separate"/>
        </w:r>
        <w:r w:rsidR="0009127C">
          <w:t>3.27.18</w:t>
        </w:r>
        <w:r>
          <w:fldChar w:fldCharType="end"/>
        </w:r>
        <w:r>
          <w:t>.</w:t>
        </w:r>
      </w:ins>
    </w:p>
    <w:p w14:paraId="01254483" w14:textId="3F71236E" w:rsidR="00D61B39" w:rsidRDefault="00D61B39" w:rsidP="00D61B39">
      <w:pPr>
        <w:pStyle w:val="Code"/>
        <w:rPr>
          <w:ins w:id="14280" w:author="Laurence Golding" w:date="2019-05-11T06:52:00Z"/>
        </w:rPr>
      </w:pPr>
      <w:ins w:id="14281" w:author="Laurence Golding" w:date="2019-05-11T06:52:00Z">
        <w:r>
          <w:t xml:space="preserve">        {                         # A codeFlow object (§</w:t>
        </w:r>
        <w:r>
          <w:fldChar w:fldCharType="begin"/>
        </w:r>
        <w:r>
          <w:instrText xml:space="preserve"> REF _Ref510008325 \r \h </w:instrText>
        </w:r>
        <w:r>
          <w:fldChar w:fldCharType="separate"/>
        </w:r>
        <w:r w:rsidR="0009127C">
          <w:t>3.36</w:t>
        </w:r>
        <w:r>
          <w:fldChar w:fldCharType="end"/>
        </w:r>
        <w:r>
          <w:t>).</w:t>
        </w:r>
      </w:ins>
    </w:p>
    <w:p w14:paraId="0DC21941" w14:textId="42CF49A3" w:rsidR="00D61B39" w:rsidRDefault="00D61B39" w:rsidP="00D61B39">
      <w:pPr>
        <w:pStyle w:val="Code"/>
        <w:rPr>
          <w:ins w:id="14282" w:author="Laurence Golding" w:date="2019-05-11T06:52:00Z"/>
        </w:rPr>
      </w:pPr>
      <w:ins w:id="14283" w:author="Laurence Golding" w:date="2019-05-11T06:52:00Z">
        <w:r>
          <w:t xml:space="preserve">          "threadFlows": [        # See §</w:t>
        </w:r>
        <w:r>
          <w:fldChar w:fldCharType="begin"/>
        </w:r>
        <w:r>
          <w:instrText xml:space="preserve"> REF _Ref510008358 \r \h </w:instrText>
        </w:r>
        <w:r>
          <w:fldChar w:fldCharType="separate"/>
        </w:r>
        <w:r w:rsidR="0009127C">
          <w:t>3.36.3</w:t>
        </w:r>
        <w:r>
          <w:fldChar w:fldCharType="end"/>
        </w:r>
        <w:r>
          <w:t>.</w:t>
        </w:r>
      </w:ins>
    </w:p>
    <w:p w14:paraId="5E65946D" w14:textId="74280DFF" w:rsidR="00D61B39" w:rsidRDefault="00D61B39" w:rsidP="00D61B39">
      <w:pPr>
        <w:pStyle w:val="Code"/>
        <w:rPr>
          <w:ins w:id="14284" w:author="Laurence Golding" w:date="2019-05-11T06:52:00Z"/>
        </w:rPr>
      </w:pPr>
      <w:ins w:id="14285" w:author="Laurence Golding" w:date="2019-05-11T06:52:00Z">
        <w:r>
          <w:t xml:space="preserve">            {                     # A threadFlow object (§</w:t>
        </w:r>
        <w:r>
          <w:fldChar w:fldCharType="begin"/>
        </w:r>
        <w:r>
          <w:instrText xml:space="preserve"> REF _Ref493427364 \r \h </w:instrText>
        </w:r>
        <w:r>
          <w:fldChar w:fldCharType="separate"/>
        </w:r>
        <w:r w:rsidR="0009127C">
          <w:t>3.37</w:t>
        </w:r>
        <w:r>
          <w:fldChar w:fldCharType="end"/>
        </w:r>
        <w:r>
          <w:t>).</w:t>
        </w:r>
      </w:ins>
    </w:p>
    <w:p w14:paraId="6A4F86EA" w14:textId="0EDC9C99" w:rsidR="00D61B39" w:rsidRDefault="00D61B39" w:rsidP="00D61B39">
      <w:pPr>
        <w:pStyle w:val="Code"/>
        <w:rPr>
          <w:ins w:id="14286" w:author="Laurence Golding" w:date="2019-05-11T06:52:00Z"/>
        </w:rPr>
      </w:pPr>
      <w:ins w:id="14287" w:author="Laurence Golding" w:date="2019-05-11T06:52:00Z">
        <w:r>
          <w:t xml:space="preserve">              "locations": [      # See §</w:t>
        </w:r>
        <w:r>
          <w:fldChar w:fldCharType="begin"/>
        </w:r>
        <w:r>
          <w:instrText xml:space="preserve"> REF _Ref510008412 \r \h </w:instrText>
        </w:r>
        <w:r>
          <w:fldChar w:fldCharType="separate"/>
        </w:r>
        <w:r w:rsidR="0009127C">
          <w:t>3.37.6</w:t>
        </w:r>
        <w:r>
          <w:fldChar w:fldCharType="end"/>
        </w:r>
        <w:r>
          <w:t>.</w:t>
        </w:r>
      </w:ins>
    </w:p>
    <w:p w14:paraId="530F3E3D" w14:textId="59405884" w:rsidR="00D61B39" w:rsidRDefault="00D61B39" w:rsidP="00D61B39">
      <w:pPr>
        <w:pStyle w:val="Code"/>
        <w:rPr>
          <w:ins w:id="14288" w:author="Laurence Golding" w:date="2019-05-11T06:52:00Z"/>
        </w:rPr>
      </w:pPr>
      <w:ins w:id="14289" w:author="Laurence Golding" w:date="2019-05-11T06:52:00Z">
        <w:r>
          <w:t xml:space="preserve">                {                 # A threadFlowLocation object (thisObject).</w:t>
        </w:r>
      </w:ins>
    </w:p>
    <w:p w14:paraId="1490B080" w14:textId="2F06ED19" w:rsidR="00D61B39" w:rsidRDefault="00D61B39" w:rsidP="00D61B39">
      <w:pPr>
        <w:pStyle w:val="Code"/>
        <w:rPr>
          <w:ins w:id="14290" w:author="Laurence Golding" w:date="2019-05-11T06:52:00Z"/>
        </w:rPr>
      </w:pPr>
      <w:ins w:id="14291" w:author="Laurence Golding" w:date="2019-05-11T06:52:00Z">
        <w:r>
          <w:t xml:space="preserve">                  "location": {   # See §</w:t>
        </w:r>
        <w:r>
          <w:fldChar w:fldCharType="begin"/>
        </w:r>
        <w:r>
          <w:instrText xml:space="preserve"> REF _Ref6932345 \r \h </w:instrText>
        </w:r>
        <w:r>
          <w:fldChar w:fldCharType="separate"/>
        </w:r>
        <w:r w:rsidR="0009127C">
          <w:t>3.38.3</w:t>
        </w:r>
        <w:r>
          <w:fldChar w:fldCharType="end"/>
        </w:r>
        <w:r>
          <w:t>.</w:t>
        </w:r>
      </w:ins>
    </w:p>
    <w:p w14:paraId="09A44E13" w14:textId="05068824" w:rsidR="00D61B39" w:rsidRDefault="00D61B39" w:rsidP="00D61B39">
      <w:pPr>
        <w:pStyle w:val="Code"/>
        <w:rPr>
          <w:ins w:id="14292" w:author="Laurence Golding" w:date="2019-05-11T06:52:00Z"/>
        </w:rPr>
      </w:pPr>
      <w:ins w:id="14293" w:author="Laurence Golding" w:date="2019-05-11T06:52:00Z">
        <w:r>
          <w:t xml:space="preserve">                    ...</w:t>
        </w:r>
      </w:ins>
    </w:p>
    <w:p w14:paraId="66A17F5A" w14:textId="73DECCF4" w:rsidR="00D61B39" w:rsidRDefault="00D61B39" w:rsidP="00D61B39">
      <w:pPr>
        <w:pStyle w:val="Code"/>
        <w:rPr>
          <w:ins w:id="14294" w:author="Laurence Golding" w:date="2019-05-11T06:52:00Z"/>
        </w:rPr>
      </w:pPr>
      <w:ins w:id="14295" w:author="Laurence Golding" w:date="2019-05-11T06:52:00Z">
        <w:r>
          <w:t xml:space="preserve">                  }</w:t>
        </w:r>
      </w:ins>
    </w:p>
    <w:p w14:paraId="28C4F73A" w14:textId="055CBF37" w:rsidR="00D61B39" w:rsidRDefault="00D61B39" w:rsidP="00D61B39">
      <w:pPr>
        <w:pStyle w:val="Code"/>
        <w:rPr>
          <w:ins w:id="14296" w:author="Laurence Golding" w:date="2019-05-11T06:52:00Z"/>
        </w:rPr>
      </w:pPr>
      <w:ins w:id="14297" w:author="Laurence Golding" w:date="2019-05-11T06:52:00Z">
        <w:r>
          <w:t xml:space="preserve">                }</w:t>
        </w:r>
      </w:ins>
    </w:p>
    <w:p w14:paraId="4013E913" w14:textId="5F032B1A" w:rsidR="00D61B39" w:rsidRDefault="00D61B39" w:rsidP="00D61B39">
      <w:pPr>
        <w:pStyle w:val="Code"/>
        <w:rPr>
          <w:ins w:id="14298" w:author="Laurence Golding" w:date="2019-05-11T06:52:00Z"/>
        </w:rPr>
      </w:pPr>
      <w:ins w:id="14299" w:author="Laurence Golding" w:date="2019-05-11T06:52:00Z">
        <w:r>
          <w:t xml:space="preserve">              ]</w:t>
        </w:r>
      </w:ins>
    </w:p>
    <w:p w14:paraId="1AE2959B" w14:textId="0FA4CB32" w:rsidR="00D61B39" w:rsidRDefault="00D61B39" w:rsidP="00D61B39">
      <w:pPr>
        <w:pStyle w:val="Code"/>
        <w:rPr>
          <w:ins w:id="14300" w:author="Laurence Golding" w:date="2019-05-11T06:52:00Z"/>
        </w:rPr>
      </w:pPr>
      <w:ins w:id="14301" w:author="Laurence Golding" w:date="2019-05-11T06:52:00Z">
        <w:r>
          <w:t xml:space="preserve">            }</w:t>
        </w:r>
      </w:ins>
    </w:p>
    <w:p w14:paraId="01922784" w14:textId="1799616F" w:rsidR="00D61B39" w:rsidRDefault="00D61B39" w:rsidP="00D61B39">
      <w:pPr>
        <w:pStyle w:val="Code"/>
        <w:rPr>
          <w:ins w:id="14302" w:author="Laurence Golding" w:date="2019-05-11T06:52:00Z"/>
        </w:rPr>
      </w:pPr>
      <w:ins w:id="14303" w:author="Laurence Golding" w:date="2019-05-11T06:52:00Z">
        <w:r>
          <w:t xml:space="preserve">          ]</w:t>
        </w:r>
      </w:ins>
    </w:p>
    <w:p w14:paraId="5F029C03" w14:textId="77777777" w:rsidR="00D61B39" w:rsidRDefault="00D61B39" w:rsidP="00D61B39">
      <w:pPr>
        <w:pStyle w:val="Code"/>
        <w:rPr>
          <w:ins w:id="14304" w:author="Laurence Golding" w:date="2019-05-11T06:52:00Z"/>
        </w:rPr>
      </w:pPr>
      <w:ins w:id="14305" w:author="Laurence Golding" w:date="2019-05-11T06:52:00Z">
        <w:r>
          <w:t xml:space="preserve">        }</w:t>
        </w:r>
      </w:ins>
    </w:p>
    <w:p w14:paraId="02280D9D" w14:textId="77777777" w:rsidR="00D61B39" w:rsidRDefault="00D61B39" w:rsidP="00D61B39">
      <w:pPr>
        <w:pStyle w:val="Code"/>
        <w:rPr>
          <w:ins w:id="14306" w:author="Laurence Golding" w:date="2019-05-11T06:52:00Z"/>
        </w:rPr>
      </w:pPr>
      <w:ins w:id="14307" w:author="Laurence Golding" w:date="2019-05-11T06:52:00Z">
        <w:r>
          <w:t xml:space="preserve">      ],</w:t>
        </w:r>
      </w:ins>
    </w:p>
    <w:p w14:paraId="559EFBE7" w14:textId="77777777" w:rsidR="00D61B39" w:rsidRDefault="00D61B39" w:rsidP="00D61B39">
      <w:pPr>
        <w:pStyle w:val="Code"/>
        <w:rPr>
          <w:ins w:id="14308" w:author="Laurence Golding" w:date="2019-05-11T06:52:00Z"/>
        </w:rPr>
      </w:pPr>
      <w:ins w:id="14309" w:author="Laurence Golding" w:date="2019-05-11T06:52:00Z">
        <w:r>
          <w:t xml:space="preserve">      ...</w:t>
        </w:r>
      </w:ins>
    </w:p>
    <w:p w14:paraId="4F32ABC7" w14:textId="77777777" w:rsidR="00D61B39" w:rsidRDefault="00D61B39" w:rsidP="00D61B39">
      <w:pPr>
        <w:pStyle w:val="Code"/>
        <w:rPr>
          <w:ins w:id="14310" w:author="Laurence Golding" w:date="2019-05-11T06:52:00Z"/>
        </w:rPr>
      </w:pPr>
      <w:ins w:id="14311" w:author="Laurence Golding" w:date="2019-05-11T06:52:00Z">
        <w:r>
          <w:t xml:space="preserve">    }</w:t>
        </w:r>
      </w:ins>
    </w:p>
    <w:p w14:paraId="65F4E07C" w14:textId="77777777" w:rsidR="00D61B39" w:rsidRDefault="00D61B39" w:rsidP="00D61B39">
      <w:pPr>
        <w:pStyle w:val="Code"/>
        <w:rPr>
          <w:ins w:id="14312" w:author="Laurence Golding" w:date="2019-05-11T06:52:00Z"/>
        </w:rPr>
      </w:pPr>
      <w:ins w:id="14313" w:author="Laurence Golding" w:date="2019-05-11T06:52:00Z">
        <w:r>
          <w:t xml:space="preserve">  ],</w:t>
        </w:r>
      </w:ins>
    </w:p>
    <w:p w14:paraId="7E54E429" w14:textId="77777777" w:rsidR="00D61B39" w:rsidRDefault="00D61B39" w:rsidP="00D61B39">
      <w:pPr>
        <w:pStyle w:val="Code"/>
        <w:rPr>
          <w:ins w:id="14314" w:author="Laurence Golding" w:date="2019-05-11T06:52:00Z"/>
        </w:rPr>
      </w:pPr>
      <w:ins w:id="14315" w:author="Laurence Golding" w:date="2019-05-11T06:52:00Z">
        <w:r>
          <w:t xml:space="preserve">  ...</w:t>
        </w:r>
      </w:ins>
    </w:p>
    <w:p w14:paraId="19C20769" w14:textId="4014403B" w:rsidR="00D61B39" w:rsidRDefault="00D61B39" w:rsidP="00D61B39">
      <w:pPr>
        <w:pStyle w:val="Code"/>
        <w:rPr>
          <w:ins w:id="14316" w:author="Laurence Golding" w:date="2019-05-11T06:52:00Z"/>
        </w:rPr>
      </w:pPr>
      <w:ins w:id="14317" w:author="Laurence Golding" w:date="2019-05-11T06:52:00Z">
        <w:r>
          <w:t xml:space="preserve">  "threadFlowLocations": [        # See §</w:t>
        </w:r>
        <w:r>
          <w:fldChar w:fldCharType="begin"/>
        </w:r>
        <w:r>
          <w:instrText xml:space="preserve"> REF _Ref3480694 \r \h </w:instrText>
        </w:r>
        <w:r>
          <w:fldChar w:fldCharType="separate"/>
        </w:r>
        <w:r w:rsidR="0009127C">
          <w:t>3.14.19</w:t>
        </w:r>
        <w:r>
          <w:fldChar w:fldCharType="end"/>
        </w:r>
        <w:r>
          <w:t>.</w:t>
        </w:r>
      </w:ins>
    </w:p>
    <w:p w14:paraId="43A30D34" w14:textId="77777777" w:rsidR="00D61B39" w:rsidRDefault="00D61B39" w:rsidP="00D61B39">
      <w:pPr>
        <w:pStyle w:val="Code"/>
        <w:rPr>
          <w:ins w:id="14318" w:author="Laurence Golding" w:date="2019-05-11T06:52:00Z"/>
        </w:rPr>
      </w:pPr>
      <w:ins w:id="14319" w:author="Laurence Golding" w:date="2019-05-11T06:52:00Z">
        <w:r>
          <w:t xml:space="preserve">    ...</w:t>
        </w:r>
      </w:ins>
    </w:p>
    <w:p w14:paraId="613E575C" w14:textId="77777777" w:rsidR="00D61B39" w:rsidRDefault="00D61B39" w:rsidP="00D61B39">
      <w:pPr>
        <w:pStyle w:val="Code"/>
        <w:rPr>
          <w:ins w:id="14320" w:author="Laurence Golding" w:date="2019-05-11T06:52:00Z"/>
        </w:rPr>
      </w:pPr>
      <w:ins w:id="14321" w:author="Laurence Golding" w:date="2019-05-11T06:52:00Z">
        <w:r>
          <w:t xml:space="preserve">  ],</w:t>
        </w:r>
      </w:ins>
    </w:p>
    <w:p w14:paraId="2FAA4B99" w14:textId="77777777" w:rsidR="00D61B39" w:rsidRDefault="00D61B39" w:rsidP="00D61B39">
      <w:pPr>
        <w:pStyle w:val="Code"/>
        <w:rPr>
          <w:ins w:id="14322" w:author="Laurence Golding" w:date="2019-05-11T06:52:00Z"/>
        </w:rPr>
      </w:pPr>
      <w:ins w:id="14323" w:author="Laurence Golding" w:date="2019-05-11T06:52:00Z">
        <w:r>
          <w:t>}</w:t>
        </w:r>
      </w:ins>
    </w:p>
    <w:p w14:paraId="33230AFE" w14:textId="6B452FD4" w:rsidR="00D61B39" w:rsidRDefault="00D61B39" w:rsidP="00D61B39">
      <w:pPr>
        <w:pStyle w:val="Note"/>
        <w:rPr>
          <w:ins w:id="14324" w:author="Laurence Golding" w:date="2019-05-11T06:52:00Z"/>
        </w:rPr>
      </w:pPr>
      <w:ins w:id="14325" w:author="Laurence Golding" w:date="2019-05-11T06:52:00Z">
        <w:r>
          <w:t xml:space="preserve">EXAMPLE 3: </w:t>
        </w:r>
        <w:r w:rsidRPr="009C5AEE">
          <w:t xml:space="preserve">In this example, </w:t>
        </w:r>
        <w:r w:rsidRPr="00364283">
          <w:rPr>
            <w:rStyle w:val="CODEtemp"/>
          </w:rPr>
          <w:t>thisObject</w:t>
        </w:r>
        <w:r w:rsidRPr="009C5AEE">
          <w:t xml:space="preserve"> is again </w:t>
        </w:r>
        <w:r>
          <w:t>an element</w:t>
        </w:r>
        <w:r w:rsidRPr="009C5AEE">
          <w:t xml:space="preserve"> of </w:t>
        </w:r>
        <w:r w:rsidRPr="008D0759">
          <w:rPr>
            <w:rStyle w:val="CODEtemp"/>
          </w:rPr>
          <w:t>theResult.</w:t>
        </w:r>
        <w:r>
          <w:rPr>
            <w:rStyle w:val="CODEtemp"/>
          </w:rPr>
          <w:t>codeFlows</w:t>
        </w:r>
        <w:r w:rsidRPr="008D0759">
          <w:rPr>
            <w:rStyle w:val="CODEtemp"/>
          </w:rPr>
          <w:t>[0]</w:t>
        </w:r>
        <w:r>
          <w:rPr>
            <w:rStyle w:val="CODEtemp"/>
          </w:rPr>
          <w:t>.threadFlows[0]</w:t>
        </w:r>
        <w:r w:rsidRPr="008D0759">
          <w:rPr>
            <w:rStyle w:val="CODEtemp"/>
          </w:rPr>
          <w:t>.</w:t>
        </w:r>
        <w:r>
          <w:rPr>
            <w:rStyle w:val="CODEtemp"/>
          </w:rPr>
          <w:t>locations</w:t>
        </w:r>
        <w:r w:rsidRPr="009C5AEE">
          <w:t xml:space="preserve">, not an element of </w:t>
        </w:r>
        <w:r w:rsidRPr="00364283">
          <w:rPr>
            <w:rStyle w:val="CODEtemp"/>
          </w:rPr>
          <w:t>theRun.</w:t>
        </w:r>
        <w:r>
          <w:rPr>
            <w:rStyle w:val="CODEtemp"/>
          </w:rPr>
          <w:t>threadFlowLocations</w:t>
        </w:r>
        <w:r w:rsidRPr="009C5AEE">
          <w:t xml:space="preserve">. But in this </w:t>
        </w:r>
        <w:r>
          <w:t>example</w:t>
        </w:r>
        <w:r w:rsidRPr="009C5AEE">
          <w:t xml:space="preserve">, there is a cached object, an element of </w:t>
        </w:r>
        <w:r w:rsidRPr="00364283">
          <w:rPr>
            <w:rStyle w:val="CODEtemp"/>
          </w:rPr>
          <w:t>theRun.</w:t>
        </w:r>
        <w:r>
          <w:rPr>
            <w:rStyle w:val="CODEtemp"/>
          </w:rPr>
          <w:t>threadFlowLocations</w:t>
        </w:r>
        <w:r w:rsidRPr="009C5AEE">
          <w:t xml:space="preserve"> that provides </w:t>
        </w:r>
        <w:r>
          <w:t>the properties</w:t>
        </w:r>
        <w:r w:rsidRPr="009C5AEE">
          <w:t xml:space="preserve"> for </w:t>
        </w:r>
        <w:r w:rsidRPr="00364283">
          <w:rPr>
            <w:rStyle w:val="CODEtemp"/>
          </w:rPr>
          <w:t>thisObject</w:t>
        </w:r>
        <w:r w:rsidRPr="009C5AEE">
          <w:t xml:space="preserve">. </w:t>
        </w:r>
        <w:r w:rsidRPr="00D61B39">
          <w:t>Therefore</w:t>
        </w:r>
        <w:r w:rsidRPr="009C5AEE">
          <w:t xml:space="preserve">, </w:t>
        </w:r>
        <w:r w:rsidRPr="00364283">
          <w:rPr>
            <w:rStyle w:val="CODEtemp"/>
          </w:rPr>
          <w:t>thisObject.index</w:t>
        </w:r>
        <w:r w:rsidRPr="009C5AEE">
          <w:t xml:space="preserve"> </w:t>
        </w:r>
        <w:r>
          <w:t>is</w:t>
        </w:r>
        <w:r w:rsidRPr="009C5AEE">
          <w:t xml:space="preserve"> present</w:t>
        </w:r>
        <w:r>
          <w:t>, as required</w:t>
        </w:r>
        <w:r w:rsidRPr="009C5AEE">
          <w:t>.</w:t>
        </w:r>
      </w:ins>
    </w:p>
    <w:p w14:paraId="62698704" w14:textId="2BEC4D0B" w:rsidR="00D61B39" w:rsidRDefault="00D61B39" w:rsidP="00D61B39">
      <w:pPr>
        <w:pStyle w:val="Code"/>
        <w:rPr>
          <w:ins w:id="14326" w:author="Laurence Golding" w:date="2019-05-11T06:52:00Z"/>
        </w:rPr>
      </w:pPr>
      <w:ins w:id="14327" w:author="Laurence Golding" w:date="2019-05-11T06:52:00Z">
        <w:r>
          <w:t>{                                 # A run object (§</w:t>
        </w:r>
        <w:r>
          <w:fldChar w:fldCharType="begin"/>
        </w:r>
        <w:r>
          <w:instrText xml:space="preserve"> REF _Ref493349997 \r \h </w:instrText>
        </w:r>
        <w:r>
          <w:fldChar w:fldCharType="separate"/>
        </w:r>
        <w:r w:rsidR="0009127C">
          <w:t>3.14</w:t>
        </w:r>
        <w:r>
          <w:fldChar w:fldCharType="end"/>
        </w:r>
        <w:r>
          <w:t>).</w:t>
        </w:r>
      </w:ins>
    </w:p>
    <w:p w14:paraId="056D8F01" w14:textId="7B059767" w:rsidR="00D61B39" w:rsidRDefault="00D61B39" w:rsidP="00D61B39">
      <w:pPr>
        <w:pStyle w:val="Code"/>
        <w:rPr>
          <w:ins w:id="14328" w:author="Laurence Golding" w:date="2019-05-11T06:52:00Z"/>
        </w:rPr>
      </w:pPr>
      <w:ins w:id="14329" w:author="Laurence Golding" w:date="2019-05-11T06:52:00Z">
        <w:r>
          <w:t xml:space="preserve">  "results": [                    # See §</w:t>
        </w:r>
        <w:r>
          <w:fldChar w:fldCharType="begin"/>
        </w:r>
        <w:r>
          <w:instrText xml:space="preserve"> REF _Ref493350972 \r \h </w:instrText>
        </w:r>
        <w:r>
          <w:fldChar w:fldCharType="separate"/>
        </w:r>
        <w:r w:rsidR="0009127C">
          <w:t>3.14.23</w:t>
        </w:r>
        <w:r>
          <w:fldChar w:fldCharType="end"/>
        </w:r>
        <w:r>
          <w:t>.</w:t>
        </w:r>
      </w:ins>
    </w:p>
    <w:p w14:paraId="5713D814" w14:textId="0BDA7E12" w:rsidR="00D61B39" w:rsidRDefault="00D61B39" w:rsidP="00D61B39">
      <w:pPr>
        <w:pStyle w:val="Code"/>
        <w:rPr>
          <w:ins w:id="14330" w:author="Laurence Golding" w:date="2019-05-11T06:52:00Z"/>
        </w:rPr>
      </w:pPr>
      <w:ins w:id="14331" w:author="Laurence Golding" w:date="2019-05-11T06:52:00Z">
        <w:r>
          <w:t xml:space="preserve">    {                             # A result object (§</w:t>
        </w:r>
        <w:r>
          <w:fldChar w:fldCharType="begin"/>
        </w:r>
        <w:r>
          <w:instrText xml:space="preserve"> REF _Ref493350984 \r \h </w:instrText>
        </w:r>
        <w:r>
          <w:fldChar w:fldCharType="separate"/>
        </w:r>
        <w:r w:rsidR="0009127C">
          <w:t>3.27</w:t>
        </w:r>
        <w:r>
          <w:fldChar w:fldCharType="end"/>
        </w:r>
        <w:r>
          <w:t>).</w:t>
        </w:r>
      </w:ins>
    </w:p>
    <w:p w14:paraId="2F555261" w14:textId="57231538" w:rsidR="00D61B39" w:rsidRDefault="00D61B39" w:rsidP="00D61B39">
      <w:pPr>
        <w:pStyle w:val="Code"/>
        <w:rPr>
          <w:ins w:id="14332" w:author="Laurence Golding" w:date="2019-05-11T06:52:00Z"/>
        </w:rPr>
      </w:pPr>
      <w:ins w:id="14333" w:author="Laurence Golding" w:date="2019-05-11T06:52:00Z">
        <w:r>
          <w:t xml:space="preserve">      "codeFlows": [              # See §</w:t>
        </w:r>
        <w:r>
          <w:fldChar w:fldCharType="begin"/>
        </w:r>
        <w:r>
          <w:instrText xml:space="preserve"> REF _Ref510008160 \r \h </w:instrText>
        </w:r>
        <w:r>
          <w:fldChar w:fldCharType="separate"/>
        </w:r>
        <w:r w:rsidR="0009127C">
          <w:t>3.27.18</w:t>
        </w:r>
        <w:r>
          <w:fldChar w:fldCharType="end"/>
        </w:r>
        <w:r>
          <w:t>.</w:t>
        </w:r>
      </w:ins>
    </w:p>
    <w:p w14:paraId="77462847" w14:textId="190E1194" w:rsidR="00D61B39" w:rsidRDefault="00D61B39" w:rsidP="00D61B39">
      <w:pPr>
        <w:pStyle w:val="Code"/>
        <w:rPr>
          <w:ins w:id="14334" w:author="Laurence Golding" w:date="2019-05-11T06:52:00Z"/>
        </w:rPr>
      </w:pPr>
      <w:ins w:id="14335" w:author="Laurence Golding" w:date="2019-05-11T06:52:00Z">
        <w:r>
          <w:t xml:space="preserve">        {                         # A codeFlow object (§</w:t>
        </w:r>
        <w:r>
          <w:fldChar w:fldCharType="begin"/>
        </w:r>
        <w:r>
          <w:instrText xml:space="preserve"> REF _Ref510008325 \r \h </w:instrText>
        </w:r>
        <w:r>
          <w:fldChar w:fldCharType="separate"/>
        </w:r>
        <w:r w:rsidR="0009127C">
          <w:t>3.36</w:t>
        </w:r>
        <w:r>
          <w:fldChar w:fldCharType="end"/>
        </w:r>
        <w:r>
          <w:t>).</w:t>
        </w:r>
      </w:ins>
    </w:p>
    <w:p w14:paraId="59843237" w14:textId="656F07C6" w:rsidR="00D61B39" w:rsidRDefault="00D61B39" w:rsidP="00D61B39">
      <w:pPr>
        <w:pStyle w:val="Code"/>
        <w:rPr>
          <w:ins w:id="14336" w:author="Laurence Golding" w:date="2019-05-11T06:52:00Z"/>
        </w:rPr>
      </w:pPr>
      <w:ins w:id="14337" w:author="Laurence Golding" w:date="2019-05-11T06:52:00Z">
        <w:r>
          <w:t xml:space="preserve">          "threadFlows": [        # See §</w:t>
        </w:r>
        <w:r>
          <w:fldChar w:fldCharType="begin"/>
        </w:r>
        <w:r>
          <w:instrText xml:space="preserve"> REF _Ref510008358 \r \h </w:instrText>
        </w:r>
        <w:r>
          <w:fldChar w:fldCharType="separate"/>
        </w:r>
        <w:r w:rsidR="0009127C">
          <w:t>3.36.3</w:t>
        </w:r>
        <w:r>
          <w:fldChar w:fldCharType="end"/>
        </w:r>
        <w:r>
          <w:t>.</w:t>
        </w:r>
      </w:ins>
    </w:p>
    <w:p w14:paraId="14699E59" w14:textId="2307B552" w:rsidR="00D61B39" w:rsidRDefault="00D61B39" w:rsidP="00D61B39">
      <w:pPr>
        <w:pStyle w:val="Code"/>
        <w:rPr>
          <w:ins w:id="14338" w:author="Laurence Golding" w:date="2019-05-11T06:52:00Z"/>
        </w:rPr>
      </w:pPr>
      <w:ins w:id="14339" w:author="Laurence Golding" w:date="2019-05-11T06:52:00Z">
        <w:r>
          <w:t xml:space="preserve">            {                     # A threadFlow object (§</w:t>
        </w:r>
        <w:r>
          <w:fldChar w:fldCharType="begin"/>
        </w:r>
        <w:r>
          <w:instrText xml:space="preserve"> REF _Ref493427364 \r \h </w:instrText>
        </w:r>
        <w:r>
          <w:fldChar w:fldCharType="separate"/>
        </w:r>
        <w:r w:rsidR="0009127C">
          <w:t>3.37</w:t>
        </w:r>
        <w:r>
          <w:fldChar w:fldCharType="end"/>
        </w:r>
        <w:r>
          <w:t>).</w:t>
        </w:r>
      </w:ins>
    </w:p>
    <w:p w14:paraId="33B54CB3" w14:textId="686965B7" w:rsidR="00D61B39" w:rsidRDefault="00D61B39" w:rsidP="00D61B39">
      <w:pPr>
        <w:pStyle w:val="Code"/>
        <w:rPr>
          <w:ins w:id="14340" w:author="Laurence Golding" w:date="2019-05-11T06:52:00Z"/>
        </w:rPr>
      </w:pPr>
      <w:ins w:id="14341" w:author="Laurence Golding" w:date="2019-05-11T06:52:00Z">
        <w:r>
          <w:t xml:space="preserve">              "locations": [      # See §</w:t>
        </w:r>
        <w:r>
          <w:fldChar w:fldCharType="begin"/>
        </w:r>
        <w:r>
          <w:instrText xml:space="preserve"> REF _Ref510008412 \r \h </w:instrText>
        </w:r>
        <w:r>
          <w:fldChar w:fldCharType="separate"/>
        </w:r>
        <w:r w:rsidR="0009127C">
          <w:t>3.37.6</w:t>
        </w:r>
        <w:r>
          <w:fldChar w:fldCharType="end"/>
        </w:r>
        <w:r>
          <w:t>.</w:t>
        </w:r>
      </w:ins>
    </w:p>
    <w:p w14:paraId="3F873CBA" w14:textId="6AA31E07" w:rsidR="00D61B39" w:rsidRDefault="00D61B39" w:rsidP="00D61B39">
      <w:pPr>
        <w:pStyle w:val="Code"/>
        <w:rPr>
          <w:ins w:id="14342" w:author="Laurence Golding" w:date="2019-05-11T06:52:00Z"/>
        </w:rPr>
      </w:pPr>
      <w:ins w:id="14343" w:author="Laurence Golding" w:date="2019-05-11T06:52:00Z">
        <w:r>
          <w:t xml:space="preserve">                {                 # An threadFlowLocation object: thisObject.</w:t>
        </w:r>
      </w:ins>
    </w:p>
    <w:p w14:paraId="42316FC1" w14:textId="0A98655A" w:rsidR="00D61B39" w:rsidRDefault="00D61B39" w:rsidP="00D61B39">
      <w:pPr>
        <w:pStyle w:val="Code"/>
        <w:rPr>
          <w:ins w:id="14344" w:author="Laurence Golding" w:date="2019-05-11T06:52:00Z"/>
        </w:rPr>
      </w:pPr>
      <w:ins w:id="14345" w:author="Laurence Golding" w:date="2019-05-11T06:52:00Z">
        <w:r>
          <w:t xml:space="preserve">                  "index": 0      # index is present so no other properties.</w:t>
        </w:r>
      </w:ins>
    </w:p>
    <w:p w14:paraId="013D6A06" w14:textId="68966C09" w:rsidR="00D61B39" w:rsidRDefault="00D61B39" w:rsidP="00D61B39">
      <w:pPr>
        <w:pStyle w:val="Code"/>
        <w:rPr>
          <w:ins w:id="14346" w:author="Laurence Golding" w:date="2019-05-11T06:52:00Z"/>
        </w:rPr>
      </w:pPr>
      <w:ins w:id="14347" w:author="Laurence Golding" w:date="2019-05-11T06:52:00Z">
        <w:r>
          <w:t xml:space="preserve">                }</w:t>
        </w:r>
      </w:ins>
    </w:p>
    <w:p w14:paraId="6DBB89A1" w14:textId="1DF468D2" w:rsidR="00D61B39" w:rsidRDefault="00D61B39" w:rsidP="00D61B39">
      <w:pPr>
        <w:pStyle w:val="Code"/>
        <w:rPr>
          <w:ins w:id="14348" w:author="Laurence Golding" w:date="2019-05-11T06:52:00Z"/>
        </w:rPr>
      </w:pPr>
      <w:ins w:id="14349" w:author="Laurence Golding" w:date="2019-05-11T06:52:00Z">
        <w:r>
          <w:t xml:space="preserve">              ]</w:t>
        </w:r>
      </w:ins>
    </w:p>
    <w:p w14:paraId="770E46E9" w14:textId="77777777" w:rsidR="00D61B39" w:rsidRDefault="00D61B39" w:rsidP="00D61B39">
      <w:pPr>
        <w:pStyle w:val="Code"/>
        <w:rPr>
          <w:ins w:id="14350" w:author="Laurence Golding" w:date="2019-05-11T06:52:00Z"/>
        </w:rPr>
      </w:pPr>
      <w:ins w:id="14351" w:author="Laurence Golding" w:date="2019-05-11T06:52:00Z">
        <w:r>
          <w:t xml:space="preserve">            }</w:t>
        </w:r>
      </w:ins>
    </w:p>
    <w:p w14:paraId="79C3540C" w14:textId="0698BF08" w:rsidR="00D61B39" w:rsidRDefault="00D61B39" w:rsidP="00D61B39">
      <w:pPr>
        <w:pStyle w:val="Code"/>
        <w:rPr>
          <w:ins w:id="14352" w:author="Laurence Golding" w:date="2019-05-11T06:52:00Z"/>
        </w:rPr>
      </w:pPr>
      <w:ins w:id="14353" w:author="Laurence Golding" w:date="2019-05-11T06:52:00Z">
        <w:r>
          <w:t xml:space="preserve">          ]</w:t>
        </w:r>
      </w:ins>
    </w:p>
    <w:p w14:paraId="557C56DB" w14:textId="77777777" w:rsidR="00D61B39" w:rsidRDefault="00D61B39" w:rsidP="00D61B39">
      <w:pPr>
        <w:pStyle w:val="Code"/>
        <w:rPr>
          <w:ins w:id="14354" w:author="Laurence Golding" w:date="2019-05-11T06:52:00Z"/>
        </w:rPr>
      </w:pPr>
      <w:ins w:id="14355" w:author="Laurence Golding" w:date="2019-05-11T06:52:00Z">
        <w:r>
          <w:t xml:space="preserve">        }</w:t>
        </w:r>
      </w:ins>
    </w:p>
    <w:p w14:paraId="1E1CEB33" w14:textId="77777777" w:rsidR="00D61B39" w:rsidRDefault="00D61B39" w:rsidP="00D61B39">
      <w:pPr>
        <w:pStyle w:val="Code"/>
        <w:rPr>
          <w:ins w:id="14356" w:author="Laurence Golding" w:date="2019-05-11T06:52:00Z"/>
        </w:rPr>
      </w:pPr>
      <w:ins w:id="14357" w:author="Laurence Golding" w:date="2019-05-11T06:52:00Z">
        <w:r>
          <w:t xml:space="preserve">      ],</w:t>
        </w:r>
      </w:ins>
    </w:p>
    <w:p w14:paraId="5677BC9F" w14:textId="77777777" w:rsidR="00D61B39" w:rsidRDefault="00D61B39" w:rsidP="00D61B39">
      <w:pPr>
        <w:pStyle w:val="Code"/>
        <w:rPr>
          <w:ins w:id="14358" w:author="Laurence Golding" w:date="2019-05-11T06:52:00Z"/>
        </w:rPr>
      </w:pPr>
      <w:ins w:id="14359" w:author="Laurence Golding" w:date="2019-05-11T06:52:00Z">
        <w:r>
          <w:t xml:space="preserve">      ...</w:t>
        </w:r>
      </w:ins>
    </w:p>
    <w:p w14:paraId="4A8C0956" w14:textId="77777777" w:rsidR="00D61B39" w:rsidRDefault="00D61B39" w:rsidP="00D61B39">
      <w:pPr>
        <w:pStyle w:val="Code"/>
        <w:rPr>
          <w:ins w:id="14360" w:author="Laurence Golding" w:date="2019-05-11T06:52:00Z"/>
        </w:rPr>
      </w:pPr>
      <w:ins w:id="14361" w:author="Laurence Golding" w:date="2019-05-11T06:52:00Z">
        <w:r>
          <w:t xml:space="preserve">    }</w:t>
        </w:r>
      </w:ins>
    </w:p>
    <w:p w14:paraId="794EFF75" w14:textId="77777777" w:rsidR="00D61B39" w:rsidRDefault="00D61B39" w:rsidP="00D61B39">
      <w:pPr>
        <w:pStyle w:val="Code"/>
        <w:rPr>
          <w:ins w:id="14362" w:author="Laurence Golding" w:date="2019-05-11T06:52:00Z"/>
        </w:rPr>
      </w:pPr>
      <w:ins w:id="14363" w:author="Laurence Golding" w:date="2019-05-11T06:52:00Z">
        <w:r>
          <w:t xml:space="preserve">  ],</w:t>
        </w:r>
      </w:ins>
    </w:p>
    <w:p w14:paraId="66AB15D3" w14:textId="77777777" w:rsidR="00D61B39" w:rsidRDefault="00D61B39" w:rsidP="00D61B39">
      <w:pPr>
        <w:pStyle w:val="Code"/>
        <w:rPr>
          <w:ins w:id="14364" w:author="Laurence Golding" w:date="2019-05-11T06:52:00Z"/>
        </w:rPr>
      </w:pPr>
      <w:ins w:id="14365" w:author="Laurence Golding" w:date="2019-05-11T06:52:00Z">
        <w:r>
          <w:t xml:space="preserve">  ...</w:t>
        </w:r>
      </w:ins>
    </w:p>
    <w:p w14:paraId="4C713643" w14:textId="199AC904" w:rsidR="00D61B39" w:rsidRDefault="00D61B39" w:rsidP="00D61B39">
      <w:pPr>
        <w:pStyle w:val="Code"/>
        <w:rPr>
          <w:ins w:id="14366" w:author="Laurence Golding" w:date="2019-05-11T06:52:00Z"/>
        </w:rPr>
      </w:pPr>
      <w:ins w:id="14367" w:author="Laurence Golding" w:date="2019-05-11T06:52:00Z">
        <w:r>
          <w:t xml:space="preserve">  "threadFlowLocations": [        # See §</w:t>
        </w:r>
        <w:r>
          <w:fldChar w:fldCharType="begin"/>
        </w:r>
        <w:r>
          <w:instrText xml:space="preserve"> REF _Ref3480694 \r \h </w:instrText>
        </w:r>
        <w:r>
          <w:fldChar w:fldCharType="separate"/>
        </w:r>
        <w:r w:rsidR="0009127C">
          <w:t>3.14.19</w:t>
        </w:r>
        <w:r>
          <w:fldChar w:fldCharType="end"/>
        </w:r>
        <w:r>
          <w:t>.</w:t>
        </w:r>
      </w:ins>
    </w:p>
    <w:p w14:paraId="2E3B96C9" w14:textId="771D819C" w:rsidR="00D61B39" w:rsidRDefault="00D61B39" w:rsidP="00D61B39">
      <w:pPr>
        <w:pStyle w:val="Code"/>
        <w:rPr>
          <w:ins w:id="14368" w:author="Laurence Golding" w:date="2019-05-11T06:52:00Z"/>
        </w:rPr>
      </w:pPr>
      <w:ins w:id="14369" w:author="Laurence Golding" w:date="2019-05-11T06:52:00Z">
        <w:r>
          <w:t xml:space="preserve">    {                             # The cached threadFlowLocation object.</w:t>
        </w:r>
      </w:ins>
    </w:p>
    <w:p w14:paraId="0D9F78ED" w14:textId="3F2BB54A" w:rsidR="00D61B39" w:rsidRDefault="00D61B39" w:rsidP="00D61B39">
      <w:pPr>
        <w:pStyle w:val="Code"/>
        <w:rPr>
          <w:ins w:id="14370" w:author="Laurence Golding" w:date="2019-05-11T06:52:00Z"/>
        </w:rPr>
      </w:pPr>
      <w:ins w:id="14371" w:author="Laurence Golding" w:date="2019-05-11T06:52:00Z">
        <w:r>
          <w:t xml:space="preserve">      "location": {               # See §</w:t>
        </w:r>
        <w:r>
          <w:fldChar w:fldCharType="begin"/>
        </w:r>
        <w:r>
          <w:instrText xml:space="preserve"> REF _Ref6932345 \r \h </w:instrText>
        </w:r>
        <w:r>
          <w:fldChar w:fldCharType="separate"/>
        </w:r>
        <w:r w:rsidR="0009127C">
          <w:t>3.38.3</w:t>
        </w:r>
        <w:r>
          <w:fldChar w:fldCharType="end"/>
        </w:r>
        <w:r>
          <w:t>.</w:t>
        </w:r>
      </w:ins>
    </w:p>
    <w:p w14:paraId="73FBB6FC" w14:textId="7C42B893" w:rsidR="00D61B39" w:rsidRDefault="00D61B39" w:rsidP="00D61B39">
      <w:pPr>
        <w:pStyle w:val="Code"/>
        <w:rPr>
          <w:ins w:id="14372" w:author="Laurence Golding" w:date="2019-05-11T06:52:00Z"/>
        </w:rPr>
      </w:pPr>
      <w:ins w:id="14373" w:author="Laurence Golding" w:date="2019-05-11T06:52:00Z">
        <w:r>
          <w:t xml:space="preserve">        ...</w:t>
        </w:r>
      </w:ins>
    </w:p>
    <w:p w14:paraId="1C42B93D" w14:textId="06F2F72D" w:rsidR="00D61B39" w:rsidRDefault="00D61B39" w:rsidP="009132F9">
      <w:pPr>
        <w:pStyle w:val="Code"/>
        <w:rPr>
          <w:ins w:id="14374" w:author="Laurence Golding" w:date="2019-05-11T06:52:00Z"/>
        </w:rPr>
      </w:pPr>
      <w:ins w:id="14375" w:author="Laurence Golding" w:date="2019-05-11T06:52:00Z">
        <w:r>
          <w:t xml:space="preserve">      }</w:t>
        </w:r>
      </w:ins>
    </w:p>
    <w:p w14:paraId="39EEDE43" w14:textId="77777777" w:rsidR="00D61B39" w:rsidRDefault="00D61B39" w:rsidP="00D61B39">
      <w:pPr>
        <w:pStyle w:val="Code"/>
        <w:rPr>
          <w:ins w:id="14376" w:author="Laurence Golding" w:date="2019-05-11T06:52:00Z"/>
        </w:rPr>
      </w:pPr>
      <w:ins w:id="14377" w:author="Laurence Golding" w:date="2019-05-11T06:52:00Z">
        <w:r>
          <w:t xml:space="preserve">    },</w:t>
        </w:r>
      </w:ins>
    </w:p>
    <w:p w14:paraId="1BD172BB" w14:textId="77777777" w:rsidR="00D61B39" w:rsidRDefault="00D61B39" w:rsidP="00D61B39">
      <w:pPr>
        <w:pStyle w:val="Code"/>
        <w:rPr>
          <w:ins w:id="14378" w:author="Laurence Golding" w:date="2019-05-11T06:52:00Z"/>
        </w:rPr>
      </w:pPr>
      <w:ins w:id="14379" w:author="Laurence Golding" w:date="2019-05-11T06:52:00Z">
        <w:r>
          <w:t xml:space="preserve">    ...</w:t>
        </w:r>
      </w:ins>
    </w:p>
    <w:p w14:paraId="4D2B20DC" w14:textId="77777777" w:rsidR="00D61B39" w:rsidRDefault="00D61B39" w:rsidP="00D61B39">
      <w:pPr>
        <w:pStyle w:val="Code"/>
        <w:rPr>
          <w:ins w:id="14380" w:author="Laurence Golding" w:date="2019-05-11T06:52:00Z"/>
        </w:rPr>
      </w:pPr>
      <w:ins w:id="14381" w:author="Laurence Golding" w:date="2019-05-11T06:52:00Z">
        <w:r>
          <w:t xml:space="preserve">  ],</w:t>
        </w:r>
      </w:ins>
    </w:p>
    <w:p w14:paraId="0A988938" w14:textId="77777777" w:rsidR="00D61B39" w:rsidRPr="00364283" w:rsidRDefault="00D61B39" w:rsidP="00D61B39">
      <w:pPr>
        <w:pStyle w:val="Code"/>
        <w:rPr>
          <w:ins w:id="14382" w:author="Laurence Golding" w:date="2019-05-11T06:52:00Z"/>
        </w:rPr>
      </w:pPr>
      <w:ins w:id="14383" w:author="Laurence Golding" w:date="2019-05-11T06:52:00Z">
        <w:r>
          <w:t>}</w:t>
        </w:r>
      </w:ins>
    </w:p>
    <w:p w14:paraId="52D731AF" w14:textId="77777777" w:rsidR="00E2579D" w:rsidRDefault="00E2579D" w:rsidP="00E2579D">
      <w:pPr>
        <w:pStyle w:val="Heading3"/>
      </w:pPr>
      <w:bookmarkStart w:id="14384" w:name="_Ref6932345"/>
      <w:bookmarkStart w:id="14385" w:name="_Toc8367266"/>
      <w:bookmarkStart w:id="14386" w:name="_Ref493497783"/>
      <w:bookmarkStart w:id="14387" w:name="_Ref493499799"/>
      <w:bookmarkStart w:id="14388" w:name="_Toc516224937"/>
      <w:r>
        <w:t>location property</w:t>
      </w:r>
      <w:bookmarkEnd w:id="14384"/>
      <w:bookmarkEnd w:id="14385"/>
      <w:bookmarkEnd w:id="14386"/>
      <w:bookmarkEnd w:id="14387"/>
      <w:bookmarkEnd w:id="14388"/>
    </w:p>
    <w:p w14:paraId="2499F9AB" w14:textId="4390601F"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w:t>
      </w:r>
      <w:del w:id="14389" w:author="Laurence Golding" w:date="2019-05-11T06:52:00Z">
        <w:r w:rsidR="00331070">
          <w:delText>20</w:delText>
        </w:r>
      </w:del>
      <w:ins w:id="14390" w:author="Laurence Golding" w:date="2019-05-11T06:52:00Z">
        <w:r w:rsidR="0009127C">
          <w:t>28</w:t>
        </w:r>
      </w:ins>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14C46F4A"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9127C">
        <w:t>3.</w:t>
      </w:r>
      <w:del w:id="14391" w:author="Laurence Golding" w:date="2019-05-11T06:52:00Z">
        <w:r w:rsidR="00331070">
          <w:delText>20.4</w:delText>
        </w:r>
      </w:del>
      <w:ins w:id="14392" w:author="Laurence Golding" w:date="2019-05-11T06:52:00Z">
        <w:r w:rsidR="0009127C">
          <w:t>28.5</w:t>
        </w:r>
      </w:ins>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2008C2AC"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w:instrText>
      </w:r>
      <w:del w:id="14393" w:author="Laurence Golding" w:date="2019-05-11T06:52:00Z">
        <w:r w:rsidR="000A451A">
          <w:delInstrText>Ref510008873</w:delInstrText>
        </w:r>
      </w:del>
      <w:ins w:id="14394" w:author="Laurence Golding" w:date="2019-05-11T06:52:00Z">
        <w:r w:rsidR="00E34643">
          <w:instrText>Ref6932355</w:instrText>
        </w:r>
      </w:ins>
      <w:r w:rsidR="00E34643">
        <w:instrText xml:space="preserve"> \r \h </w:instrText>
      </w:r>
      <w:r w:rsidR="00E34643">
        <w:fldChar w:fldCharType="separate"/>
      </w:r>
      <w:r w:rsidR="0009127C">
        <w:t>3.</w:t>
      </w:r>
      <w:del w:id="14395" w:author="Laurence Golding" w:date="2019-05-11T06:52:00Z">
        <w:r w:rsidR="00331070">
          <w:delText>34.9</w:delText>
        </w:r>
      </w:del>
      <w:ins w:id="14396" w:author="Laurence Golding" w:date="2019-05-11T06:52:00Z">
        <w:r w:rsidR="0009127C">
          <w:t>38.11</w:t>
        </w:r>
      </w:ins>
      <w:r w:rsidR="00E34643">
        <w:fldChar w:fldCharType="end"/>
      </w:r>
      <w:r>
        <w:t>) to ensure that the location in the external program executes before the location in the program being analyzed.</w:t>
      </w:r>
    </w:p>
    <w:p w14:paraId="573AAE96" w14:textId="0EDF20A1" w:rsidR="00E2579D" w:rsidRDefault="00E2579D" w:rsidP="00E2579D">
      <w:pPr>
        <w:pStyle w:val="Code"/>
        <w:pPrChange w:id="14397" w:author="Laurence Golding" w:date="2019-05-11T06:51:00Z">
          <w:pPr>
            <w:pStyle w:val="Codesmall"/>
          </w:pPr>
        </w:pPrChange>
      </w:pPr>
      <w:r>
        <w:t xml:space="preserve">{                                     </w:t>
      </w:r>
      <w:del w:id="14398" w:author="Laurence Golding" w:date="2019-05-11T06:52:00Z">
        <w:r w:rsidR="00317F25">
          <w:delText xml:space="preserve">    </w:delText>
        </w:r>
      </w:del>
      <w:r>
        <w:t># A codeFlow object (§</w:t>
      </w:r>
      <w:r>
        <w:fldChar w:fldCharType="begin"/>
      </w:r>
      <w:r>
        <w:instrText xml:space="preserve"> REF _Ref510008325 \r \h </w:instrText>
      </w:r>
      <w:ins w:id="14399" w:author="Laurence Golding" w:date="2019-05-11T06:52:00Z">
        <w:r>
          <w:instrText xml:space="preserve"> \* MERGEFORMAT </w:instrText>
        </w:r>
      </w:ins>
      <w:r>
        <w:fldChar w:fldCharType="separate"/>
      </w:r>
      <w:r w:rsidR="0009127C">
        <w:t>3.</w:t>
      </w:r>
      <w:del w:id="14400" w:author="Laurence Golding" w:date="2019-05-11T06:52:00Z">
        <w:r w:rsidR="00331070">
          <w:delText>25</w:delText>
        </w:r>
      </w:del>
      <w:ins w:id="14401" w:author="Laurence Golding" w:date="2019-05-11T06:52:00Z">
        <w:r w:rsidR="0009127C">
          <w:t>36</w:t>
        </w:r>
      </w:ins>
      <w:r>
        <w:fldChar w:fldCharType="end"/>
      </w:r>
      <w:r>
        <w:t>).</w:t>
      </w:r>
    </w:p>
    <w:p w14:paraId="0148A29D" w14:textId="3A499326" w:rsidR="00E2579D" w:rsidRDefault="00E2579D" w:rsidP="00E2579D">
      <w:pPr>
        <w:pStyle w:val="Code"/>
        <w:pPrChange w:id="14402" w:author="Laurence Golding" w:date="2019-05-11T06:51:00Z">
          <w:pPr>
            <w:pStyle w:val="Codesmall"/>
          </w:pPr>
        </w:pPrChange>
      </w:pPr>
      <w:r>
        <w:t xml:space="preserve">  "threadFlows": [                    </w:t>
      </w:r>
      <w:del w:id="14403" w:author="Laurence Golding" w:date="2019-05-11T06:52:00Z">
        <w:r w:rsidR="00317F25">
          <w:delText xml:space="preserve">    </w:delText>
        </w:r>
      </w:del>
      <w:r>
        <w:t># See §</w:t>
      </w:r>
      <w:del w:id="14404" w:author="Laurence Golding" w:date="2019-05-11T06:52:00Z">
        <w:r w:rsidR="000A451A">
          <w:fldChar w:fldCharType="begin"/>
        </w:r>
        <w:r w:rsidR="000A451A">
          <w:delInstrText xml:space="preserve"> REF _Ref510008358 \r \h </w:delInstrText>
        </w:r>
        <w:r w:rsidR="000A451A">
          <w:fldChar w:fldCharType="separate"/>
        </w:r>
        <w:r w:rsidR="00331070">
          <w:delText>3.25.3</w:delText>
        </w:r>
        <w:r w:rsidR="000A451A">
          <w:fldChar w:fldCharType="end"/>
        </w:r>
      </w:del>
      <w:ins w:id="14405" w:author="Laurence Golding" w:date="2019-05-11T06:52:00Z">
        <w:r>
          <w:fldChar w:fldCharType="begin"/>
        </w:r>
        <w:r>
          <w:instrText xml:space="preserve"> REF _Ref510008358 \r \h  \* MERGEFORMAT </w:instrText>
        </w:r>
        <w:r>
          <w:fldChar w:fldCharType="separate"/>
        </w:r>
        <w:r w:rsidR="0009127C">
          <w:t>3.36.3</w:t>
        </w:r>
        <w:r>
          <w:fldChar w:fldCharType="end"/>
        </w:r>
      </w:ins>
      <w:r>
        <w:t>.</w:t>
      </w:r>
    </w:p>
    <w:p w14:paraId="5A9306A6" w14:textId="7234681B" w:rsidR="00E2579D" w:rsidRDefault="00E2579D" w:rsidP="00E2579D">
      <w:pPr>
        <w:pStyle w:val="Code"/>
        <w:pPrChange w:id="14406" w:author="Laurence Golding" w:date="2019-05-11T06:51:00Z">
          <w:pPr>
            <w:pStyle w:val="Codesmall"/>
          </w:pPr>
        </w:pPrChange>
      </w:pPr>
      <w:r>
        <w:t xml:space="preserve">    {</w:t>
      </w:r>
      <w:del w:id="14407" w:author="Laurence Golding" w:date="2019-05-11T06:52:00Z">
        <w:r w:rsidR="00317F25">
          <w:delText xml:space="preserve">    </w:delText>
        </w:r>
      </w:del>
      <w:r>
        <w:t xml:space="preserve">                                 # A threadFlow object (§</w:t>
      </w:r>
      <w:r>
        <w:fldChar w:fldCharType="begin"/>
      </w:r>
      <w:r>
        <w:instrText xml:space="preserve"> REF _Ref493427364 \r \h </w:instrText>
      </w:r>
      <w:ins w:id="14408" w:author="Laurence Golding" w:date="2019-05-11T06:52:00Z">
        <w:r>
          <w:instrText xml:space="preserve"> \* MERGEFORMAT </w:instrText>
        </w:r>
      </w:ins>
      <w:r>
        <w:fldChar w:fldCharType="separate"/>
      </w:r>
      <w:r w:rsidR="0009127C">
        <w:t>3.</w:t>
      </w:r>
      <w:del w:id="14409" w:author="Laurence Golding" w:date="2019-05-11T06:52:00Z">
        <w:r w:rsidR="00331070">
          <w:delText>26</w:delText>
        </w:r>
      </w:del>
      <w:ins w:id="14410" w:author="Laurence Golding" w:date="2019-05-11T06:52:00Z">
        <w:r w:rsidR="0009127C">
          <w:t>37</w:t>
        </w:r>
      </w:ins>
      <w:r>
        <w:fldChar w:fldCharType="end"/>
      </w:r>
      <w:r>
        <w:t>).</w:t>
      </w:r>
    </w:p>
    <w:p w14:paraId="5572EF30" w14:textId="683713FA" w:rsidR="00E2579D" w:rsidRDefault="00E2579D" w:rsidP="00E2579D">
      <w:pPr>
        <w:pStyle w:val="Code"/>
        <w:pPrChange w:id="14411" w:author="Laurence Golding" w:date="2019-05-11T06:51:00Z">
          <w:pPr>
            <w:pStyle w:val="Codesmall"/>
          </w:pPr>
        </w:pPrChange>
      </w:pPr>
      <w:r>
        <w:t xml:space="preserve">      "message": {                    </w:t>
      </w:r>
      <w:del w:id="14412" w:author="Laurence Golding" w:date="2019-05-11T06:52:00Z">
        <w:r w:rsidR="00317F25">
          <w:delText xml:space="preserve">    </w:delText>
        </w:r>
      </w:del>
      <w:r>
        <w:t># See §</w:t>
      </w:r>
      <w:del w:id="14413" w:author="Laurence Golding" w:date="2019-05-11T06:52:00Z">
        <w:r w:rsidR="000A451A">
          <w:fldChar w:fldCharType="begin"/>
        </w:r>
        <w:r w:rsidR="000A451A">
          <w:delInstrText xml:space="preserve"> REF _Ref503361742 \r \h </w:delInstrText>
        </w:r>
        <w:r w:rsidR="000A451A">
          <w:fldChar w:fldCharType="separate"/>
        </w:r>
        <w:r w:rsidR="00331070">
          <w:delText>3.26.3</w:delText>
        </w:r>
        <w:r w:rsidR="000A451A">
          <w:fldChar w:fldCharType="end"/>
        </w:r>
      </w:del>
      <w:ins w:id="14414" w:author="Laurence Golding" w:date="2019-05-11T06:52:00Z">
        <w:r>
          <w:fldChar w:fldCharType="begin"/>
        </w:r>
        <w:r>
          <w:instrText xml:space="preserve"> REF _Ref503361742 \r \h  \* MERGEFORMAT </w:instrText>
        </w:r>
        <w:r>
          <w:fldChar w:fldCharType="separate"/>
        </w:r>
        <w:r w:rsidR="0009127C">
          <w:t>3.37.3</w:t>
        </w:r>
        <w:r>
          <w:fldChar w:fldCharType="end"/>
        </w:r>
      </w:ins>
      <w:r>
        <w:t>.</w:t>
      </w:r>
    </w:p>
    <w:p w14:paraId="354EE46C" w14:textId="77777777" w:rsidR="00E2579D" w:rsidRDefault="00E2579D" w:rsidP="00E2579D">
      <w:pPr>
        <w:pStyle w:val="Code"/>
        <w:pPrChange w:id="14415" w:author="Laurence Golding" w:date="2019-05-11T06:51:00Z">
          <w:pPr>
            <w:pStyle w:val="Codesmall"/>
          </w:pPr>
        </w:pPrChange>
      </w:pPr>
      <w:r>
        <w:t xml:space="preserve">        "text": "An external program."</w:t>
      </w:r>
    </w:p>
    <w:p w14:paraId="2E9DD0DD" w14:textId="77777777" w:rsidR="00E2579D" w:rsidRDefault="00E2579D" w:rsidP="00E2579D">
      <w:pPr>
        <w:pStyle w:val="Code"/>
        <w:pPrChange w:id="14416" w:author="Laurence Golding" w:date="2019-05-11T06:51:00Z">
          <w:pPr>
            <w:pStyle w:val="Codesmall"/>
          </w:pPr>
        </w:pPrChange>
      </w:pPr>
      <w:r>
        <w:t xml:space="preserve">      },</w:t>
      </w:r>
    </w:p>
    <w:p w14:paraId="776268A7" w14:textId="1E4737EC" w:rsidR="00E2579D" w:rsidRDefault="00E2579D" w:rsidP="00E2579D">
      <w:pPr>
        <w:pStyle w:val="Code"/>
        <w:pPrChange w:id="14417" w:author="Laurence Golding" w:date="2019-05-11T06:51:00Z">
          <w:pPr>
            <w:pStyle w:val="Codesmall"/>
          </w:pPr>
        </w:pPrChange>
      </w:pPr>
      <w:r>
        <w:t xml:space="preserve">      "locations": [                  </w:t>
      </w:r>
      <w:del w:id="14418" w:author="Laurence Golding" w:date="2019-05-11T06:52:00Z">
        <w:r w:rsidR="00317F25">
          <w:delText xml:space="preserve">    </w:delText>
        </w:r>
      </w:del>
      <w:r>
        <w:t># See §</w:t>
      </w:r>
      <w:r>
        <w:fldChar w:fldCharType="begin"/>
      </w:r>
      <w:r>
        <w:instrText xml:space="preserve"> REF _Ref510008412 \r \h </w:instrText>
      </w:r>
      <w:ins w:id="14419" w:author="Laurence Golding" w:date="2019-05-11T06:52:00Z">
        <w:r>
          <w:instrText xml:space="preserve"> \* MERGEFORMAT </w:instrText>
        </w:r>
      </w:ins>
      <w:r>
        <w:fldChar w:fldCharType="separate"/>
      </w:r>
      <w:r w:rsidR="0009127C">
        <w:t>3.</w:t>
      </w:r>
      <w:del w:id="14420" w:author="Laurence Golding" w:date="2019-05-11T06:52:00Z">
        <w:r w:rsidR="00331070">
          <w:delText>26.4</w:delText>
        </w:r>
      </w:del>
      <w:ins w:id="14421" w:author="Laurence Golding" w:date="2019-05-11T06:52:00Z">
        <w:r w:rsidR="0009127C">
          <w:t>37.6</w:t>
        </w:r>
      </w:ins>
      <w:r>
        <w:fldChar w:fldCharType="end"/>
      </w:r>
      <w:r>
        <w:t>.</w:t>
      </w:r>
    </w:p>
    <w:p w14:paraId="1555BB9E" w14:textId="2D3914AE" w:rsidR="00E2579D" w:rsidRDefault="00E2579D" w:rsidP="00E2579D">
      <w:pPr>
        <w:pStyle w:val="Code"/>
        <w:pPrChange w:id="14422" w:author="Laurence Golding" w:date="2019-05-11T06:51:00Z">
          <w:pPr>
            <w:pStyle w:val="Codesmall"/>
          </w:pPr>
        </w:pPrChange>
      </w:pPr>
      <w:r>
        <w:t xml:space="preserve">        {</w:t>
      </w:r>
      <w:del w:id="14423" w:author="Laurence Golding" w:date="2019-05-11T06:52:00Z">
        <w:r w:rsidR="00317F25">
          <w:delText xml:space="preserve">    </w:delText>
        </w:r>
      </w:del>
      <w:r>
        <w:t xml:space="preserve">                             # A threadFlowLocation object.</w:t>
      </w:r>
    </w:p>
    <w:p w14:paraId="150B5413" w14:textId="77777777" w:rsidR="00E2579D" w:rsidRDefault="00E2579D" w:rsidP="00E2579D">
      <w:pPr>
        <w:pStyle w:val="Code"/>
        <w:pPrChange w:id="14424" w:author="Laurence Golding" w:date="2019-05-11T06:51:00Z">
          <w:pPr>
            <w:pStyle w:val="Codesmall"/>
          </w:pPr>
        </w:pPrChange>
      </w:pPr>
      <w:r>
        <w:t xml:space="preserve">          "executionOrder": 1,</w:t>
      </w:r>
    </w:p>
    <w:p w14:paraId="6EA50ECD" w14:textId="01DB16AE" w:rsidR="00E2579D" w:rsidRDefault="00E2579D" w:rsidP="00E2579D">
      <w:pPr>
        <w:pStyle w:val="Code"/>
        <w:pPrChange w:id="14425" w:author="Laurence Golding" w:date="2019-05-11T06:51:00Z">
          <w:pPr>
            <w:pStyle w:val="Codesmall"/>
          </w:pPr>
        </w:pPrChange>
      </w:pPr>
      <w:r>
        <w:t xml:space="preserve">          "location": {</w:t>
      </w:r>
      <w:del w:id="14426" w:author="Laurence Golding" w:date="2019-05-11T06:52:00Z">
        <w:r w:rsidR="00317F25">
          <w:delText xml:space="preserve">    </w:delText>
        </w:r>
      </w:del>
      <w:r>
        <w:t xml:space="preserve">               # A location object with only a message.</w:t>
      </w:r>
    </w:p>
    <w:p w14:paraId="4D35CDA0" w14:textId="77777777" w:rsidR="00E2579D" w:rsidRDefault="00E2579D" w:rsidP="00E2579D">
      <w:pPr>
        <w:pStyle w:val="Code"/>
        <w:pPrChange w:id="14427" w:author="Laurence Golding" w:date="2019-05-11T06:51:00Z">
          <w:pPr>
            <w:pStyle w:val="Codesmall"/>
          </w:pPr>
        </w:pPrChange>
      </w:pPr>
      <w:r>
        <w:t xml:space="preserve">            "message": {</w:t>
      </w:r>
    </w:p>
    <w:p w14:paraId="241E5668" w14:textId="77777777" w:rsidR="00E2579D" w:rsidRDefault="00E2579D" w:rsidP="00E2579D">
      <w:pPr>
        <w:pStyle w:val="Code"/>
        <w:pPrChange w:id="14428" w:author="Laurence Golding" w:date="2019-05-11T06:51:00Z">
          <w:pPr>
            <w:pStyle w:val="Codesmall"/>
          </w:pPr>
        </w:pPrChange>
      </w:pPr>
      <w:r>
        <w:t xml:space="preserve">              "text": "File is now locked."</w:t>
      </w:r>
    </w:p>
    <w:p w14:paraId="3AE5A11C" w14:textId="77777777" w:rsidR="00E2579D" w:rsidRDefault="00E2579D" w:rsidP="00E2579D">
      <w:pPr>
        <w:pStyle w:val="Code"/>
        <w:pPrChange w:id="14429" w:author="Laurence Golding" w:date="2019-05-11T06:51:00Z">
          <w:pPr>
            <w:pStyle w:val="Codesmall"/>
          </w:pPr>
        </w:pPrChange>
      </w:pPr>
      <w:r>
        <w:t xml:space="preserve">            }</w:t>
      </w:r>
    </w:p>
    <w:p w14:paraId="16627409" w14:textId="77777777" w:rsidR="00E2579D" w:rsidRDefault="00E2579D" w:rsidP="00E2579D">
      <w:pPr>
        <w:pStyle w:val="Code"/>
        <w:pPrChange w:id="14430" w:author="Laurence Golding" w:date="2019-05-11T06:51:00Z">
          <w:pPr>
            <w:pStyle w:val="Codesmall"/>
          </w:pPr>
        </w:pPrChange>
      </w:pPr>
      <w:r>
        <w:t xml:space="preserve">          }</w:t>
      </w:r>
    </w:p>
    <w:p w14:paraId="5A0A2DF9" w14:textId="77777777" w:rsidR="00E2579D" w:rsidRDefault="00E2579D" w:rsidP="00E2579D">
      <w:pPr>
        <w:pStyle w:val="Code"/>
        <w:pPrChange w:id="14431" w:author="Laurence Golding" w:date="2019-05-11T06:51:00Z">
          <w:pPr>
            <w:pStyle w:val="Codesmall"/>
          </w:pPr>
        </w:pPrChange>
      </w:pPr>
      <w:r>
        <w:t xml:space="preserve">        }</w:t>
      </w:r>
    </w:p>
    <w:p w14:paraId="539285D8" w14:textId="77777777" w:rsidR="00E2579D" w:rsidRDefault="00E2579D" w:rsidP="00E2579D">
      <w:pPr>
        <w:pStyle w:val="Code"/>
        <w:pPrChange w:id="14432" w:author="Laurence Golding" w:date="2019-05-11T06:51:00Z">
          <w:pPr>
            <w:pStyle w:val="Codesmall"/>
          </w:pPr>
        </w:pPrChange>
      </w:pPr>
      <w:r>
        <w:t xml:space="preserve">      ]</w:t>
      </w:r>
    </w:p>
    <w:p w14:paraId="372587E3" w14:textId="77777777" w:rsidR="00E2579D" w:rsidRDefault="00E2579D" w:rsidP="00E2579D">
      <w:pPr>
        <w:pStyle w:val="Code"/>
        <w:pPrChange w:id="14433" w:author="Laurence Golding" w:date="2019-05-11T06:51:00Z">
          <w:pPr>
            <w:pStyle w:val="Codesmall"/>
          </w:pPr>
        </w:pPrChange>
      </w:pPr>
      <w:r>
        <w:t xml:space="preserve">    },</w:t>
      </w:r>
    </w:p>
    <w:p w14:paraId="35DACFD4" w14:textId="4D01BEEB" w:rsidR="00E2579D" w:rsidRDefault="00E2579D" w:rsidP="00E2579D">
      <w:pPr>
        <w:pStyle w:val="Code"/>
        <w:pPrChange w:id="14434" w:author="Laurence Golding" w:date="2019-05-11T06:51:00Z">
          <w:pPr>
            <w:pStyle w:val="Codesmall"/>
          </w:pPr>
        </w:pPrChange>
      </w:pPr>
      <w:r>
        <w:t xml:space="preserve">    {                                 </w:t>
      </w:r>
      <w:del w:id="14435" w:author="Laurence Golding" w:date="2019-05-11T06:52:00Z">
        <w:r w:rsidR="00317F25">
          <w:delText xml:space="preserve">    </w:delText>
        </w:r>
      </w:del>
      <w:r>
        <w:t># Another threadFlow object.</w:t>
      </w:r>
    </w:p>
    <w:p w14:paraId="2663D2FB" w14:textId="77777777" w:rsidR="00E2579D" w:rsidRDefault="00E2579D" w:rsidP="00E2579D">
      <w:pPr>
        <w:pStyle w:val="Code"/>
        <w:pPrChange w:id="14436" w:author="Laurence Golding" w:date="2019-05-11T06:51:00Z">
          <w:pPr>
            <w:pStyle w:val="Codesmall"/>
          </w:pPr>
        </w:pPrChange>
      </w:pPr>
      <w:r>
        <w:t xml:space="preserve">      "message": {</w:t>
      </w:r>
    </w:p>
    <w:p w14:paraId="5EA1AE4A" w14:textId="77777777" w:rsidR="00E2579D" w:rsidRDefault="00E2579D" w:rsidP="00E2579D">
      <w:pPr>
        <w:pStyle w:val="Code"/>
        <w:pPrChange w:id="14437" w:author="Laurence Golding" w:date="2019-05-11T06:51:00Z">
          <w:pPr>
            <w:pStyle w:val="Codesmall"/>
          </w:pPr>
        </w:pPrChange>
      </w:pPr>
      <w:r>
        <w:t xml:space="preserve">        "text": "The program being analyzed."</w:t>
      </w:r>
    </w:p>
    <w:p w14:paraId="7BA8352E" w14:textId="77777777" w:rsidR="00E2579D" w:rsidRDefault="00E2579D" w:rsidP="00E2579D">
      <w:pPr>
        <w:pStyle w:val="Code"/>
        <w:pPrChange w:id="14438" w:author="Laurence Golding" w:date="2019-05-11T06:51:00Z">
          <w:pPr>
            <w:pStyle w:val="Codesmall"/>
          </w:pPr>
        </w:pPrChange>
      </w:pPr>
      <w:r>
        <w:t xml:space="preserve">      },</w:t>
      </w:r>
    </w:p>
    <w:p w14:paraId="7F0D1FEA" w14:textId="77777777" w:rsidR="00E2579D" w:rsidRDefault="00E2579D" w:rsidP="00E2579D">
      <w:pPr>
        <w:pStyle w:val="Code"/>
        <w:pPrChange w:id="14439" w:author="Laurence Golding" w:date="2019-05-11T06:51:00Z">
          <w:pPr>
            <w:pStyle w:val="Codesmall"/>
          </w:pPr>
        </w:pPrChange>
      </w:pPr>
      <w:r>
        <w:t xml:space="preserve">      "locations": [</w:t>
      </w:r>
    </w:p>
    <w:p w14:paraId="358E5E1A" w14:textId="77777777" w:rsidR="00E2579D" w:rsidRDefault="00E2579D" w:rsidP="00E2579D">
      <w:pPr>
        <w:pStyle w:val="Code"/>
        <w:pPrChange w:id="14440" w:author="Laurence Golding" w:date="2019-05-11T06:51:00Z">
          <w:pPr>
            <w:pStyle w:val="Codesmall"/>
          </w:pPr>
        </w:pPrChange>
      </w:pPr>
      <w:r>
        <w:t xml:space="preserve">        ...</w:t>
      </w:r>
    </w:p>
    <w:p w14:paraId="31BCDC4B" w14:textId="77777777" w:rsidR="00E2579D" w:rsidRDefault="00E2579D" w:rsidP="00E2579D">
      <w:pPr>
        <w:pStyle w:val="Code"/>
        <w:pPrChange w:id="14441" w:author="Laurence Golding" w:date="2019-05-11T06:51:00Z">
          <w:pPr>
            <w:pStyle w:val="Codesmall"/>
          </w:pPr>
        </w:pPrChange>
      </w:pPr>
      <w:r>
        <w:t xml:space="preserve">        {</w:t>
      </w:r>
    </w:p>
    <w:p w14:paraId="355C02B6" w14:textId="77777777" w:rsidR="00E2579D" w:rsidRDefault="00E2579D" w:rsidP="00E2579D">
      <w:pPr>
        <w:pStyle w:val="Code"/>
        <w:pPrChange w:id="14442" w:author="Laurence Golding" w:date="2019-05-11T06:51:00Z">
          <w:pPr>
            <w:pStyle w:val="Codesmall"/>
          </w:pPr>
        </w:pPrChange>
      </w:pPr>
      <w:r>
        <w:t xml:space="preserve">          "executionOrder": 2,</w:t>
      </w:r>
    </w:p>
    <w:p w14:paraId="25E0D550" w14:textId="77777777" w:rsidR="00E2579D" w:rsidRDefault="00E2579D" w:rsidP="00E2579D">
      <w:pPr>
        <w:pStyle w:val="Code"/>
        <w:pPrChange w:id="14443" w:author="Laurence Golding" w:date="2019-05-11T06:51:00Z">
          <w:pPr>
            <w:pStyle w:val="Codesmall"/>
          </w:pPr>
        </w:pPrChange>
      </w:pPr>
      <w:r>
        <w:t xml:space="preserve">          "message": {</w:t>
      </w:r>
    </w:p>
    <w:p w14:paraId="3D6425B2" w14:textId="77777777" w:rsidR="00E2579D" w:rsidRDefault="00E2579D" w:rsidP="00E2579D">
      <w:pPr>
        <w:pStyle w:val="Code"/>
        <w:pPrChange w:id="14444" w:author="Laurence Golding" w:date="2019-05-11T06:51:00Z">
          <w:pPr>
            <w:pStyle w:val="Codesmall"/>
          </w:pPr>
        </w:pPrChange>
      </w:pPr>
      <w:r>
        <w:t xml:space="preserve">            "text": "Attempt to write to the file."</w:t>
      </w:r>
    </w:p>
    <w:p w14:paraId="4606EA04" w14:textId="77777777" w:rsidR="00E2579D" w:rsidRDefault="00E2579D" w:rsidP="00E2579D">
      <w:pPr>
        <w:pStyle w:val="Code"/>
        <w:pPrChange w:id="14445" w:author="Laurence Golding" w:date="2019-05-11T06:51:00Z">
          <w:pPr>
            <w:pStyle w:val="Codesmall"/>
          </w:pPr>
        </w:pPrChange>
      </w:pPr>
      <w:r>
        <w:t xml:space="preserve">          },</w:t>
      </w:r>
    </w:p>
    <w:p w14:paraId="124C78D1" w14:textId="77777777" w:rsidR="00E2579D" w:rsidRDefault="00E2579D" w:rsidP="00E2579D">
      <w:pPr>
        <w:pStyle w:val="Code"/>
        <w:pPrChange w:id="14446" w:author="Laurence Golding" w:date="2019-05-11T06:51:00Z">
          <w:pPr>
            <w:pStyle w:val="Codesmall"/>
          </w:pPr>
        </w:pPrChange>
      </w:pPr>
      <w:r>
        <w:t xml:space="preserve">          "location": {</w:t>
      </w:r>
    </w:p>
    <w:p w14:paraId="1AC3A9D8" w14:textId="77777777" w:rsidR="00E2579D" w:rsidRDefault="00E2579D" w:rsidP="00E2579D">
      <w:pPr>
        <w:pStyle w:val="Code"/>
        <w:pPrChange w:id="14447" w:author="Laurence Golding" w:date="2019-05-11T06:51:00Z">
          <w:pPr>
            <w:pStyle w:val="Codesmall"/>
          </w:pPr>
        </w:pPrChange>
      </w:pPr>
      <w:r>
        <w:t xml:space="preserve">            "physicalLocation": {</w:t>
      </w:r>
    </w:p>
    <w:p w14:paraId="5F57749F" w14:textId="57060F92" w:rsidR="00E2579D" w:rsidRDefault="00E2579D" w:rsidP="00E2579D">
      <w:pPr>
        <w:pStyle w:val="Code"/>
        <w:pPrChange w:id="14448" w:author="Laurence Golding" w:date="2019-05-11T06:51:00Z">
          <w:pPr>
            <w:pStyle w:val="Codesmall"/>
          </w:pPr>
        </w:pPrChange>
      </w:pPr>
      <w:r>
        <w:t xml:space="preserve">              "</w:t>
      </w:r>
      <w:del w:id="14449" w:author="Laurence Golding" w:date="2019-05-11T06:52:00Z">
        <w:r w:rsidR="00317F25">
          <w:delText>fileLocation</w:delText>
        </w:r>
      </w:del>
      <w:ins w:id="14450" w:author="Laurence Golding" w:date="2019-05-11T06:52:00Z">
        <w:r>
          <w:t>artifactLocation</w:t>
        </w:r>
      </w:ins>
      <w:r>
        <w:t>": {</w:t>
      </w:r>
    </w:p>
    <w:p w14:paraId="3921D799" w14:textId="77777777" w:rsidR="00E2579D" w:rsidRDefault="00E2579D" w:rsidP="00E2579D">
      <w:pPr>
        <w:pStyle w:val="Code"/>
        <w:pPrChange w:id="14451" w:author="Laurence Golding" w:date="2019-05-11T06:51:00Z">
          <w:pPr>
            <w:pStyle w:val="Codesmall"/>
          </w:pPr>
        </w:pPrChange>
      </w:pPr>
      <w:r>
        <w:t xml:space="preserve">                "uri": "io/logger.c",</w:t>
      </w:r>
    </w:p>
    <w:p w14:paraId="6258C845" w14:textId="77777777" w:rsidR="00E2579D" w:rsidRDefault="00E2579D" w:rsidP="00E2579D">
      <w:pPr>
        <w:pStyle w:val="Code"/>
        <w:pPrChange w:id="14452" w:author="Laurence Golding" w:date="2019-05-11T06:51:00Z">
          <w:pPr>
            <w:pStyle w:val="Codesmall"/>
          </w:pPr>
        </w:pPrChange>
      </w:pPr>
      <w:r>
        <w:t xml:space="preserve">                "uriBaseId": "SRCROOT"</w:t>
      </w:r>
    </w:p>
    <w:p w14:paraId="0307E80C" w14:textId="77777777" w:rsidR="00E2579D" w:rsidRDefault="00E2579D" w:rsidP="00E2579D">
      <w:pPr>
        <w:pStyle w:val="Code"/>
        <w:pPrChange w:id="14453" w:author="Laurence Golding" w:date="2019-05-11T06:51:00Z">
          <w:pPr>
            <w:pStyle w:val="Codesmall"/>
          </w:pPr>
        </w:pPrChange>
      </w:pPr>
      <w:r>
        <w:t xml:space="preserve">              },</w:t>
      </w:r>
    </w:p>
    <w:p w14:paraId="615DB3D4" w14:textId="77777777" w:rsidR="00E2579D" w:rsidRDefault="00E2579D" w:rsidP="00E2579D">
      <w:pPr>
        <w:pStyle w:val="Code"/>
        <w:pPrChange w:id="14454" w:author="Laurence Golding" w:date="2019-05-11T06:51:00Z">
          <w:pPr>
            <w:pStyle w:val="Codesmall"/>
          </w:pPr>
        </w:pPrChange>
      </w:pPr>
      <w:r>
        <w:t xml:space="preserve">              "region": {</w:t>
      </w:r>
    </w:p>
    <w:p w14:paraId="62C8B0F2" w14:textId="77777777" w:rsidR="00E2579D" w:rsidRDefault="00E2579D" w:rsidP="00E2579D">
      <w:pPr>
        <w:pStyle w:val="Code"/>
        <w:pPrChange w:id="14455" w:author="Laurence Golding" w:date="2019-05-11T06:51:00Z">
          <w:pPr>
            <w:pStyle w:val="Codesmall"/>
          </w:pPr>
        </w:pPrChange>
      </w:pPr>
      <w:r>
        <w:t xml:space="preserve">                "startLine": 42,</w:t>
      </w:r>
    </w:p>
    <w:p w14:paraId="48391818" w14:textId="77777777" w:rsidR="00E2579D" w:rsidRDefault="00E2579D" w:rsidP="00E2579D">
      <w:pPr>
        <w:pStyle w:val="Code"/>
        <w:pPrChange w:id="14456" w:author="Laurence Golding" w:date="2019-05-11T06:51:00Z">
          <w:pPr>
            <w:pStyle w:val="Codesmall"/>
          </w:pPr>
        </w:pPrChange>
      </w:pPr>
      <w:r>
        <w:t xml:space="preserve">                "snippet": {</w:t>
      </w:r>
    </w:p>
    <w:p w14:paraId="515E24F0" w14:textId="1E90287C" w:rsidR="00E2579D" w:rsidRDefault="00E2579D" w:rsidP="00E2579D">
      <w:pPr>
        <w:pStyle w:val="Code"/>
        <w:pPrChange w:id="14457" w:author="Laurence Golding" w:date="2019-05-11T06:51:00Z">
          <w:pPr>
            <w:pStyle w:val="Codesmall"/>
          </w:pPr>
        </w:pPrChange>
      </w:pPr>
      <w:r>
        <w:t xml:space="preserve">                  "text": "    fprintf(fd, "test\\n</w:t>
      </w:r>
      <w:del w:id="14458" w:author="Laurence Golding" w:date="2019-05-11T06:52:00Z">
        <w:r w:rsidR="00317F25">
          <w:delText>");\n"</w:delText>
        </w:r>
      </w:del>
      <w:ins w:id="14459" w:author="Laurence Golding" w:date="2019-05-11T06:52:00Z">
        <w:r>
          <w:t>");"</w:t>
        </w:r>
      </w:ins>
    </w:p>
    <w:p w14:paraId="23BBEB53" w14:textId="77777777" w:rsidR="00E2579D" w:rsidRDefault="00E2579D" w:rsidP="00E2579D">
      <w:pPr>
        <w:pStyle w:val="Code"/>
        <w:pPrChange w:id="14460" w:author="Laurence Golding" w:date="2019-05-11T06:51:00Z">
          <w:pPr>
            <w:pStyle w:val="Codesmall"/>
          </w:pPr>
        </w:pPrChange>
      </w:pPr>
      <w:r>
        <w:t xml:space="preserve">                }</w:t>
      </w:r>
    </w:p>
    <w:p w14:paraId="7B3F8459" w14:textId="77777777" w:rsidR="00E2579D" w:rsidRDefault="00E2579D" w:rsidP="00E2579D">
      <w:pPr>
        <w:pStyle w:val="Code"/>
        <w:pPrChange w:id="14461" w:author="Laurence Golding" w:date="2019-05-11T06:51:00Z">
          <w:pPr>
            <w:pStyle w:val="Codesmall"/>
          </w:pPr>
        </w:pPrChange>
      </w:pPr>
      <w:r>
        <w:t xml:space="preserve">              } </w:t>
      </w:r>
    </w:p>
    <w:p w14:paraId="4EC5492F" w14:textId="77777777" w:rsidR="00E2579D" w:rsidRDefault="00E2579D" w:rsidP="00E2579D">
      <w:pPr>
        <w:pStyle w:val="Code"/>
        <w:pPrChange w:id="14462" w:author="Laurence Golding" w:date="2019-05-11T06:51:00Z">
          <w:pPr>
            <w:pStyle w:val="Codesmall"/>
          </w:pPr>
        </w:pPrChange>
      </w:pPr>
      <w:r>
        <w:t xml:space="preserve">            }</w:t>
      </w:r>
    </w:p>
    <w:p w14:paraId="01957DD9" w14:textId="77777777" w:rsidR="00E2579D" w:rsidRDefault="00E2579D" w:rsidP="00E2579D">
      <w:pPr>
        <w:pStyle w:val="Code"/>
        <w:pPrChange w:id="14463" w:author="Laurence Golding" w:date="2019-05-11T06:51:00Z">
          <w:pPr>
            <w:pStyle w:val="Codesmall"/>
          </w:pPr>
        </w:pPrChange>
      </w:pPr>
      <w:r>
        <w:t xml:space="preserve">          }</w:t>
      </w:r>
    </w:p>
    <w:p w14:paraId="5F09A547" w14:textId="77777777" w:rsidR="00E2579D" w:rsidRDefault="00E2579D" w:rsidP="00E2579D">
      <w:pPr>
        <w:pStyle w:val="Code"/>
        <w:pPrChange w:id="14464" w:author="Laurence Golding" w:date="2019-05-11T06:51:00Z">
          <w:pPr>
            <w:pStyle w:val="Codesmall"/>
          </w:pPr>
        </w:pPrChange>
      </w:pPr>
      <w:r>
        <w:t xml:space="preserve">        }</w:t>
      </w:r>
    </w:p>
    <w:p w14:paraId="10167E85" w14:textId="77777777" w:rsidR="00E2579D" w:rsidRDefault="00E2579D" w:rsidP="00E2579D">
      <w:pPr>
        <w:pStyle w:val="Code"/>
        <w:pPrChange w:id="14465" w:author="Laurence Golding" w:date="2019-05-11T06:51:00Z">
          <w:pPr>
            <w:pStyle w:val="Codesmall"/>
          </w:pPr>
        </w:pPrChange>
      </w:pPr>
      <w:r>
        <w:t xml:space="preserve">      ]</w:t>
      </w:r>
    </w:p>
    <w:p w14:paraId="4A007E92" w14:textId="77777777" w:rsidR="00E2579D" w:rsidRDefault="00E2579D" w:rsidP="00E2579D">
      <w:pPr>
        <w:pStyle w:val="Code"/>
        <w:pPrChange w:id="14466" w:author="Laurence Golding" w:date="2019-05-11T06:51:00Z">
          <w:pPr>
            <w:pStyle w:val="Codesmall"/>
          </w:pPr>
        </w:pPrChange>
      </w:pPr>
      <w:r>
        <w:t xml:space="preserve">    }</w:t>
      </w:r>
    </w:p>
    <w:p w14:paraId="1004811B" w14:textId="77777777" w:rsidR="00E2579D" w:rsidRDefault="00E2579D" w:rsidP="00E2579D">
      <w:pPr>
        <w:pStyle w:val="Code"/>
        <w:pPrChange w:id="14467" w:author="Laurence Golding" w:date="2019-05-11T06:51:00Z">
          <w:pPr>
            <w:pStyle w:val="Codesmall"/>
          </w:pPr>
        </w:pPrChange>
      </w:pPr>
      <w:r>
        <w:t xml:space="preserve">  ]</w:t>
      </w:r>
    </w:p>
    <w:p w14:paraId="17D9A906" w14:textId="77777777" w:rsidR="00E2579D" w:rsidRPr="00317F25" w:rsidRDefault="00E2579D" w:rsidP="00E2579D">
      <w:pPr>
        <w:pStyle w:val="Code"/>
        <w:pPrChange w:id="14468" w:author="Laurence Golding" w:date="2019-05-11T06:51:00Z">
          <w:pPr>
            <w:pStyle w:val="Codesmall"/>
          </w:pPr>
        </w:pPrChange>
      </w:pPr>
      <w:r>
        <w:t>}</w:t>
      </w:r>
    </w:p>
    <w:p w14:paraId="14361835" w14:textId="77777777" w:rsidR="00E2579D" w:rsidRDefault="00E2579D" w:rsidP="00E2579D">
      <w:pPr>
        <w:pStyle w:val="Heading3"/>
      </w:pPr>
      <w:bookmarkStart w:id="14469" w:name="_Toc8367267"/>
      <w:bookmarkStart w:id="14470" w:name="_Toc516224938"/>
      <w:r>
        <w:t>module property</w:t>
      </w:r>
      <w:bookmarkEnd w:id="14469"/>
      <w:bookmarkEnd w:id="14470"/>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14471" w:name="_Toc8367268"/>
      <w:bookmarkStart w:id="14472" w:name="_Toc516224939"/>
      <w:r>
        <w:t>stack property</w:t>
      </w:r>
      <w:bookmarkEnd w:id="14471"/>
      <w:bookmarkEnd w:id="14472"/>
    </w:p>
    <w:p w14:paraId="134D4A2D" w14:textId="1B6DEBB9"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9127C">
        <w:t>3.</w:t>
      </w:r>
      <w:del w:id="14473" w:author="Laurence Golding" w:date="2019-05-11T06:52:00Z">
        <w:r w:rsidR="00331070">
          <w:delText>32</w:delText>
        </w:r>
      </w:del>
      <w:ins w:id="14474" w:author="Laurence Golding" w:date="2019-05-11T06:52:00Z">
        <w:r w:rsidR="0009127C">
          <w:t>44</w:t>
        </w:r>
      </w:ins>
      <w:r>
        <w:fldChar w:fldCharType="end"/>
      </w:r>
      <w:r>
        <w:t>) that represents the call stack leading to this location.</w:t>
      </w:r>
    </w:p>
    <w:p w14:paraId="17236E6D" w14:textId="62F8E768" w:rsidR="00E2579D" w:rsidRDefault="00D31582" w:rsidP="00E2579D">
      <w:pPr>
        <w:pStyle w:val="Heading3"/>
      </w:pPr>
      <w:bookmarkStart w:id="14475" w:name="_Toc8367269"/>
      <w:bookmarkStart w:id="14476" w:name="_Toc516224940"/>
      <w:del w:id="14477" w:author="Laurence Golding" w:date="2019-05-11T06:52:00Z">
        <w:r>
          <w:delText>kind</w:delText>
        </w:r>
      </w:del>
      <w:ins w:id="14478" w:author="Laurence Golding" w:date="2019-05-11T06:52:00Z">
        <w:r w:rsidR="00E2579D">
          <w:t>webRequest</w:t>
        </w:r>
      </w:ins>
      <w:r w:rsidR="00E2579D">
        <w:t xml:space="preserve"> property</w:t>
      </w:r>
      <w:bookmarkEnd w:id="14475"/>
      <w:bookmarkEnd w:id="14476"/>
    </w:p>
    <w:p w14:paraId="4550096A" w14:textId="7DE2B7D1" w:rsidR="00E2579D" w:rsidRDefault="00E2579D" w:rsidP="00E2579D">
      <w:pPr>
        <w:rPr>
          <w:ins w:id="14479" w:author="Laurence Golding" w:date="2019-05-11T06:52:00Z"/>
        </w:rPr>
      </w:pPr>
      <w:bookmarkStart w:id="14480" w:name="_Hlk513728996"/>
      <w:r>
        <w:t xml:space="preserve">A </w:t>
      </w:r>
      <w:r>
        <w:rPr>
          <w:rStyle w:val="CODEtemp"/>
        </w:rPr>
        <w:t>threadFlowLocation</w:t>
      </w:r>
      <w:r>
        <w:t xml:space="preserve"> object </w:t>
      </w:r>
      <w:r>
        <w:rPr>
          <w:b/>
        </w:rPr>
        <w:t>MAY</w:t>
      </w:r>
      <w:r>
        <w:t xml:space="preserve"> contain a property named </w:t>
      </w:r>
      <w:del w:id="14481" w:author="Laurence Golding" w:date="2019-05-11T06:52:00Z">
        <w:r w:rsidR="00D31582">
          <w:rPr>
            <w:rStyle w:val="CODEtemp"/>
          </w:rPr>
          <w:delText>kind</w:delText>
        </w:r>
      </w:del>
      <w:ins w:id="14482" w:author="Laurence Golding" w:date="2019-05-11T06:52:00Z">
        <w:r>
          <w:rPr>
            <w:rStyle w:val="CODEtemp"/>
          </w:rPr>
          <w:t>webR</w:t>
        </w:r>
        <w:r w:rsidRPr="00F831AE">
          <w:rPr>
            <w:rStyle w:val="CODEtemp"/>
          </w:rPr>
          <w:t>equest</w:t>
        </w:r>
      </w:ins>
      <w:r>
        <w:t xml:space="preserve"> whose value is a </w:t>
      </w:r>
      <w:del w:id="14483" w:author="Laurence Golding" w:date="2019-05-11T06:52:00Z">
        <w:r w:rsidR="00D31582">
          <w:delText>string</w:delText>
        </w:r>
      </w:del>
      <w:ins w:id="14484" w:author="Laurence Golding" w:date="2019-05-11T06:52:00Z">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9127C">
          <w:t>3.46</w:t>
        </w:r>
        <w:r>
          <w:fldChar w:fldCharType="end"/>
        </w:r>
        <w:r>
          <w:t>) that describes an HTTP request sent from this location.</w:t>
        </w:r>
      </w:ins>
    </w:p>
    <w:p w14:paraId="2A85FBBB" w14:textId="77777777" w:rsidR="00E2579D" w:rsidRDefault="00E2579D" w:rsidP="00E2579D">
      <w:pPr>
        <w:pStyle w:val="Note"/>
        <w:rPr>
          <w:ins w:id="14485" w:author="Laurence Golding" w:date="2019-05-11T06:52:00Z"/>
        </w:rPr>
      </w:pPr>
      <w:ins w:id="14486" w:author="Laurence Golding" w:date="2019-05-11T06:52:00Z">
        <w:r>
          <w:t>NOTE: This property is primarily useful to web analysis tools.</w:t>
        </w:r>
      </w:ins>
    </w:p>
    <w:p w14:paraId="7116EEB3" w14:textId="77777777" w:rsidR="00E2579D" w:rsidRDefault="00E2579D" w:rsidP="00E2579D">
      <w:pPr>
        <w:pStyle w:val="Heading3"/>
        <w:rPr>
          <w:ins w:id="14487" w:author="Laurence Golding" w:date="2019-05-11T06:52:00Z"/>
        </w:rPr>
      </w:pPr>
      <w:bookmarkStart w:id="14488" w:name="_Toc8367270"/>
      <w:ins w:id="14489" w:author="Laurence Golding" w:date="2019-05-11T06:52:00Z">
        <w:r>
          <w:t>webResponse property</w:t>
        </w:r>
        <w:bookmarkEnd w:id="14488"/>
      </w:ins>
    </w:p>
    <w:p w14:paraId="17D04AF5" w14:textId="00F1D62B" w:rsidR="00E2579D" w:rsidRDefault="00E2579D" w:rsidP="00E2579D">
      <w:pPr>
        <w:rPr>
          <w:ins w:id="14490" w:author="Laurence Golding" w:date="2019-05-11T06:52:00Z"/>
        </w:rPr>
      </w:pPr>
      <w:ins w:id="14491" w:author="Laurence Golding" w:date="2019-05-11T06:52:00Z">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9127C">
          <w:t>3.47</w:t>
        </w:r>
        <w:r>
          <w:fldChar w:fldCharType="end"/>
        </w:r>
        <w:r>
          <w:t>)</w:t>
        </w:r>
      </w:ins>
      <w:r>
        <w:t xml:space="preserve"> that describes the </w:t>
      </w:r>
      <w:ins w:id="14492" w:author="Laurence Golding" w:date="2019-05-11T06:52:00Z">
        <w:r>
          <w:t>response to the HTTP request sent from this location.</w:t>
        </w:r>
      </w:ins>
    </w:p>
    <w:p w14:paraId="2CD84B48" w14:textId="77777777" w:rsidR="00E2579D" w:rsidRPr="0049658C" w:rsidRDefault="00E2579D" w:rsidP="00E2579D">
      <w:pPr>
        <w:pStyle w:val="Note"/>
        <w:rPr>
          <w:ins w:id="14493" w:author="Laurence Golding" w:date="2019-05-11T06:52:00Z"/>
        </w:rPr>
      </w:pPr>
      <w:ins w:id="14494" w:author="Laurence Golding" w:date="2019-05-11T06:52:00Z">
        <w:r>
          <w:t>NOTE: This property is primarily useful to web analysis tools.</w:t>
        </w:r>
      </w:ins>
    </w:p>
    <w:p w14:paraId="00CCDE6E" w14:textId="77777777" w:rsidR="00E2579D" w:rsidRDefault="00E2579D" w:rsidP="00E2579D">
      <w:pPr>
        <w:pStyle w:val="Heading3"/>
        <w:rPr>
          <w:ins w:id="14495" w:author="Laurence Golding" w:date="2019-05-11T06:52:00Z"/>
        </w:rPr>
      </w:pPr>
      <w:bookmarkStart w:id="14496" w:name="_Ref6932343"/>
      <w:bookmarkStart w:id="14497" w:name="_Toc8367271"/>
      <w:ins w:id="14498" w:author="Laurence Golding" w:date="2019-05-11T06:52:00Z">
        <w:r>
          <w:t>kinds property</w:t>
        </w:r>
        <w:bookmarkEnd w:id="14496"/>
        <w:bookmarkEnd w:id="14497"/>
      </w:ins>
    </w:p>
    <w:p w14:paraId="4E7DCA32" w14:textId="7DB2D90A" w:rsidR="00E2579D" w:rsidRDefault="00E2579D" w:rsidP="00E2579D">
      <w:pPr>
        <w:rPr>
          <w:ins w:id="14499" w:author="Laurence Golding" w:date="2019-05-11T06:52:00Z"/>
        </w:rPr>
      </w:pPr>
      <w:ins w:id="14500" w:author="Laurence Golding" w:date="2019-05-11T06:52:00Z">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9127C">
          <w:t>3.7.3</w:t>
        </w:r>
        <w:r>
          <w:fldChar w:fldCharType="end"/>
        </w:r>
        <w:r>
          <w:t xml:space="preserve">) strings that describe the </w:t>
        </w:r>
      </w:ins>
      <w:r>
        <w:t xml:space="preserve">meaning of this location. The </w:t>
      </w:r>
      <w:del w:id="14501" w:author="Laurence Golding" w:date="2019-05-11T06:52:00Z">
        <w:r w:rsidR="00D31582">
          <w:delText xml:space="preserve">interpretation of </w:delText>
        </w:r>
        <w:r w:rsidR="00D31582">
          <w:rPr>
            <w:rStyle w:val="CODEtemp"/>
          </w:rPr>
          <w:delText>kind</w:delText>
        </w:r>
      </w:del>
      <w:ins w:id="14502" w:author="Laurence Golding" w:date="2019-05-11T06:52:00Z">
        <w:r>
          <w:t xml:space="preserve">strings </w:t>
        </w:r>
        <w:r>
          <w:rPr>
            <w:b/>
          </w:rPr>
          <w:t>SHOULD</w:t>
        </w:r>
        <w:r>
          <w:t xml:space="preserve"> be human-readable (as opposed to, for example, GUIDs or hash values).</w:t>
        </w:r>
      </w:ins>
    </w:p>
    <w:p w14:paraId="4AC2CEC2" w14:textId="77777777" w:rsidR="00E2579D" w:rsidRDefault="00E2579D" w:rsidP="00E2579D">
      <w:pPr>
        <w:rPr>
          <w:ins w:id="14503" w:author="Laurence Golding" w:date="2019-05-11T06:52:00Z"/>
        </w:rPr>
      </w:pPr>
      <w:ins w:id="14504" w:author="Laurence Golding" w:date="2019-05-11T06:52:00Z">
        <w:r>
          <w:t xml:space="preserve">When possible, SARIF producers </w:t>
        </w:r>
        <w:r>
          <w:rPr>
            <w:b/>
          </w:rPr>
          <w:t>SHOULD</w:t>
        </w:r>
        <w:r>
          <w:t xml:space="preserve"> use the following values, with the specified meanings.</w:t>
        </w:r>
      </w:ins>
    </w:p>
    <w:p w14:paraId="2E82D1AD" w14:textId="77777777" w:rsidR="00E2579D" w:rsidRDefault="00E2579D" w:rsidP="00E2579D">
      <w:pPr>
        <w:rPr>
          <w:ins w:id="14505" w:author="Laurence Golding" w:date="2019-05-11T06:52:00Z"/>
        </w:rPr>
      </w:pPr>
    </w:p>
    <w:p w14:paraId="6BB2B495" w14:textId="77777777" w:rsidR="00E2579D" w:rsidRDefault="00E2579D" w:rsidP="00E2579D">
      <w:pPr>
        <w:rPr>
          <w:ins w:id="14506" w:author="Laurence Golding" w:date="2019-05-11T06:52:00Z"/>
        </w:rPr>
      </w:pPr>
      <w:ins w:id="14507" w:author="Laurence Golding" w:date="2019-05-11T06:52:00Z">
        <w:r>
          <w:t>Verbs:</w:t>
        </w:r>
      </w:ins>
    </w:p>
    <w:p w14:paraId="41C6B70F" w14:textId="77777777" w:rsidR="00E2579D" w:rsidRDefault="00E2579D" w:rsidP="007F356E">
      <w:pPr>
        <w:pStyle w:val="ListParagraph"/>
        <w:numPr>
          <w:ilvl w:val="0"/>
          <w:numId w:val="68"/>
        </w:numPr>
        <w:rPr>
          <w:ins w:id="14508" w:author="Laurence Golding" w:date="2019-05-11T06:52:00Z"/>
        </w:rPr>
      </w:pPr>
      <w:ins w:id="14509" w:author="Laurence Golding" w:date="2019-05-11T06:52:00Z">
        <w:r>
          <w:rPr>
            <w:rStyle w:val="CODEtemp"/>
          </w:rPr>
          <w:t>"acquire"</w:t>
        </w:r>
        <w:r>
          <w:t>: Gain ownership of something.</w:t>
        </w:r>
      </w:ins>
    </w:p>
    <w:p w14:paraId="7F6988E5" w14:textId="77777777" w:rsidR="00E2579D" w:rsidRDefault="00E2579D" w:rsidP="007F356E">
      <w:pPr>
        <w:pStyle w:val="ListParagraph"/>
        <w:numPr>
          <w:ilvl w:val="0"/>
          <w:numId w:val="68"/>
        </w:numPr>
        <w:rPr>
          <w:ins w:id="14510" w:author="Laurence Golding" w:date="2019-05-11T06:52:00Z"/>
        </w:rPr>
      </w:pPr>
      <w:ins w:id="14511" w:author="Laurence Golding" w:date="2019-05-11T06:52:00Z">
        <w:r>
          <w:rPr>
            <w:rStyle w:val="CODEtemp"/>
          </w:rPr>
          <w:t>"release"</w:t>
        </w:r>
        <w:r>
          <w:t>: Relinquish ownership of something.</w:t>
        </w:r>
      </w:ins>
    </w:p>
    <w:p w14:paraId="0EB5C037" w14:textId="77777777" w:rsidR="00E2579D" w:rsidRDefault="00E2579D" w:rsidP="007F356E">
      <w:pPr>
        <w:pStyle w:val="ListParagraph"/>
        <w:numPr>
          <w:ilvl w:val="0"/>
          <w:numId w:val="68"/>
        </w:numPr>
        <w:rPr>
          <w:ins w:id="14512" w:author="Laurence Golding" w:date="2019-05-11T06:52:00Z"/>
        </w:rPr>
      </w:pPr>
      <w:ins w:id="14513" w:author="Laurence Golding" w:date="2019-05-11T06:52:00Z">
        <w:r>
          <w:rPr>
            <w:rStyle w:val="CODEtemp"/>
          </w:rPr>
          <w:t>"enter"</w:t>
        </w:r>
        <w:r>
          <w:t>: Entry point to a section of the program such as a function.</w:t>
        </w:r>
      </w:ins>
    </w:p>
    <w:p w14:paraId="6D9BBDBE" w14:textId="77777777" w:rsidR="00E2579D" w:rsidRDefault="00E2579D" w:rsidP="007F356E">
      <w:pPr>
        <w:pStyle w:val="ListParagraph"/>
        <w:numPr>
          <w:ilvl w:val="0"/>
          <w:numId w:val="68"/>
        </w:numPr>
        <w:rPr>
          <w:ins w:id="14514" w:author="Laurence Golding" w:date="2019-05-11T06:52:00Z"/>
        </w:rPr>
      </w:pPr>
      <w:ins w:id="14515" w:author="Laurence Golding" w:date="2019-05-11T06:52:00Z">
        <w:r>
          <w:rPr>
            <w:rStyle w:val="CODEtemp"/>
          </w:rPr>
          <w:t>"exit"</w:t>
        </w:r>
        <w:r>
          <w:t>: Exit point from a section of the program such as a function.</w:t>
        </w:r>
      </w:ins>
    </w:p>
    <w:p w14:paraId="0ACB11F8" w14:textId="77777777" w:rsidR="00E2579D" w:rsidRDefault="00E2579D" w:rsidP="007F356E">
      <w:pPr>
        <w:pStyle w:val="ListParagraph"/>
        <w:numPr>
          <w:ilvl w:val="0"/>
          <w:numId w:val="68"/>
        </w:numPr>
        <w:rPr>
          <w:ins w:id="14516" w:author="Laurence Golding" w:date="2019-05-11T06:52:00Z"/>
        </w:rPr>
      </w:pPr>
      <w:ins w:id="14517" w:author="Laurence Golding" w:date="2019-05-11T06:52:00Z">
        <w:r>
          <w:rPr>
            <w:rStyle w:val="CODEtemp"/>
          </w:rPr>
          <w:t>"call"</w:t>
        </w:r>
        <w:r>
          <w:t>: Point of call into a section of the program such as a function.</w:t>
        </w:r>
      </w:ins>
    </w:p>
    <w:p w14:paraId="2B7D18F5" w14:textId="77777777" w:rsidR="00E2579D" w:rsidRDefault="00E2579D" w:rsidP="007F356E">
      <w:pPr>
        <w:pStyle w:val="ListParagraph"/>
        <w:numPr>
          <w:ilvl w:val="0"/>
          <w:numId w:val="68"/>
        </w:numPr>
        <w:rPr>
          <w:ins w:id="14518" w:author="Laurence Golding" w:date="2019-05-11T06:52:00Z"/>
        </w:rPr>
      </w:pPr>
      <w:ins w:id="14519" w:author="Laurence Golding" w:date="2019-05-11T06:52:00Z">
        <w:r>
          <w:rPr>
            <w:rStyle w:val="CODEtemp"/>
          </w:rPr>
          <w:t>"return"</w:t>
        </w:r>
        <w:r>
          <w:t>: Point of return from a section of the program such as a function.</w:t>
        </w:r>
      </w:ins>
    </w:p>
    <w:p w14:paraId="79333BE1" w14:textId="77777777" w:rsidR="00E2579D" w:rsidRDefault="00E2579D" w:rsidP="007F356E">
      <w:pPr>
        <w:pStyle w:val="ListParagraph"/>
        <w:numPr>
          <w:ilvl w:val="0"/>
          <w:numId w:val="68"/>
        </w:numPr>
        <w:rPr>
          <w:ins w:id="14520" w:author="Laurence Golding" w:date="2019-05-11T06:52:00Z"/>
        </w:rPr>
      </w:pPr>
      <w:ins w:id="14521" w:author="Laurence Golding" w:date="2019-05-11T06:52:00Z">
        <w:r>
          <w:rPr>
            <w:rStyle w:val="CODEtemp"/>
          </w:rPr>
          <w:t>"branch"</w:t>
        </w:r>
        <w:r>
          <w:t>: Conditional transfer of control.</w:t>
        </w:r>
      </w:ins>
    </w:p>
    <w:p w14:paraId="3D8D0E84" w14:textId="13CC56AA" w:rsidR="00E2579D" w:rsidRDefault="00E2579D" w:rsidP="00E2579D">
      <w:pPr>
        <w:pStyle w:val="Note"/>
        <w:rPr>
          <w:ins w:id="14522" w:author="Laurence Golding" w:date="2019-05-11T06:52:00Z"/>
        </w:rPr>
      </w:pPr>
      <w:ins w:id="14523" w:author="Laurence Golding" w:date="2019-05-11T06:52:00Z">
        <w:r>
          <w:t>NOTE</w:t>
        </w:r>
        <w:r w:rsidR="00177693">
          <w:t xml:space="preserve"> 1</w:t>
        </w:r>
        <w:r>
          <w:t>: These values are typically combined with nouns from the list below, as in the examples below.</w:t>
        </w:r>
      </w:ins>
    </w:p>
    <w:p w14:paraId="6772A775" w14:textId="77777777" w:rsidR="00E2579D" w:rsidRDefault="00E2579D" w:rsidP="00E2579D">
      <w:pPr>
        <w:rPr>
          <w:ins w:id="14524" w:author="Laurence Golding" w:date="2019-05-11T06:52:00Z"/>
        </w:rPr>
      </w:pPr>
    </w:p>
    <w:p w14:paraId="348F149D" w14:textId="77777777" w:rsidR="00E2579D" w:rsidRDefault="00E2579D" w:rsidP="00E2579D">
      <w:pPr>
        <w:rPr>
          <w:ins w:id="14525" w:author="Laurence Golding" w:date="2019-05-11T06:52:00Z"/>
        </w:rPr>
      </w:pPr>
      <w:ins w:id="14526" w:author="Laurence Golding" w:date="2019-05-11T06:52:00Z">
        <w:r>
          <w:t>Nouns:</w:t>
        </w:r>
      </w:ins>
    </w:p>
    <w:p w14:paraId="70168E18" w14:textId="77777777" w:rsidR="00E2579D" w:rsidRDefault="00E2579D" w:rsidP="007F356E">
      <w:pPr>
        <w:pStyle w:val="ListParagraph"/>
        <w:numPr>
          <w:ilvl w:val="0"/>
          <w:numId w:val="68"/>
        </w:numPr>
        <w:rPr>
          <w:ins w:id="14527" w:author="Laurence Golding" w:date="2019-05-11T06:52:00Z"/>
          <w:rStyle w:val="CODEtemp"/>
        </w:rPr>
      </w:pPr>
      <w:ins w:id="14528" w:author="Laurence Golding" w:date="2019-05-11T06:52:00Z">
        <w:r>
          <w:rPr>
            <w:rStyle w:val="CODEtemp"/>
          </w:rPr>
          <w:t>"taint"</w:t>
        </w:r>
        <w:r>
          <w:t>: Value obtained from user input.</w:t>
        </w:r>
      </w:ins>
    </w:p>
    <w:p w14:paraId="2C561E5D" w14:textId="77777777" w:rsidR="00E2579D" w:rsidRDefault="00E2579D" w:rsidP="007F356E">
      <w:pPr>
        <w:pStyle w:val="ListParagraph"/>
        <w:numPr>
          <w:ilvl w:val="0"/>
          <w:numId w:val="68"/>
        </w:numPr>
        <w:rPr>
          <w:ins w:id="14529" w:author="Laurence Golding" w:date="2019-05-11T06:52:00Z"/>
        </w:rPr>
      </w:pPr>
      <w:ins w:id="14530" w:author="Laurence Golding" w:date="2019-05-11T06:52:00Z">
        <w:r>
          <w:rPr>
            <w:rStyle w:val="CODEtemp"/>
          </w:rPr>
          <w:t>"function"</w:t>
        </w:r>
        <w:r>
          <w:t>: Section of a program that can be called into and returned from.</w:t>
        </w:r>
      </w:ins>
    </w:p>
    <w:p w14:paraId="7ED7A222" w14:textId="77777777" w:rsidR="00E2579D" w:rsidRDefault="00E2579D" w:rsidP="007F356E">
      <w:pPr>
        <w:pStyle w:val="ListParagraph"/>
        <w:numPr>
          <w:ilvl w:val="0"/>
          <w:numId w:val="68"/>
        </w:numPr>
        <w:rPr>
          <w:ins w:id="14531" w:author="Laurence Golding" w:date="2019-05-11T06:52:00Z"/>
        </w:rPr>
      </w:pPr>
      <w:ins w:id="14532" w:author="Laurence Golding" w:date="2019-05-11T06:52:00Z">
        <w:r>
          <w:rPr>
            <w:rStyle w:val="CODEtemp"/>
          </w:rPr>
          <w:t>"handler"</w:t>
        </w:r>
        <w:r>
          <w:t>: Code invoked in response to an exception, signal, or event.</w:t>
        </w:r>
      </w:ins>
    </w:p>
    <w:p w14:paraId="3173F614" w14:textId="77777777" w:rsidR="00E2579D" w:rsidRDefault="00E2579D" w:rsidP="007F356E">
      <w:pPr>
        <w:pStyle w:val="ListParagraph"/>
        <w:numPr>
          <w:ilvl w:val="0"/>
          <w:numId w:val="68"/>
        </w:numPr>
        <w:rPr>
          <w:ins w:id="14533" w:author="Laurence Golding" w:date="2019-05-11T06:52:00Z"/>
        </w:rPr>
      </w:pPr>
      <w:ins w:id="14534" w:author="Laurence Golding" w:date="2019-05-11T06:52:00Z">
        <w:r>
          <w:rPr>
            <w:rStyle w:val="CODEtemp"/>
          </w:rPr>
          <w:t>"lock"</w:t>
        </w:r>
        <w:r>
          <w:t>: Limits access to a resource.</w:t>
        </w:r>
      </w:ins>
    </w:p>
    <w:p w14:paraId="48B41D54" w14:textId="77777777" w:rsidR="00E2579D" w:rsidRDefault="00E2579D" w:rsidP="007F356E">
      <w:pPr>
        <w:pStyle w:val="ListParagraph"/>
        <w:numPr>
          <w:ilvl w:val="0"/>
          <w:numId w:val="68"/>
        </w:numPr>
        <w:rPr>
          <w:ins w:id="14535" w:author="Laurence Golding" w:date="2019-05-11T06:52:00Z"/>
        </w:rPr>
      </w:pPr>
      <w:ins w:id="14536" w:author="Laurence Golding" w:date="2019-05-11T06:52:00Z">
        <w:r>
          <w:rPr>
            <w:rStyle w:val="CODEtemp"/>
          </w:rPr>
          <w:t>"memory"</w:t>
        </w:r>
        <w:r>
          <w:t>: Portion of computer’s internal storage.</w:t>
        </w:r>
      </w:ins>
    </w:p>
    <w:p w14:paraId="40D604F8" w14:textId="77777777" w:rsidR="00E2579D" w:rsidRDefault="00E2579D" w:rsidP="007F356E">
      <w:pPr>
        <w:pStyle w:val="ListParagraph"/>
        <w:numPr>
          <w:ilvl w:val="0"/>
          <w:numId w:val="68"/>
        </w:numPr>
        <w:rPr>
          <w:ins w:id="14537" w:author="Laurence Golding" w:date="2019-05-11T06:52:00Z"/>
        </w:rPr>
      </w:pPr>
      <w:ins w:id="14538" w:author="Laurence Golding" w:date="2019-05-11T06:52:00Z">
        <w:r>
          <w:rPr>
            <w:rStyle w:val="CODEtemp"/>
          </w:rPr>
          <w:t>"resource"</w:t>
        </w:r>
        <w:r>
          <w:t>: Anything that can be acquired and released.</w:t>
        </w:r>
      </w:ins>
    </w:p>
    <w:p w14:paraId="6D8975AF" w14:textId="1E3EC734" w:rsidR="00E2579D" w:rsidRDefault="00E2579D" w:rsidP="007F356E">
      <w:pPr>
        <w:pStyle w:val="ListParagraph"/>
        <w:numPr>
          <w:ilvl w:val="0"/>
          <w:numId w:val="68"/>
        </w:numPr>
        <w:rPr>
          <w:ins w:id="14539" w:author="Laurence Golding" w:date="2019-05-11T06:52:00Z"/>
        </w:rPr>
      </w:pPr>
      <w:ins w:id="14540" w:author="Laurence Golding" w:date="2019-05-11T06:52:00Z">
        <w:r>
          <w:rPr>
            <w:rStyle w:val="CODEtemp"/>
          </w:rPr>
          <w:t>"scope"</w:t>
        </w:r>
        <w:r>
          <w:t>: Section of a program that limits the visibility of variables defined within it.</w:t>
        </w:r>
      </w:ins>
    </w:p>
    <w:p w14:paraId="696CCD8F" w14:textId="434B7324" w:rsidR="00177693" w:rsidRDefault="00177693" w:rsidP="007F356E">
      <w:pPr>
        <w:pStyle w:val="ListParagraph"/>
        <w:numPr>
          <w:ilvl w:val="0"/>
          <w:numId w:val="68"/>
        </w:numPr>
        <w:rPr>
          <w:ins w:id="14541" w:author="Laurence Golding" w:date="2019-05-11T06:52:00Z"/>
        </w:rPr>
      </w:pPr>
      <w:ins w:id="14542" w:author="Laurence Golding" w:date="2019-05-11T06:52:00Z">
        <w:r w:rsidRPr="00177693">
          <w:rPr>
            <w:rStyle w:val="CODEtemp"/>
          </w:rPr>
          <w:t>"value"</w:t>
        </w:r>
        <w:r>
          <w:t>: The value of a variable.</w:t>
        </w:r>
      </w:ins>
    </w:p>
    <w:p w14:paraId="408CFA14" w14:textId="38A87313" w:rsidR="00177693" w:rsidRDefault="00177693" w:rsidP="00177693">
      <w:pPr>
        <w:pStyle w:val="Note"/>
        <w:rPr>
          <w:ins w:id="14543" w:author="Laurence Golding" w:date="2019-05-11T06:52:00Z"/>
        </w:rPr>
      </w:pPr>
      <w:ins w:id="14544" w:author="Laurence Golding" w:date="2019-05-11T06:52:00Z">
        <w:r>
          <w:t xml:space="preserve">NOTE 2: </w:t>
        </w:r>
        <w:r w:rsidRPr="00177693">
          <w:rPr>
            <w:rStyle w:val="CODEtemp"/>
          </w:rPr>
          <w:t>"kinds": [ "acquire", "value" ]</w:t>
        </w:r>
        <w:r>
          <w:t xml:space="preserve"> can be used to denote a variable assignment or initialization.</w:t>
        </w:r>
      </w:ins>
    </w:p>
    <w:p w14:paraId="4D74A160" w14:textId="77777777" w:rsidR="00E2579D" w:rsidRDefault="00E2579D" w:rsidP="00E2579D">
      <w:pPr>
        <w:rPr>
          <w:ins w:id="14545" w:author="Laurence Golding" w:date="2019-05-11T06:52:00Z"/>
        </w:rPr>
      </w:pPr>
    </w:p>
    <w:p w14:paraId="0E5FC1CF" w14:textId="77777777" w:rsidR="00E2579D" w:rsidRDefault="00E2579D" w:rsidP="00E2579D">
      <w:pPr>
        <w:rPr>
          <w:ins w:id="14546" w:author="Laurence Golding" w:date="2019-05-11T06:52:00Z"/>
        </w:rPr>
      </w:pPr>
      <w:ins w:id="14547" w:author="Laurence Golding" w:date="2019-05-11T06:52:00Z">
        <w:r>
          <w:t>Miscellaneous:</w:t>
        </w:r>
      </w:ins>
    </w:p>
    <w:p w14:paraId="0A9AE530" w14:textId="77777777" w:rsidR="00E2579D" w:rsidRDefault="00E2579D" w:rsidP="007F356E">
      <w:pPr>
        <w:pStyle w:val="ListParagraph"/>
        <w:numPr>
          <w:ilvl w:val="0"/>
          <w:numId w:val="68"/>
        </w:numPr>
        <w:rPr>
          <w:ins w:id="14548" w:author="Laurence Golding" w:date="2019-05-11T06:52:00Z"/>
        </w:rPr>
      </w:pPr>
      <w:ins w:id="14549" w:author="Laurence Golding" w:date="2019-05-11T06:52:00Z">
        <w:r>
          <w:rPr>
            <w:rStyle w:val="CODEtemp"/>
          </w:rPr>
          <w:t>"implicit"</w:t>
        </w:r>
        <w:r>
          <w:t>: Code was invoked implicitly, for example by a garbage collector.</w:t>
        </w:r>
      </w:ins>
    </w:p>
    <w:p w14:paraId="735724BF" w14:textId="77777777" w:rsidR="00E2579D" w:rsidRDefault="00E2579D" w:rsidP="007F356E">
      <w:pPr>
        <w:pStyle w:val="ListParagraph"/>
        <w:numPr>
          <w:ilvl w:val="0"/>
          <w:numId w:val="68"/>
        </w:numPr>
        <w:rPr>
          <w:ins w:id="14550" w:author="Laurence Golding" w:date="2019-05-11T06:52:00Z"/>
        </w:rPr>
      </w:pPr>
      <w:ins w:id="14551" w:author="Laurence Golding" w:date="2019-05-11T06:52:00Z">
        <w:r>
          <w:rPr>
            <w:rStyle w:val="CODEtemp"/>
          </w:rPr>
          <w:t>"false"</w:t>
        </w:r>
        <w:r>
          <w:t>: A condition evaluated to false.</w:t>
        </w:r>
      </w:ins>
    </w:p>
    <w:p w14:paraId="7129AA12" w14:textId="77777777" w:rsidR="00E2579D" w:rsidRDefault="00E2579D" w:rsidP="007F356E">
      <w:pPr>
        <w:pStyle w:val="ListParagraph"/>
        <w:numPr>
          <w:ilvl w:val="0"/>
          <w:numId w:val="68"/>
        </w:numPr>
        <w:rPr>
          <w:ins w:id="14552" w:author="Laurence Golding" w:date="2019-05-11T06:52:00Z"/>
        </w:rPr>
      </w:pPr>
      <w:ins w:id="14553" w:author="Laurence Golding" w:date="2019-05-11T06:52:00Z">
        <w:r>
          <w:rPr>
            <w:rStyle w:val="CODEtemp"/>
          </w:rPr>
          <w:t>"true"</w:t>
        </w:r>
        <w:r>
          <w:t>: A condition evaluated to true.</w:t>
        </w:r>
      </w:ins>
    </w:p>
    <w:p w14:paraId="666E69F3" w14:textId="77777777" w:rsidR="00E2579D" w:rsidRDefault="00E2579D" w:rsidP="007F356E">
      <w:pPr>
        <w:pStyle w:val="ListParagraph"/>
        <w:numPr>
          <w:ilvl w:val="0"/>
          <w:numId w:val="68"/>
        </w:numPr>
        <w:rPr>
          <w:ins w:id="14554" w:author="Laurence Golding" w:date="2019-05-11T06:52:00Z"/>
        </w:rPr>
      </w:pPr>
      <w:ins w:id="14555" w:author="Laurence Golding" w:date="2019-05-11T06:52:00Z">
        <w:r>
          <w:rPr>
            <w:rStyle w:val="CODEtemp"/>
          </w:rPr>
          <w:t>"caution"</w:t>
        </w:r>
        <w:r>
          <w:t>: Execution of the code at this location in the current circumstance requires care.</w:t>
        </w:r>
      </w:ins>
    </w:p>
    <w:p w14:paraId="34E38165" w14:textId="77777777" w:rsidR="00E2579D" w:rsidRDefault="00E2579D" w:rsidP="007F356E">
      <w:pPr>
        <w:pStyle w:val="ListParagraph"/>
        <w:numPr>
          <w:ilvl w:val="0"/>
          <w:numId w:val="68"/>
        </w:numPr>
        <w:rPr>
          <w:ins w:id="14556" w:author="Laurence Golding" w:date="2019-05-11T06:52:00Z"/>
        </w:rPr>
      </w:pPr>
      <w:ins w:id="14557" w:author="Laurence Golding" w:date="2019-05-11T06:52:00Z">
        <w:r>
          <w:rPr>
            <w:rStyle w:val="CODEtemp"/>
          </w:rPr>
          <w:t>"danger"</w:t>
        </w:r>
        <w:r>
          <w:t>: Execution of the code at this location in the current circumstance is dangerous.</w:t>
        </w:r>
      </w:ins>
    </w:p>
    <w:p w14:paraId="16E7CBAC" w14:textId="77777777" w:rsidR="00E2579D" w:rsidRDefault="00E2579D" w:rsidP="007F356E">
      <w:pPr>
        <w:pStyle w:val="ListParagraph"/>
        <w:numPr>
          <w:ilvl w:val="0"/>
          <w:numId w:val="68"/>
        </w:numPr>
        <w:rPr>
          <w:ins w:id="14558" w:author="Laurence Golding" w:date="2019-05-11T06:52:00Z"/>
        </w:rPr>
      </w:pPr>
      <w:ins w:id="14559" w:author="Laurence Golding" w:date="2019-05-11T06:52:00Z">
        <w:r>
          <w:rPr>
            <w:rStyle w:val="CODEtemp"/>
          </w:rPr>
          <w:t>"unknown"</w:t>
        </w:r>
        <w:r>
          <w:t>: The state of an item is not known.</w:t>
        </w:r>
      </w:ins>
    </w:p>
    <w:p w14:paraId="621E8181" w14:textId="77777777" w:rsidR="00177693" w:rsidRDefault="00E2579D" w:rsidP="007F356E">
      <w:pPr>
        <w:pStyle w:val="ListParagraph"/>
        <w:numPr>
          <w:ilvl w:val="0"/>
          <w:numId w:val="68"/>
        </w:numPr>
        <w:rPr>
          <w:ins w:id="14560" w:author="Laurence Golding" w:date="2019-05-11T06:52:00Z"/>
        </w:rPr>
      </w:pPr>
      <w:ins w:id="14561" w:author="Laurence Golding" w:date="2019-05-11T06:52:00Z">
        <w:r>
          <w:rPr>
            <w:rStyle w:val="CODEtemp"/>
          </w:rPr>
          <w:t>"unreachable"</w:t>
        </w:r>
        <w:r>
          <w:t>: Code at this location is unreachable.</w:t>
        </w:r>
      </w:ins>
    </w:p>
    <w:p w14:paraId="557D4001" w14:textId="6DCCB422" w:rsidR="00E2579D" w:rsidRDefault="00E2579D" w:rsidP="00177693">
      <w:pPr>
        <w:pStyle w:val="Note"/>
        <w:rPr>
          <w:ins w:id="14562" w:author="Laurence Golding" w:date="2019-05-11T06:52:00Z"/>
        </w:rPr>
      </w:pPr>
      <w:ins w:id="14563" w:author="Laurence Golding" w:date="2019-05-11T06:52:00Z">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ins>
    </w:p>
    <w:p w14:paraId="410D3AE2" w14:textId="77777777" w:rsidR="00E2579D" w:rsidRDefault="00E2579D" w:rsidP="00E2579D">
      <w:pPr>
        <w:rPr>
          <w:ins w:id="14564" w:author="Laurence Golding" w:date="2019-05-11T06:52:00Z"/>
        </w:rPr>
      </w:pPr>
    </w:p>
    <w:p w14:paraId="5EA08BBF" w14:textId="77777777" w:rsidR="00177693" w:rsidRDefault="00E2579D" w:rsidP="00E2579D">
      <w:pPr>
        <w:rPr>
          <w:ins w:id="14565" w:author="Laurence Golding" w:date="2019-05-11T06:52:00Z"/>
        </w:rPr>
      </w:pPr>
      <w:ins w:id="14566" w:author="Laurence Golding" w:date="2019-05-11T06:52:00Z">
        <w:r>
          <w:t xml:space="preserve">If none of these values are appropriate, a SARIF producer </w:t>
        </w:r>
        <w:r>
          <w:rPr>
            <w:b/>
          </w:rPr>
          <w:t>MAY</w:t>
        </w:r>
        <w:r>
          <w:t xml:space="preserve"> use any value.</w:t>
        </w:r>
      </w:ins>
    </w:p>
    <w:p w14:paraId="292D3638" w14:textId="4C491488" w:rsidR="00177693" w:rsidRDefault="00E2579D" w:rsidP="00E2579D">
      <w:bookmarkStart w:id="14567" w:name="_Hlk6984299"/>
      <w:ins w:id="14568" w:author="Laurence Golding" w:date="2019-05-11T06:52:00Z">
        <w:r>
          <w:t>The interpretations of values other than those above</w:t>
        </w:r>
      </w:ins>
      <w:r>
        <w:t xml:space="preserve"> depends on the </w:t>
      </w:r>
      <w:del w:id="14569" w:author="Laurence Golding" w:date="2019-05-11T06:52:00Z">
        <w:r w:rsidR="00D31582">
          <w:delText>tool that produced the log file.</w:delText>
        </w:r>
      </w:del>
      <w:ins w:id="14570" w:author="Laurence Golding" w:date="2019-05-11T06:52:00Z">
        <w:r>
          <w:t>producer.</w:t>
        </w:r>
      </w:ins>
      <w:r>
        <w:t xml:space="preserve"> A SARIF consumer that wishes to </w:t>
      </w:r>
      <w:del w:id="14571" w:author="Laurence Golding" w:date="2019-05-11T06:52:00Z">
        <w:r w:rsidR="00D31582">
          <w:delText>take action</w:delText>
        </w:r>
      </w:del>
      <w:ins w:id="14572" w:author="Laurence Golding" w:date="2019-05-11T06:52:00Z">
        <w:r w:rsidR="00177693">
          <w:t>act</w:t>
        </w:r>
      </w:ins>
      <w:r>
        <w:t xml:space="preserve"> based on </w:t>
      </w:r>
      <w:del w:id="14573" w:author="Laurence Golding" w:date="2019-05-11T06:52:00Z">
        <w:r w:rsidR="00D31582">
          <w:rPr>
            <w:rStyle w:val="CODEtemp"/>
          </w:rPr>
          <w:delText>kind</w:delText>
        </w:r>
        <w:r w:rsidR="00D31582">
          <w:delText xml:space="preserve"> </w:delText>
        </w:r>
        <w:r w:rsidR="00D31582">
          <w:rPr>
            <w:b/>
          </w:rPr>
          <w:delText>SHALL</w:delText>
        </w:r>
      </w:del>
      <w:ins w:id="14574" w:author="Laurence Golding" w:date="2019-05-11T06:52:00Z">
        <w:r>
          <w:t xml:space="preserve">such values </w:t>
        </w:r>
        <w:r w:rsidR="00177693">
          <w:rPr>
            <w:b/>
          </w:rPr>
          <w:t>SHOULD</w:t>
        </w:r>
      </w:ins>
      <w:r w:rsidR="00177693">
        <w:t xml:space="preserve"> </w:t>
      </w:r>
      <w:r>
        <w:t xml:space="preserve">examine </w:t>
      </w:r>
      <w:del w:id="14575" w:author="Laurence Golding" w:date="2019-05-11T06:52:00Z">
        <w:r w:rsidR="00D31582">
          <w:rPr>
            <w:rStyle w:val="CODEtemp"/>
          </w:rPr>
          <w:delText>run.tool</w:delText>
        </w:r>
        <w:r w:rsidR="00D31582">
          <w:delText xml:space="preserve"> (§</w:delText>
        </w:r>
        <w:r w:rsidR="00D31582">
          <w:fldChar w:fldCharType="begin"/>
        </w:r>
        <w:r w:rsidR="00D31582">
          <w:delInstrText xml:space="preserve"> REF _Ref493350956 \r \h </w:delInstrText>
        </w:r>
        <w:r w:rsidR="00D31582">
          <w:fldChar w:fldCharType="separate"/>
        </w:r>
        <w:r w:rsidR="00331070">
          <w:delText>3.11.8</w:delText>
        </w:r>
        <w:r w:rsidR="00D31582">
          <w:fldChar w:fldCharType="end"/>
        </w:r>
        <w:r w:rsidR="00D31582">
          <w:delText>, §</w:delText>
        </w:r>
        <w:r w:rsidR="00D31582">
          <w:fldChar w:fldCharType="begin"/>
        </w:r>
        <w:r w:rsidR="00D31582">
          <w:delInstrText xml:space="preserve"> REF _Ref493350964 \r \h </w:delInstrText>
        </w:r>
        <w:r w:rsidR="00D31582">
          <w:fldChar w:fldCharType="separate"/>
        </w:r>
        <w:r w:rsidR="00331070">
          <w:delText>3.12</w:delText>
        </w:r>
        <w:r w:rsidR="00D31582">
          <w:fldChar w:fldCharType="end"/>
        </w:r>
        <w:r w:rsidR="00D31582">
          <w:delText>)</w:delText>
        </w:r>
      </w:del>
      <w:ins w:id="14576" w:author="Laurence Golding" w:date="2019-05-11T06:52:00Z">
        <w:r>
          <w:rPr>
            <w:rStyle w:val="CODEtemp"/>
          </w:rPr>
          <w:t>theTool</w:t>
        </w:r>
      </w:ins>
      <w:r>
        <w:t xml:space="preserve"> to determine if it (the consumer) knows how to interpret </w:t>
      </w:r>
      <w:del w:id="14577" w:author="Laurence Golding" w:date="2019-05-11T06:52:00Z">
        <w:r w:rsidR="00D31582">
          <w:delText xml:space="preserve">the </w:delText>
        </w:r>
        <w:r w:rsidR="00D31582">
          <w:rPr>
            <w:rStyle w:val="CODEtemp"/>
          </w:rPr>
          <w:delText>kind</w:delText>
        </w:r>
        <w:r w:rsidR="00D31582">
          <w:delText xml:space="preserve"> values produced by that tool</w:delText>
        </w:r>
      </w:del>
      <w:ins w:id="14578" w:author="Laurence Golding" w:date="2019-05-11T06:52:00Z">
        <w:r>
          <w:t>them</w:t>
        </w:r>
      </w:ins>
      <w:r w:rsidR="00177693">
        <w:t>.</w:t>
      </w:r>
    </w:p>
    <w:p w14:paraId="2AA58F95" w14:textId="77777777" w:rsidR="001E43DC" w:rsidRPr="001E43DC" w:rsidRDefault="001E43DC" w:rsidP="00D31582">
      <w:pPr>
        <w:rPr>
          <w:del w:id="14579" w:author="Laurence Golding" w:date="2019-05-11T06:52:00Z"/>
        </w:rPr>
      </w:pPr>
      <w:del w:id="14580" w:author="Laurence Golding" w:date="2019-05-11T06:52:00Z">
        <w:r w:rsidRPr="001E43DC">
          <w:rPr>
            <w:rStyle w:val="CODEtemp"/>
          </w:rPr>
          <w:delText>kind</w:delText>
        </w:r>
        <w:r>
          <w:delText xml:space="preserve"> </w:delText>
        </w:r>
        <w:r>
          <w:rPr>
            <w:b/>
          </w:rPr>
          <w:delText>SHOULD</w:delText>
        </w:r>
        <w:r>
          <w:delText xml:space="preserve"> be a human-readable string (as opposed to, for example, a GUID or a hash value).</w:delText>
        </w:r>
      </w:del>
    </w:p>
    <w:p w14:paraId="3398C5BF" w14:textId="2989F536" w:rsidR="00E2579D" w:rsidRDefault="00177693" w:rsidP="00177693">
      <w:pPr>
        <w:pStyle w:val="Note"/>
        <w:rPr>
          <w:ins w:id="14581" w:author="Laurence Golding" w:date="2019-05-11T06:52:00Z"/>
        </w:rPr>
      </w:pPr>
      <w:ins w:id="14582" w:author="Laurence Golding" w:date="2019-05-11T06:52:00Z">
        <w:r>
          <w:t xml:space="preserve">NOTE 4: This might not be necessary if, for example, </w:t>
        </w:r>
        <w:r w:rsidR="00E2579D">
          <w:t>the consumer has out of band information</w:t>
        </w:r>
        <w:r>
          <w:t xml:space="preserve"> telling it how to interpret the values</w:t>
        </w:r>
        <w:r w:rsidR="00E2579D">
          <w:t>.</w:t>
        </w:r>
        <w:bookmarkEnd w:id="14567"/>
      </w:ins>
    </w:p>
    <w:p w14:paraId="06E6FB78" w14:textId="2C8214D5" w:rsidR="00E2579D" w:rsidRDefault="00E2579D" w:rsidP="00E2579D">
      <w:r>
        <w:t xml:space="preserve">A SARIF producer </w:t>
      </w:r>
      <w:r>
        <w:rPr>
          <w:b/>
        </w:rPr>
        <w:t>MAY</w:t>
      </w:r>
      <w:r>
        <w:t xml:space="preserve"> provide additional </w:t>
      </w:r>
      <w:r>
        <w:rPr>
          <w:rPrChange w:id="14583" w:author="Laurence Golding" w:date="2019-05-11T06:51:00Z">
            <w:rPr>
              <w:rStyle w:val="CODEtemp"/>
            </w:rPr>
          </w:rPrChange>
        </w:rPr>
        <w:t>kind</w:t>
      </w:r>
      <w:r>
        <w:t xml:space="preserve">-dependent information by populating </w:t>
      </w:r>
      <w:r>
        <w:rPr>
          <w:rStyle w:val="CODEtemp"/>
        </w:rPr>
        <w:t>threadFlowLocation.properties</w:t>
      </w:r>
      <w:r>
        <w:t xml:space="preserve"> with properties whose names and values depend on </w:t>
      </w:r>
      <w:ins w:id="14584" w:author="Laurence Golding" w:date="2019-05-11T06:52:00Z">
        <w:r>
          <w:t xml:space="preserve">the </w:t>
        </w:r>
      </w:ins>
      <w:r>
        <w:rPr>
          <w:rPrChange w:id="14585" w:author="Laurence Golding" w:date="2019-05-11T06:51:00Z">
            <w:rPr>
              <w:rStyle w:val="CODEtemp"/>
            </w:rPr>
          </w:rPrChange>
        </w:rPr>
        <w:t>kind</w:t>
      </w:r>
      <w:r>
        <w:t xml:space="preserve">. A SARIF consumer that knows how to interpret </w:t>
      </w:r>
      <w:del w:id="14586" w:author="Laurence Golding" w:date="2019-05-11T06:52:00Z">
        <w:r w:rsidR="00D31582">
          <w:rPr>
            <w:rStyle w:val="CODEtemp"/>
          </w:rPr>
          <w:delText>kind</w:delText>
        </w:r>
      </w:del>
      <w:ins w:id="14587" w:author="Laurence Golding" w:date="2019-05-11T06:52:00Z">
        <w:r>
          <w:rPr>
            <w:rStyle w:val="CODEtemp"/>
          </w:rPr>
          <w:t>kinds</w:t>
        </w:r>
      </w:ins>
      <w:r>
        <w:t xml:space="preserve"> for this tool </w:t>
      </w:r>
      <w:r>
        <w:rPr>
          <w:b/>
        </w:rPr>
        <w:t>MAY</w:t>
      </w:r>
      <w:r>
        <w:t xml:space="preserve"> use this additional information.</w:t>
      </w:r>
    </w:p>
    <w:p w14:paraId="1565F0B8" w14:textId="77777777" w:rsidR="00D31582" w:rsidRDefault="00D31582" w:rsidP="00D31582">
      <w:pPr>
        <w:pStyle w:val="Note"/>
        <w:rPr>
          <w:del w:id="14588" w:author="Laurence Golding" w:date="2019-05-11T06:52:00Z"/>
        </w:rPr>
      </w:pPr>
      <w:del w:id="14589" w:author="Laurence Golding" w:date="2019-05-11T06:52:00Z">
        <w:r>
          <w:delText>EXAMPLE:</w:delText>
        </w:r>
      </w:del>
    </w:p>
    <w:p w14:paraId="02D0854F" w14:textId="77777777" w:rsidR="00D31582" w:rsidRPr="00D31582" w:rsidRDefault="00D31582" w:rsidP="00D31582">
      <w:pPr>
        <w:pStyle w:val="Code"/>
        <w:rPr>
          <w:del w:id="14590" w:author="Laurence Golding" w:date="2019-05-11T06:52:00Z"/>
        </w:rPr>
      </w:pPr>
      <w:del w:id="14591" w:author="Laurence Golding" w:date="2019-05-11T06:52:00Z">
        <w:r>
          <w:delText>"kind": "taintedDataSource"</w:delText>
        </w:r>
        <w:bookmarkEnd w:id="14480"/>
      </w:del>
    </w:p>
    <w:p w14:paraId="6649DE38" w14:textId="77777777" w:rsidR="00E2579D" w:rsidRDefault="00E2579D" w:rsidP="00E2579D">
      <w:pPr>
        <w:pStyle w:val="Note"/>
        <w:rPr>
          <w:ins w:id="14592" w:author="Laurence Golding" w:date="2019-05-11T06:52:00Z"/>
        </w:rPr>
      </w:pPr>
      <w:ins w:id="14593" w:author="Laurence Golding" w:date="2019-05-11T06:52:00Z">
        <w:r>
          <w:t>EXAMPLE 1: In this example, tainted data enters the system at this location.</w:t>
        </w:r>
      </w:ins>
    </w:p>
    <w:p w14:paraId="3ADEE9F4" w14:textId="77777777" w:rsidR="00E2579D" w:rsidRDefault="00E2579D" w:rsidP="00E2579D">
      <w:pPr>
        <w:pStyle w:val="Code"/>
        <w:rPr>
          <w:ins w:id="14594" w:author="Laurence Golding" w:date="2019-05-11T06:52:00Z"/>
        </w:rPr>
      </w:pPr>
      <w:ins w:id="14595" w:author="Laurence Golding" w:date="2019-05-11T06:52:00Z">
        <w:r>
          <w:t>"kinds": [</w:t>
        </w:r>
      </w:ins>
    </w:p>
    <w:p w14:paraId="14C206CA" w14:textId="77777777" w:rsidR="00E2579D" w:rsidRDefault="00E2579D" w:rsidP="00E2579D">
      <w:pPr>
        <w:pStyle w:val="Code"/>
        <w:rPr>
          <w:ins w:id="14596" w:author="Laurence Golding" w:date="2019-05-11T06:52:00Z"/>
        </w:rPr>
      </w:pPr>
      <w:ins w:id="14597" w:author="Laurence Golding" w:date="2019-05-11T06:52:00Z">
        <w:r>
          <w:t xml:space="preserve">  "acquire",</w:t>
        </w:r>
      </w:ins>
    </w:p>
    <w:p w14:paraId="728B425B" w14:textId="77777777" w:rsidR="00E2579D" w:rsidRDefault="00E2579D" w:rsidP="00E2579D">
      <w:pPr>
        <w:pStyle w:val="Code"/>
        <w:rPr>
          <w:ins w:id="14598" w:author="Laurence Golding" w:date="2019-05-11T06:52:00Z"/>
        </w:rPr>
      </w:pPr>
      <w:ins w:id="14599" w:author="Laurence Golding" w:date="2019-05-11T06:52:00Z">
        <w:r>
          <w:t xml:space="preserve">  "taint"</w:t>
        </w:r>
      </w:ins>
    </w:p>
    <w:p w14:paraId="637D8821" w14:textId="77777777" w:rsidR="00E2579D" w:rsidRDefault="00E2579D" w:rsidP="00E2579D">
      <w:pPr>
        <w:pStyle w:val="Code"/>
        <w:rPr>
          <w:ins w:id="14600" w:author="Laurence Golding" w:date="2019-05-11T06:52:00Z"/>
        </w:rPr>
      </w:pPr>
      <w:ins w:id="14601" w:author="Laurence Golding" w:date="2019-05-11T06:52:00Z">
        <w:r>
          <w:t>]</w:t>
        </w:r>
      </w:ins>
    </w:p>
    <w:p w14:paraId="61DC498E" w14:textId="77777777" w:rsidR="00E2579D" w:rsidRDefault="00E2579D" w:rsidP="00E2579D">
      <w:pPr>
        <w:pStyle w:val="Note"/>
        <w:rPr>
          <w:ins w:id="14602" w:author="Laurence Golding" w:date="2019-05-11T06:52:00Z"/>
        </w:rPr>
      </w:pPr>
      <w:ins w:id="14603" w:author="Laurence Golding" w:date="2019-05-11T06:52:00Z">
        <w:r>
          <w:t>EXAMPLE 2: In this example, the “taint” state of a data item at this location is unknown:</w:t>
        </w:r>
      </w:ins>
    </w:p>
    <w:p w14:paraId="5AFEB82F" w14:textId="77777777" w:rsidR="00E2579D" w:rsidRDefault="00E2579D" w:rsidP="00E2579D">
      <w:pPr>
        <w:pStyle w:val="Code"/>
        <w:rPr>
          <w:ins w:id="14604" w:author="Laurence Golding" w:date="2019-05-11T06:52:00Z"/>
        </w:rPr>
      </w:pPr>
      <w:ins w:id="14605" w:author="Laurence Golding" w:date="2019-05-11T06:52:00Z">
        <w:r>
          <w:t>"kinds": [</w:t>
        </w:r>
      </w:ins>
    </w:p>
    <w:p w14:paraId="78ECB69E" w14:textId="77777777" w:rsidR="00E2579D" w:rsidRDefault="00E2579D" w:rsidP="00E2579D">
      <w:pPr>
        <w:pStyle w:val="Code"/>
        <w:rPr>
          <w:ins w:id="14606" w:author="Laurence Golding" w:date="2019-05-11T06:52:00Z"/>
        </w:rPr>
      </w:pPr>
      <w:ins w:id="14607" w:author="Laurence Golding" w:date="2019-05-11T06:52:00Z">
        <w:r>
          <w:t xml:space="preserve">  "taint",</w:t>
        </w:r>
      </w:ins>
    </w:p>
    <w:p w14:paraId="2C26B98B" w14:textId="77777777" w:rsidR="00E2579D" w:rsidRDefault="00E2579D" w:rsidP="00E2579D">
      <w:pPr>
        <w:pStyle w:val="Code"/>
        <w:rPr>
          <w:ins w:id="14608" w:author="Laurence Golding" w:date="2019-05-11T06:52:00Z"/>
        </w:rPr>
      </w:pPr>
      <w:ins w:id="14609" w:author="Laurence Golding" w:date="2019-05-11T06:52:00Z">
        <w:r>
          <w:t xml:space="preserve">  "unknown"</w:t>
        </w:r>
      </w:ins>
    </w:p>
    <w:p w14:paraId="64A8E3EF" w14:textId="77777777" w:rsidR="00E2579D" w:rsidRDefault="00E2579D" w:rsidP="00E2579D">
      <w:pPr>
        <w:pStyle w:val="Code"/>
        <w:rPr>
          <w:ins w:id="14610" w:author="Laurence Golding" w:date="2019-05-11T06:52:00Z"/>
        </w:rPr>
      </w:pPr>
      <w:ins w:id="14611" w:author="Laurence Golding" w:date="2019-05-11T06:52:00Z">
        <w:r>
          <w:t>]</w:t>
        </w:r>
      </w:ins>
    </w:p>
    <w:p w14:paraId="3E3D2AE1" w14:textId="77777777" w:rsidR="00E2579D" w:rsidRDefault="00E2579D" w:rsidP="00E2579D">
      <w:pPr>
        <w:pStyle w:val="Note"/>
        <w:rPr>
          <w:ins w:id="14612" w:author="Laurence Golding" w:date="2019-05-11T06:52:00Z"/>
        </w:rPr>
      </w:pPr>
      <w:ins w:id="14613" w:author="Laurence Golding" w:date="2019-05-11T06:52:00Z">
        <w:r>
          <w:t>EXAMPLE 3: In this example, control leaves a function at this location.</w:t>
        </w:r>
      </w:ins>
    </w:p>
    <w:p w14:paraId="4BA2D886" w14:textId="77777777" w:rsidR="00E2579D" w:rsidRDefault="00E2579D" w:rsidP="00E2579D">
      <w:pPr>
        <w:pStyle w:val="Code"/>
        <w:rPr>
          <w:ins w:id="14614" w:author="Laurence Golding" w:date="2019-05-11T06:52:00Z"/>
        </w:rPr>
      </w:pPr>
      <w:ins w:id="14615" w:author="Laurence Golding" w:date="2019-05-11T06:52:00Z">
        <w:r>
          <w:t>"kinds": [</w:t>
        </w:r>
      </w:ins>
    </w:p>
    <w:p w14:paraId="41595DE7" w14:textId="77777777" w:rsidR="00E2579D" w:rsidRDefault="00E2579D" w:rsidP="00E2579D">
      <w:pPr>
        <w:pStyle w:val="Code"/>
        <w:rPr>
          <w:ins w:id="14616" w:author="Laurence Golding" w:date="2019-05-11T06:52:00Z"/>
        </w:rPr>
      </w:pPr>
      <w:ins w:id="14617" w:author="Laurence Golding" w:date="2019-05-11T06:52:00Z">
        <w:r>
          <w:t xml:space="preserve">  "exit",</w:t>
        </w:r>
      </w:ins>
    </w:p>
    <w:p w14:paraId="1C743CDD" w14:textId="77777777" w:rsidR="00E2579D" w:rsidRDefault="00E2579D" w:rsidP="00E2579D">
      <w:pPr>
        <w:pStyle w:val="Code"/>
        <w:rPr>
          <w:ins w:id="14618" w:author="Laurence Golding" w:date="2019-05-11T06:52:00Z"/>
        </w:rPr>
      </w:pPr>
      <w:ins w:id="14619" w:author="Laurence Golding" w:date="2019-05-11T06:52:00Z">
        <w:r>
          <w:t xml:space="preserve">  "function"</w:t>
        </w:r>
      </w:ins>
    </w:p>
    <w:p w14:paraId="324FAAE0" w14:textId="77777777" w:rsidR="00E2579D" w:rsidRDefault="00E2579D" w:rsidP="00E2579D">
      <w:pPr>
        <w:pStyle w:val="Code"/>
        <w:rPr>
          <w:ins w:id="14620" w:author="Laurence Golding" w:date="2019-05-11T06:52:00Z"/>
        </w:rPr>
      </w:pPr>
      <w:ins w:id="14621" w:author="Laurence Golding" w:date="2019-05-11T06:52:00Z">
        <w:r>
          <w:t>]</w:t>
        </w:r>
      </w:ins>
    </w:p>
    <w:p w14:paraId="355B1CE1" w14:textId="77777777" w:rsidR="00E2579D" w:rsidRDefault="00E2579D" w:rsidP="00E2579D">
      <w:pPr>
        <w:pStyle w:val="Heading3"/>
      </w:pPr>
      <w:bookmarkStart w:id="14622" w:name="_Ref6932346"/>
      <w:bookmarkStart w:id="14623" w:name="_Ref6932349"/>
      <w:bookmarkStart w:id="14624" w:name="_Ref6932350"/>
      <w:bookmarkStart w:id="14625" w:name="_Ref6932354"/>
      <w:bookmarkStart w:id="14626" w:name="_Ref6932629"/>
      <w:bookmarkStart w:id="14627" w:name="_Ref6932648"/>
      <w:bookmarkStart w:id="14628" w:name="_Toc8367272"/>
      <w:bookmarkStart w:id="14629" w:name="_Ref510090188"/>
      <w:bookmarkStart w:id="14630" w:name="_Toc516224941"/>
      <w:r>
        <w:t>state property</w:t>
      </w:r>
      <w:bookmarkEnd w:id="14622"/>
      <w:bookmarkEnd w:id="14623"/>
      <w:bookmarkEnd w:id="14624"/>
      <w:bookmarkEnd w:id="14625"/>
      <w:bookmarkEnd w:id="14626"/>
      <w:bookmarkEnd w:id="14627"/>
      <w:bookmarkEnd w:id="14628"/>
      <w:bookmarkEnd w:id="14629"/>
      <w:bookmarkEnd w:id="14630"/>
    </w:p>
    <w:p w14:paraId="036FC4D9" w14:textId="2DEBED49" w:rsidR="00E2579D" w:rsidRDefault="00E2579D" w:rsidP="00E2579D">
      <w:pPr>
        <w:rPr>
          <w:ins w:id="14631" w:author="Laurence Golding" w:date="2019-05-11T06:52:00Z"/>
        </w:rPr>
      </w:pPr>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w:t>
      </w:r>
      <w:del w:id="14632" w:author="Laurence Golding" w:date="2019-05-11T06:52:00Z">
        <w:r w:rsidR="00F27DA9">
          <w:delText>a JSON</w:delText>
        </w:r>
      </w:del>
      <w:ins w:id="14633" w:author="Laurence Golding" w:date="2019-05-11T06:52:00Z">
        <w:r>
          <w:t>an</w:t>
        </w:r>
      </w:ins>
      <w:r>
        <w:t xml:space="preserve"> object (§</w:t>
      </w:r>
      <w:r>
        <w:fldChar w:fldCharType="begin"/>
      </w:r>
      <w:r>
        <w:instrText xml:space="preserve"> REF _Ref508798892 \r \h </w:instrText>
      </w:r>
      <w:r>
        <w:fldChar w:fldCharType="separate"/>
      </w:r>
      <w:r w:rsidR="0009127C">
        <w:t>3.</w:t>
      </w:r>
      <w:del w:id="14634" w:author="Laurence Golding" w:date="2019-05-11T06:52:00Z">
        <w:r w:rsidR="00331070">
          <w:delText>5</w:delText>
        </w:r>
      </w:del>
      <w:ins w:id="14635" w:author="Laurence Golding" w:date="2019-05-11T06:52:00Z">
        <w:r w:rsidR="0009127C">
          <w:t>6</w:t>
        </w:r>
      </w:ins>
      <w:r>
        <w:fldChar w:fldCharType="end"/>
      </w:r>
      <w:r>
        <w:t>)</w:t>
      </w:r>
      <w:ins w:id="14636" w:author="Laurence Golding" w:date="2019-05-11T06:52:00Z">
        <w:r>
          <w:t xml:space="preserve"> in which</w:t>
        </w:r>
      </w:ins>
      <w:r>
        <w:t xml:space="preserve"> each </w:t>
      </w:r>
      <w:del w:id="14637" w:author="Laurence Golding" w:date="2019-05-11T06:52:00Z">
        <w:r w:rsidR="00F27DA9">
          <w:delText>of whose properties</w:delText>
        </w:r>
      </w:del>
      <w:ins w:id="14638" w:author="Laurence Golding" w:date="2019-05-11T06:52:00Z">
        <w:r>
          <w:t>property name</w:t>
        </w:r>
      </w:ins>
      <w:r>
        <w:t xml:space="preserve"> represents </w:t>
      </w:r>
      <w:del w:id="14639" w:author="Laurence Golding" w:date="2019-05-11T06:52:00Z">
        <w:r w:rsidR="00F27DA9">
          <w:delText xml:space="preserve">the value of </w:delText>
        </w:r>
      </w:del>
      <w:r>
        <w:t xml:space="preserve">an </w:t>
      </w:r>
      <w:del w:id="14640" w:author="Laurence Golding" w:date="2019-05-11T06:52:00Z">
        <w:r w:rsidR="00F27DA9">
          <w:delText>expression</w:delText>
        </w:r>
      </w:del>
      <w:ins w:id="14641" w:author="Laurence Golding" w:date="2019-05-11T06:52:00Z">
        <w:r>
          <w:t>item</w:t>
        </w:r>
      </w:ins>
      <w:r>
        <w:t xml:space="preserve"> relevant to the location in the context of the code flow</w:t>
      </w:r>
      <w:del w:id="14642" w:author="Laurence Golding" w:date="2019-05-11T06:52:00Z">
        <w:r w:rsidR="00F27DA9">
          <w:delText>.</w:delText>
        </w:r>
      </w:del>
      <w:ins w:id="14643" w:author="Laurence Golding" w:date="2019-05-11T06:52:00Z">
        <w:r>
          <w:t xml:space="preserve">,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9127C">
          <w:t>3.12</w:t>
        </w:r>
        <w:r>
          <w:fldChar w:fldCharType="end"/>
        </w:r>
        <w:r>
          <w:t>) that specifies either the value of or a constraint on that item.</w:t>
        </w:r>
      </w:ins>
    </w:p>
    <w:p w14:paraId="71DF7BE4" w14:textId="77777777" w:rsidR="00E2579D" w:rsidRDefault="00E2579D" w:rsidP="00E2579D">
      <w:pPr>
        <w:pStyle w:val="Note"/>
        <w:pPrChange w:id="14644" w:author="Laurence Golding" w:date="2019-05-11T06:51:00Z">
          <w:pPr/>
        </w:pPrChange>
      </w:pPr>
      <w:ins w:id="14645" w:author="Laurence Golding" w:date="2019-05-11T06:52:00Z">
        <w:r>
          <w:t>NOTE:</w:t>
        </w:r>
      </w:ins>
      <w:r>
        <w:t xml:space="preserve"> This property enables a SARIF viewer to present a debugger-like “watch window” experience as the user navigates through a code flow.</w:t>
      </w:r>
    </w:p>
    <w:p w14:paraId="25A0C979" w14:textId="77777777" w:rsidR="00E2579D" w:rsidRPr="00A774C6" w:rsidRDefault="00E2579D" w:rsidP="00E2579D">
      <w:pPr>
        <w:rPr>
          <w:ins w:id="14646" w:author="Laurence Golding" w:date="2019-05-11T06:52:00Z"/>
        </w:rPr>
      </w:pPr>
      <w:ins w:id="14647" w:author="Laurence Golding" w:date="2019-05-11T06:52:00Z">
        <w:r>
          <w:t xml:space="preserve">A SARIF viewer </w:t>
        </w:r>
        <w:r w:rsidRPr="00C45CCC">
          <w:rPr>
            <w:b/>
          </w:rPr>
          <w:t>SHALL NOT</w:t>
        </w:r>
        <w:r>
          <w:t xml:space="preserve"> assume that expressions mentioned in previous steps but not mentioned in the current step are still present with unchanged values.</w:t>
        </w:r>
      </w:ins>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ins w:id="14648" w:author="Laurence Golding" w:date="2019-05-11T06:52:00Z">
        <w:r w:rsidRPr="00CA7141">
          <w:rPr>
            <w:rStyle w:val="CODEtemp"/>
          </w:rPr>
          <w:t>"</w:t>
        </w:r>
        <w:r>
          <w:t xml:space="preserve">, and a constraint on the expression </w:t>
        </w:r>
        <w:r w:rsidRPr="005D459A">
          <w:rPr>
            <w:rStyle w:val="CODEtemp"/>
          </w:rPr>
          <w:t>"y – x</w:t>
        </w:r>
      </w:ins>
      <w:r w:rsidRPr="005D459A">
        <w:rPr>
          <w:rStyle w:val="CODEtemp"/>
        </w:rPr>
        <w:t>"</w:t>
      </w:r>
      <w:r>
        <w:t>.</w:t>
      </w:r>
    </w:p>
    <w:p w14:paraId="434BFB0F" w14:textId="4EFADF3D" w:rsidR="00E2579D" w:rsidRDefault="00E2579D" w:rsidP="00E2579D">
      <w:pPr>
        <w:pStyle w:val="Code"/>
        <w:pPrChange w:id="14649" w:author="Laurence Golding" w:date="2019-05-11T06:51:00Z">
          <w:pPr>
            <w:pStyle w:val="Codesmall"/>
          </w:pPr>
        </w:pPrChange>
      </w:pPr>
      <w:r>
        <w:t xml:space="preserve">{                              # </w:t>
      </w:r>
      <w:del w:id="14650" w:author="Laurence Golding" w:date="2019-05-11T06:52:00Z">
        <w:r w:rsidR="00F27DA9">
          <w:delText>An</w:delText>
        </w:r>
      </w:del>
      <w:ins w:id="14651" w:author="Laurence Golding" w:date="2019-05-11T06:52:00Z">
        <w:r>
          <w:t>A</w:t>
        </w:r>
      </w:ins>
      <w:r>
        <w:t xml:space="preserve"> threadFlowLocation object.</w:t>
      </w:r>
    </w:p>
    <w:p w14:paraId="54EB54BA" w14:textId="77777777" w:rsidR="00E2579D" w:rsidRDefault="00E2579D" w:rsidP="00E2579D">
      <w:pPr>
        <w:pStyle w:val="Code"/>
        <w:pPrChange w:id="14652" w:author="Laurence Golding" w:date="2019-05-11T06:51:00Z">
          <w:pPr>
            <w:pStyle w:val="Codesmall"/>
          </w:pPr>
        </w:pPrChange>
      </w:pPr>
      <w:r>
        <w:t xml:space="preserve">  "state": {</w:t>
      </w:r>
    </w:p>
    <w:p w14:paraId="631E3B16" w14:textId="77777777" w:rsidR="00E2579D" w:rsidRDefault="00E2579D" w:rsidP="00E2579D">
      <w:pPr>
        <w:pStyle w:val="Code"/>
        <w:rPr>
          <w:ins w:id="14653" w:author="Laurence Golding" w:date="2019-05-11T06:52:00Z"/>
        </w:rPr>
      </w:pPr>
      <w:r>
        <w:t xml:space="preserve">    "x": </w:t>
      </w:r>
      <w:ins w:id="14654" w:author="Laurence Golding" w:date="2019-05-11T06:52:00Z">
        <w:r>
          <w:t>{</w:t>
        </w:r>
      </w:ins>
    </w:p>
    <w:p w14:paraId="19CD9AD4" w14:textId="0952F936" w:rsidR="00E2579D" w:rsidRDefault="00E2579D" w:rsidP="00E2579D">
      <w:pPr>
        <w:pStyle w:val="Code"/>
        <w:pPrChange w:id="14655" w:author="Laurence Golding" w:date="2019-05-11T06:51:00Z">
          <w:pPr>
            <w:pStyle w:val="Codesmall"/>
          </w:pPr>
        </w:pPrChange>
      </w:pPr>
      <w:ins w:id="14656" w:author="Laurence Golding" w:date="2019-05-11T06:52:00Z">
        <w:r>
          <w:t xml:space="preserve">      "text": </w:t>
        </w:r>
      </w:ins>
      <w:r>
        <w:t>"42</w:t>
      </w:r>
      <w:del w:id="14657" w:author="Laurence Golding" w:date="2019-05-11T06:52:00Z">
        <w:r w:rsidR="00F27DA9">
          <w:delText>",</w:delText>
        </w:r>
      </w:del>
      <w:ins w:id="14658" w:author="Laurence Golding" w:date="2019-05-11T06:52:00Z">
        <w:r>
          <w:t>"</w:t>
        </w:r>
      </w:ins>
    </w:p>
    <w:p w14:paraId="7FB976B3" w14:textId="77777777" w:rsidR="00E2579D" w:rsidRDefault="00E2579D" w:rsidP="00E2579D">
      <w:pPr>
        <w:pStyle w:val="Code"/>
        <w:rPr>
          <w:ins w:id="14659" w:author="Laurence Golding" w:date="2019-05-11T06:52:00Z"/>
        </w:rPr>
      </w:pPr>
      <w:ins w:id="14660" w:author="Laurence Golding" w:date="2019-05-11T06:52:00Z">
        <w:r>
          <w:t xml:space="preserve">    },</w:t>
        </w:r>
      </w:ins>
    </w:p>
    <w:p w14:paraId="090BC05E" w14:textId="77777777" w:rsidR="00E2579D" w:rsidRDefault="00E2579D" w:rsidP="00E2579D">
      <w:pPr>
        <w:pStyle w:val="Code"/>
        <w:rPr>
          <w:ins w:id="14661" w:author="Laurence Golding" w:date="2019-05-11T06:52:00Z"/>
        </w:rPr>
      </w:pPr>
      <w:r>
        <w:t xml:space="preserve">    "y": </w:t>
      </w:r>
      <w:ins w:id="14662" w:author="Laurence Golding" w:date="2019-05-11T06:52:00Z">
        <w:r>
          <w:t>{</w:t>
        </w:r>
      </w:ins>
    </w:p>
    <w:p w14:paraId="22DF9C0F" w14:textId="4F2F3C1F" w:rsidR="00E2579D" w:rsidRDefault="00E2579D" w:rsidP="00E2579D">
      <w:pPr>
        <w:pStyle w:val="Code"/>
        <w:pPrChange w:id="14663" w:author="Laurence Golding" w:date="2019-05-11T06:51:00Z">
          <w:pPr>
            <w:pStyle w:val="Codesmall"/>
          </w:pPr>
        </w:pPrChange>
      </w:pPr>
      <w:ins w:id="14664" w:author="Laurence Golding" w:date="2019-05-11T06:52:00Z">
        <w:r>
          <w:t xml:space="preserve">      "text": </w:t>
        </w:r>
      </w:ins>
      <w:r>
        <w:t>"54</w:t>
      </w:r>
      <w:del w:id="14665" w:author="Laurence Golding" w:date="2019-05-11T06:52:00Z">
        <w:r w:rsidR="00F27DA9">
          <w:delText>",</w:delText>
        </w:r>
      </w:del>
      <w:ins w:id="14666" w:author="Laurence Golding" w:date="2019-05-11T06:52:00Z">
        <w:r>
          <w:t>"</w:t>
        </w:r>
      </w:ins>
    </w:p>
    <w:p w14:paraId="7772B0FB" w14:textId="77777777" w:rsidR="00E2579D" w:rsidRDefault="00E2579D" w:rsidP="00E2579D">
      <w:pPr>
        <w:pStyle w:val="Code"/>
        <w:rPr>
          <w:ins w:id="14667" w:author="Laurence Golding" w:date="2019-05-11T06:52:00Z"/>
        </w:rPr>
      </w:pPr>
      <w:ins w:id="14668" w:author="Laurence Golding" w:date="2019-05-11T06:52:00Z">
        <w:r>
          <w:t xml:space="preserve">    },</w:t>
        </w:r>
      </w:ins>
    </w:p>
    <w:p w14:paraId="05FC7C9B" w14:textId="77777777" w:rsidR="00E2579D" w:rsidRDefault="00E2579D" w:rsidP="00E2579D">
      <w:pPr>
        <w:pStyle w:val="Code"/>
        <w:rPr>
          <w:ins w:id="14669" w:author="Laurence Golding" w:date="2019-05-11T06:52:00Z"/>
        </w:rPr>
      </w:pPr>
      <w:r>
        <w:t xml:space="preserve">    "x + y": </w:t>
      </w:r>
      <w:ins w:id="14670" w:author="Laurence Golding" w:date="2019-05-11T06:52:00Z">
        <w:r>
          <w:t>{</w:t>
        </w:r>
      </w:ins>
    </w:p>
    <w:p w14:paraId="4244FDAE" w14:textId="77777777" w:rsidR="00E2579D" w:rsidRDefault="00E2579D" w:rsidP="00E2579D">
      <w:pPr>
        <w:pStyle w:val="Code"/>
        <w:pPrChange w:id="14671" w:author="Laurence Golding" w:date="2019-05-11T06:51:00Z">
          <w:pPr>
            <w:pStyle w:val="Codesmall"/>
          </w:pPr>
        </w:pPrChange>
      </w:pPr>
      <w:ins w:id="14672" w:author="Laurence Golding" w:date="2019-05-11T06:52:00Z">
        <w:r>
          <w:t xml:space="preserve">      "text": </w:t>
        </w:r>
      </w:ins>
      <w:r>
        <w:t>"96"</w:t>
      </w:r>
    </w:p>
    <w:p w14:paraId="6BC4DEF7" w14:textId="6222513E" w:rsidR="00E2579D" w:rsidRDefault="00E2579D" w:rsidP="00E2579D">
      <w:pPr>
        <w:pStyle w:val="Code"/>
        <w:pPrChange w:id="14673" w:author="Laurence Golding" w:date="2019-05-11T06:51:00Z">
          <w:pPr>
            <w:pStyle w:val="Codesmall"/>
          </w:pPr>
        </w:pPrChange>
      </w:pPr>
      <w:r>
        <w:t xml:space="preserve">  </w:t>
      </w:r>
      <w:del w:id="14674" w:author="Laurence Golding" w:date="2019-05-11T06:52:00Z">
        <w:r w:rsidR="00F27DA9">
          <w:delText>}</w:delText>
        </w:r>
      </w:del>
      <w:ins w:id="14675" w:author="Laurence Golding" w:date="2019-05-11T06:52:00Z">
        <w:r>
          <w:t xml:space="preserve">  },</w:t>
        </w:r>
      </w:ins>
    </w:p>
    <w:p w14:paraId="5993AB83" w14:textId="77777777" w:rsidR="00F27DA9" w:rsidRDefault="00F27DA9" w:rsidP="00F27DA9">
      <w:pPr>
        <w:pStyle w:val="Codesmall"/>
        <w:rPr>
          <w:del w:id="14676" w:author="Laurence Golding" w:date="2019-05-11T06:52:00Z"/>
        </w:rPr>
      </w:pPr>
      <w:del w:id="14677" w:author="Laurence Golding" w:date="2019-05-11T06:52:00Z">
        <w:r>
          <w:delText>}</w:delText>
        </w:r>
      </w:del>
    </w:p>
    <w:p w14:paraId="1127A153" w14:textId="77777777" w:rsidR="00F27DA9" w:rsidRDefault="00F27DA9" w:rsidP="00F27DA9">
      <w:pPr>
        <w:pStyle w:val="Note"/>
        <w:rPr>
          <w:del w:id="14678" w:author="Laurence Golding" w:date="2019-05-11T06:52:00Z"/>
        </w:rPr>
      </w:pPr>
      <w:del w:id="14679" w:author="Laurence Golding" w:date="2019-05-11T06:52:00Z">
        <w:r>
          <w:delText>NOTE: A viewer might use these values to provide a “watch window” experience, showing the changing values of selected variables and expressions as the user steps through a code flow.</w:delText>
        </w:r>
      </w:del>
    </w:p>
    <w:p w14:paraId="3864B3BC" w14:textId="77777777" w:rsidR="00F27DA9" w:rsidRPr="0099507F" w:rsidRDefault="00F27DA9" w:rsidP="00F27DA9">
      <w:pPr>
        <w:rPr>
          <w:del w:id="14680" w:author="Laurence Golding" w:date="2019-05-11T06:52:00Z"/>
        </w:rPr>
      </w:pPr>
      <w:del w:id="14681" w:author="Laurence Golding" w:date="2019-05-11T06:52:00Z">
        <w:r>
          <w:delText xml:space="preserve">The format of each property name </w:delText>
        </w:r>
        <w:r>
          <w:rPr>
            <w:b/>
          </w:rPr>
          <w:delText>SHALL</w:delText>
        </w:r>
        <w:r>
          <w:delText xml:space="preserve"> be consistent with the syntax of an expression in the programming language in which the code being analyzed was written. Each property value </w:delText>
        </w:r>
        <w:r>
          <w:rPr>
            <w:b/>
          </w:rPr>
          <w:delText>SHALL</w:delText>
        </w:r>
        <w:r>
          <w:delText xml:space="preserve"> be a string whose format is consistent with the syntax of a value in the programming language in which the code being analyzed was written</w:delText>
        </w:r>
      </w:del>
    </w:p>
    <w:p w14:paraId="7AAA9300" w14:textId="77777777" w:rsidR="00E2579D" w:rsidRDefault="00E2579D" w:rsidP="00E2579D">
      <w:pPr>
        <w:pStyle w:val="Code"/>
        <w:rPr>
          <w:ins w:id="14682" w:author="Laurence Golding" w:date="2019-05-11T06:52:00Z"/>
        </w:rPr>
      </w:pPr>
      <w:ins w:id="14683" w:author="Laurence Golding" w:date="2019-05-11T06:52:00Z">
        <w:r>
          <w:t xml:space="preserve">    "y – x": {</w:t>
        </w:r>
      </w:ins>
    </w:p>
    <w:p w14:paraId="7CD66F24" w14:textId="77777777" w:rsidR="00E2579D" w:rsidRDefault="00E2579D" w:rsidP="00E2579D">
      <w:pPr>
        <w:pStyle w:val="Code"/>
        <w:rPr>
          <w:ins w:id="14684" w:author="Laurence Golding" w:date="2019-05-11T06:52:00Z"/>
        </w:rPr>
      </w:pPr>
      <w:ins w:id="14685" w:author="Laurence Golding" w:date="2019-05-11T06:52:00Z">
        <w:r>
          <w:t xml:space="preserve">      "text": "{expr} &gt; 0"</w:t>
        </w:r>
      </w:ins>
    </w:p>
    <w:p w14:paraId="4972B9EE" w14:textId="77777777" w:rsidR="00E2579D" w:rsidRDefault="00E2579D" w:rsidP="00E2579D">
      <w:pPr>
        <w:pStyle w:val="Code"/>
        <w:rPr>
          <w:ins w:id="14686" w:author="Laurence Golding" w:date="2019-05-11T06:52:00Z"/>
        </w:rPr>
      </w:pPr>
      <w:ins w:id="14687" w:author="Laurence Golding" w:date="2019-05-11T06:52:00Z">
        <w:r>
          <w:t xml:space="preserve">    }</w:t>
        </w:r>
      </w:ins>
    </w:p>
    <w:p w14:paraId="5153B10F" w14:textId="77777777" w:rsidR="00E2579D" w:rsidRDefault="00E2579D" w:rsidP="00E2579D">
      <w:pPr>
        <w:pStyle w:val="Code"/>
        <w:rPr>
          <w:ins w:id="14688" w:author="Laurence Golding" w:date="2019-05-11T06:52:00Z"/>
        </w:rPr>
      </w:pPr>
      <w:ins w:id="14689" w:author="Laurence Golding" w:date="2019-05-11T06:52:00Z">
        <w:r>
          <w:t xml:space="preserve">  }</w:t>
        </w:r>
      </w:ins>
    </w:p>
    <w:p w14:paraId="12BC5EE0" w14:textId="77777777" w:rsidR="00E2579D" w:rsidRDefault="00E2579D" w:rsidP="00E2579D">
      <w:pPr>
        <w:pStyle w:val="Code"/>
        <w:rPr>
          <w:ins w:id="14690" w:author="Laurence Golding" w:date="2019-05-11T06:52:00Z"/>
        </w:rPr>
      </w:pPr>
      <w:ins w:id="14691" w:author="Laurence Golding" w:date="2019-05-11T06:52:00Z">
        <w:r>
          <w:t>}</w:t>
        </w:r>
      </w:ins>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316EF0">
      <w:pPr>
        <w:pStyle w:val="Note"/>
        <w:numPr>
          <w:ilvl w:val="0"/>
          <w:numId w:val="41"/>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316EF0">
      <w:pPr>
        <w:pStyle w:val="Note"/>
        <w:numPr>
          <w:ilvl w:val="0"/>
          <w:numId w:val="41"/>
        </w:numPr>
      </w:pPr>
      <w:r>
        <w:t xml:space="preserve">An array element reference such as </w:t>
      </w:r>
      <w:r w:rsidRPr="00AE7369">
        <w:rPr>
          <w:rStyle w:val="CODEtemp"/>
        </w:rPr>
        <w:t>"names[index]"</w:t>
      </w:r>
      <w:r>
        <w:t>.</w:t>
      </w:r>
    </w:p>
    <w:p w14:paraId="07584D96" w14:textId="77777777" w:rsidR="00E2579D" w:rsidRDefault="00E2579D" w:rsidP="00316EF0">
      <w:pPr>
        <w:pStyle w:val="Note"/>
        <w:numPr>
          <w:ilvl w:val="0"/>
          <w:numId w:val="41"/>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316EF0">
      <w:pPr>
        <w:pStyle w:val="Note"/>
        <w:numPr>
          <w:ilvl w:val="0"/>
          <w:numId w:val="41"/>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316EF0">
      <w:pPr>
        <w:pStyle w:val="Note"/>
        <w:numPr>
          <w:ilvl w:val="0"/>
          <w:numId w:val="42"/>
        </w:numPr>
      </w:pPr>
      <w:r>
        <w:t xml:space="preserve">An integer such as </w:t>
      </w:r>
      <w:r w:rsidRPr="0099507F">
        <w:rPr>
          <w:rStyle w:val="CODEtemp"/>
        </w:rPr>
        <w:t>"42"</w:t>
      </w:r>
      <w:r>
        <w:t xml:space="preserve"> (note that the property value is a string).</w:t>
      </w:r>
    </w:p>
    <w:p w14:paraId="46A2AAFA" w14:textId="0A501130" w:rsidR="00E2579D" w:rsidRDefault="00E2579D" w:rsidP="00316EF0">
      <w:pPr>
        <w:pStyle w:val="Note"/>
        <w:numPr>
          <w:ilvl w:val="0"/>
          <w:numId w:val="42"/>
        </w:numPr>
      </w:pPr>
      <w:r>
        <w:t xml:space="preserve">A string such as </w:t>
      </w:r>
      <w:r w:rsidRPr="0099507F">
        <w:rPr>
          <w:rStyle w:val="CODEtemp"/>
        </w:rPr>
        <w:t>"\"John\""</w:t>
      </w:r>
      <w:r>
        <w:t xml:space="preserve"> (</w:t>
      </w:r>
      <w:del w:id="14692" w:author="Laurence Golding" w:date="2019-05-11T06:52:00Z">
        <w:r w:rsidR="00F27DA9">
          <w:delText>note the escaped double quotes</w:delText>
        </w:r>
      </w:del>
      <w:ins w:id="14693" w:author="Laurence Golding" w:date="2019-05-11T06:52:00Z">
        <w:r>
          <w:t>the double quotes are escaped as they would be in a JSON serialization; other serializations might represent the double quotes differently</w:t>
        </w:r>
      </w:ins>
      <w:r>
        <w:t>).</w:t>
      </w:r>
    </w:p>
    <w:p w14:paraId="698623BE" w14:textId="77777777" w:rsidR="00E2579D" w:rsidRDefault="00E2579D" w:rsidP="00316EF0">
      <w:pPr>
        <w:pStyle w:val="Note"/>
        <w:numPr>
          <w:ilvl w:val="0"/>
          <w:numId w:val="42"/>
        </w:numPr>
      </w:pPr>
      <w:r>
        <w:t xml:space="preserve">A Boolean such as </w:t>
      </w:r>
      <w:r w:rsidRPr="0099507F">
        <w:rPr>
          <w:rStyle w:val="CODEtemp"/>
        </w:rPr>
        <w:t>"true"</w:t>
      </w:r>
      <w:r>
        <w:t>.</w:t>
      </w:r>
    </w:p>
    <w:p w14:paraId="5A161194" w14:textId="77777777" w:rsidR="00E2579D" w:rsidRDefault="00E2579D" w:rsidP="00E2579D">
      <w:pPr>
        <w:rPr>
          <w:ins w:id="14694" w:author="Laurence Golding" w:date="2019-05-11T06:52:00Z"/>
        </w:rPr>
      </w:pPr>
      <w:ins w:id="14695" w:author="Laurence Golding" w:date="2019-05-11T06:52:00Z">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ins>
    </w:p>
    <w:p w14:paraId="1BAD47A4" w14:textId="77777777" w:rsidR="00E2579D" w:rsidRDefault="00E2579D" w:rsidP="00E2579D">
      <w:pPr>
        <w:rPr>
          <w:ins w:id="14696" w:author="Laurence Golding" w:date="2019-05-11T06:52:00Z"/>
        </w:rPr>
      </w:pPr>
      <w:ins w:id="14697" w:author="Laurence Golding" w:date="2019-05-11T06:52:00Z">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ins>
    </w:p>
    <w:p w14:paraId="61A20F21" w14:textId="77777777" w:rsidR="00E2579D" w:rsidRPr="005D459A" w:rsidRDefault="00E2579D" w:rsidP="00E2579D">
      <w:pPr>
        <w:pStyle w:val="Note"/>
        <w:rPr>
          <w:ins w:id="14698" w:author="Laurence Golding" w:date="2019-05-11T06:52:00Z"/>
        </w:rPr>
      </w:pPr>
      <w:ins w:id="14699" w:author="Laurence Golding" w:date="2019-05-11T06:52:00Z">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ins>
    </w:p>
    <w:p w14:paraId="212B59CE" w14:textId="77777777" w:rsidR="00E2579D" w:rsidRDefault="00E2579D" w:rsidP="00E2579D">
      <w:pPr>
        <w:pStyle w:val="Heading3"/>
      </w:pPr>
      <w:bookmarkStart w:id="14700" w:name="_Ref6932347"/>
      <w:bookmarkStart w:id="14701" w:name="_Toc8367273"/>
      <w:bookmarkStart w:id="14702" w:name="_Ref510008884"/>
      <w:bookmarkStart w:id="14703" w:name="_Toc516224942"/>
      <w:r>
        <w:t>nestingLevel property</w:t>
      </w:r>
      <w:bookmarkEnd w:id="14700"/>
      <w:bookmarkEnd w:id="14701"/>
      <w:bookmarkEnd w:id="14702"/>
      <w:bookmarkEnd w:id="14703"/>
    </w:p>
    <w:p w14:paraId="1720EE22" w14:textId="3CB0026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w:t>
      </w:r>
      <w:del w:id="14704" w:author="Laurence Golding" w:date="2019-05-11T06:52:00Z">
        <w:r w:rsidR="00F27DA9">
          <w:delText>an</w:delText>
        </w:r>
      </w:del>
      <w:ins w:id="14705" w:author="Laurence Golding" w:date="2019-05-11T06:52:00Z">
        <w:r>
          <w:t>a non-negative</w:t>
        </w:r>
      </w:ins>
      <w:r>
        <w:t xml:space="preser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14706" w:name="_Ref6932348"/>
      <w:bookmarkStart w:id="14707" w:name="_Ref6932355"/>
      <w:bookmarkStart w:id="14708" w:name="_Toc8367274"/>
      <w:bookmarkStart w:id="14709" w:name="_Ref510008873"/>
      <w:bookmarkStart w:id="14710" w:name="_Toc516224943"/>
      <w:r>
        <w:t>executionOrder property</w:t>
      </w:r>
      <w:bookmarkEnd w:id="14706"/>
      <w:bookmarkEnd w:id="14707"/>
      <w:bookmarkEnd w:id="14708"/>
      <w:bookmarkEnd w:id="14709"/>
      <w:bookmarkEnd w:id="14710"/>
    </w:p>
    <w:p w14:paraId="1198C29E" w14:textId="3DF2C03C"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w:t>
      </w:r>
      <w:del w:id="14711" w:author="Laurence Golding" w:date="2019-05-11T06:52:00Z">
        <w:r w:rsidR="00F27DA9">
          <w:delText>positive</w:delText>
        </w:r>
      </w:del>
      <w:ins w:id="14712" w:author="Laurence Golding" w:date="2019-05-11T06:52:00Z">
        <w:r>
          <w:t>non-negative</w:t>
        </w:r>
      </w:ins>
      <w:r>
        <w:t xml:space="preser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9127C">
        <w:t>3.</w:t>
      </w:r>
      <w:del w:id="14713" w:author="Laurence Golding" w:date="2019-05-11T06:52:00Z">
        <w:r w:rsidR="00331070">
          <w:delText>25</w:delText>
        </w:r>
      </w:del>
      <w:ins w:id="14714" w:author="Laurence Golding" w:date="2019-05-11T06:52:00Z">
        <w:r w:rsidR="0009127C">
          <w:t>36</w:t>
        </w:r>
      </w:ins>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685D881F" w:rsidR="00E2579D" w:rsidRDefault="00E2579D" w:rsidP="00E2579D">
      <w:r>
        <w:t xml:space="preserve">If </w:t>
      </w:r>
      <w:del w:id="14715" w:author="Laurence Golding" w:date="2019-05-11T06:52:00Z">
        <w:r w:rsidR="00F27DA9">
          <w:delText>this property</w:delText>
        </w:r>
      </w:del>
      <w:ins w:id="14716" w:author="Laurence Golding" w:date="2019-05-11T06:52:00Z">
        <w:r w:rsidRPr="003D5E49">
          <w:rPr>
            <w:rStyle w:val="CODEtemp"/>
          </w:rPr>
          <w:t>executionOrder</w:t>
        </w:r>
      </w:ins>
      <w:r>
        <w:t xml:space="preserve"> is absent, it </w:t>
      </w:r>
      <w:r>
        <w:rPr>
          <w:b/>
        </w:rPr>
        <w:t>SHALL</w:t>
      </w:r>
      <w:r>
        <w:t xml:space="preserve"> default to </w:t>
      </w:r>
      <w:del w:id="14717" w:author="Laurence Golding" w:date="2019-05-11T06:52:00Z">
        <w:r w:rsidR="00F27DA9">
          <w:delText>0</w:delText>
        </w:r>
      </w:del>
      <w:ins w:id="14718" w:author="Laurence Golding" w:date="2019-05-11T06:52:00Z">
        <w:r>
          <w:t>-1</w:t>
        </w:r>
      </w:ins>
      <w:r>
        <w:t xml:space="preserve">, which </w:t>
      </w:r>
      <w:del w:id="14719" w:author="Laurence Golding" w:date="2019-05-11T06:52:00Z">
        <w:r w:rsidR="00F27DA9">
          <w:delText>is not otherwise a valid</w:delText>
        </w:r>
      </w:del>
      <w:ins w:id="14720" w:author="Laurence Golding" w:date="2019-05-11T06:52:00Z">
        <w:r w:rsidR="00504E51">
          <w:t>indicates that the</w:t>
        </w:r>
      </w:ins>
      <w:r>
        <w:t xml:space="preserve"> value </w:t>
      </w:r>
      <w:del w:id="14721" w:author="Laurence Golding" w:date="2019-05-11T06:52:00Z">
        <w:r w:rsidR="00F27DA9">
          <w:delText xml:space="preserve">for </w:delText>
        </w:r>
        <w:r w:rsidR="00F27DA9" w:rsidRPr="000944A4">
          <w:rPr>
            <w:rStyle w:val="CODEtemp"/>
          </w:rPr>
          <w:delText>executionOrder</w:delText>
        </w:r>
        <w:r w:rsidR="00F27DA9">
          <w:delText>.</w:delText>
        </w:r>
      </w:del>
      <w:ins w:id="14722" w:author="Laurence Golding" w:date="2019-05-11T06:52:00Z">
        <w:r w:rsidR="00504E51">
          <w:t>is unknown (not set)</w:t>
        </w:r>
        <w:r>
          <w:t>.</w:t>
        </w:r>
      </w:ins>
    </w:p>
    <w:p w14:paraId="56EAED1D" w14:textId="673C0884" w:rsidR="00E2579D" w:rsidRDefault="005D2999" w:rsidP="00E2579D">
      <w:pPr>
        <w:pStyle w:val="Note"/>
        <w:rPr>
          <w:ins w:id="14723" w:author="Laurence Golding" w:date="2019-05-11T06:52:00Z"/>
        </w:rPr>
      </w:pPr>
      <w:bookmarkStart w:id="14724" w:name="_Toc516224944"/>
      <w:del w:id="14725" w:author="Laurence Golding" w:date="2019-05-11T06:52:00Z">
        <w:r>
          <w:delText>timestamp</w:delText>
        </w:r>
      </w:del>
      <w:ins w:id="14726" w:author="Laurence Golding" w:date="2019-05-11T06:52:00Z">
        <w:r w:rsidR="00E2579D">
          <w:t>NOTE: Negative values are forbidden because their use would suggest some non-obvious semantic difference between positive and negative values.</w:t>
        </w:r>
      </w:ins>
    </w:p>
    <w:p w14:paraId="0D974EF9" w14:textId="77777777" w:rsidR="00E2579D" w:rsidRDefault="00E2579D" w:rsidP="00E2579D">
      <w:pPr>
        <w:pStyle w:val="Heading3"/>
      </w:pPr>
      <w:bookmarkStart w:id="14727" w:name="_Toc8367275"/>
      <w:ins w:id="14728" w:author="Laurence Golding" w:date="2019-05-11T06:52:00Z">
        <w:r>
          <w:t>executionTimeUtc</w:t>
        </w:r>
      </w:ins>
      <w:r>
        <w:t xml:space="preserve"> property</w:t>
      </w:r>
      <w:bookmarkEnd w:id="14727"/>
      <w:bookmarkEnd w:id="14724"/>
    </w:p>
    <w:p w14:paraId="00BD6D58" w14:textId="1846C98B" w:rsidR="00E2579D" w:rsidRPr="005D2999" w:rsidRDefault="00E2579D" w:rsidP="00E2579D">
      <w:r>
        <w:t xml:space="preserve">A </w:t>
      </w:r>
      <w:r>
        <w:rPr>
          <w:rStyle w:val="CODEtemp"/>
        </w:rPr>
        <w:t>threadFlowLocation</w:t>
      </w:r>
      <w:r>
        <w:t xml:space="preserve"> object </w:t>
      </w:r>
      <w:r>
        <w:rPr>
          <w:b/>
        </w:rPr>
        <w:t>MAY</w:t>
      </w:r>
      <w:r>
        <w:t xml:space="preserve"> contain a property named </w:t>
      </w:r>
      <w:del w:id="14729" w:author="Laurence Golding" w:date="2019-05-11T06:52:00Z">
        <w:r w:rsidR="005D2999">
          <w:rPr>
            <w:rStyle w:val="CODEtemp"/>
          </w:rPr>
          <w:delText>timestamp</w:delText>
        </w:r>
      </w:del>
      <w:ins w:id="14730" w:author="Laurence Golding" w:date="2019-05-11T06:52:00Z">
        <w:r>
          <w:rPr>
            <w:rStyle w:val="CODEtemp"/>
          </w:rPr>
          <w:t>executionTimeUtc</w:t>
        </w:r>
      </w:ins>
      <w:r>
        <w:t xml:space="preserve"> whose value is a string</w:t>
      </w:r>
      <w:r w:rsidRPr="0068622C">
        <w:t xml:space="preserve"> </w:t>
      </w:r>
      <w:ins w:id="14731" w:author="Laurence Golding" w:date="2019-05-11T06:52:00Z">
        <w:r w:rsidRPr="00A14F9A">
          <w:t xml:space="preserve">in the format specified </w:t>
        </w:r>
        <w:r>
          <w:t>in</w:t>
        </w:r>
        <w:r w:rsidRPr="00A14F9A">
          <w:t xml:space="preserve"> §</w:t>
        </w:r>
        <w:r>
          <w:fldChar w:fldCharType="begin"/>
        </w:r>
        <w:r>
          <w:instrText xml:space="preserve"> REF _Ref493413701 \r \h </w:instrText>
        </w:r>
        <w:r>
          <w:fldChar w:fldCharType="separate"/>
        </w:r>
        <w:r w:rsidR="0009127C">
          <w:t>3.9</w:t>
        </w:r>
        <w:r>
          <w:fldChar w:fldCharType="end"/>
        </w:r>
        <w:r>
          <w:t xml:space="preserve">, </w:t>
        </w:r>
      </w:ins>
      <w:r w:rsidRPr="00A14F9A">
        <w:t xml:space="preserve">specifying the </w:t>
      </w:r>
      <w:ins w:id="14732" w:author="Laurence Golding" w:date="2019-05-11T06:52:00Z">
        <w:r>
          <w:t xml:space="preserve">UTC </w:t>
        </w:r>
      </w:ins>
      <w:r w:rsidRPr="00A14F9A">
        <w:t>date and time at which the</w:t>
      </w:r>
      <w:r>
        <w:t xml:space="preserve"> </w:t>
      </w:r>
      <w:ins w:id="14733" w:author="Laurence Golding" w:date="2019-05-11T06:52:00Z">
        <w:r>
          <w:t xml:space="preserve">thread of execution through the </w:t>
        </w:r>
      </w:ins>
      <w:r>
        <w:t xml:space="preserve">code </w:t>
      </w:r>
      <w:del w:id="14734" w:author="Laurence Golding" w:date="2019-05-11T06:52:00Z">
        <w:r w:rsidR="005D2999">
          <w:delText>at</w:delText>
        </w:r>
      </w:del>
      <w:ins w:id="14735" w:author="Laurence Golding" w:date="2019-05-11T06:52:00Z">
        <w:r>
          <w:t>reached</w:t>
        </w:r>
      </w:ins>
      <w:r>
        <w:t xml:space="preserve"> this</w:t>
      </w:r>
      <w:r w:rsidRPr="00A14F9A">
        <w:t xml:space="preserve"> </w:t>
      </w:r>
      <w:r>
        <w:t>location</w:t>
      </w:r>
      <w:del w:id="14736" w:author="Laurence Golding" w:date="2019-05-11T06:52:00Z">
        <w:r w:rsidR="005D2999">
          <w:delText xml:space="preserve"> was executed</w:delText>
        </w:r>
        <w:r w:rsidR="005D2999" w:rsidRPr="00A14F9A">
          <w:delText xml:space="preserve">. The string </w:delText>
        </w:r>
        <w:r w:rsidR="005D2999" w:rsidRPr="00A14F9A">
          <w:rPr>
            <w:b/>
          </w:rPr>
          <w:delText>SHALL</w:delText>
        </w:r>
        <w:r w:rsidR="005D2999" w:rsidRPr="00A14F9A">
          <w:delText xml:space="preserve"> be in the format specified </w:delText>
        </w:r>
        <w:r w:rsidR="005D2999">
          <w:delText>in</w:delText>
        </w:r>
        <w:r w:rsidR="005D2999" w:rsidRPr="00A14F9A">
          <w:delText xml:space="preserve"> §</w:delText>
        </w:r>
        <w:r w:rsidR="005D2999">
          <w:fldChar w:fldCharType="begin"/>
        </w:r>
        <w:r w:rsidR="005D2999">
          <w:delInstrText xml:space="preserve"> REF _Ref493413701 \r \h </w:delInstrText>
        </w:r>
        <w:r w:rsidR="005D2999">
          <w:fldChar w:fldCharType="separate"/>
        </w:r>
        <w:r w:rsidR="00331070">
          <w:delText>3.8</w:delText>
        </w:r>
        <w:r w:rsidR="005D2999">
          <w:fldChar w:fldCharType="end"/>
        </w:r>
        <w:r w:rsidR="005D2999">
          <w:delText>.</w:delText>
        </w:r>
      </w:del>
      <w:ins w:id="14737" w:author="Laurence Golding" w:date="2019-05-11T06:52:00Z">
        <w:r>
          <w:t>.</w:t>
        </w:r>
      </w:ins>
    </w:p>
    <w:p w14:paraId="7E1875FF" w14:textId="77777777" w:rsidR="00E2579D" w:rsidRDefault="00E2579D" w:rsidP="00E2579D">
      <w:pPr>
        <w:pStyle w:val="Heading3"/>
      </w:pPr>
      <w:bookmarkStart w:id="14738" w:name="_Toc8367276"/>
      <w:bookmarkStart w:id="14739" w:name="_Toc516224945"/>
      <w:r>
        <w:t>importance property</w:t>
      </w:r>
      <w:bookmarkEnd w:id="14738"/>
      <w:bookmarkEnd w:id="14739"/>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6EAEA77E" w:rsidR="000F7870" w:rsidRDefault="00B86BC7" w:rsidP="000F7870">
      <w:pPr>
        <w:pStyle w:val="Heading3"/>
      </w:pPr>
      <w:bookmarkStart w:id="14740" w:name="_Toc8367277"/>
      <w:bookmarkStart w:id="14741" w:name="_Hlk7091462"/>
      <w:bookmarkStart w:id="14742" w:name="_Toc516224946"/>
      <w:del w:id="14743" w:author="Laurence Golding" w:date="2019-05-11T06:52:00Z">
        <w:r>
          <w:delText>properties</w:delText>
        </w:r>
      </w:del>
      <w:ins w:id="14744" w:author="Laurence Golding" w:date="2019-05-11T06:52:00Z">
        <w:r w:rsidR="000F7870">
          <w:t>taxa</w:t>
        </w:r>
      </w:ins>
      <w:r w:rsidR="000F7870">
        <w:t xml:space="preserve"> property</w:t>
      </w:r>
      <w:bookmarkEnd w:id="14740"/>
      <w:bookmarkEnd w:id="14742"/>
    </w:p>
    <w:p w14:paraId="4A7A6C3E" w14:textId="77777777" w:rsidR="004A77ED" w:rsidRPr="004A77ED" w:rsidRDefault="000F7870" w:rsidP="004A77ED">
      <w:pPr>
        <w:rPr>
          <w:del w:id="14745" w:author="Laurence Golding" w:date="2019-05-11T06:52:00Z"/>
        </w:rPr>
      </w:pPr>
      <w:r>
        <w:t>A</w:t>
      </w:r>
      <w:r w:rsidRPr="000F7870">
        <w:t xml:space="preserve"> </w:t>
      </w:r>
      <w:r>
        <w:rPr>
          <w:rStyle w:val="CODEtemp"/>
        </w:rPr>
        <w:t>threadFlow</w:t>
      </w:r>
      <w:r w:rsidRPr="000F0B58">
        <w:rPr>
          <w:rStyle w:val="CODEtemp"/>
        </w:rPr>
        <w:t>Location</w:t>
      </w:r>
      <w:r>
        <w:t xml:space="preserve"> </w:t>
      </w:r>
      <w:del w:id="14746" w:author="Laurence Golding" w:date="2019-05-11T06:52:00Z">
        <w:r w:rsidR="004A77ED" w:rsidRPr="004A77ED">
          <w:delText xml:space="preserve">object </w:delText>
        </w:r>
      </w:del>
      <w:r w:rsidRPr="000F0B58">
        <w:rPr>
          <w:b/>
        </w:rPr>
        <w:t>MAY</w:t>
      </w:r>
      <w:r>
        <w:t xml:space="preserve"> contain a property named </w:t>
      </w:r>
      <w:del w:id="14747" w:author="Laurence Golding" w:date="2019-05-11T06:52:00Z">
        <w:r w:rsidR="004A77ED" w:rsidRPr="004A77ED">
          <w:rPr>
            <w:rStyle w:val="CODEtemp"/>
          </w:rPr>
          <w:delText>properties</w:delText>
        </w:r>
      </w:del>
      <w:ins w:id="14748" w:author="Laurence Golding" w:date="2019-05-11T06:52:00Z">
        <w:r>
          <w:rPr>
            <w:rStyle w:val="CODEtemp"/>
          </w:rPr>
          <w:t>taxa</w:t>
        </w:r>
      </w:ins>
      <w:r>
        <w:t xml:space="preserve"> whose value is </w:t>
      </w:r>
      <w:del w:id="14749" w:author="Laurence Golding" w:date="2019-05-11T06:52:00Z">
        <w:r w:rsidR="004A77ED" w:rsidRPr="004A77ED">
          <w:delText>a property bag (</w:delText>
        </w:r>
        <w:bookmarkStart w:id="14750" w:name="_Hlk503362618"/>
        <w:r w:rsidR="004A77ED" w:rsidRPr="004A77ED">
          <w:delText>§</w:delText>
        </w:r>
        <w:bookmarkEnd w:id="14750"/>
        <w:r w:rsidR="004A77ED">
          <w:fldChar w:fldCharType="begin"/>
        </w:r>
        <w:r w:rsidR="004A77ED">
          <w:delInstrText xml:space="preserve"> REF _Ref493408960 \w \h </w:delInstrText>
        </w:r>
        <w:r w:rsidR="004A77ED">
          <w:fldChar w:fldCharType="separate"/>
        </w:r>
        <w:r w:rsidR="00331070">
          <w:delText>3.7</w:delText>
        </w:r>
        <w:r w:rsidR="004A77ED">
          <w:fldChar w:fldCharType="end"/>
        </w:r>
        <w:r w:rsidR="004A77ED" w:rsidRPr="004A77ED">
          <w:delText>). This allows tools to include additional information about the use of the location in this context that is not explicitly specified in the SARIF format.</w:delText>
        </w:r>
      </w:del>
    </w:p>
    <w:p w14:paraId="5597659B" w14:textId="77777777" w:rsidR="00262CD2" w:rsidRDefault="00262CD2" w:rsidP="00B86BC7">
      <w:pPr>
        <w:pStyle w:val="Heading2"/>
        <w:numPr>
          <w:ilvl w:val="1"/>
          <w:numId w:val="2"/>
        </w:numPr>
        <w:rPr>
          <w:del w:id="14751" w:author="Laurence Golding" w:date="2019-05-11T06:52:00Z"/>
        </w:rPr>
      </w:pPr>
      <w:bookmarkStart w:id="14752" w:name="_Ref508812750"/>
      <w:bookmarkStart w:id="14753" w:name="_Toc516224947"/>
      <w:del w:id="14754" w:author="Laurence Golding" w:date="2019-05-11T06:52:00Z">
        <w:r>
          <w:delText>resources object</w:delText>
        </w:r>
        <w:bookmarkEnd w:id="14752"/>
        <w:bookmarkEnd w:id="14753"/>
      </w:del>
    </w:p>
    <w:p w14:paraId="2C21D868" w14:textId="77777777" w:rsidR="006E546E" w:rsidRDefault="006E546E" w:rsidP="006E546E">
      <w:pPr>
        <w:pStyle w:val="Heading3"/>
        <w:numPr>
          <w:ilvl w:val="2"/>
          <w:numId w:val="2"/>
        </w:numPr>
        <w:rPr>
          <w:moveFrom w:id="14755" w:author="Laurence Golding" w:date="2019-05-11T06:52:00Z"/>
        </w:rPr>
      </w:pPr>
      <w:bookmarkStart w:id="14756" w:name="_Toc516224948"/>
      <w:moveFromRangeStart w:id="14757" w:author="Laurence Golding" w:date="2019-05-11T06:52:00Z" w:name="move8449988"/>
      <w:moveFrom w:id="14758" w:author="Laurence Golding" w:date="2019-05-11T06:52:00Z">
        <w:r>
          <w:t>General</w:t>
        </w:r>
        <w:bookmarkEnd w:id="14756"/>
      </w:moveFrom>
    </w:p>
    <w:moveFromRangeEnd w:id="14757"/>
    <w:p w14:paraId="2977D33E" w14:textId="77777777" w:rsidR="00E15F22" w:rsidRPr="00E15F22" w:rsidRDefault="00E15F22" w:rsidP="00E15F22">
      <w:pPr>
        <w:rPr>
          <w:del w:id="14759" w:author="Laurence Golding" w:date="2019-05-11T06:52:00Z"/>
        </w:rPr>
      </w:pPr>
      <w:del w:id="14760" w:author="Laurence Golding" w:date="2019-05-11T06:52:00Z">
        <w:r>
          <w:delText xml:space="preserve">A </w:delText>
        </w:r>
        <w:r w:rsidRPr="00425B80">
          <w:rPr>
            <w:rStyle w:val="CODEtemp"/>
          </w:rPr>
          <w:delText>resources</w:delText>
        </w:r>
        <w:r>
          <w:delText xml:space="preserve"> object represents items that can be localized, such as message strings </w:delText>
        </w:r>
        <w:r w:rsidR="002C68D3">
          <w:delText>and</w:delText>
        </w:r>
        <w:r>
          <w:delText xml:space="preserve"> rule metadata.</w:delText>
        </w:r>
      </w:del>
    </w:p>
    <w:p w14:paraId="74EFB39B" w14:textId="77777777" w:rsidR="00B86BC7" w:rsidRDefault="00B86BC7" w:rsidP="00B86BC7">
      <w:pPr>
        <w:pStyle w:val="Heading3"/>
        <w:numPr>
          <w:ilvl w:val="2"/>
          <w:numId w:val="2"/>
        </w:numPr>
        <w:rPr>
          <w:moveFrom w:id="14761" w:author="Laurence Golding" w:date="2019-05-11T06:52:00Z"/>
        </w:rPr>
      </w:pPr>
      <w:bookmarkStart w:id="14762" w:name="_Ref508811824"/>
      <w:bookmarkStart w:id="14763" w:name="_Toc516224949"/>
      <w:moveFromRangeStart w:id="14764" w:author="Laurence Golding" w:date="2019-05-11T06:52:00Z" w:name="move8450032"/>
      <w:moveFrom w:id="14765" w:author="Laurence Golding" w:date="2019-05-11T06:52:00Z">
        <w:r>
          <w:t>message</w:t>
        </w:r>
        <w:r w:rsidR="00CD2BD7">
          <w:t>Strings</w:t>
        </w:r>
        <w:r>
          <w:t xml:space="preserve"> property</w:t>
        </w:r>
        <w:bookmarkEnd w:id="14762"/>
        <w:bookmarkEnd w:id="14763"/>
      </w:moveFrom>
    </w:p>
    <w:moveFromRangeEnd w:id="14764"/>
    <w:p w14:paraId="32B047B7" w14:textId="2D70C2A1" w:rsidR="000F7870" w:rsidRDefault="007E2FF7" w:rsidP="000F7870">
      <w:del w:id="14766" w:author="Laurence Golding" w:date="2019-05-11T06:52:00Z">
        <w:r>
          <w:delText xml:space="preserve">A </w:delText>
        </w:r>
        <w:r w:rsidRPr="00E80DCC">
          <w:rPr>
            <w:rStyle w:val="CODEtemp"/>
          </w:rPr>
          <w:delText>resources</w:delText>
        </w:r>
        <w:r>
          <w:delText xml:space="preserve"> object </w:delText>
        </w:r>
        <w:r>
          <w:rPr>
            <w:b/>
          </w:rPr>
          <w:delText>MAY</w:delText>
        </w:r>
        <w:r>
          <w:delText xml:space="preserve"> contain a property named </w:delText>
        </w:r>
        <w:r>
          <w:rPr>
            <w:rStyle w:val="CODEtemp"/>
          </w:rPr>
          <w:delText>messageStrings</w:delText>
        </w:r>
        <w:r>
          <w:delText xml:space="preserve"> whose value is a JSON object (§</w:delText>
        </w:r>
        <w:r>
          <w:fldChar w:fldCharType="begin"/>
        </w:r>
        <w:r>
          <w:delInstrText xml:space="preserve"> REF _Ref508798892 \r \h </w:delInstrText>
        </w:r>
        <w:r>
          <w:fldChar w:fldCharType="separate"/>
        </w:r>
        <w:r w:rsidR="00331070">
          <w:delText>3.5</w:delText>
        </w:r>
        <w:r>
          <w:fldChar w:fldCharType="end"/>
        </w:r>
        <w:r>
          <w:delText>) each of whose properties represents a single localized string. The property names correspond to resource identifiers (§</w:delText>
        </w:r>
        <w:r>
          <w:fldChar w:fldCharType="begin"/>
        </w:r>
        <w:r>
          <w:delInstrText xml:space="preserve"> REF _Ref508812963 \r \h </w:delInstrText>
        </w:r>
        <w:r>
          <w:fldChar w:fldCharType="separate"/>
        </w:r>
        <w:r w:rsidR="00331070">
          <w:delText>3.9.6</w:delText>
        </w:r>
        <w:r>
          <w:fldChar w:fldCharType="end"/>
        </w:r>
        <w:r>
          <w:delText xml:space="preserve">) within </w:delText>
        </w:r>
        <w:r w:rsidRPr="009722CB">
          <w:rPr>
            <w:rStyle w:val="CODEtemp"/>
          </w:rPr>
          <w:delText>message</w:delText>
        </w:r>
      </w:del>
      <w:ins w:id="14767" w:author="Laurence Golding" w:date="2019-05-11T06:52:00Z">
        <w:r w:rsidR="000F7870">
          <w:t>an array of zero or more unique</w:t>
        </w:r>
        <w:bookmarkStart w:id="14768" w:name="_Hlk7091539"/>
        <w:r w:rsidR="007E63F6">
          <w:t xml:space="preserve"> (§</w:t>
        </w:r>
        <w:r w:rsidR="007E63F6">
          <w:fldChar w:fldCharType="begin"/>
        </w:r>
        <w:r w:rsidR="007E63F6">
          <w:instrText xml:space="preserve"> REF _Ref493404799 \r \h </w:instrText>
        </w:r>
        <w:r w:rsidR="007E63F6">
          <w:fldChar w:fldCharType="separate"/>
        </w:r>
        <w:r w:rsidR="0009127C">
          <w:t>3.7.3</w:t>
        </w:r>
        <w:r w:rsidR="007E63F6">
          <w:fldChar w:fldCharType="end"/>
        </w:r>
        <w:r w:rsidR="007E63F6">
          <w:t>)</w:t>
        </w:r>
        <w:bookmarkEnd w:id="14768"/>
        <w:r w:rsidR="000F7870">
          <w:t xml:space="preserve"> </w:t>
        </w:r>
        <w:r w:rsidR="000F7870" w:rsidRPr="000F7870">
          <w:rPr>
            <w:rStyle w:val="CODEtemp"/>
          </w:rPr>
          <w:t>reportingDescriptorReference</w:t>
        </w:r>
      </w:ins>
      <w:r w:rsidR="000F7870">
        <w:t xml:space="preserve"> objects </w:t>
      </w:r>
      <w:del w:id="14769" w:author="Laurence Golding" w:date="2019-05-11T06:52:00Z">
        <w:r>
          <w:delText>(§</w:delText>
        </w:r>
        <w:r>
          <w:fldChar w:fldCharType="begin"/>
        </w:r>
        <w:r>
          <w:delInstrText xml:space="preserve"> REF _Ref508814664 \r \h </w:delInstrText>
        </w:r>
        <w:r>
          <w:fldChar w:fldCharType="separate"/>
        </w:r>
        <w:r w:rsidR="00331070">
          <w:delText>3.9</w:delText>
        </w:r>
        <w:r>
          <w:fldChar w:fldCharType="end"/>
        </w:r>
        <w:r>
          <w:delText xml:space="preserve">). If the property name is used as the value of the </w:delText>
        </w:r>
        <w:r w:rsidRPr="009722CB">
          <w:rPr>
            <w:rStyle w:val="CODEtemp"/>
          </w:rPr>
          <w:delText>messageId</w:delText>
        </w:r>
        <w:r>
          <w:delText xml:space="preserve"> property (§</w:delText>
        </w:r>
        <w:r>
          <w:fldChar w:fldCharType="begin"/>
        </w:r>
        <w:r>
          <w:delInstrText xml:space="preserve"> REF _Ref508811592 \r \h </w:delInstrText>
        </w:r>
        <w:r>
          <w:fldChar w:fldCharType="separate"/>
        </w:r>
        <w:r w:rsidR="00331070">
          <w:delText>3.9.9</w:delText>
        </w:r>
        <w:r>
          <w:fldChar w:fldCharType="end"/>
        </w:r>
        <w:r>
          <w:delText xml:space="preserve">) of any </w:delText>
        </w:r>
        <w:r w:rsidRPr="009722CB">
          <w:rPr>
            <w:rStyle w:val="CODEtemp"/>
          </w:rPr>
          <w:delText>message</w:delText>
        </w:r>
        <w:r>
          <w:delText xml:space="preserve"> object in the </w:delText>
        </w:r>
        <w:r w:rsidR="00EE5903">
          <w:delText>containing</w:delText>
        </w:r>
        <w:r>
          <w:delText xml:space="preserve"> </w:delText>
        </w:r>
        <w:r w:rsidRPr="00EE5903">
          <w:rPr>
            <w:rStyle w:val="CODEtemp"/>
          </w:rPr>
          <w:delText>run</w:delText>
        </w:r>
        <w:r w:rsidR="00EE5903">
          <w:delText xml:space="preserve"> object (§</w:delText>
        </w:r>
        <w:r w:rsidR="00EE5903">
          <w:fldChar w:fldCharType="begin"/>
        </w:r>
        <w:r w:rsidR="00EE5903">
          <w:delInstrText xml:space="preserve"> REF _Ref493349997 \r \h </w:delInstrText>
        </w:r>
        <w:r w:rsidR="00EE5903">
          <w:fldChar w:fldCharType="separate"/>
        </w:r>
        <w:r w:rsidR="00331070">
          <w:delText>3.11</w:delText>
        </w:r>
        <w:r w:rsidR="00EE5903">
          <w:fldChar w:fldCharType="end"/>
        </w:r>
        <w:r w:rsidR="00EE5903">
          <w:delText>)</w:delText>
        </w:r>
        <w:r>
          <w:delText xml:space="preserve">, the property value </w:delText>
        </w:r>
        <w:r>
          <w:rPr>
            <w:b/>
          </w:rPr>
          <w:delText>SHALL</w:delText>
        </w:r>
        <w:r>
          <w:delText xml:space="preserve"> be a plain text string (§</w:delText>
        </w:r>
        <w:r>
          <w:fldChar w:fldCharType="begin"/>
        </w:r>
        <w:r>
          <w:delInstrText xml:space="preserve"> REF _Ref503354593 \r \h </w:delInstrText>
        </w:r>
        <w:r>
          <w:fldChar w:fldCharType="separate"/>
        </w:r>
        <w:r w:rsidR="00331070">
          <w:delText>3.9.2</w:delText>
        </w:r>
        <w:r>
          <w:fldChar w:fldCharType="end"/>
        </w:r>
        <w:r>
          <w:delText xml:space="preserve">). If the property name is used as the value of the </w:delText>
        </w:r>
        <w:r w:rsidRPr="009722CB">
          <w:rPr>
            <w:rStyle w:val="CODEtemp"/>
          </w:rPr>
          <w:delText>richMessageId</w:delText>
        </w:r>
        <w:r>
          <w:delText xml:space="preserve"> property (§</w:delText>
        </w:r>
        <w:r>
          <w:fldChar w:fldCharType="begin"/>
        </w:r>
        <w:r>
          <w:delInstrText xml:space="preserve"> REF _Ref508811630 \r \h </w:delInstrText>
        </w:r>
        <w:r>
          <w:fldChar w:fldCharType="separate"/>
        </w:r>
        <w:r w:rsidR="00331070">
          <w:delText>3.9.10</w:delText>
        </w:r>
        <w:r>
          <w:fldChar w:fldCharType="end"/>
        </w:r>
        <w:r>
          <w:delText xml:space="preserve">) of any </w:delText>
        </w:r>
        <w:r w:rsidRPr="003630EE">
          <w:rPr>
            <w:rStyle w:val="CODEtemp"/>
          </w:rPr>
          <w:delText>message</w:delText>
        </w:r>
        <w:r>
          <w:delText xml:space="preserve"> object in the </w:delText>
        </w:r>
        <w:r w:rsidR="00EE5903">
          <w:delText>containing</w:delText>
        </w:r>
        <w:r>
          <w:delText xml:space="preserve"> </w:delText>
        </w:r>
        <w:r w:rsidRPr="00EE5903">
          <w:rPr>
            <w:rStyle w:val="CODEtemp"/>
          </w:rPr>
          <w:delText>run</w:delText>
        </w:r>
        <w:r w:rsidR="00EE5903">
          <w:delText xml:space="preserve"> object</w:delText>
        </w:r>
        <w:r>
          <w:delText xml:space="preserve">, the property value </w:delText>
        </w:r>
        <w:r>
          <w:rPr>
            <w:b/>
          </w:rPr>
          <w:delText>SHALL</w:delText>
        </w:r>
        <w:r>
          <w:delText xml:space="preserve"> be a rich text string (§</w:delText>
        </w:r>
        <w:r>
          <w:fldChar w:fldCharType="begin"/>
        </w:r>
        <w:r>
          <w:delInstrText xml:space="preserve"> REF _Ref503354606 \r \h </w:delInstrText>
        </w:r>
        <w:r>
          <w:fldChar w:fldCharType="separate"/>
        </w:r>
        <w:r w:rsidR="00331070">
          <w:delText>3.9.3</w:delText>
        </w:r>
        <w:r>
          <w:fldChar w:fldCharType="end"/>
        </w:r>
        <w:r>
          <w:delText xml:space="preserve">). A given resource identifier </w:delText>
        </w:r>
        <w:r>
          <w:rPr>
            <w:b/>
          </w:rPr>
          <w:delText>SHALL NOT</w:delText>
        </w:r>
        <w:r>
          <w:delText xml:space="preserve"> appear both as the value of a </w:delText>
        </w:r>
        <w:r w:rsidRPr="005215EE">
          <w:rPr>
            <w:rStyle w:val="CODEtemp"/>
          </w:rPr>
          <w:delText>messageId</w:delText>
        </w:r>
        <w:r>
          <w:delText xml:space="preserve"> property and the value of a </w:delText>
        </w:r>
        <w:r w:rsidRPr="005215EE">
          <w:rPr>
            <w:rStyle w:val="CODEtemp"/>
          </w:rPr>
          <w:delText>richMessageId</w:delText>
        </w:r>
        <w:r>
          <w:delText xml:space="preserve"> property in the same </w:delText>
        </w:r>
        <w:r w:rsidRPr="00EE5903">
          <w:rPr>
            <w:rStyle w:val="CODEtemp"/>
          </w:rPr>
          <w:delText>run</w:delText>
        </w:r>
        <w:r w:rsidR="00EE5903">
          <w:delText xml:space="preserve"> object</w:delText>
        </w:r>
      </w:del>
      <w:ins w:id="14770" w:author="Laurence Golding" w:date="2019-05-11T06:52:00Z">
        <w:r w:rsidR="000F7870">
          <w:t xml:space="preserve">each of which </w:t>
        </w:r>
        <w:r w:rsidR="00E426A3">
          <w:t>specifies</w:t>
        </w:r>
        <w:r w:rsidR="000F7870">
          <w:t xml:space="preserve"> a </w:t>
        </w:r>
        <w:r w:rsidR="00E426A3">
          <w:t>category</w:t>
        </w:r>
        <w:r w:rsidR="007E63F6">
          <w:t xml:space="preserve"> into which this </w:t>
        </w:r>
        <w:r w:rsidR="007E63F6" w:rsidRPr="007E63F6">
          <w:rPr>
            <w:rStyle w:val="CODEtemp"/>
          </w:rPr>
          <w:t>threadFlowLocation</w:t>
        </w:r>
        <w:r w:rsidR="007E63F6">
          <w:t xml:space="preserve"> falls</w:t>
        </w:r>
      </w:ins>
      <w:r w:rsidR="007E63F6">
        <w:t>.</w:t>
      </w:r>
    </w:p>
    <w:p w14:paraId="59E76C02" w14:textId="77777777" w:rsidR="007E2FF7" w:rsidRDefault="007E2FF7" w:rsidP="007E2FF7">
      <w:pPr>
        <w:pStyle w:val="Note"/>
        <w:rPr>
          <w:del w:id="14771" w:author="Laurence Golding" w:date="2019-05-11T06:52:00Z"/>
        </w:rPr>
      </w:pPr>
      <w:del w:id="14772" w:author="Laurence Golding" w:date="2019-05-11T06:52:00Z">
        <w:r>
          <w:delText>EXAMPLE:</w:delText>
        </w:r>
      </w:del>
    </w:p>
    <w:p w14:paraId="1E277A8C" w14:textId="77777777" w:rsidR="007E2FF7" w:rsidRDefault="007E2FF7" w:rsidP="007E2FF7">
      <w:pPr>
        <w:pStyle w:val="Codesmall"/>
        <w:rPr>
          <w:del w:id="14773" w:author="Laurence Golding" w:date="2019-05-11T06:52:00Z"/>
        </w:rPr>
      </w:pPr>
      <w:del w:id="14774" w:author="Laurence Golding" w:date="2019-05-11T06:52:00Z">
        <w:r>
          <w:delText>"resources": {</w:delText>
        </w:r>
      </w:del>
    </w:p>
    <w:p w14:paraId="6B94FCF6" w14:textId="77777777" w:rsidR="007E2FF7" w:rsidRDefault="007E2FF7" w:rsidP="007E2FF7">
      <w:pPr>
        <w:pStyle w:val="Codesmall"/>
        <w:rPr>
          <w:del w:id="14775" w:author="Laurence Golding" w:date="2019-05-11T06:52:00Z"/>
        </w:rPr>
      </w:pPr>
      <w:del w:id="14776" w:author="Laurence Golding" w:date="2019-05-11T06:52:00Z">
        <w:r>
          <w:delText xml:space="preserve">  "</w:delText>
        </w:r>
        <w:r w:rsidR="00FB34A0">
          <w:delText>messageStrings": {</w:delText>
        </w:r>
      </w:del>
    </w:p>
    <w:p w14:paraId="4DB95ABC" w14:textId="77777777" w:rsidR="00FB34A0" w:rsidRDefault="00FB34A0" w:rsidP="007E2FF7">
      <w:pPr>
        <w:pStyle w:val="Codesmall"/>
        <w:rPr>
          <w:del w:id="14777" w:author="Laurence Golding" w:date="2019-05-11T06:52:00Z"/>
        </w:rPr>
      </w:pPr>
      <w:del w:id="14778" w:author="Laurence Golding" w:date="2019-05-11T06:52:00Z">
        <w:r>
          <w:delText xml:space="preserve">    "call": "Function call",</w:delText>
        </w:r>
      </w:del>
    </w:p>
    <w:p w14:paraId="5ADAB164" w14:textId="77777777" w:rsidR="00FB34A0" w:rsidRDefault="00FB34A0" w:rsidP="007E2FF7">
      <w:pPr>
        <w:pStyle w:val="Codesmall"/>
        <w:rPr>
          <w:del w:id="14779" w:author="Laurence Golding" w:date="2019-05-11T06:52:00Z"/>
        </w:rPr>
      </w:pPr>
      <w:del w:id="14780" w:author="Laurence Golding" w:date="2019-05-11T06:52:00Z">
        <w:r>
          <w:delText xml:space="preserve">    "return": "Function return"</w:delText>
        </w:r>
      </w:del>
    </w:p>
    <w:p w14:paraId="12D43407" w14:textId="77777777" w:rsidR="00FB34A0" w:rsidRDefault="00FB34A0" w:rsidP="007E2FF7">
      <w:pPr>
        <w:pStyle w:val="Codesmall"/>
        <w:rPr>
          <w:del w:id="14781" w:author="Laurence Golding" w:date="2019-05-11T06:52:00Z"/>
        </w:rPr>
      </w:pPr>
      <w:del w:id="14782" w:author="Laurence Golding" w:date="2019-05-11T06:52:00Z">
        <w:r>
          <w:delText xml:space="preserve">  }</w:delText>
        </w:r>
      </w:del>
    </w:p>
    <w:p w14:paraId="71DCBD31" w14:textId="77777777" w:rsidR="007E2FF7" w:rsidRPr="007E2FF7" w:rsidRDefault="007E2FF7" w:rsidP="007E2FF7">
      <w:pPr>
        <w:pStyle w:val="Codesmall"/>
        <w:rPr>
          <w:del w:id="14783" w:author="Laurence Golding" w:date="2019-05-11T06:52:00Z"/>
        </w:rPr>
      </w:pPr>
      <w:del w:id="14784" w:author="Laurence Golding" w:date="2019-05-11T06:52:00Z">
        <w:r>
          <w:delText>}</w:delText>
        </w:r>
      </w:del>
    </w:p>
    <w:p w14:paraId="3C52FA09" w14:textId="77777777" w:rsidR="00AE1A72" w:rsidRDefault="00523953" w:rsidP="00AE1A72">
      <w:pPr>
        <w:pStyle w:val="Heading3"/>
        <w:numPr>
          <w:ilvl w:val="2"/>
          <w:numId w:val="2"/>
        </w:numPr>
        <w:rPr>
          <w:moveFrom w:id="14785" w:author="Laurence Golding" w:date="2019-05-11T06:52:00Z"/>
        </w:rPr>
      </w:pPr>
      <w:bookmarkStart w:id="14786" w:name="_Ref508870783"/>
      <w:bookmarkStart w:id="14787" w:name="_Ref508871574"/>
      <w:bookmarkStart w:id="14788" w:name="_Ref508876005"/>
      <w:bookmarkStart w:id="14789" w:name="_Toc516224950"/>
      <w:moveFromRangeStart w:id="14790" w:author="Laurence Golding" w:date="2019-05-11T06:52:00Z" w:name="move8449968"/>
      <w:moveFrom w:id="14791" w:author="Laurence Golding" w:date="2019-05-11T06:52:00Z">
        <w:r>
          <w:t xml:space="preserve">rules </w:t>
        </w:r>
        <w:r w:rsidR="00AE1A72">
          <w:t>property</w:t>
        </w:r>
        <w:bookmarkEnd w:id="14786"/>
        <w:bookmarkEnd w:id="14787"/>
        <w:bookmarkEnd w:id="14788"/>
        <w:bookmarkEnd w:id="14789"/>
      </w:moveFrom>
    </w:p>
    <w:moveFromRangeEnd w:id="14790"/>
    <w:p w14:paraId="564F0136" w14:textId="77777777" w:rsidR="00D11581" w:rsidRPr="00425B80" w:rsidRDefault="00D11581" w:rsidP="00D11581">
      <w:pPr>
        <w:rPr>
          <w:del w:id="14792" w:author="Laurence Golding" w:date="2019-05-11T06:52:00Z"/>
        </w:rPr>
      </w:pPr>
      <w:del w:id="14793" w:author="Laurence Golding" w:date="2019-05-11T06:52:00Z">
        <w:r>
          <w:delText xml:space="preserve">A </w:delText>
        </w:r>
        <w:r w:rsidRPr="009722CB">
          <w:rPr>
            <w:rStyle w:val="CODEtemp"/>
          </w:rPr>
          <w:delText>resources</w:delText>
        </w:r>
        <w:r>
          <w:delText xml:space="preserve"> object </w:delText>
        </w:r>
        <w:r>
          <w:rPr>
            <w:b/>
          </w:rPr>
          <w:delText>MAY</w:delText>
        </w:r>
        <w:r>
          <w:delText xml:space="preserve"> </w:delText>
        </w:r>
        <w:r w:rsidR="007E2FF7">
          <w:delText>contain</w:delText>
        </w:r>
        <w:r>
          <w:delText xml:space="preserve"> a property named </w:delText>
        </w:r>
        <w:r w:rsidRPr="00425B80">
          <w:rPr>
            <w:rStyle w:val="CODEtemp"/>
          </w:rPr>
          <w:delText>rules</w:delText>
        </w:r>
        <w:r>
          <w:delText xml:space="preserve"> whose value is a JSON object (§</w:delText>
        </w:r>
        <w:r>
          <w:fldChar w:fldCharType="begin"/>
        </w:r>
        <w:r>
          <w:delInstrText xml:space="preserve"> REF _Ref508798892 \r \h </w:delInstrText>
        </w:r>
        <w:r>
          <w:fldChar w:fldCharType="separate"/>
        </w:r>
        <w:r w:rsidR="00331070">
          <w:delText>3.5</w:delText>
        </w:r>
        <w:r>
          <w:fldChar w:fldCharType="end"/>
        </w:r>
        <w:r>
          <w:delText xml:space="preserve">), each of whose properties represents a </w:delText>
        </w:r>
        <w:r w:rsidRPr="00EA45E7">
          <w:rPr>
            <w:rStyle w:val="CODEtemp"/>
          </w:rPr>
          <w:delText>rule</w:delText>
        </w:r>
        <w:r>
          <w:delText xml:space="preserve"> object (§</w:delText>
        </w:r>
        <w:r>
          <w:fldChar w:fldCharType="begin"/>
        </w:r>
        <w:r>
          <w:delInstrText xml:space="preserve"> REF _Ref508814067 \r \h </w:delInstrText>
        </w:r>
        <w:r>
          <w:fldChar w:fldCharType="separate"/>
        </w:r>
        <w:r w:rsidR="00331070">
          <w:delText>3.36</w:delText>
        </w:r>
        <w:r>
          <w:fldChar w:fldCharType="end"/>
        </w:r>
        <w:r>
          <w:delText>).</w:delText>
        </w:r>
      </w:del>
    </w:p>
    <w:p w14:paraId="2FEE5B92" w14:textId="77777777" w:rsidR="00D11581" w:rsidRDefault="00D11581" w:rsidP="00D11581">
      <w:pPr>
        <w:rPr>
          <w:del w:id="14794" w:author="Laurence Golding" w:date="2019-05-11T06:52:00Z"/>
        </w:rPr>
      </w:pPr>
      <w:del w:id="14795" w:author="Laurence Golding" w:date="2019-05-11T06:52:00Z">
        <w:r w:rsidRPr="00DD45F4">
          <w:delText xml:space="preserve">If there is only one </w:delText>
        </w:r>
        <w:r w:rsidRPr="00DD45F4">
          <w:rPr>
            <w:rStyle w:val="CODEtemp"/>
          </w:rPr>
          <w:delText>rule</w:delText>
        </w:r>
        <w:r w:rsidRPr="00DD45F4">
          <w:delText xml:space="preserve"> object with a particular </w:delText>
        </w:r>
        <w:r w:rsidRPr="00DD45F4">
          <w:rPr>
            <w:rStyle w:val="CODEtemp"/>
          </w:rPr>
          <w:delText>id</w:delText>
        </w:r>
        <w:r w:rsidRPr="00DD45F4">
          <w:delText xml:space="preserve"> (§</w:delText>
        </w:r>
        <w:r>
          <w:fldChar w:fldCharType="begin"/>
        </w:r>
        <w:r>
          <w:delInstrText xml:space="preserve"> REF _Ref493408046 \r \h </w:delInstrText>
        </w:r>
        <w:r>
          <w:fldChar w:fldCharType="separate"/>
        </w:r>
        <w:r w:rsidR="00331070">
          <w:delText>3.36.3</w:delText>
        </w:r>
        <w:r>
          <w:fldChar w:fldCharType="end"/>
        </w:r>
        <w:r w:rsidRPr="00DD45F4">
          <w:delText xml:space="preserve">), then the property name for that </w:delText>
        </w:r>
        <w:r w:rsidRPr="00DD45F4">
          <w:rPr>
            <w:rStyle w:val="CODEtemp"/>
          </w:rPr>
          <w:delText>rule</w:delText>
        </w:r>
        <w:r w:rsidRPr="00DD45F4">
          <w:delText xml:space="preserve"> object </w:delText>
        </w:r>
        <w:r w:rsidRPr="00DD45F4">
          <w:rPr>
            <w:b/>
          </w:rPr>
          <w:delText>SHALL</w:delText>
        </w:r>
        <w:r w:rsidRPr="00DD45F4">
          <w:delText xml:space="preserve"> be the rule id.</w:delText>
        </w:r>
      </w:del>
    </w:p>
    <w:p w14:paraId="663BB98B" w14:textId="77777777" w:rsidR="00D11581" w:rsidRDefault="00D11581" w:rsidP="00D11581">
      <w:pPr>
        <w:pStyle w:val="Note"/>
        <w:rPr>
          <w:del w:id="14796" w:author="Laurence Golding" w:date="2019-05-11T06:52:00Z"/>
        </w:rPr>
      </w:pPr>
      <w:del w:id="14797" w:author="Laurence Golding" w:date="2019-05-11T06:52:00Z">
        <w:r>
          <w:delText xml:space="preserve">EXAMPLE 1: </w:delText>
        </w:r>
        <w:r w:rsidRPr="00DD45F4">
          <w:delText>In this example, two rules have different ids. The property names match the rule ids.</w:delText>
        </w:r>
      </w:del>
    </w:p>
    <w:p w14:paraId="1C49EA9B" w14:textId="77777777" w:rsidR="007E2FF7" w:rsidRDefault="007E2FF7" w:rsidP="007E2FF7">
      <w:pPr>
        <w:pStyle w:val="Codesmall"/>
        <w:rPr>
          <w:del w:id="14798" w:author="Laurence Golding" w:date="2019-05-11T06:52:00Z"/>
        </w:rPr>
      </w:pPr>
      <w:del w:id="14799" w:author="Laurence Golding" w:date="2019-05-11T06:52:00Z">
        <w:r>
          <w:delText>"resources": {</w:delText>
        </w:r>
      </w:del>
    </w:p>
    <w:p w14:paraId="77F6218A" w14:textId="34264F12" w:rsidR="007E63F6" w:rsidRDefault="007E63F6" w:rsidP="007E63F6">
      <w:pPr>
        <w:pStyle w:val="Note"/>
        <w:rPr>
          <w:ins w:id="14800" w:author="Laurence Golding" w:date="2019-05-11T06:52:00Z"/>
        </w:rPr>
      </w:pPr>
      <w:ins w:id="14801" w:author="Laurence Golding" w:date="2019-05-11T06:52:00Z">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9127C">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9127C">
          <w:t>3.49</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ins>
    </w:p>
    <w:p w14:paraId="07435814" w14:textId="294BB8F0" w:rsidR="00D97EB4" w:rsidRDefault="00D97EB4" w:rsidP="00D97EB4">
      <w:pPr>
        <w:pStyle w:val="Note"/>
        <w:rPr>
          <w:ins w:id="14802" w:author="Laurence Golding" w:date="2019-05-11T06:52:00Z"/>
        </w:rPr>
      </w:pPr>
      <w:ins w:id="14803" w:author="Laurence Golding" w:date="2019-05-11T06:52:00Z">
        <w:r>
          <w:t>EXAMPLE: This example illustrates the scenario in the above note.</w:t>
        </w:r>
      </w:ins>
    </w:p>
    <w:p w14:paraId="59028D9A" w14:textId="67B157C6" w:rsidR="00D97EB4" w:rsidRDefault="00D97EB4" w:rsidP="00D97EB4">
      <w:pPr>
        <w:pStyle w:val="Code"/>
        <w:rPr>
          <w:ins w:id="14804" w:author="Laurence Golding" w:date="2019-05-11T06:52:00Z"/>
        </w:rPr>
      </w:pPr>
      <w:ins w:id="14805" w:author="Laurence Golding" w:date="2019-05-11T06:52:00Z">
        <w:r>
          <w:t>{                                # A run object (§</w:t>
        </w:r>
        <w:r>
          <w:fldChar w:fldCharType="begin"/>
        </w:r>
        <w:r>
          <w:instrText xml:space="preserve"> REF _Ref493349997 \r \h </w:instrText>
        </w:r>
        <w:r>
          <w:fldChar w:fldCharType="separate"/>
        </w:r>
        <w:r w:rsidR="0009127C">
          <w:t>3.14</w:t>
        </w:r>
        <w:r>
          <w:fldChar w:fldCharType="end"/>
        </w:r>
        <w:r>
          <w:t>).</w:t>
        </w:r>
      </w:ins>
    </w:p>
    <w:p w14:paraId="42426ABB" w14:textId="0C8A97F2" w:rsidR="00D97EB4" w:rsidRDefault="00D97EB4" w:rsidP="00D97EB4">
      <w:pPr>
        <w:pStyle w:val="Code"/>
        <w:rPr>
          <w:ins w:id="14806" w:author="Laurence Golding" w:date="2019-05-11T06:52:00Z"/>
        </w:rPr>
      </w:pPr>
      <w:ins w:id="14807" w:author="Laurence Golding" w:date="2019-05-11T06:52:00Z">
        <w:r>
          <w:t xml:space="preserve">  "tool": {                      # See §</w:t>
        </w:r>
        <w:r>
          <w:fldChar w:fldCharType="begin"/>
        </w:r>
        <w:r>
          <w:instrText xml:space="preserve"> REF _Ref493350956 \r \h </w:instrText>
        </w:r>
        <w:r>
          <w:fldChar w:fldCharType="separate"/>
        </w:r>
        <w:r w:rsidR="0009127C">
          <w:t>3.14.6</w:t>
        </w:r>
        <w:r>
          <w:fldChar w:fldCharType="end"/>
        </w:r>
        <w:r>
          <w:t>.</w:t>
        </w:r>
      </w:ins>
    </w:p>
    <w:p w14:paraId="1AA535F7" w14:textId="7B559711" w:rsidR="00D97EB4" w:rsidRDefault="00D97EB4" w:rsidP="00D97EB4">
      <w:pPr>
        <w:pStyle w:val="Code"/>
        <w:rPr>
          <w:ins w:id="14808" w:author="Laurence Golding" w:date="2019-05-11T06:52:00Z"/>
        </w:rPr>
      </w:pPr>
      <w:ins w:id="14809" w:author="Laurence Golding" w:date="2019-05-11T06:52:00Z">
        <w:r>
          <w:t xml:space="preserve">    "driver": {</w:t>
        </w:r>
      </w:ins>
    </w:p>
    <w:p w14:paraId="1D91673B" w14:textId="5394F025" w:rsidR="00D97EB4" w:rsidRDefault="00D97EB4" w:rsidP="00D97EB4">
      <w:pPr>
        <w:pStyle w:val="Code"/>
        <w:rPr>
          <w:ins w:id="14810" w:author="Laurence Golding" w:date="2019-05-11T06:52:00Z"/>
        </w:rPr>
      </w:pPr>
      <w:ins w:id="14811" w:author="Laurence Golding" w:date="2019-05-11T06:52:00Z">
        <w:r>
          <w:t xml:space="preserve">      "name": "TaintDetector",</w:t>
        </w:r>
      </w:ins>
    </w:p>
    <w:p w14:paraId="13CD8CAB" w14:textId="5AB9FF5E" w:rsidR="00D97EB4" w:rsidRDefault="00D97EB4" w:rsidP="00D97EB4">
      <w:pPr>
        <w:pStyle w:val="Code"/>
        <w:pPrChange w:id="14812" w:author="Laurence Golding" w:date="2019-05-11T06:51:00Z">
          <w:pPr>
            <w:pStyle w:val="Codesmall"/>
          </w:pPr>
        </w:pPrChange>
      </w:pPr>
      <w:ins w:id="14813" w:author="Laurence Golding" w:date="2019-05-11T06:52:00Z">
        <w:r>
          <w:t xml:space="preserve">    </w:t>
        </w:r>
      </w:ins>
      <w:r>
        <w:t xml:space="preserve">  "</w:t>
      </w:r>
      <w:r w:rsidR="00847922">
        <w:t xml:space="preserve">rules": </w:t>
      </w:r>
      <w:del w:id="14814" w:author="Laurence Golding" w:date="2019-05-11T06:52:00Z">
        <w:r w:rsidR="00D11581">
          <w:delText>{</w:delText>
        </w:r>
      </w:del>
      <w:ins w:id="14815" w:author="Laurence Golding" w:date="2019-05-11T06:52:00Z">
        <w:r w:rsidR="00847922">
          <w:t>[</w:t>
        </w:r>
      </w:ins>
    </w:p>
    <w:p w14:paraId="3151EB42" w14:textId="2C86A8CB" w:rsidR="00847922" w:rsidRDefault="00847922" w:rsidP="00D97EB4">
      <w:pPr>
        <w:pStyle w:val="Code"/>
        <w:pPrChange w:id="14816" w:author="Laurence Golding" w:date="2019-05-11T06:51:00Z">
          <w:pPr>
            <w:pStyle w:val="Codesmall"/>
          </w:pPr>
        </w:pPrChange>
      </w:pPr>
      <w:r>
        <w:t xml:space="preserve">    </w:t>
      </w:r>
      <w:del w:id="14817" w:author="Laurence Golding" w:date="2019-05-11T06:52:00Z">
        <w:r w:rsidR="00D11581">
          <w:delText>"CA1001":</w:delText>
        </w:r>
      </w:del>
      <w:ins w:id="14818" w:author="Laurence Golding" w:date="2019-05-11T06:52:00Z">
        <w:r>
          <w:t xml:space="preserve">   </w:t>
        </w:r>
      </w:ins>
      <w:r>
        <w:t xml:space="preserve"> {</w:t>
      </w:r>
    </w:p>
    <w:p w14:paraId="472582F4" w14:textId="45063FF3" w:rsidR="00847922" w:rsidRDefault="00847922" w:rsidP="00D97EB4">
      <w:pPr>
        <w:pStyle w:val="Code"/>
        <w:pPrChange w:id="14819" w:author="Laurence Golding" w:date="2019-05-11T06:51:00Z">
          <w:pPr>
            <w:pStyle w:val="Codesmall"/>
          </w:pPr>
        </w:pPrChange>
      </w:pPr>
      <w:ins w:id="14820" w:author="Laurence Golding" w:date="2019-05-11T06:52:00Z">
        <w:r>
          <w:t xml:space="preserve">    </w:t>
        </w:r>
      </w:ins>
      <w:r>
        <w:t xml:space="preserve">      "id": "</w:t>
      </w:r>
      <w:del w:id="14821" w:author="Laurence Golding" w:date="2019-05-11T06:52:00Z">
        <w:r w:rsidR="00D11581">
          <w:delText>CA1001</w:delText>
        </w:r>
      </w:del>
      <w:ins w:id="14822" w:author="Laurence Golding" w:date="2019-05-11T06:52:00Z">
        <w:r>
          <w:t>TD0001</w:t>
        </w:r>
      </w:ins>
      <w:r>
        <w:t>",</w:t>
      </w:r>
    </w:p>
    <w:p w14:paraId="247D09F0" w14:textId="420795BE" w:rsidR="00847922" w:rsidRDefault="00847922" w:rsidP="00D97EB4">
      <w:pPr>
        <w:pStyle w:val="Code"/>
        <w:rPr>
          <w:ins w:id="14823" w:author="Laurence Golding" w:date="2019-05-11T06:52:00Z"/>
        </w:rPr>
      </w:pPr>
      <w:ins w:id="14824" w:author="Laurence Golding" w:date="2019-05-11T06:52:00Z">
        <w:r>
          <w:t xml:space="preserve">          "name": "UntrustedDataStoredInDatabase",</w:t>
        </w:r>
      </w:ins>
    </w:p>
    <w:p w14:paraId="117405E9" w14:textId="4736F953" w:rsidR="00847922" w:rsidRDefault="00847922" w:rsidP="00D97EB4">
      <w:pPr>
        <w:pStyle w:val="Code"/>
        <w:pPrChange w:id="14825" w:author="Laurence Golding" w:date="2019-05-11T06:51:00Z">
          <w:pPr>
            <w:pStyle w:val="Codesmall"/>
          </w:pPr>
        </w:pPrChange>
      </w:pPr>
      <w:ins w:id="14826" w:author="Laurence Golding" w:date="2019-05-11T06:52:00Z">
        <w:r>
          <w:t xml:space="preserve">    </w:t>
        </w:r>
      </w:ins>
      <w:r>
        <w:t xml:space="preserve">      "shortDescription": {</w:t>
      </w:r>
    </w:p>
    <w:p w14:paraId="2307BF4B" w14:textId="1BD01CB4" w:rsidR="00847922" w:rsidRDefault="00847922" w:rsidP="00D97EB4">
      <w:pPr>
        <w:pStyle w:val="Code"/>
        <w:pPrChange w:id="14827" w:author="Laurence Golding" w:date="2019-05-11T06:51:00Z">
          <w:pPr>
            <w:pStyle w:val="Codesmall"/>
          </w:pPr>
        </w:pPrChange>
      </w:pPr>
      <w:r>
        <w:t xml:space="preserve">        </w:t>
      </w:r>
      <w:ins w:id="14828" w:author="Laurence Golding" w:date="2019-05-11T06:52:00Z">
        <w:r>
          <w:t xml:space="preserve">    </w:t>
        </w:r>
      </w:ins>
      <w:r>
        <w:t>"text": "</w:t>
      </w:r>
      <w:del w:id="14829" w:author="Laurence Golding" w:date="2019-05-11T06:52:00Z">
        <w:r w:rsidR="00D11581">
          <w:delText>Types that own disposable fields should be</w:delText>
        </w:r>
      </w:del>
      <w:ins w:id="14830" w:author="Laurence Golding" w:date="2019-05-11T06:52:00Z">
        <w:r>
          <w:t>Data from an untrusted source was stored in a database."</w:t>
        </w:r>
      </w:ins>
    </w:p>
    <w:p w14:paraId="62977E70" w14:textId="19E9ED8D" w:rsidR="00847922" w:rsidRDefault="00847922" w:rsidP="00D97EB4">
      <w:pPr>
        <w:pStyle w:val="Code"/>
        <w:pPrChange w:id="14831" w:author="Laurence Golding" w:date="2019-05-11T06:51:00Z">
          <w:pPr>
            <w:pStyle w:val="Codesmall"/>
          </w:pPr>
        </w:pPrChange>
      </w:pPr>
      <w:r>
        <w:t xml:space="preserve">          </w:t>
      </w:r>
      <w:del w:id="14832" w:author="Laurence Golding" w:date="2019-05-11T06:52:00Z">
        <w:r w:rsidR="00D11581">
          <w:delText xml:space="preserve">       disposable."</w:delText>
        </w:r>
      </w:del>
      <w:ins w:id="14833" w:author="Laurence Golding" w:date="2019-05-11T06:52:00Z">
        <w:r>
          <w:t>}</w:t>
        </w:r>
      </w:ins>
    </w:p>
    <w:p w14:paraId="106DAC72" w14:textId="3E4AEAA0" w:rsidR="00847922" w:rsidRDefault="00847922" w:rsidP="00D97EB4">
      <w:pPr>
        <w:pStyle w:val="Code"/>
        <w:pPrChange w:id="14834" w:author="Laurence Golding" w:date="2019-05-11T06:51:00Z">
          <w:pPr>
            <w:pStyle w:val="Codesmall"/>
          </w:pPr>
        </w:pPrChange>
      </w:pPr>
      <w:r>
        <w:t xml:space="preserve">      </w:t>
      </w:r>
      <w:del w:id="14835" w:author="Laurence Golding" w:date="2019-05-11T06:52:00Z">
        <w:r w:rsidR="00D11581">
          <w:delText>}</w:delText>
        </w:r>
      </w:del>
      <w:ins w:id="14836" w:author="Laurence Golding" w:date="2019-05-11T06:52:00Z">
        <w:r>
          <w:t xml:space="preserve">  },</w:t>
        </w:r>
      </w:ins>
    </w:p>
    <w:p w14:paraId="79A7A904" w14:textId="5B17E300" w:rsidR="00E15A4E" w:rsidRDefault="00E15A4E" w:rsidP="00E15A4E">
      <w:pPr>
        <w:pStyle w:val="Code"/>
        <w:pPrChange w:id="14837" w:author="Laurence Golding" w:date="2019-05-11T06:51:00Z">
          <w:pPr>
            <w:pStyle w:val="Codesmall"/>
          </w:pPr>
        </w:pPrChange>
      </w:pPr>
      <w:r>
        <w:t xml:space="preserve">    </w:t>
      </w:r>
      <w:del w:id="14838" w:author="Laurence Golding" w:date="2019-05-11T06:52:00Z">
        <w:r w:rsidR="00D11581">
          <w:delText>},</w:delText>
        </w:r>
      </w:del>
      <w:ins w:id="14839" w:author="Laurence Golding" w:date="2019-05-11T06:52:00Z">
        <w:r>
          <w:t xml:space="preserve">    ...</w:t>
        </w:r>
      </w:ins>
    </w:p>
    <w:p w14:paraId="300C05DA" w14:textId="3E6C5FE6" w:rsidR="00E15A4E" w:rsidRDefault="00E15A4E" w:rsidP="00E15A4E">
      <w:pPr>
        <w:pStyle w:val="Code"/>
        <w:pPrChange w:id="14840" w:author="Laurence Golding" w:date="2019-05-11T06:51:00Z">
          <w:pPr>
            <w:pStyle w:val="Codesmall"/>
          </w:pPr>
        </w:pPrChange>
      </w:pPr>
      <w:r>
        <w:t xml:space="preserve">    </w:t>
      </w:r>
      <w:del w:id="14841" w:author="Laurence Golding" w:date="2019-05-11T06:52:00Z">
        <w:r w:rsidR="00D11581">
          <w:delText>"CA1002": {</w:delText>
        </w:r>
      </w:del>
      <w:ins w:id="14842" w:author="Laurence Golding" w:date="2019-05-11T06:52:00Z">
        <w:r>
          <w:t xml:space="preserve">  ],</w:t>
        </w:r>
      </w:ins>
    </w:p>
    <w:p w14:paraId="69826A34" w14:textId="13CF9885" w:rsidR="00847922" w:rsidRDefault="00847922" w:rsidP="00D97EB4">
      <w:pPr>
        <w:pStyle w:val="Code"/>
        <w:rPr>
          <w:ins w:id="14843" w:author="Laurence Golding" w:date="2019-05-11T06:52:00Z"/>
        </w:rPr>
      </w:pPr>
      <w:ins w:id="14844" w:author="Laurence Golding" w:date="2019-05-11T06:52:00Z">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9127C">
          <w:t>3.19.3</w:t>
        </w:r>
        <w:r w:rsidR="00E15A4E">
          <w:fldChar w:fldCharType="end"/>
        </w:r>
        <w:r w:rsidR="00E15A4E">
          <w:t>)</w:t>
        </w:r>
        <w:r>
          <w:t xml:space="preserve"> </w:t>
        </w:r>
        <w:r w:rsidR="00E15A4E">
          <w:t>for helper rules.</w:t>
        </w:r>
      </w:ins>
    </w:p>
    <w:p w14:paraId="58BB9A41" w14:textId="098936BF" w:rsidR="00847922" w:rsidRDefault="00847922" w:rsidP="00D97EB4">
      <w:pPr>
        <w:pStyle w:val="Code"/>
        <w:rPr>
          <w:ins w:id="14845" w:author="Laurence Golding" w:date="2019-05-11T06:52:00Z"/>
        </w:rPr>
      </w:pPr>
      <w:ins w:id="14846" w:author="Laurence Golding" w:date="2019-05-11T06:52:00Z">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9127C">
          <w:t>3.49</w:t>
        </w:r>
        <w:r w:rsidR="00E15A4E">
          <w:fldChar w:fldCharType="end"/>
        </w:r>
        <w:r w:rsidR="00E15A4E">
          <w:t>)</w:t>
        </w:r>
        <w:r>
          <w:t>.</w:t>
        </w:r>
      </w:ins>
    </w:p>
    <w:p w14:paraId="0C6C2FD6" w14:textId="5EA7DFC8" w:rsidR="00847922" w:rsidRDefault="00847922" w:rsidP="00D97EB4">
      <w:pPr>
        <w:pStyle w:val="Code"/>
        <w:pPrChange w:id="14847" w:author="Laurence Golding" w:date="2019-05-11T06:51:00Z">
          <w:pPr>
            <w:pStyle w:val="Codesmall"/>
          </w:pPr>
        </w:pPrChange>
      </w:pPr>
      <w:ins w:id="14848" w:author="Laurence Golding" w:date="2019-05-11T06:52:00Z">
        <w:r>
          <w:t xml:space="preserve">    </w:t>
        </w:r>
      </w:ins>
      <w:r>
        <w:t xml:space="preserve">      "id": "</w:t>
      </w:r>
      <w:del w:id="14849" w:author="Laurence Golding" w:date="2019-05-11T06:52:00Z">
        <w:r w:rsidR="00D11581">
          <w:delText>CA1002</w:delText>
        </w:r>
      </w:del>
      <w:ins w:id="14850" w:author="Laurence Golding" w:date="2019-05-11T06:52:00Z">
        <w:r>
          <w:t>HR0001</w:t>
        </w:r>
      </w:ins>
      <w:r>
        <w:t>",</w:t>
      </w:r>
    </w:p>
    <w:p w14:paraId="53E78D58" w14:textId="650863DF" w:rsidR="00E15A4E" w:rsidRDefault="00E15A4E" w:rsidP="00D97EB4">
      <w:pPr>
        <w:pStyle w:val="Code"/>
        <w:rPr>
          <w:ins w:id="14851" w:author="Laurence Golding" w:date="2019-05-11T06:52:00Z"/>
        </w:rPr>
      </w:pPr>
      <w:ins w:id="14852" w:author="Laurence Golding" w:date="2019-05-11T06:52:00Z">
        <w:r>
          <w:t xml:space="preserve">          "name": "SubstrPropogatesTaint",</w:t>
        </w:r>
      </w:ins>
    </w:p>
    <w:p w14:paraId="609AAD7A" w14:textId="77777777" w:rsidR="00E15A4E" w:rsidRDefault="00E15A4E" w:rsidP="00E15A4E">
      <w:pPr>
        <w:pStyle w:val="Code"/>
        <w:pPrChange w:id="14853" w:author="Laurence Golding" w:date="2019-05-11T06:51:00Z">
          <w:pPr>
            <w:pStyle w:val="Codesmall"/>
          </w:pPr>
        </w:pPrChange>
      </w:pPr>
      <w:ins w:id="14854" w:author="Laurence Golding" w:date="2019-05-11T06:52:00Z">
        <w:r>
          <w:t xml:space="preserve">    </w:t>
        </w:r>
      </w:ins>
      <w:r>
        <w:t xml:space="preserve">      "shortDescription": {</w:t>
      </w:r>
    </w:p>
    <w:p w14:paraId="6940E4B4" w14:textId="77777777" w:rsidR="00D11581" w:rsidRDefault="00E15A4E" w:rsidP="007E2FF7">
      <w:pPr>
        <w:pStyle w:val="Codesmall"/>
        <w:rPr>
          <w:del w:id="14855" w:author="Laurence Golding" w:date="2019-05-11T06:52:00Z"/>
        </w:rPr>
      </w:pPr>
      <w:r>
        <w:t xml:space="preserve">        </w:t>
      </w:r>
      <w:ins w:id="14856" w:author="Laurence Golding" w:date="2019-05-11T06:52:00Z">
        <w:r>
          <w:t xml:space="preserve">    </w:t>
        </w:r>
      </w:ins>
      <w:r>
        <w:t>"text": "</w:t>
      </w:r>
      <w:del w:id="14857" w:author="Laurence Golding" w:date="2019-05-11T06:52:00Z">
        <w:r w:rsidR="00D11581">
          <w:delText>Do not expose generic lists."</w:delText>
        </w:r>
      </w:del>
    </w:p>
    <w:p w14:paraId="7992C08D" w14:textId="77777777" w:rsidR="005A3711" w:rsidRDefault="007E2FF7" w:rsidP="007E2FF7">
      <w:pPr>
        <w:pStyle w:val="Codesmall"/>
        <w:rPr>
          <w:del w:id="14858" w:author="Laurence Golding" w:date="2019-05-11T06:52:00Z"/>
        </w:rPr>
      </w:pPr>
      <w:del w:id="14859" w:author="Laurence Golding" w:date="2019-05-11T06:52:00Z">
        <w:r>
          <w:delText xml:space="preserve">  </w:delText>
        </w:r>
        <w:r w:rsidR="005A3711">
          <w:delText xml:space="preserve">    }</w:delText>
        </w:r>
      </w:del>
    </w:p>
    <w:p w14:paraId="0DF1E866" w14:textId="77777777" w:rsidR="00D11581" w:rsidRDefault="00D11581" w:rsidP="007E2FF7">
      <w:pPr>
        <w:pStyle w:val="Codesmall"/>
        <w:rPr>
          <w:del w:id="14860" w:author="Laurence Golding" w:date="2019-05-11T06:52:00Z"/>
        </w:rPr>
      </w:pPr>
      <w:del w:id="14861" w:author="Laurence Golding" w:date="2019-05-11T06:52:00Z">
        <w:r>
          <w:delText xml:space="preserve">  </w:delText>
        </w:r>
        <w:r w:rsidR="007E2FF7">
          <w:delText xml:space="preserve">  </w:delText>
        </w:r>
        <w:r>
          <w:delText>}</w:delText>
        </w:r>
      </w:del>
    </w:p>
    <w:p w14:paraId="146D383F" w14:textId="77777777" w:rsidR="007E2FF7" w:rsidRDefault="007E2FF7" w:rsidP="007E2FF7">
      <w:pPr>
        <w:pStyle w:val="Codesmall"/>
        <w:rPr>
          <w:del w:id="14862" w:author="Laurence Golding" w:date="2019-05-11T06:52:00Z"/>
        </w:rPr>
      </w:pPr>
      <w:del w:id="14863" w:author="Laurence Golding" w:date="2019-05-11T06:52:00Z">
        <w:r>
          <w:delText xml:space="preserve">  }</w:delText>
        </w:r>
      </w:del>
    </w:p>
    <w:p w14:paraId="3D137C4A" w14:textId="77777777" w:rsidR="00D11581" w:rsidRDefault="007E2FF7" w:rsidP="007E2FF7">
      <w:pPr>
        <w:pStyle w:val="Codesmall"/>
        <w:rPr>
          <w:del w:id="14864" w:author="Laurence Golding" w:date="2019-05-11T06:52:00Z"/>
        </w:rPr>
      </w:pPr>
      <w:del w:id="14865" w:author="Laurence Golding" w:date="2019-05-11T06:52:00Z">
        <w:r>
          <w:delText>}</w:delText>
        </w:r>
      </w:del>
    </w:p>
    <w:p w14:paraId="7DA7892A" w14:textId="1A120137" w:rsidR="00E15A4E" w:rsidRDefault="00D11581" w:rsidP="00E15A4E">
      <w:pPr>
        <w:pStyle w:val="Code"/>
        <w:pPrChange w:id="14866" w:author="Laurence Golding" w:date="2019-05-11T06:51:00Z">
          <w:pPr/>
        </w:pPrChange>
      </w:pPr>
      <w:del w:id="14867" w:author="Laurence Golding" w:date="2019-05-11T06:52:00Z">
        <w:r w:rsidRPr="00DD45F4">
          <w:delText>Some tools use</w:delText>
        </w:r>
      </w:del>
      <w:ins w:id="14868" w:author="Laurence Golding" w:date="2019-05-11T06:52:00Z">
        <w:r w:rsidR="00E15A4E">
          <w:t>If</w:t>
        </w:r>
      </w:ins>
      <w:r w:rsidR="00E15A4E">
        <w:t xml:space="preserve"> the </w:t>
      </w:r>
      <w:del w:id="14869" w:author="Laurence Golding" w:date="2019-05-11T06:52:00Z">
        <w:r w:rsidRPr="00DD45F4">
          <w:delText>same rule id</w:delText>
        </w:r>
      </w:del>
      <w:ins w:id="14870" w:author="Laurence Golding" w:date="2019-05-11T06:52:00Z">
        <w:r w:rsidR="00E15A4E">
          <w:t>input</w:t>
        </w:r>
      </w:ins>
      <w:r w:rsidR="00E15A4E">
        <w:t xml:space="preserve"> to </w:t>
      </w:r>
      <w:del w:id="14871" w:author="Laurence Golding" w:date="2019-05-11T06:52:00Z">
        <w:r w:rsidRPr="00DD45F4">
          <w:delText xml:space="preserve">refer to multiple distinct (although logically related) rules. In that case, the property names for those rule objects </w:delText>
        </w:r>
        <w:r w:rsidRPr="00DD45F4">
          <w:rPr>
            <w:b/>
          </w:rPr>
          <w:delText>SHALL</w:delText>
        </w:r>
        <w:r w:rsidRPr="00DD45F4">
          <w:delText xml:space="preserve"> be distinct, even though the rule ids are the same. The property names </w:delText>
        </w:r>
        <w:r w:rsidRPr="00DD45F4">
          <w:rPr>
            <w:b/>
          </w:rPr>
          <w:delText>SHOULD</w:delText>
        </w:r>
        <w:r w:rsidRPr="00DD45F4">
          <w:delText xml:space="preserve"> be clearly related to the rule id.</w:delText>
        </w:r>
      </w:del>
      <w:ins w:id="14872" w:author="Laurence Golding" w:date="2019-05-11T06:52:00Z">
        <w:r w:rsidR="00E15A4E">
          <w:t>String.Substr is tainted,</w:t>
        </w:r>
      </w:ins>
    </w:p>
    <w:p w14:paraId="3FC56A41" w14:textId="77777777" w:rsidR="00D11581" w:rsidRDefault="00D11581" w:rsidP="00D11581">
      <w:pPr>
        <w:pStyle w:val="Note"/>
        <w:rPr>
          <w:del w:id="14873" w:author="Laurence Golding" w:date="2019-05-11T06:52:00Z"/>
        </w:rPr>
      </w:pPr>
      <w:del w:id="14874" w:author="Laurence Golding" w:date="2019-05-11T06:52:00Z">
        <w:r>
          <w:delText xml:space="preserve">EXAMPLE 2: </w:delText>
        </w:r>
        <w:r w:rsidRPr="00B73A86">
          <w:delText>In this example, two distinct but related rules have the same rule id. The property names are distinct and are clearly related to the rule id.</w:delText>
        </w:r>
      </w:del>
    </w:p>
    <w:p w14:paraId="138A2033" w14:textId="77777777" w:rsidR="007E2FF7" w:rsidRDefault="007E2FF7" w:rsidP="007E2FF7">
      <w:pPr>
        <w:pStyle w:val="Codesmall"/>
        <w:rPr>
          <w:del w:id="14875" w:author="Laurence Golding" w:date="2019-05-11T06:52:00Z"/>
        </w:rPr>
      </w:pPr>
      <w:del w:id="14876" w:author="Laurence Golding" w:date="2019-05-11T06:52:00Z">
        <w:r>
          <w:delText>"resources": {</w:delText>
        </w:r>
      </w:del>
    </w:p>
    <w:p w14:paraId="3501FD2D" w14:textId="77777777" w:rsidR="00D11581" w:rsidRDefault="007E2FF7" w:rsidP="007E2FF7">
      <w:pPr>
        <w:pStyle w:val="Codesmall"/>
        <w:rPr>
          <w:del w:id="14877" w:author="Laurence Golding" w:date="2019-05-11T06:52:00Z"/>
        </w:rPr>
      </w:pPr>
      <w:del w:id="14878" w:author="Laurence Golding" w:date="2019-05-11T06:52:00Z">
        <w:r>
          <w:delText xml:space="preserve">  </w:delText>
        </w:r>
        <w:r w:rsidR="00D11581">
          <w:delText>"rules": {</w:delText>
        </w:r>
      </w:del>
    </w:p>
    <w:p w14:paraId="285A671D" w14:textId="77777777" w:rsidR="00D11581" w:rsidRDefault="007E2FF7" w:rsidP="007E2FF7">
      <w:pPr>
        <w:pStyle w:val="Codesmall"/>
        <w:rPr>
          <w:del w:id="14879" w:author="Laurence Golding" w:date="2019-05-11T06:52:00Z"/>
        </w:rPr>
      </w:pPr>
      <w:del w:id="14880" w:author="Laurence Golding" w:date="2019-05-11T06:52:00Z">
        <w:r>
          <w:delText xml:space="preserve">  </w:delText>
        </w:r>
        <w:r w:rsidR="00D11581">
          <w:delText xml:space="preserve">  "CA1711-1": {</w:delText>
        </w:r>
      </w:del>
    </w:p>
    <w:p w14:paraId="2F328D1E" w14:textId="77777777" w:rsidR="00D11581" w:rsidRDefault="00D11581" w:rsidP="007E2FF7">
      <w:pPr>
        <w:pStyle w:val="Codesmall"/>
        <w:rPr>
          <w:del w:id="14881" w:author="Laurence Golding" w:date="2019-05-11T06:52:00Z"/>
        </w:rPr>
      </w:pPr>
      <w:del w:id="14882" w:author="Laurence Golding" w:date="2019-05-11T06:52:00Z">
        <w:r>
          <w:delText xml:space="preserve">  </w:delText>
        </w:r>
        <w:r w:rsidR="007E2FF7">
          <w:delText xml:space="preserve">  </w:delText>
        </w:r>
        <w:r>
          <w:delText xml:space="preserve">  "id": "CA1711",</w:delText>
        </w:r>
      </w:del>
    </w:p>
    <w:p w14:paraId="415C799C" w14:textId="77777777" w:rsidR="00D11581" w:rsidRDefault="00D11581" w:rsidP="007E2FF7">
      <w:pPr>
        <w:pStyle w:val="Codesmall"/>
        <w:rPr>
          <w:del w:id="14883" w:author="Laurence Golding" w:date="2019-05-11T06:52:00Z"/>
        </w:rPr>
      </w:pPr>
      <w:del w:id="14884" w:author="Laurence Golding" w:date="2019-05-11T06:52:00Z">
        <w:r>
          <w:delText xml:space="preserve">    </w:delText>
        </w:r>
        <w:r w:rsidR="007E2FF7">
          <w:delText xml:space="preserve">  </w:delText>
        </w:r>
        <w:r>
          <w:delText>"message</w:delText>
        </w:r>
        <w:r w:rsidR="00162677">
          <w:delText>String</w:delText>
        </w:r>
        <w:r>
          <w:delText>s": {</w:delText>
        </w:r>
      </w:del>
    </w:p>
    <w:p w14:paraId="13B23AFA" w14:textId="77777777" w:rsidR="00D11581" w:rsidRDefault="00D11581" w:rsidP="007E2FF7">
      <w:pPr>
        <w:pStyle w:val="Codesmall"/>
        <w:rPr>
          <w:del w:id="14885" w:author="Laurence Golding" w:date="2019-05-11T06:52:00Z"/>
        </w:rPr>
      </w:pPr>
      <w:del w:id="14886" w:author="Laurence Golding" w:date="2019-05-11T06:52:00Z">
        <w:r>
          <w:delText xml:space="preserve">      </w:delText>
        </w:r>
        <w:r w:rsidR="007E2FF7">
          <w:delText xml:space="preserve">  </w:delText>
        </w:r>
        <w:r>
          <w:delText>"default": "Rename type name {0} so that it does not end in '{1}'"</w:delText>
        </w:r>
      </w:del>
    </w:p>
    <w:p w14:paraId="378D527A" w14:textId="77777777" w:rsidR="00D11581" w:rsidRDefault="007E2FF7" w:rsidP="007E2FF7">
      <w:pPr>
        <w:pStyle w:val="Codesmall"/>
        <w:rPr>
          <w:del w:id="14887" w:author="Laurence Golding" w:date="2019-05-11T06:52:00Z"/>
        </w:rPr>
      </w:pPr>
      <w:del w:id="14888" w:author="Laurence Golding" w:date="2019-05-11T06:52:00Z">
        <w:r>
          <w:delText xml:space="preserve">  </w:delText>
        </w:r>
        <w:r w:rsidR="00D11581">
          <w:delText xml:space="preserve">    }</w:delText>
        </w:r>
      </w:del>
    </w:p>
    <w:p w14:paraId="43A1DB00" w14:textId="77777777" w:rsidR="00D11581" w:rsidRDefault="00D11581" w:rsidP="007E2FF7">
      <w:pPr>
        <w:pStyle w:val="Codesmall"/>
        <w:rPr>
          <w:del w:id="14889" w:author="Laurence Golding" w:date="2019-05-11T06:52:00Z"/>
        </w:rPr>
      </w:pPr>
      <w:del w:id="14890" w:author="Laurence Golding" w:date="2019-05-11T06:52:00Z">
        <w:r>
          <w:delText xml:space="preserve">  </w:delText>
        </w:r>
        <w:r w:rsidR="007E2FF7">
          <w:delText xml:space="preserve">  </w:delText>
        </w:r>
        <w:r>
          <w:delText>},</w:delText>
        </w:r>
      </w:del>
    </w:p>
    <w:p w14:paraId="335B702F" w14:textId="77777777" w:rsidR="00D11581" w:rsidRDefault="007E2FF7" w:rsidP="007E2FF7">
      <w:pPr>
        <w:pStyle w:val="Codesmall"/>
        <w:rPr>
          <w:del w:id="14891" w:author="Laurence Golding" w:date="2019-05-11T06:52:00Z"/>
        </w:rPr>
      </w:pPr>
      <w:del w:id="14892" w:author="Laurence Golding" w:date="2019-05-11T06:52:00Z">
        <w:r>
          <w:delText xml:space="preserve">  </w:delText>
        </w:r>
        <w:r w:rsidR="00D11581">
          <w:delText xml:space="preserve">  "CA1711-2": {</w:delText>
        </w:r>
      </w:del>
    </w:p>
    <w:p w14:paraId="55EB851A" w14:textId="77777777" w:rsidR="00D11581" w:rsidRDefault="00D11581" w:rsidP="007E2FF7">
      <w:pPr>
        <w:pStyle w:val="Codesmall"/>
        <w:rPr>
          <w:del w:id="14893" w:author="Laurence Golding" w:date="2019-05-11T06:52:00Z"/>
        </w:rPr>
      </w:pPr>
      <w:del w:id="14894" w:author="Laurence Golding" w:date="2019-05-11T06:52:00Z">
        <w:r>
          <w:delText xml:space="preserve">  </w:delText>
        </w:r>
        <w:r w:rsidR="007E2FF7">
          <w:delText xml:space="preserve">  </w:delText>
        </w:r>
        <w:r>
          <w:delText xml:space="preserve">  "id": "CA1711",</w:delText>
        </w:r>
      </w:del>
    </w:p>
    <w:p w14:paraId="475E21F8" w14:textId="77777777" w:rsidR="00D11581" w:rsidRDefault="00D11581" w:rsidP="007E2FF7">
      <w:pPr>
        <w:pStyle w:val="Codesmall"/>
        <w:rPr>
          <w:del w:id="14895" w:author="Laurence Golding" w:date="2019-05-11T06:52:00Z"/>
        </w:rPr>
      </w:pPr>
      <w:del w:id="14896" w:author="Laurence Golding" w:date="2019-05-11T06:52:00Z">
        <w:r>
          <w:delText xml:space="preserve">    </w:delText>
        </w:r>
        <w:r w:rsidR="007E2FF7">
          <w:delText xml:space="preserve">  </w:delText>
        </w:r>
        <w:r>
          <w:delText>"message</w:delText>
        </w:r>
        <w:r w:rsidR="00162677">
          <w:delText>Strings</w:delText>
        </w:r>
        <w:r>
          <w:delText>": {</w:delText>
        </w:r>
      </w:del>
    </w:p>
    <w:p w14:paraId="0149F3AD" w14:textId="77777777" w:rsidR="00D11581" w:rsidRDefault="00D11581" w:rsidP="007E2FF7">
      <w:pPr>
        <w:pStyle w:val="Codesmall"/>
        <w:rPr>
          <w:del w:id="14897" w:author="Laurence Golding" w:date="2019-05-11T06:52:00Z"/>
        </w:rPr>
      </w:pPr>
      <w:del w:id="14898" w:author="Laurence Golding" w:date="2019-05-11T06:52:00Z">
        <w:r>
          <w:delText xml:space="preserve">      </w:delText>
        </w:r>
        <w:r w:rsidR="007E2FF7">
          <w:delText xml:space="preserve">  </w:delText>
        </w:r>
        <w:r>
          <w:delText>"default": "Either replace the suffix '{0}' in member name '{1}' with</w:delText>
        </w:r>
      </w:del>
    </w:p>
    <w:p w14:paraId="0D15D964" w14:textId="77777777" w:rsidR="00D11581" w:rsidRDefault="00D11581" w:rsidP="007E2FF7">
      <w:pPr>
        <w:pStyle w:val="Codesmall"/>
        <w:rPr>
          <w:del w:id="14899" w:author="Laurence Golding" w:date="2019-05-11T06:52:00Z"/>
        </w:rPr>
      </w:pPr>
      <w:del w:id="14900" w:author="Laurence Golding" w:date="2019-05-11T06:52:00Z">
        <w:r>
          <w:delText xml:space="preserve">        </w:delText>
        </w:r>
        <w:r w:rsidR="007E2FF7">
          <w:delText xml:space="preserve">  </w:delText>
        </w:r>
        <w:r>
          <w:delText xml:space="preserve">         the suggested numeric alternate or provide</w:delText>
        </w:r>
      </w:del>
    </w:p>
    <w:p w14:paraId="1A4184E2" w14:textId="77777777" w:rsidR="00D11581" w:rsidRDefault="00D11581" w:rsidP="007E2FF7">
      <w:pPr>
        <w:pStyle w:val="Codesmall"/>
        <w:rPr>
          <w:del w:id="14901" w:author="Laurence Golding" w:date="2019-05-11T06:52:00Z"/>
        </w:rPr>
      </w:pPr>
      <w:del w:id="14902" w:author="Laurence Golding" w:date="2019-05-11T06:52:00Z">
        <w:r>
          <w:delText xml:space="preserve">          </w:delText>
        </w:r>
        <w:r w:rsidR="007E2FF7">
          <w:delText xml:space="preserve">  </w:delText>
        </w:r>
        <w:r>
          <w:delText xml:space="preserve">       a more meaningful suffix"</w:delText>
        </w:r>
      </w:del>
    </w:p>
    <w:p w14:paraId="5E938FE1" w14:textId="77777777" w:rsidR="007E2FF7" w:rsidRDefault="007E2FF7" w:rsidP="007E2FF7">
      <w:pPr>
        <w:pStyle w:val="Codesmall"/>
        <w:rPr>
          <w:del w:id="14903" w:author="Laurence Golding" w:date="2019-05-11T06:52:00Z"/>
        </w:rPr>
      </w:pPr>
      <w:del w:id="14904" w:author="Laurence Golding" w:date="2019-05-11T06:52:00Z">
        <w:r>
          <w:delText xml:space="preserve">      }</w:delText>
        </w:r>
      </w:del>
    </w:p>
    <w:p w14:paraId="5E038EA7" w14:textId="77777777" w:rsidR="00D11581" w:rsidRDefault="00D11581" w:rsidP="007E2FF7">
      <w:pPr>
        <w:pStyle w:val="Codesmall"/>
        <w:rPr>
          <w:del w:id="14905" w:author="Laurence Golding" w:date="2019-05-11T06:52:00Z"/>
        </w:rPr>
      </w:pPr>
      <w:del w:id="14906" w:author="Laurence Golding" w:date="2019-05-11T06:52:00Z">
        <w:r>
          <w:delText xml:space="preserve">    }</w:delText>
        </w:r>
      </w:del>
    </w:p>
    <w:p w14:paraId="49849201" w14:textId="77777777" w:rsidR="00D11581" w:rsidRDefault="00D11581" w:rsidP="007E2FF7">
      <w:pPr>
        <w:pStyle w:val="Codesmall"/>
        <w:rPr>
          <w:del w:id="14907" w:author="Laurence Golding" w:date="2019-05-11T06:52:00Z"/>
        </w:rPr>
      </w:pPr>
      <w:del w:id="14908" w:author="Laurence Golding" w:date="2019-05-11T06:52:00Z">
        <w:r>
          <w:delText xml:space="preserve">  }</w:delText>
        </w:r>
      </w:del>
    </w:p>
    <w:p w14:paraId="7DE21B6F" w14:textId="77777777" w:rsidR="00D11581" w:rsidRDefault="00D11581" w:rsidP="007E2FF7">
      <w:pPr>
        <w:pStyle w:val="Codesmall"/>
        <w:rPr>
          <w:del w:id="14909" w:author="Laurence Golding" w:date="2019-05-11T06:52:00Z"/>
        </w:rPr>
      </w:pPr>
      <w:del w:id="14910" w:author="Laurence Golding" w:date="2019-05-11T06:52:00Z">
        <w:r>
          <w:delText>}</w:delText>
        </w:r>
      </w:del>
    </w:p>
    <w:p w14:paraId="664360D1" w14:textId="77777777" w:rsidR="00D11581" w:rsidRDefault="00D11581" w:rsidP="00D11581">
      <w:pPr>
        <w:pStyle w:val="Note"/>
        <w:rPr>
          <w:del w:id="14911" w:author="Laurence Golding" w:date="2019-05-11T06:52:00Z"/>
        </w:rPr>
      </w:pPr>
      <w:del w:id="14912" w:author="Laurence Golding" w:date="2019-05-11T06:52:00Z">
        <w:r>
          <w:delText xml:space="preserve">NOTE: </w:delText>
        </w:r>
        <w:r w:rsidRPr="0037313D">
          <w:delText xml:space="preserve">This property is a dictionary, rather than simply an array of </w:delText>
        </w:r>
        <w:r w:rsidRPr="0037313D">
          <w:rPr>
            <w:rStyle w:val="CODEtemp"/>
          </w:rPr>
          <w:delText>rule</w:delText>
        </w:r>
        <w:r w:rsidRPr="0037313D">
          <w:delText xml:space="preserve"> objects, to facilitate looking up the rule associated with each </w:delText>
        </w:r>
        <w:r w:rsidRPr="0037313D">
          <w:rPr>
            <w:rStyle w:val="CODEtemp"/>
          </w:rPr>
          <w:delText>result</w:delText>
        </w:r>
        <w:r w:rsidRPr="0037313D">
          <w:delText xml:space="preserve"> object (§</w:delText>
        </w:r>
        <w:r w:rsidR="00162677">
          <w:fldChar w:fldCharType="begin"/>
        </w:r>
        <w:r w:rsidR="00162677">
          <w:delInstrText xml:space="preserve"> REF _Ref493350984 \r \h </w:delInstrText>
        </w:r>
        <w:r w:rsidR="00162677">
          <w:fldChar w:fldCharType="separate"/>
        </w:r>
        <w:r w:rsidR="00331070">
          <w:delText>3.19</w:delText>
        </w:r>
        <w:r w:rsidR="00162677">
          <w:fldChar w:fldCharType="end"/>
        </w:r>
        <w:r w:rsidRPr="0037313D">
          <w:delText xml:space="preserve">) by means of the result's </w:delText>
        </w:r>
        <w:r w:rsidRPr="0037313D">
          <w:rPr>
            <w:rStyle w:val="CODEtemp"/>
          </w:rPr>
          <w:delText>ruleId</w:delText>
        </w:r>
        <w:r>
          <w:delText xml:space="preserve"> property (§</w:delText>
        </w:r>
        <w:r w:rsidR="00936D07">
          <w:fldChar w:fldCharType="begin"/>
        </w:r>
        <w:r w:rsidR="00936D07">
          <w:delInstrText xml:space="preserve"> REF _Ref513195673 \r \h </w:delInstrText>
        </w:r>
        <w:r w:rsidR="00936D07">
          <w:fldChar w:fldCharType="separate"/>
        </w:r>
        <w:r w:rsidR="00331070">
          <w:delText>3.19.6</w:delText>
        </w:r>
        <w:r w:rsidR="00936D07">
          <w:fldChar w:fldCharType="end"/>
        </w:r>
        <w:r w:rsidRPr="0037313D">
          <w:delText>).</w:delText>
        </w:r>
      </w:del>
    </w:p>
    <w:p w14:paraId="41E6168E" w14:textId="77777777" w:rsidR="00B86BC7" w:rsidRDefault="00B86BC7" w:rsidP="00B86BC7">
      <w:pPr>
        <w:pStyle w:val="Heading2"/>
        <w:numPr>
          <w:ilvl w:val="1"/>
          <w:numId w:val="2"/>
        </w:numPr>
        <w:rPr>
          <w:del w:id="14913" w:author="Laurence Golding" w:date="2019-05-11T06:52:00Z"/>
        </w:rPr>
      </w:pPr>
      <w:bookmarkStart w:id="14914" w:name="_Toc516224951"/>
      <w:del w:id="14915" w:author="Laurence Golding" w:date="2019-05-11T06:52:00Z">
        <w:r>
          <w:delText>rule object</w:delText>
        </w:r>
        <w:bookmarkEnd w:id="14914"/>
      </w:del>
    </w:p>
    <w:p w14:paraId="32FC1D41" w14:textId="77777777" w:rsidR="00B86BC7" w:rsidRDefault="00B86BC7" w:rsidP="00B86BC7">
      <w:pPr>
        <w:pStyle w:val="Heading3"/>
        <w:numPr>
          <w:ilvl w:val="2"/>
          <w:numId w:val="2"/>
        </w:numPr>
        <w:rPr>
          <w:del w:id="14916" w:author="Laurence Golding" w:date="2019-05-11T06:52:00Z"/>
        </w:rPr>
      </w:pPr>
      <w:bookmarkStart w:id="14917" w:name="_Toc516224952"/>
      <w:del w:id="14918" w:author="Laurence Golding" w:date="2019-05-11T06:52:00Z">
        <w:r>
          <w:delText>General</w:delText>
        </w:r>
        <w:bookmarkEnd w:id="14917"/>
      </w:del>
    </w:p>
    <w:p w14:paraId="0CFB0E06" w14:textId="77777777" w:rsidR="00517BAE" w:rsidRPr="00517BAE" w:rsidRDefault="00517BAE" w:rsidP="00517BAE">
      <w:pPr>
        <w:rPr>
          <w:del w:id="14919" w:author="Laurence Golding" w:date="2019-05-11T06:52:00Z"/>
        </w:rPr>
      </w:pPr>
      <w:del w:id="14920" w:author="Laurence Golding" w:date="2019-05-11T06:52:00Z">
        <w:r w:rsidRPr="00517BAE">
          <w:delText xml:space="preserve">A </w:delText>
        </w:r>
        <w:r w:rsidRPr="00517BAE">
          <w:rPr>
            <w:rStyle w:val="CODEtemp"/>
          </w:rPr>
          <w:delText>rule</w:delText>
        </w:r>
        <w:r w:rsidRPr="00517BAE">
          <w:delText xml:space="preserve"> object contains information that describes a rule.</w:delText>
        </w:r>
        <w:r w:rsidR="001F633D">
          <w:delText xml:space="preserve"> We refer to this information as “rule metadata.”</w:delText>
        </w:r>
      </w:del>
    </w:p>
    <w:p w14:paraId="1655B3A1" w14:textId="77777777" w:rsidR="00255BB5" w:rsidRDefault="00255BB5" w:rsidP="00255BB5">
      <w:pPr>
        <w:pStyle w:val="Heading3"/>
        <w:numPr>
          <w:ilvl w:val="2"/>
          <w:numId w:val="2"/>
        </w:numPr>
        <w:rPr>
          <w:moveFrom w:id="14921" w:author="Laurence Golding" w:date="2019-05-11T06:52:00Z"/>
        </w:rPr>
      </w:pPr>
      <w:bookmarkStart w:id="14922" w:name="_Toc516224953"/>
      <w:moveFromRangeStart w:id="14923" w:author="Laurence Golding" w:date="2019-05-11T06:52:00Z" w:name="move8449994"/>
      <w:moveFrom w:id="14924" w:author="Laurence Golding" w:date="2019-05-11T06:52:00Z">
        <w:r>
          <w:t>Constraints</w:t>
        </w:r>
        <w:bookmarkEnd w:id="14922"/>
      </w:moveFrom>
    </w:p>
    <w:moveFromRangeEnd w:id="14923"/>
    <w:p w14:paraId="70D8EAD9" w14:textId="77777777" w:rsidR="00517BAE" w:rsidRPr="00517BAE" w:rsidRDefault="00517BAE" w:rsidP="00517BAE">
      <w:pPr>
        <w:rPr>
          <w:del w:id="14925" w:author="Laurence Golding" w:date="2019-05-11T06:52:00Z"/>
        </w:rPr>
      </w:pPr>
      <w:del w:id="14926" w:author="Laurence Golding" w:date="2019-05-11T06:52:00Z">
        <w:r w:rsidRPr="00517BAE">
          <w:delText xml:space="preserve">Either the </w:delText>
        </w:r>
        <w:r w:rsidRPr="00517BAE">
          <w:rPr>
            <w:rStyle w:val="CODEtemp"/>
          </w:rPr>
          <w:delText>shortDescription</w:delText>
        </w:r>
        <w:r w:rsidRPr="00517BAE">
          <w:delText xml:space="preserve"> property (§</w:delText>
        </w:r>
        <w:r>
          <w:fldChar w:fldCharType="begin"/>
        </w:r>
        <w:r>
          <w:delInstrText xml:space="preserve"> REF _Ref493510771 \w \h </w:delInstrText>
        </w:r>
        <w:r>
          <w:fldChar w:fldCharType="separate"/>
        </w:r>
        <w:r w:rsidR="00331070">
          <w:delText>3.36.5</w:delText>
        </w:r>
        <w:r>
          <w:fldChar w:fldCharType="end"/>
        </w:r>
        <w:r w:rsidRPr="00517BAE">
          <w:delText xml:space="preserve">) or the </w:delText>
        </w:r>
        <w:r w:rsidRPr="00517BAE">
          <w:rPr>
            <w:rStyle w:val="CODEtemp"/>
          </w:rPr>
          <w:delText>fullDescription</w:delText>
        </w:r>
        <w:r w:rsidRPr="00517BAE">
          <w:delText xml:space="preserve"> property (§</w:delText>
        </w:r>
        <w:r>
          <w:fldChar w:fldCharType="begin"/>
        </w:r>
        <w:r>
          <w:delInstrText xml:space="preserve"> REF _Ref493510781 \w \h </w:delInstrText>
        </w:r>
        <w:r>
          <w:fldChar w:fldCharType="separate"/>
        </w:r>
        <w:r w:rsidR="00331070">
          <w:delText>3.36.6</w:delText>
        </w:r>
        <w:r>
          <w:fldChar w:fldCharType="end"/>
        </w:r>
        <w:r w:rsidRPr="00517BAE">
          <w:delText xml:space="preserve">) or both </w:delText>
        </w:r>
        <w:r w:rsidRPr="00517BAE">
          <w:rPr>
            <w:b/>
          </w:rPr>
          <w:delText>SHALL</w:delText>
        </w:r>
        <w:r w:rsidRPr="00517BAE">
          <w:delText xml:space="preserve"> be present.</w:delText>
        </w:r>
      </w:del>
    </w:p>
    <w:p w14:paraId="4CB66BFC" w14:textId="77777777" w:rsidR="00B86BC7" w:rsidRDefault="00B86BC7" w:rsidP="00B86BC7">
      <w:pPr>
        <w:pStyle w:val="Heading3"/>
        <w:numPr>
          <w:ilvl w:val="2"/>
          <w:numId w:val="2"/>
        </w:numPr>
        <w:rPr>
          <w:del w:id="14927" w:author="Laurence Golding" w:date="2019-05-11T06:52:00Z"/>
        </w:rPr>
      </w:pPr>
      <w:bookmarkStart w:id="14928" w:name="_Toc516224954"/>
      <w:del w:id="14929" w:author="Laurence Golding" w:date="2019-05-11T06:52:00Z">
        <w:r>
          <w:delText>id property</w:delText>
        </w:r>
        <w:bookmarkEnd w:id="14928"/>
      </w:del>
    </w:p>
    <w:p w14:paraId="28FE18D5" w14:textId="108BB467" w:rsidR="00E15A4E" w:rsidRDefault="00E15A4E" w:rsidP="00E15A4E">
      <w:pPr>
        <w:pStyle w:val="Code"/>
        <w:rPr>
          <w:ins w:id="14930" w:author="Laurence Golding" w:date="2019-05-11T06:52:00Z"/>
        </w:rPr>
      </w:pPr>
      <w:ins w:id="14931" w:author="Laurence Golding" w:date="2019-05-11T06:52:00Z">
        <w:r>
          <w:t xml:space="preserve">                     so is the return value."</w:t>
        </w:r>
      </w:ins>
    </w:p>
    <w:p w14:paraId="370B725B" w14:textId="77777777" w:rsidR="00E15A4E" w:rsidRDefault="00E15A4E" w:rsidP="00E15A4E">
      <w:pPr>
        <w:pStyle w:val="Code"/>
        <w:rPr>
          <w:ins w:id="14932" w:author="Laurence Golding" w:date="2019-05-11T06:52:00Z"/>
        </w:rPr>
      </w:pPr>
      <w:ins w:id="14933" w:author="Laurence Golding" w:date="2019-05-11T06:52:00Z">
        <w:r>
          <w:t xml:space="preserve">          }</w:t>
        </w:r>
      </w:ins>
    </w:p>
    <w:p w14:paraId="6C3941DE" w14:textId="249A0F1C" w:rsidR="00847922" w:rsidRDefault="00847922" w:rsidP="00D97EB4">
      <w:pPr>
        <w:pStyle w:val="Code"/>
        <w:rPr>
          <w:ins w:id="14934" w:author="Laurence Golding" w:date="2019-05-11T06:52:00Z"/>
        </w:rPr>
      </w:pPr>
      <w:ins w:id="14935" w:author="Laurence Golding" w:date="2019-05-11T06:52:00Z">
        <w:r>
          <w:t xml:space="preserve">        }</w:t>
        </w:r>
        <w:r w:rsidR="00E15A4E">
          <w:t>,</w:t>
        </w:r>
      </w:ins>
    </w:p>
    <w:p w14:paraId="454274E5" w14:textId="0C28ACC5" w:rsidR="00E15A4E" w:rsidRDefault="00E15A4E" w:rsidP="00D97EB4">
      <w:pPr>
        <w:pStyle w:val="Code"/>
        <w:rPr>
          <w:ins w:id="14936" w:author="Laurence Golding" w:date="2019-05-11T06:52:00Z"/>
        </w:rPr>
      </w:pPr>
      <w:ins w:id="14937" w:author="Laurence Golding" w:date="2019-05-11T06:52:00Z">
        <w:r>
          <w:t xml:space="preserve">        ...</w:t>
        </w:r>
      </w:ins>
    </w:p>
    <w:p w14:paraId="1E67213E" w14:textId="1548EB99" w:rsidR="00847922" w:rsidRDefault="00847922" w:rsidP="00D97EB4">
      <w:pPr>
        <w:pStyle w:val="Code"/>
        <w:rPr>
          <w:ins w:id="14938" w:author="Laurence Golding" w:date="2019-05-11T06:52:00Z"/>
        </w:rPr>
      </w:pPr>
      <w:ins w:id="14939" w:author="Laurence Golding" w:date="2019-05-11T06:52:00Z">
        <w:r>
          <w:t xml:space="preserve">      ]</w:t>
        </w:r>
      </w:ins>
    </w:p>
    <w:p w14:paraId="0F0B50AF" w14:textId="155BBC5A" w:rsidR="00D97EB4" w:rsidRDefault="00D97EB4" w:rsidP="00D97EB4">
      <w:pPr>
        <w:pStyle w:val="Code"/>
        <w:rPr>
          <w:ins w:id="14940" w:author="Laurence Golding" w:date="2019-05-11T06:52:00Z"/>
        </w:rPr>
      </w:pPr>
      <w:ins w:id="14941" w:author="Laurence Golding" w:date="2019-05-11T06:52:00Z">
        <w:r>
          <w:t xml:space="preserve">    }</w:t>
        </w:r>
      </w:ins>
    </w:p>
    <w:p w14:paraId="3AEB3D85" w14:textId="0FA8C9A0" w:rsidR="00D97EB4" w:rsidRDefault="00D97EB4" w:rsidP="00D97EB4">
      <w:pPr>
        <w:pStyle w:val="Code"/>
        <w:rPr>
          <w:ins w:id="14942" w:author="Laurence Golding" w:date="2019-05-11T06:52:00Z"/>
        </w:rPr>
      </w:pPr>
      <w:ins w:id="14943" w:author="Laurence Golding" w:date="2019-05-11T06:52:00Z">
        <w:r>
          <w:t xml:space="preserve">  }</w:t>
        </w:r>
        <w:r w:rsidR="00E15A4E">
          <w:t>,</w:t>
        </w:r>
      </w:ins>
    </w:p>
    <w:p w14:paraId="594BB18D" w14:textId="47E7516D" w:rsidR="00E15A4E" w:rsidRDefault="00E15A4E" w:rsidP="00D97EB4">
      <w:pPr>
        <w:pStyle w:val="Code"/>
        <w:rPr>
          <w:ins w:id="14944" w:author="Laurence Golding" w:date="2019-05-11T06:52:00Z"/>
        </w:rPr>
      </w:pPr>
    </w:p>
    <w:p w14:paraId="5CBF2D31" w14:textId="2EF61FF5" w:rsidR="00E15A4E" w:rsidRDefault="00E15A4E" w:rsidP="00D97EB4">
      <w:pPr>
        <w:pStyle w:val="Code"/>
        <w:rPr>
          <w:ins w:id="14945" w:author="Laurence Golding" w:date="2019-05-11T06:52:00Z"/>
        </w:rPr>
      </w:pPr>
      <w:ins w:id="14946" w:author="Laurence Golding" w:date="2019-05-11T06:52:00Z">
        <w:r>
          <w:t xml:space="preserve">  "results": [                   # See §</w:t>
        </w:r>
        <w:r>
          <w:fldChar w:fldCharType="begin"/>
        </w:r>
        <w:r>
          <w:instrText xml:space="preserve"> REF _Ref493350972 \r \h </w:instrText>
        </w:r>
        <w:r>
          <w:fldChar w:fldCharType="separate"/>
        </w:r>
        <w:r w:rsidR="0009127C">
          <w:t>3.14.23</w:t>
        </w:r>
        <w:r>
          <w:fldChar w:fldCharType="end"/>
        </w:r>
        <w:r>
          <w:t>.</w:t>
        </w:r>
      </w:ins>
    </w:p>
    <w:p w14:paraId="102BAF52" w14:textId="0CA457A9" w:rsidR="00E15A4E" w:rsidRDefault="00E15A4E" w:rsidP="00D97EB4">
      <w:pPr>
        <w:pStyle w:val="Code"/>
        <w:rPr>
          <w:ins w:id="14947" w:author="Laurence Golding" w:date="2019-05-11T06:52:00Z"/>
        </w:rPr>
      </w:pPr>
      <w:ins w:id="14948" w:author="Laurence Golding" w:date="2019-05-11T06:52:00Z">
        <w:r>
          <w:t xml:space="preserve">    {                            # A result object §</w:t>
        </w:r>
        <w:r>
          <w:fldChar w:fldCharType="begin"/>
        </w:r>
        <w:r>
          <w:instrText xml:space="preserve"> REF _Ref493350984 \r \h </w:instrText>
        </w:r>
        <w:r>
          <w:fldChar w:fldCharType="separate"/>
        </w:r>
        <w:r w:rsidR="0009127C">
          <w:t>3.27</w:t>
        </w:r>
        <w:r>
          <w:fldChar w:fldCharType="end"/>
        </w:r>
        <w:r>
          <w:t>.</w:t>
        </w:r>
      </w:ins>
    </w:p>
    <w:p w14:paraId="6D924C6E" w14:textId="75E14779" w:rsidR="00E15A4E" w:rsidRDefault="00E15A4E" w:rsidP="00D97EB4">
      <w:pPr>
        <w:pStyle w:val="Code"/>
        <w:rPr>
          <w:ins w:id="14949" w:author="Laurence Golding" w:date="2019-05-11T06:52:00Z"/>
        </w:rPr>
      </w:pPr>
      <w:ins w:id="14950" w:author="Laurence Golding" w:date="2019-05-11T06:52:00Z">
        <w:r>
          <w:t xml:space="preserve">      "ruleId": "TD0001",</w:t>
        </w:r>
      </w:ins>
    </w:p>
    <w:p w14:paraId="5E7FD182" w14:textId="61B35189" w:rsidR="00E15A4E" w:rsidRDefault="00E15A4E" w:rsidP="00D97EB4">
      <w:pPr>
        <w:pStyle w:val="Code"/>
        <w:rPr>
          <w:ins w:id="14951" w:author="Laurence Golding" w:date="2019-05-11T06:52:00Z"/>
        </w:rPr>
      </w:pPr>
      <w:ins w:id="14952" w:author="Laurence Golding" w:date="2019-05-11T06:52:00Z">
        <w:r>
          <w:t xml:space="preserve">      ...</w:t>
        </w:r>
      </w:ins>
    </w:p>
    <w:p w14:paraId="374BD31B" w14:textId="498CDE02" w:rsidR="00E15A4E" w:rsidRDefault="00E15A4E" w:rsidP="00D97EB4">
      <w:pPr>
        <w:pStyle w:val="Code"/>
        <w:rPr>
          <w:ins w:id="14953" w:author="Laurence Golding" w:date="2019-05-11T06:52:00Z"/>
        </w:rPr>
      </w:pPr>
      <w:ins w:id="14954" w:author="Laurence Golding" w:date="2019-05-11T06:52:00Z">
        <w:r>
          <w:t xml:space="preserve">      "codeFlows": [             # See §</w:t>
        </w:r>
        <w:r>
          <w:fldChar w:fldCharType="begin"/>
        </w:r>
        <w:r>
          <w:instrText xml:space="preserve"> REF _Ref510008160 \r \h </w:instrText>
        </w:r>
        <w:r>
          <w:fldChar w:fldCharType="separate"/>
        </w:r>
        <w:r w:rsidR="0009127C">
          <w:t>3.27.18</w:t>
        </w:r>
        <w:r>
          <w:fldChar w:fldCharType="end"/>
        </w:r>
        <w:r>
          <w:t>.</w:t>
        </w:r>
      </w:ins>
    </w:p>
    <w:p w14:paraId="348459C3" w14:textId="440DA859" w:rsidR="00E15A4E" w:rsidRDefault="00E15A4E" w:rsidP="00D97EB4">
      <w:pPr>
        <w:pStyle w:val="Code"/>
        <w:rPr>
          <w:ins w:id="14955" w:author="Laurence Golding" w:date="2019-05-11T06:52:00Z"/>
        </w:rPr>
      </w:pPr>
      <w:ins w:id="14956" w:author="Laurence Golding" w:date="2019-05-11T06:52:00Z">
        <w:r>
          <w:t xml:space="preserve">        {                        # A codeFlow object (§</w:t>
        </w:r>
        <w:r>
          <w:fldChar w:fldCharType="begin"/>
        </w:r>
        <w:r>
          <w:instrText xml:space="preserve"> REF _Ref510008325 \r \h </w:instrText>
        </w:r>
        <w:r>
          <w:fldChar w:fldCharType="separate"/>
        </w:r>
        <w:r w:rsidR="0009127C">
          <w:t>3.36</w:t>
        </w:r>
        <w:r>
          <w:fldChar w:fldCharType="end"/>
        </w:r>
        <w:r>
          <w:t>).</w:t>
        </w:r>
      </w:ins>
    </w:p>
    <w:p w14:paraId="3C021003" w14:textId="3266826F" w:rsidR="00E15A4E" w:rsidRDefault="00E15A4E" w:rsidP="00D97EB4">
      <w:pPr>
        <w:pStyle w:val="Code"/>
        <w:rPr>
          <w:ins w:id="14957" w:author="Laurence Golding" w:date="2019-05-11T06:52:00Z"/>
        </w:rPr>
      </w:pPr>
      <w:ins w:id="14958" w:author="Laurence Golding" w:date="2019-05-11T06:52:00Z">
        <w:r>
          <w:t xml:space="preserve">          "threadFlows": [       # See §</w:t>
        </w:r>
        <w:r>
          <w:fldChar w:fldCharType="begin"/>
        </w:r>
        <w:r>
          <w:instrText xml:space="preserve"> REF _Ref510008358 \r \h </w:instrText>
        </w:r>
        <w:r>
          <w:fldChar w:fldCharType="separate"/>
        </w:r>
        <w:r w:rsidR="0009127C">
          <w:t>3.36.3</w:t>
        </w:r>
        <w:r>
          <w:fldChar w:fldCharType="end"/>
        </w:r>
        <w:r>
          <w:t>.</w:t>
        </w:r>
      </w:ins>
    </w:p>
    <w:p w14:paraId="7725558C" w14:textId="118AD33F" w:rsidR="00E15A4E" w:rsidRDefault="00E15A4E" w:rsidP="00D97EB4">
      <w:pPr>
        <w:pStyle w:val="Code"/>
        <w:rPr>
          <w:ins w:id="14959" w:author="Laurence Golding" w:date="2019-05-11T06:52:00Z"/>
        </w:rPr>
      </w:pPr>
      <w:ins w:id="14960" w:author="Laurence Golding" w:date="2019-05-11T06:52:00Z">
        <w:r>
          <w:t xml:space="preserve">            {                    # A threadFlow object (§</w:t>
        </w:r>
        <w:r>
          <w:fldChar w:fldCharType="begin"/>
        </w:r>
        <w:r>
          <w:instrText xml:space="preserve"> REF _Ref493427364 \r \h </w:instrText>
        </w:r>
        <w:r>
          <w:fldChar w:fldCharType="separate"/>
        </w:r>
        <w:r w:rsidR="0009127C">
          <w:t>3.37</w:t>
        </w:r>
        <w:r>
          <w:fldChar w:fldCharType="end"/>
        </w:r>
        <w:r>
          <w:t>).</w:t>
        </w:r>
      </w:ins>
    </w:p>
    <w:p w14:paraId="4337CA9E" w14:textId="6D52B44C" w:rsidR="00E15A4E" w:rsidRDefault="00E15A4E" w:rsidP="00D97EB4">
      <w:pPr>
        <w:pStyle w:val="Code"/>
        <w:rPr>
          <w:ins w:id="14961" w:author="Laurence Golding" w:date="2019-05-11T06:52:00Z"/>
        </w:rPr>
      </w:pPr>
      <w:ins w:id="14962" w:author="Laurence Golding" w:date="2019-05-11T06:52:00Z">
        <w:r>
          <w:t xml:space="preserve">              "locations": [     # See §</w:t>
        </w:r>
        <w:r>
          <w:fldChar w:fldCharType="begin"/>
        </w:r>
        <w:r>
          <w:instrText xml:space="preserve"> REF _Ref510008412 \r \h </w:instrText>
        </w:r>
        <w:r>
          <w:fldChar w:fldCharType="separate"/>
        </w:r>
        <w:r w:rsidR="0009127C">
          <w:t>3.37.6</w:t>
        </w:r>
        <w:r>
          <w:fldChar w:fldCharType="end"/>
        </w:r>
        <w:r>
          <w:t>.</w:t>
        </w:r>
      </w:ins>
    </w:p>
    <w:p w14:paraId="719EF8CF" w14:textId="71F2C6C2" w:rsidR="00E15A4E" w:rsidRDefault="00E15A4E" w:rsidP="00D97EB4">
      <w:pPr>
        <w:pStyle w:val="Code"/>
        <w:rPr>
          <w:ins w:id="14963" w:author="Laurence Golding" w:date="2019-05-11T06:52:00Z"/>
        </w:rPr>
      </w:pPr>
      <w:ins w:id="14964" w:author="Laurence Golding" w:date="2019-05-11T06:52:00Z">
        <w:r>
          <w:t xml:space="preserve">                ...</w:t>
        </w:r>
      </w:ins>
    </w:p>
    <w:p w14:paraId="09BFE542" w14:textId="0D5984C8" w:rsidR="00E15A4E" w:rsidRDefault="00E15A4E" w:rsidP="00D97EB4">
      <w:pPr>
        <w:pStyle w:val="Code"/>
        <w:rPr>
          <w:ins w:id="14965" w:author="Laurence Golding" w:date="2019-05-11T06:52:00Z"/>
        </w:rPr>
      </w:pPr>
      <w:ins w:id="14966" w:author="Laurence Golding" w:date="2019-05-11T06:52:00Z">
        <w:r>
          <w:t xml:space="preserve">                {                # </w:t>
        </w:r>
      </w:ins>
      <w:r>
        <w:t xml:space="preserve">A </w:t>
      </w:r>
      <w:del w:id="14967" w:author="Laurence Golding" w:date="2019-05-11T06:52:00Z">
        <w:r w:rsidR="00517BAE" w:rsidRPr="00517BAE">
          <w:rPr>
            <w:rStyle w:val="CODEtemp"/>
          </w:rPr>
          <w:delText>rule</w:delText>
        </w:r>
      </w:del>
      <w:ins w:id="14968" w:author="Laurence Golding" w:date="2019-05-11T06:52:00Z">
        <w:r>
          <w:t>threadFlowLocation</w:t>
        </w:r>
      </w:ins>
      <w:r>
        <w:t xml:space="preserve"> object</w:t>
      </w:r>
      <w:ins w:id="14969" w:author="Laurence Golding" w:date="2019-05-11T06:52:00Z">
        <w:r>
          <w:t>.</w:t>
        </w:r>
      </w:ins>
    </w:p>
    <w:p w14:paraId="7A986A37" w14:textId="41EC4F8D" w:rsidR="00E15A4E" w:rsidRDefault="00E15A4E" w:rsidP="00D97EB4">
      <w:pPr>
        <w:pStyle w:val="Code"/>
        <w:rPr>
          <w:ins w:id="14970" w:author="Laurence Golding" w:date="2019-05-11T06:52:00Z"/>
        </w:rPr>
      </w:pPr>
      <w:ins w:id="14971" w:author="Laurence Golding" w:date="2019-05-11T06:52:00Z">
        <w:r>
          <w:t xml:space="preserve">                  "location": {  # See §</w:t>
        </w:r>
        <w:r>
          <w:fldChar w:fldCharType="begin"/>
        </w:r>
        <w:r>
          <w:instrText xml:space="preserve"> REF _Ref6932345 \r \h </w:instrText>
        </w:r>
        <w:r>
          <w:fldChar w:fldCharType="separate"/>
        </w:r>
        <w:r w:rsidR="0009127C">
          <w:t>3.38.3</w:t>
        </w:r>
        <w:r>
          <w:fldChar w:fldCharType="end"/>
        </w:r>
        <w:r>
          <w:t>.</w:t>
        </w:r>
      </w:ins>
    </w:p>
    <w:p w14:paraId="24241D1F" w14:textId="3BBE0A58" w:rsidR="00E15A4E" w:rsidRDefault="00E15A4E" w:rsidP="00D97EB4">
      <w:pPr>
        <w:pStyle w:val="Code"/>
        <w:rPr>
          <w:ins w:id="14972" w:author="Laurence Golding" w:date="2019-05-11T06:52:00Z"/>
        </w:rPr>
      </w:pPr>
      <w:ins w:id="14973" w:author="Laurence Golding" w:date="2019-05-11T06:52:00Z">
        <w:r>
          <w:t xml:space="preserve">                    "physicalLocation": {</w:t>
        </w:r>
      </w:ins>
    </w:p>
    <w:p w14:paraId="049FA9B7" w14:textId="78CC54F0" w:rsidR="00E15A4E" w:rsidRDefault="00E15A4E" w:rsidP="00D97EB4">
      <w:pPr>
        <w:pStyle w:val="Code"/>
        <w:rPr>
          <w:ins w:id="14974" w:author="Laurence Golding" w:date="2019-05-11T06:52:00Z"/>
        </w:rPr>
      </w:pPr>
      <w:ins w:id="14975" w:author="Laurence Golding" w:date="2019-05-11T06:52:00Z">
        <w:r>
          <w:t xml:space="preserve">                      "artifactLocation": {</w:t>
        </w:r>
      </w:ins>
    </w:p>
    <w:p w14:paraId="51E3692E" w14:textId="4EDE8CB3" w:rsidR="00E15A4E" w:rsidRDefault="00E15A4E" w:rsidP="00D97EB4">
      <w:pPr>
        <w:pStyle w:val="Code"/>
        <w:rPr>
          <w:ins w:id="14976" w:author="Laurence Golding" w:date="2019-05-11T06:52:00Z"/>
        </w:rPr>
      </w:pPr>
      <w:ins w:id="14977" w:author="Laurence Golding" w:date="2019-05-11T06:52:00Z">
        <w:r>
          <w:t xml:space="preserve">                        "uri": "io/input.c",</w:t>
        </w:r>
      </w:ins>
    </w:p>
    <w:p w14:paraId="537CF263" w14:textId="07568A06" w:rsidR="00E15A4E" w:rsidRDefault="00E15A4E" w:rsidP="00D97EB4">
      <w:pPr>
        <w:pStyle w:val="Code"/>
        <w:rPr>
          <w:ins w:id="14978" w:author="Laurence Golding" w:date="2019-05-11T06:52:00Z"/>
        </w:rPr>
      </w:pPr>
      <w:ins w:id="14979" w:author="Laurence Golding" w:date="2019-05-11T06:52:00Z">
        <w:r>
          <w:t xml:space="preserve">                        "uriBaseId": "SRCROOT"</w:t>
        </w:r>
      </w:ins>
    </w:p>
    <w:p w14:paraId="5474A86C" w14:textId="5793BD09" w:rsidR="00E15A4E" w:rsidRDefault="00E15A4E" w:rsidP="00D97EB4">
      <w:pPr>
        <w:pStyle w:val="Code"/>
        <w:rPr>
          <w:ins w:id="14980" w:author="Laurence Golding" w:date="2019-05-11T06:52:00Z"/>
        </w:rPr>
      </w:pPr>
      <w:ins w:id="14981" w:author="Laurence Golding" w:date="2019-05-11T06:52:00Z">
        <w:r>
          <w:t xml:space="preserve">                      }</w:t>
        </w:r>
        <w:r w:rsidR="00E426A3">
          <w:t>,</w:t>
        </w:r>
      </w:ins>
    </w:p>
    <w:p w14:paraId="59C7F642" w14:textId="12115354" w:rsidR="00E426A3" w:rsidRDefault="00E426A3" w:rsidP="00D97EB4">
      <w:pPr>
        <w:pStyle w:val="Code"/>
        <w:rPr>
          <w:ins w:id="14982" w:author="Laurence Golding" w:date="2019-05-11T06:52:00Z"/>
        </w:rPr>
      </w:pPr>
      <w:ins w:id="14983" w:author="Laurence Golding" w:date="2019-05-11T06:52:00Z">
        <w:r>
          <w:t xml:space="preserve">                      "region": {</w:t>
        </w:r>
      </w:ins>
    </w:p>
    <w:p w14:paraId="3DB665D4" w14:textId="53247BCC" w:rsidR="00E426A3" w:rsidRDefault="00E426A3" w:rsidP="00D97EB4">
      <w:pPr>
        <w:pStyle w:val="Code"/>
        <w:rPr>
          <w:ins w:id="14984" w:author="Laurence Golding" w:date="2019-05-11T06:52:00Z"/>
        </w:rPr>
      </w:pPr>
      <w:ins w:id="14985" w:author="Laurence Golding" w:date="2019-05-11T06:52:00Z">
        <w:r>
          <w:t xml:space="preserve">                        "startLine": 32</w:t>
        </w:r>
      </w:ins>
    </w:p>
    <w:p w14:paraId="3AFDC385" w14:textId="3F96AA55" w:rsidR="00E426A3" w:rsidRDefault="00E426A3" w:rsidP="00D97EB4">
      <w:pPr>
        <w:pStyle w:val="Code"/>
        <w:rPr>
          <w:ins w:id="14986" w:author="Laurence Golding" w:date="2019-05-11T06:52:00Z"/>
        </w:rPr>
      </w:pPr>
      <w:ins w:id="14987" w:author="Laurence Golding" w:date="2019-05-11T06:52:00Z">
        <w:r>
          <w:t xml:space="preserve">                      }</w:t>
        </w:r>
      </w:ins>
    </w:p>
    <w:p w14:paraId="312677F4" w14:textId="55190412" w:rsidR="00E15A4E" w:rsidRDefault="00E15A4E" w:rsidP="00D97EB4">
      <w:pPr>
        <w:pStyle w:val="Code"/>
        <w:rPr>
          <w:ins w:id="14988" w:author="Laurence Golding" w:date="2019-05-11T06:52:00Z"/>
        </w:rPr>
      </w:pPr>
      <w:ins w:id="14989" w:author="Laurence Golding" w:date="2019-05-11T06:52:00Z">
        <w:r>
          <w:t xml:space="preserve">                    }</w:t>
        </w:r>
      </w:ins>
    </w:p>
    <w:p w14:paraId="000BD712" w14:textId="75305568" w:rsidR="00E15A4E" w:rsidRDefault="00E15A4E" w:rsidP="00D97EB4">
      <w:pPr>
        <w:pStyle w:val="Code"/>
        <w:rPr>
          <w:ins w:id="14990" w:author="Laurence Golding" w:date="2019-05-11T06:52:00Z"/>
        </w:rPr>
      </w:pPr>
      <w:ins w:id="14991" w:author="Laurence Golding" w:date="2019-05-11T06:52:00Z">
        <w:r>
          <w:t xml:space="preserve">                  },</w:t>
        </w:r>
      </w:ins>
    </w:p>
    <w:p w14:paraId="5A496201" w14:textId="62C9DAFE" w:rsidR="00E15A4E" w:rsidRDefault="00E15A4E" w:rsidP="00D97EB4">
      <w:pPr>
        <w:pStyle w:val="Code"/>
        <w:rPr>
          <w:ins w:id="14992" w:author="Laurence Golding" w:date="2019-05-11T06:52:00Z"/>
        </w:rPr>
      </w:pPr>
      <w:ins w:id="14993" w:author="Laurence Golding" w:date="2019-05-11T06:52:00Z">
        <w:r>
          <w:t xml:space="preserve">                  "taxa": [</w:t>
        </w:r>
      </w:ins>
    </w:p>
    <w:p w14:paraId="74E31CC9" w14:textId="2C978133" w:rsidR="00E15A4E" w:rsidRDefault="00E15A4E" w:rsidP="00D97EB4">
      <w:pPr>
        <w:pStyle w:val="Code"/>
        <w:rPr>
          <w:ins w:id="14994" w:author="Laurence Golding" w:date="2019-05-11T06:52:00Z"/>
        </w:rPr>
      </w:pPr>
      <w:ins w:id="14995" w:author="Laurence Golding" w:date="2019-05-11T06:52:00Z">
        <w:r>
          <w:t xml:space="preserve">                    {        # A reportingDescriptorReference object (§</w:t>
        </w:r>
        <w:r>
          <w:fldChar w:fldCharType="begin"/>
        </w:r>
        <w:r>
          <w:instrText xml:space="preserve"> REF _Ref4076564 \r \h </w:instrText>
        </w:r>
        <w:r>
          <w:fldChar w:fldCharType="separate"/>
        </w:r>
        <w:r w:rsidR="0009127C">
          <w:t>3.52</w:t>
        </w:r>
        <w:r>
          <w:fldChar w:fldCharType="end"/>
        </w:r>
        <w:r>
          <w:t>).</w:t>
        </w:r>
      </w:ins>
    </w:p>
    <w:p w14:paraId="6841F203" w14:textId="67D351DC" w:rsidR="00E15A4E" w:rsidRDefault="00E15A4E" w:rsidP="00D97EB4">
      <w:pPr>
        <w:pStyle w:val="Code"/>
        <w:rPr>
          <w:ins w:id="14996" w:author="Laurence Golding" w:date="2019-05-11T06:52:00Z"/>
        </w:rPr>
      </w:pPr>
      <w:ins w:id="14997" w:author="Laurence Golding" w:date="2019-05-11T06:52:00Z">
        <w:r>
          <w:t xml:space="preserve">                      "id": "</w:t>
        </w:r>
        <w:r w:rsidR="00DD2F56">
          <w:t>HR</w:t>
        </w:r>
        <w:r>
          <w:t>0001",</w:t>
        </w:r>
      </w:ins>
    </w:p>
    <w:p w14:paraId="207FDBDF" w14:textId="1B5C028F" w:rsidR="00E15A4E" w:rsidRDefault="00E15A4E" w:rsidP="00D97EB4">
      <w:pPr>
        <w:pStyle w:val="Code"/>
        <w:rPr>
          <w:ins w:id="14998" w:author="Laurence Golding" w:date="2019-05-11T06:52:00Z"/>
        </w:rPr>
      </w:pPr>
      <w:ins w:id="14999" w:author="Laurence Golding" w:date="2019-05-11T06:52:00Z">
        <w:r>
          <w:t xml:space="preserve">                      "index": 0</w:t>
        </w:r>
      </w:ins>
    </w:p>
    <w:p w14:paraId="2E8ECA37" w14:textId="7EA23295" w:rsidR="00E15A4E" w:rsidRDefault="00E15A4E" w:rsidP="00D97EB4">
      <w:pPr>
        <w:pStyle w:val="Code"/>
        <w:rPr>
          <w:ins w:id="15000" w:author="Laurence Golding" w:date="2019-05-11T06:52:00Z"/>
        </w:rPr>
      </w:pPr>
      <w:ins w:id="15001" w:author="Laurence Golding" w:date="2019-05-11T06:52:00Z">
        <w:r>
          <w:t xml:space="preserve">                    }</w:t>
        </w:r>
      </w:ins>
    </w:p>
    <w:p w14:paraId="202335B2" w14:textId="2F7CD37B" w:rsidR="00E15A4E" w:rsidRDefault="00E15A4E" w:rsidP="00D97EB4">
      <w:pPr>
        <w:pStyle w:val="Code"/>
        <w:rPr>
          <w:ins w:id="15002" w:author="Laurence Golding" w:date="2019-05-11T06:52:00Z"/>
        </w:rPr>
      </w:pPr>
      <w:ins w:id="15003" w:author="Laurence Golding" w:date="2019-05-11T06:52:00Z">
        <w:r>
          <w:t xml:space="preserve">                  ]</w:t>
        </w:r>
      </w:ins>
    </w:p>
    <w:p w14:paraId="482DD26A" w14:textId="6D1770F3" w:rsidR="00E15A4E" w:rsidRDefault="00E15A4E" w:rsidP="00D97EB4">
      <w:pPr>
        <w:pStyle w:val="Code"/>
        <w:rPr>
          <w:ins w:id="15004" w:author="Laurence Golding" w:date="2019-05-11T06:52:00Z"/>
        </w:rPr>
      </w:pPr>
      <w:ins w:id="15005" w:author="Laurence Golding" w:date="2019-05-11T06:52:00Z">
        <w:r>
          <w:t xml:space="preserve">                },</w:t>
        </w:r>
      </w:ins>
    </w:p>
    <w:p w14:paraId="37551AA1" w14:textId="6B7350B2" w:rsidR="00E15A4E" w:rsidRDefault="00E15A4E" w:rsidP="00D97EB4">
      <w:pPr>
        <w:pStyle w:val="Code"/>
        <w:rPr>
          <w:ins w:id="15006" w:author="Laurence Golding" w:date="2019-05-11T06:52:00Z"/>
        </w:rPr>
      </w:pPr>
      <w:ins w:id="15007" w:author="Laurence Golding" w:date="2019-05-11T06:52:00Z">
        <w:r>
          <w:t xml:space="preserve">                ...</w:t>
        </w:r>
      </w:ins>
    </w:p>
    <w:p w14:paraId="65BA23A3" w14:textId="4F818006" w:rsidR="00E15A4E" w:rsidRDefault="00E15A4E" w:rsidP="00D97EB4">
      <w:pPr>
        <w:pStyle w:val="Code"/>
        <w:rPr>
          <w:ins w:id="15008" w:author="Laurence Golding" w:date="2019-05-11T06:52:00Z"/>
        </w:rPr>
      </w:pPr>
      <w:ins w:id="15009" w:author="Laurence Golding" w:date="2019-05-11T06:52:00Z">
        <w:r>
          <w:t xml:space="preserve">              ]</w:t>
        </w:r>
      </w:ins>
    </w:p>
    <w:p w14:paraId="36195693" w14:textId="2C2AB6FA" w:rsidR="00E15A4E" w:rsidRDefault="00E15A4E" w:rsidP="00D97EB4">
      <w:pPr>
        <w:pStyle w:val="Code"/>
        <w:rPr>
          <w:ins w:id="15010" w:author="Laurence Golding" w:date="2019-05-11T06:52:00Z"/>
        </w:rPr>
      </w:pPr>
      <w:ins w:id="15011" w:author="Laurence Golding" w:date="2019-05-11T06:52:00Z">
        <w:r>
          <w:t xml:space="preserve">            }</w:t>
        </w:r>
      </w:ins>
    </w:p>
    <w:p w14:paraId="64EF0D15" w14:textId="06EFEB19" w:rsidR="00E15A4E" w:rsidRDefault="00E15A4E" w:rsidP="00D97EB4">
      <w:pPr>
        <w:pStyle w:val="Code"/>
        <w:rPr>
          <w:ins w:id="15012" w:author="Laurence Golding" w:date="2019-05-11T06:52:00Z"/>
        </w:rPr>
      </w:pPr>
      <w:ins w:id="15013" w:author="Laurence Golding" w:date="2019-05-11T06:52:00Z">
        <w:r>
          <w:t xml:space="preserve">          ]</w:t>
        </w:r>
      </w:ins>
    </w:p>
    <w:p w14:paraId="09993A07" w14:textId="7BDDA30F" w:rsidR="00E15A4E" w:rsidRDefault="00E15A4E" w:rsidP="00D97EB4">
      <w:pPr>
        <w:pStyle w:val="Code"/>
        <w:rPr>
          <w:ins w:id="15014" w:author="Laurence Golding" w:date="2019-05-11T06:52:00Z"/>
        </w:rPr>
      </w:pPr>
      <w:ins w:id="15015" w:author="Laurence Golding" w:date="2019-05-11T06:52:00Z">
        <w:r>
          <w:t xml:space="preserve">        }</w:t>
        </w:r>
      </w:ins>
    </w:p>
    <w:p w14:paraId="7182351E" w14:textId="72149550" w:rsidR="00E15A4E" w:rsidRDefault="00E15A4E" w:rsidP="00D97EB4">
      <w:pPr>
        <w:pStyle w:val="Code"/>
        <w:rPr>
          <w:ins w:id="15016" w:author="Laurence Golding" w:date="2019-05-11T06:52:00Z"/>
        </w:rPr>
      </w:pPr>
      <w:ins w:id="15017" w:author="Laurence Golding" w:date="2019-05-11T06:52:00Z">
        <w:r>
          <w:t xml:space="preserve">      ]</w:t>
        </w:r>
      </w:ins>
    </w:p>
    <w:p w14:paraId="38F16AFE" w14:textId="6DDCB289" w:rsidR="00E15A4E" w:rsidRDefault="00E15A4E" w:rsidP="00D97EB4">
      <w:pPr>
        <w:pStyle w:val="Code"/>
        <w:rPr>
          <w:ins w:id="15018" w:author="Laurence Golding" w:date="2019-05-11T06:52:00Z"/>
        </w:rPr>
      </w:pPr>
      <w:ins w:id="15019" w:author="Laurence Golding" w:date="2019-05-11T06:52:00Z">
        <w:r>
          <w:t xml:space="preserve">    }</w:t>
        </w:r>
      </w:ins>
    </w:p>
    <w:p w14:paraId="7C904674" w14:textId="5543B8DC" w:rsidR="00E15A4E" w:rsidRDefault="00E15A4E" w:rsidP="00D97EB4">
      <w:pPr>
        <w:pStyle w:val="Code"/>
        <w:rPr>
          <w:ins w:id="15020" w:author="Laurence Golding" w:date="2019-05-11T06:52:00Z"/>
        </w:rPr>
      </w:pPr>
      <w:ins w:id="15021" w:author="Laurence Golding" w:date="2019-05-11T06:52:00Z">
        <w:r>
          <w:t xml:space="preserve">  ]</w:t>
        </w:r>
      </w:ins>
    </w:p>
    <w:p w14:paraId="1655045C" w14:textId="1FB98E4A" w:rsidR="00D97EB4" w:rsidRPr="00D97EB4" w:rsidRDefault="00D97EB4" w:rsidP="00D97EB4">
      <w:pPr>
        <w:pStyle w:val="Code"/>
        <w:rPr>
          <w:ins w:id="15022" w:author="Laurence Golding" w:date="2019-05-11T06:52:00Z"/>
        </w:rPr>
      </w:pPr>
      <w:ins w:id="15023" w:author="Laurence Golding" w:date="2019-05-11T06:52:00Z">
        <w:r>
          <w:t>}</w:t>
        </w:r>
      </w:ins>
    </w:p>
    <w:p w14:paraId="1F67ADAE" w14:textId="0199845A" w:rsidR="00CD4F20" w:rsidRDefault="00CD4F20" w:rsidP="00CD4F20">
      <w:pPr>
        <w:pStyle w:val="Heading2"/>
        <w:rPr>
          <w:moveTo w:id="15024" w:author="Laurence Golding" w:date="2019-05-11T06:52:00Z"/>
        </w:rPr>
      </w:pPr>
      <w:bookmarkStart w:id="15025" w:name="_Ref511819945"/>
      <w:bookmarkStart w:id="15026" w:name="_Toc8367278"/>
      <w:bookmarkEnd w:id="14741"/>
      <w:moveToRangeStart w:id="15027" w:author="Laurence Golding" w:date="2019-05-11T06:52:00Z" w:name="move8450001"/>
      <w:moveTo w:id="15028" w:author="Laurence Golding" w:date="2019-05-11T06:52:00Z">
        <w:r>
          <w:t>graph object</w:t>
        </w:r>
        <w:bookmarkEnd w:id="15025"/>
        <w:bookmarkEnd w:id="15026"/>
      </w:moveTo>
    </w:p>
    <w:p w14:paraId="79771063" w14:textId="13A3DA96" w:rsidR="00CD4F20" w:rsidRDefault="00CD4F20" w:rsidP="00CD4F20">
      <w:pPr>
        <w:pStyle w:val="Heading3"/>
        <w:rPr>
          <w:moveTo w:id="15029" w:author="Laurence Golding" w:date="2019-05-11T06:52:00Z"/>
        </w:rPr>
      </w:pPr>
      <w:bookmarkStart w:id="15030" w:name="_Toc8367279"/>
      <w:moveTo w:id="15031" w:author="Laurence Golding" w:date="2019-05-11T06:52:00Z">
        <w:r>
          <w:t>General</w:t>
        </w:r>
        <w:bookmarkEnd w:id="15030"/>
      </w:moveTo>
    </w:p>
    <w:p w14:paraId="0FCD96E1" w14:textId="7E47ADED" w:rsidR="00C32159" w:rsidRDefault="00C32159" w:rsidP="00C32159">
      <w:pPr>
        <w:rPr>
          <w:ins w:id="15032" w:author="Laurence Golding" w:date="2019-05-11T06:52:00Z"/>
        </w:rPr>
      </w:pPr>
      <w:moveTo w:id="15033" w:author="Laurence Golding" w:date="2019-05-11T06:52:00Z">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moveTo>
      <w:moveToRangeEnd w:id="15027"/>
      <w:ins w:id="15034" w:author="Laurence Golding" w:date="2019-05-11T06:52:00Z">
        <w:r>
          <w:fldChar w:fldCharType="begin"/>
        </w:r>
        <w:r>
          <w:instrText xml:space="preserve"> REF _Ref511820652 \r \h </w:instrText>
        </w:r>
        <w:r>
          <w:fldChar w:fldCharType="separate"/>
        </w:r>
        <w:r w:rsidR="0009127C">
          <w:t>3.14.20</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9127C">
          <w:t>3.27.19</w:t>
        </w:r>
        <w:r>
          <w:fldChar w:fldCharType="end"/>
        </w:r>
        <w:r>
          <w:t>).</w:t>
        </w:r>
      </w:ins>
    </w:p>
    <w:p w14:paraId="1005630B" w14:textId="524A906A" w:rsidR="00C32159" w:rsidRPr="00C32159" w:rsidRDefault="00C32159" w:rsidP="00C32159">
      <w:pPr>
        <w:rPr>
          <w:ins w:id="15035" w:author="Laurence Golding" w:date="2019-05-11T06:52:00Z"/>
        </w:rPr>
      </w:pPr>
      <w:ins w:id="15036" w:author="Laurence Golding" w:date="2019-05-11T06:52:00Z">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9127C">
          <w:t>3.42</w:t>
        </w:r>
        <w:r>
          <w:fldChar w:fldCharType="end"/>
        </w:r>
        <w:r>
          <w:t>).</w:t>
        </w:r>
      </w:ins>
    </w:p>
    <w:p w14:paraId="4CED9B1B" w14:textId="3DF0F7A6" w:rsidR="00CD4F20" w:rsidRDefault="00CD4F20" w:rsidP="00CD4F20">
      <w:pPr>
        <w:pStyle w:val="Heading3"/>
        <w:rPr>
          <w:ins w:id="15037" w:author="Laurence Golding" w:date="2019-05-11T06:52:00Z"/>
        </w:rPr>
      </w:pPr>
      <w:bookmarkStart w:id="15038" w:name="_Toc8367280"/>
      <w:ins w:id="15039" w:author="Laurence Golding" w:date="2019-05-11T06:52:00Z">
        <w:r>
          <w:t>description property</w:t>
        </w:r>
        <w:bookmarkEnd w:id="15038"/>
      </w:ins>
    </w:p>
    <w:p w14:paraId="60597691" w14:textId="4FF1B3A7" w:rsidR="00380A89" w:rsidRPr="00380A89" w:rsidRDefault="00380A89" w:rsidP="00380A89">
      <w:pPr>
        <w:rPr>
          <w:ins w:id="15040" w:author="Laurence Golding" w:date="2019-05-11T06:52:00Z"/>
        </w:rPr>
      </w:pPr>
      <w:ins w:id="15041" w:author="Laurence Golding" w:date="2019-05-11T06:52:00Z">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w:t>
        </w:r>
      </w:ins>
    </w:p>
    <w:p w14:paraId="63CE6EE1" w14:textId="254DFD0E" w:rsidR="00CD4F20" w:rsidRDefault="00CD4F20" w:rsidP="00CD4F20">
      <w:pPr>
        <w:pStyle w:val="Heading3"/>
        <w:rPr>
          <w:moveTo w:id="15042" w:author="Laurence Golding" w:date="2019-05-11T06:52:00Z"/>
        </w:rPr>
      </w:pPr>
      <w:bookmarkStart w:id="15043" w:name="_Ref511823242"/>
      <w:bookmarkStart w:id="15044" w:name="_Toc8367281"/>
      <w:moveToRangeStart w:id="15045" w:author="Laurence Golding" w:date="2019-05-11T06:52:00Z" w:name="move8450002"/>
      <w:moveTo w:id="15046" w:author="Laurence Golding" w:date="2019-05-11T06:52:00Z">
        <w:r>
          <w:t>nodes property</w:t>
        </w:r>
        <w:bookmarkEnd w:id="15043"/>
        <w:bookmarkEnd w:id="15044"/>
      </w:moveTo>
    </w:p>
    <w:moveToRangeEnd w:id="15045"/>
    <w:p w14:paraId="3BF1C872" w14:textId="64B81FB8" w:rsidR="00380A89" w:rsidRDefault="00380A89" w:rsidP="00380A89">
      <w:pPr>
        <w:rPr>
          <w:ins w:id="15047" w:author="Laurence Golding" w:date="2019-05-11T06:52:00Z"/>
        </w:rPr>
      </w:pPr>
      <w:ins w:id="15048" w:author="Laurence Golding" w:date="2019-05-11T06:52:00Z">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9127C">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which represent the nodes of the graph.</w:t>
        </w:r>
      </w:ins>
    </w:p>
    <w:p w14:paraId="660381CB" w14:textId="2915D5F8" w:rsidR="00CD4F20" w:rsidRDefault="00CD4F20" w:rsidP="00CD4F20">
      <w:pPr>
        <w:pStyle w:val="Heading3"/>
        <w:rPr>
          <w:moveTo w:id="15049" w:author="Laurence Golding" w:date="2019-05-11T06:52:00Z"/>
        </w:rPr>
      </w:pPr>
      <w:bookmarkStart w:id="15050" w:name="_Ref511823263"/>
      <w:bookmarkStart w:id="15051" w:name="_Toc8367282"/>
      <w:moveToRangeStart w:id="15052" w:author="Laurence Golding" w:date="2019-05-11T06:52:00Z" w:name="move8450003"/>
      <w:moveTo w:id="15053" w:author="Laurence Golding" w:date="2019-05-11T06:52:00Z">
        <w:r>
          <w:t>edges property</w:t>
        </w:r>
        <w:bookmarkEnd w:id="15050"/>
        <w:bookmarkEnd w:id="15051"/>
      </w:moveTo>
    </w:p>
    <w:moveToRangeEnd w:id="15052"/>
    <w:p w14:paraId="45BE5533" w14:textId="3E47A527" w:rsidR="00380A89" w:rsidRDefault="00517BAE" w:rsidP="00380A89">
      <w:pPr>
        <w:rPr>
          <w:ins w:id="15054" w:author="Laurence Golding" w:date="2019-05-11T06:52:00Z"/>
        </w:rPr>
      </w:pPr>
      <w:del w:id="15055" w:author="Laurence Golding" w:date="2019-05-11T06:52:00Z">
        <w:r>
          <w:delText xml:space="preserve"> </w:delText>
        </w:r>
        <w:r w:rsidRPr="00517BAE">
          <w:rPr>
            <w:b/>
          </w:rPr>
          <w:delText>SHALL</w:delText>
        </w:r>
      </w:del>
      <w:ins w:id="15056" w:author="Laurence Golding" w:date="2019-05-11T06:52:00Z">
        <w:r w:rsidR="00380A89">
          <w:t xml:space="preserve">A </w:t>
        </w:r>
        <w:r w:rsidR="00380A89">
          <w:rPr>
            <w:rStyle w:val="CODEtemp"/>
          </w:rPr>
          <w:t>graph</w:t>
        </w:r>
        <w:r w:rsidR="00380A89">
          <w:t xml:space="preserve"> object </w:t>
        </w:r>
        <w:r w:rsidR="009079A3">
          <w:rPr>
            <w:b/>
          </w:rPr>
          <w:t>MAY</w:t>
        </w:r>
      </w:ins>
      <w:r w:rsidR="009079A3">
        <w:t xml:space="preserve"> </w:t>
      </w:r>
      <w:r w:rsidR="00380A89">
        <w:t xml:space="preserve">contain a property named </w:t>
      </w:r>
      <w:ins w:id="15057" w:author="Laurence Golding" w:date="2019-05-11T06:52:00Z">
        <w:r w:rsidR="00380A89">
          <w:rPr>
            <w:rStyle w:val="CODEtemp"/>
          </w:rPr>
          <w:t>edges</w:t>
        </w:r>
        <w:r w:rsidR="00380A89">
          <w:t xml:space="preserve"> whose value is an array of </w:t>
        </w:r>
        <w:r w:rsidR="009079A3">
          <w:t xml:space="preserve">zero or more </w:t>
        </w:r>
        <w:r w:rsidR="00380A89">
          <w:t>unique (§</w:t>
        </w:r>
        <w:r w:rsidR="00380A89">
          <w:fldChar w:fldCharType="begin"/>
        </w:r>
        <w:r w:rsidR="00380A89">
          <w:instrText xml:space="preserve"> REF _Ref493404799 \r \h </w:instrText>
        </w:r>
        <w:r w:rsidR="00380A89">
          <w:fldChar w:fldCharType="separate"/>
        </w:r>
        <w:r w:rsidR="0009127C">
          <w:t>3.7.3</w:t>
        </w:r>
        <w:r w:rsidR="00380A89">
          <w:fldChar w:fldCharType="end"/>
        </w:r>
        <w:r w:rsidR="00380A89">
          <w:t xml:space="preserve">) </w:t>
        </w:r>
        <w:r w:rsidR="00380A89">
          <w:rPr>
            <w:rStyle w:val="CODEtemp"/>
          </w:rPr>
          <w:t>edge</w:t>
        </w:r>
        <w:r w:rsidR="00380A89">
          <w:t xml:space="preserve"> objects (§</w:t>
        </w:r>
        <w:r w:rsidR="00380A89">
          <w:fldChar w:fldCharType="begin"/>
        </w:r>
        <w:r w:rsidR="00380A89">
          <w:instrText xml:space="preserve"> REF _Ref511821891 \r \h </w:instrText>
        </w:r>
        <w:r w:rsidR="00380A89">
          <w:fldChar w:fldCharType="separate"/>
        </w:r>
        <w:r w:rsidR="0009127C">
          <w:t>3.41</w:t>
        </w:r>
        <w:r w:rsidR="00380A89">
          <w:fldChar w:fldCharType="end"/>
        </w:r>
        <w:r w:rsidR="00380A89">
          <w:t>) which represent the edges of the graph.</w:t>
        </w:r>
      </w:ins>
    </w:p>
    <w:p w14:paraId="231DDD9A" w14:textId="6EFC334D" w:rsidR="00CD4F20" w:rsidRDefault="00CD4F20" w:rsidP="00CD4F20">
      <w:pPr>
        <w:pStyle w:val="Heading2"/>
        <w:rPr>
          <w:ins w:id="15058" w:author="Laurence Golding" w:date="2019-05-11T06:52:00Z"/>
        </w:rPr>
      </w:pPr>
      <w:bookmarkStart w:id="15059" w:name="_Ref511821868"/>
      <w:bookmarkStart w:id="15060" w:name="_Toc8367283"/>
      <w:ins w:id="15061" w:author="Laurence Golding" w:date="2019-05-11T06:52:00Z">
        <w:r>
          <w:t>node object</w:t>
        </w:r>
        <w:bookmarkEnd w:id="15059"/>
        <w:bookmarkEnd w:id="15060"/>
      </w:ins>
    </w:p>
    <w:p w14:paraId="5C490915" w14:textId="5A0DD1FC" w:rsidR="00CD4F20" w:rsidRDefault="00CD4F20" w:rsidP="00CD4F20">
      <w:pPr>
        <w:pStyle w:val="Heading3"/>
        <w:rPr>
          <w:ins w:id="15062" w:author="Laurence Golding" w:date="2019-05-11T06:52:00Z"/>
        </w:rPr>
      </w:pPr>
      <w:bookmarkStart w:id="15063" w:name="_Toc8367284"/>
      <w:ins w:id="15064" w:author="Laurence Golding" w:date="2019-05-11T06:52:00Z">
        <w:r>
          <w:t>General</w:t>
        </w:r>
        <w:bookmarkEnd w:id="15063"/>
      </w:ins>
    </w:p>
    <w:p w14:paraId="5F3D946D" w14:textId="6A08F7D2" w:rsidR="00380A89" w:rsidRPr="00380A89" w:rsidRDefault="00380A89" w:rsidP="00380A89">
      <w:pPr>
        <w:rPr>
          <w:ins w:id="15065" w:author="Laurence Golding" w:date="2019-05-11T06:52:00Z"/>
        </w:rPr>
      </w:pPr>
      <w:ins w:id="15066" w:author="Laurence Golding" w:date="2019-05-11T06:52:00Z">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9127C">
          <w:t>3.39</w:t>
        </w:r>
        <w:r>
          <w:fldChar w:fldCharType="end"/>
        </w:r>
        <w:r>
          <w:t>)</w:t>
        </w:r>
        <w:r w:rsidR="000724CD">
          <w:t xml:space="preserve">, which we refer to as </w:t>
        </w:r>
        <w:r w:rsidR="000724CD" w:rsidRPr="000724CD">
          <w:rPr>
            <w:rStyle w:val="CODEtemp"/>
          </w:rPr>
          <w:t>theGraph</w:t>
        </w:r>
        <w:r>
          <w:t>.</w:t>
        </w:r>
      </w:ins>
    </w:p>
    <w:p w14:paraId="31799269" w14:textId="7F2781A8" w:rsidR="00CD4F20" w:rsidRDefault="00CD4F20" w:rsidP="00CD4F20">
      <w:pPr>
        <w:pStyle w:val="Heading3"/>
        <w:rPr>
          <w:ins w:id="15067" w:author="Laurence Golding" w:date="2019-05-11T06:52:00Z"/>
        </w:rPr>
      </w:pPr>
      <w:bookmarkStart w:id="15068" w:name="_Ref511822118"/>
      <w:bookmarkStart w:id="15069" w:name="_Toc8367285"/>
      <w:r>
        <w:rPr>
          <w:rPrChange w:id="15070" w:author="Laurence Golding" w:date="2019-05-11T06:51:00Z">
            <w:rPr>
              <w:rStyle w:val="CODEtemp"/>
            </w:rPr>
          </w:rPrChange>
        </w:rPr>
        <w:t>id</w:t>
      </w:r>
      <w:ins w:id="15071" w:author="Laurence Golding" w:date="2019-05-11T06:52:00Z">
        <w:r>
          <w:t xml:space="preserve"> property</w:t>
        </w:r>
        <w:bookmarkEnd w:id="15068"/>
        <w:bookmarkEnd w:id="15069"/>
      </w:ins>
    </w:p>
    <w:p w14:paraId="3A12B52F" w14:textId="3CE0D5EB" w:rsidR="00310D73" w:rsidRDefault="00380A89" w:rsidP="00310D73">
      <w:pPr>
        <w:rPr>
          <w:ins w:id="15072" w:author="Laurence Golding" w:date="2019-05-11T06:52:00Z"/>
        </w:rPr>
      </w:pPr>
      <w:ins w:id="15073" w:author="Laurence Golding" w:date="2019-05-11T06:52:00Z">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ins>
    </w:p>
    <w:p w14:paraId="7ABD950D" w14:textId="77777777" w:rsidR="00310D73" w:rsidRDefault="00310D73" w:rsidP="00310D73">
      <w:pPr>
        <w:pStyle w:val="Note"/>
        <w:rPr>
          <w:moveTo w:id="15074" w:author="Laurence Golding" w:date="2019-05-11T06:52:00Z"/>
        </w:rPr>
      </w:pPr>
      <w:moveToRangeStart w:id="15075" w:author="Laurence Golding" w:date="2019-05-11T06:52:00Z" w:name="move8450004"/>
      <w:moveTo w:id="15076" w:author="Laurence Golding" w:date="2019-05-11T06:52:00Z">
        <w:r>
          <w:t xml:space="preserve">EXAMPLE: This graph is invalid because two nodes have the same </w:t>
        </w:r>
        <w:r w:rsidRPr="00817E3F">
          <w:rPr>
            <w:rStyle w:val="CODEtemp"/>
          </w:rPr>
          <w:t>id</w:t>
        </w:r>
        <w:r>
          <w:t>, even though the nodes are within unrelated nested graphs.</w:t>
        </w:r>
      </w:moveTo>
    </w:p>
    <w:p w14:paraId="560C10C7" w14:textId="542C8407" w:rsidR="00310D73" w:rsidRDefault="00310D73" w:rsidP="00310D73">
      <w:pPr>
        <w:pStyle w:val="Code"/>
        <w:rPr>
          <w:ins w:id="15077" w:author="Laurence Golding" w:date="2019-05-11T06:52:00Z"/>
        </w:rPr>
      </w:pPr>
      <w:moveTo w:id="15078" w:author="Laurence Golding" w:date="2019-05-11T06:52:00Z">
        <w:r>
          <w:t>{                             # A graph object (§</w:t>
        </w:r>
      </w:moveTo>
      <w:moveToRangeEnd w:id="15075"/>
      <w:ins w:id="15079" w:author="Laurence Golding" w:date="2019-05-11T06:52:00Z">
        <w:r>
          <w:fldChar w:fldCharType="begin"/>
        </w:r>
        <w:r>
          <w:instrText xml:space="preserve"> REF _Ref511819945 \r \h </w:instrText>
        </w:r>
        <w:r>
          <w:fldChar w:fldCharType="separate"/>
        </w:r>
        <w:r w:rsidR="0009127C">
          <w:t>3.39</w:t>
        </w:r>
        <w:r>
          <w:fldChar w:fldCharType="end"/>
        </w:r>
        <w:r>
          <w:t>).</w:t>
        </w:r>
      </w:ins>
    </w:p>
    <w:p w14:paraId="27EC8247" w14:textId="717F9E94" w:rsidR="00310D73" w:rsidRDefault="00310D73" w:rsidP="00310D73">
      <w:pPr>
        <w:pStyle w:val="Code"/>
        <w:rPr>
          <w:ins w:id="15080" w:author="Laurence Golding" w:date="2019-05-11T06:52:00Z"/>
        </w:rPr>
      </w:pPr>
      <w:ins w:id="15081" w:author="Laurence Golding" w:date="2019-05-11T06:52:00Z">
        <w:r>
          <w:t xml:space="preserve">  "nodes": [                  # See §</w:t>
        </w:r>
        <w:r>
          <w:fldChar w:fldCharType="begin"/>
        </w:r>
        <w:r>
          <w:instrText xml:space="preserve"> REF _Ref511823242 \r \h </w:instrText>
        </w:r>
        <w:r>
          <w:fldChar w:fldCharType="separate"/>
        </w:r>
        <w:r w:rsidR="0009127C">
          <w:t>3.39.3</w:t>
        </w:r>
        <w:r>
          <w:fldChar w:fldCharType="end"/>
        </w:r>
        <w:r>
          <w:t>.</w:t>
        </w:r>
      </w:ins>
    </w:p>
    <w:p w14:paraId="374EAB6B" w14:textId="77777777" w:rsidR="00310D73" w:rsidRDefault="00310D73" w:rsidP="00310D73">
      <w:pPr>
        <w:pStyle w:val="Code"/>
        <w:rPr>
          <w:moveTo w:id="15082" w:author="Laurence Golding" w:date="2019-05-11T06:52:00Z"/>
        </w:rPr>
      </w:pPr>
      <w:moveToRangeStart w:id="15083" w:author="Laurence Golding" w:date="2019-05-11T06:52:00Z" w:name="move8450005"/>
      <w:moveTo w:id="15084" w:author="Laurence Golding" w:date="2019-05-11T06:52:00Z">
        <w:r>
          <w:t xml:space="preserve">    {                         # A node object.</w:t>
        </w:r>
      </w:moveTo>
    </w:p>
    <w:p w14:paraId="6013089A" w14:textId="77777777" w:rsidR="00310D73" w:rsidRDefault="00310D73" w:rsidP="00310D73">
      <w:pPr>
        <w:pStyle w:val="Code"/>
        <w:rPr>
          <w:moveTo w:id="15085" w:author="Laurence Golding" w:date="2019-05-11T06:52:00Z"/>
        </w:rPr>
      </w:pPr>
      <w:moveTo w:id="15086" w:author="Laurence Golding" w:date="2019-05-11T06:52:00Z">
        <w:r>
          <w:t xml:space="preserve">      "id": "n1",</w:t>
        </w:r>
      </w:moveTo>
    </w:p>
    <w:p w14:paraId="553DE8E4" w14:textId="655B3008" w:rsidR="00310D73" w:rsidRDefault="00310D73" w:rsidP="00310D73">
      <w:pPr>
        <w:pStyle w:val="Code"/>
        <w:rPr>
          <w:ins w:id="15087" w:author="Laurence Golding" w:date="2019-05-11T06:52:00Z"/>
        </w:rPr>
      </w:pPr>
      <w:moveTo w:id="15088" w:author="Laurence Golding" w:date="2019-05-11T06:52:00Z">
        <w:r>
          <w:t xml:space="preserve">      "children": [           # See §</w:t>
        </w:r>
      </w:moveTo>
      <w:moveToRangeEnd w:id="15083"/>
      <w:ins w:id="15089" w:author="Laurence Golding" w:date="2019-05-11T06:52:00Z">
        <w:r>
          <w:fldChar w:fldCharType="begin"/>
        </w:r>
        <w:r>
          <w:instrText xml:space="preserve"> REF _Ref515547420 \r \h </w:instrText>
        </w:r>
        <w:r>
          <w:fldChar w:fldCharType="separate"/>
        </w:r>
        <w:r w:rsidR="0009127C">
          <w:t>3.40.5</w:t>
        </w:r>
        <w:r>
          <w:fldChar w:fldCharType="end"/>
        </w:r>
        <w:r>
          <w:t>.</w:t>
        </w:r>
      </w:ins>
    </w:p>
    <w:p w14:paraId="431C50B7" w14:textId="77777777" w:rsidR="00310D73" w:rsidRDefault="00310D73" w:rsidP="00310D73">
      <w:pPr>
        <w:pStyle w:val="Code"/>
        <w:rPr>
          <w:moveTo w:id="15090" w:author="Laurence Golding" w:date="2019-05-11T06:52:00Z"/>
        </w:rPr>
      </w:pPr>
      <w:moveToRangeStart w:id="15091" w:author="Laurence Golding" w:date="2019-05-11T06:52:00Z" w:name="move8450006"/>
      <w:moveTo w:id="15092" w:author="Laurence Golding" w:date="2019-05-11T06:52:00Z">
        <w:r>
          <w:t xml:space="preserve">        {</w:t>
        </w:r>
      </w:moveTo>
    </w:p>
    <w:p w14:paraId="305146D0" w14:textId="77777777" w:rsidR="00310D73" w:rsidRDefault="00310D73" w:rsidP="00310D73">
      <w:pPr>
        <w:pStyle w:val="Code"/>
        <w:rPr>
          <w:moveTo w:id="15093" w:author="Laurence Golding" w:date="2019-05-11T06:52:00Z"/>
        </w:rPr>
      </w:pPr>
      <w:moveTo w:id="15094" w:author="Laurence Golding" w:date="2019-05-11T06:52:00Z">
        <w:r>
          <w:t xml:space="preserve">          "id": "n3"</w:t>
        </w:r>
      </w:moveTo>
    </w:p>
    <w:p w14:paraId="3916543B" w14:textId="77777777" w:rsidR="00310D73" w:rsidRDefault="00310D73" w:rsidP="00310D73">
      <w:pPr>
        <w:pStyle w:val="Code"/>
        <w:rPr>
          <w:moveTo w:id="15095" w:author="Laurence Golding" w:date="2019-05-11T06:52:00Z"/>
        </w:rPr>
      </w:pPr>
      <w:moveTo w:id="15096" w:author="Laurence Golding" w:date="2019-05-11T06:52:00Z">
        <w:r>
          <w:t xml:space="preserve">        }</w:t>
        </w:r>
      </w:moveTo>
    </w:p>
    <w:p w14:paraId="28AA3DE4" w14:textId="77777777" w:rsidR="00310D73" w:rsidRDefault="00310D73" w:rsidP="00310D73">
      <w:pPr>
        <w:pStyle w:val="Code"/>
        <w:rPr>
          <w:moveTo w:id="15097" w:author="Laurence Golding" w:date="2019-05-11T06:52:00Z"/>
        </w:rPr>
      </w:pPr>
      <w:moveTo w:id="15098" w:author="Laurence Golding" w:date="2019-05-11T06:52:00Z">
        <w:r>
          <w:t xml:space="preserve">      ]</w:t>
        </w:r>
      </w:moveTo>
    </w:p>
    <w:p w14:paraId="2615213B" w14:textId="77777777" w:rsidR="00310D73" w:rsidRDefault="00310D73" w:rsidP="00310D73">
      <w:pPr>
        <w:pStyle w:val="Code"/>
        <w:rPr>
          <w:moveTo w:id="15099" w:author="Laurence Golding" w:date="2019-05-11T06:52:00Z"/>
        </w:rPr>
      </w:pPr>
      <w:moveTo w:id="15100" w:author="Laurence Golding" w:date="2019-05-11T06:52:00Z">
        <w:r>
          <w:t xml:space="preserve">    },</w:t>
        </w:r>
      </w:moveTo>
    </w:p>
    <w:p w14:paraId="13A8A044" w14:textId="77777777" w:rsidR="00310D73" w:rsidRDefault="00310D73" w:rsidP="00310D73">
      <w:pPr>
        <w:pStyle w:val="Code"/>
        <w:rPr>
          <w:moveTo w:id="15101" w:author="Laurence Golding" w:date="2019-05-11T06:52:00Z"/>
        </w:rPr>
      </w:pPr>
      <w:moveTo w:id="15102" w:author="Laurence Golding" w:date="2019-05-11T06:52:00Z">
        <w:r>
          <w:t xml:space="preserve">    {</w:t>
        </w:r>
      </w:moveTo>
    </w:p>
    <w:p w14:paraId="4718FD49" w14:textId="77777777" w:rsidR="00310D73" w:rsidRDefault="00310D73" w:rsidP="00310D73">
      <w:pPr>
        <w:pStyle w:val="Code"/>
        <w:rPr>
          <w:moveTo w:id="15103" w:author="Laurence Golding" w:date="2019-05-11T06:52:00Z"/>
        </w:rPr>
      </w:pPr>
      <w:moveTo w:id="15104" w:author="Laurence Golding" w:date="2019-05-11T06:52:00Z">
        <w:r>
          <w:t xml:space="preserve">      "id": "n2",</w:t>
        </w:r>
      </w:moveTo>
    </w:p>
    <w:p w14:paraId="24B9B648" w14:textId="77777777" w:rsidR="00310D73" w:rsidRDefault="00310D73" w:rsidP="00310D73">
      <w:pPr>
        <w:pStyle w:val="Code"/>
        <w:rPr>
          <w:moveTo w:id="15105" w:author="Laurence Golding" w:date="2019-05-11T06:52:00Z"/>
        </w:rPr>
      </w:pPr>
      <w:moveTo w:id="15106" w:author="Laurence Golding" w:date="2019-05-11T06:52:00Z">
        <w:r>
          <w:t xml:space="preserve">      "children": [</w:t>
        </w:r>
      </w:moveTo>
    </w:p>
    <w:p w14:paraId="0392BD0E" w14:textId="77777777" w:rsidR="00310D73" w:rsidRDefault="00310D73" w:rsidP="00310D73">
      <w:pPr>
        <w:pStyle w:val="Code"/>
        <w:rPr>
          <w:moveTo w:id="15107" w:author="Laurence Golding" w:date="2019-05-11T06:52:00Z"/>
        </w:rPr>
      </w:pPr>
      <w:moveTo w:id="15108" w:author="Laurence Golding" w:date="2019-05-11T06:52:00Z">
        <w:r>
          <w:t xml:space="preserve">        {</w:t>
        </w:r>
      </w:moveTo>
    </w:p>
    <w:p w14:paraId="2F6B6DD8" w14:textId="77777777" w:rsidR="00310D73" w:rsidRDefault="00310D73" w:rsidP="00310D73">
      <w:pPr>
        <w:pStyle w:val="Code"/>
        <w:rPr>
          <w:moveTo w:id="15109" w:author="Laurence Golding" w:date="2019-05-11T06:52:00Z"/>
        </w:rPr>
      </w:pPr>
      <w:moveTo w:id="15110" w:author="Laurence Golding" w:date="2019-05-11T06:52:00Z">
        <w:r>
          <w:t xml:space="preserve">          "id": "n3"          # INVALID: duplicate id.</w:t>
        </w:r>
      </w:moveTo>
    </w:p>
    <w:p w14:paraId="4761D44E" w14:textId="77777777" w:rsidR="00310D73" w:rsidRDefault="00310D73" w:rsidP="00310D73">
      <w:pPr>
        <w:pStyle w:val="Code"/>
        <w:rPr>
          <w:moveTo w:id="15111" w:author="Laurence Golding" w:date="2019-05-11T06:52:00Z"/>
        </w:rPr>
      </w:pPr>
      <w:moveTo w:id="15112" w:author="Laurence Golding" w:date="2019-05-11T06:52:00Z">
        <w:r>
          <w:t xml:space="preserve">        }</w:t>
        </w:r>
      </w:moveTo>
    </w:p>
    <w:p w14:paraId="0F1A9034" w14:textId="77777777" w:rsidR="00310D73" w:rsidRDefault="00310D73" w:rsidP="00310D73">
      <w:pPr>
        <w:pStyle w:val="Code"/>
        <w:rPr>
          <w:moveTo w:id="15113" w:author="Laurence Golding" w:date="2019-05-11T06:52:00Z"/>
        </w:rPr>
      </w:pPr>
      <w:moveTo w:id="15114" w:author="Laurence Golding" w:date="2019-05-11T06:52:00Z">
        <w:r>
          <w:t xml:space="preserve">      ]</w:t>
        </w:r>
      </w:moveTo>
    </w:p>
    <w:p w14:paraId="091AC288" w14:textId="77777777" w:rsidR="00310D73" w:rsidRDefault="00310D73" w:rsidP="00310D73">
      <w:pPr>
        <w:pStyle w:val="Code"/>
        <w:rPr>
          <w:moveTo w:id="15115" w:author="Laurence Golding" w:date="2019-05-11T06:52:00Z"/>
        </w:rPr>
      </w:pPr>
      <w:moveTo w:id="15116" w:author="Laurence Golding" w:date="2019-05-11T06:52:00Z">
        <w:r>
          <w:t xml:space="preserve">    }</w:t>
        </w:r>
      </w:moveTo>
    </w:p>
    <w:p w14:paraId="62A59241" w14:textId="77777777" w:rsidR="00310D73" w:rsidRDefault="00310D73" w:rsidP="00310D73">
      <w:pPr>
        <w:pStyle w:val="Code"/>
        <w:rPr>
          <w:moveTo w:id="15117" w:author="Laurence Golding" w:date="2019-05-11T06:52:00Z"/>
        </w:rPr>
      </w:pPr>
      <w:moveTo w:id="15118" w:author="Laurence Golding" w:date="2019-05-11T06:52:00Z">
        <w:r>
          <w:t xml:space="preserve">  ],</w:t>
        </w:r>
      </w:moveTo>
    </w:p>
    <w:p w14:paraId="04E89FF5" w14:textId="77777777" w:rsidR="00310D73" w:rsidRDefault="00310D73" w:rsidP="00310D73">
      <w:pPr>
        <w:pStyle w:val="Code"/>
        <w:rPr>
          <w:moveTo w:id="15119" w:author="Laurence Golding" w:date="2019-05-11T06:52:00Z"/>
        </w:rPr>
      </w:pPr>
      <w:moveTo w:id="15120" w:author="Laurence Golding" w:date="2019-05-11T06:52:00Z">
        <w:r>
          <w:t xml:space="preserve">  ...</w:t>
        </w:r>
      </w:moveTo>
    </w:p>
    <w:p w14:paraId="29A5FACD" w14:textId="4BBE313F" w:rsidR="00380A89" w:rsidRPr="00380A89" w:rsidRDefault="00310D73" w:rsidP="00310D73">
      <w:pPr>
        <w:pStyle w:val="Code"/>
        <w:rPr>
          <w:moveTo w:id="15121" w:author="Laurence Golding" w:date="2019-05-11T06:52:00Z"/>
        </w:rPr>
      </w:pPr>
      <w:moveTo w:id="15122" w:author="Laurence Golding" w:date="2019-05-11T06:52:00Z">
        <w:r>
          <w:t>}</w:t>
        </w:r>
      </w:moveTo>
    </w:p>
    <w:p w14:paraId="147A5A38" w14:textId="69396BAB" w:rsidR="00CD4F20" w:rsidRDefault="00CD4F20" w:rsidP="00CD4F20">
      <w:pPr>
        <w:pStyle w:val="Heading3"/>
        <w:rPr>
          <w:moveTo w:id="15123" w:author="Laurence Golding" w:date="2019-05-11T06:52:00Z"/>
        </w:rPr>
      </w:pPr>
      <w:bookmarkStart w:id="15124" w:name="_Toc8367286"/>
      <w:moveTo w:id="15125" w:author="Laurence Golding" w:date="2019-05-11T06:52:00Z">
        <w:r>
          <w:t>label property</w:t>
        </w:r>
        <w:bookmarkEnd w:id="15124"/>
      </w:moveTo>
    </w:p>
    <w:p w14:paraId="5AE47AC0" w14:textId="3CCF54A7" w:rsidR="00380A89" w:rsidRPr="00380A89" w:rsidRDefault="00380A89" w:rsidP="00380A89">
      <w:pPr>
        <w:rPr>
          <w:ins w:id="15126" w:author="Laurence Golding" w:date="2019-05-11T06:52:00Z"/>
        </w:rPr>
      </w:pPr>
      <w:moveTo w:id="15127" w:author="Laurence Golding" w:date="2019-05-11T06:52:00Z">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moveTo>
      <w:moveToRangeEnd w:id="15091"/>
      <w:ins w:id="15128" w:author="Laurence Golding" w:date="2019-05-11T06:52:00Z">
        <w:r>
          <w:fldChar w:fldCharType="begin"/>
        </w:r>
        <w:r>
          <w:instrText xml:space="preserve"> REF _Ref508814664 \r \h </w:instrText>
        </w:r>
        <w:r>
          <w:fldChar w:fldCharType="separate"/>
        </w:r>
        <w:r w:rsidR="0009127C">
          <w:t>3.11</w:t>
        </w:r>
        <w:r>
          <w:fldChar w:fldCharType="end"/>
        </w:r>
        <w:r>
          <w:t>) that provides a short description of the node.</w:t>
        </w:r>
      </w:ins>
    </w:p>
    <w:p w14:paraId="4E017FF4" w14:textId="21BB0F35" w:rsidR="00CD4F20" w:rsidRDefault="00CD4F20" w:rsidP="00CD4F20">
      <w:pPr>
        <w:pStyle w:val="Heading3"/>
        <w:rPr>
          <w:ins w:id="15129" w:author="Laurence Golding" w:date="2019-05-11T06:52:00Z"/>
        </w:rPr>
      </w:pPr>
      <w:bookmarkStart w:id="15130" w:name="_Toc8367287"/>
      <w:ins w:id="15131" w:author="Laurence Golding" w:date="2019-05-11T06:52:00Z">
        <w:r>
          <w:t>location property</w:t>
        </w:r>
        <w:bookmarkEnd w:id="15130"/>
      </w:ins>
    </w:p>
    <w:p w14:paraId="20431782" w14:textId="12FB2062" w:rsidR="00380A89" w:rsidRDefault="00380A89" w:rsidP="00380A89">
      <w:pPr>
        <w:rPr>
          <w:ins w:id="15132" w:author="Laurence Golding" w:date="2019-05-11T06:52:00Z"/>
        </w:rPr>
      </w:pPr>
      <w:ins w:id="15133" w:author="Laurence Golding" w:date="2019-05-11T06:52:00Z">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9127C">
          <w:t>3.28</w:t>
        </w:r>
        <w:r>
          <w:fldChar w:fldCharType="end"/>
        </w:r>
        <w:r>
          <w:t>) that specifies the location associated with the node.</w:t>
        </w:r>
      </w:ins>
    </w:p>
    <w:p w14:paraId="6D80BEE2" w14:textId="61FB435B" w:rsidR="00310D73" w:rsidRDefault="00310D73" w:rsidP="00310D73">
      <w:pPr>
        <w:pStyle w:val="Heading3"/>
        <w:rPr>
          <w:moveTo w:id="15134" w:author="Laurence Golding" w:date="2019-05-11T06:52:00Z"/>
        </w:rPr>
      </w:pPr>
      <w:bookmarkStart w:id="15135" w:name="_Ref515547420"/>
      <w:bookmarkStart w:id="15136" w:name="_Toc8367288"/>
      <w:moveToRangeStart w:id="15137" w:author="Laurence Golding" w:date="2019-05-11T06:52:00Z" w:name="move8450007"/>
      <w:moveTo w:id="15138" w:author="Laurence Golding" w:date="2019-05-11T06:52:00Z">
        <w:r>
          <w:t>children property</w:t>
        </w:r>
        <w:bookmarkEnd w:id="15135"/>
        <w:bookmarkEnd w:id="15136"/>
      </w:moveTo>
    </w:p>
    <w:moveToRangeEnd w:id="15137"/>
    <w:p w14:paraId="5105ACEB" w14:textId="35BCC2B1" w:rsidR="00310D73" w:rsidRDefault="00310D73" w:rsidP="00310D73">
      <w:pPr>
        <w:rPr>
          <w:ins w:id="15139" w:author="Laurence Golding" w:date="2019-05-11T06:52:00Z"/>
        </w:rPr>
      </w:pPr>
      <w:ins w:id="15140" w:author="Laurence Golding" w:date="2019-05-11T06:52:00Z">
        <w:r>
          <w:t xml:space="preserve">A </w:t>
        </w:r>
        <w:r>
          <w:rPr>
            <w:rStyle w:val="CODEtemp"/>
          </w:rPr>
          <w:t>node</w:t>
        </w:r>
        <w:r>
          <w:t xml:space="preserve"> object </w:t>
        </w:r>
        <w:r>
          <w:rPr>
            <w:b/>
          </w:rPr>
          <w:t>MAY</w:t>
        </w:r>
        <w:r>
          <w:t xml:space="preserve"> contain a property named </w:t>
        </w:r>
        <w:r w:rsidRPr="00706434">
          <w:rPr>
            <w:rStyle w:val="CODEtemp"/>
          </w:rPr>
          <w:t>children</w:t>
        </w:r>
      </w:ins>
      <w:r>
        <w:t xml:space="preserve"> whose value is </w:t>
      </w:r>
      <w:ins w:id="15141" w:author="Laurence Golding" w:date="2019-05-11T06:52:00Z">
        <w:r>
          <w:t>an array of</w:t>
        </w:r>
        <w:r w:rsidR="009079A3">
          <w:t xml:space="preserve"> zero or more</w:t>
        </w:r>
        <w:r>
          <w:t xml:space="preserve"> unique (§</w:t>
        </w:r>
        <w:r>
          <w:fldChar w:fldCharType="begin"/>
        </w:r>
        <w:r>
          <w:instrText xml:space="preserve"> REF _Ref493404799 \r \h </w:instrText>
        </w:r>
        <w:r>
          <w:fldChar w:fldCharType="separate"/>
        </w:r>
        <w:r w:rsidR="0009127C">
          <w:t>3.7.3</w:t>
        </w:r>
        <w:r>
          <w:fldChar w:fldCharType="end"/>
        </w:r>
        <w:r>
          <w:t xml:space="preserve">) </w:t>
        </w:r>
        <w:r w:rsidRPr="00706434">
          <w:rPr>
            <w:rStyle w:val="CODEtemp"/>
          </w:rPr>
          <w:t>node</w:t>
        </w:r>
        <w:r>
          <w:t xml:space="preserve"> objects, referred to as “child nodes.”</w:t>
        </w:r>
      </w:ins>
    </w:p>
    <w:p w14:paraId="7F53E859" w14:textId="0E1A2C94" w:rsidR="00310D73" w:rsidRPr="00310D73" w:rsidRDefault="00310D73" w:rsidP="00310D73">
      <w:pPr>
        <w:rPr>
          <w:ins w:id="15142" w:author="Laurence Golding" w:date="2019-05-11T06:52:00Z"/>
        </w:rPr>
      </w:pPr>
      <w:ins w:id="15143" w:author="Laurence Golding" w:date="2019-05-11T06:52:00Z">
        <w:r>
          <w:t xml:space="preserve">Child nodes are logically subordinate to their containing node, and form a “nested graph” within that node. </w:t>
        </w:r>
      </w:ins>
    </w:p>
    <w:p w14:paraId="6149DC4E" w14:textId="69303007" w:rsidR="00CD4F20" w:rsidRDefault="00CD4F20" w:rsidP="00CD4F20">
      <w:pPr>
        <w:pStyle w:val="Heading2"/>
        <w:rPr>
          <w:moveTo w:id="15144" w:author="Laurence Golding" w:date="2019-05-11T06:52:00Z"/>
        </w:rPr>
      </w:pPr>
      <w:bookmarkStart w:id="15145" w:name="_Ref511821891"/>
      <w:bookmarkStart w:id="15146" w:name="_Toc8367289"/>
      <w:moveToRangeStart w:id="15147" w:author="Laurence Golding" w:date="2019-05-11T06:52:00Z" w:name="move8450008"/>
      <w:moveTo w:id="15148" w:author="Laurence Golding" w:date="2019-05-11T06:52:00Z">
        <w:r>
          <w:t>edge object</w:t>
        </w:r>
        <w:bookmarkEnd w:id="15145"/>
        <w:bookmarkEnd w:id="15146"/>
      </w:moveTo>
    </w:p>
    <w:p w14:paraId="78AF70AE" w14:textId="37DDAA2D" w:rsidR="00CD4F20" w:rsidRDefault="00CD4F20" w:rsidP="00CD4F20">
      <w:pPr>
        <w:pStyle w:val="Heading3"/>
        <w:rPr>
          <w:moveTo w:id="15149" w:author="Laurence Golding" w:date="2019-05-11T06:52:00Z"/>
        </w:rPr>
      </w:pPr>
      <w:bookmarkStart w:id="15150" w:name="_Toc8367290"/>
      <w:moveTo w:id="15151" w:author="Laurence Golding" w:date="2019-05-11T06:52:00Z">
        <w:r>
          <w:t>General</w:t>
        </w:r>
        <w:bookmarkEnd w:id="15150"/>
      </w:moveTo>
    </w:p>
    <w:moveToRangeEnd w:id="15147"/>
    <w:p w14:paraId="4DD63F10" w14:textId="0E323AD9" w:rsidR="00380A89" w:rsidRPr="00380A89" w:rsidRDefault="00380A89" w:rsidP="00380A89">
      <w:pPr>
        <w:rPr>
          <w:ins w:id="15152" w:author="Laurence Golding" w:date="2019-05-11T06:52:00Z"/>
        </w:rPr>
      </w:pPr>
      <w:ins w:id="15153" w:author="Laurence Golding" w:date="2019-05-11T06:52:00Z">
        <w:r>
          <w:t xml:space="preserve">An </w:t>
        </w:r>
        <w:r>
          <w:rPr>
            <w:rStyle w:val="CODEtemp"/>
          </w:rPr>
          <w:t>edge</w:t>
        </w:r>
        <w:r>
          <w:t xml:space="preserve"> object represents a directed edge in the graph represented by </w:t>
        </w:r>
        <w:r w:rsidR="000724CD" w:rsidRPr="000724CD">
          <w:rPr>
            <w:rStyle w:val="CODEtemp"/>
          </w:rPr>
          <w:t>theGraph</w:t>
        </w:r>
        <w:r>
          <w:t>.</w:t>
        </w:r>
      </w:ins>
    </w:p>
    <w:p w14:paraId="793D7A79" w14:textId="635537BA" w:rsidR="00CD4F20" w:rsidRDefault="00CD4F20" w:rsidP="00CD4F20">
      <w:pPr>
        <w:pStyle w:val="Heading3"/>
        <w:rPr>
          <w:ins w:id="15154" w:author="Laurence Golding" w:date="2019-05-11T06:52:00Z"/>
        </w:rPr>
      </w:pPr>
      <w:bookmarkStart w:id="15155" w:name="_Ref511823280"/>
      <w:bookmarkStart w:id="15156" w:name="_Toc8367291"/>
      <w:ins w:id="15157" w:author="Laurence Golding" w:date="2019-05-11T06:52:00Z">
        <w:r>
          <w:t>id property</w:t>
        </w:r>
        <w:bookmarkEnd w:id="15155"/>
        <w:bookmarkEnd w:id="15156"/>
      </w:ins>
    </w:p>
    <w:p w14:paraId="5747D78D" w14:textId="1AEB0B01" w:rsidR="00380A89" w:rsidRPr="00380A89" w:rsidRDefault="00380A89" w:rsidP="00380A89">
      <w:pPr>
        <w:rPr>
          <w:ins w:id="15158" w:author="Laurence Golding" w:date="2019-05-11T06:52:00Z"/>
        </w:rPr>
      </w:pPr>
      <w:bookmarkStart w:id="15159" w:name="_Hlk510188629"/>
      <w:ins w:id="15160" w:author="Laurence Golding" w:date="2019-05-11T06:52:00Z">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5159"/>
        <w:r>
          <w:t xml:space="preserve"> uniquely identifies the edge within </w:t>
        </w:r>
        <w:r w:rsidR="00EC15D0" w:rsidRPr="000724CD">
          <w:rPr>
            <w:rStyle w:val="CODEtemp"/>
          </w:rPr>
          <w:t>theGraph</w:t>
        </w:r>
        <w:r>
          <w:t>.</w:t>
        </w:r>
      </w:ins>
    </w:p>
    <w:p w14:paraId="1B21E298" w14:textId="491462EA" w:rsidR="00CD4F20" w:rsidRDefault="00CD4F20" w:rsidP="00CD4F20">
      <w:pPr>
        <w:pStyle w:val="Heading3"/>
        <w:rPr>
          <w:ins w:id="15161" w:author="Laurence Golding" w:date="2019-05-11T06:52:00Z"/>
        </w:rPr>
      </w:pPr>
      <w:bookmarkStart w:id="15162" w:name="_Toc8367292"/>
      <w:ins w:id="15163" w:author="Laurence Golding" w:date="2019-05-11T06:52:00Z">
        <w:r>
          <w:t>label property</w:t>
        </w:r>
        <w:bookmarkEnd w:id="15162"/>
      </w:ins>
    </w:p>
    <w:p w14:paraId="2E237F87" w14:textId="1B592564" w:rsidR="00380A89" w:rsidRPr="00380A89" w:rsidRDefault="00380A89" w:rsidP="00380A89">
      <w:pPr>
        <w:rPr>
          <w:ins w:id="15164" w:author="Laurence Golding" w:date="2019-05-11T06:52:00Z"/>
        </w:rPr>
      </w:pPr>
      <w:ins w:id="15165" w:author="Laurence Golding" w:date="2019-05-11T06:52:00Z">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provides a short description of the edge.</w:t>
        </w:r>
      </w:ins>
    </w:p>
    <w:p w14:paraId="4FD0229C" w14:textId="1F2B6CFF" w:rsidR="00CD4F20" w:rsidRDefault="00CD4F20" w:rsidP="00CD4F20">
      <w:pPr>
        <w:pStyle w:val="Heading3"/>
        <w:rPr>
          <w:moveTo w:id="15166" w:author="Laurence Golding" w:date="2019-05-11T06:52:00Z"/>
        </w:rPr>
      </w:pPr>
      <w:bookmarkStart w:id="15167" w:name="_Ref511822214"/>
      <w:bookmarkStart w:id="15168" w:name="_Toc8367293"/>
      <w:moveToRangeStart w:id="15169" w:author="Laurence Golding" w:date="2019-05-11T06:52:00Z" w:name="move8450009"/>
      <w:moveTo w:id="15170" w:author="Laurence Golding" w:date="2019-05-11T06:52:00Z">
        <w:r>
          <w:t>sourceNodeId property</w:t>
        </w:r>
        <w:bookmarkEnd w:id="15167"/>
        <w:bookmarkEnd w:id="15168"/>
      </w:moveTo>
    </w:p>
    <w:p w14:paraId="4F1F1502" w14:textId="201A36A4" w:rsidR="00310D73" w:rsidRDefault="00380A89" w:rsidP="00310D73">
      <w:pPr>
        <w:rPr>
          <w:ins w:id="15171" w:author="Laurence Golding" w:date="2019-05-11T06:52:00Z"/>
        </w:rPr>
      </w:pPr>
      <w:moveTo w:id="15172" w:author="Laurence Golding" w:date="2019-05-11T06:52:00Z">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moveTo>
      <w:bookmarkStart w:id="15173" w:name="_Hlk510425720"/>
      <w:moveToRangeEnd w:id="15169"/>
      <w:ins w:id="15174" w:author="Laurence Golding" w:date="2019-05-11T06:52:00Z">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bookmarkEnd w:id="15173"/>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9127C">
          <w:t>3.40.5</w:t>
        </w:r>
        <w:r w:rsidR="00310D73">
          <w:fldChar w:fldCharType="end"/>
        </w:r>
        <w:r w:rsidR="00310D73">
          <w:t>).</w:t>
        </w:r>
      </w:ins>
    </w:p>
    <w:p w14:paraId="7675BD86" w14:textId="249AF3EE" w:rsidR="00310D73" w:rsidRDefault="00310D73" w:rsidP="00310D73">
      <w:pPr>
        <w:pStyle w:val="Note"/>
        <w:rPr>
          <w:moveTo w:id="15175" w:author="Laurence Golding" w:date="2019-05-11T06:52:00Z"/>
        </w:rPr>
      </w:pPr>
      <w:moveToRangeStart w:id="15176" w:author="Laurence Golding" w:date="2019-05-11T06:52:00Z" w:name="move8450010"/>
      <w:moveTo w:id="15177" w:author="Laurence Golding" w:date="2019-05-11T06:52:00Z">
        <w:r>
          <w:t>EXAMPLE: In this example, an edge connects two nodes defined in unrelated nested graphs.</w:t>
        </w:r>
      </w:moveTo>
    </w:p>
    <w:p w14:paraId="1DF4A8AE" w14:textId="584E3EFD" w:rsidR="00310D73" w:rsidRDefault="00310D73" w:rsidP="00310D73">
      <w:pPr>
        <w:pStyle w:val="Code"/>
        <w:rPr>
          <w:ins w:id="15178" w:author="Laurence Golding" w:date="2019-05-11T06:52:00Z"/>
        </w:rPr>
      </w:pPr>
      <w:moveTo w:id="15179" w:author="Laurence Golding" w:date="2019-05-11T06:52:00Z">
        <w:r>
          <w:t>{                             # A graph object (§</w:t>
        </w:r>
      </w:moveTo>
      <w:moveToRangeEnd w:id="15176"/>
      <w:ins w:id="15180" w:author="Laurence Golding" w:date="2019-05-11T06:52:00Z">
        <w:r>
          <w:fldChar w:fldCharType="begin"/>
        </w:r>
        <w:r>
          <w:instrText xml:space="preserve"> REF _Ref511819945 \r \h </w:instrText>
        </w:r>
        <w:r>
          <w:fldChar w:fldCharType="separate"/>
        </w:r>
        <w:r w:rsidR="0009127C">
          <w:t>3.39</w:t>
        </w:r>
        <w:r>
          <w:fldChar w:fldCharType="end"/>
        </w:r>
        <w:r>
          <w:t>).</w:t>
        </w:r>
      </w:ins>
    </w:p>
    <w:p w14:paraId="4DF7DD5F" w14:textId="64A0CFCD" w:rsidR="00310D73" w:rsidRDefault="00310D73" w:rsidP="00310D73">
      <w:pPr>
        <w:pStyle w:val="Code"/>
        <w:rPr>
          <w:ins w:id="15181" w:author="Laurence Golding" w:date="2019-05-11T06:52:00Z"/>
        </w:rPr>
      </w:pPr>
      <w:ins w:id="15182" w:author="Laurence Golding" w:date="2019-05-11T06:52:00Z">
        <w:r>
          <w:t xml:space="preserve">  "nodes": [                  # See §</w:t>
        </w:r>
        <w:r>
          <w:fldChar w:fldCharType="begin"/>
        </w:r>
        <w:r>
          <w:instrText xml:space="preserve"> REF _Ref511823242 \r \h </w:instrText>
        </w:r>
        <w:r>
          <w:fldChar w:fldCharType="separate"/>
        </w:r>
        <w:r w:rsidR="0009127C">
          <w:t>3.39.3</w:t>
        </w:r>
        <w:r>
          <w:fldChar w:fldCharType="end"/>
        </w:r>
        <w:r>
          <w:t>.</w:t>
        </w:r>
      </w:ins>
    </w:p>
    <w:p w14:paraId="38F46E43" w14:textId="77777777" w:rsidR="00310D73" w:rsidRDefault="00310D73" w:rsidP="00310D73">
      <w:pPr>
        <w:pStyle w:val="Code"/>
        <w:rPr>
          <w:moveTo w:id="15183" w:author="Laurence Golding" w:date="2019-05-11T06:52:00Z"/>
        </w:rPr>
      </w:pPr>
      <w:moveToRangeStart w:id="15184" w:author="Laurence Golding" w:date="2019-05-11T06:52:00Z" w:name="move8450011"/>
      <w:moveTo w:id="15185" w:author="Laurence Golding" w:date="2019-05-11T06:52:00Z">
        <w:r>
          <w:t xml:space="preserve">    {                         # A node object.</w:t>
        </w:r>
      </w:moveTo>
    </w:p>
    <w:p w14:paraId="1436D7A2" w14:textId="77777777" w:rsidR="00310D73" w:rsidRDefault="00310D73" w:rsidP="00310D73">
      <w:pPr>
        <w:pStyle w:val="Code"/>
        <w:rPr>
          <w:moveTo w:id="15186" w:author="Laurence Golding" w:date="2019-05-11T06:52:00Z"/>
        </w:rPr>
      </w:pPr>
      <w:moveTo w:id="15187" w:author="Laurence Golding" w:date="2019-05-11T06:52:00Z">
        <w:r>
          <w:t xml:space="preserve">      "id": "n1",</w:t>
        </w:r>
      </w:moveTo>
    </w:p>
    <w:p w14:paraId="16FB2CC8" w14:textId="2303C24F" w:rsidR="00310D73" w:rsidRDefault="00310D73" w:rsidP="00310D73">
      <w:pPr>
        <w:pStyle w:val="Code"/>
        <w:rPr>
          <w:ins w:id="15188" w:author="Laurence Golding" w:date="2019-05-11T06:52:00Z"/>
        </w:rPr>
      </w:pPr>
      <w:moveTo w:id="15189" w:author="Laurence Golding" w:date="2019-05-11T06:52:00Z">
        <w:r>
          <w:t xml:space="preserve">      "children": [           # See §</w:t>
        </w:r>
      </w:moveTo>
      <w:moveToRangeEnd w:id="15184"/>
      <w:ins w:id="15190" w:author="Laurence Golding" w:date="2019-05-11T06:52:00Z">
        <w:r>
          <w:fldChar w:fldCharType="begin"/>
        </w:r>
        <w:r>
          <w:instrText xml:space="preserve"> REF _Ref515547420 \r \h </w:instrText>
        </w:r>
        <w:r>
          <w:fldChar w:fldCharType="separate"/>
        </w:r>
        <w:r w:rsidR="0009127C">
          <w:t>3.40.5</w:t>
        </w:r>
        <w:r>
          <w:fldChar w:fldCharType="end"/>
        </w:r>
        <w:r>
          <w:t>.</w:t>
        </w:r>
      </w:ins>
    </w:p>
    <w:p w14:paraId="3CF1C0B5" w14:textId="77777777" w:rsidR="00310D73" w:rsidRDefault="00310D73" w:rsidP="00310D73">
      <w:pPr>
        <w:pStyle w:val="Code"/>
        <w:rPr>
          <w:moveTo w:id="15191" w:author="Laurence Golding" w:date="2019-05-11T06:52:00Z"/>
        </w:rPr>
      </w:pPr>
      <w:moveToRangeStart w:id="15192" w:author="Laurence Golding" w:date="2019-05-11T06:52:00Z" w:name="move8450012"/>
      <w:moveTo w:id="15193" w:author="Laurence Golding" w:date="2019-05-11T06:52:00Z">
        <w:r>
          <w:t xml:space="preserve">        {</w:t>
        </w:r>
      </w:moveTo>
    </w:p>
    <w:p w14:paraId="217AC79B" w14:textId="77777777" w:rsidR="00310D73" w:rsidRDefault="00310D73" w:rsidP="00310D73">
      <w:pPr>
        <w:pStyle w:val="Code"/>
        <w:rPr>
          <w:moveTo w:id="15194" w:author="Laurence Golding" w:date="2019-05-11T06:52:00Z"/>
        </w:rPr>
      </w:pPr>
      <w:moveTo w:id="15195" w:author="Laurence Golding" w:date="2019-05-11T06:52:00Z">
        <w:r>
          <w:t xml:space="preserve">          "id": "n3"</w:t>
        </w:r>
      </w:moveTo>
    </w:p>
    <w:p w14:paraId="7E4855B4" w14:textId="77777777" w:rsidR="00310D73" w:rsidRDefault="00310D73" w:rsidP="00310D73">
      <w:pPr>
        <w:pStyle w:val="Code"/>
        <w:rPr>
          <w:moveTo w:id="15196" w:author="Laurence Golding" w:date="2019-05-11T06:52:00Z"/>
        </w:rPr>
      </w:pPr>
      <w:moveTo w:id="15197" w:author="Laurence Golding" w:date="2019-05-11T06:52:00Z">
        <w:r>
          <w:t xml:space="preserve">        }</w:t>
        </w:r>
      </w:moveTo>
    </w:p>
    <w:p w14:paraId="380CD6C6" w14:textId="77777777" w:rsidR="00310D73" w:rsidRDefault="00310D73" w:rsidP="00310D73">
      <w:pPr>
        <w:pStyle w:val="Code"/>
        <w:rPr>
          <w:moveTo w:id="15198" w:author="Laurence Golding" w:date="2019-05-11T06:52:00Z"/>
        </w:rPr>
      </w:pPr>
      <w:moveTo w:id="15199" w:author="Laurence Golding" w:date="2019-05-11T06:52:00Z">
        <w:r>
          <w:t xml:space="preserve">      ]</w:t>
        </w:r>
      </w:moveTo>
    </w:p>
    <w:p w14:paraId="5F98317C" w14:textId="77777777" w:rsidR="00310D73" w:rsidRDefault="00310D73" w:rsidP="00310D73">
      <w:pPr>
        <w:pStyle w:val="Code"/>
        <w:rPr>
          <w:moveTo w:id="15200" w:author="Laurence Golding" w:date="2019-05-11T06:52:00Z"/>
        </w:rPr>
      </w:pPr>
      <w:moveTo w:id="15201" w:author="Laurence Golding" w:date="2019-05-11T06:52:00Z">
        <w:r>
          <w:t xml:space="preserve">    },</w:t>
        </w:r>
      </w:moveTo>
    </w:p>
    <w:p w14:paraId="6CAF4DCB" w14:textId="77777777" w:rsidR="00310D73" w:rsidRDefault="00310D73" w:rsidP="00310D73">
      <w:pPr>
        <w:pStyle w:val="Code"/>
        <w:rPr>
          <w:moveTo w:id="15202" w:author="Laurence Golding" w:date="2019-05-11T06:52:00Z"/>
        </w:rPr>
      </w:pPr>
      <w:moveTo w:id="15203" w:author="Laurence Golding" w:date="2019-05-11T06:52:00Z">
        <w:r>
          <w:t xml:space="preserve">    {</w:t>
        </w:r>
      </w:moveTo>
    </w:p>
    <w:p w14:paraId="1C48463B" w14:textId="77777777" w:rsidR="00310D73" w:rsidRDefault="00310D73" w:rsidP="00310D73">
      <w:pPr>
        <w:pStyle w:val="Code"/>
        <w:rPr>
          <w:moveTo w:id="15204" w:author="Laurence Golding" w:date="2019-05-11T06:52:00Z"/>
        </w:rPr>
      </w:pPr>
      <w:moveTo w:id="15205" w:author="Laurence Golding" w:date="2019-05-11T06:52:00Z">
        <w:r>
          <w:t xml:space="preserve">      "id": "n2",</w:t>
        </w:r>
      </w:moveTo>
    </w:p>
    <w:p w14:paraId="1BBB050D" w14:textId="77777777" w:rsidR="00310D73" w:rsidRDefault="00310D73" w:rsidP="00310D73">
      <w:pPr>
        <w:pStyle w:val="Code"/>
        <w:rPr>
          <w:moveTo w:id="15206" w:author="Laurence Golding" w:date="2019-05-11T06:52:00Z"/>
        </w:rPr>
      </w:pPr>
      <w:moveTo w:id="15207" w:author="Laurence Golding" w:date="2019-05-11T06:52:00Z">
        <w:r>
          <w:t xml:space="preserve">      "children": [</w:t>
        </w:r>
      </w:moveTo>
    </w:p>
    <w:p w14:paraId="70BD7F5D" w14:textId="77777777" w:rsidR="00310D73" w:rsidRDefault="00310D73" w:rsidP="00310D73">
      <w:pPr>
        <w:pStyle w:val="Code"/>
        <w:rPr>
          <w:moveTo w:id="15208" w:author="Laurence Golding" w:date="2019-05-11T06:52:00Z"/>
        </w:rPr>
      </w:pPr>
      <w:moveTo w:id="15209" w:author="Laurence Golding" w:date="2019-05-11T06:52:00Z">
        <w:r>
          <w:t xml:space="preserve">        {</w:t>
        </w:r>
      </w:moveTo>
    </w:p>
    <w:p w14:paraId="30CC031B" w14:textId="77777777" w:rsidR="00310D73" w:rsidRDefault="00310D73" w:rsidP="00310D73">
      <w:pPr>
        <w:pStyle w:val="Code"/>
        <w:rPr>
          <w:moveTo w:id="15210" w:author="Laurence Golding" w:date="2019-05-11T06:52:00Z"/>
        </w:rPr>
      </w:pPr>
      <w:moveTo w:id="15211" w:author="Laurence Golding" w:date="2019-05-11T06:52:00Z">
        <w:r>
          <w:t xml:space="preserve">          "id": "n4"</w:t>
        </w:r>
      </w:moveTo>
    </w:p>
    <w:p w14:paraId="1D9FE114" w14:textId="77777777" w:rsidR="00310D73" w:rsidRDefault="00310D73" w:rsidP="00310D73">
      <w:pPr>
        <w:pStyle w:val="Code"/>
        <w:rPr>
          <w:moveTo w:id="15212" w:author="Laurence Golding" w:date="2019-05-11T06:52:00Z"/>
        </w:rPr>
      </w:pPr>
      <w:moveTo w:id="15213" w:author="Laurence Golding" w:date="2019-05-11T06:52:00Z">
        <w:r>
          <w:t xml:space="preserve">        }</w:t>
        </w:r>
      </w:moveTo>
    </w:p>
    <w:p w14:paraId="198A6D92" w14:textId="77777777" w:rsidR="00310D73" w:rsidRDefault="00310D73" w:rsidP="00310D73">
      <w:pPr>
        <w:pStyle w:val="Code"/>
        <w:rPr>
          <w:moveTo w:id="15214" w:author="Laurence Golding" w:date="2019-05-11T06:52:00Z"/>
        </w:rPr>
      </w:pPr>
      <w:moveTo w:id="15215" w:author="Laurence Golding" w:date="2019-05-11T06:52:00Z">
        <w:r>
          <w:t xml:space="preserve">      ]</w:t>
        </w:r>
      </w:moveTo>
    </w:p>
    <w:p w14:paraId="6E9A4171" w14:textId="77777777" w:rsidR="00310D73" w:rsidRDefault="00310D73" w:rsidP="00310D73">
      <w:pPr>
        <w:pStyle w:val="Code"/>
        <w:rPr>
          <w:moveTo w:id="15216" w:author="Laurence Golding" w:date="2019-05-11T06:52:00Z"/>
        </w:rPr>
      </w:pPr>
      <w:moveTo w:id="15217" w:author="Laurence Golding" w:date="2019-05-11T06:52:00Z">
        <w:r>
          <w:t xml:space="preserve">    }</w:t>
        </w:r>
      </w:moveTo>
    </w:p>
    <w:p w14:paraId="2ECD903A" w14:textId="77777777" w:rsidR="00310D73" w:rsidRDefault="00310D73" w:rsidP="00310D73">
      <w:pPr>
        <w:pStyle w:val="Code"/>
        <w:rPr>
          <w:moveTo w:id="15218" w:author="Laurence Golding" w:date="2019-05-11T06:52:00Z"/>
        </w:rPr>
      </w:pPr>
      <w:moveTo w:id="15219" w:author="Laurence Golding" w:date="2019-05-11T06:52:00Z">
        <w:r>
          <w:t xml:space="preserve">  ],</w:t>
        </w:r>
      </w:moveTo>
    </w:p>
    <w:p w14:paraId="1F22C46F" w14:textId="1970667B" w:rsidR="00310D73" w:rsidRDefault="00310D73" w:rsidP="00310D73">
      <w:pPr>
        <w:pStyle w:val="Code"/>
        <w:rPr>
          <w:ins w:id="15220" w:author="Laurence Golding" w:date="2019-05-11T06:52:00Z"/>
        </w:rPr>
      </w:pPr>
      <w:moveTo w:id="15221" w:author="Laurence Golding" w:date="2019-05-11T06:52:00Z">
        <w:r>
          <w:t xml:space="preserve">  "edges": [                  # See §</w:t>
        </w:r>
      </w:moveTo>
      <w:moveToRangeEnd w:id="15192"/>
      <w:ins w:id="15222" w:author="Laurence Golding" w:date="2019-05-11T06:52:00Z">
        <w:r>
          <w:fldChar w:fldCharType="begin"/>
        </w:r>
        <w:r>
          <w:instrText xml:space="preserve"> REF _Ref511823263 \r \h </w:instrText>
        </w:r>
        <w:r>
          <w:fldChar w:fldCharType="separate"/>
        </w:r>
        <w:r w:rsidR="0009127C">
          <w:t>3.39.4</w:t>
        </w:r>
        <w:r>
          <w:fldChar w:fldCharType="end"/>
        </w:r>
        <w:r>
          <w:t>.</w:t>
        </w:r>
      </w:ins>
    </w:p>
    <w:p w14:paraId="13D6951E" w14:textId="77777777" w:rsidR="00310D73" w:rsidRDefault="00310D73" w:rsidP="00310D73">
      <w:pPr>
        <w:pStyle w:val="Code"/>
        <w:rPr>
          <w:moveTo w:id="15223" w:author="Laurence Golding" w:date="2019-05-11T06:52:00Z"/>
        </w:rPr>
      </w:pPr>
      <w:moveToRangeStart w:id="15224" w:author="Laurence Golding" w:date="2019-05-11T06:52:00Z" w:name="move8450013"/>
      <w:moveTo w:id="15225" w:author="Laurence Golding" w:date="2019-05-11T06:52:00Z">
        <w:r>
          <w:t xml:space="preserve">    {</w:t>
        </w:r>
      </w:moveTo>
    </w:p>
    <w:p w14:paraId="2A235B9E" w14:textId="77777777" w:rsidR="00310D73" w:rsidRDefault="00310D73" w:rsidP="00310D73">
      <w:pPr>
        <w:pStyle w:val="Code"/>
        <w:rPr>
          <w:moveTo w:id="15226" w:author="Laurence Golding" w:date="2019-05-11T06:52:00Z"/>
        </w:rPr>
      </w:pPr>
      <w:moveTo w:id="15227" w:author="Laurence Golding" w:date="2019-05-11T06:52:00Z">
        <w:r>
          <w:t xml:space="preserve">      "sourceNodeId": "n3",   # Source node and target node are in separate</w:t>
        </w:r>
      </w:moveTo>
    </w:p>
    <w:p w14:paraId="297E8D53" w14:textId="77777777" w:rsidR="00310D73" w:rsidRDefault="00310D73" w:rsidP="00310D73">
      <w:pPr>
        <w:pStyle w:val="Code"/>
        <w:rPr>
          <w:moveTo w:id="15228" w:author="Laurence Golding" w:date="2019-05-11T06:52:00Z"/>
        </w:rPr>
      </w:pPr>
      <w:moveTo w:id="15229" w:author="Laurence Golding" w:date="2019-05-11T06:52:00Z">
        <w:r>
          <w:t xml:space="preserve">      "targetNodeId": "n4"    # nested graphs: ok.</w:t>
        </w:r>
      </w:moveTo>
    </w:p>
    <w:p w14:paraId="77006338" w14:textId="77777777" w:rsidR="00310D73" w:rsidRDefault="00310D73" w:rsidP="00310D73">
      <w:pPr>
        <w:pStyle w:val="Code"/>
        <w:rPr>
          <w:moveTo w:id="15230" w:author="Laurence Golding" w:date="2019-05-11T06:52:00Z"/>
        </w:rPr>
      </w:pPr>
      <w:moveTo w:id="15231" w:author="Laurence Golding" w:date="2019-05-11T06:52:00Z">
        <w:r>
          <w:t xml:space="preserve">    }</w:t>
        </w:r>
      </w:moveTo>
    </w:p>
    <w:p w14:paraId="64EB52C7" w14:textId="77777777" w:rsidR="00310D73" w:rsidRDefault="00310D73" w:rsidP="00310D73">
      <w:pPr>
        <w:pStyle w:val="Code"/>
        <w:rPr>
          <w:moveTo w:id="15232" w:author="Laurence Golding" w:date="2019-05-11T06:52:00Z"/>
        </w:rPr>
      </w:pPr>
      <w:moveTo w:id="15233" w:author="Laurence Golding" w:date="2019-05-11T06:52:00Z">
        <w:r>
          <w:t xml:space="preserve">  ],</w:t>
        </w:r>
      </w:moveTo>
    </w:p>
    <w:p w14:paraId="32D38AD0" w14:textId="77777777" w:rsidR="00310D73" w:rsidRDefault="00310D73" w:rsidP="00310D73">
      <w:pPr>
        <w:pStyle w:val="Code"/>
        <w:rPr>
          <w:moveTo w:id="15234" w:author="Laurence Golding" w:date="2019-05-11T06:52:00Z"/>
        </w:rPr>
      </w:pPr>
      <w:moveTo w:id="15235" w:author="Laurence Golding" w:date="2019-05-11T06:52:00Z">
        <w:r>
          <w:t xml:space="preserve">  ...</w:t>
        </w:r>
      </w:moveTo>
    </w:p>
    <w:p w14:paraId="600128CF" w14:textId="678CC3CE" w:rsidR="00380A89" w:rsidRPr="00380A89" w:rsidRDefault="00310D73" w:rsidP="00310D73">
      <w:pPr>
        <w:pStyle w:val="Code"/>
        <w:rPr>
          <w:moveTo w:id="15236" w:author="Laurence Golding" w:date="2019-05-11T06:52:00Z"/>
        </w:rPr>
      </w:pPr>
      <w:moveTo w:id="15237" w:author="Laurence Golding" w:date="2019-05-11T06:52:00Z">
        <w:r>
          <w:t>}</w:t>
        </w:r>
      </w:moveTo>
    </w:p>
    <w:p w14:paraId="6B8670E4" w14:textId="744803E0" w:rsidR="00CD4F20" w:rsidRDefault="00CD4F20" w:rsidP="00CD4F20">
      <w:pPr>
        <w:pStyle w:val="Heading3"/>
        <w:rPr>
          <w:moveTo w:id="15238" w:author="Laurence Golding" w:date="2019-05-11T06:52:00Z"/>
        </w:rPr>
      </w:pPr>
      <w:bookmarkStart w:id="15239" w:name="_Ref511823298"/>
      <w:bookmarkStart w:id="15240" w:name="_Toc8367294"/>
      <w:moveTo w:id="15241" w:author="Laurence Golding" w:date="2019-05-11T06:52:00Z">
        <w:r>
          <w:t>targetNodeId property</w:t>
        </w:r>
        <w:bookmarkEnd w:id="15239"/>
        <w:bookmarkEnd w:id="15240"/>
      </w:moveTo>
    </w:p>
    <w:p w14:paraId="09C99A58" w14:textId="01FA9290" w:rsidR="00380A89" w:rsidRPr="00380A89" w:rsidRDefault="00380A89" w:rsidP="00380A89">
      <w:pPr>
        <w:rPr>
          <w:ins w:id="15242" w:author="Laurence Golding" w:date="2019-05-11T06:52:00Z"/>
        </w:rPr>
      </w:pPr>
      <w:moveTo w:id="15243" w:author="Laurence Golding" w:date="2019-05-11T06:52:00Z">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w:t>
        </w:r>
      </w:moveTo>
      <w:moveToRangeEnd w:id="15224"/>
      <w:ins w:id="15244" w:author="Laurence Golding" w:date="2019-05-11T06:52:00Z">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9127C">
          <w:t>3.40.2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9127C">
          <w:t>3.40</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9127C">
          <w:t>3.41.4</w:t>
        </w:r>
        <w:r>
          <w:fldChar w:fldCharType="end"/>
        </w:r>
        <w:r>
          <w:t>).</w:t>
        </w:r>
      </w:ins>
    </w:p>
    <w:p w14:paraId="0230A766" w14:textId="5CB74BEC" w:rsidR="00CD4F20" w:rsidRDefault="00CD4F20" w:rsidP="00CD4F20">
      <w:pPr>
        <w:pStyle w:val="Heading2"/>
        <w:rPr>
          <w:moveTo w:id="15245" w:author="Laurence Golding" w:date="2019-05-11T06:52:00Z"/>
        </w:rPr>
      </w:pPr>
      <w:bookmarkStart w:id="15246" w:name="_Ref511819971"/>
      <w:bookmarkStart w:id="15247" w:name="_Toc8367295"/>
      <w:moveToRangeStart w:id="15248" w:author="Laurence Golding" w:date="2019-05-11T06:52:00Z" w:name="move8450014"/>
      <w:moveTo w:id="15249" w:author="Laurence Golding" w:date="2019-05-11T06:52:00Z">
        <w:r>
          <w:t>graphTraversal object</w:t>
        </w:r>
        <w:bookmarkEnd w:id="15246"/>
        <w:bookmarkEnd w:id="15247"/>
      </w:moveTo>
    </w:p>
    <w:p w14:paraId="7EE87AC4" w14:textId="2D601D1D" w:rsidR="00CD4F20" w:rsidRDefault="00CD4F20" w:rsidP="00CD4F20">
      <w:pPr>
        <w:pStyle w:val="Heading3"/>
        <w:rPr>
          <w:moveTo w:id="15250" w:author="Laurence Golding" w:date="2019-05-11T06:52:00Z"/>
        </w:rPr>
      </w:pPr>
      <w:bookmarkStart w:id="15251" w:name="_Toc8367296"/>
      <w:moveTo w:id="15252" w:author="Laurence Golding" w:date="2019-05-11T06:52:00Z">
        <w:r>
          <w:t>General</w:t>
        </w:r>
        <w:bookmarkEnd w:id="15251"/>
      </w:moveTo>
    </w:p>
    <w:p w14:paraId="5B499FB9" w14:textId="6D5C4823" w:rsidR="009406B0" w:rsidRDefault="009406B0" w:rsidP="009406B0">
      <w:pPr>
        <w:rPr>
          <w:ins w:id="15253" w:author="Laurence Golding" w:date="2019-05-11T06:52:00Z"/>
        </w:rPr>
      </w:pPr>
      <w:moveTo w:id="15254" w:author="Laurence Golding" w:date="2019-05-11T06:52:00Z">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moveTo>
      <w:moveToRangeEnd w:id="15248"/>
      <w:ins w:id="15255" w:author="Laurence Golding" w:date="2019-05-11T06:52:00Z">
        <w:r>
          <w:fldChar w:fldCharType="begin"/>
        </w:r>
        <w:r>
          <w:instrText xml:space="preserve"> REF _Ref511822569 \r \h </w:instrText>
        </w:r>
        <w:r>
          <w:fldChar w:fldCharType="separate"/>
        </w:r>
        <w:r w:rsidR="0009127C">
          <w:t>3.43</w:t>
        </w:r>
        <w:r>
          <w:fldChar w:fldCharType="end"/>
        </w:r>
        <w:r>
          <w:t>). For an example, see §</w:t>
        </w:r>
        <w:r>
          <w:fldChar w:fldCharType="begin"/>
        </w:r>
        <w:r>
          <w:instrText xml:space="preserve"> REF _Ref511822614 \r \h </w:instrText>
        </w:r>
        <w:r>
          <w:fldChar w:fldCharType="separate"/>
        </w:r>
        <w:r w:rsidR="0009127C">
          <w:t>3.42.8</w:t>
        </w:r>
        <w:r>
          <w:fldChar w:fldCharType="end"/>
        </w:r>
        <w:r>
          <w:t>.</w:t>
        </w:r>
      </w:ins>
    </w:p>
    <w:p w14:paraId="1349E293" w14:textId="77777777" w:rsidR="00BC786F" w:rsidRDefault="00BC786F" w:rsidP="00BC786F">
      <w:pPr>
        <w:pStyle w:val="Heading3"/>
        <w:numPr>
          <w:ilvl w:val="2"/>
          <w:numId w:val="2"/>
        </w:numPr>
        <w:rPr>
          <w:ins w:id="15256" w:author="Laurence Golding" w:date="2019-05-11T06:52:00Z"/>
        </w:rPr>
      </w:pPr>
      <w:bookmarkStart w:id="15257" w:name="_Toc8367297"/>
      <w:ins w:id="15258" w:author="Laurence Golding" w:date="2019-05-11T06:52:00Z">
        <w:r>
          <w:t>Constraints</w:t>
        </w:r>
        <w:bookmarkEnd w:id="15257"/>
      </w:ins>
    </w:p>
    <w:p w14:paraId="1485D328" w14:textId="0D96FF02" w:rsidR="00BC786F" w:rsidRDefault="00BC786F" w:rsidP="00BC786F">
      <w:pPr>
        <w:rPr>
          <w:ins w:id="15259" w:author="Laurence Golding" w:date="2019-05-11T06:52:00Z"/>
        </w:rPr>
      </w:pPr>
      <w:ins w:id="15260" w:author="Laurence Golding" w:date="2019-05-11T06:52:00Z">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9127C">
          <w:t>3.42.3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9127C">
          <w:t>3.42.4</w:t>
        </w:r>
        <w:r>
          <w:fldChar w:fldCharType="end"/>
        </w:r>
        <w:r>
          <w:t xml:space="preserve">) </w:t>
        </w:r>
        <w:r w:rsidRPr="00F32505">
          <w:rPr>
            <w:b/>
          </w:rPr>
          <w:t>SHALL</w:t>
        </w:r>
        <w:r>
          <w:t xml:space="preserve"> be present.</w:t>
        </w:r>
      </w:ins>
    </w:p>
    <w:p w14:paraId="6D027062" w14:textId="77777777" w:rsidR="00BC786F" w:rsidRDefault="00BC786F" w:rsidP="00BC786F">
      <w:pPr>
        <w:pStyle w:val="Heading3"/>
        <w:numPr>
          <w:ilvl w:val="2"/>
          <w:numId w:val="2"/>
        </w:numPr>
        <w:rPr>
          <w:ins w:id="15261" w:author="Laurence Golding" w:date="2019-05-11T06:52:00Z"/>
        </w:rPr>
      </w:pPr>
      <w:bookmarkStart w:id="15262" w:name="_Ref3036149"/>
      <w:bookmarkStart w:id="15263" w:name="_Toc8367298"/>
      <w:ins w:id="15264" w:author="Laurence Golding" w:date="2019-05-11T06:52:00Z">
        <w:r>
          <w:t>resultGraphIndex property</w:t>
        </w:r>
        <w:bookmarkEnd w:id="15262"/>
        <w:bookmarkEnd w:id="15263"/>
      </w:ins>
    </w:p>
    <w:p w14:paraId="119E4B0D" w14:textId="38C1FE11" w:rsidR="00BC786F" w:rsidRDefault="00BC786F" w:rsidP="00BC786F">
      <w:pPr>
        <w:rPr>
          <w:ins w:id="15265" w:author="Laurence Golding" w:date="2019-05-11T06:52:00Z"/>
        </w:rPr>
      </w:pPr>
      <w:ins w:id="15266" w:author="Laurence Golding" w:date="2019-05-11T06:52:00Z">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9127C">
          <w:t>3.27.19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ins>
    </w:p>
    <w:p w14:paraId="467007A5" w14:textId="77777777" w:rsidR="00BC786F" w:rsidRDefault="00BC786F" w:rsidP="00BC786F">
      <w:pPr>
        <w:pStyle w:val="Heading3"/>
        <w:numPr>
          <w:ilvl w:val="2"/>
          <w:numId w:val="2"/>
        </w:numPr>
        <w:rPr>
          <w:ins w:id="15267" w:author="Laurence Golding" w:date="2019-05-11T06:52:00Z"/>
        </w:rPr>
      </w:pPr>
      <w:bookmarkStart w:id="15268" w:name="_Ref3036155"/>
      <w:bookmarkStart w:id="15269" w:name="_Toc8367299"/>
      <w:ins w:id="15270" w:author="Laurence Golding" w:date="2019-05-11T06:52:00Z">
        <w:r>
          <w:t>runGraphIndex property</w:t>
        </w:r>
        <w:bookmarkEnd w:id="15268"/>
        <w:bookmarkEnd w:id="15269"/>
      </w:ins>
    </w:p>
    <w:p w14:paraId="52E2163D" w14:textId="0788B39C" w:rsidR="00BC786F" w:rsidRDefault="00BC786F" w:rsidP="00BC786F">
      <w:pPr>
        <w:rPr>
          <w:ins w:id="15271" w:author="Laurence Golding" w:date="2019-05-11T06:52:00Z"/>
        </w:rPr>
      </w:pPr>
      <w:ins w:id="15272" w:author="Laurence Golding" w:date="2019-05-11T06:52:00Z">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9127C">
          <w:t>3.39</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9127C">
          <w:t>3.14.20</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ins>
    </w:p>
    <w:p w14:paraId="3F3303AD" w14:textId="79A66A32" w:rsidR="00CD4F20" w:rsidRDefault="00CD4F20" w:rsidP="00CD4F20">
      <w:pPr>
        <w:pStyle w:val="Heading3"/>
        <w:rPr>
          <w:ins w:id="15273" w:author="Laurence Golding" w:date="2019-05-11T06:52:00Z"/>
        </w:rPr>
      </w:pPr>
      <w:bookmarkStart w:id="15274" w:name="_Toc8367300"/>
      <w:ins w:id="15275" w:author="Laurence Golding" w:date="2019-05-11T06:52:00Z">
        <w:r>
          <w:t>description property</w:t>
        </w:r>
        <w:bookmarkEnd w:id="15274"/>
      </w:ins>
    </w:p>
    <w:p w14:paraId="00450671" w14:textId="37788F48" w:rsidR="00C20C7A" w:rsidRPr="00C20C7A" w:rsidRDefault="00C20C7A" w:rsidP="00C20C7A">
      <w:pPr>
        <w:rPr>
          <w:ins w:id="15276" w:author="Laurence Golding" w:date="2019-05-11T06:52:00Z"/>
        </w:rPr>
      </w:pPr>
      <w:ins w:id="15277" w:author="Laurence Golding" w:date="2019-05-11T06:52:00Z">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graph traversal.</w:t>
        </w:r>
      </w:ins>
    </w:p>
    <w:p w14:paraId="1B078DE3" w14:textId="453A53D8" w:rsidR="00CD4F20" w:rsidRDefault="00CD4F20" w:rsidP="00CD4F20">
      <w:pPr>
        <w:pStyle w:val="Heading3"/>
        <w:rPr>
          <w:ins w:id="15278" w:author="Laurence Golding" w:date="2019-05-11T06:52:00Z"/>
        </w:rPr>
      </w:pPr>
      <w:bookmarkStart w:id="15279" w:name="_Ref511823179"/>
      <w:bookmarkStart w:id="15280" w:name="_Toc8367301"/>
      <w:ins w:id="15281" w:author="Laurence Golding" w:date="2019-05-11T06:52:00Z">
        <w:r>
          <w:t>initialState property</w:t>
        </w:r>
        <w:bookmarkEnd w:id="15279"/>
        <w:bookmarkEnd w:id="15280"/>
      </w:ins>
    </w:p>
    <w:p w14:paraId="0DAFE5D2" w14:textId="5D0FA963" w:rsidR="00C20C7A" w:rsidRDefault="00C20C7A" w:rsidP="00C20C7A">
      <w:pPr>
        <w:rPr>
          <w:ins w:id="15282" w:author="Laurence Golding" w:date="2019-05-11T06:52:00Z"/>
        </w:rPr>
      </w:pPr>
      <w:ins w:id="15283" w:author="Laurence Golding" w:date="2019-05-11T06:52:00Z">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 enables a SARIF viewer to present a debugger-like “watch window” experience as the user traverses a graph.</w:t>
        </w:r>
      </w:ins>
    </w:p>
    <w:p w14:paraId="6B02BBBD" w14:textId="49252A6C" w:rsidR="002700D3" w:rsidRDefault="002700D3" w:rsidP="00C20C7A">
      <w:pPr>
        <w:rPr>
          <w:ins w:id="15284" w:author="Laurence Golding" w:date="2019-05-11T06:52:00Z"/>
        </w:rPr>
      </w:pPr>
      <w:ins w:id="15285" w:author="Laurence Golding" w:date="2019-05-11T06:52:00Z">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9127C">
          <w:t>3.42.7</w:t>
        </w:r>
        <w:r w:rsidR="00336FF3">
          <w:fldChar w:fldCharType="end"/>
        </w:r>
        <w:r>
          <w:t>).</w:t>
        </w:r>
      </w:ins>
    </w:p>
    <w:p w14:paraId="69AF54AA" w14:textId="75E30370" w:rsidR="00C20C7A" w:rsidRDefault="00C20C7A" w:rsidP="00C20C7A">
      <w:pPr>
        <w:rPr>
          <w:ins w:id="15286" w:author="Laurence Golding" w:date="2019-05-11T06:52:00Z"/>
        </w:rPr>
      </w:pPr>
      <w:ins w:id="15287" w:author="Laurence Golding" w:date="2019-05-11T06:52:00Z">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9127C">
          <w:t>3.38.9</w:t>
        </w:r>
        <w:r w:rsidR="001840A0">
          <w:fldChar w:fldCharType="end"/>
        </w:r>
        <w:r>
          <w:t>.</w:t>
        </w:r>
      </w:ins>
    </w:p>
    <w:p w14:paraId="3A691D2D" w14:textId="5DA3422D" w:rsidR="002700D3" w:rsidRDefault="002700D3" w:rsidP="002700D3">
      <w:pPr>
        <w:pStyle w:val="Heading3"/>
        <w:rPr>
          <w:ins w:id="15288" w:author="Laurence Golding" w:date="2019-05-11T06:52:00Z"/>
        </w:rPr>
      </w:pPr>
      <w:bookmarkStart w:id="15289" w:name="_Ref3538436"/>
      <w:bookmarkStart w:id="15290" w:name="_Toc8367302"/>
      <w:ins w:id="15291" w:author="Laurence Golding" w:date="2019-05-11T06:52:00Z">
        <w:r>
          <w:t>immutableState property</w:t>
        </w:r>
        <w:bookmarkEnd w:id="15289"/>
        <w:bookmarkEnd w:id="15290"/>
      </w:ins>
    </w:p>
    <w:p w14:paraId="5B2EAB36" w14:textId="4EF48E32" w:rsidR="002700D3" w:rsidRDefault="002700D3" w:rsidP="002700D3">
      <w:pPr>
        <w:rPr>
          <w:ins w:id="15292" w:author="Laurence Golding" w:date="2019-05-11T06:52:00Z"/>
        </w:rPr>
      </w:pPr>
      <w:ins w:id="15293" w:author="Laurence Golding" w:date="2019-05-11T06:52:00Z">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9127C">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w:t>
        </w:r>
        <w:r>
          <w:t xml:space="preserve"> that represents the value of a relevant </w:t>
        </w:r>
        <w:r w:rsidR="004F41D5">
          <w:t xml:space="preserve">item </w:t>
        </w:r>
        <w:r>
          <w:t>that remains constant throughout the traversal.</w:t>
        </w:r>
      </w:ins>
    </w:p>
    <w:p w14:paraId="6080EE82" w14:textId="3A170DD9" w:rsidR="002700D3" w:rsidRDefault="002700D3" w:rsidP="00AB4338">
      <w:pPr>
        <w:pStyle w:val="Note"/>
        <w:rPr>
          <w:ins w:id="15294" w:author="Laurence Golding" w:date="2019-05-11T06:52:00Z"/>
        </w:rPr>
      </w:pPr>
      <w:ins w:id="15295" w:author="Laurence Golding" w:date="2019-05-11T06:52:00Z">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ins>
    </w:p>
    <w:p w14:paraId="71680394" w14:textId="4E437FFC" w:rsidR="00AB4338" w:rsidRDefault="00AB4338" w:rsidP="00AB4338">
      <w:pPr>
        <w:pStyle w:val="Code"/>
        <w:rPr>
          <w:ins w:id="15296" w:author="Laurence Golding" w:date="2019-05-11T06:52:00Z"/>
        </w:rPr>
      </w:pPr>
      <w:ins w:id="15297" w:author="Laurence Golding" w:date="2019-05-11T06:52:00Z">
        <w:r>
          <w:t>{                                          # A graphTraversal object.</w:t>
        </w:r>
      </w:ins>
    </w:p>
    <w:p w14:paraId="69335AA5" w14:textId="614E5628" w:rsidR="00AB4338" w:rsidRDefault="00AB4338" w:rsidP="00AB4338">
      <w:pPr>
        <w:pStyle w:val="Code"/>
        <w:rPr>
          <w:ins w:id="15298" w:author="Laurence Golding" w:date="2019-05-11T06:52:00Z"/>
        </w:rPr>
      </w:pPr>
      <w:ins w:id="15299" w:author="Laurence Golding" w:date="2019-05-11T06:52:00Z">
        <w:r>
          <w:t xml:space="preserve">  "immutableState": {</w:t>
        </w:r>
      </w:ins>
    </w:p>
    <w:p w14:paraId="35B00E16" w14:textId="217B064A" w:rsidR="00F63423" w:rsidRDefault="00AB4338" w:rsidP="00AB4338">
      <w:pPr>
        <w:pStyle w:val="Code"/>
        <w:rPr>
          <w:ins w:id="15300" w:author="Laurence Golding" w:date="2019-05-11T06:52:00Z"/>
        </w:rPr>
      </w:pPr>
      <w:ins w:id="15301" w:author="Laurence Golding" w:date="2019-05-11T06:52:00Z">
        <w:r>
          <w:t xml:space="preserve">    "</w:t>
        </w:r>
        <w:r w:rsidR="006F688B">
          <w:t>MaxFiles</w:t>
        </w:r>
        <w:r>
          <w:t xml:space="preserve">": </w:t>
        </w:r>
        <w:r w:rsidR="00F63423">
          <w:t>{</w:t>
        </w:r>
      </w:ins>
    </w:p>
    <w:p w14:paraId="62BCE8CE" w14:textId="07AD112A" w:rsidR="00F63423" w:rsidRDefault="00F63423" w:rsidP="00AB4338">
      <w:pPr>
        <w:pStyle w:val="Code"/>
        <w:rPr>
          <w:ins w:id="15302" w:author="Laurence Golding" w:date="2019-05-11T06:52:00Z"/>
        </w:rPr>
      </w:pPr>
      <w:ins w:id="15303" w:author="Laurence Golding" w:date="2019-05-11T06:52:00Z">
        <w:r>
          <w:t xml:space="preserve">      "text": </w:t>
        </w:r>
        <w:r w:rsidR="00AB4338">
          <w:t>"</w:t>
        </w:r>
        <w:r w:rsidR="006F688B">
          <w:t>100</w:t>
        </w:r>
        <w:r w:rsidR="000D5AA5">
          <w:t>0</w:t>
        </w:r>
        <w:r w:rsidR="00AB4338">
          <w:t>"</w:t>
        </w:r>
      </w:ins>
    </w:p>
    <w:p w14:paraId="154C21FD" w14:textId="1578284A" w:rsidR="00AB4338" w:rsidRDefault="00F63423" w:rsidP="00AB4338">
      <w:pPr>
        <w:pStyle w:val="Code"/>
        <w:rPr>
          <w:ins w:id="15304" w:author="Laurence Golding" w:date="2019-05-11T06:52:00Z"/>
        </w:rPr>
      </w:pPr>
      <w:ins w:id="15305" w:author="Laurence Golding" w:date="2019-05-11T06:52:00Z">
        <w:r>
          <w:t xml:space="preserve">    }</w:t>
        </w:r>
      </w:ins>
    </w:p>
    <w:p w14:paraId="2DB136CF" w14:textId="0E6F5CF8" w:rsidR="00AB4338" w:rsidRDefault="00AB4338" w:rsidP="00AB4338">
      <w:pPr>
        <w:pStyle w:val="Code"/>
        <w:rPr>
          <w:ins w:id="15306" w:author="Laurence Golding" w:date="2019-05-11T06:52:00Z"/>
        </w:rPr>
      </w:pPr>
      <w:ins w:id="15307" w:author="Laurence Golding" w:date="2019-05-11T06:52:00Z">
        <w:r>
          <w:t xml:space="preserve">  }</w:t>
        </w:r>
      </w:ins>
    </w:p>
    <w:p w14:paraId="02EF0591" w14:textId="26B532B7" w:rsidR="00AB4338" w:rsidRPr="00AB4338" w:rsidRDefault="00AB4338" w:rsidP="00AB4338">
      <w:pPr>
        <w:pStyle w:val="Code"/>
        <w:rPr>
          <w:ins w:id="15308" w:author="Laurence Golding" w:date="2019-05-11T06:52:00Z"/>
        </w:rPr>
      </w:pPr>
      <w:ins w:id="15309" w:author="Laurence Golding" w:date="2019-05-11T06:52:00Z">
        <w:r>
          <w:t>}</w:t>
        </w:r>
      </w:ins>
    </w:p>
    <w:p w14:paraId="64F7666B" w14:textId="11457C43" w:rsidR="00CD4F20" w:rsidRDefault="00CD4F20" w:rsidP="00CD4F20">
      <w:pPr>
        <w:pStyle w:val="Heading3"/>
        <w:rPr>
          <w:moveTo w:id="15310" w:author="Laurence Golding" w:date="2019-05-11T06:52:00Z"/>
        </w:rPr>
      </w:pPr>
      <w:bookmarkStart w:id="15311" w:name="_Ref511822614"/>
      <w:bookmarkStart w:id="15312" w:name="_Toc8367303"/>
      <w:moveToRangeStart w:id="15313" w:author="Laurence Golding" w:date="2019-05-11T06:52:00Z" w:name="move8450015"/>
      <w:moveTo w:id="15314" w:author="Laurence Golding" w:date="2019-05-11T06:52:00Z">
        <w:r>
          <w:t>edgeTraversals property</w:t>
        </w:r>
        <w:bookmarkEnd w:id="15311"/>
        <w:bookmarkEnd w:id="15312"/>
      </w:moveTo>
    </w:p>
    <w:moveToRangeEnd w:id="15313"/>
    <w:p w14:paraId="044B1D53" w14:textId="75CFF1B6" w:rsidR="009D3174" w:rsidRDefault="009D3174" w:rsidP="009D3174">
      <w:pPr>
        <w:rPr>
          <w:ins w:id="15315" w:author="Laurence Golding" w:date="2019-05-11T06:52:00Z"/>
        </w:rPr>
      </w:pPr>
      <w:ins w:id="15316" w:author="Laurence Golding" w:date="2019-05-11T06:52:00Z">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9127C">
          <w:t>3.43</w:t>
        </w:r>
        <w:r>
          <w:fldChar w:fldCharType="end"/>
        </w:r>
        <w:r>
          <w:t>)</w:t>
        </w:r>
        <w:r w:rsidR="00042973">
          <w:t xml:space="preserve"> which together represent the sequence of edges traversed during this graph traversal</w:t>
        </w:r>
        <w:r>
          <w:t>.</w:t>
        </w:r>
      </w:ins>
    </w:p>
    <w:p w14:paraId="50B09B3E" w14:textId="572B42D1" w:rsidR="009D3174" w:rsidRDefault="009D3174" w:rsidP="009D3174">
      <w:pPr>
        <w:rPr>
          <w:ins w:id="15317" w:author="Laurence Golding" w:date="2019-05-11T06:52:00Z"/>
        </w:rPr>
      </w:pPr>
      <w:ins w:id="15318" w:author="Laurence Golding" w:date="2019-05-11T06:52:00Z">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ins>
    </w:p>
    <w:p w14:paraId="22408C2A" w14:textId="77777777" w:rsidR="009D3174" w:rsidRDefault="009D3174" w:rsidP="009D3174">
      <w:pPr>
        <w:pStyle w:val="Note"/>
        <w:rPr>
          <w:moveTo w:id="15319" w:author="Laurence Golding" w:date="2019-05-11T06:52:00Z"/>
        </w:rPr>
      </w:pPr>
      <w:moveToRangeStart w:id="15320" w:author="Laurence Golding" w:date="2019-05-11T06:52:00Z" w:name="move8450016"/>
      <w:moveTo w:id="15321" w:author="Laurence Golding" w:date="2019-05-11T06:52:00Z">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moveTo>
    </w:p>
    <w:p w14:paraId="214DFDA7" w14:textId="103D4472" w:rsidR="009D3174" w:rsidRDefault="009D3174" w:rsidP="009D3174">
      <w:pPr>
        <w:pStyle w:val="Note"/>
        <w:rPr>
          <w:ins w:id="15322" w:author="Laurence Golding" w:date="2019-05-11T06:52:00Z"/>
        </w:rPr>
      </w:pPr>
      <w:moveTo w:id="15323" w:author="Laurence Golding" w:date="2019-05-11T06:52:00Z">
        <w:r>
          <w:t xml:space="preserve">This example also demonstrates the usage of </w:t>
        </w:r>
        <w:r>
          <w:rPr>
            <w:rStyle w:val="CODEtemp"/>
          </w:rPr>
          <w:t>graphTraversal.initialState</w:t>
        </w:r>
        <w:r>
          <w:t xml:space="preserve"> (§</w:t>
        </w:r>
      </w:moveTo>
      <w:moveToRangeEnd w:id="15320"/>
      <w:ins w:id="15324" w:author="Laurence Golding" w:date="2019-05-11T06:52:00Z">
        <w:r>
          <w:fldChar w:fldCharType="begin"/>
        </w:r>
        <w:r>
          <w:instrText xml:space="preserve"> REF _Ref511823179 \r \h </w:instrText>
        </w:r>
        <w:r>
          <w:fldChar w:fldCharType="separate"/>
        </w:r>
        <w:r w:rsidR="0009127C">
          <w:t>3.42.6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9127C">
          <w:t>3.43.4</w:t>
        </w:r>
        <w:r>
          <w:fldChar w:fldCharType="end"/>
        </w:r>
        <w:r>
          <w:t>).</w:t>
        </w:r>
      </w:ins>
    </w:p>
    <w:p w14:paraId="4808B3B4" w14:textId="1749F0A6" w:rsidR="009D3174" w:rsidRDefault="009D3174" w:rsidP="002D65F3">
      <w:pPr>
        <w:pStyle w:val="Code"/>
        <w:rPr>
          <w:ins w:id="15325" w:author="Laurence Golding" w:date="2019-05-11T06:52:00Z"/>
        </w:rPr>
      </w:pPr>
      <w:ins w:id="15326" w:author="Laurence Golding" w:date="2019-05-11T06:52:00Z">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ins>
    </w:p>
    <w:p w14:paraId="10E2D789" w14:textId="7F390F47" w:rsidR="009D3174" w:rsidRDefault="009D3174" w:rsidP="002D65F3">
      <w:pPr>
        <w:pStyle w:val="Code"/>
        <w:rPr>
          <w:ins w:id="15327" w:author="Laurence Golding" w:date="2019-05-11T06:52:00Z"/>
        </w:rPr>
      </w:pPr>
      <w:ins w:id="15328" w:author="Laurence Golding" w:date="2019-05-11T06:52:00Z">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ins>
    </w:p>
    <w:p w14:paraId="69735FC2" w14:textId="267F8CFB" w:rsidR="009D3174" w:rsidRDefault="009D3174" w:rsidP="002D65F3">
      <w:pPr>
        <w:pStyle w:val="Code"/>
        <w:rPr>
          <w:ins w:id="15329" w:author="Laurence Golding" w:date="2019-05-11T06:52:00Z"/>
        </w:rPr>
      </w:pPr>
      <w:ins w:id="15330" w:author="Laurence Golding" w:date="2019-05-11T06:52:00Z">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ins>
    </w:p>
    <w:p w14:paraId="2D97EC95" w14:textId="4D6C39F4" w:rsidR="009D3174" w:rsidRDefault="009D3174" w:rsidP="002D65F3">
      <w:pPr>
        <w:pStyle w:val="Code"/>
        <w:rPr>
          <w:ins w:id="15331" w:author="Laurence Golding" w:date="2019-05-11T06:52:00Z"/>
        </w:rPr>
      </w:pPr>
      <w:ins w:id="15332" w:author="Laurence Golding" w:date="2019-05-11T06:52:00Z">
        <w:r>
          <w:t xml:space="preserve">      "nodes": [                           # See §</w:t>
        </w:r>
        <w:r>
          <w:fldChar w:fldCharType="begin"/>
        </w:r>
        <w:r>
          <w:instrText xml:space="preserve"> REF _Ref511823242 \r \h </w:instrText>
        </w:r>
        <w:r w:rsidR="002D65F3">
          <w:instrText xml:space="preserve"> \* MERGEFORMAT </w:instrText>
        </w:r>
        <w:r>
          <w:fldChar w:fldCharType="separate"/>
        </w:r>
        <w:r w:rsidR="0009127C">
          <w:t>3.39.3</w:t>
        </w:r>
        <w:r>
          <w:fldChar w:fldCharType="end"/>
        </w:r>
        <w:r>
          <w:t>.</w:t>
        </w:r>
      </w:ins>
    </w:p>
    <w:p w14:paraId="385BE8FF" w14:textId="09525E0F" w:rsidR="009D3174" w:rsidRDefault="009D3174" w:rsidP="002D65F3">
      <w:pPr>
        <w:pStyle w:val="Code"/>
        <w:rPr>
          <w:ins w:id="15333" w:author="Laurence Golding" w:date="2019-05-11T06:52:00Z"/>
        </w:rPr>
      </w:pPr>
      <w:ins w:id="15334" w:author="Laurence Golding" w:date="2019-05-11T06:52:00Z">
        <w:r>
          <w:t xml:space="preserve">        { "id": "n1" },                    # A node object (§</w:t>
        </w:r>
        <w:r>
          <w:fldChar w:fldCharType="begin"/>
        </w:r>
        <w:r>
          <w:instrText xml:space="preserve"> REF _Ref511821868 \r \h </w:instrText>
        </w:r>
        <w:r w:rsidR="002D65F3">
          <w:instrText xml:space="preserve"> \* MERGEFORMAT </w:instrText>
        </w:r>
        <w:r>
          <w:fldChar w:fldCharType="separate"/>
        </w:r>
        <w:r w:rsidR="0009127C">
          <w:t>3.40</w:t>
        </w:r>
        <w:r>
          <w:fldChar w:fldCharType="end"/>
        </w:r>
        <w:r>
          <w:t>).</w:t>
        </w:r>
      </w:ins>
    </w:p>
    <w:p w14:paraId="39064273" w14:textId="77777777" w:rsidR="009D3174" w:rsidRDefault="009D3174" w:rsidP="002D65F3">
      <w:pPr>
        <w:pStyle w:val="Code"/>
        <w:rPr>
          <w:moveTo w:id="15335" w:author="Laurence Golding" w:date="2019-05-11T06:52:00Z"/>
        </w:rPr>
        <w:pPrChange w:id="15336" w:author="Laurence Golding" w:date="2019-05-11T06:51:00Z">
          <w:pPr>
            <w:pStyle w:val="Codesmall"/>
          </w:pPr>
        </w:pPrChange>
      </w:pPr>
      <w:moveToRangeStart w:id="15337" w:author="Laurence Golding" w:date="2019-05-11T06:52:00Z" w:name="move8450017"/>
      <w:moveTo w:id="15338" w:author="Laurence Golding" w:date="2019-05-11T06:52:00Z">
        <w:r>
          <w:t xml:space="preserve">        { "id": "n2" },</w:t>
        </w:r>
      </w:moveTo>
    </w:p>
    <w:p w14:paraId="402FF804" w14:textId="77777777" w:rsidR="009D3174" w:rsidRDefault="009D3174" w:rsidP="002D65F3">
      <w:pPr>
        <w:pStyle w:val="Code"/>
        <w:rPr>
          <w:moveTo w:id="15339" w:author="Laurence Golding" w:date="2019-05-11T06:52:00Z"/>
        </w:rPr>
        <w:pPrChange w:id="15340" w:author="Laurence Golding" w:date="2019-05-11T06:51:00Z">
          <w:pPr>
            <w:pStyle w:val="Codesmall"/>
          </w:pPr>
        </w:pPrChange>
      </w:pPr>
      <w:moveTo w:id="15341" w:author="Laurence Golding" w:date="2019-05-11T06:52:00Z">
        <w:r>
          <w:t xml:space="preserve">        { "id": "n3" },</w:t>
        </w:r>
      </w:moveTo>
    </w:p>
    <w:p w14:paraId="0B4A7AD0" w14:textId="77777777" w:rsidR="009D3174" w:rsidRDefault="009D3174" w:rsidP="002D65F3">
      <w:pPr>
        <w:pStyle w:val="Code"/>
        <w:rPr>
          <w:moveTo w:id="15342" w:author="Laurence Golding" w:date="2019-05-11T06:52:00Z"/>
        </w:rPr>
        <w:pPrChange w:id="15343" w:author="Laurence Golding" w:date="2019-05-11T06:51:00Z">
          <w:pPr>
            <w:pStyle w:val="Codesmall"/>
          </w:pPr>
        </w:pPrChange>
      </w:pPr>
      <w:moveTo w:id="15344" w:author="Laurence Golding" w:date="2019-05-11T06:52:00Z">
        <w:r>
          <w:t xml:space="preserve">        { "id": "n4" }</w:t>
        </w:r>
      </w:moveTo>
    </w:p>
    <w:p w14:paraId="43562A5F" w14:textId="77777777" w:rsidR="009D3174" w:rsidRDefault="009D3174" w:rsidP="002D65F3">
      <w:pPr>
        <w:pStyle w:val="Code"/>
        <w:rPr>
          <w:moveTo w:id="15345" w:author="Laurence Golding" w:date="2019-05-11T06:52:00Z"/>
        </w:rPr>
        <w:pPrChange w:id="15346" w:author="Laurence Golding" w:date="2019-05-11T06:51:00Z">
          <w:pPr>
            <w:pStyle w:val="Codesmall"/>
          </w:pPr>
        </w:pPrChange>
      </w:pPr>
      <w:moveTo w:id="15347" w:author="Laurence Golding" w:date="2019-05-11T06:52:00Z">
        <w:r>
          <w:t xml:space="preserve">      ],</w:t>
        </w:r>
      </w:moveTo>
    </w:p>
    <w:p w14:paraId="5BA449D0" w14:textId="77777777" w:rsidR="009D3174" w:rsidRDefault="009D3174" w:rsidP="002D65F3">
      <w:pPr>
        <w:pStyle w:val="Code"/>
        <w:rPr>
          <w:moveTo w:id="15348" w:author="Laurence Golding" w:date="2019-05-11T06:52:00Z"/>
        </w:rPr>
        <w:pPrChange w:id="15349" w:author="Laurence Golding" w:date="2019-05-11T06:51:00Z">
          <w:pPr>
            <w:pStyle w:val="Codesmall"/>
          </w:pPr>
        </w:pPrChange>
      </w:pPr>
    </w:p>
    <w:moveToRangeEnd w:id="15337"/>
    <w:p w14:paraId="48B09F75" w14:textId="6837C950" w:rsidR="009D3174" w:rsidRDefault="009D3174" w:rsidP="002D65F3">
      <w:pPr>
        <w:pStyle w:val="Code"/>
        <w:rPr>
          <w:ins w:id="15350" w:author="Laurence Golding" w:date="2019-05-11T06:52:00Z"/>
        </w:rPr>
      </w:pPr>
      <w:ins w:id="15351" w:author="Laurence Golding" w:date="2019-05-11T06:52:00Z">
        <w:r>
          <w:t xml:space="preserve">      "edges": [                           # See §</w:t>
        </w:r>
        <w:r>
          <w:fldChar w:fldCharType="begin"/>
        </w:r>
        <w:r>
          <w:instrText xml:space="preserve"> REF _Ref511823263 \r \h </w:instrText>
        </w:r>
        <w:r w:rsidR="002D65F3">
          <w:instrText xml:space="preserve"> \* MERGEFORMAT </w:instrText>
        </w:r>
        <w:r>
          <w:fldChar w:fldCharType="separate"/>
        </w:r>
        <w:r w:rsidR="0009127C">
          <w:t>3.39.4</w:t>
        </w:r>
        <w:r>
          <w:fldChar w:fldCharType="end"/>
        </w:r>
        <w:r>
          <w:t>.</w:t>
        </w:r>
      </w:ins>
    </w:p>
    <w:p w14:paraId="3AE21EC0" w14:textId="222A250B" w:rsidR="009D3174" w:rsidRDefault="009D3174" w:rsidP="002D65F3">
      <w:pPr>
        <w:pStyle w:val="Code"/>
        <w:rPr>
          <w:ins w:id="15352" w:author="Laurence Golding" w:date="2019-05-11T06:52:00Z"/>
        </w:rPr>
      </w:pPr>
      <w:ins w:id="15353" w:author="Laurence Golding" w:date="2019-05-11T06:52:00Z">
        <w:r>
          <w:t xml:space="preserve">        {                                  # An edge object (§</w:t>
        </w:r>
        <w:r>
          <w:fldChar w:fldCharType="begin"/>
        </w:r>
        <w:r>
          <w:instrText xml:space="preserve"> REF _Ref511821891 \r \h </w:instrText>
        </w:r>
        <w:r w:rsidR="002D65F3">
          <w:instrText xml:space="preserve"> \* MERGEFORMAT </w:instrText>
        </w:r>
        <w:r>
          <w:fldChar w:fldCharType="separate"/>
        </w:r>
        <w:r w:rsidR="0009127C">
          <w:t>3.41</w:t>
        </w:r>
        <w:r>
          <w:fldChar w:fldCharType="end"/>
        </w:r>
        <w:r>
          <w:t>).</w:t>
        </w:r>
      </w:ins>
    </w:p>
    <w:p w14:paraId="0FC27E06" w14:textId="1D046958" w:rsidR="009D3174" w:rsidRDefault="009D3174" w:rsidP="002D65F3">
      <w:pPr>
        <w:pStyle w:val="Code"/>
        <w:rPr>
          <w:ins w:id="15354" w:author="Laurence Golding" w:date="2019-05-11T06:52:00Z"/>
        </w:rPr>
      </w:pPr>
      <w:ins w:id="15355" w:author="Laurence Golding" w:date="2019-05-11T06:52:00Z">
        <w:r>
          <w:t xml:space="preserve">          "id": "e1",                      # See §</w:t>
        </w:r>
        <w:r>
          <w:fldChar w:fldCharType="begin"/>
        </w:r>
        <w:r>
          <w:instrText xml:space="preserve"> REF _Ref511823280 \r \h </w:instrText>
        </w:r>
        <w:r w:rsidR="002D65F3">
          <w:instrText xml:space="preserve"> \* MERGEFORMAT </w:instrText>
        </w:r>
        <w:r>
          <w:fldChar w:fldCharType="separate"/>
        </w:r>
        <w:r w:rsidR="0009127C">
          <w:t>3.41.2</w:t>
        </w:r>
        <w:r>
          <w:fldChar w:fldCharType="end"/>
        </w:r>
        <w:r>
          <w:t>.</w:t>
        </w:r>
      </w:ins>
    </w:p>
    <w:p w14:paraId="33697097" w14:textId="30B37B3A" w:rsidR="009D3174" w:rsidRDefault="009D3174" w:rsidP="002D65F3">
      <w:pPr>
        <w:pStyle w:val="Code"/>
        <w:rPr>
          <w:ins w:id="15356" w:author="Laurence Golding" w:date="2019-05-11T06:52:00Z"/>
        </w:rPr>
      </w:pPr>
      <w:ins w:id="15357" w:author="Laurence Golding" w:date="2019-05-11T06:52:00Z">
        <w:r>
          <w:t xml:space="preserve">          "sourceNodeId": "n1",            # See §</w:t>
        </w:r>
        <w:r>
          <w:fldChar w:fldCharType="begin"/>
        </w:r>
        <w:r>
          <w:instrText xml:space="preserve"> REF _Ref511822214 \r \h </w:instrText>
        </w:r>
        <w:r w:rsidR="002D65F3">
          <w:instrText xml:space="preserve"> \* MERGEFORMAT </w:instrText>
        </w:r>
        <w:r>
          <w:fldChar w:fldCharType="separate"/>
        </w:r>
        <w:r w:rsidR="0009127C">
          <w:t>3.41.4</w:t>
        </w:r>
        <w:r>
          <w:fldChar w:fldCharType="end"/>
        </w:r>
        <w:r>
          <w:t>.</w:t>
        </w:r>
      </w:ins>
    </w:p>
    <w:p w14:paraId="6F112479" w14:textId="27B81723" w:rsidR="009D3174" w:rsidRDefault="009D3174" w:rsidP="002D65F3">
      <w:pPr>
        <w:pStyle w:val="Code"/>
        <w:rPr>
          <w:ins w:id="15358" w:author="Laurence Golding" w:date="2019-05-11T06:52:00Z"/>
        </w:rPr>
      </w:pPr>
      <w:ins w:id="15359" w:author="Laurence Golding" w:date="2019-05-11T06:52:00Z">
        <w:r>
          <w:t xml:space="preserve">          "targetNodeId": "n2"             # See §</w:t>
        </w:r>
        <w:r>
          <w:fldChar w:fldCharType="begin"/>
        </w:r>
        <w:r>
          <w:instrText xml:space="preserve"> REF _Ref511823298 \r \h </w:instrText>
        </w:r>
        <w:r w:rsidR="002D65F3">
          <w:instrText xml:space="preserve"> \* MERGEFORMAT </w:instrText>
        </w:r>
        <w:r>
          <w:fldChar w:fldCharType="separate"/>
        </w:r>
        <w:r w:rsidR="0009127C">
          <w:t>3.41.5</w:t>
        </w:r>
        <w:r>
          <w:fldChar w:fldCharType="end"/>
        </w:r>
        <w:r>
          <w:t>.</w:t>
        </w:r>
      </w:ins>
    </w:p>
    <w:p w14:paraId="7FB12B11" w14:textId="77777777" w:rsidR="009D3174" w:rsidRDefault="009D3174" w:rsidP="002D65F3">
      <w:pPr>
        <w:pStyle w:val="Code"/>
        <w:rPr>
          <w:moveTo w:id="15360" w:author="Laurence Golding" w:date="2019-05-11T06:52:00Z"/>
        </w:rPr>
        <w:pPrChange w:id="15361" w:author="Laurence Golding" w:date="2019-05-11T06:51:00Z">
          <w:pPr>
            <w:pStyle w:val="Codesmall"/>
          </w:pPr>
        </w:pPrChange>
      </w:pPr>
      <w:moveToRangeStart w:id="15362" w:author="Laurence Golding" w:date="2019-05-11T06:52:00Z" w:name="move8450018"/>
      <w:moveTo w:id="15363" w:author="Laurence Golding" w:date="2019-05-11T06:52:00Z">
        <w:r>
          <w:t xml:space="preserve">        },</w:t>
        </w:r>
      </w:moveTo>
    </w:p>
    <w:p w14:paraId="4ACE27C8" w14:textId="77777777" w:rsidR="009D3174" w:rsidRDefault="009D3174" w:rsidP="002D65F3">
      <w:pPr>
        <w:pStyle w:val="Code"/>
        <w:rPr>
          <w:moveTo w:id="15364" w:author="Laurence Golding" w:date="2019-05-11T06:52:00Z"/>
        </w:rPr>
        <w:pPrChange w:id="15365" w:author="Laurence Golding" w:date="2019-05-11T06:51:00Z">
          <w:pPr>
            <w:pStyle w:val="Codesmall"/>
          </w:pPr>
        </w:pPrChange>
      </w:pPr>
      <w:moveTo w:id="15366" w:author="Laurence Golding" w:date="2019-05-11T06:52:00Z">
        <w:r>
          <w:t xml:space="preserve">        {</w:t>
        </w:r>
      </w:moveTo>
    </w:p>
    <w:p w14:paraId="61D90031" w14:textId="77777777" w:rsidR="009D3174" w:rsidRDefault="009D3174" w:rsidP="002D65F3">
      <w:pPr>
        <w:pStyle w:val="Code"/>
        <w:rPr>
          <w:moveTo w:id="15367" w:author="Laurence Golding" w:date="2019-05-11T06:52:00Z"/>
        </w:rPr>
        <w:pPrChange w:id="15368" w:author="Laurence Golding" w:date="2019-05-11T06:51:00Z">
          <w:pPr>
            <w:pStyle w:val="Codesmall"/>
          </w:pPr>
        </w:pPrChange>
      </w:pPr>
      <w:moveTo w:id="15369" w:author="Laurence Golding" w:date="2019-05-11T06:52:00Z">
        <w:r>
          <w:t xml:space="preserve">          "id": "e2",</w:t>
        </w:r>
      </w:moveTo>
    </w:p>
    <w:p w14:paraId="5CE93E27" w14:textId="77777777" w:rsidR="009D3174" w:rsidRDefault="009D3174" w:rsidP="002D65F3">
      <w:pPr>
        <w:pStyle w:val="Code"/>
        <w:rPr>
          <w:moveTo w:id="15370" w:author="Laurence Golding" w:date="2019-05-11T06:52:00Z"/>
        </w:rPr>
        <w:pPrChange w:id="15371" w:author="Laurence Golding" w:date="2019-05-11T06:51:00Z">
          <w:pPr>
            <w:pStyle w:val="Codesmall"/>
          </w:pPr>
        </w:pPrChange>
      </w:pPr>
      <w:moveTo w:id="15372" w:author="Laurence Golding" w:date="2019-05-11T06:52:00Z">
        <w:r>
          <w:t xml:space="preserve">          "sourceNodeId": "n2",</w:t>
        </w:r>
      </w:moveTo>
    </w:p>
    <w:p w14:paraId="7B023CA6" w14:textId="77777777" w:rsidR="009D3174" w:rsidRDefault="009D3174" w:rsidP="002D65F3">
      <w:pPr>
        <w:pStyle w:val="Code"/>
        <w:rPr>
          <w:moveTo w:id="15373" w:author="Laurence Golding" w:date="2019-05-11T06:52:00Z"/>
        </w:rPr>
        <w:pPrChange w:id="15374" w:author="Laurence Golding" w:date="2019-05-11T06:51:00Z">
          <w:pPr>
            <w:pStyle w:val="Codesmall"/>
          </w:pPr>
        </w:pPrChange>
      </w:pPr>
      <w:moveTo w:id="15375" w:author="Laurence Golding" w:date="2019-05-11T06:52:00Z">
        <w:r>
          <w:t xml:space="preserve">          "targetNodeId": "n3"</w:t>
        </w:r>
      </w:moveTo>
    </w:p>
    <w:p w14:paraId="1FDDAE62" w14:textId="77777777" w:rsidR="009D3174" w:rsidRDefault="009D3174" w:rsidP="002D65F3">
      <w:pPr>
        <w:pStyle w:val="Code"/>
        <w:rPr>
          <w:moveTo w:id="15376" w:author="Laurence Golding" w:date="2019-05-11T06:52:00Z"/>
        </w:rPr>
        <w:pPrChange w:id="15377" w:author="Laurence Golding" w:date="2019-05-11T06:51:00Z">
          <w:pPr>
            <w:pStyle w:val="Codesmall"/>
          </w:pPr>
        </w:pPrChange>
      </w:pPr>
      <w:moveTo w:id="15378" w:author="Laurence Golding" w:date="2019-05-11T06:52:00Z">
        <w:r>
          <w:t xml:space="preserve">        },</w:t>
        </w:r>
      </w:moveTo>
    </w:p>
    <w:p w14:paraId="1677A5AB" w14:textId="77777777" w:rsidR="009D3174" w:rsidRDefault="009D3174" w:rsidP="002D65F3">
      <w:pPr>
        <w:pStyle w:val="Code"/>
        <w:rPr>
          <w:moveTo w:id="15379" w:author="Laurence Golding" w:date="2019-05-11T06:52:00Z"/>
        </w:rPr>
        <w:pPrChange w:id="15380" w:author="Laurence Golding" w:date="2019-05-11T06:51:00Z">
          <w:pPr>
            <w:pStyle w:val="Codesmall"/>
          </w:pPr>
        </w:pPrChange>
      </w:pPr>
      <w:moveTo w:id="15381" w:author="Laurence Golding" w:date="2019-05-11T06:52:00Z">
        <w:r>
          <w:t xml:space="preserve">        {</w:t>
        </w:r>
      </w:moveTo>
    </w:p>
    <w:p w14:paraId="071B5037" w14:textId="77777777" w:rsidR="009D3174" w:rsidRDefault="009D3174" w:rsidP="002D65F3">
      <w:pPr>
        <w:pStyle w:val="Code"/>
        <w:rPr>
          <w:moveTo w:id="15382" w:author="Laurence Golding" w:date="2019-05-11T06:52:00Z"/>
        </w:rPr>
        <w:pPrChange w:id="15383" w:author="Laurence Golding" w:date="2019-05-11T06:51:00Z">
          <w:pPr>
            <w:pStyle w:val="Codesmall"/>
          </w:pPr>
        </w:pPrChange>
      </w:pPr>
      <w:moveTo w:id="15384" w:author="Laurence Golding" w:date="2019-05-11T06:52:00Z">
        <w:r>
          <w:t xml:space="preserve">          "id": "e3",</w:t>
        </w:r>
      </w:moveTo>
    </w:p>
    <w:p w14:paraId="3DE0FF35" w14:textId="77777777" w:rsidR="009D3174" w:rsidRDefault="009D3174" w:rsidP="002D65F3">
      <w:pPr>
        <w:pStyle w:val="Code"/>
        <w:rPr>
          <w:moveTo w:id="15385" w:author="Laurence Golding" w:date="2019-05-11T06:52:00Z"/>
        </w:rPr>
        <w:pPrChange w:id="15386" w:author="Laurence Golding" w:date="2019-05-11T06:51:00Z">
          <w:pPr>
            <w:pStyle w:val="Codesmall"/>
          </w:pPr>
        </w:pPrChange>
      </w:pPr>
      <w:moveTo w:id="15387" w:author="Laurence Golding" w:date="2019-05-11T06:52:00Z">
        <w:r>
          <w:t xml:space="preserve">          "sourceNodeId": "n2",</w:t>
        </w:r>
      </w:moveTo>
    </w:p>
    <w:p w14:paraId="7BAB7B0D" w14:textId="77777777" w:rsidR="009D3174" w:rsidRDefault="009D3174" w:rsidP="002D65F3">
      <w:pPr>
        <w:pStyle w:val="Code"/>
        <w:rPr>
          <w:moveTo w:id="15388" w:author="Laurence Golding" w:date="2019-05-11T06:52:00Z"/>
        </w:rPr>
        <w:pPrChange w:id="15389" w:author="Laurence Golding" w:date="2019-05-11T06:51:00Z">
          <w:pPr>
            <w:pStyle w:val="Codesmall"/>
          </w:pPr>
        </w:pPrChange>
      </w:pPr>
      <w:moveTo w:id="15390" w:author="Laurence Golding" w:date="2019-05-11T06:52:00Z">
        <w:r>
          <w:t xml:space="preserve">          "targetNodeId": "n4"</w:t>
        </w:r>
      </w:moveTo>
    </w:p>
    <w:p w14:paraId="7C9CAA04" w14:textId="77777777" w:rsidR="009D3174" w:rsidRDefault="009D3174" w:rsidP="002D65F3">
      <w:pPr>
        <w:pStyle w:val="Code"/>
        <w:rPr>
          <w:moveTo w:id="15391" w:author="Laurence Golding" w:date="2019-05-11T06:52:00Z"/>
        </w:rPr>
        <w:pPrChange w:id="15392" w:author="Laurence Golding" w:date="2019-05-11T06:51:00Z">
          <w:pPr>
            <w:pStyle w:val="Codesmall"/>
          </w:pPr>
        </w:pPrChange>
      </w:pPr>
      <w:moveTo w:id="15393" w:author="Laurence Golding" w:date="2019-05-11T06:52:00Z">
        <w:r>
          <w:t xml:space="preserve">        }</w:t>
        </w:r>
      </w:moveTo>
    </w:p>
    <w:p w14:paraId="213344E1" w14:textId="77777777" w:rsidR="009D3174" w:rsidRDefault="009D3174" w:rsidP="002D65F3">
      <w:pPr>
        <w:pStyle w:val="Code"/>
        <w:rPr>
          <w:moveTo w:id="15394" w:author="Laurence Golding" w:date="2019-05-11T06:52:00Z"/>
        </w:rPr>
        <w:pPrChange w:id="15395" w:author="Laurence Golding" w:date="2019-05-11T06:51:00Z">
          <w:pPr>
            <w:pStyle w:val="Codesmall"/>
          </w:pPr>
        </w:pPrChange>
      </w:pPr>
      <w:moveTo w:id="15396" w:author="Laurence Golding" w:date="2019-05-11T06:52:00Z">
        <w:r>
          <w:t xml:space="preserve">      ]</w:t>
        </w:r>
      </w:moveTo>
    </w:p>
    <w:p w14:paraId="46E63518" w14:textId="77777777" w:rsidR="009D3174" w:rsidRDefault="009D3174" w:rsidP="002D65F3">
      <w:pPr>
        <w:pStyle w:val="Code"/>
        <w:rPr>
          <w:moveTo w:id="15397" w:author="Laurence Golding" w:date="2019-05-11T06:52:00Z"/>
        </w:rPr>
        <w:pPrChange w:id="15398" w:author="Laurence Golding" w:date="2019-05-11T06:51:00Z">
          <w:pPr>
            <w:pStyle w:val="Codesmall"/>
          </w:pPr>
        </w:pPrChange>
      </w:pPr>
      <w:moveTo w:id="15399" w:author="Laurence Golding" w:date="2019-05-11T06:52:00Z">
        <w:r>
          <w:t xml:space="preserve">    }</w:t>
        </w:r>
      </w:moveTo>
    </w:p>
    <w:p w14:paraId="088FACE5" w14:textId="2F2C98F7" w:rsidR="009D3174" w:rsidRDefault="009D3174" w:rsidP="002D65F3">
      <w:pPr>
        <w:pStyle w:val="Code"/>
        <w:rPr>
          <w:moveTo w:id="15400" w:author="Laurence Golding" w:date="2019-05-11T06:52:00Z"/>
        </w:rPr>
        <w:pPrChange w:id="15401" w:author="Laurence Golding" w:date="2019-05-11T06:51:00Z">
          <w:pPr>
            <w:pStyle w:val="Codesmall"/>
          </w:pPr>
        </w:pPrChange>
      </w:pPr>
      <w:moveTo w:id="15402" w:author="Laurence Golding" w:date="2019-05-11T06:52:00Z">
        <w:r>
          <w:t xml:space="preserve">  </w:t>
        </w:r>
        <w:r w:rsidR="00BC786F">
          <w:t>]</w:t>
        </w:r>
        <w:r w:rsidR="000C304C">
          <w:t>,</w:t>
        </w:r>
      </w:moveTo>
    </w:p>
    <w:p w14:paraId="0AE87222" w14:textId="77777777" w:rsidR="009D3174" w:rsidRDefault="009D3174" w:rsidP="002D65F3">
      <w:pPr>
        <w:pStyle w:val="Code"/>
        <w:rPr>
          <w:moveTo w:id="15403" w:author="Laurence Golding" w:date="2019-05-11T06:52:00Z"/>
        </w:rPr>
        <w:pPrChange w:id="15404" w:author="Laurence Golding" w:date="2019-05-11T06:51:00Z">
          <w:pPr>
            <w:pStyle w:val="Codesmall"/>
          </w:pPr>
        </w:pPrChange>
      </w:pPr>
    </w:p>
    <w:moveToRangeEnd w:id="15362"/>
    <w:p w14:paraId="126F4AE3" w14:textId="60C72BE5" w:rsidR="009D3174" w:rsidRDefault="009D3174" w:rsidP="002D65F3">
      <w:pPr>
        <w:pStyle w:val="Code"/>
        <w:rPr>
          <w:ins w:id="15405" w:author="Laurence Golding" w:date="2019-05-11T06:52:00Z"/>
        </w:rPr>
      </w:pPr>
      <w:ins w:id="15406" w:author="Laurence Golding" w:date="2019-05-11T06:52:00Z">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ins>
    </w:p>
    <w:p w14:paraId="52989359" w14:textId="1B783B21" w:rsidR="009D3174" w:rsidRDefault="009D3174" w:rsidP="002D65F3">
      <w:pPr>
        <w:pStyle w:val="Code"/>
        <w:rPr>
          <w:ins w:id="15407" w:author="Laurence Golding" w:date="2019-05-11T06:52:00Z"/>
        </w:rPr>
      </w:pPr>
      <w:ins w:id="15408" w:author="Laurence Golding" w:date="2019-05-11T06:52:00Z">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ins>
    </w:p>
    <w:p w14:paraId="42598F9A" w14:textId="685FB1E2" w:rsidR="009D3174" w:rsidRDefault="009D3174" w:rsidP="002D65F3">
      <w:pPr>
        <w:pStyle w:val="Code"/>
        <w:rPr>
          <w:ins w:id="15409" w:author="Laurence Golding" w:date="2019-05-11T06:52:00Z"/>
        </w:rPr>
      </w:pPr>
      <w:ins w:id="15410" w:author="Laurence Golding" w:date="2019-05-11T06:52:00Z">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9127C">
          <w:t>3.42.3</w:t>
        </w:r>
        <w:r w:rsidR="00BC786F">
          <w:fldChar w:fldCharType="end"/>
        </w:r>
        <w:r>
          <w:t>.</w:t>
        </w:r>
      </w:ins>
    </w:p>
    <w:p w14:paraId="00E6F1B9" w14:textId="77777777" w:rsidR="009D3174" w:rsidRDefault="009D3174" w:rsidP="002D65F3">
      <w:pPr>
        <w:pStyle w:val="Code"/>
        <w:rPr>
          <w:ins w:id="15411" w:author="Laurence Golding" w:date="2019-05-11T06:52:00Z"/>
        </w:rPr>
      </w:pPr>
    </w:p>
    <w:p w14:paraId="36D3F377" w14:textId="16ABAEFA" w:rsidR="009D3174" w:rsidRDefault="009D3174" w:rsidP="002D65F3">
      <w:pPr>
        <w:pStyle w:val="Code"/>
        <w:rPr>
          <w:ins w:id="15412" w:author="Laurence Golding" w:date="2019-05-11T06:52:00Z"/>
        </w:rPr>
      </w:pPr>
      <w:ins w:id="15413" w:author="Laurence Golding" w:date="2019-05-11T06:52:00Z">
        <w:r>
          <w:t xml:space="preserve">      "initialState": {                    # See §</w:t>
        </w:r>
        <w:r>
          <w:fldChar w:fldCharType="begin"/>
        </w:r>
        <w:r>
          <w:instrText xml:space="preserve"> REF _Ref511823179 \r \h </w:instrText>
        </w:r>
        <w:r w:rsidR="002D65F3">
          <w:instrText xml:space="preserve"> \* MERGEFORMAT </w:instrText>
        </w:r>
        <w:r>
          <w:fldChar w:fldCharType="separate"/>
        </w:r>
        <w:r w:rsidR="0009127C">
          <w:t>3.42.6</w:t>
        </w:r>
        <w:r>
          <w:fldChar w:fldCharType="end"/>
        </w:r>
        <w:r>
          <w:t>.</w:t>
        </w:r>
      </w:ins>
    </w:p>
    <w:p w14:paraId="7D1E7FE9" w14:textId="77777777" w:rsidR="005D7480" w:rsidRDefault="009D3174" w:rsidP="002D65F3">
      <w:pPr>
        <w:pStyle w:val="Code"/>
        <w:rPr>
          <w:ins w:id="15414" w:author="Laurence Golding" w:date="2019-05-11T06:52:00Z"/>
        </w:rPr>
      </w:pPr>
      <w:ins w:id="15415" w:author="Laurence Golding" w:date="2019-05-11T06:52:00Z">
        <w:r>
          <w:t xml:space="preserve">        "x": </w:t>
        </w:r>
        <w:r w:rsidR="005D7480">
          <w:t>{</w:t>
        </w:r>
      </w:ins>
    </w:p>
    <w:p w14:paraId="6C49DA29" w14:textId="77777777" w:rsidR="005D7480" w:rsidRDefault="005D7480" w:rsidP="002D65F3">
      <w:pPr>
        <w:pStyle w:val="Code"/>
        <w:rPr>
          <w:ins w:id="15416" w:author="Laurence Golding" w:date="2019-05-11T06:52:00Z"/>
        </w:rPr>
      </w:pPr>
      <w:ins w:id="15417" w:author="Laurence Golding" w:date="2019-05-11T06:52:00Z">
        <w:r>
          <w:t xml:space="preserve">          "text": </w:t>
        </w:r>
        <w:r w:rsidR="009D3174">
          <w:t>"1"</w:t>
        </w:r>
      </w:ins>
    </w:p>
    <w:p w14:paraId="7C2FEAFA" w14:textId="1C755F07" w:rsidR="009D3174" w:rsidRDefault="005D7480" w:rsidP="002D65F3">
      <w:pPr>
        <w:pStyle w:val="Code"/>
        <w:rPr>
          <w:ins w:id="15418" w:author="Laurence Golding" w:date="2019-05-11T06:52:00Z"/>
        </w:rPr>
      </w:pPr>
      <w:ins w:id="15419" w:author="Laurence Golding" w:date="2019-05-11T06:52:00Z">
        <w:r>
          <w:t xml:space="preserve">        }</w:t>
        </w:r>
        <w:r w:rsidR="009D3174">
          <w:t>,</w:t>
        </w:r>
      </w:ins>
    </w:p>
    <w:p w14:paraId="4DAA981A" w14:textId="77777777" w:rsidR="005D7480" w:rsidRDefault="009D3174" w:rsidP="002D65F3">
      <w:pPr>
        <w:pStyle w:val="Code"/>
        <w:rPr>
          <w:ins w:id="15420" w:author="Laurence Golding" w:date="2019-05-11T06:52:00Z"/>
        </w:rPr>
      </w:pPr>
      <w:ins w:id="15421" w:author="Laurence Golding" w:date="2019-05-11T06:52:00Z">
        <w:r>
          <w:t xml:space="preserve">        "y": </w:t>
        </w:r>
        <w:r w:rsidR="005D7480">
          <w:t>{</w:t>
        </w:r>
      </w:ins>
    </w:p>
    <w:p w14:paraId="4582B93A" w14:textId="77777777" w:rsidR="005D7480" w:rsidRDefault="005D7480" w:rsidP="002D65F3">
      <w:pPr>
        <w:pStyle w:val="Code"/>
        <w:rPr>
          <w:ins w:id="15422" w:author="Laurence Golding" w:date="2019-05-11T06:52:00Z"/>
        </w:rPr>
      </w:pPr>
      <w:ins w:id="15423" w:author="Laurence Golding" w:date="2019-05-11T06:52:00Z">
        <w:r>
          <w:t xml:space="preserve">          "text": </w:t>
        </w:r>
        <w:r w:rsidR="009D3174">
          <w:t>"2"</w:t>
        </w:r>
      </w:ins>
    </w:p>
    <w:p w14:paraId="555680D0" w14:textId="171583D6" w:rsidR="009D3174" w:rsidRDefault="005D7480" w:rsidP="002D65F3">
      <w:pPr>
        <w:pStyle w:val="Code"/>
        <w:rPr>
          <w:ins w:id="15424" w:author="Laurence Golding" w:date="2019-05-11T06:52:00Z"/>
        </w:rPr>
      </w:pPr>
      <w:ins w:id="15425" w:author="Laurence Golding" w:date="2019-05-11T06:52:00Z">
        <w:r>
          <w:t xml:space="preserve">        }</w:t>
        </w:r>
        <w:r w:rsidR="009D3174">
          <w:t>,</w:t>
        </w:r>
      </w:ins>
    </w:p>
    <w:p w14:paraId="46186564" w14:textId="77777777" w:rsidR="005D7480" w:rsidRDefault="009D3174" w:rsidP="002D65F3">
      <w:pPr>
        <w:pStyle w:val="Code"/>
        <w:rPr>
          <w:ins w:id="15426" w:author="Laurence Golding" w:date="2019-05-11T06:52:00Z"/>
        </w:rPr>
      </w:pPr>
      <w:ins w:id="15427" w:author="Laurence Golding" w:date="2019-05-11T06:52:00Z">
        <w:r>
          <w:t xml:space="preserve">        "x + y": </w:t>
        </w:r>
        <w:r w:rsidR="005D7480">
          <w:t>{</w:t>
        </w:r>
      </w:ins>
    </w:p>
    <w:p w14:paraId="72989F79" w14:textId="0C261043" w:rsidR="009D3174" w:rsidRDefault="005D7480" w:rsidP="002D65F3">
      <w:pPr>
        <w:pStyle w:val="Code"/>
        <w:rPr>
          <w:ins w:id="15428" w:author="Laurence Golding" w:date="2019-05-11T06:52:00Z"/>
        </w:rPr>
      </w:pPr>
      <w:ins w:id="15429" w:author="Laurence Golding" w:date="2019-05-11T06:52:00Z">
        <w:r>
          <w:t xml:space="preserve">          "text": </w:t>
        </w:r>
        <w:r w:rsidR="009D3174">
          <w:t>"3</w:t>
        </w:r>
        <w:r>
          <w:t>"</w:t>
        </w:r>
      </w:ins>
    </w:p>
    <w:p w14:paraId="56D573CE" w14:textId="0C07B7D5" w:rsidR="005D7480" w:rsidRDefault="005D7480" w:rsidP="002D65F3">
      <w:pPr>
        <w:pStyle w:val="Code"/>
        <w:rPr>
          <w:ins w:id="15430" w:author="Laurence Golding" w:date="2019-05-11T06:52:00Z"/>
        </w:rPr>
      </w:pPr>
      <w:ins w:id="15431" w:author="Laurence Golding" w:date="2019-05-11T06:52:00Z">
        <w:r>
          <w:t xml:space="preserve">        }</w:t>
        </w:r>
      </w:ins>
    </w:p>
    <w:p w14:paraId="642AE515" w14:textId="77777777" w:rsidR="009D3174" w:rsidRDefault="009D3174" w:rsidP="002D65F3">
      <w:pPr>
        <w:pStyle w:val="Code"/>
        <w:rPr>
          <w:moveTo w:id="15432" w:author="Laurence Golding" w:date="2019-05-11T06:52:00Z"/>
        </w:rPr>
        <w:pPrChange w:id="15433" w:author="Laurence Golding" w:date="2019-05-11T06:51:00Z">
          <w:pPr>
            <w:pStyle w:val="Codesmall"/>
          </w:pPr>
        </w:pPrChange>
      </w:pPr>
      <w:moveToRangeStart w:id="15434" w:author="Laurence Golding" w:date="2019-05-11T06:52:00Z" w:name="move8450019"/>
      <w:moveTo w:id="15435" w:author="Laurence Golding" w:date="2019-05-11T06:52:00Z">
        <w:r>
          <w:t xml:space="preserve">      },</w:t>
        </w:r>
      </w:moveTo>
    </w:p>
    <w:p w14:paraId="5CA347D8" w14:textId="77777777" w:rsidR="009D3174" w:rsidRDefault="009D3174" w:rsidP="002D65F3">
      <w:pPr>
        <w:pStyle w:val="Code"/>
        <w:rPr>
          <w:moveTo w:id="15436" w:author="Laurence Golding" w:date="2019-05-11T06:52:00Z"/>
        </w:rPr>
        <w:pPrChange w:id="15437" w:author="Laurence Golding" w:date="2019-05-11T06:51:00Z">
          <w:pPr>
            <w:pStyle w:val="Codesmall"/>
          </w:pPr>
        </w:pPrChange>
      </w:pPr>
    </w:p>
    <w:moveToRangeEnd w:id="15434"/>
    <w:p w14:paraId="7F0814EA" w14:textId="50332E39" w:rsidR="009D3174" w:rsidRDefault="009D3174" w:rsidP="002D65F3">
      <w:pPr>
        <w:pStyle w:val="Code"/>
        <w:rPr>
          <w:ins w:id="15438" w:author="Laurence Golding" w:date="2019-05-11T06:52:00Z"/>
        </w:rPr>
      </w:pPr>
      <w:ins w:id="15439" w:author="Laurence Golding" w:date="2019-05-11T06:52:00Z">
        <w:r>
          <w:t xml:space="preserve">      "edgeTraversals": [                  # See §</w:t>
        </w:r>
        <w:r>
          <w:fldChar w:fldCharType="begin"/>
        </w:r>
        <w:r>
          <w:instrText xml:space="preserve"> REF _Ref511822614 \r \h </w:instrText>
        </w:r>
        <w:r w:rsidR="002D65F3">
          <w:instrText xml:space="preserve"> \* MERGEFORMAT </w:instrText>
        </w:r>
        <w:r>
          <w:fldChar w:fldCharType="separate"/>
        </w:r>
        <w:r w:rsidR="0009127C">
          <w:t>3.42.8</w:t>
        </w:r>
        <w:r>
          <w:fldChar w:fldCharType="end"/>
        </w:r>
        <w:r>
          <w:t>.</w:t>
        </w:r>
      </w:ins>
    </w:p>
    <w:p w14:paraId="741740FA" w14:textId="35091A52" w:rsidR="009D3174" w:rsidRDefault="009D3174" w:rsidP="002D65F3">
      <w:pPr>
        <w:pStyle w:val="Code"/>
        <w:rPr>
          <w:ins w:id="15440" w:author="Laurence Golding" w:date="2019-05-11T06:52:00Z"/>
        </w:rPr>
      </w:pPr>
      <w:ins w:id="15441" w:author="Laurence Golding" w:date="2019-05-11T06:52:00Z">
        <w:r>
          <w:t xml:space="preserve">        {                                  # An edgeTraversal object (§</w:t>
        </w:r>
        <w:r>
          <w:fldChar w:fldCharType="begin"/>
        </w:r>
        <w:r>
          <w:instrText xml:space="preserve"> REF _Ref511822569 \r \h </w:instrText>
        </w:r>
        <w:r w:rsidR="002D65F3">
          <w:instrText xml:space="preserve"> \* MERGEFORMAT </w:instrText>
        </w:r>
        <w:r>
          <w:fldChar w:fldCharType="separate"/>
        </w:r>
        <w:r w:rsidR="0009127C">
          <w:t>3.43</w:t>
        </w:r>
        <w:r>
          <w:fldChar w:fldCharType="end"/>
        </w:r>
        <w:r>
          <w:t>).</w:t>
        </w:r>
      </w:ins>
    </w:p>
    <w:p w14:paraId="3B24AD48" w14:textId="704BD91B" w:rsidR="009D3174" w:rsidRDefault="009D3174" w:rsidP="002D65F3">
      <w:pPr>
        <w:pStyle w:val="Code"/>
        <w:rPr>
          <w:ins w:id="15442" w:author="Laurence Golding" w:date="2019-05-11T06:52:00Z"/>
        </w:rPr>
      </w:pPr>
      <w:ins w:id="15443" w:author="Laurence Golding" w:date="2019-05-11T06:52:00Z">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9127C">
          <w:t>3.43.2</w:t>
        </w:r>
        <w:r w:rsidR="00D1651A">
          <w:fldChar w:fldCharType="end"/>
        </w:r>
        <w:r>
          <w:t>.</w:t>
        </w:r>
      </w:ins>
    </w:p>
    <w:p w14:paraId="091883BE" w14:textId="77777777" w:rsidR="009D3174" w:rsidRDefault="009D3174" w:rsidP="002D65F3">
      <w:pPr>
        <w:pStyle w:val="Code"/>
        <w:rPr>
          <w:ins w:id="15444" w:author="Laurence Golding" w:date="2019-05-11T06:52:00Z"/>
        </w:rPr>
      </w:pPr>
    </w:p>
    <w:p w14:paraId="0C82C8AC" w14:textId="0961867F" w:rsidR="009D3174" w:rsidRDefault="009D3174" w:rsidP="002D65F3">
      <w:pPr>
        <w:pStyle w:val="Code"/>
        <w:rPr>
          <w:ins w:id="15445" w:author="Laurence Golding" w:date="2019-05-11T06:52:00Z"/>
        </w:rPr>
      </w:pPr>
      <w:ins w:id="15446" w:author="Laurence Golding" w:date="2019-05-11T06:52:00Z">
        <w:r>
          <w:t xml:space="preserve">          "finalState": {                  # See §</w:t>
        </w:r>
        <w:r>
          <w:fldChar w:fldCharType="begin"/>
        </w:r>
        <w:r>
          <w:instrText xml:space="preserve"> REF _Ref511823070 \r \h </w:instrText>
        </w:r>
        <w:r w:rsidR="002D65F3">
          <w:instrText xml:space="preserve"> \* MERGEFORMAT </w:instrText>
        </w:r>
        <w:r>
          <w:fldChar w:fldCharType="separate"/>
        </w:r>
        <w:r w:rsidR="0009127C">
          <w:t>3.43.4</w:t>
        </w:r>
        <w:r>
          <w:fldChar w:fldCharType="end"/>
        </w:r>
        <w:r>
          <w:t>.</w:t>
        </w:r>
      </w:ins>
    </w:p>
    <w:p w14:paraId="528DCA02" w14:textId="77777777" w:rsidR="005D7480" w:rsidRDefault="009D3174" w:rsidP="002D65F3">
      <w:pPr>
        <w:pStyle w:val="Code"/>
        <w:rPr>
          <w:ins w:id="15447" w:author="Laurence Golding" w:date="2019-05-11T06:52:00Z"/>
        </w:rPr>
      </w:pPr>
      <w:ins w:id="15448" w:author="Laurence Golding" w:date="2019-05-11T06:52:00Z">
        <w:r>
          <w:t xml:space="preserve">            "x": </w:t>
        </w:r>
        <w:r w:rsidR="005D7480">
          <w:t>{</w:t>
        </w:r>
      </w:ins>
    </w:p>
    <w:p w14:paraId="7DAC195B" w14:textId="77777777" w:rsidR="005D7480" w:rsidRDefault="005D7480" w:rsidP="002D65F3">
      <w:pPr>
        <w:pStyle w:val="Code"/>
        <w:rPr>
          <w:ins w:id="15449" w:author="Laurence Golding" w:date="2019-05-11T06:52:00Z"/>
        </w:rPr>
      </w:pPr>
      <w:ins w:id="15450" w:author="Laurence Golding" w:date="2019-05-11T06:52:00Z">
        <w:r>
          <w:t xml:space="preserve">              "text": </w:t>
        </w:r>
        <w:r w:rsidR="009D3174">
          <w:t>"4"</w:t>
        </w:r>
      </w:ins>
    </w:p>
    <w:p w14:paraId="10592E40" w14:textId="745FEB77" w:rsidR="009D3174" w:rsidRDefault="005D7480" w:rsidP="002D65F3">
      <w:pPr>
        <w:pStyle w:val="Code"/>
        <w:rPr>
          <w:ins w:id="15451" w:author="Laurence Golding" w:date="2019-05-11T06:52:00Z"/>
        </w:rPr>
      </w:pPr>
      <w:ins w:id="15452" w:author="Laurence Golding" w:date="2019-05-11T06:52:00Z">
        <w:r>
          <w:t xml:space="preserve">            }</w:t>
        </w:r>
        <w:r w:rsidR="009D3174">
          <w:t>,</w:t>
        </w:r>
      </w:ins>
    </w:p>
    <w:p w14:paraId="7B4B57C2" w14:textId="77777777" w:rsidR="005D7480" w:rsidRDefault="009D3174" w:rsidP="002D65F3">
      <w:pPr>
        <w:pStyle w:val="Code"/>
        <w:rPr>
          <w:ins w:id="15453" w:author="Laurence Golding" w:date="2019-05-11T06:52:00Z"/>
        </w:rPr>
      </w:pPr>
      <w:ins w:id="15454" w:author="Laurence Golding" w:date="2019-05-11T06:52:00Z">
        <w:r>
          <w:t xml:space="preserve">            "y": </w:t>
        </w:r>
        <w:r w:rsidR="005D7480">
          <w:t>{</w:t>
        </w:r>
      </w:ins>
    </w:p>
    <w:p w14:paraId="22F3F2FF" w14:textId="77777777" w:rsidR="005D7480" w:rsidRDefault="005D7480" w:rsidP="002D65F3">
      <w:pPr>
        <w:pStyle w:val="Code"/>
        <w:rPr>
          <w:ins w:id="15455" w:author="Laurence Golding" w:date="2019-05-11T06:52:00Z"/>
        </w:rPr>
      </w:pPr>
      <w:ins w:id="15456" w:author="Laurence Golding" w:date="2019-05-11T06:52:00Z">
        <w:r>
          <w:t xml:space="preserve">              "text": </w:t>
        </w:r>
        <w:r w:rsidR="009D3174">
          <w:t>"2"</w:t>
        </w:r>
      </w:ins>
    </w:p>
    <w:p w14:paraId="485016D4" w14:textId="566DF4D1" w:rsidR="009D3174" w:rsidRDefault="005D7480" w:rsidP="002D65F3">
      <w:pPr>
        <w:pStyle w:val="Code"/>
        <w:rPr>
          <w:ins w:id="15457" w:author="Laurence Golding" w:date="2019-05-11T06:52:00Z"/>
        </w:rPr>
      </w:pPr>
      <w:ins w:id="15458" w:author="Laurence Golding" w:date="2019-05-11T06:52:00Z">
        <w:r>
          <w:t xml:space="preserve">            }</w:t>
        </w:r>
        <w:r w:rsidR="009D3174">
          <w:t>,</w:t>
        </w:r>
      </w:ins>
    </w:p>
    <w:p w14:paraId="6A775E11" w14:textId="77777777" w:rsidR="005D7480" w:rsidRDefault="009D3174" w:rsidP="002D65F3">
      <w:pPr>
        <w:pStyle w:val="Code"/>
        <w:rPr>
          <w:ins w:id="15459" w:author="Laurence Golding" w:date="2019-05-11T06:52:00Z"/>
        </w:rPr>
      </w:pPr>
      <w:ins w:id="15460" w:author="Laurence Golding" w:date="2019-05-11T06:52:00Z">
        <w:r>
          <w:t xml:space="preserve">            "x + y": </w:t>
        </w:r>
        <w:r w:rsidR="005D7480">
          <w:t>{</w:t>
        </w:r>
      </w:ins>
    </w:p>
    <w:p w14:paraId="4388AB17" w14:textId="2B4A8D5E" w:rsidR="009D3174" w:rsidRDefault="005D7480" w:rsidP="002D65F3">
      <w:pPr>
        <w:pStyle w:val="Code"/>
        <w:rPr>
          <w:ins w:id="15461" w:author="Laurence Golding" w:date="2019-05-11T06:52:00Z"/>
        </w:rPr>
      </w:pPr>
      <w:ins w:id="15462" w:author="Laurence Golding" w:date="2019-05-11T06:52:00Z">
        <w:r>
          <w:t xml:space="preserve">              "text": </w:t>
        </w:r>
        <w:r w:rsidR="009D3174">
          <w:t>"6</w:t>
        </w:r>
        <w:r>
          <w:t>"</w:t>
        </w:r>
      </w:ins>
    </w:p>
    <w:p w14:paraId="18F4C935" w14:textId="1C15859B" w:rsidR="005D7480" w:rsidRDefault="005D7480" w:rsidP="002D65F3">
      <w:pPr>
        <w:pStyle w:val="Code"/>
        <w:rPr>
          <w:ins w:id="15463" w:author="Laurence Golding" w:date="2019-05-11T06:52:00Z"/>
        </w:rPr>
      </w:pPr>
      <w:ins w:id="15464" w:author="Laurence Golding" w:date="2019-05-11T06:52:00Z">
        <w:r>
          <w:t xml:space="preserve">            }</w:t>
        </w:r>
      </w:ins>
    </w:p>
    <w:p w14:paraId="6D1876A8" w14:textId="77777777" w:rsidR="009D3174" w:rsidRDefault="009D3174" w:rsidP="002D65F3">
      <w:pPr>
        <w:pStyle w:val="Code"/>
        <w:rPr>
          <w:moveTo w:id="15465" w:author="Laurence Golding" w:date="2019-05-11T06:52:00Z"/>
        </w:rPr>
        <w:pPrChange w:id="15466" w:author="Laurence Golding" w:date="2019-05-11T06:51:00Z">
          <w:pPr>
            <w:pStyle w:val="Codesmall"/>
          </w:pPr>
        </w:pPrChange>
      </w:pPr>
      <w:moveToRangeStart w:id="15467" w:author="Laurence Golding" w:date="2019-05-11T06:52:00Z" w:name="move8450020"/>
      <w:moveTo w:id="15468" w:author="Laurence Golding" w:date="2019-05-11T06:52:00Z">
        <w:r>
          <w:t xml:space="preserve">          }</w:t>
        </w:r>
      </w:moveTo>
    </w:p>
    <w:p w14:paraId="5E8CFB0C" w14:textId="77777777" w:rsidR="009D3174" w:rsidRDefault="009D3174" w:rsidP="002D65F3">
      <w:pPr>
        <w:pStyle w:val="Code"/>
        <w:rPr>
          <w:moveTo w:id="15469" w:author="Laurence Golding" w:date="2019-05-11T06:52:00Z"/>
        </w:rPr>
        <w:pPrChange w:id="15470" w:author="Laurence Golding" w:date="2019-05-11T06:51:00Z">
          <w:pPr>
            <w:pStyle w:val="Codesmall"/>
          </w:pPr>
        </w:pPrChange>
      </w:pPr>
      <w:moveTo w:id="15471" w:author="Laurence Golding" w:date="2019-05-11T06:52:00Z">
        <w:r>
          <w:t xml:space="preserve">        },</w:t>
        </w:r>
      </w:moveTo>
    </w:p>
    <w:p w14:paraId="6187EA7A" w14:textId="77777777" w:rsidR="009D3174" w:rsidRDefault="009D3174" w:rsidP="002D65F3">
      <w:pPr>
        <w:pStyle w:val="Code"/>
        <w:rPr>
          <w:moveTo w:id="15472" w:author="Laurence Golding" w:date="2019-05-11T06:52:00Z"/>
        </w:rPr>
        <w:pPrChange w:id="15473" w:author="Laurence Golding" w:date="2019-05-11T06:51:00Z">
          <w:pPr>
            <w:pStyle w:val="Codesmall"/>
          </w:pPr>
        </w:pPrChange>
      </w:pPr>
      <w:moveTo w:id="15474" w:author="Laurence Golding" w:date="2019-05-11T06:52:00Z">
        <w:r>
          <w:t xml:space="preserve">        {</w:t>
        </w:r>
      </w:moveTo>
    </w:p>
    <w:p w14:paraId="363B3279" w14:textId="77777777" w:rsidR="009D3174" w:rsidRDefault="009D3174" w:rsidP="002D65F3">
      <w:pPr>
        <w:pStyle w:val="Code"/>
        <w:rPr>
          <w:moveTo w:id="15475" w:author="Laurence Golding" w:date="2019-05-11T06:52:00Z"/>
        </w:rPr>
        <w:pPrChange w:id="15476" w:author="Laurence Golding" w:date="2019-05-11T06:51:00Z">
          <w:pPr>
            <w:pStyle w:val="Codesmall"/>
          </w:pPr>
        </w:pPrChange>
      </w:pPr>
      <w:moveTo w:id="15477" w:author="Laurence Golding" w:date="2019-05-11T06:52:00Z">
        <w:r>
          <w:t xml:space="preserve">          "edgeId": "e3",</w:t>
        </w:r>
      </w:moveTo>
    </w:p>
    <w:p w14:paraId="180C11DE" w14:textId="77777777" w:rsidR="009D3174" w:rsidRDefault="009D3174" w:rsidP="002D65F3">
      <w:pPr>
        <w:pStyle w:val="Code"/>
        <w:rPr>
          <w:moveTo w:id="15478" w:author="Laurence Golding" w:date="2019-05-11T06:52:00Z"/>
        </w:rPr>
        <w:pPrChange w:id="15479" w:author="Laurence Golding" w:date="2019-05-11T06:51:00Z">
          <w:pPr>
            <w:pStyle w:val="Codesmall"/>
          </w:pPr>
        </w:pPrChange>
      </w:pPr>
    </w:p>
    <w:p w14:paraId="2216372F" w14:textId="77777777" w:rsidR="009D3174" w:rsidRDefault="009D3174" w:rsidP="002D65F3">
      <w:pPr>
        <w:pStyle w:val="Code"/>
        <w:rPr>
          <w:moveTo w:id="15480" w:author="Laurence Golding" w:date="2019-05-11T06:52:00Z"/>
        </w:rPr>
        <w:pPrChange w:id="15481" w:author="Laurence Golding" w:date="2019-05-11T06:51:00Z">
          <w:pPr>
            <w:pStyle w:val="Codesmall"/>
          </w:pPr>
        </w:pPrChange>
      </w:pPr>
      <w:moveTo w:id="15482" w:author="Laurence Golding" w:date="2019-05-11T06:52:00Z">
        <w:r>
          <w:t xml:space="preserve">          "finalState": {</w:t>
        </w:r>
      </w:moveTo>
    </w:p>
    <w:p w14:paraId="47965E42" w14:textId="77777777" w:rsidR="005D7480" w:rsidRDefault="009D3174" w:rsidP="002D65F3">
      <w:pPr>
        <w:pStyle w:val="Code"/>
        <w:rPr>
          <w:ins w:id="15483" w:author="Laurence Golding" w:date="2019-05-11T06:52:00Z"/>
        </w:rPr>
      </w:pPr>
      <w:moveTo w:id="15484" w:author="Laurence Golding" w:date="2019-05-11T06:52:00Z">
        <w:r>
          <w:t xml:space="preserve">            "x": </w:t>
        </w:r>
      </w:moveTo>
      <w:moveToRangeEnd w:id="15467"/>
      <w:ins w:id="15485" w:author="Laurence Golding" w:date="2019-05-11T06:52:00Z">
        <w:r w:rsidR="005D7480">
          <w:t>{</w:t>
        </w:r>
      </w:ins>
    </w:p>
    <w:p w14:paraId="605274EE" w14:textId="77777777" w:rsidR="005D7480" w:rsidRDefault="005D7480" w:rsidP="002D65F3">
      <w:pPr>
        <w:pStyle w:val="Code"/>
        <w:rPr>
          <w:ins w:id="15486" w:author="Laurence Golding" w:date="2019-05-11T06:52:00Z"/>
        </w:rPr>
      </w:pPr>
      <w:ins w:id="15487" w:author="Laurence Golding" w:date="2019-05-11T06:52:00Z">
        <w:r>
          <w:t xml:space="preserve">              "text": </w:t>
        </w:r>
        <w:r w:rsidR="009D3174">
          <w:t>"4"</w:t>
        </w:r>
      </w:ins>
    </w:p>
    <w:p w14:paraId="494FCF21" w14:textId="167E35A3" w:rsidR="009D3174" w:rsidRDefault="005D7480" w:rsidP="002D65F3">
      <w:pPr>
        <w:pStyle w:val="Code"/>
        <w:rPr>
          <w:ins w:id="15488" w:author="Laurence Golding" w:date="2019-05-11T06:52:00Z"/>
        </w:rPr>
      </w:pPr>
      <w:ins w:id="15489" w:author="Laurence Golding" w:date="2019-05-11T06:52:00Z">
        <w:r>
          <w:t xml:space="preserve">            }</w:t>
        </w:r>
        <w:r w:rsidR="009D3174">
          <w:t>,</w:t>
        </w:r>
      </w:ins>
    </w:p>
    <w:p w14:paraId="2EB9819E" w14:textId="77777777" w:rsidR="005D7480" w:rsidRDefault="009D3174" w:rsidP="002D65F3">
      <w:pPr>
        <w:pStyle w:val="Code"/>
        <w:rPr>
          <w:ins w:id="15490" w:author="Laurence Golding" w:date="2019-05-11T06:52:00Z"/>
        </w:rPr>
      </w:pPr>
      <w:ins w:id="15491" w:author="Laurence Golding" w:date="2019-05-11T06:52:00Z">
        <w:r>
          <w:t xml:space="preserve">            "y": </w:t>
        </w:r>
        <w:r w:rsidR="005D7480">
          <w:t>{</w:t>
        </w:r>
      </w:ins>
    </w:p>
    <w:p w14:paraId="2DF1CF26" w14:textId="77777777" w:rsidR="005D7480" w:rsidRDefault="005D7480" w:rsidP="002D65F3">
      <w:pPr>
        <w:pStyle w:val="Code"/>
        <w:rPr>
          <w:ins w:id="15492" w:author="Laurence Golding" w:date="2019-05-11T06:52:00Z"/>
        </w:rPr>
      </w:pPr>
      <w:ins w:id="15493" w:author="Laurence Golding" w:date="2019-05-11T06:52:00Z">
        <w:r>
          <w:t xml:space="preserve">              "text": </w:t>
        </w:r>
        <w:r w:rsidR="009D3174">
          <w:t>"7"</w:t>
        </w:r>
      </w:ins>
    </w:p>
    <w:p w14:paraId="15CA02A7" w14:textId="769B446E" w:rsidR="009D3174" w:rsidRDefault="005D7480" w:rsidP="002D65F3">
      <w:pPr>
        <w:pStyle w:val="Code"/>
        <w:rPr>
          <w:ins w:id="15494" w:author="Laurence Golding" w:date="2019-05-11T06:52:00Z"/>
        </w:rPr>
      </w:pPr>
      <w:ins w:id="15495" w:author="Laurence Golding" w:date="2019-05-11T06:52:00Z">
        <w:r>
          <w:t xml:space="preserve">            }</w:t>
        </w:r>
        <w:r w:rsidR="009D3174">
          <w:t>,</w:t>
        </w:r>
      </w:ins>
    </w:p>
    <w:p w14:paraId="6C99E050" w14:textId="77777777" w:rsidR="005D7480" w:rsidRDefault="009D3174" w:rsidP="002D65F3">
      <w:pPr>
        <w:pStyle w:val="Code"/>
        <w:rPr>
          <w:ins w:id="15496" w:author="Laurence Golding" w:date="2019-05-11T06:52:00Z"/>
        </w:rPr>
      </w:pPr>
      <w:ins w:id="15497" w:author="Laurence Golding" w:date="2019-05-11T06:52:00Z">
        <w:r>
          <w:t xml:space="preserve">            "x + y": </w:t>
        </w:r>
        <w:r w:rsidR="005D7480">
          <w:t>{</w:t>
        </w:r>
      </w:ins>
    </w:p>
    <w:p w14:paraId="01D47619" w14:textId="661E1D5F" w:rsidR="009D3174" w:rsidRDefault="005D7480" w:rsidP="002D65F3">
      <w:pPr>
        <w:pStyle w:val="Code"/>
        <w:rPr>
          <w:ins w:id="15498" w:author="Laurence Golding" w:date="2019-05-11T06:52:00Z"/>
        </w:rPr>
      </w:pPr>
      <w:ins w:id="15499" w:author="Laurence Golding" w:date="2019-05-11T06:52:00Z">
        <w:r>
          <w:t xml:space="preserve">              "text": </w:t>
        </w:r>
        <w:r w:rsidR="009D3174">
          <w:t>"11</w:t>
        </w:r>
        <w:r>
          <w:t>"</w:t>
        </w:r>
      </w:ins>
    </w:p>
    <w:p w14:paraId="5D22A7F3" w14:textId="67E685B2" w:rsidR="005D7480" w:rsidRDefault="005D7480" w:rsidP="002D65F3">
      <w:pPr>
        <w:pStyle w:val="Code"/>
        <w:rPr>
          <w:ins w:id="15500" w:author="Laurence Golding" w:date="2019-05-11T06:52:00Z"/>
        </w:rPr>
      </w:pPr>
      <w:ins w:id="15501" w:author="Laurence Golding" w:date="2019-05-11T06:52:00Z">
        <w:r>
          <w:t xml:space="preserve">            }</w:t>
        </w:r>
      </w:ins>
    </w:p>
    <w:p w14:paraId="4EC33DC0" w14:textId="77777777" w:rsidR="009D3174" w:rsidRDefault="009D3174" w:rsidP="002D65F3">
      <w:pPr>
        <w:pStyle w:val="Code"/>
        <w:rPr>
          <w:ins w:id="15502" w:author="Laurence Golding" w:date="2019-05-11T06:52:00Z"/>
        </w:rPr>
      </w:pPr>
      <w:ins w:id="15503" w:author="Laurence Golding" w:date="2019-05-11T06:52:00Z">
        <w:r>
          <w:t xml:space="preserve">          }</w:t>
        </w:r>
      </w:ins>
    </w:p>
    <w:p w14:paraId="3324D016" w14:textId="77777777" w:rsidR="009D3174" w:rsidRDefault="009D3174" w:rsidP="002D65F3">
      <w:pPr>
        <w:pStyle w:val="Code"/>
        <w:rPr>
          <w:ins w:id="15504" w:author="Laurence Golding" w:date="2019-05-11T06:52:00Z"/>
        </w:rPr>
      </w:pPr>
      <w:ins w:id="15505" w:author="Laurence Golding" w:date="2019-05-11T06:52:00Z">
        <w:r>
          <w:t xml:space="preserve">        }</w:t>
        </w:r>
      </w:ins>
    </w:p>
    <w:p w14:paraId="264FA499" w14:textId="77777777" w:rsidR="009D3174" w:rsidRDefault="009D3174" w:rsidP="002D65F3">
      <w:pPr>
        <w:pStyle w:val="Code"/>
        <w:rPr>
          <w:ins w:id="15506" w:author="Laurence Golding" w:date="2019-05-11T06:52:00Z"/>
        </w:rPr>
      </w:pPr>
      <w:ins w:id="15507" w:author="Laurence Golding" w:date="2019-05-11T06:52:00Z">
        <w:r>
          <w:t xml:space="preserve">      ]</w:t>
        </w:r>
      </w:ins>
    </w:p>
    <w:p w14:paraId="586A5BCB" w14:textId="77777777" w:rsidR="009D3174" w:rsidRDefault="009D3174" w:rsidP="002D65F3">
      <w:pPr>
        <w:pStyle w:val="Code"/>
        <w:rPr>
          <w:ins w:id="15508" w:author="Laurence Golding" w:date="2019-05-11T06:52:00Z"/>
        </w:rPr>
      </w:pPr>
      <w:ins w:id="15509" w:author="Laurence Golding" w:date="2019-05-11T06:52:00Z">
        <w:r>
          <w:t xml:space="preserve">    }</w:t>
        </w:r>
      </w:ins>
    </w:p>
    <w:p w14:paraId="03506F43" w14:textId="77777777" w:rsidR="009D3174" w:rsidRDefault="009D3174" w:rsidP="002D65F3">
      <w:pPr>
        <w:pStyle w:val="Code"/>
        <w:rPr>
          <w:ins w:id="15510" w:author="Laurence Golding" w:date="2019-05-11T06:52:00Z"/>
        </w:rPr>
      </w:pPr>
      <w:ins w:id="15511" w:author="Laurence Golding" w:date="2019-05-11T06:52:00Z">
        <w:r>
          <w:t xml:space="preserve">  ]</w:t>
        </w:r>
      </w:ins>
    </w:p>
    <w:p w14:paraId="3FC92220" w14:textId="77777777" w:rsidR="009D3174" w:rsidRDefault="009D3174" w:rsidP="002D65F3">
      <w:pPr>
        <w:pStyle w:val="Code"/>
        <w:rPr>
          <w:ins w:id="15512" w:author="Laurence Golding" w:date="2019-05-11T06:52:00Z"/>
        </w:rPr>
      </w:pPr>
      <w:ins w:id="15513" w:author="Laurence Golding" w:date="2019-05-11T06:52:00Z">
        <w:r>
          <w:t>}</w:t>
        </w:r>
      </w:ins>
    </w:p>
    <w:p w14:paraId="4D3E144E" w14:textId="7997A7FF" w:rsidR="00CD4F20" w:rsidRDefault="00CD4F20" w:rsidP="00CD4F20">
      <w:pPr>
        <w:pStyle w:val="Heading2"/>
        <w:rPr>
          <w:moveTo w:id="15514" w:author="Laurence Golding" w:date="2019-05-11T06:52:00Z"/>
        </w:rPr>
      </w:pPr>
      <w:bookmarkStart w:id="15515" w:name="_Ref511822569"/>
      <w:bookmarkStart w:id="15516" w:name="_Toc8367304"/>
      <w:moveToRangeStart w:id="15517" w:author="Laurence Golding" w:date="2019-05-11T06:52:00Z" w:name="move8450021"/>
      <w:moveTo w:id="15518" w:author="Laurence Golding" w:date="2019-05-11T06:52:00Z">
        <w:r>
          <w:t>edgeTraversal object</w:t>
        </w:r>
        <w:bookmarkEnd w:id="15515"/>
        <w:bookmarkEnd w:id="15516"/>
      </w:moveTo>
    </w:p>
    <w:p w14:paraId="4A14EA88" w14:textId="696B8630" w:rsidR="00CD4F20" w:rsidRDefault="00CD4F20" w:rsidP="00CD4F20">
      <w:pPr>
        <w:pStyle w:val="Heading3"/>
        <w:rPr>
          <w:moveTo w:id="15519" w:author="Laurence Golding" w:date="2019-05-11T06:52:00Z"/>
        </w:rPr>
      </w:pPr>
      <w:bookmarkStart w:id="15520" w:name="_Toc8367305"/>
      <w:moveTo w:id="15521" w:author="Laurence Golding" w:date="2019-05-11T06:52:00Z">
        <w:r>
          <w:t>General</w:t>
        </w:r>
        <w:bookmarkEnd w:id="15520"/>
      </w:moveTo>
    </w:p>
    <w:p w14:paraId="7FC25DC6" w14:textId="57980962" w:rsidR="00E66DEE" w:rsidRDefault="00E66DEE" w:rsidP="00E66DEE">
      <w:pPr>
        <w:rPr>
          <w:moveTo w:id="15522" w:author="Laurence Golding" w:date="2019-05-11T06:52:00Z"/>
        </w:rPr>
      </w:pPr>
      <w:bookmarkStart w:id="15523" w:name="_Ref511823380"/>
      <w:moveTo w:id="15524" w:author="Laurence Golding" w:date="2019-05-11T06:52:00Z">
        <w:r>
          <w:t xml:space="preserve">An </w:t>
        </w:r>
        <w:r>
          <w:rPr>
            <w:rStyle w:val="CODEtemp"/>
          </w:rPr>
          <w:t>edgeTraversal</w:t>
        </w:r>
        <w:r>
          <w:t xml:space="preserve"> object represents the traversal of a single edge during a graph traversal.</w:t>
        </w:r>
      </w:moveTo>
    </w:p>
    <w:p w14:paraId="0CDACF9B" w14:textId="7EACDEFF" w:rsidR="00CD4F20" w:rsidRDefault="00CD4F20" w:rsidP="00CD4F20">
      <w:pPr>
        <w:pStyle w:val="Heading3"/>
        <w:rPr>
          <w:moveTo w:id="15525" w:author="Laurence Golding" w:date="2019-05-11T06:52:00Z"/>
        </w:rPr>
      </w:pPr>
      <w:bookmarkStart w:id="15526" w:name="_Ref513199007"/>
      <w:bookmarkStart w:id="15527" w:name="_Toc8367306"/>
      <w:moveTo w:id="15528" w:author="Laurence Golding" w:date="2019-05-11T06:52:00Z">
        <w:r>
          <w:t>edgeId property</w:t>
        </w:r>
        <w:bookmarkEnd w:id="15523"/>
        <w:bookmarkEnd w:id="15526"/>
        <w:bookmarkEnd w:id="15527"/>
      </w:moveTo>
    </w:p>
    <w:moveToRangeEnd w:id="15517"/>
    <w:p w14:paraId="48F3DA24" w14:textId="5D97A15B" w:rsidR="00E66DEE" w:rsidRPr="00E66DEE" w:rsidRDefault="00517BAE" w:rsidP="00E66DEE">
      <w:pPr>
        <w:rPr>
          <w:ins w:id="15529" w:author="Laurence Golding" w:date="2019-05-11T06:52:00Z"/>
        </w:rPr>
      </w:pPr>
      <w:del w:id="15530" w:author="Laurence Golding" w:date="2019-05-11T06:52:00Z">
        <w:r>
          <w:delText>a string</w:delText>
        </w:r>
      </w:del>
      <w:ins w:id="15531" w:author="Laurence Golding" w:date="2019-05-11T06:52:00Z">
        <w:r w:rsidR="00E66DEE">
          <w:t xml:space="preserve">An </w:t>
        </w:r>
        <w:r w:rsidR="00E66DEE">
          <w:rPr>
            <w:rStyle w:val="CODEtemp"/>
          </w:rPr>
          <w:t>edgeTraversal</w:t>
        </w:r>
        <w:r w:rsidR="00E66DEE">
          <w:t xml:space="preserve"> object </w:t>
        </w:r>
        <w:r w:rsidR="00E66DEE">
          <w:rPr>
            <w:b/>
          </w:rPr>
          <w:t>SHALL</w:t>
        </w:r>
        <w:r w:rsidR="00E66DEE">
          <w:t xml:space="preserve"> contain a property named </w:t>
        </w:r>
        <w:r w:rsidR="00E66DEE">
          <w:rPr>
            <w:rStyle w:val="CODEtemp"/>
          </w:rPr>
          <w:t>edgeId</w:t>
        </w:r>
        <w:r w:rsidR="00E66DEE">
          <w:t xml:space="preserve"> whose value is a string which equals the </w:t>
        </w:r>
        <w:r w:rsidR="00E66DEE">
          <w:rPr>
            <w:rStyle w:val="CODEtemp"/>
          </w:rPr>
          <w:t>id</w:t>
        </w:r>
        <w:r w:rsidR="00E66DEE">
          <w:t xml:space="preserve"> property (§</w:t>
        </w:r>
        <w:r w:rsidR="00E66DEE">
          <w:fldChar w:fldCharType="begin"/>
        </w:r>
        <w:r w:rsidR="00E66DEE">
          <w:instrText xml:space="preserve"> REF _Ref511823280 \r \h </w:instrText>
        </w:r>
        <w:r w:rsidR="00E66DEE">
          <w:fldChar w:fldCharType="separate"/>
        </w:r>
        <w:r w:rsidR="0009127C">
          <w:t>3.41.2</w:t>
        </w:r>
        <w:r w:rsidR="00E66DEE">
          <w:fldChar w:fldCharType="end"/>
        </w:r>
        <w:r w:rsidR="00E66DEE">
          <w:t xml:space="preserve">) of one of the </w:t>
        </w:r>
        <w:r w:rsidR="00E66DEE">
          <w:rPr>
            <w:rStyle w:val="CODEtemp"/>
          </w:rPr>
          <w:t>edge</w:t>
        </w:r>
        <w:r w:rsidR="00E66DEE">
          <w:t xml:space="preserve"> objects (§</w:t>
        </w:r>
        <w:r w:rsidR="00E66DEE">
          <w:fldChar w:fldCharType="begin"/>
        </w:r>
        <w:r w:rsidR="00E66DEE">
          <w:instrText xml:space="preserve"> REF _Ref511821891 \r \h </w:instrText>
        </w:r>
        <w:r w:rsidR="00E66DEE">
          <w:fldChar w:fldCharType="separate"/>
        </w:r>
        <w:r w:rsidR="0009127C">
          <w:t>3.41</w:t>
        </w:r>
        <w:r w:rsidR="00E66DEE">
          <w:fldChar w:fldCharType="end"/>
        </w:r>
        <w:r w:rsidR="00E66DEE">
          <w:t xml:space="preserve">) in the graph identified by the </w:t>
        </w:r>
        <w:r w:rsidR="00840E36">
          <w:rPr>
            <w:rStyle w:val="CODEtemp"/>
          </w:rPr>
          <w:t>resultGraphIndex</w:t>
        </w:r>
        <w:r w:rsidR="00E66DEE">
          <w:t xml:space="preserve"> property (§</w:t>
        </w:r>
        <w:r w:rsidR="00840E36">
          <w:fldChar w:fldCharType="begin"/>
        </w:r>
        <w:r w:rsidR="00840E36">
          <w:instrText xml:space="preserve"> REF _Ref3036149 \r \h </w:instrText>
        </w:r>
        <w:r w:rsidR="00840E36">
          <w:fldChar w:fldCharType="separate"/>
        </w:r>
        <w:r w:rsidR="0009127C">
          <w:t>3.42.3</w:t>
        </w:r>
        <w:r w:rsidR="00840E36">
          <w:fldChar w:fldCharType="end"/>
        </w:r>
        <w:r w:rsidR="00E66DEE">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9127C">
          <w:t>3.42.4</w:t>
        </w:r>
        <w:r w:rsidR="00840E36">
          <w:fldChar w:fldCharType="end"/>
        </w:r>
        <w:r w:rsidR="00840E36">
          <w:t xml:space="preserve">) </w:t>
        </w:r>
        <w:r w:rsidR="00E66DEE">
          <w:t>of the</w:t>
        </w:r>
      </w:ins>
      <w:r w:rsidR="00E66DEE">
        <w:t xml:space="preserve"> containing </w:t>
      </w:r>
      <w:ins w:id="15532" w:author="Laurence Golding" w:date="2019-05-11T06:52:00Z">
        <w:r w:rsidR="00E66DEE">
          <w:rPr>
            <w:rStyle w:val="CODEtemp"/>
          </w:rPr>
          <w:t>graphTraversal</w:t>
        </w:r>
        <w:r w:rsidR="00E66DEE">
          <w:t xml:space="preserve"> object (§</w:t>
        </w:r>
        <w:r w:rsidR="00E66DEE">
          <w:fldChar w:fldCharType="begin"/>
        </w:r>
        <w:r w:rsidR="00E66DEE">
          <w:instrText xml:space="preserve"> REF _Ref511819971 \r \h </w:instrText>
        </w:r>
        <w:r w:rsidR="00E66DEE">
          <w:fldChar w:fldCharType="separate"/>
        </w:r>
        <w:r w:rsidR="0009127C">
          <w:t>3.42</w:t>
        </w:r>
        <w:r w:rsidR="00E66DEE">
          <w:fldChar w:fldCharType="end"/>
        </w:r>
        <w:r w:rsidR="00E66DEE">
          <w:t>).</w:t>
        </w:r>
      </w:ins>
    </w:p>
    <w:p w14:paraId="0AD4B66E" w14:textId="675852EB" w:rsidR="00CD4F20" w:rsidRDefault="00CD4F20" w:rsidP="00CD4F20">
      <w:pPr>
        <w:pStyle w:val="Heading3"/>
        <w:rPr>
          <w:ins w:id="15533" w:author="Laurence Golding" w:date="2019-05-11T06:52:00Z"/>
        </w:rPr>
      </w:pPr>
      <w:bookmarkStart w:id="15534" w:name="_Toc8367307"/>
      <w:ins w:id="15535" w:author="Laurence Golding" w:date="2019-05-11T06:52:00Z">
        <w:r>
          <w:t>message property</w:t>
        </w:r>
        <w:bookmarkEnd w:id="15534"/>
      </w:ins>
    </w:p>
    <w:p w14:paraId="4271FA61" w14:textId="01B1F2E3" w:rsidR="00E66DEE" w:rsidRPr="00E66DEE" w:rsidRDefault="00E66DEE" w:rsidP="00E66DEE">
      <w:pPr>
        <w:rPr>
          <w:ins w:id="15536" w:author="Laurence Golding" w:date="2019-05-11T06:52:00Z"/>
        </w:rPr>
      </w:pPr>
      <w:ins w:id="15537" w:author="Laurence Golding" w:date="2019-05-11T06:52:00Z">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contains a message to display to the user as the edge is traversed.</w:t>
        </w:r>
      </w:ins>
    </w:p>
    <w:p w14:paraId="188B3BCD" w14:textId="25EB188B" w:rsidR="00CD4F20" w:rsidRDefault="00CD4F20" w:rsidP="00CD4F20">
      <w:pPr>
        <w:pStyle w:val="Heading3"/>
        <w:rPr>
          <w:moveTo w:id="15538" w:author="Laurence Golding" w:date="2019-05-11T06:52:00Z"/>
        </w:rPr>
      </w:pPr>
      <w:bookmarkStart w:id="15539" w:name="_Ref511823070"/>
      <w:bookmarkStart w:id="15540" w:name="_Toc8367308"/>
      <w:moveToRangeStart w:id="15541" w:author="Laurence Golding" w:date="2019-05-11T06:52:00Z" w:name="move8450022"/>
      <w:moveTo w:id="15542" w:author="Laurence Golding" w:date="2019-05-11T06:52:00Z">
        <w:r>
          <w:t>finalState property</w:t>
        </w:r>
        <w:bookmarkEnd w:id="15539"/>
        <w:bookmarkEnd w:id="15540"/>
      </w:moveTo>
    </w:p>
    <w:moveToRangeEnd w:id="15541"/>
    <w:p w14:paraId="7DD91838" w14:textId="65361BDF" w:rsidR="00C45CCC" w:rsidRDefault="00E66DEE" w:rsidP="00E66DEE">
      <w:pPr>
        <w:rPr>
          <w:ins w:id="15543" w:author="Laurence Golding" w:date="2019-05-11T06:52:00Z"/>
        </w:rPr>
      </w:pPr>
      <w:ins w:id="15544" w:author="Laurence Golding" w:date="2019-05-11T06:52:00Z">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9127C">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9127C">
          <w:t>3.12</w:t>
        </w:r>
        <w:r w:rsidR="004F41D5">
          <w:fldChar w:fldCharType="end"/>
        </w:r>
        <w:r w:rsidR="004F41D5">
          <w:t>) that</w:t>
        </w:r>
        <w:r>
          <w:t xml:space="preserve"> represents the value of a relevant </w:t>
        </w:r>
        <w:r w:rsidR="004F41D5">
          <w:t xml:space="preserve">item </w:t>
        </w:r>
        <w:r>
          <w:t>after the edge has been traversed.</w:t>
        </w:r>
      </w:ins>
    </w:p>
    <w:p w14:paraId="254B59E1" w14:textId="67DA5FBA" w:rsidR="00E66DEE" w:rsidRDefault="00C45CCC" w:rsidP="00C45CCC">
      <w:pPr>
        <w:pStyle w:val="Note"/>
        <w:rPr>
          <w:ins w:id="15545" w:author="Laurence Golding" w:date="2019-05-11T06:52:00Z"/>
        </w:rPr>
      </w:pPr>
      <w:ins w:id="15546" w:author="Laurence Golding" w:date="2019-05-11T06:52:00Z">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9127C">
          <w:t>3.42.6</w:t>
        </w:r>
        <w:r w:rsidR="00E66DEE">
          <w:fldChar w:fldCharType="end"/>
        </w:r>
        <w:r w:rsidR="00E66DEE">
          <w:t>), enables a viewer to present a debugger-like “watch window” experience as the user traverses a graph.</w:t>
        </w:r>
      </w:ins>
    </w:p>
    <w:p w14:paraId="5AE52DE7" w14:textId="30577542" w:rsidR="00C45CCC" w:rsidRPr="00C45CCC" w:rsidRDefault="00C45CCC" w:rsidP="00C45CCC">
      <w:pPr>
        <w:rPr>
          <w:ins w:id="15547" w:author="Laurence Golding" w:date="2019-05-11T06:52:00Z"/>
        </w:rPr>
      </w:pPr>
      <w:ins w:id="15548" w:author="Laurence Golding" w:date="2019-05-11T06:52:00Z">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ins>
    </w:p>
    <w:p w14:paraId="47194824" w14:textId="2B1FF559" w:rsidR="00E66DEE" w:rsidRPr="00E66DEE" w:rsidRDefault="00E66DEE" w:rsidP="00E66DEE">
      <w:pPr>
        <w:rPr>
          <w:ins w:id="15549" w:author="Laurence Golding" w:date="2019-05-11T06:52:00Z"/>
        </w:rPr>
      </w:pPr>
      <w:ins w:id="15550" w:author="Laurence Golding" w:date="2019-05-11T06:52:00Z">
        <w:r>
          <w:t>For details of how properties within a “state” object are represented, see §</w:t>
        </w:r>
        <w:r w:rsidR="001840A0">
          <w:fldChar w:fldCharType="begin"/>
        </w:r>
        <w:r w:rsidR="001840A0">
          <w:instrText xml:space="preserve"> REF _Ref6932648 \r \h </w:instrText>
        </w:r>
        <w:r w:rsidR="001840A0">
          <w:fldChar w:fldCharType="separate"/>
        </w:r>
        <w:r w:rsidR="0009127C">
          <w:t>3.38.9</w:t>
        </w:r>
        <w:r w:rsidR="001840A0">
          <w:fldChar w:fldCharType="end"/>
        </w:r>
        <w:r>
          <w:t>.</w:t>
        </w:r>
      </w:ins>
    </w:p>
    <w:p w14:paraId="0E93831D" w14:textId="4B6229DC" w:rsidR="00CD4F20" w:rsidRDefault="00326931" w:rsidP="00CD4F20">
      <w:pPr>
        <w:pStyle w:val="Heading3"/>
        <w:rPr>
          <w:moveTo w:id="15551" w:author="Laurence Golding" w:date="2019-05-11T06:52:00Z"/>
        </w:rPr>
      </w:pPr>
      <w:bookmarkStart w:id="15552" w:name="_Toc8367309"/>
      <w:moveToRangeStart w:id="15553" w:author="Laurence Golding" w:date="2019-05-11T06:52:00Z" w:name="move8450023"/>
      <w:moveTo w:id="15554" w:author="Laurence Golding" w:date="2019-05-11T06:52:00Z">
        <w:r>
          <w:t>stepOverEdgeCount</w:t>
        </w:r>
        <w:r w:rsidR="00CD4F20">
          <w:t xml:space="preserve"> property</w:t>
        </w:r>
        <w:bookmarkEnd w:id="15552"/>
      </w:moveTo>
    </w:p>
    <w:p w14:paraId="13790D78" w14:textId="7FACB6F1" w:rsidR="00E66DEE" w:rsidRDefault="00E66DEE" w:rsidP="00E66DEE">
      <w:pPr>
        <w:rPr>
          <w:ins w:id="15555" w:author="Laurence Golding" w:date="2019-05-11T06:52:00Z"/>
        </w:rPr>
      </w:pPr>
      <w:moveTo w:id="15556" w:author="Laurence Golding" w:date="2019-05-11T06:52:00Z">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moveTo>
      <w:moveToRangeEnd w:id="15553"/>
      <w:ins w:id="15557" w:author="Laurence Golding" w:date="2019-05-11T06:52:00Z">
        <w:r w:rsidR="00326931">
          <w:t xml:space="preserve">a </w:t>
        </w:r>
        <w:r w:rsidR="00353300">
          <w:t xml:space="preserve">non-negative </w:t>
        </w:r>
        <w:r w:rsidR="00326931">
          <w:t>integer specifying the number of edges a user can step over</w:t>
        </w:r>
        <w:r>
          <w:t>.</w:t>
        </w:r>
      </w:ins>
    </w:p>
    <w:p w14:paraId="15E472B6" w14:textId="13EECAD6" w:rsidR="00326931" w:rsidRDefault="00E66DEE" w:rsidP="00E66DEE">
      <w:pPr>
        <w:rPr>
          <w:moveTo w:id="15558" w:author="Laurence Golding" w:date="2019-05-11T06:52:00Z"/>
        </w:rPr>
      </w:pPr>
      <w:ins w:id="15559" w:author="Laurence Golding" w:date="2019-05-11T06:52:00Z">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9127C">
          <w:t>3.40.5</w:t>
        </w:r>
        <w:r w:rsidR="00326931">
          <w:fldChar w:fldCharType="end"/>
        </w:r>
        <w:r w:rsidR="00326931">
          <w:t>)</w:t>
        </w:r>
        <w:r>
          <w:t>.</w:t>
        </w:r>
      </w:ins>
      <w:moveToRangeStart w:id="15560" w:author="Laurence Golding" w:date="2019-05-11T06:52:00Z" w:name="move8450024"/>
      <w:moveTo w:id="15561" w:author="Laurence Golding" w:date="2019-05-11T06:52:00Z">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moveTo>
    </w:p>
    <w:moveToRangeEnd w:id="15560"/>
    <w:p w14:paraId="26066F0A" w14:textId="7556AEAF" w:rsidR="00E66DEE" w:rsidRDefault="00E66DEE" w:rsidP="00E66DEE">
      <w:pPr>
        <w:rPr>
          <w:moveTo w:id="15562" w:author="Laurence Golding" w:date="2019-05-11T06:52:00Z"/>
        </w:rPr>
      </w:pPr>
      <w:ins w:id="15563" w:author="Laurence Golding" w:date="2019-05-11T06:52:00Z">
        <w:r>
          <w:t xml:space="preserve">If this property is present, a SARIF viewer </w:t>
        </w:r>
        <w:r w:rsidR="00E2579D">
          <w:rPr>
            <w:b/>
          </w:rPr>
          <w:t>MAY</w:t>
        </w:r>
      </w:ins>
      <w:moveToRangeStart w:id="15564" w:author="Laurence Golding" w:date="2019-05-11T06:52:00Z" w:name="move8450025"/>
      <w:moveTo w:id="15565" w:author="Laurence Golding" w:date="2019-05-11T06:52:00Z">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moveTo>
    </w:p>
    <w:p w14:paraId="7AB404D6" w14:textId="1DC3BA2A" w:rsidR="00E66DEE" w:rsidRDefault="00E66DEE" w:rsidP="00E66DEE">
      <w:pPr>
        <w:pStyle w:val="Note"/>
        <w:rPr>
          <w:moveTo w:id="15566" w:author="Laurence Golding" w:date="2019-05-11T06:52:00Z"/>
        </w:rPr>
      </w:pPr>
      <w:moveTo w:id="15567" w:author="Laurence Golding" w:date="2019-05-11T06:52:00Z">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moveTo>
    </w:p>
    <w:p w14:paraId="672A76CF" w14:textId="2663EAEB" w:rsidR="00E66DEE" w:rsidRDefault="00E66DEE" w:rsidP="00E66DEE">
      <w:pPr>
        <w:pStyle w:val="Note"/>
        <w:rPr>
          <w:moveTo w:id="15568" w:author="Laurence Golding" w:date="2019-05-11T06:52:00Z"/>
        </w:rPr>
      </w:pPr>
      <w:moveTo w:id="15569" w:author="Laurence Golding" w:date="2019-05-11T06:52:00Z">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moveTo>
    </w:p>
    <w:p w14:paraId="631CC0C8" w14:textId="2D5E6981" w:rsidR="00E66DEE" w:rsidRDefault="00326931" w:rsidP="00E66DEE">
      <w:pPr>
        <w:pStyle w:val="Note"/>
        <w:rPr>
          <w:moveTo w:id="15570" w:author="Laurence Golding" w:date="2019-05-11T06:52:00Z"/>
        </w:rPr>
      </w:pPr>
      <w:moveTo w:id="15571" w:author="Laurence Golding" w:date="2019-05-11T06:52:00Z">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moveTo>
    </w:p>
    <w:p w14:paraId="259266F0" w14:textId="65FFB4E6" w:rsidR="00E66DEE" w:rsidRDefault="00E66DEE" w:rsidP="00E66DEE">
      <w:pPr>
        <w:pStyle w:val="Note"/>
        <w:rPr>
          <w:moveTo w:id="15572" w:author="Laurence Golding" w:date="2019-05-11T06:52:00Z"/>
        </w:rPr>
      </w:pPr>
      <w:moveTo w:id="15573" w:author="Laurence Golding" w:date="2019-05-11T06:52:00Z">
        <w:r>
          <w:t xml:space="preserve">If she chooses to enter the nested </w:t>
        </w:r>
        <w:r w:rsidR="00326931">
          <w:t>graph</w:t>
        </w:r>
        <w:r>
          <w:t>, she will visit the following nodes, in this order:</w:t>
        </w:r>
      </w:moveTo>
    </w:p>
    <w:p w14:paraId="7C83BA4F" w14:textId="009CCE15" w:rsidR="00E66DEE" w:rsidRDefault="00E66DEE" w:rsidP="00E66DEE">
      <w:pPr>
        <w:pStyle w:val="Note"/>
        <w:ind w:left="1440"/>
        <w:rPr>
          <w:moveTo w:id="15574" w:author="Laurence Golding" w:date="2019-05-11T06:52:00Z"/>
          <w:rStyle w:val="CODEtemp"/>
        </w:rPr>
      </w:pPr>
      <w:moveTo w:id="15575" w:author="Laurence Golding" w:date="2019-05-11T06:52:00Z">
        <w:r>
          <w:rPr>
            <w:rStyle w:val="CODEtemp"/>
          </w:rPr>
          <w:t>[ na1, na2, nb1, nb2, nb3, n</w:t>
        </w:r>
        <w:r w:rsidR="00BE0DF6">
          <w:rPr>
            <w:rStyle w:val="CODEtemp"/>
          </w:rPr>
          <w:t>a3,</w:t>
        </w:r>
        <w:r>
          <w:rPr>
            <w:rStyle w:val="CODEtemp"/>
          </w:rPr>
          <w:t xml:space="preserve"> na4 ]</w:t>
        </w:r>
      </w:moveTo>
    </w:p>
    <w:p w14:paraId="648F6095" w14:textId="46B5614E" w:rsidR="00E66DEE" w:rsidRDefault="00E66DEE" w:rsidP="00E66DEE">
      <w:pPr>
        <w:pStyle w:val="Note"/>
        <w:rPr>
          <w:moveTo w:id="15576" w:author="Laurence Golding" w:date="2019-05-11T06:52:00Z"/>
        </w:rPr>
      </w:pPr>
      <w:moveTo w:id="15577" w:author="Laurence Golding" w:date="2019-05-11T06:52:00Z">
        <w:r>
          <w:t xml:space="preserve">If she chooses not to enter the nested </w:t>
        </w:r>
        <w:r w:rsidR="00BE0DF6">
          <w:t>graph</w:t>
        </w:r>
        <w:r>
          <w:t xml:space="preserve">, </w:t>
        </w:r>
        <w:r w:rsidR="00BE0DF6">
          <w:t>the traversal of the edges</w:t>
        </w:r>
      </w:moveTo>
    </w:p>
    <w:p w14:paraId="6B7925F1" w14:textId="76D2BDD2" w:rsidR="00E66DEE" w:rsidRDefault="00E66DEE" w:rsidP="00E66DEE">
      <w:pPr>
        <w:pStyle w:val="Note"/>
        <w:ind w:left="1440"/>
        <w:rPr>
          <w:moveTo w:id="15578" w:author="Laurence Golding" w:date="2019-05-11T06:52:00Z"/>
        </w:rPr>
      </w:pPr>
      <w:moveTo w:id="15579" w:author="Laurence Golding" w:date="2019-05-11T06:52:00Z">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moveTo>
    </w:p>
    <w:p w14:paraId="21B18B62" w14:textId="7A5F4467" w:rsidR="00E66DEE" w:rsidRDefault="00BE0DF6" w:rsidP="00E66DEE">
      <w:pPr>
        <w:pStyle w:val="Note"/>
        <w:rPr>
          <w:moveTo w:id="15580" w:author="Laurence Golding" w:date="2019-05-11T06:52:00Z"/>
        </w:rPr>
      </w:pPr>
      <w:moveTo w:id="15581" w:author="Laurence Golding" w:date="2019-05-11T06:52:00Z">
        <w:r>
          <w:t xml:space="preserve">will be collapsed into a single “step over.” </w:t>
        </w:r>
        <w:r w:rsidR="00E66DEE">
          <w:t>As a result, she will visit the following nodes, in this order:</w:t>
        </w:r>
      </w:moveTo>
    </w:p>
    <w:p w14:paraId="333CF9C1" w14:textId="77777777" w:rsidR="00E66DEE" w:rsidRDefault="00E66DEE" w:rsidP="00E66DEE">
      <w:pPr>
        <w:pStyle w:val="Note"/>
        <w:ind w:left="1440"/>
        <w:rPr>
          <w:moveTo w:id="15582" w:author="Laurence Golding" w:date="2019-05-11T06:52:00Z"/>
        </w:rPr>
      </w:pPr>
      <w:moveTo w:id="15583" w:author="Laurence Golding" w:date="2019-05-11T06:52:00Z">
        <w:r>
          <w:rPr>
            <w:rStyle w:val="CODEtemp"/>
          </w:rPr>
          <w:t>[ na1, na2, na3, na4 ]</w:t>
        </w:r>
      </w:moveTo>
    </w:p>
    <w:moveToRangeEnd w:id="15564"/>
    <w:p w14:paraId="2A2F5A9D" w14:textId="45BFB1D4" w:rsidR="00BE0DF6" w:rsidRDefault="00BE0DF6" w:rsidP="002D65F3">
      <w:pPr>
        <w:pStyle w:val="Code"/>
        <w:rPr>
          <w:ins w:id="15584" w:author="Laurence Golding" w:date="2019-05-11T06:52:00Z"/>
        </w:rPr>
      </w:pPr>
      <w:ins w:id="15585" w:author="Laurence Golding" w:date="2019-05-11T06:52:00Z">
        <w:r>
          <w:t>{                                           # A result object (§</w:t>
        </w:r>
        <w:r>
          <w:fldChar w:fldCharType="begin"/>
        </w:r>
        <w:r>
          <w:instrText xml:space="preserve"> REF _Ref493350984 \r \h </w:instrText>
        </w:r>
        <w:r w:rsidR="002D65F3">
          <w:instrText xml:space="preserve"> \* MERGEFORMAT </w:instrText>
        </w:r>
        <w:r>
          <w:fldChar w:fldCharType="separate"/>
        </w:r>
        <w:r w:rsidR="0009127C">
          <w:t>3.27</w:t>
        </w:r>
        <w:r>
          <w:fldChar w:fldCharType="end"/>
        </w:r>
        <w:r>
          <w:t>).</w:t>
        </w:r>
      </w:ins>
    </w:p>
    <w:p w14:paraId="75B400D0" w14:textId="71C10555" w:rsidR="00BE0DF6" w:rsidRDefault="00BE0DF6" w:rsidP="002D65F3">
      <w:pPr>
        <w:pStyle w:val="Code"/>
        <w:rPr>
          <w:ins w:id="15586" w:author="Laurence Golding" w:date="2019-05-11T06:52:00Z"/>
        </w:rPr>
      </w:pPr>
      <w:ins w:id="15587" w:author="Laurence Golding" w:date="2019-05-11T06:52:00Z">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9127C">
          <w:t>3.27.19</w:t>
        </w:r>
        <w:r>
          <w:fldChar w:fldCharType="end"/>
        </w:r>
        <w:r>
          <w:t>.</w:t>
        </w:r>
      </w:ins>
    </w:p>
    <w:p w14:paraId="15902C38" w14:textId="4F376A16" w:rsidR="00BE0DF6" w:rsidRDefault="00BE0DF6" w:rsidP="002D65F3">
      <w:pPr>
        <w:pStyle w:val="Code"/>
        <w:rPr>
          <w:ins w:id="15588" w:author="Laurence Golding" w:date="2019-05-11T06:52:00Z"/>
        </w:rPr>
      </w:pPr>
      <w:ins w:id="15589" w:author="Laurence Golding" w:date="2019-05-11T06:52:00Z">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9127C">
          <w:t>3.39</w:t>
        </w:r>
        <w:r>
          <w:fldChar w:fldCharType="end"/>
        </w:r>
        <w:r>
          <w:t>).</w:t>
        </w:r>
      </w:ins>
    </w:p>
    <w:p w14:paraId="453BF8FB" w14:textId="77777777" w:rsidR="00BE0DF6" w:rsidRDefault="00BE0DF6" w:rsidP="002D65F3">
      <w:pPr>
        <w:pStyle w:val="Code"/>
        <w:rPr>
          <w:moveTo w:id="15590" w:author="Laurence Golding" w:date="2019-05-11T06:52:00Z"/>
        </w:rPr>
        <w:pPrChange w:id="15591" w:author="Laurence Golding" w:date="2019-05-11T06:51:00Z">
          <w:pPr>
            <w:pStyle w:val="Codesmall"/>
          </w:pPr>
        </w:pPrChange>
      </w:pPr>
      <w:moveToRangeStart w:id="15592" w:author="Laurence Golding" w:date="2019-05-11T06:52:00Z" w:name="move8450026"/>
      <w:moveTo w:id="15593" w:author="Laurence Golding" w:date="2019-05-11T06:52:00Z">
        <w:r>
          <w:t xml:space="preserve">      "nodes": [</w:t>
        </w:r>
      </w:moveTo>
    </w:p>
    <w:p w14:paraId="28CB818A" w14:textId="77777777" w:rsidR="00BE0DF6" w:rsidRDefault="00BE0DF6" w:rsidP="002D65F3">
      <w:pPr>
        <w:pStyle w:val="Code"/>
        <w:rPr>
          <w:moveTo w:id="15594" w:author="Laurence Golding" w:date="2019-05-11T06:52:00Z"/>
        </w:rPr>
        <w:pPrChange w:id="15595" w:author="Laurence Golding" w:date="2019-05-11T06:51:00Z">
          <w:pPr>
            <w:pStyle w:val="Codesmall"/>
          </w:pPr>
        </w:pPrChange>
      </w:pPr>
      <w:moveTo w:id="15596" w:author="Laurence Golding" w:date="2019-05-11T06:52:00Z">
        <w:r>
          <w:t xml:space="preserve">        {</w:t>
        </w:r>
      </w:moveTo>
    </w:p>
    <w:p w14:paraId="22354222" w14:textId="77777777" w:rsidR="00BE0DF6" w:rsidRDefault="00BE0DF6" w:rsidP="002D65F3">
      <w:pPr>
        <w:pStyle w:val="Code"/>
        <w:rPr>
          <w:moveTo w:id="15597" w:author="Laurence Golding" w:date="2019-05-11T06:52:00Z"/>
        </w:rPr>
        <w:pPrChange w:id="15598" w:author="Laurence Golding" w:date="2019-05-11T06:51:00Z">
          <w:pPr>
            <w:pStyle w:val="Codesmall"/>
          </w:pPr>
        </w:pPrChange>
      </w:pPr>
      <w:moveTo w:id="15599" w:author="Laurence Golding" w:date="2019-05-11T06:52:00Z">
        <w:r>
          <w:t xml:space="preserve">          "id": "functionA",</w:t>
        </w:r>
      </w:moveTo>
    </w:p>
    <w:p w14:paraId="7036D243" w14:textId="77777777" w:rsidR="00BE0DF6" w:rsidRDefault="00BE0DF6" w:rsidP="002D65F3">
      <w:pPr>
        <w:pStyle w:val="Code"/>
        <w:rPr>
          <w:moveTo w:id="15600" w:author="Laurence Golding" w:date="2019-05-11T06:52:00Z"/>
        </w:rPr>
        <w:pPrChange w:id="15601" w:author="Laurence Golding" w:date="2019-05-11T06:51:00Z">
          <w:pPr>
            <w:pStyle w:val="Codesmall"/>
          </w:pPr>
        </w:pPrChange>
      </w:pPr>
      <w:moveTo w:id="15602" w:author="Laurence Golding" w:date="2019-05-11T06:52:00Z">
        <w:r>
          <w:t xml:space="preserve">          "children": [</w:t>
        </w:r>
      </w:moveTo>
    </w:p>
    <w:p w14:paraId="022D5239" w14:textId="77777777" w:rsidR="00BE0DF6" w:rsidRDefault="00BE0DF6" w:rsidP="002D65F3">
      <w:pPr>
        <w:pStyle w:val="Code"/>
        <w:rPr>
          <w:moveTo w:id="15603" w:author="Laurence Golding" w:date="2019-05-11T06:52:00Z"/>
        </w:rPr>
        <w:pPrChange w:id="15604" w:author="Laurence Golding" w:date="2019-05-11T06:51:00Z">
          <w:pPr>
            <w:pStyle w:val="Codesmall"/>
          </w:pPr>
        </w:pPrChange>
      </w:pPr>
      <w:moveTo w:id="15605" w:author="Laurence Golding" w:date="2019-05-11T06:52:00Z">
        <w:r>
          <w:t xml:space="preserve">            { "id": "na1" },</w:t>
        </w:r>
      </w:moveTo>
    </w:p>
    <w:p w14:paraId="1FB80E2E" w14:textId="77777777" w:rsidR="00BE0DF6" w:rsidRDefault="00BE0DF6" w:rsidP="002D65F3">
      <w:pPr>
        <w:pStyle w:val="Code"/>
        <w:rPr>
          <w:moveTo w:id="15606" w:author="Laurence Golding" w:date="2019-05-11T06:52:00Z"/>
        </w:rPr>
        <w:pPrChange w:id="15607" w:author="Laurence Golding" w:date="2019-05-11T06:51:00Z">
          <w:pPr>
            <w:pStyle w:val="Codesmall"/>
          </w:pPr>
        </w:pPrChange>
      </w:pPr>
      <w:moveTo w:id="15608" w:author="Laurence Golding" w:date="2019-05-11T06:52:00Z">
        <w:r>
          <w:t xml:space="preserve">            { "id": "na2", "label": "Call functionB" },</w:t>
        </w:r>
      </w:moveTo>
    </w:p>
    <w:p w14:paraId="7304BA66" w14:textId="77777777" w:rsidR="00BE0DF6" w:rsidRDefault="00BE0DF6" w:rsidP="002D65F3">
      <w:pPr>
        <w:pStyle w:val="Code"/>
        <w:rPr>
          <w:moveTo w:id="15609" w:author="Laurence Golding" w:date="2019-05-11T06:52:00Z"/>
        </w:rPr>
        <w:pPrChange w:id="15610" w:author="Laurence Golding" w:date="2019-05-11T06:51:00Z">
          <w:pPr>
            <w:pStyle w:val="Codesmall"/>
          </w:pPr>
        </w:pPrChange>
      </w:pPr>
      <w:moveTo w:id="15611" w:author="Laurence Golding" w:date="2019-05-11T06:52:00Z">
        <w:r>
          <w:t xml:space="preserve">            { "id": "na3" },</w:t>
        </w:r>
      </w:moveTo>
    </w:p>
    <w:p w14:paraId="176FDB09" w14:textId="77777777" w:rsidR="00BE0DF6" w:rsidRDefault="00BE0DF6" w:rsidP="002D65F3">
      <w:pPr>
        <w:pStyle w:val="Code"/>
        <w:rPr>
          <w:moveTo w:id="15612" w:author="Laurence Golding" w:date="2019-05-11T06:52:00Z"/>
        </w:rPr>
        <w:pPrChange w:id="15613" w:author="Laurence Golding" w:date="2019-05-11T06:51:00Z">
          <w:pPr>
            <w:pStyle w:val="Codesmall"/>
          </w:pPr>
        </w:pPrChange>
      </w:pPr>
      <w:moveTo w:id="15614" w:author="Laurence Golding" w:date="2019-05-11T06:52:00Z">
        <w:r>
          <w:t xml:space="preserve">            { "id": "na4" }</w:t>
        </w:r>
      </w:moveTo>
    </w:p>
    <w:p w14:paraId="3932A50A" w14:textId="77777777" w:rsidR="00BE0DF6" w:rsidRDefault="00BE0DF6" w:rsidP="002D65F3">
      <w:pPr>
        <w:pStyle w:val="Code"/>
        <w:rPr>
          <w:moveTo w:id="15615" w:author="Laurence Golding" w:date="2019-05-11T06:52:00Z"/>
        </w:rPr>
        <w:pPrChange w:id="15616" w:author="Laurence Golding" w:date="2019-05-11T06:51:00Z">
          <w:pPr>
            <w:pStyle w:val="Codesmall"/>
          </w:pPr>
        </w:pPrChange>
      </w:pPr>
      <w:moveTo w:id="15617" w:author="Laurence Golding" w:date="2019-05-11T06:52:00Z">
        <w:r>
          <w:t xml:space="preserve">          ]</w:t>
        </w:r>
      </w:moveTo>
    </w:p>
    <w:p w14:paraId="66F23005" w14:textId="77777777" w:rsidR="00BE0DF6" w:rsidRDefault="00BE0DF6" w:rsidP="002D65F3">
      <w:pPr>
        <w:pStyle w:val="Code"/>
        <w:rPr>
          <w:moveTo w:id="15618" w:author="Laurence Golding" w:date="2019-05-11T06:52:00Z"/>
        </w:rPr>
        <w:pPrChange w:id="15619" w:author="Laurence Golding" w:date="2019-05-11T06:51:00Z">
          <w:pPr>
            <w:pStyle w:val="Codesmall"/>
          </w:pPr>
        </w:pPrChange>
      </w:pPr>
      <w:moveTo w:id="15620" w:author="Laurence Golding" w:date="2019-05-11T06:52:00Z">
        <w:r>
          <w:t xml:space="preserve">        },</w:t>
        </w:r>
      </w:moveTo>
    </w:p>
    <w:p w14:paraId="74292347" w14:textId="77777777" w:rsidR="00BE0DF6" w:rsidRDefault="00BE0DF6" w:rsidP="002D65F3">
      <w:pPr>
        <w:pStyle w:val="Code"/>
        <w:rPr>
          <w:moveTo w:id="15621" w:author="Laurence Golding" w:date="2019-05-11T06:52:00Z"/>
        </w:rPr>
        <w:pPrChange w:id="15622" w:author="Laurence Golding" w:date="2019-05-11T06:51:00Z">
          <w:pPr>
            <w:pStyle w:val="Codesmall"/>
          </w:pPr>
        </w:pPrChange>
      </w:pPr>
      <w:moveTo w:id="15623" w:author="Laurence Golding" w:date="2019-05-11T06:52:00Z">
        <w:r>
          <w:t xml:space="preserve">        {</w:t>
        </w:r>
      </w:moveTo>
    </w:p>
    <w:p w14:paraId="693B5779" w14:textId="77777777" w:rsidR="00BE0DF6" w:rsidRDefault="00BE0DF6" w:rsidP="002D65F3">
      <w:pPr>
        <w:pStyle w:val="Code"/>
        <w:rPr>
          <w:moveTo w:id="15624" w:author="Laurence Golding" w:date="2019-05-11T06:52:00Z"/>
        </w:rPr>
        <w:pPrChange w:id="15625" w:author="Laurence Golding" w:date="2019-05-11T06:51:00Z">
          <w:pPr>
            <w:pStyle w:val="Codesmall"/>
          </w:pPr>
        </w:pPrChange>
      </w:pPr>
      <w:moveTo w:id="15626" w:author="Laurence Golding" w:date="2019-05-11T06:52:00Z">
        <w:r>
          <w:t xml:space="preserve">          "id": "functionB",</w:t>
        </w:r>
      </w:moveTo>
    </w:p>
    <w:p w14:paraId="2497A064" w14:textId="77777777" w:rsidR="00BE0DF6" w:rsidRDefault="00BE0DF6" w:rsidP="002D65F3">
      <w:pPr>
        <w:pStyle w:val="Code"/>
        <w:rPr>
          <w:moveTo w:id="15627" w:author="Laurence Golding" w:date="2019-05-11T06:52:00Z"/>
        </w:rPr>
        <w:pPrChange w:id="15628" w:author="Laurence Golding" w:date="2019-05-11T06:51:00Z">
          <w:pPr>
            <w:pStyle w:val="Codesmall"/>
          </w:pPr>
        </w:pPrChange>
      </w:pPr>
      <w:moveTo w:id="15629" w:author="Laurence Golding" w:date="2019-05-11T06:52:00Z">
        <w:r>
          <w:t xml:space="preserve">          "nodes": [</w:t>
        </w:r>
      </w:moveTo>
    </w:p>
    <w:p w14:paraId="67F0D13A" w14:textId="77777777" w:rsidR="00BE0DF6" w:rsidRDefault="00BE0DF6" w:rsidP="002D65F3">
      <w:pPr>
        <w:pStyle w:val="Code"/>
        <w:rPr>
          <w:moveTo w:id="15630" w:author="Laurence Golding" w:date="2019-05-11T06:52:00Z"/>
        </w:rPr>
        <w:pPrChange w:id="15631" w:author="Laurence Golding" w:date="2019-05-11T06:51:00Z">
          <w:pPr>
            <w:pStyle w:val="Codesmall"/>
          </w:pPr>
        </w:pPrChange>
      </w:pPr>
      <w:moveTo w:id="15632" w:author="Laurence Golding" w:date="2019-05-11T06:52:00Z">
        <w:r>
          <w:t xml:space="preserve">            { "id": "nb1" },</w:t>
        </w:r>
      </w:moveTo>
    </w:p>
    <w:p w14:paraId="1C97810E" w14:textId="77777777" w:rsidR="00BE0DF6" w:rsidRDefault="00BE0DF6" w:rsidP="002D65F3">
      <w:pPr>
        <w:pStyle w:val="Code"/>
        <w:rPr>
          <w:moveTo w:id="15633" w:author="Laurence Golding" w:date="2019-05-11T06:52:00Z"/>
        </w:rPr>
        <w:pPrChange w:id="15634" w:author="Laurence Golding" w:date="2019-05-11T06:51:00Z">
          <w:pPr>
            <w:pStyle w:val="Codesmall"/>
          </w:pPr>
        </w:pPrChange>
      </w:pPr>
      <w:moveTo w:id="15635" w:author="Laurence Golding" w:date="2019-05-11T06:52:00Z">
        <w:r>
          <w:t xml:space="preserve">            { "id": "nb2" },</w:t>
        </w:r>
      </w:moveTo>
    </w:p>
    <w:p w14:paraId="7B3EA789" w14:textId="77777777" w:rsidR="00BE0DF6" w:rsidRDefault="00BE0DF6" w:rsidP="002D65F3">
      <w:pPr>
        <w:pStyle w:val="Code"/>
        <w:rPr>
          <w:moveTo w:id="15636" w:author="Laurence Golding" w:date="2019-05-11T06:52:00Z"/>
        </w:rPr>
        <w:pPrChange w:id="15637" w:author="Laurence Golding" w:date="2019-05-11T06:51:00Z">
          <w:pPr>
            <w:pStyle w:val="Codesmall"/>
          </w:pPr>
        </w:pPrChange>
      </w:pPr>
      <w:moveTo w:id="15638" w:author="Laurence Golding" w:date="2019-05-11T06:52:00Z">
        <w:r>
          <w:t xml:space="preserve">            { "id": "nb3" }</w:t>
        </w:r>
      </w:moveTo>
    </w:p>
    <w:p w14:paraId="2DAE2E7A" w14:textId="77777777" w:rsidR="00BE0DF6" w:rsidRDefault="00BE0DF6" w:rsidP="002D65F3">
      <w:pPr>
        <w:pStyle w:val="Code"/>
        <w:rPr>
          <w:moveTo w:id="15639" w:author="Laurence Golding" w:date="2019-05-11T06:52:00Z"/>
        </w:rPr>
        <w:pPrChange w:id="15640" w:author="Laurence Golding" w:date="2019-05-11T06:51:00Z">
          <w:pPr>
            <w:pStyle w:val="Codesmall"/>
          </w:pPr>
        </w:pPrChange>
      </w:pPr>
      <w:moveTo w:id="15641" w:author="Laurence Golding" w:date="2019-05-11T06:52:00Z">
        <w:r>
          <w:t xml:space="preserve">          ],</w:t>
        </w:r>
      </w:moveTo>
    </w:p>
    <w:p w14:paraId="0E39D3F7" w14:textId="77777777" w:rsidR="00BE0DF6" w:rsidRDefault="00BE0DF6" w:rsidP="002D65F3">
      <w:pPr>
        <w:pStyle w:val="Code"/>
        <w:rPr>
          <w:moveTo w:id="15642" w:author="Laurence Golding" w:date="2019-05-11T06:52:00Z"/>
        </w:rPr>
        <w:pPrChange w:id="15643" w:author="Laurence Golding" w:date="2019-05-11T06:51:00Z">
          <w:pPr>
            <w:pStyle w:val="Codesmall"/>
          </w:pPr>
        </w:pPrChange>
      </w:pPr>
      <w:moveTo w:id="15644" w:author="Laurence Golding" w:date="2019-05-11T06:52:00Z">
        <w:r>
          <w:t xml:space="preserve">        }</w:t>
        </w:r>
      </w:moveTo>
    </w:p>
    <w:p w14:paraId="5B8575CF" w14:textId="77777777" w:rsidR="00BE0DF6" w:rsidRDefault="00BE0DF6" w:rsidP="002D65F3">
      <w:pPr>
        <w:pStyle w:val="Code"/>
        <w:rPr>
          <w:moveTo w:id="15645" w:author="Laurence Golding" w:date="2019-05-11T06:52:00Z"/>
        </w:rPr>
        <w:pPrChange w:id="15646" w:author="Laurence Golding" w:date="2019-05-11T06:51:00Z">
          <w:pPr>
            <w:pStyle w:val="Codesmall"/>
          </w:pPr>
        </w:pPrChange>
      </w:pPr>
      <w:moveTo w:id="15647" w:author="Laurence Golding" w:date="2019-05-11T06:52:00Z">
        <w:r>
          <w:t xml:space="preserve">      ]</w:t>
        </w:r>
      </w:moveTo>
    </w:p>
    <w:p w14:paraId="2A056031" w14:textId="77777777" w:rsidR="00BE0DF6" w:rsidRDefault="00BE0DF6" w:rsidP="002D65F3">
      <w:pPr>
        <w:pStyle w:val="Code"/>
        <w:rPr>
          <w:moveTo w:id="15648" w:author="Laurence Golding" w:date="2019-05-11T06:52:00Z"/>
        </w:rPr>
        <w:pPrChange w:id="15649" w:author="Laurence Golding" w:date="2019-05-11T06:51:00Z">
          <w:pPr>
            <w:pStyle w:val="Codesmall"/>
          </w:pPr>
        </w:pPrChange>
      </w:pPr>
      <w:moveTo w:id="15650" w:author="Laurence Golding" w:date="2019-05-11T06:52:00Z">
        <w:r>
          <w:t xml:space="preserve">      "edges": [</w:t>
        </w:r>
      </w:moveTo>
    </w:p>
    <w:p w14:paraId="2B47F10C" w14:textId="77777777" w:rsidR="00BE0DF6" w:rsidRDefault="00BE0DF6" w:rsidP="002D65F3">
      <w:pPr>
        <w:pStyle w:val="Code"/>
        <w:rPr>
          <w:moveTo w:id="15651" w:author="Laurence Golding" w:date="2019-05-11T06:52:00Z"/>
        </w:rPr>
        <w:pPrChange w:id="15652" w:author="Laurence Golding" w:date="2019-05-11T06:51:00Z">
          <w:pPr>
            <w:pStyle w:val="Codesmall"/>
          </w:pPr>
        </w:pPrChange>
      </w:pPr>
      <w:moveTo w:id="15653" w:author="Laurence Golding" w:date="2019-05-11T06:52:00Z">
        <w:r>
          <w:t xml:space="preserve">        { "id": "ea1", "sourceNodeId": "na1", "targetNodeId": "na2" },</w:t>
        </w:r>
      </w:moveTo>
    </w:p>
    <w:p w14:paraId="01F72A83" w14:textId="77777777" w:rsidR="00BE0DF6" w:rsidRDefault="00BE0DF6" w:rsidP="002D65F3">
      <w:pPr>
        <w:pStyle w:val="Code"/>
        <w:rPr>
          <w:moveTo w:id="15654" w:author="Laurence Golding" w:date="2019-05-11T06:52:00Z"/>
        </w:rPr>
        <w:pPrChange w:id="15655" w:author="Laurence Golding" w:date="2019-05-11T06:51:00Z">
          <w:pPr>
            <w:pStyle w:val="Codesmall"/>
          </w:pPr>
        </w:pPrChange>
      </w:pPr>
      <w:moveTo w:id="15656" w:author="Laurence Golding" w:date="2019-05-11T06:52:00Z">
        <w:r>
          <w:t xml:space="preserve">        { "id": "ea2", "sourceNodeId": "na2", "targetNodeId": "na3" },</w:t>
        </w:r>
      </w:moveTo>
    </w:p>
    <w:p w14:paraId="02268C35" w14:textId="77777777" w:rsidR="00BE0DF6" w:rsidRDefault="00BE0DF6" w:rsidP="002D65F3">
      <w:pPr>
        <w:pStyle w:val="Code"/>
        <w:rPr>
          <w:moveTo w:id="15657" w:author="Laurence Golding" w:date="2019-05-11T06:52:00Z"/>
        </w:rPr>
        <w:pPrChange w:id="15658" w:author="Laurence Golding" w:date="2019-05-11T06:51:00Z">
          <w:pPr>
            <w:pStyle w:val="Codesmall"/>
          </w:pPr>
        </w:pPrChange>
      </w:pPr>
      <w:moveTo w:id="15659" w:author="Laurence Golding" w:date="2019-05-11T06:52:00Z">
        <w:r>
          <w:t xml:space="preserve">        { "id": "eab", "sourceNodeId": "na2", "targetNodeId": "nb1" },</w:t>
        </w:r>
      </w:moveTo>
    </w:p>
    <w:p w14:paraId="1BDD6B9B" w14:textId="77777777" w:rsidR="00BE0DF6" w:rsidRDefault="00BE0DF6" w:rsidP="002D65F3">
      <w:pPr>
        <w:pStyle w:val="Code"/>
        <w:rPr>
          <w:moveTo w:id="15660" w:author="Laurence Golding" w:date="2019-05-11T06:52:00Z"/>
        </w:rPr>
        <w:pPrChange w:id="15661" w:author="Laurence Golding" w:date="2019-05-11T06:51:00Z">
          <w:pPr>
            <w:pStyle w:val="Codesmall"/>
          </w:pPr>
        </w:pPrChange>
      </w:pPr>
      <w:moveTo w:id="15662" w:author="Laurence Golding" w:date="2019-05-11T06:52:00Z">
        <w:r>
          <w:t xml:space="preserve">        { "id": "ea3", "sourceNodeId": "na3", "targetNodeId": "na4" },</w:t>
        </w:r>
      </w:moveTo>
    </w:p>
    <w:p w14:paraId="1875D314" w14:textId="77777777" w:rsidR="00BE0DF6" w:rsidRDefault="00BE0DF6" w:rsidP="002D65F3">
      <w:pPr>
        <w:pStyle w:val="Code"/>
        <w:rPr>
          <w:moveTo w:id="15663" w:author="Laurence Golding" w:date="2019-05-11T06:52:00Z"/>
        </w:rPr>
        <w:pPrChange w:id="15664" w:author="Laurence Golding" w:date="2019-05-11T06:51:00Z">
          <w:pPr>
            <w:pStyle w:val="Codesmall"/>
          </w:pPr>
        </w:pPrChange>
      </w:pPr>
      <w:moveTo w:id="15665" w:author="Laurence Golding" w:date="2019-05-11T06:52:00Z">
        <w:r>
          <w:t xml:space="preserve">        { "id": "eb1", "sourceNodeId": "nb1", "targetNodeId": "nb2" },</w:t>
        </w:r>
      </w:moveTo>
    </w:p>
    <w:p w14:paraId="7B2F53D2" w14:textId="77777777" w:rsidR="00BE0DF6" w:rsidRDefault="00BE0DF6" w:rsidP="002D65F3">
      <w:pPr>
        <w:pStyle w:val="Code"/>
        <w:rPr>
          <w:moveTo w:id="15666" w:author="Laurence Golding" w:date="2019-05-11T06:52:00Z"/>
        </w:rPr>
        <w:pPrChange w:id="15667" w:author="Laurence Golding" w:date="2019-05-11T06:51:00Z">
          <w:pPr>
            <w:pStyle w:val="Codesmall"/>
          </w:pPr>
        </w:pPrChange>
      </w:pPr>
      <w:moveTo w:id="15668" w:author="Laurence Golding" w:date="2019-05-11T06:52:00Z">
        <w:r>
          <w:t xml:space="preserve">        { "id": "eb2", "sourceNodeId": "nb2", "targetNodeId": "nb3" },</w:t>
        </w:r>
      </w:moveTo>
    </w:p>
    <w:p w14:paraId="61AF89E9" w14:textId="77777777" w:rsidR="00BE0DF6" w:rsidRDefault="00BE0DF6" w:rsidP="002D65F3">
      <w:pPr>
        <w:pStyle w:val="Code"/>
        <w:rPr>
          <w:moveTo w:id="15669" w:author="Laurence Golding" w:date="2019-05-11T06:52:00Z"/>
        </w:rPr>
        <w:pPrChange w:id="15670" w:author="Laurence Golding" w:date="2019-05-11T06:51:00Z">
          <w:pPr>
            <w:pStyle w:val="Codesmall"/>
          </w:pPr>
        </w:pPrChange>
      </w:pPr>
      <w:moveTo w:id="15671" w:author="Laurence Golding" w:date="2019-05-11T06:52:00Z">
        <w:r>
          <w:t xml:space="preserve">        { "id": "eba", "sourceNodeId": "nb3", "targetNodeId": "na3" }</w:t>
        </w:r>
      </w:moveTo>
    </w:p>
    <w:p w14:paraId="264A9BC5" w14:textId="77777777" w:rsidR="00BE0DF6" w:rsidRDefault="00BE0DF6" w:rsidP="002D65F3">
      <w:pPr>
        <w:pStyle w:val="Code"/>
        <w:rPr>
          <w:moveTo w:id="15672" w:author="Laurence Golding" w:date="2019-05-11T06:52:00Z"/>
        </w:rPr>
        <w:pPrChange w:id="15673" w:author="Laurence Golding" w:date="2019-05-11T06:51:00Z">
          <w:pPr>
            <w:pStyle w:val="Codesmall"/>
          </w:pPr>
        </w:pPrChange>
      </w:pPr>
      <w:moveTo w:id="15674" w:author="Laurence Golding" w:date="2019-05-11T06:52:00Z">
        <w:r>
          <w:t xml:space="preserve">      ]</w:t>
        </w:r>
      </w:moveTo>
    </w:p>
    <w:p w14:paraId="17468C2A" w14:textId="77777777" w:rsidR="00BE0DF6" w:rsidRDefault="00BE0DF6" w:rsidP="002D65F3">
      <w:pPr>
        <w:pStyle w:val="Code"/>
        <w:rPr>
          <w:moveTo w:id="15675" w:author="Laurence Golding" w:date="2019-05-11T06:52:00Z"/>
        </w:rPr>
        <w:pPrChange w:id="15676" w:author="Laurence Golding" w:date="2019-05-11T06:51:00Z">
          <w:pPr>
            <w:pStyle w:val="Codesmall"/>
          </w:pPr>
        </w:pPrChange>
      </w:pPr>
      <w:moveTo w:id="15677" w:author="Laurence Golding" w:date="2019-05-11T06:52:00Z">
        <w:r>
          <w:t xml:space="preserve">    }</w:t>
        </w:r>
      </w:moveTo>
    </w:p>
    <w:p w14:paraId="087BF88F" w14:textId="2F7D606E" w:rsidR="00BE0DF6" w:rsidRDefault="00BE0DF6" w:rsidP="002D65F3">
      <w:pPr>
        <w:pStyle w:val="Code"/>
        <w:rPr>
          <w:moveTo w:id="15678" w:author="Laurence Golding" w:date="2019-05-11T06:52:00Z"/>
        </w:rPr>
        <w:pPrChange w:id="15679" w:author="Laurence Golding" w:date="2019-05-11T06:51:00Z">
          <w:pPr>
            <w:pStyle w:val="Codesmall"/>
          </w:pPr>
        </w:pPrChange>
      </w:pPr>
      <w:moveTo w:id="15680" w:author="Laurence Golding" w:date="2019-05-11T06:52:00Z">
        <w:r>
          <w:t xml:space="preserve">  </w:t>
        </w:r>
        <w:r w:rsidR="00840E36">
          <w:t>]</w:t>
        </w:r>
        <w:r w:rsidR="000C304C">
          <w:t>,</w:t>
        </w:r>
      </w:moveTo>
    </w:p>
    <w:p w14:paraId="16FB3C80" w14:textId="77777777" w:rsidR="00BE0DF6" w:rsidRDefault="00BE0DF6" w:rsidP="002D65F3">
      <w:pPr>
        <w:pStyle w:val="Code"/>
        <w:rPr>
          <w:moveTo w:id="15681" w:author="Laurence Golding" w:date="2019-05-11T06:52:00Z"/>
        </w:rPr>
        <w:pPrChange w:id="15682" w:author="Laurence Golding" w:date="2019-05-11T06:51:00Z">
          <w:pPr>
            <w:pStyle w:val="Codesmall"/>
          </w:pPr>
        </w:pPrChange>
      </w:pPr>
    </w:p>
    <w:moveToRangeEnd w:id="15592"/>
    <w:p w14:paraId="3F4CB6F8" w14:textId="076646E4" w:rsidR="00BE0DF6" w:rsidRDefault="00BE0DF6" w:rsidP="002D65F3">
      <w:pPr>
        <w:pStyle w:val="Code"/>
        <w:rPr>
          <w:ins w:id="15683" w:author="Laurence Golding" w:date="2019-05-11T06:52:00Z"/>
        </w:rPr>
      </w:pPr>
      <w:ins w:id="15684" w:author="Laurence Golding" w:date="2019-05-11T06:52:00Z">
        <w:r>
          <w:t xml:space="preserve">  "graphTraversals": [                      # See §</w:t>
        </w:r>
        <w:r>
          <w:fldChar w:fldCharType="begin"/>
        </w:r>
        <w:r>
          <w:instrText xml:space="preserve"> REF _Ref511820008 \r \h </w:instrText>
        </w:r>
        <w:r w:rsidR="002D65F3">
          <w:instrText xml:space="preserve"> \* MERGEFORMAT </w:instrText>
        </w:r>
        <w:r>
          <w:fldChar w:fldCharType="separate"/>
        </w:r>
        <w:r w:rsidR="0009127C">
          <w:t>3.27.20</w:t>
        </w:r>
        <w:r>
          <w:fldChar w:fldCharType="end"/>
        </w:r>
        <w:r>
          <w:t>.</w:t>
        </w:r>
      </w:ins>
    </w:p>
    <w:p w14:paraId="7D1411F8" w14:textId="7B2DBC95" w:rsidR="00BE0DF6" w:rsidRDefault="00BE0DF6" w:rsidP="002D65F3">
      <w:pPr>
        <w:pStyle w:val="Code"/>
        <w:rPr>
          <w:ins w:id="15685" w:author="Laurence Golding" w:date="2019-05-11T06:52:00Z"/>
        </w:rPr>
      </w:pPr>
      <w:ins w:id="15686" w:author="Laurence Golding" w:date="2019-05-11T06:52:00Z">
        <w:r>
          <w:t xml:space="preserve">    {                                       # A graphTraversal object (§</w:t>
        </w:r>
        <w:r>
          <w:fldChar w:fldCharType="begin"/>
        </w:r>
        <w:r>
          <w:instrText xml:space="preserve"> REF _Ref511819971 \r \h </w:instrText>
        </w:r>
        <w:r w:rsidR="002D65F3">
          <w:instrText xml:space="preserve"> \* MERGEFORMAT </w:instrText>
        </w:r>
        <w:r>
          <w:fldChar w:fldCharType="separate"/>
        </w:r>
        <w:r w:rsidR="0009127C">
          <w:t>3.42</w:t>
        </w:r>
        <w:r>
          <w:fldChar w:fldCharType="end"/>
        </w:r>
        <w:r>
          <w:t>).</w:t>
        </w:r>
      </w:ins>
    </w:p>
    <w:p w14:paraId="06025B0C" w14:textId="79C454D4" w:rsidR="00BE0DF6" w:rsidRDefault="00BE0DF6" w:rsidP="002D65F3">
      <w:pPr>
        <w:pStyle w:val="Code"/>
        <w:rPr>
          <w:moveTo w:id="15687" w:author="Laurence Golding" w:date="2019-05-11T06:52:00Z"/>
        </w:rPr>
        <w:pPrChange w:id="15688" w:author="Laurence Golding" w:date="2019-05-11T06:51:00Z">
          <w:pPr>
            <w:pStyle w:val="Codesmall"/>
          </w:pPr>
        </w:pPrChange>
      </w:pPr>
      <w:ins w:id="15689" w:author="Laurence Golding" w:date="2019-05-11T06:52:00Z">
        <w:r>
          <w:t xml:space="preserve">      "</w:t>
        </w:r>
        <w:r w:rsidR="00840E36">
          <w:t>resultGraphIndex</w:t>
        </w:r>
        <w:r>
          <w:t xml:space="preserve">": </w:t>
        </w:r>
        <w:r w:rsidR="00840E36">
          <w:t>0</w:t>
        </w:r>
        <w:r>
          <w:t>,</w:t>
        </w:r>
      </w:ins>
      <w:moveToRangeStart w:id="15690" w:author="Laurence Golding" w:date="2019-05-11T06:52:00Z" w:name="move8450027"/>
      <w:moveTo w:id="15691" w:author="Laurence Golding" w:date="2019-05-11T06:52:00Z">
        <w:r>
          <w:t xml:space="preserve">                # The graph being traversed.</w:t>
        </w:r>
      </w:moveTo>
    </w:p>
    <w:p w14:paraId="236B89E4" w14:textId="77777777" w:rsidR="00BE0DF6" w:rsidRDefault="00BE0DF6" w:rsidP="002D65F3">
      <w:pPr>
        <w:pStyle w:val="Code"/>
        <w:rPr>
          <w:moveTo w:id="15692" w:author="Laurence Golding" w:date="2019-05-11T06:52:00Z"/>
        </w:rPr>
        <w:pPrChange w:id="15693" w:author="Laurence Golding" w:date="2019-05-11T06:51:00Z">
          <w:pPr>
            <w:pStyle w:val="Codesmall"/>
          </w:pPr>
        </w:pPrChange>
      </w:pPr>
      <w:moveTo w:id="15694" w:author="Laurence Golding" w:date="2019-05-11T06:52:00Z">
        <w:r>
          <w:t xml:space="preserve">      "edgeTraversals": [</w:t>
        </w:r>
      </w:moveTo>
    </w:p>
    <w:p w14:paraId="6F95C1F2" w14:textId="77777777" w:rsidR="00BE0DF6" w:rsidRDefault="00BE0DF6" w:rsidP="002D65F3">
      <w:pPr>
        <w:pStyle w:val="Code"/>
        <w:rPr>
          <w:moveTo w:id="15695" w:author="Laurence Golding" w:date="2019-05-11T06:52:00Z"/>
        </w:rPr>
        <w:pPrChange w:id="15696" w:author="Laurence Golding" w:date="2019-05-11T06:51:00Z">
          <w:pPr>
            <w:pStyle w:val="Codesmall"/>
          </w:pPr>
        </w:pPrChange>
      </w:pPr>
      <w:moveTo w:id="15697" w:author="Laurence Golding" w:date="2019-05-11T06:52:00Z">
        <w:r>
          <w:t xml:space="preserve">        { "edgeId": "ea1" },</w:t>
        </w:r>
      </w:moveTo>
    </w:p>
    <w:p w14:paraId="5F3E641D" w14:textId="77777777" w:rsidR="00BE0DF6" w:rsidRDefault="00BE0DF6" w:rsidP="002D65F3">
      <w:pPr>
        <w:pStyle w:val="Code"/>
        <w:rPr>
          <w:moveTo w:id="15698" w:author="Laurence Golding" w:date="2019-05-11T06:52:00Z"/>
        </w:rPr>
        <w:pPrChange w:id="15699" w:author="Laurence Golding" w:date="2019-05-11T06:51:00Z">
          <w:pPr>
            <w:pStyle w:val="Codesmall"/>
          </w:pPr>
        </w:pPrChange>
      </w:pPr>
      <w:moveTo w:id="15700" w:author="Laurence Golding" w:date="2019-05-11T06:52:00Z">
        <w:r>
          <w:t xml:space="preserve">        {</w:t>
        </w:r>
      </w:moveTo>
    </w:p>
    <w:p w14:paraId="77938878" w14:textId="77777777" w:rsidR="00BE0DF6" w:rsidRDefault="00BE0DF6" w:rsidP="002D65F3">
      <w:pPr>
        <w:pStyle w:val="Code"/>
        <w:rPr>
          <w:moveTo w:id="15701" w:author="Laurence Golding" w:date="2019-05-11T06:52:00Z"/>
        </w:rPr>
        <w:pPrChange w:id="15702" w:author="Laurence Golding" w:date="2019-05-11T06:51:00Z">
          <w:pPr>
            <w:pStyle w:val="Codesmall"/>
          </w:pPr>
        </w:pPrChange>
      </w:pPr>
      <w:moveTo w:id="15703" w:author="Laurence Golding" w:date="2019-05-11T06:52:00Z">
        <w:r>
          <w:t xml:space="preserve">          "edgeId": "eab",</w:t>
        </w:r>
      </w:moveTo>
    </w:p>
    <w:p w14:paraId="71E75EEC" w14:textId="77777777" w:rsidR="00BE0DF6" w:rsidRDefault="00BE0DF6" w:rsidP="002D65F3">
      <w:pPr>
        <w:pStyle w:val="Code"/>
        <w:rPr>
          <w:moveTo w:id="15704" w:author="Laurence Golding" w:date="2019-05-11T06:52:00Z"/>
        </w:rPr>
        <w:pPrChange w:id="15705" w:author="Laurence Golding" w:date="2019-05-11T06:51:00Z">
          <w:pPr>
            <w:pStyle w:val="Codesmall"/>
          </w:pPr>
        </w:pPrChange>
      </w:pPr>
      <w:moveTo w:id="15706" w:author="Laurence Golding" w:date="2019-05-11T06:52:00Z">
        <w:r>
          <w:t xml:space="preserve">          "stepOverEdgeCount": 4</w:t>
        </w:r>
      </w:moveTo>
    </w:p>
    <w:p w14:paraId="54318356" w14:textId="77777777" w:rsidR="00BE0DF6" w:rsidRDefault="00BE0DF6" w:rsidP="002D65F3">
      <w:pPr>
        <w:pStyle w:val="Code"/>
        <w:rPr>
          <w:moveTo w:id="15707" w:author="Laurence Golding" w:date="2019-05-11T06:52:00Z"/>
        </w:rPr>
        <w:pPrChange w:id="15708" w:author="Laurence Golding" w:date="2019-05-11T06:51:00Z">
          <w:pPr>
            <w:pStyle w:val="Codesmall"/>
          </w:pPr>
        </w:pPrChange>
      </w:pPr>
      <w:moveTo w:id="15709" w:author="Laurence Golding" w:date="2019-05-11T06:52:00Z">
        <w:r>
          <w:t xml:space="preserve">        },</w:t>
        </w:r>
      </w:moveTo>
    </w:p>
    <w:p w14:paraId="0A8860F9" w14:textId="77777777" w:rsidR="00BE0DF6" w:rsidRDefault="00BE0DF6" w:rsidP="002D65F3">
      <w:pPr>
        <w:pStyle w:val="Code"/>
        <w:rPr>
          <w:moveTo w:id="15710" w:author="Laurence Golding" w:date="2019-05-11T06:52:00Z"/>
        </w:rPr>
        <w:pPrChange w:id="15711" w:author="Laurence Golding" w:date="2019-05-11T06:51:00Z">
          <w:pPr>
            <w:pStyle w:val="Codesmall"/>
          </w:pPr>
        </w:pPrChange>
      </w:pPr>
      <w:moveTo w:id="15712" w:author="Laurence Golding" w:date="2019-05-11T06:52:00Z">
        <w:r>
          <w:t xml:space="preserve">        { "edgeId": "eb1" },</w:t>
        </w:r>
      </w:moveTo>
    </w:p>
    <w:p w14:paraId="2CFCE50F" w14:textId="77777777" w:rsidR="00BE0DF6" w:rsidRDefault="00BE0DF6" w:rsidP="002D65F3">
      <w:pPr>
        <w:pStyle w:val="Code"/>
        <w:rPr>
          <w:moveTo w:id="15713" w:author="Laurence Golding" w:date="2019-05-11T06:52:00Z"/>
        </w:rPr>
        <w:pPrChange w:id="15714" w:author="Laurence Golding" w:date="2019-05-11T06:51:00Z">
          <w:pPr>
            <w:pStyle w:val="Codesmall"/>
          </w:pPr>
        </w:pPrChange>
      </w:pPr>
      <w:moveTo w:id="15715" w:author="Laurence Golding" w:date="2019-05-11T06:52:00Z">
        <w:r>
          <w:t xml:space="preserve">        { "edgeId": "eb2" },</w:t>
        </w:r>
      </w:moveTo>
    </w:p>
    <w:p w14:paraId="7CEC378E" w14:textId="77777777" w:rsidR="00BE0DF6" w:rsidRDefault="00BE0DF6" w:rsidP="002D65F3">
      <w:pPr>
        <w:pStyle w:val="Code"/>
        <w:rPr>
          <w:moveTo w:id="15716" w:author="Laurence Golding" w:date="2019-05-11T06:52:00Z"/>
        </w:rPr>
        <w:pPrChange w:id="15717" w:author="Laurence Golding" w:date="2019-05-11T06:51:00Z">
          <w:pPr>
            <w:pStyle w:val="Codesmall"/>
          </w:pPr>
        </w:pPrChange>
      </w:pPr>
      <w:moveTo w:id="15718" w:author="Laurence Golding" w:date="2019-05-11T06:52:00Z">
        <w:r>
          <w:t xml:space="preserve">        { "edgeId": "eba" },</w:t>
        </w:r>
      </w:moveTo>
    </w:p>
    <w:p w14:paraId="0D1C2AE4" w14:textId="77777777" w:rsidR="00BE0DF6" w:rsidRDefault="00BE0DF6" w:rsidP="002D65F3">
      <w:pPr>
        <w:pStyle w:val="Code"/>
        <w:rPr>
          <w:moveTo w:id="15719" w:author="Laurence Golding" w:date="2019-05-11T06:52:00Z"/>
        </w:rPr>
        <w:pPrChange w:id="15720" w:author="Laurence Golding" w:date="2019-05-11T06:51:00Z">
          <w:pPr>
            <w:pStyle w:val="Codesmall"/>
          </w:pPr>
        </w:pPrChange>
      </w:pPr>
      <w:moveTo w:id="15721" w:author="Laurence Golding" w:date="2019-05-11T06:52:00Z">
        <w:r>
          <w:t xml:space="preserve">        { "edgeId": "ea3" }</w:t>
        </w:r>
      </w:moveTo>
    </w:p>
    <w:p w14:paraId="0CA61A50" w14:textId="77777777" w:rsidR="00BE0DF6" w:rsidRDefault="00BE0DF6" w:rsidP="002D65F3">
      <w:pPr>
        <w:pStyle w:val="Code"/>
        <w:rPr>
          <w:moveTo w:id="15722" w:author="Laurence Golding" w:date="2019-05-11T06:52:00Z"/>
        </w:rPr>
        <w:pPrChange w:id="15723" w:author="Laurence Golding" w:date="2019-05-11T06:51:00Z">
          <w:pPr>
            <w:pStyle w:val="Codesmall"/>
          </w:pPr>
        </w:pPrChange>
      </w:pPr>
      <w:moveTo w:id="15724" w:author="Laurence Golding" w:date="2019-05-11T06:52:00Z">
        <w:r>
          <w:t xml:space="preserve">      ]</w:t>
        </w:r>
      </w:moveTo>
    </w:p>
    <w:p w14:paraId="5B4C2C5A" w14:textId="77777777" w:rsidR="00BE0DF6" w:rsidRDefault="00BE0DF6" w:rsidP="002D65F3">
      <w:pPr>
        <w:pStyle w:val="Code"/>
        <w:rPr>
          <w:moveTo w:id="15725" w:author="Laurence Golding" w:date="2019-05-11T06:52:00Z"/>
        </w:rPr>
        <w:pPrChange w:id="15726" w:author="Laurence Golding" w:date="2019-05-11T06:51:00Z">
          <w:pPr>
            <w:pStyle w:val="Codesmall"/>
          </w:pPr>
        </w:pPrChange>
      </w:pPr>
      <w:moveTo w:id="15727" w:author="Laurence Golding" w:date="2019-05-11T06:52:00Z">
        <w:r>
          <w:t xml:space="preserve">    }</w:t>
        </w:r>
      </w:moveTo>
    </w:p>
    <w:p w14:paraId="144E68DE" w14:textId="77777777" w:rsidR="00BE0DF6" w:rsidRDefault="00BE0DF6" w:rsidP="002D65F3">
      <w:pPr>
        <w:pStyle w:val="Code"/>
        <w:rPr>
          <w:moveTo w:id="15728" w:author="Laurence Golding" w:date="2019-05-11T06:52:00Z"/>
        </w:rPr>
        <w:pPrChange w:id="15729" w:author="Laurence Golding" w:date="2019-05-11T06:51:00Z">
          <w:pPr>
            <w:pStyle w:val="Codesmall"/>
          </w:pPr>
        </w:pPrChange>
      </w:pPr>
      <w:moveTo w:id="15730" w:author="Laurence Golding" w:date="2019-05-11T06:52:00Z">
        <w:r>
          <w:t xml:space="preserve">  ]</w:t>
        </w:r>
      </w:moveTo>
    </w:p>
    <w:p w14:paraId="10C2C095" w14:textId="3970C2DC" w:rsidR="00E66DEE" w:rsidRPr="00E66DEE" w:rsidRDefault="00BE0DF6" w:rsidP="002D65F3">
      <w:pPr>
        <w:pStyle w:val="Code"/>
        <w:rPr>
          <w:moveTo w:id="15731" w:author="Laurence Golding" w:date="2019-05-11T06:52:00Z"/>
        </w:rPr>
        <w:pPrChange w:id="15732" w:author="Laurence Golding" w:date="2019-05-11T06:51:00Z">
          <w:pPr>
            <w:pStyle w:val="Codesmall"/>
          </w:pPr>
        </w:pPrChange>
      </w:pPr>
      <w:moveTo w:id="15733" w:author="Laurence Golding" w:date="2019-05-11T06:52:00Z">
        <w:r>
          <w:t>}</w:t>
        </w:r>
      </w:moveTo>
    </w:p>
    <w:p w14:paraId="7AF1F594" w14:textId="5688D375" w:rsidR="006E546E" w:rsidRDefault="006E546E" w:rsidP="006E546E">
      <w:pPr>
        <w:pStyle w:val="Heading2"/>
        <w:rPr>
          <w:ins w:id="15734" w:author="Laurence Golding" w:date="2019-05-11T06:52:00Z"/>
        </w:rPr>
      </w:pPr>
      <w:bookmarkStart w:id="15735" w:name="_Ref493427479"/>
      <w:bookmarkStart w:id="15736" w:name="_Toc8367310"/>
      <w:moveToRangeEnd w:id="15690"/>
      <w:ins w:id="15737" w:author="Laurence Golding" w:date="2019-05-11T06:52:00Z">
        <w:r>
          <w:t>stack object</w:t>
        </w:r>
        <w:bookmarkEnd w:id="15735"/>
        <w:bookmarkEnd w:id="15736"/>
      </w:ins>
    </w:p>
    <w:p w14:paraId="5A2500F3" w14:textId="474DE860" w:rsidR="006E546E" w:rsidRDefault="006E546E" w:rsidP="006E546E">
      <w:pPr>
        <w:pStyle w:val="Heading3"/>
        <w:rPr>
          <w:ins w:id="15738" w:author="Laurence Golding" w:date="2019-05-11T06:52:00Z"/>
        </w:rPr>
      </w:pPr>
      <w:bookmarkStart w:id="15739" w:name="_Toc8367311"/>
      <w:ins w:id="15740" w:author="Laurence Golding" w:date="2019-05-11T06:52:00Z">
        <w:r>
          <w:t>General</w:t>
        </w:r>
        <w:bookmarkEnd w:id="15739"/>
      </w:ins>
    </w:p>
    <w:p w14:paraId="12D87A87" w14:textId="01E3C676" w:rsidR="00F41277" w:rsidRPr="00F41277" w:rsidRDefault="00F41277" w:rsidP="00F41277">
      <w:pPr>
        <w:rPr>
          <w:ins w:id="15741" w:author="Laurence Golding" w:date="2019-05-11T06:52:00Z"/>
        </w:rPr>
      </w:pPr>
      <w:ins w:id="15742" w:author="Laurence Golding" w:date="2019-05-11T06:52:00Z">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ins>
    </w:p>
    <w:p w14:paraId="3315761E" w14:textId="0CB8E2BE" w:rsidR="006E546E" w:rsidRDefault="006E546E" w:rsidP="006E546E">
      <w:pPr>
        <w:pStyle w:val="Heading3"/>
        <w:rPr>
          <w:ins w:id="15743" w:author="Laurence Golding" w:date="2019-05-11T06:52:00Z"/>
        </w:rPr>
      </w:pPr>
      <w:bookmarkStart w:id="15744" w:name="_Ref503361859"/>
      <w:bookmarkStart w:id="15745" w:name="_Toc8367312"/>
      <w:ins w:id="15746" w:author="Laurence Golding" w:date="2019-05-11T06:52:00Z">
        <w:r>
          <w:t>message property</w:t>
        </w:r>
        <w:bookmarkEnd w:id="15744"/>
        <w:bookmarkEnd w:id="15745"/>
      </w:ins>
    </w:p>
    <w:p w14:paraId="2BDF4228" w14:textId="7301FB4C" w:rsidR="00F41277" w:rsidRPr="00F41277" w:rsidRDefault="00F41277" w:rsidP="00F41277">
      <w:pPr>
        <w:rPr>
          <w:ins w:id="15747" w:author="Laurence Golding" w:date="2019-05-11T06:52:00Z"/>
        </w:rPr>
      </w:pPr>
      <w:ins w:id="15748" w:author="Laurence Golding" w:date="2019-05-11T06:52:00Z">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9127C">
          <w:t>3.11</w:t>
        </w:r>
        <w:r w:rsidR="009D54EE">
          <w:fldChar w:fldCharType="end"/>
        </w:r>
        <w:r w:rsidR="00666A43">
          <w:t>)</w:t>
        </w:r>
        <w:r w:rsidRPr="00F41277">
          <w:t xml:space="preserve"> relevant to this call stack.</w:t>
        </w:r>
      </w:ins>
    </w:p>
    <w:p w14:paraId="6A64F276" w14:textId="78CF76C1" w:rsidR="006E546E" w:rsidRDefault="006E546E" w:rsidP="006E546E">
      <w:pPr>
        <w:pStyle w:val="Heading3"/>
        <w:rPr>
          <w:moveTo w:id="15749" w:author="Laurence Golding" w:date="2019-05-11T06:52:00Z"/>
        </w:rPr>
      </w:pPr>
      <w:bookmarkStart w:id="15750" w:name="_Toc8367313"/>
      <w:moveToRangeStart w:id="15751" w:author="Laurence Golding" w:date="2019-05-11T06:52:00Z" w:name="move8450028"/>
      <w:moveTo w:id="15752" w:author="Laurence Golding" w:date="2019-05-11T06:52:00Z">
        <w:r>
          <w:t>frames property</w:t>
        </w:r>
        <w:bookmarkEnd w:id="15750"/>
      </w:moveTo>
    </w:p>
    <w:p w14:paraId="469B2FA7" w14:textId="17D97B48" w:rsidR="00F41277" w:rsidRDefault="00F41277" w:rsidP="00F41277">
      <w:pPr>
        <w:rPr>
          <w:moveTo w:id="15753" w:author="Laurence Golding" w:date="2019-05-11T06:52:00Z"/>
        </w:rPr>
      </w:pPr>
      <w:moveTo w:id="15754" w:author="Laurence Golding" w:date="2019-05-11T06:52:00Z">
        <w:r>
          <w:t xml:space="preserve">A stack object </w:t>
        </w:r>
        <w:r w:rsidRPr="00F41277">
          <w:rPr>
            <w:b/>
          </w:rPr>
          <w:t>SHALL</w:t>
        </w:r>
        <w:r>
          <w:t xml:space="preserve"> contain a property named </w:t>
        </w:r>
        <w:r w:rsidRPr="00F41277">
          <w:rPr>
            <w:rStyle w:val="CODEtemp"/>
          </w:rPr>
          <w:t>frames</w:t>
        </w:r>
        <w:r>
          <w:t xml:space="preserve"> whose value is an array of </w:t>
        </w:r>
      </w:moveTo>
      <w:moveToRangeEnd w:id="15751"/>
      <w:ins w:id="15755" w:author="Laurence Golding" w:date="2019-05-11T06:52:00Z">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9127C">
          <w:t>3.45</w:t>
        </w:r>
        <w:r>
          <w:fldChar w:fldCharType="end"/>
        </w:r>
        <w:r>
          <w:t>).</w:t>
        </w:r>
      </w:ins>
      <w:moveToRangeStart w:id="15756" w:author="Laurence Golding" w:date="2019-05-11T06:52:00Z" w:name="move8450029"/>
      <w:moveTo w:id="15757" w:author="Laurence Golding" w:date="2019-05-11T06:52:00Z">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moveTo>
    </w:p>
    <w:p w14:paraId="29AD93E6" w14:textId="2168822F" w:rsidR="00F41277" w:rsidRDefault="00F41277" w:rsidP="00F41277">
      <w:pPr>
        <w:pStyle w:val="Note"/>
        <w:rPr>
          <w:moveTo w:id="15758" w:author="Laurence Golding" w:date="2019-05-11T06:52:00Z"/>
        </w:rPr>
      </w:pPr>
      <w:moveTo w:id="15759" w:author="Laurence Golding" w:date="2019-05-11T06:52:00Z">
        <w:r>
          <w:t>NOTE 1: It is possible for the same frame to occur multiple times if the call stack includes a recursion.</w:t>
        </w:r>
      </w:moveTo>
    </w:p>
    <w:p w14:paraId="0D0618FB" w14:textId="06520084" w:rsidR="00F41277" w:rsidRPr="00F41277" w:rsidRDefault="00F41277" w:rsidP="00F41277">
      <w:pPr>
        <w:pStyle w:val="Note"/>
        <w:rPr>
          <w:moveTo w:id="15760" w:author="Laurence Golding" w:date="2019-05-11T06:52:00Z"/>
        </w:rPr>
      </w:pPr>
      <w:moveTo w:id="15761" w:author="Laurence Golding" w:date="2019-05-11T06:52:00Z">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moveTo>
    </w:p>
    <w:p w14:paraId="5A2F5E51" w14:textId="61A9A438" w:rsidR="006E546E" w:rsidRDefault="006E546E" w:rsidP="006E546E">
      <w:pPr>
        <w:pStyle w:val="Heading2"/>
        <w:rPr>
          <w:ins w:id="15762" w:author="Laurence Golding" w:date="2019-05-11T06:52:00Z"/>
        </w:rPr>
      </w:pPr>
      <w:bookmarkStart w:id="15763" w:name="_Ref493494398"/>
      <w:bookmarkStart w:id="15764" w:name="_Toc8367314"/>
      <w:moveToRangeStart w:id="15765" w:author="Laurence Golding" w:date="2019-05-11T06:52:00Z" w:name="move8450030"/>
      <w:moveToRangeEnd w:id="15756"/>
      <w:moveTo w:id="15766" w:author="Laurence Golding" w:date="2019-05-11T06:52:00Z">
        <w:r>
          <w:rPr>
            <w:rPrChange w:id="15767" w:author="Laurence Golding" w:date="2019-05-11T06:51:00Z">
              <w:rPr>
                <w:rStyle w:val="CODEtemp"/>
              </w:rPr>
            </w:rPrChange>
          </w:rPr>
          <w:t>stackFrame</w:t>
        </w:r>
        <w:r>
          <w:t xml:space="preserve"> object</w:t>
        </w:r>
      </w:moveTo>
      <w:bookmarkEnd w:id="15763"/>
      <w:bookmarkEnd w:id="15764"/>
      <w:moveToRangeEnd w:id="15765"/>
    </w:p>
    <w:p w14:paraId="440DEBE2" w14:textId="2D9664B2" w:rsidR="006E546E" w:rsidRDefault="006E546E" w:rsidP="006E546E">
      <w:pPr>
        <w:pStyle w:val="Heading3"/>
        <w:rPr>
          <w:ins w:id="15768" w:author="Laurence Golding" w:date="2019-05-11T06:52:00Z"/>
        </w:rPr>
      </w:pPr>
      <w:bookmarkStart w:id="15769" w:name="_Toc8367315"/>
      <w:ins w:id="15770" w:author="Laurence Golding" w:date="2019-05-11T06:52:00Z">
        <w:r>
          <w:t>General</w:t>
        </w:r>
        <w:bookmarkEnd w:id="15769"/>
      </w:ins>
    </w:p>
    <w:p w14:paraId="7DA1CA9D" w14:textId="01780A3D" w:rsidR="00F41277" w:rsidRPr="00F41277" w:rsidRDefault="00F41277" w:rsidP="00F41277">
      <w:pPr>
        <w:rPr>
          <w:ins w:id="15771" w:author="Laurence Golding" w:date="2019-05-11T06:52:00Z"/>
        </w:rPr>
      </w:pPr>
      <w:ins w:id="15772" w:author="Laurence Golding" w:date="2019-05-11T06:52:00Z">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9127C">
          <w:t>3.44</w:t>
        </w:r>
        <w:r>
          <w:fldChar w:fldCharType="end"/>
        </w:r>
        <w:r w:rsidRPr="00F41277">
          <w:t>).</w:t>
        </w:r>
      </w:ins>
    </w:p>
    <w:p w14:paraId="595703CE" w14:textId="2E0FEEF4" w:rsidR="00D10846" w:rsidRDefault="003F0742" w:rsidP="006E546E">
      <w:pPr>
        <w:pStyle w:val="Heading3"/>
        <w:rPr>
          <w:ins w:id="15773" w:author="Laurence Golding" w:date="2019-05-11T06:52:00Z"/>
        </w:rPr>
      </w:pPr>
      <w:bookmarkStart w:id="15774" w:name="_Ref503362303"/>
      <w:bookmarkStart w:id="15775" w:name="_Toc8367316"/>
      <w:ins w:id="15776" w:author="Laurence Golding" w:date="2019-05-11T06:52:00Z">
        <w:r>
          <w:t xml:space="preserve">location </w:t>
        </w:r>
        <w:r w:rsidR="00D10846">
          <w:t>property</w:t>
        </w:r>
        <w:bookmarkEnd w:id="15774"/>
        <w:bookmarkEnd w:id="15775"/>
      </w:ins>
    </w:p>
    <w:p w14:paraId="075462B0" w14:textId="6BD41D11" w:rsidR="00D10846" w:rsidRDefault="00D10846" w:rsidP="00D10846">
      <w:pPr>
        <w:rPr>
          <w:ins w:id="15777" w:author="Laurence Golding" w:date="2019-05-11T06:52:00Z"/>
        </w:rPr>
      </w:pPr>
      <w:ins w:id="15778" w:author="Laurence Golding" w:date="2019-05-11T06:52:00Z">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9127C">
          <w:t>3.28</w:t>
        </w:r>
        <w:r w:rsidR="003F0742">
          <w:fldChar w:fldCharType="end"/>
        </w:r>
        <w:r>
          <w:t>) specifying the location to which this stack frame refers.</w:t>
        </w:r>
      </w:ins>
    </w:p>
    <w:p w14:paraId="049DBCD3" w14:textId="2404416B" w:rsidR="00563031" w:rsidRPr="00D10846" w:rsidRDefault="00563031" w:rsidP="00D10846">
      <w:pPr>
        <w:rPr>
          <w:ins w:id="15779" w:author="Laurence Golding" w:date="2019-05-11T06:52:00Z"/>
        </w:rPr>
      </w:pPr>
      <w:bookmarkStart w:id="15780" w:name="_Hlk6914577"/>
      <w:ins w:id="15781" w:author="Laurence Golding" w:date="2019-05-11T06:52:00Z">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9127C">
          <w:t>3.28</w:t>
        </w:r>
        <w:r>
          <w:fldChar w:fldCharType="end"/>
        </w:r>
        <w:r>
          <w:t xml:space="preserve">) (for example, with a message string </w:t>
        </w:r>
        <w:r w:rsidRPr="00563031">
          <w:rPr>
            <w:rStyle w:val="CODEtemp"/>
          </w:rPr>
          <w:t>"Call into external code"</w:t>
        </w:r>
        <w:r>
          <w:t>).</w:t>
        </w:r>
      </w:ins>
    </w:p>
    <w:p w14:paraId="4ABAFAEB" w14:textId="487C084B" w:rsidR="006E546E" w:rsidRDefault="006E546E" w:rsidP="006E546E">
      <w:pPr>
        <w:pStyle w:val="Heading3"/>
        <w:rPr>
          <w:moveTo w:id="15782" w:author="Laurence Golding" w:date="2019-05-11T06:52:00Z"/>
        </w:rPr>
      </w:pPr>
      <w:bookmarkStart w:id="15783" w:name="_Toc8367317"/>
      <w:bookmarkEnd w:id="15780"/>
      <w:moveToRangeStart w:id="15784" w:author="Laurence Golding" w:date="2019-05-11T06:52:00Z" w:name="move8450031"/>
      <w:moveTo w:id="15785" w:author="Laurence Golding" w:date="2019-05-11T06:52:00Z">
        <w:r>
          <w:t>module property</w:t>
        </w:r>
        <w:bookmarkEnd w:id="15783"/>
      </w:moveTo>
    </w:p>
    <w:p w14:paraId="2C4FBFD9" w14:textId="7E4B223A" w:rsidR="00E66BA0" w:rsidRPr="00E66BA0" w:rsidRDefault="00E66BA0" w:rsidP="00E66BA0">
      <w:pPr>
        <w:rPr>
          <w:moveTo w:id="15786" w:author="Laurence Golding" w:date="2019-05-11T06:52:00Z"/>
        </w:rPr>
      </w:pPr>
      <w:moveTo w:id="15787" w:author="Laurence Golding" w:date="2019-05-11T06:52: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moveTo>
    </w:p>
    <w:p w14:paraId="37B18B15" w14:textId="44DB891A" w:rsidR="006E546E" w:rsidRDefault="006E546E" w:rsidP="006E546E">
      <w:pPr>
        <w:pStyle w:val="Heading3"/>
        <w:rPr>
          <w:moveTo w:id="15788" w:author="Laurence Golding" w:date="2019-05-11T06:52:00Z"/>
        </w:rPr>
      </w:pPr>
      <w:bookmarkStart w:id="15789" w:name="_Toc8367318"/>
      <w:moveTo w:id="15790" w:author="Laurence Golding" w:date="2019-05-11T06:52:00Z">
        <w:r>
          <w:t>threadId property</w:t>
        </w:r>
        <w:bookmarkEnd w:id="15789"/>
      </w:moveTo>
    </w:p>
    <w:p w14:paraId="5C23CC36" w14:textId="5C7A0740" w:rsidR="00C40C88" w:rsidRPr="00C40C88" w:rsidRDefault="00E66BA0" w:rsidP="00C40C88">
      <w:pPr>
        <w:rPr>
          <w:moveTo w:id="15791" w:author="Laurence Golding" w:date="2019-05-11T06:52:00Z"/>
        </w:rPr>
      </w:pPr>
      <w:moveTo w:id="15792" w:author="Laurence Golding" w:date="2019-05-11T06:52:00Z">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moveTo>
    </w:p>
    <w:p w14:paraId="4D93124A" w14:textId="4D26B690" w:rsidR="006E546E" w:rsidRDefault="006E546E" w:rsidP="006E546E">
      <w:pPr>
        <w:pStyle w:val="Heading3"/>
        <w:rPr>
          <w:ins w:id="15793" w:author="Laurence Golding" w:date="2019-05-11T06:52:00Z"/>
        </w:rPr>
      </w:pPr>
      <w:bookmarkStart w:id="15794" w:name="_Toc8367319"/>
      <w:moveToRangeEnd w:id="15784"/>
      <w:ins w:id="15795" w:author="Laurence Golding" w:date="2019-05-11T06:52:00Z">
        <w:r>
          <w:t>parameters property</w:t>
        </w:r>
        <w:bookmarkEnd w:id="15794"/>
      </w:ins>
    </w:p>
    <w:p w14:paraId="61368F5F" w14:textId="70483D39" w:rsidR="00A91CEB" w:rsidRDefault="00A91CEB" w:rsidP="00A91CEB">
      <w:pPr>
        <w:rPr>
          <w:ins w:id="15796" w:author="Laurence Golding" w:date="2019-05-11T06:52:00Z"/>
        </w:rPr>
      </w:pPr>
      <w:ins w:id="15797" w:author="Laurence Golding" w:date="2019-05-11T06:52:00Z">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ins>
    </w:p>
    <w:p w14:paraId="4CF52ED4" w14:textId="2EB25B80" w:rsidR="00924F08" w:rsidRDefault="0001732D" w:rsidP="00924F08">
      <w:pPr>
        <w:pStyle w:val="Heading2"/>
        <w:numPr>
          <w:ilvl w:val="1"/>
          <w:numId w:val="2"/>
        </w:numPr>
        <w:rPr>
          <w:ins w:id="15798" w:author="Laurence Golding" w:date="2019-05-11T06:52:00Z"/>
        </w:rPr>
      </w:pPr>
      <w:bookmarkStart w:id="15799" w:name="_Ref5715197"/>
      <w:bookmarkStart w:id="15800" w:name="_Toc8367320"/>
      <w:ins w:id="15801" w:author="Laurence Golding" w:date="2019-05-11T06:52:00Z">
        <w:r>
          <w:t xml:space="preserve">webRequest </w:t>
        </w:r>
        <w:r w:rsidR="00924F08">
          <w:t>object</w:t>
        </w:r>
        <w:bookmarkEnd w:id="15799"/>
        <w:bookmarkEnd w:id="15800"/>
      </w:ins>
    </w:p>
    <w:p w14:paraId="7512676F" w14:textId="77777777" w:rsidR="00924F08" w:rsidRDefault="00924F08" w:rsidP="00924F08">
      <w:pPr>
        <w:pStyle w:val="Heading3"/>
        <w:numPr>
          <w:ilvl w:val="2"/>
          <w:numId w:val="2"/>
        </w:numPr>
        <w:rPr>
          <w:ins w:id="15802" w:author="Laurence Golding" w:date="2019-05-11T06:52:00Z"/>
        </w:rPr>
      </w:pPr>
      <w:bookmarkStart w:id="15803" w:name="_Toc8367321"/>
      <w:ins w:id="15804" w:author="Laurence Golding" w:date="2019-05-11T06:52:00Z">
        <w:r>
          <w:t>General</w:t>
        </w:r>
        <w:bookmarkEnd w:id="15803"/>
      </w:ins>
    </w:p>
    <w:p w14:paraId="5E170728" w14:textId="26B1AFDF" w:rsidR="00924F08" w:rsidRDefault="000F0345" w:rsidP="00924F08">
      <w:pPr>
        <w:rPr>
          <w:ins w:id="15805" w:author="Laurence Golding" w:date="2019-05-11T06:52:00Z"/>
        </w:rPr>
      </w:pPr>
      <w:ins w:id="15806" w:author="Laurence Golding" w:date="2019-05-11T06:52:00Z">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r w:rsidR="005C469B">
          <w:fldChar w:fldCharType="begin"/>
        </w:r>
        <w:r w:rsidR="005C469B">
          <w:instrText xml:space="preserve"> HYPERLINK \l "RFC7230" </w:instrText>
        </w:r>
        <w:r w:rsidR="005C469B">
          <w:fldChar w:fldCharType="separate"/>
        </w:r>
        <w:r w:rsidR="00937E4C" w:rsidRPr="00937E4C">
          <w:rPr>
            <w:rStyle w:val="Hyperlink"/>
          </w:rPr>
          <w:t>RFC7230</w:t>
        </w:r>
        <w:r w:rsidR="005C469B">
          <w:rPr>
            <w:rStyle w:val="Hyperlink"/>
          </w:rPr>
          <w:fldChar w:fldCharType="end"/>
        </w:r>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9127C">
          <w:t>3.47</w:t>
        </w:r>
        <w:r w:rsidR="007C4E23">
          <w:fldChar w:fldCharType="end"/>
        </w:r>
        <w:r w:rsidR="007C4E23">
          <w:t>)</w:t>
        </w:r>
        <w:r>
          <w:t>.</w:t>
        </w:r>
      </w:ins>
    </w:p>
    <w:p w14:paraId="5183CD21" w14:textId="79CD1AA5" w:rsidR="000F0345" w:rsidRDefault="000F0345" w:rsidP="000F0345">
      <w:pPr>
        <w:pStyle w:val="Note"/>
        <w:rPr>
          <w:ins w:id="15807" w:author="Laurence Golding" w:date="2019-05-11T06:52:00Z"/>
        </w:rPr>
      </w:pPr>
      <w:ins w:id="15808" w:author="Laurence Golding" w:date="2019-05-11T06:52:00Z">
        <w:r>
          <w:t>NOTE</w:t>
        </w:r>
        <w:r w:rsidR="00672D1E">
          <w:t xml:space="preserve"> 1</w:t>
        </w:r>
        <w:r>
          <w:t>: This object is primarily useful to web analysis tools.</w:t>
        </w:r>
      </w:ins>
    </w:p>
    <w:p w14:paraId="4C841A16" w14:textId="149DB148" w:rsidR="00672D1E" w:rsidRDefault="00672D1E" w:rsidP="00672D1E">
      <w:pPr>
        <w:rPr>
          <w:ins w:id="15809" w:author="Laurence Golding" w:date="2019-05-11T06:52:00Z"/>
        </w:rPr>
      </w:pPr>
      <w:ins w:id="15810" w:author="Laurence Golding" w:date="2019-05-11T06:52:00Z">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ins>
    </w:p>
    <w:p w14:paraId="46BFDC2C" w14:textId="00A6D2F4" w:rsidR="00672D1E" w:rsidRPr="00672D1E" w:rsidRDefault="00672D1E" w:rsidP="00672D1E">
      <w:pPr>
        <w:pStyle w:val="Note"/>
        <w:rPr>
          <w:ins w:id="15811" w:author="Laurence Golding" w:date="2019-05-11T06:52:00Z"/>
        </w:rPr>
      </w:pPr>
      <w:ins w:id="15812" w:author="Laurence Golding" w:date="2019-05-11T06:52:00Z">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ins>
    </w:p>
    <w:p w14:paraId="347A70DC" w14:textId="0DF15E78" w:rsidR="00924F08" w:rsidRDefault="00381EA0" w:rsidP="00924F08">
      <w:pPr>
        <w:pStyle w:val="Heading3"/>
        <w:numPr>
          <w:ilvl w:val="2"/>
          <w:numId w:val="2"/>
        </w:numPr>
        <w:rPr>
          <w:ins w:id="15813" w:author="Laurence Golding" w:date="2019-05-11T06:52:00Z"/>
        </w:rPr>
      </w:pPr>
      <w:bookmarkStart w:id="15814" w:name="_Ref5717605"/>
      <w:bookmarkStart w:id="15815" w:name="_Toc8367322"/>
      <w:ins w:id="15816" w:author="Laurence Golding" w:date="2019-05-11T06:52:00Z">
        <w:r>
          <w:t>i</w:t>
        </w:r>
        <w:r w:rsidR="00924F08">
          <w:t>ndex property</w:t>
        </w:r>
        <w:bookmarkEnd w:id="15814"/>
        <w:bookmarkEnd w:id="15815"/>
      </w:ins>
    </w:p>
    <w:p w14:paraId="4D8A5D82" w14:textId="20693EC0" w:rsidR="00381EA0" w:rsidRDefault="00381EA0" w:rsidP="00381EA0">
      <w:pPr>
        <w:rPr>
          <w:ins w:id="15817" w:author="Laurence Golding" w:date="2019-05-11T06:52:00Z"/>
        </w:rPr>
      </w:pPr>
      <w:ins w:id="15818" w:author="Laurence Golding" w:date="2019-05-11T06:52:00Z">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9127C">
          <w:t>3.14.21</w:t>
        </w:r>
        <w:r>
          <w:fldChar w:fldCharType="end"/>
        </w:r>
        <w:r>
          <w:t xml:space="preserve">) of a </w:t>
        </w:r>
        <w:r w:rsidR="00981D2A">
          <w:rPr>
            <w:rStyle w:val="CODEtemp"/>
          </w:rPr>
          <w:t>webR</w:t>
        </w:r>
        <w:r>
          <w:rPr>
            <w:rStyle w:val="CODEtemp"/>
          </w:rPr>
          <w:t>equest</w:t>
        </w:r>
        <w:r>
          <w:t xml:space="preserve"> object that provides </w:t>
        </w:r>
        <w:r w:rsidR="00394545">
          <w:t xml:space="preserve">the </w:t>
        </w:r>
        <w:r>
          <w:t xml:space="preserve">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ins>
    </w:p>
    <w:p w14:paraId="50321E84" w14:textId="44A1E5F1" w:rsidR="00381EA0" w:rsidRDefault="00381EA0" w:rsidP="00381EA0">
      <w:pPr>
        <w:rPr>
          <w:ins w:id="15819" w:author="Laurence Golding" w:date="2019-05-11T06:52:00Z"/>
        </w:rPr>
      </w:pPr>
      <w:ins w:id="15820" w:author="Laurence Golding" w:date="2019-05-11T06:52:00Z">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ins>
    </w:p>
    <w:p w14:paraId="2DC98313" w14:textId="52B3169E" w:rsidR="00381EA0" w:rsidDel="00394545" w:rsidRDefault="00381EA0" w:rsidP="00381EA0">
      <w:pPr>
        <w:rPr>
          <w:ins w:id="15821" w:author="Laurence Golding" w:date="2019-05-11T06:52:00Z"/>
        </w:rPr>
      </w:pPr>
      <w:ins w:id="15822" w:author="Laurence Golding" w:date="2019-05-11T06:52:00Z">
        <w:r w:rsidDel="00394545">
          <w:t xml:space="preserve">Otherwise, if </w:t>
        </w:r>
        <w:r w:rsidR="00981D2A" w:rsidDel="00394545">
          <w:rPr>
            <w:rStyle w:val="CODEtemp"/>
          </w:rPr>
          <w:t>theR</w:t>
        </w:r>
        <w:r w:rsidDel="00394545">
          <w:rPr>
            <w:rStyle w:val="CODEtemp"/>
          </w:rPr>
          <w:t>un.</w:t>
        </w:r>
        <w:r w:rsidR="00981D2A" w:rsidDel="00394545">
          <w:rPr>
            <w:rStyle w:val="CODEtemp"/>
          </w:rPr>
          <w:t>webRequests</w:t>
        </w:r>
        <w:r w:rsidR="00981D2A" w:rsidDel="00394545">
          <w:t xml:space="preserve"> </w:t>
        </w:r>
        <w:r w:rsidDel="00394545">
          <w:t xml:space="preserve">is absent, or if it does not contain a cached object for </w:t>
        </w:r>
        <w:r w:rsidRPr="00BD0A07" w:rsidDel="00394545">
          <w:rPr>
            <w:rStyle w:val="CODEtemp"/>
          </w:rPr>
          <w:t>thisObject</w:t>
        </w:r>
        <w:r w:rsidDel="00394545">
          <w:t xml:space="preserve">, then </w:t>
        </w:r>
        <w:r w:rsidDel="00394545">
          <w:rPr>
            <w:rStyle w:val="CODEtemp"/>
          </w:rPr>
          <w:t>index</w:t>
        </w:r>
        <w:r w:rsidDel="00394545">
          <w:t xml:space="preserve"> </w:t>
        </w:r>
        <w:r w:rsidDel="00394545">
          <w:rPr>
            <w:b/>
          </w:rPr>
          <w:t>SHALL NOT</w:t>
        </w:r>
        <w:r w:rsidDel="00394545">
          <w:t xml:space="preserve"> be present.</w:t>
        </w:r>
      </w:ins>
    </w:p>
    <w:p w14:paraId="26B63091" w14:textId="25B2E21A" w:rsidR="00381EA0" w:rsidRDefault="00381EA0" w:rsidP="00381EA0">
      <w:pPr>
        <w:rPr>
          <w:ins w:id="15823" w:author="Laurence Golding" w:date="2019-05-11T06:52:00Z"/>
        </w:rPr>
      </w:pPr>
      <w:ins w:id="15824" w:author="Laurence Golding" w:date="2019-05-11T06:52:00Z">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ins>
    </w:p>
    <w:p w14:paraId="3671FB26" w14:textId="0160680A" w:rsidR="00381EA0" w:rsidRDefault="00381EA0" w:rsidP="00381EA0">
      <w:pPr>
        <w:rPr>
          <w:ins w:id="15825" w:author="Laurence Golding" w:date="2019-05-11T06:52:00Z"/>
        </w:rPr>
      </w:pPr>
      <w:ins w:id="15826" w:author="Laurence Golding" w:date="2019-05-11T06:52:00Z">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58486DE7" w14:textId="65C52064" w:rsidR="00924F08" w:rsidRDefault="00381EA0" w:rsidP="00381EA0">
      <w:pPr>
        <w:pStyle w:val="Note"/>
        <w:rPr>
          <w:ins w:id="15827" w:author="Laurence Golding" w:date="2019-05-11T06:52:00Z"/>
        </w:rPr>
      </w:pPr>
      <w:ins w:id="15828" w:author="Laurence Golding" w:date="2019-05-11T06:52:00Z">
        <w:r>
          <w:t>NOTE</w:t>
        </w:r>
        <w:r w:rsidR="00364283">
          <w:t xml:space="preserve"> 1</w:t>
        </w:r>
        <w:r>
          <w:t xml:space="preserve">: This allows a SARIF producer to reduce the size of the log file by </w:t>
        </w:r>
        <w:r w:rsidR="00394545">
          <w:t>reusing the same</w:t>
        </w:r>
        <w:r>
          <w:t xml:space="preserve"> </w:t>
        </w:r>
        <w:r w:rsidR="00981D2A">
          <w:rPr>
            <w:rStyle w:val="CODEtemp"/>
          </w:rPr>
          <w:t>webR</w:t>
        </w:r>
        <w:r>
          <w:rPr>
            <w:rStyle w:val="CODEtemp"/>
          </w:rPr>
          <w:t>equest</w:t>
        </w:r>
        <w:r>
          <w:t xml:space="preserve"> object </w:t>
        </w:r>
        <w:r w:rsidR="00394545">
          <w:t>in multiple results</w:t>
        </w:r>
        <w:r>
          <w:t>.</w:t>
        </w:r>
      </w:ins>
    </w:p>
    <w:p w14:paraId="00B2FD08" w14:textId="09CEB6E0" w:rsidR="00364283" w:rsidRPr="00364283" w:rsidRDefault="00364283" w:rsidP="00364283">
      <w:pPr>
        <w:pStyle w:val="Note"/>
        <w:rPr>
          <w:ins w:id="15829" w:author="Laurence Golding" w:date="2019-05-11T06:52:00Z"/>
        </w:rPr>
      </w:pPr>
      <w:ins w:id="15830" w:author="Laurence Golding" w:date="2019-05-11T06:52:00Z">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ins>
    </w:p>
    <w:p w14:paraId="6DAD29C8" w14:textId="77777777" w:rsidR="00924F08" w:rsidRDefault="00924F08" w:rsidP="00924F08">
      <w:pPr>
        <w:pStyle w:val="Heading3"/>
        <w:numPr>
          <w:ilvl w:val="2"/>
          <w:numId w:val="2"/>
        </w:numPr>
        <w:rPr>
          <w:ins w:id="15831" w:author="Laurence Golding" w:date="2019-05-11T06:52:00Z"/>
        </w:rPr>
      </w:pPr>
      <w:bookmarkStart w:id="15832" w:name="_Ref5717741"/>
      <w:bookmarkStart w:id="15833" w:name="_Toc8367323"/>
      <w:ins w:id="15834" w:author="Laurence Golding" w:date="2019-05-11T06:52:00Z">
        <w:r>
          <w:t>protocol property</w:t>
        </w:r>
        <w:bookmarkEnd w:id="15832"/>
        <w:bookmarkEnd w:id="15833"/>
      </w:ins>
    </w:p>
    <w:p w14:paraId="2728C8F5" w14:textId="220BA011" w:rsidR="00924F08" w:rsidRDefault="00937E4C" w:rsidP="00924F08">
      <w:pPr>
        <w:rPr>
          <w:ins w:id="15835" w:author="Laurence Golding" w:date="2019-05-11T06:52:00Z"/>
        </w:rPr>
      </w:pPr>
      <w:ins w:id="15836" w:author="Laurence Golding" w:date="2019-05-11T06:52:00Z">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ins>
    </w:p>
    <w:p w14:paraId="7108F89D" w14:textId="0036998C" w:rsidR="000D2F9E" w:rsidRDefault="000D2F9E" w:rsidP="000D2F9E">
      <w:pPr>
        <w:pStyle w:val="Note"/>
        <w:rPr>
          <w:ins w:id="15837" w:author="Laurence Golding" w:date="2019-05-11T06:52:00Z"/>
        </w:rPr>
      </w:pPr>
      <w:ins w:id="15838" w:author="Laurence Golding" w:date="2019-05-11T06:52:00Z">
        <w:r>
          <w:t xml:space="preserve">EXAMPLE: </w:t>
        </w:r>
        <w:r w:rsidRPr="000D2F9E">
          <w:rPr>
            <w:rStyle w:val="CODEtemp"/>
          </w:rPr>
          <w:t>"protocol": "HTTP"</w:t>
        </w:r>
      </w:ins>
    </w:p>
    <w:p w14:paraId="62B216AD" w14:textId="77777777" w:rsidR="00924F08" w:rsidRDefault="00924F08" w:rsidP="00924F08">
      <w:pPr>
        <w:pStyle w:val="Heading3"/>
        <w:numPr>
          <w:ilvl w:val="2"/>
          <w:numId w:val="2"/>
        </w:numPr>
        <w:rPr>
          <w:ins w:id="15839" w:author="Laurence Golding" w:date="2019-05-11T06:52:00Z"/>
        </w:rPr>
      </w:pPr>
      <w:bookmarkStart w:id="15840" w:name="_Ref5717749"/>
      <w:bookmarkStart w:id="15841" w:name="_Toc8367324"/>
      <w:ins w:id="15842" w:author="Laurence Golding" w:date="2019-05-11T06:52:00Z">
        <w:r>
          <w:t>version property</w:t>
        </w:r>
        <w:bookmarkEnd w:id="15840"/>
        <w:bookmarkEnd w:id="15841"/>
      </w:ins>
    </w:p>
    <w:p w14:paraId="651CC31C" w14:textId="205CE51E" w:rsidR="00924F08" w:rsidRDefault="000D2F9E" w:rsidP="00924F08">
      <w:pPr>
        <w:rPr>
          <w:ins w:id="15843" w:author="Laurence Golding" w:date="2019-05-11T06:52:00Z"/>
        </w:rPr>
      </w:pPr>
      <w:ins w:id="15844" w:author="Laurence Golding" w:date="2019-05-11T06:52: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ins>
    </w:p>
    <w:p w14:paraId="3D564B60" w14:textId="377264D3" w:rsidR="000D2F9E" w:rsidRDefault="000D2F9E" w:rsidP="000D2F9E">
      <w:pPr>
        <w:pStyle w:val="Note"/>
        <w:rPr>
          <w:ins w:id="15845" w:author="Laurence Golding" w:date="2019-05-11T06:52:00Z"/>
        </w:rPr>
      </w:pPr>
      <w:ins w:id="15846" w:author="Laurence Golding" w:date="2019-05-11T06:52:00Z">
        <w:r>
          <w:t xml:space="preserve">EXAMPLE: </w:t>
        </w:r>
        <w:r w:rsidRPr="000D2F9E">
          <w:rPr>
            <w:rStyle w:val="CODEtemp"/>
          </w:rPr>
          <w:t>"version": "1.1"</w:t>
        </w:r>
      </w:ins>
    </w:p>
    <w:p w14:paraId="1B760854" w14:textId="676BBFDB" w:rsidR="00924F08" w:rsidRDefault="00B137D4" w:rsidP="00924F08">
      <w:pPr>
        <w:pStyle w:val="Heading3"/>
        <w:numPr>
          <w:ilvl w:val="2"/>
          <w:numId w:val="2"/>
        </w:numPr>
        <w:rPr>
          <w:ins w:id="15847" w:author="Laurence Golding" w:date="2019-05-11T06:52:00Z"/>
        </w:rPr>
      </w:pPr>
      <w:bookmarkStart w:id="15848" w:name="_Ref5717757"/>
      <w:bookmarkStart w:id="15849" w:name="_Toc8367325"/>
      <w:ins w:id="15850" w:author="Laurence Golding" w:date="2019-05-11T06:52:00Z">
        <w:r>
          <w:t>target</w:t>
        </w:r>
        <w:r w:rsidR="00924F08">
          <w:t xml:space="preserve"> property</w:t>
        </w:r>
        <w:bookmarkEnd w:id="15848"/>
        <w:bookmarkEnd w:id="15849"/>
      </w:ins>
    </w:p>
    <w:p w14:paraId="1A2A3B5C" w14:textId="660C9631" w:rsidR="00924F08" w:rsidRDefault="006A6B50" w:rsidP="00924F08">
      <w:pPr>
        <w:rPr>
          <w:ins w:id="15851" w:author="Laurence Golding" w:date="2019-05-11T06:52:00Z"/>
        </w:rPr>
      </w:pPr>
      <w:ins w:id="15852" w:author="Laurence Golding" w:date="2019-05-11T06:52: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r w:rsidR="005C469B">
          <w:fldChar w:fldCharType="begin"/>
        </w:r>
        <w:r w:rsidR="005C469B">
          <w:instrText xml:space="preserve"> HYPERLINK \l "RFC7230" </w:instrText>
        </w:r>
        <w:r w:rsidR="005C469B">
          <w:fldChar w:fldCharType="separate"/>
        </w:r>
        <w:r w:rsidR="003617BD" w:rsidRPr="003617BD">
          <w:rPr>
            <w:rStyle w:val="Hyperlink"/>
          </w:rPr>
          <w:t>RFC7230</w:t>
        </w:r>
        <w:r w:rsidR="005C469B">
          <w:rPr>
            <w:rStyle w:val="Hyperlink"/>
          </w:rPr>
          <w:fldChar w:fldCharType="end"/>
        </w:r>
        <w:r w:rsidR="003617BD">
          <w:t>].</w:t>
        </w:r>
      </w:ins>
    </w:p>
    <w:p w14:paraId="6133FEC7" w14:textId="77777777" w:rsidR="00924F08" w:rsidRDefault="00924F08" w:rsidP="00924F08">
      <w:pPr>
        <w:pStyle w:val="Heading3"/>
        <w:numPr>
          <w:ilvl w:val="2"/>
          <w:numId w:val="2"/>
        </w:numPr>
        <w:rPr>
          <w:ins w:id="15853" w:author="Laurence Golding" w:date="2019-05-11T06:52:00Z"/>
        </w:rPr>
      </w:pPr>
      <w:bookmarkStart w:id="15854" w:name="_Ref5717763"/>
      <w:bookmarkStart w:id="15855" w:name="_Toc8367326"/>
      <w:ins w:id="15856" w:author="Laurence Golding" w:date="2019-05-11T06:52:00Z">
        <w:r>
          <w:t>method property</w:t>
        </w:r>
        <w:bookmarkEnd w:id="15854"/>
        <w:bookmarkEnd w:id="15855"/>
      </w:ins>
    </w:p>
    <w:p w14:paraId="22C207A3" w14:textId="26CE828C" w:rsidR="00924F08" w:rsidRDefault="000D2F9E" w:rsidP="00924F08">
      <w:pPr>
        <w:rPr>
          <w:ins w:id="15857" w:author="Laurence Golding" w:date="2019-05-11T06:52:00Z"/>
        </w:rPr>
      </w:pPr>
      <w:ins w:id="15858" w:author="Laurence Golding" w:date="2019-05-11T06:52: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ins>
    </w:p>
    <w:p w14:paraId="08ABCEE9" w14:textId="77777777" w:rsidR="00924F08" w:rsidRDefault="00924F08" w:rsidP="00924F08">
      <w:pPr>
        <w:pStyle w:val="Heading3"/>
        <w:numPr>
          <w:ilvl w:val="2"/>
          <w:numId w:val="2"/>
        </w:numPr>
        <w:rPr>
          <w:ins w:id="15859" w:author="Laurence Golding" w:date="2019-05-11T06:52:00Z"/>
        </w:rPr>
      </w:pPr>
      <w:bookmarkStart w:id="15860" w:name="_Ref5723069"/>
      <w:bookmarkStart w:id="15861" w:name="_Toc8367327"/>
      <w:ins w:id="15862" w:author="Laurence Golding" w:date="2019-05-11T06:52:00Z">
        <w:r>
          <w:t>headers property</w:t>
        </w:r>
        <w:bookmarkEnd w:id="15860"/>
        <w:bookmarkEnd w:id="15861"/>
      </w:ins>
    </w:p>
    <w:p w14:paraId="422D7A31" w14:textId="70A59A8D" w:rsidR="00924F08" w:rsidRPr="00924F08" w:rsidRDefault="00CA381A" w:rsidP="00924F08">
      <w:pPr>
        <w:rPr>
          <w:ins w:id="15863" w:author="Laurence Golding" w:date="2019-05-11T06:52:00Z"/>
        </w:rPr>
      </w:pPr>
      <w:ins w:id="15864" w:author="Laurence Golding" w:date="2019-05-11T06:52:00Z">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ins>
    </w:p>
    <w:p w14:paraId="65B57075" w14:textId="77777777" w:rsidR="00924F08" w:rsidRDefault="00924F08" w:rsidP="00924F08">
      <w:pPr>
        <w:pStyle w:val="Heading3"/>
        <w:numPr>
          <w:ilvl w:val="2"/>
          <w:numId w:val="2"/>
        </w:numPr>
        <w:rPr>
          <w:moveTo w:id="15865" w:author="Laurence Golding" w:date="2019-05-11T06:52:00Z"/>
        </w:rPr>
        <w:pPrChange w:id="15866" w:author="Laurence Golding" w:date="2019-05-11T06:51:00Z">
          <w:pPr>
            <w:pStyle w:val="Heading3"/>
          </w:pPr>
        </w:pPrChange>
      </w:pPr>
      <w:bookmarkStart w:id="15867" w:name="_Toc8367328"/>
      <w:moveToRangeStart w:id="15868" w:author="Laurence Golding" w:date="2019-05-11T06:52:00Z" w:name="move8450033"/>
      <w:moveTo w:id="15869" w:author="Laurence Golding" w:date="2019-05-11T06:52:00Z">
        <w:r>
          <w:t>parameters property</w:t>
        </w:r>
        <w:bookmarkEnd w:id="15867"/>
      </w:moveTo>
    </w:p>
    <w:moveToRangeEnd w:id="15868"/>
    <w:p w14:paraId="7CA81D5B" w14:textId="1F04D23F" w:rsidR="00924F08" w:rsidRDefault="008D255A" w:rsidP="00924F08">
      <w:pPr>
        <w:rPr>
          <w:ins w:id="15870" w:author="Laurence Golding" w:date="2019-05-11T06:52:00Z"/>
        </w:rPr>
      </w:pPr>
      <w:ins w:id="15871" w:author="Laurence Golding" w:date="2019-05-11T06:52:00Z">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9127C">
          <w:t>3.6</w:t>
        </w:r>
        <w:r>
          <w:fldChar w:fldCharType="end"/>
        </w:r>
        <w:r>
          <w:t>) whose property names are the names of the parameters in the request and whose corresponding values are the values of those parameters.</w:t>
        </w:r>
      </w:ins>
    </w:p>
    <w:p w14:paraId="505B1EC8" w14:textId="377E4692" w:rsidR="008D255A" w:rsidRPr="00924F08" w:rsidRDefault="008D255A" w:rsidP="008D255A">
      <w:pPr>
        <w:pStyle w:val="Note"/>
        <w:rPr>
          <w:ins w:id="15872" w:author="Laurence Golding" w:date="2019-05-11T06:52:00Z"/>
        </w:rPr>
      </w:pPr>
      <w:ins w:id="15873" w:author="Laurence Golding" w:date="2019-05-11T06:52:00Z">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9127C">
          <w:t>3.46.9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9127C">
          <w:t>3.46.5</w:t>
        </w:r>
        <w:r>
          <w:fldChar w:fldCharType="end"/>
        </w:r>
        <w:r>
          <w:t>).</w:t>
        </w:r>
      </w:ins>
    </w:p>
    <w:p w14:paraId="587B18A1" w14:textId="77777777" w:rsidR="00924F08" w:rsidRDefault="00924F08" w:rsidP="00924F08">
      <w:pPr>
        <w:pStyle w:val="Heading3"/>
        <w:numPr>
          <w:ilvl w:val="2"/>
          <w:numId w:val="2"/>
        </w:numPr>
        <w:rPr>
          <w:ins w:id="15874" w:author="Laurence Golding" w:date="2019-05-11T06:52:00Z"/>
        </w:rPr>
      </w:pPr>
      <w:bookmarkStart w:id="15875" w:name="_Ref5724016"/>
      <w:bookmarkStart w:id="15876" w:name="_Toc8367329"/>
      <w:ins w:id="15877" w:author="Laurence Golding" w:date="2019-05-11T06:52:00Z">
        <w:r>
          <w:t>body property</w:t>
        </w:r>
        <w:bookmarkEnd w:id="15875"/>
        <w:bookmarkEnd w:id="15876"/>
      </w:ins>
    </w:p>
    <w:p w14:paraId="7467CB75" w14:textId="21D6CCF5" w:rsidR="00924F08" w:rsidRDefault="000D2F9E" w:rsidP="00924F08">
      <w:pPr>
        <w:rPr>
          <w:ins w:id="15878" w:author="Laurence Golding" w:date="2019-05-11T06:52:00Z"/>
        </w:rPr>
      </w:pPr>
      <w:ins w:id="15879" w:author="Laurence Golding" w:date="2019-05-11T06:52:00Z">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request.</w:t>
        </w:r>
      </w:ins>
    </w:p>
    <w:p w14:paraId="47BEE5B9" w14:textId="31102BCF" w:rsidR="000D2F9E" w:rsidRDefault="000D2F9E" w:rsidP="00924F08">
      <w:pPr>
        <w:rPr>
          <w:ins w:id="15880" w:author="Laurence Golding" w:date="2019-05-11T06:52:00Z"/>
        </w:rPr>
      </w:pPr>
      <w:ins w:id="15881" w:author="Laurence Golding" w:date="2019-05-11T06:52:00Z">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ins>
    </w:p>
    <w:p w14:paraId="4E5ED8D8" w14:textId="073E5AAC" w:rsidR="000D2F9E" w:rsidRDefault="000D2F9E" w:rsidP="000D2F9E">
      <w:pPr>
        <w:pStyle w:val="Note"/>
        <w:rPr>
          <w:ins w:id="15882" w:author="Laurence Golding" w:date="2019-05-11T06:52:00Z"/>
        </w:rPr>
      </w:pPr>
      <w:ins w:id="15883" w:author="Laurence Golding" w:date="2019-05-11T06:52:00Z">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9127C">
          <w:t>3.1</w:t>
        </w:r>
        <w:r w:rsidR="00141A1E">
          <w:fldChar w:fldCharType="end"/>
        </w:r>
        <w:r w:rsidR="00141A1E">
          <w:t>)</w:t>
        </w:r>
        <w:r>
          <w:t>.</w:t>
        </w:r>
      </w:ins>
    </w:p>
    <w:p w14:paraId="4E221FA4" w14:textId="0B465C87" w:rsidR="00141A1E" w:rsidRDefault="00141A1E" w:rsidP="00141A1E">
      <w:pPr>
        <w:pStyle w:val="Note"/>
        <w:rPr>
          <w:ins w:id="15884" w:author="Laurence Golding" w:date="2019-05-11T06:52:00Z"/>
        </w:rPr>
      </w:pPr>
      <w:ins w:id="15885" w:author="Laurence Golding" w:date="2019-05-11T06:52:00Z">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9127C">
          <w:t>3.46.7</w:t>
        </w:r>
        <w:r>
          <w:fldChar w:fldCharType="end"/>
        </w:r>
        <w:r>
          <w:t xml:space="preserve">), for example, </w:t>
        </w:r>
        <w:r w:rsidRPr="00141A1E">
          <w:rPr>
            <w:rStyle w:val="CODEtemp"/>
          </w:rPr>
          <w:t>"text/plain; charset=ascii"</w:t>
        </w:r>
        <w:r>
          <w:t>.</w:t>
        </w:r>
      </w:ins>
    </w:p>
    <w:p w14:paraId="68C20E2A" w14:textId="49B7F070" w:rsidR="00141A1E" w:rsidRPr="00141A1E" w:rsidRDefault="00141A1E" w:rsidP="00141A1E">
      <w:pPr>
        <w:rPr>
          <w:ins w:id="15886" w:author="Laurence Golding" w:date="2019-05-11T06:52:00Z"/>
        </w:rPr>
      </w:pPr>
      <w:ins w:id="15887" w:author="Laurence Golding" w:date="2019-05-11T06:52:00Z">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r w:rsidR="005C469B">
          <w:fldChar w:fldCharType="begin"/>
        </w:r>
        <w:r w:rsidR="005C469B">
          <w:instrText xml:space="preserve"> HYPERLINK \l "RFC2045" </w:instrText>
        </w:r>
        <w:r w:rsidR="005C469B">
          <w:fldChar w:fldCharType="separate"/>
        </w:r>
        <w:r w:rsidRPr="00E22946">
          <w:rPr>
            <w:rStyle w:val="Hyperlink"/>
          </w:rPr>
          <w:t>RFC2045</w:t>
        </w:r>
        <w:r w:rsidR="005C469B">
          <w:rPr>
            <w:rStyle w:val="Hyperlink"/>
          </w:rPr>
          <w:fldChar w:fldCharType="end"/>
        </w:r>
        <w:r>
          <w:t>] of the body as it was actually transmitted.</w:t>
        </w:r>
      </w:ins>
    </w:p>
    <w:p w14:paraId="4F11857C" w14:textId="313C8EA9" w:rsidR="00141A1E" w:rsidRPr="00141A1E" w:rsidRDefault="00141A1E" w:rsidP="00141A1E">
      <w:pPr>
        <w:rPr>
          <w:ins w:id="15888" w:author="Laurence Golding" w:date="2019-05-11T06:52:00Z"/>
        </w:rPr>
      </w:pPr>
      <w:ins w:id="15889" w:author="Laurence Golding" w:date="2019-05-11T06:52:00Z">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ins>
    </w:p>
    <w:p w14:paraId="42678110" w14:textId="21180B15" w:rsidR="00924F08" w:rsidRDefault="00981D2A" w:rsidP="00924F08">
      <w:pPr>
        <w:pStyle w:val="Heading2"/>
        <w:rPr>
          <w:ins w:id="15890" w:author="Laurence Golding" w:date="2019-05-11T06:52:00Z"/>
        </w:rPr>
      </w:pPr>
      <w:bookmarkStart w:id="15891" w:name="_Ref5715652"/>
      <w:bookmarkStart w:id="15892" w:name="_Toc8367330"/>
      <w:ins w:id="15893" w:author="Laurence Golding" w:date="2019-05-11T06:52:00Z">
        <w:r>
          <w:t>webR</w:t>
        </w:r>
        <w:r w:rsidR="00924F08">
          <w:t>esponse object</w:t>
        </w:r>
        <w:bookmarkEnd w:id="15891"/>
        <w:bookmarkEnd w:id="15892"/>
      </w:ins>
    </w:p>
    <w:p w14:paraId="22135673" w14:textId="1AFD5784" w:rsidR="00924F08" w:rsidRDefault="00924F08" w:rsidP="00924F08">
      <w:pPr>
        <w:pStyle w:val="Heading3"/>
        <w:rPr>
          <w:ins w:id="15894" w:author="Laurence Golding" w:date="2019-05-11T06:52:00Z"/>
        </w:rPr>
      </w:pPr>
      <w:bookmarkStart w:id="15895" w:name="_Toc8367331"/>
      <w:ins w:id="15896" w:author="Laurence Golding" w:date="2019-05-11T06:52:00Z">
        <w:r>
          <w:t>General</w:t>
        </w:r>
        <w:bookmarkEnd w:id="15895"/>
      </w:ins>
    </w:p>
    <w:p w14:paraId="041334A1" w14:textId="16D1AAA2" w:rsidR="00924F08" w:rsidRDefault="000F0345" w:rsidP="00924F08">
      <w:pPr>
        <w:rPr>
          <w:ins w:id="15897" w:author="Laurence Golding" w:date="2019-05-11T06:52:00Z"/>
        </w:rPr>
      </w:pPr>
      <w:ins w:id="15898" w:author="Laurence Golding" w:date="2019-05-11T06:52:00Z">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r w:rsidR="005C469B">
          <w:fldChar w:fldCharType="begin"/>
        </w:r>
        <w:r w:rsidR="005C469B">
          <w:instrText xml:space="preserve"> HYPERLINK \l "RFC7230" </w:instrText>
        </w:r>
        <w:r w:rsidR="005C469B">
          <w:fldChar w:fldCharType="separate"/>
        </w:r>
        <w:r w:rsidR="00937E4C" w:rsidRPr="00937E4C">
          <w:rPr>
            <w:rStyle w:val="Hyperlink"/>
          </w:rPr>
          <w:t>RFC7230</w:t>
        </w:r>
        <w:r w:rsidR="005C469B">
          <w:rPr>
            <w:rStyle w:val="Hyperlink"/>
          </w:rPr>
          <w:fldChar w:fldCharType="end"/>
        </w:r>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9127C">
          <w:t>3.46</w:t>
        </w:r>
        <w:r w:rsidR="007C4E23">
          <w:fldChar w:fldCharType="end"/>
        </w:r>
        <w:r w:rsidR="007C4E23">
          <w:t>).</w:t>
        </w:r>
      </w:ins>
    </w:p>
    <w:p w14:paraId="4EE59687" w14:textId="1F577F0D" w:rsidR="007C4E23" w:rsidRDefault="007C4E23" w:rsidP="007C4E23">
      <w:pPr>
        <w:pStyle w:val="Note"/>
        <w:rPr>
          <w:ins w:id="15899" w:author="Laurence Golding" w:date="2019-05-11T06:52:00Z"/>
        </w:rPr>
      </w:pPr>
      <w:ins w:id="15900" w:author="Laurence Golding" w:date="2019-05-11T06:52:00Z">
        <w:r>
          <w:t>NOTE: This object is primarily useful to web analysis tools.</w:t>
        </w:r>
      </w:ins>
    </w:p>
    <w:p w14:paraId="7AB1DCFA" w14:textId="6AEF858C" w:rsidR="00672D1E" w:rsidRDefault="00672D1E" w:rsidP="00672D1E">
      <w:pPr>
        <w:rPr>
          <w:ins w:id="15901" w:author="Laurence Golding" w:date="2019-05-11T06:52:00Z"/>
        </w:rPr>
      </w:pPr>
      <w:ins w:id="15902" w:author="Laurence Golding" w:date="2019-05-11T06:52:00Z">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ins>
    </w:p>
    <w:p w14:paraId="00C82433" w14:textId="1AF1BCA0" w:rsidR="00672D1E" w:rsidRPr="00672D1E" w:rsidRDefault="00672D1E" w:rsidP="00672D1E">
      <w:pPr>
        <w:pStyle w:val="Note"/>
        <w:rPr>
          <w:ins w:id="15903" w:author="Laurence Golding" w:date="2019-05-11T06:52:00Z"/>
        </w:rPr>
      </w:pPr>
      <w:ins w:id="15904" w:author="Laurence Golding" w:date="2019-05-11T06:52:00Z">
        <w:r>
          <w:t>NOTE 2: This allows a</w:t>
        </w:r>
        <w:r w:rsidR="008377A9">
          <w:t>n analysis</w:t>
        </w:r>
        <w:r>
          <w:t xml:space="preserve"> tool to describe a situation where a server produces an </w:t>
        </w:r>
        <w:r w:rsidR="008377A9">
          <w:t>i</w:t>
        </w:r>
        <w:r>
          <w:t>nvalid response.</w:t>
        </w:r>
      </w:ins>
    </w:p>
    <w:p w14:paraId="29DEDD77" w14:textId="1BE75EDE" w:rsidR="00924F08" w:rsidRDefault="00C75437" w:rsidP="00C75437">
      <w:pPr>
        <w:pStyle w:val="Heading3"/>
        <w:rPr>
          <w:ins w:id="15905" w:author="Laurence Golding" w:date="2019-05-11T06:52:00Z"/>
        </w:rPr>
      </w:pPr>
      <w:bookmarkStart w:id="15906" w:name="_Ref5717809"/>
      <w:bookmarkStart w:id="15907" w:name="_Toc8367332"/>
      <w:ins w:id="15908" w:author="Laurence Golding" w:date="2019-05-11T06:52:00Z">
        <w:r>
          <w:t>index property</w:t>
        </w:r>
        <w:bookmarkEnd w:id="15906"/>
        <w:bookmarkEnd w:id="15907"/>
      </w:ins>
    </w:p>
    <w:p w14:paraId="3ED1A643" w14:textId="425AC065" w:rsidR="00381EA0" w:rsidRDefault="00381EA0" w:rsidP="00381EA0">
      <w:pPr>
        <w:rPr>
          <w:ins w:id="15909" w:author="Laurence Golding" w:date="2019-05-11T06:52:00Z"/>
        </w:rPr>
      </w:pPr>
      <w:ins w:id="15910" w:author="Laurence Golding" w:date="2019-05-11T06:52:00Z">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9127C">
          <w:t>3.14.22</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ins>
    </w:p>
    <w:p w14:paraId="0BE42E5C" w14:textId="6C4CC1EA" w:rsidR="00381EA0" w:rsidRDefault="00381EA0" w:rsidP="00381EA0">
      <w:pPr>
        <w:rPr>
          <w:ins w:id="15911" w:author="Laurence Golding" w:date="2019-05-11T06:52:00Z"/>
        </w:rPr>
      </w:pPr>
      <w:ins w:id="15912" w:author="Laurence Golding" w:date="2019-05-11T06:52:00Z">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ins>
    </w:p>
    <w:p w14:paraId="4BD346FA" w14:textId="7D390CC2" w:rsidR="00381EA0" w:rsidRDefault="00381EA0" w:rsidP="00381EA0">
      <w:pPr>
        <w:rPr>
          <w:ins w:id="15913" w:author="Laurence Golding" w:date="2019-05-11T06:52:00Z"/>
        </w:rPr>
      </w:pPr>
      <w:ins w:id="15914" w:author="Laurence Golding" w:date="2019-05-11T06:52:00Z">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ins>
    </w:p>
    <w:p w14:paraId="0356D092" w14:textId="5A98C281" w:rsidR="00381EA0" w:rsidRDefault="00381EA0" w:rsidP="00381EA0">
      <w:pPr>
        <w:rPr>
          <w:ins w:id="15915" w:author="Laurence Golding" w:date="2019-05-11T06:52:00Z"/>
        </w:rPr>
      </w:pPr>
      <w:ins w:id="15916" w:author="Laurence Golding" w:date="2019-05-11T06:52:00Z">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contain</w:t>
        </w:r>
        <w:r w:rsidR="006F09B5">
          <w:t>s</w:t>
        </w:r>
        <w:r>
          <w:t xml:space="preserve">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ins>
    </w:p>
    <w:p w14:paraId="348C2C29" w14:textId="5848BEF7" w:rsidR="00381EA0" w:rsidRDefault="00381EA0" w:rsidP="00381EA0">
      <w:pPr>
        <w:rPr>
          <w:ins w:id="15917" w:author="Laurence Golding" w:date="2019-05-11T06:52:00Z"/>
        </w:rPr>
      </w:pPr>
      <w:ins w:id="15918" w:author="Laurence Golding" w:date="2019-05-11T06:52:00Z">
        <w:r>
          <w:t xml:space="preserve">If </w:t>
        </w:r>
        <w:r>
          <w:rPr>
            <w:rStyle w:val="CODEtemp"/>
          </w:rPr>
          <w:t>index</w:t>
        </w:r>
        <w:r>
          <w:t xml:space="preserve"> is present, </w:t>
        </w:r>
        <w:r w:rsidRPr="00BD0A07">
          <w:rPr>
            <w:rStyle w:val="CODEtemp"/>
          </w:rPr>
          <w:t>thisObject</w:t>
        </w:r>
        <w:r>
          <w:t xml:space="preserve"> </w:t>
        </w:r>
        <w:r>
          <w:rPr>
            <w:b/>
          </w:rPr>
          <w:t>SHALL</w:t>
        </w:r>
        <w:r>
          <w:t xml:space="preserve"> take </w:t>
        </w:r>
        <w:r w:rsidR="00394545">
          <w:t>all</w:t>
        </w:r>
        <w:r>
          <w:t xml:space="preserve"> propert</w:t>
        </w:r>
        <w:r w:rsidR="00394545">
          <w:t>ies</w:t>
        </w:r>
        <w:r>
          <w:t xml:space="preserve"> </w:t>
        </w:r>
        <w:r w:rsidR="00394545">
          <w:t xml:space="preserve">present on </w:t>
        </w:r>
        <w:r>
          <w:t>the cached object.</w:t>
        </w:r>
        <w:r w:rsidR="006B70E8">
          <w:t xml:space="preserve"> If </w:t>
        </w:r>
        <w:r w:rsidR="006B70E8" w:rsidRPr="006B70E8">
          <w:rPr>
            <w:rStyle w:val="CODEtemp"/>
          </w:rPr>
          <w:t>thisObject</w:t>
        </w:r>
        <w:r w:rsidR="006B70E8">
          <w:t xml:space="preserve"> contains any properties other than </w:t>
        </w:r>
        <w:r w:rsidR="006B70E8" w:rsidRPr="006B70E8">
          <w:rPr>
            <w:rStyle w:val="CODEtemp"/>
          </w:rPr>
          <w:t>index</w:t>
        </w:r>
        <w:r w:rsidR="006B70E8">
          <w:t xml:space="preserve">, they </w:t>
        </w:r>
        <w:r w:rsidR="006B70E8">
          <w:rPr>
            <w:b/>
          </w:rPr>
          <w:t>SHALL</w:t>
        </w:r>
        <w:r w:rsidR="006B70E8">
          <w:t xml:space="preserve"> equal the corresponding properties of the cached object.</w:t>
        </w:r>
      </w:ins>
    </w:p>
    <w:p w14:paraId="0086E070" w14:textId="762E22FD" w:rsidR="00381EA0" w:rsidRDefault="00381EA0" w:rsidP="00381EA0">
      <w:pPr>
        <w:pStyle w:val="Note"/>
        <w:rPr>
          <w:ins w:id="15919" w:author="Laurence Golding" w:date="2019-05-11T06:52:00Z"/>
        </w:rPr>
      </w:pPr>
      <w:ins w:id="15920" w:author="Laurence Golding" w:date="2019-05-11T06:52:00Z">
        <w:r>
          <w:t>NOTE</w:t>
        </w:r>
        <w:r w:rsidR="00364283">
          <w:t xml:space="preserve"> 1</w:t>
        </w:r>
        <w:r>
          <w:t xml:space="preserve">: This allows a SARIF producer to reduce the size of the log file by </w:t>
        </w:r>
        <w:r w:rsidR="00394545">
          <w:t xml:space="preserve">reusing the same </w:t>
        </w:r>
        <w:r w:rsidR="00394545">
          <w:rPr>
            <w:rStyle w:val="CODEtemp"/>
          </w:rPr>
          <w:t>webResponse</w:t>
        </w:r>
        <w:r w:rsidR="00394545">
          <w:t xml:space="preserve"> object in multiple results</w:t>
        </w:r>
        <w:r>
          <w:t>.</w:t>
        </w:r>
      </w:ins>
    </w:p>
    <w:p w14:paraId="49D14DE9" w14:textId="76388D9E" w:rsidR="00364283" w:rsidRPr="00364283" w:rsidRDefault="00364283" w:rsidP="00364283">
      <w:pPr>
        <w:pStyle w:val="Note"/>
        <w:rPr>
          <w:ins w:id="15921" w:author="Laurence Golding" w:date="2019-05-11T06:52:00Z"/>
        </w:rPr>
      </w:pPr>
      <w:ins w:id="15922" w:author="Laurence Golding" w:date="2019-05-11T06:52:00Z">
        <w:r>
          <w:t xml:space="preserve">NOTE 2: For examples of the use of an </w:t>
        </w:r>
        <w:r w:rsidRPr="00364283">
          <w:rPr>
            <w:rStyle w:val="CODEtemp"/>
          </w:rPr>
          <w:t>index</w:t>
        </w:r>
        <w:r>
          <w:t xml:space="preserve"> property to locate a cached object, see §</w:t>
        </w:r>
        <w:r w:rsidR="00394545">
          <w:fldChar w:fldCharType="begin"/>
        </w:r>
        <w:r w:rsidR="00394545">
          <w:instrText xml:space="preserve"> REF _Ref7353786 \r \h </w:instrText>
        </w:r>
        <w:r w:rsidR="00394545">
          <w:fldChar w:fldCharType="separate"/>
        </w:r>
        <w:r w:rsidR="0009127C">
          <w:t>3.38.2</w:t>
        </w:r>
        <w:r w:rsidR="00394545">
          <w:fldChar w:fldCharType="end"/>
        </w:r>
        <w:r>
          <w:t>.</w:t>
        </w:r>
      </w:ins>
    </w:p>
    <w:p w14:paraId="1456E41C" w14:textId="4A16BA40" w:rsidR="00C75437" w:rsidRDefault="00C75437" w:rsidP="00C75437">
      <w:pPr>
        <w:pStyle w:val="Heading3"/>
        <w:rPr>
          <w:ins w:id="15923" w:author="Laurence Golding" w:date="2019-05-11T06:52:00Z"/>
        </w:rPr>
      </w:pPr>
      <w:bookmarkStart w:id="15924" w:name="_Ref5717825"/>
      <w:bookmarkStart w:id="15925" w:name="_Toc8367333"/>
      <w:ins w:id="15926" w:author="Laurence Golding" w:date="2019-05-11T06:52:00Z">
        <w:r>
          <w:t>protocol property</w:t>
        </w:r>
        <w:bookmarkEnd w:id="15924"/>
        <w:bookmarkEnd w:id="15925"/>
      </w:ins>
    </w:p>
    <w:p w14:paraId="78B6379E" w14:textId="3A96D7E2" w:rsidR="000D2F9E" w:rsidRDefault="000D2F9E" w:rsidP="00C75437">
      <w:pPr>
        <w:rPr>
          <w:ins w:id="15927" w:author="Laurence Golding" w:date="2019-05-11T06:52:00Z"/>
        </w:rPr>
      </w:pPr>
      <w:ins w:id="15928" w:author="Laurence Golding" w:date="2019-05-11T06:52: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ins>
    </w:p>
    <w:p w14:paraId="64F401AA" w14:textId="72CCAA1A" w:rsidR="00C75437" w:rsidRDefault="000D2F9E" w:rsidP="000D2F9E">
      <w:pPr>
        <w:pStyle w:val="Note"/>
        <w:rPr>
          <w:ins w:id="15929" w:author="Laurence Golding" w:date="2019-05-11T06:52:00Z"/>
        </w:rPr>
      </w:pPr>
      <w:ins w:id="15930" w:author="Laurence Golding" w:date="2019-05-11T06:52:00Z">
        <w:r>
          <w:t xml:space="preserve">EXAMPLE: </w:t>
        </w:r>
        <w:r w:rsidRPr="000D2F9E">
          <w:rPr>
            <w:rStyle w:val="CODEtemp"/>
          </w:rPr>
          <w:t>"protocol": "HTTP"</w:t>
        </w:r>
        <w:r w:rsidR="00937E4C">
          <w:t xml:space="preserve"> </w:t>
        </w:r>
      </w:ins>
    </w:p>
    <w:p w14:paraId="52A64F59" w14:textId="6BACD305" w:rsidR="00C75437" w:rsidRDefault="00C75437" w:rsidP="00C75437">
      <w:pPr>
        <w:pStyle w:val="Heading3"/>
        <w:rPr>
          <w:ins w:id="15931" w:author="Laurence Golding" w:date="2019-05-11T06:52:00Z"/>
        </w:rPr>
      </w:pPr>
      <w:bookmarkStart w:id="15932" w:name="_Ref5717831"/>
      <w:bookmarkStart w:id="15933" w:name="_Toc8367334"/>
      <w:ins w:id="15934" w:author="Laurence Golding" w:date="2019-05-11T06:52:00Z">
        <w:r>
          <w:t>version property</w:t>
        </w:r>
        <w:bookmarkEnd w:id="15932"/>
        <w:bookmarkEnd w:id="15933"/>
      </w:ins>
    </w:p>
    <w:p w14:paraId="60285C74" w14:textId="71754F17" w:rsidR="00C75437" w:rsidRDefault="000D2F9E" w:rsidP="00C75437">
      <w:pPr>
        <w:rPr>
          <w:ins w:id="15935" w:author="Laurence Golding" w:date="2019-05-11T06:52:00Z"/>
        </w:rPr>
      </w:pPr>
      <w:ins w:id="15936" w:author="Laurence Golding" w:date="2019-05-11T06:52: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ins>
    </w:p>
    <w:p w14:paraId="70CC1CC3" w14:textId="6E471BA2" w:rsidR="000D2F9E" w:rsidRDefault="000D2F9E" w:rsidP="000D2F9E">
      <w:pPr>
        <w:pStyle w:val="Note"/>
        <w:rPr>
          <w:ins w:id="15937" w:author="Laurence Golding" w:date="2019-05-11T06:52:00Z"/>
        </w:rPr>
      </w:pPr>
      <w:ins w:id="15938" w:author="Laurence Golding" w:date="2019-05-11T06:52:00Z">
        <w:r>
          <w:t xml:space="preserve">EXAMPLE: </w:t>
        </w:r>
        <w:r w:rsidRPr="000D2F9E">
          <w:rPr>
            <w:rStyle w:val="CODEtemp"/>
          </w:rPr>
          <w:t>"version": "1.1"</w:t>
        </w:r>
      </w:ins>
    </w:p>
    <w:p w14:paraId="7816CDE3" w14:textId="5D7B5548" w:rsidR="00C75437" w:rsidRDefault="00C75437" w:rsidP="00C75437">
      <w:pPr>
        <w:pStyle w:val="Heading3"/>
        <w:rPr>
          <w:ins w:id="15939" w:author="Laurence Golding" w:date="2019-05-11T06:52:00Z"/>
        </w:rPr>
      </w:pPr>
      <w:bookmarkStart w:id="15940" w:name="_Ref5717869"/>
      <w:bookmarkStart w:id="15941" w:name="_Toc8367335"/>
      <w:ins w:id="15942" w:author="Laurence Golding" w:date="2019-05-11T06:52:00Z">
        <w:r>
          <w:t>statusCode property</w:t>
        </w:r>
        <w:bookmarkEnd w:id="15940"/>
        <w:bookmarkEnd w:id="15941"/>
      </w:ins>
    </w:p>
    <w:p w14:paraId="5F838345" w14:textId="0286EFED" w:rsidR="00C75437" w:rsidRDefault="000D2F9E" w:rsidP="00C75437">
      <w:pPr>
        <w:rPr>
          <w:ins w:id="15943" w:author="Laurence Golding" w:date="2019-05-11T06:52:00Z"/>
        </w:rPr>
      </w:pPr>
      <w:ins w:id="15944" w:author="Laurence Golding" w:date="2019-05-11T06:52:00Z">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ins>
    </w:p>
    <w:p w14:paraId="5E6039E4" w14:textId="44F97285" w:rsidR="000D2F9E" w:rsidRDefault="000D2F9E" w:rsidP="000D2F9E">
      <w:pPr>
        <w:pStyle w:val="Note"/>
        <w:rPr>
          <w:ins w:id="15945" w:author="Laurence Golding" w:date="2019-05-11T06:52:00Z"/>
        </w:rPr>
      </w:pPr>
      <w:ins w:id="15946" w:author="Laurence Golding" w:date="2019-05-11T06:52:00Z">
        <w:r>
          <w:t xml:space="preserve">EXAMPLE: </w:t>
        </w:r>
        <w:r w:rsidRPr="000D2F9E">
          <w:rPr>
            <w:rStyle w:val="CODEtemp"/>
          </w:rPr>
          <w:t>"statusCode": 200</w:t>
        </w:r>
      </w:ins>
    </w:p>
    <w:p w14:paraId="39F7D7EB" w14:textId="2E1BFF2A" w:rsidR="00C75437" w:rsidRDefault="00C75437" w:rsidP="00C75437">
      <w:pPr>
        <w:pStyle w:val="Heading3"/>
        <w:rPr>
          <w:ins w:id="15947" w:author="Laurence Golding" w:date="2019-05-11T06:52:00Z"/>
        </w:rPr>
      </w:pPr>
      <w:bookmarkStart w:id="15948" w:name="_Ref5717858"/>
      <w:bookmarkStart w:id="15949" w:name="_Toc8367336"/>
      <w:ins w:id="15950" w:author="Laurence Golding" w:date="2019-05-11T06:52:00Z">
        <w:r>
          <w:t>reasonPhrase property</w:t>
        </w:r>
        <w:bookmarkEnd w:id="15948"/>
        <w:bookmarkEnd w:id="15949"/>
      </w:ins>
    </w:p>
    <w:p w14:paraId="0318BF2F" w14:textId="2BB075A2" w:rsidR="00C75437" w:rsidRDefault="000D2F9E" w:rsidP="00C75437">
      <w:pPr>
        <w:rPr>
          <w:ins w:id="15951" w:author="Laurence Golding" w:date="2019-05-11T06:52:00Z"/>
        </w:rPr>
      </w:pPr>
      <w:ins w:id="15952" w:author="Laurence Golding" w:date="2019-05-11T06:52: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9127C">
          <w:t>3.47.5</w:t>
        </w:r>
        <w:r>
          <w:fldChar w:fldCharType="end"/>
        </w:r>
        <w:r>
          <w:t>)</w:t>
        </w:r>
        <w:r w:rsidR="0001665D">
          <w:t xml:space="preserve"> found on the HTTP </w:t>
        </w:r>
        <w:r w:rsidR="00762BA9">
          <w:t xml:space="preserve">status </w:t>
        </w:r>
        <w:r w:rsidR="0001665D">
          <w:t>line</w:t>
        </w:r>
        <w:r>
          <w:t>.</w:t>
        </w:r>
      </w:ins>
    </w:p>
    <w:p w14:paraId="07E3C6E7" w14:textId="63864823" w:rsidR="000D2F9E" w:rsidRDefault="000D2F9E" w:rsidP="000D2F9E">
      <w:pPr>
        <w:pStyle w:val="Note"/>
        <w:rPr>
          <w:ins w:id="15953" w:author="Laurence Golding" w:date="2019-05-11T06:52:00Z"/>
          <w:rStyle w:val="CODEtemp"/>
        </w:rPr>
      </w:pPr>
      <w:ins w:id="15954" w:author="Laurence Golding" w:date="2019-05-11T06:52:00Z">
        <w:r>
          <w:t xml:space="preserve">EXAMPLE: </w:t>
        </w:r>
        <w:r w:rsidRPr="000D2F9E">
          <w:rPr>
            <w:rStyle w:val="CODEtemp"/>
          </w:rPr>
          <w:t>"reasonPhrase": "OK"</w:t>
        </w:r>
      </w:ins>
    </w:p>
    <w:p w14:paraId="318A4234" w14:textId="54F58726" w:rsidR="0001665D" w:rsidRPr="0001665D" w:rsidRDefault="0001665D" w:rsidP="0001665D">
      <w:pPr>
        <w:rPr>
          <w:ins w:id="15955" w:author="Laurence Golding" w:date="2019-05-11T06:52:00Z"/>
        </w:rPr>
      </w:pPr>
      <w:ins w:id="15956" w:author="Laurence Golding" w:date="2019-05-11T06:52:00Z">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9127C">
          <w:t>3.47.9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ins>
    </w:p>
    <w:p w14:paraId="521E7AF6" w14:textId="7B50130C" w:rsidR="00C75437" w:rsidRDefault="00C75437" w:rsidP="00C75437">
      <w:pPr>
        <w:pStyle w:val="Heading3"/>
        <w:rPr>
          <w:ins w:id="15957" w:author="Laurence Golding" w:date="2019-05-11T06:52:00Z"/>
        </w:rPr>
      </w:pPr>
      <w:bookmarkStart w:id="15958" w:name="_Ref5723562"/>
      <w:bookmarkStart w:id="15959" w:name="_Toc8367337"/>
      <w:ins w:id="15960" w:author="Laurence Golding" w:date="2019-05-11T06:52:00Z">
        <w:r>
          <w:t>headers property</w:t>
        </w:r>
        <w:bookmarkEnd w:id="15958"/>
        <w:bookmarkEnd w:id="15959"/>
      </w:ins>
    </w:p>
    <w:p w14:paraId="49F79F55" w14:textId="67CD1D62" w:rsidR="00C75437" w:rsidRDefault="00CA381A" w:rsidP="00C75437">
      <w:pPr>
        <w:rPr>
          <w:ins w:id="15961" w:author="Laurence Golding" w:date="2019-05-11T06:52:00Z"/>
        </w:rPr>
      </w:pPr>
      <w:ins w:id="15962" w:author="Laurence Golding" w:date="2019-05-11T06:52:00Z">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9127C">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ins>
    </w:p>
    <w:p w14:paraId="7FC6108E" w14:textId="5BC93548" w:rsidR="00C75437" w:rsidRDefault="00C75437" w:rsidP="00C75437">
      <w:pPr>
        <w:pStyle w:val="Heading3"/>
        <w:rPr>
          <w:ins w:id="15963" w:author="Laurence Golding" w:date="2019-05-11T06:52:00Z"/>
        </w:rPr>
      </w:pPr>
      <w:bookmarkStart w:id="15964" w:name="_Toc8367338"/>
      <w:ins w:id="15965" w:author="Laurence Golding" w:date="2019-05-11T06:52:00Z">
        <w:r>
          <w:t>body property</w:t>
        </w:r>
        <w:bookmarkEnd w:id="15964"/>
      </w:ins>
    </w:p>
    <w:p w14:paraId="4EEA2828" w14:textId="1D593A2C" w:rsidR="00141A1E" w:rsidRDefault="00141A1E" w:rsidP="00141A1E">
      <w:pPr>
        <w:rPr>
          <w:ins w:id="15966" w:author="Laurence Golding" w:date="2019-05-11T06:52:00Z"/>
        </w:rPr>
      </w:pPr>
      <w:ins w:id="15967" w:author="Laurence Golding" w:date="2019-05-11T06:52:00Z">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9127C">
          <w:t>3.3</w:t>
        </w:r>
        <w:r>
          <w:fldChar w:fldCharType="end"/>
        </w:r>
        <w:r>
          <w:t>) containing the body of the response.</w:t>
        </w:r>
      </w:ins>
    </w:p>
    <w:p w14:paraId="08136C23" w14:textId="0081F9C4" w:rsidR="00141A1E" w:rsidRDefault="00141A1E" w:rsidP="00141A1E">
      <w:pPr>
        <w:rPr>
          <w:ins w:id="15968" w:author="Laurence Golding" w:date="2019-05-11T06:52:00Z"/>
        </w:rPr>
      </w:pPr>
      <w:ins w:id="15969" w:author="Laurence Golding" w:date="2019-05-11T06:52:00Z">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9127C">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ins>
    </w:p>
    <w:p w14:paraId="6C2839E1" w14:textId="59508EA3" w:rsidR="00141A1E" w:rsidRDefault="00141A1E" w:rsidP="00141A1E">
      <w:pPr>
        <w:pStyle w:val="Note"/>
        <w:rPr>
          <w:ins w:id="15970" w:author="Laurence Golding" w:date="2019-05-11T06:52:00Z"/>
        </w:rPr>
      </w:pPr>
      <w:ins w:id="15971" w:author="Laurence Golding" w:date="2019-05-11T06:52:00Z">
        <w:r>
          <w:t>NOTE 1: The transcoding is required because all textual content in a SARIF log file is represented in UTF-8 (see §</w:t>
        </w:r>
        <w:r>
          <w:fldChar w:fldCharType="begin"/>
        </w:r>
        <w:r>
          <w:instrText xml:space="preserve"> REF _Ref509041819 \r \h </w:instrText>
        </w:r>
        <w:r>
          <w:fldChar w:fldCharType="separate"/>
        </w:r>
        <w:r w:rsidR="0009127C">
          <w:t>3.1</w:t>
        </w:r>
        <w:r>
          <w:fldChar w:fldCharType="end"/>
        </w:r>
        <w:r>
          <w:t>).</w:t>
        </w:r>
      </w:ins>
    </w:p>
    <w:p w14:paraId="5E414B4C" w14:textId="0F3D8D83" w:rsidR="00141A1E" w:rsidRDefault="00141A1E" w:rsidP="00141A1E">
      <w:pPr>
        <w:pStyle w:val="Note"/>
        <w:rPr>
          <w:ins w:id="15972" w:author="Laurence Golding" w:date="2019-05-11T06:52:00Z"/>
        </w:rPr>
      </w:pPr>
      <w:ins w:id="15973" w:author="Laurence Golding" w:date="2019-05-11T06:52:00Z">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9127C">
          <w:t>3.47.7</w:t>
        </w:r>
        <w:r>
          <w:fldChar w:fldCharType="end"/>
        </w:r>
        <w:r>
          <w:t xml:space="preserve">), for example, </w:t>
        </w:r>
        <w:r w:rsidRPr="00141A1E">
          <w:rPr>
            <w:rStyle w:val="CODEtemp"/>
          </w:rPr>
          <w:t>"text/plain; charset=ascii"</w:t>
        </w:r>
        <w:r>
          <w:t>.</w:t>
        </w:r>
      </w:ins>
    </w:p>
    <w:p w14:paraId="09F28572" w14:textId="615142E3" w:rsidR="00141A1E" w:rsidRPr="00141A1E" w:rsidRDefault="00141A1E" w:rsidP="00141A1E">
      <w:pPr>
        <w:rPr>
          <w:ins w:id="15974" w:author="Laurence Golding" w:date="2019-05-11T06:52:00Z"/>
        </w:rPr>
      </w:pPr>
      <w:ins w:id="15975" w:author="Laurence Golding" w:date="2019-05-11T06:52:00Z">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9127C">
          <w:t>3.3.3</w:t>
        </w:r>
        <w:r>
          <w:fldChar w:fldCharType="end"/>
        </w:r>
        <w:r>
          <w:t xml:space="preserve">) </w:t>
        </w:r>
        <w:r>
          <w:rPr>
            <w:b/>
          </w:rPr>
          <w:t>MAY</w:t>
        </w:r>
        <w:r>
          <w:t xml:space="preserve"> be present. If present, it </w:t>
        </w:r>
        <w:r>
          <w:rPr>
            <w:b/>
          </w:rPr>
          <w:t>SHALL</w:t>
        </w:r>
        <w:r>
          <w:t xml:space="preserve"> contain the MIME Base64 encoding [</w:t>
        </w:r>
        <w:r w:rsidR="005C469B">
          <w:fldChar w:fldCharType="begin"/>
        </w:r>
        <w:r w:rsidR="005C469B">
          <w:instrText xml:space="preserve"> HYPERLINK \l "RFC2045" </w:instrText>
        </w:r>
        <w:r w:rsidR="005C469B">
          <w:fldChar w:fldCharType="separate"/>
        </w:r>
        <w:r w:rsidRPr="00E22946">
          <w:rPr>
            <w:rStyle w:val="Hyperlink"/>
          </w:rPr>
          <w:t>RFC2045</w:t>
        </w:r>
        <w:r w:rsidR="005C469B">
          <w:rPr>
            <w:rStyle w:val="Hyperlink"/>
          </w:rPr>
          <w:fldChar w:fldCharType="end"/>
        </w:r>
        <w:r>
          <w:t>] of the body as it was actually transmitted.</w:t>
        </w:r>
      </w:ins>
    </w:p>
    <w:p w14:paraId="37F609EE" w14:textId="32A9B7E0" w:rsidR="00141A1E" w:rsidRDefault="00141A1E" w:rsidP="00141A1E">
      <w:pPr>
        <w:rPr>
          <w:ins w:id="15976" w:author="Laurence Golding" w:date="2019-05-11T06:52:00Z"/>
        </w:rPr>
      </w:pPr>
      <w:ins w:id="15977" w:author="Laurence Golding" w:date="2019-05-11T06:52:00Z">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ins>
    </w:p>
    <w:p w14:paraId="33FFCF10" w14:textId="144BD395" w:rsidR="0001665D" w:rsidRDefault="0001665D" w:rsidP="0001665D">
      <w:pPr>
        <w:pStyle w:val="Heading3"/>
        <w:rPr>
          <w:ins w:id="15978" w:author="Laurence Golding" w:date="2019-05-11T06:52:00Z"/>
        </w:rPr>
      </w:pPr>
      <w:bookmarkStart w:id="15979" w:name="_Ref7087321"/>
      <w:bookmarkStart w:id="15980" w:name="_Toc8367339"/>
      <w:ins w:id="15981" w:author="Laurence Golding" w:date="2019-05-11T06:52:00Z">
        <w:r>
          <w:t>noResponseReceived property</w:t>
        </w:r>
        <w:bookmarkEnd w:id="15979"/>
        <w:bookmarkEnd w:id="15980"/>
      </w:ins>
    </w:p>
    <w:p w14:paraId="3C00CA67" w14:textId="2926ECFD" w:rsidR="0001665D" w:rsidRDefault="0001665D" w:rsidP="0001665D">
      <w:pPr>
        <w:rPr>
          <w:ins w:id="15982" w:author="Laurence Golding" w:date="2019-05-11T06:52:00Z"/>
        </w:rPr>
      </w:pPr>
      <w:ins w:id="15983" w:author="Laurence Golding" w:date="2019-05-11T06:52:00Z">
        <w:r>
          <w:t xml:space="preserve">If no response to the HTTP request was received (for example, because of a network failure), the </w:t>
        </w:r>
        <w:r w:rsidRPr="0001665D">
          <w:rPr>
            <w:rStyle w:val="CODEtemp"/>
          </w:rPr>
          <w:t>web</w:t>
        </w:r>
        <w:r w:rsidR="00C926AF">
          <w:rPr>
            <w:rStyle w:val="CODEtemp"/>
          </w:rPr>
          <w:t>Response</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ins>
    </w:p>
    <w:p w14:paraId="79198DB1" w14:textId="17D01506" w:rsidR="0001665D" w:rsidRPr="0001665D" w:rsidRDefault="0001665D" w:rsidP="0001665D">
      <w:pPr>
        <w:rPr>
          <w:ins w:id="15984" w:author="Laurence Golding" w:date="2019-05-11T06:52:00Z"/>
        </w:rPr>
      </w:pPr>
      <w:ins w:id="15985" w:author="Laurence Golding" w:date="2019-05-11T06:52:00Z">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9127C">
          <w:t>3.47.6</w:t>
        </w:r>
        <w:r>
          <w:fldChar w:fldCharType="end"/>
        </w:r>
        <w:r>
          <w:t xml:space="preserve">), which normally contains the reason phrase from the HTTP response line, </w:t>
        </w:r>
        <w:r>
          <w:rPr>
            <w:b/>
          </w:rPr>
          <w:t>SHOULD</w:t>
        </w:r>
        <w:r>
          <w:t xml:space="preserve"> instead contain a string describing the reason that no response was received.</w:t>
        </w:r>
      </w:ins>
    </w:p>
    <w:p w14:paraId="1FFE316B" w14:textId="77777777" w:rsidR="00C82EC9" w:rsidRDefault="00C82EC9" w:rsidP="00C82EC9">
      <w:pPr>
        <w:pStyle w:val="Heading2"/>
        <w:numPr>
          <w:ilvl w:val="1"/>
          <w:numId w:val="2"/>
        </w:numPr>
        <w:rPr>
          <w:ins w:id="15986" w:author="Laurence Golding" w:date="2019-05-11T06:52:00Z"/>
        </w:rPr>
      </w:pPr>
      <w:bookmarkStart w:id="15987" w:name="_Ref529368289"/>
      <w:bookmarkStart w:id="15988" w:name="_Toc8367340"/>
      <w:ins w:id="15989" w:author="Laurence Golding" w:date="2019-05-11T06:52:00Z">
        <w:r>
          <w:t>resultProvenance object</w:t>
        </w:r>
        <w:bookmarkEnd w:id="15987"/>
        <w:bookmarkEnd w:id="15988"/>
      </w:ins>
    </w:p>
    <w:p w14:paraId="75BA9795" w14:textId="77777777" w:rsidR="00C82EC9" w:rsidRDefault="00C82EC9" w:rsidP="00C82EC9">
      <w:pPr>
        <w:pStyle w:val="Heading3"/>
        <w:numPr>
          <w:ilvl w:val="2"/>
          <w:numId w:val="2"/>
        </w:numPr>
        <w:rPr>
          <w:ins w:id="15990" w:author="Laurence Golding" w:date="2019-05-11T06:52:00Z"/>
        </w:rPr>
      </w:pPr>
      <w:bookmarkStart w:id="15991" w:name="_Toc8367341"/>
      <w:ins w:id="15992" w:author="Laurence Golding" w:date="2019-05-11T06:52:00Z">
        <w:r>
          <w:t>General</w:t>
        </w:r>
        <w:bookmarkEnd w:id="15991"/>
      </w:ins>
    </w:p>
    <w:p w14:paraId="1256146F" w14:textId="71510227" w:rsidR="00C82EC9" w:rsidRDefault="00C82EC9" w:rsidP="00C82EC9">
      <w:pPr>
        <w:rPr>
          <w:ins w:id="15993" w:author="Laurence Golding" w:date="2019-05-11T06:52:00Z"/>
        </w:rPr>
      </w:pPr>
      <w:ins w:id="15994" w:author="Laurence Golding" w:date="2019-05-11T06:52:00Z">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ins>
    </w:p>
    <w:p w14:paraId="0B5AAFFB" w14:textId="3097C5C3" w:rsidR="00C82EC9" w:rsidRDefault="00C82EC9" w:rsidP="00C82EC9">
      <w:pPr>
        <w:pStyle w:val="Note"/>
        <w:rPr>
          <w:ins w:id="15995" w:author="Laurence Golding" w:date="2019-05-11T06:52:00Z"/>
        </w:rPr>
      </w:pPr>
      <w:ins w:id="15996" w:author="Laurence Golding" w:date="2019-05-11T06:52:00Z">
        <w:r>
          <w:t xml:space="preserve">NOTE: This information is useful to </w:t>
        </w:r>
        <w:r w:rsidR="00CB061D">
          <w:t>various human and automated participants in an engineering system. For example:</w:t>
        </w:r>
      </w:ins>
    </w:p>
    <w:p w14:paraId="498AA2C8" w14:textId="494FB22C" w:rsidR="00CB061D" w:rsidRDefault="00CB061D" w:rsidP="007F356E">
      <w:pPr>
        <w:pStyle w:val="Note"/>
        <w:numPr>
          <w:ilvl w:val="0"/>
          <w:numId w:val="55"/>
        </w:numPr>
        <w:rPr>
          <w:ins w:id="15997" w:author="Laurence Golding" w:date="2019-05-11T06:52:00Z"/>
        </w:rPr>
      </w:pPr>
      <w:ins w:id="15998" w:author="Laurence Golding" w:date="2019-05-11T06:52: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rsidP="007F356E">
      <w:pPr>
        <w:pStyle w:val="Note"/>
        <w:numPr>
          <w:ilvl w:val="0"/>
          <w:numId w:val="55"/>
        </w:numPr>
        <w:rPr>
          <w:ins w:id="15999" w:author="Laurence Golding" w:date="2019-05-11T06:52:00Z"/>
        </w:rPr>
      </w:pPr>
      <w:ins w:id="16000" w:author="Laurence Golding" w:date="2019-05-11T06:52:00Z">
        <w:r>
          <w:t>A developer reviewing results might use the information to determine how long an issue has existed in the code.</w:t>
        </w:r>
      </w:ins>
    </w:p>
    <w:p w14:paraId="1C6C9C92" w14:textId="6A72C9E7" w:rsidR="00CB061D" w:rsidRPr="00CB061D" w:rsidRDefault="00CB061D" w:rsidP="007F356E">
      <w:pPr>
        <w:pStyle w:val="Note"/>
        <w:numPr>
          <w:ilvl w:val="0"/>
          <w:numId w:val="55"/>
        </w:numPr>
        <w:rPr>
          <w:ins w:id="16001" w:author="Laurence Golding" w:date="2019-05-11T06:52:00Z"/>
        </w:rPr>
      </w:pPr>
      <w:ins w:id="16002" w:author="Laurence Golding" w:date="2019-05-11T06:52:00Z">
        <w:r>
          <w:t>A result management system might be responsible for associating logically identical results from one run to the next, making it possible for the developer to determine how long the result has existed. Such a result management system might populate this information.</w:t>
        </w:r>
      </w:ins>
    </w:p>
    <w:p w14:paraId="311DF8DE" w14:textId="099A116B" w:rsidR="00C82EC9" w:rsidRDefault="00C82EC9" w:rsidP="00C82EC9">
      <w:pPr>
        <w:pStyle w:val="Heading3"/>
        <w:numPr>
          <w:ilvl w:val="2"/>
          <w:numId w:val="2"/>
        </w:numPr>
        <w:rPr>
          <w:ins w:id="16003" w:author="Laurence Golding" w:date="2019-05-11T06:52:00Z"/>
        </w:rPr>
      </w:pPr>
      <w:bookmarkStart w:id="16004" w:name="_Toc8367342"/>
      <w:ins w:id="16005" w:author="Laurence Golding" w:date="2019-05-11T06:52:00Z">
        <w:r>
          <w:t>firstDetectionTimeUtc property</w:t>
        </w:r>
        <w:bookmarkEnd w:id="16004"/>
      </w:ins>
    </w:p>
    <w:p w14:paraId="65E11777" w14:textId="7234FF1D" w:rsidR="00C82EC9" w:rsidRDefault="00C82EC9" w:rsidP="00C82EC9">
      <w:pPr>
        <w:rPr>
          <w:ins w:id="16006" w:author="Laurence Golding" w:date="2019-05-11T06:52:00Z"/>
        </w:rPr>
      </w:pPr>
      <w:ins w:id="16007" w:author="Laurence Golding" w:date="2019-05-11T06:52: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ins>
    </w:p>
    <w:p w14:paraId="074E20A0" w14:textId="02CBF2E6" w:rsidR="00C82EC9" w:rsidRDefault="00C82EC9" w:rsidP="00C82EC9">
      <w:pPr>
        <w:pStyle w:val="Note"/>
        <w:rPr>
          <w:ins w:id="16008" w:author="Laurence Golding" w:date="2019-05-11T06:52:00Z"/>
        </w:rPr>
      </w:pPr>
      <w:ins w:id="16009" w:author="Laurence Golding" w:date="2019-05-11T06:52:00Z">
        <w:r>
          <w:t>NOTE: Using the run’s start time makes it possible to group together results that were first detected in the same run.</w:t>
        </w:r>
      </w:ins>
    </w:p>
    <w:p w14:paraId="1560927F" w14:textId="0E6686C1" w:rsidR="00C82EC9" w:rsidRDefault="00C82EC9" w:rsidP="00C82EC9">
      <w:pPr>
        <w:pStyle w:val="Heading3"/>
        <w:rPr>
          <w:ins w:id="16010" w:author="Laurence Golding" w:date="2019-05-11T06:52:00Z"/>
        </w:rPr>
      </w:pPr>
      <w:bookmarkStart w:id="16011" w:name="_Toc8367343"/>
      <w:ins w:id="16012" w:author="Laurence Golding" w:date="2019-05-11T06:52:00Z">
        <w:r>
          <w:t>lastDetectionTimeUtc property</w:t>
        </w:r>
        <w:bookmarkEnd w:id="16011"/>
      </w:ins>
    </w:p>
    <w:p w14:paraId="16F93DF5" w14:textId="0CD33C89" w:rsidR="006C2F22" w:rsidRDefault="00C82EC9" w:rsidP="00C82EC9">
      <w:pPr>
        <w:rPr>
          <w:ins w:id="16013" w:author="Laurence Golding" w:date="2019-05-11T06:52:00Z"/>
        </w:rPr>
      </w:pPr>
      <w:ins w:id="16014" w:author="Laurence Golding" w:date="2019-05-11T06:52: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9127C">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ins>
    </w:p>
    <w:p w14:paraId="55DEA4CF" w14:textId="409919CE" w:rsidR="006C2F22" w:rsidRDefault="006C2F22" w:rsidP="006C2F22">
      <w:pPr>
        <w:pStyle w:val="Note"/>
        <w:rPr>
          <w:ins w:id="16015" w:author="Laurence Golding" w:date="2019-05-11T06:52:00Z"/>
        </w:rPr>
      </w:pPr>
      <w:ins w:id="16016" w:author="Laurence Golding" w:date="2019-05-11T06:52:00Z">
        <w:r>
          <w:t>NOTE: Using the run’s start time makes it possible to group together results that were detected in the same run.</w:t>
        </w:r>
      </w:ins>
    </w:p>
    <w:p w14:paraId="4C7FC296" w14:textId="375A36B8" w:rsidR="008370E6" w:rsidRDefault="008370E6" w:rsidP="008370E6">
      <w:pPr>
        <w:rPr>
          <w:ins w:id="16017" w:author="Laurence Golding" w:date="2019-05-11T06:52:00Z"/>
        </w:rPr>
      </w:pPr>
      <w:ins w:id="16018" w:author="Laurence Golding" w:date="2019-05-11T06:52: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434EDA4D" w:rsidR="008370E6" w:rsidRDefault="008370E6" w:rsidP="007F356E">
      <w:pPr>
        <w:pStyle w:val="ListParagraph"/>
        <w:numPr>
          <w:ilvl w:val="0"/>
          <w:numId w:val="60"/>
        </w:numPr>
        <w:rPr>
          <w:ins w:id="16019" w:author="Laurence Golding" w:date="2019-05-11T06:52:00Z"/>
        </w:rPr>
      </w:pPr>
      <w:ins w:id="16020" w:author="Laurence Golding" w:date="2019-05-11T06:52:00Z">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9127C">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9127C">
          <w:t>3.20</w:t>
        </w:r>
        <w:r>
          <w:fldChar w:fldCharType="end"/>
        </w:r>
        <w:r>
          <w:t>) in that array, then the default is the earliest of those times.</w:t>
        </w:r>
      </w:ins>
    </w:p>
    <w:p w14:paraId="1AF20FEE" w14:textId="4796907A" w:rsidR="008370E6" w:rsidRPr="008370E6" w:rsidRDefault="008370E6" w:rsidP="007F356E">
      <w:pPr>
        <w:pStyle w:val="ListParagraph"/>
        <w:numPr>
          <w:ilvl w:val="0"/>
          <w:numId w:val="60"/>
        </w:numPr>
        <w:rPr>
          <w:ins w:id="16021" w:author="Laurence Golding" w:date="2019-05-11T06:52:00Z"/>
        </w:rPr>
      </w:pPr>
      <w:ins w:id="16022" w:author="Laurence Golding" w:date="2019-05-11T06:52:00Z">
        <w:r>
          <w:t>Otherwise, there is no default.</w:t>
        </w:r>
      </w:ins>
    </w:p>
    <w:p w14:paraId="5B465F48" w14:textId="390FAEC1" w:rsidR="00C82EC9" w:rsidRPr="00F84209" w:rsidRDefault="00C82EC9" w:rsidP="00C82EC9">
      <w:pPr>
        <w:pStyle w:val="Heading3"/>
        <w:numPr>
          <w:ilvl w:val="2"/>
          <w:numId w:val="2"/>
        </w:numPr>
        <w:rPr>
          <w:ins w:id="16023" w:author="Laurence Golding" w:date="2019-05-11T06:52:00Z"/>
        </w:rPr>
      </w:pPr>
      <w:bookmarkStart w:id="16024" w:name="_Toc8367344"/>
      <w:ins w:id="16025" w:author="Laurence Golding" w:date="2019-05-11T06:52:00Z">
        <w:r>
          <w:t>firstDetectionRunGuid property</w:t>
        </w:r>
        <w:bookmarkEnd w:id="16024"/>
      </w:ins>
    </w:p>
    <w:p w14:paraId="6DA0C3FD" w14:textId="5F080F41" w:rsidR="00C82EC9" w:rsidRDefault="00C82EC9" w:rsidP="004A77ED">
      <w:pPr>
        <w:rPr>
          <w:ins w:id="16026" w:author="Laurence Golding" w:date="2019-05-11T06:52:00Z"/>
        </w:rPr>
      </w:pPr>
      <w:ins w:id="16027" w:author="Laurence Golding" w:date="2019-05-11T06:52: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ins>
    </w:p>
    <w:p w14:paraId="500488BA" w14:textId="2DBB15FF" w:rsidR="00C82EC9" w:rsidRDefault="00FA3E10" w:rsidP="00FA3E10">
      <w:pPr>
        <w:pStyle w:val="Heading3"/>
        <w:rPr>
          <w:ins w:id="16028" w:author="Laurence Golding" w:date="2019-05-11T06:52:00Z"/>
        </w:rPr>
      </w:pPr>
      <w:bookmarkStart w:id="16029" w:name="_Toc8367345"/>
      <w:ins w:id="16030" w:author="Laurence Golding" w:date="2019-05-11T06:52:00Z">
        <w:r>
          <w:t>lastDetectionRunGuid property</w:t>
        </w:r>
        <w:bookmarkEnd w:id="16029"/>
      </w:ins>
    </w:p>
    <w:p w14:paraId="35285F82" w14:textId="1DACDCDB" w:rsidR="006C2F22" w:rsidRDefault="006C2F22" w:rsidP="006C2F22">
      <w:pPr>
        <w:rPr>
          <w:ins w:id="16031" w:author="Laurence Golding" w:date="2019-05-11T06:52:00Z"/>
        </w:rPr>
      </w:pPr>
      <w:ins w:id="16032" w:author="Laurence Golding" w:date="2019-05-11T06:52: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9127C">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9127C">
          <w:t>3.14.3</w:t>
        </w:r>
        <w:r>
          <w:fldChar w:fldCharType="end"/>
        </w:r>
        <w:r>
          <w:t xml:space="preserve">, </w:t>
        </w:r>
        <w:r w:rsidRPr="006066AC">
          <w:t>§</w:t>
        </w:r>
        <w:r>
          <w:fldChar w:fldCharType="begin"/>
        </w:r>
        <w:r>
          <w:instrText xml:space="preserve"> REF _Ref526937044 \r \h </w:instrText>
        </w:r>
        <w:r>
          <w:fldChar w:fldCharType="separate"/>
        </w:r>
        <w:r w:rsidR="0009127C">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ins>
    </w:p>
    <w:p w14:paraId="5193E4C4" w14:textId="739ECEC8" w:rsidR="00CB061D" w:rsidRDefault="00CB061D" w:rsidP="00CB061D">
      <w:pPr>
        <w:pStyle w:val="Heading3"/>
        <w:rPr>
          <w:ins w:id="16033" w:author="Laurence Golding" w:date="2019-05-11T06:52:00Z"/>
        </w:rPr>
      </w:pPr>
      <w:bookmarkStart w:id="16034" w:name="_Ref4232561"/>
      <w:bookmarkStart w:id="16035" w:name="_Toc8367346"/>
      <w:ins w:id="16036" w:author="Laurence Golding" w:date="2019-05-11T06:52:00Z">
        <w:r>
          <w:t>invocationIndex property</w:t>
        </w:r>
        <w:bookmarkEnd w:id="16034"/>
        <w:bookmarkEnd w:id="16035"/>
      </w:ins>
    </w:p>
    <w:p w14:paraId="7B6EA25C" w14:textId="5F4E40DF" w:rsidR="00CB061D" w:rsidRDefault="00CB061D" w:rsidP="00CB061D">
      <w:pPr>
        <w:rPr>
          <w:ins w:id="16037" w:author="Laurence Golding" w:date="2019-05-11T06:52:00Z"/>
        </w:rPr>
      </w:pPr>
      <w:ins w:id="16038" w:author="Laurence Golding" w:date="2019-05-11T06:52:00Z">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9127C">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9127C">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9127C">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ins>
    </w:p>
    <w:p w14:paraId="5E57AA24" w14:textId="7FC1B31A" w:rsidR="00CB061D" w:rsidRDefault="00CB061D" w:rsidP="00CB061D">
      <w:pPr>
        <w:rPr>
          <w:ins w:id="16039" w:author="Laurence Golding" w:date="2019-05-11T06:52:00Z"/>
        </w:rPr>
      </w:pPr>
      <w:ins w:id="16040" w:author="Laurence Golding" w:date="2019-05-11T06:52:00Z">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16041" w:author="Laurence Golding" w:date="2019-05-11T06:52:00Z"/>
        </w:rPr>
      </w:pPr>
      <w:ins w:id="16042" w:author="Laurence Golding" w:date="2019-05-11T06:52:00Z">
        <w:r>
          <w:t>NOTE 1: The purpose of this property is to allow a result to be associated with the tool invocation that produced it.</w:t>
        </w:r>
      </w:ins>
    </w:p>
    <w:p w14:paraId="4AC4E1BA" w14:textId="1EA30B73" w:rsidR="00CB061D" w:rsidRPr="00855419" w:rsidRDefault="00CB061D" w:rsidP="00CB061D">
      <w:pPr>
        <w:rPr>
          <w:ins w:id="16043" w:author="Laurence Golding" w:date="2019-05-11T06:52:00Z"/>
        </w:rPr>
      </w:pPr>
      <w:ins w:id="16044" w:author="Laurence Golding" w:date="2019-05-11T06:52:00Z">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w:t>
        </w:r>
        <w:r w:rsidR="00295E27">
          <w:t>indicates that the</w:t>
        </w:r>
        <w:r>
          <w:t xml:space="preserve"> value </w:t>
        </w:r>
        <w:r w:rsidR="00295E27">
          <w:t>is unknown (not set)</w:t>
        </w:r>
        <w:r>
          <w:t>.</w:t>
        </w:r>
      </w:ins>
    </w:p>
    <w:p w14:paraId="2E6FB6E2" w14:textId="6E1A9A28" w:rsidR="00CB061D" w:rsidRDefault="00CB061D" w:rsidP="00CB061D">
      <w:pPr>
        <w:pStyle w:val="Note"/>
        <w:rPr>
          <w:ins w:id="16045" w:author="Laurence Golding" w:date="2019-05-11T06:52:00Z"/>
        </w:rPr>
      </w:pPr>
      <w:ins w:id="16046" w:author="Laurence Golding" w:date="2019-05-11T06:52:00Z">
        <w:r>
          <w:t>NOTE 2: This provides a sensible default in the common case where there is only a single tool invocation in the run.</w:t>
        </w:r>
      </w:ins>
    </w:p>
    <w:p w14:paraId="0D98E38D" w14:textId="50BDB09F" w:rsidR="00700CA5" w:rsidRDefault="00700CA5" w:rsidP="00700CA5">
      <w:pPr>
        <w:pStyle w:val="Heading3"/>
        <w:rPr>
          <w:ins w:id="16047" w:author="Laurence Golding" w:date="2019-05-11T06:52:00Z"/>
        </w:rPr>
      </w:pPr>
      <w:bookmarkStart w:id="16048" w:name="_Ref532468570"/>
      <w:bookmarkStart w:id="16049" w:name="_Toc8367347"/>
      <w:ins w:id="16050" w:author="Laurence Golding" w:date="2019-05-11T06:52:00Z">
        <w:r>
          <w:t>conversionSources property</w:t>
        </w:r>
        <w:bookmarkEnd w:id="16048"/>
        <w:bookmarkEnd w:id="16049"/>
      </w:ins>
    </w:p>
    <w:p w14:paraId="69A107C6" w14:textId="77777777" w:rsidR="006C118A" w:rsidRDefault="006C118A" w:rsidP="006C118A">
      <w:pPr>
        <w:rPr>
          <w:moveTo w:id="16051" w:author="Laurence Golding" w:date="2019-05-11T06:52:00Z"/>
        </w:rPr>
      </w:pPr>
      <w:moveToRangeStart w:id="16052" w:author="Laurence Golding" w:date="2019-05-11T06:52:00Z" w:name="move8449982"/>
      <w:moveTo w:id="16053" w:author="Laurence Golding" w:date="2019-05-11T06:52:00Z">
        <w:r>
          <w:t xml:space="preserve">Some analysis tools produce output files that describe the analysis run as a whole; we refer to these as “per-run” files. </w:t>
        </w:r>
      </w:moveTo>
      <w:moveToRangeEnd w:id="16052"/>
      <w:ins w:id="16054" w:author="Laurence Golding" w:date="2019-05-11T06:52:00Z">
        <w:r>
          <w:t>Some</w:t>
        </w:r>
      </w:ins>
      <w:moveToRangeStart w:id="16055" w:author="Laurence Golding" w:date="2019-05-11T06:52:00Z" w:name="move8449983"/>
      <w:moveTo w:id="16056" w:author="Laurence Golding" w:date="2019-05-11T06:52:00Z">
        <w:r>
          <w:t xml:space="preserve"> tools produce one or more output files for each result; we refer to these as “per-result” files. Some tools produce both per-run and per-result files.</w:t>
        </w:r>
      </w:moveTo>
    </w:p>
    <w:moveToRangeEnd w:id="16055"/>
    <w:p w14:paraId="61B41A0F" w14:textId="120A5886" w:rsidR="006C118A" w:rsidRDefault="006C118A" w:rsidP="006C118A">
      <w:pPr>
        <w:rPr>
          <w:ins w:id="16057" w:author="Laurence Golding" w:date="2019-05-11T06:52:00Z"/>
        </w:rPr>
      </w:pPr>
      <w:ins w:id="16058" w:author="Laurence Golding" w:date="2019-05-11T06:52:00Z">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9127C">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9127C">
          <w:t>3.29</w:t>
        </w:r>
        <w:r>
          <w:fldChar w:fldCharType="end"/>
        </w:r>
        <w:r>
          <w:t>).</w:t>
        </w:r>
      </w:ins>
    </w:p>
    <w:p w14:paraId="55589733" w14:textId="447697AD" w:rsidR="006C118A" w:rsidRDefault="006C118A" w:rsidP="006C118A">
      <w:pPr>
        <w:rPr>
          <w:ins w:id="16059" w:author="Laurence Golding" w:date="2019-05-11T06:52:00Z"/>
        </w:rPr>
      </w:pPr>
      <w:ins w:id="16060" w:author="Laurence Golding" w:date="2019-05-11T06:52:00Z">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E04AF1F" w:rsidR="006C118A" w:rsidRDefault="006C118A" w:rsidP="006C118A">
      <w:pPr>
        <w:rPr>
          <w:ins w:id="16061" w:author="Laurence Golding" w:date="2019-05-11T06:52:00Z"/>
        </w:rPr>
      </w:pPr>
      <w:ins w:id="16062" w:author="Laurence Golding" w:date="2019-05-11T06:52:00Z">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ins>
    </w:p>
    <w:p w14:paraId="001D944A" w14:textId="4BC20DAC" w:rsidR="006C118A" w:rsidRDefault="006C118A" w:rsidP="006C118A">
      <w:pPr>
        <w:rPr>
          <w:ins w:id="16063" w:author="Laurence Golding" w:date="2019-05-11T06:52:00Z"/>
        </w:rPr>
      </w:pPr>
      <w:ins w:id="16064" w:author="Laurence Golding" w:date="2019-05-11T06:52: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9127C">
          <w:t>3.22.4</w:t>
        </w:r>
        <w:r>
          <w:fldChar w:fldCharType="end"/>
        </w:r>
        <w:r>
          <w:t>).</w:t>
        </w:r>
      </w:ins>
    </w:p>
    <w:p w14:paraId="09CE8FC9" w14:textId="77777777" w:rsidR="006C118A" w:rsidRDefault="006C118A" w:rsidP="006C118A">
      <w:pPr>
        <w:pStyle w:val="Note"/>
        <w:rPr>
          <w:moveTo w:id="16065" w:author="Laurence Golding" w:date="2019-05-11T06:52:00Z"/>
        </w:rPr>
      </w:pPr>
      <w:moveToRangeStart w:id="16066" w:author="Laurence Golding" w:date="2019-05-11T06:52:00Z" w:name="move8449984"/>
      <w:moveTo w:id="16067" w:author="Laurence Golding" w:date="2019-05-11T06:52:00Z">
        <w:r>
          <w:t>NOTE: This property is intended to be useful to developers of converters, to help them debug the conversion from the analysis tool’s native output format to the SARIF format.</w:t>
        </w:r>
      </w:moveTo>
    </w:p>
    <w:moveToRangeEnd w:id="16066"/>
    <w:p w14:paraId="546ECEA3" w14:textId="14A5A716" w:rsidR="006C118A" w:rsidRDefault="006C118A" w:rsidP="006C118A">
      <w:pPr>
        <w:pStyle w:val="Note"/>
        <w:rPr>
          <w:ins w:id="16068" w:author="Laurence Golding" w:date="2019-05-11T06:52:00Z"/>
        </w:rPr>
      </w:pPr>
      <w:ins w:id="16069" w:author="Laurence Golding" w:date="2019-05-11T06:52:00Z">
        <w:r>
          <w:t xml:space="preserve">EXAMPLE: Given this </w:t>
        </w:r>
        <w:r w:rsidR="00203A21">
          <w:t>analysis tool’s</w:t>
        </w:r>
        <w:r>
          <w:t xml:space="preserve"> output file:</w:t>
        </w:r>
      </w:ins>
    </w:p>
    <w:p w14:paraId="39FA2969" w14:textId="77777777" w:rsidR="006C118A" w:rsidRDefault="006C118A" w:rsidP="002D65F3">
      <w:pPr>
        <w:pStyle w:val="Code"/>
        <w:rPr>
          <w:moveTo w:id="16070" w:author="Laurence Golding" w:date="2019-05-11T06:52:00Z"/>
        </w:rPr>
        <w:pPrChange w:id="16071" w:author="Laurence Golding" w:date="2019-05-11T06:51:00Z">
          <w:pPr>
            <w:pStyle w:val="Codesmall"/>
          </w:pPr>
        </w:pPrChange>
      </w:pPr>
      <w:moveToRangeStart w:id="16072" w:author="Laurence Golding" w:date="2019-05-11T06:52:00Z" w:name="move8449985"/>
      <w:moveTo w:id="16073" w:author="Laurence Golding" w:date="2019-05-11T06:52:00Z">
        <w:r>
          <w:t>&lt;?xml version="1.0" encoding="UTF-8"?&gt;</w:t>
        </w:r>
      </w:moveTo>
    </w:p>
    <w:p w14:paraId="4D136268" w14:textId="77777777" w:rsidR="006C118A" w:rsidRDefault="006C118A" w:rsidP="002D65F3">
      <w:pPr>
        <w:pStyle w:val="Code"/>
        <w:rPr>
          <w:moveTo w:id="16074" w:author="Laurence Golding" w:date="2019-05-11T06:52:00Z"/>
        </w:rPr>
        <w:pPrChange w:id="16075" w:author="Laurence Golding" w:date="2019-05-11T06:51:00Z">
          <w:pPr>
            <w:pStyle w:val="Codesmall"/>
          </w:pPr>
        </w:pPrChange>
      </w:pPr>
      <w:moveTo w:id="16076" w:author="Laurence Golding" w:date="2019-05-11T06:52:00Z">
        <w:r>
          <w:t>&lt;problems&gt;</w:t>
        </w:r>
      </w:moveTo>
    </w:p>
    <w:p w14:paraId="7BB311A2" w14:textId="77777777" w:rsidR="006C118A" w:rsidRDefault="006C118A" w:rsidP="002D65F3">
      <w:pPr>
        <w:pStyle w:val="Code"/>
        <w:rPr>
          <w:moveTo w:id="16077" w:author="Laurence Golding" w:date="2019-05-11T06:52:00Z"/>
        </w:rPr>
        <w:pPrChange w:id="16078" w:author="Laurence Golding" w:date="2019-05-11T06:51:00Z">
          <w:pPr>
            <w:pStyle w:val="Codesmall"/>
          </w:pPr>
        </w:pPrChange>
      </w:pPr>
      <w:moveTo w:id="16079" w:author="Laurence Golding" w:date="2019-05-11T06:52:00Z">
        <w:r>
          <w:t xml:space="preserve">  &lt;problem&gt;</w:t>
        </w:r>
      </w:moveTo>
    </w:p>
    <w:p w14:paraId="1FB87C99" w14:textId="77777777" w:rsidR="006C118A" w:rsidRDefault="006C118A" w:rsidP="002D65F3">
      <w:pPr>
        <w:pStyle w:val="Code"/>
        <w:rPr>
          <w:moveTo w:id="16080" w:author="Laurence Golding" w:date="2019-05-11T06:52:00Z"/>
        </w:rPr>
        <w:pPrChange w:id="16081" w:author="Laurence Golding" w:date="2019-05-11T06:51:00Z">
          <w:pPr>
            <w:pStyle w:val="Codesmall"/>
          </w:pPr>
        </w:pPrChange>
      </w:pPr>
      <w:moveTo w:id="16082" w:author="Laurence Golding" w:date="2019-05-11T06:52:00Z">
        <w:r>
          <w:t xml:space="preserve">    &lt;file&gt;&lt;/file&gt;</w:t>
        </w:r>
      </w:moveTo>
    </w:p>
    <w:p w14:paraId="0390C018" w14:textId="77777777" w:rsidR="006C118A" w:rsidRDefault="006C118A" w:rsidP="002D65F3">
      <w:pPr>
        <w:pStyle w:val="Code"/>
        <w:rPr>
          <w:moveTo w:id="16083" w:author="Laurence Golding" w:date="2019-05-11T06:52:00Z"/>
        </w:rPr>
        <w:pPrChange w:id="16084" w:author="Laurence Golding" w:date="2019-05-11T06:51:00Z">
          <w:pPr>
            <w:pStyle w:val="Codesmall"/>
          </w:pPr>
        </w:pPrChange>
      </w:pPr>
      <w:moveTo w:id="16085" w:author="Laurence Golding" w:date="2019-05-11T06:52:00Z">
        <w:r>
          <w:t xml:space="preserve">    &lt;line&gt;242&lt;/line&gt;</w:t>
        </w:r>
      </w:moveTo>
    </w:p>
    <w:p w14:paraId="63260945" w14:textId="77777777" w:rsidR="006C118A" w:rsidRDefault="006C118A" w:rsidP="002D65F3">
      <w:pPr>
        <w:pStyle w:val="Code"/>
        <w:rPr>
          <w:moveTo w:id="16086" w:author="Laurence Golding" w:date="2019-05-11T06:52:00Z"/>
        </w:rPr>
        <w:pPrChange w:id="16087" w:author="Laurence Golding" w:date="2019-05-11T06:51:00Z">
          <w:pPr>
            <w:pStyle w:val="Codesmall"/>
          </w:pPr>
        </w:pPrChange>
      </w:pPr>
      <w:moveTo w:id="16088" w:author="Laurence Golding" w:date="2019-05-11T06:52:00Z">
        <w:r>
          <w:t xml:space="preserve">    ...</w:t>
        </w:r>
      </w:moveTo>
    </w:p>
    <w:p w14:paraId="453E90E1" w14:textId="77777777" w:rsidR="006C118A" w:rsidRDefault="006C118A" w:rsidP="002D65F3">
      <w:pPr>
        <w:pStyle w:val="Code"/>
        <w:rPr>
          <w:moveTo w:id="16089" w:author="Laurence Golding" w:date="2019-05-11T06:52:00Z"/>
        </w:rPr>
        <w:pPrChange w:id="16090" w:author="Laurence Golding" w:date="2019-05-11T06:51:00Z">
          <w:pPr>
            <w:pStyle w:val="Codesmall"/>
          </w:pPr>
        </w:pPrChange>
      </w:pPr>
      <w:moveTo w:id="16091" w:author="Laurence Golding" w:date="2019-05-11T06:52:00Z">
        <w:r>
          <w:t xml:space="preserve">    &lt;problem_class ...&gt;Assertions&lt;/problem_class&gt;</w:t>
        </w:r>
      </w:moveTo>
    </w:p>
    <w:p w14:paraId="0C48E866" w14:textId="77777777" w:rsidR="006C118A" w:rsidRDefault="006C118A" w:rsidP="002D65F3">
      <w:pPr>
        <w:pStyle w:val="Code"/>
        <w:rPr>
          <w:moveTo w:id="16092" w:author="Laurence Golding" w:date="2019-05-11T06:52:00Z"/>
        </w:rPr>
        <w:pPrChange w:id="16093" w:author="Laurence Golding" w:date="2019-05-11T06:51:00Z">
          <w:pPr>
            <w:pStyle w:val="Codesmall"/>
          </w:pPr>
        </w:pPrChange>
      </w:pPr>
      <w:moveTo w:id="16094" w:author="Laurence Golding" w:date="2019-05-11T06:52:00Z">
        <w:r>
          <w:t xml:space="preserve">    ...</w:t>
        </w:r>
      </w:moveTo>
    </w:p>
    <w:p w14:paraId="640850AB" w14:textId="77777777" w:rsidR="006C118A" w:rsidRDefault="006C118A" w:rsidP="002D65F3">
      <w:pPr>
        <w:pStyle w:val="Code"/>
        <w:rPr>
          <w:moveTo w:id="16095" w:author="Laurence Golding" w:date="2019-05-11T06:52:00Z"/>
        </w:rPr>
        <w:pPrChange w:id="16096" w:author="Laurence Golding" w:date="2019-05-11T06:51:00Z">
          <w:pPr>
            <w:pStyle w:val="Codesmall"/>
          </w:pPr>
        </w:pPrChange>
      </w:pPr>
      <w:moveTo w:id="16097" w:author="Laurence Golding" w:date="2019-05-11T06:52:00Z">
        <w:r>
          <w:t xml:space="preserve">    &lt;description&gt;Assertions are unreliable. ...&lt;/description&gt;</w:t>
        </w:r>
      </w:moveTo>
    </w:p>
    <w:p w14:paraId="2E0B9221" w14:textId="77777777" w:rsidR="006C118A" w:rsidRDefault="006C118A" w:rsidP="002D65F3">
      <w:pPr>
        <w:pStyle w:val="Code"/>
        <w:rPr>
          <w:moveTo w:id="16098" w:author="Laurence Golding" w:date="2019-05-11T06:52:00Z"/>
        </w:rPr>
        <w:pPrChange w:id="16099" w:author="Laurence Golding" w:date="2019-05-11T06:51:00Z">
          <w:pPr>
            <w:pStyle w:val="Codesmall"/>
          </w:pPr>
        </w:pPrChange>
      </w:pPr>
      <w:moveTo w:id="16100" w:author="Laurence Golding" w:date="2019-05-11T06:52:00Z">
        <w:r>
          <w:t xml:space="preserve">  &lt;/problem&gt;</w:t>
        </w:r>
      </w:moveTo>
    </w:p>
    <w:p w14:paraId="0CF1C5F2" w14:textId="77777777" w:rsidR="006C118A" w:rsidRDefault="006C118A" w:rsidP="002D65F3">
      <w:pPr>
        <w:pStyle w:val="Code"/>
        <w:rPr>
          <w:moveTo w:id="16101" w:author="Laurence Golding" w:date="2019-05-11T06:52:00Z"/>
        </w:rPr>
        <w:pPrChange w:id="16102" w:author="Laurence Golding" w:date="2019-05-11T06:51:00Z">
          <w:pPr>
            <w:pStyle w:val="Codesmall"/>
          </w:pPr>
        </w:pPrChange>
      </w:pPr>
      <w:moveTo w:id="16103" w:author="Laurence Golding" w:date="2019-05-11T06:52:00Z">
        <w:r>
          <w:t>&lt;/problems&gt;</w:t>
        </w:r>
      </w:moveTo>
    </w:p>
    <w:p w14:paraId="3243931B" w14:textId="77777777" w:rsidR="006C118A" w:rsidRDefault="006C118A" w:rsidP="006C118A">
      <w:pPr>
        <w:pStyle w:val="Note"/>
        <w:rPr>
          <w:moveTo w:id="16104" w:author="Laurence Golding" w:date="2019-05-11T06:52:00Z"/>
        </w:rPr>
      </w:pPr>
      <w:moveTo w:id="16105" w:author="Laurence Golding" w:date="2019-05-11T06:52:00Z">
        <w:r>
          <w:t>a SARIF converter might transform it into the following SARIF log file:</w:t>
        </w:r>
      </w:moveTo>
    </w:p>
    <w:p w14:paraId="656F4381" w14:textId="77777777" w:rsidR="006C118A" w:rsidRDefault="006C118A" w:rsidP="002D65F3">
      <w:pPr>
        <w:pStyle w:val="Code"/>
        <w:rPr>
          <w:moveTo w:id="16106" w:author="Laurence Golding" w:date="2019-05-11T06:52:00Z"/>
        </w:rPr>
        <w:pPrChange w:id="16107" w:author="Laurence Golding" w:date="2019-05-11T06:51:00Z">
          <w:pPr>
            <w:pStyle w:val="Codesmall"/>
          </w:pPr>
        </w:pPrChange>
      </w:pPr>
      <w:moveTo w:id="16108" w:author="Laurence Golding" w:date="2019-05-11T06:52:00Z">
        <w:r>
          <w:t>{</w:t>
        </w:r>
      </w:moveTo>
    </w:p>
    <w:p w14:paraId="787D9DC0" w14:textId="77777777" w:rsidR="006C118A" w:rsidRDefault="006C118A" w:rsidP="002D65F3">
      <w:pPr>
        <w:pStyle w:val="Code"/>
        <w:rPr>
          <w:moveTo w:id="16109" w:author="Laurence Golding" w:date="2019-05-11T06:52:00Z"/>
        </w:rPr>
        <w:pPrChange w:id="16110" w:author="Laurence Golding" w:date="2019-05-11T06:51:00Z">
          <w:pPr>
            <w:pStyle w:val="Codesmall"/>
          </w:pPr>
        </w:pPrChange>
      </w:pPr>
      <w:moveTo w:id="16111" w:author="Laurence Golding" w:date="2019-05-11T06:52:00Z">
        <w:r>
          <w:t xml:space="preserve">  ...</w:t>
        </w:r>
      </w:moveTo>
    </w:p>
    <w:p w14:paraId="0619D28D" w14:textId="77777777" w:rsidR="006C118A" w:rsidRDefault="006C118A" w:rsidP="002D65F3">
      <w:pPr>
        <w:pStyle w:val="Code"/>
        <w:rPr>
          <w:moveTo w:id="16112" w:author="Laurence Golding" w:date="2019-05-11T06:52:00Z"/>
        </w:rPr>
        <w:pPrChange w:id="16113" w:author="Laurence Golding" w:date="2019-05-11T06:51:00Z">
          <w:pPr>
            <w:pStyle w:val="Codesmall"/>
          </w:pPr>
        </w:pPrChange>
      </w:pPr>
      <w:moveTo w:id="16114" w:author="Laurence Golding" w:date="2019-05-11T06:52:00Z">
        <w:r>
          <w:t xml:space="preserve">  "runs": [</w:t>
        </w:r>
      </w:moveTo>
    </w:p>
    <w:p w14:paraId="27AF322E" w14:textId="77777777" w:rsidR="006C118A" w:rsidRDefault="006C118A" w:rsidP="002D65F3">
      <w:pPr>
        <w:pStyle w:val="Code"/>
        <w:rPr>
          <w:moveTo w:id="16115" w:author="Laurence Golding" w:date="2019-05-11T06:52:00Z"/>
        </w:rPr>
        <w:pPrChange w:id="16116" w:author="Laurence Golding" w:date="2019-05-11T06:51:00Z">
          <w:pPr>
            <w:pStyle w:val="Codesmall"/>
          </w:pPr>
        </w:pPrChange>
      </w:pPr>
      <w:moveTo w:id="16117" w:author="Laurence Golding" w:date="2019-05-11T06:52:00Z">
        <w:r>
          <w:t xml:space="preserve">    {</w:t>
        </w:r>
      </w:moveTo>
    </w:p>
    <w:p w14:paraId="0724E914" w14:textId="0C126EEE" w:rsidR="006C118A" w:rsidRDefault="006C118A" w:rsidP="002D65F3">
      <w:pPr>
        <w:pStyle w:val="Code"/>
        <w:rPr>
          <w:moveTo w:id="16118" w:author="Laurence Golding" w:date="2019-05-11T06:52:00Z"/>
        </w:rPr>
        <w:pPrChange w:id="16119" w:author="Laurence Golding" w:date="2019-05-11T06:51:00Z">
          <w:pPr>
            <w:pStyle w:val="Codesmall"/>
          </w:pPr>
        </w:pPrChange>
      </w:pPr>
      <w:moveTo w:id="16120" w:author="Laurence Golding" w:date="2019-05-11T06:52:00Z">
        <w:r>
          <w:t xml:space="preserve">      "tool": {</w:t>
        </w:r>
      </w:moveTo>
    </w:p>
    <w:moveToRangeEnd w:id="16072"/>
    <w:p w14:paraId="3A364C25" w14:textId="3F21EDF1" w:rsidR="00CD0890" w:rsidRDefault="00CD0890" w:rsidP="002D65F3">
      <w:pPr>
        <w:pStyle w:val="Code"/>
        <w:rPr>
          <w:ins w:id="16121" w:author="Laurence Golding" w:date="2019-05-11T06:52:00Z"/>
        </w:rPr>
      </w:pPr>
      <w:ins w:id="16122" w:author="Laurence Golding" w:date="2019-05-11T06:52:00Z">
        <w:r>
          <w:t xml:space="preserve">        "driver": {</w:t>
        </w:r>
      </w:ins>
    </w:p>
    <w:p w14:paraId="2E0E59FE" w14:textId="3207BC4D" w:rsidR="006C118A" w:rsidRDefault="006C118A" w:rsidP="002D65F3">
      <w:pPr>
        <w:pStyle w:val="Code"/>
        <w:rPr>
          <w:ins w:id="16123" w:author="Laurence Golding" w:date="2019-05-11T06:52:00Z"/>
        </w:rPr>
      </w:pPr>
      <w:ins w:id="16124" w:author="Laurence Golding" w:date="2019-05-11T06:52:00Z">
        <w:r>
          <w:t xml:space="preserve">        </w:t>
        </w:r>
        <w:r w:rsidR="00CD0890">
          <w:t xml:space="preserve">  </w:t>
        </w:r>
        <w:r>
          <w:t>"name": "</w:t>
        </w:r>
        <w:r w:rsidR="00203A21">
          <w:t>CodeScanner</w:t>
        </w:r>
        <w:r>
          <w:t>"</w:t>
        </w:r>
      </w:ins>
    </w:p>
    <w:p w14:paraId="779F21D0" w14:textId="411BAAC2" w:rsidR="006C118A" w:rsidRDefault="006C118A" w:rsidP="002D65F3">
      <w:pPr>
        <w:pStyle w:val="Code"/>
        <w:rPr>
          <w:ins w:id="16125" w:author="Laurence Golding" w:date="2019-05-11T06:52:00Z"/>
        </w:rPr>
      </w:pPr>
      <w:ins w:id="16126" w:author="Laurence Golding" w:date="2019-05-11T06:52:00Z">
        <w:r>
          <w:t xml:space="preserve">        </w:t>
        </w:r>
        <w:r w:rsidR="00CD0890">
          <w:t>}</w:t>
        </w:r>
      </w:ins>
    </w:p>
    <w:p w14:paraId="2EE11FC6" w14:textId="77777777" w:rsidR="006C118A" w:rsidRDefault="006C118A" w:rsidP="002D65F3">
      <w:pPr>
        <w:pStyle w:val="Code"/>
        <w:rPr>
          <w:ins w:id="16127" w:author="Laurence Golding" w:date="2019-05-11T06:52:00Z"/>
        </w:rPr>
      </w:pPr>
      <w:ins w:id="16128" w:author="Laurence Golding" w:date="2019-05-11T06:52:00Z">
        <w:r>
          <w:t xml:space="preserve">      },</w:t>
        </w:r>
      </w:ins>
    </w:p>
    <w:p w14:paraId="0D8CC879" w14:textId="2799E286" w:rsidR="006C118A" w:rsidRDefault="006C118A" w:rsidP="002D65F3">
      <w:pPr>
        <w:pStyle w:val="Code"/>
        <w:rPr>
          <w:ins w:id="16129" w:author="Laurence Golding" w:date="2019-05-11T06:52:00Z"/>
        </w:rPr>
      </w:pPr>
      <w:ins w:id="16130" w:author="Laurence Golding" w:date="2019-05-11T06:52:00Z">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9127C">
          <w:t>3.22</w:t>
        </w:r>
        <w:r w:rsidR="00EC15D0">
          <w:fldChar w:fldCharType="end"/>
        </w:r>
        <w:r>
          <w:t>)</w:t>
        </w:r>
        <w:r w:rsidR="00EC15D0">
          <w:t>.</w:t>
        </w:r>
      </w:ins>
    </w:p>
    <w:p w14:paraId="6CF37FC1" w14:textId="77777777" w:rsidR="006C118A" w:rsidRDefault="006C118A" w:rsidP="002D65F3">
      <w:pPr>
        <w:pStyle w:val="Code"/>
        <w:rPr>
          <w:moveTo w:id="16131" w:author="Laurence Golding" w:date="2019-05-11T06:52:00Z"/>
        </w:rPr>
        <w:pPrChange w:id="16132" w:author="Laurence Golding" w:date="2019-05-11T06:51:00Z">
          <w:pPr>
            <w:pStyle w:val="Codesmall"/>
          </w:pPr>
        </w:pPrChange>
      </w:pPr>
      <w:moveToRangeStart w:id="16133" w:author="Laurence Golding" w:date="2019-05-11T06:52:00Z" w:name="move8449986"/>
      <w:moveTo w:id="16134" w:author="Laurence Golding" w:date="2019-05-11T06:52:00Z">
        <w:r>
          <w:t xml:space="preserve">        ...</w:t>
        </w:r>
      </w:moveTo>
    </w:p>
    <w:p w14:paraId="5478F8FC" w14:textId="77777777" w:rsidR="006C118A" w:rsidRDefault="006C118A" w:rsidP="002D65F3">
      <w:pPr>
        <w:pStyle w:val="Code"/>
        <w:rPr>
          <w:moveTo w:id="16135" w:author="Laurence Golding" w:date="2019-05-11T06:52:00Z"/>
        </w:rPr>
        <w:pPrChange w:id="16136" w:author="Laurence Golding" w:date="2019-05-11T06:51:00Z">
          <w:pPr>
            <w:pStyle w:val="Codesmall"/>
          </w:pPr>
        </w:pPrChange>
      </w:pPr>
      <w:moveTo w:id="16137" w:author="Laurence Golding" w:date="2019-05-11T06:52:00Z">
        <w:r>
          <w:t xml:space="preserve">      },</w:t>
        </w:r>
      </w:moveTo>
    </w:p>
    <w:p w14:paraId="3FF4CEB6" w14:textId="77777777" w:rsidR="006C118A" w:rsidRDefault="006C118A" w:rsidP="002D65F3">
      <w:pPr>
        <w:pStyle w:val="Code"/>
        <w:rPr>
          <w:moveTo w:id="16138" w:author="Laurence Golding" w:date="2019-05-11T06:52:00Z"/>
        </w:rPr>
        <w:pPrChange w:id="16139" w:author="Laurence Golding" w:date="2019-05-11T06:51:00Z">
          <w:pPr>
            <w:pStyle w:val="Codesmall"/>
          </w:pPr>
        </w:pPrChange>
      </w:pPr>
      <w:moveTo w:id="16140" w:author="Laurence Golding" w:date="2019-05-11T06:52:00Z">
        <w:r>
          <w:t xml:space="preserve">      "results": [</w:t>
        </w:r>
      </w:moveTo>
    </w:p>
    <w:p w14:paraId="2DAAFCED" w14:textId="77777777" w:rsidR="006C118A" w:rsidRDefault="006C118A" w:rsidP="002D65F3">
      <w:pPr>
        <w:pStyle w:val="Code"/>
        <w:rPr>
          <w:moveTo w:id="16141" w:author="Laurence Golding" w:date="2019-05-11T06:52:00Z"/>
        </w:rPr>
        <w:pPrChange w:id="16142" w:author="Laurence Golding" w:date="2019-05-11T06:51:00Z">
          <w:pPr>
            <w:pStyle w:val="Codesmall"/>
          </w:pPr>
        </w:pPrChange>
      </w:pPr>
      <w:moveTo w:id="16143" w:author="Laurence Golding" w:date="2019-05-11T06:52:00Z">
        <w:r>
          <w:t xml:space="preserve">        {</w:t>
        </w:r>
      </w:moveTo>
    </w:p>
    <w:p w14:paraId="13B5DDA7" w14:textId="77777777" w:rsidR="006C118A" w:rsidRDefault="006C118A" w:rsidP="002D65F3">
      <w:pPr>
        <w:pStyle w:val="Code"/>
        <w:rPr>
          <w:moveTo w:id="16144" w:author="Laurence Golding" w:date="2019-05-11T06:52:00Z"/>
        </w:rPr>
        <w:pPrChange w:id="16145" w:author="Laurence Golding" w:date="2019-05-11T06:51:00Z">
          <w:pPr>
            <w:pStyle w:val="Codesmall"/>
          </w:pPr>
        </w:pPrChange>
      </w:pPr>
      <w:moveTo w:id="16146" w:author="Laurence Golding" w:date="2019-05-11T06:52:00Z">
        <w:r>
          <w:t xml:space="preserve">          "ruleId": "Assertions",</w:t>
        </w:r>
      </w:moveTo>
    </w:p>
    <w:p w14:paraId="43050312" w14:textId="77777777" w:rsidR="006C118A" w:rsidRDefault="006C118A" w:rsidP="002D65F3">
      <w:pPr>
        <w:pStyle w:val="Code"/>
        <w:rPr>
          <w:moveTo w:id="16147" w:author="Laurence Golding" w:date="2019-05-11T06:52:00Z"/>
        </w:rPr>
        <w:pPrChange w:id="16148" w:author="Laurence Golding" w:date="2019-05-11T06:51:00Z">
          <w:pPr>
            <w:pStyle w:val="Codesmall"/>
          </w:pPr>
        </w:pPrChange>
      </w:pPr>
      <w:moveTo w:id="16149" w:author="Laurence Golding" w:date="2019-05-11T06:52:00Z">
        <w:r>
          <w:t xml:space="preserve">          "message": {</w:t>
        </w:r>
      </w:moveTo>
    </w:p>
    <w:p w14:paraId="3253943E" w14:textId="77777777" w:rsidR="006C118A" w:rsidRDefault="006C118A" w:rsidP="002D65F3">
      <w:pPr>
        <w:pStyle w:val="Code"/>
        <w:rPr>
          <w:moveTo w:id="16150" w:author="Laurence Golding" w:date="2019-05-11T06:52:00Z"/>
        </w:rPr>
        <w:pPrChange w:id="16151" w:author="Laurence Golding" w:date="2019-05-11T06:51:00Z">
          <w:pPr>
            <w:pStyle w:val="Codesmall"/>
          </w:pPr>
        </w:pPrChange>
      </w:pPr>
      <w:moveTo w:id="16152" w:author="Laurence Golding" w:date="2019-05-11T06:52:00Z">
        <w:r>
          <w:t xml:space="preserve">            "text": "Assertions are unreliable. ..."</w:t>
        </w:r>
      </w:moveTo>
    </w:p>
    <w:p w14:paraId="4B6AEC09" w14:textId="77777777" w:rsidR="006C118A" w:rsidRDefault="006C118A" w:rsidP="002D65F3">
      <w:pPr>
        <w:pStyle w:val="Code"/>
        <w:rPr>
          <w:moveTo w:id="16153" w:author="Laurence Golding" w:date="2019-05-11T06:52:00Z"/>
        </w:rPr>
        <w:pPrChange w:id="16154" w:author="Laurence Golding" w:date="2019-05-11T06:51:00Z">
          <w:pPr>
            <w:pStyle w:val="Codesmall"/>
          </w:pPr>
        </w:pPrChange>
      </w:pPr>
      <w:moveTo w:id="16155" w:author="Laurence Golding" w:date="2019-05-11T06:52:00Z">
        <w:r>
          <w:t xml:space="preserve">          },</w:t>
        </w:r>
      </w:moveTo>
    </w:p>
    <w:p w14:paraId="5FEDE31E" w14:textId="0ABEEFC3" w:rsidR="006C118A" w:rsidRDefault="006C118A" w:rsidP="002D65F3">
      <w:pPr>
        <w:pStyle w:val="Code"/>
        <w:rPr>
          <w:moveTo w:id="16156" w:author="Laurence Golding" w:date="2019-05-11T06:52:00Z"/>
        </w:rPr>
        <w:pPrChange w:id="16157" w:author="Laurence Golding" w:date="2019-05-11T06:51:00Z">
          <w:pPr>
            <w:pStyle w:val="Codesmall"/>
          </w:pPr>
        </w:pPrChange>
      </w:pPr>
      <w:moveTo w:id="16158" w:author="Laurence Golding" w:date="2019-05-11T06:52:00Z">
        <w:r>
          <w:t xml:space="preserve">          ...</w:t>
        </w:r>
      </w:moveTo>
    </w:p>
    <w:moveToRangeEnd w:id="16133"/>
    <w:p w14:paraId="5A00D126" w14:textId="260FE1EE" w:rsidR="00CD0E6B" w:rsidRDefault="00CD0E6B" w:rsidP="002D65F3">
      <w:pPr>
        <w:pStyle w:val="Code"/>
        <w:rPr>
          <w:ins w:id="16159" w:author="Laurence Golding" w:date="2019-05-11T06:52:00Z"/>
        </w:rPr>
      </w:pPr>
      <w:ins w:id="16160" w:author="Laurence Golding" w:date="2019-05-11T06:52:00Z">
        <w:r>
          <w:t xml:space="preserve">          "provenance": {              # See §</w:t>
        </w:r>
        <w:r>
          <w:fldChar w:fldCharType="begin"/>
        </w:r>
        <w:r>
          <w:instrText xml:space="preserve"> REF _Ref532469699 \r \h </w:instrText>
        </w:r>
        <w:r w:rsidR="002D65F3">
          <w:instrText xml:space="preserve"> \* MERGEFORMAT </w:instrText>
        </w:r>
        <w:r>
          <w:fldChar w:fldCharType="separate"/>
        </w:r>
        <w:r w:rsidR="0009127C">
          <w:t>3.27.29</w:t>
        </w:r>
        <w:r>
          <w:fldChar w:fldCharType="end"/>
        </w:r>
        <w:r>
          <w:t>.</w:t>
        </w:r>
      </w:ins>
    </w:p>
    <w:p w14:paraId="442EEB89" w14:textId="2BC6A824" w:rsidR="006C118A" w:rsidRDefault="006C118A" w:rsidP="002D65F3">
      <w:pPr>
        <w:pStyle w:val="Code"/>
        <w:rPr>
          <w:ins w:id="16161" w:author="Laurence Golding" w:date="2019-05-11T06:52:00Z"/>
        </w:rPr>
      </w:pPr>
      <w:ins w:id="16162" w:author="Laurence Golding" w:date="2019-05-11T06:52:00Z">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ins>
    </w:p>
    <w:p w14:paraId="570EC75A" w14:textId="24CBF35C" w:rsidR="006C118A" w:rsidRDefault="006C118A" w:rsidP="002D65F3">
      <w:pPr>
        <w:pStyle w:val="Code"/>
        <w:rPr>
          <w:ins w:id="16163" w:author="Laurence Golding" w:date="2019-05-11T06:52:00Z"/>
        </w:rPr>
      </w:pPr>
      <w:ins w:id="16164" w:author="Laurence Golding" w:date="2019-05-11T06:52:00Z">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9127C">
          <w:t>3.29</w:t>
        </w:r>
        <w:r w:rsidR="002D65F3">
          <w:fldChar w:fldCharType="end"/>
        </w:r>
        <w:r w:rsidR="002D65F3">
          <w:t>).</w:t>
        </w:r>
      </w:ins>
    </w:p>
    <w:p w14:paraId="6D02A6B4" w14:textId="2A1A6E0D" w:rsidR="006C118A" w:rsidRDefault="006C118A" w:rsidP="002D65F3">
      <w:pPr>
        <w:pStyle w:val="Code"/>
        <w:rPr>
          <w:ins w:id="16165" w:author="Laurence Golding" w:date="2019-05-11T06:52:00Z"/>
        </w:rPr>
      </w:pPr>
      <w:ins w:id="16166" w:author="Laurence Golding" w:date="2019-05-11T06:52:00Z">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9127C">
          <w:t>3.29.3</w:t>
        </w:r>
        <w:r>
          <w:fldChar w:fldCharType="end"/>
        </w:r>
        <w:r>
          <w:t>.</w:t>
        </w:r>
      </w:ins>
    </w:p>
    <w:p w14:paraId="19C22D85" w14:textId="6DCFB07C" w:rsidR="006C118A" w:rsidRDefault="006C118A" w:rsidP="002D65F3">
      <w:pPr>
        <w:pStyle w:val="Code"/>
        <w:rPr>
          <w:ins w:id="16167" w:author="Laurence Golding" w:date="2019-05-11T06:52:00Z"/>
        </w:rPr>
      </w:pPr>
      <w:ins w:id="16168" w:author="Laurence Golding" w:date="2019-05-11T06:52:00Z">
        <w:r>
          <w:t xml:space="preserve">               </w:t>
        </w:r>
        <w:r w:rsidR="00CD0E6B">
          <w:t xml:space="preserve">  </w:t>
        </w:r>
        <w:r>
          <w:t xml:space="preserve"> "uri": "</w:t>
        </w:r>
        <w:r w:rsidR="00203A21">
          <w:t>CodeScanner</w:t>
        </w:r>
        <w:r>
          <w:t>.log",</w:t>
        </w:r>
      </w:ins>
    </w:p>
    <w:p w14:paraId="495910F8" w14:textId="2854C5E2" w:rsidR="006C118A" w:rsidRDefault="006C118A" w:rsidP="002D65F3">
      <w:pPr>
        <w:pStyle w:val="Code"/>
        <w:rPr>
          <w:ins w:id="16169" w:author="Laurence Golding" w:date="2019-05-11T06:52:00Z"/>
        </w:rPr>
      </w:pPr>
      <w:ins w:id="16170" w:author="Laurence Golding" w:date="2019-05-11T06:52:00Z">
        <w:r>
          <w:t xml:space="preserve">                </w:t>
        </w:r>
        <w:r w:rsidR="00CD0E6B">
          <w:t xml:space="preserve">  </w:t>
        </w:r>
        <w:r>
          <w:t>"uriBaseId": "$LOGSROOT"</w:t>
        </w:r>
      </w:ins>
    </w:p>
    <w:p w14:paraId="78ECE922" w14:textId="216DA41A" w:rsidR="006C118A" w:rsidRDefault="006C118A" w:rsidP="002D65F3">
      <w:pPr>
        <w:pStyle w:val="Code"/>
        <w:rPr>
          <w:ins w:id="16171" w:author="Laurence Golding" w:date="2019-05-11T06:52:00Z"/>
        </w:rPr>
      </w:pPr>
      <w:ins w:id="16172" w:author="Laurence Golding" w:date="2019-05-11T06:52:00Z">
        <w:r>
          <w:t xml:space="preserve">              </w:t>
        </w:r>
        <w:r w:rsidR="00CD0E6B">
          <w:t xml:space="preserve">  </w:t>
        </w:r>
        <w:r>
          <w:t>},</w:t>
        </w:r>
      </w:ins>
    </w:p>
    <w:p w14:paraId="33B8C4E6" w14:textId="41C74DC4" w:rsidR="006C118A" w:rsidRDefault="006C118A" w:rsidP="002D65F3">
      <w:pPr>
        <w:pStyle w:val="Code"/>
        <w:rPr>
          <w:ins w:id="16173" w:author="Laurence Golding" w:date="2019-05-11T06:52:00Z"/>
        </w:rPr>
      </w:pPr>
      <w:ins w:id="16174" w:author="Laurence Golding" w:date="2019-05-11T06:52:00Z">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9127C">
          <w:t>3.29.4</w:t>
        </w:r>
        <w:r>
          <w:fldChar w:fldCharType="end"/>
        </w:r>
        <w:r>
          <w:t>.</w:t>
        </w:r>
      </w:ins>
    </w:p>
    <w:p w14:paraId="526675A8" w14:textId="1439C796" w:rsidR="006C118A" w:rsidRDefault="006C118A" w:rsidP="002D65F3">
      <w:pPr>
        <w:pStyle w:val="Code"/>
        <w:rPr>
          <w:ins w:id="16175" w:author="Laurence Golding" w:date="2019-05-11T06:52:00Z"/>
        </w:rPr>
      </w:pPr>
      <w:ins w:id="16176" w:author="Laurence Golding" w:date="2019-05-11T06:52:00Z">
        <w:r>
          <w:t xml:space="preserve">                </w:t>
        </w:r>
        <w:r w:rsidR="00CD0E6B">
          <w:t xml:space="preserve">  </w:t>
        </w:r>
        <w:r>
          <w:t>"startLine": 3,</w:t>
        </w:r>
      </w:ins>
    </w:p>
    <w:p w14:paraId="3FBCA086" w14:textId="335123DC" w:rsidR="006C118A" w:rsidRDefault="006C118A" w:rsidP="002D65F3">
      <w:pPr>
        <w:pStyle w:val="Code"/>
        <w:rPr>
          <w:ins w:id="16177" w:author="Laurence Golding" w:date="2019-05-11T06:52:00Z"/>
        </w:rPr>
      </w:pPr>
      <w:ins w:id="16178" w:author="Laurence Golding" w:date="2019-05-11T06:52:00Z">
        <w:r>
          <w:t xml:space="preserve">       </w:t>
        </w:r>
        <w:r w:rsidR="00CD0E6B">
          <w:t xml:space="preserve">  </w:t>
        </w:r>
        <w:r>
          <w:t xml:space="preserve">         "startColumn": 3,</w:t>
        </w:r>
      </w:ins>
    </w:p>
    <w:p w14:paraId="4266FD23" w14:textId="1515E163" w:rsidR="006C118A" w:rsidRDefault="006C118A" w:rsidP="002D65F3">
      <w:pPr>
        <w:pStyle w:val="Code"/>
        <w:rPr>
          <w:ins w:id="16179" w:author="Laurence Golding" w:date="2019-05-11T06:52:00Z"/>
        </w:rPr>
      </w:pPr>
      <w:ins w:id="16180" w:author="Laurence Golding" w:date="2019-05-11T06:52:00Z">
        <w:r>
          <w:t xml:space="preserve">         </w:t>
        </w:r>
        <w:r w:rsidR="00CD0E6B">
          <w:t xml:space="preserve">  </w:t>
        </w:r>
        <w:r>
          <w:t xml:space="preserve">       "endLine": 12,</w:t>
        </w:r>
      </w:ins>
    </w:p>
    <w:p w14:paraId="0409F3FF" w14:textId="20B63818" w:rsidR="006C118A" w:rsidRDefault="006C118A" w:rsidP="002D65F3">
      <w:pPr>
        <w:pStyle w:val="Code"/>
        <w:rPr>
          <w:ins w:id="16181" w:author="Laurence Golding" w:date="2019-05-11T06:52:00Z"/>
        </w:rPr>
      </w:pPr>
      <w:ins w:id="16182" w:author="Laurence Golding" w:date="2019-05-11T06:52:00Z">
        <w:r>
          <w:t xml:space="preserve">           </w:t>
        </w:r>
        <w:r w:rsidR="00CD0E6B">
          <w:t xml:space="preserve">  </w:t>
        </w:r>
        <w:r>
          <w:t xml:space="preserve">     "endColumn": 13,</w:t>
        </w:r>
      </w:ins>
    </w:p>
    <w:p w14:paraId="0CE22DAB" w14:textId="5AC8B74A" w:rsidR="006C118A" w:rsidRDefault="006C118A" w:rsidP="002D65F3">
      <w:pPr>
        <w:pStyle w:val="Code"/>
        <w:rPr>
          <w:ins w:id="16183" w:author="Laurence Golding" w:date="2019-05-11T06:52:00Z"/>
        </w:rPr>
      </w:pPr>
      <w:ins w:id="16184" w:author="Laurence Golding" w:date="2019-05-11T06:52:00Z">
        <w:r>
          <w:t xml:space="preserve">             </w:t>
        </w:r>
        <w:r w:rsidR="00CD0E6B">
          <w:t xml:space="preserve">  </w:t>
        </w:r>
        <w:r>
          <w:t xml:space="preserve">   "snippet": {</w:t>
        </w:r>
      </w:ins>
    </w:p>
    <w:p w14:paraId="5BFEBD28" w14:textId="0371E440" w:rsidR="006C118A" w:rsidRDefault="006C118A" w:rsidP="002D65F3">
      <w:pPr>
        <w:pStyle w:val="Code"/>
        <w:rPr>
          <w:ins w:id="16185" w:author="Laurence Golding" w:date="2019-05-11T06:52:00Z"/>
        </w:rPr>
      </w:pPr>
      <w:ins w:id="16186" w:author="Laurence Golding" w:date="2019-05-11T06:52:00Z">
        <w:r>
          <w:t xml:space="preserve">               </w:t>
        </w:r>
        <w:r w:rsidR="00CD0E6B">
          <w:t xml:space="preserve">  </w:t>
        </w:r>
        <w:r>
          <w:t xml:space="preserve">   "text": "</w:t>
        </w:r>
        <w:r w:rsidRPr="004811D4">
          <w:t xml:space="preserve">&lt;problem&gt;\n </w:t>
        </w:r>
        <w:r>
          <w:t>...</w:t>
        </w:r>
        <w:r w:rsidRPr="004811D4">
          <w:t xml:space="preserve"> \n  &lt;/problem&gt;</w:t>
        </w:r>
        <w:r>
          <w:t>"</w:t>
        </w:r>
      </w:ins>
    </w:p>
    <w:p w14:paraId="56AB7EAC" w14:textId="256E0938" w:rsidR="006C118A" w:rsidRDefault="006C118A" w:rsidP="002D65F3">
      <w:pPr>
        <w:pStyle w:val="Code"/>
        <w:rPr>
          <w:ins w:id="16187" w:author="Laurence Golding" w:date="2019-05-11T06:52:00Z"/>
        </w:rPr>
      </w:pPr>
      <w:ins w:id="16188" w:author="Laurence Golding" w:date="2019-05-11T06:52:00Z">
        <w:r>
          <w:t xml:space="preserve">        </w:t>
        </w:r>
        <w:r w:rsidR="00CD0E6B">
          <w:t xml:space="preserve">  </w:t>
        </w:r>
        <w:r>
          <w:t xml:space="preserve">        }</w:t>
        </w:r>
      </w:ins>
    </w:p>
    <w:p w14:paraId="0C276FD8" w14:textId="6F93990C" w:rsidR="006C118A" w:rsidRDefault="006C118A" w:rsidP="002D65F3">
      <w:pPr>
        <w:pStyle w:val="Code"/>
        <w:rPr>
          <w:ins w:id="16189" w:author="Laurence Golding" w:date="2019-05-11T06:52:00Z"/>
        </w:rPr>
      </w:pPr>
      <w:ins w:id="16190" w:author="Laurence Golding" w:date="2019-05-11T06:52:00Z">
        <w:r>
          <w:t xml:space="preserve">           </w:t>
        </w:r>
        <w:r w:rsidR="00CD0E6B">
          <w:t xml:space="preserve">  </w:t>
        </w:r>
        <w:r>
          <w:t xml:space="preserve">   }</w:t>
        </w:r>
      </w:ins>
    </w:p>
    <w:p w14:paraId="5FFA5F66" w14:textId="5824AB34" w:rsidR="006C118A" w:rsidRDefault="006C118A" w:rsidP="002D65F3">
      <w:pPr>
        <w:pStyle w:val="Code"/>
        <w:rPr>
          <w:ins w:id="16191" w:author="Laurence Golding" w:date="2019-05-11T06:52:00Z"/>
        </w:rPr>
      </w:pPr>
      <w:ins w:id="16192" w:author="Laurence Golding" w:date="2019-05-11T06:52:00Z">
        <w:r>
          <w:t xml:space="preserve">            </w:t>
        </w:r>
        <w:r w:rsidR="00CD0E6B">
          <w:t xml:space="preserve">  </w:t>
        </w:r>
        <w:r>
          <w:t>}</w:t>
        </w:r>
      </w:ins>
    </w:p>
    <w:p w14:paraId="232AB328" w14:textId="6051345A" w:rsidR="006C118A" w:rsidRDefault="006C118A" w:rsidP="002D65F3">
      <w:pPr>
        <w:pStyle w:val="Code"/>
        <w:rPr>
          <w:ins w:id="16193" w:author="Laurence Golding" w:date="2019-05-11T06:52:00Z"/>
        </w:rPr>
      </w:pPr>
      <w:ins w:id="16194" w:author="Laurence Golding" w:date="2019-05-11T06:52:00Z">
        <w:r>
          <w:t xml:space="preserve">          </w:t>
        </w:r>
        <w:r w:rsidR="00CD0E6B">
          <w:t xml:space="preserve">  </w:t>
        </w:r>
        <w:r>
          <w:t>],</w:t>
        </w:r>
      </w:ins>
    </w:p>
    <w:p w14:paraId="3827DCF9" w14:textId="3CA7BF6A" w:rsidR="006C118A" w:rsidRDefault="006C118A" w:rsidP="002D65F3">
      <w:pPr>
        <w:pStyle w:val="Code"/>
        <w:rPr>
          <w:ins w:id="16195" w:author="Laurence Golding" w:date="2019-05-11T06:52:00Z"/>
        </w:rPr>
      </w:pPr>
      <w:ins w:id="16196" w:author="Laurence Golding" w:date="2019-05-11T06:52:00Z">
        <w:r>
          <w:t xml:space="preserve">          </w:t>
        </w:r>
        <w:r w:rsidR="00CD0E6B">
          <w:t xml:space="preserve">  </w:t>
        </w:r>
        <w:r>
          <w:t>...</w:t>
        </w:r>
      </w:ins>
    </w:p>
    <w:p w14:paraId="6C551552" w14:textId="4CDCC0E2" w:rsidR="006C118A" w:rsidRDefault="006C118A" w:rsidP="002D65F3">
      <w:pPr>
        <w:pStyle w:val="Code"/>
        <w:rPr>
          <w:ins w:id="16197" w:author="Laurence Golding" w:date="2019-05-11T06:52:00Z"/>
        </w:rPr>
      </w:pPr>
      <w:ins w:id="16198" w:author="Laurence Golding" w:date="2019-05-11T06:52:00Z">
        <w:r>
          <w:t xml:space="preserve">        </w:t>
        </w:r>
        <w:r w:rsidR="00CD0E6B">
          <w:t xml:space="preserve">  </w:t>
        </w:r>
        <w:r>
          <w:t>}</w:t>
        </w:r>
      </w:ins>
    </w:p>
    <w:p w14:paraId="4BE08F78" w14:textId="1D8BBE7F" w:rsidR="00CD0E6B" w:rsidRDefault="00CD0E6B" w:rsidP="002D65F3">
      <w:pPr>
        <w:pStyle w:val="Code"/>
        <w:rPr>
          <w:ins w:id="16199" w:author="Laurence Golding" w:date="2019-05-11T06:52:00Z"/>
        </w:rPr>
      </w:pPr>
      <w:ins w:id="16200" w:author="Laurence Golding" w:date="2019-05-11T06:52:00Z">
        <w:r>
          <w:t xml:space="preserve">        }</w:t>
        </w:r>
      </w:ins>
    </w:p>
    <w:p w14:paraId="171FD4F7" w14:textId="77777777" w:rsidR="006C118A" w:rsidRDefault="006C118A" w:rsidP="002D65F3">
      <w:pPr>
        <w:pStyle w:val="Code"/>
        <w:rPr>
          <w:ins w:id="16201" w:author="Laurence Golding" w:date="2019-05-11T06:52:00Z"/>
        </w:rPr>
      </w:pPr>
      <w:ins w:id="16202" w:author="Laurence Golding" w:date="2019-05-11T06:52:00Z">
        <w:r>
          <w:t xml:space="preserve">      ]</w:t>
        </w:r>
      </w:ins>
    </w:p>
    <w:p w14:paraId="3B39CA0B" w14:textId="77777777" w:rsidR="006C118A" w:rsidRDefault="006C118A" w:rsidP="002D65F3">
      <w:pPr>
        <w:pStyle w:val="Code"/>
        <w:rPr>
          <w:ins w:id="16203" w:author="Laurence Golding" w:date="2019-05-11T06:52:00Z"/>
        </w:rPr>
      </w:pPr>
      <w:ins w:id="16204" w:author="Laurence Golding" w:date="2019-05-11T06:52:00Z">
        <w:r>
          <w:t xml:space="preserve">    }</w:t>
        </w:r>
      </w:ins>
    </w:p>
    <w:p w14:paraId="3308D852" w14:textId="77777777" w:rsidR="006C118A" w:rsidRDefault="006C118A" w:rsidP="002D65F3">
      <w:pPr>
        <w:pStyle w:val="Code"/>
        <w:rPr>
          <w:ins w:id="16205" w:author="Laurence Golding" w:date="2019-05-11T06:52:00Z"/>
        </w:rPr>
      </w:pPr>
      <w:ins w:id="16206" w:author="Laurence Golding" w:date="2019-05-11T06:52:00Z">
        <w:r>
          <w:t xml:space="preserve">  ]</w:t>
        </w:r>
      </w:ins>
    </w:p>
    <w:p w14:paraId="755F90D6" w14:textId="77777777" w:rsidR="006C118A" w:rsidRPr="008F4CB1" w:rsidRDefault="006C118A" w:rsidP="002D65F3">
      <w:pPr>
        <w:pStyle w:val="Code"/>
        <w:rPr>
          <w:ins w:id="16207" w:author="Laurence Golding" w:date="2019-05-11T06:52:00Z"/>
        </w:rPr>
      </w:pPr>
      <w:ins w:id="16208" w:author="Laurence Golding" w:date="2019-05-11T06:52:00Z">
        <w:r>
          <w:t>}</w:t>
        </w:r>
      </w:ins>
    </w:p>
    <w:p w14:paraId="5EB63AAA" w14:textId="1F6D150E" w:rsidR="00B86BC7" w:rsidRDefault="00AE1A72" w:rsidP="00B86BC7">
      <w:pPr>
        <w:pStyle w:val="Heading2"/>
        <w:rPr>
          <w:ins w:id="16209" w:author="Laurence Golding" w:date="2019-05-11T06:52:00Z"/>
        </w:rPr>
      </w:pPr>
      <w:bookmarkStart w:id="16210" w:name="_Ref493407996"/>
      <w:bookmarkStart w:id="16211" w:name="_Ref508814067"/>
      <w:bookmarkStart w:id="16212" w:name="_Ref3908560"/>
      <w:bookmarkStart w:id="16213" w:name="_Toc8367348"/>
      <w:ins w:id="16214" w:author="Laurence Golding" w:date="2019-05-11T06:52:00Z">
        <w:r>
          <w:rPr>
            <w:bCs/>
            <w:sz w:val="26"/>
            <w:szCs w:val="26"/>
          </w:rPr>
          <w:t>reportingDescriptor</w:t>
        </w:r>
        <w:r>
          <w:t xml:space="preserve"> </w:t>
        </w:r>
        <w:r w:rsidR="00B86BC7">
          <w:t>object</w:t>
        </w:r>
        <w:bookmarkEnd w:id="16210"/>
        <w:bookmarkEnd w:id="16211"/>
        <w:bookmarkEnd w:id="16212"/>
        <w:bookmarkEnd w:id="16213"/>
      </w:ins>
    </w:p>
    <w:p w14:paraId="0004BC6E" w14:textId="658F9ED1" w:rsidR="00B86BC7" w:rsidRDefault="00B86BC7" w:rsidP="00B86BC7">
      <w:pPr>
        <w:pStyle w:val="Heading3"/>
        <w:rPr>
          <w:ins w:id="16215" w:author="Laurence Golding" w:date="2019-05-11T06:52:00Z"/>
        </w:rPr>
      </w:pPr>
      <w:bookmarkStart w:id="16216" w:name="_Toc8367349"/>
      <w:ins w:id="16217" w:author="Laurence Golding" w:date="2019-05-11T06:52:00Z">
        <w:r>
          <w:t>General</w:t>
        </w:r>
        <w:bookmarkEnd w:id="16216"/>
      </w:ins>
    </w:p>
    <w:p w14:paraId="51CC9E80" w14:textId="00B54F84" w:rsidR="00517BAE" w:rsidRDefault="00517BAE" w:rsidP="00517BAE">
      <w:pPr>
        <w:rPr>
          <w:ins w:id="16218" w:author="Laurence Golding" w:date="2019-05-11T06:52:00Z"/>
        </w:rPr>
      </w:pPr>
      <w:ins w:id="16219" w:author="Laurence Golding" w:date="2019-05-11T06:52:00Z">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9127C">
          <w:t>3.27</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9127C">
          <w:t>3.58</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ins>
    </w:p>
    <w:p w14:paraId="70A66D53" w14:textId="662755FF" w:rsidR="00FB556E" w:rsidRPr="00517BAE" w:rsidRDefault="00FB556E" w:rsidP="00517BAE">
      <w:pPr>
        <w:rPr>
          <w:ins w:id="16220" w:author="Laurence Golding" w:date="2019-05-11T06:52:00Z"/>
        </w:rPr>
      </w:pPr>
      <w:ins w:id="16221" w:author="Laurence Golding" w:date="2019-05-11T06:52:00Z">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ins>
    </w:p>
    <w:p w14:paraId="65C94345" w14:textId="10A80D7D" w:rsidR="00B86BC7" w:rsidRDefault="00B86BC7" w:rsidP="00B86BC7">
      <w:pPr>
        <w:pStyle w:val="Heading3"/>
        <w:rPr>
          <w:ins w:id="16222" w:author="Laurence Golding" w:date="2019-05-11T06:52:00Z"/>
        </w:rPr>
      </w:pPr>
      <w:bookmarkStart w:id="16223" w:name="_Toc8367350"/>
      <w:ins w:id="16224" w:author="Laurence Golding" w:date="2019-05-11T06:52:00Z">
        <w:r>
          <w:t>Constraints</w:t>
        </w:r>
        <w:bookmarkEnd w:id="16223"/>
      </w:ins>
    </w:p>
    <w:p w14:paraId="1A1A3719" w14:textId="45C32BB0" w:rsidR="00517BAE" w:rsidRPr="00517BAE" w:rsidRDefault="00517BAE" w:rsidP="00517BAE">
      <w:pPr>
        <w:rPr>
          <w:ins w:id="16225" w:author="Laurence Golding" w:date="2019-05-11T06:52:00Z"/>
        </w:rPr>
      </w:pPr>
      <w:ins w:id="16226" w:author="Laurence Golding" w:date="2019-05-11T06:52:00Z">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9127C">
          <w:t>3.49.9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9127C">
          <w:t>3.49.10</w:t>
        </w:r>
        <w:r>
          <w:fldChar w:fldCharType="end"/>
        </w:r>
        <w:r w:rsidRPr="00517BAE">
          <w:t xml:space="preserve">) or both </w:t>
        </w:r>
        <w:r w:rsidR="004F653B">
          <w:rPr>
            <w:b/>
          </w:rPr>
          <w:t>SHOULD</w:t>
        </w:r>
        <w:r w:rsidR="004F653B" w:rsidRPr="00517BAE">
          <w:t xml:space="preserve"> </w:t>
        </w:r>
        <w:r w:rsidRPr="00517BAE">
          <w:t>be present.</w:t>
        </w:r>
      </w:ins>
    </w:p>
    <w:p w14:paraId="33245206" w14:textId="202C0A07" w:rsidR="00B86BC7" w:rsidRDefault="00B86BC7" w:rsidP="00B86BC7">
      <w:pPr>
        <w:pStyle w:val="Heading3"/>
        <w:rPr>
          <w:ins w:id="16227" w:author="Laurence Golding" w:date="2019-05-11T06:52:00Z"/>
        </w:rPr>
      </w:pPr>
      <w:bookmarkStart w:id="16228" w:name="_Ref493408046"/>
      <w:bookmarkStart w:id="16229" w:name="_Toc8367351"/>
      <w:ins w:id="16230" w:author="Laurence Golding" w:date="2019-05-11T06:52:00Z">
        <w:r>
          <w:t>id property</w:t>
        </w:r>
        <w:bookmarkEnd w:id="16228"/>
        <w:bookmarkEnd w:id="16229"/>
      </w:ins>
    </w:p>
    <w:p w14:paraId="5726A9F8" w14:textId="1D16183F" w:rsidR="00517BAE" w:rsidRDefault="00517BAE" w:rsidP="00517BAE">
      <w:ins w:id="16231" w:author="Laurence Golding" w:date="2019-05-11T06:52:00Z">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w:t>
        </w:r>
      </w:ins>
      <w:r w:rsidR="00FB556E">
        <w:t>a stable, opaque identifier</w:t>
      </w:r>
      <w:del w:id="16232" w:author="Laurence Golding" w:date="2019-05-11T06:52:00Z">
        <w:r>
          <w:delText xml:space="preserve"> for the rule</w:delText>
        </w:r>
      </w:del>
      <w:ins w:id="16233" w:author="Laurence Golding" w:date="2019-05-11T06:52:00Z">
        <w:r w:rsidR="00FB556E">
          <w:t xml:space="preserve">; it </w:t>
        </w:r>
        <w:r w:rsidR="00FB556E">
          <w:rPr>
            <w:b/>
          </w:rPr>
          <w:t>MAY</w:t>
        </w:r>
        <w:r w:rsidR="00FB556E">
          <w:t xml:space="preserve"> be a user-readable identifier</w:t>
        </w:r>
      </w:ins>
      <w:r w:rsidR="00FB556E">
        <w:t>.</w:t>
      </w:r>
    </w:p>
    <w:p w14:paraId="7A6B8DC8" w14:textId="3F5D60AA" w:rsidR="00517BAE" w:rsidRDefault="00517BAE" w:rsidP="00517BAE">
      <w:pPr>
        <w:pStyle w:val="Note"/>
      </w:pPr>
      <w:r>
        <w:t>EXAMPLE:</w:t>
      </w:r>
      <w:ins w:id="16234" w:author="Laurence Golding" w:date="2019-05-11T06:52:00Z">
        <w:r>
          <w:t xml:space="preserve"> </w:t>
        </w:r>
        <w:r w:rsidRPr="00517BAE">
          <w:rPr>
            <w:rStyle w:val="CODEtemp"/>
          </w:rPr>
          <w:t>"</w:t>
        </w:r>
        <w:r w:rsidR="00FB556E">
          <w:rPr>
            <w:rStyle w:val="CODEtemp"/>
          </w:rPr>
          <w:t>id":</w:t>
        </w:r>
      </w:ins>
      <w:r w:rsidR="00FB556E">
        <w:rPr>
          <w:rStyle w:val="CODEtemp"/>
          <w:rPrChange w:id="16235" w:author="Laurence Golding" w:date="2019-05-11T06:51:00Z">
            <w:rPr/>
          </w:rPrChange>
        </w:rPr>
        <w:t xml:space="preserve"> </w:t>
      </w:r>
      <w:r w:rsidR="00FB556E">
        <w:rPr>
          <w:rStyle w:val="CODEtemp"/>
        </w:rPr>
        <w:t>"</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73ACE9D9" w:rsidR="00E27EDF" w:rsidRDefault="00B86BC7" w:rsidP="00E27EDF">
      <w:pPr>
        <w:pStyle w:val="Heading3"/>
      </w:pPr>
      <w:bookmarkStart w:id="16236" w:name="_Toc8367352"/>
      <w:bookmarkStart w:id="16237" w:name="_Toc516224955"/>
      <w:del w:id="16238" w:author="Laurence Golding" w:date="2019-05-11T06:52:00Z">
        <w:r>
          <w:delText>name</w:delText>
        </w:r>
      </w:del>
      <w:ins w:id="16239" w:author="Laurence Golding" w:date="2019-05-11T06:52:00Z">
        <w:r w:rsidR="00E27EDF">
          <w:t>deprecatedIds</w:t>
        </w:r>
      </w:ins>
      <w:r w:rsidR="00E27EDF">
        <w:t xml:space="preserve"> property</w:t>
      </w:r>
      <w:bookmarkEnd w:id="16236"/>
      <w:bookmarkEnd w:id="16237"/>
    </w:p>
    <w:p w14:paraId="72B0335E" w14:textId="0B23AF5E" w:rsidR="00E27EDF" w:rsidRDefault="00E27EDF" w:rsidP="00E27EDF">
      <w:pPr>
        <w:rPr>
          <w:ins w:id="16240" w:author="Laurence Golding" w:date="2019-05-11T06:52:00Z"/>
        </w:rPr>
      </w:pPr>
      <w:r>
        <w:t xml:space="preserve">A </w:t>
      </w:r>
      <w:del w:id="16241" w:author="Laurence Golding" w:date="2019-05-11T06:52:00Z">
        <w:r w:rsidR="00517BAE" w:rsidRPr="00517BAE">
          <w:rPr>
            <w:rStyle w:val="CODEtemp"/>
          </w:rPr>
          <w:delText>rule</w:delText>
        </w:r>
        <w:r w:rsidR="00517BAE">
          <w:delText xml:space="preserve"> </w:delText>
        </w:r>
      </w:del>
      <w:ins w:id="16242" w:author="Laurence Golding" w:date="2019-05-11T06:52:00Z">
        <w:r w:rsidR="00FB556E">
          <w:rPr>
            <w:rStyle w:val="CODEtemp"/>
          </w:rPr>
          <w:t>reportingDescriptor</w:t>
        </w:r>
        <w:r w:rsidR="00FB556E">
          <w:t xml:space="preserve"> </w:t>
        </w:r>
      </w:ins>
      <w:r>
        <w:t xml:space="preserve">object </w:t>
      </w:r>
      <w:r w:rsidRPr="00315FCB">
        <w:rPr>
          <w:b/>
        </w:rPr>
        <w:t>MAY</w:t>
      </w:r>
      <w:r>
        <w:t xml:space="preserve"> contain a property named </w:t>
      </w:r>
      <w:del w:id="16243" w:author="Laurence Golding" w:date="2019-05-11T06:52:00Z">
        <w:r w:rsidR="00517BAE" w:rsidRPr="00517BAE">
          <w:rPr>
            <w:rStyle w:val="CODEtemp"/>
          </w:rPr>
          <w:delText>name</w:delText>
        </w:r>
      </w:del>
      <w:ins w:id="16244" w:author="Laurence Golding" w:date="2019-05-11T06:52:00Z">
        <w:r w:rsidRPr="00315FCB">
          <w:rPr>
            <w:rStyle w:val="CODEtemp"/>
          </w:rPr>
          <w:t>deprecatedIds</w:t>
        </w:r>
      </w:ins>
      <w:r>
        <w:t xml:space="preserve"> whose value is </w:t>
      </w:r>
      <w:ins w:id="16245" w:author="Laurence Golding" w:date="2019-05-11T06:52:00Z">
        <w:r>
          <w:t>an array of zero or more unique (</w:t>
        </w:r>
        <w:r w:rsidRPr="00517BAE">
          <w:t>§</w:t>
        </w:r>
        <w:r>
          <w:fldChar w:fldCharType="begin"/>
        </w:r>
        <w:r>
          <w:instrText xml:space="preserve"> REF _Ref493404799 \r \h </w:instrText>
        </w:r>
        <w:r>
          <w:fldChar w:fldCharType="separate"/>
        </w:r>
        <w:r w:rsidR="0009127C">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9127C">
          <w:t>3.49.3</w:t>
        </w:r>
        <w:r>
          <w:fldChar w:fldCharType="end"/>
        </w:r>
        <w:r>
          <w:t xml:space="preserve">) by which this </w:t>
        </w:r>
        <w:r w:rsidR="00FB556E">
          <w:t xml:space="preserve">reporting item </w:t>
        </w:r>
        <w:r>
          <w:t>was known in some previous version of the analysis tool.</w:t>
        </w:r>
      </w:ins>
    </w:p>
    <w:p w14:paraId="291A4D19" w14:textId="1FB850CC" w:rsidR="00E27EDF" w:rsidRDefault="00E27EDF" w:rsidP="00E27EDF">
      <w:pPr>
        <w:pStyle w:val="Note"/>
        <w:rPr>
          <w:ins w:id="16246" w:author="Laurence Golding" w:date="2019-05-11T06:52:00Z"/>
        </w:rPr>
      </w:pPr>
      <w:ins w:id="16247" w:author="Laurence Golding" w:date="2019-05-11T06:52:00Z">
        <w:r>
          <w:t xml:space="preserve">NOTE: This property </w:t>
        </w:r>
        <w:r w:rsidR="00FB556E">
          <w:t xml:space="preserve">is most useful for rules. It </w:t>
        </w:r>
        <w:r>
          <w:t xml:space="preserve">addresses the scenario where rule ids change from one version of </w:t>
        </w:r>
      </w:ins>
      <w:r>
        <w:t xml:space="preserve">a </w:t>
      </w:r>
      <w:ins w:id="16248" w:author="Laurence Golding" w:date="2019-05-11T06:52:00Z">
        <w:r>
          <w:t>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16249" w:author="Laurence Golding" w:date="2019-05-11T06:52:00Z"/>
        </w:rPr>
      </w:pPr>
      <w:ins w:id="16250" w:author="Laurence Golding" w:date="2019-05-11T06:52: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5C8DBFE" w:rsidR="00E27EDF" w:rsidRDefault="00E27EDF" w:rsidP="00E27EDF">
      <w:pPr>
        <w:pStyle w:val="Note"/>
        <w:rPr>
          <w:ins w:id="16251" w:author="Laurence Golding" w:date="2019-05-11T06:52:00Z"/>
        </w:rPr>
      </w:pPr>
      <w:ins w:id="16252" w:author="Laurence Golding" w:date="2019-05-11T06:52: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9127C">
          <w:t>3.27.24</w:t>
        </w:r>
        <w:r>
          <w:fldChar w:fldCharType="end"/>
        </w:r>
        <w:r>
          <w:t>), producing this log:</w:t>
        </w:r>
      </w:ins>
    </w:p>
    <w:p w14:paraId="501902F0" w14:textId="77777777" w:rsidR="00E27EDF" w:rsidRDefault="00E27EDF" w:rsidP="00E27EDF">
      <w:pPr>
        <w:pStyle w:val="Code"/>
        <w:rPr>
          <w:ins w:id="16253" w:author="Laurence Golding" w:date="2019-05-11T06:52:00Z"/>
        </w:rPr>
      </w:pPr>
      <w:ins w:id="16254" w:author="Laurence Golding" w:date="2019-05-11T06:52:00Z">
        <w:r>
          <w:t>{</w:t>
        </w:r>
      </w:ins>
    </w:p>
    <w:p w14:paraId="6A928927" w14:textId="77A73A81" w:rsidR="00E27EDF" w:rsidRDefault="00E27EDF" w:rsidP="00E27EDF">
      <w:pPr>
        <w:pStyle w:val="Code"/>
        <w:rPr>
          <w:ins w:id="16255" w:author="Laurence Golding" w:date="2019-05-11T06:52:00Z"/>
        </w:rPr>
      </w:pPr>
      <w:ins w:id="16256" w:author="Laurence Golding" w:date="2019-05-11T06:52:00Z">
        <w:r>
          <w:t xml:space="preserve">  "tool": {</w:t>
        </w:r>
      </w:ins>
    </w:p>
    <w:p w14:paraId="657C5694" w14:textId="4CF7654A" w:rsidR="00CD0890" w:rsidRDefault="00CD0890" w:rsidP="00E27EDF">
      <w:pPr>
        <w:pStyle w:val="Code"/>
        <w:rPr>
          <w:ins w:id="16257" w:author="Laurence Golding" w:date="2019-05-11T06:52:00Z"/>
        </w:rPr>
      </w:pPr>
      <w:ins w:id="16258" w:author="Laurence Golding" w:date="2019-05-11T06:52:00Z">
        <w:r>
          <w:t xml:space="preserve">    "driver": {</w:t>
        </w:r>
      </w:ins>
    </w:p>
    <w:p w14:paraId="12A48073" w14:textId="71553057" w:rsidR="00E27EDF" w:rsidRDefault="00CD0890" w:rsidP="00E27EDF">
      <w:pPr>
        <w:pStyle w:val="Code"/>
        <w:rPr>
          <w:ins w:id="16259" w:author="Laurence Golding" w:date="2019-05-11T06:52:00Z"/>
        </w:rPr>
      </w:pPr>
      <w:ins w:id="16260" w:author="Laurence Golding" w:date="2019-05-11T06:52:00Z">
        <w:r>
          <w:t xml:space="preserve">  </w:t>
        </w:r>
        <w:r w:rsidR="00E27EDF">
          <w:t xml:space="preserve">    "name": "CodeScanner",</w:t>
        </w:r>
      </w:ins>
    </w:p>
    <w:p w14:paraId="4BE0891A" w14:textId="071E6122" w:rsidR="00E27EDF" w:rsidRDefault="00CD0890" w:rsidP="00E27EDF">
      <w:pPr>
        <w:pStyle w:val="Code"/>
        <w:rPr>
          <w:ins w:id="16261" w:author="Laurence Golding" w:date="2019-05-11T06:52:00Z"/>
        </w:rPr>
      </w:pPr>
      <w:ins w:id="16262" w:author="Laurence Golding" w:date="2019-05-11T06:52:00Z">
        <w:r>
          <w:t xml:space="preserve">  </w:t>
        </w:r>
        <w:r w:rsidR="00E27EDF">
          <w:t xml:space="preserve">    "version": "1"</w:t>
        </w:r>
        <w:r w:rsidR="00FB556E">
          <w:t>,</w:t>
        </w:r>
      </w:ins>
    </w:p>
    <w:p w14:paraId="0CEE3E6E" w14:textId="13A6625E" w:rsidR="00FB556E" w:rsidRDefault="00FB556E" w:rsidP="00FB556E">
      <w:pPr>
        <w:pStyle w:val="Code"/>
        <w:rPr>
          <w:ins w:id="16263" w:author="Laurence Golding" w:date="2019-05-11T06:52:00Z"/>
        </w:rPr>
      </w:pPr>
      <w:ins w:id="16264" w:author="Laurence Golding" w:date="2019-05-11T06:52:00Z">
        <w:r>
          <w:t xml:space="preserve">      "</w:t>
        </w:r>
        <w:r w:rsidR="00E9299D">
          <w:t>rules</w:t>
        </w:r>
        <w:r>
          <w:t>": [</w:t>
        </w:r>
      </w:ins>
    </w:p>
    <w:p w14:paraId="2ADDB9B6" w14:textId="052F8A58" w:rsidR="00FB556E" w:rsidRDefault="00FB556E" w:rsidP="00FB556E">
      <w:pPr>
        <w:pStyle w:val="Code"/>
        <w:rPr>
          <w:ins w:id="16265" w:author="Laurence Golding" w:date="2019-05-11T06:52:00Z"/>
        </w:rPr>
      </w:pPr>
      <w:ins w:id="16266" w:author="Laurence Golding" w:date="2019-05-11T06:52:00Z">
        <w:r>
          <w:t xml:space="preserve">        {</w:t>
        </w:r>
      </w:ins>
    </w:p>
    <w:p w14:paraId="172A33FE" w14:textId="69BAD71F" w:rsidR="00FB556E" w:rsidRDefault="00FB556E" w:rsidP="00FB556E">
      <w:pPr>
        <w:pStyle w:val="Code"/>
        <w:rPr>
          <w:ins w:id="16267" w:author="Laurence Golding" w:date="2019-05-11T06:52:00Z"/>
        </w:rPr>
      </w:pPr>
      <w:ins w:id="16268" w:author="Laurence Golding" w:date="2019-05-11T06:52:00Z">
        <w:r>
          <w:t xml:space="preserve">          "id": "CA1000",</w:t>
        </w:r>
      </w:ins>
    </w:p>
    <w:p w14:paraId="49194594" w14:textId="6B203629" w:rsidR="00FB556E" w:rsidRDefault="00FB556E" w:rsidP="00FB556E">
      <w:pPr>
        <w:pStyle w:val="Code"/>
        <w:rPr>
          <w:ins w:id="16269" w:author="Laurence Golding" w:date="2019-05-11T06:52:00Z"/>
        </w:rPr>
      </w:pPr>
      <w:ins w:id="16270" w:author="Laurence Golding" w:date="2019-05-11T06:52:00Z">
        <w:r>
          <w:t xml:space="preserve">          ...</w:t>
        </w:r>
      </w:ins>
    </w:p>
    <w:p w14:paraId="698F2258" w14:textId="74BCFE12" w:rsidR="00FB556E" w:rsidRDefault="00FB556E" w:rsidP="00FB556E">
      <w:pPr>
        <w:pStyle w:val="Code"/>
        <w:rPr>
          <w:ins w:id="16271" w:author="Laurence Golding" w:date="2019-05-11T06:52:00Z"/>
        </w:rPr>
      </w:pPr>
      <w:ins w:id="16272" w:author="Laurence Golding" w:date="2019-05-11T06:52:00Z">
        <w:r>
          <w:t xml:space="preserve">        }</w:t>
        </w:r>
      </w:ins>
    </w:p>
    <w:p w14:paraId="3325732B" w14:textId="742A1A40" w:rsidR="00FB556E" w:rsidRDefault="00FB556E" w:rsidP="00FB556E">
      <w:pPr>
        <w:pStyle w:val="Code"/>
        <w:rPr>
          <w:ins w:id="16273" w:author="Laurence Golding" w:date="2019-05-11T06:52:00Z"/>
        </w:rPr>
      </w:pPr>
      <w:ins w:id="16274" w:author="Laurence Golding" w:date="2019-05-11T06:52:00Z">
        <w:r>
          <w:t xml:space="preserve">      ]</w:t>
        </w:r>
      </w:ins>
    </w:p>
    <w:p w14:paraId="04416416" w14:textId="136A0930" w:rsidR="00CD0890" w:rsidRDefault="00CD0890" w:rsidP="00E27EDF">
      <w:pPr>
        <w:pStyle w:val="Code"/>
        <w:rPr>
          <w:ins w:id="16275" w:author="Laurence Golding" w:date="2019-05-11T06:52:00Z"/>
        </w:rPr>
      </w:pPr>
      <w:ins w:id="16276" w:author="Laurence Golding" w:date="2019-05-11T06:52:00Z">
        <w:r>
          <w:t xml:space="preserve">    }</w:t>
        </w:r>
      </w:ins>
    </w:p>
    <w:p w14:paraId="7FF895AA" w14:textId="77777777" w:rsidR="00E27EDF" w:rsidRDefault="00E27EDF" w:rsidP="00E27EDF">
      <w:pPr>
        <w:pStyle w:val="Code"/>
        <w:rPr>
          <w:ins w:id="16277" w:author="Laurence Golding" w:date="2019-05-11T06:52:00Z"/>
        </w:rPr>
      </w:pPr>
      <w:ins w:id="16278" w:author="Laurence Golding" w:date="2019-05-11T06:52:00Z">
        <w:r>
          <w:t xml:space="preserve">  },</w:t>
        </w:r>
      </w:ins>
    </w:p>
    <w:p w14:paraId="7E92982F" w14:textId="77777777" w:rsidR="00E27EDF" w:rsidRDefault="00E27EDF" w:rsidP="00E27EDF">
      <w:pPr>
        <w:pStyle w:val="Code"/>
        <w:rPr>
          <w:ins w:id="16279" w:author="Laurence Golding" w:date="2019-05-11T06:52:00Z"/>
        </w:rPr>
      </w:pPr>
      <w:ins w:id="16280" w:author="Laurence Golding" w:date="2019-05-11T06:52:00Z">
        <w:r>
          <w:t xml:space="preserve">  "results": [</w:t>
        </w:r>
      </w:ins>
    </w:p>
    <w:p w14:paraId="58E545F9" w14:textId="77777777" w:rsidR="00E27EDF" w:rsidRDefault="00E27EDF" w:rsidP="00E27EDF">
      <w:pPr>
        <w:pStyle w:val="Code"/>
        <w:rPr>
          <w:ins w:id="16281" w:author="Laurence Golding" w:date="2019-05-11T06:52:00Z"/>
        </w:rPr>
      </w:pPr>
      <w:ins w:id="16282" w:author="Laurence Golding" w:date="2019-05-11T06:52:00Z">
        <w:r>
          <w:t xml:space="preserve">    {</w:t>
        </w:r>
      </w:ins>
    </w:p>
    <w:p w14:paraId="6EBA47E2" w14:textId="16D98F1E" w:rsidR="00E27EDF" w:rsidRDefault="00E27EDF" w:rsidP="00E27EDF">
      <w:pPr>
        <w:pStyle w:val="Code"/>
        <w:rPr>
          <w:ins w:id="16283" w:author="Laurence Golding" w:date="2019-05-11T06:52:00Z"/>
        </w:rPr>
      </w:pPr>
      <w:ins w:id="16284" w:author="Laurence Golding" w:date="2019-05-11T06:52:00Z">
        <w:r>
          <w:t xml:space="preserve">      "ruleId": "CA1000",</w:t>
        </w:r>
      </w:ins>
    </w:p>
    <w:p w14:paraId="335438C8" w14:textId="7118765B" w:rsidR="009E4436" w:rsidRDefault="009E4436" w:rsidP="00E27EDF">
      <w:pPr>
        <w:pStyle w:val="Code"/>
        <w:rPr>
          <w:ins w:id="16285" w:author="Laurence Golding" w:date="2019-05-11T06:52:00Z"/>
        </w:rPr>
      </w:pPr>
      <w:ins w:id="16286" w:author="Laurence Golding" w:date="2019-05-11T06:52:00Z">
        <w:r>
          <w:t xml:space="preserve">      "</w:t>
        </w:r>
        <w:r w:rsidR="001F5BB4">
          <w:t>rule</w:t>
        </w:r>
        <w:r w:rsidR="00F65D93">
          <w:t>": {</w:t>
        </w:r>
      </w:ins>
    </w:p>
    <w:p w14:paraId="3F0F9667" w14:textId="290C7BD6" w:rsidR="00F65D93" w:rsidRDefault="00F65D93" w:rsidP="00E27EDF">
      <w:pPr>
        <w:pStyle w:val="Code"/>
        <w:rPr>
          <w:ins w:id="16287" w:author="Laurence Golding" w:date="2019-05-11T06:52:00Z"/>
        </w:rPr>
      </w:pPr>
      <w:ins w:id="16288" w:author="Laurence Golding" w:date="2019-05-11T06:52:00Z">
        <w:r>
          <w:t xml:space="preserve">  </w:t>
        </w:r>
        <w:r w:rsidR="00E27EDF">
          <w:t xml:space="preserve">      "</w:t>
        </w:r>
        <w:r>
          <w:t>index</w:t>
        </w:r>
        <w:r w:rsidR="00E27EDF">
          <w:t>": 0</w:t>
        </w:r>
      </w:ins>
    </w:p>
    <w:p w14:paraId="7B648E8D" w14:textId="6CE3C31A" w:rsidR="00E27EDF" w:rsidRDefault="00F65D93" w:rsidP="00E27EDF">
      <w:pPr>
        <w:pStyle w:val="Code"/>
        <w:rPr>
          <w:ins w:id="16289" w:author="Laurence Golding" w:date="2019-05-11T06:52:00Z"/>
        </w:rPr>
      </w:pPr>
      <w:ins w:id="16290" w:author="Laurence Golding" w:date="2019-05-11T06:52:00Z">
        <w:r>
          <w:t xml:space="preserve">      }</w:t>
        </w:r>
        <w:r w:rsidR="00E27EDF">
          <w:t>,</w:t>
        </w:r>
      </w:ins>
    </w:p>
    <w:p w14:paraId="5BBDB553" w14:textId="77777777" w:rsidR="00E27EDF" w:rsidRDefault="00E27EDF" w:rsidP="00E27EDF">
      <w:pPr>
        <w:pStyle w:val="Code"/>
        <w:rPr>
          <w:ins w:id="16291" w:author="Laurence Golding" w:date="2019-05-11T06:52:00Z"/>
        </w:rPr>
      </w:pPr>
      <w:ins w:id="16292" w:author="Laurence Golding" w:date="2019-05-11T06:52:00Z">
        <w:r>
          <w:t xml:space="preserve">      "baselineState": "new",</w:t>
        </w:r>
      </w:ins>
    </w:p>
    <w:p w14:paraId="17E225F8" w14:textId="77777777" w:rsidR="00E27EDF" w:rsidRDefault="00E27EDF" w:rsidP="00E27EDF">
      <w:pPr>
        <w:pStyle w:val="Code"/>
        <w:rPr>
          <w:ins w:id="16293" w:author="Laurence Golding" w:date="2019-05-11T06:52:00Z"/>
        </w:rPr>
      </w:pPr>
      <w:ins w:id="16294" w:author="Laurence Golding" w:date="2019-05-11T06:52:00Z">
        <w:r>
          <w:t xml:space="preserve">      ...</w:t>
        </w:r>
      </w:ins>
    </w:p>
    <w:p w14:paraId="59D75563" w14:textId="77777777" w:rsidR="00E27EDF" w:rsidRDefault="00E27EDF" w:rsidP="00E27EDF">
      <w:pPr>
        <w:pStyle w:val="Code"/>
        <w:rPr>
          <w:ins w:id="16295" w:author="Laurence Golding" w:date="2019-05-11T06:52:00Z"/>
        </w:rPr>
      </w:pPr>
      <w:ins w:id="16296" w:author="Laurence Golding" w:date="2019-05-11T06:52:00Z">
        <w:r>
          <w:t xml:space="preserve">    },</w:t>
        </w:r>
      </w:ins>
    </w:p>
    <w:p w14:paraId="34F39CF1" w14:textId="77777777" w:rsidR="00E27EDF" w:rsidRDefault="00E27EDF" w:rsidP="00E27EDF">
      <w:pPr>
        <w:pStyle w:val="Code"/>
        <w:rPr>
          <w:moveTo w:id="16297" w:author="Laurence Golding" w:date="2019-05-11T06:52:00Z"/>
        </w:rPr>
        <w:pPrChange w:id="16298" w:author="Laurence Golding" w:date="2019-05-11T06:51:00Z">
          <w:pPr>
            <w:pStyle w:val="Codesmall"/>
          </w:pPr>
        </w:pPrChange>
      </w:pPr>
      <w:moveToRangeStart w:id="16299" w:author="Laurence Golding" w:date="2019-05-11T06:52:00Z" w:name="move8449995"/>
      <w:moveTo w:id="16300" w:author="Laurence Golding" w:date="2019-05-11T06:52:00Z">
        <w:r>
          <w:t xml:space="preserve">    {</w:t>
        </w:r>
      </w:moveTo>
    </w:p>
    <w:moveToRangeEnd w:id="16299"/>
    <w:p w14:paraId="00D8AB90" w14:textId="730B55A7" w:rsidR="00E27EDF" w:rsidRDefault="00325B40" w:rsidP="00E27EDF">
      <w:pPr>
        <w:pStyle w:val="Code"/>
        <w:rPr>
          <w:ins w:id="16301" w:author="Laurence Golding" w:date="2019-05-11T06:52:00Z"/>
        </w:rPr>
      </w:pPr>
      <w:del w:id="16302" w:author="Laurence Golding" w:date="2019-05-11T06:52:00Z">
        <w:r w:rsidRPr="00325B40">
          <w:rPr>
            <w:rStyle w:val="CODEtemp"/>
          </w:rPr>
          <w:delText>message</w:delText>
        </w:r>
      </w:del>
      <w:ins w:id="16303" w:author="Laurence Golding" w:date="2019-05-11T06:52:00Z">
        <w:r w:rsidR="00E27EDF">
          <w:t xml:space="preserve">      "ruleId": "CA1000",</w:t>
        </w:r>
      </w:ins>
    </w:p>
    <w:p w14:paraId="7109E918" w14:textId="52816277" w:rsidR="00F65D93" w:rsidRDefault="00F65D93" w:rsidP="00F65D93">
      <w:pPr>
        <w:pStyle w:val="Code"/>
        <w:rPr>
          <w:ins w:id="16304" w:author="Laurence Golding" w:date="2019-05-11T06:52:00Z"/>
        </w:rPr>
      </w:pPr>
      <w:ins w:id="16305" w:author="Laurence Golding" w:date="2019-05-11T06:52:00Z">
        <w:r>
          <w:t xml:space="preserve">      "</w:t>
        </w:r>
        <w:r w:rsidR="001F5BB4">
          <w:t>rule</w:t>
        </w:r>
        <w:r>
          <w:t>": {</w:t>
        </w:r>
      </w:ins>
    </w:p>
    <w:p w14:paraId="7DE96B58" w14:textId="5EF77D35" w:rsidR="00F65D93" w:rsidRDefault="00F65D93" w:rsidP="00E27EDF">
      <w:pPr>
        <w:pStyle w:val="Code"/>
        <w:rPr>
          <w:ins w:id="16306" w:author="Laurence Golding" w:date="2019-05-11T06:52:00Z"/>
        </w:rPr>
      </w:pPr>
      <w:ins w:id="16307" w:author="Laurence Golding" w:date="2019-05-11T06:52:00Z">
        <w:r>
          <w:t xml:space="preserve">  </w:t>
        </w:r>
        <w:r w:rsidR="00E27EDF">
          <w:t xml:space="preserve">      "</w:t>
        </w:r>
        <w:r>
          <w:t>index</w:t>
        </w:r>
        <w:r w:rsidR="00E27EDF">
          <w:t>": 0</w:t>
        </w:r>
      </w:ins>
    </w:p>
    <w:p w14:paraId="133A56E8" w14:textId="6E09552A" w:rsidR="00E27EDF" w:rsidRDefault="00F65D93" w:rsidP="00E27EDF">
      <w:pPr>
        <w:pStyle w:val="Code"/>
        <w:rPr>
          <w:ins w:id="16308" w:author="Laurence Golding" w:date="2019-05-11T06:52:00Z"/>
        </w:rPr>
      </w:pPr>
      <w:ins w:id="16309" w:author="Laurence Golding" w:date="2019-05-11T06:52:00Z">
        <w:r>
          <w:t xml:space="preserve">      }</w:t>
        </w:r>
        <w:r w:rsidR="00E27EDF">
          <w:t>,</w:t>
        </w:r>
      </w:ins>
    </w:p>
    <w:p w14:paraId="4024C079" w14:textId="77777777" w:rsidR="00E27EDF" w:rsidRDefault="00E27EDF" w:rsidP="00E27EDF">
      <w:pPr>
        <w:pStyle w:val="Code"/>
        <w:rPr>
          <w:ins w:id="16310" w:author="Laurence Golding" w:date="2019-05-11T06:52:00Z"/>
        </w:rPr>
      </w:pPr>
      <w:ins w:id="16311" w:author="Laurence Golding" w:date="2019-05-11T06:52:00Z">
        <w:r>
          <w:t xml:space="preserve">      "baselineState": "new",</w:t>
        </w:r>
      </w:ins>
    </w:p>
    <w:p w14:paraId="5CF8BE28" w14:textId="77777777" w:rsidR="00E27EDF" w:rsidRDefault="00E27EDF" w:rsidP="00E27EDF">
      <w:pPr>
        <w:pStyle w:val="Code"/>
        <w:rPr>
          <w:ins w:id="16312" w:author="Laurence Golding" w:date="2019-05-11T06:52:00Z"/>
        </w:rPr>
      </w:pPr>
      <w:ins w:id="16313" w:author="Laurence Golding" w:date="2019-05-11T06:52:00Z">
        <w:r>
          <w:t xml:space="preserve">      ...</w:t>
        </w:r>
      </w:ins>
    </w:p>
    <w:p w14:paraId="4DA3DEBF" w14:textId="77777777" w:rsidR="00E27EDF" w:rsidRDefault="00E27EDF" w:rsidP="00E27EDF">
      <w:pPr>
        <w:pStyle w:val="Code"/>
        <w:rPr>
          <w:ins w:id="16314" w:author="Laurence Golding" w:date="2019-05-11T06:52:00Z"/>
        </w:rPr>
      </w:pPr>
      <w:ins w:id="16315" w:author="Laurence Golding" w:date="2019-05-11T06:52:00Z">
        <w:r>
          <w:t xml:space="preserve">    }</w:t>
        </w:r>
      </w:ins>
    </w:p>
    <w:p w14:paraId="22A5138A" w14:textId="578B4A7F" w:rsidR="00E27EDF" w:rsidRDefault="00E27EDF" w:rsidP="00E27EDF">
      <w:pPr>
        <w:pStyle w:val="Code"/>
        <w:rPr>
          <w:ins w:id="16316" w:author="Laurence Golding" w:date="2019-05-11T06:52:00Z"/>
        </w:rPr>
      </w:pPr>
      <w:ins w:id="16317" w:author="Laurence Golding" w:date="2019-05-11T06:52:00Z">
        <w:r>
          <w:t xml:space="preserve">  ]</w:t>
        </w:r>
      </w:ins>
    </w:p>
    <w:p w14:paraId="7CF74133" w14:textId="77777777" w:rsidR="00E27EDF" w:rsidRDefault="00E27EDF" w:rsidP="00E27EDF">
      <w:pPr>
        <w:pStyle w:val="Code"/>
        <w:rPr>
          <w:ins w:id="16318" w:author="Laurence Golding" w:date="2019-05-11T06:52:00Z"/>
        </w:rPr>
      </w:pPr>
      <w:ins w:id="16319" w:author="Laurence Golding" w:date="2019-05-11T06:52:00Z">
        <w:r>
          <w:t>}</w:t>
        </w:r>
      </w:ins>
    </w:p>
    <w:p w14:paraId="348D2D93" w14:textId="77777777" w:rsidR="00E27EDF" w:rsidRDefault="00E27EDF" w:rsidP="00E27EDF">
      <w:pPr>
        <w:pStyle w:val="Note"/>
        <w:rPr>
          <w:ins w:id="16320" w:author="Laurence Golding" w:date="2019-05-11T06:52:00Z"/>
        </w:rPr>
      </w:pPr>
      <w:ins w:id="16321" w:author="Laurence Golding" w:date="2019-05-11T06:52:00Z">
        <w:r>
          <w:t>The engineering team decides that these results are false positive, so they add in-source suppressions, for example (in C#):</w:t>
        </w:r>
      </w:ins>
    </w:p>
    <w:p w14:paraId="271A378C" w14:textId="77777777" w:rsidR="00E27EDF" w:rsidRDefault="00E27EDF" w:rsidP="00E27EDF">
      <w:pPr>
        <w:pStyle w:val="Code"/>
        <w:rPr>
          <w:ins w:id="16322" w:author="Laurence Golding" w:date="2019-05-11T06:52:00Z"/>
        </w:rPr>
      </w:pPr>
      <w:ins w:id="16323" w:author="Laurence Golding" w:date="2019-05-11T06:52:00Z">
        <w:r>
          <w:t>[SuppressMessage("CA1000", ...)]</w:t>
        </w:r>
      </w:ins>
    </w:p>
    <w:p w14:paraId="33D1B2DA" w14:textId="77777777" w:rsidR="00E27EDF" w:rsidRDefault="00E27EDF" w:rsidP="00E27EDF">
      <w:pPr>
        <w:pStyle w:val="Code"/>
        <w:rPr>
          <w:ins w:id="16324" w:author="Laurence Golding" w:date="2019-05-11T06:52:00Z"/>
        </w:rPr>
      </w:pPr>
      <w:ins w:id="16325" w:author="Laurence Golding" w:date="2019-05-11T06:52:00Z">
        <w:r>
          <w:t>...</w:t>
        </w:r>
      </w:ins>
    </w:p>
    <w:p w14:paraId="0EC7297E" w14:textId="77777777" w:rsidR="00E27EDF" w:rsidRPr="007A17A2" w:rsidRDefault="00E27EDF" w:rsidP="00E27EDF">
      <w:pPr>
        <w:pStyle w:val="Code"/>
        <w:rPr>
          <w:ins w:id="16326" w:author="Laurence Golding" w:date="2019-05-11T06:52:00Z"/>
        </w:rPr>
      </w:pPr>
      <w:ins w:id="16327" w:author="Laurence Golding" w:date="2019-05-11T06:52:00Z">
        <w:r>
          <w:t>[SuppressMessage("CA1000", ...)]</w:t>
        </w:r>
      </w:ins>
    </w:p>
    <w:p w14:paraId="098F8784" w14:textId="77777777" w:rsidR="00E27EDF" w:rsidRDefault="00E27EDF" w:rsidP="00E27EDF">
      <w:pPr>
        <w:pStyle w:val="Note"/>
        <w:rPr>
          <w:ins w:id="16328" w:author="Laurence Golding" w:date="2019-05-11T06:52:00Z"/>
        </w:rPr>
      </w:pPr>
      <w:ins w:id="16329" w:author="Laurence Golding" w:date="2019-05-11T06:52: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16330" w:author="Laurence Golding" w:date="2019-05-11T06:52:00Z"/>
        </w:rPr>
      </w:pPr>
      <w:ins w:id="16331" w:author="Laurence Golding" w:date="2019-05-11T06:52:00Z">
        <w:r>
          <w:t>{</w:t>
        </w:r>
      </w:ins>
    </w:p>
    <w:p w14:paraId="792BFFC5" w14:textId="5E0B20B5" w:rsidR="00E27EDF" w:rsidRDefault="00E27EDF" w:rsidP="00E27EDF">
      <w:pPr>
        <w:pStyle w:val="Code"/>
        <w:rPr>
          <w:ins w:id="16332" w:author="Laurence Golding" w:date="2019-05-11T06:52:00Z"/>
        </w:rPr>
      </w:pPr>
      <w:ins w:id="16333" w:author="Laurence Golding" w:date="2019-05-11T06:52:00Z">
        <w:r>
          <w:t xml:space="preserve">  "tool": {</w:t>
        </w:r>
      </w:ins>
    </w:p>
    <w:p w14:paraId="6BF29F23" w14:textId="7473FE3C" w:rsidR="00C306A0" w:rsidRDefault="00C306A0" w:rsidP="00E27EDF">
      <w:pPr>
        <w:pStyle w:val="Code"/>
        <w:rPr>
          <w:ins w:id="16334" w:author="Laurence Golding" w:date="2019-05-11T06:52:00Z"/>
        </w:rPr>
      </w:pPr>
      <w:ins w:id="16335" w:author="Laurence Golding" w:date="2019-05-11T06:52:00Z">
        <w:r>
          <w:t xml:space="preserve">    "driver": {</w:t>
        </w:r>
      </w:ins>
    </w:p>
    <w:p w14:paraId="280012BE" w14:textId="4699254D" w:rsidR="00E27EDF" w:rsidRDefault="00C306A0" w:rsidP="00E27EDF">
      <w:pPr>
        <w:pStyle w:val="Code"/>
        <w:rPr>
          <w:ins w:id="16336" w:author="Laurence Golding" w:date="2019-05-11T06:52:00Z"/>
        </w:rPr>
      </w:pPr>
      <w:ins w:id="16337" w:author="Laurence Golding" w:date="2019-05-11T06:52:00Z">
        <w:r>
          <w:t xml:space="preserve">  </w:t>
        </w:r>
        <w:r w:rsidR="00E27EDF">
          <w:t xml:space="preserve">    "name": "CodeScanner",</w:t>
        </w:r>
      </w:ins>
    </w:p>
    <w:p w14:paraId="25DBC556" w14:textId="7AA3A302" w:rsidR="00E27EDF" w:rsidRDefault="00C306A0" w:rsidP="00E27EDF">
      <w:pPr>
        <w:pStyle w:val="Code"/>
        <w:rPr>
          <w:ins w:id="16338" w:author="Laurence Golding" w:date="2019-05-11T06:52:00Z"/>
        </w:rPr>
      </w:pPr>
      <w:ins w:id="16339" w:author="Laurence Golding" w:date="2019-05-11T06:52:00Z">
        <w:r>
          <w:t xml:space="preserve">  </w:t>
        </w:r>
        <w:r w:rsidR="00E27EDF">
          <w:t xml:space="preserve">    "version": "2"</w:t>
        </w:r>
        <w:r w:rsidR="00FB556E">
          <w:t>,</w:t>
        </w:r>
      </w:ins>
    </w:p>
    <w:p w14:paraId="7BB258D0" w14:textId="48AB4E2A" w:rsidR="00FB556E" w:rsidRDefault="00FB556E" w:rsidP="00FB556E">
      <w:pPr>
        <w:pStyle w:val="Code"/>
        <w:rPr>
          <w:ins w:id="16340" w:author="Laurence Golding" w:date="2019-05-11T06:52:00Z"/>
        </w:rPr>
      </w:pPr>
      <w:ins w:id="16341" w:author="Laurence Golding" w:date="2019-05-11T06:52:00Z">
        <w:r>
          <w:t xml:space="preserve">      "</w:t>
        </w:r>
        <w:r w:rsidR="00E9299D">
          <w:t>rules</w:t>
        </w:r>
        <w:r>
          <w:t>": [</w:t>
        </w:r>
      </w:ins>
    </w:p>
    <w:p w14:paraId="040623FE" w14:textId="162A0903" w:rsidR="00FB556E" w:rsidRDefault="00FB556E" w:rsidP="00FB556E">
      <w:pPr>
        <w:pStyle w:val="Code"/>
        <w:rPr>
          <w:ins w:id="16342" w:author="Laurence Golding" w:date="2019-05-11T06:52:00Z"/>
        </w:rPr>
      </w:pPr>
      <w:ins w:id="16343" w:author="Laurence Golding" w:date="2019-05-11T06:52:00Z">
        <w:r>
          <w:t xml:space="preserve">        {</w:t>
        </w:r>
      </w:ins>
    </w:p>
    <w:p w14:paraId="7A9F87A2" w14:textId="0C4707EA" w:rsidR="00FB556E" w:rsidRDefault="00FB556E" w:rsidP="00FB556E">
      <w:pPr>
        <w:pStyle w:val="Code"/>
        <w:rPr>
          <w:ins w:id="16344" w:author="Laurence Golding" w:date="2019-05-11T06:52:00Z"/>
        </w:rPr>
      </w:pPr>
      <w:ins w:id="16345" w:author="Laurence Golding" w:date="2019-05-11T06:52:00Z">
        <w:r>
          <w:t xml:space="preserve">          "id": "CA1001",</w:t>
        </w:r>
      </w:ins>
    </w:p>
    <w:p w14:paraId="5523532D" w14:textId="62B174FD" w:rsidR="00FB556E" w:rsidRDefault="00FB556E" w:rsidP="00FB556E">
      <w:pPr>
        <w:pStyle w:val="Code"/>
        <w:rPr>
          <w:ins w:id="16346" w:author="Laurence Golding" w:date="2019-05-11T06:52:00Z"/>
        </w:rPr>
      </w:pPr>
      <w:ins w:id="16347" w:author="Laurence Golding" w:date="2019-05-11T06:52:00Z">
        <w:r>
          <w:t xml:space="preserve">          "deprecatedIds": [</w:t>
        </w:r>
      </w:ins>
    </w:p>
    <w:p w14:paraId="473AD2F8" w14:textId="1447A29C" w:rsidR="00FB556E" w:rsidRDefault="00FB556E" w:rsidP="00FB556E">
      <w:pPr>
        <w:pStyle w:val="Code"/>
        <w:rPr>
          <w:ins w:id="16348" w:author="Laurence Golding" w:date="2019-05-11T06:52:00Z"/>
        </w:rPr>
      </w:pPr>
      <w:ins w:id="16349" w:author="Laurence Golding" w:date="2019-05-11T06:52:00Z">
        <w:r>
          <w:t xml:space="preserve">            "CA1000"</w:t>
        </w:r>
      </w:ins>
    </w:p>
    <w:p w14:paraId="36BC43F8" w14:textId="0239D43C" w:rsidR="00FB556E" w:rsidRDefault="00FB556E" w:rsidP="00FB556E">
      <w:pPr>
        <w:pStyle w:val="Code"/>
        <w:rPr>
          <w:ins w:id="16350" w:author="Laurence Golding" w:date="2019-05-11T06:52:00Z"/>
        </w:rPr>
      </w:pPr>
      <w:ins w:id="16351" w:author="Laurence Golding" w:date="2019-05-11T06:52:00Z">
        <w:r>
          <w:t xml:space="preserve">          ],</w:t>
        </w:r>
      </w:ins>
    </w:p>
    <w:p w14:paraId="6F884CB2" w14:textId="4774CCBE" w:rsidR="00FB556E" w:rsidRDefault="00FB556E" w:rsidP="00FB556E">
      <w:pPr>
        <w:pStyle w:val="Code"/>
        <w:rPr>
          <w:ins w:id="16352" w:author="Laurence Golding" w:date="2019-05-11T06:52:00Z"/>
        </w:rPr>
      </w:pPr>
      <w:ins w:id="16353" w:author="Laurence Golding" w:date="2019-05-11T06:52:00Z">
        <w:r>
          <w:t xml:space="preserve">          ...</w:t>
        </w:r>
      </w:ins>
    </w:p>
    <w:p w14:paraId="5AF32D11" w14:textId="2381F369" w:rsidR="00FB556E" w:rsidRDefault="00FB556E" w:rsidP="00FB556E">
      <w:pPr>
        <w:pStyle w:val="Code"/>
        <w:rPr>
          <w:ins w:id="16354" w:author="Laurence Golding" w:date="2019-05-11T06:52:00Z"/>
        </w:rPr>
      </w:pPr>
      <w:ins w:id="16355" w:author="Laurence Golding" w:date="2019-05-11T06:52:00Z">
        <w:r>
          <w:t xml:space="preserve">        },</w:t>
        </w:r>
      </w:ins>
    </w:p>
    <w:p w14:paraId="3E14CE4D" w14:textId="4C4D78D4" w:rsidR="00FB556E" w:rsidRDefault="00FB556E" w:rsidP="00FB556E">
      <w:pPr>
        <w:pStyle w:val="Code"/>
        <w:rPr>
          <w:ins w:id="16356" w:author="Laurence Golding" w:date="2019-05-11T06:52:00Z"/>
        </w:rPr>
      </w:pPr>
      <w:ins w:id="16357" w:author="Laurence Golding" w:date="2019-05-11T06:52:00Z">
        <w:r>
          <w:t xml:space="preserve">        {</w:t>
        </w:r>
      </w:ins>
    </w:p>
    <w:p w14:paraId="3F3B33BE" w14:textId="3D4AB555" w:rsidR="00FB556E" w:rsidRDefault="00FB556E" w:rsidP="00FB556E">
      <w:pPr>
        <w:pStyle w:val="Code"/>
        <w:rPr>
          <w:ins w:id="16358" w:author="Laurence Golding" w:date="2019-05-11T06:52:00Z"/>
        </w:rPr>
      </w:pPr>
      <w:ins w:id="16359" w:author="Laurence Golding" w:date="2019-05-11T06:52:00Z">
        <w:r>
          <w:t xml:space="preserve">          "id": "CA1002",</w:t>
        </w:r>
      </w:ins>
    </w:p>
    <w:p w14:paraId="5D3CDCB5" w14:textId="129C3889" w:rsidR="00FB556E" w:rsidRDefault="00FB556E" w:rsidP="00FB556E">
      <w:pPr>
        <w:pStyle w:val="Code"/>
        <w:rPr>
          <w:ins w:id="16360" w:author="Laurence Golding" w:date="2019-05-11T06:52:00Z"/>
        </w:rPr>
      </w:pPr>
      <w:ins w:id="16361" w:author="Laurence Golding" w:date="2019-05-11T06:52:00Z">
        <w:r>
          <w:t xml:space="preserve">          "deprecatedIds": [</w:t>
        </w:r>
      </w:ins>
    </w:p>
    <w:p w14:paraId="02EC000C" w14:textId="1FFE9D25" w:rsidR="00FB556E" w:rsidRDefault="00FB556E" w:rsidP="00FB556E">
      <w:pPr>
        <w:pStyle w:val="Code"/>
        <w:rPr>
          <w:ins w:id="16362" w:author="Laurence Golding" w:date="2019-05-11T06:52:00Z"/>
        </w:rPr>
      </w:pPr>
      <w:ins w:id="16363" w:author="Laurence Golding" w:date="2019-05-11T06:52:00Z">
        <w:r>
          <w:t xml:space="preserve">            "CA1000"</w:t>
        </w:r>
      </w:ins>
    </w:p>
    <w:p w14:paraId="32CA7C3D" w14:textId="65B9674B" w:rsidR="00FB556E" w:rsidRDefault="00FB556E" w:rsidP="00FB556E">
      <w:pPr>
        <w:pStyle w:val="Code"/>
        <w:rPr>
          <w:ins w:id="16364" w:author="Laurence Golding" w:date="2019-05-11T06:52:00Z"/>
        </w:rPr>
      </w:pPr>
      <w:ins w:id="16365" w:author="Laurence Golding" w:date="2019-05-11T06:52:00Z">
        <w:r>
          <w:t xml:space="preserve">          ],</w:t>
        </w:r>
      </w:ins>
    </w:p>
    <w:p w14:paraId="1D0D0CA0" w14:textId="238EA159" w:rsidR="00FB556E" w:rsidRDefault="00FB556E" w:rsidP="00FB556E">
      <w:pPr>
        <w:pStyle w:val="Code"/>
        <w:rPr>
          <w:ins w:id="16366" w:author="Laurence Golding" w:date="2019-05-11T06:52:00Z"/>
        </w:rPr>
      </w:pPr>
      <w:ins w:id="16367" w:author="Laurence Golding" w:date="2019-05-11T06:52:00Z">
        <w:r>
          <w:t xml:space="preserve">          ...</w:t>
        </w:r>
      </w:ins>
    </w:p>
    <w:p w14:paraId="18AA2627" w14:textId="2CD28B31" w:rsidR="00FB556E" w:rsidRDefault="00FB556E" w:rsidP="00FB556E">
      <w:pPr>
        <w:pStyle w:val="Code"/>
        <w:rPr>
          <w:ins w:id="16368" w:author="Laurence Golding" w:date="2019-05-11T06:52:00Z"/>
        </w:rPr>
      </w:pPr>
      <w:ins w:id="16369" w:author="Laurence Golding" w:date="2019-05-11T06:52:00Z">
        <w:r>
          <w:t xml:space="preserve">        }</w:t>
        </w:r>
      </w:ins>
    </w:p>
    <w:p w14:paraId="52865958" w14:textId="48225014" w:rsidR="00FB556E" w:rsidRDefault="00FB556E" w:rsidP="00FB556E">
      <w:pPr>
        <w:pStyle w:val="Code"/>
        <w:rPr>
          <w:ins w:id="16370" w:author="Laurence Golding" w:date="2019-05-11T06:52:00Z"/>
        </w:rPr>
      </w:pPr>
      <w:ins w:id="16371" w:author="Laurence Golding" w:date="2019-05-11T06:52:00Z">
        <w:r>
          <w:t xml:space="preserve">      ]</w:t>
        </w:r>
      </w:ins>
    </w:p>
    <w:p w14:paraId="541FDB12" w14:textId="377FE5F8" w:rsidR="00C306A0" w:rsidRDefault="00C306A0" w:rsidP="00E27EDF">
      <w:pPr>
        <w:pStyle w:val="Code"/>
        <w:rPr>
          <w:ins w:id="16372" w:author="Laurence Golding" w:date="2019-05-11T06:52:00Z"/>
        </w:rPr>
      </w:pPr>
      <w:ins w:id="16373" w:author="Laurence Golding" w:date="2019-05-11T06:52:00Z">
        <w:r>
          <w:t xml:space="preserve">    }</w:t>
        </w:r>
      </w:ins>
    </w:p>
    <w:p w14:paraId="7B2E4490" w14:textId="77777777" w:rsidR="00E27EDF" w:rsidRDefault="00E27EDF" w:rsidP="00E27EDF">
      <w:pPr>
        <w:pStyle w:val="Code"/>
        <w:rPr>
          <w:ins w:id="16374" w:author="Laurence Golding" w:date="2019-05-11T06:52:00Z"/>
        </w:rPr>
      </w:pPr>
      <w:ins w:id="16375" w:author="Laurence Golding" w:date="2019-05-11T06:52:00Z">
        <w:r>
          <w:t xml:space="preserve">  },</w:t>
        </w:r>
      </w:ins>
    </w:p>
    <w:p w14:paraId="39093DBA" w14:textId="77777777" w:rsidR="00E27EDF" w:rsidRDefault="00E27EDF" w:rsidP="00E27EDF">
      <w:pPr>
        <w:pStyle w:val="Code"/>
        <w:rPr>
          <w:ins w:id="16376" w:author="Laurence Golding" w:date="2019-05-11T06:52:00Z"/>
        </w:rPr>
      </w:pPr>
      <w:ins w:id="16377" w:author="Laurence Golding" w:date="2019-05-11T06:52:00Z">
        <w:r>
          <w:t xml:space="preserve">  "results": [</w:t>
        </w:r>
      </w:ins>
    </w:p>
    <w:p w14:paraId="3291D453" w14:textId="77777777" w:rsidR="00E27EDF" w:rsidRDefault="00E27EDF" w:rsidP="00E27EDF">
      <w:pPr>
        <w:pStyle w:val="Code"/>
        <w:rPr>
          <w:ins w:id="16378" w:author="Laurence Golding" w:date="2019-05-11T06:52:00Z"/>
        </w:rPr>
      </w:pPr>
      <w:ins w:id="16379" w:author="Laurence Golding" w:date="2019-05-11T06:52:00Z">
        <w:r>
          <w:t xml:space="preserve">    {</w:t>
        </w:r>
      </w:ins>
    </w:p>
    <w:p w14:paraId="1F8B4022" w14:textId="77152F61" w:rsidR="00E27EDF" w:rsidRDefault="00E27EDF" w:rsidP="00E27EDF">
      <w:pPr>
        <w:pStyle w:val="Code"/>
        <w:rPr>
          <w:ins w:id="16380" w:author="Laurence Golding" w:date="2019-05-11T06:52:00Z"/>
        </w:rPr>
      </w:pPr>
      <w:ins w:id="16381" w:author="Laurence Golding" w:date="2019-05-11T06:52:00Z">
        <w:r>
          <w:t xml:space="preserve">      "ruleId": "CA1001",</w:t>
        </w:r>
      </w:ins>
    </w:p>
    <w:p w14:paraId="06FE66CB" w14:textId="6EE2806A" w:rsidR="00F65D93" w:rsidRDefault="00F65D93" w:rsidP="00F65D93">
      <w:pPr>
        <w:pStyle w:val="Code"/>
        <w:rPr>
          <w:ins w:id="16382" w:author="Laurence Golding" w:date="2019-05-11T06:52:00Z"/>
        </w:rPr>
      </w:pPr>
      <w:ins w:id="16383" w:author="Laurence Golding" w:date="2019-05-11T06:52:00Z">
        <w:r>
          <w:t xml:space="preserve">      "</w:t>
        </w:r>
        <w:r w:rsidR="001F5BB4">
          <w:t>rule</w:t>
        </w:r>
        <w:r>
          <w:t>": {</w:t>
        </w:r>
      </w:ins>
    </w:p>
    <w:p w14:paraId="0F975918" w14:textId="417C25D2" w:rsidR="00F65D93" w:rsidRDefault="00F65D93" w:rsidP="00E27EDF">
      <w:pPr>
        <w:pStyle w:val="Code"/>
        <w:rPr>
          <w:ins w:id="16384" w:author="Laurence Golding" w:date="2019-05-11T06:52:00Z"/>
        </w:rPr>
      </w:pPr>
      <w:ins w:id="16385" w:author="Laurence Golding" w:date="2019-05-11T06:52:00Z">
        <w:r>
          <w:t xml:space="preserve">  </w:t>
        </w:r>
        <w:r w:rsidR="00E27EDF">
          <w:t xml:space="preserve">      "</w:t>
        </w:r>
        <w:r>
          <w:t>index</w:t>
        </w:r>
        <w:r w:rsidR="00E27EDF">
          <w:t>": 0</w:t>
        </w:r>
      </w:ins>
    </w:p>
    <w:p w14:paraId="3C2812DF" w14:textId="610908B3" w:rsidR="00E27EDF" w:rsidRDefault="00F65D93" w:rsidP="00E27EDF">
      <w:pPr>
        <w:pStyle w:val="Code"/>
        <w:rPr>
          <w:ins w:id="16386" w:author="Laurence Golding" w:date="2019-05-11T06:52:00Z"/>
        </w:rPr>
      </w:pPr>
      <w:ins w:id="16387" w:author="Laurence Golding" w:date="2019-05-11T06:52:00Z">
        <w:r>
          <w:t xml:space="preserve">      }</w:t>
        </w:r>
        <w:r w:rsidR="00E27EDF">
          <w:t>,</w:t>
        </w:r>
      </w:ins>
    </w:p>
    <w:p w14:paraId="6868C987" w14:textId="77777777" w:rsidR="00E27EDF" w:rsidRDefault="00E27EDF" w:rsidP="00E27EDF">
      <w:pPr>
        <w:pStyle w:val="Code"/>
        <w:rPr>
          <w:ins w:id="16388" w:author="Laurence Golding" w:date="2019-05-11T06:52:00Z"/>
        </w:rPr>
      </w:pPr>
      <w:ins w:id="16389" w:author="Laurence Golding" w:date="2019-05-11T06:52:00Z">
        <w:r>
          <w:t xml:space="preserve">      "baselineState": "existing",</w:t>
        </w:r>
      </w:ins>
    </w:p>
    <w:p w14:paraId="17083C0D" w14:textId="79D2DB1B" w:rsidR="00E27EDF" w:rsidRDefault="00E27EDF" w:rsidP="00E27EDF">
      <w:pPr>
        <w:pStyle w:val="Code"/>
        <w:rPr>
          <w:ins w:id="16390" w:author="Laurence Golding" w:date="2019-05-11T06:52:00Z"/>
        </w:rPr>
      </w:pPr>
      <w:ins w:id="16391" w:author="Laurence Golding" w:date="2019-05-11T06:52:00Z">
        <w:r>
          <w:t xml:space="preserve">      "suppressions": [</w:t>
        </w:r>
      </w:ins>
    </w:p>
    <w:p w14:paraId="292C9385" w14:textId="71D1D365" w:rsidR="009C46CD" w:rsidRDefault="009C46CD" w:rsidP="00E27EDF">
      <w:pPr>
        <w:pStyle w:val="Code"/>
        <w:rPr>
          <w:ins w:id="16392" w:author="Laurence Golding" w:date="2019-05-11T06:52:00Z"/>
        </w:rPr>
      </w:pPr>
      <w:ins w:id="16393" w:author="Laurence Golding" w:date="2019-05-11T06:52:00Z">
        <w:r>
          <w:t xml:space="preserve">        {</w:t>
        </w:r>
      </w:ins>
    </w:p>
    <w:p w14:paraId="31F489CD" w14:textId="3CE84562" w:rsidR="00E27EDF" w:rsidRDefault="00E27EDF" w:rsidP="00E27EDF">
      <w:pPr>
        <w:pStyle w:val="Code"/>
        <w:rPr>
          <w:ins w:id="16394" w:author="Laurence Golding" w:date="2019-05-11T06:52:00Z"/>
        </w:rPr>
      </w:pPr>
      <w:ins w:id="16395" w:author="Laurence Golding" w:date="2019-05-11T06:52:00Z">
        <w:r>
          <w:t xml:space="preserve">        </w:t>
        </w:r>
        <w:r w:rsidR="009C46CD">
          <w:t xml:space="preserve">  "kind": </w:t>
        </w:r>
        <w:r>
          <w:t>"</w:t>
        </w:r>
        <w:r w:rsidR="00A02CCD">
          <w:t>i</w:t>
        </w:r>
        <w:r>
          <w:t>nSource"</w:t>
        </w:r>
      </w:ins>
    </w:p>
    <w:p w14:paraId="3D92061E" w14:textId="4AA1EEC9" w:rsidR="009C46CD" w:rsidRDefault="009C46CD" w:rsidP="00E27EDF">
      <w:pPr>
        <w:pStyle w:val="Code"/>
        <w:rPr>
          <w:ins w:id="16396" w:author="Laurence Golding" w:date="2019-05-11T06:52:00Z"/>
        </w:rPr>
      </w:pPr>
      <w:ins w:id="16397" w:author="Laurence Golding" w:date="2019-05-11T06:52:00Z">
        <w:r>
          <w:t xml:space="preserve">        }</w:t>
        </w:r>
      </w:ins>
    </w:p>
    <w:p w14:paraId="0D575777" w14:textId="77777777" w:rsidR="00E27EDF" w:rsidRDefault="00E27EDF" w:rsidP="00E27EDF">
      <w:pPr>
        <w:pStyle w:val="Code"/>
        <w:rPr>
          <w:ins w:id="16398" w:author="Laurence Golding" w:date="2019-05-11T06:52:00Z"/>
        </w:rPr>
      </w:pPr>
      <w:ins w:id="16399" w:author="Laurence Golding" w:date="2019-05-11T06:52:00Z">
        <w:r>
          <w:t xml:space="preserve">      ],</w:t>
        </w:r>
      </w:ins>
    </w:p>
    <w:p w14:paraId="6AC32979" w14:textId="77777777" w:rsidR="00E27EDF" w:rsidRDefault="00E27EDF" w:rsidP="00E27EDF">
      <w:pPr>
        <w:pStyle w:val="Code"/>
        <w:rPr>
          <w:ins w:id="16400" w:author="Laurence Golding" w:date="2019-05-11T06:52:00Z"/>
        </w:rPr>
      </w:pPr>
      <w:ins w:id="16401" w:author="Laurence Golding" w:date="2019-05-11T06:52:00Z">
        <w:r>
          <w:t xml:space="preserve">      ...</w:t>
        </w:r>
      </w:ins>
    </w:p>
    <w:p w14:paraId="5C1AFE77" w14:textId="77777777" w:rsidR="00E27EDF" w:rsidRDefault="00E27EDF" w:rsidP="00E27EDF">
      <w:pPr>
        <w:pStyle w:val="Code"/>
        <w:rPr>
          <w:ins w:id="16402" w:author="Laurence Golding" w:date="2019-05-11T06:52:00Z"/>
        </w:rPr>
      </w:pPr>
      <w:ins w:id="16403" w:author="Laurence Golding" w:date="2019-05-11T06:52:00Z">
        <w:r>
          <w:t xml:space="preserve">    },</w:t>
        </w:r>
      </w:ins>
    </w:p>
    <w:p w14:paraId="12A11092" w14:textId="77777777" w:rsidR="00E27EDF" w:rsidRDefault="00E27EDF" w:rsidP="00E27EDF">
      <w:pPr>
        <w:pStyle w:val="Code"/>
        <w:rPr>
          <w:ins w:id="16404" w:author="Laurence Golding" w:date="2019-05-11T06:52:00Z"/>
        </w:rPr>
      </w:pPr>
      <w:ins w:id="16405" w:author="Laurence Golding" w:date="2019-05-11T06:52:00Z">
        <w:r>
          <w:t xml:space="preserve">    {</w:t>
        </w:r>
      </w:ins>
    </w:p>
    <w:p w14:paraId="480575C0" w14:textId="77777777" w:rsidR="00E27EDF" w:rsidRDefault="00E27EDF" w:rsidP="00E27EDF">
      <w:pPr>
        <w:pStyle w:val="Code"/>
        <w:rPr>
          <w:ins w:id="16406" w:author="Laurence Golding" w:date="2019-05-11T06:52:00Z"/>
        </w:rPr>
      </w:pPr>
      <w:ins w:id="16407" w:author="Laurence Golding" w:date="2019-05-11T06:52:00Z">
        <w:r>
          <w:t xml:space="preserve">      "ruleId": "CA1002",</w:t>
        </w:r>
      </w:ins>
    </w:p>
    <w:p w14:paraId="37D9244C" w14:textId="04B706D2" w:rsidR="001F6ACE" w:rsidRDefault="001F6ACE" w:rsidP="001F6ACE">
      <w:pPr>
        <w:pStyle w:val="Code"/>
        <w:rPr>
          <w:ins w:id="16408" w:author="Laurence Golding" w:date="2019-05-11T06:52:00Z"/>
        </w:rPr>
      </w:pPr>
      <w:ins w:id="16409" w:author="Laurence Golding" w:date="2019-05-11T06:52:00Z">
        <w:r>
          <w:t xml:space="preserve">      "</w:t>
        </w:r>
        <w:r w:rsidR="001F5BB4">
          <w:t>rule</w:t>
        </w:r>
        <w:r>
          <w:t>": {</w:t>
        </w:r>
      </w:ins>
    </w:p>
    <w:p w14:paraId="14830FE2" w14:textId="52C3C959" w:rsidR="00E27EDF" w:rsidRDefault="001F6ACE" w:rsidP="00E27EDF">
      <w:pPr>
        <w:pStyle w:val="Code"/>
        <w:rPr>
          <w:ins w:id="16410" w:author="Laurence Golding" w:date="2019-05-11T06:52:00Z"/>
        </w:rPr>
      </w:pPr>
      <w:ins w:id="16411" w:author="Laurence Golding" w:date="2019-05-11T06:52:00Z">
        <w:r>
          <w:t xml:space="preserve">  </w:t>
        </w:r>
        <w:r w:rsidR="00E27EDF">
          <w:t xml:space="preserve">      "</w:t>
        </w:r>
        <w:r>
          <w:t>index</w:t>
        </w:r>
        <w:r w:rsidR="00E27EDF">
          <w:t xml:space="preserve">": </w:t>
        </w:r>
        <w:r w:rsidR="00C306A0">
          <w:t>1</w:t>
        </w:r>
      </w:ins>
    </w:p>
    <w:p w14:paraId="1AF44851" w14:textId="1E416FFA" w:rsidR="001F6ACE" w:rsidRDefault="001F6ACE" w:rsidP="00E27EDF">
      <w:pPr>
        <w:pStyle w:val="Code"/>
        <w:rPr>
          <w:ins w:id="16412" w:author="Laurence Golding" w:date="2019-05-11T06:52:00Z"/>
        </w:rPr>
      </w:pPr>
      <w:ins w:id="16413" w:author="Laurence Golding" w:date="2019-05-11T06:52:00Z">
        <w:r>
          <w:t xml:space="preserve">      },</w:t>
        </w:r>
      </w:ins>
    </w:p>
    <w:p w14:paraId="03050F5F" w14:textId="77777777" w:rsidR="00E27EDF" w:rsidRDefault="00E27EDF" w:rsidP="00E27EDF">
      <w:pPr>
        <w:pStyle w:val="Code"/>
        <w:rPr>
          <w:ins w:id="16414" w:author="Laurence Golding" w:date="2019-05-11T06:52:00Z"/>
        </w:rPr>
      </w:pPr>
      <w:ins w:id="16415" w:author="Laurence Golding" w:date="2019-05-11T06:52:00Z">
        <w:r>
          <w:t xml:space="preserve">      "baselineState": "existing",</w:t>
        </w:r>
      </w:ins>
    </w:p>
    <w:p w14:paraId="742B60D0" w14:textId="045D809B" w:rsidR="00E27EDF" w:rsidRDefault="00E27EDF" w:rsidP="00E27EDF">
      <w:pPr>
        <w:pStyle w:val="Code"/>
        <w:rPr>
          <w:ins w:id="16416" w:author="Laurence Golding" w:date="2019-05-11T06:52:00Z"/>
        </w:rPr>
      </w:pPr>
      <w:ins w:id="16417" w:author="Laurence Golding" w:date="2019-05-11T06:52:00Z">
        <w:r>
          <w:t xml:space="preserve">      "suppressions": [</w:t>
        </w:r>
      </w:ins>
    </w:p>
    <w:p w14:paraId="121B6AB7" w14:textId="2EE8A29B" w:rsidR="009C46CD" w:rsidRDefault="009C46CD" w:rsidP="00E27EDF">
      <w:pPr>
        <w:pStyle w:val="Code"/>
        <w:rPr>
          <w:ins w:id="16418" w:author="Laurence Golding" w:date="2019-05-11T06:52:00Z"/>
        </w:rPr>
      </w:pPr>
      <w:ins w:id="16419" w:author="Laurence Golding" w:date="2019-05-11T06:52:00Z">
        <w:r>
          <w:t xml:space="preserve">        {</w:t>
        </w:r>
      </w:ins>
    </w:p>
    <w:p w14:paraId="3F2DF956" w14:textId="35BAA5D5" w:rsidR="00E27EDF" w:rsidRDefault="00E27EDF" w:rsidP="00E27EDF">
      <w:pPr>
        <w:pStyle w:val="Code"/>
        <w:rPr>
          <w:ins w:id="16420" w:author="Laurence Golding" w:date="2019-05-11T06:52:00Z"/>
        </w:rPr>
      </w:pPr>
      <w:ins w:id="16421" w:author="Laurence Golding" w:date="2019-05-11T06:52:00Z">
        <w:r>
          <w:t xml:space="preserve">        </w:t>
        </w:r>
        <w:r w:rsidR="009C46CD">
          <w:t xml:space="preserve">  "kind": </w:t>
        </w:r>
        <w:r>
          <w:t>"</w:t>
        </w:r>
        <w:r w:rsidR="00A02CCD">
          <w:t>i</w:t>
        </w:r>
        <w:r>
          <w:t>nSource"</w:t>
        </w:r>
      </w:ins>
    </w:p>
    <w:p w14:paraId="5989229F" w14:textId="711A7B8E" w:rsidR="009C46CD" w:rsidRDefault="009C46CD" w:rsidP="00E27EDF">
      <w:pPr>
        <w:pStyle w:val="Code"/>
        <w:rPr>
          <w:ins w:id="16422" w:author="Laurence Golding" w:date="2019-05-11T06:52:00Z"/>
        </w:rPr>
      </w:pPr>
      <w:ins w:id="16423" w:author="Laurence Golding" w:date="2019-05-11T06:52:00Z">
        <w:r>
          <w:t xml:space="preserve">        }</w:t>
        </w:r>
      </w:ins>
    </w:p>
    <w:p w14:paraId="61C326B1" w14:textId="77777777" w:rsidR="00E27EDF" w:rsidRDefault="00E27EDF" w:rsidP="00E27EDF">
      <w:pPr>
        <w:pStyle w:val="Code"/>
        <w:rPr>
          <w:ins w:id="16424" w:author="Laurence Golding" w:date="2019-05-11T06:52:00Z"/>
        </w:rPr>
      </w:pPr>
      <w:ins w:id="16425" w:author="Laurence Golding" w:date="2019-05-11T06:52:00Z">
        <w:r>
          <w:t xml:space="preserve">      ],</w:t>
        </w:r>
      </w:ins>
    </w:p>
    <w:p w14:paraId="16B034F6" w14:textId="77777777" w:rsidR="00E27EDF" w:rsidRDefault="00E27EDF" w:rsidP="00E27EDF">
      <w:pPr>
        <w:pStyle w:val="Code"/>
        <w:rPr>
          <w:ins w:id="16426" w:author="Laurence Golding" w:date="2019-05-11T06:52:00Z"/>
        </w:rPr>
      </w:pPr>
      <w:ins w:id="16427" w:author="Laurence Golding" w:date="2019-05-11T06:52:00Z">
        <w:r>
          <w:t xml:space="preserve">      ...</w:t>
        </w:r>
      </w:ins>
    </w:p>
    <w:p w14:paraId="00EC80FC" w14:textId="77777777" w:rsidR="00E27EDF" w:rsidRDefault="00E27EDF" w:rsidP="00E27EDF">
      <w:pPr>
        <w:pStyle w:val="Code"/>
        <w:rPr>
          <w:ins w:id="16428" w:author="Laurence Golding" w:date="2019-05-11T06:52:00Z"/>
        </w:rPr>
      </w:pPr>
      <w:ins w:id="16429" w:author="Laurence Golding" w:date="2019-05-11T06:52:00Z">
        <w:r>
          <w:t xml:space="preserve">    }</w:t>
        </w:r>
      </w:ins>
    </w:p>
    <w:p w14:paraId="0C1CFF31" w14:textId="3C102FED" w:rsidR="00E27EDF" w:rsidRDefault="00E27EDF" w:rsidP="00E27EDF">
      <w:pPr>
        <w:pStyle w:val="Code"/>
        <w:rPr>
          <w:ins w:id="16430" w:author="Laurence Golding" w:date="2019-05-11T06:52:00Z"/>
        </w:rPr>
      </w:pPr>
      <w:ins w:id="16431" w:author="Laurence Golding" w:date="2019-05-11T06:52:00Z">
        <w:r>
          <w:t xml:space="preserve">  ]</w:t>
        </w:r>
      </w:ins>
    </w:p>
    <w:p w14:paraId="4A86A9FF" w14:textId="77777777" w:rsidR="00E27EDF" w:rsidRDefault="00E27EDF" w:rsidP="00E27EDF">
      <w:pPr>
        <w:pStyle w:val="Code"/>
        <w:rPr>
          <w:ins w:id="16432" w:author="Laurence Golding" w:date="2019-05-11T06:52:00Z"/>
        </w:rPr>
      </w:pPr>
      <w:ins w:id="16433" w:author="Laurence Golding" w:date="2019-05-11T06:52:00Z">
        <w:r>
          <w:t>}</w:t>
        </w:r>
      </w:ins>
    </w:p>
    <w:p w14:paraId="2B34807E" w14:textId="77777777" w:rsidR="00E27EDF" w:rsidRDefault="00E27EDF" w:rsidP="00E27EDF">
      <w:pPr>
        <w:pStyle w:val="Note"/>
        <w:rPr>
          <w:ins w:id="16434" w:author="Laurence Golding" w:date="2019-05-11T06:52:00Z"/>
        </w:rPr>
      </w:pPr>
      <w:ins w:id="16435" w:author="Laurence Golding" w:date="2019-05-11T06:52:00Z">
        <w:r>
          <w:t>There are a few things to notice:</w:t>
        </w:r>
      </w:ins>
    </w:p>
    <w:p w14:paraId="183227FC" w14:textId="3E015B03" w:rsidR="00E27EDF" w:rsidRDefault="00E27EDF" w:rsidP="007F356E">
      <w:pPr>
        <w:pStyle w:val="Note"/>
        <w:numPr>
          <w:ilvl w:val="0"/>
          <w:numId w:val="61"/>
        </w:numPr>
        <w:rPr>
          <w:ins w:id="16436" w:author="Laurence Golding" w:date="2019-05-11T06:52:00Z"/>
        </w:rPr>
      </w:pPr>
      <w:ins w:id="16437" w:author="Laurence Golding" w:date="2019-05-11T06:52:00Z">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ins>
    </w:p>
    <w:p w14:paraId="5734A997" w14:textId="658F04C2" w:rsidR="00E27EDF" w:rsidRPr="00E02107" w:rsidRDefault="00E27EDF" w:rsidP="007F356E">
      <w:pPr>
        <w:pStyle w:val="Note"/>
        <w:numPr>
          <w:ilvl w:val="0"/>
          <w:numId w:val="61"/>
        </w:numPr>
        <w:rPr>
          <w:ins w:id="16438" w:author="Laurence Golding" w:date="2019-05-11T06:52:00Z"/>
        </w:rPr>
      </w:pPr>
      <w:ins w:id="16439" w:author="Laurence Golding" w:date="2019-05-11T06:52:00Z">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ins>
    </w:p>
    <w:p w14:paraId="5127B922" w14:textId="3CFBA63B" w:rsidR="00E27EDF" w:rsidRPr="00B479DE" w:rsidRDefault="00E27EDF" w:rsidP="007F356E">
      <w:pPr>
        <w:pStyle w:val="ListParagraph"/>
        <w:numPr>
          <w:ilvl w:val="0"/>
          <w:numId w:val="61"/>
        </w:numPr>
        <w:rPr>
          <w:ins w:id="16440" w:author="Laurence Golding" w:date="2019-05-11T06:52:00Z"/>
          <w:rStyle w:val="CODEtemp"/>
          <w:rFonts w:ascii="Arial" w:hAnsi="Arial"/>
        </w:rPr>
      </w:pPr>
      <w:ins w:id="16441" w:author="Laurence Golding" w:date="2019-05-11T06:52: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ins>
    </w:p>
    <w:p w14:paraId="1D24E7D3" w14:textId="40A51D53" w:rsidR="00B479DE" w:rsidRDefault="00B479DE" w:rsidP="00B479DE">
      <w:pPr>
        <w:pStyle w:val="Heading3"/>
        <w:rPr>
          <w:ins w:id="16442" w:author="Laurence Golding" w:date="2019-05-11T06:52:00Z"/>
        </w:rPr>
      </w:pPr>
      <w:bookmarkStart w:id="16443" w:name="_Ref4137037"/>
      <w:bookmarkStart w:id="16444" w:name="_Toc8367353"/>
      <w:ins w:id="16445" w:author="Laurence Golding" w:date="2019-05-11T06:52:00Z">
        <w:r>
          <w:t>guid property</w:t>
        </w:r>
        <w:bookmarkEnd w:id="16443"/>
        <w:bookmarkEnd w:id="16444"/>
      </w:ins>
    </w:p>
    <w:p w14:paraId="52E61F3E" w14:textId="14E1E3D4" w:rsidR="00B479DE" w:rsidRDefault="00B479DE" w:rsidP="00B479DE">
      <w:pPr>
        <w:rPr>
          <w:ins w:id="16446" w:author="Laurence Golding" w:date="2019-05-11T06:52:00Z"/>
        </w:rPr>
      </w:pPr>
      <w:ins w:id="16447" w:author="Laurence Golding" w:date="2019-05-11T06:52:00Z">
        <w:r w:rsidRPr="00F85576">
          <w:t xml:space="preserve">A </w:t>
        </w:r>
        <w:r>
          <w:rPr>
            <w:rStyle w:val="CODEtemp"/>
          </w:rPr>
          <w:t>reportingDescriptor</w:t>
        </w:r>
      </w:ins>
      <w:r w:rsidRPr="00F85576">
        <w:t xml:space="preserve"> object </w:t>
      </w:r>
      <w:del w:id="16448" w:author="Laurence Golding" w:date="2019-05-11T06:52:00Z">
        <w:r w:rsidR="00325B40">
          <w:delText>(§</w:delText>
        </w:r>
        <w:r w:rsidR="00325B40">
          <w:fldChar w:fldCharType="begin"/>
        </w:r>
        <w:r w:rsidR="00325B40">
          <w:delInstrText xml:space="preserve"> REF _Ref508814664 \r \h </w:delInstrText>
        </w:r>
        <w:r w:rsidR="00325B40">
          <w:fldChar w:fldCharType="separate"/>
        </w:r>
        <w:r w:rsidR="00331070">
          <w:delText>3.9</w:delText>
        </w:r>
        <w:r w:rsidR="00325B40">
          <w:fldChar w:fldCharType="end"/>
        </w:r>
      </w:del>
      <w:ins w:id="16449" w:author="Laurence Golding" w:date="2019-05-11T06:52:00Z">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9127C">
          <w:t>3.5.3</w:t>
        </w:r>
        <w:r>
          <w:fldChar w:fldCharType="end"/>
        </w:r>
        <w:r>
          <w:t>) that uniquely identifies the descriptor.</w:t>
        </w:r>
      </w:ins>
    </w:p>
    <w:p w14:paraId="0E6A3F82" w14:textId="73FBF90C" w:rsidR="00E3048B" w:rsidRDefault="00E3048B" w:rsidP="00E3048B">
      <w:pPr>
        <w:pStyle w:val="Heading3"/>
        <w:rPr>
          <w:ins w:id="16450" w:author="Laurence Golding" w:date="2019-05-11T06:52:00Z"/>
        </w:rPr>
      </w:pPr>
      <w:bookmarkStart w:id="16451" w:name="_Toc8367354"/>
      <w:ins w:id="16452" w:author="Laurence Golding" w:date="2019-05-11T06:52:00Z">
        <w:r>
          <w:t>deprecatedGuids property</w:t>
        </w:r>
        <w:bookmarkEnd w:id="16451"/>
      </w:ins>
    </w:p>
    <w:p w14:paraId="7C8AD044" w14:textId="22B5C513" w:rsidR="00E3048B" w:rsidRDefault="00E3048B" w:rsidP="00E3048B">
      <w:pPr>
        <w:rPr>
          <w:ins w:id="16453" w:author="Laurence Golding" w:date="2019-05-11T06:52:00Z"/>
        </w:rPr>
      </w:pPr>
      <w:ins w:id="16454" w:author="Laurence Golding" w:date="2019-05-11T06:52:00Z">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GUID-valued strings (§</w:t>
        </w:r>
        <w:r>
          <w:fldChar w:fldCharType="begin"/>
        </w:r>
        <w:r>
          <w:instrText xml:space="preserve"> REF _Ref514314114 \r \h </w:instrText>
        </w:r>
        <w:r>
          <w:fldChar w:fldCharType="separate"/>
        </w:r>
        <w:r w:rsidR="0009127C">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9127C">
          <w:t>3.49.5</w:t>
        </w:r>
        <w:r>
          <w:fldChar w:fldCharType="end"/>
        </w:r>
        <w:r>
          <w:t>) for this object.</w:t>
        </w:r>
      </w:ins>
    </w:p>
    <w:p w14:paraId="04CAE532" w14:textId="4791B51D" w:rsidR="00B86BC7" w:rsidRDefault="00B86BC7" w:rsidP="00B86BC7">
      <w:pPr>
        <w:pStyle w:val="Heading3"/>
        <w:rPr>
          <w:ins w:id="16455" w:author="Laurence Golding" w:date="2019-05-11T06:52:00Z"/>
        </w:rPr>
      </w:pPr>
      <w:bookmarkStart w:id="16456" w:name="_Ref4422547"/>
      <w:bookmarkStart w:id="16457" w:name="_Toc8367355"/>
      <w:ins w:id="16458" w:author="Laurence Golding" w:date="2019-05-11T06:52:00Z">
        <w:r>
          <w:t>name property</w:t>
        </w:r>
        <w:bookmarkEnd w:id="16456"/>
        <w:bookmarkEnd w:id="16457"/>
      </w:ins>
    </w:p>
    <w:p w14:paraId="19E18CE8" w14:textId="38EDEEBE" w:rsidR="00517BAE" w:rsidRDefault="00517BAE" w:rsidP="00517BAE">
      <w:ins w:id="16459" w:author="Laurence Golding" w:date="2019-05-11T06:52:00Z">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6460"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ins>
      <w:r w:rsidR="00147220">
        <w:t xml:space="preserve">) </w:t>
      </w:r>
      <w:r>
        <w:t xml:space="preserve">containing </w:t>
      </w:r>
      <w:del w:id="16461" w:author="Laurence Golding" w:date="2019-05-11T06:52:00Z">
        <w:r>
          <w:delText>a rule</w:delText>
        </w:r>
      </w:del>
      <w:ins w:id="16462" w:author="Laurence Golding" w:date="2019-05-11T06:52:00Z">
        <w:r>
          <w:t>a</w:t>
        </w:r>
        <w:r w:rsidR="00FB556E">
          <w:t>n</w:t>
        </w:r>
      </w:ins>
      <w:r>
        <w:t xml:space="preserve"> identifier that is understandable to an end user</w:t>
      </w:r>
      <w:bookmarkEnd w:id="16460"/>
      <w:r>
        <w:t>. If</w:t>
      </w:r>
      <w:r w:rsidR="00FB556E">
        <w:t xml:space="preserve"> </w:t>
      </w:r>
      <w:ins w:id="16463" w:author="Laurence Golding" w:date="2019-05-11T06:52:00Z">
        <w:r w:rsidR="00FB556E">
          <w:t>the</w:t>
        </w:r>
        <w:r>
          <w:t xml:space="preserve"> </w:t>
        </w:r>
      </w:ins>
      <w:r w:rsidRPr="00517BAE">
        <w:rPr>
          <w:rStyle w:val="CODEtemp"/>
        </w:rPr>
        <w:t>name</w:t>
      </w:r>
      <w:ins w:id="16464" w:author="Laurence Golding" w:date="2019-05-11T06:52:00Z">
        <w:r>
          <w:t xml:space="preserve"> </w:t>
        </w:r>
        <w:r w:rsidR="00FB556E">
          <w:t>of a rule</w:t>
        </w:r>
      </w:ins>
      <w:r w:rsidR="00FB556E">
        <w:t xml:space="preserve"> </w:t>
      </w:r>
      <w:r>
        <w:t xml:space="preserve">contains implementation details that change over time, a tool author might alter a rule's name (while leaving the stable </w:t>
      </w:r>
      <w:r w:rsidRPr="00517BAE">
        <w:rPr>
          <w:rStyle w:val="CODEtemp"/>
        </w:rPr>
        <w:t>id</w:t>
      </w:r>
      <w:r>
        <w:t xml:space="preserve"> property </w:t>
      </w:r>
      <w:ins w:id="16465" w:author="Laurence Golding" w:date="2019-05-11T06:52:00Z">
        <w:r w:rsidR="002778C4">
          <w:t>(</w:t>
        </w:r>
        <w:r w:rsidR="002778C4" w:rsidRPr="00517BAE">
          <w:t>§</w:t>
        </w:r>
        <w:r w:rsidR="002778C4">
          <w:fldChar w:fldCharType="begin"/>
        </w:r>
        <w:r w:rsidR="002778C4">
          <w:instrText xml:space="preserve"> REF _Ref493408046 \r \h </w:instrText>
        </w:r>
        <w:r w:rsidR="002778C4">
          <w:fldChar w:fldCharType="separate"/>
        </w:r>
        <w:r w:rsidR="0009127C">
          <w:t>3.49.3</w:t>
        </w:r>
        <w:r w:rsidR="002778C4">
          <w:fldChar w:fldCharType="end"/>
        </w:r>
        <w:r w:rsidR="002778C4">
          <w:t xml:space="preserve">) </w:t>
        </w:r>
      </w:ins>
      <w:r>
        <w:t>unchanged).</w:t>
      </w:r>
    </w:p>
    <w:p w14:paraId="53ACF251" w14:textId="1AECC7BE" w:rsidR="00517BAE" w:rsidRDefault="00517BAE" w:rsidP="00517BAE">
      <w:pPr>
        <w:pStyle w:val="Note"/>
      </w:pPr>
      <w:r>
        <w:t>NOTE</w:t>
      </w:r>
      <w:del w:id="16466" w:author="Laurence Golding" w:date="2019-05-11T06:52:00Z">
        <w:r w:rsidR="00325B40">
          <w:delText xml:space="preserve"> 1</w:delText>
        </w:r>
      </w:del>
      <w:r>
        <w:t>: A rule name is suitable in contexts where a readable identifier is preferable and where the lack of stability is not a concern.</w:t>
      </w:r>
    </w:p>
    <w:p w14:paraId="08B779E7" w14:textId="77777777" w:rsidR="00325B40" w:rsidRPr="00325B40" w:rsidRDefault="00325B40" w:rsidP="00325B40">
      <w:pPr>
        <w:pStyle w:val="Note"/>
        <w:rPr>
          <w:del w:id="16467" w:author="Laurence Golding" w:date="2019-05-11T06:52:00Z"/>
        </w:rPr>
      </w:pPr>
      <w:del w:id="16468" w:author="Laurence Golding" w:date="2019-05-11T06:52:00Z">
        <w:r>
          <w:delText xml:space="preserve">NOTE 2: The </w:delText>
        </w:r>
        <w:r w:rsidRPr="005C2B0E">
          <w:rPr>
            <w:rStyle w:val="CODEtemp"/>
          </w:rPr>
          <w:delText>name</w:delText>
        </w:r>
        <w:r>
          <w:delText xml:space="preserve"> property is represented as a </w:delText>
        </w:r>
        <w:r w:rsidRPr="005C2B0E">
          <w:rPr>
            <w:rStyle w:val="CODEtemp"/>
          </w:rPr>
          <w:delText>message</w:delText>
        </w:r>
        <w:r>
          <w:delText xml:space="preserve"> object rather than as a string because it is intended to be understandable to an end user, so tool vendors might want to localize it.</w:delText>
        </w:r>
      </w:del>
    </w:p>
    <w:p w14:paraId="01CC370A" w14:textId="77777777" w:rsidR="00517BAE" w:rsidRDefault="00517BAE" w:rsidP="00517BAE">
      <w:pPr>
        <w:pStyle w:val="Note"/>
        <w:rPr>
          <w:del w:id="16469" w:author="Laurence Golding" w:date="2019-05-11T06:52:00Z"/>
        </w:rPr>
      </w:pPr>
      <w:r>
        <w:t>EXAMPLE:</w:t>
      </w:r>
    </w:p>
    <w:p w14:paraId="12681CE1" w14:textId="77777777" w:rsidR="00325B40" w:rsidRDefault="00325B40" w:rsidP="00325B40">
      <w:pPr>
        <w:pStyle w:val="Codesmall"/>
        <w:rPr>
          <w:del w:id="16470" w:author="Laurence Golding" w:date="2019-05-11T06:52:00Z"/>
        </w:rPr>
      </w:pPr>
      <w:del w:id="16471" w:author="Laurence Golding" w:date="2019-05-11T06:52:00Z">
        <w:r>
          <w:delText>{                         # A rule object</w:delText>
        </w:r>
      </w:del>
    </w:p>
    <w:p w14:paraId="134C6103" w14:textId="77777777" w:rsidR="00325B40" w:rsidRDefault="00325B40" w:rsidP="00325B40">
      <w:pPr>
        <w:pStyle w:val="Codesmall"/>
        <w:rPr>
          <w:del w:id="16472" w:author="Laurence Golding" w:date="2019-05-11T06:52:00Z"/>
        </w:rPr>
      </w:pPr>
      <w:del w:id="16473" w:author="Laurence Golding" w:date="2019-05-11T06:52:00Z">
        <w:r>
          <w:delText xml:space="preserve"> </w:delText>
        </w:r>
      </w:del>
      <w:r w:rsidR="002778C4">
        <w:t xml:space="preserve"> </w:t>
      </w:r>
      <w:r w:rsidR="002778C4" w:rsidRPr="002778C4">
        <w:rPr>
          <w:rStyle w:val="CODEtemp"/>
          <w:rPrChange w:id="16474" w:author="Laurence Golding" w:date="2019-05-11T06:51:00Z">
            <w:rPr/>
          </w:rPrChange>
        </w:rPr>
        <w:t>"name</w:t>
      </w:r>
      <w:del w:id="16475" w:author="Laurence Golding" w:date="2019-05-11T06:52:00Z">
        <w:r>
          <w:delText>": {</w:delText>
        </w:r>
      </w:del>
    </w:p>
    <w:p w14:paraId="3BDDFF5D" w14:textId="74326BCE" w:rsidR="00517BAE" w:rsidRDefault="00325B40" w:rsidP="00517BAE">
      <w:pPr>
        <w:pStyle w:val="Note"/>
        <w:rPr>
          <w:rStyle w:val="CODEtemp"/>
          <w:rPrChange w:id="16476" w:author="Laurence Golding" w:date="2019-05-11T06:51:00Z">
            <w:rPr/>
          </w:rPrChange>
        </w:rPr>
        <w:pPrChange w:id="16477" w:author="Laurence Golding" w:date="2019-05-11T06:51:00Z">
          <w:pPr>
            <w:pStyle w:val="Codesmall"/>
          </w:pPr>
        </w:pPrChange>
      </w:pPr>
      <w:del w:id="16478" w:author="Laurence Golding" w:date="2019-05-11T06:52:00Z">
        <w:r>
          <w:delText xml:space="preserve">    "text</w:delText>
        </w:r>
      </w:del>
      <w:r w:rsidR="002778C4" w:rsidRPr="002778C4">
        <w:rPr>
          <w:rStyle w:val="CODEtemp"/>
          <w:rPrChange w:id="16479" w:author="Laurence Golding" w:date="2019-05-11T06:51:00Z">
            <w:rPr/>
          </w:rPrChange>
        </w:rPr>
        <w:t>": "</w:t>
      </w:r>
      <w:bookmarkStart w:id="16480" w:name="_Hlk5876632"/>
      <w:r w:rsidR="002778C4" w:rsidRPr="002778C4">
        <w:rPr>
          <w:rStyle w:val="CODEtemp"/>
          <w:rPrChange w:id="16481" w:author="Laurence Golding" w:date="2019-05-11T06:51:00Z">
            <w:rPr/>
          </w:rPrChange>
        </w:rPr>
        <w:t>SpecifyMarshalingForPInvokeStringArguments</w:t>
      </w:r>
      <w:bookmarkEnd w:id="16480"/>
      <w:r w:rsidR="002778C4" w:rsidRPr="002778C4">
        <w:rPr>
          <w:rStyle w:val="CODEtemp"/>
          <w:rPrChange w:id="16482" w:author="Laurence Golding" w:date="2019-05-11T06:51:00Z">
            <w:rPr/>
          </w:rPrChange>
        </w:rPr>
        <w:t>"</w:t>
      </w:r>
    </w:p>
    <w:p w14:paraId="4D5EB51F" w14:textId="77777777" w:rsidR="00325B40" w:rsidRDefault="00325B40" w:rsidP="00325B40">
      <w:pPr>
        <w:pStyle w:val="Codesmall"/>
        <w:rPr>
          <w:del w:id="16483" w:author="Laurence Golding" w:date="2019-05-11T06:52:00Z"/>
        </w:rPr>
      </w:pPr>
      <w:del w:id="16484" w:author="Laurence Golding" w:date="2019-05-11T06:52:00Z">
        <w:r>
          <w:delText xml:space="preserve">  }</w:delText>
        </w:r>
      </w:del>
    </w:p>
    <w:p w14:paraId="455746B2" w14:textId="77777777" w:rsidR="00325B40" w:rsidRPr="00325B40" w:rsidRDefault="00325B40" w:rsidP="00325B40">
      <w:pPr>
        <w:pStyle w:val="Codesmall"/>
        <w:rPr>
          <w:del w:id="16485" w:author="Laurence Golding" w:date="2019-05-11T06:52:00Z"/>
        </w:rPr>
      </w:pPr>
      <w:del w:id="16486" w:author="Laurence Golding" w:date="2019-05-11T06:52:00Z">
        <w:r>
          <w:delText>}</w:delText>
        </w:r>
      </w:del>
    </w:p>
    <w:p w14:paraId="5D2E0983" w14:textId="4FD776A8" w:rsidR="00E3048B" w:rsidRDefault="00E3048B" w:rsidP="00E3048B">
      <w:pPr>
        <w:pStyle w:val="Heading3"/>
        <w:rPr>
          <w:ins w:id="16487" w:author="Laurence Golding" w:date="2019-05-11T06:52:00Z"/>
        </w:rPr>
      </w:pPr>
      <w:bookmarkStart w:id="16488" w:name="_Toc8367356"/>
      <w:ins w:id="16489" w:author="Laurence Golding" w:date="2019-05-11T06:52:00Z">
        <w:r>
          <w:t>deprecatedNames property</w:t>
        </w:r>
        <w:bookmarkEnd w:id="16488"/>
      </w:ins>
    </w:p>
    <w:p w14:paraId="39CAA48F" w14:textId="3F9F6146" w:rsidR="00E3048B" w:rsidRDefault="00E3048B" w:rsidP="00E3048B">
      <w:pPr>
        <w:rPr>
          <w:ins w:id="16490" w:author="Laurence Golding" w:date="2019-05-11T06:52:00Z"/>
        </w:rPr>
      </w:pPr>
      <w:ins w:id="16491" w:author="Laurence Golding" w:date="2019-05-11T06:52:00Z">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9127C">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9127C">
          <w:t>3.49.7</w:t>
        </w:r>
        <w:r>
          <w:fldChar w:fldCharType="end"/>
        </w:r>
        <w:r>
          <w:t>) for this object.</w:t>
        </w:r>
      </w:ins>
    </w:p>
    <w:p w14:paraId="5548973D" w14:textId="65C63D8C" w:rsidR="003E3062" w:rsidRDefault="003E3062" w:rsidP="00E3048B">
      <w:pPr>
        <w:rPr>
          <w:ins w:id="16492" w:author="Laurence Golding" w:date="2019-05-11T06:52:00Z"/>
        </w:rPr>
      </w:pPr>
      <w:ins w:id="16493" w:author="Laurence Golding" w:date="2019-05-11T06:52:00Z">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9127C">
          <w:t>3.19.3</w:t>
        </w:r>
        <w:r w:rsidR="00EC15D0">
          <w:fldChar w:fldCharType="end"/>
        </w:r>
        <w:r w:rsidR="00EC15D0">
          <w:t>)</w:t>
        </w:r>
        <w:r>
          <w:t xml:space="preserve">. </w:t>
        </w:r>
      </w:ins>
    </w:p>
    <w:p w14:paraId="23ACD4C9" w14:textId="51DFBAE1" w:rsidR="00B86BC7" w:rsidRDefault="00B86BC7" w:rsidP="00B86BC7">
      <w:pPr>
        <w:pStyle w:val="Heading3"/>
      </w:pPr>
      <w:bookmarkStart w:id="16494" w:name="_Ref493510771"/>
      <w:bookmarkStart w:id="16495" w:name="_Toc8367357"/>
      <w:bookmarkStart w:id="16496" w:name="_Toc516224956"/>
      <w:r>
        <w:t>shortDescription property</w:t>
      </w:r>
      <w:bookmarkEnd w:id="16494"/>
      <w:bookmarkEnd w:id="16495"/>
      <w:bookmarkEnd w:id="16496"/>
    </w:p>
    <w:p w14:paraId="310864D8" w14:textId="77777777" w:rsidR="0068622C" w:rsidRPr="0068622C" w:rsidRDefault="00517BAE" w:rsidP="0068622C">
      <w:pPr>
        <w:rPr>
          <w:moveFrom w:id="16497" w:author="Laurence Golding" w:date="2019-05-11T06:52:00Z"/>
        </w:rPr>
      </w:pPr>
      <w:r>
        <w:t xml:space="preserve">A </w:t>
      </w:r>
      <w:del w:id="16498" w:author="Laurence Golding" w:date="2019-05-11T06:52:00Z">
        <w:r w:rsidRPr="00517BAE">
          <w:rPr>
            <w:rStyle w:val="CODEtemp"/>
          </w:rPr>
          <w:delText>rule</w:delText>
        </w:r>
      </w:del>
      <w:ins w:id="16499" w:author="Laurence Golding" w:date="2019-05-11T06:52:00Z">
        <w:r w:rsidR="002778C4">
          <w:rPr>
            <w:rStyle w:val="CODEtemp"/>
          </w:rPr>
          <w:t>reportingDescriptor</w:t>
        </w:r>
      </w:ins>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w:t>
      </w:r>
      <w:del w:id="16500" w:author="Laurence Golding" w:date="2019-05-11T06:52:00Z">
        <w:r w:rsidR="00B9497D" w:rsidRPr="00325B40">
          <w:rPr>
            <w:rStyle w:val="CODEtemp"/>
          </w:rPr>
          <w:delText>message</w:delText>
        </w:r>
      </w:del>
      <w:ins w:id="16501" w:author="Laurence Golding" w:date="2019-05-11T06:52:00Z">
        <w:r w:rsidR="003E3062">
          <w:t>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ins>
      <w:r w:rsidR="00325B40">
        <w:t xml:space="preserve"> object</w:t>
      </w:r>
      <w:r w:rsidR="00B9497D">
        <w:t xml:space="preserve"> (</w:t>
      </w:r>
      <w:r w:rsidR="00B9497D" w:rsidRPr="00517BAE">
        <w:t>§</w:t>
      </w:r>
      <w:del w:id="16502" w:author="Laurence Golding" w:date="2019-05-11T06:52:00Z">
        <w:r w:rsidR="00325B40">
          <w:fldChar w:fldCharType="begin"/>
        </w:r>
        <w:r w:rsidR="00325B40">
          <w:delInstrText xml:space="preserve"> REF _Ref508814664 \r \h </w:delInstrText>
        </w:r>
        <w:r w:rsidR="00325B40">
          <w:fldChar w:fldCharType="separate"/>
        </w:r>
        <w:r w:rsidR="00331070">
          <w:delText>3.9</w:delText>
        </w:r>
        <w:r w:rsidR="00325B40">
          <w:fldChar w:fldCharType="end"/>
        </w:r>
      </w:del>
      <w:ins w:id="16503" w:author="Laurence Golding" w:date="2019-05-11T06:52:00Z">
        <w:r w:rsidR="002778C4">
          <w:fldChar w:fldCharType="begin"/>
        </w:r>
        <w:r w:rsidR="002778C4">
          <w:instrText xml:space="preserve"> REF _Ref3551923 \r \h </w:instrText>
        </w:r>
        <w:r w:rsidR="002778C4">
          <w:fldChar w:fldCharType="separate"/>
        </w:r>
        <w:r w:rsidR="0009127C">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ins>
      <w:r w:rsidR="00B9497D">
        <w:t xml:space="preserve">) that provides a </w:t>
      </w:r>
      <w:r>
        <w:t xml:space="preserve">concise description of the </w:t>
      </w:r>
      <w:del w:id="16504" w:author="Laurence Golding" w:date="2019-05-11T06:52:00Z">
        <w:r>
          <w:delText xml:space="preserve">rule. </w:delText>
        </w:r>
      </w:del>
      <w:moveFromRangeStart w:id="16505" w:author="Laurence Golding" w:date="2019-05-11T06:52:00Z" w:name="move8449967"/>
      <w:moveFrom w:id="16506" w:author="Laurence Golding" w:date="2019-05-11T06:52:00Z">
        <w:r w:rsidR="0068622C">
          <w:t xml:space="preserve">The </w:t>
        </w:r>
        <w:r w:rsidR="0068622C" w:rsidRPr="00517BAE">
          <w:rPr>
            <w:rStyle w:val="CODEtemp"/>
          </w:rPr>
          <w:t>shortDescription</w:t>
        </w:r>
        <w:r w:rsidR="0068622C">
          <w:t xml:space="preserve"> property </w:t>
        </w:r>
        <w:r w:rsidR="0068622C" w:rsidRPr="00517BAE">
          <w:rPr>
            <w:b/>
          </w:rPr>
          <w:t>SHOULD</w:t>
        </w:r>
        <w:r w:rsidR="0068622C">
          <w:t xml:space="preserve"> be a single sentence that is understandable when visible space is limited to a single line of text.</w:t>
        </w:r>
      </w:moveFrom>
    </w:p>
    <w:moveFromRangeEnd w:id="16505"/>
    <w:p w14:paraId="529813AC" w14:textId="1EE42266" w:rsidR="00517BAE" w:rsidRDefault="002778C4" w:rsidP="00517BAE">
      <w:pPr>
        <w:rPr>
          <w:ins w:id="16507" w:author="Laurence Golding" w:date="2019-05-11T06:52:00Z"/>
        </w:rPr>
      </w:pPr>
      <w:ins w:id="16508" w:author="Laurence Golding" w:date="2019-05-11T06:52:00Z">
        <w:r>
          <w:t>reporting item</w:t>
        </w:r>
        <w:r w:rsidR="00517BAE">
          <w:t xml:space="preserve">. The </w:t>
        </w:r>
        <w:r w:rsidR="00517BAE" w:rsidRPr="00517BAE">
          <w:rPr>
            <w:rStyle w:val="CODEtemp"/>
          </w:rPr>
          <w:t>shortDescription</w:t>
        </w:r>
        <w:r w:rsidR="00517BAE">
          <w:t xml:space="preserve"> property </w:t>
        </w:r>
        <w:r w:rsidR="00517BAE" w:rsidRPr="00517BAE">
          <w:rPr>
            <w:b/>
          </w:rPr>
          <w:t>SHOULD</w:t>
        </w:r>
        <w:r w:rsidR="00517BAE">
          <w:t xml:space="preserve"> be a single sentence that is understandable when visible space is limited to a single line of text.</w:t>
        </w:r>
      </w:ins>
    </w:p>
    <w:p w14:paraId="0F1127C7" w14:textId="199385DC" w:rsidR="00517BAE" w:rsidRDefault="00517BAE" w:rsidP="00325B40">
      <w:pPr>
        <w:pStyle w:val="Note"/>
      </w:pPr>
      <w:r>
        <w:t>EXAMPLE:</w:t>
      </w:r>
    </w:p>
    <w:p w14:paraId="64B82D5E" w14:textId="2A117861" w:rsidR="00325B40" w:rsidRDefault="00325B40" w:rsidP="002D65F3">
      <w:pPr>
        <w:pStyle w:val="Code"/>
        <w:pPrChange w:id="16509" w:author="Laurence Golding" w:date="2019-05-11T06:51:00Z">
          <w:pPr>
            <w:pStyle w:val="Codesmall"/>
          </w:pPr>
        </w:pPrChange>
      </w:pPr>
      <w:r>
        <w:t xml:space="preserve">{                         # A </w:t>
      </w:r>
      <w:del w:id="16510" w:author="Laurence Golding" w:date="2019-05-11T06:52:00Z">
        <w:r>
          <w:delText>rule</w:delText>
        </w:r>
      </w:del>
      <w:ins w:id="16511" w:author="Laurence Golding" w:date="2019-05-11T06:52:00Z">
        <w:r w:rsidR="002778C4">
          <w:t>reportingDescriptor</w:t>
        </w:r>
      </w:ins>
      <w:r w:rsidR="002778C4">
        <w:t xml:space="preserve"> </w:t>
      </w:r>
      <w:r>
        <w:t>object</w:t>
      </w:r>
    </w:p>
    <w:p w14:paraId="08B15368" w14:textId="4CBA846A" w:rsidR="00325B40" w:rsidRDefault="00325B40" w:rsidP="002D65F3">
      <w:pPr>
        <w:pStyle w:val="Code"/>
        <w:pPrChange w:id="16512" w:author="Laurence Golding" w:date="2019-05-11T06:51:00Z">
          <w:pPr>
            <w:pStyle w:val="Codesmall"/>
          </w:pPr>
        </w:pPrChange>
      </w:pPr>
      <w:r>
        <w:t xml:space="preserve">  "shortDescription": {</w:t>
      </w:r>
    </w:p>
    <w:p w14:paraId="15D9719C" w14:textId="7B43E6C5" w:rsidR="00325B40" w:rsidRDefault="00325B40" w:rsidP="002D65F3">
      <w:pPr>
        <w:pStyle w:val="Code"/>
        <w:pPrChange w:id="16513" w:author="Laurence Golding" w:date="2019-05-11T06:51:00Z">
          <w:pPr>
            <w:pStyle w:val="Codesmall"/>
          </w:pPr>
        </w:pPrChange>
      </w:pPr>
      <w:r>
        <w:t xml:space="preserve">    "text": "</w:t>
      </w:r>
      <w:r w:rsidRPr="00325B40">
        <w:t>Specify marshaling for P/Invoke string arguments</w:t>
      </w:r>
      <w:del w:id="16514" w:author="Laurence Golding" w:date="2019-05-11T06:52:00Z">
        <w:r>
          <w:delText>"</w:delText>
        </w:r>
      </w:del>
      <w:ins w:id="16515" w:author="Laurence Golding" w:date="2019-05-11T06:52:00Z">
        <w:r w:rsidR="004F653B">
          <w:t>.</w:t>
        </w:r>
        <w:r>
          <w:t>"</w:t>
        </w:r>
      </w:ins>
    </w:p>
    <w:p w14:paraId="51E82352" w14:textId="77777777" w:rsidR="00325B40" w:rsidRDefault="00325B40" w:rsidP="002D65F3">
      <w:pPr>
        <w:pStyle w:val="Code"/>
        <w:pPrChange w:id="16516" w:author="Laurence Golding" w:date="2019-05-11T06:51:00Z">
          <w:pPr>
            <w:pStyle w:val="Codesmall"/>
          </w:pPr>
        </w:pPrChange>
      </w:pPr>
      <w:r>
        <w:t xml:space="preserve">  }</w:t>
      </w:r>
    </w:p>
    <w:p w14:paraId="519FDCBA" w14:textId="77777777" w:rsidR="00325B40" w:rsidRPr="00325B40" w:rsidRDefault="00325B40" w:rsidP="002D65F3">
      <w:pPr>
        <w:pStyle w:val="Code"/>
        <w:pPrChange w:id="16517" w:author="Laurence Golding" w:date="2019-05-11T06:51:00Z">
          <w:pPr>
            <w:pStyle w:val="Codesmall"/>
          </w:pPr>
        </w:pPrChange>
      </w:pPr>
      <w:r>
        <w:t>}</w:t>
      </w:r>
    </w:p>
    <w:p w14:paraId="71976AC6" w14:textId="16F794B5" w:rsidR="00B86BC7" w:rsidRDefault="00B86BC7" w:rsidP="00B86BC7">
      <w:pPr>
        <w:pStyle w:val="Heading3"/>
      </w:pPr>
      <w:bookmarkStart w:id="16518" w:name="_Ref493510781"/>
      <w:bookmarkStart w:id="16519" w:name="_Toc8367358"/>
      <w:bookmarkStart w:id="16520" w:name="_Toc516224957"/>
      <w:r>
        <w:t>fullDescription property</w:t>
      </w:r>
      <w:bookmarkEnd w:id="16518"/>
      <w:bookmarkEnd w:id="16519"/>
      <w:bookmarkEnd w:id="16520"/>
    </w:p>
    <w:p w14:paraId="1D1994A2" w14:textId="535EA2CA" w:rsidR="00F4291F" w:rsidRDefault="00F4291F" w:rsidP="00F4291F">
      <w:r>
        <w:t xml:space="preserve">A </w:t>
      </w:r>
      <w:del w:id="16521" w:author="Laurence Golding" w:date="2019-05-11T06:52:00Z">
        <w:r w:rsidRPr="00F4291F">
          <w:rPr>
            <w:rStyle w:val="CODEtemp"/>
          </w:rPr>
          <w:delText>rule</w:delText>
        </w:r>
      </w:del>
      <w:ins w:id="16522" w:author="Laurence Golding" w:date="2019-05-11T06:52:00Z">
        <w:r w:rsidR="0070712A">
          <w:rPr>
            <w:rStyle w:val="CODEtemp"/>
          </w:rPr>
          <w:t>reportingDescriptor</w:t>
        </w:r>
      </w:ins>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w:t>
      </w:r>
      <w:del w:id="16523" w:author="Laurence Golding" w:date="2019-05-11T06:52:00Z">
        <w:r w:rsidR="00D62F3E" w:rsidRPr="00325B40">
          <w:rPr>
            <w:rStyle w:val="CODEtemp"/>
          </w:rPr>
          <w:delText>message</w:delText>
        </w:r>
      </w:del>
      <w:ins w:id="16524" w:author="Laurence Golding" w:date="2019-05-11T06:52:00Z">
        <w:r w:rsidR="003E3062">
          <w:t>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ins>
      <w:r w:rsidR="00D62F3E">
        <w:t xml:space="preserve"> </w:t>
      </w:r>
      <w:r w:rsidR="00325B40">
        <w:t xml:space="preserve">object </w:t>
      </w:r>
      <w:r w:rsidR="00D62F3E">
        <w:t>(</w:t>
      </w:r>
      <w:r w:rsidR="00D62F3E" w:rsidRPr="00517BAE">
        <w:t>§</w:t>
      </w:r>
      <w:del w:id="16525" w:author="Laurence Golding" w:date="2019-05-11T06:52:00Z">
        <w:r w:rsidR="00325B40">
          <w:fldChar w:fldCharType="begin"/>
        </w:r>
        <w:r w:rsidR="00325B40">
          <w:delInstrText xml:space="preserve"> REF _Ref508814664 \r \h </w:delInstrText>
        </w:r>
        <w:r w:rsidR="00325B40">
          <w:fldChar w:fldCharType="separate"/>
        </w:r>
        <w:r w:rsidR="00331070">
          <w:delText>3.9</w:delText>
        </w:r>
        <w:r w:rsidR="00325B40">
          <w:fldChar w:fldCharType="end"/>
        </w:r>
      </w:del>
      <w:ins w:id="16526" w:author="Laurence Golding" w:date="2019-05-11T06:52:00Z">
        <w:r w:rsidR="0070712A">
          <w:fldChar w:fldCharType="begin"/>
        </w:r>
        <w:r w:rsidR="0070712A">
          <w:instrText xml:space="preserve"> REF _Ref3551923 \r \h </w:instrText>
        </w:r>
        <w:r w:rsidR="0070712A">
          <w:fldChar w:fldCharType="separate"/>
        </w:r>
        <w:r w:rsidR="0009127C">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ins>
      <w:r w:rsidR="00D62F3E">
        <w:t>)</w:t>
      </w:r>
      <w:r>
        <w:t xml:space="preserve"> that</w:t>
      </w:r>
      <w:r w:rsidR="0070712A">
        <w:t xml:space="preserve"> </w:t>
      </w:r>
      <w:ins w:id="16527" w:author="Laurence Golding" w:date="2019-05-11T06:52:00Z">
        <w:r w:rsidR="0070712A">
          <w:t>comprehensively</w:t>
        </w:r>
        <w:r>
          <w:t xml:space="preserve"> </w:t>
        </w:r>
      </w:ins>
      <w:r>
        <w:t xml:space="preserve">describes the </w:t>
      </w:r>
      <w:del w:id="16528" w:author="Laurence Golding" w:date="2019-05-11T06:52:00Z">
        <w:r>
          <w:delText>rule</w:delText>
        </w:r>
      </w:del>
      <w:ins w:id="16529" w:author="Laurence Golding" w:date="2019-05-11T06:52:00Z">
        <w:r w:rsidR="0070712A">
          <w:t>reporting item</w:t>
        </w:r>
      </w:ins>
      <w:r>
        <w:t>.</w:t>
      </w:r>
    </w:p>
    <w:p w14:paraId="1CD7E45C" w14:textId="7097FCF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del w:id="16530" w:author="Laurence Golding" w:date="2019-05-11T06:52:00Z">
        <w:r>
          <w:delText>result</w:delText>
        </w:r>
      </w:del>
      <w:ins w:id="16531" w:author="Laurence Golding" w:date="2019-05-11T06:52:00Z">
        <w:r w:rsidR="0070712A">
          <w:t>reporting item</w:t>
        </w:r>
      </w:ins>
      <w:r>
        <w:t>.</w:t>
      </w:r>
    </w:p>
    <w:p w14:paraId="5D0DDFB6" w14:textId="18B6C5AF" w:rsidR="00C10E7B" w:rsidRDefault="00F4291F" w:rsidP="00F4291F">
      <w:pPr>
        <w:rPr>
          <w:ins w:id="16532" w:author="Laurence Golding" w:date="2019-05-11T06:52:00Z"/>
        </w:rPr>
      </w:pPr>
      <w:r>
        <w:t xml:space="preserve">The </w:t>
      </w:r>
      <w:del w:id="16533" w:author="Laurence Golding" w:date="2019-05-11T06:52:00Z">
        <w:r>
          <w:delText>first sentence</w:delText>
        </w:r>
      </w:del>
      <w:ins w:id="16534" w:author="Laurence Golding" w:date="2019-05-11T06:52:00Z">
        <w:r w:rsidR="00C10E7B">
          <w:t>beginning</w:t>
        </w:r>
      </w:ins>
      <w:r>
        <w:t xml:space="preserve"> of </w:t>
      </w:r>
      <w:r w:rsidRPr="00F4291F">
        <w:rPr>
          <w:rStyle w:val="CODEtemp"/>
        </w:rPr>
        <w:t>fullDescription</w:t>
      </w:r>
      <w:r>
        <w:t xml:space="preserve"> </w:t>
      </w:r>
      <w:ins w:id="16535" w:author="Laurence Golding" w:date="2019-05-11T06:52:00Z">
        <w:r w:rsidR="00C10E7B">
          <w:t xml:space="preserve">(for example, its first sentence) </w:t>
        </w:r>
      </w:ins>
      <w:r w:rsidRPr="00F4291F">
        <w:rPr>
          <w:b/>
        </w:rPr>
        <w:t>SHOULD</w:t>
      </w:r>
      <w:r>
        <w:t xml:space="preserve"> provide a concise description of the </w:t>
      </w:r>
      <w:del w:id="16536" w:author="Laurence Golding" w:date="2019-05-11T06:52:00Z">
        <w:r>
          <w:delText>rule</w:delText>
        </w:r>
      </w:del>
      <w:ins w:id="16537" w:author="Laurence Golding" w:date="2019-05-11T06:52:00Z">
        <w:r w:rsidR="0070712A">
          <w:t>reporting item</w:t>
        </w:r>
      </w:ins>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9127C">
        <w:t>3.</w:t>
      </w:r>
      <w:del w:id="16538" w:author="Laurence Golding" w:date="2019-05-11T06:52:00Z">
        <w:r w:rsidR="00331070">
          <w:delText>36.5</w:delText>
        </w:r>
      </w:del>
      <w:ins w:id="16539" w:author="Laurence Golding" w:date="2019-05-11T06:52:00Z">
        <w:r w:rsidR="0009127C">
          <w:t>49.9</w:t>
        </w:r>
      </w:ins>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del w:id="16540" w:author="Laurence Golding" w:date="2019-05-11T06:52:00Z">
        <w:r>
          <w:delText>, because otherwise,</w:delText>
        </w:r>
      </w:del>
      <w:ins w:id="16541" w:author="Laurence Golding" w:date="2019-05-11T06:52:00Z">
        <w:r w:rsidR="00C10E7B">
          <w:t>.</w:t>
        </w:r>
      </w:ins>
    </w:p>
    <w:p w14:paraId="33109894" w14:textId="15D61669" w:rsidR="00517BAE" w:rsidRDefault="00C10E7B" w:rsidP="00C10E7B">
      <w:pPr>
        <w:pStyle w:val="Note"/>
        <w:pPrChange w:id="16542" w:author="Laurence Golding" w:date="2019-05-11T06:51:00Z">
          <w:pPr/>
        </w:pPrChange>
      </w:pPr>
      <w:ins w:id="16543" w:author="Laurence Golding" w:date="2019-05-11T06:52:00Z">
        <w:r>
          <w:t>NOTE:The rationale for this guidance is that in</w:t>
        </w:r>
      </w:ins>
      <w:r>
        <w:t xml:space="preserve"> the </w:t>
      </w:r>
      <w:del w:id="16544" w:author="Laurence Golding" w:date="2019-05-11T06:52:00Z">
        <w:r w:rsidR="00F4291F">
          <w:delText>initial portion</w:delText>
        </w:r>
      </w:del>
      <w:ins w:id="16545" w:author="Laurence Golding" w:date="2019-05-11T06:52:00Z">
        <w:r>
          <w:t xml:space="preserve">absence of </w:t>
        </w:r>
        <w:r w:rsidRPr="00C10E7B">
          <w:rPr>
            <w:rStyle w:val="CODEtemp"/>
          </w:rPr>
          <w:t>shortDescription</w:t>
        </w:r>
        <w:r>
          <w:t>,</w:t>
        </w:r>
        <w:r w:rsidR="00F4291F">
          <w:t xml:space="preserve"> </w:t>
        </w:r>
        <w:r>
          <w:t>a viewer with limited display space might display a truncated version</w:t>
        </w:r>
      </w:ins>
      <w:r w:rsidR="00F4291F">
        <w:t xml:space="preserve"> of </w:t>
      </w:r>
      <w:r w:rsidR="00F4291F" w:rsidRPr="00F4291F">
        <w:rPr>
          <w:rStyle w:val="CODEtemp"/>
        </w:rPr>
        <w:t>fullDescription</w:t>
      </w:r>
      <w:del w:id="16546" w:author="Laurence Golding" w:date="2019-05-11T06:52:00Z">
        <w:r w:rsidR="00F4291F">
          <w:delText xml:space="preserve"> that a viewer displays where available space is limited </w:delText>
        </w:r>
      </w:del>
      <w:ins w:id="16547" w:author="Laurence Golding" w:date="2019-05-11T06:52:00Z">
        <w:r>
          <w:t>, for example, the first sentence (if a sentence is identifiable), the first paragraph, or the first 100 characters. If this guidance is not followed, that truncated version</w:t>
        </w:r>
        <w:r w:rsidR="00F4291F">
          <w:t xml:space="preserve"> </w:t>
        </w:r>
      </w:ins>
      <w:r w:rsidR="00F4291F">
        <w:t>might not be understandable.</w:t>
      </w:r>
    </w:p>
    <w:p w14:paraId="07C08A4C" w14:textId="57BF3A4B" w:rsidR="00B86BC7" w:rsidRDefault="00B86BC7" w:rsidP="00B86BC7">
      <w:pPr>
        <w:pStyle w:val="Heading3"/>
        <w:rPr>
          <w:moveTo w:id="16548" w:author="Laurence Golding" w:date="2019-05-11T06:52:00Z"/>
        </w:rPr>
      </w:pPr>
      <w:bookmarkStart w:id="16549" w:name="_Ref493345139"/>
      <w:bookmarkStart w:id="16550" w:name="_Toc8367359"/>
      <w:moveToRangeStart w:id="16551" w:author="Laurence Golding" w:date="2019-05-11T06:52:00Z" w:name="move8450032"/>
      <w:moveTo w:id="16552" w:author="Laurence Golding" w:date="2019-05-11T06:52:00Z">
        <w:r>
          <w:t>message</w:t>
        </w:r>
        <w:r w:rsidR="00CD2BD7">
          <w:t>Strings</w:t>
        </w:r>
        <w:r>
          <w:t xml:space="preserve"> property</w:t>
        </w:r>
        <w:bookmarkEnd w:id="16549"/>
        <w:bookmarkEnd w:id="16550"/>
      </w:moveTo>
    </w:p>
    <w:p w14:paraId="51266620" w14:textId="77777777" w:rsidR="00B86BC7" w:rsidRDefault="00B86BC7" w:rsidP="00B86BC7">
      <w:pPr>
        <w:pStyle w:val="Heading3"/>
        <w:numPr>
          <w:ilvl w:val="2"/>
          <w:numId w:val="2"/>
        </w:numPr>
        <w:rPr>
          <w:del w:id="16553" w:author="Laurence Golding" w:date="2019-05-11T06:52:00Z"/>
        </w:rPr>
      </w:pPr>
      <w:bookmarkStart w:id="16554" w:name="_Toc516224958"/>
      <w:moveToRangeEnd w:id="16551"/>
      <w:del w:id="16555" w:author="Laurence Golding" w:date="2019-05-11T06:52:00Z">
        <w:r>
          <w:delText>message</w:delText>
        </w:r>
        <w:r w:rsidR="00CD2BD7">
          <w:delText>Strings</w:delText>
        </w:r>
        <w:r>
          <w:delText xml:space="preserve"> property</w:delText>
        </w:r>
        <w:bookmarkEnd w:id="16554"/>
      </w:del>
    </w:p>
    <w:p w14:paraId="2B5AA59C" w14:textId="77777777" w:rsidR="00197743" w:rsidRDefault="00197743" w:rsidP="00197743">
      <w:pPr>
        <w:rPr>
          <w:del w:id="16556" w:author="Laurence Golding" w:date="2019-05-11T06:52:00Z"/>
        </w:rPr>
      </w:pPr>
      <w:r>
        <w:t xml:space="preserve">A </w:t>
      </w:r>
      <w:del w:id="16557" w:author="Laurence Golding" w:date="2019-05-11T06:52:00Z">
        <w:r w:rsidRPr="00AF0D84">
          <w:rPr>
            <w:rStyle w:val="CODEtemp"/>
          </w:rPr>
          <w:delText>rule</w:delText>
        </w:r>
      </w:del>
      <w:ins w:id="16558" w:author="Laurence Golding" w:date="2019-05-11T06:52:00Z">
        <w:r w:rsidR="0070712A">
          <w:rPr>
            <w:rStyle w:val="CODEtemp"/>
          </w:rPr>
          <w:t>reportingDescriptor</w:t>
        </w:r>
      </w:ins>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w:t>
      </w:r>
      <w:del w:id="16559" w:author="Laurence Golding" w:date="2019-05-11T06:52:00Z">
        <w:r>
          <w:delText>a JSON</w:delText>
        </w:r>
      </w:del>
      <w:ins w:id="16560" w:author="Laurence Golding" w:date="2019-05-11T06:52:00Z">
        <w:r>
          <w:t>a</w:t>
        </w:r>
        <w:r w:rsidR="005E23FD">
          <w:t>n</w:t>
        </w:r>
      </w:ins>
      <w:r>
        <w:t xml:space="preserve"> object </w:t>
      </w:r>
      <w:r w:rsidR="004A12C7">
        <w:t>(§</w:t>
      </w:r>
      <w:r w:rsidR="007F1CE5">
        <w:fldChar w:fldCharType="begin"/>
      </w:r>
      <w:r w:rsidR="007F1CE5">
        <w:instrText xml:space="preserve"> REF _Ref508798892 \r \h </w:instrText>
      </w:r>
      <w:r w:rsidR="007F1CE5">
        <w:fldChar w:fldCharType="separate"/>
      </w:r>
      <w:r w:rsidR="0009127C">
        <w:t>3.</w:t>
      </w:r>
      <w:del w:id="16561" w:author="Laurence Golding" w:date="2019-05-11T06:52:00Z">
        <w:r w:rsidR="00331070">
          <w:delText>5</w:delText>
        </w:r>
      </w:del>
      <w:ins w:id="16562" w:author="Laurence Golding" w:date="2019-05-11T06:52:00Z">
        <w:r w:rsidR="0009127C">
          <w:t>6</w:t>
        </w:r>
      </w:ins>
      <w:r w:rsidR="007F1CE5">
        <w:fldChar w:fldCharType="end"/>
      </w:r>
      <w:r w:rsidR="004A12C7">
        <w:t xml:space="preserve">) </w:t>
      </w:r>
      <w:r>
        <w:t xml:space="preserve">consisting of a set of </w:t>
      </w:r>
      <w:r w:rsidR="00F83B35">
        <w:t>properties</w:t>
      </w:r>
      <w:r>
        <w:t xml:space="preserve"> with arbitrary names</w:t>
      </w:r>
      <w:del w:id="16563" w:author="Laurence Golding" w:date="2019-05-11T06:52:00Z">
        <w:r>
          <w:delText>.</w:delText>
        </w:r>
      </w:del>
    </w:p>
    <w:p w14:paraId="4810A9EB" w14:textId="3FFD69D7" w:rsidR="007F1CE5" w:rsidRDefault="00197743" w:rsidP="002F3D6E">
      <w:del w:id="16564" w:author="Laurence Golding" w:date="2019-05-11T06:52:00Z">
        <w:r>
          <w:delText xml:space="preserve">The value </w:delText>
        </w:r>
        <w:r w:rsidR="00F83B35">
          <w:delText>of</w:delText>
        </w:r>
      </w:del>
      <w:ins w:id="16565" w:author="Laurence Golding" w:date="2019-05-11T06:52:00Z">
        <w:r w:rsidR="002F3D6E">
          <w:t>,</w:t>
        </w:r>
      </w:ins>
      <w:r w:rsidR="002F3D6E">
        <w:t xml:space="preserve"> each </w:t>
      </w:r>
      <w:del w:id="16566" w:author="Laurence Golding" w:date="2019-05-11T06:52:00Z">
        <w:r w:rsidR="00F83B35">
          <w:delText>property</w:delText>
        </w:r>
        <w:r>
          <w:delText xml:space="preserve"> </w:delText>
        </w:r>
        <w:r w:rsidR="00AF0D84" w:rsidRPr="00AF0D84">
          <w:rPr>
            <w:b/>
          </w:rPr>
          <w:delText>SHALL</w:delText>
        </w:r>
        <w:r w:rsidR="00AF0D84">
          <w:delText xml:space="preserve"> </w:delText>
        </w:r>
        <w:r>
          <w:delText xml:space="preserve">be a </w:delText>
        </w:r>
        <w:r w:rsidR="007F1CE5">
          <w:delText xml:space="preserve">plain text message </w:delText>
        </w:r>
        <w:r>
          <w:delText>string</w:delText>
        </w:r>
      </w:del>
      <w:ins w:id="16567" w:author="Laurence Golding" w:date="2019-05-11T06:52:00Z">
        <w:r w:rsidR="002F3D6E">
          <w:t xml:space="preserve">of whose values is a </w:t>
        </w:r>
        <w:r w:rsidR="003E3062">
          <w:t xml:space="preserve">localizable </w:t>
        </w:r>
        <w:r w:rsidR="0005061D" w:rsidRPr="0005061D">
          <w:rPr>
            <w:rStyle w:val="CODEtemp"/>
          </w:rPr>
          <w:t>multiformatMessageString</w:t>
        </w:r>
        <w:r w:rsidR="0005061D">
          <w:t xml:space="preserve"> object</w:t>
        </w:r>
      </w:ins>
      <w:r w:rsidR="0005061D">
        <w:t xml:space="preserve"> (§</w:t>
      </w:r>
      <w:del w:id="16568" w:author="Laurence Golding" w:date="2019-05-11T06:52:00Z">
        <w:r w:rsidR="007F1CE5">
          <w:fldChar w:fldCharType="begin"/>
        </w:r>
        <w:r w:rsidR="007F1CE5">
          <w:delInstrText xml:space="preserve"> REF _Ref503354593 \r \h </w:delInstrText>
        </w:r>
        <w:r w:rsidR="007F1CE5">
          <w:fldChar w:fldCharType="separate"/>
        </w:r>
        <w:r w:rsidR="00331070">
          <w:delText>3.9.2</w:delText>
        </w:r>
        <w:r w:rsidR="007F1CE5">
          <w:fldChar w:fldCharType="end"/>
        </w:r>
      </w:del>
      <w:ins w:id="16569" w:author="Laurence Golding" w:date="2019-05-11T06:52:00Z">
        <w:r w:rsidR="0005061D">
          <w:fldChar w:fldCharType="begin"/>
        </w:r>
        <w:r w:rsidR="0005061D">
          <w:instrText xml:space="preserve"> REF _Ref3551923 \r \h </w:instrText>
        </w:r>
        <w:r w:rsidR="0005061D">
          <w:fldChar w:fldCharType="separate"/>
        </w:r>
        <w:r w:rsidR="0009127C">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9127C">
          <w:t>3.12.2</w:t>
        </w:r>
        <w:r w:rsidR="003E3062">
          <w:fldChar w:fldCharType="end"/>
        </w:r>
      </w:ins>
      <w:r w:rsidR="0005061D">
        <w:t>)</w:t>
      </w:r>
      <w:r w:rsidR="00F67E65">
        <w:t>.</w:t>
      </w:r>
      <w:del w:id="16570" w:author="Laurence Golding" w:date="2019-05-11T06:52:00Z">
        <w:r w:rsidR="007F1CE5">
          <w:delText xml:space="preserve"> </w:delText>
        </w:r>
        <w:r w:rsidR="00F67E65">
          <w:delText xml:space="preserve">As with any message string, it </w:delText>
        </w:r>
        <w:r w:rsidR="00F67E65">
          <w:rPr>
            <w:b/>
          </w:rPr>
          <w:delText>MAY</w:delText>
        </w:r>
        <w:r w:rsidR="00F67E65">
          <w:delText xml:space="preserve"> contain placeholders (§</w:delText>
        </w:r>
        <w:r w:rsidR="00F67E65">
          <w:fldChar w:fldCharType="begin"/>
        </w:r>
        <w:r w:rsidR="00F67E65">
          <w:delInstrText xml:space="preserve"> REF _Ref508810893 \r \h </w:delInstrText>
        </w:r>
        <w:r w:rsidR="00F67E65">
          <w:fldChar w:fldCharType="separate"/>
        </w:r>
        <w:r w:rsidR="00331070">
          <w:delText>3.9.4</w:delText>
        </w:r>
        <w:r w:rsidR="00F67E65">
          <w:fldChar w:fldCharType="end"/>
        </w:r>
        <w:r w:rsidR="00F67E65">
          <w:delText>) and embedded links (§</w:delText>
        </w:r>
        <w:r w:rsidR="00F67E65">
          <w:fldChar w:fldCharType="begin"/>
        </w:r>
        <w:r w:rsidR="00F67E65">
          <w:delInstrText xml:space="preserve"> REF _Ref508810900 \r \h </w:delInstrText>
        </w:r>
        <w:r w:rsidR="00F67E65">
          <w:fldChar w:fldCharType="separate"/>
        </w:r>
        <w:r w:rsidR="00331070">
          <w:delText>3.9.5</w:delText>
        </w:r>
        <w:r w:rsidR="00F67E65">
          <w:fldChar w:fldCharType="end"/>
        </w:r>
        <w:r w:rsidR="00F67E65">
          <w:delText>).</w:delText>
        </w:r>
      </w:del>
    </w:p>
    <w:p w14:paraId="54AC3DC0" w14:textId="4262A96C" w:rsidR="00197743" w:rsidRDefault="00197743" w:rsidP="00197743">
      <w:del w:id="16571" w:author="Laurence Golding" w:date="2019-05-11T06:52:00Z">
        <w:r>
          <w:delText>The</w:delText>
        </w:r>
      </w:del>
      <w:ins w:id="16572" w:author="Laurence Golding" w:date="2019-05-11T06:52:00Z">
        <w:r w:rsidR="0070712A">
          <w:t xml:space="preserve">If the </w:t>
        </w:r>
        <w:r w:rsidR="0070712A" w:rsidRPr="0070712A">
          <w:rPr>
            <w:rStyle w:val="CODEtemp"/>
          </w:rPr>
          <w:t>reportingDescriptor</w:t>
        </w:r>
        <w:r w:rsidR="0070712A">
          <w:t xml:space="preserve"> object defines a rule, the</w:t>
        </w:r>
      </w:ins>
      <w:r w:rsidR="0070712A">
        <w:t xml:space="preserve"> </w:t>
      </w:r>
      <w:r>
        <w:t xml:space="preserve">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del w:id="16573" w:author="Laurence Golding" w:date="2019-05-11T06:52:00Z">
        <w:r w:rsidR="007F1CE5">
          <w:rPr>
            <w:rStyle w:val="CODEtemp"/>
          </w:rPr>
          <w:delText>ruleMessage</w:delText>
        </w:r>
        <w:r w:rsidRPr="00AF0D84">
          <w:rPr>
            <w:rStyle w:val="CODEtemp"/>
          </w:rPr>
          <w:delText>Id</w:delText>
        </w:r>
      </w:del>
      <w:ins w:id="16574" w:author="Laurence Golding" w:date="2019-05-11T06:52:00Z">
        <w:r w:rsidR="003B3A06">
          <w:rPr>
            <w:rStyle w:val="CODEtemp"/>
          </w:rPr>
          <w:t>message.</w:t>
        </w:r>
        <w:r w:rsidR="00126A10">
          <w:rPr>
            <w:rStyle w:val="CODEtemp"/>
          </w:rPr>
          <w:t>id</w:t>
        </w:r>
      </w:ins>
      <w:r w:rsidR="003B3A06">
        <w:t xml:space="preserve"> </w:t>
      </w:r>
      <w:r>
        <w:t>propert</w:t>
      </w:r>
      <w:r w:rsidR="001E6121">
        <w:t>ies</w:t>
      </w:r>
      <w:r w:rsidR="00AF0D84">
        <w:t xml:space="preserve"> (§</w:t>
      </w:r>
      <w:del w:id="16575" w:author="Laurence Golding" w:date="2019-05-11T06:52:00Z">
        <w:r w:rsidR="007F1CE5">
          <w:fldChar w:fldCharType="begin"/>
        </w:r>
        <w:r w:rsidR="007F1CE5">
          <w:delInstrText xml:space="preserve"> REF _Ref508874628 \r \h </w:delInstrText>
        </w:r>
        <w:r w:rsidR="007F1CE5">
          <w:fldChar w:fldCharType="separate"/>
        </w:r>
        <w:r w:rsidR="00331070">
          <w:delText>3.19.9</w:delText>
        </w:r>
        <w:r w:rsidR="007F1CE5">
          <w:fldChar w:fldCharType="end"/>
        </w:r>
      </w:del>
      <w:ins w:id="16576" w:author="Laurence Golding" w:date="2019-05-11T06:52:00Z">
        <w:r w:rsidR="003B3A06">
          <w:fldChar w:fldCharType="begin"/>
        </w:r>
        <w:r w:rsidR="003B3A06">
          <w:instrText xml:space="preserve"> REF _Ref493426628 \r \h </w:instrText>
        </w:r>
        <w:r w:rsidR="003B3A06">
          <w:fldChar w:fldCharType="separate"/>
        </w:r>
        <w:r w:rsidR="0009127C">
          <w:t>3.27.11</w:t>
        </w:r>
        <w:r w:rsidR="003B3A06">
          <w:fldChar w:fldCharType="end"/>
        </w:r>
        <w:r w:rsidR="0070712A">
          <w:t>, §</w:t>
        </w:r>
        <w:r w:rsidR="0070712A">
          <w:fldChar w:fldCharType="begin"/>
        </w:r>
        <w:r w:rsidR="0070712A">
          <w:instrText xml:space="preserve"> REF _Ref508811592 \r \h </w:instrText>
        </w:r>
        <w:r w:rsidR="0070712A">
          <w:fldChar w:fldCharType="separate"/>
        </w:r>
        <w:r w:rsidR="0009127C">
          <w:t>3.11.10</w:t>
        </w:r>
        <w:r w:rsidR="0070712A">
          <w:fldChar w:fldCharType="end"/>
        </w:r>
      </w:ins>
      <w:r w:rsidR="00AF0D84">
        <w:t>)</w:t>
      </w:r>
      <w:r>
        <w:t xml:space="preserve"> in the</w:t>
      </w:r>
      <w:r w:rsidR="00AF0D84">
        <w:t xml:space="preserve"> </w:t>
      </w:r>
      <w:ins w:id="16577" w:author="Laurence Golding" w:date="2019-05-11T06:52:00Z">
        <w:r w:rsidR="003B3A06">
          <w:t xml:space="preserve">current </w:t>
        </w:r>
      </w:ins>
      <w:r w:rsidR="00136F19" w:rsidRPr="003B3A06">
        <w:rPr>
          <w:rStyle w:val="CODEtemp"/>
          <w:rPrChange w:id="16578" w:author="Laurence Golding" w:date="2019-05-11T06:51:00Z">
            <w:rPr/>
          </w:rPrChange>
        </w:rPr>
        <w:t>run</w:t>
      </w:r>
      <w:ins w:id="16579" w:author="Laurence Golding" w:date="2019-05-11T06:52: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del w:id="16580" w:author="Laurence Golding" w:date="2019-05-11T06:52:00Z">
        <w:r w:rsidR="007F1CE5">
          <w:rPr>
            <w:rStyle w:val="CODEtemp"/>
          </w:rPr>
          <w:delText>ruleMessag</w:delText>
        </w:r>
        <w:r w:rsidR="00136F19">
          <w:rPr>
            <w:rStyle w:val="CODEtemp"/>
          </w:rPr>
          <w:delText>e</w:delText>
        </w:r>
        <w:r w:rsidRPr="00AF0D84">
          <w:rPr>
            <w:rStyle w:val="CODEtemp"/>
          </w:rPr>
          <w:delText>Id</w:delText>
        </w:r>
      </w:del>
      <w:ins w:id="16581" w:author="Laurence Golding" w:date="2019-05-11T06:52:00Z">
        <w:r w:rsidR="003B3A06">
          <w:rPr>
            <w:rStyle w:val="CODEtemp"/>
          </w:rPr>
          <w:t>message.</w:t>
        </w:r>
        <w:r w:rsidR="00126A10">
          <w:rPr>
            <w:rStyle w:val="CODEtemp"/>
          </w:rPr>
          <w:t>id</w:t>
        </w:r>
      </w:ins>
      <w:r w:rsidR="003B3A06">
        <w:t xml:space="preserve"> </w:t>
      </w:r>
      <w:r>
        <w:t xml:space="preserve">property for any </w:t>
      </w:r>
      <w:r w:rsidRPr="0070712A">
        <w:rPr>
          <w:rStyle w:val="CODEtemp"/>
          <w:rPrChange w:id="16582" w:author="Laurence Golding" w:date="2019-05-11T06:51:00Z">
            <w:rPr/>
          </w:rPrChange>
        </w:rPr>
        <w:t>result</w:t>
      </w:r>
      <w:ins w:id="16583" w:author="Laurence Golding" w:date="2019-05-11T06:52:00Z">
        <w:r>
          <w:t xml:space="preserve"> </w:t>
        </w:r>
        <w:r w:rsidR="0070712A">
          <w:t>object</w:t>
        </w:r>
      </w:ins>
      <w:r w:rsidR="0070712A">
        <w:t xml:space="preserve"> </w:t>
      </w:r>
      <w:r>
        <w:t xml:space="preserve">in the </w:t>
      </w:r>
      <w:r w:rsidR="00136F19" w:rsidRPr="0070712A">
        <w:rPr>
          <w:rStyle w:val="CODEtemp"/>
          <w:rPrChange w:id="16584" w:author="Laurence Golding" w:date="2019-05-11T06:51:00Z">
            <w:rPr/>
          </w:rPrChange>
        </w:rPr>
        <w:t>run</w:t>
      </w:r>
      <w:r>
        <w:t>.</w:t>
      </w:r>
    </w:p>
    <w:p w14:paraId="7DD4F668" w14:textId="05A1C357" w:rsidR="0070712A" w:rsidRDefault="0070712A" w:rsidP="00197743">
      <w:pPr>
        <w:rPr>
          <w:ins w:id="16585" w:author="Laurence Golding" w:date="2019-05-11T06:52:00Z"/>
        </w:rPr>
      </w:pPr>
      <w:ins w:id="16586" w:author="Laurence Golding" w:date="2019-05-11T06:52:00Z">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ins>
    </w:p>
    <w:p w14:paraId="50742B38" w14:textId="5E0A78DD"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del w:id="16587" w:author="Laurence Golding" w:date="2019-05-11T06:52:00Z">
        <w:r w:rsidR="00197743">
          <w:delText>supported by a rule</w:delText>
        </w:r>
      </w:del>
      <w:ins w:id="16588" w:author="Laurence Golding" w:date="2019-05-11T06:52:00Z">
        <w:r w:rsidR="00655AC9">
          <w:t>defined in</w:t>
        </w:r>
        <w:r w:rsidR="00197743">
          <w:t xml:space="preserve"> </w:t>
        </w:r>
        <w:r w:rsidR="00655AC9">
          <w:t>the</w:t>
        </w:r>
        <w:r w:rsidR="00197743">
          <w:t xml:space="preserve"> </w:t>
        </w:r>
        <w:r w:rsidR="0070712A">
          <w:t xml:space="preserve">reporting </w:t>
        </w:r>
        <w:r w:rsidR="00655AC9">
          <w:t>metadata</w:t>
        </w:r>
      </w:ins>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52CB8DF3" w:rsidR="00197743" w:rsidRDefault="00197743" w:rsidP="002D65F3">
      <w:pPr>
        <w:pStyle w:val="Code"/>
        <w:pPrChange w:id="16589" w:author="Laurence Golding" w:date="2019-05-11T06:51:00Z">
          <w:pPr>
            <w:pStyle w:val="Codesmall"/>
          </w:pPr>
        </w:pPrChange>
      </w:pPr>
      <w:r>
        <w:t>{</w:t>
      </w:r>
      <w:ins w:id="16590" w:author="Laurence Golding" w:date="2019-05-11T06:52:00Z">
        <w:r w:rsidR="007F1CE5">
          <w:t xml:space="preserve">   </w:t>
        </w:r>
      </w:ins>
      <w:r w:rsidR="007F1CE5">
        <w:t xml:space="preserve">   </w:t>
      </w:r>
      <w:r w:rsidR="00F67E65">
        <w:t xml:space="preserve">          </w:t>
      </w:r>
      <w:r w:rsidR="007F1CE5">
        <w:t xml:space="preserve">      </w:t>
      </w:r>
      <w:r w:rsidR="002F3D6E">
        <w:t xml:space="preserve">   </w:t>
      </w:r>
      <w:r w:rsidR="007F1CE5">
        <w:t xml:space="preserve"># A </w:t>
      </w:r>
      <w:del w:id="16591" w:author="Laurence Golding" w:date="2019-05-11T06:52:00Z">
        <w:r w:rsidR="007F1CE5">
          <w:delText>rule</w:delText>
        </w:r>
      </w:del>
      <w:ins w:id="16592" w:author="Laurence Golding" w:date="2019-05-11T06:52:00Z">
        <w:r w:rsidR="0070712A">
          <w:t>reportingDescriptor</w:t>
        </w:r>
      </w:ins>
      <w:r w:rsidR="0070712A">
        <w:t xml:space="preserve"> </w:t>
      </w:r>
      <w:r w:rsidR="007F1CE5">
        <w:t>object</w:t>
      </w:r>
      <w:ins w:id="16593" w:author="Laurence Golding" w:date="2019-05-11T06:52:00Z">
        <w:r w:rsidR="0070712A">
          <w:t xml:space="preserve"> for a rule.</w:t>
        </w:r>
      </w:ins>
    </w:p>
    <w:p w14:paraId="45AA32F6" w14:textId="551F85E1" w:rsidR="007F1CE5" w:rsidRDefault="007F1CE5" w:rsidP="002D65F3">
      <w:pPr>
        <w:pStyle w:val="Code"/>
        <w:pPrChange w:id="16594" w:author="Laurence Golding" w:date="2019-05-11T06:51:00Z">
          <w:pPr>
            <w:pStyle w:val="Codesmall"/>
          </w:pPr>
        </w:pPrChange>
      </w:pPr>
      <w:r>
        <w:t xml:space="preserve">  "</w:t>
      </w:r>
      <w:r w:rsidR="00F67E65">
        <w:t>messageStrings": {</w:t>
      </w:r>
    </w:p>
    <w:p w14:paraId="73296747" w14:textId="06A70319" w:rsidR="002F3D6E" w:rsidRDefault="0025208C" w:rsidP="002D65F3">
      <w:pPr>
        <w:pStyle w:val="Code"/>
        <w:rPr>
          <w:ins w:id="16595" w:author="Laurence Golding" w:date="2019-05-11T06:52:00Z"/>
        </w:rPr>
      </w:pPr>
      <w:r>
        <w:t xml:space="preserve">    "objectCreation"</w:t>
      </w:r>
      <w:r w:rsidR="00197743">
        <w:t xml:space="preserve">: </w:t>
      </w:r>
      <w:r>
        <w:t xml:space="preserve"> </w:t>
      </w:r>
      <w:ins w:id="16596" w:author="Laurence Golding" w:date="2019-05-11T06:52:00Z">
        <w:r w:rsidR="002F3D6E">
          <w:t>{  # A multiformatMessageString object (§</w:t>
        </w:r>
        <w:r w:rsidR="002F3D6E">
          <w:fldChar w:fldCharType="begin"/>
        </w:r>
        <w:r w:rsidR="002F3D6E">
          <w:instrText xml:space="preserve"> REF _Ref3551923 \r \h </w:instrText>
        </w:r>
        <w:r w:rsidR="002F3D6E">
          <w:fldChar w:fldCharType="separate"/>
        </w:r>
        <w:r w:rsidR="0009127C">
          <w:t>3.12</w:t>
        </w:r>
        <w:r w:rsidR="002F3D6E">
          <w:fldChar w:fldCharType="end"/>
        </w:r>
        <w:r w:rsidR="002F3D6E">
          <w:t>).</w:t>
        </w:r>
      </w:ins>
    </w:p>
    <w:p w14:paraId="5284FE4B" w14:textId="3C832641" w:rsidR="00197743" w:rsidRDefault="002F3D6E" w:rsidP="002D65F3">
      <w:pPr>
        <w:pStyle w:val="Code"/>
        <w:pPrChange w:id="16597" w:author="Laurence Golding" w:date="2019-05-11T06:51:00Z">
          <w:pPr>
            <w:pStyle w:val="Codesmall"/>
          </w:pPr>
        </w:pPrChange>
      </w:pPr>
      <w:ins w:id="16598" w:author="Laurence Golding" w:date="2019-05-11T06:52:00Z">
        <w:r>
          <w:t xml:space="preserve">      "text": </w:t>
        </w:r>
      </w:ins>
      <w:r w:rsidR="00197743">
        <w:t>"{0} creates a new instance of {1} which is never used.</w:t>
      </w:r>
    </w:p>
    <w:p w14:paraId="26BB26DE" w14:textId="6611910C" w:rsidR="0025208C" w:rsidRDefault="00197743" w:rsidP="002D65F3">
      <w:pPr>
        <w:pStyle w:val="Code"/>
        <w:pPrChange w:id="16599" w:author="Laurence Golding" w:date="2019-05-11T06:51:00Z">
          <w:pPr>
            <w:pStyle w:val="Codesmall"/>
          </w:pPr>
        </w:pPrChange>
      </w:pPr>
      <w:del w:id="16600" w:author="Laurence Golding" w:date="2019-05-11T06:52:00Z">
        <w:r>
          <w:delText xml:space="preserve">          </w:delText>
        </w:r>
      </w:del>
      <w:r>
        <w:t xml:space="preserve">              Pass the instance as an argument to another method,</w:t>
      </w:r>
    </w:p>
    <w:p w14:paraId="531C5A63" w14:textId="4AF6572B" w:rsidR="00197743" w:rsidRDefault="0025208C" w:rsidP="002D65F3">
      <w:pPr>
        <w:pStyle w:val="Code"/>
        <w:pPrChange w:id="16601" w:author="Laurence Golding" w:date="2019-05-11T06:51:00Z">
          <w:pPr>
            <w:pStyle w:val="Codesmall"/>
          </w:pPr>
        </w:pPrChange>
      </w:pPr>
      <w:del w:id="16602" w:author="Laurence Golding" w:date="2019-05-11T06:52:00Z">
        <w:r>
          <w:delText xml:space="preserve">          </w:delText>
        </w:r>
      </w:del>
      <w:r>
        <w:t xml:space="preserve">              </w:t>
      </w:r>
      <w:r w:rsidR="00197743">
        <w:t>assign the instance to a variable,</w:t>
      </w:r>
    </w:p>
    <w:p w14:paraId="7EE34C62" w14:textId="7349731E" w:rsidR="002F3D6E" w:rsidRDefault="00197743" w:rsidP="002D65F3">
      <w:pPr>
        <w:pStyle w:val="Code"/>
        <w:rPr>
          <w:ins w:id="16603" w:author="Laurence Golding" w:date="2019-05-11T06:52:00Z"/>
        </w:rPr>
      </w:pPr>
      <w:del w:id="16604" w:author="Laurence Golding" w:date="2019-05-11T06:52:00Z">
        <w:r>
          <w:delText xml:space="preserve">          </w:delText>
        </w:r>
      </w:del>
      <w:r>
        <w:t xml:space="preserve">              or remove the object creation if it is unnecessary</w:t>
      </w:r>
      <w:del w:id="16605" w:author="Laurence Golding" w:date="2019-05-11T06:52:00Z">
        <w:r>
          <w:delText>.",</w:delText>
        </w:r>
      </w:del>
      <w:ins w:id="16606" w:author="Laurence Golding" w:date="2019-05-11T06:52:00Z">
        <w:r>
          <w:t>."</w:t>
        </w:r>
      </w:ins>
    </w:p>
    <w:p w14:paraId="01C46B53" w14:textId="3A882D38" w:rsidR="00197743" w:rsidRDefault="002F3D6E" w:rsidP="002D65F3">
      <w:pPr>
        <w:pStyle w:val="Code"/>
        <w:pPrChange w:id="16607" w:author="Laurence Golding" w:date="2019-05-11T06:51:00Z">
          <w:pPr>
            <w:pStyle w:val="Codesmall"/>
          </w:pPr>
        </w:pPrChange>
      </w:pPr>
      <w:ins w:id="16608" w:author="Laurence Golding" w:date="2019-05-11T06:52:00Z">
        <w:r>
          <w:t xml:space="preserve">    }</w:t>
        </w:r>
        <w:r w:rsidR="00197743">
          <w:t>,</w:t>
        </w:r>
      </w:ins>
      <w:r w:rsidR="00197743">
        <w:t xml:space="preserve">  </w:t>
      </w:r>
    </w:p>
    <w:p w14:paraId="002DF483" w14:textId="77777777" w:rsidR="002F3D6E" w:rsidRDefault="00197743" w:rsidP="002D65F3">
      <w:pPr>
        <w:pStyle w:val="Code"/>
        <w:rPr>
          <w:ins w:id="16609" w:author="Laurence Golding" w:date="2019-05-11T06:52:00Z"/>
        </w:rPr>
      </w:pPr>
      <w:r>
        <w:t xml:space="preserve">    "stringReturnValue": </w:t>
      </w:r>
      <w:ins w:id="16610" w:author="Laurence Golding" w:date="2019-05-11T06:52:00Z">
        <w:r w:rsidR="002F3D6E">
          <w:t>{</w:t>
        </w:r>
      </w:ins>
    </w:p>
    <w:p w14:paraId="6ACFD41D" w14:textId="6CC0BCC6" w:rsidR="0025208C" w:rsidRDefault="002F3D6E" w:rsidP="002D65F3">
      <w:pPr>
        <w:pStyle w:val="Code"/>
        <w:pPrChange w:id="16611" w:author="Laurence Golding" w:date="2019-05-11T06:51:00Z">
          <w:pPr>
            <w:pStyle w:val="Codesmall"/>
          </w:pPr>
        </w:pPrChange>
      </w:pPr>
      <w:ins w:id="16612" w:author="Laurence Golding" w:date="2019-05-11T06:52:00Z">
        <w:r>
          <w:t xml:space="preserve">      "text": </w:t>
        </w:r>
      </w:ins>
      <w:r w:rsidR="00197743">
        <w:t xml:space="preserve">"{0} calls {1} </w:t>
      </w:r>
      <w:r w:rsidR="0025208C">
        <w:t>but does not use the new string</w:t>
      </w:r>
    </w:p>
    <w:p w14:paraId="6755FD15" w14:textId="63D24E57" w:rsidR="00197743" w:rsidRDefault="0025208C" w:rsidP="002D65F3">
      <w:pPr>
        <w:pStyle w:val="Code"/>
        <w:pPrChange w:id="16613" w:author="Laurence Golding" w:date="2019-05-11T06:51:00Z">
          <w:pPr>
            <w:pStyle w:val="Codesmall"/>
          </w:pPr>
        </w:pPrChange>
      </w:pPr>
      <w:del w:id="16614" w:author="Laurence Golding" w:date="2019-05-11T06:52:00Z">
        <w:r>
          <w:delText xml:space="preserve">           </w:delText>
        </w:r>
      </w:del>
      <w:r>
        <w:t xml:space="preserve">              </w:t>
      </w:r>
      <w:r w:rsidR="00197743">
        <w:t>instance that the method returns.</w:t>
      </w:r>
    </w:p>
    <w:p w14:paraId="3D88E19B" w14:textId="161456F8" w:rsidR="0025208C" w:rsidRDefault="00197743" w:rsidP="002D65F3">
      <w:pPr>
        <w:pStyle w:val="Code"/>
        <w:pPrChange w:id="16615" w:author="Laurence Golding" w:date="2019-05-11T06:51:00Z">
          <w:pPr>
            <w:pStyle w:val="Codesmall"/>
          </w:pPr>
        </w:pPrChange>
      </w:pPr>
      <w:del w:id="16616" w:author="Laurence Golding" w:date="2019-05-11T06:52:00Z">
        <w:r>
          <w:delText xml:space="preserve">           </w:delText>
        </w:r>
      </w:del>
      <w:r>
        <w:t xml:space="preserve">              Pass the instance as an argument to another method,</w:t>
      </w:r>
    </w:p>
    <w:p w14:paraId="68DAF5BB" w14:textId="25592922" w:rsidR="00197743" w:rsidRDefault="0025208C" w:rsidP="002D65F3">
      <w:pPr>
        <w:pStyle w:val="Code"/>
        <w:pPrChange w:id="16617" w:author="Laurence Golding" w:date="2019-05-11T06:51:00Z">
          <w:pPr>
            <w:pStyle w:val="Codesmall"/>
          </w:pPr>
        </w:pPrChange>
      </w:pPr>
      <w:del w:id="16618" w:author="Laurence Golding" w:date="2019-05-11T06:52:00Z">
        <w:r>
          <w:delText xml:space="preserve">           </w:delText>
        </w:r>
      </w:del>
      <w:r>
        <w:t xml:space="preserve">              </w:t>
      </w:r>
      <w:r w:rsidR="00197743">
        <w:t>assign the instance to a variable,</w:t>
      </w:r>
    </w:p>
    <w:p w14:paraId="52BF382B" w14:textId="688BCA4D" w:rsidR="00F67E65" w:rsidRDefault="0025208C" w:rsidP="002D65F3">
      <w:pPr>
        <w:pStyle w:val="Code"/>
        <w:pPrChange w:id="16619" w:author="Laurence Golding" w:date="2019-05-11T06:51:00Z">
          <w:pPr>
            <w:pStyle w:val="Codesmall"/>
          </w:pPr>
        </w:pPrChange>
      </w:pPr>
      <w:del w:id="16620" w:author="Laurence Golding" w:date="2019-05-11T06:52:00Z">
        <w:r>
          <w:delText xml:space="preserve">           </w:delText>
        </w:r>
      </w:del>
      <w:r>
        <w:t xml:space="preserve">              </w:t>
      </w:r>
      <w:r w:rsidR="00197743">
        <w:t>or remove the call if it is unnecessary."</w:t>
      </w:r>
    </w:p>
    <w:p w14:paraId="6B65586C" w14:textId="55DCDAB7" w:rsidR="00DB0777" w:rsidRDefault="00DB0777" w:rsidP="002D65F3">
      <w:pPr>
        <w:pStyle w:val="Code"/>
        <w:pPrChange w:id="16621" w:author="Laurence Golding" w:date="2019-05-11T06:51:00Z">
          <w:pPr>
            <w:pStyle w:val="Codesmall"/>
          </w:pPr>
        </w:pPrChange>
      </w:pPr>
      <w:r>
        <w:t xml:space="preserve">  </w:t>
      </w:r>
      <w:del w:id="16622" w:author="Laurence Golding" w:date="2019-05-11T06:52:00Z">
        <w:r w:rsidR="00F67E65">
          <w:delText>}</w:delText>
        </w:r>
        <w:r w:rsidR="00197743">
          <w:delText xml:space="preserve">    </w:delText>
        </w:r>
      </w:del>
      <w:ins w:id="16623" w:author="Laurence Golding" w:date="2019-05-11T06:52:00Z">
        <w:r>
          <w:t xml:space="preserve">  }</w:t>
        </w:r>
      </w:ins>
    </w:p>
    <w:p w14:paraId="14BF8A28" w14:textId="77777777" w:rsidR="00F4291F" w:rsidRPr="00F4291F" w:rsidRDefault="00197743" w:rsidP="00F67E65">
      <w:pPr>
        <w:pStyle w:val="Codesmall"/>
        <w:rPr>
          <w:del w:id="16624" w:author="Laurence Golding" w:date="2019-05-11T06:52:00Z"/>
        </w:rPr>
      </w:pPr>
      <w:del w:id="16625" w:author="Laurence Golding" w:date="2019-05-11T06:52:00Z">
        <w:r>
          <w:delText>}</w:delText>
        </w:r>
      </w:del>
    </w:p>
    <w:p w14:paraId="1323D4AF" w14:textId="77777777" w:rsidR="00D60DFE" w:rsidRDefault="00C55966" w:rsidP="00B86BC7">
      <w:pPr>
        <w:pStyle w:val="Heading3"/>
        <w:numPr>
          <w:ilvl w:val="2"/>
          <w:numId w:val="2"/>
        </w:numPr>
        <w:rPr>
          <w:del w:id="16626" w:author="Laurence Golding" w:date="2019-05-11T06:52:00Z"/>
        </w:rPr>
      </w:pPr>
      <w:bookmarkStart w:id="16627" w:name="_Ref503366474"/>
      <w:bookmarkStart w:id="16628" w:name="_Ref503366805"/>
      <w:bookmarkStart w:id="16629" w:name="_Toc516224959"/>
      <w:del w:id="16630" w:author="Laurence Golding" w:date="2019-05-11T06:52:00Z">
        <w:r>
          <w:delText>richMessageStrings</w:delText>
        </w:r>
        <w:r w:rsidR="00932BEE">
          <w:delText xml:space="preserve"> property</w:delText>
        </w:r>
        <w:bookmarkEnd w:id="16627"/>
        <w:bookmarkEnd w:id="16628"/>
        <w:bookmarkEnd w:id="16629"/>
      </w:del>
    </w:p>
    <w:p w14:paraId="60A3013C" w14:textId="77777777" w:rsidR="00454769" w:rsidRDefault="00454769" w:rsidP="00454769">
      <w:pPr>
        <w:rPr>
          <w:del w:id="16631" w:author="Laurence Golding" w:date="2019-05-11T06:52:00Z"/>
        </w:rPr>
      </w:pPr>
      <w:del w:id="16632" w:author="Laurence Golding" w:date="2019-05-11T06:52:00Z">
        <w:r>
          <w:delText xml:space="preserve">If a </w:delText>
        </w:r>
        <w:r>
          <w:rPr>
            <w:rStyle w:val="CODEtemp"/>
          </w:rPr>
          <w:delText>rule</w:delText>
        </w:r>
        <w:r>
          <w:delText xml:space="preserve"> object contains a </w:delText>
        </w:r>
        <w:r>
          <w:rPr>
            <w:rStyle w:val="CODEtemp"/>
          </w:rPr>
          <w:delText>message</w:delText>
        </w:r>
        <w:r w:rsidR="00F67E65">
          <w:rPr>
            <w:rStyle w:val="CODEtemp"/>
          </w:rPr>
          <w:delText>Strings</w:delText>
        </w:r>
        <w:r>
          <w:delText xml:space="preserve"> property (§</w:delText>
        </w:r>
        <w:r>
          <w:fldChar w:fldCharType="begin"/>
        </w:r>
        <w:r>
          <w:delInstrText xml:space="preserve"> REF _Ref493345139 \r \h </w:delInstrText>
        </w:r>
        <w:r>
          <w:fldChar w:fldCharType="separate"/>
        </w:r>
        <w:r w:rsidR="00331070">
          <w:delText>3.36.7</w:delText>
        </w:r>
        <w:r>
          <w:fldChar w:fldCharType="end"/>
        </w:r>
        <w:r>
          <w:delText xml:space="preserve">), it </w:delText>
        </w:r>
        <w:r>
          <w:rPr>
            <w:b/>
          </w:rPr>
          <w:delText>MAY</w:delText>
        </w:r>
        <w:r>
          <w:delText xml:space="preserve"> also contain a property named </w:delText>
        </w:r>
        <w:r>
          <w:rPr>
            <w:rStyle w:val="CODEtemp"/>
          </w:rPr>
          <w:delText>richMessage</w:delText>
        </w:r>
        <w:r w:rsidR="00F67E65">
          <w:rPr>
            <w:rStyle w:val="CODEtemp"/>
          </w:rPr>
          <w:delText>String</w:delText>
        </w:r>
        <w:r>
          <w:rPr>
            <w:rStyle w:val="CODEtemp"/>
          </w:rPr>
          <w:delText>s</w:delText>
        </w:r>
        <w:r>
          <w:delText xml:space="preserve"> whose value is a JSON object</w:delText>
        </w:r>
        <w:r w:rsidR="004A12C7">
          <w:delText xml:space="preserve"> (§</w:delText>
        </w:r>
        <w:r w:rsidR="00F67E65">
          <w:fldChar w:fldCharType="begin"/>
        </w:r>
        <w:r w:rsidR="00F67E65">
          <w:delInstrText xml:space="preserve"> REF _Ref508798892 \r \h </w:delInstrText>
        </w:r>
        <w:r w:rsidR="00F67E65">
          <w:fldChar w:fldCharType="separate"/>
        </w:r>
        <w:r w:rsidR="00331070">
          <w:delText>3.5</w:delText>
        </w:r>
        <w:r w:rsidR="00F67E65">
          <w:fldChar w:fldCharType="end"/>
        </w:r>
        <w:r w:rsidR="004A12C7">
          <w:delText>)</w:delText>
        </w:r>
        <w:r>
          <w:delText xml:space="preserve"> consisting of a set of properties with arbitrary names.</w:delText>
        </w:r>
      </w:del>
    </w:p>
    <w:p w14:paraId="68733575" w14:textId="77777777" w:rsidR="00454769" w:rsidRDefault="00454769" w:rsidP="00454769">
      <w:pPr>
        <w:rPr>
          <w:del w:id="16633" w:author="Laurence Golding" w:date="2019-05-11T06:52:00Z"/>
        </w:rPr>
      </w:pPr>
      <w:del w:id="16634" w:author="Laurence Golding" w:date="2019-05-11T06:52:00Z">
        <w:r>
          <w:delText xml:space="preserve">The value of each property </w:delText>
        </w:r>
        <w:r>
          <w:rPr>
            <w:b/>
          </w:rPr>
          <w:delText>SHALL</w:delText>
        </w:r>
        <w:r>
          <w:delText xml:space="preserve"> be a</w:delText>
        </w:r>
        <w:r w:rsidR="00F67E65">
          <w:delText xml:space="preserve"> rich text message string</w:delText>
        </w:r>
        <w:r>
          <w:delText xml:space="preserve"> (§</w:delText>
        </w:r>
        <w:r>
          <w:fldChar w:fldCharType="begin"/>
        </w:r>
        <w:r>
          <w:delInstrText xml:space="preserve"> REF _Ref503354606 \r \h </w:delInstrText>
        </w:r>
        <w:r>
          <w:fldChar w:fldCharType="separate"/>
        </w:r>
        <w:r w:rsidR="00331070">
          <w:delText>3.9.3</w:delText>
        </w:r>
        <w:r>
          <w:fldChar w:fldCharType="end"/>
        </w:r>
        <w:r w:rsidR="00F67E65">
          <w:delText>)</w:delText>
        </w:r>
        <w:r>
          <w:delText>.</w:delText>
        </w:r>
        <w:r w:rsidR="00F67E65">
          <w:delText xml:space="preserve"> As with any message string, it </w:delText>
        </w:r>
        <w:r w:rsidR="00F67E65">
          <w:rPr>
            <w:b/>
          </w:rPr>
          <w:delText>MAY</w:delText>
        </w:r>
        <w:r w:rsidR="00F67E65">
          <w:delText xml:space="preserve"> contain placeholders (§</w:delText>
        </w:r>
        <w:r w:rsidR="00F67E65">
          <w:fldChar w:fldCharType="begin"/>
        </w:r>
        <w:r w:rsidR="00F67E65">
          <w:delInstrText xml:space="preserve"> REF _Ref508810893 \r \h </w:delInstrText>
        </w:r>
        <w:r w:rsidR="00F67E65">
          <w:fldChar w:fldCharType="separate"/>
        </w:r>
        <w:r w:rsidR="00331070">
          <w:delText>3.9.4</w:delText>
        </w:r>
        <w:r w:rsidR="00F67E65">
          <w:fldChar w:fldCharType="end"/>
        </w:r>
        <w:r w:rsidR="00F67E65">
          <w:delText>) and embedded links (§</w:delText>
        </w:r>
        <w:r w:rsidR="00F67E65">
          <w:fldChar w:fldCharType="begin"/>
        </w:r>
        <w:r w:rsidR="00F67E65">
          <w:delInstrText xml:space="preserve"> REF _Ref508810900 \r \h </w:delInstrText>
        </w:r>
        <w:r w:rsidR="00F67E65">
          <w:fldChar w:fldCharType="separate"/>
        </w:r>
        <w:r w:rsidR="00331070">
          <w:delText>3.9.5</w:delText>
        </w:r>
        <w:r w:rsidR="00F67E65">
          <w:fldChar w:fldCharType="end"/>
        </w:r>
        <w:r w:rsidR="00F67E65">
          <w:delText>).</w:delText>
        </w:r>
      </w:del>
    </w:p>
    <w:p w14:paraId="26D6C177" w14:textId="77777777" w:rsidR="00454769" w:rsidRDefault="00454769" w:rsidP="00454769">
      <w:pPr>
        <w:rPr>
          <w:del w:id="16635" w:author="Laurence Golding" w:date="2019-05-11T06:52:00Z"/>
        </w:rPr>
      </w:pPr>
      <w:del w:id="16636" w:author="Laurence Golding" w:date="2019-05-11T06:52:00Z">
        <w:r>
          <w:delText>The rules governing the set of</w:delText>
        </w:r>
        <w:r w:rsidR="00F67E65">
          <w:delText xml:space="preserve"> property</w:delText>
        </w:r>
        <w:r>
          <w:delText xml:space="preserve"> names appearing in the </w:delText>
        </w:r>
        <w:r>
          <w:rPr>
            <w:rStyle w:val="CODEtemp"/>
          </w:rPr>
          <w:delText>richMessage</w:delText>
        </w:r>
        <w:r w:rsidR="00F67E65">
          <w:rPr>
            <w:rStyle w:val="CODEtemp"/>
          </w:rPr>
          <w:delText>Strings</w:delText>
        </w:r>
        <w:r>
          <w:delText xml:space="preserve"> property are the same as those for the </w:delText>
        </w:r>
        <w:r>
          <w:rPr>
            <w:rStyle w:val="CODEtemp"/>
          </w:rPr>
          <w:delText>message</w:delText>
        </w:r>
        <w:r w:rsidR="00F67E65">
          <w:rPr>
            <w:rStyle w:val="CODEtemp"/>
          </w:rPr>
          <w:delText>String</w:delText>
        </w:r>
        <w:r>
          <w:rPr>
            <w:rStyle w:val="CODEtemp"/>
          </w:rPr>
          <w:delText>s</w:delText>
        </w:r>
        <w:r>
          <w:delText xml:space="preserve"> property.</w:delText>
        </w:r>
      </w:del>
    </w:p>
    <w:p w14:paraId="17C8C4A8" w14:textId="77777777" w:rsidR="00454769" w:rsidRDefault="00CA3AC5" w:rsidP="00454769">
      <w:pPr>
        <w:rPr>
          <w:del w:id="16637" w:author="Laurence Golding" w:date="2019-05-11T06:52:00Z"/>
        </w:rPr>
      </w:pPr>
      <w:del w:id="16638" w:author="Laurence Golding" w:date="2019-05-11T06:52:00Z">
        <w:r>
          <w:delText>SARIF consumer</w:delText>
        </w:r>
        <w:r w:rsidR="00E61170">
          <w:delText>s</w:delText>
        </w:r>
        <w:r w:rsidR="00454769">
          <w:delText xml:space="preserve"> that cannot render rich text </w:delText>
        </w:r>
        <w:r w:rsidR="00454769">
          <w:rPr>
            <w:b/>
          </w:rPr>
          <w:delText>SHALL</w:delText>
        </w:r>
        <w:r w:rsidR="00454769">
          <w:delText xml:space="preserve"> ignore the </w:delText>
        </w:r>
        <w:r w:rsidR="00454769">
          <w:rPr>
            <w:rStyle w:val="CODEtemp"/>
          </w:rPr>
          <w:delText>richMessage</w:delText>
        </w:r>
        <w:r w:rsidR="00F67E65">
          <w:rPr>
            <w:rStyle w:val="CODEtemp"/>
          </w:rPr>
          <w:delText>String</w:delText>
        </w:r>
        <w:r w:rsidR="00454769">
          <w:rPr>
            <w:rStyle w:val="CODEtemp"/>
          </w:rPr>
          <w:delText>s</w:delText>
        </w:r>
        <w:r w:rsidR="00454769">
          <w:delText xml:space="preserve"> property and use the </w:delText>
        </w:r>
        <w:r w:rsidR="00454769">
          <w:rPr>
            <w:rStyle w:val="CODEtemp"/>
          </w:rPr>
          <w:delText>message</w:delText>
        </w:r>
        <w:r w:rsidR="00F67E65">
          <w:rPr>
            <w:rStyle w:val="CODEtemp"/>
          </w:rPr>
          <w:delText>String</w:delText>
        </w:r>
        <w:r w:rsidR="00454769">
          <w:rPr>
            <w:rStyle w:val="CODEtemp"/>
          </w:rPr>
          <w:delText>s</w:delText>
        </w:r>
        <w:r w:rsidR="00454769">
          <w:delText xml:space="preserve"> property instead. For this reason, every property name that appears in the </w:delText>
        </w:r>
        <w:r w:rsidR="00454769">
          <w:rPr>
            <w:rStyle w:val="CODEtemp"/>
          </w:rPr>
          <w:delText>richMessage</w:delText>
        </w:r>
        <w:r w:rsidR="00F67E65">
          <w:rPr>
            <w:rStyle w:val="CODEtemp"/>
          </w:rPr>
          <w:delText>String</w:delText>
        </w:r>
        <w:r w:rsidR="00454769">
          <w:rPr>
            <w:rStyle w:val="CODEtemp"/>
          </w:rPr>
          <w:delText>s</w:delText>
        </w:r>
        <w:r w:rsidR="00454769">
          <w:delText xml:space="preserve"> property </w:delText>
        </w:r>
        <w:r w:rsidR="00454769">
          <w:rPr>
            <w:b/>
          </w:rPr>
          <w:delText>SHALL</w:delText>
        </w:r>
        <w:r w:rsidR="00454769">
          <w:delText xml:space="preserve"> also appear in the </w:delText>
        </w:r>
        <w:r w:rsidR="00454769">
          <w:rPr>
            <w:rStyle w:val="CODEtemp"/>
          </w:rPr>
          <w:delText>message</w:delText>
        </w:r>
        <w:r w:rsidR="00F67E65">
          <w:rPr>
            <w:rStyle w:val="CODEtemp"/>
          </w:rPr>
          <w:delText>Strings</w:delText>
        </w:r>
        <w:r w:rsidR="00454769">
          <w:delText xml:space="preserve"> property. </w:delText>
        </w:r>
        <w:r>
          <w:delText>SARIF c</w:delText>
        </w:r>
        <w:r w:rsidR="00454769">
          <w:delText>onsumer</w:delText>
        </w:r>
        <w:r w:rsidR="00E61170">
          <w:delText>s</w:delText>
        </w:r>
        <w:r w:rsidR="00454769">
          <w:delText xml:space="preserve"> that can render rich text </w:delText>
        </w:r>
        <w:r w:rsidR="00454769">
          <w:rPr>
            <w:b/>
          </w:rPr>
          <w:delText>SHOULD</w:delText>
        </w:r>
        <w:r w:rsidR="00454769">
          <w:delText xml:space="preserve"> use the </w:delText>
        </w:r>
        <w:r w:rsidR="00454769">
          <w:rPr>
            <w:rStyle w:val="CODEtemp"/>
          </w:rPr>
          <w:delText>richMessage</w:delText>
        </w:r>
        <w:r w:rsidR="00F67E65">
          <w:rPr>
            <w:rStyle w:val="CODEtemp"/>
          </w:rPr>
          <w:delText>String</w:delText>
        </w:r>
        <w:r w:rsidR="00454769">
          <w:rPr>
            <w:rStyle w:val="CODEtemp"/>
          </w:rPr>
          <w:delText>s</w:delText>
        </w:r>
        <w:r w:rsidR="00454769">
          <w:delText xml:space="preserve"> property, assuming they take appropriate measures to address security issues such as those discussed in §</w:delText>
        </w:r>
        <w:r w:rsidR="00454769">
          <w:fldChar w:fldCharType="begin"/>
        </w:r>
        <w:r w:rsidR="00454769">
          <w:delInstrText xml:space="preserve"> REF _Ref503355198 \r \h </w:delInstrText>
        </w:r>
        <w:r w:rsidR="00454769">
          <w:fldChar w:fldCharType="separate"/>
        </w:r>
        <w:r w:rsidR="00331070">
          <w:delText>3.9.3.2</w:delText>
        </w:r>
        <w:r w:rsidR="00454769">
          <w:fldChar w:fldCharType="end"/>
        </w:r>
        <w:r w:rsidR="00454769">
          <w:delText>.</w:delText>
        </w:r>
      </w:del>
    </w:p>
    <w:p w14:paraId="3311F561" w14:textId="2AAC5D40" w:rsidR="00197743" w:rsidRDefault="00F67E65" w:rsidP="002D65F3">
      <w:pPr>
        <w:pStyle w:val="Code"/>
        <w:rPr>
          <w:ins w:id="16639" w:author="Laurence Golding" w:date="2019-05-11T06:52:00Z"/>
        </w:rPr>
      </w:pPr>
      <w:ins w:id="16640" w:author="Laurence Golding" w:date="2019-05-11T06:52:00Z">
        <w:r>
          <w:t xml:space="preserve">  }</w:t>
        </w:r>
        <w:r w:rsidR="00197743">
          <w:t xml:space="preserve">    </w:t>
        </w:r>
      </w:ins>
    </w:p>
    <w:p w14:paraId="18AAD2C6" w14:textId="52FF5A09" w:rsidR="00F4291F" w:rsidRPr="00F4291F" w:rsidRDefault="00197743" w:rsidP="002D65F3">
      <w:pPr>
        <w:pStyle w:val="Code"/>
        <w:rPr>
          <w:ins w:id="16641" w:author="Laurence Golding" w:date="2019-05-11T06:52:00Z"/>
        </w:rPr>
      </w:pPr>
      <w:ins w:id="16642" w:author="Laurence Golding" w:date="2019-05-11T06:52:00Z">
        <w:r>
          <w:t>}</w:t>
        </w:r>
      </w:ins>
    </w:p>
    <w:p w14:paraId="207C80A3" w14:textId="4FE491C1" w:rsidR="00B86BC7" w:rsidRDefault="00B86BC7" w:rsidP="00B86BC7">
      <w:pPr>
        <w:pStyle w:val="Heading3"/>
      </w:pPr>
      <w:bookmarkStart w:id="16643" w:name="_Toc8367360"/>
      <w:bookmarkStart w:id="16644" w:name="_Toc516224960"/>
      <w:r>
        <w:t>help</w:t>
      </w:r>
      <w:r w:rsidR="00326BD5">
        <w:t>Uri</w:t>
      </w:r>
      <w:r>
        <w:t xml:space="preserve"> property</w:t>
      </w:r>
      <w:bookmarkEnd w:id="16643"/>
      <w:bookmarkEnd w:id="16644"/>
    </w:p>
    <w:p w14:paraId="782A7DB1" w14:textId="70DA43E0" w:rsidR="0025208C" w:rsidRDefault="0025208C" w:rsidP="0025208C">
      <w:r>
        <w:t xml:space="preserve">A </w:t>
      </w:r>
      <w:del w:id="16645" w:author="Laurence Golding" w:date="2019-05-11T06:52:00Z">
        <w:r w:rsidRPr="0025208C">
          <w:rPr>
            <w:rStyle w:val="CODEtemp"/>
          </w:rPr>
          <w:delText>rule</w:delText>
        </w:r>
      </w:del>
      <w:ins w:id="16646" w:author="Laurence Golding" w:date="2019-05-11T06:52:00Z">
        <w:r w:rsidR="00140FC5">
          <w:rPr>
            <w:rStyle w:val="CODEtemp"/>
          </w:rPr>
          <w:t>reportingDescriptor</w:t>
        </w:r>
      </w:ins>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del w:id="16647" w:author="Laurence Golding" w:date="2019-05-11T06:52:00Z">
        <w:r w:rsidR="00326BD5">
          <w:delText>string</w:delText>
        </w:r>
      </w:del>
      <w:ins w:id="16648" w:author="Laurence Golding" w:date="2019-05-11T06:52:00Z">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9127C">
          <w:t>3.5.1</w:t>
        </w:r>
        <w:r w:rsidR="003E3062">
          <w:fldChar w:fldCharType="end"/>
        </w:r>
        <w:r w:rsidR="003E3062">
          <w:t>)</w:t>
        </w:r>
      </w:ins>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del w:id="16649" w:author="Laurence Golding" w:date="2019-05-11T06:52:00Z">
        <w:r>
          <w:delText>rul</w:delText>
        </w:r>
        <w:r w:rsidR="007A603D">
          <w:delText>e</w:delText>
        </w:r>
      </w:del>
      <w:ins w:id="16650" w:author="Laurence Golding" w:date="2019-05-11T06:52:00Z">
        <w:r w:rsidR="00140FC5">
          <w:t xml:space="preserve">reporting </w:t>
        </w:r>
        <w:r w:rsidR="00655AC9">
          <w:t>item</w:t>
        </w:r>
      </w:ins>
      <w:r>
        <w:t>.</w:t>
      </w:r>
    </w:p>
    <w:p w14:paraId="771BB717" w14:textId="1ECE39EF" w:rsidR="0025208C" w:rsidRDefault="0025208C" w:rsidP="0025208C">
      <w:pPr>
        <w:pStyle w:val="Note"/>
      </w:pPr>
      <w:r>
        <w:t>NOTE</w:t>
      </w:r>
      <w:ins w:id="16651" w:author="Laurence Golding" w:date="2019-05-11T06:52:00Z">
        <w:r w:rsidR="003E3062">
          <w:t xml:space="preserve"> 1</w:t>
        </w:r>
      </w:ins>
      <w:r w:rsidR="006679CA">
        <w:t>:</w:t>
      </w:r>
      <w:r>
        <w:t xml:space="preserve"> The documentation might include examples, contact information for the </w:t>
      </w:r>
      <w:del w:id="16652" w:author="Laurence Golding" w:date="2019-05-11T06:52:00Z">
        <w:r>
          <w:delText xml:space="preserve">rule </w:delText>
        </w:r>
      </w:del>
      <w:r>
        <w:t>authors, and links to additional information</w:t>
      </w:r>
      <w:del w:id="16653" w:author="Laurence Golding" w:date="2019-05-11T06:52:00Z">
        <w:r>
          <w:delText xml:space="preserve"> about the rule</w:delText>
        </w:r>
      </w:del>
      <w:r>
        <w:t>.</w:t>
      </w:r>
    </w:p>
    <w:p w14:paraId="7F243912" w14:textId="140B5FB3" w:rsidR="003E3062" w:rsidRPr="003E3062" w:rsidRDefault="003E3062" w:rsidP="003E3062">
      <w:pPr>
        <w:pStyle w:val="Note"/>
        <w:rPr>
          <w:ins w:id="16654" w:author="Laurence Golding" w:date="2019-05-11T06:52:00Z"/>
        </w:rPr>
      </w:pPr>
      <w:ins w:id="16655" w:author="Laurence Golding" w:date="2019-05-11T06:52:00Z">
        <w:r>
          <w:t>NOTE 2: This property is localizable so that help information in different languages can be viewed at different URIs.</w:t>
        </w:r>
      </w:ins>
    </w:p>
    <w:p w14:paraId="5B1B3F17" w14:textId="329CA208" w:rsidR="006679CA" w:rsidRDefault="006679CA" w:rsidP="00B86BC7">
      <w:pPr>
        <w:pStyle w:val="Heading3"/>
      </w:pPr>
      <w:bookmarkStart w:id="16656" w:name="_Ref503364566"/>
      <w:bookmarkStart w:id="16657" w:name="_Toc8367361"/>
      <w:bookmarkStart w:id="16658" w:name="_Toc516224961"/>
      <w:r>
        <w:t>help property</w:t>
      </w:r>
      <w:bookmarkEnd w:id="16656"/>
      <w:bookmarkEnd w:id="16657"/>
      <w:bookmarkEnd w:id="16658"/>
    </w:p>
    <w:p w14:paraId="681BD68F" w14:textId="0590A9F3" w:rsidR="006679CA" w:rsidRDefault="006679CA" w:rsidP="006679CA">
      <w:r>
        <w:t xml:space="preserve">A </w:t>
      </w:r>
      <w:del w:id="16659" w:author="Laurence Golding" w:date="2019-05-11T06:52:00Z">
        <w:r w:rsidRPr="006679CA">
          <w:rPr>
            <w:rStyle w:val="CODEtemp"/>
          </w:rPr>
          <w:delText>rule</w:delText>
        </w:r>
      </w:del>
      <w:ins w:id="16660" w:author="Laurence Golding" w:date="2019-05-11T06:52:00Z">
        <w:r w:rsidR="009B4557">
          <w:rPr>
            <w:rStyle w:val="CODEtemp"/>
          </w:rPr>
          <w:t>reportingDescriptor</w:t>
        </w:r>
      </w:ins>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del w:id="16661" w:author="Laurence Golding" w:date="2019-05-11T06:52:00Z">
        <w:r w:rsidR="00EE4410" w:rsidRPr="00C1379D">
          <w:rPr>
            <w:rStyle w:val="CODEtemp"/>
          </w:rPr>
          <w:delText>message</w:delText>
        </w:r>
        <w:r w:rsidR="00EE4410">
          <w:delText xml:space="preserve"> </w:delText>
        </w:r>
        <w:r w:rsidR="00C1379D">
          <w:delText xml:space="preserve">object </w:delText>
        </w:r>
        <w:r w:rsidR="00EE4410">
          <w:delText>(</w:delText>
        </w:r>
        <w:r w:rsidR="00EE4410" w:rsidRPr="0025208C">
          <w:delText>§</w:delText>
        </w:r>
        <w:r w:rsidR="00C1379D">
          <w:fldChar w:fldCharType="begin"/>
        </w:r>
        <w:r w:rsidR="00C1379D">
          <w:delInstrText xml:space="preserve"> REF _Ref508814664 \r \h </w:delInstrText>
        </w:r>
        <w:r w:rsidR="00C1379D">
          <w:fldChar w:fldCharType="separate"/>
        </w:r>
        <w:r w:rsidR="00331070">
          <w:delText>3.9</w:delText>
        </w:r>
        <w:r w:rsidR="00C1379D">
          <w:fldChar w:fldCharType="end"/>
        </w:r>
      </w:del>
      <w:ins w:id="16662" w:author="Laurence Golding" w:date="2019-05-11T06:52:00Z">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9127C">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9127C">
          <w:t>3.12.2</w:t>
        </w:r>
        <w:r w:rsidR="003E3062">
          <w:fldChar w:fldCharType="end"/>
        </w:r>
      </w:ins>
      <w:r w:rsidR="00EE4410">
        <w:t xml:space="preserve">) </w:t>
      </w:r>
      <w:r>
        <w:t xml:space="preserve">which provides the </w:t>
      </w:r>
      <w:r w:rsidR="001C0F56">
        <w:t xml:space="preserve">primary </w:t>
      </w:r>
      <w:r>
        <w:t xml:space="preserve">documentation for the </w:t>
      </w:r>
      <w:del w:id="16663" w:author="Laurence Golding" w:date="2019-05-11T06:52:00Z">
        <w:r>
          <w:delText>rule</w:delText>
        </w:r>
      </w:del>
      <w:ins w:id="16664" w:author="Laurence Golding" w:date="2019-05-11T06:52:00Z">
        <w:r w:rsidR="00140FC5">
          <w:t>reporting item</w:t>
        </w:r>
      </w:ins>
      <w:r>
        <w:t>.</w:t>
      </w:r>
    </w:p>
    <w:p w14:paraId="70A0CAEF" w14:textId="08EDF4AF" w:rsidR="006679CA" w:rsidRDefault="006679CA" w:rsidP="006679CA">
      <w:pPr>
        <w:pStyle w:val="Note"/>
      </w:pPr>
      <w:r>
        <w:t xml:space="preserve">NOTE: This property is useful when help information is not available at a URI, for example, </w:t>
      </w:r>
      <w:del w:id="16665" w:author="Laurence Golding" w:date="2019-05-11T06:52:00Z">
        <w:r>
          <w:delText>when</w:delText>
        </w:r>
      </w:del>
      <w:ins w:id="16666" w:author="Laurence Golding" w:date="2019-05-11T06:52:00Z">
        <w:r w:rsidR="00140FC5">
          <w:t>in</w:t>
        </w:r>
      </w:ins>
      <w:r w:rsidR="00140FC5">
        <w:t xml:space="preserve"> the </w:t>
      </w:r>
      <w:del w:id="16667" w:author="Laurence Golding" w:date="2019-05-11T06:52:00Z">
        <w:r>
          <w:delText>rule is</w:delText>
        </w:r>
      </w:del>
      <w:ins w:id="16668" w:author="Laurence Golding" w:date="2019-05-11T06:52:00Z">
        <w:r w:rsidR="00140FC5">
          <w:t>case of</w:t>
        </w:r>
      </w:ins>
      <w:r>
        <w:t xml:space="preserve"> a custom rule written by a developer, as opposed to one supplied by the tool vendor.</w:t>
      </w:r>
    </w:p>
    <w:p w14:paraId="4DB831BD" w14:textId="2BD0A0C9" w:rsidR="00164CCB" w:rsidRDefault="00164CCB" w:rsidP="00B86BC7">
      <w:pPr>
        <w:pStyle w:val="Heading3"/>
      </w:pPr>
      <w:bookmarkStart w:id="16669" w:name="_Ref508894471"/>
      <w:bookmarkStart w:id="16670" w:name="_Ref4233655"/>
      <w:bookmarkStart w:id="16671" w:name="_Toc8367362"/>
      <w:bookmarkStart w:id="16672" w:name="_Toc516224962"/>
      <w:del w:id="16673" w:author="Laurence Golding" w:date="2019-05-11T06:52:00Z">
        <w:r>
          <w:delText>configuration</w:delText>
        </w:r>
      </w:del>
      <w:ins w:id="16674" w:author="Laurence Golding" w:date="2019-05-11T06:52:00Z">
        <w:r w:rsidR="00140FC5">
          <w:t>defaultConfiguration</w:t>
        </w:r>
      </w:ins>
      <w:r w:rsidR="00140FC5">
        <w:t xml:space="preserve"> </w:t>
      </w:r>
      <w:r>
        <w:t>property</w:t>
      </w:r>
      <w:bookmarkEnd w:id="16669"/>
      <w:bookmarkEnd w:id="16670"/>
      <w:bookmarkEnd w:id="16671"/>
      <w:bookmarkEnd w:id="16672"/>
    </w:p>
    <w:p w14:paraId="566C2663" w14:textId="200A80AC" w:rsidR="00D41895" w:rsidRDefault="00D41895" w:rsidP="00D41895">
      <w:r w:rsidRPr="000A7DA8">
        <w:t xml:space="preserve">A </w:t>
      </w:r>
      <w:del w:id="16675" w:author="Laurence Golding" w:date="2019-05-11T06:52:00Z">
        <w:r>
          <w:rPr>
            <w:rStyle w:val="CODEtemp"/>
          </w:rPr>
          <w:delText>rule</w:delText>
        </w:r>
      </w:del>
      <w:ins w:id="16676" w:author="Laurence Golding" w:date="2019-05-11T06:52:00Z">
        <w:r w:rsidR="00140FC5">
          <w:rPr>
            <w:rStyle w:val="CODEtemp"/>
          </w:rPr>
          <w:t>reportingDescriptor</w:t>
        </w:r>
      </w:ins>
      <w:r w:rsidR="00140FC5" w:rsidRPr="000A7DA8">
        <w:t xml:space="preserve"> </w:t>
      </w:r>
      <w:r w:rsidRPr="000A7DA8">
        <w:t xml:space="preserve">object </w:t>
      </w:r>
      <w:r w:rsidRPr="000A7DA8">
        <w:rPr>
          <w:b/>
        </w:rPr>
        <w:t>MAY</w:t>
      </w:r>
      <w:r w:rsidRPr="000A7DA8">
        <w:t xml:space="preserve"> contain a property named </w:t>
      </w:r>
      <w:del w:id="16677" w:author="Laurence Golding" w:date="2019-05-11T06:52:00Z">
        <w:r>
          <w:rPr>
            <w:rStyle w:val="CODEtemp"/>
          </w:rPr>
          <w:delText>configuration</w:delText>
        </w:r>
      </w:del>
      <w:ins w:id="16678" w:author="Laurence Golding" w:date="2019-05-11T06:52:00Z">
        <w:r w:rsidR="00140FC5">
          <w:rPr>
            <w:rStyle w:val="CODEtemp"/>
          </w:rPr>
          <w:t>defaultC</w:t>
        </w:r>
        <w:r>
          <w:rPr>
            <w:rStyle w:val="CODEtemp"/>
          </w:rPr>
          <w:t>onfiguration</w:t>
        </w:r>
      </w:ins>
      <w:r w:rsidRPr="000A7DA8">
        <w:t xml:space="preserve"> whose value is </w:t>
      </w:r>
      <w:r>
        <w:t xml:space="preserve">a </w:t>
      </w:r>
      <w:del w:id="16679" w:author="Laurence Golding" w:date="2019-05-11T06:52:00Z">
        <w:r w:rsidRPr="003B4B17">
          <w:rPr>
            <w:rStyle w:val="CODEtemp"/>
          </w:rPr>
          <w:delText>ruleConfiguration</w:delText>
        </w:r>
      </w:del>
      <w:ins w:id="16680" w:author="Laurence Golding" w:date="2019-05-11T06:52:00Z">
        <w:r w:rsidR="00053C0F">
          <w:rPr>
            <w:rStyle w:val="CODEtemp"/>
          </w:rPr>
          <w:t>reporting</w:t>
        </w:r>
        <w:r w:rsidRPr="003B4B17">
          <w:rPr>
            <w:rStyle w:val="CODEtemp"/>
          </w:rPr>
          <w:t>Configuration</w:t>
        </w:r>
      </w:ins>
      <w:r>
        <w:t xml:space="preserve"> object (§</w:t>
      </w:r>
      <w:r>
        <w:fldChar w:fldCharType="begin"/>
      </w:r>
      <w:r>
        <w:instrText xml:space="preserve"> REF _Ref508894720 \r \h </w:instrText>
      </w:r>
      <w:r>
        <w:fldChar w:fldCharType="separate"/>
      </w:r>
      <w:r w:rsidR="0009127C">
        <w:t>3.</w:t>
      </w:r>
      <w:del w:id="16681" w:author="Laurence Golding" w:date="2019-05-11T06:52:00Z">
        <w:r w:rsidR="00331070">
          <w:delText>37</w:delText>
        </w:r>
      </w:del>
      <w:ins w:id="16682" w:author="Laurence Golding" w:date="2019-05-11T06:52:00Z">
        <w:r w:rsidR="0009127C">
          <w:t>50</w:t>
        </w:r>
      </w:ins>
      <w:r>
        <w:fldChar w:fldCharType="end"/>
      </w:r>
      <w:r>
        <w:t>)</w:t>
      </w:r>
      <w:r w:rsidRPr="000A7DA8">
        <w:t>.</w:t>
      </w:r>
    </w:p>
    <w:p w14:paraId="7BA3CFE9" w14:textId="4DF7164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9127C">
        <w:t>3.</w:t>
      </w:r>
      <w:del w:id="16683" w:author="Laurence Golding" w:date="2019-05-11T06:52:00Z">
        <w:r w:rsidR="00331070">
          <w:delText>37</w:delText>
        </w:r>
      </w:del>
      <w:ins w:id="16684" w:author="Laurence Golding" w:date="2019-05-11T06:52:00Z">
        <w:r w:rsidR="0009127C">
          <w:t>50</w:t>
        </w:r>
      </w:ins>
      <w:r>
        <w:fldChar w:fldCharType="end"/>
      </w:r>
      <w:r>
        <w:t>.</w:t>
      </w:r>
    </w:p>
    <w:p w14:paraId="1B1EBEA8" w14:textId="77777777" w:rsidR="00B86BC7" w:rsidRDefault="00B86BC7" w:rsidP="00B86BC7">
      <w:pPr>
        <w:pStyle w:val="Heading3"/>
        <w:numPr>
          <w:ilvl w:val="2"/>
          <w:numId w:val="2"/>
        </w:numPr>
        <w:rPr>
          <w:del w:id="16685" w:author="Laurence Golding" w:date="2019-05-11T06:52:00Z"/>
        </w:rPr>
      </w:pPr>
      <w:bookmarkStart w:id="16686" w:name="_Toc516224963"/>
      <w:del w:id="16687" w:author="Laurence Golding" w:date="2019-05-11T06:52:00Z">
        <w:r>
          <w:delText>properties property</w:delText>
        </w:r>
        <w:bookmarkEnd w:id="16686"/>
      </w:del>
    </w:p>
    <w:p w14:paraId="0AFF06D6" w14:textId="058503CF" w:rsidR="00B110A0" w:rsidRDefault="0025208C" w:rsidP="00D41895">
      <w:pPr>
        <w:rPr>
          <w:ins w:id="16688" w:author="Laurence Golding" w:date="2019-05-11T06:52:00Z"/>
        </w:rPr>
      </w:pPr>
      <w:del w:id="16689" w:author="Laurence Golding" w:date="2019-05-11T06:52:00Z">
        <w:r w:rsidRPr="0025208C">
          <w:delText>A</w:delText>
        </w:r>
      </w:del>
      <w:ins w:id="16690" w:author="Laurence Golding" w:date="2019-05-11T06:52:00Z">
        <w:r w:rsidR="00B110A0">
          <w:t>The</w:t>
        </w:r>
      </w:ins>
      <w:r w:rsidR="00B110A0">
        <w:t xml:space="preserve"> </w:t>
      </w:r>
      <w:r w:rsidR="00D8394B">
        <w:rPr>
          <w:rPrChange w:id="16691" w:author="Laurence Golding" w:date="2019-05-11T06:51:00Z">
            <w:rPr>
              <w:rStyle w:val="CODEtemp"/>
            </w:rPr>
          </w:rPrChange>
        </w:rPr>
        <w:t>rule</w:t>
      </w:r>
      <w:ins w:id="16692" w:author="Laurence Golding" w:date="2019-05-11T06:52:00Z">
        <w:r w:rsidR="00D8394B">
          <w:t xml:space="preserve">- or notification-specific </w:t>
        </w:r>
        <w:r w:rsidR="00B110A0">
          <w:t xml:space="preserve">configuration parameters for a </w:t>
        </w:r>
        <w:r w:rsidR="00050AEC" w:rsidRPr="00050AEC">
          <w:rPr>
            <w:rStyle w:val="CODEtemp"/>
          </w:rPr>
          <w:t>reportingDescriptor</w:t>
        </w:r>
        <w:r w:rsidR="00B110A0">
          <w:t xml:space="preserve">, if any, </w:t>
        </w:r>
        <w:r w:rsidR="00B110A0">
          <w:rPr>
            <w:b/>
          </w:rPr>
          <w:t>SHALL NOT</w:t>
        </w:r>
        <w:r w:rsidR="00B110A0">
          <w:t xml:space="preserve"> be stored in </w:t>
        </w:r>
        <w:r w:rsidR="00050AEC">
          <w:t>its</w:t>
        </w:r>
        <w:r w:rsidR="00B110A0">
          <w:t xml:space="preserve"> property bag (</w:t>
        </w:r>
        <w:r w:rsidR="00B110A0" w:rsidRPr="0025208C">
          <w:t>§</w:t>
        </w:r>
        <w:r w:rsidR="00B110A0">
          <w:fldChar w:fldCharType="begin"/>
        </w:r>
        <w:r w:rsidR="00B110A0">
          <w:instrText xml:space="preserve"> REF _Ref493408960 \r \h </w:instrText>
        </w:r>
        <w:r w:rsidR="00B110A0">
          <w:fldChar w:fldCharType="separate"/>
        </w:r>
        <w:r w:rsidR="0009127C">
          <w:t>3.8</w:t>
        </w:r>
        <w:r w:rsidR="00B110A0">
          <w:fldChar w:fldCharType="end"/>
        </w:r>
        <w:r w:rsidR="00B110A0">
          <w:t xml:space="preserve">) Rather, they </w:t>
        </w:r>
        <w:r w:rsidR="00B110A0">
          <w:rPr>
            <w:b/>
          </w:rPr>
          <w:t>SHALL</w:t>
        </w:r>
        <w:r w:rsidR="00B110A0">
          <w:t xml:space="preserve"> be stored in </w:t>
        </w:r>
        <w:r w:rsidR="00050AEC">
          <w:rPr>
            <w:rStyle w:val="CODEtemp"/>
          </w:rPr>
          <w:t>default</w:t>
        </w:r>
        <w:r w:rsidR="00B110A0" w:rsidRPr="00D603A6">
          <w:rPr>
            <w:rStyle w:val="CODEtemp"/>
          </w:rPr>
          <w:t>Configuration.parameters</w:t>
        </w:r>
        <w:r w:rsidR="00B110A0">
          <w:t xml:space="preserve"> (</w:t>
        </w:r>
        <w:r w:rsidR="00B110A0" w:rsidRPr="0025208C">
          <w:t>§</w:t>
        </w:r>
        <w:r w:rsidR="00B110A0">
          <w:fldChar w:fldCharType="begin"/>
        </w:r>
        <w:r w:rsidR="00B110A0">
          <w:instrText xml:space="preserve"> REF _Ref508894764 \r \h </w:instrText>
        </w:r>
        <w:r w:rsidR="00B110A0">
          <w:fldChar w:fldCharType="separate"/>
        </w:r>
        <w:r w:rsidR="0009127C">
          <w:t>3.50.5</w:t>
        </w:r>
        <w:r w:rsidR="00B110A0">
          <w:fldChar w:fldCharType="end"/>
        </w:r>
        <w:r w:rsidR="00B110A0">
          <w:t>).</w:t>
        </w:r>
      </w:ins>
    </w:p>
    <w:p w14:paraId="54BE3E31" w14:textId="7ACB2A83" w:rsidR="00BB1DE4" w:rsidRDefault="00BB1DE4" w:rsidP="00BB1DE4">
      <w:pPr>
        <w:pStyle w:val="Heading3"/>
        <w:rPr>
          <w:ins w:id="16693" w:author="Laurence Golding" w:date="2019-05-11T06:52:00Z"/>
        </w:rPr>
      </w:pPr>
      <w:bookmarkStart w:id="16694" w:name="_Ref5367241"/>
      <w:bookmarkStart w:id="16695" w:name="_Toc8367363"/>
      <w:ins w:id="16696" w:author="Laurence Golding" w:date="2019-05-11T06:52:00Z">
        <w:r>
          <w:t>relationships property</w:t>
        </w:r>
        <w:bookmarkEnd w:id="16694"/>
        <w:bookmarkEnd w:id="16695"/>
      </w:ins>
    </w:p>
    <w:p w14:paraId="5F2ACC30" w14:textId="7B7BBE1B" w:rsidR="00BB1DE4" w:rsidRPr="00BB1DE4" w:rsidRDefault="00BB1DE4" w:rsidP="00BB1DE4">
      <w:ins w:id="16697" w:author="Laurence Golding" w:date="2019-05-11T06:52:00Z">
        <w:r>
          <w:t xml:space="preserve">A </w:t>
        </w:r>
        <w:r>
          <w:rPr>
            <w:rStyle w:val="CODEtemp"/>
          </w:rPr>
          <w:t>reportingDescriptor</w:t>
        </w:r>
      </w:ins>
      <w:r w:rsidRPr="000A7DA8">
        <w:t xml:space="preserve"> object </w:t>
      </w:r>
      <w:r w:rsidRPr="000A7DA8">
        <w:rPr>
          <w:b/>
        </w:rPr>
        <w:t>MAY</w:t>
      </w:r>
      <w:r w:rsidRPr="000A7DA8">
        <w:t xml:space="preserve"> contain a property named </w:t>
      </w:r>
      <w:del w:id="16698" w:author="Laurence Golding" w:date="2019-05-11T06:52:00Z">
        <w:r w:rsidR="0025208C" w:rsidRPr="0025208C">
          <w:rPr>
            <w:rStyle w:val="CODEtemp"/>
          </w:rPr>
          <w:delText>properties</w:delText>
        </w:r>
      </w:del>
      <w:ins w:id="16699" w:author="Laurence Golding" w:date="2019-05-11T06:52:00Z">
        <w:r>
          <w:rPr>
            <w:rStyle w:val="CODEtemp"/>
          </w:rPr>
          <w:t>relationships</w:t>
        </w:r>
      </w:ins>
      <w:r w:rsidRPr="000A7DA8">
        <w:t xml:space="preserve"> whose value is </w:t>
      </w:r>
      <w:del w:id="16700" w:author="Laurence Golding" w:date="2019-05-11T06:52:00Z">
        <w:r w:rsidR="0025208C" w:rsidRPr="0025208C">
          <w:delText>a property bag (§</w:delText>
        </w:r>
        <w:r w:rsidR="0025208C">
          <w:fldChar w:fldCharType="begin"/>
        </w:r>
        <w:r w:rsidR="0025208C">
          <w:delInstrText xml:space="preserve"> REF _Ref493408960 \w \h </w:delInstrText>
        </w:r>
        <w:r w:rsidR="0025208C">
          <w:fldChar w:fldCharType="separate"/>
        </w:r>
        <w:r w:rsidR="00331070">
          <w:delText>3.7</w:delText>
        </w:r>
        <w:r w:rsidR="0025208C">
          <w:fldChar w:fldCharType="end"/>
        </w:r>
        <w:r w:rsidR="0025208C" w:rsidRPr="0025208C">
          <w:delText>). This allows tools</w:delText>
        </w:r>
      </w:del>
      <w:ins w:id="16701" w:author="Laurence Golding" w:date="2019-05-11T06:52:00Z">
        <w:r>
          <w:t>an array of zero or more unique (§</w:t>
        </w:r>
        <w:r>
          <w:fldChar w:fldCharType="begin"/>
        </w:r>
        <w:r>
          <w:instrText xml:space="preserve"> REF _Ref493404799 \r \h </w:instrText>
        </w:r>
        <w:r>
          <w:fldChar w:fldCharType="separate"/>
        </w:r>
        <w:r w:rsidR="0009127C">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9127C">
          <w:t>3.53</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ins>
      <w:r>
        <w:t xml:space="preserve"> </w:t>
      </w:r>
      <w:r w:rsidR="002F19F1">
        <w:t xml:space="preserve">to </w:t>
      </w:r>
      <w:del w:id="16702" w:author="Laurence Golding" w:date="2019-05-11T06:52:00Z">
        <w:r w:rsidR="0025208C" w:rsidRPr="0025208C">
          <w:delText>include information about the rule that is not explicitly</w:delText>
        </w:r>
      </w:del>
      <w:ins w:id="16703" w:author="Laurence Golding" w:date="2019-05-11T06:52:00Z">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w:t>
        </w:r>
      </w:ins>
      <w:r w:rsidR="00722B5C">
        <w:t xml:space="preserve"> </w:t>
      </w:r>
      <w:r>
        <w:t xml:space="preserve">specified </w:t>
      </w:r>
      <w:del w:id="16704" w:author="Laurence Golding" w:date="2019-05-11T06:52:00Z">
        <w:r w:rsidR="0025208C" w:rsidRPr="0025208C">
          <w:delText>in the SARIF format.</w:delText>
        </w:r>
      </w:del>
      <w:ins w:id="16705" w:author="Laurence Golding" w:date="2019-05-11T06:52:00Z">
        <w:r>
          <w:t xml:space="preserve">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9127C">
          <w:t>3.53.2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9127C">
          <w:t>3.53.3</w:t>
        </w:r>
        <w:r>
          <w:fldChar w:fldCharType="end"/>
        </w:r>
        <w:r>
          <w:t>).</w:t>
        </w:r>
      </w:ins>
    </w:p>
    <w:p w14:paraId="553903C6" w14:textId="77777777" w:rsidR="00D41895" w:rsidRPr="0025208C" w:rsidRDefault="00D41895" w:rsidP="0025208C">
      <w:pPr>
        <w:rPr>
          <w:del w:id="16706" w:author="Laurence Golding" w:date="2019-05-11T06:52:00Z"/>
        </w:rPr>
      </w:pPr>
      <w:del w:id="16707" w:author="Laurence Golding" w:date="2019-05-11T06:52:00Z">
        <w:r>
          <w:delText xml:space="preserve">This property </w:delText>
        </w:r>
        <w:r>
          <w:rPr>
            <w:b/>
          </w:rPr>
          <w:delText>SHALL NOT</w:delText>
        </w:r>
        <w:r>
          <w:delText xml:space="preserve"> be used to hold rule configuration information. Use the </w:delText>
        </w:r>
        <w:r w:rsidRPr="00894072">
          <w:rPr>
            <w:rStyle w:val="CODEtemp"/>
          </w:rPr>
          <w:delText>ruleConfiguration.parameters</w:delText>
        </w:r>
        <w:r>
          <w:delText xml:space="preserve"> property (§</w:delText>
        </w:r>
        <w:r>
          <w:fldChar w:fldCharType="begin"/>
        </w:r>
        <w:r>
          <w:delInstrText xml:space="preserve"> REF _Ref508894764 \r \h </w:delInstrText>
        </w:r>
        <w:r>
          <w:fldChar w:fldCharType="separate"/>
        </w:r>
        <w:r w:rsidR="00331070">
          <w:delText>3.37.4</w:delText>
        </w:r>
        <w:r>
          <w:fldChar w:fldCharType="end"/>
        </w:r>
        <w:r>
          <w:delText>) for that.</w:delText>
        </w:r>
      </w:del>
    </w:p>
    <w:p w14:paraId="13B57609" w14:textId="0752A76A" w:rsidR="00164CCB" w:rsidRDefault="00164CCB" w:rsidP="00B86BC7">
      <w:pPr>
        <w:pStyle w:val="Heading2"/>
      </w:pPr>
      <w:bookmarkStart w:id="16708" w:name="_Toc516224964"/>
      <w:del w:id="16709" w:author="Laurence Golding" w:date="2019-05-11T06:52:00Z">
        <w:r>
          <w:delText>ruleConfiguration</w:delText>
        </w:r>
      </w:del>
      <w:bookmarkStart w:id="16710" w:name="_Ref508894470"/>
      <w:bookmarkStart w:id="16711" w:name="_Ref508894720"/>
      <w:bookmarkStart w:id="16712" w:name="_Ref508894737"/>
      <w:bookmarkStart w:id="16713" w:name="_Toc8367364"/>
      <w:bookmarkStart w:id="16714" w:name="_Ref493477061"/>
      <w:ins w:id="16715" w:author="Laurence Golding" w:date="2019-05-11T06:52:00Z">
        <w:r w:rsidR="0085505F">
          <w:t>reporting</w:t>
        </w:r>
        <w:r>
          <w:t>Configuration</w:t>
        </w:r>
      </w:ins>
      <w:r>
        <w:t xml:space="preserve"> object</w:t>
      </w:r>
      <w:bookmarkEnd w:id="16710"/>
      <w:bookmarkEnd w:id="16711"/>
      <w:bookmarkEnd w:id="16712"/>
      <w:bookmarkEnd w:id="16713"/>
      <w:bookmarkEnd w:id="16708"/>
    </w:p>
    <w:p w14:paraId="2F470253" w14:textId="738DA236" w:rsidR="00164CCB" w:rsidRDefault="00164CCB" w:rsidP="00164CCB">
      <w:pPr>
        <w:pStyle w:val="Heading3"/>
      </w:pPr>
      <w:bookmarkStart w:id="16716" w:name="_Toc8367365"/>
      <w:bookmarkStart w:id="16717" w:name="_Toc516224965"/>
      <w:r>
        <w:t>General</w:t>
      </w:r>
      <w:bookmarkEnd w:id="16716"/>
      <w:bookmarkEnd w:id="16717"/>
    </w:p>
    <w:p w14:paraId="2C5A48CF" w14:textId="783104ED" w:rsidR="00EB579A" w:rsidRDefault="00D41895" w:rsidP="00D41895">
      <w:pPr>
        <w:rPr>
          <w:ins w:id="16718" w:author="Laurence Golding" w:date="2019-05-11T06:52:00Z"/>
        </w:rPr>
      </w:pPr>
      <w:r>
        <w:t xml:space="preserve">A </w:t>
      </w:r>
      <w:del w:id="16719" w:author="Laurence Golding" w:date="2019-05-11T06:52:00Z">
        <w:r w:rsidRPr="003B4B17">
          <w:rPr>
            <w:rStyle w:val="CODEtemp"/>
          </w:rPr>
          <w:delText>ruleConfiguration</w:delText>
        </w:r>
      </w:del>
      <w:ins w:id="16720" w:author="Laurence Golding" w:date="2019-05-11T06:52:00Z">
        <w:r w:rsidR="0085505F">
          <w:rPr>
            <w:rStyle w:val="CODEtemp"/>
          </w:rPr>
          <w:t>reporting</w:t>
        </w:r>
        <w:r w:rsidRPr="003B4B17">
          <w:rPr>
            <w:rStyle w:val="CODEtemp"/>
          </w:rPr>
          <w:t>Configuration</w:t>
        </w:r>
      </w:ins>
      <w:r>
        <w:t xml:space="preserve"> object contains </w:t>
      </w:r>
      <w:del w:id="16721" w:author="Laurence Golding" w:date="2019-05-11T06:52:00Z">
        <w:r>
          <w:delText xml:space="preserve">rule configuration </w:delText>
        </w:r>
      </w:del>
      <w:ins w:id="16722" w:author="Laurence Golding" w:date="2019-05-11T06:52:00Z">
        <w:r w:rsidR="005402B0">
          <w:t xml:space="preserve">the </w:t>
        </w:r>
      </w:ins>
      <w:r>
        <w:t>information</w:t>
      </w:r>
      <w:del w:id="16723" w:author="Laurence Golding" w:date="2019-05-11T06:52:00Z">
        <w:r>
          <w:delText>, that is, information about the rule</w:delText>
        </w:r>
      </w:del>
      <w:ins w:id="16724" w:author="Laurence Golding" w:date="2019-05-11T06:52:00Z">
        <w:r>
          <w:t xml:space="preserve">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9127C">
          <w:t>3.49</w:t>
        </w:r>
        <w:r w:rsidR="005402B0">
          <w:fldChar w:fldCharType="end"/>
        </w:r>
        <w:r w:rsidR="005402B0">
          <w:t>)</w:t>
        </w:r>
      </w:ins>
      <w:r w:rsidR="005402B0">
        <w:t xml:space="preserve"> </w:t>
      </w:r>
      <w:r>
        <w:t>that a SARIF producer can modify at runtime, before executing its scan.</w:t>
      </w:r>
      <w:r w:rsidR="005402B0">
        <w:t xml:space="preserve"> </w:t>
      </w:r>
      <w:del w:id="16725" w:author="Laurence Golding" w:date="2019-05-11T06:52:00Z">
        <w:r>
          <w:delText xml:space="preserve">For example, if the rule </w:delText>
        </w:r>
      </w:del>
      <w:ins w:id="16726" w:author="Laurence Golding" w:date="2019-05-11T06:52:00Z">
        <w:r w:rsidR="005402B0">
          <w:t xml:space="preserve">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ins>
    </w:p>
    <w:p w14:paraId="3D5DE588" w14:textId="0449BFA7" w:rsidR="005402B0" w:rsidRDefault="005402B0" w:rsidP="00D41895">
      <w:ins w:id="16727" w:author="Laurence Golding" w:date="2019-05-11T06:52:00Z">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 xml:space="preserve">), it </w:t>
        </w:r>
      </w:ins>
      <w:r>
        <w:t xml:space="preserve">specifies </w:t>
      </w:r>
      <w:del w:id="16728" w:author="Laurence Golding" w:date="2019-05-11T06:52:00Z">
        <w:r w:rsidR="00D41895">
          <w:delText xml:space="preserve">a maximum source file line length, its </w:delText>
        </w:r>
      </w:del>
      <w:ins w:id="16729" w:author="Laurence Golding" w:date="2019-05-11T06:52:00Z">
        <w:r>
          <w:rPr>
            <w:rStyle w:val="CODEtemp"/>
          </w:rPr>
          <w:t>theR</w:t>
        </w:r>
        <w:r w:rsidRPr="005402B0">
          <w:rPr>
            <w:rStyle w:val="CODEtemp"/>
          </w:rPr>
          <w:t>eportingDescriptor</w:t>
        </w:r>
        <w:r>
          <w:t xml:space="preserve">’s default </w:t>
        </w:r>
      </w:ins>
      <w:r>
        <w:t>configuration</w:t>
      </w:r>
      <w:del w:id="16730" w:author="Laurence Golding" w:date="2019-05-11T06:52:00Z">
        <w:r w:rsidR="00D41895">
          <w:delText xml:space="preserve"> information might specify</w:delText>
        </w:r>
      </w:del>
      <w:ins w:id="16731" w:author="Laurence Golding" w:date="2019-05-11T06:52:00Z">
        <w:r>
          <w:t xml:space="preserve">.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9127C">
          <w:t>3.51.3</w:t>
        </w:r>
        <w:r>
          <w:fldChar w:fldCharType="end"/>
        </w:r>
        <w:r>
          <w:t>), it overrides</w:t>
        </w:r>
      </w:ins>
      <w:r>
        <w:t xml:space="preserve"> the </w:t>
      </w:r>
      <w:del w:id="16732" w:author="Laurence Golding" w:date="2019-05-11T06:52:00Z">
        <w:r w:rsidR="00D41895">
          <w:delText>maximum permitted line length.</w:delText>
        </w:r>
      </w:del>
      <w:ins w:id="16733" w:author="Laurence Golding" w:date="2019-05-11T06:52:00Z">
        <w:r>
          <w:t xml:space="preserve">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9127C">
          <w:t>3.51.2</w:t>
        </w:r>
        <w:r>
          <w:fldChar w:fldCharType="end"/>
        </w:r>
        <w:r>
          <w:t>).</w:t>
        </w:r>
      </w:ins>
    </w:p>
    <w:p w14:paraId="1B94F57E" w14:textId="1C4A0B9D" w:rsidR="00D41895" w:rsidRPr="00D41895" w:rsidRDefault="00D41895" w:rsidP="00D41895">
      <w:r>
        <w:t>For an example, see §</w:t>
      </w:r>
      <w:r>
        <w:fldChar w:fldCharType="begin"/>
      </w:r>
      <w:r>
        <w:instrText xml:space="preserve"> REF _Ref508894796 \r \h </w:instrText>
      </w:r>
      <w:r>
        <w:fldChar w:fldCharType="separate"/>
      </w:r>
      <w:r w:rsidR="0009127C">
        <w:t>3.</w:t>
      </w:r>
      <w:del w:id="16734" w:author="Laurence Golding" w:date="2019-05-11T06:52:00Z">
        <w:r w:rsidR="00331070">
          <w:delText>37.4</w:delText>
        </w:r>
      </w:del>
      <w:ins w:id="16735" w:author="Laurence Golding" w:date="2019-05-11T06:52:00Z">
        <w:r w:rsidR="0009127C">
          <w:t>50.5</w:t>
        </w:r>
      </w:ins>
      <w:r>
        <w:fldChar w:fldCharType="end"/>
      </w:r>
      <w:r>
        <w:t>.</w:t>
      </w:r>
    </w:p>
    <w:p w14:paraId="3F5F290D" w14:textId="702ADA23" w:rsidR="00164CCB" w:rsidRDefault="00164CCB" w:rsidP="00164CCB">
      <w:pPr>
        <w:pStyle w:val="Heading3"/>
      </w:pPr>
      <w:bookmarkStart w:id="16736" w:name="_Toc8367366"/>
      <w:bookmarkStart w:id="16737" w:name="_Toc516224966"/>
      <w:r>
        <w:t>enabled property</w:t>
      </w:r>
      <w:bookmarkEnd w:id="16736"/>
      <w:bookmarkEnd w:id="16737"/>
    </w:p>
    <w:p w14:paraId="7E0976CE" w14:textId="6EC7F582" w:rsidR="00D41895" w:rsidRDefault="00D41895" w:rsidP="00D41895">
      <w:r>
        <w:t xml:space="preserve">A </w:t>
      </w:r>
      <w:del w:id="16738" w:author="Laurence Golding" w:date="2019-05-11T06:52:00Z">
        <w:r w:rsidRPr="003B4B17">
          <w:rPr>
            <w:rStyle w:val="CODEtemp"/>
          </w:rPr>
          <w:delText>ruleConfiguration</w:delText>
        </w:r>
      </w:del>
      <w:ins w:id="16739" w:author="Laurence Golding" w:date="2019-05-11T06:52:00Z">
        <w:r w:rsidR="00053C0F">
          <w:rPr>
            <w:rStyle w:val="CODEtemp"/>
          </w:rPr>
          <w:t>reporting</w:t>
        </w:r>
        <w:r w:rsidRPr="003B4B17">
          <w:rPr>
            <w:rStyle w:val="CODEtemp"/>
          </w:rPr>
          <w:t>Configuration</w:t>
        </w:r>
      </w:ins>
      <w:r>
        <w:t xml:space="preserve"> object </w:t>
      </w:r>
      <w:r>
        <w:rPr>
          <w:b/>
        </w:rPr>
        <w:t>MAY</w:t>
      </w:r>
      <w:r>
        <w:t xml:space="preserve"> contain a property named </w:t>
      </w:r>
      <w:r w:rsidRPr="003B4B17">
        <w:rPr>
          <w:rStyle w:val="CODEtemp"/>
        </w:rPr>
        <w:t>enabled</w:t>
      </w:r>
      <w:r>
        <w:t xml:space="preserve"> whose value is a Boolean that specifies whether the </w:t>
      </w:r>
      <w:del w:id="16740" w:author="Laurence Golding" w:date="2019-05-11T06:52:00Z">
        <w:r>
          <w:delText>rule will be evaluated</w:delText>
        </w:r>
      </w:del>
      <w:ins w:id="16741" w:author="Laurence Golding" w:date="2019-05-11T06:52:00Z">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checked for</w:t>
        </w:r>
      </w:ins>
      <w:r w:rsidR="00655AC9">
        <w:t xml:space="preserve">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ins w:id="16742" w:author="Laurence Golding" w:date="2019-05-11T06:52:00Z">
        <w:r w:rsidR="0068191F">
          <w:t xml:space="preserve"> or notifications</w:t>
        </w:r>
      </w:ins>
      <w:r>
        <w:t>:</w:t>
      </w:r>
    </w:p>
    <w:p w14:paraId="00EBC434" w14:textId="77777777" w:rsidR="00D41895" w:rsidRPr="00894072" w:rsidRDefault="00D41895" w:rsidP="00D41895">
      <w:pPr>
        <w:pStyle w:val="Codesmall"/>
      </w:pPr>
      <w:r>
        <w:t>SecurityScanner --disable "SEC4002,SEC4003" --enable SEC6012</w:t>
      </w:r>
    </w:p>
    <w:p w14:paraId="3DFEB21B" w14:textId="082265E1" w:rsidR="00164CCB" w:rsidRDefault="00164CCB" w:rsidP="00164CCB">
      <w:pPr>
        <w:pStyle w:val="Heading3"/>
      </w:pPr>
      <w:bookmarkStart w:id="16743" w:name="_Ref508894469"/>
      <w:bookmarkStart w:id="16744" w:name="_Ref4233395"/>
      <w:bookmarkStart w:id="16745" w:name="_Toc8367367"/>
      <w:bookmarkStart w:id="16746" w:name="_Toc516224967"/>
      <w:del w:id="16747" w:author="Laurence Golding" w:date="2019-05-11T06:52:00Z">
        <w:r>
          <w:delText>defaultLevel</w:delText>
        </w:r>
      </w:del>
      <w:ins w:id="16748" w:author="Laurence Golding" w:date="2019-05-11T06:52:00Z">
        <w:r w:rsidR="00F17BDA">
          <w:t>l</w:t>
        </w:r>
        <w:r>
          <w:t>evel</w:t>
        </w:r>
      </w:ins>
      <w:r>
        <w:t xml:space="preserve"> property</w:t>
      </w:r>
      <w:bookmarkEnd w:id="16743"/>
      <w:bookmarkEnd w:id="16744"/>
      <w:bookmarkEnd w:id="16745"/>
      <w:bookmarkEnd w:id="16746"/>
    </w:p>
    <w:p w14:paraId="2F7AE5CB" w14:textId="74C78CD7" w:rsidR="00D41895" w:rsidRDefault="00D41895" w:rsidP="00D41895">
      <w:r>
        <w:t xml:space="preserve">A </w:t>
      </w:r>
      <w:del w:id="16749" w:author="Laurence Golding" w:date="2019-05-11T06:52:00Z">
        <w:r w:rsidRPr="00F4291F">
          <w:rPr>
            <w:rStyle w:val="CODEtemp"/>
          </w:rPr>
          <w:delText>rule</w:delText>
        </w:r>
        <w:r>
          <w:rPr>
            <w:rStyle w:val="CODEtemp"/>
          </w:rPr>
          <w:delText>Configuration</w:delText>
        </w:r>
      </w:del>
      <w:ins w:id="16750" w:author="Laurence Golding" w:date="2019-05-11T06:52:00Z">
        <w:r w:rsidR="00972256">
          <w:rPr>
            <w:rStyle w:val="CODEtemp"/>
          </w:rPr>
          <w:t>reporting</w:t>
        </w:r>
        <w:r>
          <w:rPr>
            <w:rStyle w:val="CODEtemp"/>
          </w:rPr>
          <w:t>Configuration</w:t>
        </w:r>
      </w:ins>
      <w:r>
        <w:t xml:space="preserve"> object </w:t>
      </w:r>
      <w:r w:rsidRPr="00F4291F">
        <w:rPr>
          <w:b/>
        </w:rPr>
        <w:t>MAY</w:t>
      </w:r>
      <w:r>
        <w:t xml:space="preserve"> contain a property named </w:t>
      </w:r>
      <w:del w:id="16751" w:author="Laurence Golding" w:date="2019-05-11T06:52:00Z">
        <w:r w:rsidRPr="00F4291F">
          <w:rPr>
            <w:rStyle w:val="CODEtemp"/>
          </w:rPr>
          <w:delText>defaultLevel</w:delText>
        </w:r>
      </w:del>
      <w:ins w:id="16752" w:author="Laurence Golding" w:date="2019-05-11T06:52:00Z">
        <w:r w:rsidR="00F17BDA">
          <w:rPr>
            <w:rStyle w:val="CODEtemp"/>
          </w:rPr>
          <w:t>l</w:t>
        </w:r>
        <w:r w:rsidRPr="00F4291F">
          <w:rPr>
            <w:rStyle w:val="CODEtemp"/>
          </w:rPr>
          <w:t>evel</w:t>
        </w:r>
      </w:ins>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w:t>
      </w:r>
      <w:del w:id="16753" w:author="Laurence Golding" w:date="2019-05-11T06:52:00Z">
        <w:r w:rsidRPr="00894072">
          <w:rPr>
            <w:rStyle w:val="CODEtemp"/>
          </w:rPr>
          <w:delText>open</w:delText>
        </w:r>
      </w:del>
      <w:ins w:id="16754" w:author="Laurence Golding" w:date="2019-05-11T06:52:00Z">
        <w:r w:rsidR="008B2EF6" w:rsidRPr="008B2EF6">
          <w:rPr>
            <w:rStyle w:val="CODEtemp"/>
          </w:rPr>
          <w:t>none</w:t>
        </w:r>
      </w:ins>
      <w:r w:rsidR="008B2EF6" w:rsidRPr="008B2EF6">
        <w:rPr>
          <w:rStyle w:val="CODEtemp"/>
        </w:rPr>
        <w:t>"</w:t>
      </w:r>
      <w:r w:rsidR="008B2EF6">
        <w:t>,</w:t>
      </w:r>
      <w:r>
        <w:t xml:space="preserve"> with the same meanings as when those strings appear as the value of </w:t>
      </w:r>
      <w:r w:rsidRPr="00F4291F">
        <w:rPr>
          <w:rStyle w:val="CODEtemp"/>
        </w:rPr>
        <w:t>result.level</w:t>
      </w:r>
      <w:r>
        <w:t xml:space="preserve"> (§</w:t>
      </w:r>
      <w:del w:id="16755" w:author="Laurence Golding" w:date="2019-05-11T06:52:00Z">
        <w:r>
          <w:fldChar w:fldCharType="begin"/>
        </w:r>
        <w:r>
          <w:delInstrText xml:space="preserve"> REF _Ref493511208 \w \h </w:delInstrText>
        </w:r>
        <w:r>
          <w:fldChar w:fldCharType="separate"/>
        </w:r>
        <w:r w:rsidR="00331070">
          <w:delText>3.19.7</w:delText>
        </w:r>
        <w:r>
          <w:fldChar w:fldCharType="end"/>
        </w:r>
      </w:del>
      <w:ins w:id="16756" w:author="Laurence Golding" w:date="2019-05-11T06:52:00Z">
        <w:r>
          <w:fldChar w:fldCharType="begin"/>
        </w:r>
        <w:r>
          <w:instrText xml:space="preserve"> REF _Ref493511208 \w \h </w:instrText>
        </w:r>
        <w:r>
          <w:fldChar w:fldCharType="separate"/>
        </w:r>
        <w:r w:rsidR="0009127C">
          <w:t>3.27.10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9127C">
          <w:t>3.58.6</w:t>
        </w:r>
        <w:r w:rsidR="00C4251F">
          <w:fldChar w:fldCharType="end"/>
        </w:r>
      </w:ins>
      <w:r w:rsidR="00C4251F">
        <w:t>)</w:t>
      </w:r>
      <w:r>
        <w:t>.</w:t>
      </w:r>
    </w:p>
    <w:p w14:paraId="18CE7324" w14:textId="715C3F0E" w:rsidR="00D41895" w:rsidRDefault="00D41895" w:rsidP="00D41895">
      <w:r>
        <w:t xml:space="preserve">If </w:t>
      </w:r>
      <w:del w:id="16757" w:author="Laurence Golding" w:date="2019-05-11T06:52:00Z">
        <w:r>
          <w:delText>this property</w:delText>
        </w:r>
      </w:del>
      <w:ins w:id="16758" w:author="Laurence Golding" w:date="2019-05-11T06:52:00Z">
        <w:r w:rsidR="00F17BDA">
          <w:rPr>
            <w:rStyle w:val="CODEtemp"/>
          </w:rPr>
          <w:t>l</w:t>
        </w:r>
        <w:r w:rsidR="008B3504">
          <w:rPr>
            <w:rStyle w:val="CODEtemp"/>
          </w:rPr>
          <w:t>evel</w:t>
        </w:r>
      </w:ins>
      <w:r w:rsidR="008B3504" w:rsidDel="008B3504">
        <w:t xml:space="preserve"> </w:t>
      </w:r>
      <w:r>
        <w:t xml:space="preserve">is absent, it </w:t>
      </w:r>
      <w:r w:rsidRPr="00F4291F">
        <w:rPr>
          <w:b/>
        </w:rPr>
        <w:t>SHALL</w:t>
      </w:r>
      <w:r>
        <w:t xml:space="preserve"> </w:t>
      </w:r>
      <w:del w:id="16759" w:author="Laurence Golding" w:date="2019-05-11T06:52:00Z">
        <w:r>
          <w:delText>be taken</w:delText>
        </w:r>
      </w:del>
      <w:ins w:id="16760" w:author="Laurence Golding" w:date="2019-05-11T06:52:00Z">
        <w:r w:rsidR="008B4FAD">
          <w:t>default</w:t>
        </w:r>
      </w:ins>
      <w:r w:rsidR="008B4FAD">
        <w:t xml:space="preserve"> to </w:t>
      </w:r>
      <w:del w:id="16761" w:author="Laurence Golding" w:date="2019-05-11T06:52:00Z">
        <w:r>
          <w:delText xml:space="preserve">have the value </w:delText>
        </w:r>
      </w:del>
      <w:r w:rsidRPr="00F4291F">
        <w:rPr>
          <w:rStyle w:val="CODEtemp"/>
        </w:rPr>
        <w:t>"warning"</w:t>
      </w:r>
      <w:r>
        <w:t>.</w:t>
      </w:r>
    </w:p>
    <w:p w14:paraId="4323F01D" w14:textId="02737B05" w:rsidR="00D41895" w:rsidRDefault="00D41895" w:rsidP="00D41895">
      <w:del w:id="16762" w:author="Laurence Golding" w:date="2019-05-11T06:52:00Z">
        <w:r>
          <w:delText xml:space="preserve">The value of this property </w:delText>
        </w:r>
      </w:del>
      <w:ins w:id="16763" w:author="Laurence Golding" w:date="2019-05-11T06:52:00Z">
        <w:r w:rsidR="006E6E7B">
          <w:t xml:space="preserve">If </w:t>
        </w:r>
        <w:r w:rsidR="006E6E7B" w:rsidRPr="006E6E7B">
          <w:rPr>
            <w:rStyle w:val="CODEtemp"/>
          </w:rPr>
          <w:t>theDescriptor</w:t>
        </w:r>
        <w:r w:rsidR="006E6E7B">
          <w:t xml:space="preserve"> describes a rule, then if </w:t>
        </w:r>
        <w:r w:rsidR="00F17BDA">
          <w:rPr>
            <w:rStyle w:val="CODEtemp"/>
          </w:rPr>
          <w:t>l</w:t>
        </w:r>
        <w:r w:rsidR="008B3504">
          <w:rPr>
            <w:rStyle w:val="CODEtemp"/>
          </w:rPr>
          <w:t>evel</w:t>
        </w:r>
        <w:r w:rsidR="008B3504">
          <w:t xml:space="preserve"> is </w:t>
        </w:r>
        <w:r w:rsidR="00903A39">
          <w:t>present,</w:t>
        </w:r>
        <w:r>
          <w:t xml:space="preserve"> </w:t>
        </w:r>
        <w:r w:rsidR="008B3504">
          <w:t>it</w:t>
        </w:r>
        <w:r>
          <w:t xml:space="preserve"> </w:t>
        </w:r>
      </w:ins>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09127C">
        <w:t>3.</w:t>
      </w:r>
      <w:del w:id="16764" w:author="Laurence Golding" w:date="2019-05-11T06:52:00Z">
        <w:r w:rsidR="00331070">
          <w:delText>19</w:delText>
        </w:r>
      </w:del>
      <w:ins w:id="16765" w:author="Laurence Golding" w:date="2019-05-11T06:52:00Z">
        <w:r w:rsidR="0009127C">
          <w:t>27</w:t>
        </w:r>
      </w:ins>
      <w:r>
        <w:fldChar w:fldCharType="end"/>
      </w:r>
      <w:r>
        <w:t xml:space="preserve">) </w:t>
      </w:r>
      <w:r w:rsidR="00936D07">
        <w:t>whose</w:t>
      </w:r>
      <w:r w:rsidR="001F48E9">
        <w:t xml:space="preserve"> </w:t>
      </w:r>
      <w:del w:id="16766" w:author="Laurence Golding" w:date="2019-05-11T06:52:00Z">
        <w:r w:rsidRPr="00F4291F">
          <w:rPr>
            <w:rStyle w:val="CODEtemp"/>
          </w:rPr>
          <w:delText>ruleId</w:delText>
        </w:r>
        <w:r>
          <w:delText xml:space="preserve"> property (§</w:delText>
        </w:r>
        <w:r>
          <w:fldChar w:fldCharType="begin"/>
        </w:r>
        <w:r>
          <w:delInstrText xml:space="preserve"> REF _Ref493408865 \w \h </w:delInstrText>
        </w:r>
        <w:r>
          <w:fldChar w:fldCharType="separate"/>
        </w:r>
        <w:r w:rsidR="00331070">
          <w:delText>3.19.4</w:delText>
        </w:r>
        <w:r>
          <w:fldChar w:fldCharType="end"/>
        </w:r>
        <w:r>
          <w:delText>)</w:delText>
        </w:r>
        <w:r w:rsidR="00936D07">
          <w:delText xml:space="preserve"> refers to this rule configuration</w:delText>
        </w:r>
        <w:r>
          <w:delText xml:space="preserve"> </w:delText>
        </w:r>
      </w:del>
      <w:ins w:id="16767" w:author="Laurence Golding" w:date="2019-05-11T06:52:00Z">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ins>
      <w:r>
        <w:t xml:space="preserve">and which does not itself specify a </w:t>
      </w:r>
      <w:r w:rsidRPr="00F4291F">
        <w:rPr>
          <w:rStyle w:val="CODEtemp"/>
        </w:rPr>
        <w:t>level</w:t>
      </w:r>
      <w:r>
        <w:t xml:space="preserve"> property.</w:t>
      </w:r>
      <w:ins w:id="16768" w:author="Laurence Golding" w:date="2019-05-11T06:52:00Z">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9127C">
          <w:t>3.27.10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ins>
    </w:p>
    <w:p w14:paraId="578D4792" w14:textId="5C589548" w:rsidR="006E6E7B" w:rsidRDefault="006E6E7B" w:rsidP="00D41895">
      <w:pPr>
        <w:rPr>
          <w:ins w:id="16769" w:author="Laurence Golding" w:date="2019-05-11T06:52:00Z"/>
        </w:rPr>
      </w:pPr>
      <w:ins w:id="16770" w:author="Laurence Golding" w:date="2019-05-11T06:52:00Z">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9127C">
          <w:t>3.58</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9127C">
          <w:t>3.58.2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ins>
    </w:p>
    <w:p w14:paraId="54BF5FAD" w14:textId="23432DC2" w:rsidR="00D41895" w:rsidRDefault="00D41895" w:rsidP="00D41895">
      <w:pPr>
        <w:pStyle w:val="Note"/>
      </w:pPr>
      <w:r>
        <w:t xml:space="preserve">EXAMPLE: In this example, a tool allows the user to override a </w:t>
      </w:r>
      <w:del w:id="16771" w:author="Laurence Golding" w:date="2019-05-11T06:52:00Z">
        <w:r>
          <w:delText>rule’s</w:delText>
        </w:r>
      </w:del>
      <w:ins w:id="16772" w:author="Laurence Golding" w:date="2019-05-11T06:52:00Z">
        <w:r>
          <w:t>rule</w:t>
        </w:r>
        <w:r w:rsidR="00C4251F">
          <w:t xml:space="preserve"> or notification</w:t>
        </w:r>
        <w:r>
          <w:t>’s</w:t>
        </w:r>
      </w:ins>
      <w:r>
        <w:t xml:space="preserve"> default level:</w:t>
      </w:r>
    </w:p>
    <w:p w14:paraId="4CC65334" w14:textId="41C26919" w:rsidR="00D41895" w:rsidRDefault="00D41895" w:rsidP="002D65F3">
      <w:pPr>
        <w:pStyle w:val="Code"/>
        <w:pPrChange w:id="16773" w:author="Laurence Golding" w:date="2019-05-11T06:51:00Z">
          <w:pPr>
            <w:pStyle w:val="Codesmall"/>
          </w:pPr>
        </w:pPrChange>
      </w:pPr>
      <w:r>
        <w:t>WebScanner --level "WEB1002:error,WEB1005:warning"</w:t>
      </w:r>
    </w:p>
    <w:p w14:paraId="633F3522" w14:textId="77777777" w:rsidR="00924F08" w:rsidRDefault="00924F08" w:rsidP="00924F08">
      <w:pPr>
        <w:pStyle w:val="Heading3"/>
        <w:numPr>
          <w:ilvl w:val="2"/>
          <w:numId w:val="2"/>
        </w:numPr>
        <w:rPr>
          <w:moveFrom w:id="16774" w:author="Laurence Golding" w:date="2019-05-11T06:52:00Z"/>
        </w:rPr>
        <w:pPrChange w:id="16775" w:author="Laurence Golding" w:date="2019-05-11T06:51:00Z">
          <w:pPr>
            <w:pStyle w:val="Heading3"/>
          </w:pPr>
        </w:pPrChange>
      </w:pPr>
      <w:bookmarkStart w:id="16776" w:name="_Toc516224968"/>
      <w:moveFromRangeStart w:id="16777" w:author="Laurence Golding" w:date="2019-05-11T06:52:00Z" w:name="move8450033"/>
      <w:moveFrom w:id="16778" w:author="Laurence Golding" w:date="2019-05-11T06:52:00Z">
        <w:r>
          <w:t>parameters property</w:t>
        </w:r>
        <w:bookmarkEnd w:id="16776"/>
      </w:moveFrom>
    </w:p>
    <w:p w14:paraId="5A46B886" w14:textId="69BC4412" w:rsidR="00F47B45" w:rsidRDefault="00972256" w:rsidP="00F47B45">
      <w:pPr>
        <w:pStyle w:val="Heading3"/>
        <w:rPr>
          <w:ins w:id="16779" w:author="Laurence Golding" w:date="2019-05-11T06:52:00Z"/>
        </w:rPr>
      </w:pPr>
      <w:bookmarkStart w:id="16780" w:name="_Ref531188361"/>
      <w:bookmarkStart w:id="16781" w:name="_Toc8367368"/>
      <w:moveFromRangeEnd w:id="16777"/>
      <w:ins w:id="16782" w:author="Laurence Golding" w:date="2019-05-11T06:52:00Z">
        <w:r>
          <w:t>r</w:t>
        </w:r>
        <w:r w:rsidR="00F47B45">
          <w:t>ank property</w:t>
        </w:r>
        <w:bookmarkEnd w:id="16780"/>
        <w:bookmarkEnd w:id="16781"/>
      </w:ins>
    </w:p>
    <w:p w14:paraId="14DD047E" w14:textId="0AE6390A" w:rsidR="00F47B45" w:rsidRDefault="00F47B45" w:rsidP="00F47B45">
      <w:pPr>
        <w:rPr>
          <w:ins w:id="16783" w:author="Laurence Golding" w:date="2019-05-11T06:52:00Z"/>
        </w:rPr>
      </w:pPr>
      <w:r>
        <w:t xml:space="preserve">A </w:t>
      </w:r>
      <w:del w:id="16784" w:author="Laurence Golding" w:date="2019-05-11T06:52:00Z">
        <w:r w:rsidR="00D41895">
          <w:rPr>
            <w:rStyle w:val="CODEtemp"/>
          </w:rPr>
          <w:delText>ruleConfiguration</w:delText>
        </w:r>
      </w:del>
      <w:ins w:id="16785" w:author="Laurence Golding" w:date="2019-05-11T06:52:00Z">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9127C">
          <w:t>3.27.25</w:t>
        </w:r>
        <w:r>
          <w:fldChar w:fldCharType="end"/>
        </w:r>
        <w:r>
          <w:t>).</w:t>
        </w:r>
      </w:ins>
    </w:p>
    <w:p w14:paraId="7B4EF2B6" w14:textId="094AFD03" w:rsidR="008B3504" w:rsidRDefault="008B3504" w:rsidP="00F47B45">
      <w:pPr>
        <w:rPr>
          <w:ins w:id="16786" w:author="Laurence Golding" w:date="2019-05-11T06:52:00Z"/>
        </w:rPr>
      </w:pPr>
      <w:ins w:id="16787" w:author="Laurence Golding" w:date="2019-05-11T06:52:00Z">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 xml:space="preserve">which </w:t>
        </w:r>
        <w:r w:rsidR="00295E27">
          <w:t>indicates that the</w:t>
        </w:r>
        <w:r>
          <w:t xml:space="preserve"> value </w:t>
        </w:r>
        <w:r w:rsidR="00295E27">
          <w:t>is unknown (not set)</w:t>
        </w:r>
        <w:r>
          <w:t>.</w:t>
        </w:r>
      </w:ins>
    </w:p>
    <w:p w14:paraId="0F31C18B" w14:textId="748EC4DD" w:rsidR="00C84A6E" w:rsidRDefault="00903A39" w:rsidP="00F47B45">
      <w:pPr>
        <w:rPr>
          <w:ins w:id="16788" w:author="Laurence Golding" w:date="2019-05-11T06:52:00Z"/>
        </w:rPr>
      </w:pPr>
      <w:ins w:id="16789" w:author="Laurence Golding" w:date="2019-05-11T06:52:00Z">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9127C">
          <w:t>3.27</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9127C">
          <w:t>3.27.6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9127C">
          <w:t>3.27.7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ins>
    </w:p>
    <w:p w14:paraId="1D28AFA6" w14:textId="3B74F32F" w:rsidR="004A3D04" w:rsidRPr="00903A39" w:rsidRDefault="004A3D04" w:rsidP="00F47B45">
      <w:pPr>
        <w:rPr>
          <w:ins w:id="16790" w:author="Laurence Golding" w:date="2019-05-11T06:52:00Z"/>
        </w:rPr>
      </w:pPr>
      <w:ins w:id="16791" w:author="Laurence Golding" w:date="2019-05-11T06:52:00Z">
        <w:r w:rsidRPr="004A3D04">
          <w:rPr>
            <w:rStyle w:val="CODEtemp"/>
          </w:rPr>
          <w:t>rank</w:t>
        </w:r>
        <w:r>
          <w:t xml:space="preserve"> is not applicable to notifications.</w:t>
        </w:r>
      </w:ins>
    </w:p>
    <w:p w14:paraId="1FEDC4AD" w14:textId="2F144047" w:rsidR="00164CCB" w:rsidRDefault="00164CCB" w:rsidP="00164CCB">
      <w:pPr>
        <w:pStyle w:val="Heading3"/>
        <w:rPr>
          <w:ins w:id="16792" w:author="Laurence Golding" w:date="2019-05-11T06:52:00Z"/>
        </w:rPr>
      </w:pPr>
      <w:bookmarkStart w:id="16793" w:name="_Ref508894764"/>
      <w:bookmarkStart w:id="16794" w:name="_Ref508894796"/>
      <w:bookmarkStart w:id="16795" w:name="_Toc8367369"/>
      <w:ins w:id="16796" w:author="Laurence Golding" w:date="2019-05-11T06:52:00Z">
        <w:r>
          <w:t>parameters property</w:t>
        </w:r>
        <w:bookmarkEnd w:id="16793"/>
        <w:bookmarkEnd w:id="16794"/>
        <w:bookmarkEnd w:id="16795"/>
      </w:ins>
    </w:p>
    <w:p w14:paraId="18FD260D" w14:textId="634DF35F" w:rsidR="00D41895" w:rsidRDefault="00D41895" w:rsidP="00D41895">
      <w:ins w:id="16797" w:author="Laurence Golding" w:date="2019-05-11T06:52:00Z">
        <w:r w:rsidRPr="004A77ED">
          <w:t xml:space="preserve">A </w:t>
        </w:r>
        <w:r w:rsidR="00972256">
          <w:rPr>
            <w:rStyle w:val="CODEtemp"/>
          </w:rPr>
          <w:t>reporting</w:t>
        </w:r>
        <w:r>
          <w:rPr>
            <w:rStyle w:val="CODEtemp"/>
          </w:rPr>
          <w:t>Configuration</w:t>
        </w:r>
      </w:ins>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9127C">
        <w:t>3.</w:t>
      </w:r>
      <w:del w:id="16798" w:author="Laurence Golding" w:date="2019-05-11T06:52:00Z">
        <w:r w:rsidR="00331070">
          <w:delText>7</w:delText>
        </w:r>
      </w:del>
      <w:ins w:id="16799" w:author="Laurence Golding" w:date="2019-05-11T06:52:00Z">
        <w:r w:rsidR="0009127C">
          <w:t>8</w:t>
        </w:r>
      </w:ins>
      <w:r>
        <w:fldChar w:fldCharType="end"/>
      </w:r>
      <w:r w:rsidRPr="004A77ED">
        <w:t xml:space="preserve">). This allows </w:t>
      </w:r>
      <w:r>
        <w:t xml:space="preserve">a </w:t>
      </w:r>
      <w:del w:id="16800" w:author="Laurence Golding" w:date="2019-05-11T06:52:00Z">
        <w:r>
          <w:delText>rule</w:delText>
        </w:r>
      </w:del>
      <w:ins w:id="16801" w:author="Laurence Golding" w:date="2019-05-11T06:52:00Z">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9127C">
          <w:t>3.49</w:t>
        </w:r>
        <w:r w:rsidR="003A4A0F">
          <w:fldChar w:fldCharType="end"/>
        </w:r>
        <w:r w:rsidR="005402B0">
          <w:t>)</w:t>
        </w:r>
      </w:ins>
      <w:r w:rsidR="005402B0">
        <w:t xml:space="preserve"> </w:t>
      </w:r>
      <w:r>
        <w:t>to define</w:t>
      </w:r>
      <w:r w:rsidRPr="004A77ED">
        <w:t xml:space="preserve"> </w:t>
      </w:r>
      <w:r>
        <w:t>configuration</w:t>
      </w:r>
      <w:r w:rsidRPr="004A77ED">
        <w:t xml:space="preserve"> information </w:t>
      </w:r>
      <w:r>
        <w:t xml:space="preserve">that is specific to that </w:t>
      </w:r>
      <w:del w:id="16802" w:author="Laurence Golding" w:date="2019-05-11T06:52:00Z">
        <w:r>
          <w:delText>rule</w:delText>
        </w:r>
      </w:del>
      <w:ins w:id="16803" w:author="Laurence Golding" w:date="2019-05-11T06:52:00Z">
        <w:r w:rsidR="005402B0">
          <w:t>descriptor</w:t>
        </w:r>
      </w:ins>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D87B812" w:rsidR="00D41895" w:rsidRDefault="00D41895" w:rsidP="002D65F3">
      <w:pPr>
        <w:pStyle w:val="Code"/>
        <w:pPrChange w:id="16804" w:author="Laurence Golding" w:date="2019-05-11T06:51:00Z">
          <w:pPr>
            <w:pStyle w:val="Codesmall"/>
          </w:pPr>
        </w:pPrChange>
      </w:pPr>
      <w:r>
        <w:t xml:space="preserve">{                                  # A </w:t>
      </w:r>
      <w:del w:id="16805" w:author="Laurence Golding" w:date="2019-05-11T06:52:00Z">
        <w:r>
          <w:delText>rule</w:delText>
        </w:r>
      </w:del>
      <w:ins w:id="16806" w:author="Laurence Golding" w:date="2019-05-11T06:52:00Z">
        <w:r w:rsidR="00972256">
          <w:t>reportingDescriptor</w:t>
        </w:r>
      </w:ins>
      <w:r w:rsidR="00972256">
        <w:t xml:space="preserve"> </w:t>
      </w:r>
      <w:r>
        <w:t>object (§</w:t>
      </w:r>
      <w:del w:id="16807" w:author="Laurence Golding" w:date="2019-05-11T06:52:00Z">
        <w:r>
          <w:fldChar w:fldCharType="begin"/>
        </w:r>
        <w:r>
          <w:delInstrText xml:space="preserve"> REF _Ref508814067 \r \h </w:delInstrText>
        </w:r>
        <w:r>
          <w:fldChar w:fldCharType="separate"/>
        </w:r>
        <w:r w:rsidR="00331070">
          <w:delText>3.36</w:delText>
        </w:r>
        <w:r>
          <w:fldChar w:fldCharType="end"/>
        </w:r>
        <w:r>
          <w:delText>.)</w:delText>
        </w:r>
      </w:del>
      <w:ins w:id="16808" w:author="Laurence Golding" w:date="2019-05-11T06:52:00Z">
        <w:r w:rsidR="00972256">
          <w:fldChar w:fldCharType="begin"/>
        </w:r>
        <w:r w:rsidR="00972256">
          <w:instrText xml:space="preserve"> REF _Ref3908560 \r \h </w:instrText>
        </w:r>
        <w:r w:rsidR="00972256">
          <w:fldChar w:fldCharType="separate"/>
        </w:r>
        <w:r w:rsidR="0009127C">
          <w:t>3.49</w:t>
        </w:r>
        <w:r w:rsidR="00972256">
          <w:fldChar w:fldCharType="end"/>
        </w:r>
        <w:r>
          <w:t>)</w:t>
        </w:r>
        <w:r w:rsidR="004B30F9">
          <w:t>.</w:t>
        </w:r>
      </w:ins>
    </w:p>
    <w:p w14:paraId="740FDC0A" w14:textId="77777777" w:rsidR="00D41895" w:rsidRDefault="00D41895" w:rsidP="002D65F3">
      <w:pPr>
        <w:pStyle w:val="Code"/>
        <w:pPrChange w:id="16809" w:author="Laurence Golding" w:date="2019-05-11T06:51:00Z">
          <w:pPr>
            <w:pStyle w:val="Codesmall"/>
          </w:pPr>
        </w:pPrChange>
      </w:pPr>
      <w:r>
        <w:t xml:space="preserve">  "id": "SA2707",</w:t>
      </w:r>
    </w:p>
    <w:p w14:paraId="1F795642" w14:textId="77777777" w:rsidR="00D41895" w:rsidRDefault="00D41895" w:rsidP="002D65F3">
      <w:pPr>
        <w:pStyle w:val="Code"/>
        <w:pPrChange w:id="16810" w:author="Laurence Golding" w:date="2019-05-11T06:51:00Z">
          <w:pPr>
            <w:pStyle w:val="Codesmall"/>
          </w:pPr>
        </w:pPrChange>
      </w:pPr>
      <w:r>
        <w:t xml:space="preserve">  "name": {</w:t>
      </w:r>
    </w:p>
    <w:p w14:paraId="0CEEE7BD" w14:textId="77777777" w:rsidR="00D41895" w:rsidRDefault="00D41895" w:rsidP="002D65F3">
      <w:pPr>
        <w:pStyle w:val="Code"/>
        <w:pPrChange w:id="16811" w:author="Laurence Golding" w:date="2019-05-11T06:51:00Z">
          <w:pPr>
            <w:pStyle w:val="Codesmall"/>
          </w:pPr>
        </w:pPrChange>
      </w:pPr>
      <w:r>
        <w:t xml:space="preserve">    "text": "LimitSourceLineLength"</w:t>
      </w:r>
    </w:p>
    <w:p w14:paraId="443CF542" w14:textId="77777777" w:rsidR="00D41895" w:rsidRDefault="00D41895" w:rsidP="002D65F3">
      <w:pPr>
        <w:pStyle w:val="Code"/>
        <w:pPrChange w:id="16812" w:author="Laurence Golding" w:date="2019-05-11T06:51:00Z">
          <w:pPr>
            <w:pStyle w:val="Codesmall"/>
          </w:pPr>
        </w:pPrChange>
      </w:pPr>
      <w:r>
        <w:t xml:space="preserve">  },</w:t>
      </w:r>
    </w:p>
    <w:p w14:paraId="7199B645" w14:textId="77777777" w:rsidR="00D41895" w:rsidRDefault="00D41895" w:rsidP="002D65F3">
      <w:pPr>
        <w:pStyle w:val="Code"/>
        <w:pPrChange w:id="16813" w:author="Laurence Golding" w:date="2019-05-11T06:51:00Z">
          <w:pPr>
            <w:pStyle w:val="Codesmall"/>
          </w:pPr>
        </w:pPrChange>
      </w:pPr>
      <w:r>
        <w:t xml:space="preserve">  "shortDescription": {</w:t>
      </w:r>
    </w:p>
    <w:p w14:paraId="30F27858" w14:textId="77777777" w:rsidR="00D41895" w:rsidRDefault="00D41895" w:rsidP="002D65F3">
      <w:pPr>
        <w:pStyle w:val="Code"/>
        <w:pPrChange w:id="16814" w:author="Laurence Golding" w:date="2019-05-11T06:51:00Z">
          <w:pPr>
            <w:pStyle w:val="Codesmall"/>
          </w:pPr>
        </w:pPrChange>
      </w:pPr>
      <w:r>
        <w:t xml:space="preserve">    "text": "Limit source line length for readability."</w:t>
      </w:r>
    </w:p>
    <w:p w14:paraId="60FF846F" w14:textId="77777777" w:rsidR="00D41895" w:rsidRDefault="00D41895" w:rsidP="002D65F3">
      <w:pPr>
        <w:pStyle w:val="Code"/>
        <w:pPrChange w:id="16815" w:author="Laurence Golding" w:date="2019-05-11T06:51:00Z">
          <w:pPr>
            <w:pStyle w:val="Codesmall"/>
          </w:pPr>
        </w:pPrChange>
      </w:pPr>
      <w:r>
        <w:t xml:space="preserve">  },</w:t>
      </w:r>
    </w:p>
    <w:p w14:paraId="45888691" w14:textId="6AAD6413" w:rsidR="00D41895" w:rsidRDefault="00D41895" w:rsidP="002D65F3">
      <w:pPr>
        <w:pStyle w:val="Code"/>
        <w:pPrChange w:id="16816" w:author="Laurence Golding" w:date="2019-05-11T06:51:00Z">
          <w:pPr>
            <w:pStyle w:val="Codesmall"/>
          </w:pPr>
        </w:pPrChange>
      </w:pPr>
      <w:r>
        <w:t xml:space="preserve">  "</w:t>
      </w:r>
      <w:del w:id="16817" w:author="Laurence Golding" w:date="2019-05-11T06:52:00Z">
        <w:r>
          <w:delText>configuration</w:delText>
        </w:r>
      </w:del>
      <w:ins w:id="16818" w:author="Laurence Golding" w:date="2019-05-11T06:52:00Z">
        <w:r w:rsidR="00972256">
          <w:t>defaultC</w:t>
        </w:r>
        <w:r>
          <w:t>onfiguration</w:t>
        </w:r>
      </w:ins>
      <w:r>
        <w:t>": {</w:t>
      </w:r>
    </w:p>
    <w:p w14:paraId="219F4643" w14:textId="77777777" w:rsidR="00D41895" w:rsidRDefault="00D41895" w:rsidP="002D65F3">
      <w:pPr>
        <w:pStyle w:val="Code"/>
        <w:pPrChange w:id="16819" w:author="Laurence Golding" w:date="2019-05-11T06:51:00Z">
          <w:pPr>
            <w:pStyle w:val="Codesmall"/>
          </w:pPr>
        </w:pPrChange>
      </w:pPr>
      <w:r>
        <w:t xml:space="preserve">    "enabled": true,</w:t>
      </w:r>
    </w:p>
    <w:p w14:paraId="76574D28" w14:textId="18E52F6E" w:rsidR="00D41895" w:rsidRDefault="00D41895" w:rsidP="002D65F3">
      <w:pPr>
        <w:pStyle w:val="Code"/>
        <w:pPrChange w:id="16820" w:author="Laurence Golding" w:date="2019-05-11T06:51:00Z">
          <w:pPr>
            <w:pStyle w:val="Codesmall"/>
          </w:pPr>
        </w:pPrChange>
      </w:pPr>
      <w:r>
        <w:t xml:space="preserve">    "</w:t>
      </w:r>
      <w:del w:id="16821" w:author="Laurence Golding" w:date="2019-05-11T06:52:00Z">
        <w:r>
          <w:delText>defaultLevel</w:delText>
        </w:r>
      </w:del>
      <w:ins w:id="16822" w:author="Laurence Golding" w:date="2019-05-11T06:52:00Z">
        <w:r w:rsidR="00762B11">
          <w:t>l</w:t>
        </w:r>
        <w:r>
          <w:t>evel</w:t>
        </w:r>
      </w:ins>
      <w:r>
        <w:t>": "warning",</w:t>
      </w:r>
    </w:p>
    <w:p w14:paraId="0E37E90D" w14:textId="77777777" w:rsidR="00D41895" w:rsidRDefault="00D41895" w:rsidP="002D65F3">
      <w:pPr>
        <w:pStyle w:val="Code"/>
        <w:pPrChange w:id="16823" w:author="Laurence Golding" w:date="2019-05-11T06:51:00Z">
          <w:pPr>
            <w:pStyle w:val="Codesmall"/>
          </w:pPr>
        </w:pPrChange>
      </w:pPr>
      <w:r>
        <w:t xml:space="preserve">    "parameters": {</w:t>
      </w:r>
    </w:p>
    <w:p w14:paraId="11F45265" w14:textId="77777777" w:rsidR="00D41895" w:rsidRDefault="00D41895" w:rsidP="002D65F3">
      <w:pPr>
        <w:pStyle w:val="Code"/>
        <w:pPrChange w:id="16824" w:author="Laurence Golding" w:date="2019-05-11T06:51:00Z">
          <w:pPr>
            <w:pStyle w:val="Codesmall"/>
          </w:pPr>
        </w:pPrChange>
      </w:pPr>
      <w:r>
        <w:t xml:space="preserve">      "maxLength": 120</w:t>
      </w:r>
    </w:p>
    <w:p w14:paraId="6509A8C8" w14:textId="77777777" w:rsidR="00D41895" w:rsidRDefault="00D41895" w:rsidP="002D65F3">
      <w:pPr>
        <w:pStyle w:val="Code"/>
        <w:pPrChange w:id="16825" w:author="Laurence Golding" w:date="2019-05-11T06:51:00Z">
          <w:pPr>
            <w:pStyle w:val="Codesmall"/>
          </w:pPr>
        </w:pPrChange>
      </w:pPr>
      <w:r>
        <w:t xml:space="preserve">    }</w:t>
      </w:r>
    </w:p>
    <w:p w14:paraId="3E9CF46C" w14:textId="77777777" w:rsidR="00D41895" w:rsidRDefault="00D41895" w:rsidP="002D65F3">
      <w:pPr>
        <w:pStyle w:val="Code"/>
        <w:pPrChange w:id="16826" w:author="Laurence Golding" w:date="2019-05-11T06:51:00Z">
          <w:pPr>
            <w:pStyle w:val="Codesmall"/>
          </w:pPr>
        </w:pPrChange>
      </w:pPr>
      <w:r>
        <w:t xml:space="preserve">  }</w:t>
      </w:r>
    </w:p>
    <w:p w14:paraId="26599F10" w14:textId="77777777" w:rsidR="00D41895" w:rsidRPr="00894072" w:rsidRDefault="00D41895" w:rsidP="002D65F3">
      <w:pPr>
        <w:pStyle w:val="Code"/>
        <w:pPrChange w:id="16827" w:author="Laurence Golding" w:date="2019-05-11T06:51:00Z">
          <w:pPr>
            <w:pStyle w:val="Codesmall"/>
          </w:pPr>
        </w:pPrChang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Change w:id="16828" w:author="Laurence Golding" w:date="2019-05-11T06:51:00Z">
          <w:pPr>
            <w:pStyle w:val="Codesmall"/>
          </w:pPr>
        </w:pPrChange>
      </w:pPr>
      <w:r>
        <w:t>StyleScanner *.c --rule-config "SA2707:maxLength=80"</w:t>
      </w:r>
    </w:p>
    <w:p w14:paraId="3517F09C" w14:textId="4345AF56" w:rsidR="00056659" w:rsidRDefault="00B55817" w:rsidP="00056659">
      <w:pPr>
        <w:pStyle w:val="Heading2"/>
        <w:rPr>
          <w:ins w:id="16829" w:author="Laurence Golding" w:date="2019-05-11T06:52:00Z"/>
        </w:rPr>
      </w:pPr>
      <w:bookmarkStart w:id="16830" w:name="_Ref3971750"/>
      <w:bookmarkStart w:id="16831" w:name="_Toc8367370"/>
      <w:ins w:id="16832" w:author="Laurence Golding" w:date="2019-05-11T06:52:00Z">
        <w:r>
          <w:t>configurationOverride</w:t>
        </w:r>
        <w:r w:rsidR="00056659">
          <w:t xml:space="preserve"> object</w:t>
        </w:r>
        <w:bookmarkEnd w:id="16830"/>
        <w:bookmarkEnd w:id="16831"/>
      </w:ins>
    </w:p>
    <w:p w14:paraId="768453EA" w14:textId="15C821BC" w:rsidR="00056659" w:rsidRDefault="00056659" w:rsidP="00056659">
      <w:pPr>
        <w:pStyle w:val="Heading3"/>
        <w:rPr>
          <w:ins w:id="16833" w:author="Laurence Golding" w:date="2019-05-11T06:52:00Z"/>
        </w:rPr>
      </w:pPr>
      <w:bookmarkStart w:id="16834" w:name="_Toc8367371"/>
      <w:ins w:id="16835" w:author="Laurence Golding" w:date="2019-05-11T06:52:00Z">
        <w:r>
          <w:t>General</w:t>
        </w:r>
        <w:bookmarkEnd w:id="16834"/>
      </w:ins>
    </w:p>
    <w:p w14:paraId="247C664B" w14:textId="24A0CB22" w:rsidR="00E04065" w:rsidRDefault="00752239" w:rsidP="00056659">
      <w:pPr>
        <w:rPr>
          <w:ins w:id="16836" w:author="Laurence Golding" w:date="2019-05-11T06:52:00Z"/>
        </w:rPr>
      </w:pPr>
      <w:ins w:id="16837" w:author="Laurence Golding" w:date="2019-05-11T06:52:00Z">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 which we refer to as</w:t>
        </w:r>
        <w:r w:rsidR="00087A3F">
          <w:t xml:space="preserve"> </w:t>
        </w:r>
        <w:r w:rsidR="00087A3F" w:rsidRPr="00087A3F">
          <w:rPr>
            <w:rStyle w:val="CODEtemp"/>
          </w:rPr>
          <w:t>theDescriptor</w:t>
        </w:r>
        <w:r w:rsidR="00087A3F">
          <w:t>.</w:t>
        </w:r>
      </w:ins>
    </w:p>
    <w:p w14:paraId="06AD2F86" w14:textId="03BB237B" w:rsidR="00ED7FB6" w:rsidRDefault="00ED7FB6" w:rsidP="00ED7FB6">
      <w:pPr>
        <w:pStyle w:val="Note"/>
        <w:rPr>
          <w:ins w:id="16838" w:author="Laurence Golding" w:date="2019-05-11T06:52:00Z"/>
        </w:rPr>
      </w:pPr>
      <w:bookmarkStart w:id="16839" w:name="_Hlk6923544"/>
      <w:ins w:id="16840" w:author="Laurence Golding" w:date="2019-05-11T06:52:00Z">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9127C">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ins>
    </w:p>
    <w:bookmarkEnd w:id="16839"/>
    <w:p w14:paraId="33A112EA" w14:textId="4BBEC443" w:rsidR="00752239" w:rsidRDefault="00752239" w:rsidP="00056659">
      <w:pPr>
        <w:rPr>
          <w:ins w:id="16841" w:author="Laurence Golding" w:date="2019-05-11T06:52:00Z"/>
        </w:rPr>
      </w:pPr>
      <w:ins w:id="16842" w:author="Laurence Golding" w:date="2019-05-11T06:52:00Z">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9127C">
          <w:t>3.51.2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6843" w:name="_Hlk1293845"/>
        <w:r>
          <w:t>§</w:t>
        </w:r>
        <w:bookmarkEnd w:id="16843"/>
        <w:r w:rsidR="00A57F4F">
          <w:fldChar w:fldCharType="begin"/>
        </w:r>
        <w:r w:rsidR="00A57F4F">
          <w:instrText xml:space="preserve"> REF _Ref3972812 \r \h </w:instrText>
        </w:r>
        <w:r w:rsidR="00A57F4F">
          <w:fldChar w:fldCharType="separate"/>
        </w:r>
        <w:r w:rsidR="0009127C">
          <w:t>3.51.3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9127C">
          <w:t>3.49.14</w:t>
        </w:r>
        <w:r>
          <w:fldChar w:fldCharType="end"/>
        </w:r>
        <w:r>
          <w:t>).</w:t>
        </w:r>
      </w:ins>
    </w:p>
    <w:p w14:paraId="659CC0A8" w14:textId="4DF5D540" w:rsidR="00087A3F" w:rsidRDefault="00087A3F" w:rsidP="00087A3F">
      <w:pPr>
        <w:pStyle w:val="Note"/>
        <w:rPr>
          <w:ins w:id="16844" w:author="Laurence Golding" w:date="2019-05-11T06:52:00Z"/>
        </w:rPr>
      </w:pPr>
      <w:ins w:id="16845" w:author="Laurence Golding" w:date="2019-05-11T06:52:00Z">
        <w:r>
          <w:t xml:space="preserve">EXAMPLE: In this example, rule </w:t>
        </w:r>
        <w:r w:rsidRPr="00087A3F">
          <w:rPr>
            <w:rStyle w:val="CODEtemp"/>
          </w:rPr>
          <w:t>CA2101</w:t>
        </w:r>
        <w:r>
          <w:t xml:space="preserve"> is treated as a warning rather than an error.</w:t>
        </w:r>
      </w:ins>
    </w:p>
    <w:p w14:paraId="555AC1EF" w14:textId="61AA660C" w:rsidR="00087A3F" w:rsidRDefault="00087A3F" w:rsidP="00087A3F">
      <w:pPr>
        <w:pStyle w:val="Code"/>
        <w:rPr>
          <w:ins w:id="16846" w:author="Laurence Golding" w:date="2019-05-11T06:52:00Z"/>
        </w:rPr>
      </w:pPr>
      <w:ins w:id="16847" w:author="Laurence Golding" w:date="2019-05-11T06:52:00Z">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9127C">
          <w:t>3.14</w:t>
        </w:r>
        <w:r>
          <w:fldChar w:fldCharType="end"/>
        </w:r>
        <w:r>
          <w:t>).</w:t>
        </w:r>
      </w:ins>
    </w:p>
    <w:p w14:paraId="0E4D2E44" w14:textId="35DD2F44" w:rsidR="00087A3F" w:rsidRDefault="00087A3F" w:rsidP="00087A3F">
      <w:pPr>
        <w:pStyle w:val="Code"/>
        <w:rPr>
          <w:ins w:id="16848" w:author="Laurence Golding" w:date="2019-05-11T06:52:00Z"/>
        </w:rPr>
      </w:pPr>
      <w:ins w:id="16849" w:author="Laurence Golding" w:date="2019-05-11T06:52:00Z">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9127C">
          <w:t>3.14.6</w:t>
        </w:r>
        <w:r w:rsidR="00806614">
          <w:fldChar w:fldCharType="end"/>
        </w:r>
        <w:r w:rsidR="00806614">
          <w:t>.</w:t>
        </w:r>
      </w:ins>
    </w:p>
    <w:p w14:paraId="4459326F" w14:textId="01769BEB" w:rsidR="00806614" w:rsidRDefault="00806614" w:rsidP="00087A3F">
      <w:pPr>
        <w:pStyle w:val="Code"/>
        <w:rPr>
          <w:ins w:id="16850" w:author="Laurence Golding" w:date="2019-05-11T06:52:00Z"/>
        </w:rPr>
      </w:pPr>
      <w:ins w:id="16851" w:author="Laurence Golding" w:date="2019-05-11T06:52:00Z">
        <w:r>
          <w:t xml:space="preserve">    "driver": {                            </w:t>
        </w:r>
        <w:r w:rsidR="00A57F4F">
          <w:t xml:space="preserve"> </w:t>
        </w:r>
        <w:r>
          <w:t># See §</w:t>
        </w:r>
        <w:r>
          <w:fldChar w:fldCharType="begin"/>
        </w:r>
        <w:r>
          <w:instrText xml:space="preserve"> REF _Ref3663219 \r \h </w:instrText>
        </w:r>
        <w:r>
          <w:fldChar w:fldCharType="separate"/>
        </w:r>
        <w:r w:rsidR="0009127C">
          <w:t>3.18.2</w:t>
        </w:r>
        <w:r>
          <w:fldChar w:fldCharType="end"/>
        </w:r>
        <w:r>
          <w:t>.</w:t>
        </w:r>
      </w:ins>
    </w:p>
    <w:p w14:paraId="43827E84" w14:textId="700B7722" w:rsidR="00806614" w:rsidRDefault="00806614" w:rsidP="00087A3F">
      <w:pPr>
        <w:pStyle w:val="Code"/>
        <w:rPr>
          <w:ins w:id="16852" w:author="Laurence Golding" w:date="2019-05-11T06:52:00Z"/>
        </w:rPr>
      </w:pPr>
      <w:ins w:id="16853" w:author="Laurence Golding" w:date="2019-05-11T06:52:00Z">
        <w:r>
          <w:t xml:space="preserve">      "name": "CodeScanner",</w:t>
        </w:r>
      </w:ins>
    </w:p>
    <w:p w14:paraId="02E63AC2" w14:textId="74C60CA7" w:rsidR="00806614" w:rsidRDefault="00806614" w:rsidP="00087A3F">
      <w:pPr>
        <w:pStyle w:val="Code"/>
        <w:rPr>
          <w:ins w:id="16854" w:author="Laurence Golding" w:date="2019-05-11T06:52:00Z"/>
        </w:rPr>
      </w:pPr>
      <w:ins w:id="16855" w:author="Laurence Golding" w:date="2019-05-11T06:52:00Z">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ins>
    </w:p>
    <w:p w14:paraId="662C21B0" w14:textId="20630553" w:rsidR="00806614" w:rsidRDefault="00806614" w:rsidP="00087A3F">
      <w:pPr>
        <w:pStyle w:val="Code"/>
        <w:rPr>
          <w:ins w:id="16856" w:author="Laurence Golding" w:date="2019-05-11T06:52:00Z"/>
        </w:rPr>
      </w:pPr>
      <w:ins w:id="16857" w:author="Laurence Golding" w:date="2019-05-11T06:52:00Z">
        <w:r>
          <w:t xml:space="preserve">        {                 </w:t>
        </w:r>
        <w:r w:rsidR="001F48E9">
          <w:t xml:space="preserve">            </w:t>
        </w:r>
        <w:r>
          <w:t xml:space="preserve"> </w:t>
        </w:r>
        <w:r w:rsidR="001F48E9">
          <w:t xml:space="preserve">     </w:t>
        </w:r>
        <w:r>
          <w:t># A reportingDescriptor object</w:t>
        </w:r>
      </w:ins>
    </w:p>
    <w:p w14:paraId="1ED23423" w14:textId="78436B10" w:rsidR="00806614" w:rsidRDefault="00806614" w:rsidP="00087A3F">
      <w:pPr>
        <w:pStyle w:val="Code"/>
        <w:rPr>
          <w:ins w:id="16858" w:author="Laurence Golding" w:date="2019-05-11T06:52:00Z"/>
        </w:rPr>
      </w:pPr>
      <w:ins w:id="16859" w:author="Laurence Golding" w:date="2019-05-11T06:52:00Z">
        <w:r>
          <w:t xml:space="preserve">          "id": "CA2101",</w:t>
        </w:r>
        <w:r w:rsidR="001F48E9">
          <w:t xml:space="preserve">                   #  (§</w:t>
        </w:r>
        <w:r w:rsidR="001F48E9">
          <w:fldChar w:fldCharType="begin"/>
        </w:r>
        <w:r w:rsidR="001F48E9">
          <w:instrText xml:space="preserve"> REF _Ref3908560 \r \h </w:instrText>
        </w:r>
        <w:r w:rsidR="001F48E9">
          <w:fldChar w:fldCharType="separate"/>
        </w:r>
        <w:r w:rsidR="0009127C">
          <w:t>3.49</w:t>
        </w:r>
        <w:r w:rsidR="001F48E9">
          <w:fldChar w:fldCharType="end"/>
        </w:r>
        <w:r w:rsidR="001F48E9">
          <w:t>).</w:t>
        </w:r>
      </w:ins>
    </w:p>
    <w:p w14:paraId="39B3A571" w14:textId="7E9B3712" w:rsidR="00806614" w:rsidRDefault="00806614" w:rsidP="00087A3F">
      <w:pPr>
        <w:pStyle w:val="Code"/>
        <w:rPr>
          <w:ins w:id="16860" w:author="Laurence Golding" w:date="2019-05-11T06:52:00Z"/>
        </w:rPr>
      </w:pPr>
      <w:ins w:id="16861" w:author="Laurence Golding" w:date="2019-05-11T06:52:00Z">
        <w:r>
          <w:t xml:space="preserve">          "defaultConfiguration": {</w:t>
        </w:r>
      </w:ins>
    </w:p>
    <w:p w14:paraId="239CA640" w14:textId="674AFAF0" w:rsidR="00806614" w:rsidRDefault="00806614" w:rsidP="00087A3F">
      <w:pPr>
        <w:pStyle w:val="Code"/>
        <w:rPr>
          <w:ins w:id="16862" w:author="Laurence Golding" w:date="2019-05-11T06:52:00Z"/>
        </w:rPr>
      </w:pPr>
      <w:ins w:id="16863" w:author="Laurence Golding" w:date="2019-05-11T06:52:00Z">
        <w:r>
          <w:t xml:space="preserve">            "level": "error"</w:t>
        </w:r>
      </w:ins>
    </w:p>
    <w:p w14:paraId="4EFAFAFA" w14:textId="4FF17ED3" w:rsidR="00806614" w:rsidRDefault="00806614" w:rsidP="00087A3F">
      <w:pPr>
        <w:pStyle w:val="Code"/>
        <w:rPr>
          <w:ins w:id="16864" w:author="Laurence Golding" w:date="2019-05-11T06:52:00Z"/>
        </w:rPr>
      </w:pPr>
      <w:ins w:id="16865" w:author="Laurence Golding" w:date="2019-05-11T06:52:00Z">
        <w:r>
          <w:t xml:space="preserve">          }</w:t>
        </w:r>
      </w:ins>
    </w:p>
    <w:p w14:paraId="279C3BA5" w14:textId="7AA2DAC4" w:rsidR="00806614" w:rsidRDefault="00806614" w:rsidP="00087A3F">
      <w:pPr>
        <w:pStyle w:val="Code"/>
        <w:rPr>
          <w:ins w:id="16866" w:author="Laurence Golding" w:date="2019-05-11T06:52:00Z"/>
        </w:rPr>
      </w:pPr>
      <w:ins w:id="16867" w:author="Laurence Golding" w:date="2019-05-11T06:52:00Z">
        <w:r>
          <w:t xml:space="preserve">        }</w:t>
        </w:r>
      </w:ins>
    </w:p>
    <w:p w14:paraId="37BA7383" w14:textId="58DEACF7" w:rsidR="00806614" w:rsidRDefault="00806614" w:rsidP="00087A3F">
      <w:pPr>
        <w:pStyle w:val="Code"/>
        <w:rPr>
          <w:ins w:id="16868" w:author="Laurence Golding" w:date="2019-05-11T06:52:00Z"/>
        </w:rPr>
      </w:pPr>
      <w:ins w:id="16869" w:author="Laurence Golding" w:date="2019-05-11T06:52:00Z">
        <w:r>
          <w:t xml:space="preserve">      ]</w:t>
        </w:r>
      </w:ins>
    </w:p>
    <w:p w14:paraId="378E3EBA" w14:textId="7104526B" w:rsidR="00806614" w:rsidRDefault="00806614" w:rsidP="00087A3F">
      <w:pPr>
        <w:pStyle w:val="Code"/>
        <w:rPr>
          <w:ins w:id="16870" w:author="Laurence Golding" w:date="2019-05-11T06:52:00Z"/>
        </w:rPr>
      </w:pPr>
      <w:ins w:id="16871" w:author="Laurence Golding" w:date="2019-05-11T06:52:00Z">
        <w:r>
          <w:t xml:space="preserve">    }</w:t>
        </w:r>
      </w:ins>
    </w:p>
    <w:p w14:paraId="17F0C036" w14:textId="5BBC451F" w:rsidR="00087A3F" w:rsidRDefault="00087A3F" w:rsidP="00087A3F">
      <w:pPr>
        <w:pStyle w:val="Code"/>
        <w:rPr>
          <w:ins w:id="16872" w:author="Laurence Golding" w:date="2019-05-11T06:52:00Z"/>
        </w:rPr>
      </w:pPr>
      <w:ins w:id="16873" w:author="Laurence Golding" w:date="2019-05-11T06:52:00Z">
        <w:r>
          <w:t xml:space="preserve">  },</w:t>
        </w:r>
      </w:ins>
    </w:p>
    <w:p w14:paraId="60B49F4F" w14:textId="0C508CDE" w:rsidR="00087A3F" w:rsidRDefault="00087A3F" w:rsidP="00087A3F">
      <w:pPr>
        <w:pStyle w:val="Code"/>
        <w:rPr>
          <w:ins w:id="16874" w:author="Laurence Golding" w:date="2019-05-11T06:52:00Z"/>
        </w:rPr>
      </w:pPr>
    </w:p>
    <w:p w14:paraId="0938DB19" w14:textId="3E4A9822" w:rsidR="00087A3F" w:rsidRDefault="00087A3F" w:rsidP="00087A3F">
      <w:pPr>
        <w:pStyle w:val="Code"/>
        <w:rPr>
          <w:ins w:id="16875" w:author="Laurence Golding" w:date="2019-05-11T06:52:00Z"/>
        </w:rPr>
      </w:pPr>
      <w:ins w:id="16876" w:author="Laurence Golding" w:date="2019-05-11T06:52:00Z">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9127C">
          <w:t>3.14.11</w:t>
        </w:r>
        <w:r w:rsidR="00806614">
          <w:fldChar w:fldCharType="end"/>
        </w:r>
        <w:r w:rsidR="00806614">
          <w:t>.</w:t>
        </w:r>
      </w:ins>
    </w:p>
    <w:p w14:paraId="5BC96DFD" w14:textId="7F7372C5" w:rsidR="00087A3F" w:rsidRDefault="00087A3F" w:rsidP="00087A3F">
      <w:pPr>
        <w:pStyle w:val="Code"/>
        <w:rPr>
          <w:ins w:id="16877" w:author="Laurence Golding" w:date="2019-05-11T06:52:00Z"/>
        </w:rPr>
      </w:pPr>
      <w:ins w:id="16878" w:author="Laurence Golding" w:date="2019-05-11T06:52:00Z">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9127C">
          <w:t>3.20</w:t>
        </w:r>
        <w:r w:rsidR="00806614">
          <w:fldChar w:fldCharType="end"/>
        </w:r>
        <w:r w:rsidR="00806614">
          <w:t>).</w:t>
        </w:r>
      </w:ins>
    </w:p>
    <w:p w14:paraId="1FBA3053" w14:textId="211E2D4A" w:rsidR="00087A3F" w:rsidRDefault="00087A3F" w:rsidP="00087A3F">
      <w:pPr>
        <w:pStyle w:val="Code"/>
        <w:rPr>
          <w:ins w:id="16879" w:author="Laurence Golding" w:date="2019-05-11T06:52:00Z"/>
        </w:rPr>
      </w:pPr>
      <w:ins w:id="16880" w:author="Laurence Golding" w:date="2019-05-11T06:52:00Z">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9127C">
          <w:t>3.20.5</w:t>
        </w:r>
        <w:r w:rsidR="00806614">
          <w:fldChar w:fldCharType="end"/>
        </w:r>
        <w:r w:rsidR="00806614">
          <w:t>.</w:t>
        </w:r>
      </w:ins>
    </w:p>
    <w:p w14:paraId="34530F5B" w14:textId="1A6A1FB8" w:rsidR="00806614" w:rsidRDefault="00806614" w:rsidP="00A57F4F">
      <w:pPr>
        <w:pStyle w:val="Code"/>
        <w:rPr>
          <w:ins w:id="16881" w:author="Laurence Golding" w:date="2019-05-11T06:52:00Z"/>
        </w:rPr>
      </w:pPr>
      <w:ins w:id="16882" w:author="Laurence Golding" w:date="2019-05-11T06:52:00Z">
        <w:r>
          <w:t xml:space="preserve">        {                  </w:t>
        </w:r>
        <w:r w:rsidR="00A57F4F">
          <w:t xml:space="preserve"> </w:t>
        </w:r>
        <w:r w:rsidR="001F48E9">
          <w:t xml:space="preserve">                </w:t>
        </w:r>
        <w:r>
          <w:t xml:space="preserve"># A </w:t>
        </w:r>
        <w:r w:rsidR="00B55817">
          <w:t>configurationOverride</w:t>
        </w:r>
        <w:r w:rsidR="00A57F4F">
          <w:t xml:space="preserve"> object</w:t>
        </w:r>
      </w:ins>
    </w:p>
    <w:p w14:paraId="744F84D2" w14:textId="5637EB7F" w:rsidR="001F48E9" w:rsidRDefault="001F48E9" w:rsidP="00A57F4F">
      <w:pPr>
        <w:pStyle w:val="Code"/>
        <w:rPr>
          <w:ins w:id="16883" w:author="Laurence Golding" w:date="2019-05-11T06:52:00Z"/>
        </w:rPr>
      </w:pPr>
      <w:ins w:id="16884" w:author="Laurence Golding" w:date="2019-05-11T06:52:00Z">
        <w:r>
          <w:t xml:space="preserve">                                            #  (§</w:t>
        </w:r>
        <w:r>
          <w:fldChar w:fldCharType="begin"/>
        </w:r>
        <w:r>
          <w:instrText xml:space="preserve"> REF _Ref3971750 \r \h </w:instrText>
        </w:r>
        <w:r>
          <w:fldChar w:fldCharType="separate"/>
        </w:r>
        <w:r w:rsidR="0009127C">
          <w:t>3.51</w:t>
        </w:r>
        <w:r>
          <w:fldChar w:fldCharType="end"/>
        </w:r>
        <w:r>
          <w:t>).</w:t>
        </w:r>
      </w:ins>
    </w:p>
    <w:p w14:paraId="2ABA5D95" w14:textId="0381C6BE" w:rsidR="00A57F4F" w:rsidRDefault="00A57F4F" w:rsidP="00087A3F">
      <w:pPr>
        <w:pStyle w:val="Code"/>
        <w:rPr>
          <w:ins w:id="16885" w:author="Laurence Golding" w:date="2019-05-11T06:52:00Z"/>
        </w:rPr>
      </w:pPr>
      <w:ins w:id="16886" w:author="Laurence Golding" w:date="2019-05-11T06:52:00Z">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9127C">
          <w:t>3.51.2</w:t>
        </w:r>
        <w:r>
          <w:fldChar w:fldCharType="end"/>
        </w:r>
        <w:r>
          <w:t>.</w:t>
        </w:r>
      </w:ins>
    </w:p>
    <w:p w14:paraId="5C74EE2F" w14:textId="73071CEB" w:rsidR="00A57F4F" w:rsidRDefault="00A57F4F" w:rsidP="00087A3F">
      <w:pPr>
        <w:pStyle w:val="Code"/>
        <w:rPr>
          <w:ins w:id="16887" w:author="Laurence Golding" w:date="2019-05-11T06:52:00Z"/>
        </w:rPr>
      </w:pPr>
      <w:ins w:id="16888" w:author="Laurence Golding" w:date="2019-05-11T06:52:00Z">
        <w:r>
          <w:t xml:space="preserve">            "index": 0</w:t>
        </w:r>
      </w:ins>
    </w:p>
    <w:p w14:paraId="3D00340C" w14:textId="0341CBF3" w:rsidR="00A57F4F" w:rsidRDefault="00A57F4F" w:rsidP="00087A3F">
      <w:pPr>
        <w:pStyle w:val="Code"/>
        <w:rPr>
          <w:ins w:id="16889" w:author="Laurence Golding" w:date="2019-05-11T06:52:00Z"/>
        </w:rPr>
      </w:pPr>
      <w:ins w:id="16890" w:author="Laurence Golding" w:date="2019-05-11T06:52:00Z">
        <w:r>
          <w:t xml:space="preserve">          },</w:t>
        </w:r>
      </w:ins>
    </w:p>
    <w:p w14:paraId="2DC987C3" w14:textId="5F679567" w:rsidR="00806614" w:rsidRDefault="00806614" w:rsidP="00087A3F">
      <w:pPr>
        <w:pStyle w:val="Code"/>
        <w:rPr>
          <w:ins w:id="16891" w:author="Laurence Golding" w:date="2019-05-11T06:52:00Z"/>
        </w:rPr>
      </w:pPr>
      <w:ins w:id="16892" w:author="Laurence Golding" w:date="2019-05-11T06:52:00Z">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9127C">
          <w:t>3.51.3</w:t>
        </w:r>
        <w:r w:rsidR="00A57F4F">
          <w:fldChar w:fldCharType="end"/>
        </w:r>
        <w:r w:rsidR="00A57F4F">
          <w:t>.</w:t>
        </w:r>
      </w:ins>
    </w:p>
    <w:p w14:paraId="30B9C385" w14:textId="74BF8212" w:rsidR="00806614" w:rsidRDefault="00806614" w:rsidP="00087A3F">
      <w:pPr>
        <w:pStyle w:val="Code"/>
        <w:rPr>
          <w:ins w:id="16893" w:author="Laurence Golding" w:date="2019-05-11T06:52:00Z"/>
        </w:rPr>
      </w:pPr>
      <w:ins w:id="16894" w:author="Laurence Golding" w:date="2019-05-11T06:52:00Z">
        <w:r>
          <w:t xml:space="preserve">            "level": "warning"</w:t>
        </w:r>
      </w:ins>
    </w:p>
    <w:p w14:paraId="422A65C0" w14:textId="3BA14719" w:rsidR="00806614" w:rsidRDefault="00806614" w:rsidP="00087A3F">
      <w:pPr>
        <w:pStyle w:val="Code"/>
        <w:rPr>
          <w:ins w:id="16895" w:author="Laurence Golding" w:date="2019-05-11T06:52:00Z"/>
        </w:rPr>
      </w:pPr>
      <w:ins w:id="16896" w:author="Laurence Golding" w:date="2019-05-11T06:52:00Z">
        <w:r>
          <w:t xml:space="preserve">          }</w:t>
        </w:r>
      </w:ins>
    </w:p>
    <w:p w14:paraId="15A14C1E" w14:textId="62F73426" w:rsidR="00806614" w:rsidRDefault="00806614" w:rsidP="00087A3F">
      <w:pPr>
        <w:pStyle w:val="Code"/>
        <w:rPr>
          <w:ins w:id="16897" w:author="Laurence Golding" w:date="2019-05-11T06:52:00Z"/>
        </w:rPr>
      </w:pPr>
      <w:ins w:id="16898" w:author="Laurence Golding" w:date="2019-05-11T06:52:00Z">
        <w:r>
          <w:t xml:space="preserve">        }</w:t>
        </w:r>
      </w:ins>
    </w:p>
    <w:p w14:paraId="39C5A829" w14:textId="057A3934" w:rsidR="00806614" w:rsidRDefault="00806614" w:rsidP="00087A3F">
      <w:pPr>
        <w:pStyle w:val="Code"/>
        <w:rPr>
          <w:ins w:id="16899" w:author="Laurence Golding" w:date="2019-05-11T06:52:00Z"/>
        </w:rPr>
      </w:pPr>
      <w:ins w:id="16900" w:author="Laurence Golding" w:date="2019-05-11T06:52:00Z">
        <w:r>
          <w:t xml:space="preserve">      ]</w:t>
        </w:r>
        <w:r w:rsidR="00A47646">
          <w:t>,</w:t>
        </w:r>
      </w:ins>
    </w:p>
    <w:p w14:paraId="3CF12B46" w14:textId="2F33F63B" w:rsidR="00A47646" w:rsidRDefault="00A47646" w:rsidP="00087A3F">
      <w:pPr>
        <w:pStyle w:val="Code"/>
        <w:rPr>
          <w:ins w:id="16901" w:author="Laurence Golding" w:date="2019-05-11T06:52:00Z"/>
        </w:rPr>
      </w:pPr>
      <w:ins w:id="16902" w:author="Laurence Golding" w:date="2019-05-11T06:52:00Z">
        <w:r>
          <w:t xml:space="preserve">      ...</w:t>
        </w:r>
      </w:ins>
    </w:p>
    <w:p w14:paraId="080EFC32" w14:textId="61D81659" w:rsidR="00087A3F" w:rsidRDefault="00087A3F" w:rsidP="00087A3F">
      <w:pPr>
        <w:pStyle w:val="Code"/>
        <w:rPr>
          <w:ins w:id="16903" w:author="Laurence Golding" w:date="2019-05-11T06:52:00Z"/>
        </w:rPr>
      </w:pPr>
      <w:ins w:id="16904" w:author="Laurence Golding" w:date="2019-05-11T06:52:00Z">
        <w:r>
          <w:t xml:space="preserve">    }</w:t>
        </w:r>
      </w:ins>
    </w:p>
    <w:p w14:paraId="2793346E" w14:textId="396E6D30" w:rsidR="00087A3F" w:rsidRDefault="00087A3F" w:rsidP="00087A3F">
      <w:pPr>
        <w:pStyle w:val="Code"/>
        <w:rPr>
          <w:ins w:id="16905" w:author="Laurence Golding" w:date="2019-05-11T06:52:00Z"/>
        </w:rPr>
      </w:pPr>
      <w:ins w:id="16906" w:author="Laurence Golding" w:date="2019-05-11T06:52:00Z">
        <w:r>
          <w:t xml:space="preserve">  ]</w:t>
        </w:r>
      </w:ins>
    </w:p>
    <w:p w14:paraId="09FA1B82" w14:textId="5AFE0A37" w:rsidR="00087A3F" w:rsidRPr="00087A3F" w:rsidRDefault="00087A3F" w:rsidP="00087A3F">
      <w:pPr>
        <w:pStyle w:val="Code"/>
        <w:rPr>
          <w:ins w:id="16907" w:author="Laurence Golding" w:date="2019-05-11T06:52:00Z"/>
        </w:rPr>
      </w:pPr>
      <w:ins w:id="16908" w:author="Laurence Golding" w:date="2019-05-11T06:52:00Z">
        <w:r>
          <w:t>}</w:t>
        </w:r>
      </w:ins>
    </w:p>
    <w:p w14:paraId="6180E125" w14:textId="03AC64B1" w:rsidR="00752239" w:rsidRDefault="004C5F0B" w:rsidP="00752239">
      <w:pPr>
        <w:pStyle w:val="Heading3"/>
        <w:rPr>
          <w:ins w:id="16909" w:author="Laurence Golding" w:date="2019-05-11T06:52:00Z"/>
        </w:rPr>
      </w:pPr>
      <w:bookmarkStart w:id="16910" w:name="_Ref3973102"/>
      <w:bookmarkStart w:id="16911" w:name="_Toc8367372"/>
      <w:ins w:id="16912" w:author="Laurence Golding" w:date="2019-05-11T06:52:00Z">
        <w:r>
          <w:t>descriptor</w:t>
        </w:r>
        <w:r w:rsidR="00752239">
          <w:t xml:space="preserve"> property</w:t>
        </w:r>
        <w:bookmarkEnd w:id="16910"/>
        <w:bookmarkEnd w:id="16911"/>
      </w:ins>
    </w:p>
    <w:p w14:paraId="70483680" w14:textId="12B7F4D9" w:rsidR="00752239" w:rsidRDefault="007971C1" w:rsidP="00752239">
      <w:pPr>
        <w:rPr>
          <w:ins w:id="16913" w:author="Laurence Golding" w:date="2019-05-11T06:52:00Z"/>
        </w:rPr>
      </w:pPr>
      <w:ins w:id="16914" w:author="Laurence Golding" w:date="2019-05-11T06:52:00Z">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9127C">
          <w:t>3.52</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9127C">
          <w:t>3.49</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ins>
    </w:p>
    <w:p w14:paraId="79EDAA4E" w14:textId="346EFBD9" w:rsidR="00752239" w:rsidRPr="00752239" w:rsidRDefault="00752239" w:rsidP="00752239">
      <w:pPr>
        <w:pStyle w:val="Heading3"/>
        <w:rPr>
          <w:ins w:id="16915" w:author="Laurence Golding" w:date="2019-05-11T06:52:00Z"/>
        </w:rPr>
      </w:pPr>
      <w:bookmarkStart w:id="16916" w:name="_Ref3972812"/>
      <w:bookmarkStart w:id="16917" w:name="_Toc8367373"/>
      <w:ins w:id="16918" w:author="Laurence Golding" w:date="2019-05-11T06:52:00Z">
        <w:r>
          <w:t>configuration property</w:t>
        </w:r>
        <w:bookmarkEnd w:id="16916"/>
        <w:bookmarkEnd w:id="16917"/>
      </w:ins>
    </w:p>
    <w:p w14:paraId="27CE08F7" w14:textId="5BDA4D4A" w:rsidR="00752239" w:rsidRDefault="00752239" w:rsidP="00752239">
      <w:pPr>
        <w:rPr>
          <w:ins w:id="16919" w:author="Laurence Golding" w:date="2019-05-11T06:52:00Z"/>
        </w:rPr>
      </w:pPr>
      <w:ins w:id="16920" w:author="Laurence Golding" w:date="2019-05-11T06:52:00Z">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9127C">
          <w:t>3.50</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9127C">
          <w:t>3.49.14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ins>
    </w:p>
    <w:p w14:paraId="2BDDE704" w14:textId="7C93F061" w:rsidR="00C4251F" w:rsidRDefault="00C4251F" w:rsidP="00C4251F">
      <w:pPr>
        <w:pStyle w:val="Heading2"/>
        <w:rPr>
          <w:ins w:id="16921" w:author="Laurence Golding" w:date="2019-05-11T06:52:00Z"/>
        </w:rPr>
      </w:pPr>
      <w:bookmarkStart w:id="16922" w:name="_Ref4076564"/>
      <w:bookmarkStart w:id="16923" w:name="_Toc8367374"/>
      <w:ins w:id="16924" w:author="Laurence Golding" w:date="2019-05-11T06:52:00Z">
        <w:r>
          <w:t>reportingDescriptorReference object</w:t>
        </w:r>
        <w:bookmarkEnd w:id="16922"/>
        <w:bookmarkEnd w:id="16923"/>
      </w:ins>
    </w:p>
    <w:p w14:paraId="5279C0DC" w14:textId="2CEB786B" w:rsidR="00C4251F" w:rsidRDefault="00C4251F" w:rsidP="00C4251F">
      <w:pPr>
        <w:pStyle w:val="Heading3"/>
        <w:rPr>
          <w:ins w:id="16925" w:author="Laurence Golding" w:date="2019-05-11T06:52:00Z"/>
        </w:rPr>
      </w:pPr>
      <w:bookmarkStart w:id="16926" w:name="_Toc8367375"/>
      <w:ins w:id="16927" w:author="Laurence Golding" w:date="2019-05-11T06:52:00Z">
        <w:r>
          <w:t>General</w:t>
        </w:r>
        <w:bookmarkEnd w:id="16926"/>
      </w:ins>
    </w:p>
    <w:p w14:paraId="60777BC2" w14:textId="0B088217" w:rsidR="00C4251F" w:rsidRDefault="00C4251F" w:rsidP="00C4251F">
      <w:pPr>
        <w:rPr>
          <w:ins w:id="16928" w:author="Laurence Golding" w:date="2019-05-11T06:52:00Z"/>
        </w:rPr>
      </w:pPr>
      <w:ins w:id="16929" w:author="Laurence Golding" w:date="2019-05-11T06:52:00Z">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9127C">
          <w:t>3.49</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ins>
    </w:p>
    <w:p w14:paraId="614063D7" w14:textId="48101EF1" w:rsidR="004939E1" w:rsidRDefault="004939E1" w:rsidP="004939E1">
      <w:pPr>
        <w:rPr>
          <w:ins w:id="16930" w:author="Laurence Golding" w:date="2019-05-11T06:52:00Z"/>
        </w:rPr>
      </w:pPr>
      <w:ins w:id="16931" w:author="Laurence Golding" w:date="2019-05-11T06:52:00Z">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9127C">
          <w:t>3.52.4</w:t>
        </w:r>
        <w:r>
          <w:fldChar w:fldCharType="end"/>
        </w:r>
        <w:r>
          <w:t xml:space="preserve">), and </w:t>
        </w:r>
        <w:r>
          <w:rPr>
            <w:rStyle w:val="CODEtemp"/>
          </w:rPr>
          <w:t>theDescriptor</w:t>
        </w:r>
        <w:r>
          <w:t xml:space="preserve"> does not exist.</w:t>
        </w:r>
      </w:ins>
    </w:p>
    <w:p w14:paraId="7E431707" w14:textId="00950140" w:rsidR="004939E1" w:rsidRDefault="004939E1" w:rsidP="004939E1">
      <w:pPr>
        <w:pStyle w:val="Note"/>
        <w:rPr>
          <w:ins w:id="16932" w:author="Laurence Golding" w:date="2019-05-11T06:52:00Z"/>
        </w:rPr>
      </w:pPr>
      <w:ins w:id="16933" w:author="Laurence Golding" w:date="2019-05-11T06:52:00Z">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9127C">
          <w:t>3.58.3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9127C">
          <w:t>3.58.2</w:t>
        </w:r>
        <w:r>
          <w:fldChar w:fldCharType="end"/>
        </w:r>
        <w:r>
          <w:t>) contains only the id of the notification.</w:t>
        </w:r>
      </w:ins>
    </w:p>
    <w:p w14:paraId="6ED76545" w14:textId="7526B131" w:rsidR="004939E1" w:rsidRDefault="004939E1" w:rsidP="004939E1">
      <w:pPr>
        <w:pStyle w:val="Code"/>
        <w:rPr>
          <w:ins w:id="16934" w:author="Laurence Golding" w:date="2019-05-11T06:52:00Z"/>
        </w:rPr>
      </w:pPr>
      <w:ins w:id="16935" w:author="Laurence Golding" w:date="2019-05-11T06:52:00Z">
        <w:r>
          <w:t>{                                            # An invocation object (§</w:t>
        </w:r>
        <w:r>
          <w:fldChar w:fldCharType="begin"/>
        </w:r>
        <w:r>
          <w:instrText xml:space="preserve"> REF _Ref493352563 \r \h </w:instrText>
        </w:r>
        <w:r>
          <w:fldChar w:fldCharType="separate"/>
        </w:r>
        <w:r w:rsidR="0009127C">
          <w:t>3.20</w:t>
        </w:r>
        <w:r>
          <w:fldChar w:fldCharType="end"/>
        </w:r>
        <w:r>
          <w:t>).</w:t>
        </w:r>
      </w:ins>
    </w:p>
    <w:p w14:paraId="5855007A" w14:textId="0FC8BD8C" w:rsidR="004939E1" w:rsidRDefault="004939E1" w:rsidP="004939E1">
      <w:pPr>
        <w:pStyle w:val="Code"/>
        <w:rPr>
          <w:ins w:id="16936" w:author="Laurence Golding" w:date="2019-05-11T06:52:00Z"/>
        </w:rPr>
      </w:pPr>
      <w:ins w:id="16937" w:author="Laurence Golding" w:date="2019-05-11T06:52:00Z">
        <w:r>
          <w:t xml:space="preserve">  "toolExecutionNotifications": [            # See §</w:t>
        </w:r>
        <w:r>
          <w:fldChar w:fldCharType="begin"/>
        </w:r>
        <w:r>
          <w:instrText xml:space="preserve"> REF _Ref493345429 \r \h </w:instrText>
        </w:r>
        <w:r>
          <w:fldChar w:fldCharType="separate"/>
        </w:r>
        <w:r w:rsidR="0009127C">
          <w:t>3.20.21</w:t>
        </w:r>
        <w:r>
          <w:fldChar w:fldCharType="end"/>
        </w:r>
        <w:r>
          <w:t>.</w:t>
        </w:r>
      </w:ins>
    </w:p>
    <w:p w14:paraId="50001E43" w14:textId="1221267A" w:rsidR="004939E1" w:rsidRDefault="004939E1" w:rsidP="004939E1">
      <w:pPr>
        <w:pStyle w:val="Code"/>
        <w:rPr>
          <w:ins w:id="16938" w:author="Laurence Golding" w:date="2019-05-11T06:52:00Z"/>
        </w:rPr>
      </w:pPr>
      <w:ins w:id="16939" w:author="Laurence Golding" w:date="2019-05-11T06:52:00Z">
        <w:r>
          <w:t xml:space="preserve">    {                                        # A notification object (§</w:t>
        </w:r>
        <w:r>
          <w:fldChar w:fldCharType="begin"/>
        </w:r>
        <w:r>
          <w:instrText xml:space="preserve"> REF _Ref493404948 \r \h </w:instrText>
        </w:r>
        <w:r>
          <w:fldChar w:fldCharType="separate"/>
        </w:r>
        <w:r w:rsidR="0009127C">
          <w:t>3.58</w:t>
        </w:r>
        <w:r>
          <w:fldChar w:fldCharType="end"/>
        </w:r>
        <w:r>
          <w:t>).</w:t>
        </w:r>
      </w:ins>
    </w:p>
    <w:p w14:paraId="2F95D74B" w14:textId="1E9AFF16" w:rsidR="004939E1" w:rsidRDefault="004939E1" w:rsidP="004939E1">
      <w:pPr>
        <w:pStyle w:val="Code"/>
        <w:rPr>
          <w:ins w:id="16940" w:author="Laurence Golding" w:date="2019-05-11T06:52:00Z"/>
        </w:rPr>
      </w:pPr>
      <w:ins w:id="16941" w:author="Laurence Golding" w:date="2019-05-11T06:52:00Z">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9127C">
          <w:t>3.58.2</w:t>
        </w:r>
        <w:r>
          <w:fldChar w:fldCharType="end"/>
        </w:r>
        <w:r>
          <w:t>.</w:t>
        </w:r>
      </w:ins>
    </w:p>
    <w:p w14:paraId="227121C1" w14:textId="77777777" w:rsidR="004939E1" w:rsidRDefault="004939E1" w:rsidP="004939E1">
      <w:pPr>
        <w:pStyle w:val="Code"/>
        <w:rPr>
          <w:ins w:id="16942" w:author="Laurence Golding" w:date="2019-05-11T06:52:00Z"/>
        </w:rPr>
      </w:pPr>
      <w:ins w:id="16943" w:author="Laurence Golding" w:date="2019-05-11T06:52:00Z">
        <w:r>
          <w:t xml:space="preserve">        "id": "CTN9999"</w:t>
        </w:r>
      </w:ins>
    </w:p>
    <w:p w14:paraId="6928A3DB" w14:textId="77777777" w:rsidR="004939E1" w:rsidRDefault="004939E1" w:rsidP="004939E1">
      <w:pPr>
        <w:pStyle w:val="Code"/>
        <w:rPr>
          <w:ins w:id="16944" w:author="Laurence Golding" w:date="2019-05-11T06:52:00Z"/>
        </w:rPr>
      </w:pPr>
      <w:ins w:id="16945" w:author="Laurence Golding" w:date="2019-05-11T06:52:00Z">
        <w:r>
          <w:t xml:space="preserve">      },</w:t>
        </w:r>
      </w:ins>
    </w:p>
    <w:p w14:paraId="5722F1FB" w14:textId="06590BCC" w:rsidR="004939E1" w:rsidRDefault="004939E1" w:rsidP="004939E1">
      <w:pPr>
        <w:pStyle w:val="Code"/>
        <w:rPr>
          <w:ins w:id="16946" w:author="Laurence Golding" w:date="2019-05-11T06:52:00Z"/>
        </w:rPr>
      </w:pPr>
      <w:ins w:id="16947" w:author="Laurence Golding" w:date="2019-05-11T06:52:00Z">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9127C">
          <w:t>3.58.3</w:t>
        </w:r>
        <w:r>
          <w:fldChar w:fldCharType="end"/>
        </w:r>
      </w:ins>
    </w:p>
    <w:p w14:paraId="72AA19D3" w14:textId="77777777" w:rsidR="004939E1" w:rsidRDefault="004939E1" w:rsidP="004939E1">
      <w:pPr>
        <w:pStyle w:val="Code"/>
        <w:rPr>
          <w:ins w:id="16948" w:author="Laurence Golding" w:date="2019-05-11T06:52:00Z"/>
        </w:rPr>
      </w:pPr>
      <w:ins w:id="16949" w:author="Laurence Golding" w:date="2019-05-11T06:52:00Z">
        <w:r>
          <w:t xml:space="preserve">        "id": "C2001"</w:t>
        </w:r>
      </w:ins>
    </w:p>
    <w:p w14:paraId="02ADA639" w14:textId="77777777" w:rsidR="004939E1" w:rsidRDefault="004939E1" w:rsidP="004939E1">
      <w:pPr>
        <w:pStyle w:val="Code"/>
        <w:rPr>
          <w:ins w:id="16950" w:author="Laurence Golding" w:date="2019-05-11T06:52:00Z"/>
        </w:rPr>
      </w:pPr>
      <w:ins w:id="16951" w:author="Laurence Golding" w:date="2019-05-11T06:52:00Z">
        <w:r>
          <w:t xml:space="preserve">      },</w:t>
        </w:r>
      </w:ins>
    </w:p>
    <w:p w14:paraId="5ACE81D7" w14:textId="77777777" w:rsidR="004939E1" w:rsidRDefault="004939E1" w:rsidP="004939E1">
      <w:pPr>
        <w:pStyle w:val="Code"/>
        <w:rPr>
          <w:ins w:id="16952" w:author="Laurence Golding" w:date="2019-05-11T06:52:00Z"/>
        </w:rPr>
      </w:pPr>
      <w:ins w:id="16953" w:author="Laurence Golding" w:date="2019-05-11T06:52:00Z">
        <w:r>
          <w:t xml:space="preserve">      "level": "error",</w:t>
        </w:r>
      </w:ins>
    </w:p>
    <w:p w14:paraId="3F580A99" w14:textId="77777777" w:rsidR="004939E1" w:rsidRDefault="004939E1" w:rsidP="004939E1">
      <w:pPr>
        <w:pStyle w:val="Code"/>
        <w:rPr>
          <w:ins w:id="16954" w:author="Laurence Golding" w:date="2019-05-11T06:52:00Z"/>
        </w:rPr>
      </w:pPr>
      <w:ins w:id="16955" w:author="Laurence Golding" w:date="2019-05-11T06:52:00Z">
        <w:r>
          <w:t xml:space="preserve">      "message": {</w:t>
        </w:r>
      </w:ins>
    </w:p>
    <w:p w14:paraId="2F9B52DE" w14:textId="77777777" w:rsidR="004939E1" w:rsidRDefault="004939E1" w:rsidP="004939E1">
      <w:pPr>
        <w:pStyle w:val="Code"/>
        <w:rPr>
          <w:ins w:id="16956" w:author="Laurence Golding" w:date="2019-05-11T06:52:00Z"/>
        </w:rPr>
      </w:pPr>
      <w:ins w:id="16957" w:author="Laurence Golding" w:date="2019-05-11T06:52:00Z">
        <w:r>
          <w:t xml:space="preserve">        "text": "Exception evaluating rule 'C2001'. Rule disabled;</w:t>
        </w:r>
      </w:ins>
    </w:p>
    <w:p w14:paraId="74C6ECD5" w14:textId="77777777" w:rsidR="004939E1" w:rsidRDefault="004939E1" w:rsidP="004939E1">
      <w:pPr>
        <w:pStyle w:val="Code"/>
        <w:rPr>
          <w:ins w:id="16958" w:author="Laurence Golding" w:date="2019-05-11T06:52:00Z"/>
        </w:rPr>
      </w:pPr>
      <w:ins w:id="16959" w:author="Laurence Golding" w:date="2019-05-11T06:52:00Z">
        <w:r>
          <w:t xml:space="preserve">                 run continues."</w:t>
        </w:r>
      </w:ins>
    </w:p>
    <w:p w14:paraId="0E788D96" w14:textId="77777777" w:rsidR="004939E1" w:rsidRDefault="004939E1" w:rsidP="004939E1">
      <w:pPr>
        <w:pStyle w:val="Code"/>
        <w:rPr>
          <w:ins w:id="16960" w:author="Laurence Golding" w:date="2019-05-11T06:52:00Z"/>
        </w:rPr>
      </w:pPr>
      <w:ins w:id="16961" w:author="Laurence Golding" w:date="2019-05-11T06:52:00Z">
        <w:r>
          <w:t xml:space="preserve">      }</w:t>
        </w:r>
      </w:ins>
    </w:p>
    <w:p w14:paraId="41DC5DAD" w14:textId="77777777" w:rsidR="004939E1" w:rsidRDefault="004939E1" w:rsidP="004939E1">
      <w:pPr>
        <w:pStyle w:val="Code"/>
        <w:rPr>
          <w:ins w:id="16962" w:author="Laurence Golding" w:date="2019-05-11T06:52:00Z"/>
        </w:rPr>
      </w:pPr>
      <w:ins w:id="16963" w:author="Laurence Golding" w:date="2019-05-11T06:52:00Z">
        <w:r>
          <w:t xml:space="preserve">    }</w:t>
        </w:r>
      </w:ins>
    </w:p>
    <w:p w14:paraId="3E0299CD" w14:textId="77777777" w:rsidR="004939E1" w:rsidRDefault="004939E1" w:rsidP="004939E1">
      <w:pPr>
        <w:pStyle w:val="Code"/>
        <w:rPr>
          <w:ins w:id="16964" w:author="Laurence Golding" w:date="2019-05-11T06:52:00Z"/>
        </w:rPr>
      </w:pPr>
      <w:ins w:id="16965" w:author="Laurence Golding" w:date="2019-05-11T06:52:00Z">
        <w:r>
          <w:t xml:space="preserve">  ]</w:t>
        </w:r>
      </w:ins>
    </w:p>
    <w:p w14:paraId="04D33327" w14:textId="77777777" w:rsidR="004939E1" w:rsidRDefault="004939E1" w:rsidP="004939E1">
      <w:pPr>
        <w:pStyle w:val="Code"/>
        <w:rPr>
          <w:ins w:id="16966" w:author="Laurence Golding" w:date="2019-05-11T06:52:00Z"/>
        </w:rPr>
      </w:pPr>
      <w:ins w:id="16967" w:author="Laurence Golding" w:date="2019-05-11T06:52:00Z">
        <w:r>
          <w:t>}</w:t>
        </w:r>
      </w:ins>
    </w:p>
    <w:p w14:paraId="3C7DA92C" w14:textId="4BDC0F0A" w:rsidR="00C4251F" w:rsidRDefault="00C4251F" w:rsidP="00C4251F">
      <w:pPr>
        <w:pStyle w:val="Heading3"/>
        <w:rPr>
          <w:ins w:id="16968" w:author="Laurence Golding" w:date="2019-05-11T06:52:00Z"/>
        </w:rPr>
      </w:pPr>
      <w:bookmarkStart w:id="16969" w:name="_Toc8367376"/>
      <w:ins w:id="16970" w:author="Laurence Golding" w:date="2019-05-11T06:52:00Z">
        <w:r>
          <w:t>Constraints</w:t>
        </w:r>
        <w:bookmarkEnd w:id="16969"/>
      </w:ins>
    </w:p>
    <w:p w14:paraId="5439CA13" w14:textId="6093E4F0" w:rsidR="00C4251F" w:rsidRDefault="001F48E9" w:rsidP="00C4251F">
      <w:pPr>
        <w:rPr>
          <w:ins w:id="16971" w:author="Laurence Golding" w:date="2019-05-11T06:52:00Z"/>
        </w:rPr>
      </w:pPr>
      <w:ins w:id="16972" w:author="Laurence Golding" w:date="2019-05-11T06:52:00Z">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9127C">
          <w:t>3.52.5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9127C">
          <w:t>3.52.6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9127C">
          <w:t>3.49</w:t>
        </w:r>
        <w:r w:rsidR="00C4251F">
          <w:fldChar w:fldCharType="end"/>
        </w:r>
        <w:r w:rsidR="00C4251F">
          <w:t>).</w:t>
        </w:r>
      </w:ins>
    </w:p>
    <w:p w14:paraId="397A8613" w14:textId="73A2C5E0" w:rsidR="00B1270B" w:rsidRDefault="00B1270B" w:rsidP="00B1270B">
      <w:pPr>
        <w:pStyle w:val="Heading3"/>
        <w:rPr>
          <w:ins w:id="16973" w:author="Laurence Golding" w:date="2019-05-11T06:52:00Z"/>
        </w:rPr>
      </w:pPr>
      <w:bookmarkStart w:id="16974" w:name="_Ref4135862"/>
      <w:bookmarkStart w:id="16975" w:name="_Toc8367377"/>
      <w:ins w:id="16976" w:author="Laurence Golding" w:date="2019-05-11T06:52:00Z">
        <w:r>
          <w:t>reportingDescriptor lookup</w:t>
        </w:r>
        <w:bookmarkEnd w:id="16974"/>
        <w:bookmarkEnd w:id="16975"/>
      </w:ins>
    </w:p>
    <w:p w14:paraId="37615F29" w14:textId="6576451A" w:rsidR="00F11A97" w:rsidRDefault="00B1270B" w:rsidP="00B1270B">
      <w:pPr>
        <w:rPr>
          <w:ins w:id="16977" w:author="Laurence Golding" w:date="2019-05-11T06:52:00Z"/>
        </w:rPr>
      </w:pPr>
      <w:ins w:id="16978" w:author="Laurence Golding" w:date="2019-05-11T06:52:00Z">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9127C">
          <w:t>3.52.7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9127C">
          <w:t>3.54.2</w:t>
        </w:r>
        <w:r w:rsidR="00F11A97">
          <w:fldChar w:fldCharType="end"/>
        </w:r>
        <w:r w:rsidR="00F11A97">
          <w:t>.</w:t>
        </w:r>
      </w:ins>
    </w:p>
    <w:p w14:paraId="468E1145" w14:textId="15EF34A9" w:rsidR="00B1270B" w:rsidRDefault="00B1270B" w:rsidP="00B1270B">
      <w:pPr>
        <w:rPr>
          <w:ins w:id="16979" w:author="Laurence Golding" w:date="2019-05-11T06:52:00Z"/>
        </w:rPr>
      </w:pPr>
      <w:ins w:id="16980" w:author="Laurence Golding" w:date="2019-05-11T06:52:00Z">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9127C">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9127C">
          <w:t>3.19.24</w:t>
        </w:r>
        <w:r>
          <w:fldChar w:fldCharType="end"/>
        </w:r>
        <w:r>
          <w:t>)</w:t>
        </w:r>
        <w:r w:rsidR="00AC4335">
          <w:t>,</w:t>
        </w:r>
        <w:r>
          <w:t xml:space="preserve"> according to this table:</w:t>
        </w:r>
      </w:ins>
    </w:p>
    <w:tbl>
      <w:tblPr>
        <w:tblStyle w:val="TableGrid"/>
        <w:tblW w:w="0" w:type="auto"/>
        <w:tblLook w:val="04A0" w:firstRow="1" w:lastRow="0" w:firstColumn="1" w:lastColumn="0" w:noHBand="0" w:noVBand="1"/>
      </w:tblPr>
      <w:tblGrid>
        <w:gridCol w:w="6678"/>
        <w:gridCol w:w="2898"/>
      </w:tblGrid>
      <w:tr w:rsidR="00B1270B" w14:paraId="27BF257C" w14:textId="77777777" w:rsidTr="00BE6DE6">
        <w:trPr>
          <w:ins w:id="16981" w:author="Laurence Golding" w:date="2019-05-11T06:52:00Z"/>
        </w:trPr>
        <w:tc>
          <w:tcPr>
            <w:tcW w:w="6678" w:type="dxa"/>
            <w:tcBorders>
              <w:bottom w:val="single" w:sz="12" w:space="0" w:color="auto"/>
            </w:tcBorders>
          </w:tcPr>
          <w:p w14:paraId="16E01749" w14:textId="77777777" w:rsidR="00B1270B" w:rsidRDefault="00B1270B" w:rsidP="006E6E7B">
            <w:pPr>
              <w:jc w:val="center"/>
              <w:rPr>
                <w:ins w:id="16982" w:author="Laurence Golding" w:date="2019-05-11T06:52:00Z"/>
                <w:rStyle w:val="CODEtemp"/>
                <w:rFonts w:ascii="Arial" w:hAnsi="Arial"/>
              </w:rPr>
            </w:pPr>
            <w:ins w:id="16983" w:author="Laurence Golding" w:date="2019-05-11T06:52:00Z">
              <w:r>
                <w:t xml:space="preserve">If the </w:t>
              </w:r>
              <w:r w:rsidRPr="005402B0">
                <w:rPr>
                  <w:rStyle w:val="CODEtemp"/>
                </w:rPr>
                <w:t>reportingDescriptorReference</w:t>
              </w:r>
            </w:ins>
          </w:p>
          <w:p w14:paraId="2DEA0644" w14:textId="77777777" w:rsidR="00B1270B" w:rsidRDefault="00B1270B" w:rsidP="006E6E7B">
            <w:pPr>
              <w:jc w:val="center"/>
              <w:rPr>
                <w:ins w:id="16984" w:author="Laurence Golding" w:date="2019-05-11T06:52:00Z"/>
              </w:rPr>
            </w:pPr>
            <w:ins w:id="16985" w:author="Laurence Golding" w:date="2019-05-11T06:52:00Z">
              <w:r>
                <w:t>occurs in:</w:t>
              </w:r>
            </w:ins>
          </w:p>
        </w:tc>
        <w:tc>
          <w:tcPr>
            <w:tcW w:w="2898" w:type="dxa"/>
            <w:tcBorders>
              <w:bottom w:val="single" w:sz="12" w:space="0" w:color="auto"/>
            </w:tcBorders>
          </w:tcPr>
          <w:p w14:paraId="05FF21C5" w14:textId="2FA0CBC4" w:rsidR="00B1270B" w:rsidRDefault="00B1270B" w:rsidP="006E6E7B">
            <w:pPr>
              <w:jc w:val="center"/>
              <w:rPr>
                <w:ins w:id="16986" w:author="Laurence Golding" w:date="2019-05-11T06:52:00Z"/>
              </w:rPr>
            </w:pPr>
            <w:ins w:id="16987" w:author="Laurence Golding" w:date="2019-05-11T06:52:00Z">
              <w:r>
                <w:t xml:space="preserve">… then </w:t>
              </w:r>
              <w:r w:rsidRPr="00B1270B">
                <w:rPr>
                  <w:rStyle w:val="CODEtemp"/>
                </w:rPr>
                <w:t>theDescriptor</w:t>
              </w:r>
              <w:r>
                <w:t xml:space="preserve"> is an element of:</w:t>
              </w:r>
            </w:ins>
          </w:p>
        </w:tc>
      </w:tr>
      <w:tr w:rsidR="00B1270B" w14:paraId="3551A501" w14:textId="77777777" w:rsidTr="00BE6DE6">
        <w:trPr>
          <w:ins w:id="16988" w:author="Laurence Golding" w:date="2019-05-11T06:52:00Z"/>
        </w:trPr>
        <w:tc>
          <w:tcPr>
            <w:tcW w:w="6678" w:type="dxa"/>
            <w:tcBorders>
              <w:top w:val="single" w:sz="12" w:space="0" w:color="auto"/>
            </w:tcBorders>
          </w:tcPr>
          <w:p w14:paraId="6B0DD23F" w14:textId="3CE229FE" w:rsidR="00B1270B" w:rsidRDefault="00B1270B" w:rsidP="006E6E7B">
            <w:pPr>
              <w:rPr>
                <w:ins w:id="16989" w:author="Laurence Golding" w:date="2019-05-11T06:52:00Z"/>
              </w:rPr>
            </w:pPr>
            <w:ins w:id="16990" w:author="Laurence Golding" w:date="2019-05-11T06:52:00Z">
              <w:r w:rsidRPr="00674294">
                <w:rPr>
                  <w:rStyle w:val="CODEtemp"/>
                </w:rPr>
                <w:t>invocation.ruleConfigurationOverrides</w:t>
              </w:r>
              <w:r>
                <w:t xml:space="preserve"> (§</w:t>
              </w:r>
              <w:r>
                <w:fldChar w:fldCharType="begin"/>
              </w:r>
              <w:r>
                <w:instrText xml:space="preserve"> REF _Ref3976263 \r \h </w:instrText>
              </w:r>
              <w:r>
                <w:fldChar w:fldCharType="separate"/>
              </w:r>
              <w:r w:rsidR="0009127C">
                <w:t>3.20.5</w:t>
              </w:r>
              <w:r>
                <w:fldChar w:fldCharType="end"/>
              </w:r>
              <w:r>
                <w:t>)</w:t>
              </w:r>
            </w:ins>
          </w:p>
        </w:tc>
        <w:tc>
          <w:tcPr>
            <w:tcW w:w="2898" w:type="dxa"/>
            <w:tcBorders>
              <w:top w:val="single" w:sz="12" w:space="0" w:color="auto"/>
            </w:tcBorders>
          </w:tcPr>
          <w:p w14:paraId="0C47B0AD" w14:textId="350B5823" w:rsidR="00B1270B" w:rsidRDefault="00E9299D" w:rsidP="006E6E7B">
            <w:pPr>
              <w:rPr>
                <w:ins w:id="16991" w:author="Laurence Golding" w:date="2019-05-11T06:52:00Z"/>
              </w:rPr>
            </w:pPr>
            <w:ins w:id="16992" w:author="Laurence Golding" w:date="2019-05-11T06:52:00Z">
              <w:r>
                <w:rPr>
                  <w:rStyle w:val="CODEtemp"/>
                </w:rPr>
                <w:t>rules</w:t>
              </w:r>
            </w:ins>
          </w:p>
        </w:tc>
      </w:tr>
      <w:tr w:rsidR="00B1270B" w14:paraId="00355D30" w14:textId="77777777" w:rsidTr="00BE6DE6">
        <w:trPr>
          <w:ins w:id="16993" w:author="Laurence Golding" w:date="2019-05-11T06:52:00Z"/>
        </w:trPr>
        <w:tc>
          <w:tcPr>
            <w:tcW w:w="6678" w:type="dxa"/>
          </w:tcPr>
          <w:p w14:paraId="1833EE22" w14:textId="66FE2A65" w:rsidR="00B1270B" w:rsidRDefault="00B1270B" w:rsidP="006E6E7B">
            <w:pPr>
              <w:rPr>
                <w:ins w:id="16994" w:author="Laurence Golding" w:date="2019-05-11T06:52:00Z"/>
              </w:rPr>
            </w:pPr>
            <w:ins w:id="16995" w:author="Laurence Golding" w:date="2019-05-11T06:52:00Z">
              <w:r w:rsidRPr="00674294">
                <w:rPr>
                  <w:rStyle w:val="CODEtemp"/>
                </w:rPr>
                <w:t>invocation.notificationConfigurationOverrides</w:t>
              </w:r>
              <w:r>
                <w:t xml:space="preserve"> (§</w:t>
              </w:r>
              <w:r>
                <w:fldChar w:fldCharType="begin"/>
              </w:r>
              <w:r>
                <w:instrText xml:space="preserve"> REF _Ref4081041 \r \h </w:instrText>
              </w:r>
              <w:r>
                <w:fldChar w:fldCharType="separate"/>
              </w:r>
              <w:r w:rsidR="0009127C">
                <w:t>3.20.6</w:t>
              </w:r>
              <w:r>
                <w:fldChar w:fldCharType="end"/>
              </w:r>
              <w:r>
                <w:t>)</w:t>
              </w:r>
            </w:ins>
          </w:p>
        </w:tc>
        <w:tc>
          <w:tcPr>
            <w:tcW w:w="2898" w:type="dxa"/>
          </w:tcPr>
          <w:p w14:paraId="1B434EDE" w14:textId="0F40FB81" w:rsidR="00B1270B" w:rsidRDefault="00282888" w:rsidP="006E6E7B">
            <w:pPr>
              <w:rPr>
                <w:ins w:id="16996" w:author="Laurence Golding" w:date="2019-05-11T06:52:00Z"/>
              </w:rPr>
            </w:pPr>
            <w:ins w:id="16997" w:author="Laurence Golding" w:date="2019-05-11T06:52:00Z">
              <w:r>
                <w:rPr>
                  <w:rStyle w:val="CODEtemp"/>
                </w:rPr>
                <w:t>notifications</w:t>
              </w:r>
            </w:ins>
          </w:p>
        </w:tc>
      </w:tr>
      <w:tr w:rsidR="00F11A97" w14:paraId="3663BC70" w14:textId="77777777" w:rsidTr="00BE6DE6">
        <w:trPr>
          <w:ins w:id="16998" w:author="Laurence Golding" w:date="2019-05-11T06:52:00Z"/>
        </w:trPr>
        <w:tc>
          <w:tcPr>
            <w:tcW w:w="6678" w:type="dxa"/>
          </w:tcPr>
          <w:p w14:paraId="7BD0616C" w14:textId="79B3FA7B" w:rsidR="00F11A97" w:rsidRPr="00674294" w:rsidRDefault="00F11A97" w:rsidP="006E6E7B">
            <w:pPr>
              <w:rPr>
                <w:ins w:id="16999" w:author="Laurence Golding" w:date="2019-05-11T06:52:00Z"/>
                <w:rStyle w:val="CODEtemp"/>
              </w:rPr>
            </w:pPr>
            <w:ins w:id="17000" w:author="Laurence Golding" w:date="2019-05-11T06:52:00Z">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9127C">
                <w:t>3.27.7</w:t>
              </w:r>
              <w:r>
                <w:fldChar w:fldCharType="end"/>
              </w:r>
              <w:r>
                <w:t>)</w:t>
              </w:r>
            </w:ins>
          </w:p>
        </w:tc>
        <w:tc>
          <w:tcPr>
            <w:tcW w:w="2898" w:type="dxa"/>
          </w:tcPr>
          <w:p w14:paraId="043668EB" w14:textId="244F8E04" w:rsidR="00F11A97" w:rsidRPr="00674294" w:rsidRDefault="00E9299D" w:rsidP="006E6E7B">
            <w:pPr>
              <w:rPr>
                <w:ins w:id="17001" w:author="Laurence Golding" w:date="2019-05-11T06:52:00Z"/>
                <w:rStyle w:val="CODEtemp"/>
              </w:rPr>
            </w:pPr>
            <w:ins w:id="17002" w:author="Laurence Golding" w:date="2019-05-11T06:52:00Z">
              <w:r>
                <w:rPr>
                  <w:rStyle w:val="CODEtemp"/>
                </w:rPr>
                <w:t>rules</w:t>
              </w:r>
            </w:ins>
          </w:p>
        </w:tc>
      </w:tr>
      <w:tr w:rsidR="00B1270B" w14:paraId="778BC958" w14:textId="77777777" w:rsidTr="00BE6DE6">
        <w:trPr>
          <w:ins w:id="17003" w:author="Laurence Golding" w:date="2019-05-11T06:52:00Z"/>
        </w:trPr>
        <w:tc>
          <w:tcPr>
            <w:tcW w:w="6678" w:type="dxa"/>
          </w:tcPr>
          <w:p w14:paraId="1A44B94E" w14:textId="13C95679" w:rsidR="00B1270B" w:rsidRDefault="00B1270B" w:rsidP="006E6E7B">
            <w:pPr>
              <w:rPr>
                <w:ins w:id="17004" w:author="Laurence Golding" w:date="2019-05-11T06:52:00Z"/>
              </w:rPr>
            </w:pPr>
            <w:ins w:id="17005" w:author="Laurence Golding" w:date="2019-05-11T06:52:00Z">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9127C">
                <w:t>3.58.2</w:t>
              </w:r>
              <w:r w:rsidR="00106C48">
                <w:fldChar w:fldCharType="end"/>
              </w:r>
              <w:r>
                <w:t>)</w:t>
              </w:r>
            </w:ins>
          </w:p>
        </w:tc>
        <w:tc>
          <w:tcPr>
            <w:tcW w:w="2898" w:type="dxa"/>
          </w:tcPr>
          <w:p w14:paraId="5985A806" w14:textId="6D748B53" w:rsidR="00B1270B" w:rsidRDefault="00282888" w:rsidP="006E6E7B">
            <w:pPr>
              <w:rPr>
                <w:ins w:id="17006" w:author="Laurence Golding" w:date="2019-05-11T06:52:00Z"/>
              </w:rPr>
            </w:pPr>
            <w:ins w:id="17007" w:author="Laurence Golding" w:date="2019-05-11T06:52:00Z">
              <w:r>
                <w:rPr>
                  <w:rStyle w:val="CODEtemp"/>
                </w:rPr>
                <w:t>notifications</w:t>
              </w:r>
            </w:ins>
          </w:p>
        </w:tc>
      </w:tr>
      <w:tr w:rsidR="00B1270B" w14:paraId="2E6A15A4" w14:textId="77777777" w:rsidTr="00BE6DE6">
        <w:trPr>
          <w:ins w:id="17008" w:author="Laurence Golding" w:date="2019-05-11T06:52:00Z"/>
        </w:trPr>
        <w:tc>
          <w:tcPr>
            <w:tcW w:w="6678" w:type="dxa"/>
          </w:tcPr>
          <w:p w14:paraId="48B83F36" w14:textId="62B7A184" w:rsidR="00B1270B" w:rsidRPr="00674294" w:rsidRDefault="00B1270B" w:rsidP="006E6E7B">
            <w:pPr>
              <w:rPr>
                <w:ins w:id="17009" w:author="Laurence Golding" w:date="2019-05-11T06:52:00Z"/>
                <w:rStyle w:val="CODEtemp"/>
              </w:rPr>
            </w:pPr>
            <w:ins w:id="17010" w:author="Laurence Golding" w:date="2019-05-11T06:52:00Z">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9127C">
                <w:t>3.58.3</w:t>
              </w:r>
              <w:r w:rsidR="004939E1">
                <w:fldChar w:fldCharType="end"/>
              </w:r>
              <w:r>
                <w:t>)</w:t>
              </w:r>
            </w:ins>
          </w:p>
        </w:tc>
        <w:tc>
          <w:tcPr>
            <w:tcW w:w="2898" w:type="dxa"/>
          </w:tcPr>
          <w:p w14:paraId="5F5DD966" w14:textId="69AB0CB8" w:rsidR="00B1270B" w:rsidRPr="00674294" w:rsidRDefault="00E9299D" w:rsidP="006E6E7B">
            <w:pPr>
              <w:rPr>
                <w:ins w:id="17011" w:author="Laurence Golding" w:date="2019-05-11T06:52:00Z"/>
                <w:rStyle w:val="CODEtemp"/>
              </w:rPr>
            </w:pPr>
            <w:ins w:id="17012" w:author="Laurence Golding" w:date="2019-05-11T06:52:00Z">
              <w:r>
                <w:rPr>
                  <w:rStyle w:val="CODEtemp"/>
                </w:rPr>
                <w:t>rules</w:t>
              </w:r>
            </w:ins>
          </w:p>
        </w:tc>
      </w:tr>
    </w:tbl>
    <w:p w14:paraId="7DFDD782" w14:textId="08B1BA45" w:rsidR="00C4251F" w:rsidRDefault="00C4251F" w:rsidP="00C4251F">
      <w:pPr>
        <w:pStyle w:val="Heading3"/>
        <w:rPr>
          <w:ins w:id="17013" w:author="Laurence Golding" w:date="2019-05-11T06:52:00Z"/>
        </w:rPr>
      </w:pPr>
      <w:bookmarkStart w:id="17014" w:name="_Ref4148802"/>
      <w:bookmarkStart w:id="17015" w:name="_Ref6750956"/>
      <w:bookmarkStart w:id="17016" w:name="_Toc8367378"/>
      <w:ins w:id="17017" w:author="Laurence Golding" w:date="2019-05-11T06:52:00Z">
        <w:r>
          <w:t>id</w:t>
        </w:r>
        <w:bookmarkEnd w:id="17014"/>
        <w:r w:rsidR="00527E6F">
          <w:t xml:space="preserve"> property</w:t>
        </w:r>
        <w:bookmarkEnd w:id="17015"/>
        <w:bookmarkEnd w:id="17016"/>
      </w:ins>
    </w:p>
    <w:p w14:paraId="2B850765" w14:textId="4751F356" w:rsidR="00C4251F" w:rsidRDefault="00C4251F" w:rsidP="00A33B4F">
      <w:pPr>
        <w:rPr>
          <w:ins w:id="17018" w:author="Laurence Golding" w:date="2019-05-11T06:52:00Z"/>
        </w:rPr>
      </w:pPr>
      <w:ins w:id="17019" w:author="Laurence Golding" w:date="2019-05-11T06:52:00Z">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9127C">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7020" w:name="_Hlk4159358"/>
        <w:r w:rsidR="005402B0">
          <w:t>§</w:t>
        </w:r>
        <w:bookmarkEnd w:id="17020"/>
        <w:r w:rsidR="005402B0">
          <w:fldChar w:fldCharType="begin"/>
        </w:r>
        <w:r w:rsidR="005402B0">
          <w:instrText xml:space="preserve"> REF _Ref493408046 \r \h </w:instrText>
        </w:r>
        <w:r w:rsidR="005402B0">
          <w:fldChar w:fldCharType="separate"/>
        </w:r>
        <w:r w:rsidR="0009127C">
          <w:t>3.49.3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ins>
    </w:p>
    <w:p w14:paraId="6D463836" w14:textId="6E202D18" w:rsidR="00AC4335" w:rsidRDefault="00AC4335" w:rsidP="00AC4335">
      <w:pPr>
        <w:pStyle w:val="Note"/>
        <w:rPr>
          <w:ins w:id="17021" w:author="Laurence Golding" w:date="2019-05-11T06:52:00Z"/>
        </w:rPr>
      </w:pPr>
      <w:ins w:id="17022" w:author="Laurence Golding" w:date="2019-05-11T06:52:00Z">
        <w:r>
          <w:t>NOTE: This property does not participate in the lookup, but its presence improves the readability of the log file at the expense of increased file size.</w:t>
        </w:r>
      </w:ins>
    </w:p>
    <w:p w14:paraId="636EEDB9" w14:textId="1114185E" w:rsidR="00E45D82" w:rsidRDefault="00E45D82" w:rsidP="00E45D82">
      <w:pPr>
        <w:rPr>
          <w:ins w:id="17023" w:author="Laurence Golding" w:date="2019-05-11T06:52:00Z"/>
        </w:rPr>
      </w:pPr>
      <w:ins w:id="17024" w:author="Laurence Golding" w:date="2019-05-11T06:52:00Z">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9127C">
          <w:t>3.27.5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ins>
    </w:p>
    <w:p w14:paraId="4CAED02F" w14:textId="13461389" w:rsidR="00465E6B" w:rsidRDefault="00465E6B" w:rsidP="00E45D82">
      <w:pPr>
        <w:rPr>
          <w:ins w:id="17025" w:author="Laurence Golding" w:date="2019-05-11T06:52:00Z"/>
        </w:rPr>
      </w:pPr>
      <w:ins w:id="17026" w:author="Laurence Golding" w:date="2019-05-11T06:52:00Z">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9127C">
          <w:t>3.27.5</w:t>
        </w:r>
        <w:r>
          <w:fldChar w:fldCharType="end"/>
        </w:r>
        <w:r>
          <w:t>).</w:t>
        </w:r>
      </w:ins>
    </w:p>
    <w:p w14:paraId="3AA801A7" w14:textId="54A6152B" w:rsidR="00E45D82" w:rsidRPr="00AB2A57" w:rsidRDefault="00E45D82" w:rsidP="00E45D82">
      <w:pPr>
        <w:pStyle w:val="Note"/>
        <w:rPr>
          <w:ins w:id="17027" w:author="Laurence Golding" w:date="2019-05-11T06:52:00Z"/>
        </w:rPr>
      </w:pPr>
      <w:ins w:id="17028" w:author="Laurence Golding" w:date="2019-05-11T06:52:00Z">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ins>
    </w:p>
    <w:p w14:paraId="5A5435DD" w14:textId="6F69C2E5" w:rsidR="00E45D82" w:rsidRDefault="00E45D82" w:rsidP="00E45D82">
      <w:pPr>
        <w:pStyle w:val="Code"/>
        <w:rPr>
          <w:ins w:id="17029" w:author="Laurence Golding" w:date="2019-05-11T06:52:00Z"/>
        </w:rPr>
      </w:pPr>
      <w:ins w:id="17030" w:author="Laurence Golding" w:date="2019-05-11T06:52:00Z">
        <w:r>
          <w:t xml:space="preserve">{                         </w:t>
        </w:r>
        <w:r w:rsidR="00830925">
          <w:t xml:space="preserve">   </w:t>
        </w:r>
        <w:r>
          <w:t xml:space="preserve"> # A run object (§</w:t>
        </w:r>
        <w:r>
          <w:fldChar w:fldCharType="begin"/>
        </w:r>
        <w:r>
          <w:instrText xml:space="preserve"> REF _Ref493349997 \r \h  \* MERGEFORMAT </w:instrText>
        </w:r>
        <w:r>
          <w:fldChar w:fldCharType="separate"/>
        </w:r>
        <w:r w:rsidR="0009127C">
          <w:t>3.14</w:t>
        </w:r>
        <w:r>
          <w:fldChar w:fldCharType="end"/>
        </w:r>
        <w:r>
          <w:t>).</w:t>
        </w:r>
      </w:ins>
    </w:p>
    <w:p w14:paraId="6BA34316" w14:textId="4948DBF9" w:rsidR="00E45D82" w:rsidRDefault="00E45D82" w:rsidP="00E45D82">
      <w:pPr>
        <w:pStyle w:val="Code"/>
        <w:rPr>
          <w:ins w:id="17031" w:author="Laurence Golding" w:date="2019-05-11T06:52:00Z"/>
        </w:rPr>
      </w:pPr>
      <w:ins w:id="17032" w:author="Laurence Golding" w:date="2019-05-11T06:52:00Z">
        <w:r>
          <w:t xml:space="preserve">  "tool": {                 </w:t>
        </w:r>
        <w:r w:rsidR="00830925">
          <w:t xml:space="preserve">  </w:t>
        </w:r>
        <w:r>
          <w:t># See §</w:t>
        </w:r>
        <w:r>
          <w:fldChar w:fldCharType="begin"/>
        </w:r>
        <w:r>
          <w:instrText xml:space="preserve"> REF _Ref493350956 \r \h </w:instrText>
        </w:r>
        <w:r>
          <w:fldChar w:fldCharType="separate"/>
        </w:r>
        <w:r w:rsidR="0009127C">
          <w:t>3.14.6</w:t>
        </w:r>
        <w:r>
          <w:fldChar w:fldCharType="end"/>
        </w:r>
        <w:r>
          <w:t>.</w:t>
        </w:r>
      </w:ins>
    </w:p>
    <w:p w14:paraId="7151A118" w14:textId="27E0853D" w:rsidR="00E45D82" w:rsidRDefault="00E45D82" w:rsidP="00E45D82">
      <w:pPr>
        <w:pStyle w:val="Code"/>
        <w:rPr>
          <w:ins w:id="17033" w:author="Laurence Golding" w:date="2019-05-11T06:52:00Z"/>
        </w:rPr>
      </w:pPr>
      <w:ins w:id="17034" w:author="Laurence Golding" w:date="2019-05-11T06:52:00Z">
        <w:r>
          <w:t xml:space="preserve">    "driver": {            </w:t>
        </w:r>
        <w:r w:rsidR="00830925">
          <w:t xml:space="preserve">   </w:t>
        </w:r>
        <w:r>
          <w:t># See §</w:t>
        </w:r>
        <w:r>
          <w:fldChar w:fldCharType="begin"/>
        </w:r>
        <w:r>
          <w:instrText xml:space="preserve"> REF _Ref3663219 \r \h </w:instrText>
        </w:r>
        <w:r>
          <w:fldChar w:fldCharType="separate"/>
        </w:r>
        <w:r w:rsidR="0009127C">
          <w:t>3.18.2</w:t>
        </w:r>
        <w:r>
          <w:fldChar w:fldCharType="end"/>
        </w:r>
        <w:r>
          <w:t>.</w:t>
        </w:r>
      </w:ins>
    </w:p>
    <w:p w14:paraId="639E0A88" w14:textId="77777777" w:rsidR="00E45D82" w:rsidRDefault="00E45D82" w:rsidP="00E45D82">
      <w:pPr>
        <w:pStyle w:val="Code"/>
        <w:rPr>
          <w:ins w:id="17035" w:author="Laurence Golding" w:date="2019-05-11T06:52:00Z"/>
        </w:rPr>
      </w:pPr>
      <w:ins w:id="17036" w:author="Laurence Golding" w:date="2019-05-11T06:52:00Z">
        <w:r>
          <w:t xml:space="preserve">      "name": "CodeScanner",</w:t>
        </w:r>
      </w:ins>
    </w:p>
    <w:p w14:paraId="4106E424" w14:textId="010F71FF" w:rsidR="00E45D82" w:rsidRDefault="00E45D82" w:rsidP="00E45D82">
      <w:pPr>
        <w:pStyle w:val="Code"/>
        <w:rPr>
          <w:ins w:id="17037" w:author="Laurence Golding" w:date="2019-05-11T06:52:00Z"/>
        </w:rPr>
      </w:pPr>
      <w:ins w:id="17038" w:author="Laurence Golding" w:date="2019-05-11T06:52:00Z">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ins>
    </w:p>
    <w:p w14:paraId="406AFFA9" w14:textId="16296197" w:rsidR="00E45D82" w:rsidRDefault="00E45D82" w:rsidP="00E45D82">
      <w:pPr>
        <w:pStyle w:val="Code"/>
        <w:rPr>
          <w:ins w:id="17039" w:author="Laurence Golding" w:date="2019-05-11T06:52:00Z"/>
        </w:rPr>
      </w:pPr>
      <w:ins w:id="17040" w:author="Laurence Golding" w:date="2019-05-11T06:52:00Z">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9127C">
          <w:t>3.49</w:t>
        </w:r>
        <w:r>
          <w:fldChar w:fldCharType="end"/>
        </w:r>
        <w:r>
          <w:t>).</w:t>
        </w:r>
      </w:ins>
    </w:p>
    <w:p w14:paraId="63DED447" w14:textId="091C4910" w:rsidR="00E45D82" w:rsidRDefault="00E45D82" w:rsidP="00E45D82">
      <w:pPr>
        <w:pStyle w:val="Code"/>
        <w:rPr>
          <w:ins w:id="17041" w:author="Laurence Golding" w:date="2019-05-11T06:52:00Z"/>
        </w:rPr>
      </w:pPr>
      <w:ins w:id="17042" w:author="Laurence Golding" w:date="2019-05-11T06:52:00Z">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9127C">
          <w:t>3.49.3</w:t>
        </w:r>
        <w:r>
          <w:fldChar w:fldCharType="end"/>
        </w:r>
        <w:r>
          <w:t>.</w:t>
        </w:r>
      </w:ins>
    </w:p>
    <w:p w14:paraId="7682987B" w14:textId="77777777" w:rsidR="00E45D82" w:rsidRDefault="00E45D82" w:rsidP="00E45D82">
      <w:pPr>
        <w:pStyle w:val="Code"/>
        <w:rPr>
          <w:ins w:id="17043" w:author="Laurence Golding" w:date="2019-05-11T06:52:00Z"/>
        </w:rPr>
      </w:pPr>
      <w:ins w:id="17044" w:author="Laurence Golding" w:date="2019-05-11T06:52:00Z">
        <w:r>
          <w:t xml:space="preserve">          ...</w:t>
        </w:r>
      </w:ins>
    </w:p>
    <w:p w14:paraId="0B20AE15" w14:textId="77777777" w:rsidR="00E45D82" w:rsidRDefault="00E45D82" w:rsidP="00E45D82">
      <w:pPr>
        <w:pStyle w:val="Code"/>
        <w:rPr>
          <w:ins w:id="17045" w:author="Laurence Golding" w:date="2019-05-11T06:52:00Z"/>
        </w:rPr>
      </w:pPr>
      <w:ins w:id="17046" w:author="Laurence Golding" w:date="2019-05-11T06:52:00Z">
        <w:r>
          <w:t xml:space="preserve">        },</w:t>
        </w:r>
      </w:ins>
    </w:p>
    <w:p w14:paraId="7FC317CB" w14:textId="77777777" w:rsidR="00E45D82" w:rsidRDefault="00E45D82" w:rsidP="00E45D82">
      <w:pPr>
        <w:pStyle w:val="Code"/>
        <w:rPr>
          <w:ins w:id="17047" w:author="Laurence Golding" w:date="2019-05-11T06:52:00Z"/>
        </w:rPr>
      </w:pPr>
      <w:ins w:id="17048" w:author="Laurence Golding" w:date="2019-05-11T06:52:00Z">
        <w:r>
          <w:t xml:space="preserve">        ...</w:t>
        </w:r>
      </w:ins>
    </w:p>
    <w:p w14:paraId="7A74C17A" w14:textId="77777777" w:rsidR="00E45D82" w:rsidRDefault="00E45D82" w:rsidP="00E45D82">
      <w:pPr>
        <w:pStyle w:val="Code"/>
        <w:rPr>
          <w:ins w:id="17049" w:author="Laurence Golding" w:date="2019-05-11T06:52:00Z"/>
        </w:rPr>
      </w:pPr>
      <w:ins w:id="17050" w:author="Laurence Golding" w:date="2019-05-11T06:52:00Z">
        <w:r>
          <w:t xml:space="preserve">      ]</w:t>
        </w:r>
      </w:ins>
    </w:p>
    <w:p w14:paraId="6C2F538A" w14:textId="77777777" w:rsidR="00E45D82" w:rsidRDefault="00E45D82" w:rsidP="00E45D82">
      <w:pPr>
        <w:pStyle w:val="Code"/>
        <w:rPr>
          <w:ins w:id="17051" w:author="Laurence Golding" w:date="2019-05-11T06:52:00Z"/>
        </w:rPr>
      </w:pPr>
      <w:ins w:id="17052" w:author="Laurence Golding" w:date="2019-05-11T06:52:00Z">
        <w:r>
          <w:t xml:space="preserve">    }</w:t>
        </w:r>
      </w:ins>
    </w:p>
    <w:p w14:paraId="6EA4B676" w14:textId="77777777" w:rsidR="00E45D82" w:rsidRDefault="00E45D82" w:rsidP="00E45D82">
      <w:pPr>
        <w:pStyle w:val="Code"/>
        <w:rPr>
          <w:ins w:id="17053" w:author="Laurence Golding" w:date="2019-05-11T06:52:00Z"/>
        </w:rPr>
      </w:pPr>
      <w:ins w:id="17054" w:author="Laurence Golding" w:date="2019-05-11T06:52:00Z">
        <w:r>
          <w:t xml:space="preserve">  },</w:t>
        </w:r>
      </w:ins>
    </w:p>
    <w:p w14:paraId="3FF8CB46" w14:textId="2B3F4742" w:rsidR="00E45D82" w:rsidRDefault="00E45D82" w:rsidP="00E45D82">
      <w:pPr>
        <w:pStyle w:val="Code"/>
        <w:rPr>
          <w:ins w:id="17055" w:author="Laurence Golding" w:date="2019-05-11T06:52:00Z"/>
        </w:rPr>
      </w:pPr>
      <w:ins w:id="17056" w:author="Laurence Golding" w:date="2019-05-11T06:52:00Z">
        <w:r>
          <w:t xml:space="preserve">  "results": [             </w:t>
        </w:r>
        <w:r w:rsidR="00830925">
          <w:t xml:space="preserve">   </w:t>
        </w:r>
        <w:r>
          <w:t># See §</w:t>
        </w:r>
        <w:r>
          <w:fldChar w:fldCharType="begin"/>
        </w:r>
        <w:r>
          <w:instrText xml:space="preserve"> REF _Ref493350972 \r \h  \* MERGEFORMAT </w:instrText>
        </w:r>
        <w:r>
          <w:fldChar w:fldCharType="separate"/>
        </w:r>
        <w:r w:rsidR="0009127C">
          <w:t>3.14.23</w:t>
        </w:r>
        <w:r>
          <w:fldChar w:fldCharType="end"/>
        </w:r>
        <w:r>
          <w:t>.</w:t>
        </w:r>
      </w:ins>
    </w:p>
    <w:p w14:paraId="469B0064" w14:textId="74BF4C50" w:rsidR="00E45D82" w:rsidRDefault="00E45D82" w:rsidP="00E45D82">
      <w:pPr>
        <w:pStyle w:val="Code"/>
        <w:rPr>
          <w:ins w:id="17057" w:author="Laurence Golding" w:date="2019-05-11T06:52:00Z"/>
        </w:rPr>
      </w:pPr>
      <w:ins w:id="17058" w:author="Laurence Golding" w:date="2019-05-11T06:52:00Z">
        <w:r>
          <w:t xml:space="preserve">    {                       </w:t>
        </w:r>
        <w:r w:rsidR="00830925">
          <w:t xml:space="preserve">  </w:t>
        </w:r>
        <w:r>
          <w:t># A result object (§</w:t>
        </w:r>
        <w:r>
          <w:fldChar w:fldCharType="begin"/>
        </w:r>
        <w:r>
          <w:instrText xml:space="preserve"> REF _Ref493350984 \r \h  \* MERGEFORMAT </w:instrText>
        </w:r>
        <w:r>
          <w:fldChar w:fldCharType="separate"/>
        </w:r>
        <w:r w:rsidR="0009127C">
          <w:t>3.27</w:t>
        </w:r>
        <w:r>
          <w:fldChar w:fldCharType="end"/>
        </w:r>
        <w:r>
          <w:t>).</w:t>
        </w:r>
      </w:ins>
    </w:p>
    <w:p w14:paraId="436ACC80" w14:textId="42FBEC62" w:rsidR="00E45D82" w:rsidRDefault="00E45D82" w:rsidP="00E45D82">
      <w:pPr>
        <w:pStyle w:val="Code"/>
        <w:rPr>
          <w:ins w:id="17059" w:author="Laurence Golding" w:date="2019-05-11T06:52:00Z"/>
        </w:rPr>
      </w:pPr>
      <w:ins w:id="17060" w:author="Laurence Golding" w:date="2019-05-11T06:52:00Z">
        <w:r>
          <w:t xml:space="preserve">      "ruleId": "abc/def",  </w:t>
        </w:r>
        <w:r w:rsidR="00830925">
          <w:t xml:space="preserve">  </w:t>
        </w:r>
        <w:r>
          <w:t># See §</w:t>
        </w:r>
        <w:r>
          <w:fldChar w:fldCharType="begin"/>
        </w:r>
        <w:r>
          <w:instrText xml:space="preserve"> REF _Ref513193500 \r \h </w:instrText>
        </w:r>
        <w:r>
          <w:fldChar w:fldCharType="separate"/>
        </w:r>
        <w:r w:rsidR="0009127C">
          <w:t>3.27.5</w:t>
        </w:r>
        <w:r>
          <w:fldChar w:fldCharType="end"/>
        </w:r>
        <w:r>
          <w:t>.</w:t>
        </w:r>
      </w:ins>
    </w:p>
    <w:p w14:paraId="2D6EF7C5" w14:textId="0F2FA544" w:rsidR="00E45D82" w:rsidRDefault="00E45D82" w:rsidP="00E45D82">
      <w:pPr>
        <w:pStyle w:val="Code"/>
        <w:rPr>
          <w:ins w:id="17061" w:author="Laurence Golding" w:date="2019-05-11T06:52:00Z"/>
        </w:rPr>
      </w:pPr>
      <w:ins w:id="17062" w:author="Laurence Golding" w:date="2019-05-11T06:52:00Z">
        <w:r>
          <w:t xml:space="preserve">      "</w:t>
        </w:r>
        <w:r w:rsidR="001F5BB4">
          <w:t>rule</w:t>
        </w:r>
        <w:r>
          <w:t>": {</w:t>
        </w:r>
      </w:ins>
    </w:p>
    <w:p w14:paraId="2109AD3B" w14:textId="50C5E15D" w:rsidR="00E45D82" w:rsidRDefault="00E45D82" w:rsidP="00E45D82">
      <w:pPr>
        <w:pStyle w:val="Code"/>
        <w:rPr>
          <w:ins w:id="17063" w:author="Laurence Golding" w:date="2019-05-11T06:52:00Z"/>
        </w:rPr>
      </w:pPr>
      <w:ins w:id="17064" w:author="Laurence Golding" w:date="2019-05-11T06:52:00Z">
        <w:r>
          <w:t xml:space="preserve">        "index": 0</w:t>
        </w:r>
      </w:ins>
    </w:p>
    <w:p w14:paraId="41B095B3" w14:textId="2395C8F7" w:rsidR="00E45D82" w:rsidRDefault="00E45D82" w:rsidP="00E45D82">
      <w:pPr>
        <w:pStyle w:val="Code"/>
        <w:rPr>
          <w:ins w:id="17065" w:author="Laurence Golding" w:date="2019-05-11T06:52:00Z"/>
        </w:rPr>
      </w:pPr>
      <w:ins w:id="17066" w:author="Laurence Golding" w:date="2019-05-11T06:52:00Z">
        <w:r>
          <w:t xml:space="preserve">      },</w:t>
        </w:r>
      </w:ins>
    </w:p>
    <w:p w14:paraId="346E17BE" w14:textId="77777777" w:rsidR="00E45D82" w:rsidRDefault="00E45D82" w:rsidP="00E45D82">
      <w:pPr>
        <w:pStyle w:val="Code"/>
        <w:rPr>
          <w:ins w:id="17067" w:author="Laurence Golding" w:date="2019-05-11T06:52:00Z"/>
        </w:rPr>
      </w:pPr>
      <w:ins w:id="17068" w:author="Laurence Golding" w:date="2019-05-11T06:52:00Z">
        <w:r>
          <w:t xml:space="preserve">    },</w:t>
        </w:r>
      </w:ins>
    </w:p>
    <w:p w14:paraId="7E919848" w14:textId="787E1386" w:rsidR="00E45D82" w:rsidRDefault="00E45D82" w:rsidP="00E45D82">
      <w:pPr>
        <w:pStyle w:val="Code"/>
        <w:rPr>
          <w:ins w:id="17069" w:author="Laurence Golding" w:date="2019-05-11T06:52:00Z"/>
        </w:rPr>
      </w:pPr>
      <w:ins w:id="17070" w:author="Laurence Golding" w:date="2019-05-11T06:52:00Z">
        <w:r>
          <w:t xml:space="preserve">    {</w:t>
        </w:r>
      </w:ins>
    </w:p>
    <w:p w14:paraId="17BFE93A" w14:textId="31E3C7D8" w:rsidR="00830925" w:rsidRDefault="00830925" w:rsidP="00E45D82">
      <w:pPr>
        <w:pStyle w:val="Code"/>
        <w:rPr>
          <w:ins w:id="17071" w:author="Laurence Golding" w:date="2019-05-11T06:52:00Z"/>
        </w:rPr>
      </w:pPr>
      <w:ins w:id="17072" w:author="Laurence Golding" w:date="2019-05-11T06:52:00Z">
        <w:r>
          <w:t xml:space="preserve">      "</w:t>
        </w:r>
        <w:r w:rsidR="001F5BB4">
          <w:t>rule</w:t>
        </w:r>
        <w:r>
          <w:t>": {</w:t>
        </w:r>
      </w:ins>
    </w:p>
    <w:p w14:paraId="328BEE34" w14:textId="5E41297C" w:rsidR="00E45D82" w:rsidRDefault="00830925" w:rsidP="00E45D82">
      <w:pPr>
        <w:pStyle w:val="Code"/>
        <w:rPr>
          <w:ins w:id="17073" w:author="Laurence Golding" w:date="2019-05-11T06:52:00Z"/>
        </w:rPr>
      </w:pPr>
      <w:ins w:id="17074" w:author="Laurence Golding" w:date="2019-05-11T06:52:00Z">
        <w:r>
          <w:t xml:space="preserve">  </w:t>
        </w:r>
        <w:r w:rsidR="00E45D82">
          <w:t xml:space="preserve">      "</w:t>
        </w:r>
        <w:r>
          <w:t>id</w:t>
        </w:r>
        <w:r w:rsidR="00E45D82">
          <w:t>": "abc/def/ghi",</w:t>
        </w:r>
      </w:ins>
    </w:p>
    <w:p w14:paraId="3D3E1808" w14:textId="105F91C1" w:rsidR="00E45D82" w:rsidRDefault="00830925" w:rsidP="00E45D82">
      <w:pPr>
        <w:pStyle w:val="Code"/>
        <w:rPr>
          <w:ins w:id="17075" w:author="Laurence Golding" w:date="2019-05-11T06:52:00Z"/>
        </w:rPr>
      </w:pPr>
      <w:ins w:id="17076" w:author="Laurence Golding" w:date="2019-05-11T06:52:00Z">
        <w:r>
          <w:t xml:space="preserve">  </w:t>
        </w:r>
        <w:r w:rsidR="00E45D82">
          <w:t xml:space="preserve">      "</w:t>
        </w:r>
        <w:r>
          <w:t>index</w:t>
        </w:r>
        <w:r w:rsidR="00E45D82">
          <w:t>": 0</w:t>
        </w:r>
      </w:ins>
    </w:p>
    <w:p w14:paraId="3D3D222F" w14:textId="2A49F611" w:rsidR="00830925" w:rsidRDefault="00830925" w:rsidP="00E45D82">
      <w:pPr>
        <w:pStyle w:val="Code"/>
        <w:rPr>
          <w:ins w:id="17077" w:author="Laurence Golding" w:date="2019-05-11T06:52:00Z"/>
        </w:rPr>
      </w:pPr>
      <w:ins w:id="17078" w:author="Laurence Golding" w:date="2019-05-11T06:52:00Z">
        <w:r>
          <w:t xml:space="preserve">      }</w:t>
        </w:r>
      </w:ins>
    </w:p>
    <w:p w14:paraId="122CCE44" w14:textId="3D674133" w:rsidR="00E45D82" w:rsidRDefault="00E45D82" w:rsidP="00E45D82">
      <w:pPr>
        <w:pStyle w:val="Code"/>
        <w:rPr>
          <w:ins w:id="17079" w:author="Laurence Golding" w:date="2019-05-11T06:52:00Z"/>
        </w:rPr>
      </w:pPr>
      <w:ins w:id="17080" w:author="Laurence Golding" w:date="2019-05-11T06:52:00Z">
        <w:r>
          <w:t xml:space="preserve">    },</w:t>
        </w:r>
      </w:ins>
    </w:p>
    <w:p w14:paraId="5BF1B4A2" w14:textId="6C7F142A" w:rsidR="00E45D82" w:rsidRDefault="00E45D82" w:rsidP="00E45D82">
      <w:pPr>
        <w:pStyle w:val="Code"/>
        <w:rPr>
          <w:ins w:id="17081" w:author="Laurence Golding" w:date="2019-05-11T06:52:00Z"/>
        </w:rPr>
      </w:pPr>
      <w:ins w:id="17082" w:author="Laurence Golding" w:date="2019-05-11T06:52:00Z">
        <w:r>
          <w:t xml:space="preserve">    {</w:t>
        </w:r>
      </w:ins>
    </w:p>
    <w:p w14:paraId="62357B27" w14:textId="0A768569" w:rsidR="00830925" w:rsidRDefault="00830925" w:rsidP="00E45D82">
      <w:pPr>
        <w:pStyle w:val="Code"/>
        <w:rPr>
          <w:ins w:id="17083" w:author="Laurence Golding" w:date="2019-05-11T06:52:00Z"/>
        </w:rPr>
      </w:pPr>
      <w:ins w:id="17084" w:author="Laurence Golding" w:date="2019-05-11T06:52:00Z">
        <w:r>
          <w:t xml:space="preserve">      "</w:t>
        </w:r>
        <w:r w:rsidR="001F5BB4">
          <w:t>rule</w:t>
        </w:r>
        <w:r>
          <w:t>": {</w:t>
        </w:r>
      </w:ins>
    </w:p>
    <w:p w14:paraId="62AB91F3" w14:textId="2C11D8BA" w:rsidR="00E45D82" w:rsidRDefault="00830925" w:rsidP="00E45D82">
      <w:pPr>
        <w:pStyle w:val="Code"/>
        <w:rPr>
          <w:ins w:id="17085" w:author="Laurence Golding" w:date="2019-05-11T06:52:00Z"/>
        </w:rPr>
      </w:pPr>
      <w:ins w:id="17086" w:author="Laurence Golding" w:date="2019-05-11T06:52:00Z">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ins>
    </w:p>
    <w:p w14:paraId="6B0B1514" w14:textId="37988BF1" w:rsidR="00E45D82" w:rsidRDefault="00E45D82" w:rsidP="00E45D82">
      <w:pPr>
        <w:pStyle w:val="Code"/>
        <w:rPr>
          <w:ins w:id="17087" w:author="Laurence Golding" w:date="2019-05-11T06:52:00Z"/>
        </w:rPr>
      </w:pPr>
      <w:ins w:id="17088" w:author="Laurence Golding" w:date="2019-05-11T06:52:00Z">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ins>
    </w:p>
    <w:p w14:paraId="0EEA5541" w14:textId="25D6B52A" w:rsidR="00830925" w:rsidRDefault="00830925" w:rsidP="00E45D82">
      <w:pPr>
        <w:pStyle w:val="Code"/>
        <w:rPr>
          <w:ins w:id="17089" w:author="Laurence Golding" w:date="2019-05-11T06:52:00Z"/>
        </w:rPr>
      </w:pPr>
      <w:ins w:id="17090" w:author="Laurence Golding" w:date="2019-05-11T06:52:00Z">
        <w:r>
          <w:t xml:space="preserve">      }</w:t>
        </w:r>
      </w:ins>
    </w:p>
    <w:p w14:paraId="23349F7F" w14:textId="20081DDB" w:rsidR="00E45D82" w:rsidRDefault="00E45D82" w:rsidP="00E45D82">
      <w:pPr>
        <w:pStyle w:val="Code"/>
        <w:rPr>
          <w:ins w:id="17091" w:author="Laurence Golding" w:date="2019-05-11T06:52:00Z"/>
        </w:rPr>
      </w:pPr>
      <w:ins w:id="17092" w:author="Laurence Golding" w:date="2019-05-11T06:52:00Z">
        <w:r>
          <w:t xml:space="preserve">    }</w:t>
        </w:r>
        <w:r w:rsidR="00830925">
          <w:t>,</w:t>
        </w:r>
      </w:ins>
    </w:p>
    <w:p w14:paraId="726E27BB" w14:textId="5B5F4D07" w:rsidR="00830925" w:rsidRDefault="00830925" w:rsidP="00E45D82">
      <w:pPr>
        <w:pStyle w:val="Code"/>
        <w:rPr>
          <w:ins w:id="17093" w:author="Laurence Golding" w:date="2019-05-11T06:52:00Z"/>
        </w:rPr>
      </w:pPr>
      <w:ins w:id="17094" w:author="Laurence Golding" w:date="2019-05-11T06:52:00Z">
        <w:r>
          <w:t xml:space="preserve">    {</w:t>
        </w:r>
      </w:ins>
    </w:p>
    <w:p w14:paraId="721AEF7D" w14:textId="097F9C5D" w:rsidR="00830925" w:rsidRDefault="00830925" w:rsidP="00E45D82">
      <w:pPr>
        <w:pStyle w:val="Code"/>
        <w:rPr>
          <w:ins w:id="17095" w:author="Laurence Golding" w:date="2019-05-11T06:52:00Z"/>
        </w:rPr>
      </w:pPr>
      <w:ins w:id="17096" w:author="Laurence Golding" w:date="2019-05-11T06:52:00Z">
        <w:r>
          <w:t xml:space="preserve">      "ruleId": "abc/def",</w:t>
        </w:r>
      </w:ins>
    </w:p>
    <w:p w14:paraId="1A3B3BA0" w14:textId="7FE8BBBF" w:rsidR="00830925" w:rsidRDefault="00830925" w:rsidP="00830925">
      <w:pPr>
        <w:pStyle w:val="Code"/>
        <w:rPr>
          <w:ins w:id="17097" w:author="Laurence Golding" w:date="2019-05-11T06:52:00Z"/>
        </w:rPr>
      </w:pPr>
      <w:ins w:id="17098" w:author="Laurence Golding" w:date="2019-05-11T06:52:00Z">
        <w:r>
          <w:t xml:space="preserve">      "</w:t>
        </w:r>
        <w:r w:rsidR="001F5BB4">
          <w:t>rule</w:t>
        </w:r>
        <w:r>
          <w:t>": {</w:t>
        </w:r>
      </w:ins>
    </w:p>
    <w:p w14:paraId="6D6B1ED9" w14:textId="5F3A4812" w:rsidR="00830925" w:rsidRDefault="00830925" w:rsidP="00830925">
      <w:pPr>
        <w:pStyle w:val="Code"/>
        <w:rPr>
          <w:ins w:id="17099" w:author="Laurence Golding" w:date="2019-05-11T06:52:00Z"/>
        </w:rPr>
      </w:pPr>
      <w:ins w:id="17100" w:author="Laurence Golding" w:date="2019-05-11T06:52:00Z">
        <w:r>
          <w:t xml:space="preserve">        "id": "abc/defg/hij", # INVALID: Not equal to ruleId.</w:t>
        </w:r>
      </w:ins>
    </w:p>
    <w:p w14:paraId="418B4DBD" w14:textId="3AA3BA0B" w:rsidR="00830925" w:rsidRDefault="00830925" w:rsidP="00830925">
      <w:pPr>
        <w:pStyle w:val="Code"/>
        <w:rPr>
          <w:ins w:id="17101" w:author="Laurence Golding" w:date="2019-05-11T06:52:00Z"/>
        </w:rPr>
      </w:pPr>
      <w:ins w:id="17102" w:author="Laurence Golding" w:date="2019-05-11T06:52:00Z">
        <w:r>
          <w:t xml:space="preserve">        "index": 0</w:t>
        </w:r>
      </w:ins>
    </w:p>
    <w:p w14:paraId="717978B6" w14:textId="0A9D9B66" w:rsidR="00830925" w:rsidRDefault="00830925" w:rsidP="00E45D82">
      <w:pPr>
        <w:pStyle w:val="Code"/>
        <w:rPr>
          <w:ins w:id="17103" w:author="Laurence Golding" w:date="2019-05-11T06:52:00Z"/>
        </w:rPr>
      </w:pPr>
      <w:ins w:id="17104" w:author="Laurence Golding" w:date="2019-05-11T06:52:00Z">
        <w:r>
          <w:t xml:space="preserve">    }</w:t>
        </w:r>
      </w:ins>
    </w:p>
    <w:p w14:paraId="34D78F19" w14:textId="77777777" w:rsidR="00E45D82" w:rsidRDefault="00E45D82" w:rsidP="00E45D82">
      <w:pPr>
        <w:pStyle w:val="Code"/>
        <w:rPr>
          <w:ins w:id="17105" w:author="Laurence Golding" w:date="2019-05-11T06:52:00Z"/>
        </w:rPr>
      </w:pPr>
      <w:ins w:id="17106" w:author="Laurence Golding" w:date="2019-05-11T06:52:00Z">
        <w:r>
          <w:t xml:space="preserve">  ]</w:t>
        </w:r>
      </w:ins>
    </w:p>
    <w:p w14:paraId="4C998241" w14:textId="77777777" w:rsidR="00E45D82" w:rsidRDefault="00E45D82" w:rsidP="00E45D82">
      <w:pPr>
        <w:pStyle w:val="Code"/>
        <w:rPr>
          <w:ins w:id="17107" w:author="Laurence Golding" w:date="2019-05-11T06:52:00Z"/>
        </w:rPr>
      </w:pPr>
      <w:ins w:id="17108" w:author="Laurence Golding" w:date="2019-05-11T06:52:00Z">
        <w:r>
          <w:t>}</w:t>
        </w:r>
      </w:ins>
    </w:p>
    <w:p w14:paraId="4E353E26" w14:textId="5A4E0EAE" w:rsidR="00C4251F" w:rsidRDefault="00C4251F" w:rsidP="00C4251F">
      <w:pPr>
        <w:pStyle w:val="Heading3"/>
        <w:rPr>
          <w:ins w:id="17109" w:author="Laurence Golding" w:date="2019-05-11T06:52:00Z"/>
        </w:rPr>
      </w:pPr>
      <w:bookmarkStart w:id="17110" w:name="_Ref4055060"/>
      <w:bookmarkStart w:id="17111" w:name="_Ref6750741"/>
      <w:bookmarkStart w:id="17112" w:name="_Toc8367379"/>
      <w:ins w:id="17113" w:author="Laurence Golding" w:date="2019-05-11T06:52:00Z">
        <w:r>
          <w:t>index</w:t>
        </w:r>
        <w:bookmarkEnd w:id="17110"/>
        <w:r w:rsidR="00527E6F">
          <w:t xml:space="preserve"> property</w:t>
        </w:r>
        <w:bookmarkEnd w:id="17111"/>
        <w:bookmarkEnd w:id="17112"/>
      </w:ins>
    </w:p>
    <w:p w14:paraId="5E8A5361" w14:textId="38336F4A" w:rsidR="005402B0" w:rsidRDefault="005402B0" w:rsidP="005402B0">
      <w:pPr>
        <w:rPr>
          <w:ins w:id="17114" w:author="Laurence Golding" w:date="2019-05-11T06:52:00Z"/>
        </w:rPr>
      </w:pPr>
      <w:ins w:id="17115" w:author="Laurence Golding" w:date="2019-05-11T06:52:00Z">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9127C">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9127C">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9127C">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9127C">
          <w:t>3.52.3</w:t>
        </w:r>
        <w:r w:rsidR="00AC4335">
          <w:fldChar w:fldCharType="end"/>
        </w:r>
        <w:r>
          <w:t>.</w:t>
        </w:r>
      </w:ins>
    </w:p>
    <w:p w14:paraId="776C4705" w14:textId="29C83E49" w:rsidR="00E45D82" w:rsidRDefault="00E45D82" w:rsidP="00E45D82">
      <w:pPr>
        <w:pStyle w:val="Note"/>
        <w:rPr>
          <w:ins w:id="17116" w:author="Laurence Golding" w:date="2019-05-11T06:52:00Z"/>
        </w:rPr>
      </w:pPr>
      <w:ins w:id="17117" w:author="Laurence Golding" w:date="2019-05-11T06:52:00Z">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ins>
    </w:p>
    <w:p w14:paraId="0FED810E" w14:textId="6A710625" w:rsidR="00E45D82" w:rsidRDefault="00E45D82" w:rsidP="00E45D82">
      <w:pPr>
        <w:pStyle w:val="Code"/>
        <w:rPr>
          <w:ins w:id="17118" w:author="Laurence Golding" w:date="2019-05-11T06:52:00Z"/>
        </w:rPr>
      </w:pPr>
      <w:ins w:id="17119" w:author="Laurence Golding" w:date="2019-05-11T06:52:00Z">
        <w:r>
          <w:t>{                            # A run object (§</w:t>
        </w:r>
        <w:r>
          <w:fldChar w:fldCharType="begin"/>
        </w:r>
        <w:r>
          <w:instrText xml:space="preserve"> REF _Ref493349997 \r \h  \* MERGEFORMAT </w:instrText>
        </w:r>
        <w:r>
          <w:fldChar w:fldCharType="separate"/>
        </w:r>
        <w:r w:rsidR="0009127C">
          <w:t>3.14</w:t>
        </w:r>
        <w:r>
          <w:fldChar w:fldCharType="end"/>
        </w:r>
        <w:r>
          <w:t>).</w:t>
        </w:r>
      </w:ins>
    </w:p>
    <w:p w14:paraId="257CC1D7" w14:textId="2D00BF86" w:rsidR="00E45D82" w:rsidRDefault="00E45D82" w:rsidP="00E45D82">
      <w:pPr>
        <w:pStyle w:val="Code"/>
        <w:rPr>
          <w:ins w:id="17120" w:author="Laurence Golding" w:date="2019-05-11T06:52:00Z"/>
        </w:rPr>
      </w:pPr>
      <w:ins w:id="17121" w:author="Laurence Golding" w:date="2019-05-11T06:52:00Z">
        <w:r>
          <w:t xml:space="preserve">  "tool": {                  # See §</w:t>
        </w:r>
        <w:r>
          <w:fldChar w:fldCharType="begin"/>
        </w:r>
        <w:r>
          <w:instrText xml:space="preserve"> REF _Ref493350956 \r \h </w:instrText>
        </w:r>
        <w:r>
          <w:fldChar w:fldCharType="separate"/>
        </w:r>
        <w:r w:rsidR="0009127C">
          <w:t>3.14.6</w:t>
        </w:r>
        <w:r>
          <w:fldChar w:fldCharType="end"/>
        </w:r>
        <w:r>
          <w:t>.</w:t>
        </w:r>
      </w:ins>
    </w:p>
    <w:p w14:paraId="3E252115" w14:textId="3B12E35D" w:rsidR="00E45D82" w:rsidRDefault="00E45D82" w:rsidP="00E45D82">
      <w:pPr>
        <w:pStyle w:val="Code"/>
        <w:rPr>
          <w:ins w:id="17122" w:author="Laurence Golding" w:date="2019-05-11T06:52:00Z"/>
        </w:rPr>
      </w:pPr>
      <w:ins w:id="17123" w:author="Laurence Golding" w:date="2019-05-11T06:52:00Z">
        <w:r>
          <w:t xml:space="preserve">    "driver": {              # See §</w:t>
        </w:r>
        <w:r>
          <w:fldChar w:fldCharType="begin"/>
        </w:r>
        <w:r>
          <w:instrText xml:space="preserve"> REF _Ref3663219 \r \h </w:instrText>
        </w:r>
        <w:r>
          <w:fldChar w:fldCharType="separate"/>
        </w:r>
        <w:r w:rsidR="0009127C">
          <w:t>3.18.2</w:t>
        </w:r>
        <w:r>
          <w:fldChar w:fldCharType="end"/>
        </w:r>
        <w:r>
          <w:t>.</w:t>
        </w:r>
      </w:ins>
    </w:p>
    <w:p w14:paraId="31730383" w14:textId="77777777" w:rsidR="00E45D82" w:rsidRDefault="00E45D82" w:rsidP="00E45D82">
      <w:pPr>
        <w:pStyle w:val="Code"/>
        <w:rPr>
          <w:ins w:id="17124" w:author="Laurence Golding" w:date="2019-05-11T06:52:00Z"/>
        </w:rPr>
      </w:pPr>
      <w:ins w:id="17125" w:author="Laurence Golding" w:date="2019-05-11T06:52:00Z">
        <w:r>
          <w:t xml:space="preserve">      "name": "CodeScanner",</w:t>
        </w:r>
      </w:ins>
    </w:p>
    <w:p w14:paraId="245A8D1C" w14:textId="1BAB881F" w:rsidR="00E45D82" w:rsidRDefault="00E45D82" w:rsidP="00E45D82">
      <w:pPr>
        <w:pStyle w:val="Code"/>
        <w:rPr>
          <w:ins w:id="17126" w:author="Laurence Golding" w:date="2019-05-11T06:52:00Z"/>
        </w:rPr>
      </w:pPr>
      <w:ins w:id="17127" w:author="Laurence Golding" w:date="2019-05-11T06:52:00Z">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9127C">
          <w:t>3.19.23</w:t>
        </w:r>
        <w:r>
          <w:fldChar w:fldCharType="end"/>
        </w:r>
        <w:r>
          <w:t>.</w:t>
        </w:r>
      </w:ins>
    </w:p>
    <w:p w14:paraId="40E440D1" w14:textId="5B8FE251" w:rsidR="00E45D82" w:rsidRDefault="00E45D82" w:rsidP="00E45D82">
      <w:pPr>
        <w:pStyle w:val="Code"/>
        <w:rPr>
          <w:ins w:id="17128" w:author="Laurence Golding" w:date="2019-05-11T06:52:00Z"/>
        </w:rPr>
      </w:pPr>
      <w:ins w:id="17129" w:author="Laurence Golding" w:date="2019-05-11T06:52:00Z">
        <w:r>
          <w:t xml:space="preserve">        {                    # A reportingDescriptor object (§</w:t>
        </w:r>
        <w:r>
          <w:fldChar w:fldCharType="begin"/>
        </w:r>
        <w:r>
          <w:instrText xml:space="preserve"> REF _Ref3908560 \r \h </w:instrText>
        </w:r>
        <w:r>
          <w:fldChar w:fldCharType="separate"/>
        </w:r>
        <w:r w:rsidR="0009127C">
          <w:t>3.49</w:t>
        </w:r>
        <w:r>
          <w:fldChar w:fldCharType="end"/>
        </w:r>
        <w:r>
          <w:t>).</w:t>
        </w:r>
      </w:ins>
    </w:p>
    <w:p w14:paraId="0F975D02" w14:textId="68C70C9E" w:rsidR="00E45D82" w:rsidRDefault="00E45D82" w:rsidP="00E45D82">
      <w:pPr>
        <w:pStyle w:val="Code"/>
        <w:rPr>
          <w:ins w:id="17130" w:author="Laurence Golding" w:date="2019-05-11T06:52:00Z"/>
        </w:rPr>
      </w:pPr>
      <w:ins w:id="17131" w:author="Laurence Golding" w:date="2019-05-11T06:52:00Z">
        <w:r>
          <w:t xml:space="preserve">          "id": "CA1711",    # See §</w:t>
        </w:r>
        <w:r>
          <w:fldChar w:fldCharType="begin"/>
        </w:r>
        <w:r>
          <w:instrText xml:space="preserve"> REF _Ref493408046 \r \h </w:instrText>
        </w:r>
        <w:r>
          <w:fldChar w:fldCharType="separate"/>
        </w:r>
        <w:r w:rsidR="0009127C">
          <w:t>3.49.3</w:t>
        </w:r>
        <w:r>
          <w:fldChar w:fldCharType="end"/>
        </w:r>
        <w:r>
          <w:t>.</w:t>
        </w:r>
      </w:ins>
    </w:p>
    <w:p w14:paraId="3CD7C95A" w14:textId="77777777" w:rsidR="00E45D82" w:rsidRDefault="00E45D82" w:rsidP="00E45D82">
      <w:pPr>
        <w:pStyle w:val="Code"/>
        <w:rPr>
          <w:ins w:id="17132" w:author="Laurence Golding" w:date="2019-05-11T06:52:00Z"/>
        </w:rPr>
      </w:pPr>
      <w:ins w:id="17133" w:author="Laurence Golding" w:date="2019-05-11T06:52:00Z">
        <w:r>
          <w:t xml:space="preserve">          ...</w:t>
        </w:r>
      </w:ins>
    </w:p>
    <w:p w14:paraId="3D54614E" w14:textId="77777777" w:rsidR="00E45D82" w:rsidRDefault="00E45D82" w:rsidP="00E45D82">
      <w:pPr>
        <w:pStyle w:val="Code"/>
        <w:rPr>
          <w:ins w:id="17134" w:author="Laurence Golding" w:date="2019-05-11T06:52:00Z"/>
        </w:rPr>
      </w:pPr>
      <w:ins w:id="17135" w:author="Laurence Golding" w:date="2019-05-11T06:52:00Z">
        <w:r>
          <w:t xml:space="preserve">        },</w:t>
        </w:r>
      </w:ins>
    </w:p>
    <w:p w14:paraId="6925BE7B" w14:textId="77777777" w:rsidR="00E45D82" w:rsidRDefault="00E45D82" w:rsidP="00E45D82">
      <w:pPr>
        <w:pStyle w:val="Code"/>
        <w:rPr>
          <w:ins w:id="17136" w:author="Laurence Golding" w:date="2019-05-11T06:52:00Z"/>
        </w:rPr>
      </w:pPr>
      <w:ins w:id="17137" w:author="Laurence Golding" w:date="2019-05-11T06:52:00Z">
        <w:r>
          <w:t xml:space="preserve">        {                    # Another reportingDescriptor with the same id.</w:t>
        </w:r>
      </w:ins>
    </w:p>
    <w:p w14:paraId="1A9E0A72" w14:textId="0E886E30" w:rsidR="001F6ACE" w:rsidRDefault="00E45D82" w:rsidP="00E45D82">
      <w:pPr>
        <w:pStyle w:val="Code"/>
        <w:rPr>
          <w:ins w:id="17138" w:author="Laurence Golding" w:date="2019-05-11T06:52:00Z"/>
        </w:rPr>
      </w:pPr>
      <w:ins w:id="17139" w:author="Laurence Golding" w:date="2019-05-11T06:52:00Z">
        <w:r>
          <w:t xml:space="preserve">          "id": "CA1711",    #</w:t>
        </w:r>
        <w:r w:rsidR="001F6ACE">
          <w:t xml:space="preserve"> </w:t>
        </w:r>
        <w:r>
          <w:t xml:space="preserve"> </w:t>
        </w:r>
        <w:r w:rsidR="001F5BB4">
          <w:t>rule</w:t>
        </w:r>
        <w:r w:rsidR="001F6ACE">
          <w:t>.i</w:t>
        </w:r>
        <w:r>
          <w:t>ndex points to this</w:t>
        </w:r>
        <w:r w:rsidR="00A12998">
          <w:t xml:space="preserve"> one.</w:t>
        </w:r>
      </w:ins>
    </w:p>
    <w:p w14:paraId="4C352CE3" w14:textId="77777777" w:rsidR="00E45D82" w:rsidRDefault="00E45D82" w:rsidP="00E45D82">
      <w:pPr>
        <w:pStyle w:val="Code"/>
        <w:rPr>
          <w:ins w:id="17140" w:author="Laurence Golding" w:date="2019-05-11T06:52:00Z"/>
        </w:rPr>
      </w:pPr>
      <w:ins w:id="17141" w:author="Laurence Golding" w:date="2019-05-11T06:52:00Z">
        <w:r>
          <w:t xml:space="preserve">          ...</w:t>
        </w:r>
      </w:ins>
    </w:p>
    <w:p w14:paraId="2F07EFF6" w14:textId="77777777" w:rsidR="00E45D82" w:rsidRDefault="00E45D82" w:rsidP="00E45D82">
      <w:pPr>
        <w:pStyle w:val="Code"/>
        <w:rPr>
          <w:ins w:id="17142" w:author="Laurence Golding" w:date="2019-05-11T06:52:00Z"/>
        </w:rPr>
      </w:pPr>
      <w:ins w:id="17143" w:author="Laurence Golding" w:date="2019-05-11T06:52:00Z">
        <w:r>
          <w:t xml:space="preserve">        }</w:t>
        </w:r>
      </w:ins>
    </w:p>
    <w:p w14:paraId="5E8D6EA2" w14:textId="77777777" w:rsidR="00E45D82" w:rsidRDefault="00E45D82" w:rsidP="00E45D82">
      <w:pPr>
        <w:pStyle w:val="Code"/>
        <w:rPr>
          <w:ins w:id="17144" w:author="Laurence Golding" w:date="2019-05-11T06:52:00Z"/>
        </w:rPr>
      </w:pPr>
      <w:ins w:id="17145" w:author="Laurence Golding" w:date="2019-05-11T06:52:00Z">
        <w:r>
          <w:t xml:space="preserve">      ]</w:t>
        </w:r>
      </w:ins>
    </w:p>
    <w:p w14:paraId="72DA1484" w14:textId="77777777" w:rsidR="00E45D82" w:rsidRDefault="00E45D82" w:rsidP="00E45D82">
      <w:pPr>
        <w:pStyle w:val="Code"/>
        <w:rPr>
          <w:ins w:id="17146" w:author="Laurence Golding" w:date="2019-05-11T06:52:00Z"/>
        </w:rPr>
      </w:pPr>
      <w:ins w:id="17147" w:author="Laurence Golding" w:date="2019-05-11T06:52:00Z">
        <w:r>
          <w:t xml:space="preserve">    }</w:t>
        </w:r>
      </w:ins>
    </w:p>
    <w:p w14:paraId="3351F9B9" w14:textId="77777777" w:rsidR="00E45D82" w:rsidRDefault="00E45D82" w:rsidP="00E45D82">
      <w:pPr>
        <w:pStyle w:val="Code"/>
        <w:rPr>
          <w:ins w:id="17148" w:author="Laurence Golding" w:date="2019-05-11T06:52:00Z"/>
        </w:rPr>
      </w:pPr>
      <w:ins w:id="17149" w:author="Laurence Golding" w:date="2019-05-11T06:52:00Z">
        <w:r>
          <w:t xml:space="preserve">  },</w:t>
        </w:r>
      </w:ins>
    </w:p>
    <w:p w14:paraId="6AE60C17" w14:textId="125AEC60" w:rsidR="00E45D82" w:rsidRDefault="00E45D82" w:rsidP="00E45D82">
      <w:pPr>
        <w:pStyle w:val="Code"/>
        <w:rPr>
          <w:ins w:id="17150" w:author="Laurence Golding" w:date="2019-05-11T06:52:00Z"/>
        </w:rPr>
      </w:pPr>
      <w:ins w:id="17151" w:author="Laurence Golding" w:date="2019-05-11T06:52:00Z">
        <w:r>
          <w:t xml:space="preserve">  "results": [               # See §</w:t>
        </w:r>
        <w:r>
          <w:fldChar w:fldCharType="begin"/>
        </w:r>
        <w:r>
          <w:instrText xml:space="preserve"> REF _Ref493350972 \r \h  \* MERGEFORMAT </w:instrText>
        </w:r>
        <w:r>
          <w:fldChar w:fldCharType="separate"/>
        </w:r>
        <w:r w:rsidR="0009127C">
          <w:t>3.14.23</w:t>
        </w:r>
        <w:r>
          <w:fldChar w:fldCharType="end"/>
        </w:r>
        <w:r>
          <w:t>.</w:t>
        </w:r>
      </w:ins>
    </w:p>
    <w:p w14:paraId="166ABF0D" w14:textId="16F9F6B0" w:rsidR="00E45D82" w:rsidRDefault="00E45D82" w:rsidP="00E45D82">
      <w:pPr>
        <w:pStyle w:val="Code"/>
        <w:rPr>
          <w:ins w:id="17152" w:author="Laurence Golding" w:date="2019-05-11T06:52:00Z"/>
        </w:rPr>
      </w:pPr>
      <w:ins w:id="17153" w:author="Laurence Golding" w:date="2019-05-11T06:52:00Z">
        <w:r>
          <w:t xml:space="preserve">    {                        # A result object (§</w:t>
        </w:r>
        <w:r>
          <w:fldChar w:fldCharType="begin"/>
        </w:r>
        <w:r>
          <w:instrText xml:space="preserve"> REF _Ref493350984 \r \h  \* MERGEFORMAT </w:instrText>
        </w:r>
        <w:r>
          <w:fldChar w:fldCharType="separate"/>
        </w:r>
        <w:r w:rsidR="0009127C">
          <w:t>3.27</w:t>
        </w:r>
        <w:r>
          <w:fldChar w:fldCharType="end"/>
        </w:r>
        <w:r>
          <w:t>).</w:t>
        </w:r>
      </w:ins>
    </w:p>
    <w:p w14:paraId="18301065" w14:textId="6767B9FE" w:rsidR="00E45D82" w:rsidRDefault="00E45D82" w:rsidP="00E45D82">
      <w:pPr>
        <w:pStyle w:val="Code"/>
        <w:rPr>
          <w:ins w:id="17154" w:author="Laurence Golding" w:date="2019-05-11T06:52:00Z"/>
        </w:rPr>
      </w:pPr>
      <w:ins w:id="17155" w:author="Laurence Golding" w:date="2019-05-11T06:52:00Z">
        <w:r>
          <w:t xml:space="preserve">      "ruleId": "CA1711",    # See §</w:t>
        </w:r>
        <w:r>
          <w:fldChar w:fldCharType="begin"/>
        </w:r>
        <w:r>
          <w:instrText xml:space="preserve"> REF _Ref513193500 \r \h </w:instrText>
        </w:r>
        <w:r>
          <w:fldChar w:fldCharType="separate"/>
        </w:r>
        <w:r w:rsidR="0009127C">
          <w:t>3.27.5</w:t>
        </w:r>
        <w:r>
          <w:fldChar w:fldCharType="end"/>
        </w:r>
        <w:r>
          <w:t>.</w:t>
        </w:r>
      </w:ins>
    </w:p>
    <w:p w14:paraId="6FE25587" w14:textId="77777777" w:rsidR="00E45D82" w:rsidRDefault="00E45D82" w:rsidP="00E45D82">
      <w:pPr>
        <w:pStyle w:val="Code"/>
        <w:rPr>
          <w:ins w:id="17156" w:author="Laurence Golding" w:date="2019-05-11T06:52:00Z"/>
        </w:rPr>
      </w:pPr>
    </w:p>
    <w:p w14:paraId="41BC6A7F" w14:textId="27E46FEF" w:rsidR="00E45D82" w:rsidRDefault="00E45D82" w:rsidP="00E45D82">
      <w:pPr>
        <w:pStyle w:val="Code"/>
        <w:rPr>
          <w:ins w:id="17157" w:author="Laurence Golding" w:date="2019-05-11T06:52:00Z"/>
        </w:rPr>
      </w:pPr>
      <w:ins w:id="17158" w:author="Laurence Golding" w:date="2019-05-11T06:52:00Z">
        <w:r>
          <w:t xml:space="preserve">                             # A reportingDescriptorReference object.</w:t>
        </w:r>
      </w:ins>
    </w:p>
    <w:p w14:paraId="6007731C" w14:textId="276A9F5E" w:rsidR="00E45D82" w:rsidRDefault="00E45D82" w:rsidP="00E45D82">
      <w:pPr>
        <w:pStyle w:val="Code"/>
        <w:rPr>
          <w:ins w:id="17159" w:author="Laurence Golding" w:date="2019-05-11T06:52:00Z"/>
        </w:rPr>
      </w:pPr>
      <w:ins w:id="17160" w:author="Laurence Golding" w:date="2019-05-11T06:52:00Z">
        <w:r>
          <w:t xml:space="preserve">      "</w:t>
        </w:r>
        <w:r w:rsidR="001F5BB4">
          <w:t>rule</w:t>
        </w:r>
        <w:r>
          <w:t>": {</w:t>
        </w:r>
      </w:ins>
    </w:p>
    <w:p w14:paraId="06F1AECA" w14:textId="004E269A" w:rsidR="00E45D82" w:rsidRDefault="00E45D82" w:rsidP="00E45D82">
      <w:pPr>
        <w:pStyle w:val="Code"/>
        <w:rPr>
          <w:ins w:id="17161" w:author="Laurence Golding" w:date="2019-05-11T06:52:00Z"/>
        </w:rPr>
      </w:pPr>
      <w:ins w:id="17162" w:author="Laurence Golding" w:date="2019-05-11T06:52:00Z">
        <w:r>
          <w:t xml:space="preserve">        "index": 1</w:t>
        </w:r>
      </w:ins>
    </w:p>
    <w:p w14:paraId="00CB226D" w14:textId="381C65CE" w:rsidR="00E45D82" w:rsidRDefault="00E45D82" w:rsidP="00E45D82">
      <w:pPr>
        <w:pStyle w:val="Code"/>
        <w:rPr>
          <w:ins w:id="17163" w:author="Laurence Golding" w:date="2019-05-11T06:52:00Z"/>
        </w:rPr>
      </w:pPr>
      <w:ins w:id="17164" w:author="Laurence Golding" w:date="2019-05-11T06:52:00Z">
        <w:r>
          <w:t xml:space="preserve">      }</w:t>
        </w:r>
      </w:ins>
    </w:p>
    <w:p w14:paraId="0BF45511" w14:textId="77777777" w:rsidR="00E45D82" w:rsidRDefault="00E45D82" w:rsidP="00E45D82">
      <w:pPr>
        <w:pStyle w:val="Code"/>
        <w:rPr>
          <w:ins w:id="17165" w:author="Laurence Golding" w:date="2019-05-11T06:52:00Z"/>
        </w:rPr>
      </w:pPr>
      <w:ins w:id="17166" w:author="Laurence Golding" w:date="2019-05-11T06:52:00Z">
        <w:r>
          <w:t xml:space="preserve">    }</w:t>
        </w:r>
      </w:ins>
    </w:p>
    <w:p w14:paraId="377019C3" w14:textId="77777777" w:rsidR="00E45D82" w:rsidRDefault="00E45D82" w:rsidP="00E45D82">
      <w:pPr>
        <w:pStyle w:val="Code"/>
        <w:rPr>
          <w:ins w:id="17167" w:author="Laurence Golding" w:date="2019-05-11T06:52:00Z"/>
        </w:rPr>
      </w:pPr>
      <w:ins w:id="17168" w:author="Laurence Golding" w:date="2019-05-11T06:52:00Z">
        <w:r>
          <w:t xml:space="preserve">  ]</w:t>
        </w:r>
      </w:ins>
    </w:p>
    <w:p w14:paraId="62990FBD" w14:textId="77777777" w:rsidR="00E45D82" w:rsidRDefault="00E45D82" w:rsidP="00E45D82">
      <w:pPr>
        <w:pStyle w:val="Code"/>
        <w:rPr>
          <w:ins w:id="17169" w:author="Laurence Golding" w:date="2019-05-11T06:52:00Z"/>
        </w:rPr>
      </w:pPr>
      <w:ins w:id="17170" w:author="Laurence Golding" w:date="2019-05-11T06:52:00Z">
        <w:r>
          <w:t>}</w:t>
        </w:r>
      </w:ins>
    </w:p>
    <w:p w14:paraId="24FDA92B" w14:textId="58D8301C" w:rsidR="00E45D82" w:rsidRPr="00E45D82" w:rsidRDefault="00E45D82" w:rsidP="00E45D82">
      <w:pPr>
        <w:rPr>
          <w:ins w:id="17171" w:author="Laurence Golding" w:date="2019-05-11T06:52:00Z"/>
        </w:rPr>
      </w:pPr>
      <w:ins w:id="17172" w:author="Laurence Golding" w:date="2019-05-11T06:52:00Z">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9127C">
          <w:t>3.27.6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ins>
    </w:p>
    <w:p w14:paraId="794260EE" w14:textId="7E2B1250" w:rsidR="00C4251F" w:rsidRDefault="00C4251F" w:rsidP="00C4251F">
      <w:pPr>
        <w:pStyle w:val="Heading3"/>
        <w:rPr>
          <w:ins w:id="17173" w:author="Laurence Golding" w:date="2019-05-11T06:52:00Z"/>
        </w:rPr>
      </w:pPr>
      <w:bookmarkStart w:id="17174" w:name="_Ref4055066"/>
      <w:bookmarkStart w:id="17175" w:name="_Ref6750952"/>
      <w:bookmarkStart w:id="17176" w:name="_Toc8367380"/>
      <w:ins w:id="17177" w:author="Laurence Golding" w:date="2019-05-11T06:52:00Z">
        <w:r>
          <w:t>guid</w:t>
        </w:r>
        <w:bookmarkEnd w:id="17174"/>
        <w:r w:rsidR="00527E6F">
          <w:t xml:space="preserve"> property</w:t>
        </w:r>
        <w:bookmarkEnd w:id="17175"/>
        <w:bookmarkEnd w:id="17176"/>
      </w:ins>
    </w:p>
    <w:p w14:paraId="0CDADA3F" w14:textId="0A76BCAD" w:rsidR="00B479DE" w:rsidRPr="00B479DE" w:rsidRDefault="00B479DE" w:rsidP="00AA0090">
      <w:pPr>
        <w:rPr>
          <w:ins w:id="17178" w:author="Laurence Golding" w:date="2019-05-11T06:52:00Z"/>
        </w:rPr>
      </w:pPr>
      <w:ins w:id="17179" w:author="Laurence Golding" w:date="2019-05-11T06:52:00Z">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9127C">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9127C">
          <w:t>3.49.5</w:t>
        </w:r>
        <w:r w:rsidR="00AA0090">
          <w:fldChar w:fldCharType="end"/>
        </w:r>
        <w:r>
          <w:t>).</w:t>
        </w:r>
      </w:ins>
    </w:p>
    <w:p w14:paraId="5A0F6357" w14:textId="07F39429" w:rsidR="00C4251F" w:rsidRDefault="00C4251F" w:rsidP="00C4251F">
      <w:pPr>
        <w:pStyle w:val="Heading3"/>
        <w:rPr>
          <w:ins w:id="17180" w:author="Laurence Golding" w:date="2019-05-11T06:52:00Z"/>
        </w:rPr>
      </w:pPr>
      <w:bookmarkStart w:id="17181" w:name="_Ref4055072"/>
      <w:bookmarkStart w:id="17182" w:name="_Ref6750770"/>
      <w:bookmarkStart w:id="17183" w:name="_Toc8367381"/>
      <w:ins w:id="17184" w:author="Laurence Golding" w:date="2019-05-11T06:52:00Z">
        <w:r>
          <w:t>toolComponent</w:t>
        </w:r>
        <w:bookmarkEnd w:id="17181"/>
        <w:r w:rsidR="00527E6F">
          <w:t xml:space="preserve"> property</w:t>
        </w:r>
        <w:bookmarkEnd w:id="17182"/>
        <w:bookmarkEnd w:id="17183"/>
      </w:ins>
    </w:p>
    <w:p w14:paraId="21B9AEB8" w14:textId="5842F9AF" w:rsidR="00AA0090" w:rsidRDefault="00AA0090" w:rsidP="00C605E8">
      <w:pPr>
        <w:rPr>
          <w:ins w:id="17185" w:author="Laurence Golding" w:date="2019-05-11T06:52:00Z"/>
        </w:rPr>
      </w:pPr>
      <w:ins w:id="17186" w:author="Laurence Golding" w:date="2019-05-11T06:52:00Z">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9127C">
          <w:t>3.54</w:t>
        </w:r>
        <w:r>
          <w:fldChar w:fldCharType="end"/>
        </w:r>
        <w:r>
          <w:t xml:space="preserve">) that identifies </w:t>
        </w:r>
        <w:r w:rsidRPr="00AA0090">
          <w:rPr>
            <w:rStyle w:val="CODEtemp"/>
          </w:rPr>
          <w:t>theComponent</w:t>
        </w:r>
        <w:r>
          <w:t>.</w:t>
        </w:r>
      </w:ins>
    </w:p>
    <w:p w14:paraId="217B585E" w14:textId="4DB5B7B6" w:rsidR="00C605E8" w:rsidRDefault="00AA0090" w:rsidP="00C605E8">
      <w:pPr>
        <w:rPr>
          <w:ins w:id="17187" w:author="Laurence Golding" w:date="2019-05-11T06:52:00Z"/>
        </w:rPr>
      </w:pPr>
      <w:ins w:id="17188" w:author="Laurence Golding" w:date="2019-05-11T06:52:00Z">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w:t>
        </w:r>
      </w:ins>
    </w:p>
    <w:p w14:paraId="5C8656AC" w14:textId="3368945F" w:rsidR="00BB1DE4" w:rsidRDefault="00BB1DE4" w:rsidP="00BB1DE4">
      <w:pPr>
        <w:pStyle w:val="Heading2"/>
        <w:rPr>
          <w:ins w:id="17189" w:author="Laurence Golding" w:date="2019-05-11T06:52:00Z"/>
        </w:rPr>
      </w:pPr>
      <w:bookmarkStart w:id="17190" w:name="_Ref5366949"/>
      <w:bookmarkStart w:id="17191" w:name="_Toc8367382"/>
      <w:ins w:id="17192" w:author="Laurence Golding" w:date="2019-05-11T06:52:00Z">
        <w:r>
          <w:t>reportingDescriptorRelationship object</w:t>
        </w:r>
        <w:bookmarkEnd w:id="17190"/>
        <w:bookmarkEnd w:id="17191"/>
      </w:ins>
    </w:p>
    <w:p w14:paraId="69FC9E77" w14:textId="7519F40B" w:rsidR="00BB1DE4" w:rsidRDefault="00BB1DE4" w:rsidP="00BB1DE4">
      <w:pPr>
        <w:pStyle w:val="Heading3"/>
        <w:rPr>
          <w:ins w:id="17193" w:author="Laurence Golding" w:date="2019-05-11T06:52:00Z"/>
        </w:rPr>
      </w:pPr>
      <w:bookmarkStart w:id="17194" w:name="_Ref5442298"/>
      <w:bookmarkStart w:id="17195" w:name="_Toc8367383"/>
      <w:ins w:id="17196" w:author="Laurence Golding" w:date="2019-05-11T06:52:00Z">
        <w:r>
          <w:t>General</w:t>
        </w:r>
        <w:bookmarkEnd w:id="17194"/>
        <w:bookmarkEnd w:id="17195"/>
      </w:ins>
    </w:p>
    <w:p w14:paraId="4E10D242" w14:textId="20660EDA" w:rsidR="00BB1DE4" w:rsidRDefault="00BB1DE4" w:rsidP="00BB1DE4">
      <w:pPr>
        <w:rPr>
          <w:ins w:id="17197" w:author="Laurence Golding" w:date="2019-05-11T06:52:00Z"/>
        </w:rPr>
      </w:pPr>
      <w:ins w:id="17198" w:author="Laurence Golding" w:date="2019-05-11T06:52:00Z">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9127C">
          <w:t>3.49</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ins>
    </w:p>
    <w:p w14:paraId="094590E3" w14:textId="7556CAC0" w:rsidR="00BB1DE4" w:rsidRDefault="00BB1DE4" w:rsidP="00BB1DE4">
      <w:pPr>
        <w:rPr>
          <w:ins w:id="17199" w:author="Laurence Golding" w:date="2019-05-11T06:52:00Z"/>
        </w:rPr>
      </w:pPr>
      <w:ins w:id="17200" w:author="Laurence Golding" w:date="2019-05-11T06:52:00Z">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9127C">
          <w:t>3.49.15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ins>
    </w:p>
    <w:p w14:paraId="6648FE80" w14:textId="4C914FBD" w:rsidR="00F362FF" w:rsidRDefault="00F362FF" w:rsidP="00A4417C">
      <w:pPr>
        <w:rPr>
          <w:ins w:id="17201" w:author="Laurence Golding" w:date="2019-05-11T06:52:00Z"/>
        </w:rPr>
      </w:pPr>
      <w:ins w:id="17202" w:author="Laurence Golding" w:date="2019-05-11T06:52:00Z">
        <w:r w:rsidRPr="00BB1DE4">
          <w:rPr>
            <w:rStyle w:val="CODEtemp"/>
          </w:rPr>
          <w:t>reportingDescriptorRelationship</w:t>
        </w:r>
        <w:r>
          <w:t xml:space="preserve"> objects are useful in various scenarios:</w:t>
        </w:r>
      </w:ins>
    </w:p>
    <w:p w14:paraId="3F6D5C48" w14:textId="169D907E" w:rsidR="00BB1DE4" w:rsidRDefault="00BB1DE4" w:rsidP="007F356E">
      <w:pPr>
        <w:pStyle w:val="ListParagraph"/>
        <w:numPr>
          <w:ilvl w:val="0"/>
          <w:numId w:val="75"/>
        </w:numPr>
        <w:rPr>
          <w:ins w:id="17203" w:author="Laurence Golding" w:date="2019-05-11T06:52:00Z"/>
        </w:rPr>
      </w:pPr>
      <w:ins w:id="17204" w:author="Laurence Golding" w:date="2019-05-11T06:52:00Z">
        <w:r>
          <w:t>In relating analysis rules to taxonomic categories (“taxa”; see §</w:t>
        </w:r>
        <w:r>
          <w:fldChar w:fldCharType="begin"/>
        </w:r>
        <w:r>
          <w:instrText xml:space="preserve"> REF _Ref4572675 \r \h </w:instrText>
        </w:r>
        <w:r>
          <w:fldChar w:fldCharType="separate"/>
        </w:r>
        <w:r w:rsidR="0009127C">
          <w:t>3.19.3</w:t>
        </w:r>
        <w:r>
          <w:fldChar w:fldCharType="end"/>
        </w:r>
        <w:r>
          <w:t>).</w:t>
        </w:r>
      </w:ins>
    </w:p>
    <w:p w14:paraId="313E24D7" w14:textId="396BF8A8" w:rsidR="00BB1DE4" w:rsidRDefault="00BB1DE4" w:rsidP="00BB1DE4">
      <w:pPr>
        <w:pStyle w:val="Note"/>
        <w:rPr>
          <w:ins w:id="17205" w:author="Laurence Golding" w:date="2019-05-11T06:52:00Z"/>
        </w:rPr>
      </w:pPr>
      <w:ins w:id="17206" w:author="Laurence Golding" w:date="2019-05-11T06:52:00Z">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r w:rsidR="005C469B">
          <w:fldChar w:fldCharType="begin"/>
        </w:r>
        <w:r w:rsidR="005C469B">
          <w:instrText xml:space="preserve"> HYPERLINK \l "CWE" </w:instrText>
        </w:r>
        <w:r w:rsidR="005C469B">
          <w:fldChar w:fldCharType="separate"/>
        </w:r>
        <w:r w:rsidRPr="00E7408B">
          <w:rPr>
            <w:rStyle w:val="Hyperlink"/>
          </w:rPr>
          <w:t>CWE</w:t>
        </w:r>
        <w:r w:rsidR="005C469B">
          <w:rPr>
            <w:rStyle w:val="Hyperlink"/>
          </w:rPr>
          <w:fldChar w:fldCharType="end"/>
        </w:r>
        <w:r w:rsidR="00E7408B">
          <w:rPr>
            <w:rFonts w:cs="Arial"/>
          </w:rPr>
          <w:t>™</w:t>
        </w:r>
        <w:r w:rsidR="00E7408B">
          <w:t>]</w:t>
        </w:r>
        <w:r>
          <w:t>:</w:t>
        </w:r>
      </w:ins>
    </w:p>
    <w:p w14:paraId="0DDCE665" w14:textId="2F008864" w:rsidR="00BB1DE4" w:rsidRDefault="0070675A" w:rsidP="0070675A">
      <w:pPr>
        <w:pStyle w:val="Code"/>
        <w:rPr>
          <w:ins w:id="17207" w:author="Laurence Golding" w:date="2019-05-11T06:52:00Z"/>
        </w:rPr>
      </w:pPr>
      <w:ins w:id="17208" w:author="Laurence Golding" w:date="2019-05-11T06:52:00Z">
        <w:r>
          <w:t>{                              # A run object (§</w:t>
        </w:r>
        <w:r>
          <w:fldChar w:fldCharType="begin"/>
        </w:r>
        <w:r>
          <w:instrText xml:space="preserve"> REF _Ref493349997 \r \h  \* MERGEFORMAT </w:instrText>
        </w:r>
        <w:r>
          <w:fldChar w:fldCharType="separate"/>
        </w:r>
        <w:r w:rsidR="0009127C">
          <w:t>3.14</w:t>
        </w:r>
        <w:r>
          <w:fldChar w:fldCharType="end"/>
        </w:r>
        <w:r>
          <w:t>).</w:t>
        </w:r>
      </w:ins>
    </w:p>
    <w:p w14:paraId="72983611" w14:textId="58E3B382" w:rsidR="0070675A" w:rsidRDefault="0070675A" w:rsidP="0070675A">
      <w:pPr>
        <w:pStyle w:val="Code"/>
        <w:rPr>
          <w:ins w:id="17209" w:author="Laurence Golding" w:date="2019-05-11T06:52:00Z"/>
        </w:rPr>
      </w:pPr>
      <w:ins w:id="17210" w:author="Laurence Golding" w:date="2019-05-11T06:52:00Z">
        <w:r>
          <w:t xml:space="preserve">  "tool": {                    # See §</w:t>
        </w:r>
        <w:r>
          <w:fldChar w:fldCharType="begin"/>
        </w:r>
        <w:r>
          <w:instrText xml:space="preserve"> REF _Ref493350956 \r \h </w:instrText>
        </w:r>
        <w:r>
          <w:fldChar w:fldCharType="separate"/>
        </w:r>
        <w:r w:rsidR="0009127C">
          <w:t>3.14.6</w:t>
        </w:r>
        <w:r>
          <w:fldChar w:fldCharType="end"/>
        </w:r>
        <w:r>
          <w:t>.</w:t>
        </w:r>
      </w:ins>
    </w:p>
    <w:p w14:paraId="74D50F93" w14:textId="38154A6C" w:rsidR="0070675A" w:rsidRDefault="0070675A" w:rsidP="0070675A">
      <w:pPr>
        <w:pStyle w:val="Code"/>
        <w:rPr>
          <w:ins w:id="17211" w:author="Laurence Golding" w:date="2019-05-11T06:52:00Z"/>
        </w:rPr>
      </w:pPr>
      <w:ins w:id="17212" w:author="Laurence Golding" w:date="2019-05-11T06:52:00Z">
        <w:r>
          <w:t xml:space="preserve">    "driver": {                # See §</w:t>
        </w:r>
        <w:r>
          <w:fldChar w:fldCharType="begin"/>
        </w:r>
        <w:r>
          <w:instrText xml:space="preserve"> REF _Ref3663219 \r \h </w:instrText>
        </w:r>
        <w:r>
          <w:fldChar w:fldCharType="separate"/>
        </w:r>
        <w:r w:rsidR="0009127C">
          <w:t>3.18.2</w:t>
        </w:r>
        <w:r>
          <w:fldChar w:fldCharType="end"/>
        </w:r>
        <w:r>
          <w:t>.</w:t>
        </w:r>
      </w:ins>
    </w:p>
    <w:p w14:paraId="2CC3676D" w14:textId="77777777" w:rsidR="0070675A" w:rsidRDefault="0070675A" w:rsidP="0070675A">
      <w:pPr>
        <w:pStyle w:val="Code"/>
        <w:rPr>
          <w:ins w:id="17213" w:author="Laurence Golding" w:date="2019-05-11T06:52:00Z"/>
        </w:rPr>
      </w:pPr>
      <w:ins w:id="17214" w:author="Laurence Golding" w:date="2019-05-11T06:52:00Z">
        <w:r>
          <w:t xml:space="preserve">      "name": "CodeScanner",</w:t>
        </w:r>
      </w:ins>
    </w:p>
    <w:p w14:paraId="5F637F29" w14:textId="39A17135" w:rsidR="0070675A" w:rsidRDefault="0070675A" w:rsidP="0070675A">
      <w:pPr>
        <w:pStyle w:val="Code"/>
        <w:rPr>
          <w:ins w:id="17215" w:author="Laurence Golding" w:date="2019-05-11T06:52:00Z"/>
        </w:rPr>
      </w:pPr>
      <w:ins w:id="17216" w:author="Laurence Golding" w:date="2019-05-11T06:52:00Z">
        <w:r>
          <w:t xml:space="preserve">      "rules": [               # See §</w:t>
        </w:r>
        <w:r>
          <w:fldChar w:fldCharType="begin"/>
        </w:r>
        <w:r>
          <w:instrText xml:space="preserve"> REF _Ref3899090 \r \h </w:instrText>
        </w:r>
        <w:r>
          <w:fldChar w:fldCharType="separate"/>
        </w:r>
        <w:r w:rsidR="0009127C">
          <w:t>3.19.23</w:t>
        </w:r>
        <w:r>
          <w:fldChar w:fldCharType="end"/>
        </w:r>
        <w:r>
          <w:t>.</w:t>
        </w:r>
      </w:ins>
    </w:p>
    <w:p w14:paraId="07123B70" w14:textId="430F2F02" w:rsidR="0070675A" w:rsidRDefault="0070675A" w:rsidP="0070675A">
      <w:pPr>
        <w:pStyle w:val="Code"/>
        <w:rPr>
          <w:ins w:id="17217" w:author="Laurence Golding" w:date="2019-05-11T06:52:00Z"/>
        </w:rPr>
      </w:pPr>
      <w:ins w:id="17218" w:author="Laurence Golding" w:date="2019-05-11T06:52:00Z">
        <w:r>
          <w:t xml:space="preserve">        {                      # A reportingDescriptor object (§</w:t>
        </w:r>
        <w:r>
          <w:fldChar w:fldCharType="begin"/>
        </w:r>
        <w:r>
          <w:instrText xml:space="preserve"> REF _Ref3908560 \r \h </w:instrText>
        </w:r>
        <w:r>
          <w:fldChar w:fldCharType="separate"/>
        </w:r>
        <w:r w:rsidR="0009127C">
          <w:t>3.49</w:t>
        </w:r>
        <w:r>
          <w:fldChar w:fldCharType="end"/>
        </w:r>
        <w:r>
          <w:t>).</w:t>
        </w:r>
      </w:ins>
    </w:p>
    <w:p w14:paraId="7095E7EA" w14:textId="4C5A0379" w:rsidR="0070675A" w:rsidRDefault="0070675A" w:rsidP="0070675A">
      <w:pPr>
        <w:pStyle w:val="Code"/>
        <w:rPr>
          <w:ins w:id="17219" w:author="Laurence Golding" w:date="2019-05-11T06:52:00Z"/>
        </w:rPr>
      </w:pPr>
      <w:ins w:id="17220" w:author="Laurence Golding" w:date="2019-05-11T06:52:00Z">
        <w:r>
          <w:t xml:space="preserve">          "id": "CA1000",</w:t>
        </w:r>
      </w:ins>
    </w:p>
    <w:p w14:paraId="34440AC8" w14:textId="0D0E13AE" w:rsidR="0070675A" w:rsidRDefault="0070675A" w:rsidP="0070675A">
      <w:pPr>
        <w:pStyle w:val="Code"/>
        <w:rPr>
          <w:ins w:id="17221" w:author="Laurence Golding" w:date="2019-05-11T06:52:00Z"/>
        </w:rPr>
      </w:pPr>
      <w:ins w:id="17222" w:author="Laurence Golding" w:date="2019-05-11T06:52:00Z">
        <w:r>
          <w:t xml:space="preserve">          "relationships": [</w:t>
        </w:r>
      </w:ins>
    </w:p>
    <w:p w14:paraId="7015A5BE" w14:textId="59D07598" w:rsidR="0070675A" w:rsidRDefault="0070675A" w:rsidP="0070675A">
      <w:pPr>
        <w:pStyle w:val="Code"/>
        <w:rPr>
          <w:ins w:id="17223" w:author="Laurence Golding" w:date="2019-05-11T06:52:00Z"/>
        </w:rPr>
      </w:pPr>
      <w:ins w:id="17224" w:author="Laurence Golding" w:date="2019-05-11T06:52:00Z">
        <w:r>
          <w:t xml:space="preserve">            {                  # A reportingDescriptor</w:t>
        </w:r>
        <w:r w:rsidR="00A4417C">
          <w:t>Relationship</w:t>
        </w:r>
        <w:r>
          <w:t xml:space="preserve"> object.</w:t>
        </w:r>
      </w:ins>
    </w:p>
    <w:p w14:paraId="6F430A6A" w14:textId="50742994" w:rsidR="0070675A" w:rsidRDefault="0070675A" w:rsidP="0070675A">
      <w:pPr>
        <w:pStyle w:val="Code"/>
        <w:rPr>
          <w:ins w:id="17225" w:author="Laurence Golding" w:date="2019-05-11T06:52:00Z"/>
        </w:rPr>
      </w:pPr>
      <w:ins w:id="17226" w:author="Laurence Golding" w:date="2019-05-11T06:52:00Z">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9127C">
          <w:t>3.53.2</w:t>
        </w:r>
        <w:r>
          <w:fldChar w:fldCharType="end"/>
        </w:r>
        <w:r>
          <w:t>.</w:t>
        </w:r>
      </w:ins>
    </w:p>
    <w:p w14:paraId="2BDE3BB4" w14:textId="2E6BEFF2" w:rsidR="0070675A" w:rsidRDefault="0070675A" w:rsidP="0070675A">
      <w:pPr>
        <w:pStyle w:val="Code"/>
        <w:rPr>
          <w:ins w:id="17227" w:author="Laurence Golding" w:date="2019-05-11T06:52:00Z"/>
        </w:rPr>
      </w:pPr>
      <w:ins w:id="17228" w:author="Laurence Golding" w:date="2019-05-11T06:52:00Z">
        <w:r>
          <w:t xml:space="preserve">                "id": "327",</w:t>
        </w:r>
      </w:ins>
    </w:p>
    <w:p w14:paraId="7DE0E5CF" w14:textId="0ACBD155" w:rsidR="0070675A" w:rsidRDefault="0070675A" w:rsidP="0070675A">
      <w:pPr>
        <w:pStyle w:val="Code"/>
        <w:rPr>
          <w:ins w:id="17229" w:author="Laurence Golding" w:date="2019-05-11T06:52:00Z"/>
        </w:rPr>
      </w:pPr>
      <w:ins w:id="17230" w:author="Laurence Golding" w:date="2019-05-11T06:52:00Z">
        <w:r>
          <w:t xml:space="preserve">                "guid": "33333333-0000-0000-0000-111111111111",</w:t>
        </w:r>
      </w:ins>
    </w:p>
    <w:p w14:paraId="482A7076" w14:textId="0CF5DDD3" w:rsidR="0070675A" w:rsidRDefault="0070675A" w:rsidP="0070675A">
      <w:pPr>
        <w:pStyle w:val="Code"/>
        <w:rPr>
          <w:ins w:id="17231" w:author="Laurence Golding" w:date="2019-05-11T06:52:00Z"/>
        </w:rPr>
      </w:pPr>
      <w:ins w:id="17232" w:author="Laurence Golding" w:date="2019-05-11T06:52:00Z">
        <w:r>
          <w:t xml:space="preserve">                "toolComponent": {</w:t>
        </w:r>
      </w:ins>
    </w:p>
    <w:p w14:paraId="0ADF06DD" w14:textId="31217973" w:rsidR="0070675A" w:rsidRDefault="0070675A" w:rsidP="0070675A">
      <w:pPr>
        <w:pStyle w:val="Code"/>
        <w:rPr>
          <w:ins w:id="17233" w:author="Laurence Golding" w:date="2019-05-11T06:52:00Z"/>
        </w:rPr>
      </w:pPr>
      <w:ins w:id="17234" w:author="Laurence Golding" w:date="2019-05-11T06:52:00Z">
        <w:r>
          <w:t xml:space="preserve">                  "name": "CWE",</w:t>
        </w:r>
      </w:ins>
    </w:p>
    <w:p w14:paraId="29170B3A" w14:textId="631F3128" w:rsidR="0070675A" w:rsidRDefault="0070675A" w:rsidP="0070675A">
      <w:pPr>
        <w:pStyle w:val="Code"/>
        <w:rPr>
          <w:ins w:id="17235" w:author="Laurence Golding" w:date="2019-05-11T06:52:00Z"/>
        </w:rPr>
      </w:pPr>
      <w:ins w:id="17236" w:author="Laurence Golding" w:date="2019-05-11T06:52:00Z">
        <w:r>
          <w:t xml:space="preserve">                  "guid": "33333333-0000-0000-0000-000000000000",</w:t>
        </w:r>
      </w:ins>
    </w:p>
    <w:p w14:paraId="4F4B9BE0" w14:textId="5B25F37E" w:rsidR="0070675A" w:rsidRDefault="0070675A" w:rsidP="0070675A">
      <w:pPr>
        <w:pStyle w:val="Code"/>
        <w:rPr>
          <w:ins w:id="17237" w:author="Laurence Golding" w:date="2019-05-11T06:52:00Z"/>
        </w:rPr>
      </w:pPr>
      <w:ins w:id="17238" w:author="Laurence Golding" w:date="2019-05-11T06:52:00Z">
        <w:r>
          <w:t xml:space="preserve">                }</w:t>
        </w:r>
      </w:ins>
    </w:p>
    <w:p w14:paraId="713F04F6" w14:textId="15F98F15" w:rsidR="0070675A" w:rsidRDefault="0070675A" w:rsidP="0070675A">
      <w:pPr>
        <w:pStyle w:val="Code"/>
        <w:rPr>
          <w:ins w:id="17239" w:author="Laurence Golding" w:date="2019-05-11T06:52:00Z"/>
        </w:rPr>
      </w:pPr>
      <w:ins w:id="17240" w:author="Laurence Golding" w:date="2019-05-11T06:52:00Z">
        <w:r>
          <w:t xml:space="preserve">              },</w:t>
        </w:r>
      </w:ins>
    </w:p>
    <w:p w14:paraId="21F2C6DD" w14:textId="778CC1C4" w:rsidR="0070675A" w:rsidRDefault="0070675A" w:rsidP="0070675A">
      <w:pPr>
        <w:pStyle w:val="Code"/>
        <w:rPr>
          <w:ins w:id="17241" w:author="Laurence Golding" w:date="2019-05-11T06:52:00Z"/>
        </w:rPr>
      </w:pPr>
      <w:ins w:id="17242" w:author="Laurence Golding" w:date="2019-05-11T06:52:00Z">
        <w:r>
          <w:t xml:space="preserve">              "kinds": [</w:t>
        </w:r>
      </w:ins>
    </w:p>
    <w:p w14:paraId="6DF27309" w14:textId="1D986867" w:rsidR="0070675A" w:rsidRDefault="0070675A" w:rsidP="0070675A">
      <w:pPr>
        <w:pStyle w:val="Code"/>
        <w:rPr>
          <w:ins w:id="17243" w:author="Laurence Golding" w:date="2019-05-11T06:52:00Z"/>
        </w:rPr>
      </w:pPr>
      <w:ins w:id="17244" w:author="Laurence Golding" w:date="2019-05-11T06:52:00Z">
        <w:r>
          <w:t xml:space="preserve">                "</w:t>
        </w:r>
        <w:r w:rsidR="00E6691E">
          <w:t>subset</w:t>
        </w:r>
        <w:r>
          <w:t>"</w:t>
        </w:r>
      </w:ins>
    </w:p>
    <w:p w14:paraId="61872160" w14:textId="41305DD6" w:rsidR="0070675A" w:rsidRDefault="0070675A" w:rsidP="0070675A">
      <w:pPr>
        <w:pStyle w:val="Code"/>
        <w:rPr>
          <w:ins w:id="17245" w:author="Laurence Golding" w:date="2019-05-11T06:52:00Z"/>
        </w:rPr>
      </w:pPr>
      <w:ins w:id="17246" w:author="Laurence Golding" w:date="2019-05-11T06:52:00Z">
        <w:r>
          <w:t xml:space="preserve">              ]</w:t>
        </w:r>
      </w:ins>
    </w:p>
    <w:p w14:paraId="315174AB" w14:textId="3BAD2725" w:rsidR="0070675A" w:rsidRDefault="0070675A" w:rsidP="0070675A">
      <w:pPr>
        <w:pStyle w:val="Code"/>
        <w:rPr>
          <w:ins w:id="17247" w:author="Laurence Golding" w:date="2019-05-11T06:52:00Z"/>
        </w:rPr>
      </w:pPr>
      <w:ins w:id="17248" w:author="Laurence Golding" w:date="2019-05-11T06:52:00Z">
        <w:r>
          <w:t xml:space="preserve">            }</w:t>
        </w:r>
      </w:ins>
    </w:p>
    <w:p w14:paraId="3F54174F" w14:textId="4AADEA9B" w:rsidR="0070675A" w:rsidRDefault="0070675A" w:rsidP="0070675A">
      <w:pPr>
        <w:pStyle w:val="Code"/>
        <w:rPr>
          <w:ins w:id="17249" w:author="Laurence Golding" w:date="2019-05-11T06:52:00Z"/>
        </w:rPr>
      </w:pPr>
      <w:ins w:id="17250" w:author="Laurence Golding" w:date="2019-05-11T06:52:00Z">
        <w:r>
          <w:t xml:space="preserve">          ]</w:t>
        </w:r>
      </w:ins>
    </w:p>
    <w:p w14:paraId="5D94B5FB" w14:textId="2AAADD40" w:rsidR="0070675A" w:rsidRDefault="0070675A" w:rsidP="0070675A">
      <w:pPr>
        <w:pStyle w:val="Code"/>
        <w:rPr>
          <w:ins w:id="17251" w:author="Laurence Golding" w:date="2019-05-11T06:52:00Z"/>
        </w:rPr>
      </w:pPr>
      <w:ins w:id="17252" w:author="Laurence Golding" w:date="2019-05-11T06:52:00Z">
        <w:r>
          <w:t xml:space="preserve">        }</w:t>
        </w:r>
      </w:ins>
    </w:p>
    <w:p w14:paraId="77F6B6F0" w14:textId="7D2A1180" w:rsidR="0070675A" w:rsidRDefault="0070675A" w:rsidP="0070675A">
      <w:pPr>
        <w:pStyle w:val="Code"/>
        <w:rPr>
          <w:ins w:id="17253" w:author="Laurence Golding" w:date="2019-05-11T06:52:00Z"/>
        </w:rPr>
      </w:pPr>
      <w:ins w:id="17254" w:author="Laurence Golding" w:date="2019-05-11T06:52:00Z">
        <w:r>
          <w:t xml:space="preserve">      ]</w:t>
        </w:r>
      </w:ins>
    </w:p>
    <w:p w14:paraId="51EE4E4A" w14:textId="794C417F" w:rsidR="0070675A" w:rsidRDefault="0070675A" w:rsidP="0070675A">
      <w:pPr>
        <w:pStyle w:val="Code"/>
        <w:rPr>
          <w:ins w:id="17255" w:author="Laurence Golding" w:date="2019-05-11T06:52:00Z"/>
        </w:rPr>
      </w:pPr>
      <w:ins w:id="17256" w:author="Laurence Golding" w:date="2019-05-11T06:52:00Z">
        <w:r>
          <w:t xml:space="preserve">    }</w:t>
        </w:r>
      </w:ins>
    </w:p>
    <w:p w14:paraId="57501934" w14:textId="3C61A807" w:rsidR="0070675A" w:rsidRDefault="0070675A" w:rsidP="0070675A">
      <w:pPr>
        <w:pStyle w:val="Code"/>
        <w:rPr>
          <w:ins w:id="17257" w:author="Laurence Golding" w:date="2019-05-11T06:52:00Z"/>
        </w:rPr>
      </w:pPr>
      <w:ins w:id="17258" w:author="Laurence Golding" w:date="2019-05-11T06:52:00Z">
        <w:r>
          <w:t xml:space="preserve">  },</w:t>
        </w:r>
      </w:ins>
    </w:p>
    <w:p w14:paraId="0977F488" w14:textId="59ECACAB" w:rsidR="0070675A" w:rsidRDefault="0070675A" w:rsidP="0070675A">
      <w:pPr>
        <w:pStyle w:val="Code"/>
        <w:rPr>
          <w:ins w:id="17259" w:author="Laurence Golding" w:date="2019-05-11T06:52:00Z"/>
        </w:rPr>
      </w:pPr>
    </w:p>
    <w:p w14:paraId="67A8FCDA" w14:textId="3531B982" w:rsidR="0070675A" w:rsidRDefault="0070675A" w:rsidP="0070675A">
      <w:pPr>
        <w:pStyle w:val="Code"/>
        <w:rPr>
          <w:ins w:id="17260" w:author="Laurence Golding" w:date="2019-05-11T06:52:00Z"/>
        </w:rPr>
      </w:pPr>
      <w:ins w:id="17261" w:author="Laurence Golding" w:date="2019-05-11T06:52:00Z">
        <w:r>
          <w:t xml:space="preserve">  "taxonomies": [</w:t>
        </w:r>
      </w:ins>
    </w:p>
    <w:p w14:paraId="57A43830" w14:textId="21CC8B0F" w:rsidR="0070675A" w:rsidRDefault="0070675A" w:rsidP="0070675A">
      <w:pPr>
        <w:pStyle w:val="Code"/>
        <w:rPr>
          <w:ins w:id="17262" w:author="Laurence Golding" w:date="2019-05-11T06:52:00Z"/>
        </w:rPr>
      </w:pPr>
      <w:ins w:id="17263" w:author="Laurence Golding" w:date="2019-05-11T06:52:00Z">
        <w:r>
          <w:t xml:space="preserve">      "name": "CWE",</w:t>
        </w:r>
      </w:ins>
    </w:p>
    <w:p w14:paraId="3EFF736D" w14:textId="2FA54CAF" w:rsidR="0070675A" w:rsidRDefault="0070675A" w:rsidP="0070675A">
      <w:pPr>
        <w:pStyle w:val="Code"/>
        <w:rPr>
          <w:ins w:id="17264" w:author="Laurence Golding" w:date="2019-05-11T06:52:00Z"/>
        </w:rPr>
      </w:pPr>
      <w:ins w:id="17265" w:author="Laurence Golding" w:date="2019-05-11T06:52:00Z">
        <w:r>
          <w:t xml:space="preserve">      "guid": "33333333-0000-0000-0000-000000000000",</w:t>
        </w:r>
      </w:ins>
    </w:p>
    <w:p w14:paraId="7A99A7A6" w14:textId="3A902BEB" w:rsidR="0070675A" w:rsidRDefault="0070675A" w:rsidP="0070675A">
      <w:pPr>
        <w:pStyle w:val="Code"/>
        <w:rPr>
          <w:ins w:id="17266" w:author="Laurence Golding" w:date="2019-05-11T06:52:00Z"/>
        </w:rPr>
      </w:pPr>
      <w:ins w:id="17267" w:author="Laurence Golding" w:date="2019-05-11T06:52:00Z">
        <w:r>
          <w:t xml:space="preserve">      ...</w:t>
        </w:r>
      </w:ins>
    </w:p>
    <w:p w14:paraId="4E1576C6" w14:textId="77777777" w:rsidR="0070675A" w:rsidRDefault="0070675A" w:rsidP="0070675A">
      <w:pPr>
        <w:pStyle w:val="Code"/>
        <w:rPr>
          <w:ins w:id="17268" w:author="Laurence Golding" w:date="2019-05-11T06:52:00Z"/>
        </w:rPr>
      </w:pPr>
      <w:ins w:id="17269" w:author="Laurence Golding" w:date="2019-05-11T06:52:00Z">
        <w:r>
          <w:t xml:space="preserve">      "taxa": [</w:t>
        </w:r>
      </w:ins>
    </w:p>
    <w:p w14:paraId="287A7754" w14:textId="77777777" w:rsidR="0070675A" w:rsidRDefault="0070675A" w:rsidP="0070675A">
      <w:pPr>
        <w:pStyle w:val="Code"/>
        <w:rPr>
          <w:ins w:id="17270" w:author="Laurence Golding" w:date="2019-05-11T06:52:00Z"/>
        </w:rPr>
      </w:pPr>
      <w:ins w:id="17271" w:author="Laurence Golding" w:date="2019-05-11T06:52:00Z">
        <w:r>
          <w:t xml:space="preserve">        {</w:t>
        </w:r>
      </w:ins>
    </w:p>
    <w:p w14:paraId="7D408C7B" w14:textId="77777777" w:rsidR="0070675A" w:rsidRDefault="0070675A" w:rsidP="0070675A">
      <w:pPr>
        <w:pStyle w:val="Code"/>
        <w:rPr>
          <w:ins w:id="17272" w:author="Laurence Golding" w:date="2019-05-11T06:52:00Z"/>
        </w:rPr>
      </w:pPr>
      <w:ins w:id="17273" w:author="Laurence Golding" w:date="2019-05-11T06:52:00Z">
        <w:r>
          <w:t xml:space="preserve">          "id": "327",</w:t>
        </w:r>
      </w:ins>
    </w:p>
    <w:p w14:paraId="305A4904" w14:textId="77777777" w:rsidR="0070675A" w:rsidRDefault="0070675A" w:rsidP="0070675A">
      <w:pPr>
        <w:pStyle w:val="Code"/>
        <w:rPr>
          <w:ins w:id="17274" w:author="Laurence Golding" w:date="2019-05-11T06:52:00Z"/>
        </w:rPr>
      </w:pPr>
      <w:ins w:id="17275" w:author="Laurence Golding" w:date="2019-05-11T06:52:00Z">
        <w:r>
          <w:t xml:space="preserve">          "guid": "33333333-0000-0000-0000-111111111111",</w:t>
        </w:r>
      </w:ins>
    </w:p>
    <w:p w14:paraId="12AFDB86" w14:textId="0A8DA5A5" w:rsidR="0070675A" w:rsidRDefault="0070675A" w:rsidP="0070675A">
      <w:pPr>
        <w:pStyle w:val="Code"/>
        <w:rPr>
          <w:ins w:id="17276" w:author="Laurence Golding" w:date="2019-05-11T06:52:00Z"/>
        </w:rPr>
      </w:pPr>
      <w:ins w:id="17277" w:author="Laurence Golding" w:date="2019-05-11T06:52:00Z">
        <w:r>
          <w:t xml:space="preserve">          "name": "BrokenOrRiskyCryptographicAlgorithm",</w:t>
        </w:r>
      </w:ins>
    </w:p>
    <w:p w14:paraId="77185A38" w14:textId="5C58146C" w:rsidR="0070675A" w:rsidRDefault="0070675A" w:rsidP="0070675A">
      <w:pPr>
        <w:pStyle w:val="Code"/>
        <w:rPr>
          <w:ins w:id="17278" w:author="Laurence Golding" w:date="2019-05-11T06:52:00Z"/>
        </w:rPr>
      </w:pPr>
      <w:ins w:id="17279" w:author="Laurence Golding" w:date="2019-05-11T06:52:00Z">
        <w:r>
          <w:t xml:space="preserve">          ...</w:t>
        </w:r>
      </w:ins>
    </w:p>
    <w:p w14:paraId="479F0553" w14:textId="440D64F8" w:rsidR="0070675A" w:rsidRDefault="0070675A" w:rsidP="0070675A">
      <w:pPr>
        <w:pStyle w:val="Code"/>
        <w:rPr>
          <w:ins w:id="17280" w:author="Laurence Golding" w:date="2019-05-11T06:52:00Z"/>
        </w:rPr>
      </w:pPr>
      <w:ins w:id="17281" w:author="Laurence Golding" w:date="2019-05-11T06:52:00Z">
        <w:r>
          <w:t xml:space="preserve">        },</w:t>
        </w:r>
      </w:ins>
    </w:p>
    <w:p w14:paraId="50E74BB8" w14:textId="2470733A" w:rsidR="0070675A" w:rsidRDefault="0070675A" w:rsidP="0070675A">
      <w:pPr>
        <w:pStyle w:val="Code"/>
        <w:rPr>
          <w:ins w:id="17282" w:author="Laurence Golding" w:date="2019-05-11T06:52:00Z"/>
        </w:rPr>
      </w:pPr>
      <w:ins w:id="17283" w:author="Laurence Golding" w:date="2019-05-11T06:52:00Z">
        <w:r>
          <w:t xml:space="preserve">        ...</w:t>
        </w:r>
      </w:ins>
    </w:p>
    <w:p w14:paraId="09014699" w14:textId="0DD22BDC" w:rsidR="0070675A" w:rsidRDefault="0070675A" w:rsidP="0070675A">
      <w:pPr>
        <w:pStyle w:val="Code"/>
        <w:rPr>
          <w:ins w:id="17284" w:author="Laurence Golding" w:date="2019-05-11T06:52:00Z"/>
        </w:rPr>
      </w:pPr>
      <w:ins w:id="17285" w:author="Laurence Golding" w:date="2019-05-11T06:52:00Z">
        <w:r>
          <w:t xml:space="preserve">      ]</w:t>
        </w:r>
      </w:ins>
    </w:p>
    <w:p w14:paraId="52E95291" w14:textId="2FB98098" w:rsidR="0070675A" w:rsidRDefault="0070675A" w:rsidP="0070675A">
      <w:pPr>
        <w:pStyle w:val="Code"/>
        <w:rPr>
          <w:ins w:id="17286" w:author="Laurence Golding" w:date="2019-05-11T06:52:00Z"/>
        </w:rPr>
      </w:pPr>
      <w:ins w:id="17287" w:author="Laurence Golding" w:date="2019-05-11T06:52:00Z">
        <w:r>
          <w:t xml:space="preserve">    }</w:t>
        </w:r>
      </w:ins>
    </w:p>
    <w:p w14:paraId="4FA67516" w14:textId="26FE47EC" w:rsidR="0070675A" w:rsidRDefault="0070675A" w:rsidP="0070675A">
      <w:pPr>
        <w:pStyle w:val="Code"/>
        <w:rPr>
          <w:ins w:id="17288" w:author="Laurence Golding" w:date="2019-05-11T06:52:00Z"/>
        </w:rPr>
      </w:pPr>
      <w:ins w:id="17289" w:author="Laurence Golding" w:date="2019-05-11T06:52:00Z">
        <w:r>
          <w:t xml:space="preserve">  ],</w:t>
        </w:r>
      </w:ins>
    </w:p>
    <w:p w14:paraId="0419E282" w14:textId="70134A6C" w:rsidR="0070675A" w:rsidRDefault="0070675A" w:rsidP="0070675A">
      <w:pPr>
        <w:pStyle w:val="Code"/>
        <w:rPr>
          <w:ins w:id="17290" w:author="Laurence Golding" w:date="2019-05-11T06:52:00Z"/>
        </w:rPr>
      </w:pPr>
    </w:p>
    <w:p w14:paraId="2F1B1017" w14:textId="6D87A300" w:rsidR="0070675A" w:rsidRDefault="0070675A" w:rsidP="0070675A">
      <w:pPr>
        <w:pStyle w:val="Code"/>
        <w:rPr>
          <w:ins w:id="17291" w:author="Laurence Golding" w:date="2019-05-11T06:52:00Z"/>
        </w:rPr>
      </w:pPr>
      <w:ins w:id="17292" w:author="Laurence Golding" w:date="2019-05-11T06:52:00Z">
        <w:r>
          <w:t xml:space="preserve">  ...</w:t>
        </w:r>
      </w:ins>
    </w:p>
    <w:p w14:paraId="1418FD80" w14:textId="1DC1D1CC" w:rsidR="0070675A" w:rsidRDefault="0070675A" w:rsidP="0070675A">
      <w:pPr>
        <w:pStyle w:val="Code"/>
        <w:rPr>
          <w:ins w:id="17293" w:author="Laurence Golding" w:date="2019-05-11T06:52:00Z"/>
        </w:rPr>
      </w:pPr>
      <w:ins w:id="17294" w:author="Laurence Golding" w:date="2019-05-11T06:52:00Z">
        <w:r>
          <w:t>}</w:t>
        </w:r>
      </w:ins>
    </w:p>
    <w:p w14:paraId="587AC38E" w14:textId="1BA881A8" w:rsidR="0070675A" w:rsidRDefault="0070675A" w:rsidP="007F356E">
      <w:pPr>
        <w:pStyle w:val="Note"/>
        <w:numPr>
          <w:ilvl w:val="0"/>
          <w:numId w:val="92"/>
        </w:numPr>
        <w:rPr>
          <w:ins w:id="17295" w:author="Laurence Golding" w:date="2019-05-11T06:52:00Z"/>
        </w:rPr>
      </w:pPr>
      <w:ins w:id="17296" w:author="Laurence Golding" w:date="2019-05-11T06:52:00Z">
        <w:r>
          <w:t>In relating one analysis rule to another.</w:t>
        </w:r>
      </w:ins>
    </w:p>
    <w:p w14:paraId="2A82BBB6" w14:textId="2886CB61" w:rsidR="0070675A" w:rsidRDefault="0070675A" w:rsidP="0070675A">
      <w:pPr>
        <w:pStyle w:val="Note"/>
        <w:rPr>
          <w:ins w:id="17297" w:author="Laurence Golding" w:date="2019-05-11T06:52:00Z"/>
        </w:rPr>
      </w:pPr>
      <w:ins w:id="17298" w:author="Laurence Golding" w:date="2019-05-11T06:52:00Z">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ins>
    </w:p>
    <w:p w14:paraId="0E73520E" w14:textId="2EEAC1C6" w:rsidR="0070675A" w:rsidRDefault="0070675A" w:rsidP="0070675A">
      <w:pPr>
        <w:pStyle w:val="Code"/>
        <w:rPr>
          <w:ins w:id="17299" w:author="Laurence Golding" w:date="2019-05-11T06:52:00Z"/>
        </w:rPr>
      </w:pPr>
      <w:ins w:id="17300" w:author="Laurence Golding" w:date="2019-05-11T06:52:00Z">
        <w:r>
          <w:t>{                              # A run object (§</w:t>
        </w:r>
        <w:r>
          <w:fldChar w:fldCharType="begin"/>
        </w:r>
        <w:r>
          <w:instrText xml:space="preserve"> REF _Ref493349997 \r \h  \* MERGEFORMAT </w:instrText>
        </w:r>
        <w:r>
          <w:fldChar w:fldCharType="separate"/>
        </w:r>
        <w:r w:rsidR="0009127C">
          <w:t>3.14</w:t>
        </w:r>
        <w:r>
          <w:fldChar w:fldCharType="end"/>
        </w:r>
        <w:r>
          <w:t>).</w:t>
        </w:r>
      </w:ins>
    </w:p>
    <w:p w14:paraId="791FA3D2" w14:textId="6E31FC5C" w:rsidR="0070675A" w:rsidRDefault="0070675A" w:rsidP="0070675A">
      <w:pPr>
        <w:pStyle w:val="Code"/>
        <w:rPr>
          <w:ins w:id="17301" w:author="Laurence Golding" w:date="2019-05-11T06:52:00Z"/>
        </w:rPr>
      </w:pPr>
      <w:ins w:id="17302" w:author="Laurence Golding" w:date="2019-05-11T06:52:00Z">
        <w:r>
          <w:t xml:space="preserve">  "tool": {                    # See §</w:t>
        </w:r>
        <w:r>
          <w:fldChar w:fldCharType="begin"/>
        </w:r>
        <w:r>
          <w:instrText xml:space="preserve"> REF _Ref493350956 \r \h </w:instrText>
        </w:r>
        <w:r>
          <w:fldChar w:fldCharType="separate"/>
        </w:r>
        <w:r w:rsidR="0009127C">
          <w:t>3.14.6</w:t>
        </w:r>
        <w:r>
          <w:fldChar w:fldCharType="end"/>
        </w:r>
        <w:r>
          <w:t>.</w:t>
        </w:r>
      </w:ins>
    </w:p>
    <w:p w14:paraId="4DDCAD18" w14:textId="598E6015" w:rsidR="0070675A" w:rsidRDefault="0070675A" w:rsidP="0070675A">
      <w:pPr>
        <w:pStyle w:val="Code"/>
        <w:rPr>
          <w:ins w:id="17303" w:author="Laurence Golding" w:date="2019-05-11T06:52:00Z"/>
        </w:rPr>
      </w:pPr>
      <w:ins w:id="17304" w:author="Laurence Golding" w:date="2019-05-11T06:52:00Z">
        <w:r>
          <w:t xml:space="preserve">    "driver": {                # See §</w:t>
        </w:r>
        <w:r>
          <w:fldChar w:fldCharType="begin"/>
        </w:r>
        <w:r>
          <w:instrText xml:space="preserve"> REF _Ref3663219 \r \h </w:instrText>
        </w:r>
        <w:r>
          <w:fldChar w:fldCharType="separate"/>
        </w:r>
        <w:r w:rsidR="0009127C">
          <w:t>3.18.2</w:t>
        </w:r>
        <w:r>
          <w:fldChar w:fldCharType="end"/>
        </w:r>
        <w:r>
          <w:t>.</w:t>
        </w:r>
      </w:ins>
    </w:p>
    <w:p w14:paraId="25E94AA9" w14:textId="77777777" w:rsidR="0070675A" w:rsidRDefault="0070675A" w:rsidP="0070675A">
      <w:pPr>
        <w:pStyle w:val="Code"/>
        <w:rPr>
          <w:ins w:id="17305" w:author="Laurence Golding" w:date="2019-05-11T06:52:00Z"/>
        </w:rPr>
      </w:pPr>
      <w:ins w:id="17306" w:author="Laurence Golding" w:date="2019-05-11T06:52:00Z">
        <w:r>
          <w:t xml:space="preserve">      "name": "CodeScanner",</w:t>
        </w:r>
      </w:ins>
    </w:p>
    <w:p w14:paraId="01E2002D" w14:textId="61854152" w:rsidR="0070675A" w:rsidRDefault="0070675A" w:rsidP="0070675A">
      <w:pPr>
        <w:pStyle w:val="Code"/>
        <w:rPr>
          <w:ins w:id="17307" w:author="Laurence Golding" w:date="2019-05-11T06:52:00Z"/>
        </w:rPr>
      </w:pPr>
      <w:ins w:id="17308" w:author="Laurence Golding" w:date="2019-05-11T06:52:00Z">
        <w:r>
          <w:t xml:space="preserve">      "rules": [               # See §</w:t>
        </w:r>
        <w:r>
          <w:fldChar w:fldCharType="begin"/>
        </w:r>
        <w:r>
          <w:instrText xml:space="preserve"> REF _Ref3899090 \r \h </w:instrText>
        </w:r>
        <w:r>
          <w:fldChar w:fldCharType="separate"/>
        </w:r>
        <w:r w:rsidR="0009127C">
          <w:t>3.19.23</w:t>
        </w:r>
        <w:r>
          <w:fldChar w:fldCharType="end"/>
        </w:r>
        <w:r>
          <w:t>.</w:t>
        </w:r>
      </w:ins>
    </w:p>
    <w:p w14:paraId="562D7C76" w14:textId="200D128D" w:rsidR="0070675A" w:rsidRDefault="0070675A" w:rsidP="0070675A">
      <w:pPr>
        <w:pStyle w:val="Code"/>
        <w:rPr>
          <w:ins w:id="17309" w:author="Laurence Golding" w:date="2019-05-11T06:52:00Z"/>
        </w:rPr>
      </w:pPr>
      <w:ins w:id="17310" w:author="Laurence Golding" w:date="2019-05-11T06:52:00Z">
        <w:r>
          <w:t xml:space="preserve">        {                      # A reportingDescriptor object (§</w:t>
        </w:r>
        <w:r>
          <w:fldChar w:fldCharType="begin"/>
        </w:r>
        <w:r>
          <w:instrText xml:space="preserve"> REF _Ref3908560 \r \h </w:instrText>
        </w:r>
        <w:r>
          <w:fldChar w:fldCharType="separate"/>
        </w:r>
        <w:r w:rsidR="0009127C">
          <w:t>3.49</w:t>
        </w:r>
        <w:r>
          <w:fldChar w:fldCharType="end"/>
        </w:r>
        <w:r>
          <w:t>).</w:t>
        </w:r>
      </w:ins>
    </w:p>
    <w:p w14:paraId="2A0CAAF7" w14:textId="0C968966" w:rsidR="0070675A" w:rsidRDefault="0070675A" w:rsidP="0070675A">
      <w:pPr>
        <w:pStyle w:val="Code"/>
        <w:rPr>
          <w:ins w:id="17311" w:author="Laurence Golding" w:date="2019-05-11T06:52:00Z"/>
        </w:rPr>
      </w:pPr>
      <w:ins w:id="17312" w:author="Laurence Golding" w:date="2019-05-11T06:52:00Z">
        <w:r>
          <w:t xml:space="preserve">          "id": "CA1000",</w:t>
        </w:r>
      </w:ins>
    </w:p>
    <w:p w14:paraId="0621BB77" w14:textId="5848E13D" w:rsidR="0070675A" w:rsidRDefault="0070675A" w:rsidP="0070675A">
      <w:pPr>
        <w:pStyle w:val="Code"/>
        <w:rPr>
          <w:ins w:id="17313" w:author="Laurence Golding" w:date="2019-05-11T06:52:00Z"/>
        </w:rPr>
      </w:pPr>
      <w:ins w:id="17314" w:author="Laurence Golding" w:date="2019-05-11T06:52:00Z">
        <w:r>
          <w:t xml:space="preserve">          "guid": "11111111-0000-0000-0000-000000000001"</w:t>
        </w:r>
      </w:ins>
    </w:p>
    <w:p w14:paraId="43078605" w14:textId="77777777" w:rsidR="0070675A" w:rsidRDefault="0070675A" w:rsidP="0070675A">
      <w:pPr>
        <w:pStyle w:val="Code"/>
        <w:rPr>
          <w:ins w:id="17315" w:author="Laurence Golding" w:date="2019-05-11T06:52:00Z"/>
        </w:rPr>
      </w:pPr>
      <w:ins w:id="17316" w:author="Laurence Golding" w:date="2019-05-11T06:52:00Z">
        <w:r>
          <w:t xml:space="preserve">          "relationships": [</w:t>
        </w:r>
      </w:ins>
    </w:p>
    <w:p w14:paraId="12AD41D0" w14:textId="77777777" w:rsidR="0070675A" w:rsidRDefault="0070675A" w:rsidP="0070675A">
      <w:pPr>
        <w:pStyle w:val="Code"/>
        <w:rPr>
          <w:ins w:id="17317" w:author="Laurence Golding" w:date="2019-05-11T06:52:00Z"/>
        </w:rPr>
      </w:pPr>
      <w:ins w:id="17318" w:author="Laurence Golding" w:date="2019-05-11T06:52:00Z">
        <w:r>
          <w:t xml:space="preserve">            {                  # A reportingDescriptor object.</w:t>
        </w:r>
      </w:ins>
    </w:p>
    <w:p w14:paraId="1BC293CB" w14:textId="3C3FD623" w:rsidR="0070675A" w:rsidRDefault="0070675A" w:rsidP="0070675A">
      <w:pPr>
        <w:pStyle w:val="Code"/>
        <w:rPr>
          <w:ins w:id="17319" w:author="Laurence Golding" w:date="2019-05-11T06:52:00Z"/>
        </w:rPr>
      </w:pPr>
      <w:ins w:id="17320" w:author="Laurence Golding" w:date="2019-05-11T06:52:00Z">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9127C">
          <w:t>3.53.2</w:t>
        </w:r>
        <w:r>
          <w:fldChar w:fldCharType="end"/>
        </w:r>
        <w:r>
          <w:t>.</w:t>
        </w:r>
      </w:ins>
    </w:p>
    <w:p w14:paraId="12AC9450" w14:textId="33B6F30A" w:rsidR="0070675A" w:rsidRDefault="0070675A" w:rsidP="0070675A">
      <w:pPr>
        <w:pStyle w:val="Code"/>
        <w:rPr>
          <w:ins w:id="17321" w:author="Laurence Golding" w:date="2019-05-11T06:52:00Z"/>
        </w:rPr>
      </w:pPr>
      <w:ins w:id="17322" w:author="Laurence Golding" w:date="2019-05-11T06:52:00Z">
        <w:r>
          <w:t xml:space="preserve">                "id": "CA2000",</w:t>
        </w:r>
      </w:ins>
    </w:p>
    <w:p w14:paraId="01C27212" w14:textId="22067F5B" w:rsidR="0070675A" w:rsidRDefault="0070675A" w:rsidP="0070675A">
      <w:pPr>
        <w:pStyle w:val="Code"/>
        <w:rPr>
          <w:ins w:id="17323" w:author="Laurence Golding" w:date="2019-05-11T06:52:00Z"/>
        </w:rPr>
      </w:pPr>
      <w:ins w:id="17324" w:author="Laurence Golding" w:date="2019-05-11T06:52:00Z">
        <w:r>
          <w:t xml:space="preserve">                "guid": "11111111-0000-0000-0000-000000000002",</w:t>
        </w:r>
      </w:ins>
    </w:p>
    <w:p w14:paraId="75058D48" w14:textId="77777777" w:rsidR="0070675A" w:rsidRDefault="0070675A" w:rsidP="0070675A">
      <w:pPr>
        <w:pStyle w:val="Code"/>
        <w:rPr>
          <w:ins w:id="17325" w:author="Laurence Golding" w:date="2019-05-11T06:52:00Z"/>
        </w:rPr>
      </w:pPr>
      <w:ins w:id="17326" w:author="Laurence Golding" w:date="2019-05-11T06:52:00Z">
        <w:r>
          <w:t xml:space="preserve">              },</w:t>
        </w:r>
      </w:ins>
    </w:p>
    <w:p w14:paraId="7109F2DF" w14:textId="77777777" w:rsidR="0070675A" w:rsidRDefault="0070675A" w:rsidP="0070675A">
      <w:pPr>
        <w:pStyle w:val="Code"/>
        <w:rPr>
          <w:ins w:id="17327" w:author="Laurence Golding" w:date="2019-05-11T06:52:00Z"/>
        </w:rPr>
      </w:pPr>
      <w:ins w:id="17328" w:author="Laurence Golding" w:date="2019-05-11T06:52:00Z">
        <w:r>
          <w:t xml:space="preserve">              "kinds": [</w:t>
        </w:r>
      </w:ins>
    </w:p>
    <w:p w14:paraId="25B74E9F" w14:textId="0F263F6A" w:rsidR="0070675A" w:rsidRDefault="0070675A" w:rsidP="0070675A">
      <w:pPr>
        <w:pStyle w:val="Code"/>
        <w:rPr>
          <w:ins w:id="17329" w:author="Laurence Golding" w:date="2019-05-11T06:52:00Z"/>
        </w:rPr>
      </w:pPr>
      <w:ins w:id="17330" w:author="Laurence Golding" w:date="2019-05-11T06:52:00Z">
        <w:r>
          <w:t xml:space="preserve">                "willFollow"</w:t>
        </w:r>
      </w:ins>
    </w:p>
    <w:p w14:paraId="044FFC1D" w14:textId="77777777" w:rsidR="0070675A" w:rsidRDefault="0070675A" w:rsidP="0070675A">
      <w:pPr>
        <w:pStyle w:val="Code"/>
        <w:rPr>
          <w:ins w:id="17331" w:author="Laurence Golding" w:date="2019-05-11T06:52:00Z"/>
        </w:rPr>
      </w:pPr>
      <w:ins w:id="17332" w:author="Laurence Golding" w:date="2019-05-11T06:52:00Z">
        <w:r>
          <w:t xml:space="preserve">              ]</w:t>
        </w:r>
      </w:ins>
    </w:p>
    <w:p w14:paraId="0B87898E" w14:textId="77777777" w:rsidR="0070675A" w:rsidRDefault="0070675A" w:rsidP="0070675A">
      <w:pPr>
        <w:pStyle w:val="Code"/>
        <w:rPr>
          <w:ins w:id="17333" w:author="Laurence Golding" w:date="2019-05-11T06:52:00Z"/>
        </w:rPr>
      </w:pPr>
      <w:ins w:id="17334" w:author="Laurence Golding" w:date="2019-05-11T06:52:00Z">
        <w:r>
          <w:t xml:space="preserve">            }</w:t>
        </w:r>
      </w:ins>
    </w:p>
    <w:p w14:paraId="69B4B5B8" w14:textId="77777777" w:rsidR="0070675A" w:rsidRDefault="0070675A" w:rsidP="0070675A">
      <w:pPr>
        <w:pStyle w:val="Code"/>
        <w:rPr>
          <w:ins w:id="17335" w:author="Laurence Golding" w:date="2019-05-11T06:52:00Z"/>
        </w:rPr>
      </w:pPr>
      <w:ins w:id="17336" w:author="Laurence Golding" w:date="2019-05-11T06:52:00Z">
        <w:r>
          <w:t xml:space="preserve">          ]</w:t>
        </w:r>
      </w:ins>
    </w:p>
    <w:p w14:paraId="54AC4955" w14:textId="66340846" w:rsidR="0070675A" w:rsidRDefault="0070675A" w:rsidP="0070675A">
      <w:pPr>
        <w:pStyle w:val="Code"/>
        <w:rPr>
          <w:ins w:id="17337" w:author="Laurence Golding" w:date="2019-05-11T06:52:00Z"/>
        </w:rPr>
      </w:pPr>
      <w:ins w:id="17338" w:author="Laurence Golding" w:date="2019-05-11T06:52:00Z">
        <w:r>
          <w:t xml:space="preserve">        },</w:t>
        </w:r>
      </w:ins>
    </w:p>
    <w:p w14:paraId="752E47BC" w14:textId="40941CA2" w:rsidR="0070675A" w:rsidRDefault="0070675A" w:rsidP="0070675A">
      <w:pPr>
        <w:pStyle w:val="Code"/>
        <w:rPr>
          <w:ins w:id="17339" w:author="Laurence Golding" w:date="2019-05-11T06:52:00Z"/>
        </w:rPr>
      </w:pPr>
      <w:ins w:id="17340" w:author="Laurence Golding" w:date="2019-05-11T06:52:00Z">
        <w:r>
          <w:t xml:space="preserve">        {</w:t>
        </w:r>
      </w:ins>
    </w:p>
    <w:p w14:paraId="0D1B5696" w14:textId="7979095F" w:rsidR="0070675A" w:rsidRDefault="0070675A" w:rsidP="0070675A">
      <w:pPr>
        <w:pStyle w:val="Code"/>
        <w:rPr>
          <w:ins w:id="17341" w:author="Laurence Golding" w:date="2019-05-11T06:52:00Z"/>
        </w:rPr>
      </w:pPr>
      <w:ins w:id="17342" w:author="Laurence Golding" w:date="2019-05-11T06:52:00Z">
        <w:r>
          <w:t xml:space="preserve">          "id": "CA2000",</w:t>
        </w:r>
      </w:ins>
    </w:p>
    <w:p w14:paraId="279CC9CA" w14:textId="2C4F5023" w:rsidR="0070675A" w:rsidRDefault="0070675A" w:rsidP="0070675A">
      <w:pPr>
        <w:pStyle w:val="Code"/>
        <w:rPr>
          <w:ins w:id="17343" w:author="Laurence Golding" w:date="2019-05-11T06:52:00Z"/>
        </w:rPr>
      </w:pPr>
      <w:ins w:id="17344" w:author="Laurence Golding" w:date="2019-05-11T06:52:00Z">
        <w:r>
          <w:t xml:space="preserve">          "guid": "11111111-0000-0000-0000-000000000002"</w:t>
        </w:r>
      </w:ins>
    </w:p>
    <w:p w14:paraId="33697E6B" w14:textId="742AD232" w:rsidR="0070675A" w:rsidRDefault="0070675A" w:rsidP="0070675A">
      <w:pPr>
        <w:pStyle w:val="Code"/>
        <w:rPr>
          <w:ins w:id="17345" w:author="Laurence Golding" w:date="2019-05-11T06:52:00Z"/>
        </w:rPr>
      </w:pPr>
      <w:ins w:id="17346" w:author="Laurence Golding" w:date="2019-05-11T06:52:00Z">
        <w:r>
          <w:t xml:space="preserve">          ...</w:t>
        </w:r>
      </w:ins>
    </w:p>
    <w:p w14:paraId="178AB8A8" w14:textId="4F02FC41" w:rsidR="0070675A" w:rsidRDefault="0070675A" w:rsidP="0070675A">
      <w:pPr>
        <w:pStyle w:val="Code"/>
        <w:rPr>
          <w:ins w:id="17347" w:author="Laurence Golding" w:date="2019-05-11T06:52:00Z"/>
        </w:rPr>
      </w:pPr>
      <w:ins w:id="17348" w:author="Laurence Golding" w:date="2019-05-11T06:52:00Z">
        <w:r>
          <w:t xml:space="preserve">        }</w:t>
        </w:r>
      </w:ins>
    </w:p>
    <w:p w14:paraId="70861486" w14:textId="77777777" w:rsidR="0070675A" w:rsidRDefault="0070675A" w:rsidP="0070675A">
      <w:pPr>
        <w:pStyle w:val="Code"/>
        <w:rPr>
          <w:ins w:id="17349" w:author="Laurence Golding" w:date="2019-05-11T06:52:00Z"/>
        </w:rPr>
      </w:pPr>
      <w:ins w:id="17350" w:author="Laurence Golding" w:date="2019-05-11T06:52:00Z">
        <w:r>
          <w:t xml:space="preserve">      ]</w:t>
        </w:r>
      </w:ins>
    </w:p>
    <w:p w14:paraId="62CE3FEE" w14:textId="77777777" w:rsidR="0070675A" w:rsidRDefault="0070675A" w:rsidP="0070675A">
      <w:pPr>
        <w:pStyle w:val="Code"/>
        <w:rPr>
          <w:ins w:id="17351" w:author="Laurence Golding" w:date="2019-05-11T06:52:00Z"/>
        </w:rPr>
      </w:pPr>
      <w:ins w:id="17352" w:author="Laurence Golding" w:date="2019-05-11T06:52:00Z">
        <w:r>
          <w:t xml:space="preserve">    }</w:t>
        </w:r>
      </w:ins>
    </w:p>
    <w:p w14:paraId="1D7772FE" w14:textId="77777777" w:rsidR="0070675A" w:rsidRDefault="0070675A" w:rsidP="0070675A">
      <w:pPr>
        <w:pStyle w:val="Code"/>
        <w:rPr>
          <w:ins w:id="17353" w:author="Laurence Golding" w:date="2019-05-11T06:52:00Z"/>
        </w:rPr>
      </w:pPr>
      <w:ins w:id="17354" w:author="Laurence Golding" w:date="2019-05-11T06:52:00Z">
        <w:r>
          <w:t xml:space="preserve">  },</w:t>
        </w:r>
      </w:ins>
    </w:p>
    <w:p w14:paraId="282963E1" w14:textId="77777777" w:rsidR="0070675A" w:rsidRPr="0070675A" w:rsidRDefault="0070675A" w:rsidP="0070675A">
      <w:pPr>
        <w:pStyle w:val="Code"/>
        <w:rPr>
          <w:ins w:id="17355" w:author="Laurence Golding" w:date="2019-05-11T06:52:00Z"/>
        </w:rPr>
      </w:pPr>
    </w:p>
    <w:p w14:paraId="34842FDD" w14:textId="3056E193" w:rsidR="00BB1DE4" w:rsidRDefault="009E74B3" w:rsidP="00BB1DE4">
      <w:pPr>
        <w:pStyle w:val="Heading3"/>
        <w:rPr>
          <w:ins w:id="17356" w:author="Laurence Golding" w:date="2019-05-11T06:52:00Z"/>
        </w:rPr>
      </w:pPr>
      <w:bookmarkStart w:id="17357" w:name="_Ref5367042"/>
      <w:bookmarkStart w:id="17358" w:name="_Toc8367384"/>
      <w:ins w:id="17359" w:author="Laurence Golding" w:date="2019-05-11T06:52:00Z">
        <w:r>
          <w:t>target</w:t>
        </w:r>
        <w:r w:rsidR="00BB1DE4">
          <w:t xml:space="preserve"> property</w:t>
        </w:r>
        <w:bookmarkEnd w:id="17357"/>
        <w:bookmarkEnd w:id="17358"/>
      </w:ins>
    </w:p>
    <w:p w14:paraId="542F5014" w14:textId="38DABD56" w:rsidR="00BB1DE4" w:rsidRPr="00BB1DE4" w:rsidRDefault="00BB1DE4" w:rsidP="00BB1DE4">
      <w:pPr>
        <w:rPr>
          <w:ins w:id="17360" w:author="Laurence Golding" w:date="2019-05-11T06:52:00Z"/>
        </w:rPr>
      </w:pPr>
      <w:ins w:id="17361" w:author="Laurence Golding" w:date="2019-05-11T06:52:00Z">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9127C">
          <w:t>3.53.1</w:t>
        </w:r>
        <w:r w:rsidR="00C45295">
          <w:fldChar w:fldCharType="end"/>
        </w:r>
        <w:r w:rsidR="009E74B3">
          <w:t>)</w:t>
        </w:r>
        <w:r>
          <w:t>.</w:t>
        </w:r>
      </w:ins>
    </w:p>
    <w:p w14:paraId="154F1787" w14:textId="5392A439" w:rsidR="00BB1DE4" w:rsidRDefault="00BB1DE4" w:rsidP="00BB1DE4">
      <w:pPr>
        <w:pStyle w:val="Heading3"/>
        <w:rPr>
          <w:ins w:id="17362" w:author="Laurence Golding" w:date="2019-05-11T06:52:00Z"/>
        </w:rPr>
      </w:pPr>
      <w:bookmarkStart w:id="17363" w:name="_Ref5367150"/>
      <w:bookmarkStart w:id="17364" w:name="_Toc8367385"/>
      <w:ins w:id="17365" w:author="Laurence Golding" w:date="2019-05-11T06:52:00Z">
        <w:r>
          <w:t>kinds property</w:t>
        </w:r>
        <w:bookmarkEnd w:id="17363"/>
        <w:bookmarkEnd w:id="17364"/>
      </w:ins>
    </w:p>
    <w:p w14:paraId="3BB2F447" w14:textId="1C4AE611" w:rsidR="00BB1DE4" w:rsidRDefault="00BB1DE4" w:rsidP="00BB1DE4">
      <w:pPr>
        <w:rPr>
          <w:ins w:id="17366" w:author="Laurence Golding" w:date="2019-05-11T06:52:00Z"/>
        </w:rPr>
      </w:pPr>
      <w:ins w:id="17367" w:author="Laurence Golding" w:date="2019-05-11T06:52:00Z">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9127C">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9127C">
          <w:t>3.53.1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ins>
    </w:p>
    <w:p w14:paraId="6DA033CC" w14:textId="77777777" w:rsidR="00C45295" w:rsidRDefault="00C45295" w:rsidP="00C45295">
      <w:pPr>
        <w:rPr>
          <w:ins w:id="17368" w:author="Laurence Golding" w:date="2019-05-11T06:52:00Z"/>
        </w:rPr>
      </w:pPr>
      <w:ins w:id="17369" w:author="Laurence Golding" w:date="2019-05-11T06:52:00Z">
        <w:r>
          <w:t xml:space="preserve">When possible, SARIF producers </w:t>
        </w:r>
        <w:r>
          <w:rPr>
            <w:b/>
          </w:rPr>
          <w:t>SHOULD</w:t>
        </w:r>
        <w:r>
          <w:t xml:space="preserve"> use the following values, with the specified meanings.</w:t>
        </w:r>
      </w:ins>
    </w:p>
    <w:p w14:paraId="35F00E26" w14:textId="78C6AC12" w:rsidR="00C45295" w:rsidRDefault="00C45295" w:rsidP="007F356E">
      <w:pPr>
        <w:pStyle w:val="ListParagraph"/>
        <w:numPr>
          <w:ilvl w:val="0"/>
          <w:numId w:val="72"/>
        </w:numPr>
        <w:rPr>
          <w:ins w:id="17370" w:author="Laurence Golding" w:date="2019-05-11T06:52:00Z"/>
        </w:rPr>
      </w:pPr>
      <w:ins w:id="17371" w:author="Laurence Golding" w:date="2019-05-11T06:52:00Z">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ins>
    </w:p>
    <w:p w14:paraId="555B9727" w14:textId="19E5D954" w:rsidR="00C45295" w:rsidRDefault="00C45295" w:rsidP="007F356E">
      <w:pPr>
        <w:pStyle w:val="ListParagraph"/>
        <w:numPr>
          <w:ilvl w:val="0"/>
          <w:numId w:val="72"/>
        </w:numPr>
        <w:rPr>
          <w:ins w:id="17372" w:author="Laurence Golding" w:date="2019-05-11T06:52:00Z"/>
        </w:rPr>
      </w:pPr>
      <w:ins w:id="17373" w:author="Laurence Golding" w:date="2019-05-11T06:52:00Z">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ins>
    </w:p>
    <w:p w14:paraId="63D078C6" w14:textId="21CF19E6" w:rsidR="00C45295" w:rsidRDefault="00C45295" w:rsidP="007F356E">
      <w:pPr>
        <w:pStyle w:val="ListParagraph"/>
        <w:numPr>
          <w:ilvl w:val="0"/>
          <w:numId w:val="72"/>
        </w:numPr>
        <w:rPr>
          <w:ins w:id="17374" w:author="Laurence Golding" w:date="2019-05-11T06:52:00Z"/>
        </w:rPr>
      </w:pPr>
      <w:ins w:id="17375" w:author="Laurence Golding" w:date="2019-05-11T06:52:00Z">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ins>
    </w:p>
    <w:p w14:paraId="35C29AB8" w14:textId="212150BE" w:rsidR="00C45295" w:rsidRDefault="00C45295" w:rsidP="007F356E">
      <w:pPr>
        <w:pStyle w:val="ListParagraph"/>
        <w:numPr>
          <w:ilvl w:val="0"/>
          <w:numId w:val="72"/>
        </w:numPr>
        <w:rPr>
          <w:ins w:id="17376" w:author="Laurence Golding" w:date="2019-05-11T06:52:00Z"/>
        </w:rPr>
      </w:pPr>
      <w:ins w:id="17377" w:author="Laurence Golding" w:date="2019-05-11T06:52:00Z">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ins>
    </w:p>
    <w:p w14:paraId="7FFF25CF" w14:textId="162347BE" w:rsidR="00C45295" w:rsidRDefault="00C45295" w:rsidP="007F356E">
      <w:pPr>
        <w:pStyle w:val="ListParagraph"/>
        <w:numPr>
          <w:ilvl w:val="0"/>
          <w:numId w:val="72"/>
        </w:numPr>
        <w:rPr>
          <w:ins w:id="17378" w:author="Laurence Golding" w:date="2019-05-11T06:52:00Z"/>
        </w:rPr>
      </w:pPr>
      <w:ins w:id="17379" w:author="Laurence Golding" w:date="2019-05-11T06:52:00Z">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ins>
    </w:p>
    <w:p w14:paraId="5F6281FF" w14:textId="6283F8C5" w:rsidR="00C45295" w:rsidRDefault="00C45295" w:rsidP="007F356E">
      <w:pPr>
        <w:pStyle w:val="ListParagraph"/>
        <w:numPr>
          <w:ilvl w:val="0"/>
          <w:numId w:val="72"/>
        </w:numPr>
        <w:rPr>
          <w:ins w:id="17380" w:author="Laurence Golding" w:date="2019-05-11T06:52:00Z"/>
        </w:rPr>
      </w:pPr>
      <w:ins w:id="17381" w:author="Laurence Golding" w:date="2019-05-11T06:52:00Z">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ins>
    </w:p>
    <w:p w14:paraId="0D9A2007" w14:textId="7BEB98F8" w:rsidR="00C45295" w:rsidRDefault="00C45295" w:rsidP="007F356E">
      <w:pPr>
        <w:pStyle w:val="ListParagraph"/>
        <w:numPr>
          <w:ilvl w:val="0"/>
          <w:numId w:val="72"/>
        </w:numPr>
        <w:rPr>
          <w:ins w:id="17382" w:author="Laurence Golding" w:date="2019-05-11T06:52:00Z"/>
        </w:rPr>
      </w:pPr>
      <w:ins w:id="17383" w:author="Laurence Golding" w:date="2019-05-11T06:52:00Z">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ins>
    </w:p>
    <w:p w14:paraId="7022F8CC" w14:textId="18586885" w:rsidR="00527E6F" w:rsidRDefault="00527E6F" w:rsidP="007F356E">
      <w:pPr>
        <w:pStyle w:val="ListParagraph"/>
        <w:numPr>
          <w:ilvl w:val="0"/>
          <w:numId w:val="72"/>
        </w:numPr>
        <w:rPr>
          <w:ins w:id="17384" w:author="Laurence Golding" w:date="2019-05-11T06:52:00Z"/>
        </w:rPr>
      </w:pPr>
      <w:ins w:id="17385" w:author="Laurence Golding" w:date="2019-05-11T06:52:00Z">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ins>
    </w:p>
    <w:p w14:paraId="7B871696" w14:textId="12AE64B3" w:rsidR="00527E6F" w:rsidRDefault="00527E6F" w:rsidP="007F356E">
      <w:pPr>
        <w:pStyle w:val="ListParagraph"/>
        <w:numPr>
          <w:ilvl w:val="0"/>
          <w:numId w:val="72"/>
        </w:numPr>
        <w:rPr>
          <w:ins w:id="17386" w:author="Laurence Golding" w:date="2019-05-11T06:52:00Z"/>
        </w:rPr>
      </w:pPr>
      <w:ins w:id="17387" w:author="Laurence Golding" w:date="2019-05-11T06:52:00Z">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ins>
    </w:p>
    <w:p w14:paraId="7BA27F0C" w14:textId="4759EB36" w:rsidR="00C45295" w:rsidRPr="00C45295" w:rsidRDefault="00C45295" w:rsidP="007F356E">
      <w:pPr>
        <w:pStyle w:val="ListParagraph"/>
        <w:numPr>
          <w:ilvl w:val="0"/>
          <w:numId w:val="72"/>
        </w:numPr>
        <w:rPr>
          <w:ins w:id="17388" w:author="Laurence Golding" w:date="2019-05-11T06:52:00Z"/>
        </w:rPr>
      </w:pPr>
      <w:ins w:id="17389" w:author="Laurence Golding" w:date="2019-05-11T06:52:00Z">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ins>
    </w:p>
    <w:p w14:paraId="325A5E26" w14:textId="6C5896B4" w:rsidR="00C45295" w:rsidRDefault="00C45295" w:rsidP="00C45295">
      <w:pPr>
        <w:rPr>
          <w:ins w:id="17390" w:author="Laurence Golding" w:date="2019-05-11T06:52:00Z"/>
        </w:rPr>
      </w:pPr>
      <w:ins w:id="17391" w:author="Laurence Golding" w:date="2019-05-11T06:52:00Z">
        <w:r>
          <w:t xml:space="preserve">If none of these values are appropriate, a SARIF producer </w:t>
        </w:r>
        <w:r>
          <w:rPr>
            <w:b/>
          </w:rPr>
          <w:t>MAY</w:t>
        </w:r>
        <w:r>
          <w:t xml:space="preserve"> use any value.</w:t>
        </w:r>
      </w:ins>
    </w:p>
    <w:p w14:paraId="1D9A646A" w14:textId="40DC578F" w:rsidR="00C45295" w:rsidRDefault="00C45295" w:rsidP="00C45295">
      <w:pPr>
        <w:pStyle w:val="Note"/>
        <w:rPr>
          <w:ins w:id="17392" w:author="Laurence Golding" w:date="2019-05-11T06:52:00Z"/>
        </w:rPr>
      </w:pPr>
      <w:ins w:id="17393" w:author="Laurence Golding" w:date="2019-05-11T06:52:00Z">
        <w:r>
          <w:t xml:space="preserve">NOTE: Although </w:t>
        </w:r>
        <w:r w:rsidRPr="00593EE6">
          <w:rPr>
            <w:rStyle w:val="CODEtemp"/>
          </w:rPr>
          <w:t>"relevant"</w:t>
        </w:r>
        <w:r>
          <w:t xml:space="preserve"> is a catch-all for any relationship not described by the other values, a producer might still wish to define its own more specific values.</w:t>
        </w:r>
      </w:ins>
    </w:p>
    <w:p w14:paraId="6017EC4D" w14:textId="24D0BA6B" w:rsidR="00953530" w:rsidRDefault="00953530" w:rsidP="00953530">
      <w:pPr>
        <w:pStyle w:val="Heading3"/>
        <w:rPr>
          <w:ins w:id="17394" w:author="Laurence Golding" w:date="2019-05-11T06:52:00Z"/>
        </w:rPr>
      </w:pPr>
      <w:bookmarkStart w:id="17395" w:name="_Toc8367386"/>
      <w:ins w:id="17396" w:author="Laurence Golding" w:date="2019-05-11T06:52:00Z">
        <w:r>
          <w:t>description property</w:t>
        </w:r>
        <w:bookmarkEnd w:id="17395"/>
      </w:ins>
    </w:p>
    <w:p w14:paraId="768C6BA4" w14:textId="543B1C93" w:rsidR="00953530" w:rsidRPr="00953530" w:rsidRDefault="00953530" w:rsidP="00953530">
      <w:pPr>
        <w:rPr>
          <w:ins w:id="17397" w:author="Laurence Golding" w:date="2019-05-11T06:52:00Z"/>
        </w:rPr>
      </w:pPr>
      <w:ins w:id="17398" w:author="Laurence Golding" w:date="2019-05-11T06:52:00Z">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9127C">
          <w:t>3.11</w:t>
        </w:r>
        <w:r>
          <w:fldChar w:fldCharType="end"/>
        </w:r>
        <w:r>
          <w:t>) that describes the relationship.</w:t>
        </w:r>
      </w:ins>
    </w:p>
    <w:p w14:paraId="1C3B47DE" w14:textId="73F83595" w:rsidR="00C4251F" w:rsidRDefault="00C4251F" w:rsidP="00C4251F">
      <w:pPr>
        <w:pStyle w:val="Heading2"/>
        <w:rPr>
          <w:ins w:id="17399" w:author="Laurence Golding" w:date="2019-05-11T06:52:00Z"/>
        </w:rPr>
      </w:pPr>
      <w:bookmarkStart w:id="17400" w:name="_Ref4137207"/>
      <w:bookmarkStart w:id="17401" w:name="_Toc8367387"/>
      <w:bookmarkStart w:id="17402" w:name="_Hlk4091378"/>
      <w:ins w:id="17403" w:author="Laurence Golding" w:date="2019-05-11T06:52:00Z">
        <w:r>
          <w:t>toolComponentReference object</w:t>
        </w:r>
        <w:bookmarkEnd w:id="17400"/>
        <w:bookmarkEnd w:id="17401"/>
      </w:ins>
    </w:p>
    <w:p w14:paraId="142C8034" w14:textId="0D0853CC" w:rsidR="00C605E8" w:rsidRDefault="00C605E8" w:rsidP="00C605E8">
      <w:pPr>
        <w:pStyle w:val="Heading3"/>
        <w:rPr>
          <w:ins w:id="17404" w:author="Laurence Golding" w:date="2019-05-11T06:52:00Z"/>
        </w:rPr>
      </w:pPr>
      <w:bookmarkStart w:id="17405" w:name="_Toc8367388"/>
      <w:ins w:id="17406" w:author="Laurence Golding" w:date="2019-05-11T06:52:00Z">
        <w:r>
          <w:t>General</w:t>
        </w:r>
        <w:bookmarkEnd w:id="17405"/>
      </w:ins>
    </w:p>
    <w:p w14:paraId="13836518" w14:textId="661CB4A7" w:rsidR="00C605E8" w:rsidRDefault="00C605E8" w:rsidP="00C605E8">
      <w:pPr>
        <w:rPr>
          <w:ins w:id="17407" w:author="Laurence Golding" w:date="2019-05-11T06:52:00Z"/>
        </w:rPr>
      </w:pPr>
      <w:ins w:id="17408" w:author="Laurence Golding" w:date="2019-05-11T06:52:00Z">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9127C">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9127C">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ins>
    </w:p>
    <w:p w14:paraId="5D78E95C" w14:textId="1DD12B00" w:rsidR="00C605E8" w:rsidRDefault="00C605E8" w:rsidP="00C605E8">
      <w:pPr>
        <w:pStyle w:val="Heading3"/>
        <w:rPr>
          <w:ins w:id="17409" w:author="Laurence Golding" w:date="2019-05-11T06:52:00Z"/>
        </w:rPr>
      </w:pPr>
      <w:bookmarkStart w:id="17410" w:name="_Ref4147602"/>
      <w:bookmarkStart w:id="17411" w:name="_Toc8367389"/>
      <w:ins w:id="17412" w:author="Laurence Golding" w:date="2019-05-11T06:52:00Z">
        <w:r>
          <w:t>toolComponent lookup</w:t>
        </w:r>
        <w:bookmarkEnd w:id="17410"/>
        <w:bookmarkEnd w:id="17411"/>
      </w:ins>
    </w:p>
    <w:p w14:paraId="083C9907" w14:textId="5C0AC791" w:rsidR="00C605E8" w:rsidRDefault="00C605E8" w:rsidP="00C605E8">
      <w:pPr>
        <w:rPr>
          <w:ins w:id="17413" w:author="Laurence Golding" w:date="2019-05-11T06:52:00Z"/>
        </w:rPr>
      </w:pPr>
      <w:ins w:id="17414" w:author="Laurence Golding" w:date="2019-05-11T06:52:00Z">
        <w:r>
          <w:t xml:space="preserve">If neither </w:t>
        </w:r>
        <w:r w:rsidRPr="00C605E8">
          <w:rPr>
            <w:rStyle w:val="CODEtemp"/>
          </w:rPr>
          <w:t>index</w:t>
        </w:r>
        <w:r>
          <w:t xml:space="preserve"> (§</w:t>
        </w:r>
        <w:r>
          <w:fldChar w:fldCharType="begin"/>
        </w:r>
        <w:r>
          <w:instrText xml:space="preserve"> REF _Ref4082234 \r \h </w:instrText>
        </w:r>
        <w:r>
          <w:fldChar w:fldCharType="separate"/>
        </w:r>
        <w:r w:rsidR="0009127C">
          <w:t>3.54.4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9127C">
          <w:t>3.54.5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9127C">
          <w:t>3.18.2</w:t>
        </w:r>
        <w:r w:rsidR="00E10C18">
          <w:fldChar w:fldCharType="end"/>
        </w:r>
        <w:r>
          <w:t>).</w:t>
        </w:r>
      </w:ins>
    </w:p>
    <w:p w14:paraId="5461030D" w14:textId="4CF80661" w:rsidR="00C605E8" w:rsidRDefault="00C605E8" w:rsidP="00C605E8">
      <w:pPr>
        <w:rPr>
          <w:ins w:id="17415" w:author="Laurence Golding" w:date="2019-05-11T06:52:00Z"/>
        </w:rPr>
      </w:pPr>
      <w:ins w:id="17416" w:author="Laurence Golding" w:date="2019-05-11T06:52:00Z">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9127C">
          <w:t>3.18.3</w:t>
        </w:r>
        <w:r w:rsidR="004D6167">
          <w:fldChar w:fldCharType="end"/>
        </w:r>
        <w:r>
          <w:t>).</w:t>
        </w:r>
      </w:ins>
    </w:p>
    <w:p w14:paraId="7BFDEB73" w14:textId="085E1BC3" w:rsidR="00C605E8" w:rsidRPr="00C605E8" w:rsidRDefault="00C605E8" w:rsidP="00C605E8">
      <w:pPr>
        <w:rPr>
          <w:ins w:id="17417" w:author="Laurence Golding" w:date="2019-05-11T06:52:00Z"/>
        </w:rPr>
      </w:pPr>
      <w:ins w:id="17418" w:author="Laurence Golding" w:date="2019-05-11T06:52:00Z">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ins>
    </w:p>
    <w:p w14:paraId="306F0FD0" w14:textId="3C61BCA9" w:rsidR="00C4251F" w:rsidRDefault="00C605E8" w:rsidP="00C4251F">
      <w:pPr>
        <w:pStyle w:val="Heading3"/>
        <w:rPr>
          <w:ins w:id="17419" w:author="Laurence Golding" w:date="2019-05-11T06:52:00Z"/>
        </w:rPr>
      </w:pPr>
      <w:bookmarkStart w:id="17420" w:name="_Ref6750942"/>
      <w:bookmarkStart w:id="17421" w:name="_Toc8367390"/>
      <w:ins w:id="17422" w:author="Laurence Golding" w:date="2019-05-11T06:52:00Z">
        <w:r>
          <w:t>n</w:t>
        </w:r>
        <w:r w:rsidR="00C4251F">
          <w:t>ame</w:t>
        </w:r>
        <w:r>
          <w:t xml:space="preserve"> property</w:t>
        </w:r>
        <w:bookmarkEnd w:id="17420"/>
        <w:bookmarkEnd w:id="17421"/>
      </w:ins>
    </w:p>
    <w:p w14:paraId="61E89037" w14:textId="0CD09C0F" w:rsidR="00C605E8" w:rsidRDefault="00C605E8" w:rsidP="00C605E8">
      <w:pPr>
        <w:rPr>
          <w:ins w:id="17423" w:author="Laurence Golding" w:date="2019-05-11T06:52:00Z"/>
        </w:rPr>
      </w:pPr>
      <w:ins w:id="17424" w:author="Laurence Golding" w:date="2019-05-11T06:52:00Z">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9127C">
          <w:t>3.19.8</w:t>
        </w:r>
        <w:r w:rsidR="00543628">
          <w:fldChar w:fldCharType="end"/>
        </w:r>
        <w:r w:rsidR="005E10B1">
          <w:t>).</w:t>
        </w:r>
      </w:ins>
    </w:p>
    <w:p w14:paraId="69560F66" w14:textId="40AC2C8C" w:rsidR="00543628" w:rsidRPr="00C605E8" w:rsidRDefault="00543628" w:rsidP="00543628">
      <w:pPr>
        <w:pStyle w:val="Note"/>
        <w:rPr>
          <w:ins w:id="17425" w:author="Laurence Golding" w:date="2019-05-11T06:52:00Z"/>
        </w:rPr>
      </w:pPr>
      <w:ins w:id="17426" w:author="Laurence Golding" w:date="2019-05-11T06:52:00Z">
        <w:r>
          <w:t>NOTE: This property does not participate in the lookup, but its presence improves the readability of the log file at the expense of increased file size.</w:t>
        </w:r>
      </w:ins>
    </w:p>
    <w:p w14:paraId="11D064FE" w14:textId="08875470" w:rsidR="00C4251F" w:rsidRDefault="00C4251F" w:rsidP="00C4251F">
      <w:pPr>
        <w:pStyle w:val="Heading3"/>
        <w:rPr>
          <w:ins w:id="17427" w:author="Laurence Golding" w:date="2019-05-11T06:52:00Z"/>
        </w:rPr>
      </w:pPr>
      <w:bookmarkStart w:id="17428" w:name="_Ref4082234"/>
      <w:bookmarkStart w:id="17429" w:name="_Toc8367391"/>
      <w:bookmarkEnd w:id="17402"/>
      <w:ins w:id="17430" w:author="Laurence Golding" w:date="2019-05-11T06:52:00Z">
        <w:r>
          <w:t>index</w:t>
        </w:r>
        <w:r w:rsidR="00C605E8">
          <w:t xml:space="preserve"> property</w:t>
        </w:r>
        <w:bookmarkEnd w:id="17428"/>
        <w:bookmarkEnd w:id="17429"/>
      </w:ins>
    </w:p>
    <w:p w14:paraId="4ABEFE24" w14:textId="3DD26E02" w:rsidR="00C44D13" w:rsidRPr="00C44D13" w:rsidRDefault="00C44D13" w:rsidP="00C44D13">
      <w:pPr>
        <w:rPr>
          <w:ins w:id="17431" w:author="Laurence Golding" w:date="2019-05-11T06:52:00Z"/>
        </w:rPr>
      </w:pPr>
      <w:ins w:id="17432" w:author="Laurence Golding" w:date="2019-05-11T06:52:00Z">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9127C">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9127C">
          <w:t>3.7.4</w:t>
        </w:r>
        <w:r>
          <w:fldChar w:fldCharType="end"/>
        </w:r>
        <w:r>
          <w:t xml:space="preserve">) of that element. Otherwise, </w:t>
        </w:r>
        <w:r w:rsidRPr="00C44D13">
          <w:rPr>
            <w:rStyle w:val="CODEtemp"/>
          </w:rPr>
          <w:t>index</w:t>
        </w:r>
        <w:r>
          <w:t xml:space="preserve"> SHALL be absent.</w:t>
        </w:r>
      </w:ins>
    </w:p>
    <w:p w14:paraId="6A6545AD" w14:textId="3171A09B" w:rsidR="00C4251F" w:rsidRDefault="00C4251F" w:rsidP="00C4251F">
      <w:pPr>
        <w:pStyle w:val="Heading3"/>
        <w:rPr>
          <w:ins w:id="17433" w:author="Laurence Golding" w:date="2019-05-11T06:52:00Z"/>
        </w:rPr>
      </w:pPr>
      <w:bookmarkStart w:id="17434" w:name="_Ref4082243"/>
      <w:bookmarkStart w:id="17435" w:name="_Toc8367392"/>
      <w:ins w:id="17436" w:author="Laurence Golding" w:date="2019-05-11T06:52:00Z">
        <w:r>
          <w:t>guid</w:t>
        </w:r>
        <w:r w:rsidR="00C605E8">
          <w:t xml:space="preserve"> property</w:t>
        </w:r>
        <w:bookmarkEnd w:id="17434"/>
        <w:bookmarkEnd w:id="17435"/>
      </w:ins>
    </w:p>
    <w:p w14:paraId="6F2B2E27" w14:textId="748D4FFF" w:rsidR="00C44D13" w:rsidRPr="00C44D13" w:rsidRDefault="00C44D13" w:rsidP="00C44D13">
      <w:pPr>
        <w:rPr>
          <w:ins w:id="17437" w:author="Laurence Golding" w:date="2019-05-11T06:52:00Z"/>
        </w:rPr>
      </w:pPr>
      <w:ins w:id="17438" w:author="Laurence Golding" w:date="2019-05-11T06:52:00Z">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9127C">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9127C">
          <w:t>3.19.6</w:t>
        </w:r>
        <w:r w:rsidR="00B07FD1">
          <w:fldChar w:fldCharType="end"/>
        </w:r>
        <w:r w:rsidR="00B07FD1">
          <w:t>).</w:t>
        </w:r>
      </w:ins>
    </w:p>
    <w:p w14:paraId="6FFC00CB" w14:textId="58ACBD31" w:rsidR="00B86BC7" w:rsidRDefault="00B86BC7" w:rsidP="00B86BC7">
      <w:pPr>
        <w:pStyle w:val="Heading2"/>
      </w:pPr>
      <w:bookmarkStart w:id="17439" w:name="_Ref530139075"/>
      <w:bookmarkStart w:id="17440" w:name="_Toc8367393"/>
      <w:bookmarkStart w:id="17441" w:name="_Toc516224969"/>
      <w:r>
        <w:t>fix object</w:t>
      </w:r>
      <w:bookmarkEnd w:id="16714"/>
      <w:bookmarkEnd w:id="17439"/>
      <w:bookmarkEnd w:id="17440"/>
      <w:bookmarkEnd w:id="17441"/>
    </w:p>
    <w:p w14:paraId="410A501F" w14:textId="4C707545" w:rsidR="00B86BC7" w:rsidRDefault="00B86BC7" w:rsidP="00B86BC7">
      <w:pPr>
        <w:pStyle w:val="Heading3"/>
      </w:pPr>
      <w:bookmarkStart w:id="17442" w:name="_Toc8367394"/>
      <w:bookmarkStart w:id="17443" w:name="_Toc516224970"/>
      <w:r>
        <w:t>General</w:t>
      </w:r>
      <w:bookmarkEnd w:id="17442"/>
      <w:bookmarkEnd w:id="17443"/>
    </w:p>
    <w:p w14:paraId="493ABF69" w14:textId="2EEE132E"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del w:id="17444" w:author="Laurence Golding" w:date="2019-05-11T06:52:00Z">
        <w:r>
          <w:delText>the</w:delText>
        </w:r>
        <w:r w:rsidR="00AA77DF">
          <w:delText xml:space="preserve"> containing</w:delText>
        </w:r>
        <w:r>
          <w:delText xml:space="preserve"> </w:delText>
        </w:r>
        <w:r w:rsidRPr="006F21F3">
          <w:rPr>
            <w:rStyle w:val="CODEtemp"/>
          </w:rPr>
          <w:delText>result</w:delText>
        </w:r>
        <w:r>
          <w:delText xml:space="preserve"> object (§</w:delText>
        </w:r>
        <w:r>
          <w:fldChar w:fldCharType="begin"/>
        </w:r>
        <w:r>
          <w:delInstrText xml:space="preserve"> REF _Ref493350984 \w \h </w:delInstrText>
        </w:r>
        <w:r>
          <w:fldChar w:fldCharType="separate"/>
        </w:r>
        <w:r w:rsidR="00331070">
          <w:delText>3.19</w:delText>
        </w:r>
        <w:r>
          <w:fldChar w:fldCharType="end"/>
        </w:r>
        <w:r>
          <w:delText>).</w:delText>
        </w:r>
      </w:del>
      <w:ins w:id="17445" w:author="Laurence Golding" w:date="2019-05-11T06:52:00Z">
        <w:r w:rsidR="00A979F1">
          <w:rPr>
            <w:rStyle w:val="CODEtemp"/>
          </w:rPr>
          <w:t>theR</w:t>
        </w:r>
        <w:r w:rsidRPr="006F21F3">
          <w:rPr>
            <w:rStyle w:val="CODEtemp"/>
          </w:rPr>
          <w:t>esult</w:t>
        </w:r>
        <w:r>
          <w:t>.</w:t>
        </w:r>
      </w:ins>
      <w:r>
        <w:t xml:space="preserve"> It specifies a set of </w:t>
      </w:r>
      <w:del w:id="17446" w:author="Laurence Golding" w:date="2019-05-11T06:52:00Z">
        <w:r>
          <w:delText>files</w:delText>
        </w:r>
      </w:del>
      <w:ins w:id="17447" w:author="Laurence Golding" w:date="2019-05-11T06:52:00Z">
        <w:r w:rsidR="0061423A">
          <w:t>artifacts</w:t>
        </w:r>
      </w:ins>
      <w:r w:rsidR="0061423A">
        <w:t xml:space="preserve"> </w:t>
      </w:r>
      <w:r>
        <w:t xml:space="preserve">to modify. For each </w:t>
      </w:r>
      <w:del w:id="17448" w:author="Laurence Golding" w:date="2019-05-11T06:52:00Z">
        <w:r>
          <w:delText>file</w:delText>
        </w:r>
      </w:del>
      <w:ins w:id="17449" w:author="Laurence Golding" w:date="2019-05-11T06:52:00Z">
        <w:r w:rsidR="0061423A">
          <w:t>artifact</w:t>
        </w:r>
      </w:ins>
      <w:r>
        <w:t xml:space="preserve">, it specifies </w:t>
      </w:r>
      <w:r w:rsidR="00F27F55">
        <w:t>region</w:t>
      </w:r>
      <w:r>
        <w:t xml:space="preserve">s to remove, and provides new </w:t>
      </w:r>
      <w:del w:id="17450" w:author="Laurence Golding" w:date="2019-05-11T06:52:00Z">
        <w:r w:rsidR="00F27F55">
          <w:delText xml:space="preserve">file </w:delText>
        </w:r>
      </w:del>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E62A519" w:rsidR="006F21F3" w:rsidRDefault="006F21F3" w:rsidP="002D65F3">
      <w:pPr>
        <w:pStyle w:val="Code"/>
        <w:pPrChange w:id="17451" w:author="Laurence Golding" w:date="2019-05-11T06:51:00Z">
          <w:pPr>
            <w:pStyle w:val="Codesmall"/>
          </w:pPr>
        </w:pPrChang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9127C">
        <w:t>3.</w:t>
      </w:r>
      <w:del w:id="17452" w:author="Laurence Golding" w:date="2019-05-11T06:52:00Z">
        <w:r w:rsidR="00331070">
          <w:delText>19</w:delText>
        </w:r>
      </w:del>
      <w:ins w:id="17453" w:author="Laurence Golding" w:date="2019-05-11T06:52:00Z">
        <w:r w:rsidR="0009127C">
          <w:t>27</w:t>
        </w:r>
      </w:ins>
      <w:r>
        <w:fldChar w:fldCharType="end"/>
      </w:r>
      <w:r>
        <w:t>)</w:t>
      </w:r>
      <w:r w:rsidR="00DF5A5B">
        <w:t>.</w:t>
      </w:r>
    </w:p>
    <w:p w14:paraId="2964A4AC" w14:textId="77777777" w:rsidR="006F21F3" w:rsidRDefault="006F21F3" w:rsidP="00EA489A">
      <w:pPr>
        <w:pStyle w:val="Codesmall"/>
        <w:rPr>
          <w:del w:id="17454" w:author="Laurence Golding" w:date="2019-05-11T06:52:00Z"/>
        </w:rPr>
      </w:pPr>
      <w:del w:id="17455" w:author="Laurence Golding" w:date="2019-05-11T06:52:00Z">
        <w:r>
          <w:delText xml:space="preserve">  "fix": {</w:delText>
        </w:r>
      </w:del>
    </w:p>
    <w:p w14:paraId="008E6A82" w14:textId="381F72FC" w:rsidR="006F21F3" w:rsidRDefault="006F21F3" w:rsidP="002D65F3">
      <w:pPr>
        <w:pStyle w:val="Code"/>
        <w:rPr>
          <w:ins w:id="17456" w:author="Laurence Golding" w:date="2019-05-11T06:52:00Z"/>
        </w:rPr>
      </w:pPr>
      <w:ins w:id="17457" w:author="Laurence Golding" w:date="2019-05-11T06:52:00Z">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9127C">
          <w:t>3.27.30</w:t>
        </w:r>
        <w:r w:rsidR="004B30F9">
          <w:fldChar w:fldCharType="end"/>
        </w:r>
        <w:r w:rsidR="004B30F9">
          <w:t>.</w:t>
        </w:r>
      </w:ins>
    </w:p>
    <w:p w14:paraId="43A0F2D3" w14:textId="1DF3D34E" w:rsidR="004B30F9" w:rsidRDefault="004B30F9" w:rsidP="002D65F3">
      <w:pPr>
        <w:pStyle w:val="Code"/>
        <w:rPr>
          <w:ins w:id="17458" w:author="Laurence Golding" w:date="2019-05-11T06:52:00Z"/>
        </w:rPr>
      </w:pPr>
      <w:ins w:id="17459" w:author="Laurence Golding" w:date="2019-05-11T06:52:00Z">
        <w:r>
          <w:t xml:space="preserve">    {                               # A fix object.</w:t>
        </w:r>
      </w:ins>
    </w:p>
    <w:p w14:paraId="6386C02E" w14:textId="5ADDBE23" w:rsidR="006F21F3" w:rsidRDefault="00EA489A" w:rsidP="002D65F3">
      <w:pPr>
        <w:pStyle w:val="Code"/>
        <w:pPrChange w:id="17460" w:author="Laurence Golding" w:date="2019-05-11T06:51:00Z">
          <w:pPr>
            <w:pStyle w:val="Codesmall"/>
          </w:pPr>
        </w:pPrChange>
      </w:pPr>
      <w:ins w:id="17461" w:author="Laurence Golding" w:date="2019-05-11T06:52:00Z">
        <w:r>
          <w:t xml:space="preserve"> </w:t>
        </w:r>
        <w:r w:rsidR="006F21F3">
          <w:t xml:space="preserve"> </w:t>
        </w:r>
      </w:ins>
      <w:r w:rsidR="006F21F3">
        <w:t xml:space="preserve">  </w:t>
      </w:r>
      <w:r w:rsidR="004B30F9">
        <w:t xml:space="preserve">  </w:t>
      </w:r>
      <w:r w:rsidR="006F21F3">
        <w:t>"description":</w:t>
      </w:r>
      <w:r>
        <w:t xml:space="preserve"> {</w:t>
      </w:r>
      <w:r w:rsidR="006F21F3">
        <w:t xml:space="preserve">              </w:t>
      </w:r>
      <w:del w:id="17462" w:author="Laurence Golding" w:date="2019-05-11T06:52:00Z">
        <w:r w:rsidR="006F21F3">
          <w:delText xml:space="preserve">  </w:delText>
        </w:r>
      </w:del>
      <w:r w:rsidR="006F21F3">
        <w:t xml:space="preserve">#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9127C">
        <w:t>3.</w:t>
      </w:r>
      <w:del w:id="17463" w:author="Laurence Golding" w:date="2019-05-11T06:52:00Z">
        <w:r w:rsidR="00331070">
          <w:delText>38</w:delText>
        </w:r>
      </w:del>
      <w:ins w:id="17464" w:author="Laurence Golding" w:date="2019-05-11T06:52:00Z">
        <w:r w:rsidR="0009127C">
          <w:t>55</w:t>
        </w:r>
      </w:ins>
      <w:r w:rsidR="0009127C">
        <w:t>.2</w:t>
      </w:r>
      <w:r w:rsidR="006F21F3">
        <w:fldChar w:fldCharType="end"/>
      </w:r>
      <w:r w:rsidR="00DF5A5B">
        <w:t>.</w:t>
      </w:r>
    </w:p>
    <w:p w14:paraId="092E1EE2" w14:textId="0C8C809C" w:rsidR="00EA489A" w:rsidRDefault="006F21F3" w:rsidP="002D65F3">
      <w:pPr>
        <w:pStyle w:val="Code"/>
        <w:pPrChange w:id="17465" w:author="Laurence Golding" w:date="2019-05-11T06:51:00Z">
          <w:pPr>
            <w:pStyle w:val="Codesmall"/>
          </w:pPr>
        </w:pPrChange>
      </w:pPr>
      <w:ins w:id="17466" w:author="Laurence Golding" w:date="2019-05-11T06:52:00Z">
        <w:r>
          <w:t xml:space="preserve">  </w:t>
        </w:r>
      </w:ins>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Change w:id="17467" w:author="Laurence Golding" w:date="2019-05-11T06:51:00Z">
          <w:pPr>
            <w:pStyle w:val="Codesmall"/>
          </w:pPr>
        </w:pPrChange>
      </w:pPr>
      <w:r>
        <w:t xml:space="preserve">    </w:t>
      </w:r>
      <w:ins w:id="17468" w:author="Laurence Golding" w:date="2019-05-11T06:52:00Z">
        <w:r w:rsidR="004B30F9">
          <w:t xml:space="preserve">  </w:t>
        </w:r>
      </w:ins>
      <w:r>
        <w:t>}</w:t>
      </w:r>
      <w:r w:rsidR="006F21F3">
        <w:t>,</w:t>
      </w:r>
    </w:p>
    <w:p w14:paraId="40C0F0E0" w14:textId="70B33319" w:rsidR="006F21F3" w:rsidRDefault="006F21F3" w:rsidP="002D65F3">
      <w:pPr>
        <w:pStyle w:val="Code"/>
        <w:pPrChange w:id="17469" w:author="Laurence Golding" w:date="2019-05-11T06:51:00Z">
          <w:pPr>
            <w:pStyle w:val="Codesmall"/>
          </w:pPr>
        </w:pPrChange>
      </w:pPr>
      <w:r>
        <w:t xml:space="preserve">    </w:t>
      </w:r>
      <w:del w:id="17470" w:author="Laurence Golding" w:date="2019-05-11T06:52:00Z">
        <w:r>
          <w:delText xml:space="preserve">"fileChanges": [      </w:delText>
        </w:r>
      </w:del>
      <w:ins w:id="17471" w:author="Laurence Golding" w:date="2019-05-11T06:52:00Z">
        <w:r w:rsidR="004B30F9">
          <w:t xml:space="preserve">  </w:t>
        </w:r>
        <w:r>
          <w:t>"</w:t>
        </w:r>
        <w:r w:rsidR="00A07E3C">
          <w:t>artifactChanges</w:t>
        </w:r>
        <w:r>
          <w:t>": [</w:t>
        </w:r>
      </w:ins>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9127C">
        <w:t>3.</w:t>
      </w:r>
      <w:del w:id="17472" w:author="Laurence Golding" w:date="2019-05-11T06:52:00Z">
        <w:r w:rsidR="00331070">
          <w:delText>38</w:delText>
        </w:r>
      </w:del>
      <w:ins w:id="17473" w:author="Laurence Golding" w:date="2019-05-11T06:52:00Z">
        <w:r w:rsidR="0009127C">
          <w:t>55</w:t>
        </w:r>
      </w:ins>
      <w:r w:rsidR="0009127C">
        <w:t>.3</w:t>
      </w:r>
      <w:r w:rsidR="00EA23DD">
        <w:fldChar w:fldCharType="end"/>
      </w:r>
      <w:r w:rsidR="00DF5A5B">
        <w:t>.</w:t>
      </w:r>
    </w:p>
    <w:p w14:paraId="396348ED" w14:textId="42403782" w:rsidR="006F21F3" w:rsidRDefault="006F21F3" w:rsidP="002D65F3">
      <w:pPr>
        <w:pStyle w:val="Code"/>
        <w:pPrChange w:id="17474" w:author="Laurence Golding" w:date="2019-05-11T06:51:00Z">
          <w:pPr>
            <w:pStyle w:val="Codesmall"/>
          </w:pPr>
        </w:pPrChange>
      </w:pPr>
      <w:r>
        <w:t xml:space="preserve">      </w:t>
      </w:r>
      <w:del w:id="17475" w:author="Laurence Golding" w:date="2019-05-11T06:52:00Z">
        <w:r>
          <w:delText xml:space="preserve">{                            </w:delText>
        </w:r>
        <w:r w:rsidR="00EA489A">
          <w:delText xml:space="preserve"> </w:delText>
        </w:r>
        <w:r>
          <w:delText xml:space="preserve"># </w:delText>
        </w:r>
        <w:r w:rsidR="00EA489A">
          <w:delText>A</w:delText>
        </w:r>
        <w:r>
          <w:delText xml:space="preserve"> fileChange</w:delText>
        </w:r>
      </w:del>
      <w:ins w:id="17476" w:author="Laurence Golding" w:date="2019-05-11T06:52:00Z">
        <w:r w:rsidR="004B30F9">
          <w:t xml:space="preserve">  </w:t>
        </w:r>
        <w:r>
          <w:t xml:space="preserve">{                          </w:t>
        </w:r>
        <w:r w:rsidR="00EA489A">
          <w:t xml:space="preserve"> </w:t>
        </w:r>
        <w:r>
          <w:t xml:space="preserve"># </w:t>
        </w:r>
        <w:r w:rsidR="00EA489A">
          <w:t>A</w:t>
        </w:r>
        <w:r w:rsidR="00A07E3C">
          <w:t>n</w:t>
        </w:r>
        <w:r>
          <w:t xml:space="preserve"> </w:t>
        </w:r>
        <w:r w:rsidR="00A07E3C">
          <w:t>artifactChange</w:t>
        </w:r>
      </w:ins>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09127C">
        <w:t>3.</w:t>
      </w:r>
      <w:del w:id="17477" w:author="Laurence Golding" w:date="2019-05-11T06:52:00Z">
        <w:r w:rsidR="00331070">
          <w:delText>39</w:delText>
        </w:r>
      </w:del>
      <w:ins w:id="17478" w:author="Laurence Golding" w:date="2019-05-11T06:52:00Z">
        <w:r w:rsidR="0009127C">
          <w:t>56</w:t>
        </w:r>
      </w:ins>
      <w:r>
        <w:fldChar w:fldCharType="end"/>
      </w:r>
      <w:r>
        <w:t>)</w:t>
      </w:r>
      <w:r w:rsidR="00DF5A5B">
        <w:t>.</w:t>
      </w:r>
    </w:p>
    <w:p w14:paraId="30F183B1" w14:textId="3C5128DE" w:rsidR="006F21F3" w:rsidRDefault="006F21F3" w:rsidP="002D65F3">
      <w:pPr>
        <w:pStyle w:val="Code"/>
        <w:pPrChange w:id="17479" w:author="Laurence Golding" w:date="2019-05-11T06:51:00Z">
          <w:pPr>
            <w:pStyle w:val="Codesmall"/>
          </w:pPr>
        </w:pPrChange>
      </w:pPr>
      <w:r>
        <w:t xml:space="preserve">        </w:t>
      </w:r>
      <w:ins w:id="17480" w:author="Laurence Golding" w:date="2019-05-11T06:52:00Z">
        <w:r w:rsidR="004B30F9">
          <w:t xml:space="preserve">  </w:t>
        </w:r>
      </w:ins>
      <w:r>
        <w:t>...</w:t>
      </w:r>
    </w:p>
    <w:p w14:paraId="3C55DDBD" w14:textId="71611D68" w:rsidR="006F21F3" w:rsidRDefault="006F21F3" w:rsidP="002D65F3">
      <w:pPr>
        <w:pStyle w:val="Code"/>
        <w:pPrChange w:id="17481" w:author="Laurence Golding" w:date="2019-05-11T06:51:00Z">
          <w:pPr>
            <w:pStyle w:val="Codesmall"/>
          </w:pPr>
        </w:pPrChange>
      </w:pPr>
      <w:r>
        <w:t xml:space="preserve">      </w:t>
      </w:r>
      <w:ins w:id="17482" w:author="Laurence Golding" w:date="2019-05-11T06:52:00Z">
        <w:r w:rsidR="004B30F9">
          <w:t xml:space="preserve">  </w:t>
        </w:r>
      </w:ins>
      <w:r>
        <w:t>}</w:t>
      </w:r>
    </w:p>
    <w:p w14:paraId="45287D97" w14:textId="57411F67" w:rsidR="006F21F3" w:rsidRDefault="006F21F3" w:rsidP="002D65F3">
      <w:pPr>
        <w:pStyle w:val="Code"/>
        <w:pPrChange w:id="17483" w:author="Laurence Golding" w:date="2019-05-11T06:51:00Z">
          <w:pPr>
            <w:pStyle w:val="Codesmall"/>
          </w:pPr>
        </w:pPrChange>
      </w:pPr>
      <w:r>
        <w:t xml:space="preserve">    </w:t>
      </w:r>
      <w:ins w:id="17484" w:author="Laurence Golding" w:date="2019-05-11T06:52:00Z">
        <w:r w:rsidR="004B30F9">
          <w:t xml:space="preserve">  </w:t>
        </w:r>
      </w:ins>
      <w:r>
        <w:t>]</w:t>
      </w:r>
    </w:p>
    <w:p w14:paraId="785E90F9" w14:textId="27370D6B" w:rsidR="004B30F9" w:rsidRDefault="004B30F9" w:rsidP="002D65F3">
      <w:pPr>
        <w:pStyle w:val="Code"/>
        <w:pPrChange w:id="17485" w:author="Laurence Golding" w:date="2019-05-11T06:51:00Z">
          <w:pPr>
            <w:pStyle w:val="Codesmall"/>
          </w:pPr>
        </w:pPrChange>
      </w:pPr>
      <w:r>
        <w:t xml:space="preserve">  </w:t>
      </w:r>
      <w:ins w:id="17486" w:author="Laurence Golding" w:date="2019-05-11T06:52:00Z">
        <w:r>
          <w:t xml:space="preserve">  </w:t>
        </w:r>
      </w:ins>
      <w:r>
        <w:t>}</w:t>
      </w:r>
    </w:p>
    <w:p w14:paraId="3D66F335" w14:textId="73626C46" w:rsidR="006F21F3" w:rsidRDefault="006F21F3" w:rsidP="002D65F3">
      <w:pPr>
        <w:pStyle w:val="Code"/>
        <w:rPr>
          <w:ins w:id="17487" w:author="Laurence Golding" w:date="2019-05-11T06:52:00Z"/>
        </w:rPr>
      </w:pPr>
      <w:ins w:id="17488" w:author="Laurence Golding" w:date="2019-05-11T06:52:00Z">
        <w:r>
          <w:t xml:space="preserve">  </w:t>
        </w:r>
        <w:r w:rsidR="004B30F9">
          <w:t>],</w:t>
        </w:r>
      </w:ins>
    </w:p>
    <w:p w14:paraId="454745E8" w14:textId="63A0AAD3" w:rsidR="004B30F9" w:rsidRDefault="004B30F9" w:rsidP="002D65F3">
      <w:pPr>
        <w:pStyle w:val="Code"/>
        <w:rPr>
          <w:ins w:id="17489" w:author="Laurence Golding" w:date="2019-05-11T06:52:00Z"/>
        </w:rPr>
      </w:pPr>
      <w:ins w:id="17490" w:author="Laurence Golding" w:date="2019-05-11T06:52:00Z">
        <w:r>
          <w:t xml:space="preserve">  ...</w:t>
        </w:r>
      </w:ins>
    </w:p>
    <w:p w14:paraId="114FBF52" w14:textId="6F800789" w:rsidR="006F21F3" w:rsidRPr="006F21F3" w:rsidRDefault="006F21F3" w:rsidP="002D65F3">
      <w:pPr>
        <w:pStyle w:val="Code"/>
        <w:pPrChange w:id="17491" w:author="Laurence Golding" w:date="2019-05-11T06:51:00Z">
          <w:pPr>
            <w:pStyle w:val="Codesmall"/>
          </w:pPr>
        </w:pPrChange>
      </w:pPr>
      <w:r>
        <w:t>}</w:t>
      </w:r>
    </w:p>
    <w:p w14:paraId="540D5D41" w14:textId="43F7ED1D" w:rsidR="00B86BC7" w:rsidRDefault="00B86BC7" w:rsidP="00B86BC7">
      <w:pPr>
        <w:pStyle w:val="Heading3"/>
      </w:pPr>
      <w:bookmarkStart w:id="17492" w:name="_Ref493512730"/>
      <w:bookmarkStart w:id="17493" w:name="_Toc8367395"/>
      <w:bookmarkStart w:id="17494" w:name="_Toc516224971"/>
      <w:r>
        <w:t>description property</w:t>
      </w:r>
      <w:bookmarkEnd w:id="17492"/>
      <w:bookmarkEnd w:id="17493"/>
      <w:bookmarkEnd w:id="17494"/>
    </w:p>
    <w:p w14:paraId="1893F7D7" w14:textId="349E572F"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9127C">
        <w:t>3.</w:t>
      </w:r>
      <w:del w:id="17495" w:author="Laurence Golding" w:date="2019-05-11T06:52:00Z">
        <w:r w:rsidR="00331070">
          <w:delText>9</w:delText>
        </w:r>
      </w:del>
      <w:ins w:id="17496" w:author="Laurence Golding" w:date="2019-05-11T06:52:00Z">
        <w:r w:rsidR="0009127C">
          <w:t>11</w:t>
        </w:r>
      </w:ins>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Change w:id="17497" w:author="Laurence Golding" w:date="2019-05-11T06:51:00Z">
          <w:pPr>
            <w:pStyle w:val="Codesmall"/>
          </w:pPr>
        </w:pPrChange>
      </w:pPr>
      <w:r>
        <w:t>"fix": {</w:t>
      </w:r>
    </w:p>
    <w:p w14:paraId="3FDBBEC9" w14:textId="77777777" w:rsidR="00EA489A" w:rsidRDefault="006F21F3" w:rsidP="002D65F3">
      <w:pPr>
        <w:pStyle w:val="Code"/>
        <w:pPrChange w:id="17498" w:author="Laurence Golding" w:date="2019-05-11T06:51:00Z">
          <w:pPr>
            <w:pStyle w:val="Codesmall"/>
          </w:pPr>
        </w:pPrChange>
      </w:pPr>
      <w:r>
        <w:t xml:space="preserve">  "description": </w:t>
      </w:r>
      <w:r w:rsidR="00EA489A">
        <w:t>{</w:t>
      </w:r>
    </w:p>
    <w:p w14:paraId="19505724" w14:textId="3417DE83" w:rsidR="006F21F3" w:rsidRDefault="00EA489A" w:rsidP="002D65F3">
      <w:pPr>
        <w:pStyle w:val="Code"/>
        <w:pPrChange w:id="17499" w:author="Laurence Golding" w:date="2019-05-11T06:51:00Z">
          <w:pPr>
            <w:pStyle w:val="Codesmall"/>
          </w:pPr>
        </w:pPrChang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Change w:id="17500" w:author="Laurence Golding" w:date="2019-05-11T06:51:00Z">
          <w:pPr>
            <w:pStyle w:val="Codesmall"/>
          </w:pPr>
        </w:pPrChange>
      </w:pPr>
      <w:r>
        <w:t xml:space="preserve">  },</w:t>
      </w:r>
    </w:p>
    <w:p w14:paraId="4966D464" w14:textId="4A9BAF17" w:rsidR="006F21F3" w:rsidRDefault="006F21F3" w:rsidP="002D65F3">
      <w:pPr>
        <w:pStyle w:val="Code"/>
        <w:pPrChange w:id="17501" w:author="Laurence Golding" w:date="2019-05-11T06:51:00Z">
          <w:pPr>
            <w:pStyle w:val="Codesmall"/>
          </w:pPr>
        </w:pPrChange>
      </w:pPr>
      <w:r>
        <w:t xml:space="preserve">  ...</w:t>
      </w:r>
    </w:p>
    <w:p w14:paraId="4F95EDB6" w14:textId="41FF332E" w:rsidR="006F21F3" w:rsidRPr="006F21F3" w:rsidRDefault="006F21F3" w:rsidP="002D65F3">
      <w:pPr>
        <w:pStyle w:val="Code"/>
        <w:pPrChange w:id="17502" w:author="Laurence Golding" w:date="2019-05-11T06:51:00Z">
          <w:pPr>
            <w:pStyle w:val="Codesmall"/>
          </w:pPr>
        </w:pPrChange>
      </w:pPr>
      <w:r>
        <w:t>}</w:t>
      </w:r>
    </w:p>
    <w:p w14:paraId="2B06E46C" w14:textId="39838190" w:rsidR="00B86BC7" w:rsidRDefault="00B86BC7" w:rsidP="00B86BC7">
      <w:pPr>
        <w:pStyle w:val="Heading3"/>
      </w:pPr>
      <w:bookmarkStart w:id="17503" w:name="_Ref493512752"/>
      <w:bookmarkStart w:id="17504" w:name="_Ref493513084"/>
      <w:bookmarkStart w:id="17505" w:name="_Ref503372111"/>
      <w:bookmarkStart w:id="17506" w:name="_Ref503372176"/>
      <w:bookmarkStart w:id="17507" w:name="_Toc8367396"/>
      <w:bookmarkStart w:id="17508" w:name="_Toc516224972"/>
      <w:del w:id="17509" w:author="Laurence Golding" w:date="2019-05-11T06:52:00Z">
        <w:r>
          <w:delText>fileChanges</w:delText>
        </w:r>
      </w:del>
      <w:ins w:id="17510" w:author="Laurence Golding" w:date="2019-05-11T06:52:00Z">
        <w:r w:rsidR="00A07E3C">
          <w:t>artifactChanges</w:t>
        </w:r>
      </w:ins>
      <w:r w:rsidR="00A07E3C">
        <w:t xml:space="preserve"> </w:t>
      </w:r>
      <w:r>
        <w:t>property</w:t>
      </w:r>
      <w:bookmarkEnd w:id="17503"/>
      <w:bookmarkEnd w:id="17504"/>
      <w:bookmarkEnd w:id="17505"/>
      <w:bookmarkEnd w:id="17506"/>
      <w:bookmarkEnd w:id="17507"/>
      <w:bookmarkEnd w:id="17508"/>
    </w:p>
    <w:p w14:paraId="601A6FA1" w14:textId="77777777" w:rsidR="006F21F3" w:rsidRPr="006F21F3" w:rsidRDefault="006F21F3" w:rsidP="006F21F3">
      <w:pPr>
        <w:rPr>
          <w:del w:id="17511" w:author="Laurence Golding" w:date="2019-05-11T06:52: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del w:id="17512" w:author="Laurence Golding" w:date="2019-05-11T06:52:00Z">
        <w:r w:rsidRPr="006F21F3">
          <w:rPr>
            <w:rStyle w:val="CODEtemp"/>
          </w:rPr>
          <w:delText>fileChanges</w:delText>
        </w:r>
      </w:del>
      <w:ins w:id="17513" w:author="Laurence Golding" w:date="2019-05-11T06:52:00Z">
        <w:r w:rsidR="00A07E3C">
          <w:rPr>
            <w:rStyle w:val="CODEtemp"/>
          </w:rPr>
          <w:t>artifact</w:t>
        </w:r>
        <w:r w:rsidR="00A07E3C" w:rsidRPr="006F21F3">
          <w:rPr>
            <w:rStyle w:val="CODEtemp"/>
          </w:rPr>
          <w:t>Changes</w:t>
        </w:r>
      </w:ins>
      <w:r w:rsidR="00A07E3C">
        <w:t xml:space="preserve"> </w:t>
      </w:r>
      <w:r>
        <w:t>whose value is an</w:t>
      </w:r>
      <w:r w:rsidRPr="006F21F3">
        <w:t xml:space="preserve"> array of one or more </w:t>
      </w:r>
      <w:del w:id="17514" w:author="Laurence Golding" w:date="2019-05-11T06:52:00Z">
        <w:r w:rsidRPr="006F21F3">
          <w:rPr>
            <w:rStyle w:val="CODEtemp"/>
          </w:rPr>
          <w:delText>fileChange</w:delText>
        </w:r>
      </w:del>
      <w:ins w:id="17515" w:author="Laurence Golding" w:date="2019-05-11T06:52:00Z">
        <w:r w:rsidR="004B30F9">
          <w:t>unique (</w:t>
        </w:r>
        <w:r w:rsidR="004B30F9" w:rsidRPr="006F21F3">
          <w:t>§</w:t>
        </w:r>
        <w:r w:rsidR="004B30F9">
          <w:fldChar w:fldCharType="begin"/>
        </w:r>
        <w:r w:rsidR="004B30F9">
          <w:instrText xml:space="preserve"> REF _Ref493404799 \r \h </w:instrText>
        </w:r>
        <w:r w:rsidR="004B30F9">
          <w:fldChar w:fldCharType="separate"/>
        </w:r>
        <w:r w:rsidR="0009127C">
          <w:t>3.7.3</w:t>
        </w:r>
        <w:r w:rsidR="004B30F9">
          <w:fldChar w:fldCharType="end"/>
        </w:r>
        <w:r w:rsidR="004B30F9">
          <w:t xml:space="preserve">) </w:t>
        </w:r>
        <w:r w:rsidR="00A07E3C">
          <w:rPr>
            <w:rStyle w:val="CODEtemp"/>
          </w:rPr>
          <w:t>artifact</w:t>
        </w:r>
        <w:r w:rsidR="00A07E3C" w:rsidRPr="006F21F3">
          <w:rPr>
            <w:rStyle w:val="CODEtemp"/>
          </w:rPr>
          <w:t>Change</w:t>
        </w:r>
      </w:ins>
      <w:r w:rsidR="00A07E3C" w:rsidRPr="006F21F3">
        <w:t xml:space="preserve"> </w:t>
      </w:r>
      <w:r w:rsidRPr="006F21F3">
        <w:t>objects (§</w:t>
      </w:r>
      <w:del w:id="17516" w:author="Laurence Golding" w:date="2019-05-11T06:52:00Z">
        <w:r>
          <w:fldChar w:fldCharType="begin"/>
        </w:r>
        <w:r>
          <w:delInstrText xml:space="preserve"> REF _Ref493512991 \w \h </w:delInstrText>
        </w:r>
        <w:r>
          <w:fldChar w:fldCharType="separate"/>
        </w:r>
        <w:r w:rsidR="00331070">
          <w:delText>3.39</w:delText>
        </w:r>
        <w:r>
          <w:fldChar w:fldCharType="end"/>
        </w:r>
        <w:r w:rsidRPr="006F21F3">
          <w:delText>).</w:delText>
        </w:r>
      </w:del>
    </w:p>
    <w:p w14:paraId="713964DA" w14:textId="77777777" w:rsidR="00B86BC7" w:rsidRDefault="00B86BC7" w:rsidP="00B86BC7">
      <w:pPr>
        <w:pStyle w:val="Heading2"/>
        <w:numPr>
          <w:ilvl w:val="1"/>
          <w:numId w:val="2"/>
        </w:numPr>
        <w:rPr>
          <w:del w:id="17517" w:author="Laurence Golding" w:date="2019-05-11T06:52:00Z"/>
        </w:rPr>
      </w:pPr>
      <w:bookmarkStart w:id="17518" w:name="_Toc516224973"/>
      <w:del w:id="17519" w:author="Laurence Golding" w:date="2019-05-11T06:52:00Z">
        <w:r>
          <w:delText>fileChange object</w:delText>
        </w:r>
        <w:bookmarkEnd w:id="17518"/>
      </w:del>
    </w:p>
    <w:p w14:paraId="41DEF894" w14:textId="77777777" w:rsidR="004B56C2" w:rsidRPr="00A830A2" w:rsidRDefault="004B56C2" w:rsidP="00A830A2">
      <w:pPr>
        <w:pStyle w:val="Heading3"/>
        <w:numPr>
          <w:ilvl w:val="2"/>
          <w:numId w:val="2"/>
        </w:numPr>
        <w:rPr>
          <w:moveFrom w:id="17520" w:author="Laurence Golding" w:date="2019-05-11T06:52:00Z"/>
        </w:rPr>
      </w:pPr>
      <w:bookmarkStart w:id="17521" w:name="_Toc516224974"/>
      <w:moveFromRangeStart w:id="17522" w:author="Laurence Golding" w:date="2019-05-11T06:52:00Z" w:name="move8449998"/>
      <w:moveFrom w:id="17523" w:author="Laurence Golding" w:date="2019-05-11T06:52:00Z">
        <w:r>
          <w:t>General</w:t>
        </w:r>
        <w:bookmarkEnd w:id="17521"/>
      </w:moveFrom>
    </w:p>
    <w:moveFromRangeEnd w:id="17522"/>
    <w:p w14:paraId="6DE7B962" w14:textId="088BBDEA" w:rsidR="006F21F3" w:rsidRDefault="006F21F3" w:rsidP="006F21F3">
      <w:del w:id="17524" w:author="Laurence Golding" w:date="2019-05-11T06:52:00Z">
        <w:r>
          <w:delText xml:space="preserve">A </w:delText>
        </w:r>
        <w:r w:rsidRPr="006F21F3">
          <w:rPr>
            <w:rStyle w:val="CODEtemp"/>
          </w:rPr>
          <w:delText>fileChange</w:delText>
        </w:r>
        <w:r>
          <w:delText xml:space="preserve"> object represents a change</w:delText>
        </w:r>
      </w:del>
      <w:ins w:id="17525" w:author="Laurence Golding" w:date="2019-05-11T06:52:00Z">
        <w:r>
          <w:fldChar w:fldCharType="begin"/>
        </w:r>
        <w:r>
          <w:instrText xml:space="preserve"> REF _Ref493512991 \w \h </w:instrText>
        </w:r>
        <w:r>
          <w:fldChar w:fldCharType="separate"/>
        </w:r>
        <w:r w:rsidR="0009127C">
          <w:t>3.56</w:t>
        </w:r>
        <w:r>
          <w:fldChar w:fldCharType="end"/>
        </w:r>
        <w:r w:rsidRPr="006F21F3">
          <w:t>)</w:t>
        </w:r>
        <w:r w:rsidR="004B30F9">
          <w:t xml:space="preserve"> each of which describes the changes</w:t>
        </w:r>
      </w:ins>
      <w:r w:rsidR="004B30F9">
        <w:t xml:space="preserve"> to a single </w:t>
      </w:r>
      <w:del w:id="17526" w:author="Laurence Golding" w:date="2019-05-11T06:52:00Z">
        <w:r>
          <w:delText>file</w:delText>
        </w:r>
      </w:del>
      <w:ins w:id="17527" w:author="Laurence Golding" w:date="2019-05-11T06:52:00Z">
        <w:r w:rsidR="00A07E3C">
          <w:t xml:space="preserve">artifact </w:t>
        </w:r>
        <w:r w:rsidR="004B30F9">
          <w:t>that are necessary to effect the fix</w:t>
        </w:r>
      </w:ins>
      <w:r w:rsidRPr="006F21F3">
        <w:t>.</w:t>
      </w:r>
    </w:p>
    <w:p w14:paraId="74016623" w14:textId="77777777" w:rsidR="006F21F3" w:rsidRDefault="006F21F3" w:rsidP="006F21F3">
      <w:pPr>
        <w:pStyle w:val="Note"/>
        <w:rPr>
          <w:del w:id="17528" w:author="Laurence Golding" w:date="2019-05-11T06:52:00Z"/>
        </w:rPr>
      </w:pPr>
      <w:del w:id="17529" w:author="Laurence Golding" w:date="2019-05-11T06:52:00Z">
        <w:r>
          <w:delText>EXAMPLE:</w:delText>
        </w:r>
      </w:del>
    </w:p>
    <w:p w14:paraId="56571890" w14:textId="74B84C64" w:rsidR="004B30F9" w:rsidRDefault="006F21F3" w:rsidP="004B30F9">
      <w:pPr>
        <w:pStyle w:val="Note"/>
        <w:rPr>
          <w:ins w:id="17530" w:author="Laurence Golding" w:date="2019-05-11T06:52:00Z"/>
        </w:rPr>
      </w:pPr>
      <w:del w:id="17531" w:author="Laurence Golding" w:date="2019-05-11T06:52:00Z">
        <w:r>
          <w:delText>{</w:delText>
        </w:r>
      </w:del>
      <w:ins w:id="17532" w:author="Laurence Golding" w:date="2019-05-11T06:52:00Z">
        <w:r w:rsidR="004B30F9">
          <w:t xml:space="preserve">NOTE: </w:t>
        </w:r>
        <w:r w:rsidR="00A07E3C">
          <w:rPr>
            <w:rStyle w:val="CODEtemp"/>
          </w:rPr>
          <w:t>artifact</w:t>
        </w:r>
        <w:r w:rsidR="00A07E3C" w:rsidRPr="00561CA5">
          <w:rPr>
            <w:rStyle w:val="CODEtemp"/>
          </w:rPr>
          <w:t>Changes</w:t>
        </w:r>
        <w:r w:rsidR="00A07E3C">
          <w:t xml:space="preserve"> </w:t>
        </w:r>
        <w:r w:rsidR="004B30F9">
          <w:t xml:space="preserve">is an array because a fix might require changes to multiple </w:t>
        </w:r>
        <w:r w:rsidR="00A07E3C">
          <w:t>artifacts</w:t>
        </w:r>
        <w:r w:rsidR="004B30F9">
          <w:t>.</w:t>
        </w:r>
      </w:ins>
    </w:p>
    <w:p w14:paraId="6A66DEE4" w14:textId="6E3D4E81" w:rsidR="004B30F9" w:rsidRDefault="004B30F9" w:rsidP="004B30F9">
      <w:pPr>
        <w:rPr>
          <w:ins w:id="17533" w:author="Laurence Golding" w:date="2019-05-11T06:52:00Z"/>
        </w:rPr>
      </w:pPr>
      <w:ins w:id="17534" w:author="Laurence Golding" w:date="2019-05-11T06:52:00Z">
        <w:r>
          <w:t xml:space="preserve">The array elements </w:t>
        </w:r>
        <w:r>
          <w:rPr>
            <w:b/>
          </w:rPr>
          <w:t>SHALL</w:t>
        </w:r>
        <w:r>
          <w:t xml:space="preserve"> refer to distinct </w:t>
        </w:r>
        <w:r w:rsidR="00A07E3C">
          <w:t>artifacts</w:t>
        </w:r>
        <w:r>
          <w:t>.</w:t>
        </w:r>
      </w:ins>
    </w:p>
    <w:p w14:paraId="6BD91BA7" w14:textId="54CB0403" w:rsidR="004B30F9" w:rsidRDefault="004B30F9" w:rsidP="004B30F9">
      <w:pPr>
        <w:pStyle w:val="Note"/>
        <w:rPr>
          <w:ins w:id="17535" w:author="Laurence Golding" w:date="2019-05-11T06:52:00Z"/>
        </w:rPr>
      </w:pPr>
      <w:ins w:id="17536" w:author="Laurence Golding" w:date="2019-05-11T06:52:00Z">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17537" w:author="Laurence Golding" w:date="2019-05-11T06:52:00Z"/>
        </w:rPr>
      </w:pPr>
      <w:ins w:id="17538" w:author="Laurence Golding" w:date="2019-05-11T06:52:00Z">
        <w:r>
          <w:t xml:space="preserve">{       </w:t>
        </w:r>
      </w:ins>
      <w:r>
        <w:t xml:space="preserve">                             # A fix object</w:t>
      </w:r>
      <w:ins w:id="17539" w:author="Laurence Golding" w:date="2019-05-11T06:52:00Z">
        <w:r>
          <w:t>.</w:t>
        </w:r>
      </w:ins>
    </w:p>
    <w:p w14:paraId="61970121" w14:textId="0B65C14F" w:rsidR="004B30F9" w:rsidRDefault="004B30F9" w:rsidP="004B30F9">
      <w:pPr>
        <w:pStyle w:val="Code"/>
        <w:rPr>
          <w:ins w:id="17540" w:author="Laurence Golding" w:date="2019-05-11T06:52:00Z"/>
        </w:rPr>
      </w:pPr>
      <w:ins w:id="17541" w:author="Laurence Golding" w:date="2019-05-11T06:52:00Z">
        <w:r>
          <w:t xml:space="preserve">  "</w:t>
        </w:r>
        <w:r w:rsidR="00A07E3C">
          <w:t>artifactChanges</w:t>
        </w:r>
        <w:r>
          <w:t xml:space="preserve">": [                   </w:t>
        </w:r>
      </w:ins>
    </w:p>
    <w:p w14:paraId="79133BC8" w14:textId="01BA8B3B" w:rsidR="004B30F9" w:rsidRDefault="004B30F9" w:rsidP="004B30F9">
      <w:pPr>
        <w:pStyle w:val="Code"/>
        <w:pPrChange w:id="17542" w:author="Laurence Golding" w:date="2019-05-11T06:51:00Z">
          <w:pPr>
            <w:pStyle w:val="Codesmall"/>
          </w:pPr>
        </w:pPrChange>
      </w:pPr>
      <w:ins w:id="17543" w:author="Laurence Golding" w:date="2019-05-11T06:52:00Z">
        <w:r>
          <w:t xml:space="preserve">    {                                # A</w:t>
        </w:r>
        <w:r w:rsidR="00DA5AF6">
          <w:t>n</w:t>
        </w:r>
        <w:r>
          <w:t xml:space="preserve"> </w:t>
        </w:r>
        <w:r w:rsidR="00DA5AF6">
          <w:t xml:space="preserve">artifactChange </w:t>
        </w:r>
        <w:r>
          <w:t>object</w:t>
        </w:r>
      </w:ins>
      <w:r>
        <w:t xml:space="preserve"> (§</w:t>
      </w:r>
      <w:r>
        <w:fldChar w:fldCharType="begin"/>
      </w:r>
      <w:r>
        <w:instrText xml:space="preserve"> REF _</w:instrText>
      </w:r>
      <w:del w:id="17544" w:author="Laurence Golding" w:date="2019-05-11T06:52:00Z">
        <w:r w:rsidR="006F21F3">
          <w:delInstrText>Ref493477061</w:delInstrText>
        </w:r>
      </w:del>
      <w:ins w:id="17545" w:author="Laurence Golding" w:date="2019-05-11T06:52:00Z">
        <w:r>
          <w:instrText>Ref493512744</w:instrText>
        </w:r>
      </w:ins>
      <w:r>
        <w:instrText xml:space="preserve"> \w \h  \* MERGEFORMAT </w:instrText>
      </w:r>
      <w:r>
        <w:fldChar w:fldCharType="separate"/>
      </w:r>
      <w:r w:rsidR="0009127C">
        <w:t>3.</w:t>
      </w:r>
      <w:del w:id="17546" w:author="Laurence Golding" w:date="2019-05-11T06:52:00Z">
        <w:r w:rsidR="00331070">
          <w:delText>37</w:delText>
        </w:r>
      </w:del>
      <w:ins w:id="17547" w:author="Laurence Golding" w:date="2019-05-11T06:52:00Z">
        <w:r w:rsidR="0009127C">
          <w:t>56</w:t>
        </w:r>
      </w:ins>
      <w:r>
        <w:fldChar w:fldCharType="end"/>
      </w:r>
      <w:r>
        <w:t>).</w:t>
      </w:r>
    </w:p>
    <w:p w14:paraId="6C7E2DDC" w14:textId="77777777" w:rsidR="006F21F3" w:rsidRDefault="006F21F3" w:rsidP="007C764E">
      <w:pPr>
        <w:pStyle w:val="Codesmall"/>
        <w:rPr>
          <w:del w:id="17548" w:author="Laurence Golding" w:date="2019-05-11T06:52:00Z"/>
        </w:rPr>
      </w:pPr>
      <w:del w:id="17549" w:author="Laurence Golding" w:date="2019-05-11T06:52:00Z">
        <w:r>
          <w:delText xml:space="preserve">  "fileChanges": </w:delText>
        </w:r>
        <w:r w:rsidR="007C764E">
          <w:delText>[</w:delText>
        </w:r>
        <w:r>
          <w:delText xml:space="preserve">  </w:delText>
        </w:r>
      </w:del>
      <w:ins w:id="17550" w:author="Laurence Golding" w:date="2019-05-11T06:52:00Z">
        <w:r w:rsidR="004B30F9">
          <w:t xml:space="preserve">      "</w:t>
        </w:r>
        <w:r w:rsidR="00DA5AF6">
          <w:t>artifactLocation</w:t>
        </w:r>
        <w:r w:rsidR="004B30F9">
          <w:t>": {</w:t>
        </w:r>
      </w:ins>
      <w:r w:rsidR="004B30F9">
        <w:t xml:space="preserve">          # See §</w:t>
      </w:r>
      <w:del w:id="17551" w:author="Laurence Golding" w:date="2019-05-11T06:52:00Z">
        <w:r w:rsidR="00770A97">
          <w:fldChar w:fldCharType="begin"/>
        </w:r>
        <w:r w:rsidR="00770A97">
          <w:delInstrText xml:space="preserve"> REF _Ref503372176 \r \h </w:delInstrText>
        </w:r>
        <w:r w:rsidR="007C764E">
          <w:delInstrText xml:space="preserve"> \* MERGEFORMAT </w:delInstrText>
        </w:r>
        <w:r w:rsidR="00770A97">
          <w:fldChar w:fldCharType="separate"/>
        </w:r>
        <w:r w:rsidR="00331070">
          <w:delText>3.38.3</w:delText>
        </w:r>
        <w:r w:rsidR="00770A97">
          <w:fldChar w:fldCharType="end"/>
        </w:r>
        <w:r w:rsidR="00855CF1">
          <w:delText>.</w:delText>
        </w:r>
      </w:del>
    </w:p>
    <w:p w14:paraId="3FB2516D" w14:textId="77777777" w:rsidR="006F21F3" w:rsidRDefault="006F21F3" w:rsidP="007C764E">
      <w:pPr>
        <w:pStyle w:val="Codesmall"/>
        <w:rPr>
          <w:del w:id="17552" w:author="Laurence Golding" w:date="2019-05-11T06:52:00Z"/>
        </w:rPr>
      </w:pPr>
      <w:del w:id="17553" w:author="Laurence Golding" w:date="2019-05-11T06:52:00Z">
        <w:r>
          <w:delText xml:space="preserve">    {                          </w:delText>
        </w:r>
      </w:del>
    </w:p>
    <w:p w14:paraId="71E95DF7" w14:textId="36EA89DB" w:rsidR="004B30F9" w:rsidRDefault="006F21F3" w:rsidP="004B30F9">
      <w:pPr>
        <w:pStyle w:val="Code"/>
        <w:pPrChange w:id="17554" w:author="Laurence Golding" w:date="2019-05-11T06:51:00Z">
          <w:pPr>
            <w:pStyle w:val="Codesmall"/>
          </w:pPr>
        </w:pPrChange>
      </w:pPr>
      <w:del w:id="17555" w:author="Laurence Golding" w:date="2019-05-11T06:52:00Z">
        <w:r>
          <w:delText xml:space="preserve">      </w:delText>
        </w:r>
        <w:r w:rsidR="00855CF1">
          <w:delText>"fileLocation": {       # See §</w:delText>
        </w:r>
        <w:r w:rsidR="00855CF1">
          <w:fldChar w:fldCharType="begin"/>
        </w:r>
        <w:r w:rsidR="00855CF1">
          <w:delInstrText xml:space="preserve"> REF _Ref493513096 \w \h  \* MERGEFORMAT </w:delInstrText>
        </w:r>
        <w:r w:rsidR="00855CF1">
          <w:fldChar w:fldCharType="separate"/>
        </w:r>
        <w:r w:rsidR="00331070">
          <w:delText>3.39.2</w:delText>
        </w:r>
        <w:r w:rsidR="00855CF1">
          <w:fldChar w:fldCharType="end"/>
        </w:r>
      </w:del>
      <w:ins w:id="17556" w:author="Laurence Golding" w:date="2019-05-11T06:52:00Z">
        <w:r w:rsidR="004B30F9">
          <w:fldChar w:fldCharType="begin"/>
        </w:r>
        <w:r w:rsidR="004B30F9">
          <w:instrText xml:space="preserve"> REF _Ref493513096 \r \h </w:instrText>
        </w:r>
        <w:r w:rsidR="004B30F9">
          <w:fldChar w:fldCharType="separate"/>
        </w:r>
        <w:r w:rsidR="0009127C">
          <w:t>3.56.2</w:t>
        </w:r>
        <w:r w:rsidR="004B30F9">
          <w:fldChar w:fldCharType="end"/>
        </w:r>
      </w:ins>
      <w:r w:rsidR="004B30F9">
        <w:t>.</w:t>
      </w:r>
    </w:p>
    <w:p w14:paraId="20C6C5BE" w14:textId="5EB7666E" w:rsidR="004B30F9" w:rsidRDefault="004B30F9" w:rsidP="004B30F9">
      <w:pPr>
        <w:pStyle w:val="Code"/>
        <w:pPrChange w:id="17557" w:author="Laurence Golding" w:date="2019-05-11T06:51:00Z">
          <w:pPr>
            <w:pStyle w:val="Codesmall"/>
          </w:pPr>
        </w:pPrChange>
      </w:pPr>
      <w:r>
        <w:t xml:space="preserve">        "uri": "</w:t>
      </w:r>
      <w:ins w:id="17558" w:author="Laurence Golding" w:date="2019-05-11T06:52:00Z">
        <w:r>
          <w:t>src/</w:t>
        </w:r>
      </w:ins>
      <w:r>
        <w:t>a.</w:t>
      </w:r>
      <w:del w:id="17559" w:author="Laurence Golding" w:date="2019-05-11T06:52:00Z">
        <w:r w:rsidR="006F21F3">
          <w:delText>h</w:delText>
        </w:r>
      </w:del>
      <w:ins w:id="17560" w:author="Laurence Golding" w:date="2019-05-11T06:52:00Z">
        <w:r>
          <w:t>c</w:t>
        </w:r>
      </w:ins>
      <w:r>
        <w:t>"</w:t>
      </w:r>
    </w:p>
    <w:p w14:paraId="049CCAFD" w14:textId="77777777" w:rsidR="004B30F9" w:rsidRDefault="004B30F9" w:rsidP="004B30F9">
      <w:pPr>
        <w:pStyle w:val="Code"/>
        <w:pPrChange w:id="17561" w:author="Laurence Golding" w:date="2019-05-11T06:51:00Z">
          <w:pPr>
            <w:pStyle w:val="Codesmall"/>
          </w:pPr>
        </w:pPrChange>
      </w:pPr>
      <w:r>
        <w:t xml:space="preserve">      },</w:t>
      </w:r>
    </w:p>
    <w:p w14:paraId="0E2411E6" w14:textId="3CE17BED" w:rsidR="004B30F9" w:rsidRDefault="004B30F9" w:rsidP="004B30F9">
      <w:pPr>
        <w:pStyle w:val="Code"/>
        <w:pPrChange w:id="17562" w:author="Laurence Golding" w:date="2019-05-11T06:51:00Z">
          <w:pPr>
            <w:pStyle w:val="Codesmall"/>
          </w:pPr>
        </w:pPrChange>
      </w:pPr>
      <w:r>
        <w:t xml:space="preserve">      "replacements": [       </w:t>
      </w:r>
      <w:ins w:id="17563" w:author="Laurence Golding" w:date="2019-05-11T06:52:00Z">
        <w:r>
          <w:t xml:space="preserve">       </w:t>
        </w:r>
      </w:ins>
      <w:r>
        <w:t># See §</w:t>
      </w:r>
      <w:del w:id="17564" w:author="Laurence Golding" w:date="2019-05-11T06:52:00Z">
        <w:r w:rsidR="006F21F3">
          <w:fldChar w:fldCharType="begin"/>
        </w:r>
        <w:r w:rsidR="006F21F3">
          <w:delInstrText xml:space="preserve"> REF _Ref493513106 \w \h </w:delInstrText>
        </w:r>
        <w:r w:rsidR="007C764E">
          <w:delInstrText xml:space="preserve"> \* MERGEFORMAT </w:delInstrText>
        </w:r>
        <w:r w:rsidR="006F21F3">
          <w:fldChar w:fldCharType="separate"/>
        </w:r>
        <w:r w:rsidR="00331070">
          <w:delText>3.39.3</w:delText>
        </w:r>
        <w:r w:rsidR="006F21F3">
          <w:fldChar w:fldCharType="end"/>
        </w:r>
      </w:del>
      <w:ins w:id="17565" w:author="Laurence Golding" w:date="2019-05-11T06:52:00Z">
        <w:r>
          <w:fldChar w:fldCharType="begin"/>
        </w:r>
        <w:r>
          <w:instrText xml:space="preserve"> REF _Ref493513106 \r \h </w:instrText>
        </w:r>
        <w:r>
          <w:fldChar w:fldCharType="separate"/>
        </w:r>
        <w:r w:rsidR="0009127C">
          <w:t>3.56.3</w:t>
        </w:r>
        <w:r>
          <w:fldChar w:fldCharType="end"/>
        </w:r>
      </w:ins>
      <w:r>
        <w:t>.</w:t>
      </w:r>
    </w:p>
    <w:p w14:paraId="18CF4AB2" w14:textId="3126DBD8" w:rsidR="004B30F9" w:rsidRDefault="004B30F9" w:rsidP="004B30F9">
      <w:pPr>
        <w:pStyle w:val="Code"/>
        <w:rPr>
          <w:ins w:id="17566" w:author="Laurence Golding" w:date="2019-05-11T06:52:00Z"/>
        </w:rPr>
      </w:pPr>
      <w:ins w:id="17567" w:author="Laurence Golding" w:date="2019-05-11T06:52:00Z">
        <w:r>
          <w:t xml:space="preserve">        {                            # A replacement object (§</w:t>
        </w:r>
        <w:r>
          <w:fldChar w:fldCharType="begin"/>
        </w:r>
        <w:r>
          <w:instrText xml:space="preserve"> REF _Ref493513114 \w \h  \* MERGEFORMAT </w:instrText>
        </w:r>
        <w:r>
          <w:fldChar w:fldCharType="separate"/>
        </w:r>
        <w:r w:rsidR="0009127C">
          <w:t>3.57</w:t>
        </w:r>
        <w:r>
          <w:fldChar w:fldCharType="end"/>
        </w:r>
        <w:r>
          <w:t>).</w:t>
        </w:r>
      </w:ins>
    </w:p>
    <w:p w14:paraId="63715399" w14:textId="5C9C9828" w:rsidR="004B30F9" w:rsidRDefault="004B30F9" w:rsidP="004B30F9">
      <w:pPr>
        <w:pStyle w:val="Code"/>
        <w:rPr>
          <w:ins w:id="17568" w:author="Laurence Golding" w:date="2019-05-11T06:52:00Z"/>
        </w:rPr>
      </w:pPr>
      <w:ins w:id="17569" w:author="Laurence Golding" w:date="2019-05-11T06:52:00Z">
        <w:r>
          <w:t xml:space="preserve">          "deletedRegion": {         # See §</w:t>
        </w:r>
        <w:r>
          <w:fldChar w:fldCharType="begin"/>
        </w:r>
        <w:r>
          <w:instrText xml:space="preserve"> REF _Ref493518436 \r \h </w:instrText>
        </w:r>
        <w:r>
          <w:fldChar w:fldCharType="separate"/>
        </w:r>
        <w:r w:rsidR="0009127C">
          <w:t>3.57.3</w:t>
        </w:r>
        <w:r>
          <w:fldChar w:fldCharType="end"/>
        </w:r>
        <w:r>
          <w:t>.</w:t>
        </w:r>
      </w:ins>
    </w:p>
    <w:p w14:paraId="0DA0F29F" w14:textId="77777777" w:rsidR="004B30F9" w:rsidRDefault="004B30F9" w:rsidP="004B30F9">
      <w:pPr>
        <w:pStyle w:val="Code"/>
        <w:rPr>
          <w:ins w:id="17570" w:author="Laurence Golding" w:date="2019-05-11T06:52:00Z"/>
        </w:rPr>
      </w:pPr>
      <w:ins w:id="17571" w:author="Laurence Golding" w:date="2019-05-11T06:52:00Z">
        <w:r>
          <w:t xml:space="preserve">            "startLine": 1,</w:t>
        </w:r>
      </w:ins>
    </w:p>
    <w:p w14:paraId="72886FA9" w14:textId="77777777" w:rsidR="004B30F9" w:rsidRDefault="004B30F9" w:rsidP="004B30F9">
      <w:pPr>
        <w:pStyle w:val="Code"/>
        <w:rPr>
          <w:ins w:id="17572" w:author="Laurence Golding" w:date="2019-05-11T06:52:00Z"/>
        </w:rPr>
      </w:pPr>
      <w:ins w:id="17573" w:author="Laurence Golding" w:date="2019-05-11T06:52:00Z">
        <w:r>
          <w:t xml:space="preserve">            "startColumn": 1,</w:t>
        </w:r>
      </w:ins>
    </w:p>
    <w:p w14:paraId="7730A58B" w14:textId="77777777" w:rsidR="004B30F9" w:rsidRDefault="004B30F9" w:rsidP="004B30F9">
      <w:pPr>
        <w:pStyle w:val="Code"/>
        <w:rPr>
          <w:ins w:id="17574" w:author="Laurence Golding" w:date="2019-05-11T06:52:00Z"/>
        </w:rPr>
      </w:pPr>
      <w:ins w:id="17575" w:author="Laurence Golding" w:date="2019-05-11T06:52:00Z">
        <w:r>
          <w:t xml:space="preserve">            "endColumn": 1</w:t>
        </w:r>
      </w:ins>
    </w:p>
    <w:p w14:paraId="204BCF24" w14:textId="77777777" w:rsidR="004B30F9" w:rsidRDefault="004B30F9" w:rsidP="004B30F9">
      <w:pPr>
        <w:pStyle w:val="Code"/>
        <w:rPr>
          <w:ins w:id="17576" w:author="Laurence Golding" w:date="2019-05-11T06:52:00Z"/>
        </w:rPr>
      </w:pPr>
      <w:ins w:id="17577" w:author="Laurence Golding" w:date="2019-05-11T06:52:00Z">
        <w:r>
          <w:t xml:space="preserve">          },</w:t>
        </w:r>
      </w:ins>
    </w:p>
    <w:p w14:paraId="1756657B" w14:textId="77F840A3" w:rsidR="004B30F9" w:rsidRDefault="004B30F9" w:rsidP="004B30F9">
      <w:pPr>
        <w:pStyle w:val="Code"/>
        <w:rPr>
          <w:ins w:id="17578" w:author="Laurence Golding" w:date="2019-05-11T06:52:00Z"/>
        </w:rPr>
      </w:pPr>
      <w:ins w:id="17579" w:author="Laurence Golding" w:date="2019-05-11T06:52:00Z">
        <w:r>
          <w:t xml:space="preserve">          "insertedContent": {       # See §</w:t>
        </w:r>
        <w:r>
          <w:fldChar w:fldCharType="begin"/>
        </w:r>
        <w:r>
          <w:instrText xml:space="preserve"> REF _Ref493518437 \r \h </w:instrText>
        </w:r>
        <w:r>
          <w:fldChar w:fldCharType="separate"/>
        </w:r>
        <w:r w:rsidR="0009127C">
          <w:t>3.57.4</w:t>
        </w:r>
        <w:r>
          <w:fldChar w:fldCharType="end"/>
        </w:r>
        <w:r>
          <w:t>.</w:t>
        </w:r>
      </w:ins>
    </w:p>
    <w:p w14:paraId="687FEB82" w14:textId="77777777" w:rsidR="004B30F9" w:rsidRDefault="004B30F9" w:rsidP="004B30F9">
      <w:pPr>
        <w:pStyle w:val="Code"/>
        <w:rPr>
          <w:ins w:id="17580" w:author="Laurence Golding" w:date="2019-05-11T06:52:00Z"/>
        </w:rPr>
      </w:pPr>
      <w:ins w:id="17581" w:author="Laurence Golding" w:date="2019-05-11T06:52:00Z">
        <w:r>
          <w:t xml:space="preserve">            "text": "// "</w:t>
        </w:r>
      </w:ins>
    </w:p>
    <w:p w14:paraId="0E7AD38A" w14:textId="77777777" w:rsidR="004B30F9" w:rsidRDefault="004B30F9" w:rsidP="004B30F9">
      <w:pPr>
        <w:pStyle w:val="Code"/>
        <w:rPr>
          <w:ins w:id="17582" w:author="Laurence Golding" w:date="2019-05-11T06:52:00Z"/>
        </w:rPr>
      </w:pPr>
      <w:ins w:id="17583" w:author="Laurence Golding" w:date="2019-05-11T06:52:00Z">
        <w:r>
          <w:t xml:space="preserve">          }</w:t>
        </w:r>
      </w:ins>
    </w:p>
    <w:p w14:paraId="19120B89" w14:textId="77777777" w:rsidR="004B30F9" w:rsidRDefault="004B30F9" w:rsidP="004B30F9">
      <w:pPr>
        <w:pStyle w:val="Code"/>
        <w:rPr>
          <w:ins w:id="17584" w:author="Laurence Golding" w:date="2019-05-11T06:52:00Z"/>
        </w:rPr>
      </w:pPr>
      <w:ins w:id="17585" w:author="Laurence Golding" w:date="2019-05-11T06:52:00Z">
        <w:r>
          <w:t xml:space="preserve">        }</w:t>
        </w:r>
      </w:ins>
    </w:p>
    <w:p w14:paraId="6451354C" w14:textId="77777777" w:rsidR="004B30F9" w:rsidRDefault="004B30F9" w:rsidP="004B30F9">
      <w:pPr>
        <w:pStyle w:val="Code"/>
        <w:rPr>
          <w:ins w:id="17586" w:author="Laurence Golding" w:date="2019-05-11T06:52:00Z"/>
        </w:rPr>
      </w:pPr>
      <w:ins w:id="17587" w:author="Laurence Golding" w:date="2019-05-11T06:52:00Z">
        <w:r>
          <w:t xml:space="preserve">      }</w:t>
        </w:r>
      </w:ins>
    </w:p>
    <w:p w14:paraId="1A769D19" w14:textId="77777777" w:rsidR="004B30F9" w:rsidRDefault="004B30F9" w:rsidP="004B30F9">
      <w:pPr>
        <w:pStyle w:val="Code"/>
        <w:rPr>
          <w:ins w:id="17588" w:author="Laurence Golding" w:date="2019-05-11T06:52:00Z"/>
        </w:rPr>
      </w:pPr>
      <w:ins w:id="17589" w:author="Laurence Golding" w:date="2019-05-11T06:52:00Z">
        <w:r>
          <w:t xml:space="preserve">    },</w:t>
        </w:r>
      </w:ins>
    </w:p>
    <w:p w14:paraId="53757E8E" w14:textId="77777777" w:rsidR="004B30F9" w:rsidRDefault="004B30F9" w:rsidP="004B30F9">
      <w:pPr>
        <w:pStyle w:val="Code"/>
        <w:rPr>
          <w:ins w:id="17590" w:author="Laurence Golding" w:date="2019-05-11T06:52:00Z"/>
        </w:rPr>
      </w:pPr>
      <w:ins w:id="17591" w:author="Laurence Golding" w:date="2019-05-11T06:52:00Z">
        <w:r>
          <w:t xml:space="preserve">    {</w:t>
        </w:r>
      </w:ins>
    </w:p>
    <w:p w14:paraId="5D84E972" w14:textId="64EAC7D8" w:rsidR="004B30F9" w:rsidRDefault="004B30F9" w:rsidP="004B30F9">
      <w:pPr>
        <w:pStyle w:val="Code"/>
        <w:rPr>
          <w:ins w:id="17592" w:author="Laurence Golding" w:date="2019-05-11T06:52:00Z"/>
        </w:rPr>
      </w:pPr>
      <w:ins w:id="17593" w:author="Laurence Golding" w:date="2019-05-11T06:52:00Z">
        <w:r>
          <w:t xml:space="preserve">      "</w:t>
        </w:r>
        <w:r w:rsidR="00DA5AF6">
          <w:t>artifactLocation</w:t>
        </w:r>
        <w:r>
          <w:t>": {</w:t>
        </w:r>
      </w:ins>
    </w:p>
    <w:p w14:paraId="4EFCAEC7" w14:textId="77777777" w:rsidR="004B30F9" w:rsidRDefault="004B30F9" w:rsidP="004B30F9">
      <w:pPr>
        <w:pStyle w:val="Code"/>
        <w:rPr>
          <w:ins w:id="17594" w:author="Laurence Golding" w:date="2019-05-11T06:52:00Z"/>
        </w:rPr>
      </w:pPr>
      <w:ins w:id="17595" w:author="Laurence Golding" w:date="2019-05-11T06:52:00Z">
        <w:r>
          <w:t xml:space="preserve">        "uri": "src/b.c"</w:t>
        </w:r>
      </w:ins>
    </w:p>
    <w:p w14:paraId="4EC9E581" w14:textId="77777777" w:rsidR="004B30F9" w:rsidRDefault="004B30F9" w:rsidP="004B30F9">
      <w:pPr>
        <w:pStyle w:val="Code"/>
        <w:rPr>
          <w:ins w:id="17596" w:author="Laurence Golding" w:date="2019-05-11T06:52:00Z"/>
        </w:rPr>
      </w:pPr>
      <w:ins w:id="17597" w:author="Laurence Golding" w:date="2019-05-11T06:52:00Z">
        <w:r>
          <w:t xml:space="preserve">      },</w:t>
        </w:r>
      </w:ins>
    </w:p>
    <w:p w14:paraId="32765E34" w14:textId="77777777" w:rsidR="004B30F9" w:rsidRDefault="004B30F9" w:rsidP="004B30F9">
      <w:pPr>
        <w:pStyle w:val="Code"/>
        <w:rPr>
          <w:ins w:id="17598" w:author="Laurence Golding" w:date="2019-05-11T06:52:00Z"/>
        </w:rPr>
      </w:pPr>
      <w:ins w:id="17599" w:author="Laurence Golding" w:date="2019-05-11T06:52:00Z">
        <w:r>
          <w:t xml:space="preserve">      "replacements": [</w:t>
        </w:r>
      </w:ins>
    </w:p>
    <w:p w14:paraId="0208D0A7" w14:textId="77777777" w:rsidR="004B30F9" w:rsidRDefault="004B30F9" w:rsidP="004B30F9">
      <w:pPr>
        <w:pStyle w:val="Code"/>
        <w:rPr>
          <w:ins w:id="17600" w:author="Laurence Golding" w:date="2019-05-11T06:52:00Z"/>
        </w:rPr>
      </w:pPr>
      <w:ins w:id="17601" w:author="Laurence Golding" w:date="2019-05-11T06:52:00Z">
        <w:r>
          <w:t xml:space="preserve">        {</w:t>
        </w:r>
      </w:ins>
    </w:p>
    <w:p w14:paraId="27394F64" w14:textId="77777777" w:rsidR="004B30F9" w:rsidRDefault="004B30F9" w:rsidP="004B30F9">
      <w:pPr>
        <w:pStyle w:val="Code"/>
        <w:rPr>
          <w:ins w:id="17602" w:author="Laurence Golding" w:date="2019-05-11T06:52:00Z"/>
        </w:rPr>
      </w:pPr>
      <w:ins w:id="17603" w:author="Laurence Golding" w:date="2019-05-11T06:52:00Z">
        <w:r>
          <w:t xml:space="preserve">          "deletedRegion": {</w:t>
        </w:r>
      </w:ins>
    </w:p>
    <w:p w14:paraId="5CA77610" w14:textId="77777777" w:rsidR="004B30F9" w:rsidRDefault="004B30F9" w:rsidP="004B30F9">
      <w:pPr>
        <w:pStyle w:val="Code"/>
        <w:rPr>
          <w:ins w:id="17604" w:author="Laurence Golding" w:date="2019-05-11T06:52:00Z"/>
        </w:rPr>
      </w:pPr>
      <w:ins w:id="17605" w:author="Laurence Golding" w:date="2019-05-11T06:52:00Z">
        <w:r>
          <w:t xml:space="preserve">            "startLine": 1,</w:t>
        </w:r>
      </w:ins>
    </w:p>
    <w:p w14:paraId="1F692047" w14:textId="77777777" w:rsidR="004B30F9" w:rsidRDefault="004B30F9" w:rsidP="004B30F9">
      <w:pPr>
        <w:pStyle w:val="Code"/>
        <w:rPr>
          <w:ins w:id="17606" w:author="Laurence Golding" w:date="2019-05-11T06:52:00Z"/>
        </w:rPr>
      </w:pPr>
      <w:ins w:id="17607" w:author="Laurence Golding" w:date="2019-05-11T06:52:00Z">
        <w:r>
          <w:t xml:space="preserve">            "startColumn": 1,</w:t>
        </w:r>
      </w:ins>
    </w:p>
    <w:p w14:paraId="1F07FCD1" w14:textId="77777777" w:rsidR="004B30F9" w:rsidRDefault="004B30F9" w:rsidP="004B30F9">
      <w:pPr>
        <w:pStyle w:val="Code"/>
        <w:rPr>
          <w:ins w:id="17608" w:author="Laurence Golding" w:date="2019-05-11T06:52:00Z"/>
        </w:rPr>
      </w:pPr>
      <w:ins w:id="17609" w:author="Laurence Golding" w:date="2019-05-11T06:52:00Z">
        <w:r>
          <w:t xml:space="preserve">            "endColumn": 1</w:t>
        </w:r>
      </w:ins>
    </w:p>
    <w:p w14:paraId="107A9A2C" w14:textId="77777777" w:rsidR="004B30F9" w:rsidRDefault="004B30F9" w:rsidP="004B30F9">
      <w:pPr>
        <w:pStyle w:val="Code"/>
        <w:rPr>
          <w:ins w:id="17610" w:author="Laurence Golding" w:date="2019-05-11T06:52:00Z"/>
        </w:rPr>
      </w:pPr>
      <w:ins w:id="17611" w:author="Laurence Golding" w:date="2019-05-11T06:52:00Z">
        <w:r>
          <w:t xml:space="preserve">          },</w:t>
        </w:r>
      </w:ins>
    </w:p>
    <w:p w14:paraId="4A793EF5" w14:textId="77777777" w:rsidR="004B30F9" w:rsidRDefault="004B30F9" w:rsidP="004B30F9">
      <w:pPr>
        <w:pStyle w:val="Code"/>
        <w:rPr>
          <w:ins w:id="17612" w:author="Laurence Golding" w:date="2019-05-11T06:52:00Z"/>
        </w:rPr>
      </w:pPr>
      <w:ins w:id="17613" w:author="Laurence Golding" w:date="2019-05-11T06:52:00Z">
        <w:r>
          <w:t xml:space="preserve">          "insertedContent": {</w:t>
        </w:r>
      </w:ins>
    </w:p>
    <w:p w14:paraId="287126F4" w14:textId="77777777" w:rsidR="004B30F9" w:rsidRDefault="004B30F9" w:rsidP="004B30F9">
      <w:pPr>
        <w:pStyle w:val="Code"/>
        <w:rPr>
          <w:ins w:id="17614" w:author="Laurence Golding" w:date="2019-05-11T06:52:00Z"/>
        </w:rPr>
      </w:pPr>
      <w:ins w:id="17615" w:author="Laurence Golding" w:date="2019-05-11T06:52:00Z">
        <w:r>
          <w:t xml:space="preserve">            "text": "// "</w:t>
        </w:r>
      </w:ins>
    </w:p>
    <w:p w14:paraId="17F03257" w14:textId="77777777" w:rsidR="004B30F9" w:rsidRDefault="004B30F9" w:rsidP="004B30F9">
      <w:pPr>
        <w:pStyle w:val="Code"/>
        <w:rPr>
          <w:ins w:id="17616" w:author="Laurence Golding" w:date="2019-05-11T06:52:00Z"/>
        </w:rPr>
      </w:pPr>
      <w:ins w:id="17617" w:author="Laurence Golding" w:date="2019-05-11T06:52:00Z">
        <w:r>
          <w:t xml:space="preserve">          }</w:t>
        </w:r>
      </w:ins>
    </w:p>
    <w:p w14:paraId="74C7E2F5" w14:textId="77777777" w:rsidR="004B30F9" w:rsidRDefault="004B30F9" w:rsidP="004B30F9">
      <w:pPr>
        <w:pStyle w:val="Code"/>
        <w:rPr>
          <w:ins w:id="17618" w:author="Laurence Golding" w:date="2019-05-11T06:52:00Z"/>
        </w:rPr>
      </w:pPr>
      <w:ins w:id="17619" w:author="Laurence Golding" w:date="2019-05-11T06:52:00Z">
        <w:r>
          <w:t xml:space="preserve">        }</w:t>
        </w:r>
      </w:ins>
    </w:p>
    <w:p w14:paraId="335AC96A" w14:textId="77777777" w:rsidR="004B30F9" w:rsidRDefault="004B30F9" w:rsidP="004B30F9">
      <w:pPr>
        <w:pStyle w:val="Code"/>
        <w:rPr>
          <w:ins w:id="17620" w:author="Laurence Golding" w:date="2019-05-11T06:52:00Z"/>
        </w:rPr>
      </w:pPr>
      <w:ins w:id="17621" w:author="Laurence Golding" w:date="2019-05-11T06:52:00Z">
        <w:r>
          <w:t xml:space="preserve">      }</w:t>
        </w:r>
      </w:ins>
    </w:p>
    <w:p w14:paraId="3CEDBD73" w14:textId="77777777" w:rsidR="004B30F9" w:rsidRDefault="004B30F9" w:rsidP="004B30F9">
      <w:pPr>
        <w:pStyle w:val="Code"/>
        <w:rPr>
          <w:ins w:id="17622" w:author="Laurence Golding" w:date="2019-05-11T06:52:00Z"/>
        </w:rPr>
      </w:pPr>
      <w:ins w:id="17623" w:author="Laurence Golding" w:date="2019-05-11T06:52:00Z">
        <w:r>
          <w:t xml:space="preserve">    }</w:t>
        </w:r>
      </w:ins>
    </w:p>
    <w:p w14:paraId="0789CBBC" w14:textId="77777777" w:rsidR="004B30F9" w:rsidRDefault="004B30F9" w:rsidP="004B30F9">
      <w:pPr>
        <w:pStyle w:val="Code"/>
        <w:rPr>
          <w:ins w:id="17624" w:author="Laurence Golding" w:date="2019-05-11T06:52:00Z"/>
        </w:rPr>
      </w:pPr>
      <w:ins w:id="17625" w:author="Laurence Golding" w:date="2019-05-11T06:52:00Z">
        <w:r>
          <w:t xml:space="preserve">  ]</w:t>
        </w:r>
      </w:ins>
    </w:p>
    <w:p w14:paraId="6893D262" w14:textId="4C598E70" w:rsidR="004B30F9" w:rsidRDefault="004B30F9" w:rsidP="004B30F9">
      <w:pPr>
        <w:pStyle w:val="Code"/>
        <w:rPr>
          <w:ins w:id="17626" w:author="Laurence Golding" w:date="2019-05-11T06:52:00Z"/>
        </w:rPr>
      </w:pPr>
      <w:ins w:id="17627" w:author="Laurence Golding" w:date="2019-05-11T06:52:00Z">
        <w:r>
          <w:t>}</w:t>
        </w:r>
      </w:ins>
    </w:p>
    <w:p w14:paraId="77773D3F" w14:textId="52606718" w:rsidR="004B30F9" w:rsidRDefault="004B30F9" w:rsidP="004B30F9">
      <w:pPr>
        <w:pStyle w:val="Note"/>
        <w:rPr>
          <w:ins w:id="17628" w:author="Laurence Golding" w:date="2019-05-11T06:52:00Z"/>
        </w:rPr>
      </w:pPr>
      <w:ins w:id="17629" w:author="Laurence Golding" w:date="2019-05-11T06:52:00Z">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ins>
    </w:p>
    <w:p w14:paraId="7D771ADF" w14:textId="77777777" w:rsidR="004B30F9" w:rsidRDefault="004B30F9" w:rsidP="004B30F9">
      <w:pPr>
        <w:pStyle w:val="Code"/>
        <w:rPr>
          <w:ins w:id="17630" w:author="Laurence Golding" w:date="2019-05-11T06:52:00Z"/>
        </w:rPr>
      </w:pPr>
      <w:ins w:id="17631" w:author="Laurence Golding" w:date="2019-05-11T06:52:00Z">
        <w:r>
          <w:t>{                                    # A fix object.</w:t>
        </w:r>
      </w:ins>
    </w:p>
    <w:p w14:paraId="5D4EC8A5" w14:textId="575FD743" w:rsidR="004B30F9" w:rsidRDefault="004B30F9" w:rsidP="004B30F9">
      <w:pPr>
        <w:pStyle w:val="Code"/>
        <w:rPr>
          <w:ins w:id="17632" w:author="Laurence Golding" w:date="2019-05-11T06:52:00Z"/>
        </w:rPr>
      </w:pPr>
      <w:ins w:id="17633" w:author="Laurence Golding" w:date="2019-05-11T06:52:00Z">
        <w:r>
          <w:t xml:space="preserve">  "</w:t>
        </w:r>
        <w:r w:rsidR="00A07E3C">
          <w:t>artifactChanges</w:t>
        </w:r>
        <w:r>
          <w:t xml:space="preserve">": [                   </w:t>
        </w:r>
      </w:ins>
    </w:p>
    <w:p w14:paraId="32744C44" w14:textId="3F3BB18D" w:rsidR="004B30F9" w:rsidRDefault="004B30F9" w:rsidP="004B30F9">
      <w:pPr>
        <w:pStyle w:val="Code"/>
        <w:rPr>
          <w:ins w:id="17634" w:author="Laurence Golding" w:date="2019-05-11T06:52:00Z"/>
        </w:rPr>
      </w:pPr>
      <w:ins w:id="17635" w:author="Laurence Golding" w:date="2019-05-11T06:52:00Z">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9127C">
          <w:t>3.56</w:t>
        </w:r>
        <w:r>
          <w:fldChar w:fldCharType="end"/>
        </w:r>
        <w:r>
          <w:t>).</w:t>
        </w:r>
      </w:ins>
    </w:p>
    <w:p w14:paraId="329E9CE1" w14:textId="450CA3D3" w:rsidR="004B30F9" w:rsidRDefault="004B30F9" w:rsidP="004B30F9">
      <w:pPr>
        <w:pStyle w:val="Code"/>
        <w:rPr>
          <w:ins w:id="17636" w:author="Laurence Golding" w:date="2019-05-11T06:52:00Z"/>
        </w:rPr>
      </w:pPr>
      <w:ins w:id="17637" w:author="Laurence Golding" w:date="2019-05-11T06:52:00Z">
        <w:r>
          <w:t xml:space="preserve">      "</w:t>
        </w:r>
        <w:r w:rsidR="00DA5AF6">
          <w:t>artifactLocation</w:t>
        </w:r>
        <w:r>
          <w:t>": {          # See §</w:t>
        </w:r>
        <w:r>
          <w:fldChar w:fldCharType="begin"/>
        </w:r>
        <w:r>
          <w:instrText xml:space="preserve"> REF _Ref493513096 \r \h </w:instrText>
        </w:r>
        <w:r>
          <w:fldChar w:fldCharType="separate"/>
        </w:r>
        <w:r w:rsidR="0009127C">
          <w:t>3.56.2</w:t>
        </w:r>
        <w:r>
          <w:fldChar w:fldCharType="end"/>
        </w:r>
        <w:r>
          <w:t>.</w:t>
        </w:r>
      </w:ins>
    </w:p>
    <w:p w14:paraId="09F524DB" w14:textId="77777777" w:rsidR="004B30F9" w:rsidRDefault="004B30F9" w:rsidP="004B30F9">
      <w:pPr>
        <w:pStyle w:val="Code"/>
        <w:rPr>
          <w:ins w:id="17638" w:author="Laurence Golding" w:date="2019-05-11T06:52:00Z"/>
        </w:rPr>
      </w:pPr>
      <w:ins w:id="17639" w:author="Laurence Golding" w:date="2019-05-11T06:52:00Z">
        <w:r>
          <w:t xml:space="preserve">        "uri": "src/a.c"</w:t>
        </w:r>
      </w:ins>
    </w:p>
    <w:p w14:paraId="1C93931E" w14:textId="77777777" w:rsidR="004B30F9" w:rsidRDefault="004B30F9" w:rsidP="004B30F9">
      <w:pPr>
        <w:pStyle w:val="Code"/>
        <w:rPr>
          <w:ins w:id="17640" w:author="Laurence Golding" w:date="2019-05-11T06:52:00Z"/>
        </w:rPr>
      </w:pPr>
      <w:ins w:id="17641" w:author="Laurence Golding" w:date="2019-05-11T06:52:00Z">
        <w:r>
          <w:t xml:space="preserve">      },</w:t>
        </w:r>
      </w:ins>
    </w:p>
    <w:p w14:paraId="647FAA28" w14:textId="3D5CFACE" w:rsidR="004B30F9" w:rsidRDefault="004B30F9" w:rsidP="004B30F9">
      <w:pPr>
        <w:pStyle w:val="Code"/>
        <w:rPr>
          <w:ins w:id="17642" w:author="Laurence Golding" w:date="2019-05-11T06:52:00Z"/>
        </w:rPr>
      </w:pPr>
      <w:ins w:id="17643" w:author="Laurence Golding" w:date="2019-05-11T06:52:00Z">
        <w:r>
          <w:t xml:space="preserve">      "replacements": [              # See §</w:t>
        </w:r>
        <w:r>
          <w:fldChar w:fldCharType="begin"/>
        </w:r>
        <w:r>
          <w:instrText xml:space="preserve"> REF _Ref493513106 \r \h </w:instrText>
        </w:r>
        <w:r>
          <w:fldChar w:fldCharType="separate"/>
        </w:r>
        <w:r w:rsidR="0009127C">
          <w:t>3.56.3</w:t>
        </w:r>
        <w:r>
          <w:fldChar w:fldCharType="end"/>
        </w:r>
        <w:r>
          <w:t>.</w:t>
        </w:r>
      </w:ins>
    </w:p>
    <w:p w14:paraId="10AFAC95" w14:textId="51C24B4F" w:rsidR="004B30F9" w:rsidRDefault="004B30F9" w:rsidP="004B30F9">
      <w:pPr>
        <w:pStyle w:val="Code"/>
        <w:rPr>
          <w:ins w:id="17644" w:author="Laurence Golding" w:date="2019-05-11T06:52:00Z"/>
        </w:rPr>
      </w:pPr>
      <w:ins w:id="17645" w:author="Laurence Golding" w:date="2019-05-11T06:52:00Z">
        <w:r>
          <w:t xml:space="preserve">        {                            # A replacement object (§</w:t>
        </w:r>
        <w:r>
          <w:fldChar w:fldCharType="begin"/>
        </w:r>
        <w:r>
          <w:instrText xml:space="preserve"> REF _Ref493513114 \w \h  \* MERGEFORMAT </w:instrText>
        </w:r>
        <w:r>
          <w:fldChar w:fldCharType="separate"/>
        </w:r>
        <w:r w:rsidR="0009127C">
          <w:t>3.57</w:t>
        </w:r>
        <w:r>
          <w:fldChar w:fldCharType="end"/>
        </w:r>
        <w:r>
          <w:t>).</w:t>
        </w:r>
      </w:ins>
    </w:p>
    <w:p w14:paraId="3E7C80C2" w14:textId="37477A3C" w:rsidR="004B30F9" w:rsidRDefault="004B30F9" w:rsidP="004B30F9">
      <w:pPr>
        <w:pStyle w:val="Code"/>
        <w:rPr>
          <w:ins w:id="17646" w:author="Laurence Golding" w:date="2019-05-11T06:52:00Z"/>
        </w:rPr>
      </w:pPr>
      <w:ins w:id="17647" w:author="Laurence Golding" w:date="2019-05-11T06:52:00Z">
        <w:r>
          <w:t xml:space="preserve">          "deletedRegion": {         # See §</w:t>
        </w:r>
        <w:r>
          <w:fldChar w:fldCharType="begin"/>
        </w:r>
        <w:r>
          <w:instrText xml:space="preserve"> REF _Ref493518436 \r \h </w:instrText>
        </w:r>
        <w:r>
          <w:fldChar w:fldCharType="separate"/>
        </w:r>
        <w:r w:rsidR="0009127C">
          <w:t>3.57.3</w:t>
        </w:r>
        <w:r>
          <w:fldChar w:fldCharType="end"/>
        </w:r>
        <w:r>
          <w:t>.</w:t>
        </w:r>
      </w:ins>
    </w:p>
    <w:p w14:paraId="496467E5" w14:textId="77777777" w:rsidR="004B30F9" w:rsidRDefault="004B30F9" w:rsidP="004B30F9">
      <w:pPr>
        <w:pStyle w:val="Code"/>
        <w:rPr>
          <w:ins w:id="17648" w:author="Laurence Golding" w:date="2019-05-11T06:52:00Z"/>
        </w:rPr>
      </w:pPr>
      <w:ins w:id="17649" w:author="Laurence Golding" w:date="2019-05-11T06:52:00Z">
        <w:r>
          <w:t xml:space="preserve">            "startLine": 1,</w:t>
        </w:r>
      </w:ins>
    </w:p>
    <w:p w14:paraId="2BF298BB" w14:textId="77777777" w:rsidR="004B30F9" w:rsidRDefault="004B30F9" w:rsidP="004B30F9">
      <w:pPr>
        <w:pStyle w:val="Code"/>
        <w:rPr>
          <w:ins w:id="17650" w:author="Laurence Golding" w:date="2019-05-11T06:52:00Z"/>
        </w:rPr>
      </w:pPr>
      <w:ins w:id="17651" w:author="Laurence Golding" w:date="2019-05-11T06:52:00Z">
        <w:r>
          <w:t xml:space="preserve">            "startColumn": 1,</w:t>
        </w:r>
      </w:ins>
    </w:p>
    <w:p w14:paraId="14D9FDED" w14:textId="77777777" w:rsidR="004B30F9" w:rsidRDefault="004B30F9" w:rsidP="004B30F9">
      <w:pPr>
        <w:pStyle w:val="Code"/>
        <w:rPr>
          <w:ins w:id="17652" w:author="Laurence Golding" w:date="2019-05-11T06:52:00Z"/>
        </w:rPr>
      </w:pPr>
      <w:ins w:id="17653" w:author="Laurence Golding" w:date="2019-05-11T06:52:00Z">
        <w:r>
          <w:t xml:space="preserve">            "endColumn": 1</w:t>
        </w:r>
      </w:ins>
    </w:p>
    <w:p w14:paraId="09EF2539" w14:textId="77777777" w:rsidR="004B30F9" w:rsidRDefault="004B30F9" w:rsidP="004B30F9">
      <w:pPr>
        <w:pStyle w:val="Code"/>
        <w:rPr>
          <w:ins w:id="17654" w:author="Laurence Golding" w:date="2019-05-11T06:52:00Z"/>
        </w:rPr>
      </w:pPr>
      <w:ins w:id="17655" w:author="Laurence Golding" w:date="2019-05-11T06:52:00Z">
        <w:r>
          <w:t xml:space="preserve">          },</w:t>
        </w:r>
      </w:ins>
    </w:p>
    <w:p w14:paraId="3673B10F" w14:textId="5FC23FD2" w:rsidR="004B30F9" w:rsidRDefault="004B30F9" w:rsidP="004B30F9">
      <w:pPr>
        <w:pStyle w:val="Code"/>
        <w:rPr>
          <w:ins w:id="17656" w:author="Laurence Golding" w:date="2019-05-11T06:52:00Z"/>
        </w:rPr>
      </w:pPr>
      <w:ins w:id="17657" w:author="Laurence Golding" w:date="2019-05-11T06:52:00Z">
        <w:r>
          <w:t xml:space="preserve">          "insertedContent": {       # See §</w:t>
        </w:r>
        <w:r>
          <w:fldChar w:fldCharType="begin"/>
        </w:r>
        <w:r>
          <w:instrText xml:space="preserve"> REF _Ref493518437 \r \h </w:instrText>
        </w:r>
        <w:r>
          <w:fldChar w:fldCharType="separate"/>
        </w:r>
        <w:r w:rsidR="0009127C">
          <w:t>3.57.4</w:t>
        </w:r>
        <w:r>
          <w:fldChar w:fldCharType="end"/>
        </w:r>
        <w:r>
          <w:t>.</w:t>
        </w:r>
      </w:ins>
    </w:p>
    <w:p w14:paraId="0F5C4C84" w14:textId="77777777" w:rsidR="004B30F9" w:rsidRDefault="004B30F9" w:rsidP="004B30F9">
      <w:pPr>
        <w:pStyle w:val="Code"/>
        <w:rPr>
          <w:ins w:id="17658" w:author="Laurence Golding" w:date="2019-05-11T06:52:00Z"/>
        </w:rPr>
      </w:pPr>
      <w:ins w:id="17659" w:author="Laurence Golding" w:date="2019-05-11T06:52:00Z">
        <w:r>
          <w:t xml:space="preserve">            "text": "// "</w:t>
        </w:r>
      </w:ins>
    </w:p>
    <w:p w14:paraId="62F0230A" w14:textId="77777777" w:rsidR="004B30F9" w:rsidRDefault="004B30F9" w:rsidP="004B30F9">
      <w:pPr>
        <w:pStyle w:val="Code"/>
        <w:rPr>
          <w:ins w:id="17660" w:author="Laurence Golding" w:date="2019-05-11T06:52:00Z"/>
        </w:rPr>
      </w:pPr>
      <w:ins w:id="17661" w:author="Laurence Golding" w:date="2019-05-11T06:52:00Z">
        <w:r>
          <w:t xml:space="preserve">          }</w:t>
        </w:r>
      </w:ins>
    </w:p>
    <w:p w14:paraId="317D3497" w14:textId="77777777" w:rsidR="004B30F9" w:rsidRDefault="004B30F9" w:rsidP="004B30F9">
      <w:pPr>
        <w:pStyle w:val="Code"/>
        <w:rPr>
          <w:ins w:id="17662" w:author="Laurence Golding" w:date="2019-05-11T06:52:00Z"/>
        </w:rPr>
      </w:pPr>
      <w:ins w:id="17663" w:author="Laurence Golding" w:date="2019-05-11T06:52:00Z">
        <w:r>
          <w:t xml:space="preserve">        }</w:t>
        </w:r>
      </w:ins>
    </w:p>
    <w:p w14:paraId="2B57454C" w14:textId="77777777" w:rsidR="004B30F9" w:rsidRDefault="004B30F9" w:rsidP="004B30F9">
      <w:pPr>
        <w:pStyle w:val="Code"/>
        <w:rPr>
          <w:ins w:id="17664" w:author="Laurence Golding" w:date="2019-05-11T06:52:00Z"/>
        </w:rPr>
      </w:pPr>
      <w:ins w:id="17665" w:author="Laurence Golding" w:date="2019-05-11T06:52:00Z">
        <w:r>
          <w:t xml:space="preserve">      }</w:t>
        </w:r>
      </w:ins>
    </w:p>
    <w:p w14:paraId="4E0A302D" w14:textId="77777777" w:rsidR="004B30F9" w:rsidRDefault="004B30F9" w:rsidP="004B30F9">
      <w:pPr>
        <w:pStyle w:val="Code"/>
        <w:rPr>
          <w:ins w:id="17666" w:author="Laurence Golding" w:date="2019-05-11T06:52:00Z"/>
        </w:rPr>
      </w:pPr>
      <w:ins w:id="17667" w:author="Laurence Golding" w:date="2019-05-11T06:52:00Z">
        <w:r>
          <w:t xml:space="preserve">    },</w:t>
        </w:r>
      </w:ins>
    </w:p>
    <w:p w14:paraId="77E717B2" w14:textId="77777777" w:rsidR="004B30F9" w:rsidRDefault="004B30F9" w:rsidP="004B30F9">
      <w:pPr>
        <w:pStyle w:val="Code"/>
        <w:rPr>
          <w:ins w:id="17668" w:author="Laurence Golding" w:date="2019-05-11T06:52:00Z"/>
        </w:rPr>
      </w:pPr>
      <w:ins w:id="17669" w:author="Laurence Golding" w:date="2019-05-11T06:52:00Z">
        <w:r>
          <w:t xml:space="preserve">    {</w:t>
        </w:r>
      </w:ins>
    </w:p>
    <w:p w14:paraId="7784F056" w14:textId="3C560E73" w:rsidR="004B30F9" w:rsidRDefault="004B30F9" w:rsidP="004B30F9">
      <w:pPr>
        <w:pStyle w:val="Code"/>
        <w:rPr>
          <w:ins w:id="17670" w:author="Laurence Golding" w:date="2019-05-11T06:52:00Z"/>
        </w:rPr>
      </w:pPr>
      <w:ins w:id="17671" w:author="Laurence Golding" w:date="2019-05-11T06:52:00Z">
        <w:r>
          <w:t xml:space="preserve">      "</w:t>
        </w:r>
        <w:r w:rsidR="00DA5AF6">
          <w:t>artifactLocation</w:t>
        </w:r>
        <w:r>
          <w:t>": {</w:t>
        </w:r>
      </w:ins>
    </w:p>
    <w:p w14:paraId="42050A01" w14:textId="77777777" w:rsidR="004B30F9" w:rsidRDefault="004B30F9" w:rsidP="004B30F9">
      <w:pPr>
        <w:pStyle w:val="Code"/>
        <w:rPr>
          <w:ins w:id="17672" w:author="Laurence Golding" w:date="2019-05-11T06:52:00Z"/>
        </w:rPr>
      </w:pPr>
      <w:ins w:id="17673" w:author="Laurence Golding" w:date="2019-05-11T06:52:00Z">
        <w:r>
          <w:t xml:space="preserve">        "uri": "src/a.c"             # Invalid: refers to the same file.</w:t>
        </w:r>
      </w:ins>
    </w:p>
    <w:p w14:paraId="565D9E74" w14:textId="77777777" w:rsidR="004B30F9" w:rsidRDefault="004B30F9" w:rsidP="004B30F9">
      <w:pPr>
        <w:pStyle w:val="Code"/>
        <w:rPr>
          <w:ins w:id="17674" w:author="Laurence Golding" w:date="2019-05-11T06:52:00Z"/>
        </w:rPr>
      </w:pPr>
      <w:ins w:id="17675" w:author="Laurence Golding" w:date="2019-05-11T06:52:00Z">
        <w:r>
          <w:t xml:space="preserve">      },</w:t>
        </w:r>
      </w:ins>
    </w:p>
    <w:p w14:paraId="6094BD07" w14:textId="77777777" w:rsidR="004B30F9" w:rsidRDefault="004B30F9" w:rsidP="004B30F9">
      <w:pPr>
        <w:pStyle w:val="Code"/>
        <w:rPr>
          <w:ins w:id="17676" w:author="Laurence Golding" w:date="2019-05-11T06:52:00Z"/>
        </w:rPr>
      </w:pPr>
      <w:ins w:id="17677" w:author="Laurence Golding" w:date="2019-05-11T06:52:00Z">
        <w:r>
          <w:t xml:space="preserve">      "replacements": [</w:t>
        </w:r>
      </w:ins>
    </w:p>
    <w:p w14:paraId="45249D2B" w14:textId="77777777" w:rsidR="004B30F9" w:rsidRDefault="004B30F9" w:rsidP="004B30F9">
      <w:pPr>
        <w:pStyle w:val="Code"/>
        <w:rPr>
          <w:ins w:id="17678" w:author="Laurence Golding" w:date="2019-05-11T06:52:00Z"/>
        </w:rPr>
      </w:pPr>
      <w:ins w:id="17679" w:author="Laurence Golding" w:date="2019-05-11T06:52:00Z">
        <w:r>
          <w:t xml:space="preserve">        {</w:t>
        </w:r>
      </w:ins>
    </w:p>
    <w:p w14:paraId="28AE5C7B" w14:textId="77777777" w:rsidR="004B30F9" w:rsidRDefault="004B30F9" w:rsidP="004B30F9">
      <w:pPr>
        <w:pStyle w:val="Code"/>
        <w:rPr>
          <w:ins w:id="17680" w:author="Laurence Golding" w:date="2019-05-11T06:52:00Z"/>
        </w:rPr>
      </w:pPr>
      <w:ins w:id="17681" w:author="Laurence Golding" w:date="2019-05-11T06:52:00Z">
        <w:r>
          <w:t xml:space="preserve">          "deletedRegion": {</w:t>
        </w:r>
      </w:ins>
    </w:p>
    <w:p w14:paraId="441E96B4" w14:textId="77777777" w:rsidR="004B30F9" w:rsidRDefault="004B30F9" w:rsidP="004B30F9">
      <w:pPr>
        <w:pStyle w:val="Code"/>
        <w:rPr>
          <w:ins w:id="17682" w:author="Laurence Golding" w:date="2019-05-11T06:52:00Z"/>
        </w:rPr>
      </w:pPr>
      <w:ins w:id="17683" w:author="Laurence Golding" w:date="2019-05-11T06:52:00Z">
        <w:r>
          <w:t xml:space="preserve">            "startLine": 2,          # Invalid even though it affects a</w:t>
        </w:r>
      </w:ins>
    </w:p>
    <w:p w14:paraId="64883DD2" w14:textId="77777777" w:rsidR="004B30F9" w:rsidRDefault="004B30F9" w:rsidP="004B30F9">
      <w:pPr>
        <w:pStyle w:val="Code"/>
        <w:rPr>
          <w:ins w:id="17684" w:author="Laurence Golding" w:date="2019-05-11T06:52:00Z"/>
        </w:rPr>
      </w:pPr>
      <w:ins w:id="17685" w:author="Laurence Golding" w:date="2019-05-11T06:52:00Z">
        <w:r>
          <w:t xml:space="preserve">            "startColumn": 1,        #  different line.</w:t>
        </w:r>
      </w:ins>
    </w:p>
    <w:p w14:paraId="59B89799" w14:textId="77777777" w:rsidR="004B30F9" w:rsidRDefault="004B30F9" w:rsidP="004B30F9">
      <w:pPr>
        <w:pStyle w:val="Code"/>
        <w:rPr>
          <w:ins w:id="17686" w:author="Laurence Golding" w:date="2019-05-11T06:52:00Z"/>
        </w:rPr>
      </w:pPr>
      <w:ins w:id="17687" w:author="Laurence Golding" w:date="2019-05-11T06:52:00Z">
        <w:r>
          <w:t xml:space="preserve">            "endColumn": 1</w:t>
        </w:r>
      </w:ins>
    </w:p>
    <w:p w14:paraId="199CC185" w14:textId="77777777" w:rsidR="004B30F9" w:rsidRDefault="004B30F9" w:rsidP="004B30F9">
      <w:pPr>
        <w:pStyle w:val="Code"/>
        <w:rPr>
          <w:ins w:id="17688" w:author="Laurence Golding" w:date="2019-05-11T06:52:00Z"/>
        </w:rPr>
      </w:pPr>
      <w:ins w:id="17689" w:author="Laurence Golding" w:date="2019-05-11T06:52:00Z">
        <w:r>
          <w:t xml:space="preserve">          },</w:t>
        </w:r>
      </w:ins>
    </w:p>
    <w:p w14:paraId="2DB8C53D" w14:textId="77777777" w:rsidR="004B30F9" w:rsidRDefault="004B30F9" w:rsidP="004B30F9">
      <w:pPr>
        <w:pStyle w:val="Code"/>
        <w:rPr>
          <w:ins w:id="17690" w:author="Laurence Golding" w:date="2019-05-11T06:52:00Z"/>
        </w:rPr>
      </w:pPr>
      <w:ins w:id="17691" w:author="Laurence Golding" w:date="2019-05-11T06:52:00Z">
        <w:r>
          <w:t xml:space="preserve">          "insertedContent": {</w:t>
        </w:r>
      </w:ins>
    </w:p>
    <w:p w14:paraId="2473784C" w14:textId="77777777" w:rsidR="004B30F9" w:rsidRDefault="004B30F9" w:rsidP="004B30F9">
      <w:pPr>
        <w:pStyle w:val="Code"/>
        <w:rPr>
          <w:ins w:id="17692" w:author="Laurence Golding" w:date="2019-05-11T06:52:00Z"/>
        </w:rPr>
      </w:pPr>
      <w:ins w:id="17693" w:author="Laurence Golding" w:date="2019-05-11T06:52:00Z">
        <w:r>
          <w:t xml:space="preserve">            "text": "// "</w:t>
        </w:r>
      </w:ins>
    </w:p>
    <w:p w14:paraId="7CDACBDB" w14:textId="77777777" w:rsidR="004B30F9" w:rsidRDefault="004B30F9" w:rsidP="004B30F9">
      <w:pPr>
        <w:pStyle w:val="Code"/>
        <w:rPr>
          <w:ins w:id="17694" w:author="Laurence Golding" w:date="2019-05-11T06:52:00Z"/>
        </w:rPr>
      </w:pPr>
      <w:ins w:id="17695" w:author="Laurence Golding" w:date="2019-05-11T06:52:00Z">
        <w:r>
          <w:t xml:space="preserve">          }</w:t>
        </w:r>
      </w:ins>
    </w:p>
    <w:p w14:paraId="70CB7F00" w14:textId="77777777" w:rsidR="004B30F9" w:rsidRDefault="004B30F9" w:rsidP="004B30F9">
      <w:pPr>
        <w:pStyle w:val="Code"/>
        <w:rPr>
          <w:ins w:id="17696" w:author="Laurence Golding" w:date="2019-05-11T06:52:00Z"/>
        </w:rPr>
      </w:pPr>
      <w:ins w:id="17697" w:author="Laurence Golding" w:date="2019-05-11T06:52:00Z">
        <w:r>
          <w:t xml:space="preserve">        }</w:t>
        </w:r>
      </w:ins>
    </w:p>
    <w:p w14:paraId="49D41950" w14:textId="77777777" w:rsidR="004B30F9" w:rsidRDefault="004B30F9" w:rsidP="004B30F9">
      <w:pPr>
        <w:pStyle w:val="Code"/>
        <w:rPr>
          <w:ins w:id="17698" w:author="Laurence Golding" w:date="2019-05-11T06:52:00Z"/>
        </w:rPr>
      </w:pPr>
      <w:ins w:id="17699" w:author="Laurence Golding" w:date="2019-05-11T06:52:00Z">
        <w:r>
          <w:t xml:space="preserve">      }</w:t>
        </w:r>
      </w:ins>
    </w:p>
    <w:p w14:paraId="68DBE4B5" w14:textId="77777777" w:rsidR="004B30F9" w:rsidRDefault="004B30F9" w:rsidP="004B30F9">
      <w:pPr>
        <w:pStyle w:val="Code"/>
        <w:rPr>
          <w:ins w:id="17700" w:author="Laurence Golding" w:date="2019-05-11T06:52:00Z"/>
        </w:rPr>
      </w:pPr>
      <w:ins w:id="17701" w:author="Laurence Golding" w:date="2019-05-11T06:52:00Z">
        <w:r>
          <w:t xml:space="preserve">    }</w:t>
        </w:r>
      </w:ins>
    </w:p>
    <w:p w14:paraId="56E1DB01" w14:textId="77777777" w:rsidR="004B30F9" w:rsidRDefault="004B30F9" w:rsidP="004B30F9">
      <w:pPr>
        <w:pStyle w:val="Code"/>
        <w:rPr>
          <w:ins w:id="17702" w:author="Laurence Golding" w:date="2019-05-11T06:52:00Z"/>
        </w:rPr>
      </w:pPr>
      <w:ins w:id="17703" w:author="Laurence Golding" w:date="2019-05-11T06:52:00Z">
        <w:r>
          <w:t xml:space="preserve">  ]</w:t>
        </w:r>
      </w:ins>
    </w:p>
    <w:p w14:paraId="43E1090F" w14:textId="319B9ABE" w:rsidR="004B30F9" w:rsidRPr="004B30F9" w:rsidRDefault="004B30F9" w:rsidP="004B30F9">
      <w:pPr>
        <w:pStyle w:val="Code"/>
        <w:rPr>
          <w:ins w:id="17704" w:author="Laurence Golding" w:date="2019-05-11T06:52:00Z"/>
        </w:rPr>
      </w:pPr>
      <w:ins w:id="17705" w:author="Laurence Golding" w:date="2019-05-11T06:52:00Z">
        <w:r>
          <w:t>}</w:t>
        </w:r>
      </w:ins>
    </w:p>
    <w:p w14:paraId="6AA7DCCF" w14:textId="4C752240" w:rsidR="00B86BC7" w:rsidRDefault="00DA5AF6" w:rsidP="00B86BC7">
      <w:pPr>
        <w:pStyle w:val="Heading2"/>
        <w:rPr>
          <w:ins w:id="17706" w:author="Laurence Golding" w:date="2019-05-11T06:52:00Z"/>
        </w:rPr>
      </w:pPr>
      <w:bookmarkStart w:id="17707" w:name="_Ref493512744"/>
      <w:bookmarkStart w:id="17708" w:name="_Ref493512991"/>
      <w:bookmarkStart w:id="17709" w:name="_Toc8367397"/>
      <w:ins w:id="17710" w:author="Laurence Golding" w:date="2019-05-11T06:52:00Z">
        <w:r>
          <w:t xml:space="preserve">artifactChange </w:t>
        </w:r>
        <w:r w:rsidR="00B86BC7">
          <w:t>object</w:t>
        </w:r>
        <w:bookmarkEnd w:id="17707"/>
        <w:bookmarkEnd w:id="17708"/>
        <w:bookmarkEnd w:id="17709"/>
      </w:ins>
    </w:p>
    <w:p w14:paraId="74D8322D" w14:textId="06E505AA" w:rsidR="00B86BC7" w:rsidRDefault="00B86BC7" w:rsidP="00B86BC7">
      <w:pPr>
        <w:pStyle w:val="Heading3"/>
        <w:rPr>
          <w:ins w:id="17711" w:author="Laurence Golding" w:date="2019-05-11T06:52:00Z"/>
        </w:rPr>
      </w:pPr>
      <w:bookmarkStart w:id="17712" w:name="_Toc8367398"/>
      <w:ins w:id="17713" w:author="Laurence Golding" w:date="2019-05-11T06:52:00Z">
        <w:r>
          <w:t>General</w:t>
        </w:r>
        <w:bookmarkEnd w:id="17712"/>
      </w:ins>
    </w:p>
    <w:p w14:paraId="005B34E9" w14:textId="1D815C58" w:rsidR="006F21F3" w:rsidRDefault="006F21F3" w:rsidP="006F21F3">
      <w:pPr>
        <w:rPr>
          <w:ins w:id="17714" w:author="Laurence Golding" w:date="2019-05-11T06:52:00Z"/>
        </w:rPr>
      </w:pPr>
      <w:ins w:id="17715" w:author="Laurence Golding" w:date="2019-05-11T06:52:00Z">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ins>
    </w:p>
    <w:p w14:paraId="73D4E7D3" w14:textId="5B04DD4A" w:rsidR="006F21F3" w:rsidRDefault="006F21F3" w:rsidP="006F21F3">
      <w:pPr>
        <w:pStyle w:val="Note"/>
        <w:rPr>
          <w:ins w:id="17716" w:author="Laurence Golding" w:date="2019-05-11T06:52:00Z"/>
        </w:rPr>
      </w:pPr>
      <w:ins w:id="17717" w:author="Laurence Golding" w:date="2019-05-11T06:52:00Z">
        <w:r>
          <w:t>EXAMPLE:</w:t>
        </w:r>
      </w:ins>
    </w:p>
    <w:p w14:paraId="49CE71F4" w14:textId="2877B7FD" w:rsidR="006F21F3" w:rsidRDefault="006F21F3" w:rsidP="002D65F3">
      <w:pPr>
        <w:pStyle w:val="Code"/>
        <w:rPr>
          <w:ins w:id="17718" w:author="Laurence Golding" w:date="2019-05-11T06:52:00Z"/>
        </w:rPr>
      </w:pPr>
      <w:ins w:id="17719" w:author="Laurence Golding" w:date="2019-05-11T06:52:00Z">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9127C">
          <w:t>3.55</w:t>
        </w:r>
        <w:r w:rsidR="00BC365F">
          <w:fldChar w:fldCharType="end"/>
        </w:r>
        <w:r>
          <w:t>)</w:t>
        </w:r>
        <w:r w:rsidR="00F27F55">
          <w:t>.</w:t>
        </w:r>
      </w:ins>
    </w:p>
    <w:p w14:paraId="0FF6717D" w14:textId="338CC11E" w:rsidR="006F21F3" w:rsidRDefault="006F21F3" w:rsidP="002D65F3">
      <w:pPr>
        <w:pStyle w:val="Code"/>
        <w:rPr>
          <w:ins w:id="17720" w:author="Laurence Golding" w:date="2019-05-11T06:52:00Z"/>
        </w:rPr>
      </w:pPr>
      <w:ins w:id="17721" w:author="Laurence Golding" w:date="2019-05-11T06:52:00Z">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9127C">
          <w:t>3.55.3</w:t>
        </w:r>
        <w:r w:rsidR="00770A97">
          <w:fldChar w:fldCharType="end"/>
        </w:r>
        <w:r w:rsidR="00855CF1">
          <w:t>.</w:t>
        </w:r>
      </w:ins>
    </w:p>
    <w:p w14:paraId="6A521431" w14:textId="0248D8F7" w:rsidR="006F21F3" w:rsidRDefault="006F21F3" w:rsidP="002D65F3">
      <w:pPr>
        <w:pStyle w:val="Code"/>
        <w:rPr>
          <w:ins w:id="17722" w:author="Laurence Golding" w:date="2019-05-11T06:52:00Z"/>
        </w:rPr>
      </w:pPr>
      <w:ins w:id="17723" w:author="Laurence Golding" w:date="2019-05-11T06:52:00Z">
        <w:r>
          <w:t xml:space="preserve">    {                          </w:t>
        </w:r>
      </w:ins>
    </w:p>
    <w:p w14:paraId="0805703A" w14:textId="646FFD62" w:rsidR="00855CF1" w:rsidRDefault="006F21F3" w:rsidP="002D65F3">
      <w:pPr>
        <w:pStyle w:val="Code"/>
        <w:rPr>
          <w:ins w:id="17724" w:author="Laurence Golding" w:date="2019-05-11T06:52:00Z"/>
        </w:rPr>
      </w:pPr>
      <w:ins w:id="17725" w:author="Laurence Golding" w:date="2019-05-11T06:52:00Z">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9127C">
          <w:t>3.56.2</w:t>
        </w:r>
        <w:r w:rsidR="00855CF1">
          <w:fldChar w:fldCharType="end"/>
        </w:r>
        <w:r w:rsidR="00855CF1">
          <w:t>.</w:t>
        </w:r>
      </w:ins>
    </w:p>
    <w:p w14:paraId="440FD7E3" w14:textId="77777777" w:rsidR="00855CF1" w:rsidRDefault="00855CF1" w:rsidP="002D65F3">
      <w:pPr>
        <w:pStyle w:val="Code"/>
        <w:rPr>
          <w:ins w:id="17726" w:author="Laurence Golding" w:date="2019-05-11T06:52:00Z"/>
        </w:rPr>
      </w:pPr>
      <w:ins w:id="17727" w:author="Laurence Golding" w:date="2019-05-11T06:52:00Z">
        <w:r>
          <w:t xml:space="preserve">        </w:t>
        </w:r>
        <w:r w:rsidR="006F21F3">
          <w:t>"uri": "a.h"</w:t>
        </w:r>
      </w:ins>
    </w:p>
    <w:p w14:paraId="69DD98DB" w14:textId="0C170C2A" w:rsidR="006F21F3" w:rsidRDefault="00855CF1" w:rsidP="002D65F3">
      <w:pPr>
        <w:pStyle w:val="Code"/>
        <w:rPr>
          <w:ins w:id="17728" w:author="Laurence Golding" w:date="2019-05-11T06:52:00Z"/>
        </w:rPr>
      </w:pPr>
      <w:ins w:id="17729" w:author="Laurence Golding" w:date="2019-05-11T06:52:00Z">
        <w:r>
          <w:t xml:space="preserve">      }</w:t>
        </w:r>
        <w:r w:rsidR="006F21F3">
          <w:t>,</w:t>
        </w:r>
      </w:ins>
    </w:p>
    <w:p w14:paraId="753DE977" w14:textId="5CBCEA93" w:rsidR="006F21F3" w:rsidRDefault="006F21F3" w:rsidP="002D65F3">
      <w:pPr>
        <w:pStyle w:val="Code"/>
        <w:rPr>
          <w:ins w:id="17730" w:author="Laurence Golding" w:date="2019-05-11T06:52:00Z"/>
        </w:rPr>
      </w:pPr>
      <w:ins w:id="17731" w:author="Laurence Golding" w:date="2019-05-11T06:52:00Z">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9127C">
          <w:t>3.56.3</w:t>
        </w:r>
        <w:r>
          <w:fldChar w:fldCharType="end"/>
        </w:r>
        <w:r w:rsidR="00855CF1">
          <w:t>.</w:t>
        </w:r>
      </w:ins>
    </w:p>
    <w:p w14:paraId="1FAFE72E" w14:textId="315C1781" w:rsidR="006F21F3" w:rsidRDefault="006F21F3" w:rsidP="002D65F3">
      <w:pPr>
        <w:pStyle w:val="Code"/>
        <w:pPrChange w:id="17732" w:author="Laurence Golding" w:date="2019-05-11T06:51:00Z">
          <w:pPr>
            <w:pStyle w:val="Codesmall"/>
          </w:pPr>
        </w:pPrChang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9127C">
        <w:t>3.</w:t>
      </w:r>
      <w:del w:id="17733" w:author="Laurence Golding" w:date="2019-05-11T06:52:00Z">
        <w:r w:rsidR="00331070">
          <w:delText>40</w:delText>
        </w:r>
      </w:del>
      <w:ins w:id="17734" w:author="Laurence Golding" w:date="2019-05-11T06:52:00Z">
        <w:r w:rsidR="0009127C">
          <w:t>57</w:t>
        </w:r>
      </w:ins>
      <w:r>
        <w:fldChar w:fldCharType="end"/>
      </w:r>
      <w:r>
        <w:t>)</w:t>
      </w:r>
      <w:r w:rsidR="00F27F55">
        <w:t>.</w:t>
      </w:r>
    </w:p>
    <w:p w14:paraId="3A449CE3" w14:textId="031B770E" w:rsidR="006F21F3" w:rsidRDefault="006F21F3" w:rsidP="002D65F3">
      <w:pPr>
        <w:pStyle w:val="Code"/>
        <w:pPrChange w:id="17735" w:author="Laurence Golding" w:date="2019-05-11T06:51:00Z">
          <w:pPr>
            <w:pStyle w:val="Codesmall"/>
          </w:pPr>
        </w:pPrChange>
      </w:pPr>
      <w:r>
        <w:t xml:space="preserve">          ...</w:t>
      </w:r>
    </w:p>
    <w:p w14:paraId="75438DBF" w14:textId="1B240EA5" w:rsidR="006F21F3" w:rsidRDefault="006F21F3" w:rsidP="002D65F3">
      <w:pPr>
        <w:pStyle w:val="Code"/>
        <w:pPrChange w:id="17736" w:author="Laurence Golding" w:date="2019-05-11T06:51:00Z">
          <w:pPr>
            <w:pStyle w:val="Codesmall"/>
          </w:pPr>
        </w:pPrChange>
      </w:pPr>
      <w:r>
        <w:t xml:space="preserve">        },</w:t>
      </w:r>
    </w:p>
    <w:p w14:paraId="3BA1DE0F" w14:textId="25A9BAA6" w:rsidR="006F21F3" w:rsidRDefault="007C764E" w:rsidP="002D65F3">
      <w:pPr>
        <w:pStyle w:val="Code"/>
        <w:pPrChange w:id="17737" w:author="Laurence Golding" w:date="2019-05-11T06:51:00Z">
          <w:pPr>
            <w:pStyle w:val="Codesmall"/>
          </w:pPr>
        </w:pPrChang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Change w:id="17738" w:author="Laurence Golding" w:date="2019-05-11T06:51:00Z">
          <w:pPr>
            <w:pStyle w:val="Codesmall"/>
          </w:pPr>
        </w:pPrChange>
      </w:pPr>
      <w:r>
        <w:t xml:space="preserve">          ...</w:t>
      </w:r>
    </w:p>
    <w:p w14:paraId="228C4874" w14:textId="4382CFC2" w:rsidR="006F21F3" w:rsidRDefault="006F21F3" w:rsidP="002D65F3">
      <w:pPr>
        <w:pStyle w:val="Code"/>
        <w:pPrChange w:id="17739" w:author="Laurence Golding" w:date="2019-05-11T06:51:00Z">
          <w:pPr>
            <w:pStyle w:val="Codesmall"/>
          </w:pPr>
        </w:pPrChange>
      </w:pPr>
      <w:r>
        <w:t xml:space="preserve">        }</w:t>
      </w:r>
    </w:p>
    <w:p w14:paraId="7AC44D59" w14:textId="1D6946BB" w:rsidR="006F21F3" w:rsidRDefault="006F21F3" w:rsidP="002D65F3">
      <w:pPr>
        <w:pStyle w:val="Code"/>
        <w:pPrChange w:id="17740" w:author="Laurence Golding" w:date="2019-05-11T06:51:00Z">
          <w:pPr>
            <w:pStyle w:val="Codesmall"/>
          </w:pPr>
        </w:pPrChange>
      </w:pPr>
      <w:r>
        <w:t xml:space="preserve">      ]</w:t>
      </w:r>
    </w:p>
    <w:p w14:paraId="57D84CE9" w14:textId="1CD84164" w:rsidR="006F21F3" w:rsidRDefault="006F21F3" w:rsidP="002D65F3">
      <w:pPr>
        <w:pStyle w:val="Code"/>
        <w:pPrChange w:id="17741" w:author="Laurence Golding" w:date="2019-05-11T06:51:00Z">
          <w:pPr>
            <w:pStyle w:val="Codesmall"/>
          </w:pPr>
        </w:pPrChange>
      </w:pPr>
      <w:r>
        <w:t xml:space="preserve">    }</w:t>
      </w:r>
    </w:p>
    <w:p w14:paraId="200B70F8" w14:textId="5F7A6FCC" w:rsidR="006F21F3" w:rsidRDefault="006F21F3" w:rsidP="002D65F3">
      <w:pPr>
        <w:pStyle w:val="Code"/>
        <w:pPrChange w:id="17742" w:author="Laurence Golding" w:date="2019-05-11T06:51:00Z">
          <w:pPr>
            <w:pStyle w:val="Codesmall"/>
          </w:pPr>
        </w:pPrChange>
      </w:pPr>
      <w:r>
        <w:t xml:space="preserve">  ]</w:t>
      </w:r>
    </w:p>
    <w:p w14:paraId="1B1700EF" w14:textId="5AECD8F6" w:rsidR="006F21F3" w:rsidRPr="006F21F3" w:rsidRDefault="006F21F3" w:rsidP="002D65F3">
      <w:pPr>
        <w:pStyle w:val="Code"/>
        <w:pPrChange w:id="17743" w:author="Laurence Golding" w:date="2019-05-11T06:51:00Z">
          <w:pPr>
            <w:pStyle w:val="Codesmall"/>
          </w:pPr>
        </w:pPrChange>
      </w:pPr>
      <w:r>
        <w:t>}</w:t>
      </w:r>
    </w:p>
    <w:p w14:paraId="02FAE553" w14:textId="34FE72A0" w:rsidR="00B86BC7" w:rsidRDefault="00A308C2" w:rsidP="00B86BC7">
      <w:pPr>
        <w:pStyle w:val="Heading3"/>
      </w:pPr>
      <w:bookmarkStart w:id="17744" w:name="_Ref493513096"/>
      <w:bookmarkStart w:id="17745" w:name="_Ref493513195"/>
      <w:bookmarkStart w:id="17746" w:name="_Ref493513493"/>
      <w:bookmarkStart w:id="17747" w:name="_Toc8367399"/>
      <w:bookmarkStart w:id="17748" w:name="_Toc516224975"/>
      <w:del w:id="17749" w:author="Laurence Golding" w:date="2019-05-11T06:52:00Z">
        <w:r>
          <w:delText>fileLocation</w:delText>
        </w:r>
      </w:del>
      <w:ins w:id="17750" w:author="Laurence Golding" w:date="2019-05-11T06:52:00Z">
        <w:r w:rsidR="00DA5AF6">
          <w:t>artifactLocation</w:t>
        </w:r>
      </w:ins>
      <w:r w:rsidR="00DA5AF6">
        <w:t xml:space="preserve"> </w:t>
      </w:r>
      <w:r w:rsidR="00B86BC7">
        <w:t>property</w:t>
      </w:r>
      <w:bookmarkEnd w:id="17744"/>
      <w:bookmarkEnd w:id="17745"/>
      <w:bookmarkEnd w:id="17746"/>
      <w:bookmarkEnd w:id="17747"/>
      <w:bookmarkEnd w:id="17748"/>
    </w:p>
    <w:p w14:paraId="47E2D8A5" w14:textId="0B712177" w:rsidR="006F21F3" w:rsidRPr="006F21F3" w:rsidRDefault="006F21F3" w:rsidP="006F21F3">
      <w:del w:id="17751" w:author="Laurence Golding" w:date="2019-05-11T06:52:00Z">
        <w:r w:rsidRPr="006F21F3">
          <w:delText xml:space="preserve">A </w:delText>
        </w:r>
        <w:r w:rsidRPr="006F21F3">
          <w:rPr>
            <w:rStyle w:val="CODEtemp"/>
          </w:rPr>
          <w:delText>fileChange</w:delText>
        </w:r>
      </w:del>
      <w:ins w:id="17752" w:author="Laurence Golding" w:date="2019-05-11T06:52:00Z">
        <w:r w:rsidRPr="006F21F3">
          <w:t>A</w:t>
        </w:r>
        <w:r w:rsidR="00DA5AF6">
          <w:t>n</w:t>
        </w:r>
        <w:r w:rsidRPr="006F21F3">
          <w:t xml:space="preserve"> </w:t>
        </w:r>
        <w:r w:rsidR="00DA5AF6">
          <w:rPr>
            <w:rStyle w:val="CODEtemp"/>
          </w:rPr>
          <w:t>artifact</w:t>
        </w:r>
        <w:r w:rsidR="00DA5AF6" w:rsidRPr="006F21F3">
          <w:rPr>
            <w:rStyle w:val="CODEtemp"/>
          </w:rPr>
          <w:t>Change</w:t>
        </w:r>
      </w:ins>
      <w:r w:rsidR="00DA5AF6" w:rsidRPr="006F21F3">
        <w:t xml:space="preserve"> </w:t>
      </w:r>
      <w:r w:rsidRPr="006F21F3">
        <w:t xml:space="preserve">object </w:t>
      </w:r>
      <w:r w:rsidRPr="006F21F3">
        <w:rPr>
          <w:b/>
        </w:rPr>
        <w:t>SHALL</w:t>
      </w:r>
      <w:r w:rsidRPr="006F21F3">
        <w:t xml:space="preserve"> contain a property named </w:t>
      </w:r>
      <w:del w:id="17753" w:author="Laurence Golding" w:date="2019-05-11T06:52:00Z">
        <w:r w:rsidR="00A308C2">
          <w:rPr>
            <w:rStyle w:val="CODEtemp"/>
          </w:rPr>
          <w:delText>fileLocation</w:delText>
        </w:r>
      </w:del>
      <w:ins w:id="17754" w:author="Laurence Golding" w:date="2019-05-11T06:52:00Z">
        <w:r w:rsidR="00DA5AF6">
          <w:rPr>
            <w:rStyle w:val="CODEtemp"/>
          </w:rPr>
          <w:t>artifactLocation</w:t>
        </w:r>
      </w:ins>
      <w:r w:rsidR="00DA5AF6" w:rsidRPr="006F21F3">
        <w:t xml:space="preserve"> </w:t>
      </w:r>
      <w:r w:rsidRPr="006F21F3">
        <w:t xml:space="preserve">whose value is </w:t>
      </w:r>
      <w:del w:id="17755" w:author="Laurence Golding" w:date="2019-05-11T06:52:00Z">
        <w:r w:rsidRPr="006F21F3">
          <w:delText xml:space="preserve">a </w:delText>
        </w:r>
        <w:r w:rsidR="00A308C2" w:rsidRPr="00A308C2">
          <w:rPr>
            <w:rStyle w:val="CODEtemp"/>
          </w:rPr>
          <w:delText>fileLocation</w:delText>
        </w:r>
      </w:del>
      <w:ins w:id="17756" w:author="Laurence Golding" w:date="2019-05-11T06:52:00Z">
        <w:r w:rsidRPr="006F21F3">
          <w:t>a</w:t>
        </w:r>
        <w:r w:rsidR="00DA5AF6">
          <w:t>n</w:t>
        </w:r>
        <w:r w:rsidRPr="006F21F3">
          <w:t xml:space="preserve"> </w:t>
        </w:r>
        <w:r w:rsidR="00DA5AF6">
          <w:rPr>
            <w:rStyle w:val="CODEtemp"/>
          </w:rPr>
          <w:t>artifact</w:t>
        </w:r>
        <w:r w:rsidR="00DA5AF6" w:rsidRPr="00A308C2">
          <w:rPr>
            <w:rStyle w:val="CODEtemp"/>
          </w:rPr>
          <w:t>Location</w:t>
        </w:r>
      </w:ins>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9127C">
        <w:t>3.</w:t>
      </w:r>
      <w:del w:id="17757" w:author="Laurence Golding" w:date="2019-05-11T06:52:00Z">
        <w:r w:rsidR="00331070">
          <w:delText>3</w:delText>
        </w:r>
      </w:del>
      <w:ins w:id="17758" w:author="Laurence Golding" w:date="2019-05-11T06:52:00Z">
        <w:r w:rsidR="0009127C">
          <w:t>4</w:t>
        </w:r>
      </w:ins>
      <w:r w:rsidR="00F27F55">
        <w:fldChar w:fldCharType="end"/>
      </w:r>
      <w:r w:rsidR="00A308C2">
        <w:t>)</w:t>
      </w:r>
      <w:r w:rsidRPr="006F21F3">
        <w:t xml:space="preserve"> that represents the location of the </w:t>
      </w:r>
      <w:del w:id="17759" w:author="Laurence Golding" w:date="2019-05-11T06:52:00Z">
        <w:r w:rsidRPr="006F21F3">
          <w:delText>file</w:delText>
        </w:r>
      </w:del>
      <w:ins w:id="17760" w:author="Laurence Golding" w:date="2019-05-11T06:52:00Z">
        <w:r w:rsidR="00DA5AF6">
          <w:t>artifact</w:t>
        </w:r>
      </w:ins>
      <w:r w:rsidRPr="006F21F3">
        <w:t>.</w:t>
      </w:r>
    </w:p>
    <w:p w14:paraId="0224DEAA" w14:textId="6D2790F2" w:rsidR="00B86BC7" w:rsidRDefault="00B86BC7" w:rsidP="00B86BC7">
      <w:pPr>
        <w:pStyle w:val="Heading3"/>
      </w:pPr>
      <w:bookmarkStart w:id="17761" w:name="_Ref493513106"/>
      <w:bookmarkStart w:id="17762" w:name="_Toc8367400"/>
      <w:bookmarkStart w:id="17763" w:name="_Toc516224976"/>
      <w:r>
        <w:t>replacements property</w:t>
      </w:r>
      <w:bookmarkEnd w:id="17761"/>
      <w:bookmarkEnd w:id="17762"/>
      <w:bookmarkEnd w:id="17763"/>
    </w:p>
    <w:p w14:paraId="21F0788C" w14:textId="607700A5" w:rsidR="006F21F3" w:rsidRPr="006F21F3" w:rsidRDefault="006F21F3" w:rsidP="006F21F3">
      <w:del w:id="17764" w:author="Laurence Golding" w:date="2019-05-11T06:52:00Z">
        <w:r w:rsidRPr="006F21F3">
          <w:delText xml:space="preserve">A </w:delText>
        </w:r>
        <w:r w:rsidRPr="006F21F3">
          <w:rPr>
            <w:rStyle w:val="CODEtemp"/>
          </w:rPr>
          <w:delText>fileChange</w:delText>
        </w:r>
      </w:del>
      <w:ins w:id="17765" w:author="Laurence Golding" w:date="2019-05-11T06:52:00Z">
        <w:r w:rsidRPr="006F21F3">
          <w:t>A</w:t>
        </w:r>
        <w:r w:rsidR="00DA5AF6">
          <w:t>n</w:t>
        </w:r>
        <w:r w:rsidRPr="006F21F3">
          <w:t xml:space="preserve"> </w:t>
        </w:r>
        <w:r w:rsidR="00DA5AF6">
          <w:rPr>
            <w:rStyle w:val="CODEtemp"/>
          </w:rPr>
          <w:t>artifact</w:t>
        </w:r>
        <w:r w:rsidR="00DA5AF6" w:rsidRPr="006F21F3">
          <w:rPr>
            <w:rStyle w:val="CODEtemp"/>
          </w:rPr>
          <w:t>Change</w:t>
        </w:r>
      </w:ins>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9127C">
        <w:t>3.</w:t>
      </w:r>
      <w:del w:id="17766" w:author="Laurence Golding" w:date="2019-05-11T06:52:00Z">
        <w:r w:rsidR="00331070">
          <w:delText>40</w:delText>
        </w:r>
      </w:del>
      <w:ins w:id="17767" w:author="Laurence Golding" w:date="2019-05-11T06:52:00Z">
        <w:r w:rsidR="0009127C">
          <w:t>57</w:t>
        </w:r>
      </w:ins>
      <w:r>
        <w:fldChar w:fldCharType="end"/>
      </w:r>
      <w:del w:id="17768" w:author="Laurence Golding" w:date="2019-05-11T06:52:00Z">
        <w:r w:rsidRPr="006F21F3">
          <w:delText>),</w:delText>
        </w:r>
      </w:del>
      <w:ins w:id="17769" w:author="Laurence Golding" w:date="2019-05-11T06:52:00Z">
        <w:r w:rsidRPr="006F21F3">
          <w:t>)</w:t>
        </w:r>
      </w:ins>
      <w:r w:rsidRPr="006F21F3">
        <w:t xml:space="preserve"> each of which represents the replacement of a single </w:t>
      </w:r>
      <w:r w:rsidR="00F27F55">
        <w:t>region of</w:t>
      </w:r>
      <w:r w:rsidRPr="006F21F3">
        <w:t xml:space="preserve"> the </w:t>
      </w:r>
      <w:del w:id="17770" w:author="Laurence Golding" w:date="2019-05-11T06:52:00Z">
        <w:r w:rsidRPr="006F21F3">
          <w:delText>file</w:delText>
        </w:r>
      </w:del>
      <w:ins w:id="17771" w:author="Laurence Golding" w:date="2019-05-11T06:52:00Z">
        <w:r w:rsidR="00DA5AF6">
          <w:t>artifact</w:t>
        </w:r>
      </w:ins>
      <w:r w:rsidR="00DA5AF6" w:rsidRPr="006F21F3">
        <w:t xml:space="preserve"> </w:t>
      </w:r>
      <w:r w:rsidRPr="006F21F3">
        <w:t xml:space="preserve">specified by the </w:t>
      </w:r>
      <w:del w:id="17772" w:author="Laurence Golding" w:date="2019-05-11T06:52:00Z">
        <w:r w:rsidR="00A308C2">
          <w:rPr>
            <w:rStyle w:val="CODEtemp"/>
          </w:rPr>
          <w:delText>fileLocation</w:delText>
        </w:r>
      </w:del>
      <w:ins w:id="17773" w:author="Laurence Golding" w:date="2019-05-11T06:52:00Z">
        <w:r w:rsidR="00DA5AF6">
          <w:rPr>
            <w:rStyle w:val="CODEtemp"/>
          </w:rPr>
          <w:t>artifactLocation</w:t>
        </w:r>
      </w:ins>
      <w:r w:rsidR="00DA5AF6" w:rsidRPr="006F21F3">
        <w:t xml:space="preserve"> </w:t>
      </w:r>
      <w:r w:rsidRPr="006F21F3">
        <w:t>property (§</w:t>
      </w:r>
      <w:r>
        <w:fldChar w:fldCharType="begin"/>
      </w:r>
      <w:r>
        <w:instrText xml:space="preserve"> REF _Ref493513493 \w \h </w:instrText>
      </w:r>
      <w:r>
        <w:fldChar w:fldCharType="separate"/>
      </w:r>
      <w:r w:rsidR="0009127C">
        <w:t>3.</w:t>
      </w:r>
      <w:del w:id="17774" w:author="Laurence Golding" w:date="2019-05-11T06:52:00Z">
        <w:r w:rsidR="00331070">
          <w:delText>39</w:delText>
        </w:r>
      </w:del>
      <w:ins w:id="17775" w:author="Laurence Golding" w:date="2019-05-11T06:52:00Z">
        <w:r w:rsidR="0009127C">
          <w:t>56</w:t>
        </w:r>
      </w:ins>
      <w:r w:rsidR="0009127C">
        <w:t>.2</w:t>
      </w:r>
      <w:r>
        <w:fldChar w:fldCharType="end"/>
      </w:r>
      <w:r w:rsidRPr="006F21F3">
        <w:t>).</w:t>
      </w:r>
    </w:p>
    <w:p w14:paraId="40D9EA5A" w14:textId="3D521EDE" w:rsidR="00B86BC7" w:rsidRDefault="00B86BC7" w:rsidP="00B86BC7">
      <w:pPr>
        <w:pStyle w:val="Heading2"/>
      </w:pPr>
      <w:bookmarkStart w:id="17776" w:name="_Ref493513114"/>
      <w:bookmarkStart w:id="17777" w:name="_Ref493513476"/>
      <w:bookmarkStart w:id="17778" w:name="_Toc8367401"/>
      <w:bookmarkStart w:id="17779" w:name="_Toc516224977"/>
      <w:r>
        <w:t>replacement object</w:t>
      </w:r>
      <w:bookmarkEnd w:id="17776"/>
      <w:bookmarkEnd w:id="17777"/>
      <w:bookmarkEnd w:id="17778"/>
      <w:bookmarkEnd w:id="17779"/>
    </w:p>
    <w:p w14:paraId="1276FD13" w14:textId="540BBC1F" w:rsidR="00B86BC7" w:rsidRDefault="00B86BC7" w:rsidP="00B86BC7">
      <w:pPr>
        <w:pStyle w:val="Heading3"/>
      </w:pPr>
      <w:bookmarkStart w:id="17780" w:name="_Toc8367402"/>
      <w:bookmarkStart w:id="17781" w:name="_Toc516224978"/>
      <w:r>
        <w:t>General</w:t>
      </w:r>
      <w:bookmarkEnd w:id="17780"/>
      <w:bookmarkEnd w:id="17781"/>
    </w:p>
    <w:p w14:paraId="28492852" w14:textId="5060B25A"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w:t>
      </w:r>
      <w:del w:id="17782" w:author="Laurence Golding" w:date="2019-05-11T06:52:00Z">
        <w:r>
          <w:delText>a file</w:delText>
        </w:r>
      </w:del>
      <w:ins w:id="17783" w:author="Laurence Golding" w:date="2019-05-11T06:52:00Z">
        <w:r>
          <w:t>a</w:t>
        </w:r>
        <w:r w:rsidR="00DA5AF6">
          <w:t>n</w:t>
        </w:r>
        <w:r>
          <w:t xml:space="preserve"> </w:t>
        </w:r>
        <w:r w:rsidR="00DA5AF6">
          <w:t>artifact</w:t>
        </w:r>
      </w:ins>
      <w:r>
        <w:t xml:space="preserve">. </w:t>
      </w:r>
      <w:r w:rsidR="00F27F55">
        <w:t>If the region’s length is zero, it represents an insertion point</w:t>
      </w:r>
      <w:r>
        <w:t>.</w:t>
      </w:r>
    </w:p>
    <w:p w14:paraId="2854A97A" w14:textId="4AFC313C"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9127C">
        <w:t>3.</w:t>
      </w:r>
      <w:del w:id="17784" w:author="Laurence Golding" w:date="2019-05-11T06:52:00Z">
        <w:r w:rsidR="00331070">
          <w:delText>40</w:delText>
        </w:r>
      </w:del>
      <w:ins w:id="17785" w:author="Laurence Golding" w:date="2019-05-11T06:52:00Z">
        <w:r w:rsidR="0009127C">
          <w:t>57</w:t>
        </w:r>
      </w:ins>
      <w:r w:rsidR="0009127C">
        <w:t>.3</w:t>
      </w:r>
      <w:r>
        <w:fldChar w:fldCharType="end"/>
      </w:r>
      <w:r>
        <w:t xml:space="preserve">) and the insertion of </w:t>
      </w:r>
      <w:r w:rsidR="004776DE">
        <w:t xml:space="preserve">new </w:t>
      </w:r>
      <w:del w:id="17786" w:author="Laurence Golding" w:date="2019-05-11T06:52:00Z">
        <w:r w:rsidR="004776DE">
          <w:delText xml:space="preserve">file </w:delText>
        </w:r>
      </w:del>
      <w:r w:rsidR="004776DE">
        <w:t>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9127C">
        <w:t>3.</w:t>
      </w:r>
      <w:del w:id="17787" w:author="Laurence Golding" w:date="2019-05-11T06:52:00Z">
        <w:r w:rsidR="00331070">
          <w:delText>40</w:delText>
        </w:r>
      </w:del>
      <w:ins w:id="17788" w:author="Laurence Golding" w:date="2019-05-11T06:52:00Z">
        <w:r w:rsidR="0009127C">
          <w:t>57</w:t>
        </w:r>
      </w:ins>
      <w:r w:rsidR="0009127C">
        <w:t>.4</w:t>
      </w:r>
      <w:r>
        <w:fldChar w:fldCharType="end"/>
      </w:r>
      <w:r>
        <w:t xml:space="preserve">), then the effect of the replacement </w:t>
      </w:r>
      <w:r w:rsidRPr="003672C8">
        <w:rPr>
          <w:b/>
        </w:rPr>
        <w:t>SHALL</w:t>
      </w:r>
      <w:r>
        <w:t xml:space="preserve"> be as if the removal were performed before the insertion.</w:t>
      </w:r>
    </w:p>
    <w:p w14:paraId="51FA77A0" w14:textId="4C729D70" w:rsidR="003672C8" w:rsidRDefault="003672C8" w:rsidP="003672C8">
      <w:r>
        <w:t xml:space="preserve">If a single </w:t>
      </w:r>
      <w:del w:id="17789" w:author="Laurence Golding" w:date="2019-05-11T06:52:00Z">
        <w:r w:rsidRPr="003672C8">
          <w:rPr>
            <w:rStyle w:val="CODEtemp"/>
          </w:rPr>
          <w:delText>fileChange</w:delText>
        </w:r>
      </w:del>
      <w:ins w:id="17790" w:author="Laurence Golding" w:date="2019-05-11T06:52:00Z">
        <w:r w:rsidR="00DA5AF6">
          <w:rPr>
            <w:rStyle w:val="CODEtemp"/>
          </w:rPr>
          <w:t>artifact</w:t>
        </w:r>
        <w:r w:rsidR="00DA5AF6" w:rsidRPr="003672C8">
          <w:rPr>
            <w:rStyle w:val="CODEtemp"/>
          </w:rPr>
          <w:t>Change</w:t>
        </w:r>
      </w:ins>
      <w:r w:rsidR="00DA5AF6">
        <w:t xml:space="preserve"> </w:t>
      </w:r>
      <w:r>
        <w:t>object (§</w:t>
      </w:r>
      <w:r>
        <w:fldChar w:fldCharType="begin"/>
      </w:r>
      <w:r>
        <w:instrText xml:space="preserve"> REF _Ref493512744 \w \h </w:instrText>
      </w:r>
      <w:r>
        <w:fldChar w:fldCharType="separate"/>
      </w:r>
      <w:r w:rsidR="0009127C">
        <w:t>3.</w:t>
      </w:r>
      <w:del w:id="17791" w:author="Laurence Golding" w:date="2019-05-11T06:52:00Z">
        <w:r w:rsidR="00331070">
          <w:delText>39</w:delText>
        </w:r>
      </w:del>
      <w:ins w:id="17792" w:author="Laurence Golding" w:date="2019-05-11T06:52:00Z">
        <w:r w:rsidR="0009127C">
          <w:t>56</w:t>
        </w:r>
      </w:ins>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9127C">
        <w:t>3.</w:t>
      </w:r>
      <w:del w:id="17793" w:author="Laurence Golding" w:date="2019-05-11T06:52:00Z">
        <w:r w:rsidR="00331070">
          <w:delText>39</w:delText>
        </w:r>
      </w:del>
      <w:ins w:id="17794" w:author="Laurence Golding" w:date="2019-05-11T06:52:00Z">
        <w:r w:rsidR="0009127C">
          <w:t>56</w:t>
        </w:r>
      </w:ins>
      <w:r w:rsidR="0009127C">
        <w:t>.3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del w:id="17795" w:author="Laurence Golding" w:date="2019-05-11T06:52:00Z">
        <w:r>
          <w:delText>file</w:delText>
        </w:r>
      </w:del>
      <w:ins w:id="17796" w:author="Laurence Golding" w:date="2019-05-11T06:52:00Z">
        <w:r w:rsidR="00DA5AF6">
          <w:t>artifact</w:t>
        </w:r>
      </w:ins>
      <w:r>
        <w:t>.</w:t>
      </w:r>
    </w:p>
    <w:p w14:paraId="7EC5F2A4" w14:textId="640EB2B8" w:rsidR="003672C8" w:rsidRDefault="003672C8" w:rsidP="003672C8">
      <w:pPr>
        <w:pStyle w:val="Note"/>
      </w:pPr>
      <w:r>
        <w:t>EXAMPLE</w:t>
      </w:r>
      <w:r w:rsidR="004776DE">
        <w:t xml:space="preserve"> 1</w:t>
      </w:r>
      <w:r>
        <w:t xml:space="preserve">: Suppose </w:t>
      </w:r>
      <w:del w:id="17797" w:author="Laurence Golding" w:date="2019-05-11T06:52:00Z">
        <w:r>
          <w:delText xml:space="preserve">a </w:delText>
        </w:r>
        <w:r w:rsidRPr="003672C8">
          <w:rPr>
            <w:rStyle w:val="CODEtemp"/>
          </w:rPr>
          <w:delText>fileChange</w:delText>
        </w:r>
      </w:del>
      <w:ins w:id="17798" w:author="Laurence Golding" w:date="2019-05-11T06:52:00Z">
        <w:r>
          <w:t>a</w:t>
        </w:r>
        <w:r w:rsidR="00DA5AF6">
          <w:t>n</w:t>
        </w:r>
        <w:r>
          <w:t xml:space="preserve"> </w:t>
        </w:r>
        <w:r w:rsidR="00DA5AF6">
          <w:rPr>
            <w:rStyle w:val="CODEtemp"/>
          </w:rPr>
          <w:t>artifact</w:t>
        </w:r>
        <w:r w:rsidR="00DA5AF6" w:rsidRPr="003672C8">
          <w:rPr>
            <w:rStyle w:val="CODEtemp"/>
          </w:rPr>
          <w:t>Change</w:t>
        </w:r>
      </w:ins>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2EB1F4D" w:rsidR="003672C8" w:rsidRDefault="003672C8" w:rsidP="002D65F3">
      <w:pPr>
        <w:pStyle w:val="Code"/>
        <w:pPrChange w:id="17799" w:author="Laurence Golding" w:date="2019-05-11T06:51:00Z">
          <w:pPr>
            <w:pStyle w:val="Codesmall"/>
          </w:pPr>
        </w:pPrChange>
      </w:pPr>
      <w:del w:id="17800" w:author="Laurence Golding" w:date="2019-05-11T06:52:00Z">
        <w:r>
          <w:delText>"fileChanges</w:delText>
        </w:r>
      </w:del>
      <w:ins w:id="17801" w:author="Laurence Golding" w:date="2019-05-11T06:52:00Z">
        <w:r>
          <w:t>"</w:t>
        </w:r>
        <w:r w:rsidR="00DA5AF6">
          <w:t>artifactChanges</w:t>
        </w:r>
      </w:ins>
      <w:r>
        <w:t>": [</w:t>
      </w:r>
    </w:p>
    <w:p w14:paraId="0025AA90" w14:textId="1599CF63" w:rsidR="003672C8" w:rsidRDefault="003672C8" w:rsidP="002D65F3">
      <w:pPr>
        <w:pStyle w:val="Code"/>
        <w:pPrChange w:id="17802" w:author="Laurence Golding" w:date="2019-05-11T06:51:00Z">
          <w:pPr>
            <w:pStyle w:val="Codesmall"/>
          </w:pPr>
        </w:pPrChange>
      </w:pPr>
      <w:r>
        <w:t xml:space="preserve">  {</w:t>
      </w:r>
    </w:p>
    <w:p w14:paraId="48B5BB9E" w14:textId="2E8AADFE" w:rsidR="001F49AE" w:rsidRDefault="001F49AE" w:rsidP="002D65F3">
      <w:pPr>
        <w:pStyle w:val="Code"/>
        <w:pPrChange w:id="17803" w:author="Laurence Golding" w:date="2019-05-11T06:51:00Z">
          <w:pPr>
            <w:pStyle w:val="Codesmall"/>
          </w:pPr>
        </w:pPrChange>
      </w:pPr>
      <w:r>
        <w:t xml:space="preserve">    "deletedRegion": {</w:t>
      </w:r>
    </w:p>
    <w:p w14:paraId="400CFACE" w14:textId="0FABB01F" w:rsidR="003672C8" w:rsidRDefault="003672C8" w:rsidP="002D65F3">
      <w:pPr>
        <w:pStyle w:val="Code"/>
        <w:pPrChange w:id="17804" w:author="Laurence Golding" w:date="2019-05-11T06:51:00Z">
          <w:pPr>
            <w:pStyle w:val="Codesmall"/>
          </w:pPr>
        </w:pPrChange>
      </w:pPr>
      <w:r>
        <w:t xml:space="preserve">    </w:t>
      </w:r>
      <w:r w:rsidR="001F49AE">
        <w:t xml:space="preserve">  </w:t>
      </w:r>
      <w:r>
        <w:t>"</w:t>
      </w:r>
      <w:r w:rsidR="0001452F">
        <w:t>byteO</w:t>
      </w:r>
      <w:r>
        <w:t>ffset": 12,</w:t>
      </w:r>
    </w:p>
    <w:p w14:paraId="7A1A9C3E" w14:textId="123D4991" w:rsidR="001F49AE" w:rsidRDefault="003672C8" w:rsidP="002D65F3">
      <w:pPr>
        <w:pStyle w:val="Code"/>
        <w:pPrChange w:id="17805" w:author="Laurence Golding" w:date="2019-05-11T06:51:00Z">
          <w:pPr>
            <w:pStyle w:val="Codesmall"/>
          </w:pPr>
        </w:pPrChange>
      </w:pPr>
      <w:r>
        <w:t xml:space="preserve">    </w:t>
      </w:r>
      <w:r w:rsidR="001F49AE">
        <w:t xml:space="preserve">  </w:t>
      </w:r>
      <w:r>
        <w:t>"</w:t>
      </w:r>
      <w:r w:rsidR="0001452F">
        <w:t>byteL</w:t>
      </w:r>
      <w:r>
        <w:t>ength": 5</w:t>
      </w:r>
    </w:p>
    <w:p w14:paraId="4CFE75EC" w14:textId="62FBE075" w:rsidR="003672C8" w:rsidRDefault="001F49AE" w:rsidP="002D65F3">
      <w:pPr>
        <w:pStyle w:val="Code"/>
        <w:pPrChange w:id="17806" w:author="Laurence Golding" w:date="2019-05-11T06:51:00Z">
          <w:pPr>
            <w:pStyle w:val="Codesmall"/>
          </w:pPr>
        </w:pPrChange>
      </w:pPr>
      <w:r>
        <w:t xml:space="preserve">    }</w:t>
      </w:r>
      <w:r w:rsidR="003672C8">
        <w:t>,</w:t>
      </w:r>
    </w:p>
    <w:p w14:paraId="0C77F69C" w14:textId="77777777" w:rsidR="001F49AE" w:rsidRDefault="003672C8" w:rsidP="002D65F3">
      <w:pPr>
        <w:pStyle w:val="Code"/>
        <w:pPrChange w:id="17807" w:author="Laurence Golding" w:date="2019-05-11T06:51:00Z">
          <w:pPr>
            <w:pStyle w:val="Codesmall"/>
          </w:pPr>
        </w:pPrChange>
      </w:pPr>
      <w:r>
        <w:t xml:space="preserve">    "inserted</w:t>
      </w:r>
      <w:r w:rsidR="001F49AE">
        <w:t>Content</w:t>
      </w:r>
      <w:r>
        <w:t xml:space="preserve">": </w:t>
      </w:r>
      <w:r w:rsidR="001F49AE">
        <w:t>{</w:t>
      </w:r>
    </w:p>
    <w:p w14:paraId="58FEB2BA" w14:textId="08FD93AE" w:rsidR="003672C8" w:rsidRDefault="001F49AE" w:rsidP="002D65F3">
      <w:pPr>
        <w:pStyle w:val="Code"/>
        <w:pPrChange w:id="17808" w:author="Laurence Golding" w:date="2019-05-11T06:51:00Z">
          <w:pPr>
            <w:pStyle w:val="Codesmall"/>
          </w:pPr>
        </w:pPrChange>
      </w:pPr>
      <w:r>
        <w:t xml:space="preserve">      "binary": </w:t>
      </w:r>
      <w:r w:rsidR="003672C8">
        <w:t>"ZXhhbXBsZQ=="</w:t>
      </w:r>
    </w:p>
    <w:p w14:paraId="3E767EDF" w14:textId="35A09EE0" w:rsidR="001F49AE" w:rsidRDefault="001F49AE" w:rsidP="002D65F3">
      <w:pPr>
        <w:pStyle w:val="Code"/>
        <w:pPrChange w:id="17809" w:author="Laurence Golding" w:date="2019-05-11T06:51:00Z">
          <w:pPr>
            <w:pStyle w:val="Codesmall"/>
          </w:pPr>
        </w:pPrChange>
      </w:pPr>
      <w:r>
        <w:t xml:space="preserve">    }</w:t>
      </w:r>
    </w:p>
    <w:p w14:paraId="3E1B7B29" w14:textId="2FEF2864" w:rsidR="003672C8" w:rsidRDefault="001F49AE" w:rsidP="002D65F3">
      <w:pPr>
        <w:pStyle w:val="Code"/>
        <w:pPrChange w:id="17810" w:author="Laurence Golding" w:date="2019-05-11T06:51:00Z">
          <w:pPr>
            <w:pStyle w:val="Codesmall"/>
          </w:pPr>
        </w:pPrChange>
      </w:pPr>
      <w:r>
        <w:t xml:space="preserve"> </w:t>
      </w:r>
      <w:r w:rsidR="003672C8">
        <w:t xml:space="preserve"> },</w:t>
      </w:r>
    </w:p>
    <w:p w14:paraId="17423EA9" w14:textId="6DFBD389" w:rsidR="003672C8" w:rsidRDefault="003672C8" w:rsidP="002D65F3">
      <w:pPr>
        <w:pStyle w:val="Code"/>
        <w:pPrChange w:id="17811" w:author="Laurence Golding" w:date="2019-05-11T06:51:00Z">
          <w:pPr>
            <w:pStyle w:val="Codesmall"/>
          </w:pPr>
        </w:pPrChange>
      </w:pPr>
      <w:r>
        <w:t xml:space="preserve">  {</w:t>
      </w:r>
    </w:p>
    <w:p w14:paraId="70EF18A4" w14:textId="63AF332D" w:rsidR="001F49AE" w:rsidRDefault="001F49AE" w:rsidP="002D65F3">
      <w:pPr>
        <w:pStyle w:val="Code"/>
        <w:pPrChange w:id="17812" w:author="Laurence Golding" w:date="2019-05-11T06:51:00Z">
          <w:pPr>
            <w:pStyle w:val="Codesmall"/>
          </w:pPr>
        </w:pPrChange>
      </w:pPr>
      <w:r>
        <w:t xml:space="preserve">    "deletedRegion": {</w:t>
      </w:r>
    </w:p>
    <w:p w14:paraId="636A84ED" w14:textId="4830BD1F" w:rsidR="003672C8" w:rsidRDefault="003672C8" w:rsidP="002D65F3">
      <w:pPr>
        <w:pStyle w:val="Code"/>
        <w:pPrChange w:id="17813" w:author="Laurence Golding" w:date="2019-05-11T06:51:00Z">
          <w:pPr>
            <w:pStyle w:val="Codesmall"/>
          </w:pPr>
        </w:pPrChange>
      </w:pPr>
      <w:r>
        <w:t xml:space="preserve">    </w:t>
      </w:r>
      <w:r w:rsidR="001F49AE">
        <w:t xml:space="preserve">  </w:t>
      </w:r>
      <w:r>
        <w:t>"</w:t>
      </w:r>
      <w:r w:rsidR="0001452F">
        <w:t>byteO</w:t>
      </w:r>
      <w:r>
        <w:t>ffset": 20,</w:t>
      </w:r>
    </w:p>
    <w:p w14:paraId="087A6665" w14:textId="2A80B00B" w:rsidR="003672C8" w:rsidRDefault="003672C8" w:rsidP="002D65F3">
      <w:pPr>
        <w:pStyle w:val="Code"/>
        <w:pPrChange w:id="17814" w:author="Laurence Golding" w:date="2019-05-11T06:51:00Z">
          <w:pPr>
            <w:pStyle w:val="Codesmall"/>
          </w:pPr>
        </w:pPrChange>
      </w:pPr>
      <w:r>
        <w:t xml:space="preserve">    </w:t>
      </w:r>
      <w:r w:rsidR="001F49AE">
        <w:t xml:space="preserve">  </w:t>
      </w:r>
      <w:r>
        <w:t>"</w:t>
      </w:r>
      <w:r w:rsidR="0001452F">
        <w:t>byteL</w:t>
      </w:r>
      <w:r>
        <w:t>ength": 3</w:t>
      </w:r>
    </w:p>
    <w:p w14:paraId="1258893D" w14:textId="12AB5B55" w:rsidR="001F49AE" w:rsidRDefault="001F49AE" w:rsidP="002D65F3">
      <w:pPr>
        <w:pStyle w:val="Code"/>
        <w:pPrChange w:id="17815" w:author="Laurence Golding" w:date="2019-05-11T06:51:00Z">
          <w:pPr>
            <w:pStyle w:val="Codesmall"/>
          </w:pPr>
        </w:pPrChange>
      </w:pPr>
      <w:r>
        <w:t xml:space="preserve">    }</w:t>
      </w:r>
    </w:p>
    <w:p w14:paraId="5AB6F28D" w14:textId="1AB05938" w:rsidR="003672C8" w:rsidRDefault="003672C8" w:rsidP="002D65F3">
      <w:pPr>
        <w:pStyle w:val="Code"/>
        <w:pPrChange w:id="17816" w:author="Laurence Golding" w:date="2019-05-11T06:51:00Z">
          <w:pPr>
            <w:pStyle w:val="Codesmall"/>
          </w:pPr>
        </w:pPrChange>
      </w:pPr>
      <w:r>
        <w:t xml:space="preserve">  }</w:t>
      </w:r>
      <w:r w:rsidR="001F49AE">
        <w:t>,</w:t>
      </w:r>
    </w:p>
    <w:p w14:paraId="7A5B6B9E" w14:textId="2434E11A" w:rsidR="001F49AE" w:rsidRDefault="001F49AE" w:rsidP="002D65F3">
      <w:pPr>
        <w:pStyle w:val="Code"/>
        <w:pPrChange w:id="17817" w:author="Laurence Golding" w:date="2019-05-11T06:51:00Z">
          <w:pPr>
            <w:pStyle w:val="Codesmall"/>
          </w:pPr>
        </w:pPrChange>
      </w:pPr>
      <w:r>
        <w:t xml:space="preserve">  {</w:t>
      </w:r>
    </w:p>
    <w:p w14:paraId="1BAC789E" w14:textId="2A21418D" w:rsidR="001F49AE" w:rsidRDefault="001F49AE" w:rsidP="002D65F3">
      <w:pPr>
        <w:pStyle w:val="Code"/>
        <w:pPrChange w:id="17818" w:author="Laurence Golding" w:date="2019-05-11T06:51:00Z">
          <w:pPr>
            <w:pStyle w:val="Codesmall"/>
          </w:pPr>
        </w:pPrChange>
      </w:pPr>
      <w:r>
        <w:t xml:space="preserve">    "deletedRegion": {</w:t>
      </w:r>
    </w:p>
    <w:p w14:paraId="58DC97D6" w14:textId="0A840174" w:rsidR="001F49AE" w:rsidRDefault="001F49AE" w:rsidP="002D65F3">
      <w:pPr>
        <w:pStyle w:val="Code"/>
        <w:pPrChange w:id="17819" w:author="Laurence Golding" w:date="2019-05-11T06:51:00Z">
          <w:pPr>
            <w:pStyle w:val="Codesmall"/>
          </w:pPr>
        </w:pPrChange>
      </w:pPr>
      <w:r>
        <w:t xml:space="preserve">      "</w:t>
      </w:r>
      <w:r w:rsidR="0001452F">
        <w:t>byteO</w:t>
      </w:r>
      <w:r>
        <w:t>ffset": 312,</w:t>
      </w:r>
    </w:p>
    <w:p w14:paraId="234C7ABE" w14:textId="46ACD38E" w:rsidR="001F49AE" w:rsidRDefault="001F49AE" w:rsidP="002D65F3">
      <w:pPr>
        <w:pStyle w:val="Code"/>
        <w:pPrChange w:id="17820" w:author="Laurence Golding" w:date="2019-05-11T06:51:00Z">
          <w:pPr>
            <w:pStyle w:val="Codesmall"/>
          </w:pPr>
        </w:pPrChange>
      </w:pPr>
      <w:r>
        <w:t xml:space="preserve">      "</w:t>
      </w:r>
      <w:r w:rsidR="0001452F">
        <w:t>byteL</w:t>
      </w:r>
      <w:r>
        <w:t>ength": 0</w:t>
      </w:r>
    </w:p>
    <w:p w14:paraId="506EA296" w14:textId="01C290F5" w:rsidR="001F49AE" w:rsidRDefault="001F49AE" w:rsidP="002D65F3">
      <w:pPr>
        <w:pStyle w:val="Code"/>
        <w:pPrChange w:id="17821" w:author="Laurence Golding" w:date="2019-05-11T06:51:00Z">
          <w:pPr>
            <w:pStyle w:val="Codesmall"/>
          </w:pPr>
        </w:pPrChange>
      </w:pPr>
      <w:r>
        <w:t xml:space="preserve">    },</w:t>
      </w:r>
    </w:p>
    <w:p w14:paraId="203FAE0B" w14:textId="274FEC9A" w:rsidR="001F49AE" w:rsidRDefault="001F49AE" w:rsidP="002D65F3">
      <w:pPr>
        <w:pStyle w:val="Code"/>
        <w:pPrChange w:id="17822" w:author="Laurence Golding" w:date="2019-05-11T06:51:00Z">
          <w:pPr>
            <w:pStyle w:val="Codesmall"/>
          </w:pPr>
        </w:pPrChange>
      </w:pPr>
      <w:r>
        <w:t xml:space="preserve">    "insertedContent": {</w:t>
      </w:r>
    </w:p>
    <w:p w14:paraId="40349854" w14:textId="5BC6517D" w:rsidR="001F49AE" w:rsidRDefault="001F49AE" w:rsidP="002D65F3">
      <w:pPr>
        <w:pStyle w:val="Code"/>
        <w:pPrChange w:id="17823" w:author="Laurence Golding" w:date="2019-05-11T06:51:00Z">
          <w:pPr>
            <w:pStyle w:val="Codesmall"/>
          </w:pPr>
        </w:pPrChange>
      </w:pPr>
      <w:r>
        <w:t xml:space="preserve">      "binary": "ZXhhbXBsZQ=="</w:t>
      </w:r>
    </w:p>
    <w:p w14:paraId="66144746" w14:textId="66BF9332" w:rsidR="001F49AE" w:rsidRDefault="001F49AE" w:rsidP="002D65F3">
      <w:pPr>
        <w:pStyle w:val="Code"/>
        <w:pPrChange w:id="17824" w:author="Laurence Golding" w:date="2019-05-11T06:51:00Z">
          <w:pPr>
            <w:pStyle w:val="Codesmall"/>
          </w:pPr>
        </w:pPrChange>
      </w:pPr>
      <w:r>
        <w:t xml:space="preserve">    }</w:t>
      </w:r>
    </w:p>
    <w:p w14:paraId="10DA5D66" w14:textId="2A4B4222" w:rsidR="001F49AE" w:rsidRDefault="001F49AE" w:rsidP="002D65F3">
      <w:pPr>
        <w:pStyle w:val="Code"/>
        <w:pPrChange w:id="17825" w:author="Laurence Golding" w:date="2019-05-11T06:51:00Z">
          <w:pPr>
            <w:pStyle w:val="Codesmall"/>
          </w:pPr>
        </w:pPrChange>
      </w:pPr>
      <w:r>
        <w:t xml:space="preserve">  }</w:t>
      </w:r>
    </w:p>
    <w:p w14:paraId="3783FE77" w14:textId="22C5BA88" w:rsidR="003672C8" w:rsidRDefault="003672C8" w:rsidP="002D65F3">
      <w:pPr>
        <w:pStyle w:val="Code"/>
        <w:pPrChange w:id="17826" w:author="Laurence Golding" w:date="2019-05-11T06:51:00Z">
          <w:pPr>
            <w:pStyle w:val="Codesmall"/>
          </w:pPr>
        </w:pPrChang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311C9A60"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del w:id="17827" w:author="Laurence Golding" w:date="2019-05-11T06:52:00Z">
        <w:r>
          <w:delText>.</w:delText>
        </w:r>
      </w:del>
      <w:ins w:id="17828" w:author="Laurence Golding" w:date="2019-05-11T06:52:00Z">
        <w:r w:rsidR="008B4FAD">
          <w:t xml:space="preserve"> of the contents after the first change</w:t>
        </w:r>
        <w:r>
          <w:t>.</w:t>
        </w:r>
      </w:ins>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315B20B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del w:id="17829" w:author="Laurence Golding" w:date="2019-05-11T06:52:00Z">
        <w:r>
          <w:delText>file</w:delText>
        </w:r>
      </w:del>
      <w:ins w:id="17830" w:author="Laurence Golding" w:date="2019-05-11T06:52:00Z">
        <w:r w:rsidR="00DA5AF6">
          <w:t>artifact</w:t>
        </w:r>
      </w:ins>
      <w:r>
        <w:t>.</w:t>
      </w:r>
    </w:p>
    <w:p w14:paraId="192780C5" w14:textId="358A874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9127C">
        <w:t>3.</w:t>
      </w:r>
      <w:del w:id="17831" w:author="Laurence Golding" w:date="2019-05-11T06:52:00Z">
        <w:r w:rsidR="00331070">
          <w:delText>40</w:delText>
        </w:r>
      </w:del>
      <w:ins w:id="17832" w:author="Laurence Golding" w:date="2019-05-11T06:52:00Z">
        <w:r w:rsidR="0009127C">
          <w:t>57</w:t>
        </w:r>
      </w:ins>
      <w:r w:rsidR="0009127C">
        <w:t>.3</w:t>
      </w:r>
      <w:r>
        <w:fldChar w:fldCharType="end"/>
      </w:r>
      <w:r>
        <w:t>) specifies a text region (§</w:t>
      </w:r>
      <w:r>
        <w:fldChar w:fldCharType="begin"/>
      </w:r>
      <w:r>
        <w:instrText xml:space="preserve"> REF _Ref493492556 \r \h </w:instrText>
      </w:r>
      <w:r>
        <w:fldChar w:fldCharType="separate"/>
      </w:r>
      <w:r w:rsidR="0009127C">
        <w:t>3.</w:t>
      </w:r>
      <w:del w:id="17833" w:author="Laurence Golding" w:date="2019-05-11T06:52:00Z">
        <w:r w:rsidR="00331070">
          <w:delText>22</w:delText>
        </w:r>
      </w:del>
      <w:ins w:id="17834" w:author="Laurence Golding" w:date="2019-05-11T06:52:00Z">
        <w:r w:rsidR="0009127C">
          <w:t>30</w:t>
        </w:r>
      </w:ins>
      <w:r w:rsidR="0009127C">
        <w:t>.2</w:t>
      </w:r>
      <w:r>
        <w:fldChar w:fldCharType="end"/>
      </w:r>
      <w:r>
        <w:t>) or a binary region (§</w:t>
      </w:r>
      <w:r>
        <w:fldChar w:fldCharType="begin"/>
      </w:r>
      <w:r>
        <w:instrText xml:space="preserve"> REF _Ref509043519 \r \h </w:instrText>
      </w:r>
      <w:r>
        <w:fldChar w:fldCharType="separate"/>
      </w:r>
      <w:r w:rsidR="0009127C">
        <w:t>3.</w:t>
      </w:r>
      <w:del w:id="17835" w:author="Laurence Golding" w:date="2019-05-11T06:52:00Z">
        <w:r w:rsidR="00331070">
          <w:delText>22</w:delText>
        </w:r>
      </w:del>
      <w:ins w:id="17836" w:author="Laurence Golding" w:date="2019-05-11T06:52:00Z">
        <w:r w:rsidR="0009127C">
          <w:t>30</w:t>
        </w:r>
      </w:ins>
      <w:r w:rsidR="0009127C">
        <w:t>.3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Change w:id="17837" w:author="Laurence Golding" w:date="2019-05-11T06:51:00Z">
          <w:pPr>
            <w:pStyle w:val="Codesmall"/>
          </w:pPr>
        </w:pPrChange>
      </w:pPr>
      <w:r>
        <w:t>"replacements": [</w:t>
      </w:r>
    </w:p>
    <w:p w14:paraId="37A37716" w14:textId="77777777" w:rsidR="001F49AE" w:rsidRDefault="001F49AE" w:rsidP="002D65F3">
      <w:pPr>
        <w:pStyle w:val="Code"/>
        <w:pPrChange w:id="17838" w:author="Laurence Golding" w:date="2019-05-11T06:51:00Z">
          <w:pPr>
            <w:pStyle w:val="Codesmall"/>
          </w:pPr>
        </w:pPrChange>
      </w:pPr>
      <w:r>
        <w:t xml:space="preserve">  {</w:t>
      </w:r>
    </w:p>
    <w:p w14:paraId="151C5226" w14:textId="59C3B8EB" w:rsidR="001F49AE" w:rsidRDefault="001F49AE" w:rsidP="002D65F3">
      <w:pPr>
        <w:pStyle w:val="Code"/>
        <w:pPrChange w:id="17839" w:author="Laurence Golding" w:date="2019-05-11T06:51:00Z">
          <w:pPr>
            <w:pStyle w:val="Codesmall"/>
          </w:pPr>
        </w:pPrChange>
      </w:pPr>
      <w:r>
        <w:t xml:space="preserve">    "deletedRegion": { </w:t>
      </w:r>
      <w:del w:id="17840" w:author="Laurence Golding" w:date="2019-05-11T06:52:00Z">
        <w:r>
          <w:delText xml:space="preserve">       </w:delText>
        </w:r>
      </w:del>
      <w:r>
        <w:t># The region object represents a text region (§</w:t>
      </w:r>
      <w:del w:id="17841" w:author="Laurence Golding" w:date="2019-05-11T06:52:00Z">
        <w:r>
          <w:fldChar w:fldCharType="begin"/>
        </w:r>
        <w:r>
          <w:delInstrText xml:space="preserve"> REF _Ref493492556 \r \h </w:delInstrText>
        </w:r>
        <w:r>
          <w:fldChar w:fldCharType="separate"/>
        </w:r>
        <w:r w:rsidR="00331070">
          <w:delText>3.22.2</w:delText>
        </w:r>
        <w:r>
          <w:fldChar w:fldCharType="end"/>
        </w:r>
      </w:del>
      <w:ins w:id="17842" w:author="Laurence Golding" w:date="2019-05-11T06:52:00Z">
        <w:r>
          <w:fldChar w:fldCharType="begin"/>
        </w:r>
        <w:r>
          <w:instrText xml:space="preserve"> REF _Ref493492556 \r \h </w:instrText>
        </w:r>
        <w:r w:rsidR="002D65F3">
          <w:instrText xml:space="preserve"> \* MERGEFORMAT </w:instrText>
        </w:r>
        <w:r>
          <w:fldChar w:fldCharType="separate"/>
        </w:r>
        <w:r w:rsidR="0009127C">
          <w:t>3.30.2</w:t>
        </w:r>
        <w:r>
          <w:fldChar w:fldCharType="end"/>
        </w:r>
      </w:ins>
      <w:r>
        <w:t>)</w:t>
      </w:r>
      <w:r w:rsidR="0001452F">
        <w:t>.</w:t>
      </w:r>
    </w:p>
    <w:p w14:paraId="7A883665" w14:textId="77777777" w:rsidR="001F49AE" w:rsidRDefault="001F49AE" w:rsidP="002D65F3">
      <w:pPr>
        <w:pStyle w:val="Code"/>
        <w:pPrChange w:id="17843" w:author="Laurence Golding" w:date="2019-05-11T06:51:00Z">
          <w:pPr>
            <w:pStyle w:val="Codesmall"/>
          </w:pPr>
        </w:pPrChange>
      </w:pPr>
      <w:r>
        <w:t xml:space="preserve">      "startLine": 12,</w:t>
      </w:r>
    </w:p>
    <w:p w14:paraId="569BC28B" w14:textId="77777777" w:rsidR="001F49AE" w:rsidRDefault="001F49AE" w:rsidP="002D65F3">
      <w:pPr>
        <w:pStyle w:val="Code"/>
        <w:pPrChange w:id="17844" w:author="Laurence Golding" w:date="2019-05-11T06:51:00Z">
          <w:pPr>
            <w:pStyle w:val="Codesmall"/>
          </w:pPr>
        </w:pPrChange>
      </w:pPr>
      <w:r>
        <w:t xml:space="preserve">      "startColumn": 5,</w:t>
      </w:r>
    </w:p>
    <w:p w14:paraId="30832018" w14:textId="77777777" w:rsidR="001F49AE" w:rsidRDefault="001F49AE" w:rsidP="002D65F3">
      <w:pPr>
        <w:pStyle w:val="Code"/>
        <w:pPrChange w:id="17845" w:author="Laurence Golding" w:date="2019-05-11T06:51:00Z">
          <w:pPr>
            <w:pStyle w:val="Codesmall"/>
          </w:pPr>
        </w:pPrChange>
      </w:pPr>
      <w:r>
        <w:t xml:space="preserve">      "endColumn": 9</w:t>
      </w:r>
    </w:p>
    <w:p w14:paraId="31730B24" w14:textId="77777777" w:rsidR="001F49AE" w:rsidRDefault="001F49AE" w:rsidP="002D65F3">
      <w:pPr>
        <w:pStyle w:val="Code"/>
        <w:pPrChange w:id="17846" w:author="Laurence Golding" w:date="2019-05-11T06:51:00Z">
          <w:pPr>
            <w:pStyle w:val="Codesmall"/>
          </w:pPr>
        </w:pPrChange>
      </w:pPr>
      <w:r>
        <w:t xml:space="preserve">    },</w:t>
      </w:r>
    </w:p>
    <w:p w14:paraId="257F366D" w14:textId="77777777" w:rsidR="001F49AE" w:rsidRDefault="001F49AE" w:rsidP="002D65F3">
      <w:pPr>
        <w:pStyle w:val="Code"/>
        <w:pPrChange w:id="17847" w:author="Laurence Golding" w:date="2019-05-11T06:51:00Z">
          <w:pPr>
            <w:pStyle w:val="Codesmall"/>
          </w:pPr>
        </w:pPrChange>
      </w:pPr>
      <w:r>
        <w:t xml:space="preserve">    "insertedContent": {</w:t>
      </w:r>
    </w:p>
    <w:p w14:paraId="1C57BEFA" w14:textId="4499EB3C" w:rsidR="001F49AE" w:rsidRDefault="001F49AE" w:rsidP="002D65F3">
      <w:pPr>
        <w:pStyle w:val="Code"/>
        <w:rPr>
          <w:ins w:id="17848" w:author="Laurence Golding" w:date="2019-05-11T06:52:00Z"/>
        </w:rPr>
      </w:pPr>
      <w:r>
        <w:t xml:space="preserve">      "text": "example"</w:t>
      </w:r>
      <w:r w:rsidR="002D65F3">
        <w:t xml:space="preserve"> </w:t>
      </w:r>
      <w:del w:id="17849" w:author="Laurence Golding" w:date="2019-05-11T06:52:00Z">
        <w:r>
          <w:delText xml:space="preserve">      </w:delText>
        </w:r>
      </w:del>
      <w:r>
        <w:t># The insertedContent property contains a text</w:t>
      </w:r>
    </w:p>
    <w:p w14:paraId="5FE22ACC" w14:textId="77777777" w:rsidR="001F49AE" w:rsidRDefault="001F49AE" w:rsidP="001F49AE">
      <w:pPr>
        <w:pStyle w:val="Codesmall"/>
        <w:rPr>
          <w:del w:id="17850" w:author="Laurence Golding" w:date="2019-05-11T06:52:00Z"/>
        </w:rPr>
      </w:pPr>
      <w:ins w:id="17851" w:author="Laurence Golding" w:date="2019-05-11T06:52:00Z">
        <w:r>
          <w:t xml:space="preserve">    }                   #</w:t>
        </w:r>
      </w:ins>
      <w:r w:rsidR="002D65F3">
        <w:t xml:space="preserve"> property</w:t>
      </w:r>
    </w:p>
    <w:p w14:paraId="6D464C51" w14:textId="0290B153" w:rsidR="001F49AE" w:rsidRDefault="001F49AE" w:rsidP="002D65F3">
      <w:pPr>
        <w:pStyle w:val="Code"/>
        <w:pPrChange w:id="17852" w:author="Laurence Golding" w:date="2019-05-11T06:51:00Z">
          <w:pPr>
            <w:pStyle w:val="Codesmall"/>
          </w:pPr>
        </w:pPrChange>
      </w:pPr>
      <w:del w:id="17853" w:author="Laurence Golding" w:date="2019-05-11T06:52:00Z">
        <w:r>
          <w:delText xml:space="preserve">    }                         #</w:delText>
        </w:r>
      </w:del>
      <w:r>
        <w:t xml:space="preserve"> instead of a binary property.</w:t>
      </w:r>
    </w:p>
    <w:p w14:paraId="3CEAB4EA" w14:textId="77777777" w:rsidR="001F49AE" w:rsidRDefault="001F49AE" w:rsidP="002D65F3">
      <w:pPr>
        <w:pStyle w:val="Code"/>
        <w:pPrChange w:id="17854" w:author="Laurence Golding" w:date="2019-05-11T06:51:00Z">
          <w:pPr>
            <w:pStyle w:val="Codesmall"/>
          </w:pPr>
        </w:pPrChange>
      </w:pPr>
      <w:r>
        <w:t xml:space="preserve">  }</w:t>
      </w:r>
    </w:p>
    <w:p w14:paraId="132B47A8" w14:textId="77777777" w:rsidR="001F49AE" w:rsidRDefault="001F49AE" w:rsidP="002D65F3">
      <w:pPr>
        <w:pStyle w:val="Code"/>
        <w:pPrChange w:id="17855" w:author="Laurence Golding" w:date="2019-05-11T06:51:00Z">
          <w:pPr>
            <w:pStyle w:val="Codesmall"/>
          </w:pPr>
        </w:pPrChange>
      </w:pPr>
      <w:r>
        <w:t>]</w:t>
      </w:r>
    </w:p>
    <w:p w14:paraId="62FD7481" w14:textId="138724C1" w:rsidR="001F49AE" w:rsidRPr="001F49AE" w:rsidRDefault="001F49AE" w:rsidP="001F49AE">
      <w:r>
        <w:t xml:space="preserve">When performing a replacement in a text </w:t>
      </w:r>
      <w:del w:id="17856" w:author="Laurence Golding" w:date="2019-05-11T06:52:00Z">
        <w:r>
          <w:delText>file</w:delText>
        </w:r>
      </w:del>
      <w:ins w:id="17857" w:author="Laurence Golding" w:date="2019-05-11T06:52:00Z">
        <w:r w:rsidR="00DA5AF6">
          <w:t>artifact</w:t>
        </w:r>
      </w:ins>
      <w:r>
        <w:t xml:space="preserve">, the SARIF producer </w:t>
      </w:r>
      <w:r>
        <w:rPr>
          <w:b/>
        </w:rPr>
        <w:t>SHOULD</w:t>
      </w:r>
      <w:r>
        <w:t xml:space="preserve"> specify a text replacement rather than a binary replacement. This allows the SARIF producer to specify the region without regard to whether the </w:t>
      </w:r>
      <w:del w:id="17858" w:author="Laurence Golding" w:date="2019-05-11T06:52:00Z">
        <w:r>
          <w:delText>file</w:delText>
        </w:r>
      </w:del>
      <w:ins w:id="17859" w:author="Laurence Golding" w:date="2019-05-11T06:52:00Z">
        <w:r w:rsidR="00DA5AF6">
          <w:t>artifact</w:t>
        </w:r>
      </w:ins>
      <w:r w:rsidR="00DA5AF6">
        <w:t xml:space="preserve"> </w:t>
      </w:r>
      <w:r>
        <w:t>starts with a byte order mark (BOM).</w:t>
      </w:r>
    </w:p>
    <w:p w14:paraId="0B386A4A" w14:textId="128AF4C1" w:rsidR="00B86BC7" w:rsidRDefault="00B86BC7" w:rsidP="00B86BC7">
      <w:pPr>
        <w:pStyle w:val="Heading3"/>
      </w:pPr>
      <w:bookmarkStart w:id="17860" w:name="_Toc8367403"/>
      <w:bookmarkStart w:id="17861" w:name="_Toc516224979"/>
      <w:r>
        <w:t>Constraints</w:t>
      </w:r>
      <w:bookmarkEnd w:id="17860"/>
      <w:bookmarkEnd w:id="17861"/>
    </w:p>
    <w:p w14:paraId="58129AF5" w14:textId="51103D7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9127C">
        <w:t>3.</w:t>
      </w:r>
      <w:del w:id="17862" w:author="Laurence Golding" w:date="2019-05-11T06:52:00Z">
        <w:r w:rsidR="00331070">
          <w:delText>40</w:delText>
        </w:r>
      </w:del>
      <w:ins w:id="17863" w:author="Laurence Golding" w:date="2019-05-11T06:52:00Z">
        <w:r w:rsidR="0009127C">
          <w:t>57</w:t>
        </w:r>
      </w:ins>
      <w:r w:rsidR="0009127C">
        <w:t>.3</w:t>
      </w:r>
      <w:r>
        <w:fldChar w:fldCharType="end"/>
      </w:r>
      <w:r>
        <w:t>) specifies a text region (§</w:t>
      </w:r>
      <w:r>
        <w:fldChar w:fldCharType="begin"/>
      </w:r>
      <w:r>
        <w:instrText xml:space="preserve"> REF _Ref493492556 \r \h </w:instrText>
      </w:r>
      <w:r>
        <w:fldChar w:fldCharType="separate"/>
      </w:r>
      <w:r w:rsidR="0009127C">
        <w:t>3.</w:t>
      </w:r>
      <w:del w:id="17864" w:author="Laurence Golding" w:date="2019-05-11T06:52:00Z">
        <w:r w:rsidR="00331070">
          <w:delText>22</w:delText>
        </w:r>
      </w:del>
      <w:ins w:id="17865" w:author="Laurence Golding" w:date="2019-05-11T06:52:00Z">
        <w:r w:rsidR="0009127C">
          <w:t>30</w:t>
        </w:r>
      </w:ins>
      <w:r w:rsidR="0009127C">
        <w:t>.2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9127C">
        <w:t>3.</w:t>
      </w:r>
      <w:del w:id="17866" w:author="Laurence Golding" w:date="2019-05-11T06:52:00Z">
        <w:r w:rsidR="00331070">
          <w:delText>40</w:delText>
        </w:r>
      </w:del>
      <w:ins w:id="17867" w:author="Laurence Golding" w:date="2019-05-11T06:52:00Z">
        <w:r w:rsidR="0009127C">
          <w:t>57</w:t>
        </w:r>
      </w:ins>
      <w:r w:rsidR="0009127C">
        <w:t>.4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9127C">
        <w:t>3.</w:t>
      </w:r>
      <w:del w:id="17868" w:author="Laurence Golding" w:date="2019-05-11T06:52:00Z">
        <w:r w:rsidR="00331070">
          <w:delText>2</w:delText>
        </w:r>
      </w:del>
      <w:ins w:id="17869" w:author="Laurence Golding" w:date="2019-05-11T06:52:00Z">
        <w:r w:rsidR="0009127C">
          <w:t>3</w:t>
        </w:r>
      </w:ins>
      <w:r w:rsidR="0009127C">
        <w:t>.2</w:t>
      </w:r>
      <w:r>
        <w:fldChar w:fldCharType="end"/>
      </w:r>
      <w:r>
        <w:t>).</w:t>
      </w:r>
    </w:p>
    <w:p w14:paraId="77DC3A72" w14:textId="155FFDE3"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9127C">
        <w:t>3.</w:t>
      </w:r>
      <w:del w:id="17870" w:author="Laurence Golding" w:date="2019-05-11T06:52:00Z">
        <w:r w:rsidR="00331070">
          <w:delText>22</w:delText>
        </w:r>
      </w:del>
      <w:ins w:id="17871" w:author="Laurence Golding" w:date="2019-05-11T06:52:00Z">
        <w:r w:rsidR="0009127C">
          <w:t>30</w:t>
        </w:r>
      </w:ins>
      <w:r w:rsidR="0009127C">
        <w:t>.3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9127C">
        <w:t>3.</w:t>
      </w:r>
      <w:del w:id="17872" w:author="Laurence Golding" w:date="2019-05-11T06:52:00Z">
        <w:r w:rsidR="00331070">
          <w:delText>2</w:delText>
        </w:r>
      </w:del>
      <w:ins w:id="17873" w:author="Laurence Golding" w:date="2019-05-11T06:52:00Z">
        <w:r w:rsidR="0009127C">
          <w:t>3</w:t>
        </w:r>
      </w:ins>
      <w:r w:rsidR="0009127C">
        <w:t>.3</w:t>
      </w:r>
      <w:r>
        <w:fldChar w:fldCharType="end"/>
      </w:r>
      <w:r>
        <w:t>).</w:t>
      </w:r>
    </w:p>
    <w:p w14:paraId="3C839412" w14:textId="6B94E2A0" w:rsidR="009422F8" w:rsidRPr="001F49AE" w:rsidRDefault="009422F8" w:rsidP="001F49AE">
      <w:pPr>
        <w:rPr>
          <w:ins w:id="17874" w:author="Laurence Golding" w:date="2019-05-11T06:52:00Z"/>
        </w:rPr>
      </w:pPr>
      <w:bookmarkStart w:id="17875" w:name="_Hlk6923894"/>
      <w:ins w:id="17876" w:author="Laurence Golding" w:date="2019-05-11T06:52:00Z">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ins>
    </w:p>
    <w:p w14:paraId="2919F4E4" w14:textId="2FD85E3E" w:rsidR="00B86BC7" w:rsidRDefault="00B86BC7" w:rsidP="00B86BC7">
      <w:pPr>
        <w:pStyle w:val="Heading3"/>
      </w:pPr>
      <w:bookmarkStart w:id="17877" w:name="_Ref493518436"/>
      <w:bookmarkStart w:id="17878" w:name="_Ref493518439"/>
      <w:bookmarkStart w:id="17879" w:name="_Ref493518529"/>
      <w:bookmarkStart w:id="17880" w:name="_Toc8367404"/>
      <w:bookmarkStart w:id="17881" w:name="_Toc516224980"/>
      <w:bookmarkEnd w:id="17875"/>
      <w:r>
        <w:t>deleted</w:t>
      </w:r>
      <w:r w:rsidR="00F27F55">
        <w:t>Region</w:t>
      </w:r>
      <w:r>
        <w:t xml:space="preserve"> property</w:t>
      </w:r>
      <w:bookmarkEnd w:id="17877"/>
      <w:bookmarkEnd w:id="17878"/>
      <w:bookmarkEnd w:id="17879"/>
      <w:bookmarkEnd w:id="17880"/>
      <w:bookmarkEnd w:id="17881"/>
    </w:p>
    <w:p w14:paraId="1ECF4AC9" w14:textId="1E9BB1E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9127C">
        <w:t>3.</w:t>
      </w:r>
      <w:del w:id="17882" w:author="Laurence Golding" w:date="2019-05-11T06:52:00Z">
        <w:r w:rsidR="00331070">
          <w:delText>22</w:delText>
        </w:r>
      </w:del>
      <w:ins w:id="17883" w:author="Laurence Golding" w:date="2019-05-11T06:52:00Z">
        <w:r w:rsidR="0009127C">
          <w:t>30</w:t>
        </w:r>
      </w:ins>
      <w:r w:rsidR="001F49AE">
        <w:fldChar w:fldCharType="end"/>
      </w:r>
      <w:r w:rsidR="001F49AE">
        <w:t>)</w:t>
      </w:r>
      <w:r>
        <w:t xml:space="preserve"> specifying the </w:t>
      </w:r>
      <w:r w:rsidR="001F49AE">
        <w:t>region</w:t>
      </w:r>
      <w:r>
        <w:t xml:space="preserve"> to delete.</w:t>
      </w:r>
    </w:p>
    <w:p w14:paraId="351B2A44" w14:textId="5603B1FE"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w:t>
      </w:r>
      <w:del w:id="17884" w:author="Laurence Golding" w:date="2019-05-11T06:52:00Z">
        <w:r>
          <w:delText xml:space="preserve">file </w:delText>
        </w:r>
      </w:del>
      <w:r>
        <w:t>content.</w:t>
      </w:r>
    </w:p>
    <w:p w14:paraId="4E9FA252" w14:textId="1EE22B44" w:rsidR="00B86BC7" w:rsidRDefault="00B86BC7" w:rsidP="00B86BC7">
      <w:pPr>
        <w:pStyle w:val="Heading3"/>
      </w:pPr>
      <w:bookmarkStart w:id="17885" w:name="_Ref493518437"/>
      <w:bookmarkStart w:id="17886" w:name="_Ref493518440"/>
      <w:bookmarkStart w:id="17887" w:name="_Toc8367405"/>
      <w:bookmarkStart w:id="17888" w:name="_Toc516224981"/>
      <w:r>
        <w:t>inserted</w:t>
      </w:r>
      <w:r w:rsidR="00F27F55">
        <w:t>Content</w:t>
      </w:r>
      <w:r>
        <w:t xml:space="preserve"> property</w:t>
      </w:r>
      <w:bookmarkEnd w:id="17885"/>
      <w:bookmarkEnd w:id="17886"/>
      <w:bookmarkEnd w:id="17887"/>
      <w:bookmarkEnd w:id="17888"/>
    </w:p>
    <w:p w14:paraId="6E86F82E" w14:textId="60F576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w:t>
      </w:r>
      <w:del w:id="17889" w:author="Laurence Golding" w:date="2019-05-11T06:52:00Z">
        <w:r>
          <w:delText xml:space="preserve">a </w:delText>
        </w:r>
        <w:r w:rsidR="001F49AE" w:rsidRPr="001F49AE">
          <w:rPr>
            <w:rStyle w:val="CODEtemp"/>
          </w:rPr>
          <w:delText>fileContent</w:delText>
        </w:r>
      </w:del>
      <w:ins w:id="17890" w:author="Laurence Golding" w:date="2019-05-11T06:52:00Z">
        <w:r>
          <w:t>a</w:t>
        </w:r>
        <w:r w:rsidR="00DA5AF6">
          <w:t>n</w:t>
        </w:r>
        <w:r>
          <w:t xml:space="preserve"> </w:t>
        </w:r>
        <w:r w:rsidR="00DA5AF6">
          <w:rPr>
            <w:rStyle w:val="CODEtemp"/>
          </w:rPr>
          <w:t>artifact</w:t>
        </w:r>
        <w:r w:rsidR="00DA5AF6" w:rsidRPr="001F49AE">
          <w:rPr>
            <w:rStyle w:val="CODEtemp"/>
          </w:rPr>
          <w:t>Content</w:t>
        </w:r>
      </w:ins>
      <w:r w:rsidR="00DA5AF6">
        <w:t xml:space="preserve"> </w:t>
      </w:r>
      <w:r w:rsidR="001F49AE">
        <w:t>object (§</w:t>
      </w:r>
      <w:r w:rsidR="001F49AE">
        <w:fldChar w:fldCharType="begin"/>
      </w:r>
      <w:r w:rsidR="001F49AE">
        <w:instrText xml:space="preserve"> REF _Ref509043989 \r \h </w:instrText>
      </w:r>
      <w:r w:rsidR="001F49AE">
        <w:fldChar w:fldCharType="separate"/>
      </w:r>
      <w:r w:rsidR="0009127C">
        <w:t>3.</w:t>
      </w:r>
      <w:del w:id="17891" w:author="Laurence Golding" w:date="2019-05-11T06:52:00Z">
        <w:r w:rsidR="00331070">
          <w:delText>2</w:delText>
        </w:r>
      </w:del>
      <w:ins w:id="17892" w:author="Laurence Golding" w:date="2019-05-11T06:52:00Z">
        <w:r w:rsidR="0009127C">
          <w:t>3</w:t>
        </w:r>
      </w:ins>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pPr>
        <w:rPr>
          <w:ins w:id="17893" w:author="Laurence Golding" w:date="2019-05-11T06:52:00Z"/>
        </w:rPr>
      </w:pPr>
      <w:ins w:id="17894" w:author="Laurence Golding" w:date="2019-05-11T06:52:00Z">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ins>
    </w:p>
    <w:p w14:paraId="4D122A2D" w14:textId="531957E8" w:rsidR="008B4FAD" w:rsidRDefault="008B4FAD" w:rsidP="008B4FAD">
      <w:pPr>
        <w:pStyle w:val="Note"/>
        <w:rPr>
          <w:ins w:id="17895" w:author="Laurence Golding" w:date="2019-05-11T06:52:00Z"/>
        </w:rPr>
      </w:pPr>
      <w:ins w:id="17896" w:author="Laurence Golding" w:date="2019-05-11T06:52:00Z">
        <w:r>
          <w:t xml:space="preserve">NOTE: This implies that a text fix cannot be safely applied unless the target </w:t>
        </w:r>
        <w:r w:rsidR="0061423A">
          <w:t xml:space="preserve">artifact’s </w:t>
        </w:r>
        <w:r>
          <w:t>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7897" w:name="_Ref493404948"/>
      <w:bookmarkStart w:id="17898" w:name="_Ref493406026"/>
      <w:bookmarkStart w:id="17899" w:name="_Toc8367406"/>
      <w:bookmarkStart w:id="17900" w:name="_Toc516224982"/>
      <w:r>
        <w:t>notification object</w:t>
      </w:r>
      <w:bookmarkEnd w:id="17897"/>
      <w:bookmarkEnd w:id="17898"/>
      <w:bookmarkEnd w:id="17899"/>
      <w:bookmarkEnd w:id="17900"/>
    </w:p>
    <w:p w14:paraId="3BD7AF2E" w14:textId="23E07934" w:rsidR="00B86BC7" w:rsidRDefault="00B86BC7" w:rsidP="00B86BC7">
      <w:pPr>
        <w:pStyle w:val="Heading3"/>
      </w:pPr>
      <w:bookmarkStart w:id="17901" w:name="_Toc8367407"/>
      <w:bookmarkStart w:id="17902" w:name="_Toc516224983"/>
      <w:r>
        <w:t>General</w:t>
      </w:r>
      <w:bookmarkEnd w:id="17901"/>
      <w:bookmarkEnd w:id="17902"/>
    </w:p>
    <w:p w14:paraId="759675E9" w14:textId="6619CF8E" w:rsidR="003672C8" w:rsidRDefault="003672C8" w:rsidP="003672C8">
      <w:r w:rsidRPr="003672C8">
        <w:t xml:space="preserve">A </w:t>
      </w:r>
      <w:r w:rsidRPr="003672C8">
        <w:rPr>
          <w:rStyle w:val="CODEtemp"/>
        </w:rPr>
        <w:t>notification</w:t>
      </w:r>
      <w:r w:rsidRPr="003672C8">
        <w:t xml:space="preserve"> object describes a condition encountered </w:t>
      </w:r>
      <w:del w:id="17903" w:author="Laurence Golding" w:date="2019-05-11T06:52:00Z">
        <w:r w:rsidRPr="003672C8">
          <w:delText>in</w:delText>
        </w:r>
      </w:del>
      <w:ins w:id="17904" w:author="Laurence Golding" w:date="2019-05-11T06:52:00Z">
        <w:r w:rsidR="00C306A0">
          <w:t>during</w:t>
        </w:r>
      </w:ins>
      <w:r w:rsidR="00C306A0">
        <w:t xml:space="preserve"> the </w:t>
      </w:r>
      <w:del w:id="17905" w:author="Laurence Golding" w:date="2019-05-11T06:52:00Z">
        <w:r w:rsidRPr="003672C8">
          <w:delText>course</w:delText>
        </w:r>
      </w:del>
      <w:ins w:id="17906" w:author="Laurence Golding" w:date="2019-05-11T06:52:00Z">
        <w:r w:rsidR="00C306A0">
          <w:t>execution</w:t>
        </w:r>
      </w:ins>
      <w:r w:rsidR="00C306A0">
        <w:t xml:space="preserve"> of</w:t>
      </w:r>
      <w:del w:id="17907" w:author="Laurence Golding" w:date="2019-05-11T06:52:00Z">
        <w:r w:rsidRPr="003672C8">
          <w:delText xml:space="preserve"> running</w:delText>
        </w:r>
      </w:del>
      <w:r w:rsidRPr="003672C8">
        <w:t xml:space="preserve"> an analysis tool which is relevant to the operation of the tool itself, as opposed to being relevant to </w:t>
      </w:r>
      <w:del w:id="17908" w:author="Laurence Golding" w:date="2019-05-11T06:52:00Z">
        <w:r w:rsidRPr="003672C8">
          <w:delText>a file</w:delText>
        </w:r>
      </w:del>
      <w:ins w:id="17909" w:author="Laurence Golding" w:date="2019-05-11T06:52:00Z">
        <w:r w:rsidRPr="003672C8">
          <w:t>a</w:t>
        </w:r>
        <w:r w:rsidR="00406355">
          <w:t>n</w:t>
        </w:r>
        <w:r w:rsidRPr="003672C8">
          <w:t xml:space="preserve"> </w:t>
        </w:r>
        <w:r w:rsidR="00406355">
          <w:t>artifact</w:t>
        </w:r>
      </w:ins>
      <w:r w:rsidR="00406355" w:rsidRPr="003672C8">
        <w:t xml:space="preserve"> </w:t>
      </w:r>
      <w:r w:rsidRPr="003672C8">
        <w:t xml:space="preserve">being analyzed by the tool. Conditions relevant to </w:t>
      </w:r>
      <w:del w:id="17910" w:author="Laurence Golding" w:date="2019-05-11T06:52:00Z">
        <w:r w:rsidRPr="003672C8">
          <w:delText>files</w:delText>
        </w:r>
      </w:del>
      <w:ins w:id="17911" w:author="Laurence Golding" w:date="2019-05-11T06:52:00Z">
        <w:r w:rsidR="0061423A">
          <w:t>artifacts</w:t>
        </w:r>
      </w:ins>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9127C">
        <w:t>3.</w:t>
      </w:r>
      <w:del w:id="17912" w:author="Laurence Golding" w:date="2019-05-11T06:52:00Z">
        <w:r w:rsidR="00331070">
          <w:delText>19</w:delText>
        </w:r>
      </w:del>
      <w:ins w:id="17913" w:author="Laurence Golding" w:date="2019-05-11T06:52:00Z">
        <w:r w:rsidR="0009127C">
          <w:t>27</w:t>
        </w:r>
      </w:ins>
      <w:r>
        <w:fldChar w:fldCharType="end"/>
      </w:r>
      <w:r w:rsidRPr="003672C8">
        <w:t>).</w:t>
      </w:r>
    </w:p>
    <w:p w14:paraId="7D568EDB" w14:textId="073C5E2B" w:rsidR="00C929E8" w:rsidRDefault="00B86BC7" w:rsidP="00C929E8">
      <w:pPr>
        <w:pStyle w:val="Heading3"/>
      </w:pPr>
      <w:bookmarkStart w:id="17914" w:name="_Ref4235658"/>
      <w:bookmarkStart w:id="17915" w:name="_Ref4166209"/>
      <w:bookmarkStart w:id="17916" w:name="_Toc8367408"/>
      <w:bookmarkStart w:id="17917" w:name="_Toc516224984"/>
      <w:del w:id="17918" w:author="Laurence Golding" w:date="2019-05-11T06:52:00Z">
        <w:r>
          <w:delText>id</w:delText>
        </w:r>
      </w:del>
      <w:ins w:id="17919" w:author="Laurence Golding" w:date="2019-05-11T06:52:00Z">
        <w:r w:rsidR="00487C16">
          <w:t>descriptor</w:t>
        </w:r>
      </w:ins>
      <w:r w:rsidR="0056589D">
        <w:t xml:space="preserve"> property</w:t>
      </w:r>
      <w:bookmarkEnd w:id="17914"/>
      <w:bookmarkEnd w:id="17915"/>
      <w:bookmarkEnd w:id="17916"/>
      <w:bookmarkEnd w:id="17917"/>
    </w:p>
    <w:p w14:paraId="7AE7C416" w14:textId="77777777" w:rsidR="003672C8" w:rsidRDefault="00254298" w:rsidP="003672C8">
      <w:pPr>
        <w:rPr>
          <w:del w:id="17920" w:author="Laurence Golding" w:date="2019-05-11T06:52:00Z"/>
        </w:rPr>
      </w:pPr>
      <w:bookmarkStart w:id="17921" w:name="_Hlk6926116"/>
      <w:r>
        <w:t>A</w:t>
      </w:r>
      <w:r w:rsidR="002E34FF">
        <w:t xml:space="preserve"> </w:t>
      </w:r>
      <w:r w:rsidR="002E34FF" w:rsidRPr="002E34FF">
        <w:rPr>
          <w:rStyle w:val="CODEtemp"/>
        </w:rPr>
        <w:t>notification</w:t>
      </w:r>
      <w:r w:rsidR="002E34FF">
        <w:t xml:space="preserve"> object </w:t>
      </w:r>
      <w:del w:id="17922" w:author="Laurence Golding" w:date="2019-05-11T06:52:00Z">
        <w:r w:rsidR="003672C8" w:rsidRPr="003672C8">
          <w:rPr>
            <w:b/>
          </w:rPr>
          <w:delText>MAY</w:delText>
        </w:r>
      </w:del>
      <w:ins w:id="17923" w:author="Laurence Golding" w:date="2019-05-11T06:52:00Z">
        <w:r w:rsidR="002E34FF" w:rsidRPr="002E34FF">
          <w:rPr>
            <w:b/>
          </w:rPr>
          <w:t>SHOULD</w:t>
        </w:r>
      </w:ins>
      <w:r w:rsidR="002E34FF">
        <w:t xml:space="preserve"> contain a property named </w:t>
      </w:r>
      <w:del w:id="17924" w:author="Laurence Golding" w:date="2019-05-11T06:52:00Z">
        <w:r w:rsidR="003672C8" w:rsidRPr="003672C8">
          <w:rPr>
            <w:rStyle w:val="CODEtemp"/>
          </w:rPr>
          <w:delText>id</w:delText>
        </w:r>
      </w:del>
      <w:ins w:id="17925" w:author="Laurence Golding" w:date="2019-05-11T06:52:00Z">
        <w:r w:rsidR="00487C16">
          <w:rPr>
            <w:rStyle w:val="CODEtemp"/>
          </w:rPr>
          <w:t>descriptor</w:t>
        </w:r>
      </w:ins>
      <w:r w:rsidR="002E34FF">
        <w:t xml:space="preserve"> whose value is a </w:t>
      </w:r>
      <w:del w:id="17926" w:author="Laurence Golding" w:date="2019-05-11T06:52:00Z">
        <w:r w:rsidR="003672C8">
          <w:delText>string containing an identifier for the condition that was encountered.</w:delText>
        </w:r>
      </w:del>
    </w:p>
    <w:p w14:paraId="11AF29FE" w14:textId="47ACF73E" w:rsidR="002E34FF" w:rsidRDefault="003672C8" w:rsidP="002E34FF">
      <w:pPr>
        <w:pPrChange w:id="17927" w:author="Laurence Golding" w:date="2019-05-11T06:51:00Z">
          <w:pPr>
            <w:pStyle w:val="Note"/>
          </w:pPr>
        </w:pPrChange>
      </w:pPr>
      <w:del w:id="17928" w:author="Laurence Golding" w:date="2019-05-11T06:52:00Z">
        <w:r>
          <w:delText xml:space="preserve">NOTE: In contrast to rule identifiers (see </w:delText>
        </w:r>
        <w:r w:rsidRPr="003672C8">
          <w:rPr>
            <w:rStyle w:val="CODEtemp"/>
          </w:rPr>
          <w:delText>rule.id</w:delText>
        </w:r>
        <w:r>
          <w:delText>, §</w:delText>
        </w:r>
        <w:r>
          <w:fldChar w:fldCharType="begin"/>
        </w:r>
        <w:r>
          <w:delInstrText xml:space="preserve"> REF _Ref493408046 \w \h </w:delInstrText>
        </w:r>
        <w:r>
          <w:fldChar w:fldCharType="separate"/>
        </w:r>
        <w:r w:rsidR="00331070">
          <w:delText>3.36.3</w:delText>
        </w:r>
        <w:r>
          <w:fldChar w:fldCharType="end"/>
        </w:r>
        <w:r>
          <w:delText xml:space="preserve">), which must be stable and opaque, </w:delText>
        </w:r>
      </w:del>
      <w:ins w:id="17929" w:author="Laurence Golding" w:date="2019-05-11T06:52:00Z">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9127C">
          <w:t>3.52</w:t>
        </w:r>
        <w:r w:rsidR="00D91988">
          <w:fldChar w:fldCharType="end"/>
        </w:r>
        <w:r w:rsidR="002E34FF">
          <w:t xml:space="preserve">) that </w:t>
        </w:r>
        <w:r w:rsidR="00254298">
          <w:t xml:space="preserve">identifies </w:t>
        </w:r>
        <w:r w:rsidR="002E34FF">
          <w:t xml:space="preserve">this </w:t>
        </w:r>
      </w:ins>
      <w:r w:rsidR="002E34FF">
        <w:t>notification</w:t>
      </w:r>
      <w:del w:id="17930" w:author="Laurence Golding" w:date="2019-05-11T06:52:00Z">
        <w:r>
          <w:delText xml:space="preserve"> identifiers do need to be either stable or opaque, because the reasoning that leads to those requirements for rule ids does not apply to tool notifications. A tool notification with level </w:delText>
        </w:r>
        <w:r w:rsidRPr="003672C8">
          <w:rPr>
            <w:rStyle w:val="CODEtemp"/>
          </w:rPr>
          <w:delText>"error"</w:delText>
        </w:r>
        <w:r>
          <w:delText xml:space="preserve"> should always be treated as a failure, and tools should not allow them to be disabled. And tool authors are free to change the </w:delText>
        </w:r>
      </w:del>
      <w:moveFromRangeStart w:id="17931" w:author="Laurence Golding" w:date="2019-05-11T06:52:00Z" w:name="move8449940"/>
      <w:moveFrom w:id="17932" w:author="Laurence Golding" w:date="2019-05-11T06:52:00Z">
        <w:r w:rsidR="00E10ADE">
          <w:t>notification</w:t>
        </w:r>
      </w:moveFrom>
      <w:moveFromRangeEnd w:id="17931"/>
      <w:del w:id="17933" w:author="Laurence Golding" w:date="2019-05-11T06:52:00Z">
        <w:r>
          <w:delText xml:space="preserve"> ids at any time, so there is no reason for them to be opaque; to the contrary, they are more useful if they convey information to the user</w:delText>
        </w:r>
      </w:del>
      <w:r w:rsidR="002E34FF">
        <w:t>.</w:t>
      </w:r>
    </w:p>
    <w:p w14:paraId="5F2F41EF" w14:textId="5195D6E5" w:rsidR="002E34FF" w:rsidRDefault="00B86BC7" w:rsidP="002E34FF">
      <w:pPr>
        <w:rPr>
          <w:ins w:id="17934" w:author="Laurence Golding" w:date="2019-05-11T06:52:00Z"/>
        </w:rPr>
      </w:pPr>
      <w:bookmarkStart w:id="17935" w:name="_Toc516224985"/>
      <w:del w:id="17936" w:author="Laurence Golding" w:date="2019-05-11T06:52:00Z">
        <w:r>
          <w:delText>ruleId</w:delText>
        </w:r>
      </w:del>
      <w:ins w:id="17937" w:author="Laurence Golding" w:date="2019-05-11T06:52:00Z">
        <w:r w:rsidR="002E34FF">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9127C">
          <w:t>3.49</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rsidR="002E34FF">
          <w:t xml:space="preserve"> exists (that is, if </w:t>
        </w:r>
        <w:r w:rsidR="002E34FF" w:rsidRPr="00683348">
          <w:rPr>
            <w:rStyle w:val="CODEtemp"/>
          </w:rPr>
          <w:t>theTool</w:t>
        </w:r>
        <w:r w:rsidR="002E34FF">
          <w:t xml:space="preserve"> contains a </w:t>
        </w:r>
        <w:r w:rsidR="002E34FF" w:rsidRPr="00683348">
          <w:rPr>
            <w:rStyle w:val="CODEtemp"/>
          </w:rPr>
          <w:t>reportingDescriptor</w:t>
        </w:r>
        <w:r w:rsidR="002E34FF">
          <w:t xml:space="preserve"> object that describes this notification), then </w:t>
        </w:r>
        <w:r w:rsidR="00487C16">
          <w:rPr>
            <w:rStyle w:val="CODEtemp"/>
          </w:rPr>
          <w:t>descriptor</w:t>
        </w:r>
        <w:r w:rsidR="002E34FF">
          <w:t xml:space="preserve"> </w:t>
        </w:r>
        <w:r w:rsidR="002E34FF" w:rsidRPr="0069134C">
          <w:rPr>
            <w:b/>
          </w:rPr>
          <w:t>SHOULD</w:t>
        </w:r>
        <w:r w:rsidR="002E34FF">
          <w:t xml:space="preserve"> </w:t>
        </w:r>
        <w:r w:rsidR="00254298">
          <w:t>refer to</w:t>
        </w:r>
        <w:r w:rsidR="002E34FF">
          <w:t xml:space="preserve"> </w:t>
        </w:r>
        <w:r w:rsidR="002E34FF" w:rsidRPr="0069134C">
          <w:rPr>
            <w:rStyle w:val="CODEtemp"/>
          </w:rPr>
          <w:t>theDescriptor</w:t>
        </w:r>
        <w:r w:rsidR="002E34FF">
          <w:t>.</w:t>
        </w:r>
      </w:ins>
    </w:p>
    <w:p w14:paraId="4D39DB7E" w14:textId="0A6637DA" w:rsidR="002E34FF" w:rsidRPr="002E34FF" w:rsidRDefault="002E34FF" w:rsidP="002E34FF">
      <w:pPr>
        <w:pStyle w:val="Note"/>
        <w:rPr>
          <w:ins w:id="17938" w:author="Laurence Golding" w:date="2019-05-11T06:52:00Z"/>
        </w:rPr>
      </w:pPr>
      <w:ins w:id="17939" w:author="Laurence Golding" w:date="2019-05-11T06:52:00Z">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ins>
    </w:p>
    <w:p w14:paraId="71B69C94" w14:textId="6C23A98B" w:rsidR="00B86BC7" w:rsidRDefault="00487C16" w:rsidP="00B86BC7">
      <w:pPr>
        <w:pStyle w:val="Heading3"/>
      </w:pPr>
      <w:bookmarkStart w:id="17940" w:name="_Ref493518926"/>
      <w:bookmarkStart w:id="17941" w:name="_Ref4166217"/>
      <w:bookmarkStart w:id="17942" w:name="_Ref4236095"/>
      <w:bookmarkStart w:id="17943" w:name="_Toc8367409"/>
      <w:bookmarkEnd w:id="17921"/>
      <w:ins w:id="17944" w:author="Laurence Golding" w:date="2019-05-11T06:52:00Z">
        <w:r>
          <w:t>associatedRule</w:t>
        </w:r>
      </w:ins>
      <w:r w:rsidR="00C929E8">
        <w:t xml:space="preserve"> </w:t>
      </w:r>
      <w:r w:rsidR="00B86BC7">
        <w:t>property</w:t>
      </w:r>
      <w:bookmarkEnd w:id="17940"/>
      <w:bookmarkEnd w:id="17941"/>
      <w:bookmarkEnd w:id="17942"/>
      <w:bookmarkEnd w:id="17943"/>
      <w:bookmarkEnd w:id="17935"/>
    </w:p>
    <w:p w14:paraId="54B6D83F" w14:textId="77777777" w:rsidR="003672C8" w:rsidRPr="003672C8" w:rsidRDefault="003672C8" w:rsidP="003672C8">
      <w:pPr>
        <w:rPr>
          <w:del w:id="17945" w:author="Laurence Golding" w:date="2019-05-11T06:52: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del w:id="17946" w:author="Laurence Golding" w:date="2019-05-11T06:52:00Z">
        <w:r w:rsidRPr="003672C8">
          <w:rPr>
            <w:rStyle w:val="CODEtemp"/>
          </w:rPr>
          <w:delText>ruleId</w:delText>
        </w:r>
      </w:del>
      <w:ins w:id="17947" w:author="Laurence Golding" w:date="2019-05-11T06:52:00Z">
        <w:r w:rsidR="00487C16">
          <w:rPr>
            <w:rStyle w:val="CODEtemp"/>
          </w:rPr>
          <w:t>associatedRule</w:t>
        </w:r>
      </w:ins>
      <w:r w:rsidR="00C929E8" w:rsidRPr="003672C8">
        <w:t xml:space="preserve"> </w:t>
      </w:r>
      <w:r w:rsidRPr="003672C8">
        <w:t xml:space="preserve">whose value is a </w:t>
      </w:r>
      <w:del w:id="17948" w:author="Laurence Golding" w:date="2019-05-11T06:52:00Z">
        <w:r w:rsidRPr="003672C8">
          <w:delText>string containing the stable, unique identifier of the rule (§</w:delText>
        </w:r>
        <w:r>
          <w:fldChar w:fldCharType="begin"/>
        </w:r>
        <w:r>
          <w:delInstrText xml:space="preserve"> REF _Ref493408046 \w \h </w:delInstrText>
        </w:r>
        <w:r>
          <w:fldChar w:fldCharType="separate"/>
        </w:r>
        <w:r w:rsidR="00331070">
          <w:delText>3.36.3</w:delText>
        </w:r>
        <w:r>
          <w:fldChar w:fldCharType="end"/>
        </w:r>
        <w:r w:rsidRPr="003672C8">
          <w:delText>).</w:delText>
        </w:r>
      </w:del>
    </w:p>
    <w:p w14:paraId="72DC23AB" w14:textId="6DAF03ED" w:rsidR="003672C8" w:rsidRDefault="003672C8" w:rsidP="003672C8">
      <w:del w:id="17949" w:author="Laurence Golding" w:date="2019-05-11T06:52:00Z">
        <w:r>
          <w:delText xml:space="preserve">If there is more than one rule with the </w:delText>
        </w:r>
        <w:r w:rsidR="00EC0042">
          <w:delText xml:space="preserve">desired </w:delText>
        </w:r>
        <w:r>
          <w:delText>id</w:delText>
        </w:r>
        <w:r w:rsidR="00EC0042">
          <w:delText>,</w:delText>
        </w:r>
        <w:r>
          <w:delText xml:space="preserve"> and if</w:delText>
        </w:r>
      </w:del>
      <w:ins w:id="17950" w:author="Laurence Golding" w:date="2019-05-11T06:52:00Z">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9127C">
          <w:t>3.52</w:t>
        </w:r>
        <w:r w:rsidR="00555585">
          <w:fldChar w:fldCharType="end"/>
        </w:r>
        <w:r w:rsidR="00C929E8">
          <w:t>) that identifies</w:t>
        </w:r>
      </w:ins>
      <w:r w:rsidRPr="003672C8">
        <w:t xml:space="preserve"> the </w:t>
      </w:r>
      <w:del w:id="17951" w:author="Laurence Golding" w:date="2019-05-11T06:52:00Z">
        <w:r w:rsidR="00EC0042">
          <w:delText>containing</w:delText>
        </w:r>
        <w:r>
          <w:delText xml:space="preserve"> </w:delText>
        </w:r>
        <w:r w:rsidRPr="003672C8">
          <w:rPr>
            <w:rStyle w:val="CODEtemp"/>
          </w:rPr>
          <w:delText>run</w:delText>
        </w:r>
        <w:r>
          <w:delText xml:space="preserve"> object</w:delText>
        </w:r>
        <w:r w:rsidR="00431CDA">
          <w:delText xml:space="preserve"> (§</w:delText>
        </w:r>
        <w:r w:rsidR="00431CDA">
          <w:fldChar w:fldCharType="begin"/>
        </w:r>
        <w:r w:rsidR="00431CDA">
          <w:delInstrText xml:space="preserve"> REF _Ref493349997 \r \h </w:delInstrText>
        </w:r>
        <w:r w:rsidR="00431CDA">
          <w:fldChar w:fldCharType="separate"/>
        </w:r>
        <w:r w:rsidR="00331070">
          <w:delText>3.11</w:delText>
        </w:r>
        <w:r w:rsidR="00431CDA">
          <w:fldChar w:fldCharType="end"/>
        </w:r>
        <w:r w:rsidR="00431CDA">
          <w:delText>)</w:delText>
        </w:r>
        <w:r>
          <w:delText xml:space="preserve"> contains a </w:delText>
        </w:r>
        <w:r w:rsidRPr="003672C8">
          <w:rPr>
            <w:rStyle w:val="CODEtemp"/>
          </w:rPr>
          <w:delText>r</w:delText>
        </w:r>
        <w:r w:rsidR="00431CDA">
          <w:rPr>
            <w:rStyle w:val="CODEtemp"/>
          </w:rPr>
          <w:delText>esources.r</w:delText>
        </w:r>
        <w:r w:rsidRPr="003672C8">
          <w:rPr>
            <w:rStyle w:val="CODEtemp"/>
          </w:rPr>
          <w:delText>ules</w:delText>
        </w:r>
        <w:r>
          <w:delText xml:space="preserve"> property (§</w:delText>
        </w:r>
        <w:r>
          <w:fldChar w:fldCharType="begin"/>
        </w:r>
        <w:r>
          <w:delInstrText xml:space="preserve"> REF _Ref493404878 \w \h </w:delInstrText>
        </w:r>
        <w:r>
          <w:fldChar w:fldCharType="separate"/>
        </w:r>
        <w:r w:rsidR="00331070">
          <w:delText>3.11.17</w:delText>
        </w:r>
        <w:r>
          <w:fldChar w:fldCharType="end"/>
        </w:r>
        <w:r w:rsidR="00431CDA">
          <w:delText>, §</w:delText>
        </w:r>
        <w:r w:rsidR="00EC0042">
          <w:fldChar w:fldCharType="begin"/>
        </w:r>
        <w:r w:rsidR="00EC0042">
          <w:delInstrText xml:space="preserve"> REF _Ref508870783 \r \h </w:delInstrText>
        </w:r>
        <w:r w:rsidR="00EC0042">
          <w:fldChar w:fldCharType="separate"/>
        </w:r>
        <w:r w:rsidR="00331070">
          <w:delText>3.35.3</w:delText>
        </w:r>
        <w:r w:rsidR="00EC0042">
          <w:fldChar w:fldCharType="end"/>
        </w:r>
        <w:r>
          <w:delText>), t</w:delText>
        </w:r>
        <w:r w:rsidR="00EC0042">
          <w:delText xml:space="preserve">hen instead of containing the rule id, </w:delText>
        </w:r>
        <w:r w:rsidR="00EC0042" w:rsidRPr="00EC0042">
          <w:rPr>
            <w:rStyle w:val="CODEtemp"/>
          </w:rPr>
          <w:delText>ruleId</w:delText>
        </w:r>
        <w:r>
          <w:delText xml:space="preserve"> </w:delText>
        </w:r>
        <w:r w:rsidRPr="003672C8">
          <w:rPr>
            <w:b/>
          </w:rPr>
          <w:delText>SHALL</w:delText>
        </w:r>
        <w:r>
          <w:delText xml:space="preserve"> contain a string that </w:delText>
        </w:r>
        <w:r w:rsidR="00EC0042">
          <w:delText>equals</w:delText>
        </w:r>
        <w:r>
          <w:delText xml:space="preserve"> one of the property names in</w:delText>
        </w:r>
        <w:r w:rsidR="00EC0042">
          <w:delText xml:space="preserve"> </w:delText>
        </w:r>
        <w:r w:rsidR="00431CDA">
          <w:rPr>
            <w:rStyle w:val="CODEtemp"/>
          </w:rPr>
          <w:delText>resources</w:delText>
        </w:r>
        <w:r w:rsidRPr="003672C8">
          <w:rPr>
            <w:rStyle w:val="CODEtemp"/>
          </w:rPr>
          <w:delText>.rules</w:delText>
        </w:r>
        <w:r>
          <w:delText>.</w:delText>
        </w:r>
        <w:r w:rsidR="00EC0042">
          <w:delText xml:space="preserve"> To improve the readability of the log file, this property name </w:delText>
        </w:r>
        <w:r w:rsidR="00EC0042">
          <w:rPr>
            <w:b/>
          </w:rPr>
          <w:delText>SHOULD</w:delText>
        </w:r>
        <w:r w:rsidR="00EC0042">
          <w:delText xml:space="preserve"> be formed by appending a suffix to the rule id. In this case, the </w:delText>
        </w:r>
        <w:r w:rsidR="00EC0042" w:rsidRPr="001B1432">
          <w:rPr>
            <w:rStyle w:val="CODEtemp"/>
          </w:rPr>
          <w:delText>"id"</w:delText>
        </w:r>
        <w:r w:rsidR="00EC0042">
          <w:delText xml:space="preserve"> property (§</w:delText>
        </w:r>
        <w:r w:rsidR="00EC0042">
          <w:fldChar w:fldCharType="begin"/>
        </w:r>
        <w:r w:rsidR="00EC0042">
          <w:delInstrText xml:space="preserve"> REF _Ref493408046 \r \h </w:delInstrText>
        </w:r>
        <w:r w:rsidR="00EC0042">
          <w:fldChar w:fldCharType="separate"/>
        </w:r>
        <w:r w:rsidR="00331070">
          <w:delText>3.36.3</w:delText>
        </w:r>
        <w:r w:rsidR="00EC0042">
          <w:fldChar w:fldCharType="end"/>
        </w:r>
        <w:r w:rsidR="00EC0042">
          <w:delText>) of the specified rule object (§</w:delText>
        </w:r>
        <w:r w:rsidR="00EC0042">
          <w:fldChar w:fldCharType="begin"/>
        </w:r>
        <w:r w:rsidR="00EC0042">
          <w:delInstrText xml:space="preserve"> REF _Ref508814067 \r \h </w:delInstrText>
        </w:r>
        <w:r w:rsidR="00EC0042">
          <w:fldChar w:fldCharType="separate"/>
        </w:r>
        <w:r w:rsidR="00331070">
          <w:delText>3.36</w:delText>
        </w:r>
        <w:r w:rsidR="00EC0042">
          <w:fldChar w:fldCharType="end"/>
        </w:r>
        <w:r w:rsidR="00EC0042">
          <w:delText xml:space="preserve">) </w:delText>
        </w:r>
        <w:r w:rsidR="00EC0042">
          <w:rPr>
            <w:b/>
          </w:rPr>
          <w:delText>SHALL</w:delText>
        </w:r>
        <w:r w:rsidR="00EC0042">
          <w:delText xml:space="preserve"> contains the actual rule id</w:delText>
        </w:r>
      </w:del>
      <w:ins w:id="17952" w:author="Laurence Golding" w:date="2019-05-11T06:52:00Z">
        <w:r w:rsidRPr="003672C8">
          <w:t>rule</w:t>
        </w:r>
      </w:ins>
      <w:r w:rsidRPr="003672C8">
        <w:t>.</w:t>
      </w:r>
    </w:p>
    <w:p w14:paraId="4C9FCBAD" w14:textId="6E3681AC" w:rsidR="003672C8" w:rsidRDefault="003672C8" w:rsidP="003672C8">
      <w:pPr>
        <w:pStyle w:val="Note"/>
      </w:pPr>
      <w:r>
        <w:t xml:space="preserve">EXAMPLE: In this example, there is more than one rule with id </w:t>
      </w:r>
      <w:r w:rsidRPr="003672C8">
        <w:rPr>
          <w:rStyle w:val="CODEtemp"/>
        </w:rPr>
        <w:t>CA1711</w:t>
      </w:r>
      <w:r>
        <w:t xml:space="preserve">. </w:t>
      </w:r>
      <w:del w:id="17953" w:author="Laurence Golding" w:date="2019-05-11T06:52:00Z">
        <w:r w:rsidR="00EC0042">
          <w:delText xml:space="preserve">The SARIF producer sets </w:delText>
        </w:r>
        <w:r w:rsidR="00EC0042" w:rsidRPr="00431F8A">
          <w:rPr>
            <w:rStyle w:val="CODEtemp"/>
          </w:rPr>
          <w:delText>ruleId</w:delText>
        </w:r>
        <w:r w:rsidR="00EC0042">
          <w:delText xml:space="preserve"> to a value that specifies which of the rules with that id is meant. That value is formed by appending the suffix </w:delText>
        </w:r>
        <w:r w:rsidR="00EC0042" w:rsidRPr="00431F8A">
          <w:rPr>
            <w:rStyle w:val="CODEtemp"/>
          </w:rPr>
          <w:delText>"-1"</w:delText>
        </w:r>
        <w:r w:rsidR="00EC0042">
          <w:delText xml:space="preserve"> to the rule id. The rule id is specified by </w:delText>
        </w:r>
        <w:r w:rsidR="00EC0042" w:rsidRPr="00431F8A">
          <w:rPr>
            <w:rStyle w:val="CODEtemp"/>
          </w:rPr>
          <w:delText>resources.rules["CA1711</w:delText>
        </w:r>
        <w:r w:rsidR="00EC0042">
          <w:rPr>
            <w:rStyle w:val="CODEtemp"/>
          </w:rPr>
          <w:delText>-1</w:delText>
        </w:r>
        <w:r w:rsidR="00EC0042" w:rsidRPr="00431F8A">
          <w:rPr>
            <w:rStyle w:val="CODEtemp"/>
          </w:rPr>
          <w:delText>"].id</w:delText>
        </w:r>
      </w:del>
      <w:ins w:id="17954" w:author="Laurence Golding" w:date="2019-05-11T06:52:00Z">
        <w:r w:rsidR="00487C16">
          <w:rPr>
            <w:rStyle w:val="CODEtemp"/>
          </w:rPr>
          <w:t>associatedRule</w:t>
        </w:r>
        <w:r w:rsidR="00C929E8">
          <w:rPr>
            <w:rStyle w:val="CODEtemp"/>
          </w:rPr>
          <w:t>.i</w:t>
        </w:r>
        <w:r w:rsidR="004F51DA">
          <w:rPr>
            <w:rStyle w:val="CODEtemp"/>
          </w:rPr>
          <w:t>ndex</w:t>
        </w:r>
        <w:r w:rsidR="004F51DA">
          <w:t xml:space="preserve"> uniquely specifies the relevant rule</w:t>
        </w:r>
      </w:ins>
      <w:r w:rsidR="004F51DA">
        <w:t>.</w:t>
      </w:r>
    </w:p>
    <w:p w14:paraId="52B6EE6F" w14:textId="3C1996F3" w:rsidR="003672C8" w:rsidRDefault="003672C8" w:rsidP="002D65F3">
      <w:pPr>
        <w:pStyle w:val="Code"/>
        <w:rPr>
          <w:ins w:id="17955" w:author="Laurence Golding" w:date="2019-05-11T06:52:00Z"/>
        </w:rPr>
      </w:pPr>
      <w:del w:id="17956" w:author="Laurence Golding" w:date="2019-05-11T06:52:00Z">
        <w:r>
          <w:delText>{</w:delText>
        </w:r>
        <w:r w:rsidR="009F29FD">
          <w:delText xml:space="preserve">           </w:delText>
        </w:r>
      </w:del>
      <w:ins w:id="17957" w:author="Laurence Golding" w:date="2019-05-11T06:52:00Z">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9127C">
          <w:t>3.14</w:t>
        </w:r>
        <w:r w:rsidR="009F29FD">
          <w:fldChar w:fldCharType="end"/>
        </w:r>
        <w:r w:rsidR="009F29FD">
          <w:t>).</w:t>
        </w:r>
      </w:ins>
    </w:p>
    <w:p w14:paraId="0EFDCC38" w14:textId="638EBD3A" w:rsidR="00274B7F" w:rsidRDefault="00274B7F" w:rsidP="002D65F3">
      <w:pPr>
        <w:pStyle w:val="Code"/>
        <w:rPr>
          <w:ins w:id="17958" w:author="Laurence Golding" w:date="2019-05-11T06:52:00Z"/>
        </w:rPr>
      </w:pPr>
      <w:ins w:id="17959" w:author="Laurence Golding" w:date="2019-05-11T06:52:00Z">
        <w:r>
          <w:t xml:space="preserve">  "tool": {                            # See §</w:t>
        </w:r>
        <w:r>
          <w:fldChar w:fldCharType="begin"/>
        </w:r>
        <w:r>
          <w:instrText xml:space="preserve"> REF _Ref493350956 \r \h </w:instrText>
        </w:r>
        <w:r>
          <w:fldChar w:fldCharType="separate"/>
        </w:r>
        <w:r w:rsidR="0009127C">
          <w:t>3.14.6</w:t>
        </w:r>
        <w:r>
          <w:fldChar w:fldCharType="end"/>
        </w:r>
        <w:r>
          <w:t>.</w:t>
        </w:r>
      </w:ins>
    </w:p>
    <w:p w14:paraId="0343C5EC" w14:textId="36D1E405" w:rsidR="00274B7F" w:rsidRDefault="00274B7F" w:rsidP="002D65F3">
      <w:pPr>
        <w:pStyle w:val="Code"/>
        <w:rPr>
          <w:ins w:id="17960" w:author="Laurence Golding" w:date="2019-05-11T06:52:00Z"/>
        </w:rPr>
      </w:pPr>
      <w:ins w:id="17961" w:author="Laurence Golding" w:date="2019-05-11T06:52:00Z">
        <w:r>
          <w:t xml:space="preserve">    "driver": {                        # See §</w:t>
        </w:r>
        <w:r>
          <w:fldChar w:fldCharType="begin"/>
        </w:r>
        <w:r>
          <w:instrText xml:space="preserve"> REF _Ref3663219 \r \h </w:instrText>
        </w:r>
        <w:r>
          <w:fldChar w:fldCharType="separate"/>
        </w:r>
        <w:r w:rsidR="0009127C">
          <w:t>3.18.2</w:t>
        </w:r>
        <w:r>
          <w:fldChar w:fldCharType="end"/>
        </w:r>
        <w:r>
          <w:t>.</w:t>
        </w:r>
      </w:ins>
    </w:p>
    <w:p w14:paraId="0CBAE590" w14:textId="6CB8C637" w:rsidR="00274B7F" w:rsidRDefault="00274B7F" w:rsidP="002D65F3">
      <w:pPr>
        <w:pStyle w:val="Code"/>
        <w:rPr>
          <w:ins w:id="17962" w:author="Laurence Golding" w:date="2019-05-11T06:52:00Z"/>
        </w:rPr>
      </w:pPr>
      <w:ins w:id="17963" w:author="Laurence Golding" w:date="2019-05-11T06:52:00Z">
        <w:r>
          <w:t xml:space="preserve">      "name": "CodeScanner",</w:t>
        </w:r>
      </w:ins>
    </w:p>
    <w:p w14:paraId="7B6F4508" w14:textId="0FE11839" w:rsidR="00274B7F" w:rsidRDefault="00274B7F" w:rsidP="00274B7F">
      <w:pPr>
        <w:pStyle w:val="Code"/>
        <w:rPr>
          <w:ins w:id="17964" w:author="Laurence Golding" w:date="2019-05-11T06:52:00Z"/>
        </w:rPr>
      </w:pPr>
      <w:ins w:id="17965" w:author="Laurence Golding" w:date="2019-05-11T06:52:00Z">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9127C">
          <w:t>3.19.23</w:t>
        </w:r>
        <w:r>
          <w:fldChar w:fldCharType="end"/>
        </w:r>
        <w:r>
          <w:t>.</w:t>
        </w:r>
      </w:ins>
    </w:p>
    <w:p w14:paraId="76B82C6E" w14:textId="72381575" w:rsidR="00274B7F" w:rsidRDefault="00274B7F" w:rsidP="00274B7F">
      <w:pPr>
        <w:pStyle w:val="Code"/>
        <w:pPrChange w:id="17966" w:author="Laurence Golding" w:date="2019-05-11T06:51:00Z">
          <w:pPr>
            <w:pStyle w:val="Codesmall"/>
          </w:pPr>
        </w:pPrChange>
      </w:pPr>
      <w:ins w:id="17967" w:author="Laurence Golding" w:date="2019-05-11T06:52:00Z">
        <w:r>
          <w:t xml:space="preserve">        {</w:t>
        </w:r>
      </w:ins>
      <w:r>
        <w:t xml:space="preserve">                              # A </w:t>
      </w:r>
      <w:del w:id="17968" w:author="Laurence Golding" w:date="2019-05-11T06:52:00Z">
        <w:r w:rsidR="009F29FD">
          <w:delText>run</w:delText>
        </w:r>
      </w:del>
      <w:ins w:id="17969" w:author="Laurence Golding" w:date="2019-05-11T06:52:00Z">
        <w:r>
          <w:t>reportingDescriptor</w:t>
        </w:r>
      </w:ins>
      <w:r>
        <w:t xml:space="preserve"> object (§</w:t>
      </w:r>
      <w:r>
        <w:fldChar w:fldCharType="begin"/>
      </w:r>
      <w:r>
        <w:instrText xml:space="preserve"> REF _</w:instrText>
      </w:r>
      <w:del w:id="17970" w:author="Laurence Golding" w:date="2019-05-11T06:52:00Z">
        <w:r w:rsidR="009F29FD">
          <w:delInstrText>Ref493349997</w:delInstrText>
        </w:r>
      </w:del>
      <w:ins w:id="17971" w:author="Laurence Golding" w:date="2019-05-11T06:52:00Z">
        <w:r>
          <w:instrText>Ref3908560</w:instrText>
        </w:r>
      </w:ins>
      <w:r>
        <w:instrText xml:space="preserve"> \r \h </w:instrText>
      </w:r>
      <w:r>
        <w:fldChar w:fldCharType="separate"/>
      </w:r>
      <w:r w:rsidR="0009127C">
        <w:t>3.</w:t>
      </w:r>
      <w:del w:id="17972" w:author="Laurence Golding" w:date="2019-05-11T06:52:00Z">
        <w:r w:rsidR="00331070">
          <w:delText>11</w:delText>
        </w:r>
      </w:del>
      <w:ins w:id="17973" w:author="Laurence Golding" w:date="2019-05-11T06:52:00Z">
        <w:r w:rsidR="0009127C">
          <w:t>49</w:t>
        </w:r>
      </w:ins>
      <w:r>
        <w:fldChar w:fldCharType="end"/>
      </w:r>
      <w:r>
        <w:t>).</w:t>
      </w:r>
    </w:p>
    <w:p w14:paraId="128D60CA" w14:textId="0134E37F" w:rsidR="00274B7F" w:rsidRDefault="00274B7F" w:rsidP="00274B7F">
      <w:pPr>
        <w:pStyle w:val="Code"/>
        <w:rPr>
          <w:ins w:id="17974" w:author="Laurence Golding" w:date="2019-05-11T06:52:00Z"/>
        </w:rPr>
      </w:pPr>
      <w:ins w:id="17975" w:author="Laurence Golding" w:date="2019-05-11T06:52:00Z">
        <w:r>
          <w:t xml:space="preserve">          "id": "CA1711",</w:t>
        </w:r>
      </w:ins>
    </w:p>
    <w:p w14:paraId="54C6DD5A" w14:textId="06E0BED5" w:rsidR="00274B7F" w:rsidRDefault="00274B7F" w:rsidP="00274B7F">
      <w:pPr>
        <w:pStyle w:val="Code"/>
        <w:rPr>
          <w:ins w:id="17976" w:author="Laurence Golding" w:date="2019-05-11T06:52:00Z"/>
        </w:rPr>
      </w:pPr>
      <w:ins w:id="17977" w:author="Laurence Golding" w:date="2019-05-11T06:52:00Z">
        <w:r>
          <w:t xml:space="preserve">          ...</w:t>
        </w:r>
      </w:ins>
    </w:p>
    <w:p w14:paraId="6C26B9D5" w14:textId="2EF112F7" w:rsidR="00274B7F" w:rsidRDefault="00274B7F" w:rsidP="00274B7F">
      <w:pPr>
        <w:pStyle w:val="Code"/>
        <w:rPr>
          <w:ins w:id="17978" w:author="Laurence Golding" w:date="2019-05-11T06:52:00Z"/>
        </w:rPr>
      </w:pPr>
      <w:ins w:id="17979" w:author="Laurence Golding" w:date="2019-05-11T06:52:00Z">
        <w:r>
          <w:t xml:space="preserve">        },</w:t>
        </w:r>
      </w:ins>
    </w:p>
    <w:p w14:paraId="24B40F0D" w14:textId="06B89399" w:rsidR="00274B7F" w:rsidRDefault="00274B7F" w:rsidP="00274B7F">
      <w:pPr>
        <w:pStyle w:val="Code"/>
        <w:rPr>
          <w:ins w:id="17980" w:author="Laurence Golding" w:date="2019-05-11T06:52:00Z"/>
        </w:rPr>
      </w:pPr>
      <w:ins w:id="17981" w:author="Laurence Golding" w:date="2019-05-11T06:52:00Z">
        <w:r>
          <w:t xml:space="preserve">        {                              # Another reportingDescriptor object</w:t>
        </w:r>
      </w:ins>
    </w:p>
    <w:p w14:paraId="2AB22424" w14:textId="2F3405C6" w:rsidR="00274B7F" w:rsidRDefault="00274B7F" w:rsidP="00274B7F">
      <w:pPr>
        <w:pStyle w:val="Code"/>
        <w:rPr>
          <w:ins w:id="17982" w:author="Laurence Golding" w:date="2019-05-11T06:52:00Z"/>
        </w:rPr>
      </w:pPr>
      <w:ins w:id="17983" w:author="Laurence Golding" w:date="2019-05-11T06:52:00Z">
        <w:r>
          <w:t xml:space="preserve">          "id": "CA1711",              #  with the same id.</w:t>
        </w:r>
        <w:r w:rsidR="00487C16" w:rsidRPr="00487C16">
          <w:t xml:space="preserve"> </w:t>
        </w:r>
        <w:r w:rsidR="00487C16">
          <w:t>associatedRule.id</w:t>
        </w:r>
      </w:ins>
    </w:p>
    <w:p w14:paraId="0F213852" w14:textId="00AC0400" w:rsidR="00274B7F" w:rsidRDefault="00274B7F" w:rsidP="00274B7F">
      <w:pPr>
        <w:pStyle w:val="Code"/>
        <w:rPr>
          <w:ins w:id="17984" w:author="Laurence Golding" w:date="2019-05-11T06:52:00Z"/>
        </w:rPr>
      </w:pPr>
      <w:ins w:id="17985" w:author="Laurence Golding" w:date="2019-05-11T06:52:00Z">
        <w:r>
          <w:t xml:space="preserve">          ...</w:t>
        </w:r>
        <w:r w:rsidR="007513A5">
          <w:t xml:space="preserve">                          #  </w:t>
        </w:r>
        <w:r w:rsidR="00487C16">
          <w:t>identifies this one.</w:t>
        </w:r>
      </w:ins>
    </w:p>
    <w:p w14:paraId="087A60F5" w14:textId="52B8EBD9" w:rsidR="00274B7F" w:rsidRDefault="00274B7F" w:rsidP="00274B7F">
      <w:pPr>
        <w:pStyle w:val="Code"/>
        <w:rPr>
          <w:ins w:id="17986" w:author="Laurence Golding" w:date="2019-05-11T06:52:00Z"/>
        </w:rPr>
      </w:pPr>
      <w:ins w:id="17987" w:author="Laurence Golding" w:date="2019-05-11T06:52:00Z">
        <w:r>
          <w:t xml:space="preserve">        }</w:t>
        </w:r>
      </w:ins>
    </w:p>
    <w:p w14:paraId="59E64F33" w14:textId="3334146F" w:rsidR="00274B7F" w:rsidRDefault="00CF117C" w:rsidP="00274B7F">
      <w:pPr>
        <w:pStyle w:val="Code"/>
        <w:rPr>
          <w:ins w:id="17988" w:author="Laurence Golding" w:date="2019-05-11T06:52:00Z"/>
        </w:rPr>
      </w:pPr>
      <w:ins w:id="17989" w:author="Laurence Golding" w:date="2019-05-11T06:52:00Z">
        <w:r>
          <w:t xml:space="preserve">  </w:t>
        </w:r>
        <w:r w:rsidR="00274B7F">
          <w:t xml:space="preserve">    ]</w:t>
        </w:r>
      </w:ins>
    </w:p>
    <w:p w14:paraId="3BC69748" w14:textId="32C2EF9E" w:rsidR="00274B7F" w:rsidRDefault="00274B7F" w:rsidP="002D65F3">
      <w:pPr>
        <w:pStyle w:val="Code"/>
        <w:rPr>
          <w:ins w:id="17990" w:author="Laurence Golding" w:date="2019-05-11T06:52:00Z"/>
        </w:rPr>
      </w:pPr>
      <w:ins w:id="17991" w:author="Laurence Golding" w:date="2019-05-11T06:52:00Z">
        <w:r>
          <w:t xml:space="preserve">    }</w:t>
        </w:r>
      </w:ins>
    </w:p>
    <w:p w14:paraId="4088865F" w14:textId="409E7C24" w:rsidR="00274B7F" w:rsidRDefault="00274B7F" w:rsidP="002D65F3">
      <w:pPr>
        <w:pStyle w:val="Code"/>
        <w:rPr>
          <w:ins w:id="17992" w:author="Laurence Golding" w:date="2019-05-11T06:52:00Z"/>
        </w:rPr>
      </w:pPr>
      <w:ins w:id="17993" w:author="Laurence Golding" w:date="2019-05-11T06:52:00Z">
        <w:r>
          <w:t xml:space="preserve">  },</w:t>
        </w:r>
      </w:ins>
    </w:p>
    <w:p w14:paraId="37E39977" w14:textId="39A6285E" w:rsidR="009F29FD" w:rsidRDefault="009F29FD" w:rsidP="002D65F3">
      <w:pPr>
        <w:pStyle w:val="Code"/>
        <w:pPrChange w:id="17994" w:author="Laurence Golding" w:date="2019-05-11T06:51:00Z">
          <w:pPr>
            <w:pStyle w:val="Codesmall"/>
          </w:pPr>
        </w:pPrChange>
      </w:pPr>
      <w:r>
        <w:t xml:space="preserve">  "invocations": [                    </w:t>
      </w:r>
      <w:r w:rsidR="000A5834">
        <w:t xml:space="preserve">  </w:t>
      </w:r>
      <w:del w:id="17995" w:author="Laurence Golding" w:date="2019-05-11T06:52:00Z">
        <w:r>
          <w:delText xml:space="preserve">  </w:delText>
        </w:r>
      </w:del>
      <w:r>
        <w:t># See §</w:t>
      </w:r>
      <w:r>
        <w:fldChar w:fldCharType="begin"/>
      </w:r>
      <w:r>
        <w:instrText xml:space="preserve"> REF _Ref507657941 \r \h </w:instrText>
      </w:r>
      <w:ins w:id="17996" w:author="Laurence Golding" w:date="2019-05-11T06:52:00Z">
        <w:r w:rsidR="002D65F3">
          <w:instrText xml:space="preserve"> \* MERGEFORMAT </w:instrText>
        </w:r>
      </w:ins>
      <w:r>
        <w:fldChar w:fldCharType="separate"/>
      </w:r>
      <w:r w:rsidR="0009127C">
        <w:t>3.</w:t>
      </w:r>
      <w:ins w:id="17997" w:author="Laurence Golding" w:date="2019-05-11T06:52:00Z">
        <w:r w:rsidR="0009127C">
          <w:t>14.</w:t>
        </w:r>
      </w:ins>
      <w:r w:rsidR="0009127C">
        <w:t>11</w:t>
      </w:r>
      <w:del w:id="17998" w:author="Laurence Golding" w:date="2019-05-11T06:52:00Z">
        <w:r w:rsidR="00331070">
          <w:delText>.9</w:delText>
        </w:r>
      </w:del>
      <w:r>
        <w:fldChar w:fldCharType="end"/>
      </w:r>
      <w:r>
        <w:t>.</w:t>
      </w:r>
    </w:p>
    <w:p w14:paraId="5CBB9063" w14:textId="38C989B9" w:rsidR="009F29FD" w:rsidRDefault="009F29FD" w:rsidP="002D65F3">
      <w:pPr>
        <w:pStyle w:val="Code"/>
        <w:pPrChange w:id="17999" w:author="Laurence Golding" w:date="2019-05-11T06:51:00Z">
          <w:pPr>
            <w:pStyle w:val="Codesmall"/>
          </w:pPr>
        </w:pPrChange>
      </w:pPr>
      <w:r>
        <w:t xml:space="preserve">    {</w:t>
      </w:r>
      <w:del w:id="18000" w:author="Laurence Golding" w:date="2019-05-11T06:52:00Z">
        <w:r>
          <w:delText xml:space="preserve">  </w:delText>
        </w:r>
      </w:del>
      <w:r>
        <w:t xml:space="preserve">                                 </w:t>
      </w:r>
      <w:r w:rsidR="000A5834">
        <w:t xml:space="preserve">  </w:t>
      </w:r>
      <w:r>
        <w:t># An invocation object (§</w:t>
      </w:r>
      <w:r>
        <w:fldChar w:fldCharType="begin"/>
      </w:r>
      <w:r>
        <w:instrText xml:space="preserve"> REF _Ref493352563 \r \h </w:instrText>
      </w:r>
      <w:ins w:id="18001" w:author="Laurence Golding" w:date="2019-05-11T06:52:00Z">
        <w:r w:rsidR="002D65F3">
          <w:instrText xml:space="preserve"> \* MERGEFORMAT </w:instrText>
        </w:r>
      </w:ins>
      <w:r>
        <w:fldChar w:fldCharType="separate"/>
      </w:r>
      <w:r w:rsidR="0009127C">
        <w:t>3.</w:t>
      </w:r>
      <w:del w:id="18002" w:author="Laurence Golding" w:date="2019-05-11T06:52:00Z">
        <w:r w:rsidR="00331070">
          <w:delText>13</w:delText>
        </w:r>
      </w:del>
      <w:ins w:id="18003" w:author="Laurence Golding" w:date="2019-05-11T06:52:00Z">
        <w:r w:rsidR="0009127C">
          <w:t>20</w:t>
        </w:r>
      </w:ins>
      <w:r>
        <w:fldChar w:fldCharType="end"/>
      </w:r>
      <w:r>
        <w:t>).</w:t>
      </w:r>
    </w:p>
    <w:p w14:paraId="4EE5FB01" w14:textId="1558DD89" w:rsidR="003672C8" w:rsidRDefault="009F29FD" w:rsidP="002D65F3">
      <w:pPr>
        <w:pStyle w:val="Code"/>
        <w:pPrChange w:id="18004" w:author="Laurence Golding" w:date="2019-05-11T06:51:00Z">
          <w:pPr>
            <w:pStyle w:val="Codesmall"/>
          </w:pPr>
        </w:pPrChange>
      </w:pPr>
      <w:r>
        <w:t xml:space="preserve">    </w:t>
      </w:r>
      <w:r w:rsidR="003672C8">
        <w:t xml:space="preserve">  "</w:t>
      </w:r>
      <w:del w:id="18005" w:author="Laurence Golding" w:date="2019-05-11T06:52:00Z">
        <w:r w:rsidR="003672C8">
          <w:delText>configurationNotifications": [</w:delText>
        </w:r>
        <w:r>
          <w:delText xml:space="preserve">    </w:delText>
        </w:r>
      </w:del>
      <w:ins w:id="18006" w:author="Laurence Golding" w:date="2019-05-11T06:52:00Z">
        <w:r w:rsidR="000A5834">
          <w:t>toolC</w:t>
        </w:r>
        <w:r w:rsidR="003672C8">
          <w:t>onfigurationNotifications": [</w:t>
        </w:r>
      </w:ins>
      <w:r>
        <w:t xml:space="preserve"> # See §</w:t>
      </w:r>
      <w:r>
        <w:fldChar w:fldCharType="begin"/>
      </w:r>
      <w:r>
        <w:instrText xml:space="preserve"> REF _Ref509576439 \r \h </w:instrText>
      </w:r>
      <w:ins w:id="18007" w:author="Laurence Golding" w:date="2019-05-11T06:52:00Z">
        <w:r w:rsidR="002D65F3">
          <w:instrText xml:space="preserve"> \* MERGEFORMAT </w:instrText>
        </w:r>
      </w:ins>
      <w:r>
        <w:fldChar w:fldCharType="separate"/>
      </w:r>
      <w:r w:rsidR="0009127C">
        <w:t>3.</w:t>
      </w:r>
      <w:del w:id="18008" w:author="Laurence Golding" w:date="2019-05-11T06:52:00Z">
        <w:r w:rsidR="00331070">
          <w:delText>13.21</w:delText>
        </w:r>
      </w:del>
      <w:ins w:id="18009" w:author="Laurence Golding" w:date="2019-05-11T06:52:00Z">
        <w:r w:rsidR="0009127C">
          <w:t>20.22</w:t>
        </w:r>
      </w:ins>
      <w:r>
        <w:fldChar w:fldCharType="end"/>
      </w:r>
      <w:r>
        <w:t>.</w:t>
      </w:r>
    </w:p>
    <w:p w14:paraId="67DB37AB" w14:textId="271B2813" w:rsidR="003672C8" w:rsidRDefault="003672C8" w:rsidP="002D65F3">
      <w:pPr>
        <w:pStyle w:val="Code"/>
        <w:pPrChange w:id="18010" w:author="Laurence Golding" w:date="2019-05-11T06:51:00Z">
          <w:pPr>
            <w:pStyle w:val="Codesmall"/>
          </w:pPr>
        </w:pPrChange>
      </w:pPr>
      <w:r>
        <w:t xml:space="preserve">    </w:t>
      </w:r>
      <w:r w:rsidR="009F29FD">
        <w:t xml:space="preserve">    </w:t>
      </w:r>
      <w:r>
        <w:t>{</w:t>
      </w:r>
      <w:del w:id="18011" w:author="Laurence Golding" w:date="2019-05-11T06:52:00Z">
        <w:r w:rsidR="009F29FD">
          <w:delText xml:space="preserve">  </w:delText>
        </w:r>
      </w:del>
      <w:r w:rsidR="009F29FD">
        <w:t xml:space="preserve">                        </w:t>
      </w:r>
      <w:r w:rsidR="000A5834">
        <w:t xml:space="preserve">    </w:t>
      </w:r>
      <w:r w:rsidR="009F29FD">
        <w:t xml:space="preserve">   # A notification object</w:t>
      </w:r>
      <w:del w:id="18012" w:author="Laurence Golding" w:date="2019-05-11T06:52:00Z">
        <w:r w:rsidR="009F29FD">
          <w:delText>.</w:delText>
        </w:r>
      </w:del>
      <w:ins w:id="18013" w:author="Laurence Golding" w:date="2019-05-11T06:52:00Z">
        <w:r w:rsidR="00781895">
          <w:t xml:space="preserve"> (§</w:t>
        </w:r>
        <w:r w:rsidR="00781895">
          <w:fldChar w:fldCharType="begin"/>
        </w:r>
        <w:r w:rsidR="00781895">
          <w:instrText xml:space="preserve"> REF _Ref493404948 \r \h </w:instrText>
        </w:r>
        <w:r w:rsidR="00781895">
          <w:fldChar w:fldCharType="separate"/>
        </w:r>
        <w:r w:rsidR="0009127C">
          <w:t>3.58</w:t>
        </w:r>
        <w:r w:rsidR="00781895">
          <w:fldChar w:fldCharType="end"/>
        </w:r>
        <w:r w:rsidR="00781895">
          <w:t>)</w:t>
        </w:r>
        <w:r w:rsidR="009F29FD">
          <w:t>.</w:t>
        </w:r>
      </w:ins>
    </w:p>
    <w:p w14:paraId="14568AE7" w14:textId="04288274" w:rsidR="00571F2A" w:rsidRDefault="00571F2A" w:rsidP="002D65F3">
      <w:pPr>
        <w:pStyle w:val="Code"/>
        <w:rPr>
          <w:ins w:id="18014" w:author="Laurence Golding" w:date="2019-05-11T06:52:00Z"/>
        </w:rPr>
      </w:pPr>
      <w:ins w:id="18015" w:author="Laurence Golding" w:date="2019-05-11T06:52:00Z">
        <w:r>
          <w:t xml:space="preserve">          "</w:t>
        </w:r>
        <w:r w:rsidR="00487C16">
          <w:t>descriptor</w:t>
        </w:r>
        <w:r>
          <w:t>": {</w:t>
        </w:r>
      </w:ins>
    </w:p>
    <w:p w14:paraId="7BFBE940" w14:textId="57DD3918" w:rsidR="00571F2A" w:rsidRDefault="00571F2A" w:rsidP="002D65F3">
      <w:pPr>
        <w:pStyle w:val="Code"/>
        <w:pPrChange w:id="18016" w:author="Laurence Golding" w:date="2019-05-11T06:51:00Z">
          <w:pPr>
            <w:pStyle w:val="Codesmall"/>
          </w:pPr>
        </w:pPrChange>
      </w:pPr>
      <w:ins w:id="18017" w:author="Laurence Golding" w:date="2019-05-11T06:52:00Z">
        <w:r>
          <w:t xml:space="preserve">  </w:t>
        </w:r>
      </w:ins>
      <w:r w:rsidR="009F29FD">
        <w:t xml:space="preserve">    </w:t>
      </w:r>
      <w:r w:rsidR="003672C8">
        <w:t xml:space="preserve">      "id": "CFG0001</w:t>
      </w:r>
      <w:del w:id="18018" w:author="Laurence Golding" w:date="2019-05-11T06:52:00Z">
        <w:r w:rsidR="003672C8">
          <w:delText>",</w:delText>
        </w:r>
      </w:del>
      <w:ins w:id="18019" w:author="Laurence Golding" w:date="2019-05-11T06:52:00Z">
        <w:r w:rsidR="003672C8">
          <w:t>"</w:t>
        </w:r>
      </w:ins>
    </w:p>
    <w:p w14:paraId="5FF380F2" w14:textId="3D2A3E08" w:rsidR="003672C8" w:rsidRDefault="00571F2A" w:rsidP="002D65F3">
      <w:pPr>
        <w:pStyle w:val="Code"/>
        <w:rPr>
          <w:ins w:id="18020" w:author="Laurence Golding" w:date="2019-05-11T06:52:00Z"/>
        </w:rPr>
      </w:pPr>
      <w:ins w:id="18021" w:author="Laurence Golding" w:date="2019-05-11T06:52:00Z">
        <w:r>
          <w:t xml:space="preserve">          }</w:t>
        </w:r>
        <w:r w:rsidR="003672C8">
          <w:t>,</w:t>
        </w:r>
      </w:ins>
    </w:p>
    <w:p w14:paraId="266ADE96" w14:textId="548DBE6E" w:rsidR="00431CDA" w:rsidRDefault="003672C8" w:rsidP="002D65F3">
      <w:pPr>
        <w:pStyle w:val="Code"/>
        <w:pPrChange w:id="18022" w:author="Laurence Golding" w:date="2019-05-11T06:51:00Z">
          <w:pPr>
            <w:pStyle w:val="Codesmall"/>
          </w:pPr>
        </w:pPrChange>
      </w:pPr>
      <w:r>
        <w:t xml:space="preserve">    </w:t>
      </w:r>
      <w:r w:rsidR="009F29FD">
        <w:t xml:space="preserve">    </w:t>
      </w:r>
      <w:r>
        <w:t xml:space="preserve">  "message": </w:t>
      </w:r>
      <w:r w:rsidR="00431CDA">
        <w:t>{</w:t>
      </w:r>
    </w:p>
    <w:p w14:paraId="62E9D30F" w14:textId="005347BC" w:rsidR="00431CDA" w:rsidRDefault="00431CDA" w:rsidP="002D65F3">
      <w:pPr>
        <w:pStyle w:val="Code"/>
        <w:pPrChange w:id="18023" w:author="Laurence Golding" w:date="2019-05-11T06:51:00Z">
          <w:pPr>
            <w:pStyle w:val="Codesmall"/>
          </w:pPr>
        </w:pPrChang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Change w:id="18024" w:author="Laurence Golding" w:date="2019-05-11T06:51:00Z">
          <w:pPr>
            <w:pStyle w:val="Codesmall"/>
          </w:pPr>
        </w:pPrChange>
      </w:pPr>
      <w:r>
        <w:t xml:space="preserve">    </w:t>
      </w:r>
      <w:r w:rsidR="00431CDA">
        <w:t xml:space="preserve">      }</w:t>
      </w:r>
      <w:r w:rsidR="00E57DB7">
        <w:t>,</w:t>
      </w:r>
    </w:p>
    <w:p w14:paraId="5CE41F8A" w14:textId="77777777" w:rsidR="001037D4" w:rsidRDefault="001037D4" w:rsidP="00431CDA">
      <w:pPr>
        <w:pStyle w:val="Codesmall"/>
        <w:rPr>
          <w:del w:id="18025" w:author="Laurence Golding" w:date="2019-05-11T06:52:00Z"/>
        </w:rPr>
      </w:pPr>
      <w:del w:id="18026" w:author="Laurence Golding" w:date="2019-05-11T06:52:00Z">
        <w:r>
          <w:delText xml:space="preserve">    </w:delText>
        </w:r>
        <w:r w:rsidR="009F29FD">
          <w:delText xml:space="preserve">    </w:delText>
        </w:r>
        <w:r>
          <w:delText xml:space="preserve">  "</w:delText>
        </w:r>
        <w:r w:rsidR="00EC0042">
          <w:delText>ruleId</w:delText>
        </w:r>
        <w:r>
          <w:delText>": "CA1711-1"</w:delText>
        </w:r>
        <w:r w:rsidR="00EC0042">
          <w:delText xml:space="preserve"> </w:delText>
        </w:r>
        <w:r>
          <w:delText xml:space="preserve"> </w:delText>
        </w:r>
        <w:r w:rsidR="00EC0042">
          <w:delText xml:space="preserve">          </w:delText>
        </w:r>
        <w:r>
          <w:delText># Specifies a property name within "rules".</w:delText>
        </w:r>
      </w:del>
    </w:p>
    <w:p w14:paraId="369AD876" w14:textId="77777777" w:rsidR="003672C8" w:rsidRDefault="009F29FD" w:rsidP="00431CDA">
      <w:pPr>
        <w:pStyle w:val="Codesmall"/>
        <w:rPr>
          <w:del w:id="18027" w:author="Laurence Golding" w:date="2019-05-11T06:52:00Z"/>
        </w:rPr>
      </w:pPr>
      <w:del w:id="18028" w:author="Laurence Golding" w:date="2019-05-11T06:52:00Z">
        <w:r>
          <w:delText xml:space="preserve">    </w:delText>
        </w:r>
        <w:r w:rsidR="003672C8">
          <w:delText xml:space="preserve">    }</w:delText>
        </w:r>
      </w:del>
    </w:p>
    <w:p w14:paraId="6D6EECD9" w14:textId="77777777" w:rsidR="003672C8" w:rsidRDefault="003672C8" w:rsidP="00431CDA">
      <w:pPr>
        <w:pStyle w:val="Codesmall"/>
        <w:rPr>
          <w:del w:id="18029" w:author="Laurence Golding" w:date="2019-05-11T06:52:00Z"/>
        </w:rPr>
      </w:pPr>
      <w:del w:id="18030" w:author="Laurence Golding" w:date="2019-05-11T06:52:00Z">
        <w:r>
          <w:delText xml:space="preserve">  </w:delText>
        </w:r>
        <w:r w:rsidR="009F29FD">
          <w:delText xml:space="preserve">    </w:delText>
        </w:r>
        <w:r>
          <w:delText>],</w:delText>
        </w:r>
      </w:del>
    </w:p>
    <w:p w14:paraId="538133B2" w14:textId="77777777" w:rsidR="009F29FD" w:rsidRDefault="009F29FD" w:rsidP="00431CDA">
      <w:pPr>
        <w:pStyle w:val="Codesmall"/>
        <w:rPr>
          <w:del w:id="18031" w:author="Laurence Golding" w:date="2019-05-11T06:52:00Z"/>
        </w:rPr>
      </w:pPr>
      <w:del w:id="18032" w:author="Laurence Golding" w:date="2019-05-11T06:52:00Z">
        <w:r>
          <w:delText xml:space="preserve">    }</w:delText>
        </w:r>
      </w:del>
    </w:p>
    <w:p w14:paraId="1EA91F0A" w14:textId="77777777" w:rsidR="009F29FD" w:rsidRDefault="009F29FD" w:rsidP="00431CDA">
      <w:pPr>
        <w:pStyle w:val="Codesmall"/>
        <w:rPr>
          <w:del w:id="18033" w:author="Laurence Golding" w:date="2019-05-11T06:52:00Z"/>
        </w:rPr>
      </w:pPr>
      <w:del w:id="18034" w:author="Laurence Golding" w:date="2019-05-11T06:52:00Z">
        <w:r>
          <w:delText xml:space="preserve">  ],</w:delText>
        </w:r>
      </w:del>
    </w:p>
    <w:p w14:paraId="59188146" w14:textId="77777777" w:rsidR="009F29FD" w:rsidRDefault="009F29FD" w:rsidP="00431CDA">
      <w:pPr>
        <w:pStyle w:val="Codesmall"/>
        <w:rPr>
          <w:del w:id="18035" w:author="Laurence Golding" w:date="2019-05-11T06:52:00Z"/>
        </w:rPr>
      </w:pPr>
    </w:p>
    <w:p w14:paraId="1C242E94" w14:textId="77777777" w:rsidR="009F29FD" w:rsidRDefault="009F29FD" w:rsidP="00431CDA">
      <w:pPr>
        <w:pStyle w:val="Codesmall"/>
        <w:rPr>
          <w:del w:id="18036" w:author="Laurence Golding" w:date="2019-05-11T06:52:00Z"/>
        </w:rPr>
      </w:pPr>
      <w:del w:id="18037" w:author="Laurence Golding" w:date="2019-05-11T06:52:00Z">
        <w:r>
          <w:delText xml:space="preserve">  "resources": {                          # See §</w:delText>
        </w:r>
        <w:r>
          <w:fldChar w:fldCharType="begin"/>
        </w:r>
        <w:r>
          <w:delInstrText xml:space="preserve"> REF _Ref493404878 \r \h </w:delInstrText>
        </w:r>
        <w:r>
          <w:fldChar w:fldCharType="separate"/>
        </w:r>
        <w:r w:rsidR="00331070">
          <w:delText>3.11.17</w:delText>
        </w:r>
        <w:r>
          <w:fldChar w:fldCharType="end"/>
        </w:r>
        <w:r>
          <w:delText>.</w:delText>
        </w:r>
      </w:del>
    </w:p>
    <w:p w14:paraId="331B9691" w14:textId="77777777" w:rsidR="003672C8" w:rsidRDefault="009F29FD" w:rsidP="00431CDA">
      <w:pPr>
        <w:pStyle w:val="Codesmall"/>
        <w:rPr>
          <w:del w:id="18038" w:author="Laurence Golding" w:date="2019-05-11T06:52:00Z"/>
        </w:rPr>
      </w:pPr>
      <w:del w:id="18039" w:author="Laurence Golding" w:date="2019-05-11T06:52:00Z">
        <w:r>
          <w:delText xml:space="preserve">  </w:delText>
        </w:r>
        <w:r w:rsidR="003672C8">
          <w:delText xml:space="preserve">  "rules": {</w:delText>
        </w:r>
        <w:r>
          <w:delText xml:space="preserve">                            # See §</w:delText>
        </w:r>
        <w:r>
          <w:fldChar w:fldCharType="begin"/>
        </w:r>
        <w:r>
          <w:delInstrText xml:space="preserve"> REF _Ref508870783 \r \h </w:delInstrText>
        </w:r>
        <w:r>
          <w:fldChar w:fldCharType="separate"/>
        </w:r>
        <w:r w:rsidR="00331070">
          <w:delText>3.35.3</w:delText>
        </w:r>
        <w:r>
          <w:fldChar w:fldCharType="end"/>
        </w:r>
        <w:r>
          <w:delText>.</w:delText>
        </w:r>
      </w:del>
    </w:p>
    <w:p w14:paraId="446C185C" w14:textId="77777777" w:rsidR="003672C8" w:rsidRDefault="003672C8" w:rsidP="00431CDA">
      <w:pPr>
        <w:pStyle w:val="Codesmall"/>
        <w:rPr>
          <w:del w:id="18040" w:author="Laurence Golding" w:date="2019-05-11T06:52:00Z"/>
        </w:rPr>
      </w:pPr>
      <w:del w:id="18041" w:author="Laurence Golding" w:date="2019-05-11T06:52:00Z">
        <w:r>
          <w:delText xml:space="preserve">  </w:delText>
        </w:r>
        <w:r w:rsidR="009F29FD">
          <w:delText xml:space="preserve">  </w:delText>
        </w:r>
        <w:r>
          <w:delText xml:space="preserve">  "CA1711-1": {</w:delText>
        </w:r>
        <w:r w:rsidR="009F29FD">
          <w:delText xml:space="preserve">                       # A rule object (§</w:delText>
        </w:r>
        <w:r w:rsidR="009F29FD">
          <w:fldChar w:fldCharType="begin"/>
        </w:r>
        <w:r w:rsidR="009F29FD">
          <w:delInstrText xml:space="preserve"> REF _Ref508814067 \r \h </w:delInstrText>
        </w:r>
        <w:r w:rsidR="009F29FD">
          <w:fldChar w:fldCharType="separate"/>
        </w:r>
        <w:r w:rsidR="00331070">
          <w:delText>3.36</w:delText>
        </w:r>
        <w:r w:rsidR="009F29FD">
          <w:fldChar w:fldCharType="end"/>
        </w:r>
        <w:r w:rsidR="009F29FD">
          <w:delText>).</w:delText>
        </w:r>
      </w:del>
    </w:p>
    <w:p w14:paraId="69FAA763" w14:textId="21215204" w:rsidR="00C929E8" w:rsidRDefault="00C929E8" w:rsidP="002D65F3">
      <w:pPr>
        <w:pStyle w:val="Code"/>
        <w:rPr>
          <w:ins w:id="18042" w:author="Laurence Golding" w:date="2019-05-11T06:52:00Z"/>
        </w:rPr>
      </w:pPr>
      <w:ins w:id="18043" w:author="Laurence Golding" w:date="2019-05-11T06:52:00Z">
        <w:r>
          <w:t xml:space="preserve">          "</w:t>
        </w:r>
        <w:r w:rsidR="00487C16">
          <w:t>associatedRule</w:t>
        </w:r>
        <w:r>
          <w:t>": {</w:t>
        </w:r>
      </w:ins>
    </w:p>
    <w:p w14:paraId="0D14C6ED" w14:textId="5DA8CAFE" w:rsidR="001037D4" w:rsidRDefault="00C929E8" w:rsidP="002D65F3">
      <w:pPr>
        <w:pStyle w:val="Code"/>
        <w:pPrChange w:id="18044" w:author="Laurence Golding" w:date="2019-05-11T06:51:00Z">
          <w:pPr>
            <w:pStyle w:val="Codesmall"/>
          </w:pPr>
        </w:pPrChange>
      </w:pPr>
      <w:ins w:id="18045" w:author="Laurence Golding" w:date="2019-05-11T06:52:00Z">
        <w:r>
          <w:t xml:space="preserve">  </w:t>
        </w:r>
        <w:r w:rsidR="001037D4">
          <w:t xml:space="preserve">  </w:t>
        </w:r>
      </w:ins>
      <w:r w:rsidR="001037D4">
        <w:t xml:space="preserve">  </w:t>
      </w:r>
      <w:r w:rsidR="009F29FD">
        <w:t xml:space="preserve">    </w:t>
      </w:r>
      <w:r w:rsidR="001037D4">
        <w:t xml:space="preserve">  "</w:t>
      </w:r>
      <w:r>
        <w:t>id</w:t>
      </w:r>
      <w:r w:rsidR="001037D4">
        <w:t>": "CA1711"</w:t>
      </w:r>
      <w:r w:rsidR="004F51DA">
        <w:t>,</w:t>
      </w:r>
    </w:p>
    <w:p w14:paraId="250F4414" w14:textId="01EF598B" w:rsidR="004F51DA" w:rsidRDefault="00C929E8" w:rsidP="002D65F3">
      <w:pPr>
        <w:pStyle w:val="Code"/>
        <w:pPrChange w:id="18046" w:author="Laurence Golding" w:date="2019-05-11T06:51:00Z">
          <w:pPr>
            <w:pStyle w:val="Codesmall"/>
          </w:pPr>
        </w:pPrChange>
      </w:pPr>
      <w:r>
        <w:t xml:space="preserve">  </w:t>
      </w:r>
      <w:r w:rsidR="004F51DA">
        <w:t xml:space="preserve">      </w:t>
      </w:r>
      <w:del w:id="18047" w:author="Laurence Golding" w:date="2019-05-11T06:52:00Z">
        <w:r w:rsidR="00431CDA">
          <w:delText>...</w:delText>
        </w:r>
      </w:del>
      <w:ins w:id="18048" w:author="Laurence Golding" w:date="2019-05-11T06:52:00Z">
        <w:r w:rsidR="004F51DA">
          <w:t xml:space="preserve">    "</w:t>
        </w:r>
        <w:r>
          <w:t>index</w:t>
        </w:r>
        <w:r w:rsidR="004F51DA">
          <w:t>": 1</w:t>
        </w:r>
      </w:ins>
    </w:p>
    <w:p w14:paraId="110CA7E2" w14:textId="564ACDFC" w:rsidR="00C929E8" w:rsidRDefault="00C929E8" w:rsidP="002D65F3">
      <w:pPr>
        <w:pStyle w:val="Code"/>
        <w:pPrChange w:id="18049" w:author="Laurence Golding" w:date="2019-05-11T06:51:00Z">
          <w:pPr>
            <w:pStyle w:val="Codesmall"/>
          </w:pPr>
        </w:pPrChange>
      </w:pPr>
      <w:r>
        <w:t xml:space="preserve">      </w:t>
      </w:r>
      <w:del w:id="18050" w:author="Laurence Golding" w:date="2019-05-11T06:52:00Z">
        <w:r w:rsidR="003672C8">
          <w:delText>},</w:delText>
        </w:r>
      </w:del>
      <w:ins w:id="18051" w:author="Laurence Golding" w:date="2019-05-11T06:52:00Z">
        <w:r>
          <w:t xml:space="preserve">    }</w:t>
        </w:r>
      </w:ins>
    </w:p>
    <w:p w14:paraId="0ECD2800" w14:textId="77777777" w:rsidR="003672C8" w:rsidRDefault="003672C8" w:rsidP="00431CDA">
      <w:pPr>
        <w:pStyle w:val="Codesmall"/>
        <w:rPr>
          <w:del w:id="18052" w:author="Laurence Golding" w:date="2019-05-11T06:52:00Z"/>
        </w:rPr>
      </w:pPr>
      <w:del w:id="18053" w:author="Laurence Golding" w:date="2019-05-11T06:52:00Z">
        <w:r>
          <w:delText xml:space="preserve">  </w:delText>
        </w:r>
        <w:r w:rsidR="009F29FD">
          <w:delText xml:space="preserve">  </w:delText>
        </w:r>
        <w:r>
          <w:delText xml:space="preserve">  "CA1711-2": {</w:delText>
        </w:r>
        <w:r w:rsidR="00DE1A39">
          <w:delText xml:space="preserve">                       # Another rule object with the same id.</w:delText>
        </w:r>
      </w:del>
    </w:p>
    <w:p w14:paraId="6F843E3F" w14:textId="77777777" w:rsidR="003672C8" w:rsidRDefault="003672C8" w:rsidP="00431CDA">
      <w:pPr>
        <w:pStyle w:val="Codesmall"/>
        <w:rPr>
          <w:del w:id="18054" w:author="Laurence Golding" w:date="2019-05-11T06:52:00Z"/>
        </w:rPr>
      </w:pPr>
      <w:del w:id="18055" w:author="Laurence Golding" w:date="2019-05-11T06:52:00Z">
        <w:r>
          <w:delText xml:space="preserve">    </w:delText>
        </w:r>
        <w:r w:rsidR="009F29FD">
          <w:delText xml:space="preserve">  </w:delText>
        </w:r>
        <w:r>
          <w:delText xml:space="preserve">  "id": "CA1711"</w:delText>
        </w:r>
        <w:r w:rsidR="00D7201E">
          <w:delText>,</w:delText>
        </w:r>
      </w:del>
    </w:p>
    <w:p w14:paraId="3F54E435" w14:textId="77777777" w:rsidR="00D7201E" w:rsidRDefault="00D7201E" w:rsidP="00431CDA">
      <w:pPr>
        <w:pStyle w:val="Codesmall"/>
        <w:rPr>
          <w:del w:id="18056" w:author="Laurence Golding" w:date="2019-05-11T06:52:00Z"/>
        </w:rPr>
      </w:pPr>
      <w:del w:id="18057" w:author="Laurence Golding" w:date="2019-05-11T06:52:00Z">
        <w:r>
          <w:delText xml:space="preserve">      </w:delText>
        </w:r>
        <w:r w:rsidR="009F29FD">
          <w:delText xml:space="preserve">  </w:delText>
        </w:r>
        <w:r>
          <w:delText>...</w:delText>
        </w:r>
      </w:del>
    </w:p>
    <w:p w14:paraId="36C39FB1" w14:textId="77777777" w:rsidR="003672C8" w:rsidRDefault="009F29FD" w:rsidP="00431CDA">
      <w:pPr>
        <w:pStyle w:val="Codesmall"/>
        <w:rPr>
          <w:del w:id="18058" w:author="Laurence Golding" w:date="2019-05-11T06:52:00Z"/>
        </w:rPr>
      </w:pPr>
      <w:del w:id="18059" w:author="Laurence Golding" w:date="2019-05-11T06:52:00Z">
        <w:r>
          <w:delText xml:space="preserve">  </w:delText>
        </w:r>
        <w:r w:rsidR="003672C8">
          <w:delText xml:space="preserve">    }</w:delText>
        </w:r>
      </w:del>
    </w:p>
    <w:p w14:paraId="09D22C5C" w14:textId="77777777" w:rsidR="003672C8" w:rsidRDefault="003672C8" w:rsidP="00431CDA">
      <w:pPr>
        <w:pStyle w:val="Codesmall"/>
        <w:rPr>
          <w:del w:id="18060" w:author="Laurence Golding" w:date="2019-05-11T06:52:00Z"/>
        </w:rPr>
      </w:pPr>
      <w:del w:id="18061" w:author="Laurence Golding" w:date="2019-05-11T06:52:00Z">
        <w:r>
          <w:delText xml:space="preserve">  </w:delText>
        </w:r>
        <w:r w:rsidR="009F29FD">
          <w:delText xml:space="preserve">  </w:delText>
        </w:r>
        <w:r>
          <w:delText>}</w:delText>
        </w:r>
      </w:del>
    </w:p>
    <w:p w14:paraId="5EFC7DD7" w14:textId="77777777" w:rsidR="009F29FD" w:rsidRDefault="009F29FD" w:rsidP="00431CDA">
      <w:pPr>
        <w:pStyle w:val="Codesmall"/>
        <w:rPr>
          <w:del w:id="18062" w:author="Laurence Golding" w:date="2019-05-11T06:52:00Z"/>
        </w:rPr>
      </w:pPr>
      <w:del w:id="18063" w:author="Laurence Golding" w:date="2019-05-11T06:52:00Z">
        <w:r>
          <w:delText xml:space="preserve">  }</w:delText>
        </w:r>
      </w:del>
    </w:p>
    <w:p w14:paraId="177498B2" w14:textId="77777777" w:rsidR="003672C8" w:rsidRDefault="003672C8" w:rsidP="00431CDA">
      <w:pPr>
        <w:pStyle w:val="Codesmall"/>
        <w:rPr>
          <w:del w:id="18064" w:author="Laurence Golding" w:date="2019-05-11T06:52:00Z"/>
        </w:rPr>
      </w:pPr>
      <w:del w:id="18065" w:author="Laurence Golding" w:date="2019-05-11T06:52:00Z">
        <w:r>
          <w:delText>}</w:delText>
        </w:r>
      </w:del>
    </w:p>
    <w:p w14:paraId="386C6093" w14:textId="6F12943E" w:rsidR="003672C8" w:rsidRDefault="00B86BC7" w:rsidP="002D65F3">
      <w:pPr>
        <w:pStyle w:val="Code"/>
        <w:rPr>
          <w:ins w:id="18066" w:author="Laurence Golding" w:date="2019-05-11T06:52:00Z"/>
        </w:rPr>
      </w:pPr>
      <w:bookmarkStart w:id="18067" w:name="_Toc516224986"/>
      <w:del w:id="18068" w:author="Laurence Golding" w:date="2019-05-11T06:52:00Z">
        <w:r>
          <w:delText>physicalLocation</w:delText>
        </w:r>
      </w:del>
      <w:ins w:id="18069" w:author="Laurence Golding" w:date="2019-05-11T06:52:00Z">
        <w:r w:rsidR="009F29FD">
          <w:t xml:space="preserve">    </w:t>
        </w:r>
        <w:r w:rsidR="003672C8">
          <w:t xml:space="preserve">    }</w:t>
        </w:r>
      </w:ins>
    </w:p>
    <w:p w14:paraId="30C1B5C7" w14:textId="666B5599" w:rsidR="003672C8" w:rsidRDefault="003672C8" w:rsidP="002D65F3">
      <w:pPr>
        <w:pStyle w:val="Code"/>
        <w:rPr>
          <w:ins w:id="18070" w:author="Laurence Golding" w:date="2019-05-11T06:52:00Z"/>
        </w:rPr>
      </w:pPr>
      <w:ins w:id="18071" w:author="Laurence Golding" w:date="2019-05-11T06:52:00Z">
        <w:r>
          <w:t xml:space="preserve">  </w:t>
        </w:r>
        <w:r w:rsidR="009F29FD">
          <w:t xml:space="preserve">    </w:t>
        </w:r>
        <w:r>
          <w:t>],</w:t>
        </w:r>
      </w:ins>
    </w:p>
    <w:p w14:paraId="3EBFBC81" w14:textId="4171C0D2" w:rsidR="00A47646" w:rsidRDefault="00A47646" w:rsidP="002D65F3">
      <w:pPr>
        <w:pStyle w:val="Code"/>
        <w:rPr>
          <w:ins w:id="18072" w:author="Laurence Golding" w:date="2019-05-11T06:52:00Z"/>
        </w:rPr>
      </w:pPr>
      <w:ins w:id="18073" w:author="Laurence Golding" w:date="2019-05-11T06:52:00Z">
        <w:r>
          <w:t xml:space="preserve">      ...</w:t>
        </w:r>
      </w:ins>
    </w:p>
    <w:p w14:paraId="15A53925" w14:textId="74BA4002" w:rsidR="009F29FD" w:rsidRDefault="009F29FD" w:rsidP="002D65F3">
      <w:pPr>
        <w:pStyle w:val="Code"/>
        <w:rPr>
          <w:ins w:id="18074" w:author="Laurence Golding" w:date="2019-05-11T06:52:00Z"/>
        </w:rPr>
      </w:pPr>
      <w:ins w:id="18075" w:author="Laurence Golding" w:date="2019-05-11T06:52:00Z">
        <w:r>
          <w:t xml:space="preserve">    }</w:t>
        </w:r>
      </w:ins>
    </w:p>
    <w:p w14:paraId="4D0EB7B9" w14:textId="683CA2F9" w:rsidR="009F29FD" w:rsidRDefault="009F29FD" w:rsidP="002D65F3">
      <w:pPr>
        <w:pStyle w:val="Code"/>
        <w:rPr>
          <w:ins w:id="18076" w:author="Laurence Golding" w:date="2019-05-11T06:52:00Z"/>
        </w:rPr>
      </w:pPr>
      <w:ins w:id="18077" w:author="Laurence Golding" w:date="2019-05-11T06:52:00Z">
        <w:r>
          <w:t xml:space="preserve">  ]</w:t>
        </w:r>
      </w:ins>
    </w:p>
    <w:p w14:paraId="23434B37" w14:textId="3E9DA62F" w:rsidR="003672C8" w:rsidRDefault="003672C8" w:rsidP="002D65F3">
      <w:pPr>
        <w:pStyle w:val="Code"/>
        <w:rPr>
          <w:ins w:id="18078" w:author="Laurence Golding" w:date="2019-05-11T06:52:00Z"/>
        </w:rPr>
      </w:pPr>
      <w:ins w:id="18079" w:author="Laurence Golding" w:date="2019-05-11T06:52:00Z">
        <w:r>
          <w:t>}</w:t>
        </w:r>
      </w:ins>
    </w:p>
    <w:p w14:paraId="239DE5C9" w14:textId="1C760F18" w:rsidR="00B86BC7" w:rsidRDefault="00254298" w:rsidP="00B86BC7">
      <w:pPr>
        <w:pStyle w:val="Heading3"/>
      </w:pPr>
      <w:bookmarkStart w:id="18080" w:name="_Toc8367410"/>
      <w:ins w:id="18081" w:author="Laurence Golding" w:date="2019-05-11T06:52:00Z">
        <w:r>
          <w:t>location</w:t>
        </w:r>
        <w:r w:rsidR="0021090B">
          <w:t>s</w:t>
        </w:r>
      </w:ins>
      <w:r>
        <w:t xml:space="preserve"> </w:t>
      </w:r>
      <w:r w:rsidR="00B86BC7">
        <w:t>property</w:t>
      </w:r>
      <w:bookmarkEnd w:id="18080"/>
      <w:bookmarkEnd w:id="18067"/>
    </w:p>
    <w:p w14:paraId="23C5F0EF" w14:textId="379847AE"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del w:id="18082" w:author="Laurence Golding" w:date="2019-05-11T06:52:00Z">
        <w:r w:rsidRPr="008651CE">
          <w:delText>a particular file location</w:delText>
        </w:r>
      </w:del>
      <w:ins w:id="18083" w:author="Laurence Golding" w:date="2019-05-11T06:52:00Z">
        <w:r w:rsidR="0021090B">
          <w:t>one or more</w:t>
        </w:r>
        <w:r w:rsidRPr="008651CE">
          <w:t xml:space="preserve"> location</w:t>
        </w:r>
        <w:r w:rsidR="0021090B">
          <w:t>s</w:t>
        </w:r>
      </w:ins>
      <w:r w:rsidRPr="008651CE">
        <w:t xml:space="preserve">, the </w:t>
      </w:r>
      <w:r w:rsidRPr="008651CE">
        <w:rPr>
          <w:rStyle w:val="CODEtemp"/>
        </w:rPr>
        <w:t>notification</w:t>
      </w:r>
      <w:r w:rsidRPr="008651CE">
        <w:t xml:space="preserve"> object </w:t>
      </w:r>
      <w:del w:id="18084" w:author="Laurence Golding" w:date="2019-05-11T06:52:00Z">
        <w:r w:rsidRPr="008651CE">
          <w:rPr>
            <w:b/>
          </w:rPr>
          <w:delText>SHOULD</w:delText>
        </w:r>
      </w:del>
      <w:ins w:id="18085" w:author="Laurence Golding" w:date="2019-05-11T06:52:00Z">
        <w:r w:rsidR="0021090B">
          <w:rPr>
            <w:b/>
          </w:rPr>
          <w:t>MAY</w:t>
        </w:r>
      </w:ins>
      <w:r w:rsidR="0021090B" w:rsidRPr="008651CE">
        <w:t xml:space="preserve"> </w:t>
      </w:r>
      <w:r w:rsidRPr="008651CE">
        <w:t xml:space="preserve">contain a property named </w:t>
      </w:r>
      <w:del w:id="18086" w:author="Laurence Golding" w:date="2019-05-11T06:52:00Z">
        <w:r w:rsidRPr="008651CE">
          <w:rPr>
            <w:rStyle w:val="CODEtemp"/>
          </w:rPr>
          <w:delText>physicalLocation</w:delText>
        </w:r>
      </w:del>
      <w:ins w:id="18087" w:author="Laurence Golding" w:date="2019-05-11T06:52:00Z">
        <w:r w:rsidR="00254298">
          <w:rPr>
            <w:rStyle w:val="CODEtemp"/>
          </w:rPr>
          <w:t>l</w:t>
        </w:r>
        <w:r w:rsidRPr="008651CE">
          <w:rPr>
            <w:rStyle w:val="CODEtemp"/>
          </w:rPr>
          <w:t>ocation</w:t>
        </w:r>
        <w:r w:rsidR="0021090B">
          <w:rPr>
            <w:rStyle w:val="CODEtemp"/>
          </w:rPr>
          <w:t>s</w:t>
        </w:r>
      </w:ins>
      <w:r w:rsidRPr="008651CE">
        <w:t xml:space="preserve"> whose value is </w:t>
      </w:r>
      <w:del w:id="18088" w:author="Laurence Golding" w:date="2019-05-11T06:52:00Z">
        <w:r w:rsidRPr="008651CE">
          <w:delText xml:space="preserve">a </w:delText>
        </w:r>
        <w:r w:rsidRPr="008651CE">
          <w:rPr>
            <w:rStyle w:val="CODEtemp"/>
          </w:rPr>
          <w:delText>physicalLocation</w:delText>
        </w:r>
        <w:r w:rsidRPr="008651CE">
          <w:delText xml:space="preserve"> object (§</w:delText>
        </w:r>
        <w:r>
          <w:fldChar w:fldCharType="begin"/>
        </w:r>
        <w:r>
          <w:delInstrText xml:space="preserve"> REF _Ref493477390 \w \h </w:delInstrText>
        </w:r>
        <w:r>
          <w:fldChar w:fldCharType="separate"/>
        </w:r>
        <w:r w:rsidR="00331070">
          <w:delText>3.21</w:delText>
        </w:r>
        <w:r>
          <w:fldChar w:fldCharType="end"/>
        </w:r>
      </w:del>
      <w:ins w:id="18089" w:author="Laurence Golding" w:date="2019-05-11T06:52:00Z">
        <w:r w:rsidRPr="008651CE">
          <w:t>a</w:t>
        </w:r>
        <w:r w:rsidR="0021090B">
          <w:t xml:space="preserve">n array of </w:t>
        </w:r>
        <w:r w:rsidR="009E5699">
          <w:t xml:space="preserve">zero </w:t>
        </w:r>
        <w:r w:rsidR="0021090B">
          <w:t>or more unique (</w:t>
        </w:r>
        <w:r w:rsidR="0021090B" w:rsidRPr="008651CE">
          <w:t>§</w:t>
        </w:r>
        <w:r w:rsidR="0021090B">
          <w:fldChar w:fldCharType="begin"/>
        </w:r>
        <w:r w:rsidR="0021090B">
          <w:instrText xml:space="preserve"> REF _Ref493404799 \r \h </w:instrText>
        </w:r>
        <w:r w:rsidR="0021090B">
          <w:fldChar w:fldCharType="separate"/>
        </w:r>
        <w:r w:rsidR="0009127C">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9127C">
          <w:t>3.28</w:t>
        </w:r>
        <w:r w:rsidR="00254298">
          <w:fldChar w:fldCharType="end"/>
        </w:r>
      </w:ins>
      <w:r w:rsidRPr="008651CE">
        <w:t xml:space="preserve">) that </w:t>
      </w:r>
      <w:del w:id="18090" w:author="Laurence Golding" w:date="2019-05-11T06:52:00Z">
        <w:r w:rsidRPr="008651CE">
          <w:delText>identifies the relevant location</w:delText>
        </w:r>
      </w:del>
      <w:ins w:id="18091" w:author="Laurence Golding" w:date="2019-05-11T06:52:00Z">
        <w:r w:rsidRPr="008651CE">
          <w:t>identif</w:t>
        </w:r>
        <w:r w:rsidR="0021090B">
          <w:t>y</w:t>
        </w:r>
        <w:r w:rsidRPr="008651CE">
          <w:t xml:space="preserve"> th</w:t>
        </w:r>
        <w:r w:rsidR="0021090B">
          <w:t>ose</w:t>
        </w:r>
        <w:r w:rsidR="009441A2">
          <w:t xml:space="preserve"> </w:t>
        </w:r>
        <w:r w:rsidRPr="008651CE">
          <w:t>location</w:t>
        </w:r>
        <w:r w:rsidR="0021090B">
          <w:t>s</w:t>
        </w:r>
      </w:ins>
      <w:r w:rsidRPr="008651CE">
        <w:t>.</w:t>
      </w:r>
    </w:p>
    <w:p w14:paraId="0BE523CC" w14:textId="11807D96" w:rsidR="00B86BC7" w:rsidRDefault="00B86BC7" w:rsidP="00B86BC7">
      <w:pPr>
        <w:pStyle w:val="Heading3"/>
      </w:pPr>
      <w:bookmarkStart w:id="18092" w:name="_Ref4660071"/>
      <w:bookmarkStart w:id="18093" w:name="_Toc8367411"/>
      <w:bookmarkStart w:id="18094" w:name="_Toc516224987"/>
      <w:r>
        <w:t>message property</w:t>
      </w:r>
      <w:bookmarkEnd w:id="18092"/>
      <w:bookmarkEnd w:id="18093"/>
      <w:bookmarkEnd w:id="18094"/>
    </w:p>
    <w:p w14:paraId="494D9410" w14:textId="77777777" w:rsidR="008651CE" w:rsidRDefault="008651CE" w:rsidP="008651CE">
      <w:pPr>
        <w:rPr>
          <w:del w:id="18095" w:author="Laurence Golding" w:date="2019-05-11T06:52:00Z"/>
        </w:rPr>
      </w:pPr>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9127C">
        <w:t>3.</w:t>
      </w:r>
      <w:del w:id="18096" w:author="Laurence Golding" w:date="2019-05-11T06:52:00Z">
        <w:r w:rsidR="00331070">
          <w:delText>9</w:delText>
        </w:r>
      </w:del>
      <w:ins w:id="18097" w:author="Laurence Golding" w:date="2019-05-11T06:52:00Z">
        <w:r w:rsidR="0009127C">
          <w:t>11</w:t>
        </w:r>
      </w:ins>
      <w:r w:rsidR="004C53FE">
        <w:fldChar w:fldCharType="end"/>
      </w:r>
      <w:r w:rsidR="006F4D22">
        <w:t>)</w:t>
      </w:r>
      <w:r w:rsidRPr="008651CE">
        <w:t xml:space="preserve"> that describes the condition that was encountered.</w:t>
      </w:r>
    </w:p>
    <w:p w14:paraId="095EAE33" w14:textId="25BFD7C9" w:rsidR="008651CE" w:rsidRDefault="006F4D22" w:rsidP="008651CE">
      <w:pPr>
        <w:pPrChange w:id="18098" w:author="Laurence Golding" w:date="2019-05-11T06:51:00Z">
          <w:pPr>
            <w:pStyle w:val="Note"/>
          </w:pPr>
        </w:pPrChange>
      </w:pPr>
      <w:del w:id="18099" w:author="Laurence Golding" w:date="2019-05-11T06:52:00Z">
        <w:r>
          <w:delText xml:space="preserve">NOTE: </w:delText>
        </w:r>
        <w:r w:rsidR="004C53FE">
          <w:delText xml:space="preserve">The </w:delText>
        </w:r>
      </w:del>
      <w:ins w:id="18100" w:author="Laurence Golding" w:date="2019-05-11T06:52:00Z">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9127C">
          <w:t>3.11.7</w:t>
        </w:r>
        <w:r w:rsidR="00867DEF">
          <w:fldChar w:fldCharType="end"/>
        </w:r>
        <w:r w:rsidR="00867DEF">
          <w:t xml:space="preserve"> for the procedure for looking up a </w:t>
        </w:r>
      </w:ins>
      <w:r w:rsidR="00867DEF">
        <w:rPr>
          <w:rPrChange w:id="18101" w:author="Laurence Golding" w:date="2019-05-11T06:51:00Z">
            <w:rPr>
              <w:rStyle w:val="CODEtemp"/>
            </w:rPr>
          </w:rPrChange>
        </w:rPr>
        <w:t>message</w:t>
      </w:r>
      <w:r w:rsidR="00867DEF">
        <w:t xml:space="preserve"> </w:t>
      </w:r>
      <w:ins w:id="18102" w:author="Laurence Golding" w:date="2019-05-11T06:52:00Z">
        <w:r w:rsidR="00867DEF">
          <w:t xml:space="preserve">string from a </w:t>
        </w:r>
        <w:r w:rsidR="00867DEF" w:rsidRPr="00867DEF">
          <w:rPr>
            <w:rStyle w:val="CODEtemp"/>
          </w:rPr>
          <w:t>message</w:t>
        </w:r>
        <w:r w:rsidR="00867DEF">
          <w:t xml:space="preserve"> </w:t>
        </w:r>
      </w:ins>
      <w:r w:rsidR="00867DEF">
        <w:t>object</w:t>
      </w:r>
      <w:ins w:id="18103" w:author="Laurence Golding" w:date="2019-05-11T06:52:00Z">
        <w:r w:rsidR="00867DEF">
          <w:t>,</w:t>
        </w:r>
      </w:ins>
      <w:r w:rsidR="00867DEF">
        <w:t xml:space="preserve"> in </w:t>
      </w:r>
      <w:del w:id="18104" w:author="Laurence Golding" w:date="2019-05-11T06:52:00Z">
        <w:r>
          <w:delText xml:space="preserve">the </w:delText>
        </w:r>
      </w:del>
      <w:ins w:id="18105" w:author="Laurence Golding" w:date="2019-05-11T06:52:00Z">
        <w:r w:rsidR="00867DEF">
          <w:t xml:space="preserve">particular, for the case where the </w:t>
        </w:r>
        <w:r w:rsidR="00867DEF" w:rsidRPr="00867DEF">
          <w:rPr>
            <w:rStyle w:val="CODEtemp"/>
          </w:rPr>
          <w:t>message</w:t>
        </w:r>
        <w:r w:rsidR="00867DEF">
          <w:t xml:space="preserve"> object occurs as the value of </w:t>
        </w:r>
      </w:ins>
      <w:r w:rsidR="00867DEF">
        <w:rPr>
          <w:rStyle w:val="CODEtemp"/>
        </w:rPr>
        <w:t>notification</w:t>
      </w:r>
      <w:r w:rsidR="00867DEF" w:rsidRPr="00867DEF">
        <w:rPr>
          <w:rStyle w:val="CODEtemp"/>
        </w:rPr>
        <w:t>.message</w:t>
      </w:r>
      <w:del w:id="18106" w:author="Laurence Golding" w:date="2019-05-11T06:52:00Z">
        <w:r>
          <w:delText xml:space="preserve"> property </w:delText>
        </w:r>
        <w:r w:rsidR="004C53FE">
          <w:delText xml:space="preserve">will typically not contain a </w:delText>
        </w:r>
        <w:r w:rsidR="004C53FE" w:rsidRPr="004C53FE">
          <w:rPr>
            <w:rStyle w:val="CODEtemp"/>
          </w:rPr>
          <w:delText>richText</w:delText>
        </w:r>
        <w:r w:rsidR="004C53FE">
          <w:delText xml:space="preserve"> (</w:delText>
        </w:r>
        <w:r w:rsidR="004C53FE" w:rsidRPr="008651CE">
          <w:delText>§</w:delText>
        </w:r>
        <w:r w:rsidR="004C53FE">
          <w:fldChar w:fldCharType="begin"/>
        </w:r>
        <w:r w:rsidR="004C53FE">
          <w:delInstrText xml:space="preserve"> REF _Ref508811583 \r \h </w:delInstrText>
        </w:r>
        <w:r w:rsidR="004C53FE">
          <w:fldChar w:fldCharType="separate"/>
        </w:r>
        <w:r w:rsidR="00331070">
          <w:delText>3.9.8</w:delText>
        </w:r>
        <w:r w:rsidR="004C53FE">
          <w:fldChar w:fldCharType="end"/>
        </w:r>
        <w:r w:rsidR="004C53FE">
          <w:delText xml:space="preserve">) or </w:delText>
        </w:r>
        <w:r w:rsidR="004C53FE" w:rsidRPr="004C53FE">
          <w:rPr>
            <w:rStyle w:val="CODEtemp"/>
          </w:rPr>
          <w:delText>richMessageId</w:delText>
        </w:r>
        <w:r w:rsidR="004C53FE">
          <w:delText xml:space="preserve"> (</w:delText>
        </w:r>
        <w:r w:rsidR="004C53FE" w:rsidRPr="008651CE">
          <w:delText>§</w:delText>
        </w:r>
        <w:r w:rsidR="004C53FE">
          <w:fldChar w:fldCharType="begin"/>
        </w:r>
        <w:r w:rsidR="004C53FE">
          <w:delInstrText xml:space="preserve"> REF _Ref508811630 \r \h </w:delInstrText>
        </w:r>
        <w:r w:rsidR="004C53FE">
          <w:fldChar w:fldCharType="separate"/>
        </w:r>
        <w:r w:rsidR="00331070">
          <w:delText>3.9.10</w:delText>
        </w:r>
        <w:r w:rsidR="004C53FE">
          <w:fldChar w:fldCharType="end"/>
        </w:r>
        <w:r w:rsidR="004C53FE">
          <w:delText xml:space="preserve">) property </w:delText>
        </w:r>
        <w:r>
          <w:delText>because tool notifications typically appear on the console, where rich text is not supported</w:delText>
        </w:r>
      </w:del>
      <w:r w:rsidR="00867DEF">
        <w:t>.</w:t>
      </w:r>
    </w:p>
    <w:p w14:paraId="6D46F33C" w14:textId="01495AB4" w:rsidR="00B86BC7" w:rsidRDefault="00B86BC7" w:rsidP="00B86BC7">
      <w:pPr>
        <w:pStyle w:val="Heading3"/>
      </w:pPr>
      <w:bookmarkStart w:id="18107" w:name="_Ref493404972"/>
      <w:bookmarkStart w:id="18108" w:name="_Ref493406037"/>
      <w:bookmarkStart w:id="18109" w:name="_Toc8367412"/>
      <w:bookmarkStart w:id="18110" w:name="_Toc516224988"/>
      <w:r>
        <w:t>level property</w:t>
      </w:r>
      <w:bookmarkEnd w:id="18107"/>
      <w:bookmarkEnd w:id="18108"/>
      <w:bookmarkEnd w:id="18109"/>
      <w:bookmarkEnd w:id="181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4BC61129"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w:t>
      </w:r>
      <w:del w:id="18111" w:author="Laurence Golding" w:date="2019-05-11T06:52:00Z">
        <w:r>
          <w:delText>,</w:delText>
        </w:r>
      </w:del>
      <w:r w:rsidR="007A61B9">
        <w:t xml:space="preserve">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088D3541" w14:textId="77777777" w:rsidR="008651CE" w:rsidRPr="008651CE" w:rsidRDefault="00C7613B" w:rsidP="008651CE">
      <w:pPr>
        <w:rPr>
          <w:del w:id="18112" w:author="Laurence Golding" w:date="2019-05-11T06:52:00Z"/>
        </w:rPr>
      </w:pPr>
      <w:del w:id="18113" w:author="Laurence Golding" w:date="2019-05-11T06:52:00Z">
        <w:r>
          <w:delText>pass</w:delText>
        </w:r>
        <w:r w:rsidR="008651CE" w:rsidRPr="008651CE">
          <w:rPr>
            <w:rStyle w:val="CODEtemp"/>
          </w:rPr>
          <w:delText>level</w:delText>
        </w:r>
        <w:r w:rsidR="008651CE">
          <w:delText xml:space="preserve"> property is absent, it </w:delText>
        </w:r>
        <w:r w:rsidR="008651CE" w:rsidRPr="008651CE">
          <w:rPr>
            <w:b/>
          </w:rPr>
          <w:delText>SHALL</w:delText>
        </w:r>
        <w:r w:rsidR="008651CE">
          <w:delText xml:space="preserve"> be considered equivalent to the value </w:delText>
        </w:r>
        <w:r w:rsidR="008651CE" w:rsidRPr="008651CE">
          <w:rPr>
            <w:rStyle w:val="CODEtemp"/>
          </w:rPr>
          <w:delText>"warning"</w:delText>
        </w:r>
        <w:r w:rsidR="008651CE">
          <w:delText>.</w:delText>
        </w:r>
      </w:del>
    </w:p>
    <w:p w14:paraId="653CDD5F" w14:textId="1D3E6D84" w:rsidR="00270F8B" w:rsidRDefault="00270F8B" w:rsidP="00610F6A">
      <w:pPr>
        <w:pStyle w:val="ListParagraph"/>
        <w:numPr>
          <w:ilvl w:val="0"/>
          <w:numId w:val="29"/>
        </w:numPr>
        <w:rPr>
          <w:ins w:id="18114" w:author="Laurence Golding" w:date="2019-05-11T06:52:00Z"/>
        </w:rPr>
      </w:pPr>
      <w:ins w:id="18115" w:author="Laurence Golding" w:date="2019-05-11T06:52:00Z">
        <w:r w:rsidRPr="00270F8B">
          <w:rPr>
            <w:rStyle w:val="CODEtemp"/>
          </w:rPr>
          <w:t>"none"</w:t>
        </w:r>
        <w:r>
          <w:t>: This is a trace notification (typically, debug output from the tool).</w:t>
        </w:r>
      </w:ins>
    </w:p>
    <w:p w14:paraId="76296CE0" w14:textId="04ECC2D4" w:rsidR="008651CE" w:rsidRDefault="004A60A3" w:rsidP="008651CE">
      <w:pPr>
        <w:rPr>
          <w:ins w:id="18116" w:author="Laurence Golding" w:date="2019-05-11T06:52:00Z"/>
        </w:rPr>
      </w:pPr>
      <w:ins w:id="18117" w:author="Laurence Golding" w:date="2019-05-11T06:52:00Z">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9127C">
          <w:t>3.27.10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ins>
    </w:p>
    <w:p w14:paraId="2F05922F" w14:textId="42086A84" w:rsidR="00CB1DFB" w:rsidRDefault="00C140F3" w:rsidP="00657777">
      <w:pPr>
        <w:rPr>
          <w:ins w:id="18118" w:author="Laurence Golding" w:date="2019-05-11T06:52:00Z"/>
        </w:rPr>
      </w:pPr>
      <w:ins w:id="18119" w:author="Laurence Golding" w:date="2019-05-11T06:52:00Z">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8120" w:name="_Hlk5887131"/>
        <w:r>
          <w:t>treat the entire run as having failed</w:t>
        </w:r>
        <w:r w:rsidR="000A2438">
          <w:t xml:space="preserve"> (for example, by settings the exit code to the value that the tool uses to indicate failure, typically a non-zero value)</w:t>
        </w:r>
        <w:r>
          <w:t>.</w:t>
        </w:r>
        <w:bookmarkEnd w:id="18120"/>
      </w:ins>
    </w:p>
    <w:p w14:paraId="57EB10E9" w14:textId="0EEE3858" w:rsidR="00866205" w:rsidRPr="00866205" w:rsidRDefault="00866205" w:rsidP="00657777">
      <w:pPr>
        <w:rPr>
          <w:ins w:id="18121" w:author="Laurence Golding" w:date="2019-05-11T06:52:00Z"/>
        </w:rPr>
      </w:pPr>
      <w:bookmarkStart w:id="18122" w:name="_Hlk6927094"/>
      <w:ins w:id="18123" w:author="Laurence Golding" w:date="2019-05-11T06:52:00Z">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8122"/>
      </w:ins>
    </w:p>
    <w:p w14:paraId="1192CA0D" w14:textId="0383D53A" w:rsidR="00B86BC7" w:rsidRDefault="00B86BC7" w:rsidP="00B86BC7">
      <w:pPr>
        <w:pStyle w:val="Heading3"/>
      </w:pPr>
      <w:bookmarkStart w:id="18124" w:name="_Toc8367413"/>
      <w:bookmarkStart w:id="18125" w:name="_Toc516224989"/>
      <w:r>
        <w:t>threadId property</w:t>
      </w:r>
      <w:bookmarkEnd w:id="18124"/>
      <w:bookmarkEnd w:id="1812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2C40AC8C" w:rsidR="00B86BC7" w:rsidRDefault="00B86BC7" w:rsidP="00B86BC7">
      <w:pPr>
        <w:pStyle w:val="Heading3"/>
      </w:pPr>
      <w:bookmarkStart w:id="18126" w:name="_Toc8367414"/>
      <w:bookmarkStart w:id="18127" w:name="_Toc516224990"/>
      <w:del w:id="18128" w:author="Laurence Golding" w:date="2019-05-11T06:52:00Z">
        <w:r>
          <w:delText>time</w:delText>
        </w:r>
      </w:del>
      <w:ins w:id="18129" w:author="Laurence Golding" w:date="2019-05-11T06:52:00Z">
        <w:r>
          <w:t>time</w:t>
        </w:r>
        <w:r w:rsidR="00BF4F63">
          <w:t>Utc</w:t>
        </w:r>
      </w:ins>
      <w:r>
        <w:t xml:space="preserve"> property</w:t>
      </w:r>
      <w:bookmarkEnd w:id="18126"/>
      <w:bookmarkEnd w:id="18127"/>
    </w:p>
    <w:p w14:paraId="2D4A5B6B" w14:textId="49E9C006"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del w:id="18130" w:author="Laurence Golding" w:date="2019-05-11T06:52:00Z">
        <w:r w:rsidRPr="008651CE">
          <w:rPr>
            <w:rStyle w:val="CODEtemp"/>
          </w:rPr>
          <w:delText>time</w:delText>
        </w:r>
      </w:del>
      <w:ins w:id="18131" w:author="Laurence Golding" w:date="2019-05-11T06:52:00Z">
        <w:r w:rsidRPr="008651CE">
          <w:rPr>
            <w:rStyle w:val="CODEtemp"/>
          </w:rPr>
          <w:t>time</w:t>
        </w:r>
        <w:r w:rsidR="00BF4F63">
          <w:rPr>
            <w:rStyle w:val="CODEtemp"/>
          </w:rPr>
          <w:t>Utc</w:t>
        </w:r>
      </w:ins>
      <w:r w:rsidRPr="008651CE">
        <w:t xml:space="preserve"> whose value is a string </w:t>
      </w:r>
      <w:ins w:id="18132" w:author="Laurence Golding" w:date="2019-05-11T06:52:00Z">
        <w:r w:rsidR="0068622C" w:rsidRPr="008651CE">
          <w:t>in the format specified §</w:t>
        </w:r>
        <w:r w:rsidR="0068622C">
          <w:fldChar w:fldCharType="begin"/>
        </w:r>
        <w:r w:rsidR="0068622C">
          <w:instrText xml:space="preserve"> REF _Ref493413701 \w \h </w:instrText>
        </w:r>
        <w:r w:rsidR="0068622C">
          <w:fldChar w:fldCharType="separate"/>
        </w:r>
        <w:r w:rsidR="0009127C">
          <w:t>3.9</w:t>
        </w:r>
        <w:r w:rsidR="0068622C">
          <w:fldChar w:fldCharType="end"/>
        </w:r>
        <w:r w:rsidR="0068622C">
          <w:t xml:space="preserve">, </w:t>
        </w:r>
      </w:ins>
      <w:r w:rsidRPr="008651CE">
        <w:t xml:space="preserve">specifying the </w:t>
      </w:r>
      <w:ins w:id="18133" w:author="Laurence Golding" w:date="2019-05-11T06:52:00Z">
        <w:r w:rsidR="00BF4F63">
          <w:t xml:space="preserve">UTC </w:t>
        </w:r>
      </w:ins>
      <w:r w:rsidRPr="008651CE">
        <w:t>date and time at which the analysis tool generated the notification.</w:t>
      </w:r>
      <w:del w:id="18134" w:author="Laurence Golding" w:date="2019-05-11T06:52:00Z">
        <w:r w:rsidRPr="008651CE">
          <w:delText xml:space="preserve"> The string </w:delText>
        </w:r>
        <w:r w:rsidRPr="008651CE">
          <w:rPr>
            <w:b/>
          </w:rPr>
          <w:delText>SHALL</w:delText>
        </w:r>
        <w:r w:rsidRPr="008651CE">
          <w:delText xml:space="preserve"> be in the format specified by (§</w:delText>
        </w:r>
        <w:r>
          <w:fldChar w:fldCharType="begin"/>
        </w:r>
        <w:r>
          <w:delInstrText xml:space="preserve"> REF _Ref493413701 \w \h </w:delInstrText>
        </w:r>
        <w:r>
          <w:fldChar w:fldCharType="separate"/>
        </w:r>
        <w:r w:rsidR="00331070">
          <w:delText>3.8</w:delText>
        </w:r>
        <w:r>
          <w:fldChar w:fldCharType="end"/>
        </w:r>
        <w:r w:rsidRPr="008651CE">
          <w:delText>).</w:delText>
        </w:r>
      </w:del>
    </w:p>
    <w:p w14:paraId="33699F22" w14:textId="56DC8386" w:rsidR="00B86BC7" w:rsidRDefault="00B86BC7" w:rsidP="00B86BC7">
      <w:pPr>
        <w:pStyle w:val="Heading3"/>
      </w:pPr>
      <w:bookmarkStart w:id="18135" w:name="_Toc8367415"/>
      <w:bookmarkStart w:id="18136" w:name="_Toc516224991"/>
      <w:r>
        <w:t>exception property</w:t>
      </w:r>
      <w:bookmarkEnd w:id="18135"/>
      <w:bookmarkEnd w:id="18136"/>
    </w:p>
    <w:p w14:paraId="0929118A" w14:textId="27787F0C"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9127C">
        <w:t>3.</w:t>
      </w:r>
      <w:del w:id="18137" w:author="Laurence Golding" w:date="2019-05-11T06:52:00Z">
        <w:r w:rsidR="00331070">
          <w:delText>42</w:delText>
        </w:r>
      </w:del>
      <w:ins w:id="18138" w:author="Laurence Golding" w:date="2019-05-11T06:52:00Z">
        <w:r w:rsidR="0009127C">
          <w:t>59</w:t>
        </w:r>
      </w:ins>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54AEB32B" w14:textId="77777777" w:rsidR="00B86BC7" w:rsidRDefault="00B86BC7" w:rsidP="00B86BC7">
      <w:pPr>
        <w:pStyle w:val="Heading3"/>
        <w:numPr>
          <w:ilvl w:val="2"/>
          <w:numId w:val="2"/>
        </w:numPr>
        <w:rPr>
          <w:del w:id="18139" w:author="Laurence Golding" w:date="2019-05-11T06:52:00Z"/>
        </w:rPr>
      </w:pPr>
      <w:bookmarkStart w:id="18140" w:name="_Toc516224992"/>
      <w:del w:id="18141" w:author="Laurence Golding" w:date="2019-05-11T06:52:00Z">
        <w:r>
          <w:delText>properties property</w:delText>
        </w:r>
        <w:bookmarkEnd w:id="18140"/>
      </w:del>
    </w:p>
    <w:p w14:paraId="4D1C6138" w14:textId="77777777" w:rsidR="008651CE" w:rsidRPr="008651CE" w:rsidRDefault="008651CE" w:rsidP="008651CE">
      <w:pPr>
        <w:rPr>
          <w:del w:id="18142" w:author="Laurence Golding" w:date="2019-05-11T06:52:00Z"/>
        </w:rPr>
      </w:pPr>
      <w:del w:id="18143" w:author="Laurence Golding" w:date="2019-05-11T06:52:00Z">
        <w:r w:rsidRPr="008651CE">
          <w:delText xml:space="preserve">A </w:delText>
        </w:r>
        <w:r w:rsidRPr="008651CE">
          <w:rPr>
            <w:rStyle w:val="CODEtemp"/>
          </w:rPr>
          <w:delText>notification</w:delText>
        </w:r>
        <w:r w:rsidRPr="008651CE">
          <w:delText xml:space="preserve"> object </w:delText>
        </w:r>
        <w:r w:rsidRPr="008651CE">
          <w:rPr>
            <w:b/>
          </w:rPr>
          <w:delText>MAY</w:delText>
        </w:r>
        <w:r w:rsidRPr="008651CE">
          <w:delText xml:space="preserve"> contain a property named </w:delText>
        </w:r>
        <w:r w:rsidRPr="008651CE">
          <w:rPr>
            <w:rStyle w:val="CODEtemp"/>
          </w:rPr>
          <w:delText>properties</w:delText>
        </w:r>
        <w:r w:rsidRPr="008651CE">
          <w:delText xml:space="preserve"> whose value is a property bag (§</w:delText>
        </w:r>
        <w:r>
          <w:fldChar w:fldCharType="begin"/>
        </w:r>
        <w:r>
          <w:delInstrText xml:space="preserve"> REF _Ref493408960 \w \h </w:delInstrText>
        </w:r>
        <w:r>
          <w:fldChar w:fldCharType="separate"/>
        </w:r>
        <w:r w:rsidR="00331070">
          <w:delText>3.7</w:delText>
        </w:r>
        <w:r>
          <w:fldChar w:fldCharType="end"/>
        </w:r>
        <w:r w:rsidRPr="008651CE">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18144" w:name="_Ref493570836"/>
      <w:bookmarkStart w:id="18145" w:name="_Toc8367416"/>
      <w:bookmarkStart w:id="18146" w:name="_Toc516224993"/>
      <w:r>
        <w:t>exception object</w:t>
      </w:r>
      <w:bookmarkEnd w:id="18144"/>
      <w:bookmarkEnd w:id="18145"/>
      <w:bookmarkEnd w:id="18146"/>
    </w:p>
    <w:p w14:paraId="1257C9E2" w14:textId="6070509F" w:rsidR="00B86BC7" w:rsidRDefault="00B86BC7" w:rsidP="00B86BC7">
      <w:pPr>
        <w:pStyle w:val="Heading3"/>
      </w:pPr>
      <w:bookmarkStart w:id="18147" w:name="_Toc8367417"/>
      <w:bookmarkStart w:id="18148" w:name="_Toc516224994"/>
      <w:r>
        <w:t>General</w:t>
      </w:r>
      <w:bookmarkEnd w:id="18147"/>
      <w:bookmarkEnd w:id="18148"/>
    </w:p>
    <w:p w14:paraId="4FD1DCC5" w14:textId="0122BFD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del w:id="18149" w:author="Laurence Golding" w:date="2019-05-11T06:52:00Z">
        <w:r w:rsidRPr="008651CE">
          <w:delText>in</w:delText>
        </w:r>
      </w:del>
      <w:ins w:id="18150" w:author="Laurence Golding" w:date="2019-05-11T06:52:00Z">
        <w:r w:rsidR="00B936F9">
          <w:t>during</w:t>
        </w:r>
      </w:ins>
      <w:r w:rsidR="00B936F9">
        <w:t xml:space="preserve"> the </w:t>
      </w:r>
      <w:del w:id="18151" w:author="Laurence Golding" w:date="2019-05-11T06:52:00Z">
        <w:r w:rsidRPr="008651CE">
          <w:delText>course</w:delText>
        </w:r>
      </w:del>
      <w:ins w:id="18152" w:author="Laurence Golding" w:date="2019-05-11T06:52:00Z">
        <w:r w:rsidR="00B936F9">
          <w:t>execution</w:t>
        </w:r>
      </w:ins>
      <w:r w:rsidR="00B936F9">
        <w:t xml:space="preserve"> of</w:t>
      </w:r>
      <w:r w:rsidRPr="008651CE">
        <w:t xml:space="preserve"> </w:t>
      </w:r>
      <w:del w:id="18153" w:author="Laurence Golding" w:date="2019-05-11T06:52:00Z">
        <w:r w:rsidRPr="008651CE">
          <w:delText xml:space="preserve">executing </w:delText>
        </w:r>
      </w:del>
      <w:r w:rsidRPr="008651CE">
        <w:t>an analysis tool. This includes signals in POSIX-conforming operating systems</w:t>
      </w:r>
    </w:p>
    <w:p w14:paraId="14E60BD6" w14:textId="001E668A" w:rsidR="00B86BC7" w:rsidRDefault="00B86BC7" w:rsidP="00B86BC7">
      <w:pPr>
        <w:pStyle w:val="Heading3"/>
      </w:pPr>
      <w:bookmarkStart w:id="18154" w:name="_Toc8367418"/>
      <w:bookmarkStart w:id="18155" w:name="_Toc516224995"/>
      <w:r>
        <w:t>kind property</w:t>
      </w:r>
      <w:bookmarkEnd w:id="18154"/>
      <w:bookmarkEnd w:id="1815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8156" w:name="_Toc8367419"/>
      <w:bookmarkStart w:id="18157" w:name="_Toc516224996"/>
      <w:r>
        <w:t>message property</w:t>
      </w:r>
      <w:bookmarkEnd w:id="18156"/>
      <w:bookmarkEnd w:id="18157"/>
    </w:p>
    <w:p w14:paraId="0E15DE57" w14:textId="2D26D6C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w:t>
      </w:r>
      <w:del w:id="18158" w:author="Laurence Golding" w:date="2019-05-11T06:52:00Z">
        <w:r w:rsidR="006F4D22">
          <w:delText>containing a plain text message</w:delText>
        </w:r>
        <w:r w:rsidR="00105CCB">
          <w:delText xml:space="preserve"> string</w:delText>
        </w:r>
        <w:r w:rsidR="006F4D22">
          <w:delText xml:space="preserve"> (</w:delText>
        </w:r>
        <w:r w:rsidR="006F4D22" w:rsidRPr="008651CE">
          <w:delText>§</w:delText>
        </w:r>
        <w:r w:rsidR="006F4D22">
          <w:fldChar w:fldCharType="begin"/>
        </w:r>
        <w:r w:rsidR="006F4D22">
          <w:delInstrText xml:space="preserve"> REF _Ref503354593 \r \h </w:delInstrText>
        </w:r>
        <w:r w:rsidR="006F4D22">
          <w:fldChar w:fldCharType="separate"/>
        </w:r>
        <w:r w:rsidR="00331070">
          <w:delText>3.9.2</w:delText>
        </w:r>
        <w:r w:rsidR="006F4D22">
          <w:fldChar w:fldCharType="end"/>
        </w:r>
        <w:r w:rsidR="006F4D22">
          <w:delText xml:space="preserve">) </w:delText>
        </w:r>
      </w:del>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B234997" w:rsidR="00492D47" w:rsidRDefault="00492D47" w:rsidP="00E525E6">
      <w:pPr>
        <w:pStyle w:val="Note"/>
        <w:pPrChange w:id="18159" w:author="Laurence Golding" w:date="2019-05-11T06:51:00Z">
          <w:pPr/>
        </w:pPrChange>
      </w:pPr>
      <w:r>
        <w:t xml:space="preserve">EXAMPLE 1: C++: The tool </w:t>
      </w:r>
      <w:del w:id="18160" w:author="Laurence Golding" w:date="2019-05-11T06:52:00Z">
        <w:r w:rsidR="00105CCB">
          <w:delText>would</w:delText>
        </w:r>
      </w:del>
      <w:ins w:id="18161" w:author="Laurence Golding" w:date="2019-05-11T06:52:00Z">
        <w:r w:rsidR="00866205">
          <w:t>might</w:t>
        </w:r>
      </w:ins>
      <w:r w:rsidR="00866205">
        <w:t xml:space="preserve"> </w:t>
      </w:r>
      <w:r>
        <w:t xml:space="preserve">populate </w:t>
      </w:r>
      <w:r w:rsidRPr="00492D47">
        <w:rPr>
          <w:rStyle w:val="CODEtemp"/>
        </w:rPr>
        <w:t>message</w:t>
      </w:r>
      <w:r>
        <w:t xml:space="preserve"> </w:t>
      </w:r>
      <w:del w:id="18162" w:author="Laurence Golding" w:date="2019-05-11T06:52:00Z">
        <w:r>
          <w:delText>from</w:delText>
        </w:r>
      </w:del>
      <w:ins w:id="18163" w:author="Laurence Golding" w:date="2019-05-11T06:52:00Z">
        <w:r w:rsidR="00866205">
          <w:t>with</w:t>
        </w:r>
      </w:ins>
      <w:r w:rsidR="00866205">
        <w:t xml:space="preserve">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216A90ED" w:rsidR="00492D47" w:rsidRDefault="00492D47" w:rsidP="00E525E6">
      <w:pPr>
        <w:pStyle w:val="Note"/>
        <w:pPrChange w:id="18164" w:author="Laurence Golding" w:date="2019-05-11T06:51:00Z">
          <w:pPr/>
        </w:pPrChange>
      </w:pPr>
      <w:r>
        <w:t xml:space="preserve">EXAMPLE 2: C#: </w:t>
      </w:r>
      <w:bookmarkStart w:id="18165" w:name="_Hlk6927632"/>
      <w:r>
        <w:t xml:space="preserve">The tool </w:t>
      </w:r>
      <w:del w:id="18166" w:author="Laurence Golding" w:date="2019-05-11T06:52:00Z">
        <w:r w:rsidR="00105CCB">
          <w:delText>would</w:delText>
        </w:r>
      </w:del>
      <w:ins w:id="18167" w:author="Laurence Golding" w:date="2019-05-11T06:52:00Z">
        <w:r w:rsidR="00866205">
          <w:t>might</w:t>
        </w:r>
      </w:ins>
      <w:r w:rsidR="00866205">
        <w:t xml:space="preserve"> </w:t>
      </w:r>
      <w:r>
        <w:t xml:space="preserve">populate </w:t>
      </w:r>
      <w:r w:rsidRPr="00492D47">
        <w:rPr>
          <w:rStyle w:val="CODEtemp"/>
        </w:rPr>
        <w:t>message</w:t>
      </w:r>
      <w:r>
        <w:t xml:space="preserve"> </w:t>
      </w:r>
      <w:ins w:id="18168" w:author="Laurence Golding" w:date="2019-05-11T06:52:00Z">
        <w:r w:rsidR="00866205">
          <w:t xml:space="preserve">with the value returned </w:t>
        </w:r>
      </w:ins>
      <w:r w:rsidR="00866205">
        <w:t xml:space="preserve">from the </w:t>
      </w:r>
      <w:del w:id="18169" w:author="Laurence Golding" w:date="2019-05-11T06:52:00Z">
        <w:r w:rsidRPr="00492D47">
          <w:rPr>
            <w:rStyle w:val="CODEtemp"/>
          </w:rPr>
          <w:delText>Message</w:delText>
        </w:r>
        <w:r>
          <w:delText xml:space="preserve"> property</w:delText>
        </w:r>
      </w:del>
      <w:ins w:id="18170" w:author="Laurence Golding" w:date="2019-05-11T06:52:00Z">
        <w:r w:rsidR="00866205" w:rsidRPr="00E525E6">
          <w:rPr>
            <w:rStyle w:val="CODEtemp"/>
          </w:rPr>
          <w:t>ToString()</w:t>
        </w:r>
        <w:r w:rsidR="00866205">
          <w:t xml:space="preserve"> method</w:t>
        </w:r>
      </w:ins>
      <w:r w:rsidR="00866205">
        <w:t xml:space="preserve"> </w:t>
      </w:r>
      <w:r>
        <w:t xml:space="preserve">of </w:t>
      </w:r>
      <w:del w:id="18171" w:author="Laurence Golding" w:date="2019-05-11T06:52:00Z">
        <w:r>
          <w:delText xml:space="preserve">any object derived from </w:delText>
        </w:r>
      </w:del>
      <w:ins w:id="18172" w:author="Laurence Golding" w:date="2019-05-11T06:52:00Z">
        <w:r w:rsidR="00866205">
          <w:t xml:space="preserve">the </w:t>
        </w:r>
      </w:ins>
      <w:r w:rsidR="00866205" w:rsidRPr="00E525E6">
        <w:rPr>
          <w:rStyle w:val="CODEtemp"/>
        </w:rPr>
        <w:t>System.Exception</w:t>
      </w:r>
      <w:ins w:id="18173" w:author="Laurence Golding" w:date="2019-05-11T06:52:00Z">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ins>
      <w:r>
        <w:t>.</w:t>
      </w:r>
      <w:bookmarkEnd w:id="18165"/>
    </w:p>
    <w:p w14:paraId="1046A8D8" w14:textId="77777777" w:rsidR="00105CCB" w:rsidRPr="00492D47" w:rsidRDefault="00105CCB" w:rsidP="00105CCB">
      <w:pPr>
        <w:pStyle w:val="Note"/>
        <w:rPr>
          <w:del w:id="18174" w:author="Laurence Golding" w:date="2019-05-11T06:52:00Z"/>
        </w:rPr>
      </w:pPr>
      <w:del w:id="18175" w:author="Laurence Golding" w:date="2019-05-11T06:52:00Z">
        <w:r>
          <w:delText xml:space="preserve">NOTE: The </w:delText>
        </w:r>
        <w:r w:rsidRPr="006F4D22">
          <w:rPr>
            <w:rStyle w:val="CODEtemp"/>
          </w:rPr>
          <w:delText>exception.message</w:delText>
        </w:r>
        <w:r>
          <w:delText xml:space="preserve"> property is not a message object (§</w:delText>
        </w:r>
        <w:r>
          <w:fldChar w:fldCharType="begin"/>
        </w:r>
        <w:r>
          <w:delInstrText xml:space="preserve"> REF _Ref508814664 \r \h </w:delInstrText>
        </w:r>
        <w:r>
          <w:fldChar w:fldCharType="separate"/>
        </w:r>
        <w:r w:rsidR="00331070">
          <w:delText>3.9</w:delText>
        </w:r>
        <w:r>
          <w:fldChar w:fldCharType="end"/>
        </w:r>
        <w:r>
          <w:delText>) because exception messages, appearing as they do in typical languages and operating systems, are inherently plain text, and require no arguments (§</w:delText>
        </w:r>
        <w:r>
          <w:fldChar w:fldCharType="begin"/>
        </w:r>
        <w:r>
          <w:delInstrText xml:space="preserve"> REF _Ref508810893 \r \h </w:delInstrText>
        </w:r>
        <w:r>
          <w:fldChar w:fldCharType="separate"/>
        </w:r>
        <w:r w:rsidR="00331070">
          <w:delText>3.9.4</w:delText>
        </w:r>
        <w:r>
          <w:fldChar w:fldCharType="end"/>
        </w:r>
        <w:r>
          <w:delText>).</w:delText>
        </w:r>
      </w:del>
    </w:p>
    <w:p w14:paraId="7B596160" w14:textId="2780E670" w:rsidR="00B86BC7" w:rsidRDefault="00B86BC7" w:rsidP="00B86BC7">
      <w:pPr>
        <w:pStyle w:val="Heading3"/>
      </w:pPr>
      <w:bookmarkStart w:id="18176" w:name="_Toc8367420"/>
      <w:bookmarkStart w:id="18177" w:name="_Toc516224997"/>
      <w:r>
        <w:t>stack property</w:t>
      </w:r>
      <w:bookmarkEnd w:id="18176"/>
      <w:bookmarkEnd w:id="18177"/>
    </w:p>
    <w:p w14:paraId="17152AD6" w14:textId="01C82AA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9127C">
        <w:t>3.</w:t>
      </w:r>
      <w:del w:id="18178" w:author="Laurence Golding" w:date="2019-05-11T06:52:00Z">
        <w:r w:rsidR="00331070">
          <w:delText>32</w:delText>
        </w:r>
      </w:del>
      <w:ins w:id="18179" w:author="Laurence Golding" w:date="2019-05-11T06:52:00Z">
        <w:r w:rsidR="0009127C">
          <w:t>44</w:t>
        </w:r>
      </w:ins>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8180" w:name="_Toc8367421"/>
      <w:bookmarkStart w:id="18181" w:name="_Toc516224998"/>
      <w:r>
        <w:t>innerExceptions property</w:t>
      </w:r>
      <w:bookmarkEnd w:id="18180"/>
      <w:bookmarkEnd w:id="18181"/>
    </w:p>
    <w:p w14:paraId="12F767FE" w14:textId="1BFCD381"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18182" w:author="Laurence Golding" w:date="2019-05-11T06:52:00Z">
        <w:r>
          <w:delText>one</w:delText>
        </w:r>
      </w:del>
      <w:ins w:id="18183" w:author="Laurence Golding" w:date="2019-05-11T06:52:00Z">
        <w:r w:rsidR="004B30F9">
          <w:t>zero</w:t>
        </w:r>
      </w:ins>
      <w:r w:rsidR="004B30F9">
        <w:t xml:space="preserve"> </w:t>
      </w:r>
      <w:r>
        <w:t xml:space="preserve">or more </w:t>
      </w:r>
      <w:r w:rsidRPr="00492D47">
        <w:rPr>
          <w:rStyle w:val="CODEtemp"/>
        </w:rPr>
        <w:t>exception</w:t>
      </w:r>
      <w:r>
        <w:t xml:space="preserve"> objects</w:t>
      </w:r>
      <w:del w:id="18184" w:author="Laurence Golding" w:date="2019-05-11T06:52:00Z">
        <w:r>
          <w:delText>,</w:delText>
        </w:r>
      </w:del>
      <w:r>
        <w:t xml:space="preserve">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18185" w:author="Laurence Golding" w:date="2019-05-11T06:52:00Z"/>
        </w:rPr>
      </w:pPr>
      <w:bookmarkStart w:id="18186" w:name="_Ref528151413"/>
      <w:bookmarkStart w:id="18187" w:name="_Toc8367422"/>
      <w:bookmarkStart w:id="18188" w:name="_Toc287332011"/>
      <w:ins w:id="18189" w:author="Laurence Golding" w:date="2019-05-11T06:52:00Z">
        <w:r>
          <w:t>External</w:t>
        </w:r>
        <w:r w:rsidR="00F265D8">
          <w:t xml:space="preserve"> property</w:t>
        </w:r>
        <w:r>
          <w:t xml:space="preserve"> file format</w:t>
        </w:r>
        <w:bookmarkEnd w:id="18186"/>
        <w:bookmarkEnd w:id="18187"/>
      </w:ins>
    </w:p>
    <w:p w14:paraId="2A3E0063" w14:textId="270C9EBD" w:rsidR="00AF60C1" w:rsidRDefault="00AF60C1" w:rsidP="00AF60C1">
      <w:pPr>
        <w:pStyle w:val="Heading2"/>
        <w:rPr>
          <w:ins w:id="18190" w:author="Laurence Golding" w:date="2019-05-11T06:52:00Z"/>
        </w:rPr>
      </w:pPr>
      <w:bookmarkStart w:id="18191" w:name="_Toc8367423"/>
      <w:ins w:id="18192" w:author="Laurence Golding" w:date="2019-05-11T06:52:00Z">
        <w:r>
          <w:t>General</w:t>
        </w:r>
        <w:bookmarkEnd w:id="18191"/>
      </w:ins>
    </w:p>
    <w:p w14:paraId="71E0440E" w14:textId="32C248CD" w:rsidR="0069571F" w:rsidRDefault="00AF60C1" w:rsidP="0069571F">
      <w:pPr>
        <w:rPr>
          <w:ins w:id="18193" w:author="Laurence Golding" w:date="2019-05-11T06:52:00Z"/>
        </w:rPr>
      </w:pPr>
      <w:ins w:id="18194" w:author="Laurence Golding" w:date="2019-05-11T06:52:00Z">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9127C">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ins>
    </w:p>
    <w:p w14:paraId="084B8580" w14:textId="15799027" w:rsidR="0040072D" w:rsidRPr="0036208E" w:rsidRDefault="0040072D" w:rsidP="0069571F">
      <w:pPr>
        <w:rPr>
          <w:ins w:id="18195" w:author="Laurence Golding" w:date="2019-05-11T06:52:00Z"/>
        </w:rPr>
      </w:pPr>
      <w:ins w:id="18196" w:author="Laurence Golding" w:date="2019-05-11T06:52:00Z">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ins>
    </w:p>
    <w:p w14:paraId="03BC014B" w14:textId="77777777" w:rsidR="00F265D8" w:rsidRDefault="00F265D8" w:rsidP="00F265D8">
      <w:pPr>
        <w:pStyle w:val="Heading2"/>
        <w:numPr>
          <w:ilvl w:val="1"/>
          <w:numId w:val="2"/>
        </w:numPr>
        <w:rPr>
          <w:ins w:id="18197" w:author="Laurence Golding" w:date="2019-05-11T06:52:00Z"/>
        </w:rPr>
      </w:pPr>
      <w:bookmarkStart w:id="18198" w:name="_Toc8367424"/>
      <w:ins w:id="18199" w:author="Laurence Golding" w:date="2019-05-11T06:52:00Z">
        <w:r>
          <w:t>External property file naming convention</w:t>
        </w:r>
        <w:bookmarkEnd w:id="18198"/>
      </w:ins>
    </w:p>
    <w:p w14:paraId="5E8A39F0" w14:textId="77777777" w:rsidR="00F265D8" w:rsidRDefault="00F265D8" w:rsidP="00F265D8">
      <w:pPr>
        <w:rPr>
          <w:ins w:id="18200" w:author="Laurence Golding" w:date="2019-05-11T06:52:00Z"/>
        </w:rPr>
      </w:pPr>
      <w:ins w:id="18201" w:author="Laurence Golding" w:date="2019-05-11T06:52: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18202" w:author="Laurence Golding" w:date="2019-05-11T06:52:00Z"/>
        </w:rPr>
      </w:pPr>
      <w:ins w:id="18203" w:author="Laurence Golding" w:date="2019-05-11T06:52: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18204" w:author="Laurence Golding" w:date="2019-05-11T06:52:00Z"/>
        </w:rPr>
      </w:pPr>
      <w:ins w:id="18205" w:author="Laurence Golding" w:date="2019-05-11T06:52: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18206" w:author="Laurence Golding" w:date="2019-05-11T06:52:00Z"/>
        </w:rPr>
      </w:pPr>
      <w:ins w:id="18207" w:author="Laurence Golding" w:date="2019-05-11T06:52: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18208" w:author="Laurence Golding" w:date="2019-05-11T06:52:00Z"/>
        </w:rPr>
      </w:pPr>
      <w:bookmarkStart w:id="18209" w:name="_Ref3470692"/>
      <w:bookmarkStart w:id="18210" w:name="_Toc8367425"/>
      <w:ins w:id="18211" w:author="Laurence Golding" w:date="2019-05-11T06:52:00Z">
        <w:r>
          <w:t>externalPropert</w:t>
        </w:r>
        <w:r w:rsidR="00F265D8">
          <w:t>ies</w:t>
        </w:r>
        <w:r>
          <w:t xml:space="preserve"> object</w:t>
        </w:r>
        <w:bookmarkEnd w:id="18209"/>
        <w:bookmarkEnd w:id="18210"/>
      </w:ins>
    </w:p>
    <w:p w14:paraId="6E569B6A" w14:textId="60E785B4" w:rsidR="0069571F" w:rsidRPr="0069571F" w:rsidRDefault="0069571F" w:rsidP="0069571F">
      <w:pPr>
        <w:pStyle w:val="Heading3"/>
        <w:rPr>
          <w:ins w:id="18212" w:author="Laurence Golding" w:date="2019-05-11T06:52:00Z"/>
        </w:rPr>
      </w:pPr>
      <w:bookmarkStart w:id="18213" w:name="_Ref525812129"/>
      <w:bookmarkStart w:id="18214" w:name="_Toc8367426"/>
      <w:ins w:id="18215" w:author="Laurence Golding" w:date="2019-05-11T06:52:00Z">
        <w:r>
          <w:t>General</w:t>
        </w:r>
        <w:bookmarkEnd w:id="18213"/>
        <w:bookmarkEnd w:id="18214"/>
      </w:ins>
    </w:p>
    <w:p w14:paraId="439FB1A4" w14:textId="77E11741" w:rsidR="0069571F" w:rsidRDefault="0069571F" w:rsidP="0069571F">
      <w:pPr>
        <w:rPr>
          <w:ins w:id="18216" w:author="Laurence Golding" w:date="2019-05-11T06:52:00Z"/>
        </w:rPr>
      </w:pPr>
      <w:ins w:id="18217" w:author="Laurence Golding" w:date="2019-05-11T06:52:00Z">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ins>
    </w:p>
    <w:p w14:paraId="606EB16D" w14:textId="700126A0" w:rsidR="0069571F" w:rsidRDefault="0069571F" w:rsidP="0069571F">
      <w:pPr>
        <w:pStyle w:val="Note"/>
        <w:rPr>
          <w:ins w:id="18218" w:author="Laurence Golding" w:date="2019-05-11T06:52:00Z"/>
        </w:rPr>
      </w:pPr>
      <w:ins w:id="18219" w:author="Laurence Golding" w:date="2019-05-11T06:52:00Z">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9127C">
          <w:t>3.15.3</w:t>
        </w:r>
        <w:r w:rsidR="00BB2A43">
          <w:fldChar w:fldCharType="end"/>
        </w:r>
        <w:r w:rsidR="001A277B">
          <w:t>.</w:t>
        </w:r>
      </w:ins>
    </w:p>
    <w:p w14:paraId="11997C11" w14:textId="2C570D3B" w:rsidR="0069571F" w:rsidRPr="00230F9F" w:rsidRDefault="0069571F" w:rsidP="0069571F">
      <w:pPr>
        <w:pStyle w:val="Code"/>
        <w:rPr>
          <w:ins w:id="18220" w:author="Laurence Golding" w:date="2019-05-11T06:52:00Z"/>
        </w:rPr>
      </w:pPr>
      <w:bookmarkStart w:id="18221" w:name="_Hlk525811171"/>
      <w:ins w:id="18222" w:author="Laurence Golding" w:date="2019-05-11T06:52:00Z">
        <w:r w:rsidRPr="00230F9F">
          <w:t>{</w:t>
        </w:r>
        <w:r>
          <w:t xml:space="preserve">                             # An externalPropert</w:t>
        </w:r>
        <w:r w:rsidR="00355B20">
          <w:t>ies</w:t>
        </w:r>
        <w:r>
          <w:t xml:space="preserve"> object</w:t>
        </w:r>
      </w:ins>
    </w:p>
    <w:p w14:paraId="48394701" w14:textId="158293C1" w:rsidR="0069571F" w:rsidRDefault="0069571F" w:rsidP="0069571F">
      <w:pPr>
        <w:pStyle w:val="Code"/>
        <w:rPr>
          <w:ins w:id="18223" w:author="Laurence Golding" w:date="2019-05-11T06:52:00Z"/>
        </w:rPr>
      </w:pPr>
      <w:ins w:id="18224" w:author="Laurence Golding" w:date="2019-05-11T06:52:00Z">
        <w:r w:rsidRPr="00230F9F">
          <w:t xml:space="preserve">  "$schema":</w:t>
        </w:r>
        <w:r>
          <w:t xml:space="preserve">                  # See §</w:t>
        </w:r>
        <w:r>
          <w:fldChar w:fldCharType="begin"/>
        </w:r>
        <w:r>
          <w:instrText xml:space="preserve"> REF _Ref525810506 \r \h </w:instrText>
        </w:r>
        <w:r>
          <w:fldChar w:fldCharType="separate"/>
        </w:r>
        <w:r w:rsidR="0009127C">
          <w:t>4.3.2</w:t>
        </w:r>
        <w:r>
          <w:fldChar w:fldCharType="end"/>
        </w:r>
        <w:r>
          <w:t>.</w:t>
        </w:r>
      </w:ins>
    </w:p>
    <w:p w14:paraId="5865DF5B" w14:textId="3C999869" w:rsidR="0069571F" w:rsidRDefault="0069571F" w:rsidP="0069571F">
      <w:pPr>
        <w:pStyle w:val="Code"/>
        <w:rPr>
          <w:ins w:id="18225" w:author="Laurence Golding" w:date="2019-05-11T06:52:00Z"/>
        </w:rPr>
      </w:pPr>
      <w:ins w:id="18226" w:author="Laurence Golding" w:date="2019-05-11T06:52:00Z">
        <w:r>
          <w:t xml:space="preserve">    </w:t>
        </w:r>
        <w:r w:rsidRPr="00230F9F">
          <w:t>"http:///json.schemastore.org/sarif-external-</w:t>
        </w:r>
        <w:r>
          <w:t>property</w:t>
        </w:r>
        <w:r w:rsidR="00355B20">
          <w:t>-file</w:t>
        </w:r>
        <w:r>
          <w:t>-</w:t>
        </w:r>
        <w:r w:rsidRPr="00230F9F">
          <w:t>2.</w:t>
        </w:r>
        <w:r w:rsidR="00E45407">
          <w:t>1</w:t>
        </w:r>
        <w:r w:rsidRPr="00230F9F">
          <w:t>.0",</w:t>
        </w:r>
      </w:ins>
    </w:p>
    <w:p w14:paraId="0F03EF1A" w14:textId="77777777" w:rsidR="0069571F" w:rsidRPr="00230F9F" w:rsidRDefault="0069571F" w:rsidP="0069571F">
      <w:pPr>
        <w:pStyle w:val="Code"/>
        <w:rPr>
          <w:ins w:id="18227" w:author="Laurence Golding" w:date="2019-05-11T06:52:00Z"/>
        </w:rPr>
      </w:pPr>
    </w:p>
    <w:p w14:paraId="573698C6" w14:textId="20F67D5A" w:rsidR="0069571F" w:rsidRPr="00230F9F" w:rsidRDefault="0069571F" w:rsidP="0069571F">
      <w:pPr>
        <w:pStyle w:val="Code"/>
        <w:rPr>
          <w:ins w:id="18228" w:author="Laurence Golding" w:date="2019-05-11T06:52:00Z"/>
        </w:rPr>
      </w:pPr>
      <w:ins w:id="18229" w:author="Laurence Golding" w:date="2019-05-11T06:52:00Z">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9127C">
          <w:t>4.3.3</w:t>
        </w:r>
        <w:r>
          <w:fldChar w:fldCharType="end"/>
        </w:r>
        <w:r>
          <w:t>.</w:t>
        </w:r>
      </w:ins>
    </w:p>
    <w:p w14:paraId="69E0C7F0" w14:textId="477B5B0A" w:rsidR="0069571F" w:rsidRDefault="0069571F" w:rsidP="0069571F">
      <w:pPr>
        <w:pStyle w:val="Code"/>
        <w:rPr>
          <w:ins w:id="18230" w:author="Laurence Golding" w:date="2019-05-11T06:52:00Z"/>
        </w:rPr>
      </w:pPr>
    </w:p>
    <w:p w14:paraId="5B43C2CE" w14:textId="79F48BB3" w:rsidR="006958DC" w:rsidRDefault="006958DC" w:rsidP="006958DC">
      <w:pPr>
        <w:pStyle w:val="Code"/>
        <w:rPr>
          <w:ins w:id="18231" w:author="Laurence Golding" w:date="2019-05-11T06:52:00Z"/>
        </w:rPr>
      </w:pPr>
      <w:ins w:id="18232" w:author="Laurence Golding" w:date="2019-05-11T06:52:00Z">
        <w:r>
          <w:t xml:space="preserve">                              # See §</w:t>
        </w:r>
        <w:r>
          <w:fldChar w:fldCharType="begin"/>
        </w:r>
        <w:r>
          <w:instrText xml:space="preserve"> REF _Ref525814013 \r \h </w:instrText>
        </w:r>
        <w:r>
          <w:fldChar w:fldCharType="separate"/>
        </w:r>
        <w:r w:rsidR="0009127C">
          <w:t>4.3.4</w:t>
        </w:r>
        <w:r>
          <w:fldChar w:fldCharType="end"/>
        </w:r>
        <w:r>
          <w:t>.</w:t>
        </w:r>
      </w:ins>
    </w:p>
    <w:p w14:paraId="626071B0" w14:textId="47E8174F" w:rsidR="006958DC" w:rsidRDefault="006958DC" w:rsidP="0069571F">
      <w:pPr>
        <w:pStyle w:val="Code"/>
        <w:rPr>
          <w:ins w:id="18233" w:author="Laurence Golding" w:date="2019-05-11T06:52:00Z"/>
        </w:rPr>
      </w:pPr>
      <w:ins w:id="18234" w:author="Laurence Golding" w:date="2019-05-11T06:52:00Z">
        <w:r>
          <w:t xml:space="preserve">  "</w:t>
        </w:r>
        <w:r w:rsidR="009972DA">
          <w:t>guid</w:t>
        </w:r>
        <w:r>
          <w:t>": "</w:t>
        </w:r>
        <w:r w:rsidRPr="00230F9F">
          <w:t>00001111-2222-3333-4444-555566667777"</w:t>
        </w:r>
        <w:r>
          <w:t>,</w:t>
        </w:r>
      </w:ins>
    </w:p>
    <w:p w14:paraId="02C660CD" w14:textId="77777777" w:rsidR="006958DC" w:rsidRDefault="006958DC" w:rsidP="0069571F">
      <w:pPr>
        <w:pStyle w:val="Code"/>
        <w:rPr>
          <w:ins w:id="18235" w:author="Laurence Golding" w:date="2019-05-11T06:52:00Z"/>
        </w:rPr>
      </w:pPr>
    </w:p>
    <w:p w14:paraId="4BC36159" w14:textId="6091096C" w:rsidR="0069571F" w:rsidRDefault="0069571F" w:rsidP="0069571F">
      <w:pPr>
        <w:pStyle w:val="Code"/>
        <w:rPr>
          <w:ins w:id="18236" w:author="Laurence Golding" w:date="2019-05-11T06:52:00Z"/>
        </w:rPr>
      </w:pPr>
      <w:ins w:id="18237" w:author="Laurence Golding" w:date="2019-05-11T06:52:00Z">
        <w:r>
          <w:t xml:space="preserve">                              # See §</w:t>
        </w:r>
        <w:r>
          <w:fldChar w:fldCharType="begin"/>
        </w:r>
        <w:r>
          <w:instrText xml:space="preserve"> REF _Ref525810969 \r \h </w:instrText>
        </w:r>
        <w:r>
          <w:fldChar w:fldCharType="separate"/>
        </w:r>
        <w:r w:rsidR="0009127C">
          <w:t>4.3.5</w:t>
        </w:r>
        <w:r>
          <w:fldChar w:fldCharType="end"/>
        </w:r>
        <w:r>
          <w:t>.</w:t>
        </w:r>
      </w:ins>
    </w:p>
    <w:p w14:paraId="648FC14A" w14:textId="2DD2FAFB" w:rsidR="0069571F" w:rsidRDefault="0069571F" w:rsidP="0069571F">
      <w:pPr>
        <w:pStyle w:val="Code"/>
        <w:rPr>
          <w:ins w:id="18238" w:author="Laurence Golding" w:date="2019-05-11T06:52:00Z"/>
        </w:rPr>
      </w:pPr>
      <w:ins w:id="18239" w:author="Laurence Golding" w:date="2019-05-11T06:52:00Z">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ins>
    </w:p>
    <w:p w14:paraId="52F8E4BA" w14:textId="77777777" w:rsidR="0069571F" w:rsidRPr="00230F9F" w:rsidRDefault="0069571F" w:rsidP="0069571F">
      <w:pPr>
        <w:pStyle w:val="Code"/>
        <w:rPr>
          <w:ins w:id="18240" w:author="Laurence Golding" w:date="2019-05-11T06:52:00Z"/>
        </w:rPr>
      </w:pPr>
    </w:p>
    <w:p w14:paraId="59B009DF" w14:textId="642E75C4" w:rsidR="0069571F" w:rsidRDefault="0069571F" w:rsidP="0069571F">
      <w:pPr>
        <w:pStyle w:val="Code"/>
        <w:rPr>
          <w:ins w:id="18241" w:author="Laurence Golding" w:date="2019-05-11T06:52:00Z"/>
        </w:rPr>
      </w:pPr>
      <w:ins w:id="18242" w:author="Laurence Golding" w:date="2019-05-11T06:52:00Z">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9127C">
          <w:t>4.3.6</w:t>
        </w:r>
        <w:r>
          <w:fldChar w:fldCharType="end"/>
        </w:r>
        <w:r>
          <w:t>.</w:t>
        </w:r>
      </w:ins>
    </w:p>
    <w:p w14:paraId="3925202E" w14:textId="1902EDCA" w:rsidR="001A277B" w:rsidRDefault="001A277B" w:rsidP="0069571F">
      <w:pPr>
        <w:pStyle w:val="Code"/>
        <w:rPr>
          <w:ins w:id="18243" w:author="Laurence Golding" w:date="2019-05-11T06:52:00Z"/>
        </w:rPr>
      </w:pPr>
      <w:ins w:id="18244" w:author="Laurence Golding" w:date="2019-05-11T06:52:00Z">
        <w:r>
          <w:t xml:space="preserve">    {</w:t>
        </w:r>
      </w:ins>
    </w:p>
    <w:p w14:paraId="1F5313CE" w14:textId="65472E49" w:rsidR="001A277B" w:rsidRPr="00230F9F" w:rsidRDefault="001A277B" w:rsidP="0069571F">
      <w:pPr>
        <w:pStyle w:val="Code"/>
        <w:rPr>
          <w:ins w:id="18245" w:author="Laurence Golding" w:date="2019-05-11T06:52:00Z"/>
        </w:rPr>
      </w:pPr>
      <w:ins w:id="18246" w:author="Laurence Golding" w:date="2019-05-11T06:52:00Z">
        <w:r>
          <w:t xml:space="preserve">      "</w:t>
        </w:r>
        <w:r w:rsidR="0086006C">
          <w:t>l</w:t>
        </w:r>
        <w:r>
          <w:t>ocation": {</w:t>
        </w:r>
      </w:ins>
    </w:p>
    <w:p w14:paraId="2CFE7581" w14:textId="4752662D" w:rsidR="001A277B" w:rsidRDefault="001A277B" w:rsidP="0069571F">
      <w:pPr>
        <w:pStyle w:val="Code"/>
        <w:rPr>
          <w:ins w:id="18247" w:author="Laurence Golding" w:date="2019-05-11T06:52:00Z"/>
        </w:rPr>
      </w:pPr>
      <w:ins w:id="18248" w:author="Laurence Golding" w:date="2019-05-11T06:52:00Z">
        <w:r>
          <w:t xml:space="preserve">  </w:t>
        </w:r>
        <w:r w:rsidR="0069571F" w:rsidRPr="00230F9F">
          <w:t xml:space="preserve">    </w:t>
        </w:r>
        <w:r>
          <w:t xml:space="preserve">  "uri": </w:t>
        </w:r>
        <w:r w:rsidR="0069571F" w:rsidRPr="00230F9F">
          <w:t>"apple.png"</w:t>
        </w:r>
      </w:ins>
    </w:p>
    <w:p w14:paraId="517798FC" w14:textId="3C92A27E" w:rsidR="0069571F" w:rsidRPr="00230F9F" w:rsidRDefault="001A277B" w:rsidP="0069571F">
      <w:pPr>
        <w:pStyle w:val="Code"/>
        <w:rPr>
          <w:ins w:id="18249" w:author="Laurence Golding" w:date="2019-05-11T06:52:00Z"/>
        </w:rPr>
      </w:pPr>
      <w:ins w:id="18250" w:author="Laurence Golding" w:date="2019-05-11T06:52:00Z">
        <w:r>
          <w:t xml:space="preserve">      },</w:t>
        </w:r>
      </w:ins>
    </w:p>
    <w:p w14:paraId="7434E7BE" w14:textId="77777777" w:rsidR="0069571F" w:rsidRPr="00230F9F" w:rsidRDefault="0069571F" w:rsidP="0069571F">
      <w:pPr>
        <w:pStyle w:val="Code"/>
        <w:rPr>
          <w:ins w:id="18251" w:author="Laurence Golding" w:date="2019-05-11T06:52:00Z"/>
        </w:rPr>
      </w:pPr>
      <w:ins w:id="18252" w:author="Laurence Golding" w:date="2019-05-11T06:52:00Z">
        <w:r w:rsidRPr="00230F9F">
          <w:t xml:space="preserve">      "mimeType": "image/png"</w:t>
        </w:r>
      </w:ins>
    </w:p>
    <w:p w14:paraId="2CAB48F4" w14:textId="60709948" w:rsidR="0069571F" w:rsidRDefault="0069571F" w:rsidP="0069571F">
      <w:pPr>
        <w:pStyle w:val="Code"/>
        <w:rPr>
          <w:ins w:id="18253" w:author="Laurence Golding" w:date="2019-05-11T06:52:00Z"/>
        </w:rPr>
      </w:pPr>
      <w:ins w:id="18254" w:author="Laurence Golding" w:date="2019-05-11T06:52:00Z">
        <w:r w:rsidRPr="00E30FBE">
          <w:t xml:space="preserve">    },</w:t>
        </w:r>
      </w:ins>
    </w:p>
    <w:p w14:paraId="5AB5535E" w14:textId="446AB99C" w:rsidR="001A277B" w:rsidRDefault="001A277B" w:rsidP="0069571F">
      <w:pPr>
        <w:pStyle w:val="Code"/>
        <w:rPr>
          <w:ins w:id="18255" w:author="Laurence Golding" w:date="2019-05-11T06:52:00Z"/>
        </w:rPr>
      </w:pPr>
      <w:ins w:id="18256" w:author="Laurence Golding" w:date="2019-05-11T06:52:00Z">
        <w:r>
          <w:t xml:space="preserve">    {</w:t>
        </w:r>
      </w:ins>
    </w:p>
    <w:p w14:paraId="4D5F77D4" w14:textId="76C78F44" w:rsidR="001A277B" w:rsidRPr="00E30FBE" w:rsidRDefault="001A277B" w:rsidP="0069571F">
      <w:pPr>
        <w:pStyle w:val="Code"/>
        <w:rPr>
          <w:ins w:id="18257" w:author="Laurence Golding" w:date="2019-05-11T06:52:00Z"/>
        </w:rPr>
      </w:pPr>
      <w:ins w:id="18258" w:author="Laurence Golding" w:date="2019-05-11T06:52:00Z">
        <w:r>
          <w:t xml:space="preserve">      "</w:t>
        </w:r>
        <w:r w:rsidR="0086006C">
          <w:t>l</w:t>
        </w:r>
        <w:r>
          <w:t>ocation": {</w:t>
        </w:r>
      </w:ins>
    </w:p>
    <w:p w14:paraId="421A85E4" w14:textId="16A4A991" w:rsidR="0069571F" w:rsidRDefault="0069571F" w:rsidP="0069571F">
      <w:pPr>
        <w:pStyle w:val="Code"/>
        <w:rPr>
          <w:ins w:id="18259" w:author="Laurence Golding" w:date="2019-05-11T06:52:00Z"/>
        </w:rPr>
      </w:pPr>
      <w:ins w:id="18260" w:author="Laurence Golding" w:date="2019-05-11T06:52:00Z">
        <w:r w:rsidRPr="00A92DF0">
          <w:t xml:space="preserve">    </w:t>
        </w:r>
        <w:r w:rsidR="001A277B">
          <w:t xml:space="preserve">    "uri": </w:t>
        </w:r>
        <w:r w:rsidRPr="00A92DF0">
          <w:t>"banana.png"</w:t>
        </w:r>
      </w:ins>
    </w:p>
    <w:p w14:paraId="4609DFD0" w14:textId="7B442BC8" w:rsidR="001A277B" w:rsidRPr="00A92DF0" w:rsidRDefault="001A277B" w:rsidP="0069571F">
      <w:pPr>
        <w:pStyle w:val="Code"/>
        <w:rPr>
          <w:ins w:id="18261" w:author="Laurence Golding" w:date="2019-05-11T06:52:00Z"/>
        </w:rPr>
      </w:pPr>
      <w:ins w:id="18262" w:author="Laurence Golding" w:date="2019-05-11T06:52:00Z">
        <w:r>
          <w:t xml:space="preserve">      },</w:t>
        </w:r>
      </w:ins>
    </w:p>
    <w:p w14:paraId="0E8F6016" w14:textId="77777777" w:rsidR="0069571F" w:rsidRPr="00230F9F" w:rsidRDefault="0069571F" w:rsidP="0069571F">
      <w:pPr>
        <w:pStyle w:val="Code"/>
        <w:rPr>
          <w:ins w:id="18263" w:author="Laurence Golding" w:date="2019-05-11T06:52:00Z"/>
        </w:rPr>
      </w:pPr>
      <w:ins w:id="18264" w:author="Laurence Golding" w:date="2019-05-11T06:52:00Z">
        <w:r w:rsidRPr="00230F9F">
          <w:t xml:space="preserve">      "mimeType": "image/png"</w:t>
        </w:r>
      </w:ins>
    </w:p>
    <w:p w14:paraId="2D65E0D1" w14:textId="77777777" w:rsidR="0069571F" w:rsidRPr="00230F9F" w:rsidRDefault="0069571F" w:rsidP="0069571F">
      <w:pPr>
        <w:pStyle w:val="Code"/>
        <w:rPr>
          <w:ins w:id="18265" w:author="Laurence Golding" w:date="2019-05-11T06:52:00Z"/>
        </w:rPr>
      </w:pPr>
      <w:ins w:id="18266" w:author="Laurence Golding" w:date="2019-05-11T06:52:00Z">
        <w:r w:rsidRPr="00230F9F">
          <w:t xml:space="preserve">    }</w:t>
        </w:r>
      </w:ins>
    </w:p>
    <w:p w14:paraId="386E8DF0" w14:textId="3F04D726" w:rsidR="0069571F" w:rsidRDefault="0069571F" w:rsidP="0069571F">
      <w:pPr>
        <w:pStyle w:val="Code"/>
        <w:rPr>
          <w:ins w:id="18267" w:author="Laurence Golding" w:date="2019-05-11T06:52:00Z"/>
        </w:rPr>
      </w:pPr>
      <w:ins w:id="18268" w:author="Laurence Golding" w:date="2019-05-11T06:52:00Z">
        <w:r w:rsidRPr="00230F9F">
          <w:t xml:space="preserve">  }</w:t>
        </w:r>
        <w:r w:rsidR="00F265D8">
          <w:t>,</w:t>
        </w:r>
      </w:ins>
    </w:p>
    <w:p w14:paraId="37BE99C2" w14:textId="261D6FDC" w:rsidR="00F265D8" w:rsidRDefault="00F265D8" w:rsidP="0069571F">
      <w:pPr>
        <w:pStyle w:val="Code"/>
        <w:rPr>
          <w:ins w:id="18269" w:author="Laurence Golding" w:date="2019-05-11T06:52:00Z"/>
        </w:rPr>
      </w:pPr>
    </w:p>
    <w:p w14:paraId="5259103B" w14:textId="2C5372DF" w:rsidR="00F265D8" w:rsidRDefault="00F265D8" w:rsidP="0069571F">
      <w:pPr>
        <w:pStyle w:val="Code"/>
        <w:rPr>
          <w:ins w:id="18270" w:author="Laurence Golding" w:date="2019-05-11T06:52:00Z"/>
        </w:rPr>
      </w:pPr>
      <w:ins w:id="18271" w:author="Laurence Golding" w:date="2019-05-11T06:52:00Z">
        <w:r>
          <w:t xml:space="preserve">  "</w:t>
        </w:r>
        <w:r w:rsidR="001A277B">
          <w:t>externalizedP</w:t>
        </w:r>
        <w:r>
          <w:t>roperties": {</w:t>
        </w:r>
      </w:ins>
    </w:p>
    <w:p w14:paraId="306C78FE" w14:textId="6E246216" w:rsidR="00F265D8" w:rsidRDefault="00F265D8" w:rsidP="0069571F">
      <w:pPr>
        <w:pStyle w:val="Code"/>
        <w:rPr>
          <w:ins w:id="18272" w:author="Laurence Golding" w:date="2019-05-11T06:52:00Z"/>
        </w:rPr>
      </w:pPr>
      <w:ins w:id="18273" w:author="Laurence Golding" w:date="2019-05-11T06:52:00Z">
        <w:r>
          <w:t xml:space="preserve">    "team": "Security Assurance Team"</w:t>
        </w:r>
      </w:ins>
    </w:p>
    <w:p w14:paraId="2214CDD1" w14:textId="4EBF6008" w:rsidR="00F265D8" w:rsidRPr="00230F9F" w:rsidRDefault="00F265D8" w:rsidP="0069571F">
      <w:pPr>
        <w:pStyle w:val="Code"/>
        <w:rPr>
          <w:ins w:id="18274" w:author="Laurence Golding" w:date="2019-05-11T06:52:00Z"/>
        </w:rPr>
      </w:pPr>
      <w:ins w:id="18275" w:author="Laurence Golding" w:date="2019-05-11T06:52:00Z">
        <w:r>
          <w:t xml:space="preserve">  }</w:t>
        </w:r>
      </w:ins>
    </w:p>
    <w:p w14:paraId="04480C21" w14:textId="77777777" w:rsidR="0069571F" w:rsidRPr="00B9277D" w:rsidRDefault="0069571F" w:rsidP="0069571F">
      <w:pPr>
        <w:pStyle w:val="Code"/>
        <w:rPr>
          <w:ins w:id="18276" w:author="Laurence Golding" w:date="2019-05-11T06:52:00Z"/>
        </w:rPr>
      </w:pPr>
      <w:ins w:id="18277" w:author="Laurence Golding" w:date="2019-05-11T06:52:00Z">
        <w:r w:rsidRPr="00B9277D">
          <w:t>}</w:t>
        </w:r>
      </w:ins>
    </w:p>
    <w:p w14:paraId="5B05FC98" w14:textId="77777777" w:rsidR="0069571F" w:rsidRDefault="0069571F" w:rsidP="0069571F">
      <w:pPr>
        <w:pStyle w:val="Heading3"/>
        <w:rPr>
          <w:ins w:id="18278" w:author="Laurence Golding" w:date="2019-05-11T06:52:00Z"/>
        </w:rPr>
      </w:pPr>
      <w:bookmarkStart w:id="18279" w:name="_Ref525810506"/>
      <w:bookmarkStart w:id="18280" w:name="_Toc8367427"/>
      <w:bookmarkEnd w:id="18221"/>
      <w:ins w:id="18281" w:author="Laurence Golding" w:date="2019-05-11T06:52:00Z">
        <w:r>
          <w:t>$schema property</w:t>
        </w:r>
        <w:bookmarkEnd w:id="18279"/>
        <w:bookmarkEnd w:id="18280"/>
      </w:ins>
    </w:p>
    <w:p w14:paraId="0FB82C50" w14:textId="5C3D46BD" w:rsidR="0069571F" w:rsidRDefault="0069571F" w:rsidP="0069571F">
      <w:pPr>
        <w:rPr>
          <w:ins w:id="18282" w:author="Laurence Golding" w:date="2019-05-11T06:52:00Z"/>
        </w:rPr>
      </w:pPr>
      <w:ins w:id="18283" w:author="Laurence Golding" w:date="2019-05-11T06:52:00Z">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ins>
    </w:p>
    <w:p w14:paraId="2788AB6B" w14:textId="00314D17" w:rsidR="0069571F" w:rsidRDefault="0069571F" w:rsidP="0069571F">
      <w:pPr>
        <w:rPr>
          <w:ins w:id="18284" w:author="Laurence Golding" w:date="2019-05-11T06:52:00Z"/>
        </w:rPr>
      </w:pPr>
      <w:ins w:id="18285" w:author="Laurence Golding" w:date="2019-05-11T06:52: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9127C">
          <w:t>4.3.3</w:t>
        </w:r>
        <w:r>
          <w:fldChar w:fldCharType="end"/>
        </w:r>
        <w:r w:rsidRPr="00FC1320">
          <w:t>).</w:t>
        </w:r>
      </w:ins>
    </w:p>
    <w:p w14:paraId="4124DDBF" w14:textId="20D6A584" w:rsidR="0069571F" w:rsidRPr="00584D35" w:rsidRDefault="0069571F" w:rsidP="0069571F">
      <w:pPr>
        <w:pStyle w:val="Note"/>
        <w:rPr>
          <w:ins w:id="18286" w:author="Laurence Golding" w:date="2019-05-11T06:52:00Z"/>
        </w:rPr>
      </w:pPr>
      <w:ins w:id="18287" w:author="Laurence Golding" w:date="2019-05-11T06:52: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ins>
    </w:p>
    <w:p w14:paraId="3E5BB2DE" w14:textId="77777777" w:rsidR="0069571F" w:rsidRDefault="0069571F" w:rsidP="0069571F">
      <w:pPr>
        <w:pStyle w:val="Heading3"/>
        <w:rPr>
          <w:ins w:id="18288" w:author="Laurence Golding" w:date="2019-05-11T06:52:00Z"/>
        </w:rPr>
      </w:pPr>
      <w:bookmarkStart w:id="18289" w:name="_Ref523913350"/>
      <w:bookmarkStart w:id="18290" w:name="_Toc8367428"/>
      <w:ins w:id="18291" w:author="Laurence Golding" w:date="2019-05-11T06:52:00Z">
        <w:r>
          <w:t>version property</w:t>
        </w:r>
        <w:bookmarkEnd w:id="18289"/>
        <w:bookmarkEnd w:id="18290"/>
      </w:ins>
    </w:p>
    <w:p w14:paraId="5EE9B741" w14:textId="150A2825" w:rsidR="0069571F" w:rsidRDefault="001A277B" w:rsidP="0069571F">
      <w:pPr>
        <w:rPr>
          <w:ins w:id="18292" w:author="Laurence Golding" w:date="2019-05-11T06:52:00Z"/>
        </w:rPr>
      </w:pPr>
      <w:ins w:id="18293" w:author="Laurence Golding" w:date="2019-05-11T06:52:00Z">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ins>
    </w:p>
    <w:p w14:paraId="2DD3462B" w14:textId="5683B2A0" w:rsidR="001A277B" w:rsidRDefault="001A277B" w:rsidP="001A277B">
      <w:pPr>
        <w:rPr>
          <w:ins w:id="18294" w:author="Laurence Golding" w:date="2019-05-11T06:52:00Z"/>
        </w:rPr>
      </w:pPr>
      <w:ins w:id="18295" w:author="Laurence Golding" w:date="2019-05-11T06:52:00Z">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9127C">
          <w:t>3.15.2</w:t>
        </w:r>
        <w:r w:rsidR="00C24370">
          <w:fldChar w:fldCharType="end"/>
        </w:r>
        <w:r>
          <w:t xml:space="preserve">), then </w:t>
        </w:r>
        <w:r w:rsidRPr="001D0157">
          <w:rPr>
            <w:rStyle w:val="CODEtemp"/>
          </w:rPr>
          <w:t>version</w:t>
        </w:r>
        <w:r>
          <w:t xml:space="preserve"> </w:t>
        </w:r>
        <w:r w:rsidRPr="001D0157">
          <w:rPr>
            <w:b/>
          </w:rPr>
          <w:t>SHALL</w:t>
        </w:r>
        <w:r>
          <w:t xml:space="preserve"> be present.</w:t>
        </w:r>
      </w:ins>
    </w:p>
    <w:p w14:paraId="55836C01" w14:textId="0E819474" w:rsidR="001A277B" w:rsidRDefault="001A277B" w:rsidP="0069571F">
      <w:pPr>
        <w:rPr>
          <w:ins w:id="18296" w:author="Laurence Golding" w:date="2019-05-11T06:52:00Z"/>
        </w:rPr>
      </w:pPr>
      <w:ins w:id="18297" w:author="Laurence Golding" w:date="2019-05-11T06:52:00Z">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9127C">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9127C">
          <w:t>3.13.2</w:t>
        </w:r>
        <w:r>
          <w:fldChar w:fldCharType="end"/>
        </w:r>
        <w:r>
          <w:t>).</w:t>
        </w:r>
      </w:ins>
    </w:p>
    <w:p w14:paraId="472812D4" w14:textId="77777777" w:rsidR="0069571F" w:rsidRDefault="0069571F" w:rsidP="0069571F">
      <w:pPr>
        <w:rPr>
          <w:ins w:id="18298" w:author="Laurence Golding" w:date="2019-05-11T06:52:00Z"/>
        </w:rPr>
      </w:pPr>
      <w:ins w:id="18299" w:author="Laurence Golding" w:date="2019-05-11T06:52: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18300" w:author="Laurence Golding" w:date="2019-05-11T06:52:00Z"/>
        </w:rPr>
      </w:pPr>
      <w:ins w:id="18301" w:author="Laurence Golding" w:date="2019-05-11T06:52:00Z">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ins>
    </w:p>
    <w:p w14:paraId="094B0B96" w14:textId="11F33B64" w:rsidR="006958DC" w:rsidRDefault="009972DA" w:rsidP="006958DC">
      <w:pPr>
        <w:pStyle w:val="Heading3"/>
        <w:rPr>
          <w:ins w:id="18302" w:author="Laurence Golding" w:date="2019-05-11T06:52:00Z"/>
        </w:rPr>
      </w:pPr>
      <w:bookmarkStart w:id="18303" w:name="_Ref525814013"/>
      <w:bookmarkStart w:id="18304" w:name="_Toc8367429"/>
      <w:ins w:id="18305" w:author="Laurence Golding" w:date="2019-05-11T06:52:00Z">
        <w:r>
          <w:t xml:space="preserve">guid </w:t>
        </w:r>
        <w:r w:rsidR="006958DC">
          <w:t>property</w:t>
        </w:r>
        <w:bookmarkEnd w:id="18303"/>
        <w:bookmarkEnd w:id="18304"/>
      </w:ins>
    </w:p>
    <w:p w14:paraId="6E3F5D71" w14:textId="1F284E5D" w:rsidR="006958DC" w:rsidRPr="006958DC" w:rsidRDefault="006958DC" w:rsidP="006958DC">
      <w:pPr>
        <w:rPr>
          <w:ins w:id="18306" w:author="Laurence Golding" w:date="2019-05-11T06:52:00Z"/>
        </w:rPr>
      </w:pPr>
      <w:ins w:id="18307" w:author="Laurence Golding" w:date="2019-05-11T06:52:00Z">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9127C">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9127C">
          <w:t>3.16.4</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9127C">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9127C">
          <w:t>3.14.2</w:t>
        </w:r>
        <w:r>
          <w:fldChar w:fldCharType="end"/>
        </w:r>
        <w:r>
          <w:t>) in the root file.</w:t>
        </w:r>
      </w:ins>
    </w:p>
    <w:p w14:paraId="79D6BF67" w14:textId="54976696" w:rsidR="0069571F" w:rsidRDefault="0069571F" w:rsidP="0069571F">
      <w:pPr>
        <w:pStyle w:val="Heading3"/>
        <w:rPr>
          <w:ins w:id="18308" w:author="Laurence Golding" w:date="2019-05-11T06:52:00Z"/>
        </w:rPr>
      </w:pPr>
      <w:bookmarkStart w:id="18309" w:name="_Ref525810969"/>
      <w:bookmarkStart w:id="18310" w:name="_Toc8367430"/>
      <w:ins w:id="18311" w:author="Laurence Golding" w:date="2019-05-11T06:52:00Z">
        <w:r>
          <w:t>runGuid property</w:t>
        </w:r>
        <w:bookmarkEnd w:id="18309"/>
        <w:bookmarkEnd w:id="18310"/>
      </w:ins>
    </w:p>
    <w:p w14:paraId="3E79C8E1" w14:textId="06D49C2A" w:rsidR="0069571F" w:rsidRDefault="0069571F" w:rsidP="0069571F">
      <w:pPr>
        <w:rPr>
          <w:ins w:id="18312" w:author="Laurence Golding" w:date="2019-05-11T06:52:00Z"/>
        </w:rPr>
      </w:pPr>
      <w:ins w:id="18313" w:author="Laurence Golding" w:date="2019-05-11T06:52:00Z">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9127C">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9127C">
          <w:t>3.14.3</w:t>
        </w:r>
        <w:r w:rsidR="00355B20">
          <w:fldChar w:fldCharType="end"/>
        </w:r>
        <w:r w:rsidR="00355B20">
          <w:t>, §</w:t>
        </w:r>
        <w:r w:rsidR="00355B20">
          <w:fldChar w:fldCharType="begin"/>
        </w:r>
        <w:r w:rsidR="00355B20">
          <w:instrText xml:space="preserve"> REF _Ref526937044 \r \h </w:instrText>
        </w:r>
        <w:r w:rsidR="00355B20">
          <w:fldChar w:fldCharType="separate"/>
        </w:r>
        <w:r w:rsidR="0009127C">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9127C">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ins>
    </w:p>
    <w:p w14:paraId="749593BC" w14:textId="62FB960D" w:rsidR="0069571F" w:rsidRDefault="0069571F" w:rsidP="0069571F">
      <w:pPr>
        <w:pStyle w:val="Heading3"/>
        <w:rPr>
          <w:ins w:id="18314" w:author="Laurence Golding" w:date="2019-05-11T06:52:00Z"/>
        </w:rPr>
      </w:pPr>
      <w:bookmarkStart w:id="18315" w:name="_Ref525634162"/>
      <w:bookmarkStart w:id="18316" w:name="_Ref525810993"/>
      <w:bookmarkStart w:id="18317" w:name="_Ref3471487"/>
      <w:bookmarkStart w:id="18318" w:name="_Ref3472502"/>
      <w:bookmarkStart w:id="18319" w:name="_Toc8367431"/>
      <w:ins w:id="18320" w:author="Laurence Golding" w:date="2019-05-11T06:52:00Z">
        <w:r>
          <w:t>The property value</w:t>
        </w:r>
        <w:bookmarkEnd w:id="18315"/>
        <w:r>
          <w:t xml:space="preserve"> propert</w:t>
        </w:r>
        <w:bookmarkEnd w:id="18316"/>
        <w:r w:rsidR="00355B20">
          <w:t>ies</w:t>
        </w:r>
        <w:bookmarkEnd w:id="18317"/>
        <w:bookmarkEnd w:id="18318"/>
        <w:bookmarkEnd w:id="18319"/>
      </w:ins>
    </w:p>
    <w:p w14:paraId="075F7102" w14:textId="7B61FA04" w:rsidR="001A277B" w:rsidRDefault="0069571F" w:rsidP="0069571F">
      <w:pPr>
        <w:rPr>
          <w:ins w:id="18321" w:author="Laurence Golding" w:date="2019-05-11T06:52:00Z"/>
        </w:rPr>
      </w:pPr>
      <w:ins w:id="18322" w:author="Laurence Golding" w:date="2019-05-11T06:52:00Z">
        <w:r>
          <w:t xml:space="preserve">An </w:t>
        </w:r>
        <w:r w:rsidRPr="005C34B3">
          <w:rPr>
            <w:rStyle w:val="CODEtemp"/>
          </w:rPr>
          <w:t>externalPropert</w:t>
        </w:r>
        <w:r w:rsidR="00355B20">
          <w:rPr>
            <w:rStyle w:val="CODEtemp"/>
          </w:rPr>
          <w:t>ies</w:t>
        </w:r>
        <w:r>
          <w:t xml:space="preserve"> object </w:t>
        </w:r>
        <w:r>
          <w:rPr>
            <w:b/>
          </w:rPr>
          <w:t>SHALL</w:t>
        </w:r>
        <w:r>
          <w:t xml:space="preserve"> contain </w:t>
        </w:r>
        <w:r w:rsidR="009A53BD">
          <w:t xml:space="preserve">zero </w:t>
        </w:r>
        <w:r w:rsidR="00355B20">
          <w:t>or more</w:t>
        </w:r>
        <w:r w:rsidR="001A277B">
          <w:t xml:space="preserve"> externalized</w:t>
        </w:r>
        <w:r>
          <w:t xml:space="preserve"> propert</w:t>
        </w:r>
        <w:r w:rsidR="00355B20">
          <w:t>ies</w:t>
        </w:r>
        <w:r w:rsidR="001A277B">
          <w:t xml:space="preserve">. </w:t>
        </w:r>
        <w:bookmarkStart w:id="18323" w:name="_Hlk3886303"/>
        <w:r w:rsidR="00F9787C">
          <w:t>The property names in this object, and the names of the corresponding externalized properties, are given in the table in §</w:t>
        </w:r>
        <w:bookmarkEnd w:id="18323"/>
        <w:r w:rsidR="00211E70">
          <w:fldChar w:fldCharType="begin"/>
        </w:r>
        <w:r w:rsidR="00211E70">
          <w:instrText xml:space="preserve"> REF _Ref6212277 \r \h </w:instrText>
        </w:r>
        <w:r w:rsidR="00211E70">
          <w:fldChar w:fldCharType="separate"/>
        </w:r>
        <w:r w:rsidR="0009127C">
          <w:t>3.15.3</w:t>
        </w:r>
        <w:r w:rsidR="00211E70">
          <w:fldChar w:fldCharType="end"/>
        </w:r>
        <w:r w:rsidR="001A277B">
          <w:t>.</w:t>
        </w:r>
      </w:ins>
    </w:p>
    <w:p w14:paraId="2951789A" w14:textId="27F733ED" w:rsidR="0069571F" w:rsidRDefault="001A277B" w:rsidP="0069571F">
      <w:pPr>
        <w:rPr>
          <w:ins w:id="18324" w:author="Laurence Golding" w:date="2019-05-11T06:52:00Z"/>
        </w:rPr>
      </w:pPr>
      <w:ins w:id="18325" w:author="Laurence Golding" w:date="2019-05-11T06:52:00Z">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ins>
    </w:p>
    <w:p w14:paraId="2A327042" w14:textId="2F90DAAD" w:rsidR="00AF60C1" w:rsidRPr="00AF60C1" w:rsidRDefault="0069571F" w:rsidP="00F9787C">
      <w:pPr>
        <w:pStyle w:val="Note"/>
        <w:rPr>
          <w:ins w:id="18326" w:author="Laurence Golding" w:date="2019-05-11T06:52:00Z"/>
        </w:rPr>
      </w:pPr>
      <w:ins w:id="18327" w:author="Laurence Golding" w:date="2019-05-11T06:52:00Z">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9127C">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ins>
    </w:p>
    <w:p w14:paraId="141CE33F" w14:textId="621B87AD" w:rsidR="00AE0702" w:rsidRPr="00FD22AC" w:rsidRDefault="00AE0702" w:rsidP="00FD22AC">
      <w:pPr>
        <w:pStyle w:val="Heading1"/>
      </w:pPr>
      <w:bookmarkStart w:id="18328" w:name="_Toc8367432"/>
      <w:bookmarkStart w:id="18329" w:name="_Toc516224999"/>
      <w:r w:rsidRPr="00FD22AC">
        <w:t>Conformance</w:t>
      </w:r>
      <w:bookmarkEnd w:id="18188"/>
      <w:bookmarkEnd w:id="18328"/>
      <w:bookmarkEnd w:id="18329"/>
    </w:p>
    <w:p w14:paraId="1D48659C" w14:textId="6555FDBE" w:rsidR="00EE1E0B" w:rsidRDefault="00EE1E0B" w:rsidP="002244CB"/>
    <w:p w14:paraId="3BBDC6A3" w14:textId="77777777" w:rsidR="00376AE7" w:rsidRDefault="00376AE7" w:rsidP="00376AE7">
      <w:pPr>
        <w:pStyle w:val="Heading2"/>
        <w:numPr>
          <w:ilvl w:val="1"/>
          <w:numId w:val="2"/>
        </w:numPr>
      </w:pPr>
      <w:bookmarkStart w:id="18330" w:name="_Toc8367433"/>
      <w:bookmarkStart w:id="18331" w:name="_Toc516225000"/>
      <w:r>
        <w:t>Conformance targets</w:t>
      </w:r>
      <w:bookmarkEnd w:id="18330"/>
      <w:bookmarkEnd w:id="1833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4D4AC19F" w14:textId="77777777" w:rsidR="00376AE7" w:rsidRDefault="00376AE7" w:rsidP="00EA540C">
      <w:pPr>
        <w:pStyle w:val="ListParagraph"/>
        <w:numPr>
          <w:ilvl w:val="0"/>
          <w:numId w:val="31"/>
        </w:numPr>
        <w:rPr>
          <w:del w:id="18332" w:author="Laurence Golding" w:date="2019-05-11T06:52:00Z"/>
          <w:b/>
        </w:rPr>
      </w:pPr>
      <w:r w:rsidRPr="0091648B">
        <w:rPr>
          <w:b/>
        </w:rPr>
        <w:t>SARIF log file</w:t>
      </w:r>
    </w:p>
    <w:p w14:paraId="3DC80675" w14:textId="47F2CEB9" w:rsidR="00376AE7" w:rsidRDefault="008A788A" w:rsidP="00DF53A5">
      <w:pPr>
        <w:pStyle w:val="ListParagraph"/>
        <w:numPr>
          <w:ilvl w:val="0"/>
          <w:numId w:val="31"/>
        </w:numPr>
        <w:rPr>
          <w:b/>
        </w:rPr>
      </w:pPr>
      <w:ins w:id="18333" w:author="Laurence Golding" w:date="2019-05-11T06:52:00Z">
        <w:r>
          <w:t xml:space="preserve">: A </w:t>
        </w:r>
        <w:r w:rsidRPr="00270199">
          <w:t xml:space="preserve">log file in the format defined by the </w:t>
        </w:r>
      </w:ins>
      <w:r w:rsidRPr="00270199">
        <w:rPr>
          <w:rPrChange w:id="18334" w:author="Laurence Golding" w:date="2019-05-11T06:51:00Z">
            <w:rPr>
              <w:b/>
            </w:rPr>
          </w:rPrChange>
        </w:rPr>
        <w:t xml:space="preserve">SARIF </w:t>
      </w:r>
      <w:del w:id="18335" w:author="Laurence Golding" w:date="2019-05-11T06:52:00Z">
        <w:r w:rsidR="00105CCB">
          <w:rPr>
            <w:b/>
          </w:rPr>
          <w:delText>resource file</w:delText>
        </w:r>
        <w:r w:rsidR="00105CCB">
          <w:delText>: A SARIF file that contains only those elements related to resources</w:delText>
        </w:r>
      </w:del>
      <w:ins w:id="18336" w:author="Laurence Golding" w:date="2019-05-11T06:52:00Z">
        <w:r w:rsidRPr="00270199">
          <w:t>specification</w:t>
        </w:r>
      </w:ins>
      <w:r>
        <w:t>.</w:t>
      </w:r>
    </w:p>
    <w:p w14:paraId="6CB59E4A" w14:textId="6DF6B2BD" w:rsidR="00CA3AC5" w:rsidRPr="0091648B" w:rsidRDefault="00CA3AC5" w:rsidP="00DF53A5">
      <w:pPr>
        <w:pStyle w:val="ListParagraph"/>
        <w:numPr>
          <w:ilvl w:val="0"/>
          <w:numId w:val="31"/>
        </w:numPr>
        <w:rPr>
          <w:b/>
        </w:rPr>
      </w:pPr>
      <w:r>
        <w:rPr>
          <w:b/>
        </w:rPr>
        <w:t>SARIF producer</w:t>
      </w:r>
      <w:r>
        <w:t>: A program which emits output in the SARIF format.</w:t>
      </w:r>
    </w:p>
    <w:p w14:paraId="3DAC8075" w14:textId="76824EC8" w:rsidR="00376AE7" w:rsidRDefault="00376AE7" w:rsidP="00DF53A5">
      <w:pPr>
        <w:pStyle w:val="ListParagraph"/>
        <w:numPr>
          <w:ilvl w:val="0"/>
          <w:numId w:val="31"/>
        </w:numPr>
      </w:pPr>
      <w:r w:rsidRPr="009F6C6C">
        <w:rPr>
          <w:b/>
        </w:rPr>
        <w:t>Direct producer</w:t>
      </w:r>
      <w:r>
        <w:t xml:space="preserve">: An analysis tool which </w:t>
      </w:r>
      <w:r w:rsidR="0018481C">
        <w:t>acts as a SARIF producer</w:t>
      </w:r>
      <w:r>
        <w:t>.</w:t>
      </w:r>
    </w:p>
    <w:p w14:paraId="48F16081" w14:textId="77777777" w:rsidR="00D06F1A" w:rsidRDefault="00D06F1A" w:rsidP="00EA540C">
      <w:pPr>
        <w:pStyle w:val="ListParagraph"/>
        <w:numPr>
          <w:ilvl w:val="0"/>
          <w:numId w:val="31"/>
        </w:numPr>
        <w:rPr>
          <w:del w:id="18337" w:author="Laurence Golding" w:date="2019-05-11T06:52:00Z"/>
        </w:rPr>
      </w:pPr>
      <w:del w:id="18338" w:author="Laurence Golding" w:date="2019-05-11T06:52:00Z">
        <w:r>
          <w:rPr>
            <w:b/>
          </w:rPr>
          <w:delText>Deterministic producer</w:delText>
        </w:r>
        <w:r w:rsidRPr="003A3A1E">
          <w:delText>:</w:delText>
        </w:r>
        <w:r>
          <w:delText xml:space="preserve"> A SARIF producer which, given identical inputs, repeatedly produces an identical SARIF log file.</w:delText>
        </w:r>
      </w:del>
    </w:p>
    <w:p w14:paraId="1DC8ED0F" w14:textId="54D3D546" w:rsidR="00376AE7" w:rsidRDefault="00376AE7" w:rsidP="00DF53A5">
      <w:pPr>
        <w:pStyle w:val="ListParagraph"/>
        <w:numPr>
          <w:ilvl w:val="0"/>
          <w:numId w:val="3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F53A5">
      <w:pPr>
        <w:pStyle w:val="ListParagraph"/>
        <w:numPr>
          <w:ilvl w:val="0"/>
          <w:numId w:val="3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F53A5">
      <w:pPr>
        <w:pStyle w:val="ListParagraph"/>
        <w:numPr>
          <w:ilvl w:val="0"/>
          <w:numId w:val="31"/>
        </w:numPr>
      </w:pPr>
      <w:r>
        <w:rPr>
          <w:b/>
        </w:rPr>
        <w:t>SARIF c</w:t>
      </w:r>
      <w:r w:rsidR="00376AE7" w:rsidRPr="009F6C6C">
        <w:rPr>
          <w:b/>
        </w:rPr>
        <w:t>onsumer</w:t>
      </w:r>
      <w:r w:rsidR="00376AE7">
        <w:t>: A program that reads and interprets a SARIF log file.</w:t>
      </w:r>
    </w:p>
    <w:p w14:paraId="38A66255" w14:textId="6F1011C6" w:rsidR="00376AE7" w:rsidRDefault="00376AE7" w:rsidP="00DF53A5">
      <w:pPr>
        <w:pStyle w:val="ListParagraph"/>
        <w:numPr>
          <w:ilvl w:val="0"/>
          <w:numId w:val="31"/>
        </w:numPr>
      </w:pPr>
      <w:r w:rsidRPr="009F6C6C">
        <w:rPr>
          <w:b/>
        </w:rPr>
        <w:t>Viewer</w:t>
      </w:r>
      <w:r>
        <w:t xml:space="preserve">: A </w:t>
      </w:r>
      <w:r w:rsidR="0018481C">
        <w:t xml:space="preserve">SARIF </w:t>
      </w:r>
      <w:r>
        <w:t xml:space="preserve">consumer that reads a SARIF log file, displays a list of the results it contains, and allows an end user to view each result in the context of the </w:t>
      </w:r>
      <w:del w:id="18339" w:author="Laurence Golding" w:date="2019-05-11T06:52:00Z">
        <w:r>
          <w:delText xml:space="preserve">programming </w:delText>
        </w:r>
      </w:del>
      <w:r>
        <w:t>artifact in which it occurs.</w:t>
      </w:r>
    </w:p>
    <w:p w14:paraId="7A6398D9" w14:textId="4798BA87" w:rsidR="00D03634" w:rsidRDefault="00D03634" w:rsidP="00DF53A5">
      <w:pPr>
        <w:pStyle w:val="ListParagraph"/>
        <w:numPr>
          <w:ilvl w:val="0"/>
          <w:numId w:val="3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F69D" w:rsidR="00435405" w:rsidRDefault="00435405" w:rsidP="00DF53A5">
      <w:pPr>
        <w:pStyle w:val="ListParagraph"/>
        <w:numPr>
          <w:ilvl w:val="0"/>
          <w:numId w:val="3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8340" w:name="_Toc8367434"/>
      <w:bookmarkStart w:id="18341" w:name="_Toc516225001"/>
      <w:r>
        <w:t>Conformance Clause 1: SARIF log file</w:t>
      </w:r>
      <w:bookmarkEnd w:id="18340"/>
      <w:bookmarkEnd w:id="18341"/>
    </w:p>
    <w:p w14:paraId="7C2F5389" w14:textId="0A4B72C2" w:rsidR="0018481C" w:rsidRDefault="00376AE7" w:rsidP="00376AE7">
      <w:r>
        <w:t>A text file satisfies the “SARIF log file” conformance profile if</w:t>
      </w:r>
      <w:r w:rsidR="0018481C">
        <w:t>:</w:t>
      </w:r>
    </w:p>
    <w:p w14:paraId="177D8019" w14:textId="26F86483" w:rsidR="00376AE7" w:rsidRPr="00473A15" w:rsidRDefault="0018481C" w:rsidP="00DF53A5">
      <w:pPr>
        <w:pStyle w:val="ListParagraph"/>
        <w:numPr>
          <w:ilvl w:val="0"/>
          <w:numId w:val="36"/>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rsidR="00376AE7">
        <w:t>.</w:t>
      </w:r>
    </w:p>
    <w:p w14:paraId="3A58DDE1" w14:textId="5686BBC2" w:rsidR="0018481C" w:rsidRDefault="0018481C" w:rsidP="00376AE7">
      <w:pPr>
        <w:pStyle w:val="Heading2"/>
        <w:numPr>
          <w:ilvl w:val="1"/>
          <w:numId w:val="2"/>
        </w:numPr>
      </w:pPr>
      <w:bookmarkStart w:id="18342" w:name="_Toc8367435"/>
      <w:bookmarkStart w:id="18343" w:name="_Toc516225002"/>
      <w:r>
        <w:t xml:space="preserve">Conformance Clause </w:t>
      </w:r>
      <w:r w:rsidR="00053C0F">
        <w:t>2</w:t>
      </w:r>
      <w:r>
        <w:t xml:space="preserve">: SARIF </w:t>
      </w:r>
      <w:del w:id="18344" w:author="Laurence Golding" w:date="2019-05-11T06:52:00Z">
        <w:r w:rsidR="00105CCB">
          <w:delText>resource file</w:delText>
        </w:r>
      </w:del>
      <w:bookmarkEnd w:id="18343"/>
      <w:ins w:id="18345" w:author="Laurence Golding" w:date="2019-05-11T06:52:00Z">
        <w:r>
          <w:t>producer</w:t>
        </w:r>
      </w:ins>
      <w:bookmarkEnd w:id="18342"/>
    </w:p>
    <w:p w14:paraId="09DDF1CC" w14:textId="77777777" w:rsidR="00105CCB" w:rsidRDefault="00105CCB" w:rsidP="00105CCB">
      <w:pPr>
        <w:rPr>
          <w:del w:id="18346" w:author="Laurence Golding" w:date="2019-05-11T06:52:00Z"/>
        </w:rPr>
      </w:pPr>
      <w:del w:id="18347" w:author="Laurence Golding" w:date="2019-05-11T06:52:00Z">
        <w:r>
          <w:delText>A text file satisfies the “SARIF resource file” conformance profile if:</w:delText>
        </w:r>
      </w:del>
    </w:p>
    <w:p w14:paraId="2291DD4D" w14:textId="77777777" w:rsidR="00105CCB" w:rsidRDefault="00105CCB" w:rsidP="00EA540C">
      <w:pPr>
        <w:pStyle w:val="ListParagraph"/>
        <w:numPr>
          <w:ilvl w:val="0"/>
          <w:numId w:val="36"/>
        </w:numPr>
        <w:rPr>
          <w:del w:id="18348" w:author="Laurence Golding" w:date="2019-05-11T06:52:00Z"/>
        </w:rPr>
      </w:pPr>
      <w:del w:id="18349" w:author="Laurence Golding" w:date="2019-05-11T06:52:00Z">
        <w:r>
          <w:delText>Its name conforms to the convention defined in §</w:delText>
        </w:r>
        <w:r>
          <w:fldChar w:fldCharType="begin"/>
        </w:r>
        <w:r>
          <w:delInstrText xml:space="preserve"> REF _Ref508811723 \r \h </w:delInstrText>
        </w:r>
        <w:r>
          <w:fldChar w:fldCharType="separate"/>
        </w:r>
        <w:r w:rsidR="00331070">
          <w:delText>3.9.6.4</w:delText>
        </w:r>
        <w:r>
          <w:fldChar w:fldCharType="end"/>
        </w:r>
        <w:r>
          <w:delText>, “</w:delText>
        </w:r>
        <w:r w:rsidR="001E6121">
          <w:fldChar w:fldCharType="begin"/>
        </w:r>
        <w:r w:rsidR="001E6121">
          <w:delInstrText xml:space="preserve"> REF _Ref508811723 \h </w:delInstrText>
        </w:r>
        <w:r w:rsidR="001E6121">
          <w:fldChar w:fldCharType="separate"/>
        </w:r>
        <w:r w:rsidR="00331070">
          <w:delText>SARIF resource file format</w:delText>
        </w:r>
        <w:r w:rsidR="001E6121">
          <w:fldChar w:fldCharType="end"/>
        </w:r>
        <w:r>
          <w:delText>”.</w:delText>
        </w:r>
      </w:del>
    </w:p>
    <w:p w14:paraId="50E3A3AB" w14:textId="77777777" w:rsidR="00105CCB" w:rsidRDefault="00105CCB" w:rsidP="00EA540C">
      <w:pPr>
        <w:pStyle w:val="ListParagraph"/>
        <w:numPr>
          <w:ilvl w:val="0"/>
          <w:numId w:val="36"/>
        </w:numPr>
        <w:rPr>
          <w:del w:id="18350" w:author="Laurence Golding" w:date="2019-05-11T06:52:00Z"/>
        </w:rPr>
      </w:pPr>
      <w:del w:id="18351" w:author="Laurence Golding" w:date="2019-05-11T06:52:00Z">
        <w:r>
          <w:delText xml:space="preserve">It contains only those elements defined in </w:delText>
        </w:r>
        <w:bookmarkStart w:id="18352" w:name="_Hlk507945868"/>
        <w:r>
          <w:delText>§</w:delText>
        </w:r>
        <w:r>
          <w:fldChar w:fldCharType="begin"/>
        </w:r>
        <w:r>
          <w:delInstrText xml:space="preserve"> REF _Ref508811723 \r \h </w:delInstrText>
        </w:r>
        <w:r>
          <w:fldChar w:fldCharType="separate"/>
        </w:r>
        <w:r w:rsidR="00331070">
          <w:delText>3.9.6.4</w:delText>
        </w:r>
        <w:r>
          <w:fldChar w:fldCharType="end"/>
        </w:r>
        <w:r>
          <w:delText>.</w:delText>
        </w:r>
        <w:bookmarkEnd w:id="18352"/>
      </w:del>
    </w:p>
    <w:p w14:paraId="480AC903" w14:textId="77777777" w:rsidR="00105CCB" w:rsidRPr="00647D3C" w:rsidRDefault="00105CCB" w:rsidP="00EA540C">
      <w:pPr>
        <w:pStyle w:val="ListParagraph"/>
        <w:numPr>
          <w:ilvl w:val="0"/>
          <w:numId w:val="36"/>
        </w:numPr>
        <w:rPr>
          <w:del w:id="18353" w:author="Laurence Golding" w:date="2019-05-11T06:52:00Z"/>
        </w:rPr>
      </w:pPr>
      <w:del w:id="18354" w:author="Laurence Golding" w:date="2019-05-11T06:52:00Z">
        <w:r>
          <w:delText>Those elements that it does contain conform to the syntax and semantics defined in §</w:delText>
        </w:r>
        <w:r>
          <w:fldChar w:fldCharType="begin"/>
        </w:r>
        <w:r>
          <w:delInstrText xml:space="preserve"> REF _Ref506805751 \r \h </w:delInstrText>
        </w:r>
        <w:r>
          <w:fldChar w:fldCharType="separate"/>
        </w:r>
        <w:r w:rsidR="00331070">
          <w:delText>3</w:delText>
        </w:r>
        <w:r>
          <w:fldChar w:fldCharType="end"/>
        </w:r>
        <w:r>
          <w:delText>, except as modified in §</w:delText>
        </w:r>
        <w:r>
          <w:fldChar w:fldCharType="begin"/>
        </w:r>
        <w:r>
          <w:delInstrText xml:space="preserve"> REF _Ref508811723 \r \h </w:delInstrText>
        </w:r>
        <w:r>
          <w:fldChar w:fldCharType="separate"/>
        </w:r>
        <w:r w:rsidR="00331070">
          <w:delText>3.9.6.4</w:delText>
        </w:r>
        <w:r>
          <w:fldChar w:fldCharType="end"/>
        </w:r>
        <w:r>
          <w:delText>.</w:delText>
        </w:r>
      </w:del>
    </w:p>
    <w:p w14:paraId="60CE5586" w14:textId="77777777" w:rsidR="0018481C" w:rsidRDefault="0018481C" w:rsidP="00376AE7">
      <w:pPr>
        <w:pStyle w:val="Heading2"/>
        <w:numPr>
          <w:ilvl w:val="1"/>
          <w:numId w:val="2"/>
        </w:numPr>
        <w:rPr>
          <w:del w:id="18355" w:author="Laurence Golding" w:date="2019-05-11T06:52:00Z"/>
        </w:rPr>
      </w:pPr>
      <w:bookmarkStart w:id="18356" w:name="_Toc516225003"/>
      <w:del w:id="18357" w:author="Laurence Golding" w:date="2019-05-11T06:52:00Z">
        <w:r>
          <w:delText xml:space="preserve">Conformance Clause </w:delText>
        </w:r>
        <w:r w:rsidR="00105CCB">
          <w:delText>3</w:delText>
        </w:r>
        <w:r>
          <w:delText>: SARIF producer</w:delText>
        </w:r>
        <w:bookmarkEnd w:id="18356"/>
      </w:del>
    </w:p>
    <w:p w14:paraId="350705EC" w14:textId="77777777" w:rsidR="0018481C" w:rsidRDefault="0018481C" w:rsidP="0018481C">
      <w:r>
        <w:t>A program satisfies the “SARIF producer” conformance profile if:</w:t>
      </w:r>
    </w:p>
    <w:p w14:paraId="697B080C" w14:textId="5B2F6CDC" w:rsidR="0018481C" w:rsidRDefault="0018481C" w:rsidP="00DF53A5">
      <w:pPr>
        <w:pStyle w:val="ListParagraph"/>
        <w:numPr>
          <w:ilvl w:val="0"/>
          <w:numId w:val="37"/>
        </w:numPr>
      </w:pPr>
      <w:r>
        <w:t>It produces output in the SARIF format, according to the semantics defined in §</w:t>
      </w:r>
      <w:r>
        <w:fldChar w:fldCharType="begin"/>
      </w:r>
      <w:r>
        <w:instrText xml:space="preserve"> REF _Ref506805751 \r \h </w:instrText>
      </w:r>
      <w:r>
        <w:fldChar w:fldCharType="separate"/>
      </w:r>
      <w:r w:rsidR="0009127C">
        <w:t>3</w:t>
      </w:r>
      <w:r>
        <w:fldChar w:fldCharType="end"/>
      </w:r>
      <w:r>
        <w:t>.</w:t>
      </w:r>
    </w:p>
    <w:p w14:paraId="2447FAA5" w14:textId="7AFA1366" w:rsidR="0018481C" w:rsidRPr="0018481C" w:rsidRDefault="0018481C" w:rsidP="00DF53A5">
      <w:pPr>
        <w:pStyle w:val="ListParagraph"/>
        <w:numPr>
          <w:ilvl w:val="0"/>
          <w:numId w:val="37"/>
        </w:numPr>
      </w:pPr>
      <w:r>
        <w:t>It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SARIF producers.</w:t>
      </w:r>
    </w:p>
    <w:p w14:paraId="44A7F8ED" w14:textId="66B3E2EC" w:rsidR="00376AE7" w:rsidRDefault="00376AE7" w:rsidP="00376AE7">
      <w:pPr>
        <w:pStyle w:val="Heading2"/>
        <w:numPr>
          <w:ilvl w:val="1"/>
          <w:numId w:val="2"/>
        </w:numPr>
      </w:pPr>
      <w:bookmarkStart w:id="18358" w:name="_Toc8367436"/>
      <w:bookmarkStart w:id="18359" w:name="_Toc516225004"/>
      <w:r>
        <w:t xml:space="preserve">Conformance Clause </w:t>
      </w:r>
      <w:del w:id="18360" w:author="Laurence Golding" w:date="2019-05-11T06:52:00Z">
        <w:r w:rsidR="00105CCB">
          <w:delText>4</w:delText>
        </w:r>
      </w:del>
      <w:ins w:id="18361" w:author="Laurence Golding" w:date="2019-05-11T06:52:00Z">
        <w:r w:rsidR="00053C0F">
          <w:t>3</w:t>
        </w:r>
      </w:ins>
      <w:r>
        <w:t>: Direct producer</w:t>
      </w:r>
      <w:bookmarkEnd w:id="18358"/>
      <w:bookmarkEnd w:id="1835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F53A5">
      <w:pPr>
        <w:pStyle w:val="ListParagraph"/>
        <w:numPr>
          <w:ilvl w:val="0"/>
          <w:numId w:val="32"/>
        </w:numPr>
      </w:pPr>
      <w:r>
        <w:t>It</w:t>
      </w:r>
      <w:r w:rsidR="0018481C">
        <w:t xml:space="preserve"> satisfies the “SARIF producer” conformance profile</w:t>
      </w:r>
      <w:r>
        <w:t>.</w:t>
      </w:r>
    </w:p>
    <w:p w14:paraId="1B2851C8" w14:textId="02BB63EB" w:rsidR="00376AE7" w:rsidRDefault="00376AE7" w:rsidP="00DF53A5">
      <w:pPr>
        <w:pStyle w:val="ListParagraph"/>
        <w:numPr>
          <w:ilvl w:val="0"/>
          <w:numId w:val="3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w:t>
      </w:r>
      <w:r w:rsidR="0018481C">
        <w:t>“</w:t>
      </w:r>
      <w:r>
        <w:t>direct producers</w:t>
      </w:r>
      <w:r w:rsidR="0018481C">
        <w:t>” or to “analysis tools”</w:t>
      </w:r>
      <w:r>
        <w:t>.</w:t>
      </w:r>
    </w:p>
    <w:p w14:paraId="74D6208C" w14:textId="709D899E" w:rsidR="00376AE7" w:rsidRPr="00473A15" w:rsidRDefault="00376AE7" w:rsidP="00DF53A5">
      <w:pPr>
        <w:pStyle w:val="ListParagraph"/>
        <w:numPr>
          <w:ilvl w:val="0"/>
          <w:numId w:val="3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9127C">
        <w:t>3</w:t>
      </w:r>
      <w:r w:rsidR="002244CB">
        <w:fldChar w:fldCharType="end"/>
      </w:r>
      <w:r>
        <w:t>, are intended to be produced only by converters.</w:t>
      </w:r>
    </w:p>
    <w:p w14:paraId="59618CD5" w14:textId="1E15717F" w:rsidR="00D06F1A" w:rsidRDefault="00D06F1A" w:rsidP="00D06F1A">
      <w:pPr>
        <w:pStyle w:val="Heading2"/>
        <w:numPr>
          <w:ilvl w:val="1"/>
          <w:numId w:val="2"/>
        </w:numPr>
      </w:pPr>
      <w:bookmarkStart w:id="18362" w:name="_Toc8367437"/>
      <w:bookmarkStart w:id="18363" w:name="_Toc516225005"/>
      <w:r>
        <w:t xml:space="preserve">Conformance Clause </w:t>
      </w:r>
      <w:r w:rsidR="00053C0F">
        <w:t>5</w:t>
      </w:r>
      <w:r>
        <w:t xml:space="preserve">: </w:t>
      </w:r>
      <w:del w:id="18364" w:author="Laurence Golding" w:date="2019-05-11T06:52:00Z">
        <w:r w:rsidR="00376AE7">
          <w:delText>Deterministic producer</w:delText>
        </w:r>
      </w:del>
      <w:bookmarkEnd w:id="18363"/>
      <w:ins w:id="18365" w:author="Laurence Golding" w:date="2019-05-11T06:52:00Z">
        <w:r>
          <w:t>Converter</w:t>
        </w:r>
      </w:ins>
      <w:bookmarkEnd w:id="18362"/>
    </w:p>
    <w:p w14:paraId="37AFCEFB" w14:textId="77777777" w:rsidR="00376AE7" w:rsidRDefault="00376AE7" w:rsidP="00376AE7">
      <w:pPr>
        <w:rPr>
          <w:del w:id="18366" w:author="Laurence Golding" w:date="2019-05-11T06:52:00Z"/>
        </w:rPr>
      </w:pPr>
      <w:del w:id="18367" w:author="Laurence Golding" w:date="2019-05-11T06:52:00Z">
        <w:r>
          <w:delText>An analysis tool or a converter satisfies the “Deterministic producer” conformance profile if</w:delText>
        </w:r>
        <w:r w:rsidR="0018481C">
          <w:delText>:</w:delText>
        </w:r>
      </w:del>
    </w:p>
    <w:p w14:paraId="6EA455B6" w14:textId="77777777" w:rsidR="00376AE7" w:rsidRDefault="00376AE7" w:rsidP="00EA540C">
      <w:pPr>
        <w:pStyle w:val="ListParagraph"/>
        <w:numPr>
          <w:ilvl w:val="0"/>
          <w:numId w:val="100"/>
        </w:numPr>
        <w:rPr>
          <w:del w:id="18368" w:author="Laurence Golding" w:date="2019-05-11T06:52:00Z"/>
        </w:rPr>
      </w:pPr>
      <w:del w:id="18369" w:author="Laurence Golding" w:date="2019-05-11T06:52:00Z">
        <w:r>
          <w:delText>It satisfies the “Direct producer” conformance profile or the “Converter” conformance profile, as appropriate.</w:delText>
        </w:r>
      </w:del>
    </w:p>
    <w:p w14:paraId="317921DA" w14:textId="77777777" w:rsidR="00376AE7" w:rsidRPr="00226870" w:rsidRDefault="00376AE7" w:rsidP="00EA540C">
      <w:pPr>
        <w:pStyle w:val="ListParagraph"/>
        <w:numPr>
          <w:ilvl w:val="0"/>
          <w:numId w:val="100"/>
        </w:numPr>
        <w:rPr>
          <w:del w:id="18370" w:author="Laurence Golding" w:date="2019-05-11T06:52:00Z"/>
        </w:rPr>
      </w:pPr>
      <w:del w:id="18371" w:author="Laurence Golding" w:date="2019-05-11T06:52:00Z">
        <w:r>
          <w:delText xml:space="preserve">It satisfies the normative requirements in </w:delText>
        </w:r>
        <w:r w:rsidR="002244CB">
          <w:delText>Appendix F</w:delText>
        </w:r>
        <w:r>
          <w:delText>, “Producing deterministic SARIF log files”.</w:delText>
        </w:r>
      </w:del>
    </w:p>
    <w:p w14:paraId="0F14700E" w14:textId="77777777" w:rsidR="00D06F1A" w:rsidRDefault="00D06F1A" w:rsidP="00D06F1A">
      <w:pPr>
        <w:pStyle w:val="Heading2"/>
        <w:numPr>
          <w:ilvl w:val="1"/>
          <w:numId w:val="2"/>
        </w:numPr>
        <w:rPr>
          <w:del w:id="18372" w:author="Laurence Golding" w:date="2019-05-11T06:52:00Z"/>
        </w:rPr>
      </w:pPr>
      <w:bookmarkStart w:id="18373" w:name="_Toc516225006"/>
      <w:del w:id="18374" w:author="Laurence Golding" w:date="2019-05-11T06:52:00Z">
        <w:r>
          <w:delText>Conformance Clause 6: Converter</w:delText>
        </w:r>
        <w:bookmarkEnd w:id="18373"/>
      </w:del>
    </w:p>
    <w:p w14:paraId="0E64B467" w14:textId="77777777" w:rsidR="00D06F1A" w:rsidRDefault="00D06F1A" w:rsidP="00D06F1A">
      <w:r>
        <w:t>A converter satisfies the “Converter” conformance profile if:</w:t>
      </w:r>
    </w:p>
    <w:p w14:paraId="486991E8" w14:textId="77777777" w:rsidR="00D06F1A" w:rsidRDefault="00D06F1A" w:rsidP="00DF53A5">
      <w:pPr>
        <w:pStyle w:val="ListParagraph"/>
        <w:numPr>
          <w:ilvl w:val="0"/>
          <w:numId w:val="33"/>
        </w:numPr>
      </w:pPr>
      <w:r>
        <w:t>It satisfies the “SARIF producer” conformance profile.</w:t>
      </w:r>
    </w:p>
    <w:p w14:paraId="150F5DDB" w14:textId="59BB1289" w:rsidR="00D06F1A" w:rsidRDefault="00D06F1A" w:rsidP="00DF53A5">
      <w:pPr>
        <w:pStyle w:val="ListParagraph"/>
        <w:numPr>
          <w:ilvl w:val="0"/>
          <w:numId w:val="33"/>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converters.</w:t>
      </w:r>
    </w:p>
    <w:p w14:paraId="0990559B" w14:textId="6BE64E09" w:rsidR="00D06F1A" w:rsidRDefault="00D06F1A" w:rsidP="00DF53A5">
      <w:pPr>
        <w:pStyle w:val="ListParagraph"/>
        <w:numPr>
          <w:ilvl w:val="0"/>
          <w:numId w:val="33"/>
        </w:numPr>
      </w:pPr>
      <w:r>
        <w:t>It does not emit any objects, properties, or values which, according to §</w:t>
      </w:r>
      <w:r>
        <w:fldChar w:fldCharType="begin"/>
      </w:r>
      <w:r>
        <w:instrText xml:space="preserve"> REF _Ref506805751 \r \h </w:instrText>
      </w:r>
      <w:r>
        <w:fldChar w:fldCharType="separate"/>
      </w:r>
      <w:r w:rsidR="0009127C">
        <w:t>3</w:t>
      </w:r>
      <w:r>
        <w:fldChar w:fldCharType="end"/>
      </w:r>
      <w:r>
        <w:t>, are intended to be produced only by direct producers.</w:t>
      </w:r>
    </w:p>
    <w:p w14:paraId="493D3DE6" w14:textId="1E1B83FB" w:rsidR="00D06F1A" w:rsidRDefault="00D06F1A" w:rsidP="00D06F1A">
      <w:pPr>
        <w:pStyle w:val="Heading2"/>
      </w:pPr>
      <w:bookmarkStart w:id="18375" w:name="_Toc8367438"/>
      <w:bookmarkStart w:id="18376" w:name="_Toc516225007"/>
      <w:r>
        <w:t xml:space="preserve">Conformance Clause </w:t>
      </w:r>
      <w:del w:id="18377" w:author="Laurence Golding" w:date="2019-05-11T06:52:00Z">
        <w:r>
          <w:delText>7</w:delText>
        </w:r>
      </w:del>
      <w:ins w:id="18378" w:author="Laurence Golding" w:date="2019-05-11T06:52:00Z">
        <w:r w:rsidR="00053C0F">
          <w:t>6</w:t>
        </w:r>
      </w:ins>
      <w:r>
        <w:t>: SARIF post-processor</w:t>
      </w:r>
      <w:bookmarkEnd w:id="18375"/>
      <w:bookmarkEnd w:id="18376"/>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7F356E">
      <w:pPr>
        <w:pStyle w:val="ListParagraph"/>
        <w:numPr>
          <w:ilvl w:val="0"/>
          <w:numId w:val="44"/>
        </w:numPr>
        <w:rPr>
          <w:ins w:id="18379" w:author="Laurence Golding" w:date="2019-05-11T06:52:00Z"/>
        </w:rPr>
      </w:pPr>
      <w:ins w:id="18380" w:author="Laurence Golding" w:date="2019-05-11T06:52:00Z">
        <w:r>
          <w:t>It satisfies the “SARIF consumer” conformance profile.</w:t>
        </w:r>
      </w:ins>
    </w:p>
    <w:p w14:paraId="2E8CFDA0" w14:textId="181CDEBF" w:rsidR="00D06F1A" w:rsidRDefault="00D06F1A" w:rsidP="007F356E">
      <w:pPr>
        <w:pStyle w:val="ListParagraph"/>
        <w:numPr>
          <w:ilvl w:val="0"/>
          <w:numId w:val="44"/>
        </w:numPr>
      </w:pPr>
      <w:r>
        <w:t>It satisfies the “SARIF producer” conformance profile.</w:t>
      </w:r>
    </w:p>
    <w:p w14:paraId="3C7D01CC" w14:textId="00061CF4" w:rsidR="00D06F1A" w:rsidRPr="00D06F1A" w:rsidRDefault="00D06F1A" w:rsidP="007F356E">
      <w:pPr>
        <w:pStyle w:val="ListParagraph"/>
        <w:numPr>
          <w:ilvl w:val="0"/>
          <w:numId w:val="44"/>
        </w:numPr>
      </w:pPr>
      <w:r>
        <w:t>It additionally satisfies those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p</w:t>
      </w:r>
      <w:r w:rsidR="002441FA">
        <w:t>o</w:t>
      </w:r>
      <w:r>
        <w:t>st-processors.</w:t>
      </w:r>
    </w:p>
    <w:p w14:paraId="4CB61480" w14:textId="20A3052F" w:rsidR="00376AE7" w:rsidRDefault="00376AE7" w:rsidP="00376AE7">
      <w:pPr>
        <w:pStyle w:val="Heading2"/>
        <w:numPr>
          <w:ilvl w:val="1"/>
          <w:numId w:val="2"/>
        </w:numPr>
      </w:pPr>
      <w:bookmarkStart w:id="18381" w:name="_Toc8367439"/>
      <w:bookmarkStart w:id="18382" w:name="_Toc516225008"/>
      <w:r>
        <w:t xml:space="preserve">Conformance Clause </w:t>
      </w:r>
      <w:del w:id="18383" w:author="Laurence Golding" w:date="2019-05-11T06:52:00Z">
        <w:r w:rsidR="00D06F1A">
          <w:delText>8</w:delText>
        </w:r>
      </w:del>
      <w:ins w:id="18384" w:author="Laurence Golding" w:date="2019-05-11T06:52:00Z">
        <w:r w:rsidR="00053C0F">
          <w:t>7</w:t>
        </w:r>
      </w:ins>
      <w:r>
        <w:t xml:space="preserve">: </w:t>
      </w:r>
      <w:r w:rsidR="0018481C">
        <w:t>SARIF c</w:t>
      </w:r>
      <w:r>
        <w:t>onsumer</w:t>
      </w:r>
      <w:bookmarkEnd w:id="18381"/>
      <w:bookmarkEnd w:id="183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58197DA" w:rsidR="00376AE7" w:rsidRDefault="00376AE7" w:rsidP="00DF53A5">
      <w:pPr>
        <w:pStyle w:val="ListParagraph"/>
        <w:numPr>
          <w:ilvl w:val="0"/>
          <w:numId w:val="3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9127C">
        <w:t>3</w:t>
      </w:r>
      <w:r w:rsidR="002244CB">
        <w:fldChar w:fldCharType="end"/>
      </w:r>
      <w:r>
        <w:t>.</w:t>
      </w:r>
    </w:p>
    <w:p w14:paraId="7B2084FE" w14:textId="12B9581A" w:rsidR="00376AE7" w:rsidRPr="00473A15" w:rsidRDefault="00376AE7" w:rsidP="00DF53A5">
      <w:pPr>
        <w:pStyle w:val="ListParagraph"/>
        <w:numPr>
          <w:ilvl w:val="0"/>
          <w:numId w:val="34"/>
        </w:numPr>
      </w:pPr>
      <w:r>
        <w:t>It satisfies those normative requirements in §</w:t>
      </w:r>
      <w:r w:rsidR="0029266C">
        <w:fldChar w:fldCharType="begin"/>
      </w:r>
      <w:r w:rsidR="0029266C">
        <w:instrText xml:space="preserve"> REF _Ref506805751 \r \h </w:instrText>
      </w:r>
      <w:r w:rsidR="0029266C">
        <w:fldChar w:fldCharType="separate"/>
      </w:r>
      <w:r w:rsidR="0009127C">
        <w:t>3</w:t>
      </w:r>
      <w:r w:rsidR="0029266C">
        <w:fldChar w:fldCharType="end"/>
      </w:r>
      <w:r>
        <w:t xml:space="preserve"> that are designated as applying to</w:t>
      </w:r>
      <w:r w:rsidR="0018481C">
        <w:t xml:space="preserve"> SARIF</w:t>
      </w:r>
      <w:r>
        <w:t xml:space="preserve"> consumers.</w:t>
      </w:r>
    </w:p>
    <w:p w14:paraId="299AF6C4" w14:textId="290A9D1D" w:rsidR="00376AE7" w:rsidRDefault="00376AE7" w:rsidP="00376AE7">
      <w:pPr>
        <w:pStyle w:val="Heading2"/>
        <w:numPr>
          <w:ilvl w:val="1"/>
          <w:numId w:val="2"/>
        </w:numPr>
      </w:pPr>
      <w:bookmarkStart w:id="18385" w:name="_Toc8367440"/>
      <w:bookmarkStart w:id="18386" w:name="_Toc516225009"/>
      <w:r>
        <w:t xml:space="preserve">Conformance Clause </w:t>
      </w:r>
      <w:del w:id="18387" w:author="Laurence Golding" w:date="2019-05-11T06:52:00Z">
        <w:r w:rsidR="00D06F1A">
          <w:delText>9</w:delText>
        </w:r>
      </w:del>
      <w:ins w:id="18388" w:author="Laurence Golding" w:date="2019-05-11T06:52:00Z">
        <w:r w:rsidR="00053C0F">
          <w:t>8</w:t>
        </w:r>
      </w:ins>
      <w:r>
        <w:t>: Viewer</w:t>
      </w:r>
      <w:bookmarkEnd w:id="18385"/>
      <w:bookmarkEnd w:id="18386"/>
    </w:p>
    <w:p w14:paraId="38F985A9" w14:textId="5E4473E3" w:rsidR="00376AE7" w:rsidRDefault="00376AE7" w:rsidP="00376AE7">
      <w:r>
        <w:t>A viewer satisfies the “viewer” conformance profile if</w:t>
      </w:r>
      <w:r w:rsidR="0018481C">
        <w:t>:</w:t>
      </w:r>
    </w:p>
    <w:p w14:paraId="578970AC" w14:textId="7B5EF5F1" w:rsidR="00376AE7" w:rsidRDefault="00376AE7" w:rsidP="00DF53A5">
      <w:pPr>
        <w:pStyle w:val="ListParagraph"/>
        <w:numPr>
          <w:ilvl w:val="0"/>
          <w:numId w:val="35"/>
        </w:numPr>
      </w:pPr>
      <w:r>
        <w:t>It satisfies the “</w:t>
      </w:r>
      <w:r w:rsidR="0018481C">
        <w:t xml:space="preserve">SARIF </w:t>
      </w:r>
      <w:r>
        <w:t>consumer” conformance profile.</w:t>
      </w:r>
    </w:p>
    <w:p w14:paraId="4EB44CE0" w14:textId="1B563C1A" w:rsidR="00376AE7" w:rsidRDefault="00376AE7" w:rsidP="00DF53A5">
      <w:pPr>
        <w:pStyle w:val="ListParagraph"/>
        <w:numPr>
          <w:ilvl w:val="0"/>
          <w:numId w:val="35"/>
        </w:numPr>
      </w:pPr>
      <w:r>
        <w:t>It additionally satisfies the normative requirements in §</w:t>
      </w:r>
      <w:r w:rsidR="002244CB">
        <w:fldChar w:fldCharType="begin"/>
      </w:r>
      <w:r w:rsidR="002244CB">
        <w:instrText xml:space="preserve"> REF _Ref506805751 \r \h </w:instrText>
      </w:r>
      <w:r w:rsidR="002244CB">
        <w:fldChar w:fldCharType="separate"/>
      </w:r>
      <w:r w:rsidR="0009127C">
        <w:t>3</w:t>
      </w:r>
      <w:r w:rsidR="002244CB">
        <w:fldChar w:fldCharType="end"/>
      </w:r>
      <w:r>
        <w:t xml:space="preserve"> that are designated as applying to viewers.</w:t>
      </w:r>
    </w:p>
    <w:p w14:paraId="44A0F607" w14:textId="173A2E7D" w:rsidR="00E8605A" w:rsidRDefault="00E8605A" w:rsidP="00E8605A">
      <w:pPr>
        <w:pStyle w:val="Heading2"/>
        <w:numPr>
          <w:ilvl w:val="1"/>
          <w:numId w:val="2"/>
        </w:numPr>
      </w:pPr>
      <w:bookmarkStart w:id="18389" w:name="_Toc8367441"/>
      <w:bookmarkStart w:id="18390" w:name="_Hlk512505065"/>
      <w:bookmarkStart w:id="18391" w:name="_Toc516225010"/>
      <w:r>
        <w:t xml:space="preserve">Conformance Clause </w:t>
      </w:r>
      <w:del w:id="18392" w:author="Laurence Golding" w:date="2019-05-11T06:52:00Z">
        <w:r>
          <w:delText>10</w:delText>
        </w:r>
      </w:del>
      <w:ins w:id="18393" w:author="Laurence Golding" w:date="2019-05-11T06:52:00Z">
        <w:r w:rsidR="00053C0F">
          <w:t>9</w:t>
        </w:r>
      </w:ins>
      <w:r>
        <w:t>: Result management system</w:t>
      </w:r>
      <w:bookmarkEnd w:id="18389"/>
      <w:bookmarkEnd w:id="1839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7F356E">
      <w:pPr>
        <w:pStyle w:val="ListParagraph"/>
        <w:numPr>
          <w:ilvl w:val="0"/>
          <w:numId w:val="45"/>
        </w:numPr>
      </w:pPr>
      <w:r>
        <w:t>It satisfies the “SARIF consumer” conformance profile.</w:t>
      </w:r>
    </w:p>
    <w:p w14:paraId="35532103" w14:textId="4F99D76F" w:rsidR="00AE0702" w:rsidRDefault="00E8605A" w:rsidP="007F356E">
      <w:pPr>
        <w:pStyle w:val="ListParagraph"/>
        <w:numPr>
          <w:ilvl w:val="0"/>
          <w:numId w:val="45"/>
        </w:numPr>
      </w:pPr>
      <w:r>
        <w:t>It additionally satisfies the normative requirements in §</w:t>
      </w:r>
      <w:r>
        <w:fldChar w:fldCharType="begin"/>
      </w:r>
      <w:r>
        <w:instrText xml:space="preserve"> REF _Ref506805751 \r \h </w:instrText>
      </w:r>
      <w:r>
        <w:fldChar w:fldCharType="separate"/>
      </w:r>
      <w:r w:rsidR="0009127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8390"/>
    </w:p>
    <w:p w14:paraId="79E66955" w14:textId="2E1639CB" w:rsidR="00435405" w:rsidRDefault="00435405" w:rsidP="00435405">
      <w:pPr>
        <w:pStyle w:val="Heading2"/>
      </w:pPr>
      <w:bookmarkStart w:id="18394" w:name="_Toc8367442"/>
      <w:bookmarkStart w:id="18395" w:name="_Toc516225011"/>
      <w:r>
        <w:t xml:space="preserve">Conformance Clause </w:t>
      </w:r>
      <w:del w:id="18396" w:author="Laurence Golding" w:date="2019-05-11T06:52:00Z">
        <w:r>
          <w:delText>11</w:delText>
        </w:r>
      </w:del>
      <w:ins w:id="18397" w:author="Laurence Golding" w:date="2019-05-11T06:52:00Z">
        <w:r w:rsidR="00053C0F">
          <w:t>10</w:t>
        </w:r>
      </w:ins>
      <w:r>
        <w:t>: Engineering system</w:t>
      </w:r>
      <w:bookmarkEnd w:id="18394"/>
      <w:bookmarkEnd w:id="18395"/>
    </w:p>
    <w:p w14:paraId="5A8D0E9E" w14:textId="2048F54B" w:rsidR="00435405" w:rsidRDefault="00435405" w:rsidP="00435405">
      <w:r>
        <w:t>An engineering system satisfies the “engineering system” conformance profile if:</w:t>
      </w:r>
    </w:p>
    <w:p w14:paraId="29F6F326" w14:textId="54621926" w:rsidR="00435405" w:rsidRPr="00435405" w:rsidRDefault="00435405" w:rsidP="007F356E">
      <w:pPr>
        <w:pStyle w:val="ListParagraph"/>
        <w:numPr>
          <w:ilvl w:val="0"/>
          <w:numId w:val="47"/>
        </w:numPr>
      </w:pPr>
      <w:r>
        <w:t>It satisfies the normative requirements in §</w:t>
      </w:r>
      <w:r>
        <w:fldChar w:fldCharType="begin"/>
      </w:r>
      <w:r>
        <w:instrText xml:space="preserve"> REF _Ref506805751 \r \h </w:instrText>
      </w:r>
      <w:r>
        <w:fldChar w:fldCharType="separate"/>
      </w:r>
      <w:r w:rsidR="0009127C">
        <w:t>3</w:t>
      </w:r>
      <w:r>
        <w:fldChar w:fldCharType="end"/>
      </w:r>
      <w:r>
        <w:t xml:space="preserve"> that are designated as applying to engineering systems.</w:t>
      </w:r>
    </w:p>
    <w:p w14:paraId="51263FE3" w14:textId="31A49E7E" w:rsidR="0052099F" w:rsidRDefault="002244CB" w:rsidP="00CE1F32">
      <w:pPr>
        <w:pStyle w:val="AppendixHeading1"/>
      </w:pPr>
      <w:bookmarkStart w:id="18398" w:name="AppendixAcknowledgments"/>
      <w:bookmarkStart w:id="18399" w:name="_Toc85472897"/>
      <w:bookmarkStart w:id="18400" w:name="_Toc287332012"/>
      <w:bookmarkStart w:id="18401" w:name="_Toc8367443"/>
      <w:bookmarkStart w:id="18402" w:name="_Hlk513041526"/>
      <w:bookmarkStart w:id="18403" w:name="_Toc516225012"/>
      <w:bookmarkEnd w:id="18398"/>
      <w:r>
        <w:t xml:space="preserve">(Informative) </w:t>
      </w:r>
      <w:r w:rsidR="00B80CDB">
        <w:t>Acknowl</w:t>
      </w:r>
      <w:r w:rsidR="004D0E5E">
        <w:t>e</w:t>
      </w:r>
      <w:r w:rsidR="008F61FB">
        <w:t>dg</w:t>
      </w:r>
      <w:r w:rsidR="0052099F">
        <w:t>ments</w:t>
      </w:r>
      <w:bookmarkEnd w:id="18399"/>
      <w:bookmarkEnd w:id="18400"/>
      <w:bookmarkEnd w:id="18401"/>
      <w:bookmarkEnd w:id="1840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rPr>
          <w:ins w:id="18404" w:author="Laurence Golding" w:date="2019-05-11T06:52:00Z"/>
        </w:rPr>
      </w:pPr>
      <w:ins w:id="18405" w:author="Laurence Golding" w:date="2019-05-11T06:52:00Z">
        <w:r>
          <w:t>Chris Meyer, Microsoft</w:t>
        </w:r>
      </w:ins>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11EEBDD4" w:rsidR="000E7D29" w:rsidRDefault="000E7D29" w:rsidP="000E7D29">
      <w:pPr>
        <w:pStyle w:val="Contributor"/>
      </w:pPr>
      <w:r>
        <w:t>Everett Maus, Microsoft</w:t>
      </w:r>
      <w:ins w:id="18406" w:author="Laurence Golding" w:date="2019-05-11T06:52:00Z">
        <w:r w:rsidR="00AF214A">
          <w:t xml:space="preserve"> (participated on behalf of Microsoft; now at Google)</w:t>
        </w:r>
      </w:ins>
    </w:p>
    <w:p w14:paraId="0EF52EFB" w14:textId="2A93B23B" w:rsidR="00A54936" w:rsidRDefault="00A54936" w:rsidP="000E7D29">
      <w:pPr>
        <w:pStyle w:val="Contributor"/>
        <w:rPr>
          <w:ins w:id="18407" w:author="Laurence Golding" w:date="2019-05-11T06:52:00Z"/>
        </w:rPr>
      </w:pPr>
      <w:ins w:id="18408" w:author="Laurence Golding" w:date="2019-05-11T06:52:00Z">
        <w:r>
          <w:t>Harleen Kaur Kohli, Microsoft</w:t>
        </w:r>
      </w:ins>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25B3E60F" w:rsidR="000E7D29" w:rsidRDefault="000E7D29" w:rsidP="000E7D29">
      <w:pPr>
        <w:pStyle w:val="Contributor"/>
      </w:pPr>
      <w:del w:id="18409" w:author="Laurence Golding" w:date="2019-05-11T06:52:00Z">
        <w:r>
          <w:delText>Jim</w:delText>
        </w:r>
      </w:del>
      <w:ins w:id="18410" w:author="Laurence Golding" w:date="2019-05-11T06:52:00Z">
        <w:r w:rsidR="00253EFF">
          <w:t>James A.</w:t>
        </w:r>
      </w:ins>
      <w:r>
        <w:t xml:space="preserve"> Kupsch, SWAMP</w:t>
      </w:r>
      <w:ins w:id="18411" w:author="Laurence Golding" w:date="2019-05-11T06:52:00Z">
        <w:r w:rsidR="00253EFF">
          <w:t xml:space="preserve"> Project, University of Wisconsin</w:t>
        </w:r>
      </w:ins>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0983D0B3" w:rsidR="000E7D29" w:rsidRDefault="000E7D29" w:rsidP="000E7D29">
      <w:pPr>
        <w:pStyle w:val="Contributor"/>
      </w:pPr>
      <w:r>
        <w:t>Ram Jeyaraman, Microsoft</w:t>
      </w:r>
    </w:p>
    <w:p w14:paraId="20EA0FD6" w14:textId="7F293881" w:rsidR="00A54936" w:rsidRDefault="00A54936" w:rsidP="000E7D29">
      <w:pPr>
        <w:pStyle w:val="Contributor"/>
        <w:rPr>
          <w:ins w:id="18412" w:author="Laurence Golding" w:date="2019-05-11T06:52:00Z"/>
        </w:rPr>
      </w:pPr>
      <w:ins w:id="18413" w:author="Laurence Golding" w:date="2019-05-11T06:52:00Z">
        <w:r>
          <w:t>Ryley Taketa, Microsoft</w:t>
        </w:r>
      </w:ins>
    </w:p>
    <w:p w14:paraId="6B699A1B" w14:textId="3601C362" w:rsidR="00A54936" w:rsidRDefault="00A54936" w:rsidP="000E7D29">
      <w:pPr>
        <w:pStyle w:val="Contributor"/>
        <w:rPr>
          <w:ins w:id="18414" w:author="Laurence Golding" w:date="2019-05-11T06:52:00Z"/>
        </w:rPr>
      </w:pPr>
      <w:ins w:id="18415" w:author="Laurence Golding" w:date="2019-05-11T06:52:00Z">
        <w:r>
          <w:t>Scott Louvau, Microsoft</w:t>
        </w:r>
      </w:ins>
    </w:p>
    <w:p w14:paraId="20C241FB" w14:textId="557F00B6" w:rsidR="000E7D29" w:rsidRDefault="000E7D29" w:rsidP="000E7D29">
      <w:pPr>
        <w:pStyle w:val="Contributor"/>
      </w:pPr>
      <w:r>
        <w:t>Sean Barnum, FireEye, Inc.</w:t>
      </w:r>
    </w:p>
    <w:p w14:paraId="018D819A" w14:textId="77777777" w:rsidR="000E7D29" w:rsidRDefault="000E7D29" w:rsidP="000E7D29">
      <w:pPr>
        <w:pStyle w:val="Contributor"/>
        <w:rPr>
          <w:del w:id="18416" w:author="Laurence Golding" w:date="2019-05-11T06:52:00Z"/>
        </w:rPr>
      </w:pPr>
      <w:del w:id="18417" w:author="Laurence Golding" w:date="2019-05-11T06:52:00Z">
        <w:r>
          <w:delText>Smith Douglas, Kestrel Technology</w:delText>
        </w:r>
      </w:del>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ins w:id="18418" w:author="Laurence Golding" w:date="2019-05-11T06:52:00Z">
        <w:r w:rsidR="00253EFF">
          <w:t xml:space="preserve"> Project, University of Wisconsin</w:t>
        </w:r>
      </w:ins>
    </w:p>
    <w:p w14:paraId="43EDD819" w14:textId="1A494132" w:rsidR="000E7D29" w:rsidRDefault="000E7D29" w:rsidP="000E7D29">
      <w:pPr>
        <w:pStyle w:val="Contributor"/>
      </w:pPr>
      <w:r>
        <w:t>Yekaterina O'Neil, Micro Focus</w:t>
      </w:r>
    </w:p>
    <w:bookmarkEnd w:id="18402"/>
    <w:p w14:paraId="645628E0" w14:textId="77777777" w:rsidR="00C76CAA" w:rsidRPr="00C76CAA" w:rsidRDefault="00C76CAA" w:rsidP="00C76CAA"/>
    <w:p w14:paraId="586B0BCA" w14:textId="2CB47B5E" w:rsidR="0052099F" w:rsidRDefault="002244CB" w:rsidP="008C100C">
      <w:pPr>
        <w:pStyle w:val="AppendixHeading1"/>
      </w:pPr>
      <w:bookmarkStart w:id="18419" w:name="AppendixFingerprints"/>
      <w:bookmarkStart w:id="18420" w:name="_Ref513039337"/>
      <w:bookmarkStart w:id="18421" w:name="_Toc8367444"/>
      <w:bookmarkStart w:id="18422" w:name="_Toc516225013"/>
      <w:bookmarkEnd w:id="18419"/>
      <w:r>
        <w:t>(</w:t>
      </w:r>
      <w:r w:rsidR="00E8605A">
        <w:t>Normative</w:t>
      </w:r>
      <w:r>
        <w:t xml:space="preserve">) </w:t>
      </w:r>
      <w:r w:rsidR="00710FE0">
        <w:t>Use of fingerprints by result management systems</w:t>
      </w:r>
      <w:bookmarkEnd w:id="18420"/>
      <w:bookmarkEnd w:id="18421"/>
      <w:bookmarkEnd w:id="1842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86A78F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del w:id="18423" w:author="Laurence Golding" w:date="2019-05-11T06:52:00Z">
        <w:r w:rsidR="00E8605A">
          <w:rPr>
            <w:b/>
          </w:rPr>
          <w:delText>SHALL</w:delText>
        </w:r>
      </w:del>
      <w:ins w:id="18424" w:author="Laurence Golding" w:date="2019-05-11T06:52:00Z">
        <w:r w:rsidR="0057141D">
          <w:rPr>
            <w:b/>
          </w:rPr>
          <w:t>SHOULD</w:t>
        </w:r>
      </w:ins>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9127C">
        <w:t>3.</w:t>
      </w:r>
      <w:del w:id="18425" w:author="Laurence Golding" w:date="2019-05-11T06:52:00Z">
        <w:r w:rsidR="00331070">
          <w:delText>19.13</w:delText>
        </w:r>
      </w:del>
      <w:ins w:id="18426" w:author="Laurence Golding" w:date="2019-05-11T06:52:00Z">
        <w:r w:rsidR="0009127C">
          <w:t>27.17</w:t>
        </w:r>
      </w:ins>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67AFC58E" w:rsidR="00E8605A" w:rsidRDefault="00E8605A" w:rsidP="00E8605A">
      <w:r>
        <w:t xml:space="preserve">A result management system </w:t>
      </w:r>
      <w:r>
        <w:rPr>
          <w:b/>
        </w:rPr>
        <w:t>SHOULD NOT</w:t>
      </w:r>
      <w:r>
        <w:t xml:space="preserve"> include an absolute line number (or an absolute byte location in a binary </w:t>
      </w:r>
      <w:del w:id="18427" w:author="Laurence Golding" w:date="2019-05-11T06:52:00Z">
        <w:r>
          <w:delText>file</w:delText>
        </w:r>
      </w:del>
      <w:ins w:id="18428" w:author="Laurence Golding" w:date="2019-05-11T06:52:00Z">
        <w:r w:rsidR="00CC50E4">
          <w:t>artifact</w:t>
        </w:r>
      </w:ins>
      <w:r>
        <w:t>) in its fingerprint computation.</w:t>
      </w:r>
    </w:p>
    <w:p w14:paraId="30F2A4BA" w14:textId="77777777" w:rsidR="00E8605A" w:rsidRDefault="00E8605A" w:rsidP="00E8605A">
      <w:pPr>
        <w:rPr>
          <w:del w:id="18429" w:author="Laurence Golding" w:date="2019-05-11T06:52:00Z"/>
        </w:rPr>
      </w:pPr>
      <w:bookmarkStart w:id="18430" w:name="_Hlk7076992"/>
      <w:del w:id="18431" w:author="Laurence Golding" w:date="2019-05-11T06:52:00Z">
        <w:r>
          <w:delText xml:space="preserve">A result management system </w:delText>
        </w:r>
        <w:r>
          <w:rPr>
            <w:b/>
          </w:rPr>
          <w:delText>SHALL NOT</w:delText>
        </w:r>
        <w:r>
          <w:delText xml:space="preserve"> include</w:delText>
        </w:r>
      </w:del>
      <w:ins w:id="18432" w:author="Laurence Golding" w:date="2019-05-11T06:52:00Z">
        <w:r w:rsidR="00473D34">
          <w:t xml:space="preserve">NOTE: </w:t>
        </w:r>
        <w:r w:rsidR="005B760F">
          <w:t>The</w:t>
        </w:r>
        <w:r>
          <w:t xml:space="preserve"> </w:t>
        </w:r>
        <w:r w:rsidR="005B760F">
          <w:t>inclusion of</w:t>
        </w:r>
      </w:ins>
      <w:r w:rsidR="005B760F">
        <w:t xml:space="preserve"> </w:t>
      </w:r>
      <w:r>
        <w:t>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09127C">
        <w:t>F.2</w:t>
      </w:r>
      <w:r>
        <w:fldChar w:fldCharType="end"/>
      </w:r>
      <w:r>
        <w:t>)</w:t>
      </w:r>
      <w:r w:rsidR="00473D34">
        <w:t xml:space="preserve"> </w:t>
      </w:r>
      <w:del w:id="18433" w:author="Laurence Golding" w:date="2019-05-11T06:52:00Z">
        <w:r>
          <w:delText>in its fingerprint computation.</w:delText>
        </w:r>
      </w:del>
    </w:p>
    <w:p w14:paraId="617871D0" w14:textId="6F794365" w:rsidR="00E8605A" w:rsidRDefault="00E8605A" w:rsidP="0040428B">
      <w:pPr>
        <w:pStyle w:val="Note"/>
        <w:pPrChange w:id="18434" w:author="Laurence Golding" w:date="2019-05-11T06:51:00Z">
          <w:pPr/>
        </w:pPrChange>
      </w:pPr>
      <w:del w:id="18435" w:author="Laurence Golding" w:date="2019-05-11T06:52:00Z">
        <w:r>
          <w:delText xml:space="preserve">A result management system </w:delText>
        </w:r>
        <w:r>
          <w:rPr>
            <w:b/>
          </w:rPr>
          <w:delText>SHALL NOT</w:delText>
        </w:r>
        <w:r>
          <w:delText xml:space="preserve"> include</w:delText>
        </w:r>
      </w:del>
      <w:ins w:id="18436" w:author="Laurence Golding" w:date="2019-05-11T06:52:00Z">
        <w:r w:rsidR="00473D34">
          <w:t>or</w:t>
        </w:r>
      </w:ins>
      <w:r w:rsidR="00473D34">
        <w:t xml:space="preserve"> non-deterministic absolute URIs (</w:t>
      </w:r>
      <w:r w:rsidR="005C469B">
        <w:fldChar w:fldCharType="begin"/>
      </w:r>
      <w:r w:rsidR="005C469B">
        <w:instrText xml:space="preserve"> HYPERLINK \l "AppendixDeterminism" </w:instrText>
      </w:r>
      <w:r w:rsidR="005C469B">
        <w:fldChar w:fldCharType="separate"/>
      </w:r>
      <w:r w:rsidR="00473D34">
        <w:rPr>
          <w:rStyle w:val="Hyperlink"/>
        </w:rPr>
        <w:t>Appendix F</w:t>
      </w:r>
      <w:r w:rsidR="005C469B">
        <w:rPr>
          <w:rStyle w:val="Hyperlink"/>
        </w:rPr>
        <w:fldChar w:fldCharType="end"/>
      </w:r>
      <w:r w:rsidR="00473D34">
        <w:t>, §</w:t>
      </w:r>
      <w:r w:rsidR="00473D34">
        <w:fldChar w:fldCharType="begin"/>
      </w:r>
      <w:r w:rsidR="00473D34">
        <w:instrText xml:space="preserve"> REF _Ref513042289 \r \h </w:instrText>
      </w:r>
      <w:r w:rsidR="00473D34">
        <w:fldChar w:fldCharType="separate"/>
      </w:r>
      <w:r w:rsidR="0009127C">
        <w:t>F.4</w:t>
      </w:r>
      <w:r w:rsidR="00473D34">
        <w:fldChar w:fldCharType="end"/>
      </w:r>
      <w:r w:rsidR="00473D34">
        <w:t>)</w:t>
      </w:r>
      <w:r>
        <w:t xml:space="preserve"> in </w:t>
      </w:r>
      <w:del w:id="18437" w:author="Laurence Golding" w:date="2019-05-11T06:52:00Z">
        <w:r>
          <w:delText>its</w:delText>
        </w:r>
      </w:del>
      <w:ins w:id="18438" w:author="Laurence Golding" w:date="2019-05-11T06:52:00Z">
        <w:r w:rsidR="005B760F">
          <w:t>the</w:t>
        </w:r>
      </w:ins>
      <w:r w:rsidR="005B760F">
        <w:t xml:space="preserve"> </w:t>
      </w:r>
      <w:r>
        <w:t>fingerprint computation</w:t>
      </w:r>
      <w:ins w:id="18439" w:author="Laurence Golding" w:date="2019-05-11T06:52:00Z">
        <w:r w:rsidR="005B760F">
          <w:t xml:space="preserve"> will compromise</w:t>
        </w:r>
        <w:r w:rsidR="00473D34">
          <w:t xml:space="preserve"> the usefulness of fingerprints for distinguishing logically identical from logically distinct results</w:t>
        </w:r>
      </w:ins>
      <w:r>
        <w:t>.</w:t>
      </w:r>
      <w:bookmarkEnd w:id="18430"/>
    </w:p>
    <w:p w14:paraId="1DB02C3C" w14:textId="0021A29E" w:rsidR="00225C3B" w:rsidRDefault="002A48C0" w:rsidP="002A48C0">
      <w:r>
        <w:t xml:space="preserve">It is difficult to devise an algorithm that constructs a truly stable fingerprint for a result. Fortunately, for practical purposes, the fingerprint does </w:t>
      </w:r>
      <w:ins w:id="18440" w:author="Laurence Golding" w:date="2019-05-11T06:52:00Z">
        <w:r w:rsidR="008B6703">
          <w:t xml:space="preserve">not </w:t>
        </w:r>
      </w:ins>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8441" w:name="AppendixViewers"/>
      <w:bookmarkStart w:id="18442" w:name="_Ref5968895"/>
      <w:bookmarkStart w:id="18443" w:name="_Toc8367445"/>
      <w:bookmarkStart w:id="18444" w:name="_Toc516225014"/>
      <w:bookmarkEnd w:id="18441"/>
      <w:r>
        <w:t xml:space="preserve">(Informative) </w:t>
      </w:r>
      <w:r w:rsidR="00710FE0">
        <w:t xml:space="preserve">Use of SARIF by log </w:t>
      </w:r>
      <w:r w:rsidR="00AF0D84">
        <w:t xml:space="preserve">file </w:t>
      </w:r>
      <w:r w:rsidR="00710FE0">
        <w:t>viewers</w:t>
      </w:r>
      <w:bookmarkEnd w:id="18442"/>
      <w:bookmarkEnd w:id="18443"/>
      <w:bookmarkEnd w:id="18444"/>
    </w:p>
    <w:p w14:paraId="7BEEA5B0" w14:textId="1A1B6F7B" w:rsidR="002A48C0" w:rsidRDefault="002A48C0" w:rsidP="002A48C0">
      <w:r>
        <w:t xml:space="preserve">It is frequently useful for an end user to view the results produced by an analysis tool in the context of the </w:t>
      </w:r>
      <w:del w:id="18445" w:author="Laurence Golding" w:date="2019-05-11T06:52:00Z">
        <w:r>
          <w:delText xml:space="preserve">programming </w:delText>
        </w:r>
      </w:del>
      <w:r>
        <w:t>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0740AA25"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del w:id="18446" w:author="Laurence Golding" w:date="2019-05-11T06:52:00Z">
        <w:r>
          <w:delText>property</w:delText>
        </w:r>
      </w:del>
      <w:ins w:id="18447" w:author="Laurence Golding" w:date="2019-05-11T06:52:00Z">
        <w:r w:rsidR="00C65634">
          <w:t>(§</w:t>
        </w:r>
        <w:r w:rsidR="00C65634">
          <w:fldChar w:fldCharType="begin"/>
        </w:r>
        <w:r w:rsidR="00C65634">
          <w:instrText xml:space="preserve"> REF _Ref5959945 \r \h </w:instrText>
        </w:r>
        <w:r w:rsidR="00C65634">
          <w:fldChar w:fldCharType="separate"/>
        </w:r>
        <w:r w:rsidR="0009127C">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9127C">
          <w:t>3.24.10</w:t>
        </w:r>
        <w:r w:rsidR="00C65634">
          <w:fldChar w:fldCharType="end"/>
        </w:r>
        <w:r w:rsidR="00C65634">
          <w:t xml:space="preserve">) </w:t>
        </w:r>
        <w:r>
          <w:t>propert</w:t>
        </w:r>
        <w:r w:rsidR="00C65634">
          <w:t>ies</w:t>
        </w:r>
      </w:ins>
      <w:r>
        <w:t xml:space="preserve"> of the </w:t>
      </w:r>
      <w:del w:id="18448" w:author="Laurence Golding" w:date="2019-05-11T06:52:00Z">
        <w:r w:rsidRPr="002A48C0">
          <w:rPr>
            <w:rStyle w:val="CODEtemp"/>
          </w:rPr>
          <w:delText>file</w:delText>
        </w:r>
      </w:del>
      <w:ins w:id="18449" w:author="Laurence Golding" w:date="2019-05-11T06:52:00Z">
        <w:r w:rsidR="00CC50E4">
          <w:rPr>
            <w:rStyle w:val="CODEtemp"/>
          </w:rPr>
          <w:t>artifact</w:t>
        </w:r>
      </w:ins>
      <w:r w:rsidR="00CC50E4">
        <w:t xml:space="preserve"> </w:t>
      </w:r>
      <w:r>
        <w:t xml:space="preserve">object </w:t>
      </w:r>
      <w:ins w:id="18450" w:author="Laurence Golding" w:date="2019-05-11T06:52:00Z">
        <w:r w:rsidR="00C65634">
          <w:t>(§</w:t>
        </w:r>
        <w:r w:rsidR="00C65634">
          <w:fldChar w:fldCharType="begin"/>
        </w:r>
        <w:r w:rsidR="00C65634">
          <w:instrText xml:space="preserve"> REF _Ref493403111 \r \h </w:instrText>
        </w:r>
        <w:r w:rsidR="00C65634">
          <w:fldChar w:fldCharType="separate"/>
        </w:r>
        <w:r w:rsidR="0009127C">
          <w:t>3.24</w:t>
        </w:r>
        <w:r w:rsidR="00C65634">
          <w:fldChar w:fldCharType="end"/>
        </w:r>
        <w:r w:rsidR="00C65634">
          <w:t xml:space="preserve">) </w:t>
        </w:r>
      </w:ins>
      <w:r>
        <w:t xml:space="preserve">provides this information. In the absence of </w:t>
      </w:r>
      <w:del w:id="18451" w:author="Laurence Golding" w:date="2019-05-11T06:52:00Z">
        <w:r>
          <w:delText xml:space="preserve">the </w:delText>
        </w:r>
        <w:r w:rsidRPr="002A48C0">
          <w:rPr>
            <w:rStyle w:val="CODEtemp"/>
          </w:rPr>
          <w:delText>mimeType</w:delText>
        </w:r>
        <w:r>
          <w:delText xml:space="preserve"> property</w:delText>
        </w:r>
      </w:del>
      <w:ins w:id="18452" w:author="Laurence Golding" w:date="2019-05-11T06:52:00Z">
        <w:r>
          <w:t>the</w:t>
        </w:r>
        <w:r w:rsidR="00C65634">
          <w:t>se</w:t>
        </w:r>
        <w:r>
          <w:t xml:space="preserve"> propert</w:t>
        </w:r>
        <w:r w:rsidR="00C65634">
          <w:t>ies</w:t>
        </w:r>
      </w:ins>
      <w:r>
        <w:t>, a viewer can fall back to examining the filename extension, for example “.</w:t>
      </w:r>
      <w:del w:id="18453" w:author="Laurence Golding" w:date="2019-05-11T06:52:00Z">
        <w:r>
          <w:delText xml:space="preserve">zip”. It is recommended that the analysis tool provide the </w:delText>
        </w:r>
        <w:r w:rsidRPr="002A48C0">
          <w:rPr>
            <w:rStyle w:val="CODEtemp"/>
          </w:rPr>
          <w:delText>mimeType</w:delText>
        </w:r>
        <w:r>
          <w:delText xml:space="preserve"> property (which it must know, because it was able to interpret the file in which it detected the result), rather than forcing the viewer to rely on a file name </w:delText>
        </w:r>
      </w:del>
      <w:ins w:id="18454" w:author="Laurence Golding" w:date="2019-05-11T06:52:00Z">
        <w:r w:rsidR="00C65634">
          <w:t>c</w:t>
        </w:r>
        <w:r>
          <w:t>”.</w:t>
        </w:r>
      </w:ins>
      <w:moveFromRangeStart w:id="18455" w:author="Laurence Golding" w:date="2019-05-11T06:52:00Z" w:name="move8449937"/>
      <w:moveFrom w:id="18456" w:author="Laurence Golding" w:date="2019-05-11T06:52:00Z">
        <w:r w:rsidR="008B0BAE">
          <w:t>extension</w:t>
        </w:r>
      </w:moveFrom>
      <w:moveFromRangeEnd w:id="18455"/>
      <w:del w:id="18457" w:author="Laurence Golding" w:date="2019-05-11T06:52:00Z">
        <w:r>
          <w:delText>.</w:delText>
        </w:r>
      </w:del>
    </w:p>
    <w:p w14:paraId="61E19C03" w14:textId="56CBF3E1" w:rsidR="00710FE0" w:rsidRDefault="002244CB" w:rsidP="00710FE0">
      <w:pPr>
        <w:pStyle w:val="AppendixHeading1"/>
      </w:pPr>
      <w:bookmarkStart w:id="18458" w:name="AppendixConverters"/>
      <w:bookmarkStart w:id="18459" w:name="_Ref6044190"/>
      <w:bookmarkStart w:id="18460" w:name="_Toc8367446"/>
      <w:bookmarkStart w:id="18461" w:name="_Toc516225015"/>
      <w:bookmarkEnd w:id="18458"/>
      <w:r>
        <w:t>(</w:t>
      </w:r>
      <w:del w:id="18462" w:author="Laurence Golding" w:date="2019-05-11T06:52:00Z">
        <w:r>
          <w:delText>Informative</w:delText>
        </w:r>
      </w:del>
      <w:ins w:id="18463" w:author="Laurence Golding" w:date="2019-05-11T06:52:00Z">
        <w:r w:rsidR="003E76F3">
          <w:t>Normative</w:t>
        </w:r>
      </w:ins>
      <w:r>
        <w:t xml:space="preserve">) </w:t>
      </w:r>
      <w:r w:rsidR="00710FE0">
        <w:t>Production of SARIF by converters</w:t>
      </w:r>
      <w:bookmarkEnd w:id="18459"/>
      <w:bookmarkEnd w:id="18460"/>
      <w:bookmarkEnd w:id="1846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6957DF8B" w:rsidR="002A48C0" w:rsidRDefault="002A48C0" w:rsidP="002A48C0">
      <w:del w:id="18464" w:author="Laurence Golding" w:date="2019-05-11T06:52:00Z">
        <w:r>
          <w:delText>Converters should</w:delText>
        </w:r>
      </w:del>
      <w:ins w:id="18465" w:author="Laurence Golding" w:date="2019-05-11T06:52:00Z">
        <w:r w:rsidR="00C3463A">
          <w:t xml:space="preserve">A converter </w:t>
        </w:r>
        <w:r w:rsidR="003E76F3" w:rsidRPr="003E76F3">
          <w:rPr>
            <w:b/>
          </w:rPr>
          <w:t>SHOULD</w:t>
        </w:r>
      </w:ins>
      <w:r w:rsidR="003E76F3">
        <w:t xml:space="preserve"> </w:t>
      </w:r>
      <w:r>
        <w:t>populate those elements of the SARIF format for which a direct equivalent exists in the input data.</w:t>
      </w:r>
    </w:p>
    <w:p w14:paraId="62107D7C" w14:textId="1E23A8A9" w:rsidR="00C3463A" w:rsidRDefault="002A48C0" w:rsidP="002A48C0">
      <w:r>
        <w:t xml:space="preserve">If the input data includes information for which there is no SARIF equivalent, </w:t>
      </w:r>
      <w:del w:id="18466" w:author="Laurence Golding" w:date="2019-05-11T06:52:00Z">
        <w:r>
          <w:delText>converters may</w:delText>
        </w:r>
      </w:del>
      <w:ins w:id="18467" w:author="Laurence Golding" w:date="2019-05-11T06:52:00Z">
        <w:r w:rsidR="00C3463A">
          <w:t xml:space="preserve">a </w:t>
        </w:r>
        <w:r>
          <w:t xml:space="preserve">converter </w:t>
        </w:r>
        <w:r w:rsidR="003E76F3">
          <w:rPr>
            <w:b/>
          </w:rPr>
          <w:t>MAY</w:t>
        </w:r>
      </w:ins>
      <w:r w:rsidR="003E76F3">
        <w:t xml:space="preserve"> </w:t>
      </w:r>
      <w:r>
        <w:t xml:space="preserve">use it to populate the various property bags </w:t>
      </w:r>
      <w:ins w:id="18468" w:author="Laurence Golding" w:date="2019-05-11T06:52:00Z">
        <w:r w:rsidR="00C3463A">
          <w:t>(§</w:t>
        </w:r>
        <w:r w:rsidR="00C3463A">
          <w:fldChar w:fldCharType="begin"/>
        </w:r>
        <w:r w:rsidR="00C3463A">
          <w:instrText xml:space="preserve"> REF _Ref493408960 \r \h </w:instrText>
        </w:r>
        <w:r w:rsidR="00C3463A">
          <w:fldChar w:fldCharType="separate"/>
        </w:r>
        <w:r w:rsidR="0009127C">
          <w:t>3.8</w:t>
        </w:r>
        <w:r w:rsidR="00C3463A">
          <w:fldChar w:fldCharType="end"/>
        </w:r>
        <w:r w:rsidR="00C3463A">
          <w:t xml:space="preserve">) </w:t>
        </w:r>
      </w:ins>
      <w:r>
        <w:t>and tag lists</w:t>
      </w:r>
      <w:r w:rsidR="00DE7DFA">
        <w:t xml:space="preserve"> </w:t>
      </w:r>
      <w:ins w:id="18469" w:author="Laurence Golding" w:date="2019-05-11T06:52:00Z">
        <w:r w:rsidR="00DE7DFA">
          <w:t>(§</w:t>
        </w:r>
        <w:r w:rsidR="00DE7DFA">
          <w:fldChar w:fldCharType="begin"/>
        </w:r>
        <w:r w:rsidR="00DE7DFA">
          <w:instrText xml:space="preserve"> REF _Ref514325416 \r \h </w:instrText>
        </w:r>
        <w:r w:rsidR="00DE7DFA">
          <w:fldChar w:fldCharType="separate"/>
        </w:r>
        <w:r w:rsidR="0009127C">
          <w:t>3.8.2</w:t>
        </w:r>
        <w:r w:rsidR="00DE7DFA">
          <w:fldChar w:fldCharType="end"/>
        </w:r>
        <w:r w:rsidR="00DE7DFA">
          <w:t>)</w:t>
        </w:r>
        <w:r>
          <w:t xml:space="preserve"> </w:t>
        </w:r>
      </w:ins>
      <w:r>
        <w:t xml:space="preserve">defined by the SARIF format, or they </w:t>
      </w:r>
      <w:del w:id="18470" w:author="Laurence Golding" w:date="2019-05-11T06:52:00Z">
        <w:r>
          <w:delText>may</w:delText>
        </w:r>
      </w:del>
      <w:ins w:id="18471" w:author="Laurence Golding" w:date="2019-05-11T06:52:00Z">
        <w:r w:rsidR="003E76F3" w:rsidRPr="003E76F3">
          <w:rPr>
            <w:b/>
          </w:rPr>
          <w:t>MAY</w:t>
        </w:r>
      </w:ins>
      <w:r w:rsidR="00C3463A">
        <w:rPr>
          <w:b/>
          <w:rPrChange w:id="18472" w:author="Laurence Golding" w:date="2019-05-11T06:51:00Z">
            <w:rPr/>
          </w:rPrChange>
        </w:rPr>
        <w:t xml:space="preserve"> </w:t>
      </w:r>
      <w:r>
        <w:t>simply omit it from the output. When populating a property bag with such information,</w:t>
      </w:r>
      <w:r w:rsidR="00C3463A">
        <w:t xml:space="preserve"> </w:t>
      </w:r>
      <w:del w:id="18473" w:author="Laurence Golding" w:date="2019-05-11T06:52:00Z">
        <w:r>
          <w:delText>converters should</w:delText>
        </w:r>
      </w:del>
      <w:ins w:id="18474" w:author="Laurence Golding" w:date="2019-05-11T06:52:00Z">
        <w:r w:rsidR="00C3463A">
          <w:t>a</w:t>
        </w:r>
        <w:r>
          <w:t xml:space="preserve"> converter </w:t>
        </w:r>
        <w:r w:rsidR="003E76F3" w:rsidRPr="003E76F3">
          <w:rPr>
            <w:b/>
          </w:rPr>
          <w:t>SHOULD</w:t>
        </w:r>
      </w:ins>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del w:id="18475" w:author="Laurence Golding" w:date="2019-05-11T06:52:00Z">
        <w:r>
          <w:delText xml:space="preserve"> This makes it easier to match these properties with the source data in the native tool format.</w:delText>
        </w:r>
      </w:del>
    </w:p>
    <w:p w14:paraId="672AD533" w14:textId="590A27F8" w:rsidR="002A48C0" w:rsidRDefault="00C3463A" w:rsidP="00C3463A">
      <w:pPr>
        <w:pStyle w:val="Note"/>
        <w:rPr>
          <w:ins w:id="18476" w:author="Laurence Golding" w:date="2019-05-11T06:52:00Z"/>
        </w:rPr>
      </w:pPr>
      <w:r>
        <w:t>NOTE:</w:t>
      </w:r>
      <w:r w:rsidR="002A48C0">
        <w:t xml:space="preserve"> </w:t>
      </w:r>
      <w:del w:id="18477" w:author="Laurence Golding" w:date="2019-05-11T06:52:00Z">
        <w:r w:rsidR="002A48C0">
          <w:delText>The</w:delText>
        </w:r>
      </w:del>
      <w:ins w:id="18478" w:author="Laurence Golding" w:date="2019-05-11T06:52:00Z">
        <w:r w:rsidR="002A48C0">
          <w:t>This makes it easier to match these properties with the source data in the native tool format.</w:t>
        </w:r>
      </w:ins>
    </w:p>
    <w:p w14:paraId="085F1C99" w14:textId="6D3A6E55" w:rsidR="002A48C0" w:rsidRDefault="003E76F3" w:rsidP="005B37D0">
      <w:pPr>
        <w:pPrChange w:id="18479" w:author="Laurence Golding" w:date="2019-05-11T06:51:00Z">
          <w:pPr>
            <w:pStyle w:val="Note"/>
          </w:pPr>
        </w:pPrChange>
      </w:pPr>
      <w:ins w:id="18480" w:author="Laurence Golding" w:date="2019-05-11T06:52:00Z">
        <w:r>
          <w:t xml:space="preserve">When serializing SARIF as JSON, </w:t>
        </w:r>
        <w:r w:rsidR="00C3463A">
          <w:t>a</w:t>
        </w:r>
      </w:ins>
      <w:r>
        <w:t xml:space="preserve"> </w:t>
      </w:r>
      <w:r w:rsidR="002A48C0">
        <w:t xml:space="preserve">converter </w:t>
      </w:r>
      <w:del w:id="18481" w:author="Laurence Golding" w:date="2019-05-11T06:52:00Z">
        <w:r w:rsidR="002A48C0">
          <w:delText>must</w:delText>
        </w:r>
      </w:del>
      <w:ins w:id="18482" w:author="Laurence Golding" w:date="2019-05-11T06:52:00Z">
        <w:r w:rsidRPr="003E76F3">
          <w:rPr>
            <w:b/>
          </w:rPr>
          <w:t>SHALL</w:t>
        </w:r>
      </w:ins>
      <w:r>
        <w:t xml:space="preserve"> </w:t>
      </w:r>
      <w:r w:rsidR="002A48C0">
        <w:t>replace any characters</w:t>
      </w:r>
      <w:r w:rsidR="00DE7DFA">
        <w:t xml:space="preserve"> </w:t>
      </w:r>
      <w:ins w:id="18483" w:author="Laurence Golding" w:date="2019-05-11T06:52:00Z">
        <w:r w:rsidR="00DE7DFA">
          <w:t>in string-valued properties</w:t>
        </w:r>
        <w:r w:rsidR="002A48C0">
          <w:t xml:space="preserve"> </w:t>
        </w:r>
      </w:ins>
      <w:r w:rsidR="002A48C0">
        <w:t>that cannot occur in a JSON string with the appropriate escape sequence</w:t>
      </w:r>
      <w:del w:id="18484" w:author="Laurence Golding" w:date="2019-05-11T06:52:00Z">
        <w:r w:rsidR="002A48C0">
          <w:delText>.</w:delText>
        </w:r>
      </w:del>
      <w:ins w:id="18485" w:author="Laurence Golding" w:date="2019-05-11T06:52:00Z">
        <w:r w:rsidR="00DE7DFA">
          <w:t xml:space="preserve"> as defined by JSON [</w:t>
        </w:r>
        <w:r w:rsidR="005C469B">
          <w:fldChar w:fldCharType="begin"/>
        </w:r>
        <w:r w:rsidR="005C469B">
          <w:instrText xml:space="preserve"> HYPERLINK \l "RFC8259" </w:instrText>
        </w:r>
        <w:r w:rsidR="005C469B">
          <w:fldChar w:fldCharType="separate"/>
        </w:r>
        <w:r w:rsidR="00DE7DFA" w:rsidRPr="00DE7DFA">
          <w:rPr>
            <w:rStyle w:val="Hyperlink"/>
          </w:rPr>
          <w:t>RFC8259</w:t>
        </w:r>
        <w:r w:rsidR="005C469B">
          <w:rPr>
            <w:rStyle w:val="Hyperlink"/>
          </w:rPr>
          <w:fldChar w:fldCharType="end"/>
        </w:r>
        <w:r w:rsidR="00DE7DFA">
          <w:t>]</w:t>
        </w:r>
        <w:r w:rsidR="002A48C0">
          <w:t>.</w:t>
        </w:r>
      </w:ins>
    </w:p>
    <w:p w14:paraId="703C7EBD" w14:textId="762F6986" w:rsidR="002A48C0" w:rsidRDefault="002A48C0" w:rsidP="002A48C0">
      <w:r>
        <w:t xml:space="preserve">If the input data does not include an equivalent for any SARIF element, </w:t>
      </w:r>
      <w:del w:id="18486" w:author="Laurence Golding" w:date="2019-05-11T06:52:00Z">
        <w:r>
          <w:delText>the</w:delText>
        </w:r>
      </w:del>
      <w:ins w:id="18487" w:author="Laurence Golding" w:date="2019-05-11T06:52:00Z">
        <w:r w:rsidR="00C3463A">
          <w:t>a</w:t>
        </w:r>
      </w:ins>
      <w:r w:rsidR="00C3463A">
        <w:t xml:space="preserve"> </w:t>
      </w:r>
      <w:r>
        <w:t xml:space="preserve">converter </w:t>
      </w:r>
      <w:del w:id="18488" w:author="Laurence Golding" w:date="2019-05-11T06:52:00Z">
        <w:r>
          <w:delText>should not</w:delText>
        </w:r>
      </w:del>
      <w:ins w:id="18489" w:author="Laurence Golding" w:date="2019-05-11T06:52:00Z">
        <w:r w:rsidR="003E76F3" w:rsidRPr="003E76F3">
          <w:rPr>
            <w:b/>
          </w:rPr>
          <w:t>MAY</w:t>
        </w:r>
      </w:ins>
      <w:r>
        <w:t xml:space="preserve"> attempt to synthesize that element. </w:t>
      </w:r>
      <w:ins w:id="18490" w:author="Laurence Golding" w:date="2019-05-11T06:52:00Z">
        <w:r w:rsidR="003E76F3">
          <w:t>(</w:t>
        </w:r>
      </w:ins>
      <w:r>
        <w:t xml:space="preserve">For example, a converter </w:t>
      </w:r>
      <w:del w:id="18491" w:author="Laurence Golding" w:date="2019-05-11T06:52:00Z">
        <w:r>
          <w:delText xml:space="preserve">should not attempt to </w:delText>
        </w:r>
      </w:del>
      <w:ins w:id="18492" w:author="Laurence Golding" w:date="2019-05-11T06:52:00Z">
        <w:r w:rsidR="003E76F3">
          <w:t>might</w:t>
        </w:r>
        <w:r>
          <w:t xml:space="preserve"> </w:t>
        </w:r>
      </w:ins>
      <w:r>
        <w:t>heuristically extract a rule id from the text of an unstructured error message</w:t>
      </w:r>
      <w:del w:id="18493" w:author="Laurence Golding" w:date="2019-05-11T06:52:00Z">
        <w:r>
          <w:delText>.</w:delText>
        </w:r>
      </w:del>
      <w:ins w:id="18494" w:author="Laurence Golding" w:date="2019-05-11T06:52:00Z">
        <w:r>
          <w:t>.</w:t>
        </w:r>
        <w:r w:rsidR="003E76F3">
          <w:t>)</w:t>
        </w:r>
      </w:ins>
    </w:p>
    <w:p w14:paraId="293BF751" w14:textId="77777777" w:rsidR="002A48C0" w:rsidRDefault="002A48C0" w:rsidP="002A48C0">
      <w:pPr>
        <w:rPr>
          <w:del w:id="18495" w:author="Laurence Golding" w:date="2019-05-11T06:52:00Z"/>
        </w:rPr>
      </w:pPr>
      <w:del w:id="18496" w:author="Laurence Golding" w:date="2019-05-11T06:52:00Z">
        <w:r>
          <w:delText>If a</w:delText>
        </w:r>
      </w:del>
      <w:ins w:id="18497" w:author="Laurence Golding" w:date="2019-05-11T06:52:00Z">
        <w:r w:rsidR="00AD4878">
          <w:t>Since each</w:t>
        </w:r>
      </w:ins>
      <w:r w:rsidR="00AD4878">
        <w:t xml:space="preserve"> converter </w:t>
      </w:r>
      <w:del w:id="18498" w:author="Laurence Golding" w:date="2019-05-11T06:52:00Z">
        <w:r>
          <w:delText>were to</w:delText>
        </w:r>
      </w:del>
      <w:ins w:id="18499" w:author="Laurence Golding" w:date="2019-05-11T06:52:00Z">
        <w:r w:rsidR="00AD4878">
          <w:t>might</w:t>
        </w:r>
      </w:ins>
      <w:r w:rsidR="00AD4878">
        <w:t xml:space="preserve"> synthesize </w:t>
      </w:r>
      <w:del w:id="18500" w:author="Laurence Golding" w:date="2019-05-11T06:52:00Z">
        <w:r>
          <w:delText xml:space="preserve">values, it would potentially introduce additional complexity in the implementation of SARIF viewers. The reason is that the viewer itself might examine the analysis tool and its version in the tool object, and attempt to synthesize missing </w:delText>
        </w:r>
      </w:del>
      <w:ins w:id="18501" w:author="Laurence Golding" w:date="2019-05-11T06:52:00Z">
        <w:r w:rsidR="00AD4878">
          <w:t xml:space="preserve">SARIF </w:t>
        </w:r>
      </w:ins>
      <w:r w:rsidR="00AD4878">
        <w:t>elements</w:t>
      </w:r>
      <w:del w:id="18502" w:author="Laurence Golding" w:date="2019-05-11T06:52:00Z">
        <w:r>
          <w:delText>.</w:delText>
        </w:r>
      </w:del>
    </w:p>
    <w:p w14:paraId="7160F938" w14:textId="74BB0EF6" w:rsidR="00AD4878" w:rsidRDefault="002A48C0" w:rsidP="002A48C0">
      <w:del w:id="18503" w:author="Laurence Golding" w:date="2019-05-11T06:52:00Z">
        <w:r>
          <w:delTex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w:delText>
        </w:r>
      </w:del>
      <w:r w:rsidR="00AD4878">
        <w:t xml:space="preserve"> differently</w:t>
      </w:r>
      <w:del w:id="18504" w:author="Laurence Golding" w:date="2019-05-11T06:52:00Z">
        <w:r>
          <w:delText xml:space="preserve">. For that matter, two </w:delText>
        </w:r>
      </w:del>
      <w:ins w:id="18505" w:author="Laurence Golding" w:date="2019-05-11T06:52:00Z">
        <w:r w:rsidR="00AD4878">
          <w:t xml:space="preserve"> (notably</w:t>
        </w:r>
        <w:r w:rsidR="00DE7DFA">
          <w:t xml:space="preserve"> the rule id</w:t>
        </w:r>
        <w:r w:rsidR="00AD4878">
          <w:t xml:space="preserve">; see </w:t>
        </w:r>
        <w:bookmarkStart w:id="18506" w:name="_Hlk5952006"/>
        <w:r w:rsidR="00AD4878">
          <w:t>§</w:t>
        </w:r>
        <w:bookmarkEnd w:id="18506"/>
        <w:r w:rsidR="00AD4878">
          <w:fldChar w:fldCharType="begin"/>
        </w:r>
        <w:r w:rsidR="00AD4878">
          <w:instrText xml:space="preserve"> REF _Ref513193500 \r \h </w:instrText>
        </w:r>
        <w:r w:rsidR="00AD4878">
          <w:fldChar w:fldCharType="separate"/>
        </w:r>
        <w:r w:rsidR="0009127C">
          <w:t>3.27.5</w:t>
        </w:r>
        <w:r w:rsidR="00AD4878">
          <w:fldChar w:fldCharType="end"/>
        </w:r>
        <w:r w:rsidR="00AD4878">
          <w:t xml:space="preserve">), </w:t>
        </w:r>
        <w:r w:rsidR="00741402">
          <w:t xml:space="preserve">a </w:t>
        </w:r>
        <w:r w:rsidR="00AD4878">
          <w:t xml:space="preserve">SARIF consumer </w:t>
        </w:r>
        <w:r w:rsidR="00AD4878" w:rsidRPr="00AD4878">
          <w:rPr>
            <w:b/>
          </w:rPr>
          <w:t>SHOULD NOT</w:t>
        </w:r>
        <w:r w:rsidR="00AD4878">
          <w:t xml:space="preserve"> attempt to combine results produced by </w:t>
        </w:r>
      </w:ins>
      <w:r w:rsidR="00AD4878">
        <w:t xml:space="preserve">different converters </w:t>
      </w:r>
      <w:del w:id="18507" w:author="Laurence Golding" w:date="2019-05-11T06:52:00Z">
        <w:r>
          <w:delText>might make different choices in how to synthesize missing elements. As a result, the viewer would have to take into account both the analysis tool (and its version) and the converter (and its version) in deciding how to synthesize any remaining elements</w:delText>
        </w:r>
      </w:del>
      <w:ins w:id="18508" w:author="Laurence Golding" w:date="2019-05-11T06:52:00Z">
        <w:r w:rsidR="00AD4878">
          <w:t>for the same tool</w:t>
        </w:r>
      </w:ins>
      <w:r w:rsidR="00AD4878">
        <w:t>.</w:t>
      </w:r>
    </w:p>
    <w:p w14:paraId="4739F332" w14:textId="77777777" w:rsidR="002A48C0" w:rsidRDefault="002A48C0" w:rsidP="002A48C0">
      <w:pPr>
        <w:rPr>
          <w:del w:id="18509" w:author="Laurence Golding" w:date="2019-05-11T06:52:00Z"/>
        </w:rPr>
      </w:pPr>
      <w:del w:id="18510" w:author="Laurence Golding" w:date="2019-05-11T06:52:00Z">
        <w:r>
          <w:delTex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delText>
        </w:r>
      </w:del>
    </w:p>
    <w:p w14:paraId="2D2829ED" w14:textId="15339A83" w:rsidR="00741402" w:rsidRDefault="002A48C0" w:rsidP="002A48C0">
      <w:pPr>
        <w:rPr>
          <w:ins w:id="18511" w:author="Laurence Golding" w:date="2019-05-11T06:52:00Z"/>
        </w:rPr>
      </w:pPr>
      <w:del w:id="18512" w:author="Laurence Golding" w:date="2019-05-11T06:52:00Z">
        <w:r>
          <w:delText xml:space="preserve">This </w:delText>
        </w:r>
      </w:del>
      <w:ins w:id="18513" w:author="Laurence Golding" w:date="2019-05-11T06:52:00Z">
        <w:r w:rsidR="00741402">
          <w:t xml:space="preserve">A converter </w:t>
        </w:r>
        <w:r w:rsidR="00741402" w:rsidRPr="00741402">
          <w:rPr>
            <w:b/>
          </w:rPr>
          <w:t>SHOULD</w:t>
        </w:r>
        <w:r w:rsidR="00741402">
          <w:t xml:space="preserve"> populate its own semantic version [</w:t>
        </w:r>
        <w:r w:rsidR="005C469B">
          <w:fldChar w:fldCharType="begin"/>
        </w:r>
        <w:r w:rsidR="005C469B">
          <w:instrText xml:space="preserve"> HYPERLINK \l "SEMVER" </w:instrText>
        </w:r>
        <w:r w:rsidR="005C469B">
          <w:fldChar w:fldCharType="separate"/>
        </w:r>
        <w:r w:rsidR="00741402" w:rsidRPr="00DE7DFA">
          <w:rPr>
            <w:rStyle w:val="Hyperlink"/>
          </w:rPr>
          <w:t>SEMVER</w:t>
        </w:r>
        <w:r w:rsidR="005C469B">
          <w:rPr>
            <w:rStyle w:val="Hyperlink"/>
          </w:rPr>
          <w:fldChar w:fldCharType="end"/>
        </w:r>
        <w:r w:rsidR="00741402">
          <w:t xml:space="preserve">] property </w:t>
        </w:r>
        <w:r w:rsidR="00741402" w:rsidRPr="00741402">
          <w:rPr>
            <w:rStyle w:val="CODEtemp"/>
          </w:rPr>
          <w:t>theRun.conversion.tool.driver.semanticVersion</w:t>
        </w:r>
        <w:r w:rsidR="00741402">
          <w:t xml:space="preserve"> (§</w:t>
        </w:r>
        <w:r w:rsidR="00741402">
          <w:fldChar w:fldCharType="begin"/>
        </w:r>
        <w:r w:rsidR="00741402">
          <w:instrText xml:space="preserve"> REF _Ref493409198 \r \h </w:instrText>
        </w:r>
        <w:r w:rsidR="00741402">
          <w:fldChar w:fldCharType="separate"/>
        </w:r>
        <w:r w:rsidR="0009127C">
          <w:t>3.19.12</w:t>
        </w:r>
        <w:r w:rsidR="00741402">
          <w:fldChar w:fldCharType="end"/>
        </w:r>
        <w:r w:rsidR="00741402">
          <w:t xml:space="preserve">). If it does, and if a subsequent version of the converter synthesizes SARIF elements in a sematically incompatible way, it </w:t>
        </w:r>
        <w:r w:rsidR="00741402" w:rsidRPr="00741402">
          <w:rPr>
            <w:b/>
          </w:rPr>
          <w:t>SHALL</w:t>
        </w:r>
        <w:r w:rsidR="00741402">
          <w:t xml:space="preserve"> increment the major version component of its semantic version.</w:t>
        </w:r>
      </w:ins>
    </w:p>
    <w:p w14:paraId="49F4A3F9" w14:textId="77BB42CB" w:rsidR="002A48C0" w:rsidRDefault="003E76F3" w:rsidP="002A48C0">
      <w:ins w:id="18514" w:author="Laurence Golding" w:date="2019-05-11T06:52:00Z">
        <w:r>
          <w:t xml:space="preserve">Notwithstanding this </w:t>
        </w:r>
      </w:ins>
      <w:r w:rsidR="002A48C0">
        <w:t>general guidance</w:t>
      </w:r>
      <w:r w:rsidR="00741402">
        <w:t xml:space="preserve"> </w:t>
      </w:r>
      <w:del w:id="18515" w:author="Laurence Golding" w:date="2019-05-11T06:52:00Z">
        <w:r w:rsidR="002A48C0">
          <w:delText>is embodied in various sections of the specification. For example</w:delText>
        </w:r>
      </w:del>
      <w:ins w:id="18516" w:author="Laurence Golding" w:date="2019-05-11T06:52:00Z">
        <w:r w:rsidR="00741402">
          <w:t>recommending that a converter synthesize SARIF elements where possible</w:t>
        </w:r>
      </w:ins>
      <w:r w:rsidR="002A48C0">
        <w:t>:</w:t>
      </w:r>
    </w:p>
    <w:p w14:paraId="65FE5038" w14:textId="77777777" w:rsidR="002A48C0" w:rsidRDefault="002A48C0" w:rsidP="00EA540C">
      <w:pPr>
        <w:pStyle w:val="ListParagraph"/>
        <w:numPr>
          <w:ilvl w:val="0"/>
          <w:numId w:val="19"/>
        </w:numPr>
        <w:rPr>
          <w:del w:id="18517" w:author="Laurence Golding" w:date="2019-05-11T06:52:00Z"/>
        </w:rPr>
      </w:pPr>
      <w:del w:id="18518" w:author="Laurence Golding" w:date="2019-05-11T06:52:00Z">
        <w:r>
          <w:delText xml:space="preserve">A converter should not attempt to synthesize a </w:delText>
        </w:r>
        <w:r w:rsidRPr="002A48C0">
          <w:rPr>
            <w:rStyle w:val="CODEtemp"/>
          </w:rPr>
          <w:delText>ruleId</w:delText>
        </w:r>
        <w:r>
          <w:delText xml:space="preserve"> for a result if the tool does not provide one.</w:delText>
        </w:r>
      </w:del>
    </w:p>
    <w:p w14:paraId="24CD517F" w14:textId="4AA40317" w:rsidR="002A48C0" w:rsidRDefault="002A48C0" w:rsidP="00610F6A">
      <w:pPr>
        <w:pStyle w:val="ListParagraph"/>
        <w:numPr>
          <w:ilvl w:val="0"/>
          <w:numId w:val="19"/>
        </w:numPr>
      </w:pPr>
      <w:r>
        <w:t xml:space="preserve">A converter that knows which </w:t>
      </w:r>
      <w:del w:id="18519" w:author="Laurence Golding" w:date="2019-05-11T06:52:00Z">
        <w:r>
          <w:delText>file</w:delText>
        </w:r>
      </w:del>
      <w:ins w:id="18520" w:author="Laurence Golding" w:date="2019-05-11T06:52:00Z">
        <w:r w:rsidR="00CC50E4">
          <w:t>artifact</w:t>
        </w:r>
      </w:ins>
      <w:r w:rsidR="00CC50E4">
        <w:t xml:space="preserve"> </w:t>
      </w:r>
      <w:r>
        <w:t xml:space="preserve">a result was detected in, but not which </w:t>
      </w:r>
      <w:del w:id="18521" w:author="Laurence Golding" w:date="2019-05-11T06:52:00Z">
        <w:r>
          <w:delText>file</w:delText>
        </w:r>
      </w:del>
      <w:ins w:id="18522" w:author="Laurence Golding" w:date="2019-05-11T06:52:00Z">
        <w:r w:rsidR="00CC50E4">
          <w:t>artifact</w:t>
        </w:r>
      </w:ins>
      <w:r w:rsidR="00CC50E4">
        <w:t xml:space="preserve"> </w:t>
      </w:r>
      <w:r>
        <w:t xml:space="preserve">the analysis tool was originally instructed to scan, </w:t>
      </w:r>
      <w:del w:id="18523" w:author="Laurence Golding" w:date="2019-05-11T06:52:00Z">
        <w:r>
          <w:delText>should</w:delText>
        </w:r>
      </w:del>
      <w:ins w:id="18524" w:author="Laurence Golding" w:date="2019-05-11T06:52:00Z">
        <w:r w:rsidR="003E76F3" w:rsidRPr="003E76F3">
          <w:rPr>
            <w:b/>
          </w:rPr>
          <w:t>SHOULD</w:t>
        </w:r>
      </w:ins>
      <w:r w:rsidR="003E76F3">
        <w:t xml:space="preserve"> </w:t>
      </w:r>
      <w:r>
        <w:t xml:space="preserve">populate </w:t>
      </w:r>
      <w:del w:id="18525" w:author="Laurence Golding" w:date="2019-05-11T06:52:00Z">
        <w:r>
          <w:delText xml:space="preserve">the </w:delText>
        </w:r>
        <w:r w:rsidRPr="002A48C0">
          <w:rPr>
            <w:rStyle w:val="CODEtemp"/>
          </w:rPr>
          <w:delText>location.</w:delText>
        </w:r>
        <w:r w:rsidR="00C6546E">
          <w:rPr>
            <w:rStyle w:val="CODEtemp"/>
          </w:rPr>
          <w:delText>physicalLocation</w:delText>
        </w:r>
        <w:r w:rsidR="00C6546E">
          <w:delText xml:space="preserve"> </w:delText>
        </w:r>
        <w:r>
          <w:delText>property,</w:delText>
        </w:r>
      </w:del>
      <w:ins w:id="18526" w:author="Laurence Golding" w:date="2019-05-11T06:52:00Z">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9127C">
          <w:t>3.27.12</w:t>
        </w:r>
        <w:r w:rsidR="00DE7DFA">
          <w:fldChar w:fldCharType="end"/>
        </w:r>
        <w:r w:rsidR="00DE7DFA">
          <w:t>)</w:t>
        </w:r>
        <w:r>
          <w:t>,</w:t>
        </w:r>
      </w:ins>
      <w:r>
        <w:t xml:space="preserve"> but </w:t>
      </w:r>
      <w:del w:id="18527" w:author="Laurence Golding" w:date="2019-05-11T06:52:00Z">
        <w:r>
          <w:delText>should not</w:delText>
        </w:r>
      </w:del>
      <w:ins w:id="18528" w:author="Laurence Golding" w:date="2019-05-11T06:52:00Z">
        <w:r w:rsidR="003E76F3" w:rsidRPr="003E76F3">
          <w:rPr>
            <w:b/>
          </w:rPr>
          <w:t>SHOULD NOT</w:t>
        </w:r>
      </w:ins>
      <w:r>
        <w:t xml:space="preserve"> attempt to populate </w:t>
      </w:r>
      <w:r w:rsidR="00C6546E">
        <w:rPr>
          <w:rStyle w:val="CODEtemp"/>
        </w:rPr>
        <w:t>result</w:t>
      </w:r>
      <w:r w:rsidRPr="002A48C0">
        <w:rPr>
          <w:rStyle w:val="CODEtemp"/>
        </w:rPr>
        <w:t>.analysisTarget</w:t>
      </w:r>
      <w:r>
        <w:t xml:space="preserve"> </w:t>
      </w:r>
      <w:del w:id="18529" w:author="Laurence Golding" w:date="2019-05-11T06:52:00Z">
        <w:r>
          <w:delText>(see §</w:delText>
        </w:r>
        <w:r w:rsidR="00C6546E">
          <w:fldChar w:fldCharType="begin"/>
        </w:r>
        <w:r w:rsidR="00C6546E">
          <w:delInstrText xml:space="preserve"> REF _Ref510085223 \r \h </w:delInstrText>
        </w:r>
        <w:r w:rsidR="00C6546E">
          <w:fldChar w:fldCharType="separate"/>
        </w:r>
        <w:r w:rsidR="00331070">
          <w:delText>3.19.11</w:delText>
        </w:r>
        <w:r w:rsidR="00C6546E">
          <w:fldChar w:fldCharType="end"/>
        </w:r>
      </w:del>
      <w:ins w:id="18530" w:author="Laurence Golding" w:date="2019-05-11T06:52:00Z">
        <w:r>
          <w:t>(§</w:t>
        </w:r>
        <w:r w:rsidR="00C6546E">
          <w:fldChar w:fldCharType="begin"/>
        </w:r>
        <w:r w:rsidR="00C6546E">
          <w:instrText xml:space="preserve"> REF _Ref510085223 \r \h </w:instrText>
        </w:r>
        <w:r w:rsidR="00C6546E">
          <w:fldChar w:fldCharType="separate"/>
        </w:r>
        <w:r w:rsidR="0009127C">
          <w:t>3.27.13</w:t>
        </w:r>
        <w:r w:rsidR="00C6546E">
          <w:fldChar w:fldCharType="end"/>
        </w:r>
      </w:ins>
      <w:r>
        <w:t>).</w:t>
      </w:r>
    </w:p>
    <w:p w14:paraId="14E4D457" w14:textId="25B9BD33" w:rsidR="002A48C0" w:rsidRPr="002A48C0" w:rsidRDefault="002A48C0" w:rsidP="00610F6A">
      <w:pPr>
        <w:pStyle w:val="ListParagraph"/>
        <w:numPr>
          <w:ilvl w:val="0"/>
          <w:numId w:val="19"/>
        </w:numPr>
      </w:pPr>
      <w:r>
        <w:t xml:space="preserve">A converter </w:t>
      </w:r>
      <w:del w:id="18531" w:author="Laurence Golding" w:date="2019-05-11T06:52:00Z">
        <w:r>
          <w:delText>should not attempt to guess whether</w:delText>
        </w:r>
      </w:del>
      <w:ins w:id="18532" w:author="Laurence Golding" w:date="2019-05-11T06:52:00Z">
        <w:r w:rsidR="003E76F3" w:rsidRPr="003E76F3">
          <w:rPr>
            <w:b/>
          </w:rPr>
          <w:t>SHOULD NOT</w:t>
        </w:r>
        <w:r>
          <w:t xml:space="preserve"> </w:t>
        </w:r>
        <w:r w:rsidR="00DE7DFA">
          <w:t>populate</w:t>
        </w:r>
      </w:ins>
      <w:r w:rsidR="00741402">
        <w:t xml:space="preserve"> the analysis </w:t>
      </w:r>
      <w:del w:id="18533" w:author="Laurence Golding" w:date="2019-05-11T06:52:00Z">
        <w:r>
          <w:delText>tool's</w:delText>
        </w:r>
      </w:del>
      <w:ins w:id="18534" w:author="Laurence Golding" w:date="2019-05-11T06:52:00Z">
        <w:r w:rsidR="00741402">
          <w:t>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9127C">
          <w:t>3.19.12</w:t>
        </w:r>
        <w:r w:rsidR="00DE7DFA">
          <w:fldChar w:fldCharType="end"/>
        </w:r>
        <w:r w:rsidR="00DE7DFA">
          <w:t xml:space="preserve">) unless it </w:t>
        </w:r>
        <w:r w:rsidR="00BF0875">
          <w:t>knows</w:t>
        </w:r>
        <w:r w:rsidR="00DE7DFA">
          <w:t xml:space="preserve"> that the tool component's</w:t>
        </w:r>
      </w:ins>
      <w:r w:rsidR="00DE7DFA">
        <w:t xml:space="preserve"> version string is intended to be interpreted as a </w:t>
      </w:r>
      <w:del w:id="18535" w:author="Laurence Golding" w:date="2019-05-11T06:52:00Z">
        <w:r>
          <w:delText>Semantic Version 2.0.0</w:delText>
        </w:r>
      </w:del>
      <w:ins w:id="18536" w:author="Laurence Golding" w:date="2019-05-11T06:52:00Z">
        <w:r w:rsidR="00741402">
          <w:t>s</w:t>
        </w:r>
        <w:r w:rsidR="00DE7DFA">
          <w:t xml:space="preserve">emantic </w:t>
        </w:r>
        <w:r w:rsidR="00741402">
          <w:t>v</w:t>
        </w:r>
        <w:r w:rsidR="00DE7DFA">
          <w:t>ersion [</w:t>
        </w:r>
        <w:r w:rsidR="005C469B">
          <w:fldChar w:fldCharType="begin"/>
        </w:r>
        <w:r w:rsidR="005C469B">
          <w:instrText xml:space="preserve"> HYPERLINK \l "SEMVER" </w:instrText>
        </w:r>
        <w:r w:rsidR="005C469B">
          <w:fldChar w:fldCharType="separate"/>
        </w:r>
        <w:r w:rsidR="00DE7DFA" w:rsidRPr="00DE7DFA">
          <w:rPr>
            <w:rStyle w:val="Hyperlink"/>
          </w:rPr>
          <w:t>SEMVER</w:t>
        </w:r>
        <w:r w:rsidR="005C469B">
          <w:rPr>
            <w:rStyle w:val="Hyperlink"/>
          </w:rPr>
          <w:fldChar w:fldCharType="end"/>
        </w:r>
        <w:r w:rsidR="00DE7DFA">
          <w:t>]</w:t>
        </w:r>
      </w:ins>
      <w:r w:rsidR="00DE7DFA">
        <w:t xml:space="preserve"> version string</w:t>
      </w:r>
      <w:del w:id="18537" w:author="Laurence Golding" w:date="2019-05-11T06:52:00Z">
        <w:r>
          <w:delText xml:space="preserve"> (see §</w:delText>
        </w:r>
        <w:r>
          <w:fldChar w:fldCharType="begin"/>
        </w:r>
        <w:r>
          <w:delInstrText xml:space="preserve"> REF _Ref493409198 \w \h </w:delInstrText>
        </w:r>
        <w:r>
          <w:fldChar w:fldCharType="separate"/>
        </w:r>
        <w:r w:rsidR="00331070">
          <w:delText>3.12.4</w:delText>
        </w:r>
        <w:r>
          <w:fldChar w:fldCharType="end"/>
        </w:r>
        <w:r>
          <w:delText>).</w:delText>
        </w:r>
      </w:del>
      <w:ins w:id="18538" w:author="Laurence Golding" w:date="2019-05-11T06:52:00Z">
        <w:r>
          <w:t>.</w:t>
        </w:r>
      </w:ins>
    </w:p>
    <w:p w14:paraId="7B432429" w14:textId="18FC850E" w:rsidR="00710FE0" w:rsidRDefault="002244CB" w:rsidP="00710FE0">
      <w:pPr>
        <w:pStyle w:val="AppendixHeading1"/>
      </w:pPr>
      <w:bookmarkStart w:id="18539" w:name="AppendixRuleMetadata"/>
      <w:bookmarkStart w:id="18540" w:name="_Toc8367447"/>
      <w:bookmarkStart w:id="18541" w:name="_Toc516225016"/>
      <w:bookmarkEnd w:id="18539"/>
      <w:r>
        <w:t xml:space="preserve">(Informative) </w:t>
      </w:r>
      <w:r w:rsidR="00710FE0">
        <w:t xml:space="preserve">Locating rule </w:t>
      </w:r>
      <w:ins w:id="18542" w:author="Laurence Golding" w:date="2019-05-11T06:52:00Z">
        <w:r w:rsidR="00A86188">
          <w:t xml:space="preserve">and notification </w:t>
        </w:r>
      </w:ins>
      <w:r w:rsidR="00710FE0">
        <w:t>metadata</w:t>
      </w:r>
      <w:bookmarkEnd w:id="18540"/>
      <w:bookmarkEnd w:id="18541"/>
    </w:p>
    <w:p w14:paraId="43EDCF6F" w14:textId="6BF525E4" w:rsidR="00B62028" w:rsidRDefault="00B62028" w:rsidP="00B62028">
      <w:r>
        <w:t>The SARIF format allows rule</w:t>
      </w:r>
      <w:ins w:id="18543" w:author="Laurence Golding" w:date="2019-05-11T06:52:00Z">
        <w:r>
          <w:t xml:space="preserve"> </w:t>
        </w:r>
        <w:r w:rsidR="00A86188">
          <w:t>and notification</w:t>
        </w:r>
      </w:ins>
      <w:r w:rsidR="00A86188">
        <w:t xml:space="preserve"> </w:t>
      </w:r>
      <w:r>
        <w:t>metadata to be included in a SARIF log file (see §</w:t>
      </w:r>
      <w:del w:id="18544" w:author="Laurence Golding" w:date="2019-05-11T06:52:00Z">
        <w:r>
          <w:fldChar w:fldCharType="begin"/>
        </w:r>
        <w:r>
          <w:delInstrText xml:space="preserve"> REF _Ref493404878 \w \h </w:delInstrText>
        </w:r>
        <w:r>
          <w:fldChar w:fldCharType="separate"/>
        </w:r>
        <w:r w:rsidR="00331070">
          <w:delText>3.11.17</w:delText>
        </w:r>
        <w:r>
          <w:fldChar w:fldCharType="end"/>
        </w:r>
        <w:r>
          <w:delText xml:space="preserve"> and §</w:delText>
        </w:r>
        <w:r>
          <w:fldChar w:fldCharType="begin"/>
        </w:r>
        <w:r>
          <w:delInstrText xml:space="preserve"> REF _Ref493407996 \w \h </w:delInstrText>
        </w:r>
        <w:r>
          <w:fldChar w:fldCharType="separate"/>
        </w:r>
        <w:r w:rsidR="00331070">
          <w:delText>3.35</w:delText>
        </w:r>
        <w:r>
          <w:fldChar w:fldCharType="end"/>
        </w:r>
        <w:r>
          <w:delText>).</w:delText>
        </w:r>
      </w:del>
      <w:ins w:id="18545" w:author="Laurence Golding" w:date="2019-05-11T06:52:00Z">
        <w:r w:rsidR="00A86188">
          <w:fldChar w:fldCharType="begin"/>
        </w:r>
        <w:r w:rsidR="00A86188">
          <w:instrText xml:space="preserve"> REF _Ref3899090 \r \h </w:instrText>
        </w:r>
        <w:r w:rsidR="00A86188">
          <w:fldChar w:fldCharType="separate"/>
        </w:r>
        <w:r w:rsidR="0009127C">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9127C">
          <w:t>3.19.24</w:t>
        </w:r>
        <w:r w:rsidR="00A86188">
          <w:fldChar w:fldCharType="end"/>
        </w:r>
        <w:r>
          <w:t>).</w:t>
        </w:r>
      </w:ins>
      <w:r>
        <w:t xml:space="preserve"> A SARIF log file does </w:t>
      </w:r>
      <w:r w:rsidR="00E310E0">
        <w:t xml:space="preserve">not </w:t>
      </w:r>
      <w:r>
        <w:t xml:space="preserve">need to include any </w:t>
      </w:r>
      <w:del w:id="18546" w:author="Laurence Golding" w:date="2019-05-11T06:52:00Z">
        <w:r>
          <w:delText xml:space="preserve">rule </w:delText>
        </w:r>
      </w:del>
      <w:r>
        <w:t xml:space="preserve">metadata. This raises the questions of when </w:t>
      </w:r>
      <w:del w:id="18547" w:author="Laurence Golding" w:date="2019-05-11T06:52:00Z">
        <w:r>
          <w:delText xml:space="preserve">rule </w:delText>
        </w:r>
      </w:del>
      <w:r>
        <w:t xml:space="preserve">metadata should be included in a log file, and how to locate the </w:t>
      </w:r>
      <w:del w:id="18548" w:author="Laurence Golding" w:date="2019-05-11T06:52:00Z">
        <w:r>
          <w:delText xml:space="preserve">rule </w:delText>
        </w:r>
      </w:del>
      <w:r>
        <w:t>metadata if it is not included in the log file.</w:t>
      </w:r>
    </w:p>
    <w:p w14:paraId="153BBC34" w14:textId="36BB8541" w:rsidR="00B62028" w:rsidRDefault="00B62028" w:rsidP="00B62028">
      <w:del w:id="18549" w:author="Laurence Golding" w:date="2019-05-11T06:52:00Z">
        <w:r>
          <w:delText>Rule metadata</w:delText>
        </w:r>
      </w:del>
      <w:ins w:id="18550" w:author="Laurence Golding" w:date="2019-05-11T06:52:00Z">
        <w:r w:rsidR="00A86188">
          <w:t>M</w:t>
        </w:r>
        <w:r>
          <w:t>etadata</w:t>
        </w:r>
      </w:ins>
      <w:r>
        <w:t xml:space="preserve"> should be included in a log file in the following circumstances:</w:t>
      </w:r>
    </w:p>
    <w:p w14:paraId="08350FD4" w14:textId="52F3D7F8" w:rsidR="00B62028" w:rsidRDefault="00B62028" w:rsidP="00610F6A">
      <w:pPr>
        <w:pStyle w:val="ListParagraph"/>
        <w:numPr>
          <w:ilvl w:val="0"/>
          <w:numId w:val="20"/>
        </w:numPr>
      </w:pPr>
      <w:r>
        <w:t xml:space="preserve">The log file is intended to be viewed in a tool such as a log file viewer that needs to display </w:t>
      </w:r>
      <w:del w:id="18551" w:author="Laurence Golding" w:date="2019-05-11T06:52:00Z">
        <w:r>
          <w:delText xml:space="preserve">rule </w:delText>
        </w:r>
      </w:del>
      <w:r>
        <w:t>metadata related to each result</w:t>
      </w:r>
      <w:ins w:id="18552" w:author="Laurence Golding" w:date="2019-05-11T06:52:00Z">
        <w:r w:rsidR="00A86188">
          <w:t xml:space="preserve"> or notification</w:t>
        </w:r>
      </w:ins>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6FB11843" w:rsidR="00B62028" w:rsidRDefault="00B62028" w:rsidP="00610F6A">
      <w:pPr>
        <w:pStyle w:val="ListParagraph"/>
        <w:numPr>
          <w:ilvl w:val="0"/>
          <w:numId w:val="20"/>
        </w:numPr>
      </w:pPr>
      <w:r>
        <w:t xml:space="preserve">Neither of the above applies, but the increased log file size due to the </w:t>
      </w:r>
      <w:del w:id="18553" w:author="Laurence Golding" w:date="2019-05-11T06:52:00Z">
        <w:r>
          <w:delText xml:space="preserve">rule </w:delText>
        </w:r>
      </w:del>
      <w:r>
        <w:t>metadata is not considered significant.</w:t>
      </w:r>
    </w:p>
    <w:p w14:paraId="58D4F8EA" w14:textId="72458C2A" w:rsidR="00B62028" w:rsidRPr="00B62028" w:rsidRDefault="00B62028" w:rsidP="00B62028">
      <w:r>
        <w:t>If</w:t>
      </w:r>
      <w:del w:id="18554" w:author="Laurence Golding" w:date="2019-05-11T06:52:00Z">
        <w:r>
          <w:delText xml:space="preserve"> rule</w:delText>
        </w:r>
      </w:del>
      <w:r>
        <w:t xml:space="preserve"> metadata is not included in the log file</w:t>
      </w:r>
      <w:r w:rsidR="00A86188">
        <w:t xml:space="preserve">, </w:t>
      </w:r>
      <w:ins w:id="18555" w:author="Laurence Golding" w:date="2019-05-11T06:52:00Z">
        <w:r w:rsidR="00A86188">
          <w:t>and if external property files (see §</w:t>
        </w:r>
        <w:r w:rsidR="00C24370">
          <w:fldChar w:fldCharType="begin"/>
        </w:r>
        <w:r w:rsidR="00C24370">
          <w:instrText xml:space="preserve"> REF _Ref6209979 \r \h </w:instrText>
        </w:r>
        <w:r w:rsidR="00C24370">
          <w:fldChar w:fldCharType="separate"/>
        </w:r>
        <w:r w:rsidR="0009127C">
          <w:t>3.15.2</w:t>
        </w:r>
        <w:r w:rsidR="00C24370">
          <w:fldChar w:fldCharType="end"/>
        </w:r>
        <w:r w:rsidR="00A86188">
          <w:t>) are not used</w:t>
        </w:r>
        <w:r>
          <w:t xml:space="preserve">, </w:t>
        </w:r>
      </w:ins>
      <w:r>
        <w:t xml:space="preserve">this specification does not specify a mechanism for locating the metadata. If the SARIF log file is produced in the context of an engineering system that provides a service from which </w:t>
      </w:r>
      <w:del w:id="18556" w:author="Laurence Golding" w:date="2019-05-11T06:52:00Z">
        <w:r>
          <w:delText xml:space="preserve">rule </w:delText>
        </w:r>
      </w:del>
      <w:r>
        <w:t>metadata can be obtained (for example, a result management system, or a web service dedicated to</w:t>
      </w:r>
      <w:del w:id="18557" w:author="Laurence Golding" w:date="2019-05-11T06:52:00Z">
        <w:r>
          <w:delText xml:space="preserve"> rule</w:delText>
        </w:r>
      </w:del>
      <w:r>
        <w:t xml:space="preserve"> metadata), then tooling can be created to merge a log file with the relevant metadata when required (for example, when presenting the results in a log file viewer).</w:t>
      </w:r>
    </w:p>
    <w:p w14:paraId="5C3AFE10" w14:textId="711F22BD" w:rsidR="00710FE0" w:rsidRDefault="002244CB" w:rsidP="00710FE0">
      <w:pPr>
        <w:pStyle w:val="AppendixHeading1"/>
      </w:pPr>
      <w:bookmarkStart w:id="18558" w:name="AppendixDeterminism"/>
      <w:bookmarkStart w:id="18559" w:name="_Ref5968949"/>
      <w:bookmarkStart w:id="18560" w:name="_Ref5968961"/>
      <w:bookmarkStart w:id="18561" w:name="_Toc8367448"/>
      <w:bookmarkStart w:id="18562" w:name="_Toc516225017"/>
      <w:bookmarkEnd w:id="18558"/>
      <w:r>
        <w:t>(</w:t>
      </w:r>
      <w:del w:id="18563" w:author="Laurence Golding" w:date="2019-05-11T06:52:00Z">
        <w:r>
          <w:delText>Normative</w:delText>
        </w:r>
      </w:del>
      <w:ins w:id="18564" w:author="Laurence Golding" w:date="2019-05-11T06:52:00Z">
        <w:r w:rsidR="00C274E5">
          <w:t>Inf</w:t>
        </w:r>
        <w:r>
          <w:t>ormative</w:t>
        </w:r>
      </w:ins>
      <w:r>
        <w:t xml:space="preserve">) </w:t>
      </w:r>
      <w:r w:rsidR="00710FE0">
        <w:t>Producing deterministic SARIF log files</w:t>
      </w:r>
      <w:bookmarkEnd w:id="18559"/>
      <w:bookmarkEnd w:id="18560"/>
      <w:bookmarkEnd w:id="18561"/>
      <w:bookmarkEnd w:id="18562"/>
    </w:p>
    <w:p w14:paraId="269DCAE0" w14:textId="72CA49C1" w:rsidR="00B62028" w:rsidRDefault="00B62028" w:rsidP="00B62028">
      <w:pPr>
        <w:pStyle w:val="AppendixHeading2"/>
      </w:pPr>
      <w:bookmarkStart w:id="18565" w:name="_Toc8367449"/>
      <w:bookmarkStart w:id="18566" w:name="_Toc516225018"/>
      <w:r>
        <w:t>General</w:t>
      </w:r>
      <w:bookmarkEnd w:id="18565"/>
      <w:bookmarkEnd w:id="18566"/>
    </w:p>
    <w:p w14:paraId="62DD82EF" w14:textId="528493B0" w:rsidR="00B62028" w:rsidRDefault="00B62028" w:rsidP="00B62028">
      <w:r>
        <w:t xml:space="preserve">In certain circumstances, it is desirable for an analysis tool to produce deterministic output; that is, for it to produce identical output when run repeatedly </w:t>
      </w:r>
      <w:del w:id="18567" w:author="Laurence Golding" w:date="2019-05-11T06:52:00Z">
        <w:r>
          <w:delText>over</w:delText>
        </w:r>
      </w:del>
      <w:ins w:id="18568" w:author="Laurence Golding" w:date="2019-05-11T06:52:00Z">
        <w:r w:rsidR="00841BE0">
          <w:t>with</w:t>
        </w:r>
      </w:ins>
      <w:r w:rsidR="00841BE0">
        <w:t xml:space="preserve"> </w:t>
      </w:r>
      <w:r>
        <w:t>identical inputs.</w:t>
      </w:r>
    </w:p>
    <w:p w14:paraId="5D4E0FE9" w14:textId="2F3688EA" w:rsidR="00B62028" w:rsidRDefault="00B62028" w:rsidP="00B62028">
      <w:del w:id="18569" w:author="Laurence Golding" w:date="2019-05-11T06:52:00Z">
        <w:r>
          <w:delText>Certain build systems provide an</w:delText>
        </w:r>
      </w:del>
      <w:ins w:id="18570" w:author="Laurence Golding" w:date="2019-05-11T06:52:00Z">
        <w:r w:rsidR="00841BE0">
          <w:t>For</w:t>
        </w:r>
      </w:ins>
      <w:r w:rsidR="00841BE0">
        <w:t xml:space="preserve"> example</w:t>
      </w:r>
      <w:del w:id="18571" w:author="Laurence Golding" w:date="2019-05-11T06:52:00Z">
        <w:r>
          <w:delText xml:space="preserve"> of when</w:delText>
        </w:r>
      </w:del>
      <w:ins w:id="18572" w:author="Laurence Golding" w:date="2019-05-11T06:52:00Z">
        <w:r w:rsidR="00841BE0">
          <w:t>,</w:t>
        </w:r>
      </w:ins>
      <w:r w:rsidR="00841BE0">
        <w:t xml:space="preserve"> this is </w:t>
      </w:r>
      <w:del w:id="18573" w:author="Laurence Golding" w:date="2019-05-11T06:52:00Z">
        <w:r>
          <w:delText>desirable. Consider</w:delText>
        </w:r>
      </w:del>
      <w:ins w:id="18574" w:author="Laurence Golding" w:date="2019-05-11T06:52:00Z">
        <w:r w:rsidR="00841BE0">
          <w:t>useful in</w:t>
        </w:r>
      </w:ins>
      <w:r w:rsidR="00841BE0">
        <w:t xml:space="preserve"> </w:t>
      </w:r>
      <w:r>
        <w:t xml:space="preserve">a build system that caches the </w:t>
      </w:r>
      <w:del w:id="18575" w:author="Laurence Golding" w:date="2019-05-11T06:52:00Z">
        <w:r>
          <w:delText>results of</w:delText>
        </w:r>
      </w:del>
      <w:ins w:id="18576" w:author="Laurence Golding" w:date="2019-05-11T06:52:00Z">
        <w:r w:rsidR="00841BE0">
          <w:t>output from</w:t>
        </w:r>
      </w:ins>
      <w:r>
        <w:t xml:space="preserve"> each build step. If the build is rerun</w:t>
      </w:r>
      <w:del w:id="18577" w:author="Laurence Golding" w:date="2019-05-11T06:52:00Z">
        <w:r>
          <w:delText>,</w:delText>
        </w:r>
      </w:del>
      <w:r>
        <w:t xml:space="preserve"> and the inputs to </w:t>
      </w:r>
      <w:del w:id="18578" w:author="Laurence Golding" w:date="2019-05-11T06:52:00Z">
        <w:r>
          <w:delText>the</w:delText>
        </w:r>
      </w:del>
      <w:ins w:id="18579" w:author="Laurence Golding" w:date="2019-05-11T06:52:00Z">
        <w:r w:rsidR="00841BE0">
          <w:t>a given</w:t>
        </w:r>
      </w:ins>
      <w:r w:rsidR="00841BE0">
        <w:t xml:space="preserve"> </w:t>
      </w:r>
      <w:r>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60936E27" w:rsidR="00B62028" w:rsidRDefault="00B62028" w:rsidP="00B62028">
      <w:pPr>
        <w:rPr>
          <w:ins w:id="18580" w:author="Laurence Golding" w:date="2019-05-11T06:52:00Z"/>
        </w:rPr>
      </w:pPr>
      <w:del w:id="18581" w:author="Laurence Golding" w:date="2019-05-11T06:52:00Z">
        <w:r>
          <w:delText>In the case of SARIF, one could imagine a</w:delText>
        </w:r>
      </w:del>
      <w:ins w:id="18582" w:author="Laurence Golding" w:date="2019-05-11T06:52:00Z">
        <w:r w:rsidR="00841BE0">
          <w:t>Consider this</w:t>
        </w:r>
      </w:ins>
      <w:r>
        <w:t xml:space="preserve"> sequence of build steps</w:t>
      </w:r>
      <w:del w:id="18583" w:author="Laurence Golding" w:date="2019-05-11T06:52:00Z">
        <w:r>
          <w:delText xml:space="preserve"> where Steps </w:delText>
        </w:r>
      </w:del>
      <w:ins w:id="18584" w:author="Laurence Golding" w:date="2019-05-11T06:52:00Z">
        <w:r w:rsidR="00841BE0">
          <w:t>:</w:t>
        </w:r>
      </w:ins>
    </w:p>
    <w:p w14:paraId="7E5ABA81" w14:textId="4723479A" w:rsidR="00841BE0" w:rsidRDefault="00841BE0" w:rsidP="007F356E">
      <w:pPr>
        <w:pStyle w:val="ListParagraph"/>
        <w:numPr>
          <w:ilvl w:val="0"/>
          <w:numId w:val="79"/>
        </w:numPr>
        <w:rPr>
          <w:ins w:id="18585" w:author="Laurence Golding" w:date="2019-05-11T06:52:00Z"/>
        </w:rPr>
      </w:pPr>
      <w:r>
        <w:t>A</w:t>
      </w:r>
      <w:del w:id="18586" w:author="Laurence Golding" w:date="2019-05-11T06:52:00Z">
        <w:r w:rsidR="00B87876">
          <w:delText>,</w:delText>
        </w:r>
        <w:r w:rsidR="00B62028">
          <w:delText xml:space="preserve"> B, and C each run an</w:delText>
        </w:r>
      </w:del>
      <w:ins w:id="18587" w:author="Laurence Golding" w:date="2019-05-11T06:52:00Z">
        <w:r>
          <w:t xml:space="preserve"> binary</w:t>
        </w:r>
      </w:ins>
      <w:r>
        <w:t xml:space="preserve"> analysis tool </w:t>
      </w:r>
      <w:del w:id="18588" w:author="Laurence Golding" w:date="2019-05-11T06:52:00Z">
        <w:r w:rsidR="00B62028">
          <w:delText xml:space="preserve">on a different set of targets, producing log files </w:delText>
        </w:r>
      </w:del>
      <w:ins w:id="18589" w:author="Laurence Golding" w:date="2019-05-11T06:52:00Z">
        <w:r>
          <w:t xml:space="preserve">analyzes A.dll and produces </w:t>
        </w:r>
      </w:ins>
      <w:r>
        <w:t>A.sarif</w:t>
      </w:r>
      <w:del w:id="18590" w:author="Laurence Golding" w:date="2019-05-11T06:52:00Z">
        <w:r w:rsidR="00B62028">
          <w:delText>, B</w:delText>
        </w:r>
      </w:del>
      <w:ins w:id="18591" w:author="Laurence Golding" w:date="2019-05-11T06:52:00Z">
        <w:r>
          <w:t>.</w:t>
        </w:r>
      </w:ins>
    </w:p>
    <w:p w14:paraId="5DCA2B23" w14:textId="2CE838A8" w:rsidR="00841BE0" w:rsidRDefault="00841BE0" w:rsidP="007F356E">
      <w:pPr>
        <w:pStyle w:val="ListParagraph"/>
        <w:numPr>
          <w:ilvl w:val="0"/>
          <w:numId w:val="79"/>
        </w:numPr>
        <w:rPr>
          <w:ins w:id="18592" w:author="Laurence Golding" w:date="2019-05-11T06:52:00Z"/>
        </w:rPr>
      </w:pPr>
      <w:ins w:id="18593" w:author="Laurence Golding" w:date="2019-05-11T06:52:00Z">
        <w:r>
          <w:t>A bug database ingestion tool reads A</w:t>
        </w:r>
      </w:ins>
      <w:r>
        <w:t>.sarif</w:t>
      </w:r>
      <w:del w:id="18594" w:author="Laurence Golding" w:date="2019-05-11T06:52:00Z">
        <w:r w:rsidR="00B62028">
          <w:delText>,</w:delText>
        </w:r>
      </w:del>
      <w:r>
        <w:t xml:space="preserve"> and </w:t>
      </w:r>
      <w:del w:id="18595" w:author="Laurence Golding" w:date="2019-05-11T06:52:00Z">
        <w:r w:rsidR="00B62028">
          <w:delText>C</w:delText>
        </w:r>
      </w:del>
      <w:ins w:id="18596" w:author="Laurence Golding" w:date="2019-05-11T06:52:00Z">
        <w:r>
          <w:t>files bugs for any new results.</w:t>
        </w:r>
      </w:ins>
    </w:p>
    <w:p w14:paraId="13A5C4B8" w14:textId="18870B7D" w:rsidR="00841BE0" w:rsidRDefault="00841BE0" w:rsidP="00B62028">
      <w:ins w:id="18597" w:author="Laurence Golding" w:date="2019-05-11T06:52:00Z">
        <w:r>
          <w:t>If A</w:t>
        </w:r>
      </w:ins>
      <w:r>
        <w:t>.sarif</w:t>
      </w:r>
      <w:del w:id="18598" w:author="Laurence Golding" w:date="2019-05-11T06:52:00Z">
        <w:r w:rsidR="00B62028">
          <w:delText>, and then</w:delText>
        </w:r>
      </w:del>
      <w:ins w:id="18599" w:author="Laurence Golding" w:date="2019-05-11T06:52:00Z">
        <w:r>
          <w:t xml:space="preserve"> has not changed between this</w:t>
        </w:r>
      </w:ins>
      <w:r>
        <w:t xml:space="preserve"> build </w:t>
      </w:r>
      <w:del w:id="18600" w:author="Laurence Golding" w:date="2019-05-11T06:52:00Z">
        <w:r w:rsidR="00B62028">
          <w:delText>Step D performs an analysis on the aggregate of those log files. If the targets analyzed in Step B change but the targets analyzed in steps A and C do not, and if the contents of the SARIF log file are deterministic, then when</w:delText>
        </w:r>
      </w:del>
      <w:ins w:id="18601" w:author="Laurence Golding" w:date="2019-05-11T06:52:00Z">
        <w:r>
          <w:t>and the previous one,</w:t>
        </w:r>
      </w:ins>
      <w:r>
        <w:t xml:space="preserve"> </w:t>
      </w:r>
      <w:r w:rsidR="00757609">
        <w:t xml:space="preserve">the build </w:t>
      </w:r>
      <w:del w:id="18602" w:author="Laurence Golding" w:date="2019-05-11T06:52:00Z">
        <w:r w:rsidR="00B62028">
          <w:delText>is re-run, only Steps B and D need</w:delText>
        </w:r>
      </w:del>
      <w:ins w:id="18603" w:author="Laurence Golding" w:date="2019-05-11T06:52:00Z">
        <w:r w:rsidR="00757609">
          <w:t>system does not have</w:t>
        </w:r>
      </w:ins>
      <w:r w:rsidR="00757609">
        <w:t xml:space="preserve"> to </w:t>
      </w:r>
      <w:del w:id="18604" w:author="Laurence Golding" w:date="2019-05-11T06:52:00Z">
        <w:r w:rsidR="00B62028">
          <w:delText>be performed</w:delText>
        </w:r>
      </w:del>
      <w:ins w:id="18605" w:author="Laurence Golding" w:date="2019-05-11T06:52:00Z">
        <w:r w:rsidR="00757609">
          <w:t xml:space="preserve">execute </w:t>
        </w:r>
        <w:r>
          <w:t>Step 2</w:t>
        </w:r>
      </w:ins>
      <w:r>
        <w:t>.</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8606" w:name="_Ref513042258"/>
      <w:bookmarkStart w:id="18607" w:name="_Toc8367450"/>
      <w:bookmarkStart w:id="18608" w:name="_Toc516225019"/>
      <w:r>
        <w:t>Non-deterministic file format elements</w:t>
      </w:r>
      <w:bookmarkEnd w:id="18606"/>
      <w:bookmarkEnd w:id="18607"/>
      <w:bookmarkEnd w:id="18608"/>
    </w:p>
    <w:p w14:paraId="4B78DF1A" w14:textId="77777777" w:rsidR="00B62028" w:rsidRDefault="00B87876" w:rsidP="00B62028">
      <w:pPr>
        <w:rPr>
          <w:del w:id="18609" w:author="Laurence Golding" w:date="2019-05-11T06:52:00Z"/>
        </w:rPr>
      </w:pPr>
      <w:del w:id="18610" w:author="Laurence Golding" w:date="2019-05-11T06:52:00Z">
        <w:r>
          <w:delText>A</w:delText>
        </w:r>
        <w:r w:rsidR="00B62028">
          <w:delText xml:space="preserve"> tool </w:delText>
        </w:r>
        <w:r>
          <w:delText>that</w:delText>
        </w:r>
        <w:r w:rsidR="00B62028">
          <w:delText xml:space="preserve"> produce</w:delText>
        </w:r>
        <w:r>
          <w:delText>s</w:delText>
        </w:r>
        <w:r w:rsidR="00B62028">
          <w:delText xml:space="preserve"> deterministic output </w:delText>
        </w:r>
        <w:r>
          <w:rPr>
            <w:b/>
          </w:rPr>
          <w:delText>SHALL NOT</w:delText>
        </w:r>
        <w:r w:rsidR="00B62028">
          <w:delText xml:space="preserve"> emit the following</w:delText>
        </w:r>
      </w:del>
      <w:ins w:id="18611" w:author="Laurence Golding" w:date="2019-05-11T06:52:00Z">
        <w:r w:rsidR="006A26B1">
          <w:t>Certain optional</w:t>
        </w:r>
      </w:ins>
      <w:r w:rsidR="006A26B1">
        <w:t xml:space="preserve"> elements of the SARIF format</w:t>
      </w:r>
      <w:del w:id="18612" w:author="Laurence Golding" w:date="2019-05-11T06:52:00Z">
        <w:r w:rsidR="00B62028">
          <w:delText xml:space="preserve">. All of these elements are </w:delText>
        </w:r>
        <w:r w:rsidR="00B62028" w:rsidRPr="00B62028">
          <w:rPr>
            <w:b/>
          </w:rPr>
          <w:delText>OPTIONAL</w:delText>
        </w:r>
        <w:r w:rsidR="00B62028">
          <w:delText>.</w:delText>
        </w:r>
      </w:del>
    </w:p>
    <w:p w14:paraId="6BFA4E81" w14:textId="117CABC8" w:rsidR="00757609" w:rsidRDefault="00B62028" w:rsidP="006A26B1">
      <w:pPr>
        <w:rPr>
          <w:ins w:id="18613" w:author="Laurence Golding" w:date="2019-05-11T06:52:00Z"/>
        </w:rPr>
      </w:pPr>
      <w:del w:id="18614" w:author="Laurence Golding" w:date="2019-05-11T06:52:00Z">
        <w:r>
          <w:delText>Not all of these elements</w:delText>
        </w:r>
      </w:del>
      <w:r w:rsidR="006A26B1">
        <w:t xml:space="preserve"> are non-deterministic in </w:t>
      </w:r>
      <w:del w:id="18615" w:author="Laurence Golding" w:date="2019-05-11T06:52:00Z">
        <w:r>
          <w:delText>all cases.</w:delText>
        </w:r>
      </w:del>
      <w:ins w:id="18616" w:author="Laurence Golding" w:date="2019-05-11T06:52:00Z">
        <w:r w:rsidR="006A26B1">
          <w:t xml:space="preserve">most situations. </w:t>
        </w:r>
        <w:r w:rsidR="00C274E5">
          <w:t>A log file that includes these elements will not be deterministic except under special circumstances</w:t>
        </w:r>
        <w:r>
          <w:t>.</w:t>
        </w:r>
      </w:ins>
      <w:r>
        <w:t xml:space="preserve"> For example</w:t>
      </w:r>
      <w:del w:id="18617" w:author="Laurence Golding" w:date="2019-05-11T06:52:00Z">
        <w:r>
          <w:delText>, some</w:delText>
        </w:r>
      </w:del>
      <w:ins w:id="18618" w:author="Laurence Golding" w:date="2019-05-11T06:52:00Z">
        <w:r w:rsidR="00757609">
          <w:t>:</w:t>
        </w:r>
      </w:ins>
    </w:p>
    <w:p w14:paraId="34155E07" w14:textId="200A0092" w:rsidR="00757609" w:rsidRDefault="006A26B1" w:rsidP="007F356E">
      <w:pPr>
        <w:pStyle w:val="ListParagraph"/>
        <w:numPr>
          <w:ilvl w:val="0"/>
          <w:numId w:val="80"/>
        </w:numPr>
        <w:rPr>
          <w:ins w:id="18619" w:author="Laurence Golding" w:date="2019-05-11T06:52:00Z"/>
        </w:rPr>
      </w:pPr>
      <w:ins w:id="18620" w:author="Laurence Golding" w:date="2019-05-11T06:52:00Z">
        <w:r>
          <w:t>If</w:t>
        </w:r>
        <w:r w:rsidR="005211FC">
          <w:t xml:space="preserve"> </w:t>
        </w:r>
        <w:r>
          <w:t>a</w:t>
        </w:r>
      </w:ins>
      <w:r>
        <w:t xml:space="preserve"> </w:t>
      </w:r>
      <w:r w:rsidR="00B62028">
        <w:t xml:space="preserve">build </w:t>
      </w:r>
      <w:del w:id="18621" w:author="Laurence Golding" w:date="2019-05-11T06:52:00Z">
        <w:r w:rsidR="00B62028">
          <w:delText>systems might run all builds</w:delText>
        </w:r>
      </w:del>
      <w:ins w:id="18622" w:author="Laurence Golding" w:date="2019-05-11T06:52:00Z">
        <w:r w:rsidR="00B62028">
          <w:t>system</w:t>
        </w:r>
        <w:r w:rsidR="00EF13B2">
          <w:t xml:space="preserve"> always</w:t>
        </w:r>
        <w:r w:rsidR="00B62028">
          <w:t xml:space="preserve"> run</w:t>
        </w:r>
        <w:r>
          <w:t>s</w:t>
        </w:r>
      </w:ins>
      <w:r w:rsidR="00B62028">
        <w:t xml:space="preserve"> on the same machine </w:t>
      </w:r>
      <w:del w:id="18623" w:author="Laurence Golding" w:date="2019-05-11T06:52:00Z">
        <w:r w:rsidR="00B62028">
          <w:delText xml:space="preserve">or </w:delText>
        </w:r>
      </w:del>
      <w:r w:rsidR="00B62028">
        <w:t>under the same account</w:t>
      </w:r>
      <w:del w:id="18624" w:author="Laurence Golding" w:date="2019-05-11T06:52:00Z">
        <w:r w:rsidR="00B62028">
          <w:delText>. However, avoiding</w:delText>
        </w:r>
      </w:del>
      <w:ins w:id="18625" w:author="Laurence Golding" w:date="2019-05-11T06:52:00Z">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ins>
    </w:p>
    <w:p w14:paraId="4CE0589E" w14:textId="1ECF00E5" w:rsidR="00757609" w:rsidRDefault="006A26B1" w:rsidP="007F356E">
      <w:pPr>
        <w:pStyle w:val="ListParagraph"/>
        <w:numPr>
          <w:ilvl w:val="0"/>
          <w:numId w:val="80"/>
        </w:numPr>
        <w:rPr>
          <w:ins w:id="18626" w:author="Laurence Golding" w:date="2019-05-11T06:52:00Z"/>
        </w:rPr>
      </w:pPr>
      <w:ins w:id="18627" w:author="Laurence Golding" w:date="2019-05-11T06:52:00Z">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ins>
    </w:p>
    <w:p w14:paraId="76BA88B4" w14:textId="3BACFFFE" w:rsidR="00EF13B2" w:rsidRDefault="00EF13B2" w:rsidP="00757609">
      <w:pPr>
        <w:rPr>
          <w:ins w:id="18628" w:author="Laurence Golding" w:date="2019-05-11T06:52:00Z"/>
        </w:rPr>
      </w:pPr>
      <w:ins w:id="18629" w:author="Laurence Golding" w:date="2019-05-11T06:52:00Z">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ins>
    </w:p>
    <w:p w14:paraId="658CAD1D" w14:textId="22E1395C" w:rsidR="00B62028" w:rsidRDefault="006A26B1" w:rsidP="00757609">
      <w:ins w:id="18630" w:author="Laurence Golding" w:date="2019-05-11T06:52:00Z">
        <w:r>
          <w:t>A</w:t>
        </w:r>
        <w:r w:rsidR="00B62028">
          <w:t>voiding</w:t>
        </w:r>
      </w:ins>
      <w:r w:rsidR="00B62028">
        <w:t xml:space="preserve"> these elements, in conjunction with the techniques described in subsequent sections of this Appendix, </w:t>
      </w:r>
      <w:del w:id="18631" w:author="Laurence Golding" w:date="2019-05-11T06:52:00Z">
        <w:r w:rsidR="00B62028">
          <w:delText>guarantees</w:delText>
        </w:r>
      </w:del>
      <w:ins w:id="18632" w:author="Laurence Golding" w:date="2019-05-11T06:52:00Z">
        <w:r w:rsidR="00C274E5">
          <w:t>make</w:t>
        </w:r>
        <w:r w:rsidR="0040428B">
          <w:t>s</w:t>
        </w:r>
        <w:r w:rsidR="00C274E5">
          <w:t xml:space="preserve"> it more likely that the analysis tool will produce</w:t>
        </w:r>
      </w:ins>
      <w:r w:rsidR="00C274E5">
        <w:t xml:space="preserve"> </w:t>
      </w:r>
      <w:r w:rsidR="00B62028">
        <w:t>deterministic output</w:t>
      </w:r>
      <w:del w:id="18633" w:author="Laurence Golding" w:date="2019-05-11T06:52:00Z">
        <w:r w:rsidR="00B62028">
          <w:delText>.</w:delText>
        </w:r>
      </w:del>
      <w:ins w:id="18634" w:author="Laurence Golding" w:date="2019-05-11T06:52:00Z">
        <w:r w:rsidR="00EF13B2">
          <w:t>:</w:t>
        </w:r>
      </w:ins>
    </w:p>
    <w:p w14:paraId="356242E8" w14:textId="77777777" w:rsidR="00B62028" w:rsidRPr="00B62028" w:rsidRDefault="00B62028" w:rsidP="00EA540C">
      <w:pPr>
        <w:pStyle w:val="ListParagraph"/>
        <w:numPr>
          <w:ilvl w:val="0"/>
          <w:numId w:val="22"/>
        </w:numPr>
        <w:rPr>
          <w:del w:id="18635" w:author="Laurence Golding" w:date="2019-05-11T06:52:00Z"/>
          <w:rStyle w:val="CODEtemp"/>
        </w:rPr>
      </w:pPr>
      <w:del w:id="18636" w:author="Laurence Golding" w:date="2019-05-11T06:52:00Z">
        <w:r w:rsidRPr="00B62028">
          <w:rPr>
            <w:rStyle w:val="CODEtemp"/>
          </w:rPr>
          <w:delText>invocation.startTime</w:delText>
        </w:r>
      </w:del>
    </w:p>
    <w:p w14:paraId="127FFD21" w14:textId="72048EEA" w:rsidR="00825647" w:rsidRDefault="0040428B" w:rsidP="00825647">
      <w:pPr>
        <w:pStyle w:val="ListParagraph"/>
        <w:numPr>
          <w:ilvl w:val="0"/>
          <w:numId w:val="22"/>
        </w:numPr>
        <w:rPr>
          <w:ins w:id="18637" w:author="Laurence Golding" w:date="2019-05-11T06:52:00Z"/>
        </w:rPr>
      </w:pPr>
      <w:ins w:id="18638" w:author="Laurence Golding" w:date="2019-05-11T06:52:00Z">
        <w:r>
          <w:t>N</w:t>
        </w:r>
        <w:r w:rsidR="00825647">
          <w:t>on-deterministic elements in property bag properties</w:t>
        </w:r>
        <w:r w:rsidR="00285608">
          <w:t>.</w:t>
        </w:r>
      </w:ins>
    </w:p>
    <w:p w14:paraId="531E8ED6" w14:textId="72F90EAC" w:rsidR="00825647" w:rsidRPr="00B62028" w:rsidRDefault="0040428B" w:rsidP="00825647">
      <w:pPr>
        <w:pStyle w:val="ListParagraph"/>
        <w:numPr>
          <w:ilvl w:val="0"/>
          <w:numId w:val="22"/>
        </w:numPr>
        <w:rPr>
          <w:ins w:id="18639" w:author="Laurence Golding" w:date="2019-05-11T06:52:00Z"/>
        </w:rPr>
      </w:pPr>
      <w:ins w:id="18640" w:author="Laurence Golding" w:date="2019-05-11T06:52:00Z">
        <w:r>
          <w:t>N</w:t>
        </w:r>
        <w:r w:rsidR="00825647">
          <w:t xml:space="preserve">on-deterministic elements in user-facing messages, for example, </w:t>
        </w:r>
        <w:r w:rsidR="00285608">
          <w:t xml:space="preserve">a </w:t>
        </w:r>
        <w:r w:rsidR="00825647">
          <w:t>timestamp in a result message.</w:t>
        </w:r>
      </w:ins>
    </w:p>
    <w:p w14:paraId="4CA2BE53" w14:textId="224A7EA3" w:rsidR="00285608" w:rsidRDefault="009A53BD" w:rsidP="00285608">
      <w:pPr>
        <w:pStyle w:val="ListParagraph"/>
        <w:numPr>
          <w:ilvl w:val="0"/>
          <w:numId w:val="22"/>
        </w:numPr>
        <w:rPr>
          <w:ins w:id="18641" w:author="Laurence Golding" w:date="2019-05-11T06:52:00Z"/>
          <w:rStyle w:val="CODEtemp"/>
        </w:rPr>
      </w:pPr>
      <w:ins w:id="18642" w:author="Laurence Golding" w:date="2019-05-11T06:52:00Z">
        <w:r w:rsidRPr="009A53BD">
          <w:t xml:space="preserve">The trailing component of </w:t>
        </w:r>
        <w:r w:rsidR="00285608">
          <w:rPr>
            <w:rStyle w:val="CODEtemp"/>
          </w:rPr>
          <w:t>run.automationDetails.id</w:t>
        </w:r>
      </w:ins>
    </w:p>
    <w:p w14:paraId="1A6C6041" w14:textId="77777777" w:rsidR="00285608" w:rsidRDefault="00285608" w:rsidP="00285608">
      <w:pPr>
        <w:pStyle w:val="ListParagraph"/>
        <w:numPr>
          <w:ilvl w:val="0"/>
          <w:numId w:val="22"/>
        </w:numPr>
        <w:rPr>
          <w:ins w:id="18643" w:author="Laurence Golding" w:date="2019-05-11T06:52:00Z"/>
          <w:rStyle w:val="CODEtemp"/>
        </w:rPr>
      </w:pPr>
      <w:ins w:id="18644" w:author="Laurence Golding" w:date="2019-05-11T06:52:00Z">
        <w:r w:rsidRPr="00B62028">
          <w:rPr>
            <w:rStyle w:val="CODEtemp"/>
          </w:rPr>
          <w:t>run.</w:t>
        </w:r>
        <w:r>
          <w:rPr>
            <w:rStyle w:val="CODEtemp"/>
          </w:rPr>
          <w:t>automationDetails.gui</w:t>
        </w:r>
        <w:r w:rsidRPr="00B62028">
          <w:rPr>
            <w:rStyle w:val="CODEtemp"/>
          </w:rPr>
          <w:t>d</w:t>
        </w:r>
      </w:ins>
    </w:p>
    <w:p w14:paraId="1AD33790" w14:textId="77777777" w:rsidR="00285608" w:rsidRDefault="00285608" w:rsidP="00285608">
      <w:pPr>
        <w:pStyle w:val="ListParagraph"/>
        <w:numPr>
          <w:ilvl w:val="0"/>
          <w:numId w:val="22"/>
        </w:numPr>
        <w:rPr>
          <w:ins w:id="18645" w:author="Laurence Golding" w:date="2019-05-11T06:52:00Z"/>
          <w:rStyle w:val="CODEtemp"/>
        </w:rPr>
      </w:pPr>
      <w:ins w:id="18646" w:author="Laurence Golding" w:date="2019-05-11T06:52:00Z">
        <w:r w:rsidRPr="00B62028">
          <w:rPr>
            <w:rStyle w:val="CODEtemp"/>
          </w:rPr>
          <w:t>run.baseline</w:t>
        </w:r>
        <w:r>
          <w:rPr>
            <w:rStyle w:val="CODEtemp"/>
          </w:rPr>
          <w:t>Gui</w:t>
        </w:r>
        <w:r w:rsidRPr="00B62028">
          <w:rPr>
            <w:rStyle w:val="CODEtemp"/>
          </w:rPr>
          <w:t>d</w:t>
        </w:r>
      </w:ins>
    </w:p>
    <w:p w14:paraId="34075E23" w14:textId="77777777" w:rsidR="00285608" w:rsidRPr="00B62028" w:rsidRDefault="00285608" w:rsidP="00285608">
      <w:pPr>
        <w:pStyle w:val="ListParagraph"/>
        <w:numPr>
          <w:ilvl w:val="0"/>
          <w:numId w:val="22"/>
        </w:numPr>
        <w:rPr>
          <w:ins w:id="18647" w:author="Laurence Golding" w:date="2019-05-11T06:52:00Z"/>
          <w:rStyle w:val="CODEtemp"/>
        </w:rPr>
      </w:pPr>
      <w:ins w:id="18648" w:author="Laurence Golding" w:date="2019-05-11T06:52:00Z">
        <w:r>
          <w:rPr>
            <w:rStyle w:val="CODEtemp"/>
          </w:rPr>
          <w:t>run.originalUriBaseIds</w:t>
        </w:r>
      </w:ins>
    </w:p>
    <w:p w14:paraId="463A86DD" w14:textId="21A8CC6E" w:rsidR="00285608" w:rsidRDefault="00285608" w:rsidP="00285608">
      <w:pPr>
        <w:pStyle w:val="ListParagraph"/>
        <w:numPr>
          <w:ilvl w:val="0"/>
          <w:numId w:val="22"/>
        </w:numPr>
        <w:rPr>
          <w:ins w:id="18649" w:author="Laurence Golding" w:date="2019-05-11T06:52:00Z"/>
        </w:rPr>
      </w:pPr>
      <w:ins w:id="18650" w:author="Laurence Golding" w:date="2019-05-11T06:52:00Z">
        <w:r w:rsidRPr="00DA23EA">
          <w:rPr>
            <w:rStyle w:val="CODEtemp"/>
          </w:rPr>
          <w:t>run.addresses</w:t>
        </w:r>
        <w:r>
          <w:t>, because security measures such as address space layout randomization (ASLR) might place the same code at different addresses from run to run.</w:t>
        </w:r>
      </w:ins>
    </w:p>
    <w:p w14:paraId="23EB9CC3" w14:textId="7AB6F0D7" w:rsidR="00285608" w:rsidRDefault="00285608" w:rsidP="00285608">
      <w:pPr>
        <w:pStyle w:val="ListParagraph"/>
        <w:numPr>
          <w:ilvl w:val="0"/>
          <w:numId w:val="22"/>
        </w:numPr>
        <w:rPr>
          <w:ins w:id="18651" w:author="Laurence Golding" w:date="2019-05-11T06:52:00Z"/>
        </w:rPr>
      </w:pPr>
      <w:ins w:id="18652" w:author="Laurence Golding" w:date="2019-05-11T06:52:00Z">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ins>
    </w:p>
    <w:p w14:paraId="0BCAC628" w14:textId="15AD98DF" w:rsidR="00285608" w:rsidRDefault="00285608" w:rsidP="00285608">
      <w:pPr>
        <w:pStyle w:val="ListParagraph"/>
        <w:numPr>
          <w:ilvl w:val="0"/>
          <w:numId w:val="22"/>
        </w:numPr>
        <w:rPr>
          <w:rPrChange w:id="18653" w:author="Laurence Golding" w:date="2019-05-11T06:51:00Z">
            <w:rPr>
              <w:rStyle w:val="CODEtemp"/>
            </w:rPr>
          </w:rPrChange>
        </w:rPr>
      </w:pPr>
      <w:r w:rsidRPr="00B62028">
        <w:rPr>
          <w:rStyle w:val="CODEtemp"/>
        </w:rPr>
        <w:t>invocation.</w:t>
      </w:r>
      <w:del w:id="18654" w:author="Laurence Golding" w:date="2019-05-11T06:52:00Z">
        <w:r w:rsidR="00B62028" w:rsidRPr="00B62028">
          <w:rPr>
            <w:rStyle w:val="CODEtemp"/>
          </w:rPr>
          <w:delText>endTime</w:delText>
        </w:r>
      </w:del>
      <w:ins w:id="18655" w:author="Laurence Golding" w:date="2019-05-11T06:52:00Z">
        <w:r>
          <w:rPr>
            <w:rStyle w:val="CODEtemp"/>
          </w:rPr>
          <w:t>arguments</w:t>
        </w:r>
        <w:r>
          <w:t>, for the same reason.</w:t>
        </w:r>
      </w:ins>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ins w:id="18656" w:author="Laurence Golding" w:date="2019-05-11T06:52:00Z"/>
          <w:rStyle w:val="CODEtemp"/>
        </w:rPr>
      </w:pPr>
      <w:ins w:id="18657" w:author="Laurence Golding" w:date="2019-05-11T06:52:00Z">
        <w:r w:rsidRPr="00B62028">
          <w:rPr>
            <w:rStyle w:val="CODEtemp"/>
          </w:rPr>
          <w:t>invocation.startTime</w:t>
        </w:r>
        <w:r w:rsidR="00BF4F63">
          <w:rPr>
            <w:rStyle w:val="CODEtemp"/>
          </w:rPr>
          <w:t>Utc</w:t>
        </w:r>
      </w:ins>
    </w:p>
    <w:p w14:paraId="29D8FDB1" w14:textId="2A4594D4" w:rsidR="00B62028" w:rsidRPr="00B62028" w:rsidRDefault="00B62028" w:rsidP="00610F6A">
      <w:pPr>
        <w:pStyle w:val="ListParagraph"/>
        <w:numPr>
          <w:ilvl w:val="0"/>
          <w:numId w:val="22"/>
        </w:numPr>
        <w:rPr>
          <w:ins w:id="18658" w:author="Laurence Golding" w:date="2019-05-11T06:52:00Z"/>
          <w:rStyle w:val="CODEtemp"/>
        </w:rPr>
      </w:pPr>
      <w:ins w:id="18659" w:author="Laurence Golding" w:date="2019-05-11T06:52:00Z">
        <w:r w:rsidRPr="00B62028">
          <w:rPr>
            <w:rStyle w:val="CODEtemp"/>
          </w:rPr>
          <w:t>invocation.endTime</w:t>
        </w:r>
        <w:r w:rsidR="00BF4F63">
          <w:rPr>
            <w:rStyle w:val="CODEtemp"/>
          </w:rPr>
          <w:t>Utc</w:t>
        </w:r>
      </w:ins>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68EA62D8" w:rsidR="00B62028" w:rsidRPr="00B62028" w:rsidRDefault="00B62028" w:rsidP="00610F6A">
      <w:pPr>
        <w:pStyle w:val="ListParagraph"/>
        <w:numPr>
          <w:ilvl w:val="0"/>
          <w:numId w:val="22"/>
        </w:numPr>
        <w:rPr>
          <w:rStyle w:val="CODEtemp"/>
          <w:rPrChange w:id="18660" w:author="Laurence Golding" w:date="2019-05-11T06:51:00Z">
            <w:rPr/>
          </w:rPrChange>
        </w:rPr>
      </w:pPr>
      <w:r w:rsidRPr="00B62028">
        <w:rPr>
          <w:rStyle w:val="CODEtemp"/>
        </w:rPr>
        <w:t>invocation.</w:t>
      </w:r>
      <w:del w:id="18661" w:author="Laurence Golding" w:date="2019-05-11T06:52:00Z">
        <w:r w:rsidRPr="00B62028">
          <w:rPr>
            <w:rStyle w:val="CODEtemp"/>
          </w:rPr>
          <w:delText>fileName</w:delText>
        </w:r>
        <w:r>
          <w:delText xml:space="preserve"> (</w:delText>
        </w:r>
      </w:del>
      <w:ins w:id="18662" w:author="Laurence Golding" w:date="2019-05-11T06:52:00Z">
        <w:r w:rsidRPr="00B62028">
          <w:rPr>
            <w:rStyle w:val="CODEtemp"/>
          </w:rPr>
          <w:t>workingDirectory</w:t>
        </w:r>
        <w:r w:rsidR="00423B04">
          <w:t xml:space="preserve">, </w:t>
        </w:r>
      </w:ins>
      <w:r w:rsidR="00423B04">
        <w:t xml:space="preserve">because </w:t>
      </w:r>
      <w:del w:id="18663" w:author="Laurence Golding" w:date="2019-05-11T06:52:00Z">
        <w:r w:rsidRPr="00B62028">
          <w:rPr>
            <w:rStyle w:val="CODEtemp"/>
          </w:rPr>
          <w:delText>fileName</w:delText>
        </w:r>
        <w:r>
          <w:delText xml:space="preserve"> is specified as being an absolute path, and tools</w:delText>
        </w:r>
      </w:del>
      <w:ins w:id="18664" w:author="Laurence Golding" w:date="2019-05-11T06:52:00Z">
        <w:r w:rsidR="00423B04">
          <w:t>the tool</w:t>
        </w:r>
      </w:ins>
      <w:r w:rsidR="00423B04">
        <w:t xml:space="preserve"> might be </w:t>
      </w:r>
      <w:del w:id="18665" w:author="Laurence Golding" w:date="2019-05-11T06:52:00Z">
        <w:r>
          <w:delText>stored in</w:delText>
        </w:r>
      </w:del>
      <w:ins w:id="18666" w:author="Laurence Golding" w:date="2019-05-11T06:52:00Z">
        <w:r w:rsidR="00423B04">
          <w:t>launched from</w:t>
        </w:r>
      </w:ins>
      <w:r w:rsidR="00423B04">
        <w:t xml:space="preserve"> different directories on different machines</w:t>
      </w:r>
      <w:del w:id="18667" w:author="Laurence Golding" w:date="2019-05-11T06:52:00Z">
        <w:r>
          <w:delText>)</w:delText>
        </w:r>
      </w:del>
      <w:ins w:id="18668" w:author="Laurence Golding" w:date="2019-05-11T06:52:00Z">
        <w:r w:rsidR="00423B04">
          <w:t>.</w:t>
        </w:r>
      </w:ins>
    </w:p>
    <w:p w14:paraId="02DEEA83" w14:textId="77777777" w:rsidR="00B62028" w:rsidRPr="00B62028" w:rsidRDefault="00B62028" w:rsidP="00EA540C">
      <w:pPr>
        <w:pStyle w:val="ListParagraph"/>
        <w:numPr>
          <w:ilvl w:val="0"/>
          <w:numId w:val="22"/>
        </w:numPr>
        <w:rPr>
          <w:del w:id="18669" w:author="Laurence Golding" w:date="2019-05-11T06:52:00Z"/>
          <w:rStyle w:val="CODEtemp"/>
        </w:rPr>
      </w:pPr>
      <w:del w:id="18670" w:author="Laurence Golding" w:date="2019-05-11T06:52:00Z">
        <w:r w:rsidRPr="00B62028">
          <w:rPr>
            <w:rStyle w:val="CODEtemp"/>
          </w:rPr>
          <w:delText>invocation.workingDirectory</w:delText>
        </w:r>
      </w:del>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2D3B57A4" w:rsidR="00825647" w:rsidRDefault="00B62028" w:rsidP="00610F6A">
      <w:pPr>
        <w:pStyle w:val="ListParagraph"/>
        <w:numPr>
          <w:ilvl w:val="0"/>
          <w:numId w:val="22"/>
        </w:numPr>
        <w:rPr>
          <w:ins w:id="18671" w:author="Laurence Golding" w:date="2019-05-11T06:52:00Z"/>
        </w:rPr>
      </w:pPr>
      <w:del w:id="18672" w:author="Laurence Golding" w:date="2019-05-11T06:52:00Z">
        <w:r>
          <w:delText xml:space="preserve">The use of absolute file paths in </w:delText>
        </w:r>
      </w:del>
      <w:r w:rsidR="00825647" w:rsidRPr="00285608">
        <w:rPr>
          <w:rStyle w:val="CODEtemp"/>
        </w:rPr>
        <w:t>invocation.</w:t>
      </w:r>
      <w:del w:id="18673" w:author="Laurence Golding" w:date="2019-05-11T06:52:00Z">
        <w:r w:rsidRPr="00B62028">
          <w:rPr>
            <w:rStyle w:val="CODEtemp"/>
          </w:rPr>
          <w:delText>commandLine</w:delText>
        </w:r>
        <w:r>
          <w:delText xml:space="preserve"> (</w:delText>
        </w:r>
      </w:del>
      <w:ins w:id="18674" w:author="Laurence Golding" w:date="2019-05-11T06:52:00Z">
        <w:r w:rsidR="00825647" w:rsidRPr="00285608">
          <w:rPr>
            <w:rStyle w:val="CODEtemp"/>
          </w:rPr>
          <w:t>stdin</w:t>
        </w:r>
        <w:r w:rsidR="00825647">
          <w:t xml:space="preserve">, </w:t>
        </w:r>
        <w:r w:rsidR="00825647" w:rsidRPr="00285608">
          <w:rPr>
            <w:rStyle w:val="CODEtemp"/>
          </w:rPr>
          <w:t>stdout</w:t>
        </w:r>
        <w:r w:rsidR="00825647">
          <w:t xml:space="preserve">, </w:t>
        </w:r>
        <w:r w:rsidR="00825647" w:rsidRPr="00285608">
          <w:rPr>
            <w:rStyle w:val="CODEtemp"/>
          </w:rPr>
          <w:t>stderr</w:t>
        </w:r>
        <w:r w:rsidR="00825647">
          <w:t xml:space="preserve">, or </w:t>
        </w:r>
        <w:r w:rsidR="00825647" w:rsidRPr="00285608">
          <w:rPr>
            <w:rStyle w:val="CODEtemp"/>
          </w:rPr>
          <w:t>stdoutStderr</w:t>
        </w:r>
        <w:r w:rsidR="00825647">
          <w:t xml:space="preserve">, </w:t>
        </w:r>
      </w:ins>
      <w:r w:rsidR="007A06E1">
        <w:t>because</w:t>
      </w:r>
      <w:r w:rsidR="00825647">
        <w:t xml:space="preserve"> </w:t>
      </w:r>
      <w:del w:id="18675" w:author="Laurence Golding" w:date="2019-05-11T06:52:00Z">
        <w:r>
          <w:delText>builds performed</w:delText>
        </w:r>
      </w:del>
      <w:ins w:id="18676" w:author="Laurence Golding" w:date="2019-05-11T06:52:00Z">
        <w:r w:rsidR="00825647">
          <w:t xml:space="preserve">the tool’s console output </w:t>
        </w:r>
        <w:r w:rsidR="007A06E1">
          <w:t xml:space="preserve">might </w:t>
        </w:r>
        <w:r w:rsidR="00825647">
          <w:t>include non-deterministic elements such as timestamps.</w:t>
        </w:r>
      </w:ins>
    </w:p>
    <w:p w14:paraId="6BD8C909" w14:textId="77777777" w:rsidR="007A06E1" w:rsidRDefault="007A06E1" w:rsidP="007A06E1">
      <w:pPr>
        <w:pStyle w:val="ListParagraph"/>
        <w:numPr>
          <w:ilvl w:val="0"/>
          <w:numId w:val="22"/>
        </w:numPr>
        <w:rPr>
          <w:ins w:id="18677" w:author="Laurence Golding" w:date="2019-05-11T06:52:00Z"/>
          <w:rStyle w:val="CODEtemp"/>
        </w:rPr>
      </w:pPr>
      <w:ins w:id="18678" w:author="Laurence Golding" w:date="2019-05-11T06:52:00Z">
        <w:r>
          <w:rPr>
            <w:rStyle w:val="CODEtemp"/>
          </w:rPr>
          <w:t>versionControlDetails.revisionId</w:t>
        </w:r>
      </w:ins>
    </w:p>
    <w:p w14:paraId="76A543DF" w14:textId="77777777" w:rsidR="007A06E1" w:rsidRDefault="007A06E1" w:rsidP="007A06E1">
      <w:pPr>
        <w:pStyle w:val="ListParagraph"/>
        <w:numPr>
          <w:ilvl w:val="0"/>
          <w:numId w:val="22"/>
        </w:numPr>
        <w:rPr>
          <w:ins w:id="18679" w:author="Laurence Golding" w:date="2019-05-11T06:52:00Z"/>
          <w:rStyle w:val="CODEtemp"/>
        </w:rPr>
      </w:pPr>
      <w:ins w:id="18680" w:author="Laurence Golding" w:date="2019-05-11T06:52:00Z">
        <w:r>
          <w:rPr>
            <w:rStyle w:val="CODEtemp"/>
          </w:rPr>
          <w:t>versionControlDetails.asOfTimeUtc</w:t>
        </w:r>
      </w:ins>
    </w:p>
    <w:p w14:paraId="3D29A78A" w14:textId="589DFEAD" w:rsidR="007A06E1" w:rsidRPr="00C274E5" w:rsidRDefault="007A06E1" w:rsidP="007A06E1">
      <w:pPr>
        <w:pStyle w:val="ListParagraph"/>
        <w:numPr>
          <w:ilvl w:val="0"/>
          <w:numId w:val="22"/>
        </w:numPr>
      </w:pPr>
      <w:ins w:id="18681" w:author="Laurence Golding" w:date="2019-05-11T06:52:00Z">
        <w:r>
          <w:rPr>
            <w:rStyle w:val="CODEtemp"/>
          </w:rPr>
          <w:t>versionControlDetails.mappedTo</w:t>
        </w:r>
        <w:r>
          <w:t>, because a repository might be downloaded to different directories</w:t>
        </w:r>
      </w:ins>
      <w:r>
        <w:t xml:space="preserve"> on different machines</w:t>
      </w:r>
      <w:del w:id="18682" w:author="Laurence Golding" w:date="2019-05-11T06:52:00Z">
        <w:r w:rsidR="00B62028">
          <w:delText xml:space="preserve"> might use a different root directory)</w:delText>
        </w:r>
      </w:del>
      <w:ins w:id="18683" w:author="Laurence Golding" w:date="2019-05-11T06:52:00Z">
        <w:r>
          <w:t>.</w:t>
        </w:r>
      </w:ins>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ins w:id="18684" w:author="Laurence Golding" w:date="2019-05-11T06:52:00Z"/>
          <w:rStyle w:val="CODEtemp"/>
        </w:rPr>
      </w:pPr>
      <w:ins w:id="18685" w:author="Laurence Golding" w:date="2019-05-11T06:52:00Z">
        <w:r>
          <w:rPr>
            <w:rStyle w:val="CODEtemp"/>
          </w:rPr>
          <w:t>threadFlowLocation.executionTimeUtc</w:t>
        </w:r>
      </w:ins>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4040135B" w:rsidR="00B62028" w:rsidRDefault="00B62028" w:rsidP="00610F6A">
      <w:pPr>
        <w:pStyle w:val="ListParagraph"/>
        <w:numPr>
          <w:ilvl w:val="0"/>
          <w:numId w:val="22"/>
        </w:numPr>
        <w:rPr>
          <w:rStyle w:val="CODEtemp"/>
        </w:rPr>
      </w:pPr>
      <w:r w:rsidRPr="00B62028">
        <w:rPr>
          <w:rStyle w:val="CODEtemp"/>
        </w:rPr>
        <w:t>notification.</w:t>
      </w:r>
      <w:del w:id="18686" w:author="Laurence Golding" w:date="2019-05-11T06:52:00Z">
        <w:r w:rsidRPr="00B62028">
          <w:rPr>
            <w:rStyle w:val="CODEtemp"/>
          </w:rPr>
          <w:delText>time</w:delText>
        </w:r>
      </w:del>
      <w:ins w:id="18687" w:author="Laurence Golding" w:date="2019-05-11T06:52:00Z">
        <w:r w:rsidRPr="00B62028">
          <w:rPr>
            <w:rStyle w:val="CODEtemp"/>
          </w:rPr>
          <w:t>time</w:t>
        </w:r>
        <w:r w:rsidR="00BF4F63">
          <w:rPr>
            <w:rStyle w:val="CODEtemp"/>
          </w:rPr>
          <w:t>Utc</w:t>
        </w:r>
      </w:ins>
    </w:p>
    <w:p w14:paraId="29400A04" w14:textId="75336219" w:rsidR="00435405" w:rsidRPr="00B62028" w:rsidRDefault="00435405" w:rsidP="00610F6A">
      <w:pPr>
        <w:pStyle w:val="ListParagraph"/>
        <w:numPr>
          <w:ilvl w:val="0"/>
          <w:numId w:val="22"/>
        </w:numPr>
        <w:rPr>
          <w:rStyle w:val="CODEtemp"/>
        </w:rPr>
      </w:pPr>
      <w:r>
        <w:rPr>
          <w:rStyle w:val="CODEtemp"/>
        </w:rPr>
        <w:t>result.</w:t>
      </w:r>
      <w:del w:id="18688" w:author="Laurence Golding" w:date="2019-05-11T06:52:00Z">
        <w:r>
          <w:rPr>
            <w:rStyle w:val="CODEtemp"/>
          </w:rPr>
          <w:delText>instanceGuid</w:delText>
        </w:r>
      </w:del>
      <w:ins w:id="18689" w:author="Laurence Golding" w:date="2019-05-11T06:52:00Z">
        <w:r w:rsidR="009972DA">
          <w:rPr>
            <w:rStyle w:val="CODEtemp"/>
          </w:rPr>
          <w:t>guid</w:t>
        </w:r>
      </w:ins>
    </w:p>
    <w:p w14:paraId="4F474354" w14:textId="77777777" w:rsidR="00B62028" w:rsidRPr="00B62028" w:rsidRDefault="00B62028" w:rsidP="00EA540C">
      <w:pPr>
        <w:pStyle w:val="ListParagraph"/>
        <w:numPr>
          <w:ilvl w:val="0"/>
          <w:numId w:val="22"/>
        </w:numPr>
        <w:rPr>
          <w:del w:id="18690" w:author="Laurence Golding" w:date="2019-05-11T06:52:00Z"/>
          <w:rStyle w:val="CODEtemp"/>
        </w:rPr>
      </w:pPr>
      <w:del w:id="18691" w:author="Laurence Golding" w:date="2019-05-11T06:52:00Z">
        <w:r w:rsidRPr="00B62028">
          <w:rPr>
            <w:rStyle w:val="CODEtemp"/>
          </w:rPr>
          <w:delText>run.i</w:delText>
        </w:r>
        <w:r w:rsidR="00435405">
          <w:rPr>
            <w:rStyle w:val="CODEtemp"/>
          </w:rPr>
          <w:delText>nstanceGui</w:delText>
        </w:r>
        <w:r w:rsidRPr="00B62028">
          <w:rPr>
            <w:rStyle w:val="CODEtemp"/>
          </w:rPr>
          <w:delText>d</w:delText>
        </w:r>
      </w:del>
    </w:p>
    <w:p w14:paraId="7BEEDD3B" w14:textId="77777777" w:rsidR="00B62028" w:rsidRPr="00B62028" w:rsidRDefault="00B62028" w:rsidP="00EA540C">
      <w:pPr>
        <w:pStyle w:val="ListParagraph"/>
        <w:numPr>
          <w:ilvl w:val="0"/>
          <w:numId w:val="22"/>
        </w:numPr>
        <w:rPr>
          <w:del w:id="18692" w:author="Laurence Golding" w:date="2019-05-11T06:52:00Z"/>
          <w:rStyle w:val="CODEtemp"/>
        </w:rPr>
      </w:pPr>
      <w:del w:id="18693" w:author="Laurence Golding" w:date="2019-05-11T06:52:00Z">
        <w:r w:rsidRPr="00B62028">
          <w:rPr>
            <w:rStyle w:val="CODEtemp"/>
          </w:rPr>
          <w:delText>run.automation</w:delText>
        </w:r>
        <w:r w:rsidR="00435405">
          <w:rPr>
            <w:rStyle w:val="CODEtemp"/>
          </w:rPr>
          <w:delText>Logical</w:delText>
        </w:r>
        <w:r w:rsidRPr="00B62028">
          <w:rPr>
            <w:rStyle w:val="CODEtemp"/>
          </w:rPr>
          <w:delText>Id</w:delText>
        </w:r>
      </w:del>
    </w:p>
    <w:p w14:paraId="15AA19F8" w14:textId="77777777" w:rsidR="00B62028" w:rsidRDefault="00B62028" w:rsidP="00EA540C">
      <w:pPr>
        <w:pStyle w:val="ListParagraph"/>
        <w:numPr>
          <w:ilvl w:val="0"/>
          <w:numId w:val="22"/>
        </w:numPr>
        <w:rPr>
          <w:del w:id="18694" w:author="Laurence Golding" w:date="2019-05-11T06:52:00Z"/>
          <w:rStyle w:val="CODEtemp"/>
        </w:rPr>
      </w:pPr>
      <w:del w:id="18695" w:author="Laurence Golding" w:date="2019-05-11T06:52:00Z">
        <w:r w:rsidRPr="00B62028">
          <w:rPr>
            <w:rStyle w:val="CODEtemp"/>
          </w:rPr>
          <w:delText>run.baseline</w:delText>
        </w:r>
        <w:r w:rsidR="00435405">
          <w:rPr>
            <w:rStyle w:val="CODEtemp"/>
          </w:rPr>
          <w:delText>InstanceGui</w:delText>
        </w:r>
        <w:r w:rsidRPr="00B62028">
          <w:rPr>
            <w:rStyle w:val="CODEtemp"/>
          </w:rPr>
          <w:delText>d</w:delText>
        </w:r>
      </w:del>
    </w:p>
    <w:p w14:paraId="39B30A8C" w14:textId="77777777" w:rsidR="00183DEE" w:rsidRPr="00B62028" w:rsidRDefault="00183DEE" w:rsidP="00EA540C">
      <w:pPr>
        <w:pStyle w:val="ListParagraph"/>
        <w:numPr>
          <w:ilvl w:val="0"/>
          <w:numId w:val="22"/>
        </w:numPr>
        <w:rPr>
          <w:del w:id="18696" w:author="Laurence Golding" w:date="2019-05-11T06:52:00Z"/>
          <w:rStyle w:val="CODEtemp"/>
        </w:rPr>
      </w:pPr>
      <w:del w:id="18697" w:author="Laurence Golding" w:date="2019-05-11T06:52:00Z">
        <w:r>
          <w:rPr>
            <w:rStyle w:val="CODEtemp"/>
          </w:rPr>
          <w:delText>run.originalUriBaseIds</w:delText>
        </w:r>
      </w:del>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24A87354" w14:textId="77777777" w:rsidR="00B62028" w:rsidRDefault="00B62028" w:rsidP="00EA540C">
      <w:pPr>
        <w:pStyle w:val="ListParagraph"/>
        <w:numPr>
          <w:ilvl w:val="0"/>
          <w:numId w:val="22"/>
        </w:numPr>
        <w:rPr>
          <w:del w:id="18698" w:author="Laurence Golding" w:date="2019-05-11T06:52:00Z"/>
        </w:rPr>
      </w:pPr>
      <w:del w:id="18699" w:author="Laurence Golding" w:date="2019-05-11T06:52:00Z">
        <w:r w:rsidRPr="00B62028">
          <w:rPr>
            <w:rStyle w:val="CODEtemp"/>
          </w:rPr>
          <w:delText>stackFrame.address</w:delText>
        </w:r>
        <w:r>
          <w:delText xml:space="preserve"> (because security measures such as address space layout randomization (ASLR) might place identical code at different addresses from run to run)</w:delText>
        </w:r>
      </w:del>
    </w:p>
    <w:p w14:paraId="6D5D2884" w14:textId="77777777" w:rsidR="00B62028" w:rsidRPr="00B62028" w:rsidRDefault="00B62028" w:rsidP="00EA540C">
      <w:pPr>
        <w:pStyle w:val="ListParagraph"/>
        <w:numPr>
          <w:ilvl w:val="0"/>
          <w:numId w:val="22"/>
        </w:numPr>
        <w:rPr>
          <w:del w:id="18700" w:author="Laurence Golding" w:date="2019-05-11T06:52:00Z"/>
        </w:rPr>
      </w:pPr>
      <w:del w:id="18701" w:author="Laurence Golding" w:date="2019-05-11T06:52:00Z">
        <w:r>
          <w:delText>The presence of any non-deterministic elements in a property bag property</w:delText>
        </w:r>
      </w:del>
    </w:p>
    <w:p w14:paraId="1828DC1B" w14:textId="31A5A740" w:rsidR="00B62028" w:rsidRDefault="00D25ACF" w:rsidP="00610F6A">
      <w:pPr>
        <w:pStyle w:val="ListParagraph"/>
        <w:numPr>
          <w:ilvl w:val="0"/>
          <w:numId w:val="22"/>
        </w:numPr>
        <w:rPr>
          <w:ins w:id="18702" w:author="Laurence Golding" w:date="2019-05-11T06:52:00Z"/>
        </w:rPr>
      </w:pPr>
      <w:ins w:id="18703" w:author="Laurence Golding" w:date="2019-05-11T06:52:00Z">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ins>
    </w:p>
    <w:p w14:paraId="72E130B1" w14:textId="3DC789EB" w:rsidR="00D44AFA" w:rsidRDefault="00B62028" w:rsidP="00D44AFA">
      <w:pPr>
        <w:pStyle w:val="AppendixHeading2"/>
      </w:pPr>
      <w:bookmarkStart w:id="18704" w:name="_Toc8367451"/>
      <w:bookmarkStart w:id="18705" w:name="_Toc516225020"/>
      <w:r>
        <w:t>Array and dictionary element ordering</w:t>
      </w:r>
      <w:bookmarkEnd w:id="18704"/>
      <w:bookmarkEnd w:id="18705"/>
    </w:p>
    <w:p w14:paraId="2B02C5A7" w14:textId="2339603B" w:rsidR="00D44AFA" w:rsidRDefault="00B87876" w:rsidP="00D44AFA">
      <w:del w:id="18706" w:author="Laurence Golding" w:date="2019-05-11T06:52:00Z">
        <w:r>
          <w:delText>A</w:delText>
        </w:r>
        <w:r w:rsidR="00D44AFA" w:rsidRPr="00D44AFA">
          <w:delText xml:space="preserve"> tool </w:delText>
        </w:r>
        <w:r>
          <w:delText>that</w:delText>
        </w:r>
        <w:r w:rsidRPr="00D44AFA">
          <w:delText xml:space="preserve"> </w:delText>
        </w:r>
        <w:r w:rsidR="00D44AFA" w:rsidRPr="00D44AFA">
          <w:delText>produce</w:delText>
        </w:r>
        <w:r>
          <w:delText>s</w:delText>
        </w:r>
        <w:r w:rsidR="00D44AFA" w:rsidRPr="00D44AFA">
          <w:delText xml:space="preserve"> deterministic output </w:delText>
        </w:r>
        <w:r>
          <w:rPr>
            <w:b/>
          </w:rPr>
          <w:delText>SHALL</w:delText>
        </w:r>
        <w:r w:rsidR="00D44AFA" w:rsidRPr="00D44AFA">
          <w:delText xml:space="preserve"> emit</w:delText>
        </w:r>
      </w:del>
      <w:ins w:id="18707" w:author="Laurence Golding" w:date="2019-05-11T06:52:00Z">
        <w:r w:rsidR="00C274E5">
          <w:t>One obstacle to determinism in SARIF log files is the ordering of</w:t>
        </w:r>
      </w:ins>
      <w:r w:rsidR="00C274E5">
        <w:t xml:space="preserve"> array </w:t>
      </w:r>
      <w:del w:id="18708" w:author="Laurence Golding" w:date="2019-05-11T06:52:00Z">
        <w:r w:rsidR="00D44AFA" w:rsidRPr="00D44AFA">
          <w:delText xml:space="preserve">and dictionary </w:delText>
        </w:r>
      </w:del>
      <w:r w:rsidR="00C274E5">
        <w:t xml:space="preserve">elements </w:t>
      </w:r>
      <w:del w:id="18709" w:author="Laurence Golding" w:date="2019-05-11T06:52:00Z">
        <w:r w:rsidR="00D44AFA" w:rsidRPr="00D44AFA">
          <w:delText>in a deterministic order</w:delText>
        </w:r>
      </w:del>
      <w:ins w:id="18710" w:author="Laurence Golding" w:date="2019-05-11T06:52:00Z">
        <w:r w:rsidR="00C274E5">
          <w:t>and object properties</w:t>
        </w:r>
      </w:ins>
      <w:r w:rsidR="00C274E5">
        <w:t>.</w:t>
      </w:r>
    </w:p>
    <w:p w14:paraId="237EE964" w14:textId="490B0E19" w:rsidR="00D44AFA" w:rsidRDefault="00D44AFA" w:rsidP="00D44AFA">
      <w:r w:rsidRPr="00D44AFA">
        <w:t xml:space="preserve">For some arrays, </w:t>
      </w:r>
      <w:del w:id="18711" w:author="Laurence Golding" w:date="2019-05-11T06:52:00Z">
        <w:r w:rsidRPr="00D44AFA">
          <w:delText xml:space="preserve">the </w:delText>
        </w:r>
      </w:del>
      <w:r w:rsidRPr="00D44AFA">
        <w:t xml:space="preserve">SARIF </w:t>
      </w:r>
      <w:del w:id="18712" w:author="Laurence Golding" w:date="2019-05-11T06:52:00Z">
        <w:r w:rsidRPr="00D44AFA">
          <w:delText xml:space="preserve">format </w:delText>
        </w:r>
      </w:del>
      <w:r w:rsidRPr="00D44AFA">
        <w:t xml:space="preserve">requires a specific ordering. For example, within </w:t>
      </w:r>
      <w:del w:id="18713" w:author="Laurence Golding" w:date="2019-05-11T06:52:00Z">
        <w:r w:rsidRPr="00D44AFA">
          <w:delText xml:space="preserve">the </w:delText>
        </w:r>
      </w:del>
      <w:r w:rsidRPr="00D44AFA">
        <w:rPr>
          <w:rStyle w:val="CODEtemp"/>
        </w:rPr>
        <w:t>stack.</w:t>
      </w:r>
      <w:del w:id="18714" w:author="Laurence Golding" w:date="2019-05-11T06:52:00Z">
        <w:r w:rsidRPr="00D44AFA">
          <w:rPr>
            <w:rStyle w:val="CODEtemp"/>
          </w:rPr>
          <w:delText>Frames</w:delText>
        </w:r>
        <w:r w:rsidRPr="00D44AFA">
          <w:delText xml:space="preserve"> property</w:delText>
        </w:r>
      </w:del>
      <w:ins w:id="18715" w:author="Laurence Golding" w:date="2019-05-11T06:52:00Z">
        <w:r w:rsidR="00A030D7">
          <w:rPr>
            <w:rStyle w:val="CODEtemp"/>
          </w:rPr>
          <w:t>f</w:t>
        </w:r>
        <w:r w:rsidRPr="00D44AFA">
          <w:rPr>
            <w:rStyle w:val="CODEtemp"/>
          </w:rPr>
          <w:t>rames</w:t>
        </w:r>
      </w:ins>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51817FAF" w14:textId="77777777" w:rsidR="00D44AFA" w:rsidRDefault="00D44AFA" w:rsidP="00D44AFA">
      <w:pPr>
        <w:rPr>
          <w:del w:id="18716" w:author="Laurence Golding" w:date="2019-05-11T06:52:00Z"/>
        </w:rPr>
      </w:pPr>
      <w:r w:rsidRPr="00D44AFA">
        <w:t>For other arrays,</w:t>
      </w:r>
      <w:r w:rsidR="006C3BF6">
        <w:t xml:space="preserve"> </w:t>
      </w:r>
      <w:del w:id="18717" w:author="Laurence Golding" w:date="2019-05-11T06:52:00Z">
        <w:r w:rsidRPr="00D44AFA">
          <w:delText>the</w:delText>
        </w:r>
      </w:del>
      <w:ins w:id="18718" w:author="Laurence Golding" w:date="2019-05-11T06:52:00Z">
        <w:r w:rsidR="006C3BF6">
          <w:t xml:space="preserve">for example </w:t>
        </w:r>
        <w:r w:rsidR="006C3BF6" w:rsidRPr="006C3BF6">
          <w:rPr>
            <w:rStyle w:val="CODEtemp"/>
          </w:rPr>
          <w:t>properties.tags</w:t>
        </w:r>
        <w:r w:rsidR="006C3BF6">
          <w:t>,</w:t>
        </w:r>
      </w:ins>
      <w:r w:rsidRPr="00D44AFA">
        <w:t xml:space="preserve"> SARIF </w:t>
      </w:r>
      <w:del w:id="18719" w:author="Laurence Golding" w:date="2019-05-11T06:52:00Z">
        <w:r w:rsidRPr="00D44AFA">
          <w:delText xml:space="preserve">format </w:delText>
        </w:r>
      </w:del>
      <w:r w:rsidRPr="00D44AFA">
        <w:t>does not require a specific ordering.</w:t>
      </w:r>
      <w:del w:id="18720" w:author="Laurence Golding" w:date="2019-05-11T06:52:00Z">
        <w:r w:rsidRPr="00D44AFA">
          <w:delText xml:space="preserve"> For example, within the </w:delText>
        </w:r>
        <w:r w:rsidRPr="00D44AFA">
          <w:rPr>
            <w:rStyle w:val="CODEtemp"/>
          </w:rPr>
          <w:delText>file.hashes</w:delText>
        </w:r>
        <w:r w:rsidRPr="00D44AFA">
          <w:delText xml:space="preserve"> property, SARIF does not require the hash objects to appear in any particular order.</w:delText>
        </w:r>
      </w:del>
      <w:r w:rsidRPr="00D44AFA">
        <w:t xml:space="preserve"> For such arrays, a tool can ensure the order by sorting the array elements before writing them to the log file. For example, it might sort the </w:t>
      </w:r>
      <w:del w:id="18721" w:author="Laurence Golding" w:date="2019-05-11T06:52:00Z">
        <w:r w:rsidRPr="00D44AFA">
          <w:delText xml:space="preserve">hash objects alphabetically by the string value of the </w:delText>
        </w:r>
        <w:r w:rsidRPr="00D44AFA">
          <w:rPr>
            <w:rStyle w:val="CODEtemp"/>
          </w:rPr>
          <w:delText>hash.algorithm</w:delText>
        </w:r>
        <w:r w:rsidRPr="00D44AFA">
          <w:delText xml:space="preserve"> property.</w:delText>
        </w:r>
      </w:del>
    </w:p>
    <w:p w14:paraId="32F508C7" w14:textId="1FFD8D44" w:rsidR="00D44AFA" w:rsidRDefault="00D44AFA" w:rsidP="004C00FA">
      <w:del w:id="18722" w:author="Laurence Golding" w:date="2019-05-11T06:52:00Z">
        <w:r w:rsidRPr="00D44AFA">
          <w:delText xml:space="preserve">A tool might similarly choose to emit the string elements of a </w:delText>
        </w:r>
        <w:r w:rsidRPr="00D44AFA">
          <w:rPr>
            <w:rStyle w:val="CODEtemp"/>
          </w:rPr>
          <w:delText>properties.</w:delText>
        </w:r>
      </w:del>
      <w:r w:rsidR="004C00FA">
        <w:rPr>
          <w:rPrChange w:id="18723" w:author="Laurence Golding" w:date="2019-05-11T06:51:00Z">
            <w:rPr>
              <w:rStyle w:val="CODEtemp"/>
            </w:rPr>
          </w:rPrChange>
        </w:rPr>
        <w:t>tags</w:t>
      </w:r>
      <w:del w:id="18724" w:author="Laurence Golding" w:date="2019-05-11T06:52:00Z">
        <w:r w:rsidRPr="00D44AFA">
          <w:delText xml:space="preserve"> array</w:delText>
        </w:r>
      </w:del>
      <w:r w:rsidRPr="00D44AFA">
        <w:t xml:space="preserve"> in locale-insensitive alphabetical order.</w:t>
      </w:r>
    </w:p>
    <w:p w14:paraId="24C7BBC2" w14:textId="5D213FF2"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del w:id="18725" w:author="Laurence Golding" w:date="2019-05-11T06:52:00Z">
        <w:r w:rsidRPr="00D44AFA">
          <w:delText>files</w:delText>
        </w:r>
      </w:del>
      <w:ins w:id="18726" w:author="Laurence Golding" w:date="2019-05-11T06:52:00Z">
        <w:r w:rsidR="00CC50E4">
          <w:t>artifacts</w:t>
        </w:r>
      </w:ins>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5F9F0360" w:rsidR="00D44AFA" w:rsidRPr="00D44AFA" w:rsidRDefault="00D44AFA" w:rsidP="00D44AFA">
      <w:r w:rsidRPr="00D44AFA">
        <w:t xml:space="preserve">For dictionaries such as the </w:t>
      </w:r>
      <w:del w:id="18727" w:author="Laurence Golding" w:date="2019-05-11T06:52:00Z">
        <w:r w:rsidRPr="00D44AFA">
          <w:rPr>
            <w:rStyle w:val="CODEtemp"/>
          </w:rPr>
          <w:delText>run.rules</w:delText>
        </w:r>
        <w:r w:rsidRPr="00D44AFA">
          <w:delText xml:space="preserve"> object or the </w:delText>
        </w:r>
        <w:r w:rsidRPr="00D44AFA">
          <w:rPr>
            <w:rStyle w:val="CODEtemp"/>
          </w:rPr>
          <w:delText>run.files</w:delText>
        </w:r>
      </w:del>
      <w:ins w:id="18728" w:author="Laurence Golding" w:date="2019-05-11T06:52:00Z">
        <w:r w:rsidR="00CC50E4">
          <w:rPr>
            <w:rStyle w:val="CODEtemp"/>
          </w:rPr>
          <w:t>artifact.hashes</w:t>
        </w:r>
      </w:ins>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8729" w:name="_Ref513042289"/>
      <w:bookmarkStart w:id="18730" w:name="_Toc8367452"/>
      <w:bookmarkStart w:id="18731" w:name="_Toc516225021"/>
      <w:r>
        <w:t>Absolute paths</w:t>
      </w:r>
      <w:bookmarkEnd w:id="18729"/>
      <w:bookmarkEnd w:id="18730"/>
      <w:bookmarkEnd w:id="18731"/>
    </w:p>
    <w:p w14:paraId="44DBC15E" w14:textId="0B60FE78" w:rsidR="00D44AFA" w:rsidRDefault="00D44AFA" w:rsidP="00D44AFA">
      <w:del w:id="18732" w:author="Laurence Golding" w:date="2019-05-11T06:52:00Z">
        <w:r>
          <w:delText xml:space="preserve">The </w:delText>
        </w:r>
      </w:del>
      <w:ins w:id="18733" w:author="Laurence Golding" w:date="2019-05-11T06:52:00Z">
        <w:r w:rsidR="00C274E5">
          <w:t>Another obstacle to determinism is t</w:t>
        </w:r>
        <w:r>
          <w:t xml:space="preserve">he </w:t>
        </w:r>
      </w:ins>
      <w:r>
        <w:t>use of</w:t>
      </w:r>
      <w:r w:rsidR="00E8605A">
        <w:t xml:space="preserve"> </w:t>
      </w:r>
      <w:del w:id="18734" w:author="Laurence Golding" w:date="2019-05-11T06:52:00Z">
        <w:r w:rsidR="00E8605A">
          <w:delText>non-deterministic</w:delText>
        </w:r>
        <w:r>
          <w:delText xml:space="preserve"> absolute file paths</w:delText>
        </w:r>
        <w:r w:rsidR="00E8605A">
          <w:delText xml:space="preserve"> (that is, </w:delText>
        </w:r>
      </w:del>
      <w:r w:rsidR="00E8605A">
        <w:t>absolute paths which might differ from machine to machine</w:t>
      </w:r>
      <w:del w:id="18735" w:author="Laurence Golding" w:date="2019-05-11T06:52:00Z">
        <w:r w:rsidR="00E8605A">
          <w:delText>)</w:delText>
        </w:r>
        <w:r>
          <w:delText xml:space="preserve"> in </w:delText>
        </w:r>
        <w:r w:rsidR="0054415E" w:rsidRPr="0054415E">
          <w:rPr>
            <w:rStyle w:val="CODEtemp"/>
          </w:rPr>
          <w:delText>fileLocation.uri</w:delText>
        </w:r>
        <w:r>
          <w:delText xml:space="preserve"> properties </w:delText>
        </w:r>
        <w:r w:rsidR="00E8605A">
          <w:delText>prevents the production of</w:delText>
        </w:r>
        <w:r>
          <w:delText xml:space="preserve"> deterministic output</w:delText>
        </w:r>
      </w:del>
      <w:r>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FDB708C" w:rsidR="00D44AFA" w:rsidRPr="00D44AFA" w:rsidRDefault="00B87876" w:rsidP="00D44AFA">
      <w:del w:id="18736" w:author="Laurence Golding" w:date="2019-05-11T06:52:00Z">
        <w:r>
          <w:delText>A</w:delText>
        </w:r>
        <w:r w:rsidR="00D44AFA">
          <w:delText xml:space="preserve"> tool </w:delText>
        </w:r>
        <w:r>
          <w:delText>that</w:delText>
        </w:r>
        <w:r w:rsidR="00D44AFA">
          <w:delText xml:space="preserve"> produce</w:delText>
        </w:r>
        <w:r>
          <w:delText>s</w:delText>
        </w:r>
        <w:r w:rsidR="00D44AFA">
          <w:delText xml:space="preserve"> deterministic output </w:delText>
        </w:r>
        <w:r>
          <w:rPr>
            <w:b/>
          </w:rPr>
          <w:delText>SHALL NOT</w:delText>
        </w:r>
        <w:r>
          <w:delText xml:space="preserve"> emit</w:delText>
        </w:r>
        <w:r w:rsidR="00E8605A">
          <w:delText xml:space="preserve"> non-deterministic</w:delText>
        </w:r>
      </w:del>
      <w:ins w:id="18737" w:author="Laurence Golding" w:date="2019-05-11T06:52:00Z">
        <w:r w:rsidR="00D44AFA">
          <w:t xml:space="preserve">Tools can </w:t>
        </w:r>
        <w:r w:rsidR="00C274E5">
          <w:t>avoid the use of</w:t>
        </w:r>
      </w:ins>
      <w:r w:rsidR="00C274E5">
        <w:t xml:space="preserve"> absolute file paths</w:t>
      </w:r>
      <w:del w:id="18738" w:author="Laurence Golding" w:date="2019-05-11T06:52:00Z">
        <w:r w:rsidR="00D44AFA">
          <w:delText>. Tools can achieve this</w:delText>
        </w:r>
      </w:del>
      <w:r w:rsidR="00D44AFA">
        <w:t xml:space="preserve"> by emitting URIs that are relative to one or more root directories (for example, a source root directory and an output root directory), and accompanying each </w:t>
      </w:r>
      <w:del w:id="18739" w:author="Laurence Golding" w:date="2019-05-11T06:52:00Z">
        <w:r w:rsidR="0054415E" w:rsidRPr="0054415E">
          <w:rPr>
            <w:rStyle w:val="CODEtemp"/>
          </w:rPr>
          <w:delText>fileLocation</w:delText>
        </w:r>
      </w:del>
      <w:ins w:id="18740" w:author="Laurence Golding" w:date="2019-05-11T06:52:00Z">
        <w:r w:rsidR="00406355">
          <w:rPr>
            <w:rStyle w:val="CODEtemp"/>
          </w:rPr>
          <w:t>artifact</w:t>
        </w:r>
        <w:r w:rsidR="00406355" w:rsidRPr="0054415E">
          <w:rPr>
            <w:rStyle w:val="CODEtemp"/>
          </w:rPr>
          <w:t>Location</w:t>
        </w:r>
      </w:ins>
      <w:r w:rsidR="0054415E" w:rsidRPr="0054415E">
        <w:rPr>
          <w:rStyle w:val="CODEtemp"/>
        </w:rPr>
        <w:t>.uri</w:t>
      </w:r>
      <w:r w:rsidR="0054415E">
        <w:t xml:space="preserve"> property with the corresponding </w:t>
      </w:r>
      <w:del w:id="18741" w:author="Laurence Golding" w:date="2019-05-11T06:52:00Z">
        <w:r w:rsidR="0054415E" w:rsidRPr="0054415E">
          <w:rPr>
            <w:rStyle w:val="CODEtemp"/>
          </w:rPr>
          <w:delText>fileLocation</w:delText>
        </w:r>
      </w:del>
      <w:ins w:id="18742" w:author="Laurence Golding" w:date="2019-05-11T06:52:00Z">
        <w:r w:rsidR="00406355">
          <w:rPr>
            <w:rStyle w:val="CODEtemp"/>
          </w:rPr>
          <w:t>artifact</w:t>
        </w:r>
        <w:r w:rsidR="00406355" w:rsidRPr="0054415E">
          <w:rPr>
            <w:rStyle w:val="CODEtemp"/>
          </w:rPr>
          <w:t>Location</w:t>
        </w:r>
      </w:ins>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rPr>
          <w:ins w:id="18743" w:author="Laurence Golding" w:date="2019-05-11T06:52:00Z"/>
        </w:rPr>
      </w:pPr>
      <w:bookmarkStart w:id="18744" w:name="_Toc8367453"/>
      <w:ins w:id="18745" w:author="Laurence Golding" w:date="2019-05-11T06:52:00Z">
        <w:r>
          <w:t>Inherently non-deterministic tools</w:t>
        </w:r>
        <w:bookmarkEnd w:id="18744"/>
      </w:ins>
    </w:p>
    <w:p w14:paraId="0E2E3B82" w14:textId="0E659005" w:rsidR="003C014A" w:rsidRDefault="003C014A" w:rsidP="00F963BA">
      <w:pPr>
        <w:rPr>
          <w:ins w:id="18746" w:author="Laurence Golding" w:date="2019-05-11T06:52:00Z"/>
        </w:rPr>
      </w:pPr>
      <w:ins w:id="18747" w:author="Laurence Golding" w:date="2019-05-11T06:52:00Z">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ins>
    </w:p>
    <w:p w14:paraId="6952CFCE" w14:textId="35CDF6AD" w:rsidR="00C274E5" w:rsidRPr="007D5356" w:rsidRDefault="00C274E5" w:rsidP="00F963BA">
      <w:pPr>
        <w:rPr>
          <w:ins w:id="18748" w:author="Laurence Golding" w:date="2019-05-11T06:52:00Z"/>
        </w:rPr>
      </w:pPr>
      <w:ins w:id="18749" w:author="Laurence Golding" w:date="2019-05-11T06:52:00Z">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ins>
    </w:p>
    <w:p w14:paraId="5416A610" w14:textId="6A7F5C5E" w:rsidR="00B62028" w:rsidRDefault="00B62028" w:rsidP="00B62028">
      <w:pPr>
        <w:pStyle w:val="AppendixHeading2"/>
      </w:pPr>
      <w:bookmarkStart w:id="18750" w:name="_Toc8367454"/>
      <w:bookmarkStart w:id="18751" w:name="_Toc516225022"/>
      <w:r>
        <w:t>Compensating for non-deterministic output</w:t>
      </w:r>
      <w:bookmarkEnd w:id="18750"/>
      <w:bookmarkEnd w:id="1875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307980BA"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del w:id="18752" w:author="Laurence Golding" w:date="2019-05-11T06:52:00Z">
        <w:r w:rsidR="0029266C">
          <w:rPr>
            <w:rStyle w:val="CODEtemp"/>
          </w:rPr>
          <w:delText>fileLocation</w:delText>
        </w:r>
      </w:del>
      <w:ins w:id="18753" w:author="Laurence Golding" w:date="2019-05-11T06:52:00Z">
        <w:r w:rsidR="00406355">
          <w:rPr>
            <w:rStyle w:val="CODEtemp"/>
          </w:rPr>
          <w:t>artifactLocation</w:t>
        </w:r>
      </w:ins>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8754" w:name="_Toc8367455"/>
      <w:bookmarkStart w:id="18755" w:name="_Toc516225023"/>
      <w:r>
        <w:t>Interaction between determinism and baselining</w:t>
      </w:r>
      <w:bookmarkEnd w:id="18754"/>
      <w:bookmarkEnd w:id="1875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8756" w:name="AppendixFixes"/>
      <w:bookmarkStart w:id="18757" w:name="_Toc8367456"/>
      <w:bookmarkStart w:id="18758" w:name="_Toc516225024"/>
      <w:bookmarkEnd w:id="18756"/>
      <w:r>
        <w:t xml:space="preserve">(Informative) </w:t>
      </w:r>
      <w:r w:rsidR="00710FE0">
        <w:t>Guidance on fixes</w:t>
      </w:r>
      <w:bookmarkEnd w:id="18757"/>
      <w:bookmarkEnd w:id="18758"/>
    </w:p>
    <w:p w14:paraId="4C6200B7" w14:textId="482EF836"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del w:id="18759" w:author="Laurence Golding" w:date="2019-05-11T06:52:00Z">
        <w:r w:rsidR="00584F98">
          <w:delText xml:space="preserve">file </w:delText>
        </w:r>
      </w:del>
      <w:r w:rsidR="00584F98">
        <w:t>content</w:t>
      </w:r>
      <w:r>
        <w:t xml:space="preserve">. This maximizes the likelihood that an automated tool can safely apply multiple fixes to the same </w:t>
      </w:r>
      <w:del w:id="18760" w:author="Laurence Golding" w:date="2019-05-11T06:52:00Z">
        <w:r>
          <w:delText>file</w:delText>
        </w:r>
      </w:del>
      <w:ins w:id="18761" w:author="Laurence Golding" w:date="2019-05-11T06:52:00Z">
        <w:r w:rsidR="00CC50E4">
          <w:t>artifact</w:t>
        </w:r>
      </w:ins>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8762" w:name="_Toc8367457"/>
      <w:bookmarkStart w:id="18763" w:name="_Toc516225025"/>
      <w:r>
        <w:t>(Informative) Diagnosing results in generated files</w:t>
      </w:r>
      <w:bookmarkEnd w:id="18762"/>
      <w:bookmarkEnd w:id="187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4CF51059" w:rsidR="00830F21" w:rsidRDefault="00830F21" w:rsidP="00830F21">
      <w:r>
        <w:t>In what follows, we will refer to files that are generated only once as “singly generated,” and files that are generated multiple times as “multiply generated</w:t>
      </w:r>
      <w:del w:id="18764" w:author="Laurence Golding" w:date="2019-05-11T06:52:00Z">
        <w:r>
          <w:delText>”.</w:delText>
        </w:r>
      </w:del>
      <w:ins w:id="18765" w:author="Laurence Golding" w:date="2019-05-11T06:52:00Z">
        <w:r w:rsidR="004F51DA">
          <w:t>.</w:t>
        </w:r>
        <w:r>
          <w:t>”</w:t>
        </w:r>
      </w:ins>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ins w:id="18766" w:author="Laurence Golding" w:date="2019-05-11T06:52: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E46E8D9" w:rsidR="00830F21" w:rsidRDefault="00830F21" w:rsidP="007F356E">
      <w:pPr>
        <w:pStyle w:val="ListParagraph"/>
        <w:numPr>
          <w:ilvl w:val="0"/>
          <w:numId w:val="84"/>
        </w:numPr>
        <w:pPrChange w:id="18767" w:author="Laurence Golding" w:date="2019-05-11T06:51:00Z">
          <w:pPr>
            <w:pStyle w:val="ListParagraph"/>
            <w:numPr>
              <w:numId w:val="105"/>
            </w:numPr>
            <w:ind w:hanging="360"/>
          </w:pPr>
        </w:pPrChange>
      </w:pPr>
      <w:r>
        <w:t xml:space="preserve">Use the </w:t>
      </w:r>
      <w:r>
        <w:rPr>
          <w:rStyle w:val="CODEtemp"/>
        </w:rPr>
        <w:t>physicalLocation</w:t>
      </w:r>
      <w:r>
        <w:t xml:space="preserve"> object’s</w:t>
      </w:r>
      <w:r w:rsidR="000C665E">
        <w:t xml:space="preserve"> </w:t>
      </w:r>
      <w:ins w:id="18768" w:author="Laurence Golding" w:date="2019-05-11T06:52:00Z">
        <w:r w:rsidR="000C665E">
          <w:t>(§</w:t>
        </w:r>
        <w:r w:rsidR="000C665E">
          <w:fldChar w:fldCharType="begin"/>
        </w:r>
        <w:r w:rsidR="000C665E">
          <w:instrText xml:space="preserve"> REF _Ref493477390 \r \h </w:instrText>
        </w:r>
        <w:r w:rsidR="00DF53A5">
          <w:instrText xml:space="preserve"> \* MERGEFORMAT </w:instrText>
        </w:r>
        <w:r w:rsidR="000C665E">
          <w:fldChar w:fldCharType="separate"/>
        </w:r>
        <w:r w:rsidR="0009127C">
          <w:t>3.29</w:t>
        </w:r>
        <w:r w:rsidR="000C665E">
          <w:fldChar w:fldCharType="end"/>
        </w:r>
        <w:r w:rsidR="000C665E">
          <w:t>)</w:t>
        </w:r>
        <w:r>
          <w:t xml:space="preserve"> </w:t>
        </w:r>
      </w:ins>
      <w:r>
        <w:rPr>
          <w:rStyle w:val="CODEtemp"/>
        </w:rPr>
        <w:t>region</w:t>
      </w:r>
      <w:r>
        <w:t xml:space="preserve"> </w:t>
      </w:r>
      <w:ins w:id="18769" w:author="Laurence Golding" w:date="2019-05-11T06:52:00Z">
        <w:r w:rsidR="000C665E">
          <w:t>(§</w:t>
        </w:r>
        <w:r w:rsidR="000C665E">
          <w:fldChar w:fldCharType="begin"/>
        </w:r>
        <w:r w:rsidR="000C665E">
          <w:instrText xml:space="preserve"> REF _Ref493509797 \r \h </w:instrText>
        </w:r>
        <w:r w:rsidR="00DF53A5">
          <w:instrText xml:space="preserve"> \* MERGEFORMAT </w:instrText>
        </w:r>
        <w:r w:rsidR="000C665E">
          <w:fldChar w:fldCharType="separate"/>
        </w:r>
        <w:r w:rsidR="0009127C">
          <w:t>3.29.4</w:t>
        </w:r>
        <w:r w:rsidR="000C665E">
          <w:fldChar w:fldCharType="end"/>
        </w:r>
        <w:r w:rsidR="000C665E">
          <w:t xml:space="preserve">) </w:t>
        </w:r>
      </w:ins>
      <w:r>
        <w:t xml:space="preserve">and </w:t>
      </w:r>
      <w:r w:rsidRPr="00EC7E26">
        <w:rPr>
          <w:rStyle w:val="CODEtemp"/>
        </w:rPr>
        <w:t>contextRegion</w:t>
      </w:r>
      <w:ins w:id="18770" w:author="Laurence Golding" w:date="2019-05-11T06:52:00Z">
        <w:r>
          <w:t xml:space="preserve"> </w:t>
        </w:r>
        <w:r w:rsidR="000C665E">
          <w:t>(§</w:t>
        </w:r>
        <w:r w:rsidR="000C665E">
          <w:fldChar w:fldCharType="begin"/>
        </w:r>
        <w:r w:rsidR="000C665E">
          <w:instrText xml:space="preserve"> REF _Ref6046214 \r \h </w:instrText>
        </w:r>
        <w:r w:rsidR="00DF53A5">
          <w:instrText xml:space="preserve"> \* MERGEFORMAT </w:instrText>
        </w:r>
        <w:r w:rsidR="000C665E">
          <w:fldChar w:fldCharType="separate"/>
        </w:r>
        <w:r w:rsidR="0009127C">
          <w:t>3.29.5</w:t>
        </w:r>
        <w:r w:rsidR="000C665E">
          <w:fldChar w:fldCharType="end"/>
        </w:r>
        <w:r w:rsidR="000C665E">
          <w:t>)</w:t>
        </w:r>
      </w:ins>
      <w:r w:rsidR="000C665E">
        <w:t xml:space="preserve"> </w:t>
      </w:r>
      <w:r>
        <w:t xml:space="preserve">properties to store enough of the generated file’s contents to facilitate diagnosis. The </w:t>
      </w:r>
      <w:r w:rsidRPr="00EC7E26">
        <w:rPr>
          <w:rStyle w:val="CODEtemp"/>
        </w:rPr>
        <w:t>region</w:t>
      </w:r>
      <w:r>
        <w:t xml:space="preserve"> object’s </w:t>
      </w:r>
      <w:ins w:id="18771" w:author="Laurence Golding" w:date="2019-05-11T06:52:00Z">
        <w:r w:rsidR="000C665E">
          <w:t>(§</w:t>
        </w:r>
        <w:r w:rsidR="000C665E">
          <w:fldChar w:fldCharType="begin"/>
        </w:r>
        <w:r w:rsidR="000C665E">
          <w:instrText xml:space="preserve"> REF _Ref493490350 \r \h </w:instrText>
        </w:r>
        <w:r w:rsidR="00DF53A5">
          <w:instrText xml:space="preserve"> \* MERGEFORMAT </w:instrText>
        </w:r>
        <w:r w:rsidR="000C665E">
          <w:fldChar w:fldCharType="separate"/>
        </w:r>
        <w:r w:rsidR="0009127C">
          <w:t>3.30</w:t>
        </w:r>
        <w:r w:rsidR="000C665E">
          <w:fldChar w:fldCharType="end"/>
        </w:r>
        <w:r w:rsidR="000C665E">
          <w:t xml:space="preserve">) </w:t>
        </w:r>
      </w:ins>
      <w:r w:rsidRPr="00EC7E26">
        <w:rPr>
          <w:rStyle w:val="CODEtemp"/>
        </w:rPr>
        <w:t>snippet</w:t>
      </w:r>
      <w:r>
        <w:t xml:space="preserve"> property</w:t>
      </w:r>
      <w:ins w:id="18772" w:author="Laurence Golding" w:date="2019-05-11T06:52:00Z">
        <w:r>
          <w:t xml:space="preserve"> </w:t>
        </w:r>
        <w:r w:rsidR="000C665E">
          <w:t>(§</w:t>
        </w:r>
        <w:r w:rsidR="000C665E">
          <w:fldChar w:fldCharType="begin"/>
        </w:r>
        <w:r w:rsidR="000C665E">
          <w:instrText xml:space="preserve"> REF _Ref534896821 \r \h </w:instrText>
        </w:r>
        <w:r w:rsidR="00DF53A5">
          <w:instrText xml:space="preserve"> \* MERGEFORMAT </w:instrText>
        </w:r>
        <w:r w:rsidR="000C665E">
          <w:fldChar w:fldCharType="separate"/>
        </w:r>
        <w:r w:rsidR="0009127C">
          <w:t>3.30.13</w:t>
        </w:r>
        <w:r w:rsidR="000C665E">
          <w:fldChar w:fldCharType="end"/>
        </w:r>
        <w:r w:rsidR="000C665E">
          <w:t>)</w:t>
        </w:r>
      </w:ins>
      <w:r w:rsidR="000C665E">
        <w:t xml:space="preserve"> </w:t>
      </w:r>
      <w:r>
        <w:t>holds the relevant portion of the file contents.</w:t>
      </w:r>
    </w:p>
    <w:p w14:paraId="5DB07359" w14:textId="22CD68AE" w:rsidR="00830F21" w:rsidRDefault="00830F21" w:rsidP="007F356E">
      <w:pPr>
        <w:pStyle w:val="ListParagraph"/>
        <w:numPr>
          <w:ilvl w:val="0"/>
          <w:numId w:val="84"/>
        </w:numPr>
        <w:pPrChange w:id="18773" w:author="Laurence Golding" w:date="2019-05-11T06:51:00Z">
          <w:pPr>
            <w:pStyle w:val="ListParagraph"/>
            <w:numPr>
              <w:numId w:val="105"/>
            </w:numPr>
            <w:ind w:hanging="360"/>
          </w:pPr>
        </w:pPrChange>
      </w:pPr>
      <w:r>
        <w:t xml:space="preserve">Use the </w:t>
      </w:r>
      <w:del w:id="18774" w:author="Laurence Golding" w:date="2019-05-11T06:52:00Z">
        <w:r w:rsidRPr="00C7469A">
          <w:rPr>
            <w:rStyle w:val="CODEtemp"/>
          </w:rPr>
          <w:delText>file</w:delText>
        </w:r>
      </w:del>
      <w:ins w:id="18775" w:author="Laurence Golding" w:date="2019-05-11T06:52:00Z">
        <w:r w:rsidR="000C665E">
          <w:rPr>
            <w:rStyle w:val="CODEtemp"/>
          </w:rPr>
          <w:t>artifact</w:t>
        </w:r>
      </w:ins>
      <w:r>
        <w:t xml:space="preserve"> object’s</w:t>
      </w:r>
      <w:r w:rsidR="000C665E">
        <w:t xml:space="preserve"> </w:t>
      </w:r>
      <w:ins w:id="18776" w:author="Laurence Golding" w:date="2019-05-11T06:52:00Z">
        <w:r w:rsidR="000C665E">
          <w:t>(§</w:t>
        </w:r>
        <w:r w:rsidR="000C665E">
          <w:fldChar w:fldCharType="begin"/>
        </w:r>
        <w:r w:rsidR="000C665E">
          <w:instrText xml:space="preserve"> REF _Ref493403111 \r \h </w:instrText>
        </w:r>
        <w:r w:rsidR="00DF53A5">
          <w:instrText xml:space="preserve"> \* MERGEFORMAT </w:instrText>
        </w:r>
        <w:r w:rsidR="000C665E">
          <w:fldChar w:fldCharType="separate"/>
        </w:r>
        <w:r w:rsidR="0009127C">
          <w:t>3.24</w:t>
        </w:r>
        <w:r w:rsidR="000C665E">
          <w:fldChar w:fldCharType="end"/>
        </w:r>
        <w:r w:rsidR="000C665E">
          <w:t>)</w:t>
        </w:r>
        <w:r>
          <w:t xml:space="preserve"> </w:t>
        </w:r>
      </w:ins>
      <w:r w:rsidRPr="00C7469A">
        <w:rPr>
          <w:rStyle w:val="CODEtemp"/>
        </w:rPr>
        <w:t>contents</w:t>
      </w:r>
      <w:r>
        <w:t xml:space="preserve"> </w:t>
      </w:r>
      <w:ins w:id="18777" w:author="Laurence Golding" w:date="2019-05-11T06:52:00Z">
        <w:r w:rsidR="000C665E">
          <w:t>(§</w:t>
        </w:r>
        <w:r w:rsidR="000C665E">
          <w:fldChar w:fldCharType="begin"/>
        </w:r>
        <w:r w:rsidR="000C665E">
          <w:instrText xml:space="preserve"> REF _Ref511899450 \r \h </w:instrText>
        </w:r>
        <w:r w:rsidR="00DF53A5">
          <w:instrText xml:space="preserve"> \* MERGEFORMAT </w:instrText>
        </w:r>
        <w:r w:rsidR="000C665E">
          <w:fldChar w:fldCharType="separate"/>
        </w:r>
        <w:r w:rsidR="0009127C">
          <w:t>3.24.8</w:t>
        </w:r>
        <w:r w:rsidR="000C665E">
          <w:fldChar w:fldCharType="end"/>
        </w:r>
        <w:r w:rsidR="000C665E">
          <w:t xml:space="preserve">) </w:t>
        </w:r>
      </w:ins>
      <w:r>
        <w:t xml:space="preserve">property to persist the entire contents of the file in </w:t>
      </w:r>
      <w:del w:id="18778" w:author="Laurence Golding" w:date="2019-05-11T06:52:00Z">
        <w:r w:rsidRPr="00C7469A">
          <w:rPr>
            <w:rStyle w:val="CODEtemp"/>
          </w:rPr>
          <w:delText>run.files</w:delText>
        </w:r>
        <w:r>
          <w:delText>.</w:delText>
        </w:r>
      </w:del>
      <w:ins w:id="18779" w:author="Laurence Golding" w:date="2019-05-11T06:52:00Z">
        <w:r w:rsidR="000C665E">
          <w:rPr>
            <w:rStyle w:val="CODEtemp"/>
          </w:rPr>
          <w:t>theR</w:t>
        </w:r>
        <w:r w:rsidRPr="00C7469A">
          <w:rPr>
            <w:rStyle w:val="CODEtemp"/>
          </w:rPr>
          <w:t>un.</w:t>
        </w:r>
        <w:r w:rsidR="00CC50E4">
          <w:rPr>
            <w:rStyle w:val="CODEtemp"/>
          </w:rPr>
          <w:t>artifacts</w:t>
        </w:r>
        <w:bookmarkStart w:id="18780" w:name="_Hlk6045856"/>
        <w:r w:rsidR="000C665E">
          <w:t xml:space="preserve"> (§</w:t>
        </w:r>
        <w:r w:rsidR="000C665E">
          <w:fldChar w:fldCharType="begin"/>
        </w:r>
        <w:r w:rsidR="000C665E">
          <w:instrText xml:space="preserve"> REF _Ref507667580 \r \h </w:instrText>
        </w:r>
        <w:r w:rsidR="00DF53A5">
          <w:instrText xml:space="preserve"> \* MERGEFORMAT </w:instrText>
        </w:r>
        <w:r w:rsidR="000C665E">
          <w:fldChar w:fldCharType="separate"/>
        </w:r>
        <w:r w:rsidR="0009127C">
          <w:t>3.14.15</w:t>
        </w:r>
        <w:r w:rsidR="000C665E">
          <w:fldChar w:fldCharType="end"/>
        </w:r>
        <w:r w:rsidR="000C665E" w:rsidRPr="000C665E">
          <w:t>)</w:t>
        </w:r>
        <w:bookmarkEnd w:id="18780"/>
        <w:r>
          <w:t>.</w:t>
        </w:r>
      </w:ins>
    </w:p>
    <w:p w14:paraId="5545FA51" w14:textId="77777777" w:rsidR="00830F21" w:rsidRDefault="00830F21" w:rsidP="00830F21">
      <w:r>
        <w:t>The first option is more compact; the second allows a SARIF viewer to present results with greater context.</w:t>
      </w:r>
    </w:p>
    <w:p w14:paraId="3D35A59D" w14:textId="77777777" w:rsidR="00830F21" w:rsidRDefault="00830F21" w:rsidP="00830F21">
      <w:pPr>
        <w:rPr>
          <w:del w:id="18781" w:author="Laurence Golding" w:date="2019-05-11T06:52:00Z"/>
        </w:rPr>
      </w:pPr>
    </w:p>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E1F6009" w:rsidR="00830F21" w:rsidRDefault="00830F21" w:rsidP="00E715DE">
      <w:pPr>
        <w:pStyle w:val="Code"/>
        <w:pPrChange w:id="18782" w:author="Laurence Golding" w:date="2019-05-11T06:51:00Z">
          <w:pPr>
            <w:pStyle w:val="Codesmall"/>
          </w:pPr>
        </w:pPrChange>
      </w:pPr>
      <w:r>
        <w:t>{                                           # A run object (§</w:t>
      </w:r>
      <w:r>
        <w:fldChar w:fldCharType="begin"/>
      </w:r>
      <w:r>
        <w:instrText xml:space="preserve"> REF _Ref493349997 \r \h </w:instrText>
      </w:r>
      <w:ins w:id="18783" w:author="Laurence Golding" w:date="2019-05-11T06:52:00Z">
        <w:r w:rsidR="00F861BF">
          <w:instrText xml:space="preserve"> \* MERGEFORMAT </w:instrText>
        </w:r>
      </w:ins>
      <w:r>
        <w:fldChar w:fldCharType="separate"/>
      </w:r>
      <w:r w:rsidR="0009127C">
        <w:t>3.</w:t>
      </w:r>
      <w:del w:id="18784" w:author="Laurence Golding" w:date="2019-05-11T06:52:00Z">
        <w:r w:rsidR="00331070">
          <w:delText>11</w:delText>
        </w:r>
      </w:del>
      <w:ins w:id="18785" w:author="Laurence Golding" w:date="2019-05-11T06:52:00Z">
        <w:r w:rsidR="0009127C">
          <w:t>14</w:t>
        </w:r>
      </w:ins>
      <w:r>
        <w:fldChar w:fldCharType="end"/>
      </w:r>
      <w:r>
        <w:t>).</w:t>
      </w:r>
    </w:p>
    <w:p w14:paraId="16CC02FE" w14:textId="24B4179B" w:rsidR="00830F21" w:rsidRDefault="00830F21" w:rsidP="00E715DE">
      <w:pPr>
        <w:pStyle w:val="Code"/>
        <w:pPrChange w:id="18786" w:author="Laurence Golding" w:date="2019-05-11T06:51:00Z">
          <w:pPr>
            <w:pStyle w:val="Codesmall"/>
          </w:pPr>
        </w:pPrChange>
      </w:pPr>
      <w:r>
        <w:t xml:space="preserve">  "originalUriBaseIds": {                   # See §</w:t>
      </w:r>
      <w:r>
        <w:fldChar w:fldCharType="begin"/>
      </w:r>
      <w:r>
        <w:instrText xml:space="preserve"> REF _Ref508869459 \r \h </w:instrText>
      </w:r>
      <w:ins w:id="18787" w:author="Laurence Golding" w:date="2019-05-11T06:52:00Z">
        <w:r w:rsidR="00F861BF">
          <w:instrText xml:space="preserve"> \* MERGEFORMAT </w:instrText>
        </w:r>
      </w:ins>
      <w:r>
        <w:fldChar w:fldCharType="separate"/>
      </w:r>
      <w:r w:rsidR="0009127C">
        <w:t>3.</w:t>
      </w:r>
      <w:del w:id="18788" w:author="Laurence Golding" w:date="2019-05-11T06:52:00Z">
        <w:r w:rsidR="00331070">
          <w:delText>11.12</w:delText>
        </w:r>
      </w:del>
      <w:ins w:id="18789" w:author="Laurence Golding" w:date="2019-05-11T06:52:00Z">
        <w:r w:rsidR="0009127C">
          <w:t>14.14</w:t>
        </w:r>
      </w:ins>
      <w:r>
        <w:fldChar w:fldCharType="end"/>
      </w:r>
    </w:p>
    <w:p w14:paraId="5BE7EF31" w14:textId="77777777" w:rsidR="000C665E" w:rsidRDefault="00830F21" w:rsidP="00E715DE">
      <w:pPr>
        <w:pStyle w:val="Code"/>
        <w:rPr>
          <w:ins w:id="18790" w:author="Laurence Golding" w:date="2019-05-11T06:52:00Z"/>
        </w:rPr>
      </w:pPr>
      <w:r>
        <w:t xml:space="preserve">    "GENERATED": </w:t>
      </w:r>
      <w:ins w:id="18791" w:author="Laurence Golding" w:date="2019-05-11T06:52:00Z">
        <w:r w:rsidR="000C665E">
          <w:t>{</w:t>
        </w:r>
      </w:ins>
    </w:p>
    <w:p w14:paraId="2B9B7CDA" w14:textId="2BFA6316" w:rsidR="00830F21" w:rsidRDefault="000C665E" w:rsidP="00E715DE">
      <w:pPr>
        <w:pStyle w:val="Code"/>
        <w:pPrChange w:id="18792" w:author="Laurence Golding" w:date="2019-05-11T06:51:00Z">
          <w:pPr>
            <w:pStyle w:val="Codesmall"/>
          </w:pPr>
        </w:pPrChange>
      </w:pPr>
      <w:ins w:id="18793" w:author="Laurence Golding" w:date="2019-05-11T06:52:00Z">
        <w:r>
          <w:t xml:space="preserve">      "uri": </w:t>
        </w:r>
      </w:ins>
      <w:r w:rsidR="00830F21">
        <w:t>"file:///C:/code/browser/obj</w:t>
      </w:r>
      <w:del w:id="18794" w:author="Laurence Golding" w:date="2019-05-11T06:52:00Z">
        <w:r w:rsidR="00830F21">
          <w:delText>"</w:delText>
        </w:r>
      </w:del>
      <w:ins w:id="18795" w:author="Laurence Golding" w:date="2019-05-11T06:52:00Z">
        <w:r>
          <w:t>/</w:t>
        </w:r>
        <w:r w:rsidR="00830F21">
          <w:t>"</w:t>
        </w:r>
      </w:ins>
    </w:p>
    <w:p w14:paraId="75582037" w14:textId="7646E8B2" w:rsidR="000C665E" w:rsidRDefault="000C665E" w:rsidP="00E715DE">
      <w:pPr>
        <w:pStyle w:val="Code"/>
        <w:rPr>
          <w:ins w:id="18796" w:author="Laurence Golding" w:date="2019-05-11T06:52:00Z"/>
        </w:rPr>
      </w:pPr>
      <w:ins w:id="18797" w:author="Laurence Golding" w:date="2019-05-11T06:52:00Z">
        <w:r>
          <w:t xml:space="preserve">    }</w:t>
        </w:r>
      </w:ins>
    </w:p>
    <w:p w14:paraId="071181FA" w14:textId="77777777" w:rsidR="00830F21" w:rsidRDefault="00830F21" w:rsidP="00E715DE">
      <w:pPr>
        <w:pStyle w:val="Code"/>
        <w:pPrChange w:id="18798" w:author="Laurence Golding" w:date="2019-05-11T06:51:00Z">
          <w:pPr>
            <w:pStyle w:val="Codesmall"/>
          </w:pPr>
        </w:pPrChange>
      </w:pPr>
      <w:r>
        <w:t xml:space="preserve">  },</w:t>
      </w:r>
    </w:p>
    <w:p w14:paraId="45B411F0" w14:textId="77777777" w:rsidR="00830F21" w:rsidRDefault="00830F21" w:rsidP="00E715DE">
      <w:pPr>
        <w:pStyle w:val="Code"/>
        <w:pPrChange w:id="18799" w:author="Laurence Golding" w:date="2019-05-11T06:51:00Z">
          <w:pPr>
            <w:pStyle w:val="Codesmall"/>
          </w:pPr>
        </w:pPrChange>
      </w:pPr>
    </w:p>
    <w:p w14:paraId="2820EDEB" w14:textId="3FB80B4C" w:rsidR="00830F21" w:rsidRDefault="00830F21" w:rsidP="00E715DE">
      <w:pPr>
        <w:pStyle w:val="Code"/>
        <w:pPrChange w:id="18800" w:author="Laurence Golding" w:date="2019-05-11T06:51:00Z">
          <w:pPr>
            <w:pStyle w:val="Codesmall"/>
          </w:pPr>
        </w:pPrChange>
      </w:pPr>
      <w:r>
        <w:t xml:space="preserve">  "results": [                              # See §</w:t>
      </w:r>
      <w:r>
        <w:fldChar w:fldCharType="begin"/>
      </w:r>
      <w:r>
        <w:instrText xml:space="preserve"> REF _Ref493350972 \r \h </w:instrText>
      </w:r>
      <w:ins w:id="18801" w:author="Laurence Golding" w:date="2019-05-11T06:52:00Z">
        <w:r w:rsidR="00F861BF">
          <w:instrText xml:space="preserve"> \* MERGEFORMAT </w:instrText>
        </w:r>
      </w:ins>
      <w:r>
        <w:fldChar w:fldCharType="separate"/>
      </w:r>
      <w:r w:rsidR="0009127C">
        <w:t>3.</w:t>
      </w:r>
      <w:del w:id="18802" w:author="Laurence Golding" w:date="2019-05-11T06:52:00Z">
        <w:r w:rsidR="00331070">
          <w:delText>11.16</w:delText>
        </w:r>
      </w:del>
      <w:ins w:id="18803" w:author="Laurence Golding" w:date="2019-05-11T06:52:00Z">
        <w:r w:rsidR="0009127C">
          <w:t>14.23</w:t>
        </w:r>
      </w:ins>
      <w:r>
        <w:fldChar w:fldCharType="end"/>
      </w:r>
      <w:r>
        <w:t>.</w:t>
      </w:r>
    </w:p>
    <w:p w14:paraId="12542006" w14:textId="12964751" w:rsidR="00830F21" w:rsidRDefault="00830F21" w:rsidP="00E715DE">
      <w:pPr>
        <w:pStyle w:val="Code"/>
        <w:pPrChange w:id="18804" w:author="Laurence Golding" w:date="2019-05-11T06:51:00Z">
          <w:pPr>
            <w:pStyle w:val="Codesmall"/>
          </w:pPr>
        </w:pPrChange>
      </w:pPr>
      <w:r>
        <w:t xml:space="preserve">    {                                       # A result object (§</w:t>
      </w:r>
      <w:r>
        <w:fldChar w:fldCharType="begin"/>
      </w:r>
      <w:r>
        <w:instrText xml:space="preserve"> REF _Ref493350984 \r \h </w:instrText>
      </w:r>
      <w:ins w:id="18805" w:author="Laurence Golding" w:date="2019-05-11T06:52:00Z">
        <w:r w:rsidR="00F861BF">
          <w:instrText xml:space="preserve"> \* MERGEFORMAT </w:instrText>
        </w:r>
      </w:ins>
      <w:r>
        <w:fldChar w:fldCharType="separate"/>
      </w:r>
      <w:r w:rsidR="0009127C">
        <w:t>3.</w:t>
      </w:r>
      <w:del w:id="18806" w:author="Laurence Golding" w:date="2019-05-11T06:52:00Z">
        <w:r w:rsidR="00331070">
          <w:delText>19</w:delText>
        </w:r>
      </w:del>
      <w:ins w:id="18807" w:author="Laurence Golding" w:date="2019-05-11T06:52:00Z">
        <w:r w:rsidR="0009127C">
          <w:t>27</w:t>
        </w:r>
      </w:ins>
      <w:r>
        <w:fldChar w:fldCharType="end"/>
      </w:r>
      <w:r>
        <w:t>).</w:t>
      </w:r>
    </w:p>
    <w:p w14:paraId="405D3CE1" w14:textId="2A3AA6B3" w:rsidR="00830F21" w:rsidRDefault="00830F21" w:rsidP="00E715DE">
      <w:pPr>
        <w:pStyle w:val="Code"/>
        <w:pPrChange w:id="18808" w:author="Laurence Golding" w:date="2019-05-11T06:51:00Z">
          <w:pPr>
            <w:pStyle w:val="Codesmall"/>
          </w:pPr>
        </w:pPrChange>
      </w:pPr>
      <w:r>
        <w:t xml:space="preserve">      "ruleId": "CS6789",                   # See §</w:t>
      </w:r>
      <w:r w:rsidR="00EC5421">
        <w:fldChar w:fldCharType="begin"/>
      </w:r>
      <w:r w:rsidR="00EC5421">
        <w:instrText xml:space="preserve"> REF _Ref513193500 \r \h </w:instrText>
      </w:r>
      <w:ins w:id="18809" w:author="Laurence Golding" w:date="2019-05-11T06:52:00Z">
        <w:r w:rsidR="00F861BF">
          <w:instrText xml:space="preserve"> \* MERGEFORMAT </w:instrText>
        </w:r>
      </w:ins>
      <w:r w:rsidR="00EC5421">
        <w:fldChar w:fldCharType="separate"/>
      </w:r>
      <w:r w:rsidR="0009127C">
        <w:t>3.</w:t>
      </w:r>
      <w:del w:id="18810" w:author="Laurence Golding" w:date="2019-05-11T06:52:00Z">
        <w:r w:rsidR="00331070">
          <w:delText>19.6</w:delText>
        </w:r>
      </w:del>
      <w:ins w:id="18811" w:author="Laurence Golding" w:date="2019-05-11T06:52:00Z">
        <w:r w:rsidR="0009127C">
          <w:t>27.5</w:t>
        </w:r>
      </w:ins>
      <w:r w:rsidR="00EC5421">
        <w:fldChar w:fldCharType="end"/>
      </w:r>
      <w:r>
        <w:t>.</w:t>
      </w:r>
    </w:p>
    <w:p w14:paraId="53F54E24" w14:textId="2719E451" w:rsidR="00830F21" w:rsidRDefault="00830F21" w:rsidP="00E715DE">
      <w:pPr>
        <w:pStyle w:val="Code"/>
        <w:pPrChange w:id="18812" w:author="Laurence Golding" w:date="2019-05-11T06:51:00Z">
          <w:pPr>
            <w:pStyle w:val="Codesmall"/>
          </w:pPr>
        </w:pPrChange>
      </w:pPr>
      <w:r>
        <w:t xml:space="preserve">      "message": {                          # See §</w:t>
      </w:r>
      <w:r>
        <w:fldChar w:fldCharType="begin"/>
      </w:r>
      <w:r>
        <w:instrText xml:space="preserve"> REF _Ref493426628 \r \h </w:instrText>
      </w:r>
      <w:ins w:id="18813" w:author="Laurence Golding" w:date="2019-05-11T06:52:00Z">
        <w:r w:rsidR="00F861BF">
          <w:instrText xml:space="preserve"> \* MERGEFORMAT </w:instrText>
        </w:r>
      </w:ins>
      <w:r>
        <w:fldChar w:fldCharType="separate"/>
      </w:r>
      <w:r w:rsidR="0009127C">
        <w:t>3.</w:t>
      </w:r>
      <w:del w:id="18814" w:author="Laurence Golding" w:date="2019-05-11T06:52:00Z">
        <w:r w:rsidR="00331070">
          <w:delText>19.8</w:delText>
        </w:r>
      </w:del>
      <w:ins w:id="18815" w:author="Laurence Golding" w:date="2019-05-11T06:52:00Z">
        <w:r w:rsidR="0009127C">
          <w:t>27.11</w:t>
        </w:r>
      </w:ins>
      <w:r>
        <w:fldChar w:fldCharType="end"/>
      </w:r>
      <w:r>
        <w:t>.</w:t>
      </w:r>
    </w:p>
    <w:p w14:paraId="04C3A315" w14:textId="2758AF40" w:rsidR="00830F21" w:rsidRDefault="00830F21" w:rsidP="00E715DE">
      <w:pPr>
        <w:pStyle w:val="Code"/>
        <w:pPrChange w:id="18816" w:author="Laurence Golding" w:date="2019-05-11T06:51:00Z">
          <w:pPr>
            <w:pStyle w:val="Codesmall"/>
          </w:pPr>
        </w:pPrChange>
      </w:pPr>
      <w:r>
        <w:t xml:space="preserve">        "text": "Division by 0</w:t>
      </w:r>
      <w:del w:id="18817" w:author="Laurence Golding" w:date="2019-05-11T06:52:00Z">
        <w:r>
          <w:delText>!"</w:delText>
        </w:r>
      </w:del>
      <w:ins w:id="18818" w:author="Laurence Golding" w:date="2019-05-11T06:52:00Z">
        <w:r>
          <w:t>"</w:t>
        </w:r>
      </w:ins>
    </w:p>
    <w:p w14:paraId="60541499" w14:textId="77777777" w:rsidR="00830F21" w:rsidRDefault="00830F21" w:rsidP="00E715DE">
      <w:pPr>
        <w:pStyle w:val="Code"/>
        <w:pPrChange w:id="18819" w:author="Laurence Golding" w:date="2019-05-11T06:51:00Z">
          <w:pPr>
            <w:pStyle w:val="Codesmall"/>
          </w:pPr>
        </w:pPrChange>
      </w:pPr>
      <w:r>
        <w:t xml:space="preserve">      },</w:t>
      </w:r>
    </w:p>
    <w:p w14:paraId="14A725B9" w14:textId="1047EA18" w:rsidR="00830F21" w:rsidRDefault="00830F21" w:rsidP="00E715DE">
      <w:pPr>
        <w:pStyle w:val="Code"/>
        <w:pPrChange w:id="18820" w:author="Laurence Golding" w:date="2019-05-11T06:51:00Z">
          <w:pPr>
            <w:pStyle w:val="Codesmall"/>
          </w:pPr>
        </w:pPrChange>
      </w:pPr>
      <w:r>
        <w:t xml:space="preserve">      "locations": [                        # See §</w:t>
      </w:r>
      <w:r>
        <w:fldChar w:fldCharType="begin"/>
      </w:r>
      <w:r>
        <w:instrText xml:space="preserve"> REF _Ref510013155 \r \h </w:instrText>
      </w:r>
      <w:ins w:id="18821" w:author="Laurence Golding" w:date="2019-05-11T06:52:00Z">
        <w:r w:rsidR="00F861BF">
          <w:instrText xml:space="preserve"> \* MERGEFORMAT </w:instrText>
        </w:r>
      </w:ins>
      <w:r>
        <w:fldChar w:fldCharType="separate"/>
      </w:r>
      <w:r w:rsidR="0009127C">
        <w:t>3.</w:t>
      </w:r>
      <w:del w:id="18822" w:author="Laurence Golding" w:date="2019-05-11T06:52:00Z">
        <w:r w:rsidR="00331070">
          <w:delText>19.10</w:delText>
        </w:r>
      </w:del>
      <w:ins w:id="18823" w:author="Laurence Golding" w:date="2019-05-11T06:52:00Z">
        <w:r w:rsidR="0009127C">
          <w:t>27.12</w:t>
        </w:r>
      </w:ins>
      <w:r>
        <w:fldChar w:fldCharType="end"/>
      </w:r>
      <w:r>
        <w:t>.</w:t>
      </w:r>
    </w:p>
    <w:p w14:paraId="6B5EF283" w14:textId="31EC44E8" w:rsidR="00830F21" w:rsidRDefault="00830F21" w:rsidP="00E715DE">
      <w:pPr>
        <w:pStyle w:val="Code"/>
        <w:pPrChange w:id="18824" w:author="Laurence Golding" w:date="2019-05-11T06:51:00Z">
          <w:pPr>
            <w:pStyle w:val="Codesmall"/>
          </w:pPr>
        </w:pPrChange>
      </w:pPr>
      <w:r>
        <w:t xml:space="preserve">        {                                   # A location object (§</w:t>
      </w:r>
      <w:r>
        <w:fldChar w:fldCharType="begin"/>
      </w:r>
      <w:r>
        <w:instrText xml:space="preserve"> REF _Ref493426721 \r \h </w:instrText>
      </w:r>
      <w:ins w:id="18825" w:author="Laurence Golding" w:date="2019-05-11T06:52:00Z">
        <w:r w:rsidR="00F861BF">
          <w:instrText xml:space="preserve"> \* MERGEFORMAT </w:instrText>
        </w:r>
      </w:ins>
      <w:r>
        <w:fldChar w:fldCharType="separate"/>
      </w:r>
      <w:r w:rsidR="0009127C">
        <w:t>3.</w:t>
      </w:r>
      <w:del w:id="18826" w:author="Laurence Golding" w:date="2019-05-11T06:52:00Z">
        <w:r w:rsidR="00331070">
          <w:delText>20</w:delText>
        </w:r>
      </w:del>
      <w:ins w:id="18827" w:author="Laurence Golding" w:date="2019-05-11T06:52:00Z">
        <w:r w:rsidR="0009127C">
          <w:t>28</w:t>
        </w:r>
      </w:ins>
      <w:r>
        <w:fldChar w:fldCharType="end"/>
      </w:r>
      <w:r>
        <w:t>).</w:t>
      </w:r>
    </w:p>
    <w:p w14:paraId="348A704B" w14:textId="501C35DF" w:rsidR="00830F21" w:rsidRDefault="00830F21" w:rsidP="00E715DE">
      <w:pPr>
        <w:pStyle w:val="Code"/>
        <w:pPrChange w:id="18828" w:author="Laurence Golding" w:date="2019-05-11T06:51:00Z">
          <w:pPr>
            <w:pStyle w:val="Codesmall"/>
          </w:pPr>
        </w:pPrChange>
      </w:pPr>
      <w:r>
        <w:t xml:space="preserve">          "physicalLocation": {             # See §</w:t>
      </w:r>
      <w:r>
        <w:fldChar w:fldCharType="begin"/>
      </w:r>
      <w:r>
        <w:instrText xml:space="preserve"> REF _Ref493477623 \r \h </w:instrText>
      </w:r>
      <w:ins w:id="18829" w:author="Laurence Golding" w:date="2019-05-11T06:52:00Z">
        <w:r w:rsidR="00F861BF">
          <w:instrText xml:space="preserve"> \* MERGEFORMAT </w:instrText>
        </w:r>
      </w:ins>
      <w:r>
        <w:fldChar w:fldCharType="separate"/>
      </w:r>
      <w:r w:rsidR="0009127C">
        <w:t>3.</w:t>
      </w:r>
      <w:del w:id="18830" w:author="Laurence Golding" w:date="2019-05-11T06:52:00Z">
        <w:r w:rsidR="00331070">
          <w:delText>20.2</w:delText>
        </w:r>
      </w:del>
      <w:ins w:id="18831" w:author="Laurence Golding" w:date="2019-05-11T06:52:00Z">
        <w:r w:rsidR="0009127C">
          <w:t>28.3</w:t>
        </w:r>
      </w:ins>
      <w:r>
        <w:fldChar w:fldCharType="end"/>
      </w:r>
      <w:r>
        <w:t>.</w:t>
      </w:r>
    </w:p>
    <w:p w14:paraId="3E02CBE2" w14:textId="654B91B0" w:rsidR="00830F21" w:rsidRDefault="00830F21" w:rsidP="00E715DE">
      <w:pPr>
        <w:pStyle w:val="Code"/>
        <w:pPrChange w:id="18832" w:author="Laurence Golding" w:date="2019-05-11T06:51:00Z">
          <w:pPr>
            <w:pStyle w:val="Codesmall"/>
          </w:pPr>
        </w:pPrChange>
      </w:pPr>
      <w:r>
        <w:t xml:space="preserve">            "</w:t>
      </w:r>
      <w:del w:id="18833" w:author="Laurence Golding" w:date="2019-05-11T06:52:00Z">
        <w:r>
          <w:delText>fileLocation</w:delText>
        </w:r>
      </w:del>
      <w:ins w:id="18834" w:author="Laurence Golding" w:date="2019-05-11T06:52:00Z">
        <w:r w:rsidR="00406355">
          <w:t>artifactLocation</w:t>
        </w:r>
      </w:ins>
      <w:r>
        <w:t>": {</w:t>
      </w:r>
    </w:p>
    <w:p w14:paraId="0C546064" w14:textId="77777777" w:rsidR="00830F21" w:rsidRDefault="00830F21" w:rsidP="00E715DE">
      <w:pPr>
        <w:pStyle w:val="Code"/>
        <w:pPrChange w:id="18835" w:author="Laurence Golding" w:date="2019-05-11T06:51:00Z">
          <w:pPr>
            <w:pStyle w:val="Codesmall"/>
          </w:pPr>
        </w:pPrChange>
      </w:pPr>
      <w:r>
        <w:t xml:space="preserve">              "uri": "ui/window.g.cs",      # A generated file (".g").</w:t>
      </w:r>
    </w:p>
    <w:p w14:paraId="1C029427" w14:textId="77777777" w:rsidR="00830F21" w:rsidRDefault="00830F21" w:rsidP="00E715DE">
      <w:pPr>
        <w:pStyle w:val="Code"/>
        <w:pPrChange w:id="18836" w:author="Laurence Golding" w:date="2019-05-11T06:51:00Z">
          <w:pPr>
            <w:pStyle w:val="Codesmall"/>
          </w:pPr>
        </w:pPrChange>
      </w:pPr>
      <w:r>
        <w:t xml:space="preserve">              "uriBaseId": "GENERATED"</w:t>
      </w:r>
    </w:p>
    <w:p w14:paraId="29FA5C02" w14:textId="77777777" w:rsidR="00830F21" w:rsidRDefault="00830F21" w:rsidP="00E715DE">
      <w:pPr>
        <w:pStyle w:val="Code"/>
        <w:pPrChange w:id="18837" w:author="Laurence Golding" w:date="2019-05-11T06:51:00Z">
          <w:pPr>
            <w:pStyle w:val="Codesmall"/>
          </w:pPr>
        </w:pPrChange>
      </w:pPr>
      <w:r>
        <w:t xml:space="preserve">            },</w:t>
      </w:r>
    </w:p>
    <w:p w14:paraId="04A88947" w14:textId="77777777" w:rsidR="00830F21" w:rsidRDefault="00830F21" w:rsidP="00E715DE">
      <w:pPr>
        <w:pStyle w:val="Code"/>
        <w:pPrChange w:id="18838" w:author="Laurence Golding" w:date="2019-05-11T06:51:00Z">
          <w:pPr>
            <w:pStyle w:val="Codesmall"/>
          </w:pPr>
        </w:pPrChange>
      </w:pPr>
      <w:r>
        <w:t xml:space="preserve">            "region": {</w:t>
      </w:r>
    </w:p>
    <w:p w14:paraId="50A72662" w14:textId="77777777" w:rsidR="00830F21" w:rsidRDefault="00830F21" w:rsidP="00E715DE">
      <w:pPr>
        <w:pStyle w:val="Code"/>
        <w:pPrChange w:id="18839" w:author="Laurence Golding" w:date="2019-05-11T06:51:00Z">
          <w:pPr>
            <w:pStyle w:val="Codesmall"/>
          </w:pPr>
        </w:pPrChange>
      </w:pPr>
      <w:r>
        <w:t xml:space="preserve">              "startLine": 42,</w:t>
      </w:r>
    </w:p>
    <w:p w14:paraId="37786348" w14:textId="77777777" w:rsidR="00830F21" w:rsidRPr="00EC7E26" w:rsidRDefault="00830F21" w:rsidP="00E715DE">
      <w:pPr>
        <w:pStyle w:val="Code"/>
        <w:rPr>
          <w:b/>
        </w:rPr>
        <w:pPrChange w:id="18840" w:author="Laurence Golding" w:date="2019-05-11T06:51:00Z">
          <w:pPr>
            <w:pStyle w:val="Codesmall"/>
          </w:pPr>
        </w:pPrChange>
      </w:pPr>
      <w:r w:rsidRPr="00EC7E26">
        <w:rPr>
          <w:b/>
        </w:rPr>
        <w:t xml:space="preserve">              "snippet": {</w:t>
      </w:r>
    </w:p>
    <w:p w14:paraId="2085874B" w14:textId="77777777" w:rsidR="00830F21" w:rsidRPr="00EC7E26" w:rsidRDefault="00830F21" w:rsidP="00E715DE">
      <w:pPr>
        <w:pStyle w:val="Code"/>
        <w:rPr>
          <w:b/>
        </w:rPr>
        <w:pPrChange w:id="18841" w:author="Laurence Golding" w:date="2019-05-11T06:51:00Z">
          <w:pPr>
            <w:pStyle w:val="Codesmall"/>
          </w:pPr>
        </w:pPrChange>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Change w:id="18842" w:author="Laurence Golding" w:date="2019-05-11T06:51:00Z">
          <w:pPr>
            <w:pStyle w:val="Codesmall"/>
          </w:pPr>
        </w:pPrChange>
      </w:pPr>
      <w:r w:rsidRPr="00EC7E26">
        <w:rPr>
          <w:b/>
        </w:rPr>
        <w:t xml:space="preserve">              }</w:t>
      </w:r>
    </w:p>
    <w:p w14:paraId="5713B8D8" w14:textId="77777777" w:rsidR="00830F21" w:rsidRDefault="00830F21" w:rsidP="00E715DE">
      <w:pPr>
        <w:pStyle w:val="Code"/>
        <w:pPrChange w:id="18843" w:author="Laurence Golding" w:date="2019-05-11T06:51:00Z">
          <w:pPr>
            <w:pStyle w:val="Codesmall"/>
          </w:pPr>
        </w:pPrChange>
      </w:pPr>
      <w:r>
        <w:t xml:space="preserve">            },</w:t>
      </w:r>
    </w:p>
    <w:p w14:paraId="2AA71541" w14:textId="77777777" w:rsidR="00830F21" w:rsidRDefault="00830F21" w:rsidP="00E715DE">
      <w:pPr>
        <w:pStyle w:val="Code"/>
        <w:pPrChange w:id="18844" w:author="Laurence Golding" w:date="2019-05-11T06:51:00Z">
          <w:pPr>
            <w:pStyle w:val="Codesmall"/>
          </w:pPr>
        </w:pPrChange>
      </w:pPr>
      <w:r>
        <w:t xml:space="preserve">            "contextRegion": {</w:t>
      </w:r>
    </w:p>
    <w:p w14:paraId="66E72FD5" w14:textId="77777777" w:rsidR="00830F21" w:rsidRDefault="00830F21" w:rsidP="00E715DE">
      <w:pPr>
        <w:pStyle w:val="Code"/>
        <w:pPrChange w:id="18845" w:author="Laurence Golding" w:date="2019-05-11T06:51:00Z">
          <w:pPr>
            <w:pStyle w:val="Codesmall"/>
          </w:pPr>
        </w:pPrChange>
      </w:pPr>
      <w:r>
        <w:t xml:space="preserve">              "startLine": 40,</w:t>
      </w:r>
    </w:p>
    <w:p w14:paraId="4E22FAAF" w14:textId="77777777" w:rsidR="00830F21" w:rsidRDefault="00830F21" w:rsidP="00E715DE">
      <w:pPr>
        <w:pStyle w:val="Code"/>
        <w:pPrChange w:id="18846" w:author="Laurence Golding" w:date="2019-05-11T06:51:00Z">
          <w:pPr>
            <w:pStyle w:val="Codesmall"/>
          </w:pPr>
        </w:pPrChange>
      </w:pPr>
      <w:r>
        <w:t xml:space="preserve">              "endLine": 42,</w:t>
      </w:r>
    </w:p>
    <w:p w14:paraId="2EF7F287" w14:textId="77777777" w:rsidR="00830F21" w:rsidRPr="00EC7E26" w:rsidRDefault="00830F21" w:rsidP="00E715DE">
      <w:pPr>
        <w:pStyle w:val="Code"/>
        <w:rPr>
          <w:b/>
        </w:rPr>
        <w:pPrChange w:id="18847" w:author="Laurence Golding" w:date="2019-05-11T06:51:00Z">
          <w:pPr>
            <w:pStyle w:val="Codesmall"/>
          </w:pPr>
        </w:pPrChange>
      </w:pPr>
      <w:r w:rsidRPr="00EC7E26">
        <w:rPr>
          <w:b/>
        </w:rPr>
        <w:t xml:space="preserve">              "snippet": {</w:t>
      </w:r>
    </w:p>
    <w:p w14:paraId="39F2411C" w14:textId="77777777" w:rsidR="00F861BF" w:rsidRDefault="00830F21" w:rsidP="00F861BF">
      <w:pPr>
        <w:pStyle w:val="Code"/>
        <w:rPr>
          <w:ins w:id="18848" w:author="Laurence Golding" w:date="2019-05-11T06:52:00Z"/>
          <w:b/>
        </w:rPr>
      </w:pPr>
      <w:r w:rsidRPr="00EC7E26">
        <w:rPr>
          <w:b/>
        </w:rPr>
        <w:t xml:space="preserve">                "text":</w:t>
      </w:r>
    </w:p>
    <w:p w14:paraId="791FEE8B" w14:textId="1E28D8A8" w:rsidR="00830F21" w:rsidRPr="00EC7E26" w:rsidRDefault="00F861BF" w:rsidP="00E715DE">
      <w:pPr>
        <w:pStyle w:val="Code"/>
        <w:rPr>
          <w:b/>
        </w:rPr>
        <w:pPrChange w:id="18849" w:author="Laurence Golding" w:date="2019-05-11T06:51:00Z">
          <w:pPr>
            <w:pStyle w:val="Codesmall"/>
          </w:pPr>
        </w:pPrChange>
      </w:pPr>
      <w:ins w:id="18850" w:author="Laurence Golding" w:date="2019-05-11T06:52:00Z">
        <w:r>
          <w:rPr>
            <w:b/>
          </w:rPr>
          <w:t xml:space="preserve">                </w:t>
        </w:r>
      </w:ins>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Change w:id="18851" w:author="Laurence Golding" w:date="2019-05-11T06:51:00Z">
          <w:pPr>
            <w:pStyle w:val="Codesmall"/>
          </w:pPr>
        </w:pPrChange>
      </w:pPr>
      <w:r w:rsidRPr="00EC7E26">
        <w:rPr>
          <w:b/>
        </w:rPr>
        <w:t xml:space="preserve">              }</w:t>
      </w:r>
    </w:p>
    <w:p w14:paraId="3BC85A28" w14:textId="77777777" w:rsidR="00830F21" w:rsidRDefault="00830F21" w:rsidP="00E715DE">
      <w:pPr>
        <w:pStyle w:val="Code"/>
        <w:pPrChange w:id="18852" w:author="Laurence Golding" w:date="2019-05-11T06:51:00Z">
          <w:pPr>
            <w:pStyle w:val="Codesmall"/>
          </w:pPr>
        </w:pPrChange>
      </w:pPr>
      <w:r>
        <w:t xml:space="preserve">            }</w:t>
      </w:r>
    </w:p>
    <w:p w14:paraId="103779D0" w14:textId="77777777" w:rsidR="00830F21" w:rsidRDefault="00830F21" w:rsidP="00E715DE">
      <w:pPr>
        <w:pStyle w:val="Code"/>
        <w:pPrChange w:id="18853" w:author="Laurence Golding" w:date="2019-05-11T06:51:00Z">
          <w:pPr>
            <w:pStyle w:val="Codesmall"/>
          </w:pPr>
        </w:pPrChange>
      </w:pPr>
      <w:r>
        <w:t xml:space="preserve">          }</w:t>
      </w:r>
    </w:p>
    <w:p w14:paraId="3B48ECC4" w14:textId="77777777" w:rsidR="00830F21" w:rsidRDefault="00830F21" w:rsidP="00E715DE">
      <w:pPr>
        <w:pStyle w:val="Code"/>
        <w:pPrChange w:id="18854" w:author="Laurence Golding" w:date="2019-05-11T06:51:00Z">
          <w:pPr>
            <w:pStyle w:val="Codesmall"/>
          </w:pPr>
        </w:pPrChange>
      </w:pPr>
      <w:r>
        <w:t xml:space="preserve">        }</w:t>
      </w:r>
    </w:p>
    <w:p w14:paraId="77AFEAA0" w14:textId="77777777" w:rsidR="00830F21" w:rsidRDefault="00830F21" w:rsidP="00E715DE">
      <w:pPr>
        <w:pStyle w:val="Code"/>
        <w:pPrChange w:id="18855" w:author="Laurence Golding" w:date="2019-05-11T06:51:00Z">
          <w:pPr>
            <w:pStyle w:val="Codesmall"/>
          </w:pPr>
        </w:pPrChange>
      </w:pPr>
      <w:r>
        <w:t xml:space="preserve">      ]</w:t>
      </w:r>
    </w:p>
    <w:p w14:paraId="32C8EAA5" w14:textId="77777777" w:rsidR="00830F21" w:rsidRDefault="00830F21" w:rsidP="00E715DE">
      <w:pPr>
        <w:pStyle w:val="Code"/>
        <w:pPrChange w:id="18856" w:author="Laurence Golding" w:date="2019-05-11T06:51:00Z">
          <w:pPr>
            <w:pStyle w:val="Codesmall"/>
          </w:pPr>
        </w:pPrChange>
      </w:pPr>
      <w:r>
        <w:t xml:space="preserve">    }</w:t>
      </w:r>
    </w:p>
    <w:p w14:paraId="60DE92C8" w14:textId="77777777" w:rsidR="00830F21" w:rsidRDefault="00830F21" w:rsidP="00E715DE">
      <w:pPr>
        <w:pStyle w:val="Code"/>
        <w:pPrChange w:id="18857" w:author="Laurence Golding" w:date="2019-05-11T06:51:00Z">
          <w:pPr>
            <w:pStyle w:val="Codesmall"/>
          </w:pPr>
        </w:pPrChange>
      </w:pPr>
      <w:r>
        <w:t xml:space="preserve">  ],</w:t>
      </w:r>
    </w:p>
    <w:p w14:paraId="55B1F080" w14:textId="77777777" w:rsidR="00830F21" w:rsidRDefault="00830F21" w:rsidP="00E715DE">
      <w:pPr>
        <w:pStyle w:val="Code"/>
        <w:pPrChange w:id="18858" w:author="Laurence Golding" w:date="2019-05-11T06:51:00Z">
          <w:pPr>
            <w:pStyle w:val="Codesmall"/>
          </w:pPr>
        </w:pPrChange>
      </w:pPr>
    </w:p>
    <w:p w14:paraId="26644348" w14:textId="77777777" w:rsidR="00830F21" w:rsidRDefault="00830F21" w:rsidP="00E715DE">
      <w:pPr>
        <w:pStyle w:val="Code"/>
        <w:pPrChange w:id="18859" w:author="Laurence Golding" w:date="2019-05-11T06:51:00Z">
          <w:pPr>
            <w:pStyle w:val="Codesmall"/>
          </w:pPr>
        </w:pPrChange>
      </w:pPr>
      <w:r>
        <w:t xml:space="preserve">  ...</w:t>
      </w:r>
    </w:p>
    <w:p w14:paraId="6F75E065" w14:textId="77777777" w:rsidR="00830F21" w:rsidRDefault="00830F21" w:rsidP="00E715DE">
      <w:pPr>
        <w:pStyle w:val="Code"/>
        <w:pPrChange w:id="18860" w:author="Laurence Golding" w:date="2019-05-11T06:51:00Z">
          <w:pPr>
            <w:pStyle w:val="Codesmall"/>
          </w:pPr>
        </w:pPrChange>
      </w:pPr>
      <w:r>
        <w:t>}</w:t>
      </w:r>
    </w:p>
    <w:p w14:paraId="182E6839" w14:textId="77777777" w:rsidR="00830F21" w:rsidRDefault="00830F21" w:rsidP="00830F21"/>
    <w:p w14:paraId="47610AFA" w14:textId="1F20F970" w:rsidR="00830F21" w:rsidRDefault="00830F21" w:rsidP="00830F21">
      <w:pPr>
        <w:pStyle w:val="Note"/>
      </w:pPr>
      <w:r>
        <w:t xml:space="preserve">EXAMPLE 2: In this example, the analysis tool populates </w:t>
      </w:r>
      <w:del w:id="18861" w:author="Laurence Golding" w:date="2019-05-11T06:52:00Z">
        <w:r w:rsidRPr="00C7469A">
          <w:rPr>
            <w:rStyle w:val="CODEtemp"/>
          </w:rPr>
          <w:delText>file</w:delText>
        </w:r>
      </w:del>
      <w:ins w:id="18862" w:author="Laurence Golding" w:date="2019-05-11T06:52:00Z">
        <w:r w:rsidR="00CC50E4">
          <w:rPr>
            <w:rStyle w:val="CODEtemp"/>
          </w:rPr>
          <w:t>artifact</w:t>
        </w:r>
      </w:ins>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Change w:id="18863" w:author="Laurence Golding" w:date="2019-05-11T06:51:00Z">
          <w:pPr>
            <w:pStyle w:val="Codesmall"/>
          </w:pPr>
        </w:pPrChange>
      </w:pPr>
      <w:r>
        <w:t>{</w:t>
      </w:r>
    </w:p>
    <w:p w14:paraId="1C3E93C8" w14:textId="77777777" w:rsidR="00830F21" w:rsidRDefault="00830F21" w:rsidP="00E715DE">
      <w:pPr>
        <w:pStyle w:val="Code"/>
        <w:pPrChange w:id="18864" w:author="Laurence Golding" w:date="2019-05-11T06:51:00Z">
          <w:pPr>
            <w:pStyle w:val="Codesmall"/>
          </w:pPr>
        </w:pPrChange>
      </w:pPr>
      <w:r>
        <w:t xml:space="preserve">  "originalUriBaseIds": {</w:t>
      </w:r>
    </w:p>
    <w:p w14:paraId="32A7C21C" w14:textId="4F0DF1C3" w:rsidR="00463E5C" w:rsidRDefault="00830F21" w:rsidP="00E715DE">
      <w:pPr>
        <w:pStyle w:val="Code"/>
        <w:pPrChange w:id="18865" w:author="Laurence Golding" w:date="2019-05-11T06:51:00Z">
          <w:pPr>
            <w:pStyle w:val="Codesmall"/>
          </w:pPr>
        </w:pPrChange>
      </w:pPr>
      <w:r>
        <w:t xml:space="preserve">    "GENERATED": </w:t>
      </w:r>
      <w:del w:id="18866" w:author="Laurence Golding" w:date="2019-05-11T06:52:00Z">
        <w:r>
          <w:delText>"file:///dev-1.example.com/code/browser/obj"</w:delText>
        </w:r>
      </w:del>
      <w:ins w:id="18867" w:author="Laurence Golding" w:date="2019-05-11T06:52:00Z">
        <w:r w:rsidR="00463E5C">
          <w:t>{</w:t>
        </w:r>
      </w:ins>
    </w:p>
    <w:p w14:paraId="27B81F92" w14:textId="5C78AA61" w:rsidR="00830F21" w:rsidRDefault="00463E5C" w:rsidP="00E715DE">
      <w:pPr>
        <w:pStyle w:val="Code"/>
        <w:rPr>
          <w:ins w:id="18868" w:author="Laurence Golding" w:date="2019-05-11T06:52:00Z"/>
        </w:rPr>
      </w:pPr>
      <w:ins w:id="18869" w:author="Laurence Golding" w:date="2019-05-11T06:52:00Z">
        <w:r>
          <w:t xml:space="preserve">      "uri": </w:t>
        </w:r>
        <w:r w:rsidR="00830F21">
          <w:t>"file:///dev-1.example.com/code/browser/obj</w:t>
        </w:r>
        <w:r>
          <w:t>/</w:t>
        </w:r>
        <w:r w:rsidR="00830F21">
          <w:t>"</w:t>
        </w:r>
      </w:ins>
    </w:p>
    <w:p w14:paraId="1C2D2B99" w14:textId="1CF8B89A" w:rsidR="00463E5C" w:rsidRDefault="00463E5C" w:rsidP="00E715DE">
      <w:pPr>
        <w:pStyle w:val="Code"/>
        <w:rPr>
          <w:ins w:id="18870" w:author="Laurence Golding" w:date="2019-05-11T06:52:00Z"/>
        </w:rPr>
      </w:pPr>
      <w:ins w:id="18871" w:author="Laurence Golding" w:date="2019-05-11T06:52:00Z">
        <w:r>
          <w:t xml:space="preserve">    }</w:t>
        </w:r>
      </w:ins>
    </w:p>
    <w:p w14:paraId="5D9FFB8E" w14:textId="77777777" w:rsidR="00830F21" w:rsidRDefault="00830F21" w:rsidP="00E715DE">
      <w:pPr>
        <w:pStyle w:val="Code"/>
        <w:pPrChange w:id="18872" w:author="Laurence Golding" w:date="2019-05-11T06:51:00Z">
          <w:pPr>
            <w:pStyle w:val="Codesmall"/>
          </w:pPr>
        </w:pPrChange>
      </w:pPr>
      <w:r>
        <w:t xml:space="preserve">  },</w:t>
      </w:r>
    </w:p>
    <w:p w14:paraId="5D82566B" w14:textId="77777777" w:rsidR="00830F21" w:rsidRDefault="00830F21" w:rsidP="00E715DE">
      <w:pPr>
        <w:pStyle w:val="Code"/>
        <w:pPrChange w:id="18873" w:author="Laurence Golding" w:date="2019-05-11T06:51:00Z">
          <w:pPr>
            <w:pStyle w:val="Codesmall"/>
          </w:pPr>
        </w:pPrChange>
      </w:pPr>
    </w:p>
    <w:p w14:paraId="6C3A2CEC" w14:textId="77777777" w:rsidR="00830F21" w:rsidRDefault="00830F21" w:rsidP="00E715DE">
      <w:pPr>
        <w:pStyle w:val="Code"/>
        <w:pPrChange w:id="18874" w:author="Laurence Golding" w:date="2019-05-11T06:51:00Z">
          <w:pPr>
            <w:pStyle w:val="Codesmall"/>
          </w:pPr>
        </w:pPrChange>
      </w:pPr>
      <w:r>
        <w:t xml:space="preserve">  "results": [</w:t>
      </w:r>
    </w:p>
    <w:p w14:paraId="0EDA42B6" w14:textId="77777777" w:rsidR="00830F21" w:rsidRDefault="00830F21" w:rsidP="00E715DE">
      <w:pPr>
        <w:pStyle w:val="Code"/>
        <w:pPrChange w:id="18875" w:author="Laurence Golding" w:date="2019-05-11T06:51:00Z">
          <w:pPr>
            <w:pStyle w:val="Codesmall"/>
          </w:pPr>
        </w:pPrChange>
      </w:pPr>
      <w:r>
        <w:t xml:space="preserve">    {</w:t>
      </w:r>
    </w:p>
    <w:p w14:paraId="663E0606" w14:textId="77777777" w:rsidR="00830F21" w:rsidRDefault="00830F21" w:rsidP="00E715DE">
      <w:pPr>
        <w:pStyle w:val="Code"/>
        <w:pPrChange w:id="18876" w:author="Laurence Golding" w:date="2019-05-11T06:51:00Z">
          <w:pPr>
            <w:pStyle w:val="Codesmall"/>
          </w:pPr>
        </w:pPrChange>
      </w:pPr>
      <w:r>
        <w:t xml:space="preserve">      "ruleId": "CS6789",</w:t>
      </w:r>
    </w:p>
    <w:p w14:paraId="747A0013" w14:textId="77777777" w:rsidR="00830F21" w:rsidRDefault="00830F21" w:rsidP="00E715DE">
      <w:pPr>
        <w:pStyle w:val="Code"/>
        <w:pPrChange w:id="18877" w:author="Laurence Golding" w:date="2019-05-11T06:51:00Z">
          <w:pPr>
            <w:pStyle w:val="Codesmall"/>
          </w:pPr>
        </w:pPrChange>
      </w:pPr>
      <w:r>
        <w:t xml:space="preserve">      "message": {</w:t>
      </w:r>
    </w:p>
    <w:p w14:paraId="0761C853" w14:textId="6500A8E5" w:rsidR="00830F21" w:rsidRDefault="00830F21" w:rsidP="00E715DE">
      <w:pPr>
        <w:pStyle w:val="Code"/>
        <w:pPrChange w:id="18878" w:author="Laurence Golding" w:date="2019-05-11T06:51:00Z">
          <w:pPr>
            <w:pStyle w:val="Codesmall"/>
          </w:pPr>
        </w:pPrChange>
      </w:pPr>
      <w:r>
        <w:t xml:space="preserve">        "text": "Division by 0</w:t>
      </w:r>
      <w:del w:id="18879" w:author="Laurence Golding" w:date="2019-05-11T06:52:00Z">
        <w:r>
          <w:delText>!"</w:delText>
        </w:r>
      </w:del>
      <w:ins w:id="18880" w:author="Laurence Golding" w:date="2019-05-11T06:52:00Z">
        <w:r>
          <w:t>"</w:t>
        </w:r>
      </w:ins>
    </w:p>
    <w:p w14:paraId="4D4ECF86" w14:textId="77777777" w:rsidR="00830F21" w:rsidRDefault="00830F21" w:rsidP="00E715DE">
      <w:pPr>
        <w:pStyle w:val="Code"/>
        <w:pPrChange w:id="18881" w:author="Laurence Golding" w:date="2019-05-11T06:51:00Z">
          <w:pPr>
            <w:pStyle w:val="Codesmall"/>
          </w:pPr>
        </w:pPrChange>
      </w:pPr>
      <w:r>
        <w:t xml:space="preserve">      },</w:t>
      </w:r>
    </w:p>
    <w:p w14:paraId="637C2A6F" w14:textId="77777777" w:rsidR="00830F21" w:rsidRDefault="00830F21" w:rsidP="00E715DE">
      <w:pPr>
        <w:pStyle w:val="Code"/>
        <w:pPrChange w:id="18882" w:author="Laurence Golding" w:date="2019-05-11T06:51:00Z">
          <w:pPr>
            <w:pStyle w:val="Codesmall"/>
          </w:pPr>
        </w:pPrChange>
      </w:pPr>
      <w:r>
        <w:t xml:space="preserve">      "locations": [</w:t>
      </w:r>
    </w:p>
    <w:p w14:paraId="2D74CD9A" w14:textId="77777777" w:rsidR="00830F21" w:rsidRDefault="00830F21" w:rsidP="00E715DE">
      <w:pPr>
        <w:pStyle w:val="Code"/>
        <w:pPrChange w:id="18883" w:author="Laurence Golding" w:date="2019-05-11T06:51:00Z">
          <w:pPr>
            <w:pStyle w:val="Codesmall"/>
          </w:pPr>
        </w:pPrChange>
      </w:pPr>
      <w:r>
        <w:t xml:space="preserve">        {</w:t>
      </w:r>
    </w:p>
    <w:p w14:paraId="75004849" w14:textId="77777777" w:rsidR="00830F21" w:rsidRDefault="00830F21" w:rsidP="00E715DE">
      <w:pPr>
        <w:pStyle w:val="Code"/>
        <w:pPrChange w:id="18884" w:author="Laurence Golding" w:date="2019-05-11T06:51:00Z">
          <w:pPr>
            <w:pStyle w:val="Codesmall"/>
          </w:pPr>
        </w:pPrChange>
      </w:pPr>
      <w:r>
        <w:t xml:space="preserve">          "physicalLocation": {</w:t>
      </w:r>
    </w:p>
    <w:p w14:paraId="26E21354" w14:textId="655C37F9" w:rsidR="00830F21" w:rsidRDefault="00830F21" w:rsidP="00E715DE">
      <w:pPr>
        <w:pStyle w:val="Code"/>
        <w:pPrChange w:id="18885" w:author="Laurence Golding" w:date="2019-05-11T06:51:00Z">
          <w:pPr>
            <w:pStyle w:val="Codesmall"/>
          </w:pPr>
        </w:pPrChange>
      </w:pPr>
      <w:r>
        <w:t xml:space="preserve">            "</w:t>
      </w:r>
      <w:del w:id="18886" w:author="Laurence Golding" w:date="2019-05-11T06:52:00Z">
        <w:r>
          <w:delText>fileLocation</w:delText>
        </w:r>
      </w:del>
      <w:ins w:id="18887" w:author="Laurence Golding" w:date="2019-05-11T06:52:00Z">
        <w:r w:rsidR="00406355">
          <w:t>artifactLocation</w:t>
        </w:r>
      </w:ins>
      <w:r>
        <w:t>": {</w:t>
      </w:r>
    </w:p>
    <w:p w14:paraId="4A0C4C44" w14:textId="77777777" w:rsidR="00830F21" w:rsidRDefault="00830F21" w:rsidP="00E715DE">
      <w:pPr>
        <w:pStyle w:val="Code"/>
        <w:pPrChange w:id="18888" w:author="Laurence Golding" w:date="2019-05-11T06:51:00Z">
          <w:pPr>
            <w:pStyle w:val="Codesmall"/>
          </w:pPr>
        </w:pPrChange>
      </w:pPr>
      <w:r>
        <w:t xml:space="preserve">              "uri": "ui/window.g.cs",</w:t>
      </w:r>
    </w:p>
    <w:p w14:paraId="54D6A2DF" w14:textId="1DDC430C" w:rsidR="00830F21" w:rsidRDefault="00830F21" w:rsidP="00E715DE">
      <w:pPr>
        <w:pStyle w:val="Code"/>
        <w:pPrChange w:id="18889" w:author="Laurence Golding" w:date="2019-05-11T06:51:00Z">
          <w:pPr>
            <w:pStyle w:val="Codesmall"/>
          </w:pPr>
        </w:pPrChange>
      </w:pPr>
      <w:r>
        <w:t xml:space="preserve">              "uriBaseId": "GENERATED</w:t>
      </w:r>
      <w:del w:id="18890" w:author="Laurence Golding" w:date="2019-05-11T06:52:00Z">
        <w:r>
          <w:delText>"</w:delText>
        </w:r>
      </w:del>
      <w:ins w:id="18891" w:author="Laurence Golding" w:date="2019-05-11T06:52:00Z">
        <w:r>
          <w:t>"</w:t>
        </w:r>
        <w:r w:rsidR="004F51DA">
          <w:t>,</w:t>
        </w:r>
      </w:ins>
    </w:p>
    <w:p w14:paraId="34E9ED87" w14:textId="7FAE2322" w:rsidR="004F51DA" w:rsidRDefault="004F51DA" w:rsidP="00E715DE">
      <w:pPr>
        <w:pStyle w:val="Code"/>
        <w:rPr>
          <w:ins w:id="18892" w:author="Laurence Golding" w:date="2019-05-11T06:52:00Z"/>
        </w:rPr>
      </w:pPr>
      <w:ins w:id="18893" w:author="Laurence Golding" w:date="2019-05-11T06:52:00Z">
        <w:r>
          <w:t xml:space="preserve">              "</w:t>
        </w:r>
        <w:r w:rsidR="005705A4">
          <w:t>i</w:t>
        </w:r>
        <w:r w:rsidR="00690C03">
          <w:t>ndex</w:t>
        </w:r>
        <w:r>
          <w:t>": 0</w:t>
        </w:r>
      </w:ins>
    </w:p>
    <w:p w14:paraId="49331A81" w14:textId="77777777" w:rsidR="00830F21" w:rsidRDefault="00830F21" w:rsidP="00E715DE">
      <w:pPr>
        <w:pStyle w:val="Code"/>
        <w:pPrChange w:id="18894" w:author="Laurence Golding" w:date="2019-05-11T06:51:00Z">
          <w:pPr>
            <w:pStyle w:val="Codesmall"/>
          </w:pPr>
        </w:pPrChange>
      </w:pPr>
      <w:r>
        <w:t xml:space="preserve">            },</w:t>
      </w:r>
    </w:p>
    <w:p w14:paraId="488CAA5E" w14:textId="77777777" w:rsidR="00830F21" w:rsidRDefault="00830F21" w:rsidP="00E715DE">
      <w:pPr>
        <w:pStyle w:val="Code"/>
        <w:pPrChange w:id="18895" w:author="Laurence Golding" w:date="2019-05-11T06:51:00Z">
          <w:pPr>
            <w:pStyle w:val="Codesmall"/>
          </w:pPr>
        </w:pPrChange>
      </w:pPr>
      <w:r>
        <w:t xml:space="preserve">            "region": {</w:t>
      </w:r>
    </w:p>
    <w:p w14:paraId="5770BA61" w14:textId="77777777" w:rsidR="00830F21" w:rsidRDefault="00830F21" w:rsidP="00E715DE">
      <w:pPr>
        <w:pStyle w:val="Code"/>
        <w:pPrChange w:id="18896" w:author="Laurence Golding" w:date="2019-05-11T06:51:00Z">
          <w:pPr>
            <w:pStyle w:val="Codesmall"/>
          </w:pPr>
        </w:pPrChange>
      </w:pPr>
      <w:r>
        <w:t xml:space="preserve">              "startLine": 42</w:t>
      </w:r>
    </w:p>
    <w:p w14:paraId="1AAAFA1A" w14:textId="77777777" w:rsidR="00830F21" w:rsidRDefault="00830F21" w:rsidP="00E715DE">
      <w:pPr>
        <w:pStyle w:val="Code"/>
        <w:pPrChange w:id="18897" w:author="Laurence Golding" w:date="2019-05-11T06:51:00Z">
          <w:pPr>
            <w:pStyle w:val="Codesmall"/>
          </w:pPr>
        </w:pPrChange>
      </w:pPr>
      <w:r>
        <w:t xml:space="preserve">            },</w:t>
      </w:r>
    </w:p>
    <w:p w14:paraId="2C496946" w14:textId="77777777" w:rsidR="00830F21" w:rsidRDefault="00830F21" w:rsidP="00E715DE">
      <w:pPr>
        <w:pStyle w:val="Code"/>
        <w:pPrChange w:id="18898" w:author="Laurence Golding" w:date="2019-05-11T06:51:00Z">
          <w:pPr>
            <w:pStyle w:val="Codesmall"/>
          </w:pPr>
        </w:pPrChange>
      </w:pPr>
      <w:r>
        <w:t xml:space="preserve">            "contextRegion": {</w:t>
      </w:r>
    </w:p>
    <w:p w14:paraId="17587441" w14:textId="77777777" w:rsidR="00830F21" w:rsidRDefault="00830F21" w:rsidP="00E715DE">
      <w:pPr>
        <w:pStyle w:val="Code"/>
        <w:pPrChange w:id="18899" w:author="Laurence Golding" w:date="2019-05-11T06:51:00Z">
          <w:pPr>
            <w:pStyle w:val="Codesmall"/>
          </w:pPr>
        </w:pPrChange>
      </w:pPr>
      <w:r>
        <w:t xml:space="preserve">              "startLine": 40,</w:t>
      </w:r>
    </w:p>
    <w:p w14:paraId="3770A294" w14:textId="77777777" w:rsidR="00830F21" w:rsidRDefault="00830F21" w:rsidP="00E715DE">
      <w:pPr>
        <w:pStyle w:val="Code"/>
        <w:pPrChange w:id="18900" w:author="Laurence Golding" w:date="2019-05-11T06:51:00Z">
          <w:pPr>
            <w:pStyle w:val="Codesmall"/>
          </w:pPr>
        </w:pPrChange>
      </w:pPr>
      <w:r>
        <w:t xml:space="preserve">              "endLine": 42</w:t>
      </w:r>
    </w:p>
    <w:p w14:paraId="7719CDBF" w14:textId="77777777" w:rsidR="00830F21" w:rsidRDefault="00830F21" w:rsidP="00E715DE">
      <w:pPr>
        <w:pStyle w:val="Code"/>
        <w:pPrChange w:id="18901" w:author="Laurence Golding" w:date="2019-05-11T06:51:00Z">
          <w:pPr>
            <w:pStyle w:val="Codesmall"/>
          </w:pPr>
        </w:pPrChange>
      </w:pPr>
      <w:r>
        <w:t xml:space="preserve">            }</w:t>
      </w:r>
    </w:p>
    <w:p w14:paraId="33F70B41" w14:textId="77777777" w:rsidR="00830F21" w:rsidRDefault="00830F21" w:rsidP="00E715DE">
      <w:pPr>
        <w:pStyle w:val="Code"/>
        <w:pPrChange w:id="18902" w:author="Laurence Golding" w:date="2019-05-11T06:51:00Z">
          <w:pPr>
            <w:pStyle w:val="Codesmall"/>
          </w:pPr>
        </w:pPrChange>
      </w:pPr>
      <w:r>
        <w:t xml:space="preserve">          }</w:t>
      </w:r>
    </w:p>
    <w:p w14:paraId="277781A0" w14:textId="77777777" w:rsidR="00830F21" w:rsidRDefault="00830F21" w:rsidP="00E715DE">
      <w:pPr>
        <w:pStyle w:val="Code"/>
        <w:pPrChange w:id="18903" w:author="Laurence Golding" w:date="2019-05-11T06:51:00Z">
          <w:pPr>
            <w:pStyle w:val="Codesmall"/>
          </w:pPr>
        </w:pPrChange>
      </w:pPr>
      <w:r>
        <w:t xml:space="preserve">        }</w:t>
      </w:r>
    </w:p>
    <w:p w14:paraId="2EB495C4" w14:textId="77777777" w:rsidR="00830F21" w:rsidRDefault="00830F21" w:rsidP="00E715DE">
      <w:pPr>
        <w:pStyle w:val="Code"/>
        <w:pPrChange w:id="18904" w:author="Laurence Golding" w:date="2019-05-11T06:51:00Z">
          <w:pPr>
            <w:pStyle w:val="Codesmall"/>
          </w:pPr>
        </w:pPrChange>
      </w:pPr>
      <w:r>
        <w:t xml:space="preserve">      ]</w:t>
      </w:r>
    </w:p>
    <w:p w14:paraId="60E25459" w14:textId="77777777" w:rsidR="00830F21" w:rsidRDefault="00830F21" w:rsidP="00E715DE">
      <w:pPr>
        <w:pStyle w:val="Code"/>
        <w:pPrChange w:id="18905" w:author="Laurence Golding" w:date="2019-05-11T06:51:00Z">
          <w:pPr>
            <w:pStyle w:val="Codesmall"/>
          </w:pPr>
        </w:pPrChange>
      </w:pPr>
      <w:r>
        <w:t xml:space="preserve">    }</w:t>
      </w:r>
    </w:p>
    <w:p w14:paraId="65CAB37F" w14:textId="77777777" w:rsidR="00830F21" w:rsidRDefault="00830F21" w:rsidP="00E715DE">
      <w:pPr>
        <w:pStyle w:val="Code"/>
        <w:pPrChange w:id="18906" w:author="Laurence Golding" w:date="2019-05-11T06:51:00Z">
          <w:pPr>
            <w:pStyle w:val="Codesmall"/>
          </w:pPr>
        </w:pPrChange>
      </w:pPr>
      <w:r>
        <w:t xml:space="preserve">  ],</w:t>
      </w:r>
    </w:p>
    <w:p w14:paraId="2C54EED2" w14:textId="77777777" w:rsidR="00830F21" w:rsidRDefault="00830F21" w:rsidP="00E715DE">
      <w:pPr>
        <w:pStyle w:val="Code"/>
        <w:pPrChange w:id="18907" w:author="Laurence Golding" w:date="2019-05-11T06:51:00Z">
          <w:pPr>
            <w:pStyle w:val="Codesmall"/>
          </w:pPr>
        </w:pPrChange>
      </w:pPr>
    </w:p>
    <w:p w14:paraId="515AC667" w14:textId="221D2824" w:rsidR="00830F21" w:rsidRDefault="00830F21" w:rsidP="00E715DE">
      <w:pPr>
        <w:pStyle w:val="Code"/>
        <w:pPrChange w:id="18908" w:author="Laurence Golding" w:date="2019-05-11T06:51:00Z">
          <w:pPr>
            <w:pStyle w:val="Codesmall"/>
          </w:pPr>
        </w:pPrChange>
      </w:pPr>
      <w:r>
        <w:t xml:space="preserve">  "</w:t>
      </w:r>
      <w:del w:id="18909" w:author="Laurence Golding" w:date="2019-05-11T06:52:00Z">
        <w:r>
          <w:delText xml:space="preserve">files": {    </w:delText>
        </w:r>
      </w:del>
      <w:ins w:id="18910" w:author="Laurence Golding" w:date="2019-05-11T06:52:00Z">
        <w:r w:rsidR="00406355">
          <w:t>artifacts</w:t>
        </w:r>
        <w:r>
          <w:t xml:space="preserve">": </w:t>
        </w:r>
        <w:r w:rsidR="004F51DA">
          <w:t>[</w:t>
        </w:r>
      </w:ins>
      <w:r w:rsidR="004F51DA">
        <w:t xml:space="preserve">                            </w:t>
      </w:r>
      <w:r>
        <w:t># See §</w:t>
      </w:r>
      <w:r>
        <w:fldChar w:fldCharType="begin"/>
      </w:r>
      <w:r>
        <w:instrText xml:space="preserve"> REF _Ref507667580 \r \h </w:instrText>
      </w:r>
      <w:ins w:id="18911" w:author="Laurence Golding" w:date="2019-05-11T06:52:00Z">
        <w:r w:rsidR="00F861BF">
          <w:instrText xml:space="preserve"> \* MERGEFORMAT </w:instrText>
        </w:r>
      </w:ins>
      <w:r>
        <w:fldChar w:fldCharType="separate"/>
      </w:r>
      <w:r w:rsidR="0009127C">
        <w:t>3.</w:t>
      </w:r>
      <w:del w:id="18912" w:author="Laurence Golding" w:date="2019-05-11T06:52:00Z">
        <w:r w:rsidR="00331070">
          <w:delText>11.13</w:delText>
        </w:r>
      </w:del>
      <w:ins w:id="18913" w:author="Laurence Golding" w:date="2019-05-11T06:52:00Z">
        <w:r w:rsidR="0009127C">
          <w:t>14.15</w:t>
        </w:r>
      </w:ins>
      <w:r>
        <w:fldChar w:fldCharType="end"/>
      </w:r>
      <w:r>
        <w:t>.</w:t>
      </w:r>
    </w:p>
    <w:p w14:paraId="5399B695" w14:textId="77777777" w:rsidR="00830F21" w:rsidRDefault="00830F21" w:rsidP="00830F21">
      <w:pPr>
        <w:pStyle w:val="Codesmall"/>
        <w:rPr>
          <w:del w:id="18914" w:author="Laurence Golding" w:date="2019-05-11T06:52:00Z"/>
        </w:rPr>
      </w:pPr>
      <w:del w:id="18915" w:author="Laurence Golding" w:date="2019-05-11T06:52:00Z">
        <w:r>
          <w:delText xml:space="preserve">    "ui/window.g.cs":                       # Property name matches uri property above.</w:delText>
        </w:r>
      </w:del>
    </w:p>
    <w:p w14:paraId="4AFE533C" w14:textId="77777777" w:rsidR="00830F21" w:rsidRDefault="00830F21" w:rsidP="00830F21">
      <w:pPr>
        <w:pStyle w:val="Codesmall"/>
        <w:rPr>
          <w:del w:id="18916" w:author="Laurence Golding" w:date="2019-05-11T06:52:00Z"/>
        </w:rPr>
      </w:pPr>
      <w:del w:id="18917" w:author="Laurence Golding" w:date="2019-05-11T06:52:00Z">
        <w:r>
          <w:delText xml:space="preserve">      {                                     # A file object (§</w:delText>
        </w:r>
        <w:r>
          <w:fldChar w:fldCharType="begin"/>
        </w:r>
        <w:r>
          <w:delInstrText xml:space="preserve"> REF _Ref493403111 \r \h </w:delInstrText>
        </w:r>
        <w:r>
          <w:fldChar w:fldCharType="separate"/>
        </w:r>
        <w:r w:rsidR="00331070">
          <w:delText>3.17</w:delText>
        </w:r>
        <w:r>
          <w:fldChar w:fldCharType="end"/>
        </w:r>
        <w:r>
          <w:delText>).</w:delText>
        </w:r>
      </w:del>
    </w:p>
    <w:p w14:paraId="4927884C" w14:textId="19CC0E39" w:rsidR="00830F21" w:rsidRDefault="00830F21" w:rsidP="00E715DE">
      <w:pPr>
        <w:pStyle w:val="Code"/>
        <w:rPr>
          <w:ins w:id="18918" w:author="Laurence Golding" w:date="2019-05-11T06:52:00Z"/>
        </w:rPr>
      </w:pPr>
      <w:del w:id="18919" w:author="Laurence Golding" w:date="2019-05-11T06:52:00Z">
        <w:r w:rsidRPr="00EC7E26">
          <w:rPr>
            <w:b/>
          </w:rPr>
          <w:delText xml:space="preserve">        "contents": </w:delText>
        </w:r>
      </w:del>
      <w:ins w:id="18920" w:author="Laurence Golding" w:date="2019-05-11T06:52:00Z">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9127C">
          <w:t>3.24</w:t>
        </w:r>
        <w:r>
          <w:fldChar w:fldCharType="end"/>
        </w:r>
        <w:r>
          <w:t>).</w:t>
        </w:r>
      </w:ins>
    </w:p>
    <w:p w14:paraId="18AC6C56" w14:textId="444A69FD" w:rsidR="004F51DA" w:rsidRDefault="004F51DA" w:rsidP="00E715DE">
      <w:pPr>
        <w:pStyle w:val="Code"/>
        <w:rPr>
          <w:ins w:id="18921" w:author="Laurence Golding" w:date="2019-05-11T06:52:00Z"/>
        </w:rPr>
      </w:pPr>
      <w:ins w:id="18922" w:author="Laurence Golding" w:date="2019-05-11T06:52:00Z">
        <w:r>
          <w:t xml:space="preserve">      "</w:t>
        </w:r>
        <w:r w:rsidR="0086006C">
          <w:t>l</w:t>
        </w:r>
        <w:r w:rsidR="00406355">
          <w:t>ocation</w:t>
        </w:r>
        <w:r>
          <w:t xml:space="preserve">": { </w:t>
        </w:r>
      </w:ins>
      <w:r>
        <w:rPr>
          <w:rPrChange w:id="18923" w:author="Laurence Golding" w:date="2019-05-11T06:51:00Z">
            <w:rPr>
              <w:b/>
            </w:rPr>
          </w:rPrChange>
        </w:rPr>
        <w:t xml:space="preserve">                </w:t>
      </w:r>
      <w:r w:rsidR="0086006C">
        <w:rPr>
          <w:rPrChange w:id="18924" w:author="Laurence Golding" w:date="2019-05-11T06:51:00Z">
            <w:rPr>
              <w:b/>
            </w:rPr>
          </w:rPrChange>
        </w:rPr>
        <w:t xml:space="preserve">        </w:t>
      </w:r>
      <w:r>
        <w:rPr>
          <w:rPrChange w:id="18925" w:author="Laurence Golding" w:date="2019-05-11T06:51:00Z">
            <w:rPr>
              <w:b/>
            </w:rPr>
          </w:rPrChange>
        </w:rPr>
        <w:t># See §</w:t>
      </w:r>
      <w:del w:id="18926" w:author="Laurence Golding" w:date="2019-05-11T06:52:00Z">
        <w:r w:rsidR="00830F21">
          <w:rPr>
            <w:b/>
          </w:rPr>
          <w:fldChar w:fldCharType="begin"/>
        </w:r>
        <w:r w:rsidR="00830F21">
          <w:rPr>
            <w:b/>
          </w:rPr>
          <w:delInstrText xml:space="preserve"> REF _Ref511899450 \r \h </w:delInstrText>
        </w:r>
        <w:r w:rsidR="00830F21">
          <w:rPr>
            <w:b/>
          </w:rPr>
        </w:r>
        <w:r w:rsidR="00830F21">
          <w:rPr>
            <w:b/>
          </w:rPr>
          <w:fldChar w:fldCharType="separate"/>
        </w:r>
        <w:r w:rsidR="00331070">
          <w:rPr>
            <w:b/>
          </w:rPr>
          <w:delText>3.17.8</w:delText>
        </w:r>
        <w:r w:rsidR="00830F21">
          <w:rPr>
            <w:b/>
          </w:rPr>
          <w:fldChar w:fldCharType="end"/>
        </w:r>
      </w:del>
      <w:ins w:id="18927" w:author="Laurence Golding" w:date="2019-05-11T06:52:00Z">
        <w:r>
          <w:fldChar w:fldCharType="begin"/>
        </w:r>
        <w:r>
          <w:instrText xml:space="preserve"> REF _Ref493403519 \r \h </w:instrText>
        </w:r>
        <w:r w:rsidR="00F861BF">
          <w:instrText xml:space="preserve"> \* MERGEFORMAT </w:instrText>
        </w:r>
        <w:r>
          <w:fldChar w:fldCharType="separate"/>
        </w:r>
        <w:r w:rsidR="0009127C">
          <w:t>3.24.2</w:t>
        </w:r>
        <w:r>
          <w:fldChar w:fldCharType="end"/>
        </w:r>
        <w:r>
          <w:t>.</w:t>
        </w:r>
      </w:ins>
    </w:p>
    <w:p w14:paraId="36F59BB9" w14:textId="75C6D58A" w:rsidR="004F51DA" w:rsidRDefault="004F51DA" w:rsidP="00E715DE">
      <w:pPr>
        <w:pStyle w:val="Code"/>
        <w:rPr>
          <w:ins w:id="18928" w:author="Laurence Golding" w:date="2019-05-11T06:52:00Z"/>
        </w:rPr>
      </w:pPr>
      <w:ins w:id="18929" w:author="Laurence Golding" w:date="2019-05-11T06:52:00Z">
        <w:r>
          <w:t xml:space="preserve">        "uri": "ui/window.g.cs",</w:t>
        </w:r>
      </w:ins>
    </w:p>
    <w:p w14:paraId="67FB013F" w14:textId="22D54B72" w:rsidR="004F51DA" w:rsidRDefault="004F51DA" w:rsidP="00E715DE">
      <w:pPr>
        <w:pStyle w:val="Code"/>
        <w:rPr>
          <w:ins w:id="18930" w:author="Laurence Golding" w:date="2019-05-11T06:52:00Z"/>
        </w:rPr>
      </w:pPr>
      <w:ins w:id="18931" w:author="Laurence Golding" w:date="2019-05-11T06:52:00Z">
        <w:r>
          <w:t xml:space="preserve">        "uriBaseId": "GENERATED"</w:t>
        </w:r>
      </w:ins>
    </w:p>
    <w:p w14:paraId="6BBC27E2" w14:textId="4E4026A4" w:rsidR="004F51DA" w:rsidRDefault="004F51DA" w:rsidP="00E715DE">
      <w:pPr>
        <w:pStyle w:val="Code"/>
        <w:rPr>
          <w:ins w:id="18932" w:author="Laurence Golding" w:date="2019-05-11T06:52:00Z"/>
        </w:rPr>
      </w:pPr>
      <w:ins w:id="18933" w:author="Laurence Golding" w:date="2019-05-11T06:52:00Z">
        <w:r>
          <w:t xml:space="preserve">      },</w:t>
        </w:r>
      </w:ins>
    </w:p>
    <w:p w14:paraId="0CA4B796" w14:textId="33636C04" w:rsidR="00830F21" w:rsidRPr="00EC7E26" w:rsidRDefault="00830F21" w:rsidP="00E715DE">
      <w:pPr>
        <w:pStyle w:val="Code"/>
        <w:rPr>
          <w:b/>
        </w:rPr>
        <w:pPrChange w:id="18934" w:author="Laurence Golding" w:date="2019-05-11T06:51:00Z">
          <w:pPr>
            <w:pStyle w:val="Codesmall"/>
          </w:pPr>
        </w:pPrChange>
      </w:pPr>
      <w:ins w:id="18935" w:author="Laurence Golding" w:date="2019-05-11T06:52:00Z">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9127C">
          <w:rPr>
            <w:b/>
          </w:rPr>
          <w:t>3.24.8</w:t>
        </w:r>
        <w:r>
          <w:rPr>
            <w:b/>
          </w:rPr>
          <w:fldChar w:fldCharType="end"/>
        </w:r>
      </w:ins>
      <w:r w:rsidRPr="00EC7E26">
        <w:rPr>
          <w:b/>
        </w:rPr>
        <w:t>.</w:t>
      </w:r>
    </w:p>
    <w:p w14:paraId="75D0DB1C" w14:textId="77777777" w:rsidR="00830F21" w:rsidRPr="00EC7E26" w:rsidRDefault="00830F21" w:rsidP="00830F21">
      <w:pPr>
        <w:pStyle w:val="Codesmall"/>
        <w:rPr>
          <w:del w:id="18936" w:author="Laurence Golding" w:date="2019-05-11T06:52:00Z"/>
          <w:b/>
        </w:rPr>
      </w:pPr>
      <w:del w:id="18937" w:author="Laurence Golding" w:date="2019-05-11T06:52:00Z">
        <w:r w:rsidRPr="00EC7E26">
          <w:rPr>
            <w:b/>
          </w:rPr>
          <w:delText xml:space="preserve">          {                                 # A fileContent object (§</w:delText>
        </w:r>
        <w:r w:rsidRPr="00EC7E26">
          <w:rPr>
            <w:b/>
          </w:rPr>
          <w:fldChar w:fldCharType="begin"/>
        </w:r>
        <w:r w:rsidRPr="00EC7E26">
          <w:rPr>
            <w:b/>
          </w:rPr>
          <w:delInstrText xml:space="preserve"> REF _Ref509042171 \r \h </w:delInstrText>
        </w:r>
        <w:r>
          <w:rPr>
            <w:b/>
          </w:rPr>
          <w:delInstrText xml:space="preserve"> \* MERGEFORMAT </w:delInstrText>
        </w:r>
        <w:r w:rsidRPr="00EC7E26">
          <w:rPr>
            <w:b/>
          </w:rPr>
        </w:r>
        <w:r w:rsidRPr="00EC7E26">
          <w:rPr>
            <w:b/>
          </w:rPr>
          <w:fldChar w:fldCharType="separate"/>
        </w:r>
        <w:r w:rsidR="00331070">
          <w:rPr>
            <w:b/>
          </w:rPr>
          <w:delText>3.2</w:delText>
        </w:r>
        <w:r w:rsidRPr="00EC7E26">
          <w:rPr>
            <w:b/>
          </w:rPr>
          <w:fldChar w:fldCharType="end"/>
        </w:r>
        <w:r w:rsidRPr="00EC7E26">
          <w:rPr>
            <w:b/>
          </w:rPr>
          <w:delText>).</w:delText>
        </w:r>
      </w:del>
    </w:p>
    <w:p w14:paraId="3F9D74B5" w14:textId="13E1C387" w:rsidR="00830F21" w:rsidRPr="00EC7E26" w:rsidRDefault="00830F21" w:rsidP="00E715DE">
      <w:pPr>
        <w:pStyle w:val="Code"/>
        <w:rPr>
          <w:b/>
        </w:rPr>
        <w:pPrChange w:id="18938" w:author="Laurence Golding" w:date="2019-05-11T06:51:00Z">
          <w:pPr>
            <w:pStyle w:val="Codesmall"/>
          </w:pPr>
        </w:pPrChange>
      </w:pPr>
      <w:del w:id="18939" w:author="Laurence Golding" w:date="2019-05-11T06:52:00Z">
        <w:r w:rsidRPr="00EC7E26">
          <w:rPr>
            <w:b/>
          </w:rPr>
          <w:delText xml:space="preserve">    </w:delText>
        </w:r>
      </w:del>
      <w:r w:rsidRPr="00EC7E26">
        <w:rPr>
          <w:b/>
        </w:rPr>
        <w:t xml:space="preserve">        "text": "..." </w:t>
      </w:r>
      <w:r w:rsidR="004F51DA">
        <w:rPr>
          <w:b/>
        </w:rPr>
        <w:t xml:space="preserve">    </w:t>
      </w:r>
      <w:r w:rsidRPr="00EC7E26">
        <w:rPr>
          <w:b/>
        </w:rPr>
        <w:t xml:space="preserve">              </w:t>
      </w:r>
      <w:ins w:id="18940" w:author="Laurence Golding" w:date="2019-05-11T06:52:00Z">
        <w:r w:rsidRPr="00EC7E26">
          <w:rPr>
            <w:b/>
          </w:rPr>
          <w:t xml:space="preserve">    </w:t>
        </w:r>
      </w:ins>
      <w:r w:rsidRPr="00EC7E26">
        <w:rPr>
          <w:b/>
        </w:rPr>
        <w:t>#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9127C">
        <w:rPr>
          <w:b/>
        </w:rPr>
        <w:t>3.</w:t>
      </w:r>
      <w:del w:id="18941" w:author="Laurence Golding" w:date="2019-05-11T06:52:00Z">
        <w:r w:rsidR="00331070">
          <w:rPr>
            <w:b/>
          </w:rPr>
          <w:delText>2</w:delText>
        </w:r>
      </w:del>
      <w:ins w:id="18942" w:author="Laurence Golding" w:date="2019-05-11T06:52:00Z">
        <w:r w:rsidR="0009127C">
          <w:rPr>
            <w:b/>
          </w:rPr>
          <w:t>3</w:t>
        </w:r>
      </w:ins>
      <w:r w:rsidR="0009127C">
        <w:rPr>
          <w:b/>
        </w:rPr>
        <w:t>.2</w:t>
      </w:r>
      <w:r w:rsidRPr="00EC7E26">
        <w:rPr>
          <w:b/>
        </w:rPr>
        <w:fldChar w:fldCharType="end"/>
      </w:r>
      <w:r w:rsidRPr="00EC7E26">
        <w:rPr>
          <w:b/>
        </w:rPr>
        <w:t>.</w:t>
      </w:r>
    </w:p>
    <w:p w14:paraId="16931FEB" w14:textId="5716C272" w:rsidR="00830F21" w:rsidRPr="00EC7E26" w:rsidRDefault="00830F21" w:rsidP="00E715DE">
      <w:pPr>
        <w:pStyle w:val="Code"/>
        <w:rPr>
          <w:b/>
        </w:rPr>
        <w:pPrChange w:id="18943" w:author="Laurence Golding" w:date="2019-05-11T06:51:00Z">
          <w:pPr>
            <w:pStyle w:val="Codesmall"/>
          </w:pPr>
        </w:pPrChange>
      </w:pPr>
      <w:r w:rsidRPr="00EC7E26">
        <w:rPr>
          <w:b/>
        </w:rPr>
        <w:t xml:space="preserve">      </w:t>
      </w:r>
      <w:del w:id="18944" w:author="Laurence Golding" w:date="2019-05-11T06:52:00Z">
        <w:r w:rsidRPr="00EC7E26">
          <w:rPr>
            <w:b/>
          </w:rPr>
          <w:delText xml:space="preserve">    </w:delText>
        </w:r>
      </w:del>
      <w:r w:rsidRPr="00EC7E26">
        <w:rPr>
          <w:b/>
        </w:rPr>
        <w:t>}</w:t>
      </w:r>
    </w:p>
    <w:p w14:paraId="131ED3D5" w14:textId="1F2E764B" w:rsidR="00830F21" w:rsidRDefault="00830F21" w:rsidP="00E715DE">
      <w:pPr>
        <w:pStyle w:val="Code"/>
        <w:pPrChange w:id="18945" w:author="Laurence Golding" w:date="2019-05-11T06:51:00Z">
          <w:pPr>
            <w:pStyle w:val="Codesmall"/>
          </w:pPr>
        </w:pPrChange>
      </w:pPr>
      <w:r>
        <w:t xml:space="preserve">    </w:t>
      </w:r>
      <w:del w:id="18946" w:author="Laurence Golding" w:date="2019-05-11T06:52:00Z">
        <w:r>
          <w:delText xml:space="preserve">  </w:delText>
        </w:r>
      </w:del>
      <w:r>
        <w:t>}</w:t>
      </w:r>
    </w:p>
    <w:p w14:paraId="20B145DB" w14:textId="547CDDC8" w:rsidR="00830F21" w:rsidRDefault="00830F21" w:rsidP="00E715DE">
      <w:pPr>
        <w:pStyle w:val="Code"/>
        <w:pPrChange w:id="18947" w:author="Laurence Golding" w:date="2019-05-11T06:51:00Z">
          <w:pPr>
            <w:pStyle w:val="Codesmall"/>
          </w:pPr>
        </w:pPrChange>
      </w:pPr>
      <w:r>
        <w:t xml:space="preserve">  </w:t>
      </w:r>
      <w:del w:id="18948" w:author="Laurence Golding" w:date="2019-05-11T06:52:00Z">
        <w:r>
          <w:delText xml:space="preserve">  }</w:delText>
        </w:r>
      </w:del>
      <w:ins w:id="18949" w:author="Laurence Golding" w:date="2019-05-11T06:52:00Z">
        <w:r w:rsidR="004F51DA">
          <w:t>]</w:t>
        </w:r>
      </w:ins>
    </w:p>
    <w:p w14:paraId="555526E2" w14:textId="77777777" w:rsidR="00830F21" w:rsidRDefault="00830F21" w:rsidP="00830F21">
      <w:pPr>
        <w:pStyle w:val="Codesmall"/>
        <w:rPr>
          <w:del w:id="18950" w:author="Laurence Golding" w:date="2019-05-11T06:52:00Z"/>
        </w:rPr>
      </w:pPr>
      <w:del w:id="18951" w:author="Laurence Golding" w:date="2019-05-11T06:52:00Z">
        <w:r>
          <w:delText xml:space="preserve">  }</w:delText>
        </w:r>
      </w:del>
    </w:p>
    <w:p w14:paraId="4BD1B43B" w14:textId="77777777" w:rsidR="00830F21" w:rsidRDefault="00830F21" w:rsidP="00E715DE">
      <w:pPr>
        <w:pStyle w:val="Code"/>
        <w:pPrChange w:id="18952" w:author="Laurence Golding" w:date="2019-05-11T06:51:00Z">
          <w:pPr>
            <w:pStyle w:val="Codesmall"/>
          </w:pPr>
        </w:pPrChange>
      </w:pPr>
      <w:r>
        <w:t>}</w:t>
      </w:r>
    </w:p>
    <w:p w14:paraId="46FC14D3" w14:textId="77777777" w:rsidR="00830F21" w:rsidRDefault="00830F21" w:rsidP="00830F21"/>
    <w:p w14:paraId="4FB7B0E0" w14:textId="2383C5F9" w:rsidR="00830F21" w:rsidRDefault="00830F21" w:rsidP="00830F21">
      <w:r>
        <w:t xml:space="preserve">Multiply generated files are treated similarly, but they present an additional problem: if more than one version of a given multiply generated file appears in </w:t>
      </w:r>
      <w:del w:id="18953" w:author="Laurence Golding" w:date="2019-05-11T06:52:00Z">
        <w:r w:rsidRPr="00840A34">
          <w:rPr>
            <w:rStyle w:val="CODEtemp"/>
          </w:rPr>
          <w:delText>run.files</w:delText>
        </w:r>
      </w:del>
      <w:ins w:id="18954" w:author="Laurence Golding" w:date="2019-05-11T06:52:00Z">
        <w:r w:rsidR="000C665E">
          <w:rPr>
            <w:rStyle w:val="CODEtemp"/>
          </w:rPr>
          <w:t>theR</w:t>
        </w:r>
        <w:r w:rsidRPr="00840A34">
          <w:rPr>
            <w:rStyle w:val="CODEtemp"/>
          </w:rPr>
          <w:t>un.</w:t>
        </w:r>
        <w:r w:rsidR="00406355">
          <w:rPr>
            <w:rStyle w:val="CODEtemp"/>
          </w:rPr>
          <w:t>artifacts</w:t>
        </w:r>
      </w:ins>
      <w:r w:rsidR="00406355">
        <w:t xml:space="preserve"> </w:t>
      </w:r>
      <w:r>
        <w:t xml:space="preserve">– either because the analysis tool wishes to persist the file contents, or for any other reason – then there must be a way to </w:t>
      </w:r>
      <w:del w:id="18955" w:author="Laurence Golding" w:date="2019-05-11T06:52:00Z">
        <w:r>
          <w:delText>give each instance a different property name</w:delText>
        </w:r>
      </w:del>
      <w:ins w:id="18956" w:author="Laurence Golding" w:date="2019-05-11T06:52:00Z">
        <w:r w:rsidR="004F51DA">
          <w:t>distinguish them</w:t>
        </w:r>
      </w:ins>
      <w:r>
        <w:t>.</w:t>
      </w:r>
    </w:p>
    <w:p w14:paraId="114E9BE7" w14:textId="77777777" w:rsidR="00830F21" w:rsidRDefault="00830F21" w:rsidP="00830F21">
      <w:pPr>
        <w:rPr>
          <w:del w:id="18957" w:author="Laurence Golding" w:date="2019-05-11T06:52:00Z"/>
        </w:rPr>
      </w:pPr>
      <w:del w:id="18958" w:author="Laurence Golding" w:date="2019-05-11T06:52:00Z">
        <w:r>
          <w:delText xml:space="preserve">In EXAMPLE 2 above, if </w:delText>
        </w:r>
        <w:r w:rsidRPr="00840A34">
          <w:rPr>
            <w:rStyle w:val="CODEtemp"/>
          </w:rPr>
          <w:delText>"ui/window.g.cs"</w:delText>
        </w:r>
        <w:r>
          <w:delText xml:space="preserve"> is multiply generated, there can’t be two properties in </w:delText>
        </w:r>
        <w:r w:rsidRPr="00840A34">
          <w:rPr>
            <w:rStyle w:val="CODEtemp"/>
          </w:rPr>
          <w:delText>run.files</w:delText>
        </w:r>
        <w:r>
          <w:delText xml:space="preserve"> with that property name. Prepending the property name with the URI base id (for example, </w:delText>
        </w:r>
        <w:r w:rsidRPr="00840A34">
          <w:rPr>
            <w:rStyle w:val="CODEtemp"/>
          </w:rPr>
          <w:delText>"#GENERATED#ui/window.g.cs"</w:delText>
        </w:r>
        <w:r>
          <w:delText>), as described in §</w:delText>
        </w:r>
        <w:r>
          <w:fldChar w:fldCharType="begin"/>
        </w:r>
        <w:r>
          <w:delInstrText xml:space="preserve"> REF _Ref508985072 \r \h </w:delInstrText>
        </w:r>
        <w:r>
          <w:fldChar w:fldCharType="separate"/>
        </w:r>
        <w:r w:rsidR="00331070">
          <w:delText>3.11.13.2</w:delText>
        </w:r>
        <w:r>
          <w:fldChar w:fldCharType="end"/>
        </w:r>
        <w:r>
          <w:delText>, doesn’t help, because each version of the generated file has the same URI base id.</w:delText>
        </w:r>
      </w:del>
    </w:p>
    <w:p w14:paraId="66A074C0" w14:textId="4961675C" w:rsidR="00830F21" w:rsidRDefault="00830F21" w:rsidP="00830F21">
      <w:r>
        <w:t xml:space="preserve">The recommended solution is for the analysis tool to create a new </w:t>
      </w:r>
      <w:del w:id="18959" w:author="Laurence Golding" w:date="2019-05-11T06:52:00Z">
        <w:r>
          <w:delText>URI base id</w:delText>
        </w:r>
      </w:del>
      <w:ins w:id="18960" w:author="Laurence Golding" w:date="2019-05-11T06:52:00Z">
        <w:r w:rsidR="000C665E">
          <w:t xml:space="preserve">entry in </w:t>
        </w:r>
        <w:r w:rsidR="000C665E">
          <w:rPr>
            <w:rStyle w:val="CODEtemp"/>
          </w:rPr>
          <w:t>theR</w:t>
        </w:r>
        <w:r w:rsidR="000C665E" w:rsidRPr="000C665E">
          <w:rPr>
            <w:rStyle w:val="CODEtemp"/>
          </w:rPr>
          <w:t>un.artifacts</w:t>
        </w:r>
      </w:ins>
      <w:r>
        <w:t xml:space="preserve"> for each version of the generated files.</w:t>
      </w:r>
      <w:del w:id="18961" w:author="Laurence Golding" w:date="2019-05-11T06:52:00Z">
        <w:r>
          <w:delText xml:space="preserve"> For example, the tool might append an incremented integer to the URI base id for each version of the file.</w:delText>
        </w:r>
      </w:del>
      <w:r>
        <w:t xml:space="preserve"> The result might look like the following example.</w:t>
      </w:r>
    </w:p>
    <w:p w14:paraId="34ABCAA2" w14:textId="77777777" w:rsidR="00830F21" w:rsidRDefault="00830F21" w:rsidP="00830F21"/>
    <w:p w14:paraId="3D897D5F" w14:textId="38C6FF20"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del w:id="18962" w:author="Laurence Golding" w:date="2019-05-11T06:52:00Z">
        <w:r>
          <w:delText xml:space="preserve">URI base ids </w:delText>
        </w:r>
        <w:r w:rsidRPr="00840A34">
          <w:rPr>
            <w:rStyle w:val="CODEtemp"/>
          </w:rPr>
          <w:delText>"GENERATED-1"</w:delText>
        </w:r>
        <w:r>
          <w:delText xml:space="preserve"> and </w:delText>
        </w:r>
        <w:r w:rsidRPr="00840A34">
          <w:rPr>
            <w:rStyle w:val="CODEtemp"/>
          </w:rPr>
          <w:delText>"GENERATED-2"</w:delText>
        </w:r>
      </w:del>
      <w:ins w:id="18963" w:author="Laurence Golding" w:date="2019-05-11T06:52:00Z">
        <w:r w:rsidR="00DD7757">
          <w:t xml:space="preserve">distinct entries in </w:t>
        </w:r>
        <w:r w:rsidR="00DD7757" w:rsidRPr="00DD7757">
          <w:rPr>
            <w:rStyle w:val="CODEtemp"/>
          </w:rPr>
          <w:t>theRun.artifacts</w:t>
        </w:r>
      </w:ins>
      <w:r>
        <w:t xml:space="preserve"> to distinguish the two versions.</w:t>
      </w:r>
    </w:p>
    <w:p w14:paraId="5E9B7B27" w14:textId="77777777" w:rsidR="00830F21" w:rsidRDefault="00830F21" w:rsidP="0053495B">
      <w:pPr>
        <w:pStyle w:val="Code"/>
        <w:pPrChange w:id="18964" w:author="Laurence Golding" w:date="2019-05-11T06:51:00Z">
          <w:pPr>
            <w:pStyle w:val="Codesmall"/>
          </w:pPr>
        </w:pPrChange>
      </w:pPr>
      <w:r>
        <w:t>{</w:t>
      </w:r>
    </w:p>
    <w:p w14:paraId="0DD0789D" w14:textId="77777777" w:rsidR="00830F21" w:rsidRDefault="00830F21" w:rsidP="0053495B">
      <w:pPr>
        <w:pStyle w:val="Code"/>
        <w:pPrChange w:id="18965" w:author="Laurence Golding" w:date="2019-05-11T06:51:00Z">
          <w:pPr>
            <w:pStyle w:val="Codesmall"/>
          </w:pPr>
        </w:pPrChange>
      </w:pPr>
      <w:r>
        <w:t xml:space="preserve">  "originalUriBaseIds": {</w:t>
      </w:r>
    </w:p>
    <w:p w14:paraId="5B968956" w14:textId="45364C23" w:rsidR="006F32E0" w:rsidRPr="00DD7757" w:rsidRDefault="00830F21" w:rsidP="0053495B">
      <w:pPr>
        <w:pStyle w:val="Code"/>
        <w:rPr>
          <w:ins w:id="18966" w:author="Laurence Golding" w:date="2019-05-11T06:52:00Z"/>
        </w:rPr>
      </w:pPr>
      <w:r w:rsidRPr="00DD7757">
        <w:rPr>
          <w:rPrChange w:id="18967" w:author="Laurence Golding" w:date="2019-05-11T06:51:00Z">
            <w:rPr>
              <w:b/>
            </w:rPr>
          </w:rPrChange>
        </w:rPr>
        <w:t xml:space="preserve">    "GENERATED</w:t>
      </w:r>
      <w:del w:id="18968" w:author="Laurence Golding" w:date="2019-05-11T06:52:00Z">
        <w:r w:rsidRPr="00133984">
          <w:rPr>
            <w:b/>
          </w:rPr>
          <w:delText>-1</w:delText>
        </w:r>
      </w:del>
      <w:ins w:id="18969" w:author="Laurence Golding" w:date="2019-05-11T06:52:00Z">
        <w:r w:rsidRPr="00DD7757">
          <w:t xml:space="preserve">": </w:t>
        </w:r>
        <w:r w:rsidR="006F32E0" w:rsidRPr="00DD7757">
          <w:t>{</w:t>
        </w:r>
      </w:ins>
    </w:p>
    <w:p w14:paraId="2D66E775" w14:textId="4F13A891" w:rsidR="006F32E0" w:rsidRPr="00DD7757" w:rsidRDefault="006F32E0" w:rsidP="0053495B">
      <w:pPr>
        <w:pStyle w:val="Code"/>
        <w:rPr>
          <w:rPrChange w:id="18970" w:author="Laurence Golding" w:date="2019-05-11T06:51:00Z">
            <w:rPr>
              <w:b/>
            </w:rPr>
          </w:rPrChange>
        </w:rPr>
        <w:pPrChange w:id="18971" w:author="Laurence Golding" w:date="2019-05-11T06:51:00Z">
          <w:pPr>
            <w:pStyle w:val="Codesmall"/>
          </w:pPr>
        </w:pPrChange>
      </w:pPr>
      <w:ins w:id="18972" w:author="Laurence Golding" w:date="2019-05-11T06:52:00Z">
        <w:r w:rsidRPr="00DD7757">
          <w:t xml:space="preserve">      "uri</w:t>
        </w:r>
      </w:ins>
      <w:r w:rsidRPr="00DD7757">
        <w:rPr>
          <w:rPrChange w:id="18973" w:author="Laurence Golding" w:date="2019-05-11T06:51:00Z">
            <w:rPr>
              <w:b/>
            </w:rPr>
          </w:rPrChange>
        </w:rPr>
        <w:t xml:space="preserve">": </w:t>
      </w:r>
      <w:r w:rsidR="00830F21" w:rsidRPr="00DD7757">
        <w:rPr>
          <w:rStyle w:val="Hyperlink"/>
          <w:rPrChange w:id="18974" w:author="Laurence Golding" w:date="2019-05-11T06:51:00Z">
            <w:rPr>
              <w:rStyle w:val="Hyperlink"/>
              <w:b/>
            </w:rPr>
          </w:rPrChange>
        </w:rPr>
        <w:t>"</w:t>
      </w:r>
      <w:r w:rsidR="00830F21" w:rsidRPr="00DD7757">
        <w:rPr>
          <w:rPrChange w:id="18975" w:author="Laurence Golding" w:date="2019-05-11T06:51:00Z">
            <w:rPr>
              <w:b/>
            </w:rPr>
          </w:rPrChange>
        </w:rPr>
        <w:t>file:///dev-1.example.com/code/browser/obj</w:t>
      </w:r>
      <w:del w:id="18976" w:author="Laurence Golding" w:date="2019-05-11T06:52:00Z">
        <w:r w:rsidR="00830F21" w:rsidRPr="00133984">
          <w:rPr>
            <w:b/>
          </w:rPr>
          <w:delText>",</w:delText>
        </w:r>
      </w:del>
      <w:ins w:id="18977" w:author="Laurence Golding" w:date="2019-05-11T06:52:00Z">
        <w:r w:rsidRPr="00DD7757">
          <w:t>/</w:t>
        </w:r>
        <w:r w:rsidR="00830F21" w:rsidRPr="00DD7757">
          <w:t>"</w:t>
        </w:r>
      </w:ins>
    </w:p>
    <w:p w14:paraId="403691F3" w14:textId="77777777" w:rsidR="00830F21" w:rsidRPr="00133984" w:rsidRDefault="00830F21" w:rsidP="00830F21">
      <w:pPr>
        <w:pStyle w:val="Codesmall"/>
        <w:rPr>
          <w:del w:id="18978" w:author="Laurence Golding" w:date="2019-05-11T06:52:00Z"/>
          <w:b/>
        </w:rPr>
      </w:pPr>
      <w:del w:id="18979" w:author="Laurence Golding" w:date="2019-05-11T06:52:00Z">
        <w:r w:rsidRPr="00133984">
          <w:rPr>
            <w:b/>
          </w:rPr>
          <w:delText xml:space="preserve">    "GENERATED-2": "file:///dev-1.example.com/code/browser/obj"</w:delText>
        </w:r>
      </w:del>
    </w:p>
    <w:p w14:paraId="11AFD2AA" w14:textId="61AE27A6" w:rsidR="00830F21" w:rsidRPr="00DD7757" w:rsidRDefault="006F32E0" w:rsidP="0053495B">
      <w:pPr>
        <w:pStyle w:val="Code"/>
        <w:rPr>
          <w:ins w:id="18980" w:author="Laurence Golding" w:date="2019-05-11T06:52:00Z"/>
        </w:rPr>
      </w:pPr>
      <w:ins w:id="18981" w:author="Laurence Golding" w:date="2019-05-11T06:52:00Z">
        <w:r w:rsidRPr="00DD7757">
          <w:t xml:space="preserve">    }</w:t>
        </w:r>
      </w:ins>
    </w:p>
    <w:p w14:paraId="02956084" w14:textId="77777777" w:rsidR="00830F21" w:rsidRDefault="00830F21" w:rsidP="0053495B">
      <w:pPr>
        <w:pStyle w:val="Code"/>
        <w:pPrChange w:id="18982" w:author="Laurence Golding" w:date="2019-05-11T06:51:00Z">
          <w:pPr>
            <w:pStyle w:val="Codesmall"/>
          </w:pPr>
        </w:pPrChange>
      </w:pPr>
      <w:r>
        <w:t xml:space="preserve">  },</w:t>
      </w:r>
    </w:p>
    <w:p w14:paraId="37A45091" w14:textId="77777777" w:rsidR="00830F21" w:rsidRDefault="00830F21" w:rsidP="0053495B">
      <w:pPr>
        <w:pStyle w:val="Code"/>
        <w:pPrChange w:id="18983" w:author="Laurence Golding" w:date="2019-05-11T06:51:00Z">
          <w:pPr>
            <w:pStyle w:val="Codesmall"/>
          </w:pPr>
        </w:pPrChange>
      </w:pPr>
    </w:p>
    <w:p w14:paraId="35B38F63" w14:textId="77777777" w:rsidR="00830F21" w:rsidRDefault="00830F21" w:rsidP="0053495B">
      <w:pPr>
        <w:pStyle w:val="Code"/>
        <w:pPrChange w:id="18984" w:author="Laurence Golding" w:date="2019-05-11T06:51:00Z">
          <w:pPr>
            <w:pStyle w:val="Codesmall"/>
          </w:pPr>
        </w:pPrChange>
      </w:pPr>
      <w:r>
        <w:t xml:space="preserve">  "results": [</w:t>
      </w:r>
    </w:p>
    <w:p w14:paraId="4490A919" w14:textId="77777777" w:rsidR="00830F21" w:rsidRDefault="00830F21" w:rsidP="0053495B">
      <w:pPr>
        <w:pStyle w:val="Code"/>
        <w:pPrChange w:id="18985" w:author="Laurence Golding" w:date="2019-05-11T06:51:00Z">
          <w:pPr>
            <w:pStyle w:val="Codesmall"/>
          </w:pPr>
        </w:pPrChange>
      </w:pPr>
      <w:r>
        <w:t xml:space="preserve">    {</w:t>
      </w:r>
    </w:p>
    <w:p w14:paraId="7CB3FFA4" w14:textId="77777777" w:rsidR="00830F21" w:rsidRDefault="00830F21" w:rsidP="0053495B">
      <w:pPr>
        <w:pStyle w:val="Code"/>
        <w:pPrChange w:id="18986" w:author="Laurence Golding" w:date="2019-05-11T06:51:00Z">
          <w:pPr>
            <w:pStyle w:val="Codesmall"/>
          </w:pPr>
        </w:pPrChange>
      </w:pPr>
      <w:r>
        <w:t xml:space="preserve">      "ruleId": "CS6789",</w:t>
      </w:r>
    </w:p>
    <w:p w14:paraId="2063356F" w14:textId="77777777" w:rsidR="00830F21" w:rsidRDefault="00830F21" w:rsidP="0053495B">
      <w:pPr>
        <w:pStyle w:val="Code"/>
        <w:pPrChange w:id="18987" w:author="Laurence Golding" w:date="2019-05-11T06:51:00Z">
          <w:pPr>
            <w:pStyle w:val="Codesmall"/>
          </w:pPr>
        </w:pPrChange>
      </w:pPr>
      <w:r>
        <w:t xml:space="preserve">      "message": {</w:t>
      </w:r>
    </w:p>
    <w:p w14:paraId="1905AABC" w14:textId="0889F7DD" w:rsidR="00830F21" w:rsidRDefault="00830F21" w:rsidP="0053495B">
      <w:pPr>
        <w:pStyle w:val="Code"/>
        <w:pPrChange w:id="18988" w:author="Laurence Golding" w:date="2019-05-11T06:51:00Z">
          <w:pPr>
            <w:pStyle w:val="Codesmall"/>
          </w:pPr>
        </w:pPrChange>
      </w:pPr>
      <w:r>
        <w:t xml:space="preserve">        "text": "Division by 0</w:t>
      </w:r>
      <w:del w:id="18989" w:author="Laurence Golding" w:date="2019-05-11T06:52:00Z">
        <w:r>
          <w:delText>!"</w:delText>
        </w:r>
      </w:del>
      <w:ins w:id="18990" w:author="Laurence Golding" w:date="2019-05-11T06:52:00Z">
        <w:r>
          <w:t>"</w:t>
        </w:r>
      </w:ins>
    </w:p>
    <w:p w14:paraId="0973A5BF" w14:textId="77777777" w:rsidR="00830F21" w:rsidRDefault="00830F21" w:rsidP="0053495B">
      <w:pPr>
        <w:pStyle w:val="Code"/>
        <w:pPrChange w:id="18991" w:author="Laurence Golding" w:date="2019-05-11T06:51:00Z">
          <w:pPr>
            <w:pStyle w:val="Codesmall"/>
          </w:pPr>
        </w:pPrChange>
      </w:pPr>
      <w:r>
        <w:t xml:space="preserve">      },</w:t>
      </w:r>
    </w:p>
    <w:p w14:paraId="34AA53C0" w14:textId="77777777" w:rsidR="00830F21" w:rsidRDefault="00830F21" w:rsidP="0053495B">
      <w:pPr>
        <w:pStyle w:val="Code"/>
        <w:pPrChange w:id="18992" w:author="Laurence Golding" w:date="2019-05-11T06:51:00Z">
          <w:pPr>
            <w:pStyle w:val="Codesmall"/>
          </w:pPr>
        </w:pPrChange>
      </w:pPr>
      <w:r>
        <w:t xml:space="preserve">      "locations": [</w:t>
      </w:r>
    </w:p>
    <w:p w14:paraId="055BAB8B" w14:textId="77777777" w:rsidR="00830F21" w:rsidRDefault="00830F21" w:rsidP="0053495B">
      <w:pPr>
        <w:pStyle w:val="Code"/>
        <w:pPrChange w:id="18993" w:author="Laurence Golding" w:date="2019-05-11T06:51:00Z">
          <w:pPr>
            <w:pStyle w:val="Codesmall"/>
          </w:pPr>
        </w:pPrChange>
      </w:pPr>
      <w:r>
        <w:t xml:space="preserve">        {</w:t>
      </w:r>
    </w:p>
    <w:p w14:paraId="28D0AF37" w14:textId="77777777" w:rsidR="00830F21" w:rsidRDefault="00830F21" w:rsidP="0053495B">
      <w:pPr>
        <w:pStyle w:val="Code"/>
        <w:pPrChange w:id="18994" w:author="Laurence Golding" w:date="2019-05-11T06:51:00Z">
          <w:pPr>
            <w:pStyle w:val="Codesmall"/>
          </w:pPr>
        </w:pPrChange>
      </w:pPr>
      <w:r>
        <w:t xml:space="preserve">          "physicalLocation": {</w:t>
      </w:r>
    </w:p>
    <w:p w14:paraId="68DEA1E7" w14:textId="2FF691EF" w:rsidR="00830F21" w:rsidRDefault="00830F21" w:rsidP="0053495B">
      <w:pPr>
        <w:pStyle w:val="Code"/>
        <w:pPrChange w:id="18995" w:author="Laurence Golding" w:date="2019-05-11T06:51:00Z">
          <w:pPr>
            <w:pStyle w:val="Codesmall"/>
          </w:pPr>
        </w:pPrChange>
      </w:pPr>
      <w:r>
        <w:t xml:space="preserve">            "</w:t>
      </w:r>
      <w:del w:id="18996" w:author="Laurence Golding" w:date="2019-05-11T06:52:00Z">
        <w:r>
          <w:delText>fileLocation</w:delText>
        </w:r>
      </w:del>
      <w:ins w:id="18997" w:author="Laurence Golding" w:date="2019-05-11T06:52:00Z">
        <w:r w:rsidR="00406355">
          <w:t>artifactLocation</w:t>
        </w:r>
      </w:ins>
      <w:r>
        <w:t>": {</w:t>
      </w:r>
    </w:p>
    <w:p w14:paraId="3FF5FB5A" w14:textId="77777777" w:rsidR="00830F21" w:rsidRDefault="00830F21" w:rsidP="0053495B">
      <w:pPr>
        <w:pStyle w:val="Code"/>
        <w:pPrChange w:id="18998" w:author="Laurence Golding" w:date="2019-05-11T06:51:00Z">
          <w:pPr>
            <w:pStyle w:val="Codesmall"/>
          </w:pPr>
        </w:pPrChange>
      </w:pPr>
      <w:r>
        <w:t xml:space="preserve">              "uri": "ui/window.g.cs",</w:t>
      </w:r>
    </w:p>
    <w:p w14:paraId="5AB87CC4" w14:textId="21493D97" w:rsidR="00830F21" w:rsidRPr="00DD7757" w:rsidRDefault="00830F21" w:rsidP="0053495B">
      <w:pPr>
        <w:pStyle w:val="Code"/>
        <w:rPr>
          <w:rPrChange w:id="18999" w:author="Laurence Golding" w:date="2019-05-11T06:51:00Z">
            <w:rPr>
              <w:b/>
            </w:rPr>
          </w:rPrChange>
        </w:rPr>
        <w:pPrChange w:id="19000" w:author="Laurence Golding" w:date="2019-05-11T06:51:00Z">
          <w:pPr>
            <w:pStyle w:val="Codesmall"/>
          </w:pPr>
        </w:pPrChange>
      </w:pPr>
      <w:r w:rsidRPr="00DD7757">
        <w:rPr>
          <w:rPrChange w:id="19001" w:author="Laurence Golding" w:date="2019-05-11T06:51:00Z">
            <w:rPr>
              <w:b/>
            </w:rPr>
          </w:rPrChange>
        </w:rPr>
        <w:t xml:space="preserve">              "uriBaseId": "GENERATED</w:t>
      </w:r>
      <w:del w:id="19002" w:author="Laurence Golding" w:date="2019-05-11T06:52:00Z">
        <w:r w:rsidRPr="009220E1">
          <w:rPr>
            <w:b/>
          </w:rPr>
          <w:delText>-1"</w:delText>
        </w:r>
      </w:del>
      <w:ins w:id="19003" w:author="Laurence Golding" w:date="2019-05-11T06:52:00Z">
        <w:r w:rsidRPr="00DD7757">
          <w:t>"</w:t>
        </w:r>
        <w:r w:rsidR="00DD7757">
          <w:t>,</w:t>
        </w:r>
      </w:ins>
    </w:p>
    <w:p w14:paraId="6F9C7CF1" w14:textId="11CC9370" w:rsidR="00DD7757" w:rsidRPr="000A7F08" w:rsidRDefault="00DD7757" w:rsidP="0053495B">
      <w:pPr>
        <w:pStyle w:val="Code"/>
        <w:rPr>
          <w:b/>
          <w:rPrChange w:id="19004" w:author="Laurence Golding" w:date="2019-05-11T06:51:00Z">
            <w:rPr/>
          </w:rPrChange>
        </w:rPr>
        <w:pPrChange w:id="19005" w:author="Laurence Golding" w:date="2019-05-11T06:51:00Z">
          <w:pPr>
            <w:pStyle w:val="Codesmall"/>
          </w:pPr>
        </w:pPrChange>
      </w:pPr>
      <w:r w:rsidRPr="000A7F08">
        <w:rPr>
          <w:b/>
          <w:rPrChange w:id="19006" w:author="Laurence Golding" w:date="2019-05-11T06:51:00Z">
            <w:rPr/>
          </w:rPrChange>
        </w:rPr>
        <w:t xml:space="preserve">            </w:t>
      </w:r>
      <w:del w:id="19007" w:author="Laurence Golding" w:date="2019-05-11T06:52:00Z">
        <w:r w:rsidR="00830F21">
          <w:delText>},</w:delText>
        </w:r>
      </w:del>
      <w:ins w:id="19008" w:author="Laurence Golding" w:date="2019-05-11T06:52:00Z">
        <w:r w:rsidRPr="000A7F08">
          <w:rPr>
            <w:b/>
          </w:rPr>
          <w:t xml:space="preserve">  "index": 0                  # Points to the appropriate instance</w:t>
        </w:r>
      </w:ins>
    </w:p>
    <w:p w14:paraId="61722063" w14:textId="36133D4B" w:rsidR="00DD7757" w:rsidRPr="000A7F08" w:rsidRDefault="00DD7757" w:rsidP="0053495B">
      <w:pPr>
        <w:pStyle w:val="Code"/>
        <w:rPr>
          <w:ins w:id="19009" w:author="Laurence Golding" w:date="2019-05-11T06:52:00Z"/>
          <w:b/>
        </w:rPr>
      </w:pPr>
      <w:ins w:id="19010" w:author="Laurence Golding" w:date="2019-05-11T06:52:00Z">
        <w:r>
          <w:t xml:space="preserve">            },                            </w:t>
        </w:r>
        <w:r w:rsidRPr="000A7F08">
          <w:rPr>
            <w:b/>
          </w:rPr>
          <w:t xml:space="preserve">#  </w:t>
        </w:r>
        <w:r w:rsidR="00E715DE">
          <w:rPr>
            <w:b/>
          </w:rPr>
          <w:t xml:space="preserve">of </w:t>
        </w:r>
        <w:r>
          <w:rPr>
            <w:b/>
          </w:rPr>
          <w:t xml:space="preserve">the </w:t>
        </w:r>
        <w:r w:rsidRPr="000A7F08">
          <w:rPr>
            <w:b/>
          </w:rPr>
          <w:t>generated file.</w:t>
        </w:r>
      </w:ins>
    </w:p>
    <w:p w14:paraId="3354253C" w14:textId="77777777" w:rsidR="00830F21" w:rsidRDefault="00830F21" w:rsidP="0053495B">
      <w:pPr>
        <w:pStyle w:val="Code"/>
        <w:pPrChange w:id="19011" w:author="Laurence Golding" w:date="2019-05-11T06:51:00Z">
          <w:pPr>
            <w:pStyle w:val="Codesmall"/>
          </w:pPr>
        </w:pPrChange>
      </w:pPr>
      <w:r>
        <w:t xml:space="preserve">            "region": {</w:t>
      </w:r>
    </w:p>
    <w:p w14:paraId="3E25378D" w14:textId="77777777" w:rsidR="00830F21" w:rsidRDefault="00830F21" w:rsidP="0053495B">
      <w:pPr>
        <w:pStyle w:val="Code"/>
        <w:pPrChange w:id="19012" w:author="Laurence Golding" w:date="2019-05-11T06:51:00Z">
          <w:pPr>
            <w:pStyle w:val="Codesmall"/>
          </w:pPr>
        </w:pPrChange>
      </w:pPr>
      <w:r>
        <w:t xml:space="preserve">              "startLine": 42</w:t>
      </w:r>
    </w:p>
    <w:p w14:paraId="34D10460" w14:textId="77777777" w:rsidR="00830F21" w:rsidRDefault="00830F21" w:rsidP="0053495B">
      <w:pPr>
        <w:pStyle w:val="Code"/>
        <w:pPrChange w:id="19013" w:author="Laurence Golding" w:date="2019-05-11T06:51:00Z">
          <w:pPr>
            <w:pStyle w:val="Codesmall"/>
          </w:pPr>
        </w:pPrChange>
      </w:pPr>
      <w:r>
        <w:t xml:space="preserve">            },</w:t>
      </w:r>
    </w:p>
    <w:p w14:paraId="51A19CC8" w14:textId="77777777" w:rsidR="00830F21" w:rsidRDefault="00830F21" w:rsidP="0053495B">
      <w:pPr>
        <w:pStyle w:val="Code"/>
        <w:pPrChange w:id="19014" w:author="Laurence Golding" w:date="2019-05-11T06:51:00Z">
          <w:pPr>
            <w:pStyle w:val="Codesmall"/>
          </w:pPr>
        </w:pPrChange>
      </w:pPr>
      <w:r>
        <w:t xml:space="preserve">            "contextRegion": {</w:t>
      </w:r>
    </w:p>
    <w:p w14:paraId="4008908E" w14:textId="77777777" w:rsidR="00830F21" w:rsidRDefault="00830F21" w:rsidP="0053495B">
      <w:pPr>
        <w:pStyle w:val="Code"/>
        <w:pPrChange w:id="19015" w:author="Laurence Golding" w:date="2019-05-11T06:51:00Z">
          <w:pPr>
            <w:pStyle w:val="Codesmall"/>
          </w:pPr>
        </w:pPrChange>
      </w:pPr>
      <w:r>
        <w:t xml:space="preserve">              "startLine": 40,</w:t>
      </w:r>
    </w:p>
    <w:p w14:paraId="239E60A5" w14:textId="77777777" w:rsidR="00830F21" w:rsidRDefault="00830F21" w:rsidP="0053495B">
      <w:pPr>
        <w:pStyle w:val="Code"/>
        <w:pPrChange w:id="19016" w:author="Laurence Golding" w:date="2019-05-11T06:51:00Z">
          <w:pPr>
            <w:pStyle w:val="Codesmall"/>
          </w:pPr>
        </w:pPrChange>
      </w:pPr>
      <w:r>
        <w:t xml:space="preserve">              "endLine": 42</w:t>
      </w:r>
    </w:p>
    <w:p w14:paraId="0DEE513E" w14:textId="77777777" w:rsidR="00830F21" w:rsidRDefault="00830F21" w:rsidP="0053495B">
      <w:pPr>
        <w:pStyle w:val="Code"/>
        <w:pPrChange w:id="19017" w:author="Laurence Golding" w:date="2019-05-11T06:51:00Z">
          <w:pPr>
            <w:pStyle w:val="Codesmall"/>
          </w:pPr>
        </w:pPrChange>
      </w:pPr>
      <w:r>
        <w:t xml:space="preserve">            }</w:t>
      </w:r>
    </w:p>
    <w:p w14:paraId="0AAF6CF3" w14:textId="77777777" w:rsidR="00830F21" w:rsidRDefault="00830F21" w:rsidP="0053495B">
      <w:pPr>
        <w:pStyle w:val="Code"/>
        <w:pPrChange w:id="19018" w:author="Laurence Golding" w:date="2019-05-11T06:51:00Z">
          <w:pPr>
            <w:pStyle w:val="Codesmall"/>
          </w:pPr>
        </w:pPrChange>
      </w:pPr>
      <w:r>
        <w:t xml:space="preserve">          }</w:t>
      </w:r>
    </w:p>
    <w:p w14:paraId="06F36D50" w14:textId="77777777" w:rsidR="00830F21" w:rsidRDefault="00830F21" w:rsidP="0053495B">
      <w:pPr>
        <w:pStyle w:val="Code"/>
        <w:pPrChange w:id="19019" w:author="Laurence Golding" w:date="2019-05-11T06:51:00Z">
          <w:pPr>
            <w:pStyle w:val="Codesmall"/>
          </w:pPr>
        </w:pPrChange>
      </w:pPr>
      <w:r>
        <w:t xml:space="preserve">        }</w:t>
      </w:r>
    </w:p>
    <w:p w14:paraId="43B55108" w14:textId="77777777" w:rsidR="00830F21" w:rsidRDefault="00830F21" w:rsidP="0053495B">
      <w:pPr>
        <w:pStyle w:val="Code"/>
        <w:pPrChange w:id="19020" w:author="Laurence Golding" w:date="2019-05-11T06:51:00Z">
          <w:pPr>
            <w:pStyle w:val="Codesmall"/>
          </w:pPr>
        </w:pPrChange>
      </w:pPr>
      <w:r>
        <w:t xml:space="preserve">      ]</w:t>
      </w:r>
    </w:p>
    <w:p w14:paraId="1DF277E0" w14:textId="77777777" w:rsidR="00830F21" w:rsidRDefault="00830F21" w:rsidP="0053495B">
      <w:pPr>
        <w:pStyle w:val="Code"/>
        <w:pPrChange w:id="19021" w:author="Laurence Golding" w:date="2019-05-11T06:51:00Z">
          <w:pPr>
            <w:pStyle w:val="Codesmall"/>
          </w:pPr>
        </w:pPrChange>
      </w:pPr>
      <w:r>
        <w:t xml:space="preserve">    }</w:t>
      </w:r>
    </w:p>
    <w:p w14:paraId="79ED894A" w14:textId="77777777" w:rsidR="00830F21" w:rsidRDefault="00830F21" w:rsidP="0053495B">
      <w:pPr>
        <w:pStyle w:val="Code"/>
        <w:pPrChange w:id="19022" w:author="Laurence Golding" w:date="2019-05-11T06:51:00Z">
          <w:pPr>
            <w:pStyle w:val="Codesmall"/>
          </w:pPr>
        </w:pPrChange>
      </w:pPr>
      <w:r>
        <w:t xml:space="preserve">  ],</w:t>
      </w:r>
    </w:p>
    <w:p w14:paraId="28B8CF93" w14:textId="77777777" w:rsidR="00830F21" w:rsidRDefault="00830F21" w:rsidP="0053495B">
      <w:pPr>
        <w:pStyle w:val="Code"/>
        <w:pPrChange w:id="19023" w:author="Laurence Golding" w:date="2019-05-11T06:51:00Z">
          <w:pPr>
            <w:pStyle w:val="Codesmall"/>
          </w:pPr>
        </w:pPrChange>
      </w:pPr>
    </w:p>
    <w:p w14:paraId="54FFFF43" w14:textId="7040F166" w:rsidR="00830F21" w:rsidRDefault="00830F21" w:rsidP="0053495B">
      <w:pPr>
        <w:pStyle w:val="Code"/>
        <w:pPrChange w:id="19024" w:author="Laurence Golding" w:date="2019-05-11T06:51:00Z">
          <w:pPr>
            <w:pStyle w:val="Codesmall"/>
          </w:pPr>
        </w:pPrChange>
      </w:pPr>
      <w:r>
        <w:t xml:space="preserve">  "</w:t>
      </w:r>
      <w:del w:id="19025" w:author="Laurence Golding" w:date="2019-05-11T06:52:00Z">
        <w:r>
          <w:delText>files": {</w:delText>
        </w:r>
      </w:del>
      <w:ins w:id="19026" w:author="Laurence Golding" w:date="2019-05-11T06:52:00Z">
        <w:r w:rsidR="00690C03">
          <w:t>artifacts</w:t>
        </w:r>
        <w:r>
          <w:t xml:space="preserve">": </w:t>
        </w:r>
        <w:r w:rsidR="004F51DA">
          <w:t>[</w:t>
        </w:r>
      </w:ins>
    </w:p>
    <w:p w14:paraId="2E8C4FF0" w14:textId="0679BB5D" w:rsidR="00275DA3" w:rsidRDefault="00275DA3" w:rsidP="0053495B">
      <w:pPr>
        <w:pStyle w:val="Code"/>
        <w:rPr>
          <w:ins w:id="19027" w:author="Laurence Golding" w:date="2019-05-11T06:52:00Z"/>
        </w:rPr>
      </w:pPr>
      <w:r>
        <w:rPr>
          <w:rPrChange w:id="19028" w:author="Laurence Golding" w:date="2019-05-11T06:51:00Z">
            <w:rPr>
              <w:b/>
            </w:rPr>
          </w:rPrChange>
        </w:rPr>
        <w:t xml:space="preserve">    </w:t>
      </w:r>
      <w:del w:id="19029" w:author="Laurence Golding" w:date="2019-05-11T06:52:00Z">
        <w:r w:rsidR="00830F21" w:rsidRPr="00840A34">
          <w:rPr>
            <w:b/>
          </w:rPr>
          <w:delText>"#GENERATED-1#</w:delText>
        </w:r>
      </w:del>
      <w:ins w:id="19030" w:author="Laurence Golding" w:date="2019-05-11T06:52:00Z">
        <w:r>
          <w:t>{</w:t>
        </w:r>
      </w:ins>
    </w:p>
    <w:p w14:paraId="35F9B303" w14:textId="3083D59F" w:rsidR="004F51DA" w:rsidRPr="00585BE3" w:rsidRDefault="004F51DA" w:rsidP="0053495B">
      <w:pPr>
        <w:pStyle w:val="Code"/>
        <w:rPr>
          <w:ins w:id="19031" w:author="Laurence Golding" w:date="2019-05-11T06:52:00Z"/>
        </w:rPr>
      </w:pPr>
      <w:ins w:id="19032" w:author="Laurence Golding" w:date="2019-05-11T06:52:00Z">
        <w:r w:rsidRPr="00585BE3">
          <w:t xml:space="preserve">      "</w:t>
        </w:r>
        <w:r w:rsidR="0086006C">
          <w:t>l</w:t>
        </w:r>
        <w:r w:rsidR="00406355" w:rsidRPr="00585BE3">
          <w:t>ocation</w:t>
        </w:r>
        <w:r w:rsidRPr="00585BE3">
          <w:t>": {</w:t>
        </w:r>
      </w:ins>
    </w:p>
    <w:p w14:paraId="47554E89" w14:textId="07158215" w:rsidR="004F51DA" w:rsidRPr="00585BE3" w:rsidRDefault="004F51DA" w:rsidP="0053495B">
      <w:pPr>
        <w:pStyle w:val="Code"/>
        <w:rPr>
          <w:rPrChange w:id="19033" w:author="Laurence Golding" w:date="2019-05-11T06:51:00Z">
            <w:rPr>
              <w:b/>
            </w:rPr>
          </w:rPrChange>
        </w:rPr>
        <w:pPrChange w:id="19034" w:author="Laurence Golding" w:date="2019-05-11T06:51:00Z">
          <w:pPr>
            <w:pStyle w:val="Codesmall"/>
          </w:pPr>
        </w:pPrChange>
      </w:pPr>
      <w:ins w:id="19035" w:author="Laurence Golding" w:date="2019-05-11T06:52:00Z">
        <w:r w:rsidRPr="00585BE3">
          <w:t xml:space="preserve">      </w:t>
        </w:r>
        <w:r w:rsidR="00275DA3">
          <w:t xml:space="preserve">  </w:t>
        </w:r>
        <w:r w:rsidRPr="00585BE3">
          <w:t>"uri": "</w:t>
        </w:r>
      </w:ins>
      <w:r w:rsidRPr="00585BE3">
        <w:rPr>
          <w:rPrChange w:id="19036" w:author="Laurence Golding" w:date="2019-05-11T06:51:00Z">
            <w:rPr>
              <w:b/>
            </w:rPr>
          </w:rPrChange>
        </w:rPr>
        <w:t>ui/window.g.cs</w:t>
      </w:r>
      <w:del w:id="19037" w:author="Laurence Golding" w:date="2019-05-11T06:52:00Z">
        <w:r w:rsidR="00830F21" w:rsidRPr="00840A34">
          <w:rPr>
            <w:b/>
          </w:rPr>
          <w:delText>":</w:delText>
        </w:r>
        <w:r w:rsidR="00830F21">
          <w:rPr>
            <w:b/>
          </w:rPr>
          <w:delText xml:space="preserve"> {</w:delText>
        </w:r>
        <w:r w:rsidR="00830F21" w:rsidRPr="00840A34">
          <w:rPr>
            <w:b/>
          </w:rPr>
          <w:delText xml:space="preserve">         # Unique property name.</w:delText>
        </w:r>
      </w:del>
      <w:ins w:id="19038" w:author="Laurence Golding" w:date="2019-05-11T06:52:00Z">
        <w:r w:rsidRPr="00585BE3">
          <w:t>",</w:t>
        </w:r>
      </w:ins>
    </w:p>
    <w:p w14:paraId="5F2C01F2" w14:textId="77777777" w:rsidR="00830F21" w:rsidRDefault="004F51DA" w:rsidP="00830F21">
      <w:pPr>
        <w:pStyle w:val="Codesmall"/>
        <w:rPr>
          <w:del w:id="19039" w:author="Laurence Golding" w:date="2019-05-11T06:52:00Z"/>
        </w:rPr>
      </w:pPr>
      <w:r w:rsidRPr="00DD7757">
        <w:t xml:space="preserve">      </w:t>
      </w:r>
      <w:del w:id="19040" w:author="Laurence Golding" w:date="2019-05-11T06:52:00Z">
        <w:r w:rsidR="00830F21">
          <w:delText>...</w:delText>
        </w:r>
      </w:del>
    </w:p>
    <w:p w14:paraId="36538219" w14:textId="77777777" w:rsidR="00830F21" w:rsidRDefault="00830F21" w:rsidP="00830F21">
      <w:pPr>
        <w:pStyle w:val="Codesmall"/>
        <w:rPr>
          <w:del w:id="19041" w:author="Laurence Golding" w:date="2019-05-11T06:52:00Z"/>
        </w:rPr>
      </w:pPr>
      <w:del w:id="19042" w:author="Laurence Golding" w:date="2019-05-11T06:52:00Z">
        <w:r>
          <w:delText xml:space="preserve">    },</w:delText>
        </w:r>
      </w:del>
    </w:p>
    <w:p w14:paraId="3CB2C31D" w14:textId="77777777" w:rsidR="00830F21" w:rsidRDefault="00830F21" w:rsidP="00830F21">
      <w:pPr>
        <w:pStyle w:val="Codesmall"/>
        <w:rPr>
          <w:del w:id="19043" w:author="Laurence Golding" w:date="2019-05-11T06:52:00Z"/>
        </w:rPr>
      </w:pPr>
    </w:p>
    <w:p w14:paraId="2EB2AC72" w14:textId="19FF1D3E" w:rsidR="004F51DA" w:rsidRPr="00DD7757" w:rsidRDefault="00830F21" w:rsidP="0053495B">
      <w:pPr>
        <w:pStyle w:val="Code"/>
        <w:rPr>
          <w:ins w:id="19044" w:author="Laurence Golding" w:date="2019-05-11T06:52:00Z"/>
        </w:rPr>
      </w:pPr>
      <w:del w:id="19045" w:author="Laurence Golding" w:date="2019-05-11T06:52:00Z">
        <w:r w:rsidRPr="00840A34">
          <w:rPr>
            <w:b/>
          </w:rPr>
          <w:delText xml:space="preserve">    "#</w:delText>
        </w:r>
      </w:del>
      <w:ins w:id="19046" w:author="Laurence Golding" w:date="2019-05-11T06:52:00Z">
        <w:r w:rsidR="00275DA3" w:rsidRPr="00DD7757">
          <w:t xml:space="preserve">  </w:t>
        </w:r>
        <w:r w:rsidR="004F51DA" w:rsidRPr="00DD7757">
          <w:t>"uriBaseId": "</w:t>
        </w:r>
      </w:ins>
      <w:r w:rsidR="004F51DA" w:rsidRPr="00DD7757">
        <w:rPr>
          <w:rPrChange w:id="19047" w:author="Laurence Golding" w:date="2019-05-11T06:51:00Z">
            <w:rPr>
              <w:b/>
            </w:rPr>
          </w:rPrChange>
        </w:rPr>
        <w:t>GENERATED</w:t>
      </w:r>
      <w:del w:id="19048" w:author="Laurence Golding" w:date="2019-05-11T06:52:00Z">
        <w:r w:rsidRPr="00840A34">
          <w:rPr>
            <w:b/>
          </w:rPr>
          <w:delText>-</w:delText>
        </w:r>
        <w:r>
          <w:rPr>
            <w:b/>
          </w:rPr>
          <w:delText>2</w:delText>
        </w:r>
        <w:r w:rsidRPr="00840A34">
          <w:rPr>
            <w:b/>
          </w:rPr>
          <w:delText>#</w:delText>
        </w:r>
      </w:del>
      <w:ins w:id="19049" w:author="Laurence Golding" w:date="2019-05-11T06:52:00Z">
        <w:r w:rsidR="004F51DA" w:rsidRPr="00DD7757">
          <w:t>"</w:t>
        </w:r>
        <w:r w:rsidR="00DD7757" w:rsidRPr="00DD7757">
          <w:t>,</w:t>
        </w:r>
      </w:ins>
    </w:p>
    <w:p w14:paraId="178E609E" w14:textId="1BF5C69B" w:rsidR="004F51DA" w:rsidRDefault="004F51DA" w:rsidP="0053495B">
      <w:pPr>
        <w:pStyle w:val="Code"/>
        <w:rPr>
          <w:ins w:id="19050" w:author="Laurence Golding" w:date="2019-05-11T06:52:00Z"/>
        </w:rPr>
      </w:pPr>
      <w:ins w:id="19051" w:author="Laurence Golding" w:date="2019-05-11T06:52:00Z">
        <w:r w:rsidRPr="00585BE3">
          <w:t xml:space="preserve">      }</w:t>
        </w:r>
        <w:r w:rsidR="00DD7757">
          <w:t>,</w:t>
        </w:r>
      </w:ins>
    </w:p>
    <w:p w14:paraId="3ED0FA48" w14:textId="77777777" w:rsidR="00DD7757" w:rsidRPr="00DD7757" w:rsidRDefault="00DD7757" w:rsidP="0053495B">
      <w:pPr>
        <w:pStyle w:val="Code"/>
        <w:rPr>
          <w:ins w:id="19052" w:author="Laurence Golding" w:date="2019-05-11T06:52:00Z"/>
          <w:b/>
        </w:rPr>
      </w:pPr>
      <w:ins w:id="19053" w:author="Laurence Golding" w:date="2019-05-11T06:52:00Z">
        <w:r w:rsidRPr="00DD7757">
          <w:rPr>
            <w:b/>
          </w:rPr>
          <w:t xml:space="preserve">      </w:t>
        </w:r>
        <w:bookmarkStart w:id="19054" w:name="_Hlk6048403"/>
        <w:r w:rsidRPr="00DD7757">
          <w:rPr>
            <w:b/>
          </w:rPr>
          <w:t>"lastModifiedTimeUtc": "2019-04-13T11:45:23.477",</w:t>
        </w:r>
      </w:ins>
    </w:p>
    <w:bookmarkEnd w:id="19054"/>
    <w:p w14:paraId="721E6B0E" w14:textId="77777777" w:rsidR="00DD7757" w:rsidRDefault="00DD7757" w:rsidP="0053495B">
      <w:pPr>
        <w:pStyle w:val="Code"/>
        <w:rPr>
          <w:ins w:id="19055" w:author="Laurence Golding" w:date="2019-05-11T06:52:00Z"/>
        </w:rPr>
      </w:pPr>
      <w:ins w:id="19056" w:author="Laurence Golding" w:date="2019-05-11T06:52:00Z">
        <w:r>
          <w:t xml:space="preserve">      "contents": {</w:t>
        </w:r>
      </w:ins>
    </w:p>
    <w:p w14:paraId="13FDDC31" w14:textId="77777777" w:rsidR="00DD7757" w:rsidRDefault="00DD7757" w:rsidP="0053495B">
      <w:pPr>
        <w:pStyle w:val="Code"/>
        <w:rPr>
          <w:ins w:id="19057" w:author="Laurence Golding" w:date="2019-05-11T06:52:00Z"/>
        </w:rPr>
      </w:pPr>
      <w:ins w:id="19058" w:author="Laurence Golding" w:date="2019-05-11T06:52:00Z">
        <w:r>
          <w:t xml:space="preserve">        "text": "..."</w:t>
        </w:r>
      </w:ins>
    </w:p>
    <w:p w14:paraId="0CF5110E" w14:textId="77777777" w:rsidR="00DD7757" w:rsidRPr="000A7F08" w:rsidRDefault="00DD7757" w:rsidP="0053495B">
      <w:pPr>
        <w:pStyle w:val="Code"/>
        <w:rPr>
          <w:ins w:id="19059" w:author="Laurence Golding" w:date="2019-05-11T06:52:00Z"/>
        </w:rPr>
      </w:pPr>
      <w:ins w:id="19060" w:author="Laurence Golding" w:date="2019-05-11T06:52:00Z">
        <w:r>
          <w:t xml:space="preserve">      }</w:t>
        </w:r>
      </w:ins>
    </w:p>
    <w:p w14:paraId="19460370" w14:textId="77777777" w:rsidR="004F51DA" w:rsidRPr="00585BE3" w:rsidRDefault="004F51DA" w:rsidP="0053495B">
      <w:pPr>
        <w:pStyle w:val="Code"/>
        <w:rPr>
          <w:ins w:id="19061" w:author="Laurence Golding" w:date="2019-05-11T06:52:00Z"/>
        </w:rPr>
      </w:pPr>
      <w:ins w:id="19062" w:author="Laurence Golding" w:date="2019-05-11T06:52:00Z">
        <w:r w:rsidRPr="00585BE3">
          <w:t xml:space="preserve">    },</w:t>
        </w:r>
      </w:ins>
    </w:p>
    <w:p w14:paraId="2DFE9F14" w14:textId="77777777" w:rsidR="004F51DA" w:rsidRPr="00585BE3" w:rsidRDefault="004F51DA" w:rsidP="0053495B">
      <w:pPr>
        <w:pStyle w:val="Code"/>
        <w:rPr>
          <w:ins w:id="19063" w:author="Laurence Golding" w:date="2019-05-11T06:52:00Z"/>
        </w:rPr>
      </w:pPr>
    </w:p>
    <w:p w14:paraId="1C298F5F" w14:textId="77777777" w:rsidR="004F51DA" w:rsidRDefault="004F51DA" w:rsidP="0053495B">
      <w:pPr>
        <w:pStyle w:val="Code"/>
        <w:rPr>
          <w:ins w:id="19064" w:author="Laurence Golding" w:date="2019-05-11T06:52:00Z"/>
        </w:rPr>
      </w:pPr>
      <w:ins w:id="19065" w:author="Laurence Golding" w:date="2019-05-11T06:52:00Z">
        <w:r w:rsidRPr="00585BE3">
          <w:t xml:space="preserve">    {</w:t>
        </w:r>
      </w:ins>
    </w:p>
    <w:p w14:paraId="016DDF78" w14:textId="4CA6F221" w:rsidR="004F51DA" w:rsidRDefault="004F51DA" w:rsidP="0053495B">
      <w:pPr>
        <w:pStyle w:val="Code"/>
        <w:rPr>
          <w:ins w:id="19066" w:author="Laurence Golding" w:date="2019-05-11T06:52:00Z"/>
        </w:rPr>
      </w:pPr>
      <w:ins w:id="19067" w:author="Laurence Golding" w:date="2019-05-11T06:52:00Z">
        <w:r>
          <w:t xml:space="preserve">      "</w:t>
        </w:r>
        <w:r w:rsidR="0086006C">
          <w:t>l</w:t>
        </w:r>
        <w:r w:rsidR="00406355">
          <w:t>ocation</w:t>
        </w:r>
        <w:r>
          <w:t>": {</w:t>
        </w:r>
      </w:ins>
    </w:p>
    <w:p w14:paraId="6F22BBA8" w14:textId="6B119F6C" w:rsidR="004F51DA" w:rsidRDefault="004F51DA" w:rsidP="0053495B">
      <w:pPr>
        <w:pStyle w:val="Code"/>
        <w:rPr>
          <w:rPrChange w:id="19068" w:author="Laurence Golding" w:date="2019-05-11T06:51:00Z">
            <w:rPr>
              <w:b/>
            </w:rPr>
          </w:rPrChange>
        </w:rPr>
        <w:pPrChange w:id="19069" w:author="Laurence Golding" w:date="2019-05-11T06:51:00Z">
          <w:pPr>
            <w:pStyle w:val="Codesmall"/>
          </w:pPr>
        </w:pPrChange>
      </w:pPr>
      <w:ins w:id="19070" w:author="Laurence Golding" w:date="2019-05-11T06:52:00Z">
        <w:r>
          <w:t xml:space="preserve">        "uri": </w:t>
        </w:r>
      </w:ins>
      <w:r>
        <w:rPr>
          <w:rPrChange w:id="19071" w:author="Laurence Golding" w:date="2019-05-11T06:51:00Z">
            <w:rPr>
              <w:b/>
            </w:rPr>
          </w:rPrChange>
        </w:rPr>
        <w:t>ui/window.g.cs</w:t>
      </w:r>
      <w:del w:id="19072" w:author="Laurence Golding" w:date="2019-05-11T06:52:00Z">
        <w:r w:rsidR="00830F21" w:rsidRPr="00840A34">
          <w:rPr>
            <w:b/>
          </w:rPr>
          <w:delText>": {</w:delText>
        </w:r>
        <w:r w:rsidR="00830F21">
          <w:rPr>
            <w:b/>
          </w:rPr>
          <w:delText xml:space="preserve">         # Unique property name</w:delText>
        </w:r>
      </w:del>
      <w:ins w:id="19073" w:author="Laurence Golding" w:date="2019-05-11T06:52:00Z">
        <w:r>
          <w:t>",</w:t>
        </w:r>
      </w:ins>
    </w:p>
    <w:p w14:paraId="22861DA9" w14:textId="1E1DF284" w:rsidR="004F51DA" w:rsidRPr="00DD7757" w:rsidRDefault="004F51DA" w:rsidP="0053495B">
      <w:pPr>
        <w:pStyle w:val="Code"/>
        <w:pPrChange w:id="19074" w:author="Laurence Golding" w:date="2019-05-11T06:51:00Z">
          <w:pPr>
            <w:pStyle w:val="Codesmall"/>
          </w:pPr>
        </w:pPrChange>
      </w:pPr>
      <w:r w:rsidRPr="00DD7757">
        <w:t xml:space="preserve">      </w:t>
      </w:r>
      <w:del w:id="19075" w:author="Laurence Golding" w:date="2019-05-11T06:52:00Z">
        <w:r w:rsidR="00830F21">
          <w:delText>...</w:delText>
        </w:r>
      </w:del>
      <w:ins w:id="19076" w:author="Laurence Golding" w:date="2019-05-11T06:52:00Z">
        <w:r w:rsidRPr="00DD7757">
          <w:t xml:space="preserve">  "uriBaseId": "GENERATED"</w:t>
        </w:r>
        <w:r w:rsidR="00DD7757" w:rsidRPr="00DD7757">
          <w:t>,</w:t>
        </w:r>
      </w:ins>
    </w:p>
    <w:p w14:paraId="0E2CA48E" w14:textId="7DED643A" w:rsidR="004F51DA" w:rsidRPr="00585BE3" w:rsidRDefault="004F51DA" w:rsidP="0053495B">
      <w:pPr>
        <w:pStyle w:val="Code"/>
        <w:pPrChange w:id="19077" w:author="Laurence Golding" w:date="2019-05-11T06:51:00Z">
          <w:pPr>
            <w:pStyle w:val="Codesmall"/>
          </w:pPr>
        </w:pPrChange>
      </w:pPr>
      <w:r>
        <w:t xml:space="preserve">    </w:t>
      </w:r>
      <w:del w:id="19078" w:author="Laurence Golding" w:date="2019-05-11T06:52:00Z">
        <w:r w:rsidR="00830F21">
          <w:delText>}</w:delText>
        </w:r>
      </w:del>
      <w:ins w:id="19079" w:author="Laurence Golding" w:date="2019-05-11T06:52:00Z">
        <w:r>
          <w:t xml:space="preserve">  }</w:t>
        </w:r>
        <w:r w:rsidR="00DD7757">
          <w:t>,</w:t>
        </w:r>
      </w:ins>
    </w:p>
    <w:p w14:paraId="172B00B4" w14:textId="77777777" w:rsidR="00830F21" w:rsidRDefault="00830F21" w:rsidP="00830F21">
      <w:pPr>
        <w:pStyle w:val="Codesmall"/>
        <w:rPr>
          <w:del w:id="19080" w:author="Laurence Golding" w:date="2019-05-11T06:52:00Z"/>
        </w:rPr>
      </w:pPr>
      <w:del w:id="19081" w:author="Laurence Golding" w:date="2019-05-11T06:52:00Z">
        <w:r>
          <w:delText xml:space="preserve">  }</w:delText>
        </w:r>
      </w:del>
    </w:p>
    <w:p w14:paraId="67C6C823" w14:textId="77777777" w:rsidR="00830F21" w:rsidRDefault="00830F21" w:rsidP="00830F21">
      <w:pPr>
        <w:pStyle w:val="Codesmall"/>
        <w:rPr>
          <w:del w:id="19082" w:author="Laurence Golding" w:date="2019-05-11T06:52:00Z"/>
        </w:rPr>
      </w:pPr>
      <w:del w:id="19083" w:author="Laurence Golding" w:date="2019-05-11T06:52:00Z">
        <w:r>
          <w:delText>}</w:delText>
        </w:r>
      </w:del>
    </w:p>
    <w:p w14:paraId="1241FA88" w14:textId="0097A2E5" w:rsidR="00DD7757" w:rsidRPr="00DD7757" w:rsidRDefault="00DD7757" w:rsidP="0053495B">
      <w:pPr>
        <w:pStyle w:val="Code"/>
        <w:rPr>
          <w:ins w:id="19084" w:author="Laurence Golding" w:date="2019-05-11T06:52:00Z"/>
          <w:b/>
        </w:rPr>
      </w:pPr>
      <w:ins w:id="19085" w:author="Laurence Golding" w:date="2019-05-11T06:52:00Z">
        <w:r w:rsidRPr="00DD7757">
          <w:rPr>
            <w:b/>
          </w:rPr>
          <w:t xml:space="preserve">      "lastModifiedTimeUtc": "2019-04-13T11:4</w:t>
        </w:r>
        <w:r>
          <w:rPr>
            <w:b/>
          </w:rPr>
          <w:t>6</w:t>
        </w:r>
        <w:r w:rsidRPr="00DD7757">
          <w:rPr>
            <w:b/>
          </w:rPr>
          <w:t>:27.013",</w:t>
        </w:r>
      </w:ins>
    </w:p>
    <w:p w14:paraId="0834FDE4" w14:textId="77777777" w:rsidR="00DD7757" w:rsidRDefault="00DD7757" w:rsidP="0053495B">
      <w:pPr>
        <w:pStyle w:val="Code"/>
        <w:rPr>
          <w:ins w:id="19086" w:author="Laurence Golding" w:date="2019-05-11T06:52:00Z"/>
        </w:rPr>
      </w:pPr>
      <w:ins w:id="19087" w:author="Laurence Golding" w:date="2019-05-11T06:52:00Z">
        <w:r>
          <w:t xml:space="preserve">      "contents": {</w:t>
        </w:r>
      </w:ins>
    </w:p>
    <w:p w14:paraId="73FCB611" w14:textId="77777777" w:rsidR="00DD7757" w:rsidRDefault="00DD7757" w:rsidP="0053495B">
      <w:pPr>
        <w:pStyle w:val="Code"/>
        <w:rPr>
          <w:ins w:id="19088" w:author="Laurence Golding" w:date="2019-05-11T06:52:00Z"/>
        </w:rPr>
      </w:pPr>
      <w:ins w:id="19089" w:author="Laurence Golding" w:date="2019-05-11T06:52:00Z">
        <w:r>
          <w:t xml:space="preserve">        "text": "..."</w:t>
        </w:r>
      </w:ins>
    </w:p>
    <w:p w14:paraId="40E1AAC1" w14:textId="77777777" w:rsidR="00DD7757" w:rsidRPr="000A7F08" w:rsidRDefault="00DD7757" w:rsidP="0053495B">
      <w:pPr>
        <w:pStyle w:val="Code"/>
        <w:rPr>
          <w:ins w:id="19090" w:author="Laurence Golding" w:date="2019-05-11T06:52:00Z"/>
        </w:rPr>
      </w:pPr>
      <w:ins w:id="19091" w:author="Laurence Golding" w:date="2019-05-11T06:52:00Z">
        <w:r>
          <w:t xml:space="preserve">      }</w:t>
        </w:r>
      </w:ins>
    </w:p>
    <w:p w14:paraId="73544FC9" w14:textId="77777777" w:rsidR="004F51DA" w:rsidRPr="00585BE3" w:rsidRDefault="004F51DA" w:rsidP="0053495B">
      <w:pPr>
        <w:pStyle w:val="Code"/>
        <w:rPr>
          <w:ins w:id="19092" w:author="Laurence Golding" w:date="2019-05-11T06:52:00Z"/>
        </w:rPr>
      </w:pPr>
      <w:ins w:id="19093" w:author="Laurence Golding" w:date="2019-05-11T06:52:00Z">
        <w:r w:rsidRPr="00585BE3">
          <w:t xml:space="preserve">    }</w:t>
        </w:r>
      </w:ins>
    </w:p>
    <w:p w14:paraId="2284BAEF" w14:textId="4BCE59E6" w:rsidR="00830F21" w:rsidRDefault="00830F21" w:rsidP="0053495B">
      <w:pPr>
        <w:pStyle w:val="Code"/>
        <w:rPr>
          <w:ins w:id="19094" w:author="Laurence Golding" w:date="2019-05-11T06:52:00Z"/>
        </w:rPr>
      </w:pPr>
      <w:ins w:id="19095" w:author="Laurence Golding" w:date="2019-05-11T06:52:00Z">
        <w:r>
          <w:t xml:space="preserve">  </w:t>
        </w:r>
        <w:r w:rsidR="004F51DA">
          <w:t>]</w:t>
        </w:r>
      </w:ins>
    </w:p>
    <w:p w14:paraId="590421FD" w14:textId="258F305C" w:rsidR="00830F21" w:rsidRDefault="00830F21" w:rsidP="0053495B">
      <w:pPr>
        <w:pStyle w:val="Code"/>
        <w:rPr>
          <w:ins w:id="19096" w:author="Laurence Golding" w:date="2019-05-11T06:52:00Z"/>
        </w:rPr>
      </w:pPr>
      <w:ins w:id="19097" w:author="Laurence Golding" w:date="2019-05-11T06:52:00Z">
        <w:r>
          <w:t>}</w:t>
        </w:r>
      </w:ins>
    </w:p>
    <w:p w14:paraId="013F1091" w14:textId="271B9B57" w:rsidR="0003707A" w:rsidRDefault="0003707A" w:rsidP="0003707A">
      <w:pPr>
        <w:pStyle w:val="AppendixHeading1"/>
        <w:rPr>
          <w:ins w:id="19098" w:author="Laurence Golding" w:date="2019-05-11T06:52:00Z"/>
        </w:rPr>
      </w:pPr>
      <w:bookmarkStart w:id="19099" w:name="AppendixSourceLanguage"/>
      <w:bookmarkStart w:id="19100" w:name="_Toc8367458"/>
      <w:bookmarkEnd w:id="19099"/>
      <w:ins w:id="19101" w:author="Laurence Golding" w:date="2019-05-11T06:52:00Z">
        <w:r>
          <w:t>(Informative) Sample sourceLanguage values</w:t>
        </w:r>
        <w:bookmarkEnd w:id="19100"/>
      </w:ins>
    </w:p>
    <w:p w14:paraId="38B9ECB8" w14:textId="5885D852" w:rsidR="003819E5" w:rsidRDefault="0003707A" w:rsidP="003819E5">
      <w:pPr>
        <w:rPr>
          <w:ins w:id="19102" w:author="Laurence Golding" w:date="2019-05-11T06:52:00Z"/>
        </w:rPr>
      </w:pPr>
      <w:ins w:id="19103" w:author="Laurence Golding" w:date="2019-05-11T06:52:00Z">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9127C">
          <w:t>3.24.10</w:t>
        </w:r>
        <w:r w:rsidR="003819E5">
          <w:fldChar w:fldCharType="end"/>
        </w:r>
        <w:r w:rsidR="003819E5">
          <w:t>) for some common programming languages. The purpose of this Appendix is to promote interoperability by encouraging SARIF producers to use the same identifiers for these languages.</w:t>
        </w:r>
      </w:ins>
    </w:p>
    <w:p w14:paraId="4FBB2D7A" w14:textId="77777777" w:rsidR="003819E5" w:rsidRDefault="003819E5" w:rsidP="003819E5">
      <w:pPr>
        <w:rPr>
          <w:ins w:id="19104" w:author="Laurence Golding" w:date="2019-05-11T06:52:00Z"/>
        </w:rPr>
      </w:pPr>
      <w:ins w:id="19105" w:author="Laurence Golding" w:date="2019-05-11T06:52:00Z">
        <w:r>
          <w:t>The names of some of the languages in this list are the trademarks of their respective owners.</w:t>
        </w:r>
      </w:ins>
    </w:p>
    <w:p w14:paraId="723D14EF" w14:textId="77777777" w:rsidR="00C11750" w:rsidRDefault="00C11750" w:rsidP="007F356E">
      <w:pPr>
        <w:pStyle w:val="ListParagraph"/>
        <w:numPr>
          <w:ilvl w:val="0"/>
          <w:numId w:val="63"/>
        </w:numPr>
        <w:rPr>
          <w:ins w:id="19106" w:author="Laurence Golding" w:date="2019-05-11T06:52:00Z"/>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7F356E">
      <w:pPr>
        <w:pStyle w:val="ListParagraph"/>
        <w:numPr>
          <w:ilvl w:val="0"/>
          <w:numId w:val="63"/>
        </w:numPr>
        <w:rPr>
          <w:ins w:id="19107" w:author="Laurence Golding" w:date="2019-05-11T06:52:00Z"/>
          <w:rStyle w:val="CODEtemp"/>
        </w:rPr>
      </w:pPr>
      <w:bookmarkStart w:id="19108" w:name="_Hlk7084096"/>
      <w:ins w:id="19109" w:author="Laurence Golding" w:date="2019-05-11T06:52:00Z">
        <w:r w:rsidRPr="001207C6">
          <w:rPr>
            <w:rStyle w:val="CODEtemp"/>
          </w:rPr>
          <w:t>abap</w:t>
        </w:r>
      </w:ins>
    </w:p>
    <w:p w14:paraId="109C990B" w14:textId="6C4CCB3E" w:rsidR="00C11750" w:rsidRDefault="00C11750" w:rsidP="007F356E">
      <w:pPr>
        <w:pStyle w:val="ListParagraph"/>
        <w:numPr>
          <w:ilvl w:val="0"/>
          <w:numId w:val="63"/>
        </w:numPr>
        <w:rPr>
          <w:ins w:id="19110" w:author="Laurence Golding" w:date="2019-05-11T06:52:00Z"/>
          <w:rStyle w:val="CODEtemp"/>
        </w:rPr>
      </w:pPr>
      <w:ins w:id="19111" w:author="Laurence Golding" w:date="2019-05-11T06:52:00Z">
        <w:r>
          <w:rPr>
            <w:rStyle w:val="CODEtemp"/>
          </w:rPr>
          <w:t>actionscript</w:t>
        </w:r>
      </w:ins>
    </w:p>
    <w:p w14:paraId="561D7148" w14:textId="196F3230" w:rsidR="00C11750" w:rsidRPr="001207C6" w:rsidRDefault="00C11750" w:rsidP="007F356E">
      <w:pPr>
        <w:pStyle w:val="ListParagraph"/>
        <w:numPr>
          <w:ilvl w:val="0"/>
          <w:numId w:val="63"/>
        </w:numPr>
        <w:rPr>
          <w:ins w:id="19112" w:author="Laurence Golding" w:date="2019-05-11T06:52:00Z"/>
          <w:rStyle w:val="CODEtemp"/>
        </w:rPr>
      </w:pPr>
      <w:ins w:id="19113" w:author="Laurence Golding" w:date="2019-05-11T06:52:00Z">
        <w:r>
          <w:rPr>
            <w:rStyle w:val="CODEtemp"/>
          </w:rPr>
          <w:t>ada</w:t>
        </w:r>
      </w:ins>
    </w:p>
    <w:p w14:paraId="2BEECBFF" w14:textId="77777777" w:rsidR="003819E5" w:rsidRPr="001207C6" w:rsidRDefault="003819E5" w:rsidP="007F356E">
      <w:pPr>
        <w:pStyle w:val="ListParagraph"/>
        <w:numPr>
          <w:ilvl w:val="0"/>
          <w:numId w:val="63"/>
        </w:numPr>
        <w:rPr>
          <w:ins w:id="19114" w:author="Laurence Golding" w:date="2019-05-11T06:52:00Z"/>
          <w:rStyle w:val="CODEtemp"/>
        </w:rPr>
      </w:pPr>
      <w:ins w:id="19115" w:author="Laurence Golding" w:date="2019-05-11T06:52:00Z">
        <w:r w:rsidRPr="001207C6">
          <w:rPr>
            <w:rStyle w:val="CODEtemp"/>
          </w:rPr>
          <w:t>apex</w:t>
        </w:r>
      </w:ins>
    </w:p>
    <w:p w14:paraId="0314C630" w14:textId="591DEC34" w:rsidR="003819E5" w:rsidRDefault="003819E5" w:rsidP="007F356E">
      <w:pPr>
        <w:pStyle w:val="ListParagraph"/>
        <w:numPr>
          <w:ilvl w:val="0"/>
          <w:numId w:val="63"/>
        </w:numPr>
        <w:rPr>
          <w:ins w:id="19116" w:author="Laurence Golding" w:date="2019-05-11T06:52:00Z"/>
          <w:rStyle w:val="CODEtemp"/>
        </w:rPr>
      </w:pPr>
      <w:ins w:id="19117" w:author="Laurence Golding" w:date="2019-05-11T06:52:00Z">
        <w:r w:rsidRPr="001207C6">
          <w:rPr>
            <w:rStyle w:val="CODEtemp"/>
          </w:rPr>
          <w:t>c</w:t>
        </w:r>
      </w:ins>
    </w:p>
    <w:p w14:paraId="6BFB6945" w14:textId="05E3D2FC" w:rsidR="00C11750" w:rsidRPr="001207C6" w:rsidRDefault="00C11750" w:rsidP="007F356E">
      <w:pPr>
        <w:pStyle w:val="ListParagraph"/>
        <w:numPr>
          <w:ilvl w:val="0"/>
          <w:numId w:val="63"/>
        </w:numPr>
        <w:rPr>
          <w:ins w:id="19118" w:author="Laurence Golding" w:date="2019-05-11T06:52:00Z"/>
          <w:rStyle w:val="CODEtemp"/>
        </w:rPr>
      </w:pPr>
      <w:ins w:id="19119" w:author="Laurence Golding" w:date="2019-05-11T06:52:00Z">
        <w:r>
          <w:rPr>
            <w:rStyle w:val="CODEtemp"/>
          </w:rPr>
          <w:t>clojure</w:t>
        </w:r>
      </w:ins>
    </w:p>
    <w:p w14:paraId="4F03DD07" w14:textId="77777777" w:rsidR="003819E5" w:rsidRPr="001207C6" w:rsidRDefault="003819E5" w:rsidP="007F356E">
      <w:pPr>
        <w:pStyle w:val="ListParagraph"/>
        <w:numPr>
          <w:ilvl w:val="0"/>
          <w:numId w:val="63"/>
        </w:numPr>
        <w:rPr>
          <w:ins w:id="19120" w:author="Laurence Golding" w:date="2019-05-11T06:52:00Z"/>
          <w:rStyle w:val="CODEtemp"/>
        </w:rPr>
      </w:pPr>
      <w:ins w:id="19121" w:author="Laurence Golding" w:date="2019-05-11T06:52:00Z">
        <w:r w:rsidRPr="001207C6">
          <w:rPr>
            <w:rStyle w:val="CODEtemp"/>
          </w:rPr>
          <w:t>cobol</w:t>
        </w:r>
      </w:ins>
    </w:p>
    <w:p w14:paraId="62433B39" w14:textId="77777777" w:rsidR="003819E5" w:rsidRPr="001207C6" w:rsidRDefault="003819E5" w:rsidP="007F356E">
      <w:pPr>
        <w:pStyle w:val="ListParagraph"/>
        <w:numPr>
          <w:ilvl w:val="0"/>
          <w:numId w:val="63"/>
        </w:numPr>
        <w:rPr>
          <w:ins w:id="19122" w:author="Laurence Golding" w:date="2019-05-11T06:52:00Z"/>
          <w:rStyle w:val="CODEtemp"/>
        </w:rPr>
      </w:pPr>
      <w:ins w:id="19123" w:author="Laurence Golding" w:date="2019-05-11T06:52:00Z">
        <w:r w:rsidRPr="001207C6">
          <w:rPr>
            <w:rStyle w:val="CODEtemp"/>
          </w:rPr>
          <w:t>coldfusion</w:t>
        </w:r>
      </w:ins>
    </w:p>
    <w:p w14:paraId="4843D6D8" w14:textId="77777777" w:rsidR="003819E5" w:rsidRPr="001207C6" w:rsidRDefault="003819E5" w:rsidP="007F356E">
      <w:pPr>
        <w:pStyle w:val="ListParagraph"/>
        <w:numPr>
          <w:ilvl w:val="0"/>
          <w:numId w:val="63"/>
        </w:numPr>
        <w:rPr>
          <w:ins w:id="19124" w:author="Laurence Golding" w:date="2019-05-11T06:52:00Z"/>
          <w:rStyle w:val="CODEtemp"/>
        </w:rPr>
      </w:pPr>
      <w:ins w:id="19125" w:author="Laurence Golding" w:date="2019-05-11T06:52:00Z">
        <w:r w:rsidRPr="001207C6">
          <w:rPr>
            <w:rStyle w:val="CODEtemp"/>
          </w:rPr>
          <w:t>cplusplus</w:t>
        </w:r>
      </w:ins>
    </w:p>
    <w:p w14:paraId="6D95EDD7" w14:textId="77777777" w:rsidR="003819E5" w:rsidRPr="001207C6" w:rsidRDefault="003819E5" w:rsidP="007F356E">
      <w:pPr>
        <w:pStyle w:val="ListParagraph"/>
        <w:numPr>
          <w:ilvl w:val="0"/>
          <w:numId w:val="63"/>
        </w:numPr>
        <w:rPr>
          <w:ins w:id="19126" w:author="Laurence Golding" w:date="2019-05-11T06:52:00Z"/>
          <w:rStyle w:val="CODEtemp"/>
        </w:rPr>
      </w:pPr>
      <w:ins w:id="19127" w:author="Laurence Golding" w:date="2019-05-11T06:52:00Z">
        <w:r w:rsidRPr="001207C6">
          <w:rPr>
            <w:rStyle w:val="CODEtemp"/>
          </w:rPr>
          <w:t>csharp</w:t>
        </w:r>
      </w:ins>
    </w:p>
    <w:p w14:paraId="2BD234FD" w14:textId="4377CBC5" w:rsidR="003819E5" w:rsidRDefault="003819E5" w:rsidP="007F356E">
      <w:pPr>
        <w:pStyle w:val="ListParagraph"/>
        <w:numPr>
          <w:ilvl w:val="0"/>
          <w:numId w:val="63"/>
        </w:numPr>
        <w:rPr>
          <w:ins w:id="19128" w:author="Laurence Golding" w:date="2019-05-11T06:52:00Z"/>
          <w:rStyle w:val="CODEtemp"/>
        </w:rPr>
      </w:pPr>
      <w:ins w:id="19129" w:author="Laurence Golding" w:date="2019-05-11T06:52:00Z">
        <w:r w:rsidRPr="001207C6">
          <w:rPr>
            <w:rStyle w:val="CODEtemp"/>
          </w:rPr>
          <w:t>css</w:t>
        </w:r>
      </w:ins>
    </w:p>
    <w:p w14:paraId="65D13050" w14:textId="27507DC9" w:rsidR="00C11750" w:rsidRDefault="00C11750" w:rsidP="007F356E">
      <w:pPr>
        <w:pStyle w:val="ListParagraph"/>
        <w:numPr>
          <w:ilvl w:val="0"/>
          <w:numId w:val="63"/>
        </w:numPr>
        <w:rPr>
          <w:ins w:id="19130" w:author="Laurence Golding" w:date="2019-05-11T06:52:00Z"/>
          <w:rStyle w:val="CODEtemp"/>
        </w:rPr>
      </w:pPr>
      <w:ins w:id="19131" w:author="Laurence Golding" w:date="2019-05-11T06:52:00Z">
        <w:r>
          <w:rPr>
            <w:rStyle w:val="CODEtemp"/>
          </w:rPr>
          <w:t>d</w:t>
        </w:r>
      </w:ins>
    </w:p>
    <w:p w14:paraId="55F65FE9" w14:textId="6795D2B6" w:rsidR="00C11750" w:rsidRPr="001207C6" w:rsidRDefault="00C11750" w:rsidP="007F356E">
      <w:pPr>
        <w:pStyle w:val="ListParagraph"/>
        <w:numPr>
          <w:ilvl w:val="0"/>
          <w:numId w:val="63"/>
        </w:numPr>
        <w:rPr>
          <w:ins w:id="19132" w:author="Laurence Golding" w:date="2019-05-11T06:52:00Z"/>
          <w:rStyle w:val="CODEtemp"/>
        </w:rPr>
      </w:pPr>
      <w:ins w:id="19133" w:author="Laurence Golding" w:date="2019-05-11T06:52:00Z">
        <w:r>
          <w:rPr>
            <w:rStyle w:val="CODEtemp"/>
          </w:rPr>
          <w:t>erlang</w:t>
        </w:r>
      </w:ins>
    </w:p>
    <w:p w14:paraId="3A478655" w14:textId="77777777" w:rsidR="003819E5" w:rsidRPr="001207C6" w:rsidRDefault="003819E5" w:rsidP="007F356E">
      <w:pPr>
        <w:pStyle w:val="ListParagraph"/>
        <w:numPr>
          <w:ilvl w:val="0"/>
          <w:numId w:val="63"/>
        </w:numPr>
        <w:rPr>
          <w:ins w:id="19134" w:author="Laurence Golding" w:date="2019-05-11T06:52:00Z"/>
          <w:rStyle w:val="CODEtemp"/>
        </w:rPr>
      </w:pPr>
      <w:ins w:id="19135" w:author="Laurence Golding" w:date="2019-05-11T06:52:00Z">
        <w:r w:rsidRPr="001207C6">
          <w:rPr>
            <w:rStyle w:val="CODEtemp"/>
          </w:rPr>
          <w:t>fsharp</w:t>
        </w:r>
      </w:ins>
    </w:p>
    <w:p w14:paraId="64F93C19" w14:textId="77777777" w:rsidR="003819E5" w:rsidRPr="001207C6" w:rsidRDefault="003819E5" w:rsidP="007F356E">
      <w:pPr>
        <w:pStyle w:val="ListParagraph"/>
        <w:numPr>
          <w:ilvl w:val="0"/>
          <w:numId w:val="63"/>
        </w:numPr>
        <w:rPr>
          <w:ins w:id="19136" w:author="Laurence Golding" w:date="2019-05-11T06:52:00Z"/>
          <w:rStyle w:val="CODEtemp"/>
        </w:rPr>
      </w:pPr>
      <w:ins w:id="19137" w:author="Laurence Golding" w:date="2019-05-11T06:52:00Z">
        <w:r w:rsidRPr="001207C6">
          <w:rPr>
            <w:rStyle w:val="CODEtemp"/>
          </w:rPr>
          <w:t>fortran</w:t>
        </w:r>
      </w:ins>
    </w:p>
    <w:p w14:paraId="48838763" w14:textId="55CD1066" w:rsidR="003819E5" w:rsidRDefault="003819E5" w:rsidP="007F356E">
      <w:pPr>
        <w:pStyle w:val="ListParagraph"/>
        <w:numPr>
          <w:ilvl w:val="0"/>
          <w:numId w:val="63"/>
        </w:numPr>
        <w:rPr>
          <w:ins w:id="19138" w:author="Laurence Golding" w:date="2019-05-11T06:52:00Z"/>
          <w:rStyle w:val="CODEtemp"/>
        </w:rPr>
      </w:pPr>
      <w:ins w:id="19139" w:author="Laurence Golding" w:date="2019-05-11T06:52:00Z">
        <w:r w:rsidRPr="001207C6">
          <w:rPr>
            <w:rStyle w:val="CODEtemp"/>
          </w:rPr>
          <w:t>go</w:t>
        </w:r>
      </w:ins>
    </w:p>
    <w:p w14:paraId="36FAF418" w14:textId="691460A3" w:rsidR="00C11750" w:rsidRDefault="00C11750" w:rsidP="007F356E">
      <w:pPr>
        <w:pStyle w:val="ListParagraph"/>
        <w:numPr>
          <w:ilvl w:val="0"/>
          <w:numId w:val="63"/>
        </w:numPr>
        <w:rPr>
          <w:ins w:id="19140" w:author="Laurence Golding" w:date="2019-05-11T06:52:00Z"/>
          <w:rStyle w:val="CODEtemp"/>
        </w:rPr>
      </w:pPr>
      <w:ins w:id="19141" w:author="Laurence Golding" w:date="2019-05-11T06:52:00Z">
        <w:r>
          <w:rPr>
            <w:rStyle w:val="CODEtemp"/>
          </w:rPr>
          <w:t>groovy</w:t>
        </w:r>
      </w:ins>
    </w:p>
    <w:p w14:paraId="4DCC3CA2" w14:textId="7264FD26" w:rsidR="00C11750" w:rsidRPr="001207C6" w:rsidRDefault="00C11750" w:rsidP="007F356E">
      <w:pPr>
        <w:pStyle w:val="ListParagraph"/>
        <w:numPr>
          <w:ilvl w:val="0"/>
          <w:numId w:val="63"/>
        </w:numPr>
        <w:rPr>
          <w:ins w:id="19142" w:author="Laurence Golding" w:date="2019-05-11T06:52:00Z"/>
          <w:rStyle w:val="CODEtemp"/>
        </w:rPr>
      </w:pPr>
      <w:ins w:id="19143" w:author="Laurence Golding" w:date="2019-05-11T06:52:00Z">
        <w:r>
          <w:rPr>
            <w:rStyle w:val="CODEtemp"/>
          </w:rPr>
          <w:t>haskell</w:t>
        </w:r>
      </w:ins>
    </w:p>
    <w:p w14:paraId="78EDC7EA" w14:textId="77777777" w:rsidR="003819E5" w:rsidRPr="001207C6" w:rsidRDefault="003819E5" w:rsidP="007F356E">
      <w:pPr>
        <w:pStyle w:val="ListParagraph"/>
        <w:numPr>
          <w:ilvl w:val="0"/>
          <w:numId w:val="63"/>
        </w:numPr>
        <w:rPr>
          <w:ins w:id="19144" w:author="Laurence Golding" w:date="2019-05-11T06:52:00Z"/>
          <w:rStyle w:val="CODEtemp"/>
        </w:rPr>
      </w:pPr>
      <w:ins w:id="19145" w:author="Laurence Golding" w:date="2019-05-11T06:52:00Z">
        <w:r w:rsidRPr="001207C6">
          <w:rPr>
            <w:rStyle w:val="CODEtemp"/>
          </w:rPr>
          <w:t>java</w:t>
        </w:r>
      </w:ins>
    </w:p>
    <w:p w14:paraId="551B4BE0" w14:textId="77777777" w:rsidR="003819E5" w:rsidRPr="001207C6" w:rsidRDefault="003819E5" w:rsidP="007F356E">
      <w:pPr>
        <w:pStyle w:val="ListParagraph"/>
        <w:numPr>
          <w:ilvl w:val="0"/>
          <w:numId w:val="63"/>
        </w:numPr>
        <w:rPr>
          <w:ins w:id="19146" w:author="Laurence Golding" w:date="2019-05-11T06:52:00Z"/>
          <w:rStyle w:val="CODEtemp"/>
        </w:rPr>
      </w:pPr>
      <w:ins w:id="19147" w:author="Laurence Golding" w:date="2019-05-11T06:52:00Z">
        <w:r w:rsidRPr="001207C6">
          <w:rPr>
            <w:rStyle w:val="CODEtemp"/>
          </w:rPr>
          <w:t>javascript</w:t>
        </w:r>
      </w:ins>
    </w:p>
    <w:p w14:paraId="133AB18F" w14:textId="77777777" w:rsidR="003819E5" w:rsidRPr="001207C6" w:rsidRDefault="003819E5" w:rsidP="007F356E">
      <w:pPr>
        <w:pStyle w:val="ListParagraph"/>
        <w:numPr>
          <w:ilvl w:val="0"/>
          <w:numId w:val="63"/>
        </w:numPr>
        <w:rPr>
          <w:ins w:id="19148" w:author="Laurence Golding" w:date="2019-05-11T06:52:00Z"/>
          <w:rStyle w:val="CODEtemp"/>
        </w:rPr>
      </w:pPr>
      <w:ins w:id="19149" w:author="Laurence Golding" w:date="2019-05-11T06:52:00Z">
        <w:r w:rsidRPr="001207C6">
          <w:rPr>
            <w:rStyle w:val="CODEtemp"/>
          </w:rPr>
          <w:t>json</w:t>
        </w:r>
      </w:ins>
    </w:p>
    <w:p w14:paraId="4DBA84FA" w14:textId="72D44FA8" w:rsidR="003819E5" w:rsidRDefault="003819E5" w:rsidP="007F356E">
      <w:pPr>
        <w:pStyle w:val="ListParagraph"/>
        <w:numPr>
          <w:ilvl w:val="0"/>
          <w:numId w:val="63"/>
        </w:numPr>
        <w:rPr>
          <w:ins w:id="19150" w:author="Laurence Golding" w:date="2019-05-11T06:52:00Z"/>
          <w:rStyle w:val="CODEtemp"/>
        </w:rPr>
      </w:pPr>
      <w:ins w:id="19151" w:author="Laurence Golding" w:date="2019-05-11T06:52:00Z">
        <w:r w:rsidRPr="001207C6">
          <w:rPr>
            <w:rStyle w:val="CODEtemp"/>
          </w:rPr>
          <w:t>jsp</w:t>
        </w:r>
      </w:ins>
    </w:p>
    <w:p w14:paraId="5600D84A" w14:textId="51E8BFD6" w:rsidR="00C11750" w:rsidRDefault="00C11750" w:rsidP="007F356E">
      <w:pPr>
        <w:pStyle w:val="ListParagraph"/>
        <w:numPr>
          <w:ilvl w:val="0"/>
          <w:numId w:val="63"/>
        </w:numPr>
        <w:rPr>
          <w:ins w:id="19152" w:author="Laurence Golding" w:date="2019-05-11T06:52:00Z"/>
          <w:rStyle w:val="CODEtemp"/>
        </w:rPr>
      </w:pPr>
      <w:ins w:id="19153" w:author="Laurence Golding" w:date="2019-05-11T06:52:00Z">
        <w:r>
          <w:rPr>
            <w:rStyle w:val="CODEtemp"/>
          </w:rPr>
          <w:t>julia</w:t>
        </w:r>
      </w:ins>
    </w:p>
    <w:p w14:paraId="1F797824" w14:textId="47097933" w:rsidR="00C11750" w:rsidRDefault="00C11750" w:rsidP="007F356E">
      <w:pPr>
        <w:pStyle w:val="ListParagraph"/>
        <w:numPr>
          <w:ilvl w:val="0"/>
          <w:numId w:val="63"/>
        </w:numPr>
        <w:rPr>
          <w:ins w:id="19154" w:author="Laurence Golding" w:date="2019-05-11T06:52:00Z"/>
          <w:rStyle w:val="CODEtemp"/>
        </w:rPr>
      </w:pPr>
      <w:ins w:id="19155" w:author="Laurence Golding" w:date="2019-05-11T06:52:00Z">
        <w:r>
          <w:rPr>
            <w:rStyle w:val="CODEtemp"/>
          </w:rPr>
          <w:t>lisp</w:t>
        </w:r>
      </w:ins>
    </w:p>
    <w:p w14:paraId="517B613C" w14:textId="400E1B5E" w:rsidR="00C11750" w:rsidRPr="001207C6" w:rsidRDefault="00C11750" w:rsidP="007F356E">
      <w:pPr>
        <w:pStyle w:val="ListParagraph"/>
        <w:numPr>
          <w:ilvl w:val="0"/>
          <w:numId w:val="63"/>
        </w:numPr>
        <w:rPr>
          <w:ins w:id="19156" w:author="Laurence Golding" w:date="2019-05-11T06:52:00Z"/>
          <w:rStyle w:val="CODEtemp"/>
        </w:rPr>
      </w:pPr>
      <w:ins w:id="19157" w:author="Laurence Golding" w:date="2019-05-11T06:52:00Z">
        <w:r>
          <w:rPr>
            <w:rStyle w:val="CODEtemp"/>
          </w:rPr>
          <w:t>lua</w:t>
        </w:r>
      </w:ins>
    </w:p>
    <w:p w14:paraId="078C5659" w14:textId="77777777" w:rsidR="003819E5" w:rsidRDefault="003819E5" w:rsidP="007F356E">
      <w:pPr>
        <w:pStyle w:val="ListParagraph"/>
        <w:numPr>
          <w:ilvl w:val="0"/>
          <w:numId w:val="63"/>
        </w:numPr>
        <w:rPr>
          <w:ins w:id="19158" w:author="Laurence Golding" w:date="2019-05-11T06:52:00Z"/>
        </w:rPr>
      </w:pPr>
      <w:ins w:id="19159" w:author="Laurence Golding" w:date="2019-05-11T06:52:00Z">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ins>
    </w:p>
    <w:p w14:paraId="2DD93A8C" w14:textId="754A6C0E" w:rsidR="003819E5" w:rsidRDefault="00C11750" w:rsidP="007F356E">
      <w:pPr>
        <w:pStyle w:val="ListParagraph"/>
        <w:numPr>
          <w:ilvl w:val="0"/>
          <w:numId w:val="63"/>
        </w:numPr>
        <w:rPr>
          <w:ins w:id="19160" w:author="Laurence Golding" w:date="2019-05-11T06:52:00Z"/>
          <w:rStyle w:val="CODEtemp"/>
        </w:rPr>
      </w:pPr>
      <w:ins w:id="19161" w:author="Laurence Golding" w:date="2019-05-11T06:52:00Z">
        <w:r>
          <w:rPr>
            <w:rStyle w:val="CODEtemp"/>
          </w:rPr>
          <w:t>objective</w:t>
        </w:r>
        <w:r w:rsidR="00FC7276">
          <w:rPr>
            <w:rStyle w:val="CODEtemp"/>
          </w:rPr>
          <w:t>c</w:t>
        </w:r>
      </w:ins>
    </w:p>
    <w:p w14:paraId="1618C884" w14:textId="1021B6FC" w:rsidR="00C11750" w:rsidRDefault="00C11750" w:rsidP="007F356E">
      <w:pPr>
        <w:pStyle w:val="ListParagraph"/>
        <w:numPr>
          <w:ilvl w:val="0"/>
          <w:numId w:val="63"/>
        </w:numPr>
        <w:rPr>
          <w:ins w:id="19162" w:author="Laurence Golding" w:date="2019-05-11T06:52:00Z"/>
          <w:rStyle w:val="CODEtemp"/>
        </w:rPr>
      </w:pPr>
      <w:ins w:id="19163" w:author="Laurence Golding" w:date="2019-05-11T06:52:00Z">
        <w:r>
          <w:rPr>
            <w:rStyle w:val="CODEtemp"/>
          </w:rPr>
          <w:t>objectpascal</w:t>
        </w:r>
      </w:ins>
    </w:p>
    <w:p w14:paraId="7875A62E" w14:textId="52817D56" w:rsidR="00C11750" w:rsidRPr="001207C6" w:rsidRDefault="00C11750" w:rsidP="007F356E">
      <w:pPr>
        <w:pStyle w:val="ListParagraph"/>
        <w:numPr>
          <w:ilvl w:val="0"/>
          <w:numId w:val="63"/>
        </w:numPr>
        <w:rPr>
          <w:ins w:id="19164" w:author="Laurence Golding" w:date="2019-05-11T06:52:00Z"/>
          <w:rStyle w:val="CODEtemp"/>
        </w:rPr>
      </w:pPr>
      <w:ins w:id="19165" w:author="Laurence Golding" w:date="2019-05-11T06:52:00Z">
        <w:r>
          <w:rPr>
            <w:rStyle w:val="CODEtemp"/>
          </w:rPr>
          <w:t>ocaml</w:t>
        </w:r>
      </w:ins>
    </w:p>
    <w:p w14:paraId="01A7D8C4" w14:textId="77777777" w:rsidR="003819E5" w:rsidRPr="001207C6" w:rsidRDefault="003819E5" w:rsidP="007F356E">
      <w:pPr>
        <w:pStyle w:val="ListParagraph"/>
        <w:numPr>
          <w:ilvl w:val="0"/>
          <w:numId w:val="63"/>
        </w:numPr>
        <w:rPr>
          <w:ins w:id="19166" w:author="Laurence Golding" w:date="2019-05-11T06:52:00Z"/>
          <w:rStyle w:val="CODEtemp"/>
        </w:rPr>
      </w:pPr>
      <w:ins w:id="19167" w:author="Laurence Golding" w:date="2019-05-11T06:52:00Z">
        <w:r w:rsidRPr="001207C6">
          <w:rPr>
            <w:rStyle w:val="CODEtemp"/>
          </w:rPr>
          <w:t>perl</w:t>
        </w:r>
      </w:ins>
    </w:p>
    <w:p w14:paraId="1F338AC2" w14:textId="783CB924" w:rsidR="003819E5" w:rsidRDefault="003819E5" w:rsidP="007F356E">
      <w:pPr>
        <w:pStyle w:val="ListParagraph"/>
        <w:numPr>
          <w:ilvl w:val="0"/>
          <w:numId w:val="63"/>
        </w:numPr>
        <w:rPr>
          <w:ins w:id="19168" w:author="Laurence Golding" w:date="2019-05-11T06:52:00Z"/>
          <w:rStyle w:val="CODEtemp"/>
        </w:rPr>
      </w:pPr>
      <w:ins w:id="19169" w:author="Laurence Golding" w:date="2019-05-11T06:52:00Z">
        <w:r w:rsidRPr="001207C6">
          <w:rPr>
            <w:rStyle w:val="CODEtemp"/>
          </w:rPr>
          <w:t>php</w:t>
        </w:r>
      </w:ins>
    </w:p>
    <w:p w14:paraId="4C978BAB" w14:textId="212DDB91" w:rsidR="00C11750" w:rsidRPr="001207C6" w:rsidRDefault="00C11750" w:rsidP="007F356E">
      <w:pPr>
        <w:pStyle w:val="ListParagraph"/>
        <w:numPr>
          <w:ilvl w:val="0"/>
          <w:numId w:val="63"/>
        </w:numPr>
        <w:rPr>
          <w:ins w:id="19170" w:author="Laurence Golding" w:date="2019-05-11T06:52:00Z"/>
          <w:rStyle w:val="CODEtemp"/>
        </w:rPr>
      </w:pPr>
      <w:ins w:id="19171" w:author="Laurence Golding" w:date="2019-05-11T06:52:00Z">
        <w:r>
          <w:rPr>
            <w:rStyle w:val="CODEtemp"/>
          </w:rPr>
          <w:t>prolog</w:t>
        </w:r>
      </w:ins>
    </w:p>
    <w:p w14:paraId="175EE6C2" w14:textId="36323810" w:rsidR="003819E5" w:rsidRDefault="003819E5" w:rsidP="007F356E">
      <w:pPr>
        <w:pStyle w:val="ListParagraph"/>
        <w:numPr>
          <w:ilvl w:val="0"/>
          <w:numId w:val="63"/>
        </w:numPr>
        <w:rPr>
          <w:ins w:id="19172" w:author="Laurence Golding" w:date="2019-05-11T06:52:00Z"/>
          <w:rStyle w:val="CODEtemp"/>
        </w:rPr>
      </w:pPr>
      <w:ins w:id="19173" w:author="Laurence Golding" w:date="2019-05-11T06:52:00Z">
        <w:r w:rsidRPr="001207C6">
          <w:rPr>
            <w:rStyle w:val="CODEtemp"/>
          </w:rPr>
          <w:t>python</w:t>
        </w:r>
      </w:ins>
    </w:p>
    <w:p w14:paraId="3F9D8E36" w14:textId="1A6583A3" w:rsidR="00C11750" w:rsidRPr="001207C6" w:rsidRDefault="00C11750" w:rsidP="007F356E">
      <w:pPr>
        <w:pStyle w:val="ListParagraph"/>
        <w:numPr>
          <w:ilvl w:val="0"/>
          <w:numId w:val="63"/>
        </w:numPr>
        <w:rPr>
          <w:ins w:id="19174" w:author="Laurence Golding" w:date="2019-05-11T06:52:00Z"/>
          <w:rStyle w:val="CODEtemp"/>
        </w:rPr>
      </w:pPr>
      <w:ins w:id="19175" w:author="Laurence Golding" w:date="2019-05-11T06:52:00Z">
        <w:r>
          <w:rPr>
            <w:rStyle w:val="CODEtemp"/>
          </w:rPr>
          <w:t>r</w:t>
        </w:r>
      </w:ins>
    </w:p>
    <w:p w14:paraId="2EC75AE2" w14:textId="77777777" w:rsidR="003819E5" w:rsidRPr="001207C6" w:rsidRDefault="003819E5" w:rsidP="007F356E">
      <w:pPr>
        <w:pStyle w:val="ListParagraph"/>
        <w:numPr>
          <w:ilvl w:val="0"/>
          <w:numId w:val="63"/>
        </w:numPr>
        <w:rPr>
          <w:ins w:id="19176" w:author="Laurence Golding" w:date="2019-05-11T06:52:00Z"/>
          <w:rStyle w:val="CODEtemp"/>
        </w:rPr>
      </w:pPr>
      <w:ins w:id="19177" w:author="Laurence Golding" w:date="2019-05-11T06:52:00Z">
        <w:r w:rsidRPr="001207C6">
          <w:rPr>
            <w:rStyle w:val="CODEtemp"/>
          </w:rPr>
          <w:t>razor</w:t>
        </w:r>
      </w:ins>
    </w:p>
    <w:p w14:paraId="30F66D5A" w14:textId="59E50865" w:rsidR="003819E5" w:rsidRDefault="003819E5" w:rsidP="007F356E">
      <w:pPr>
        <w:pStyle w:val="ListParagraph"/>
        <w:numPr>
          <w:ilvl w:val="0"/>
          <w:numId w:val="63"/>
        </w:numPr>
        <w:rPr>
          <w:ins w:id="19178" w:author="Laurence Golding" w:date="2019-05-11T06:52:00Z"/>
          <w:rStyle w:val="CODEtemp"/>
        </w:rPr>
      </w:pPr>
      <w:ins w:id="19179" w:author="Laurence Golding" w:date="2019-05-11T06:52:00Z">
        <w:r w:rsidRPr="001207C6">
          <w:rPr>
            <w:rStyle w:val="CODEtemp"/>
          </w:rPr>
          <w:t>ruby</w:t>
        </w:r>
      </w:ins>
    </w:p>
    <w:p w14:paraId="427FE3EE" w14:textId="3FA9DEC7" w:rsidR="00C11750" w:rsidRPr="001207C6" w:rsidRDefault="00C11750" w:rsidP="007F356E">
      <w:pPr>
        <w:pStyle w:val="ListParagraph"/>
        <w:numPr>
          <w:ilvl w:val="0"/>
          <w:numId w:val="63"/>
        </w:numPr>
        <w:rPr>
          <w:ins w:id="19180" w:author="Laurence Golding" w:date="2019-05-11T06:52:00Z"/>
          <w:rStyle w:val="CODEtemp"/>
        </w:rPr>
      </w:pPr>
      <w:ins w:id="19181" w:author="Laurence Golding" w:date="2019-05-11T06:52:00Z">
        <w:r>
          <w:rPr>
            <w:rStyle w:val="CODEtemp"/>
          </w:rPr>
          <w:t>rust</w:t>
        </w:r>
      </w:ins>
    </w:p>
    <w:p w14:paraId="78CDDE56" w14:textId="774D040B" w:rsidR="003819E5" w:rsidRDefault="003819E5" w:rsidP="007F356E">
      <w:pPr>
        <w:pStyle w:val="ListParagraph"/>
        <w:numPr>
          <w:ilvl w:val="0"/>
          <w:numId w:val="63"/>
        </w:numPr>
        <w:rPr>
          <w:ins w:id="19182" w:author="Laurence Golding" w:date="2019-05-11T06:52:00Z"/>
          <w:rStyle w:val="CODEtemp"/>
        </w:rPr>
      </w:pPr>
      <w:ins w:id="19183" w:author="Laurence Golding" w:date="2019-05-11T06:52:00Z">
        <w:r w:rsidRPr="001207C6">
          <w:rPr>
            <w:rStyle w:val="CODEtemp"/>
          </w:rPr>
          <w:t>scala</w:t>
        </w:r>
      </w:ins>
    </w:p>
    <w:p w14:paraId="60A106F1" w14:textId="11AFC5AD" w:rsidR="00C11750" w:rsidRPr="001207C6" w:rsidRDefault="00C11750" w:rsidP="007F356E">
      <w:pPr>
        <w:pStyle w:val="ListParagraph"/>
        <w:numPr>
          <w:ilvl w:val="0"/>
          <w:numId w:val="63"/>
        </w:numPr>
        <w:rPr>
          <w:ins w:id="19184" w:author="Laurence Golding" w:date="2019-05-11T06:52:00Z"/>
          <w:rStyle w:val="CODEtemp"/>
        </w:rPr>
      </w:pPr>
      <w:ins w:id="19185" w:author="Laurence Golding" w:date="2019-05-11T06:52:00Z">
        <w:r>
          <w:rPr>
            <w:rStyle w:val="CODEtemp"/>
          </w:rPr>
          <w:t>scheme</w:t>
        </w:r>
      </w:ins>
    </w:p>
    <w:p w14:paraId="0CD77A20" w14:textId="77777777" w:rsidR="003819E5" w:rsidRDefault="003819E5" w:rsidP="007F356E">
      <w:pPr>
        <w:pStyle w:val="ListParagraph"/>
        <w:numPr>
          <w:ilvl w:val="0"/>
          <w:numId w:val="63"/>
        </w:numPr>
        <w:rPr>
          <w:ins w:id="19186" w:author="Laurence Golding" w:date="2019-05-11T06:52:00Z"/>
        </w:rPr>
      </w:pPr>
      <w:ins w:id="19187" w:author="Laurence Golding" w:date="2019-05-11T06:52:00Z">
        <w:r w:rsidRPr="001207C6">
          <w:rPr>
            <w:rStyle w:val="CODEtemp"/>
          </w:rPr>
          <w:t>sql</w:t>
        </w:r>
        <w:r>
          <w:t xml:space="preserve"> (variants: </w:t>
        </w:r>
        <w:r w:rsidRPr="001207C6">
          <w:rPr>
            <w:rStyle w:val="CODEtemp"/>
          </w:rPr>
          <w:t>sql/tsql</w:t>
        </w:r>
        <w:r>
          <w:t xml:space="preserve">, </w:t>
        </w:r>
        <w:r w:rsidRPr="001207C6">
          <w:rPr>
            <w:rStyle w:val="CODEtemp"/>
          </w:rPr>
          <w:t>sql/psql</w:t>
        </w:r>
        <w:r>
          <w:t>).</w:t>
        </w:r>
      </w:ins>
    </w:p>
    <w:p w14:paraId="4174D6A5" w14:textId="77777777" w:rsidR="003819E5" w:rsidRPr="001207C6" w:rsidRDefault="003819E5" w:rsidP="007F356E">
      <w:pPr>
        <w:pStyle w:val="ListParagraph"/>
        <w:numPr>
          <w:ilvl w:val="0"/>
          <w:numId w:val="63"/>
        </w:numPr>
        <w:rPr>
          <w:ins w:id="19188" w:author="Laurence Golding" w:date="2019-05-11T06:52:00Z"/>
          <w:rStyle w:val="CODEtemp"/>
        </w:rPr>
      </w:pPr>
      <w:ins w:id="19189" w:author="Laurence Golding" w:date="2019-05-11T06:52:00Z">
        <w:r w:rsidRPr="001207C6">
          <w:rPr>
            <w:rStyle w:val="CODEtemp"/>
          </w:rPr>
          <w:t>swift</w:t>
        </w:r>
      </w:ins>
    </w:p>
    <w:p w14:paraId="3A5B5A8C" w14:textId="140EEB93" w:rsidR="003819E5" w:rsidRDefault="003819E5" w:rsidP="007F356E">
      <w:pPr>
        <w:pStyle w:val="ListParagraph"/>
        <w:numPr>
          <w:ilvl w:val="0"/>
          <w:numId w:val="63"/>
        </w:numPr>
        <w:rPr>
          <w:ins w:id="19190" w:author="Laurence Golding" w:date="2019-05-11T06:52:00Z"/>
          <w:rStyle w:val="CODEtemp"/>
        </w:rPr>
      </w:pPr>
      <w:ins w:id="19191" w:author="Laurence Golding" w:date="2019-05-11T06:52:00Z">
        <w:r w:rsidRPr="001207C6">
          <w:rPr>
            <w:rStyle w:val="CODEtemp"/>
          </w:rPr>
          <w:t>typescript</w:t>
        </w:r>
      </w:ins>
    </w:p>
    <w:p w14:paraId="1B70300F" w14:textId="0FEF77D0" w:rsidR="00C11750" w:rsidRDefault="00C11750" w:rsidP="007F356E">
      <w:pPr>
        <w:pStyle w:val="ListParagraph"/>
        <w:numPr>
          <w:ilvl w:val="0"/>
          <w:numId w:val="63"/>
        </w:numPr>
        <w:rPr>
          <w:ins w:id="19192" w:author="Laurence Golding" w:date="2019-05-11T06:52:00Z"/>
          <w:rStyle w:val="CODEtemp"/>
        </w:rPr>
      </w:pPr>
      <w:ins w:id="19193" w:author="Laurence Golding" w:date="2019-05-11T06:52:00Z">
        <w:r>
          <w:rPr>
            <w:rStyle w:val="CODEtemp"/>
          </w:rPr>
          <w:t>visualbasic</w:t>
        </w:r>
      </w:ins>
    </w:p>
    <w:p w14:paraId="70D423C7" w14:textId="3DE404C1" w:rsidR="00C11750" w:rsidRPr="001207C6" w:rsidRDefault="00C11750" w:rsidP="007F356E">
      <w:pPr>
        <w:pStyle w:val="ListParagraph"/>
        <w:numPr>
          <w:ilvl w:val="0"/>
          <w:numId w:val="63"/>
        </w:numPr>
        <w:rPr>
          <w:ins w:id="19194" w:author="Laurence Golding" w:date="2019-05-11T06:52:00Z"/>
          <w:rStyle w:val="CODEtemp"/>
        </w:rPr>
      </w:pPr>
      <w:ins w:id="19195" w:author="Laurence Golding" w:date="2019-05-11T06:52:00Z">
        <w:r>
          <w:rPr>
            <w:rStyle w:val="CODEtemp"/>
          </w:rPr>
          <w:t>visualbasicdotnet</w:t>
        </w:r>
      </w:ins>
    </w:p>
    <w:p w14:paraId="5DAD8832" w14:textId="77777777" w:rsidR="003819E5" w:rsidRPr="001207C6" w:rsidRDefault="003819E5" w:rsidP="007F356E">
      <w:pPr>
        <w:pStyle w:val="ListParagraph"/>
        <w:numPr>
          <w:ilvl w:val="0"/>
          <w:numId w:val="63"/>
        </w:numPr>
        <w:rPr>
          <w:ins w:id="19196" w:author="Laurence Golding" w:date="2019-05-11T06:52:00Z"/>
          <w:rStyle w:val="CODEtemp"/>
        </w:rPr>
      </w:pPr>
      <w:ins w:id="19197" w:author="Laurence Golding" w:date="2019-05-11T06:52:00Z">
        <w:r w:rsidRPr="001207C6">
          <w:rPr>
            <w:rStyle w:val="CODEtemp"/>
          </w:rPr>
          <w:t>yaml</w:t>
        </w:r>
      </w:ins>
    </w:p>
    <w:p w14:paraId="654ED01C" w14:textId="77777777" w:rsidR="003819E5" w:rsidRDefault="003819E5" w:rsidP="007F356E">
      <w:pPr>
        <w:pStyle w:val="ListParagraph"/>
        <w:numPr>
          <w:ilvl w:val="0"/>
          <w:numId w:val="63"/>
        </w:numPr>
        <w:rPr>
          <w:ins w:id="19198" w:author="Laurence Golding" w:date="2019-05-11T06:52:00Z"/>
        </w:rPr>
      </w:pPr>
      <w:ins w:id="19199" w:author="Laurence Golding" w:date="2019-05-11T06:52:00Z">
        <w:r>
          <w:t>Markup languages:</w:t>
        </w:r>
      </w:ins>
    </w:p>
    <w:p w14:paraId="1B92BC3C" w14:textId="77777777" w:rsidR="003819E5" w:rsidRPr="001207C6" w:rsidRDefault="003819E5" w:rsidP="007F356E">
      <w:pPr>
        <w:pStyle w:val="ListParagraph"/>
        <w:numPr>
          <w:ilvl w:val="1"/>
          <w:numId w:val="63"/>
        </w:numPr>
        <w:rPr>
          <w:ins w:id="19200" w:author="Laurence Golding" w:date="2019-05-11T06:52:00Z"/>
          <w:rStyle w:val="CODEtemp"/>
        </w:rPr>
      </w:pPr>
      <w:ins w:id="19201" w:author="Laurence Golding" w:date="2019-05-11T06:52:00Z">
        <w:r w:rsidRPr="001207C6">
          <w:rPr>
            <w:rStyle w:val="CODEtemp"/>
          </w:rPr>
          <w:t>html</w:t>
        </w:r>
      </w:ins>
    </w:p>
    <w:p w14:paraId="674BF926" w14:textId="77777777" w:rsidR="003819E5" w:rsidRPr="001207C6" w:rsidRDefault="003819E5" w:rsidP="007F356E">
      <w:pPr>
        <w:pStyle w:val="ListParagraph"/>
        <w:numPr>
          <w:ilvl w:val="1"/>
          <w:numId w:val="63"/>
        </w:numPr>
        <w:rPr>
          <w:ins w:id="19202" w:author="Laurence Golding" w:date="2019-05-11T06:52:00Z"/>
          <w:rStyle w:val="CODEtemp"/>
        </w:rPr>
      </w:pPr>
      <w:ins w:id="19203" w:author="Laurence Golding" w:date="2019-05-11T06:52:00Z">
        <w:r w:rsidRPr="001207C6">
          <w:rPr>
            <w:rStyle w:val="CODEtemp"/>
          </w:rPr>
          <w:t>sgml</w:t>
        </w:r>
      </w:ins>
    </w:p>
    <w:p w14:paraId="68A21F36" w14:textId="77777777" w:rsidR="003819E5" w:rsidRPr="001207C6" w:rsidRDefault="003819E5" w:rsidP="007F356E">
      <w:pPr>
        <w:pStyle w:val="ListParagraph"/>
        <w:numPr>
          <w:ilvl w:val="1"/>
          <w:numId w:val="63"/>
        </w:numPr>
        <w:rPr>
          <w:ins w:id="19204" w:author="Laurence Golding" w:date="2019-05-11T06:52:00Z"/>
          <w:rStyle w:val="CODEtemp"/>
        </w:rPr>
      </w:pPr>
      <w:ins w:id="19205" w:author="Laurence Golding" w:date="2019-05-11T06:52:00Z">
        <w:r w:rsidRPr="001207C6">
          <w:rPr>
            <w:rStyle w:val="CODEtemp"/>
          </w:rPr>
          <w:t>xml</w:t>
        </w:r>
      </w:ins>
    </w:p>
    <w:p w14:paraId="2E9456DA" w14:textId="77777777" w:rsidR="003819E5" w:rsidRDefault="003819E5" w:rsidP="007F356E">
      <w:pPr>
        <w:pStyle w:val="ListParagraph"/>
        <w:numPr>
          <w:ilvl w:val="0"/>
          <w:numId w:val="63"/>
        </w:numPr>
        <w:rPr>
          <w:ins w:id="19206" w:author="Laurence Golding" w:date="2019-05-11T06:52:00Z"/>
        </w:rPr>
      </w:pPr>
      <w:ins w:id="19207" w:author="Laurence Golding" w:date="2019-05-11T06:52:00Z">
        <w:r>
          <w:t>Typesetting languages:</w:t>
        </w:r>
      </w:ins>
    </w:p>
    <w:p w14:paraId="0BD4A2D2" w14:textId="77777777" w:rsidR="003819E5" w:rsidRPr="001207C6" w:rsidRDefault="003819E5" w:rsidP="007F356E">
      <w:pPr>
        <w:pStyle w:val="ListParagraph"/>
        <w:numPr>
          <w:ilvl w:val="1"/>
          <w:numId w:val="63"/>
        </w:numPr>
        <w:rPr>
          <w:ins w:id="19208" w:author="Laurence Golding" w:date="2019-05-11T06:52:00Z"/>
          <w:rStyle w:val="CODEtemp"/>
        </w:rPr>
      </w:pPr>
      <w:ins w:id="19209" w:author="Laurence Golding" w:date="2019-05-11T06:52:00Z">
        <w:r w:rsidRPr="001207C6">
          <w:rPr>
            <w:rStyle w:val="CODEtemp"/>
          </w:rPr>
          <w:t>latex</w:t>
        </w:r>
      </w:ins>
    </w:p>
    <w:p w14:paraId="7776F98C" w14:textId="77777777" w:rsidR="003819E5" w:rsidRPr="001207C6" w:rsidRDefault="003819E5" w:rsidP="007F356E">
      <w:pPr>
        <w:pStyle w:val="ListParagraph"/>
        <w:numPr>
          <w:ilvl w:val="1"/>
          <w:numId w:val="63"/>
        </w:numPr>
        <w:rPr>
          <w:ins w:id="19210" w:author="Laurence Golding" w:date="2019-05-11T06:52:00Z"/>
          <w:rStyle w:val="CODEtemp"/>
        </w:rPr>
      </w:pPr>
      <w:ins w:id="19211" w:author="Laurence Golding" w:date="2019-05-11T06:52:00Z">
        <w:r w:rsidRPr="001207C6">
          <w:rPr>
            <w:rStyle w:val="CODEtemp"/>
          </w:rPr>
          <w:t>nroff</w:t>
        </w:r>
      </w:ins>
    </w:p>
    <w:p w14:paraId="2A5076F5" w14:textId="77777777" w:rsidR="003819E5" w:rsidRPr="001207C6" w:rsidRDefault="003819E5" w:rsidP="007F356E">
      <w:pPr>
        <w:pStyle w:val="ListParagraph"/>
        <w:numPr>
          <w:ilvl w:val="1"/>
          <w:numId w:val="63"/>
        </w:numPr>
        <w:rPr>
          <w:ins w:id="19212" w:author="Laurence Golding" w:date="2019-05-11T06:52:00Z"/>
          <w:rStyle w:val="CODEtemp"/>
        </w:rPr>
      </w:pPr>
      <w:ins w:id="19213" w:author="Laurence Golding" w:date="2019-05-11T06:52:00Z">
        <w:r w:rsidRPr="001207C6">
          <w:rPr>
            <w:rStyle w:val="CODEtemp"/>
          </w:rPr>
          <w:t>roff</w:t>
        </w:r>
      </w:ins>
    </w:p>
    <w:p w14:paraId="6BF05BA9" w14:textId="77777777" w:rsidR="003819E5" w:rsidRPr="001207C6" w:rsidRDefault="003819E5" w:rsidP="007F356E">
      <w:pPr>
        <w:pStyle w:val="ListParagraph"/>
        <w:numPr>
          <w:ilvl w:val="1"/>
          <w:numId w:val="63"/>
        </w:numPr>
        <w:rPr>
          <w:ins w:id="19214" w:author="Laurence Golding" w:date="2019-05-11T06:52:00Z"/>
          <w:rStyle w:val="CODEtemp"/>
        </w:rPr>
      </w:pPr>
      <w:ins w:id="19215" w:author="Laurence Golding" w:date="2019-05-11T06:52:00Z">
        <w:r w:rsidRPr="001207C6">
          <w:rPr>
            <w:rStyle w:val="CODEtemp"/>
          </w:rPr>
          <w:t>tex</w:t>
        </w:r>
      </w:ins>
    </w:p>
    <w:p w14:paraId="7EF9473F" w14:textId="77777777" w:rsidR="003819E5" w:rsidRPr="001207C6" w:rsidRDefault="003819E5" w:rsidP="007F356E">
      <w:pPr>
        <w:pStyle w:val="ListParagraph"/>
        <w:numPr>
          <w:ilvl w:val="1"/>
          <w:numId w:val="63"/>
        </w:numPr>
        <w:rPr>
          <w:ins w:id="19216" w:author="Laurence Golding" w:date="2019-05-11T06:52:00Z"/>
          <w:rStyle w:val="CODEtemp"/>
        </w:rPr>
      </w:pPr>
      <w:ins w:id="19217" w:author="Laurence Golding" w:date="2019-05-11T06:52:00Z">
        <w:r w:rsidRPr="001207C6">
          <w:rPr>
            <w:rStyle w:val="CODEtemp"/>
          </w:rPr>
          <w:t>troff</w:t>
        </w:r>
      </w:ins>
    </w:p>
    <w:p w14:paraId="3C2F289C" w14:textId="6F126A4B" w:rsidR="003819E5" w:rsidRDefault="00A3420A" w:rsidP="007F356E">
      <w:pPr>
        <w:pStyle w:val="ListParagraph"/>
        <w:numPr>
          <w:ilvl w:val="0"/>
          <w:numId w:val="63"/>
        </w:numPr>
        <w:rPr>
          <w:ins w:id="19218" w:author="Laurence Golding" w:date="2019-05-11T06:52:00Z"/>
        </w:rPr>
      </w:pPr>
      <w:ins w:id="19219" w:author="Laurence Golding" w:date="2019-05-11T06:52:00Z">
        <w:r>
          <w:t>UNIX</w:t>
        </w:r>
        <w:r w:rsidR="003819E5">
          <w:t>® shell languages:</w:t>
        </w:r>
      </w:ins>
    </w:p>
    <w:p w14:paraId="7835B1B9" w14:textId="77777777" w:rsidR="003819E5" w:rsidRPr="001207C6" w:rsidRDefault="003819E5" w:rsidP="007F356E">
      <w:pPr>
        <w:pStyle w:val="ListParagraph"/>
        <w:numPr>
          <w:ilvl w:val="1"/>
          <w:numId w:val="63"/>
        </w:numPr>
        <w:rPr>
          <w:ins w:id="19220" w:author="Laurence Golding" w:date="2019-05-11T06:52:00Z"/>
          <w:rStyle w:val="CODEtemp"/>
        </w:rPr>
      </w:pPr>
      <w:ins w:id="19221" w:author="Laurence Golding" w:date="2019-05-11T06:52:00Z">
        <w:r w:rsidRPr="001207C6">
          <w:rPr>
            <w:rStyle w:val="CODEtemp"/>
          </w:rPr>
          <w:t>bash</w:t>
        </w:r>
      </w:ins>
    </w:p>
    <w:p w14:paraId="3EF00A3B" w14:textId="77777777" w:rsidR="003819E5" w:rsidRPr="001207C6" w:rsidRDefault="003819E5" w:rsidP="007F356E">
      <w:pPr>
        <w:pStyle w:val="ListParagraph"/>
        <w:numPr>
          <w:ilvl w:val="1"/>
          <w:numId w:val="63"/>
        </w:numPr>
        <w:rPr>
          <w:ins w:id="19222" w:author="Laurence Golding" w:date="2019-05-11T06:52:00Z"/>
          <w:rStyle w:val="CODEtemp"/>
        </w:rPr>
      </w:pPr>
      <w:ins w:id="19223" w:author="Laurence Golding" w:date="2019-05-11T06:52:00Z">
        <w:r w:rsidRPr="001207C6">
          <w:rPr>
            <w:rStyle w:val="CODEtemp"/>
          </w:rPr>
          <w:t>csh</w:t>
        </w:r>
      </w:ins>
    </w:p>
    <w:p w14:paraId="19C55560" w14:textId="77777777" w:rsidR="003819E5" w:rsidRPr="001207C6" w:rsidRDefault="003819E5" w:rsidP="007F356E">
      <w:pPr>
        <w:pStyle w:val="ListParagraph"/>
        <w:numPr>
          <w:ilvl w:val="1"/>
          <w:numId w:val="63"/>
        </w:numPr>
        <w:rPr>
          <w:ins w:id="19224" w:author="Laurence Golding" w:date="2019-05-11T06:52:00Z"/>
          <w:rStyle w:val="CODEtemp"/>
        </w:rPr>
      </w:pPr>
      <w:ins w:id="19225" w:author="Laurence Golding" w:date="2019-05-11T06:52:00Z">
        <w:r w:rsidRPr="001207C6">
          <w:rPr>
            <w:rStyle w:val="CODEtemp"/>
          </w:rPr>
          <w:t>ksh</w:t>
        </w:r>
      </w:ins>
    </w:p>
    <w:p w14:paraId="4268F27B" w14:textId="77777777" w:rsidR="003819E5" w:rsidRPr="001207C6" w:rsidRDefault="003819E5" w:rsidP="007F356E">
      <w:pPr>
        <w:pStyle w:val="ListParagraph"/>
        <w:numPr>
          <w:ilvl w:val="1"/>
          <w:numId w:val="63"/>
        </w:numPr>
        <w:rPr>
          <w:ins w:id="19226" w:author="Laurence Golding" w:date="2019-05-11T06:52:00Z"/>
          <w:rStyle w:val="CODEtemp"/>
        </w:rPr>
      </w:pPr>
      <w:ins w:id="19227" w:author="Laurence Golding" w:date="2019-05-11T06:52:00Z">
        <w:r w:rsidRPr="001207C6">
          <w:rPr>
            <w:rStyle w:val="CODEtemp"/>
          </w:rPr>
          <w:t>sh</w:t>
        </w:r>
      </w:ins>
    </w:p>
    <w:p w14:paraId="4F2B31C6" w14:textId="77777777" w:rsidR="003819E5" w:rsidRPr="001207C6" w:rsidRDefault="003819E5" w:rsidP="007F356E">
      <w:pPr>
        <w:pStyle w:val="ListParagraph"/>
        <w:numPr>
          <w:ilvl w:val="1"/>
          <w:numId w:val="63"/>
        </w:numPr>
        <w:rPr>
          <w:ins w:id="19228" w:author="Laurence Golding" w:date="2019-05-11T06:52:00Z"/>
          <w:rStyle w:val="CODEtemp"/>
        </w:rPr>
      </w:pPr>
      <w:ins w:id="19229" w:author="Laurence Golding" w:date="2019-05-11T06:52:00Z">
        <w:r w:rsidRPr="001207C6">
          <w:rPr>
            <w:rStyle w:val="CODEtemp"/>
          </w:rPr>
          <w:t>tcsh</w:t>
        </w:r>
      </w:ins>
    </w:p>
    <w:bookmarkEnd w:id="19108"/>
    <w:p w14:paraId="472151A5" w14:textId="3084AF1E" w:rsidR="003819E5" w:rsidRDefault="003819E5" w:rsidP="007F356E">
      <w:pPr>
        <w:pStyle w:val="ListParagraph"/>
        <w:numPr>
          <w:ilvl w:val="0"/>
          <w:numId w:val="63"/>
        </w:numPr>
        <w:rPr>
          <w:ins w:id="19230" w:author="Laurence Golding" w:date="2019-05-11T06:52:00Z"/>
        </w:rPr>
      </w:pPr>
      <w:ins w:id="19231" w:author="Laurence Golding" w:date="2019-05-11T06:52:00Z">
        <w:r>
          <w:t>Windows® shell languages:</w:t>
        </w:r>
      </w:ins>
    </w:p>
    <w:p w14:paraId="422CD081" w14:textId="77777777" w:rsidR="003819E5" w:rsidRDefault="003819E5" w:rsidP="007F356E">
      <w:pPr>
        <w:pStyle w:val="ListParagraph"/>
        <w:numPr>
          <w:ilvl w:val="1"/>
          <w:numId w:val="63"/>
        </w:numPr>
        <w:rPr>
          <w:ins w:id="19232" w:author="Laurence Golding" w:date="2019-05-11T06:52:00Z"/>
          <w:rStyle w:val="CODEtemp"/>
        </w:rPr>
      </w:pPr>
      <w:ins w:id="19233" w:author="Laurence Golding" w:date="2019-05-11T06:52:00Z">
        <w:r w:rsidRPr="001207C6">
          <w:rPr>
            <w:rStyle w:val="CODEtemp"/>
          </w:rPr>
          <w:t>cmd</w:t>
        </w:r>
      </w:ins>
    </w:p>
    <w:p w14:paraId="69231B37" w14:textId="105258FE" w:rsidR="0003707A" w:rsidRPr="003819E5" w:rsidRDefault="003819E5" w:rsidP="007F356E">
      <w:pPr>
        <w:pStyle w:val="ListParagraph"/>
        <w:numPr>
          <w:ilvl w:val="1"/>
          <w:numId w:val="63"/>
        </w:numPr>
        <w:rPr>
          <w:ins w:id="19234" w:author="Laurence Golding" w:date="2019-05-11T06:52:00Z"/>
          <w:rFonts w:ascii="Courier New" w:hAnsi="Courier New"/>
        </w:rPr>
      </w:pPr>
      <w:ins w:id="19235" w:author="Laurence Golding" w:date="2019-05-11T06:52:00Z">
        <w:r w:rsidRPr="001207C6">
          <w:rPr>
            <w:rStyle w:val="CODEtemp"/>
          </w:rPr>
          <w:t>powershell</w:t>
        </w:r>
      </w:ins>
    </w:p>
    <w:p w14:paraId="6FFE9109" w14:textId="77777777" w:rsidR="00C11750" w:rsidRDefault="00C11750" w:rsidP="00830F21">
      <w:pPr>
        <w:rPr>
          <w:ins w:id="19236" w:author="Laurence Golding" w:date="2019-05-11T06:52:00Z"/>
        </w:r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9237" w:name="AppendixExamples"/>
      <w:bookmarkStart w:id="19238" w:name="_Toc8367459"/>
      <w:bookmarkStart w:id="19239" w:name="_Toc516225026"/>
      <w:bookmarkEnd w:id="19237"/>
      <w:r>
        <w:t xml:space="preserve">(Informative) </w:t>
      </w:r>
      <w:r w:rsidR="00710FE0">
        <w:t>Examples</w:t>
      </w:r>
      <w:bookmarkEnd w:id="19238"/>
      <w:bookmarkEnd w:id="1923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9240" w:name="_Toc8367460"/>
      <w:bookmarkStart w:id="19241" w:name="_Toc516225027"/>
      <w:r>
        <w:t xml:space="preserve">Minimal valid SARIF </w:t>
      </w:r>
      <w:r w:rsidR="00EA1C84">
        <w:t>log file</w:t>
      </w:r>
      <w:bookmarkEnd w:id="19240"/>
      <w:bookmarkEnd w:id="1924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279815B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9127C">
        <w:t>3.</w:t>
      </w:r>
      <w:del w:id="19242" w:author="Laurence Golding" w:date="2019-05-11T06:52:00Z">
        <w:r w:rsidR="00331070">
          <w:delText>11</w:delText>
        </w:r>
      </w:del>
      <w:ins w:id="19243" w:author="Laurence Golding" w:date="2019-05-11T06:52:00Z">
        <w:r w:rsidR="0009127C">
          <w:t>14</w:t>
        </w:r>
      </w:ins>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9127C">
        <w:t>3.</w:t>
      </w:r>
      <w:del w:id="19244" w:author="Laurence Golding" w:date="2019-05-11T06:52:00Z">
        <w:r w:rsidR="00331070">
          <w:delText>11.16</w:delText>
        </w:r>
      </w:del>
      <w:ins w:id="19245" w:author="Laurence Golding" w:date="2019-05-11T06:52:00Z">
        <w:r w:rsidR="0009127C">
          <w:t>14.23</w:t>
        </w:r>
      </w:ins>
      <w:r>
        <w:fldChar w:fldCharType="end"/>
      </w:r>
      <w:r w:rsidRPr="00745595">
        <w:t xml:space="preserve">), as would happen if the tool detected no issues in any of the </w:t>
      </w:r>
      <w:del w:id="19246" w:author="Laurence Golding" w:date="2019-05-11T06:52:00Z">
        <w:r w:rsidRPr="00745595">
          <w:delText>files</w:delText>
        </w:r>
      </w:del>
      <w:ins w:id="19247" w:author="Laurence Golding" w:date="2019-05-11T06:52:00Z">
        <w:r w:rsidR="00CC50E4">
          <w:t>artifacts</w:t>
        </w:r>
      </w:ins>
      <w:r w:rsidR="00CC50E4" w:rsidRPr="00745595">
        <w:t xml:space="preserve"> </w:t>
      </w:r>
      <w:r w:rsidRPr="00745595">
        <w:t>it scanned.</w:t>
      </w:r>
    </w:p>
    <w:p w14:paraId="02983FEF" w14:textId="77777777" w:rsidR="00745595" w:rsidRDefault="00745595" w:rsidP="00105CCB">
      <w:pPr>
        <w:pStyle w:val="Codesmall"/>
      </w:pPr>
      <w:r>
        <w:t>{</w:t>
      </w:r>
    </w:p>
    <w:p w14:paraId="25D95851" w14:textId="1086FC42" w:rsidR="00745595" w:rsidRDefault="00745595" w:rsidP="00105CCB">
      <w:pPr>
        <w:pStyle w:val="Codesmall"/>
      </w:pPr>
      <w:r>
        <w:t xml:space="preserve">  "version": "</w:t>
      </w:r>
      <w:r w:rsidR="00EA1C84">
        <w:t>2</w:t>
      </w:r>
      <w:r>
        <w:t>.</w:t>
      </w:r>
      <w:ins w:id="19248" w:author="Laurence Golding" w:date="2019-05-11T06:52:00Z">
        <w:r w:rsidR="00E45407">
          <w:t>1</w:t>
        </w:r>
        <w:r>
          <w:t>.</w:t>
        </w:r>
      </w:ins>
      <w:r>
        <w:t>0</w:t>
      </w:r>
      <w:del w:id="19249" w:author="Laurence Golding" w:date="2019-05-11T06:52:00Z">
        <w:r>
          <w:delText>.0</w:delText>
        </w:r>
      </w:del>
      <w:r>
        <w:t>",</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rPr>
          <w:ins w:id="19250" w:author="Laurence Golding" w:date="2019-05-11T06:52:00Z"/>
        </w:rPr>
      </w:pPr>
      <w:ins w:id="19251" w:author="Laurence Golding" w:date="2019-05-11T06:52:00Z">
        <w:r>
          <w:t xml:space="preserve">        "driver": {</w:t>
        </w:r>
      </w:ins>
    </w:p>
    <w:p w14:paraId="584A5A45" w14:textId="2044D5B2" w:rsidR="00745595" w:rsidRDefault="00B936F9" w:rsidP="00105CCB">
      <w:pPr>
        <w:pStyle w:val="Codesmall"/>
      </w:pPr>
      <w:ins w:id="19252" w:author="Laurence Golding" w:date="2019-05-11T06:52:00Z">
        <w:r>
          <w:t xml:space="preserve">  </w:t>
        </w:r>
      </w:ins>
      <w:r w:rsidR="00745595">
        <w:t xml:space="preserve">        "name": "CodeScanner"</w:t>
      </w:r>
    </w:p>
    <w:p w14:paraId="0BC6CFE7" w14:textId="7B43DBEA" w:rsidR="00B936F9" w:rsidRDefault="00B936F9" w:rsidP="00105CCB">
      <w:pPr>
        <w:pStyle w:val="Codesmall"/>
        <w:rPr>
          <w:ins w:id="19253" w:author="Laurence Golding" w:date="2019-05-11T06:52:00Z"/>
        </w:rPr>
      </w:pPr>
      <w:ins w:id="19254" w:author="Laurence Golding" w:date="2019-05-11T06:52:00Z">
        <w:r>
          <w:t xml:space="preserve">        }</w:t>
        </w:r>
      </w:ins>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9255" w:name="_Toc8367461"/>
      <w:bookmarkStart w:id="19256" w:name="_Toc516225028"/>
      <w:r w:rsidRPr="00745595">
        <w:t xml:space="preserve">Minimal recommended SARIF </w:t>
      </w:r>
      <w:r w:rsidR="00EA1C84">
        <w:t xml:space="preserve">log </w:t>
      </w:r>
      <w:r w:rsidRPr="00745595">
        <w:t>file with source information</w:t>
      </w:r>
      <w:bookmarkEnd w:id="19255"/>
      <w:bookmarkEnd w:id="19256"/>
    </w:p>
    <w:p w14:paraId="59A271D1" w14:textId="1438DB15" w:rsidR="00745595" w:rsidRDefault="00745595" w:rsidP="00745595">
      <w:r w:rsidRPr="00745595">
        <w:t>This is a minimal recommended SARIF</w:t>
      </w:r>
      <w:r w:rsidR="00EA1C84">
        <w:t xml:space="preserve"> log</w:t>
      </w:r>
      <w:r w:rsidRPr="00745595">
        <w:t xml:space="preserve"> file for the case where</w:t>
      </w:r>
      <w:ins w:id="19257" w:author="Laurence Golding" w:date="2019-05-11T06:52:00Z">
        <w:r w:rsidR="004C4DAB">
          <w:t xml:space="preserve"> an analysis tool produced results and source location information is available.</w:t>
        </w:r>
      </w:ins>
    </w:p>
    <w:p w14:paraId="25882879" w14:textId="77777777" w:rsidR="00745595" w:rsidRDefault="00745595" w:rsidP="00EA540C">
      <w:pPr>
        <w:pStyle w:val="ListParagraph"/>
        <w:numPr>
          <w:ilvl w:val="0"/>
          <w:numId w:val="95"/>
        </w:numPr>
        <w:rPr>
          <w:del w:id="19258" w:author="Laurence Golding" w:date="2019-05-11T06:52:00Z"/>
        </w:rPr>
      </w:pPr>
      <w:del w:id="19259" w:author="Laurence Golding" w:date="2019-05-11T06:52:00Z">
        <w:r>
          <w:delText>The analysis tool was run with the intent of scanning files and producing results (see §</w:delText>
        </w:r>
        <w:r>
          <w:fldChar w:fldCharType="begin"/>
        </w:r>
        <w:r>
          <w:delInstrText xml:space="preserve"> REF _Ref493350972 \w \h </w:delInstrText>
        </w:r>
        <w:r>
          <w:fldChar w:fldCharType="separate"/>
        </w:r>
        <w:r w:rsidR="00331070">
          <w:delText>3.11.16</w:delText>
        </w:r>
        <w:r>
          <w:fldChar w:fldCharType="end"/>
        </w:r>
        <w:r>
          <w:delText>), and</w:delText>
        </w:r>
      </w:del>
    </w:p>
    <w:p w14:paraId="73858225" w14:textId="77777777" w:rsidR="00745595" w:rsidRDefault="00745595" w:rsidP="00EA540C">
      <w:pPr>
        <w:pStyle w:val="ListParagraph"/>
        <w:numPr>
          <w:ilvl w:val="0"/>
          <w:numId w:val="95"/>
        </w:numPr>
        <w:rPr>
          <w:del w:id="19260" w:author="Laurence Golding" w:date="2019-05-11T06:52:00Z"/>
        </w:rPr>
      </w:pPr>
      <w:del w:id="19261" w:author="Laurence Golding" w:date="2019-05-11T06:52:00Z">
        <w:r>
          <w:delText>The analysis tool has source location information available.</w:delText>
        </w:r>
      </w:del>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F554A2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9127C">
        <w:t>3.</w:t>
      </w:r>
      <w:del w:id="19262" w:author="Laurence Golding" w:date="2019-05-11T06:52:00Z">
        <w:r w:rsidR="00331070">
          <w:delText>11</w:delText>
        </w:r>
      </w:del>
      <w:ins w:id="19263" w:author="Laurence Golding" w:date="2019-05-11T06:52:00Z">
        <w:r w:rsidR="0009127C">
          <w:t>14</w:t>
        </w:r>
      </w:ins>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9127C">
        <w:t>3.</w:t>
      </w:r>
      <w:del w:id="19264" w:author="Laurence Golding" w:date="2019-05-11T06:52:00Z">
        <w:r w:rsidR="00331070">
          <w:delText>11.16</w:delText>
        </w:r>
      </w:del>
      <w:ins w:id="19265" w:author="Laurence Golding" w:date="2019-05-11T06:52:00Z">
        <w:r w:rsidR="0009127C">
          <w:t>14.23</w:t>
        </w:r>
      </w:ins>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9127C">
        <w:t>3.</w:t>
      </w:r>
      <w:del w:id="19266" w:author="Laurence Golding" w:date="2019-05-11T06:52:00Z">
        <w:r w:rsidR="00331070">
          <w:delText>19</w:delText>
        </w:r>
      </w:del>
      <w:ins w:id="19267" w:author="Laurence Golding" w:date="2019-05-11T06:52:00Z">
        <w:r w:rsidR="0009127C">
          <w:t>27</w:t>
        </w:r>
      </w:ins>
      <w:r>
        <w:fldChar w:fldCharType="end"/>
      </w:r>
      <w:r>
        <w:t xml:space="preserve">) so the recommended elements of the </w:t>
      </w:r>
      <w:r w:rsidRPr="00745595">
        <w:rPr>
          <w:rStyle w:val="CODEtemp"/>
        </w:rPr>
        <w:t>result</w:t>
      </w:r>
      <w:r>
        <w:t xml:space="preserve"> object can be shown.</w:t>
      </w:r>
    </w:p>
    <w:p w14:paraId="0A703AC0" w14:textId="40B2F78D" w:rsidR="00745595" w:rsidRDefault="00745595" w:rsidP="00745595">
      <w:r>
        <w:t>It</w:t>
      </w:r>
      <w:r w:rsidR="00830F21">
        <w:t>s</w:t>
      </w:r>
      <w:r>
        <w:t xml:space="preserve"> </w:t>
      </w:r>
      <w:r w:rsidRPr="00745595">
        <w:rPr>
          <w:rStyle w:val="CODEtemp"/>
        </w:rPr>
        <w:t>run.</w:t>
      </w:r>
      <w:del w:id="19268" w:author="Laurence Golding" w:date="2019-05-11T06:52:00Z">
        <w:r w:rsidRPr="00745595">
          <w:rPr>
            <w:rStyle w:val="CODEtemp"/>
          </w:rPr>
          <w:delText>files</w:delText>
        </w:r>
      </w:del>
      <w:ins w:id="19269" w:author="Laurence Golding" w:date="2019-05-11T06:52:00Z">
        <w:r w:rsidR="00CC50E4">
          <w:rPr>
            <w:rStyle w:val="CODEtemp"/>
          </w:rPr>
          <w:t>artifacts</w:t>
        </w:r>
      </w:ins>
      <w:r w:rsidR="00CC50E4">
        <w:t xml:space="preserve"> </w:t>
      </w:r>
      <w:r>
        <w:t>property (§</w:t>
      </w:r>
      <w:r w:rsidR="00830F21">
        <w:fldChar w:fldCharType="begin"/>
      </w:r>
      <w:r w:rsidR="00830F21">
        <w:instrText xml:space="preserve"> REF _Ref507667580 \r \h </w:instrText>
      </w:r>
      <w:r w:rsidR="00830F21">
        <w:fldChar w:fldCharType="separate"/>
      </w:r>
      <w:r w:rsidR="0009127C">
        <w:t>3.</w:t>
      </w:r>
      <w:del w:id="19270" w:author="Laurence Golding" w:date="2019-05-11T06:52:00Z">
        <w:r w:rsidR="00331070">
          <w:delText>11.13</w:delText>
        </w:r>
      </w:del>
      <w:ins w:id="19271" w:author="Laurence Golding" w:date="2019-05-11T06:52:00Z">
        <w:r w:rsidR="0009127C">
          <w:t>14.15</w:t>
        </w:r>
      </w:ins>
      <w:r w:rsidR="00830F21">
        <w:fldChar w:fldCharType="end"/>
      </w:r>
      <w:r>
        <w:t>) specif</w:t>
      </w:r>
      <w:r w:rsidR="00830F21">
        <w:t>ies</w:t>
      </w:r>
      <w:r>
        <w:t xml:space="preserve"> only those </w:t>
      </w:r>
      <w:del w:id="19272" w:author="Laurence Golding" w:date="2019-05-11T06:52:00Z">
        <w:r>
          <w:delText>files</w:delText>
        </w:r>
      </w:del>
      <w:ins w:id="19273" w:author="Laurence Golding" w:date="2019-05-11T06:52:00Z">
        <w:r w:rsidR="00CC50E4">
          <w:t>artifacts</w:t>
        </w:r>
      </w:ins>
      <w:r w:rsidR="00CC50E4">
        <w:t xml:space="preserve"> </w:t>
      </w:r>
      <w:r>
        <w:t>in which the tool detected a result.</w:t>
      </w:r>
    </w:p>
    <w:p w14:paraId="71E13AB3" w14:textId="2CCFB53D"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9127C">
        <w:t>3.</w:t>
      </w:r>
      <w:del w:id="19274" w:author="Laurence Golding" w:date="2019-05-11T06:52:00Z">
        <w:r w:rsidR="00331070">
          <w:delText>11.</w:delText>
        </w:r>
      </w:del>
      <w:r w:rsidR="0009127C">
        <w:t>14</w:t>
      </w:r>
      <w:ins w:id="19275" w:author="Laurence Golding" w:date="2019-05-11T06:52:00Z">
        <w:r w:rsidR="0009127C">
          <w:t>.17</w:t>
        </w:r>
      </w:ins>
      <w:r>
        <w:fldChar w:fldCharType="end"/>
      </w:r>
      <w:r>
        <w:t>), because when physical location information is available, that property is optional (it “</w:t>
      </w:r>
      <w:r w:rsidRPr="00745595">
        <w:rPr>
          <w:b/>
        </w:rPr>
        <w:t>MAY</w:t>
      </w:r>
      <w:r>
        <w:t>” be present).</w:t>
      </w:r>
    </w:p>
    <w:p w14:paraId="3D9A1852" w14:textId="473DC2A4" w:rsidR="00745595" w:rsidRDefault="00745595" w:rsidP="00745595">
      <w:r>
        <w:t xml:space="preserve">This example also includes a </w:t>
      </w:r>
      <w:del w:id="19276" w:author="Laurence Golding" w:date="2019-05-11T06:52:00Z">
        <w:r w:rsidRPr="00745595">
          <w:rPr>
            <w:rStyle w:val="CODEtemp"/>
          </w:rPr>
          <w:delText>run</w:delText>
        </w:r>
      </w:del>
      <w:ins w:id="19277" w:author="Laurence Golding" w:date="2019-05-11T06:52:00Z">
        <w:r w:rsidR="009E6AA3">
          <w:rPr>
            <w:rStyle w:val="CODEtemp"/>
          </w:rPr>
          <w:t>toolComponent</w:t>
        </w:r>
      </w:ins>
      <w:r w:rsidR="004F51DA">
        <w:rPr>
          <w:rStyle w:val="CODEtemp"/>
        </w:rPr>
        <w:t>.</w:t>
      </w:r>
      <w:r w:rsidR="00E9299D">
        <w:rPr>
          <w:rStyle w:val="CODEtemp"/>
        </w:rPr>
        <w:t>rules</w:t>
      </w:r>
      <w:r w:rsidR="00E9299D">
        <w:t xml:space="preserve"> </w:t>
      </w:r>
      <w:r>
        <w:t>property (§</w:t>
      </w:r>
      <w:del w:id="19278" w:author="Laurence Golding" w:date="2019-05-11T06:52:00Z">
        <w:r>
          <w:fldChar w:fldCharType="begin"/>
        </w:r>
        <w:r>
          <w:delInstrText xml:space="preserve"> REF _Ref493404878 \w \h </w:delInstrText>
        </w:r>
        <w:r>
          <w:fldChar w:fldCharType="separate"/>
        </w:r>
        <w:r w:rsidR="00331070">
          <w:delText>3.11.17</w:delText>
        </w:r>
        <w:r>
          <w:fldChar w:fldCharType="end"/>
        </w:r>
      </w:del>
      <w:ins w:id="19279" w:author="Laurence Golding" w:date="2019-05-11T06:52:00Z">
        <w:r w:rsidR="009E6AA3">
          <w:fldChar w:fldCharType="begin"/>
        </w:r>
        <w:r w:rsidR="009E6AA3">
          <w:instrText xml:space="preserve"> REF _Ref3899090 \r \h </w:instrText>
        </w:r>
        <w:r w:rsidR="009E6AA3">
          <w:fldChar w:fldCharType="separate"/>
        </w:r>
        <w:r w:rsidR="0009127C">
          <w:t>3.19.23</w:t>
        </w:r>
        <w:r w:rsidR="009E6AA3">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2760D7AF" w:rsidR="006570BF" w:rsidRDefault="006570BF" w:rsidP="00105CCB">
      <w:pPr>
        <w:pStyle w:val="Codesmall"/>
      </w:pPr>
      <w:r>
        <w:t xml:space="preserve">  "version": "</w:t>
      </w:r>
      <w:r w:rsidR="00EA1C84">
        <w:t>2</w:t>
      </w:r>
      <w:r>
        <w:t>.</w:t>
      </w:r>
      <w:ins w:id="19280" w:author="Laurence Golding" w:date="2019-05-11T06:52:00Z">
        <w:r w:rsidR="00E45407">
          <w:t>1</w:t>
        </w:r>
        <w:r>
          <w:t>.</w:t>
        </w:r>
      </w:ins>
      <w:r>
        <w:t>0</w:t>
      </w:r>
      <w:del w:id="19281" w:author="Laurence Golding" w:date="2019-05-11T06:52:00Z">
        <w:r>
          <w:delText>.0</w:delText>
        </w:r>
      </w:del>
      <w:r>
        <w:t>",</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rPr>
          <w:ins w:id="19282" w:author="Laurence Golding" w:date="2019-05-11T06:52:00Z"/>
        </w:rPr>
      </w:pPr>
      <w:ins w:id="19283" w:author="Laurence Golding" w:date="2019-05-11T06:52:00Z">
        <w:r>
          <w:t xml:space="preserve">        "driver": {</w:t>
        </w:r>
      </w:ins>
    </w:p>
    <w:p w14:paraId="1226757C" w14:textId="493F20B3" w:rsidR="006570BF" w:rsidRDefault="00B936F9" w:rsidP="00105CCB">
      <w:pPr>
        <w:pStyle w:val="Codesmall"/>
      </w:pPr>
      <w:ins w:id="19284" w:author="Laurence Golding" w:date="2019-05-11T06:52:00Z">
        <w:r>
          <w:t xml:space="preserve">  </w:t>
        </w:r>
      </w:ins>
      <w:r w:rsidR="006570BF">
        <w:t xml:space="preserve">        "name": "CodeScanner</w:t>
      </w:r>
      <w:del w:id="19285" w:author="Laurence Golding" w:date="2019-05-11T06:52:00Z">
        <w:r w:rsidR="006570BF">
          <w:delText>"</w:delText>
        </w:r>
      </w:del>
      <w:ins w:id="19286" w:author="Laurence Golding" w:date="2019-05-11T06:52:00Z">
        <w:r w:rsidR="006570BF">
          <w:t>"</w:t>
        </w:r>
        <w:r w:rsidR="00241F91">
          <w:t>,</w:t>
        </w:r>
      </w:ins>
    </w:p>
    <w:p w14:paraId="68F9410C" w14:textId="15D661D9" w:rsidR="00241F91" w:rsidRDefault="00241F91" w:rsidP="00241F91">
      <w:pPr>
        <w:pStyle w:val="Codesmall"/>
      </w:pPr>
      <w:r>
        <w:t xml:space="preserve">      </w:t>
      </w:r>
      <w:del w:id="19287" w:author="Laurence Golding" w:date="2019-05-11T06:52:00Z">
        <w:r w:rsidR="006570BF">
          <w:delText>},</w:delText>
        </w:r>
      </w:del>
      <w:ins w:id="19288" w:author="Laurence Golding" w:date="2019-05-11T06:52:00Z">
        <w:r>
          <w:t xml:space="preserve">    "</w:t>
        </w:r>
        <w:r w:rsidR="00E9299D">
          <w:t>rules</w:t>
        </w:r>
        <w:r>
          <w:t>": [</w:t>
        </w:r>
      </w:ins>
    </w:p>
    <w:p w14:paraId="3D4155DB" w14:textId="5C748E1C" w:rsidR="00241F91" w:rsidRDefault="00241F91" w:rsidP="00241F91">
      <w:pPr>
        <w:pStyle w:val="Codesmall"/>
      </w:pPr>
      <w:r>
        <w:t xml:space="preserve">      </w:t>
      </w:r>
      <w:del w:id="19289" w:author="Laurence Golding" w:date="2019-05-11T06:52:00Z">
        <w:r w:rsidR="006570BF">
          <w:delText>"files":</w:delText>
        </w:r>
      </w:del>
      <w:ins w:id="19290" w:author="Laurence Golding" w:date="2019-05-11T06:52:00Z">
        <w:r>
          <w:t xml:space="preserve">     </w:t>
        </w:r>
      </w:ins>
      <w:r>
        <w:t xml:space="preserve"> {</w:t>
      </w:r>
    </w:p>
    <w:p w14:paraId="0E878D00" w14:textId="0FBAD1FB" w:rsidR="00241F91" w:rsidRDefault="00241F91" w:rsidP="00241F91">
      <w:pPr>
        <w:pStyle w:val="Codesmall"/>
        <w:rPr>
          <w:ins w:id="19291" w:author="Laurence Golding" w:date="2019-05-11T06:52:00Z"/>
        </w:rPr>
      </w:pPr>
      <w:r>
        <w:t xml:space="preserve">        </w:t>
      </w:r>
      <w:ins w:id="19292" w:author="Laurence Golding" w:date="2019-05-11T06:52:00Z">
        <w:r>
          <w:t xml:space="preserve">      "id": "C2001",</w:t>
        </w:r>
      </w:ins>
    </w:p>
    <w:p w14:paraId="0138F5B2" w14:textId="2AA9DE29" w:rsidR="00241F91" w:rsidRDefault="00241F91" w:rsidP="00241F91">
      <w:pPr>
        <w:pStyle w:val="Codesmall"/>
        <w:rPr>
          <w:ins w:id="19293" w:author="Laurence Golding" w:date="2019-05-11T06:52:00Z"/>
        </w:rPr>
      </w:pPr>
      <w:ins w:id="19294" w:author="Laurence Golding" w:date="2019-05-11T06:52:00Z">
        <w:r>
          <w:t xml:space="preserve">              "fullDescription": {</w:t>
        </w:r>
      </w:ins>
    </w:p>
    <w:p w14:paraId="01366617" w14:textId="7E7C9E90" w:rsidR="00241F91" w:rsidRDefault="00241F91" w:rsidP="00241F91">
      <w:pPr>
        <w:pStyle w:val="Codesmall"/>
        <w:rPr>
          <w:ins w:id="19295" w:author="Laurence Golding" w:date="2019-05-11T06:52:00Z"/>
        </w:rPr>
      </w:pPr>
      <w:ins w:id="19296" w:author="Laurence Golding" w:date="2019-05-11T06:52:00Z">
        <w:r>
          <w:t xml:space="preserve">                "text": "A variable was used without being initialized. </w:t>
        </w:r>
      </w:ins>
      <w:moveToRangeStart w:id="19297" w:author="Laurence Golding" w:date="2019-05-11T06:52:00Z" w:name="move8450034"/>
      <w:moveTo w:id="19298" w:author="Laurence Golding" w:date="2019-05-11T06:52:00Z">
        <w:r>
          <w:t>This can result</w:t>
        </w:r>
      </w:moveTo>
      <w:moveToRangeEnd w:id="19297"/>
      <w:del w:id="19299" w:author="Laurence Golding" w:date="2019-05-11T06:52:00Z">
        <w:r w:rsidR="006570BF">
          <w:delText>"file:///</w:delText>
        </w:r>
        <w:r w:rsidR="0064455F">
          <w:delText>build.example.com</w:delText>
        </w:r>
        <w:r w:rsidR="006570BF">
          <w:delText>/work/</w:delText>
        </w:r>
      </w:del>
    </w:p>
    <w:p w14:paraId="1EF72B38" w14:textId="4A82E949" w:rsidR="00241F91" w:rsidRDefault="00241F91" w:rsidP="00241F91">
      <w:pPr>
        <w:pStyle w:val="Codesmall"/>
        <w:rPr>
          <w:ins w:id="19300" w:author="Laurence Golding" w:date="2019-05-11T06:52:00Z"/>
        </w:rPr>
      </w:pPr>
      <w:ins w:id="19301" w:author="Laurence Golding" w:date="2019-05-11T06:52:00Z">
        <w:r>
          <w:t xml:space="preserve">                        in runtime errors such as null reference exceptions."</w:t>
        </w:r>
      </w:ins>
    </w:p>
    <w:p w14:paraId="0B41BE6D" w14:textId="1A851D26" w:rsidR="00241F91" w:rsidRDefault="00241F91" w:rsidP="00241F91">
      <w:pPr>
        <w:pStyle w:val="Codesmall"/>
        <w:rPr>
          <w:ins w:id="19302" w:author="Laurence Golding" w:date="2019-05-11T06:52:00Z"/>
        </w:rPr>
      </w:pPr>
      <w:ins w:id="19303" w:author="Laurence Golding" w:date="2019-05-11T06:52:00Z">
        <w:r>
          <w:t xml:space="preserve">              }</w:t>
        </w:r>
        <w:r w:rsidR="00485C08">
          <w:t>,</w:t>
        </w:r>
      </w:ins>
    </w:p>
    <w:p w14:paraId="7FBBE8CF" w14:textId="2C4DBB1B" w:rsidR="00485C08" w:rsidRDefault="00485C08" w:rsidP="00241F91">
      <w:pPr>
        <w:pStyle w:val="Codesmall"/>
        <w:rPr>
          <w:ins w:id="19304" w:author="Laurence Golding" w:date="2019-05-11T06:52:00Z"/>
        </w:rPr>
      </w:pPr>
      <w:ins w:id="19305" w:author="Laurence Golding" w:date="2019-05-11T06:52:00Z">
        <w:r>
          <w:t xml:space="preserve">              "messageStrings": {</w:t>
        </w:r>
      </w:ins>
    </w:p>
    <w:p w14:paraId="3D0FC570" w14:textId="2CF2F9BE" w:rsidR="00485C08" w:rsidRDefault="00485C08" w:rsidP="00241F91">
      <w:pPr>
        <w:pStyle w:val="Codesmall"/>
        <w:rPr>
          <w:ins w:id="19306" w:author="Laurence Golding" w:date="2019-05-11T06:52:00Z"/>
        </w:rPr>
      </w:pPr>
      <w:ins w:id="19307" w:author="Laurence Golding" w:date="2019-05-11T06:52:00Z">
        <w:r>
          <w:t xml:space="preserve">                "default": {</w:t>
        </w:r>
      </w:ins>
    </w:p>
    <w:p w14:paraId="730BE0C1" w14:textId="524F38F6" w:rsidR="00485C08" w:rsidRDefault="00485C08" w:rsidP="00485C08">
      <w:pPr>
        <w:pStyle w:val="Codesmall"/>
        <w:rPr>
          <w:ins w:id="19308" w:author="Laurence Golding" w:date="2019-05-11T06:52:00Z"/>
        </w:rPr>
      </w:pPr>
      <w:ins w:id="19309" w:author="Laurence Golding" w:date="2019-05-11T06:52:00Z">
        <w:r>
          <w:t xml:space="preserve">                  "text": "Variable \"{0}\" was used without being initialized."</w:t>
        </w:r>
      </w:ins>
    </w:p>
    <w:p w14:paraId="0063B97B" w14:textId="5BCABD68" w:rsidR="00485C08" w:rsidRDefault="00485C08" w:rsidP="00241F91">
      <w:pPr>
        <w:pStyle w:val="Codesmall"/>
        <w:rPr>
          <w:ins w:id="19310" w:author="Laurence Golding" w:date="2019-05-11T06:52:00Z"/>
        </w:rPr>
      </w:pPr>
      <w:ins w:id="19311" w:author="Laurence Golding" w:date="2019-05-11T06:52:00Z">
        <w:r>
          <w:t xml:space="preserve">                }</w:t>
        </w:r>
      </w:ins>
    </w:p>
    <w:p w14:paraId="69547B46" w14:textId="24ECD255" w:rsidR="00485C08" w:rsidRDefault="00485C08" w:rsidP="00241F91">
      <w:pPr>
        <w:pStyle w:val="Codesmall"/>
        <w:rPr>
          <w:ins w:id="19312" w:author="Laurence Golding" w:date="2019-05-11T06:52:00Z"/>
        </w:rPr>
      </w:pPr>
      <w:ins w:id="19313" w:author="Laurence Golding" w:date="2019-05-11T06:52:00Z">
        <w:r>
          <w:t xml:space="preserve">              }</w:t>
        </w:r>
      </w:ins>
    </w:p>
    <w:p w14:paraId="743313D4" w14:textId="52EBB9F2" w:rsidR="00241F91" w:rsidRDefault="00241F91" w:rsidP="00241F91">
      <w:pPr>
        <w:pStyle w:val="Codesmall"/>
        <w:rPr>
          <w:ins w:id="19314" w:author="Laurence Golding" w:date="2019-05-11T06:52:00Z"/>
        </w:rPr>
      </w:pPr>
      <w:ins w:id="19315" w:author="Laurence Golding" w:date="2019-05-11T06:52:00Z">
        <w:r>
          <w:t xml:space="preserve">            }</w:t>
        </w:r>
      </w:ins>
    </w:p>
    <w:p w14:paraId="668CA55C" w14:textId="725CCC3C" w:rsidR="00241F91" w:rsidRDefault="00241F91" w:rsidP="00241F91">
      <w:pPr>
        <w:pStyle w:val="Codesmall"/>
        <w:rPr>
          <w:ins w:id="19316" w:author="Laurence Golding" w:date="2019-05-11T06:52:00Z"/>
        </w:rPr>
      </w:pPr>
      <w:ins w:id="19317" w:author="Laurence Golding" w:date="2019-05-11T06:52:00Z">
        <w:r>
          <w:t xml:space="preserve">          ]</w:t>
        </w:r>
      </w:ins>
    </w:p>
    <w:p w14:paraId="2767A4F8" w14:textId="2DEE5A80" w:rsidR="00B936F9" w:rsidRDefault="00B936F9" w:rsidP="00105CCB">
      <w:pPr>
        <w:pStyle w:val="Codesmall"/>
        <w:rPr>
          <w:ins w:id="19318" w:author="Laurence Golding" w:date="2019-05-11T06:52:00Z"/>
        </w:rPr>
      </w:pPr>
      <w:ins w:id="19319" w:author="Laurence Golding" w:date="2019-05-11T06:52:00Z">
        <w:r>
          <w:t xml:space="preserve">        }</w:t>
        </w:r>
      </w:ins>
    </w:p>
    <w:p w14:paraId="0A9E4166" w14:textId="77777777" w:rsidR="006570BF" w:rsidRDefault="006570BF" w:rsidP="00105CCB">
      <w:pPr>
        <w:pStyle w:val="Codesmall"/>
        <w:rPr>
          <w:ins w:id="19320" w:author="Laurence Golding" w:date="2019-05-11T06:52:00Z"/>
        </w:rPr>
      </w:pPr>
      <w:ins w:id="19321" w:author="Laurence Golding" w:date="2019-05-11T06:52:00Z">
        <w:r>
          <w:t xml:space="preserve">      },</w:t>
        </w:r>
      </w:ins>
    </w:p>
    <w:p w14:paraId="743F8EAA" w14:textId="356E1F87" w:rsidR="006570BF" w:rsidRDefault="006570BF" w:rsidP="00105CCB">
      <w:pPr>
        <w:pStyle w:val="Codesmall"/>
        <w:rPr>
          <w:ins w:id="19322" w:author="Laurence Golding" w:date="2019-05-11T06:52:00Z"/>
        </w:rPr>
      </w:pPr>
      <w:ins w:id="19323" w:author="Laurence Golding" w:date="2019-05-11T06:52:00Z">
        <w:r>
          <w:t xml:space="preserve">      "</w:t>
        </w:r>
        <w:r w:rsidR="00406355">
          <w:t>artifacts</w:t>
        </w:r>
        <w:r>
          <w:t xml:space="preserve">": </w:t>
        </w:r>
        <w:r w:rsidR="00B9452C">
          <w:t>[</w:t>
        </w:r>
      </w:ins>
    </w:p>
    <w:p w14:paraId="4550FAD5" w14:textId="730F5684" w:rsidR="006570BF" w:rsidRDefault="006570BF" w:rsidP="00105CCB">
      <w:pPr>
        <w:pStyle w:val="Codesmall"/>
        <w:rPr>
          <w:ins w:id="19324" w:author="Laurence Golding" w:date="2019-05-11T06:52:00Z"/>
        </w:rPr>
      </w:pPr>
      <w:ins w:id="19325" w:author="Laurence Golding" w:date="2019-05-11T06:52:00Z">
        <w:r>
          <w:t xml:space="preserve">        {</w:t>
        </w:r>
      </w:ins>
    </w:p>
    <w:p w14:paraId="12088101" w14:textId="3BA3ACC3" w:rsidR="004F51DA" w:rsidRDefault="004F51DA" w:rsidP="00105CCB">
      <w:pPr>
        <w:pStyle w:val="Codesmall"/>
        <w:rPr>
          <w:ins w:id="19326" w:author="Laurence Golding" w:date="2019-05-11T06:52:00Z"/>
        </w:rPr>
      </w:pPr>
      <w:ins w:id="19327" w:author="Laurence Golding" w:date="2019-05-11T06:52:00Z">
        <w:r>
          <w:t xml:space="preserve">          "</w:t>
        </w:r>
        <w:r w:rsidR="0086006C">
          <w:t>l</w:t>
        </w:r>
        <w:r w:rsidR="00406355">
          <w:t>ocation</w:t>
        </w:r>
        <w:r>
          <w:t>": {</w:t>
        </w:r>
      </w:ins>
    </w:p>
    <w:p w14:paraId="5D026015" w14:textId="0DDBE4B7" w:rsidR="004F51DA" w:rsidRDefault="004F51DA" w:rsidP="00105CCB">
      <w:pPr>
        <w:pStyle w:val="Codesmall"/>
      </w:pPr>
      <w:ins w:id="19328" w:author="Laurence Golding" w:date="2019-05-11T06:52:00Z">
        <w:r>
          <w:t xml:space="preserve">            "uri": "</w:t>
        </w:r>
      </w:ins>
      <w:r>
        <w:t>src/collections/list.cpp</w:t>
      </w:r>
      <w:del w:id="19329" w:author="Laurence Golding" w:date="2019-05-11T06:52:00Z">
        <w:r w:rsidR="006570BF">
          <w:delText>": {</w:delText>
        </w:r>
      </w:del>
      <w:ins w:id="19330" w:author="Laurence Golding" w:date="2019-05-11T06:52:00Z">
        <w:r>
          <w:t>"</w:t>
        </w:r>
        <w:r w:rsidR="00485C08">
          <w:t>,</w:t>
        </w:r>
      </w:ins>
    </w:p>
    <w:p w14:paraId="5639273F" w14:textId="47E1F142" w:rsidR="00485C08" w:rsidRDefault="00485C08" w:rsidP="00105CCB">
      <w:pPr>
        <w:pStyle w:val="Codesmall"/>
        <w:rPr>
          <w:ins w:id="19331" w:author="Laurence Golding" w:date="2019-05-11T06:52:00Z"/>
        </w:rPr>
      </w:pPr>
      <w:r>
        <w:t xml:space="preserve">          </w:t>
      </w:r>
      <w:del w:id="19332" w:author="Laurence Golding" w:date="2019-05-11T06:52:00Z">
        <w:r w:rsidR="006570BF">
          <w:delText>"mimeType": "text/x-</w:delText>
        </w:r>
      </w:del>
      <w:ins w:id="19333" w:author="Laurence Golding" w:date="2019-05-11T06:52:00Z">
        <w:r>
          <w:t xml:space="preserve">  "uriBaseId": "SRCROOT"</w:t>
        </w:r>
      </w:ins>
    </w:p>
    <w:p w14:paraId="7319F67B" w14:textId="70145C95" w:rsidR="004F51DA" w:rsidRDefault="004F51DA" w:rsidP="00105CCB">
      <w:pPr>
        <w:pStyle w:val="Codesmall"/>
        <w:rPr>
          <w:ins w:id="19334" w:author="Laurence Golding" w:date="2019-05-11T06:52:00Z"/>
        </w:rPr>
      </w:pPr>
      <w:ins w:id="19335" w:author="Laurence Golding" w:date="2019-05-11T06:52:00Z">
        <w:r>
          <w:t xml:space="preserve">          },</w:t>
        </w:r>
      </w:ins>
    </w:p>
    <w:p w14:paraId="4EB38695" w14:textId="447C3276" w:rsidR="006570BF" w:rsidRDefault="006570BF" w:rsidP="00105CCB">
      <w:pPr>
        <w:pStyle w:val="Codesmall"/>
      </w:pPr>
      <w:ins w:id="19336" w:author="Laurence Golding" w:date="2019-05-11T06:52:00Z">
        <w:r>
          <w:t xml:space="preserve">          "</w:t>
        </w:r>
        <w:r w:rsidR="001A63C6">
          <w:t>sourceLanguage</w:t>
        </w:r>
        <w:r>
          <w:t>": "</w:t>
        </w:r>
      </w:ins>
      <w:r>
        <w:t>c"</w:t>
      </w:r>
    </w:p>
    <w:p w14:paraId="583EEDBA" w14:textId="77777777" w:rsidR="006570BF" w:rsidRDefault="006570BF" w:rsidP="00105CCB">
      <w:pPr>
        <w:pStyle w:val="Codesmall"/>
      </w:pPr>
      <w:r>
        <w:t xml:space="preserve">        }</w:t>
      </w:r>
    </w:p>
    <w:p w14:paraId="0132CC1F" w14:textId="41F15455" w:rsidR="006570BF" w:rsidRDefault="006570BF" w:rsidP="00105CCB">
      <w:pPr>
        <w:pStyle w:val="Codesmall"/>
      </w:pPr>
      <w:r>
        <w:t xml:space="preserve">      </w:t>
      </w:r>
      <w:del w:id="19337" w:author="Laurence Golding" w:date="2019-05-11T06:52:00Z">
        <w:r>
          <w:delText>},</w:delText>
        </w:r>
      </w:del>
      <w:ins w:id="19338" w:author="Laurence Golding" w:date="2019-05-11T06:52:00Z">
        <w:r w:rsidR="004F51DA">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rPr>
          <w:ins w:id="19339" w:author="Laurence Golding" w:date="2019-05-11T06:52:00Z"/>
        </w:rPr>
      </w:pPr>
      <w:ins w:id="19340" w:author="Laurence Golding" w:date="2019-05-11T06:52:00Z">
        <w:r>
          <w:t xml:space="preserve">          "</w:t>
        </w:r>
        <w:r w:rsidR="001F5BB4">
          <w:t>rule</w:t>
        </w:r>
        <w:r w:rsidR="00E15CD3">
          <w:t>I</w:t>
        </w:r>
        <w:r>
          <w:t>ndex</w:t>
        </w:r>
        <w:r w:rsidR="00D026FE">
          <w:t>": 0,</w:t>
        </w:r>
      </w:ins>
    </w:p>
    <w:p w14:paraId="131ED7A5" w14:textId="6AFA8195" w:rsidR="00105CCB" w:rsidRDefault="006570BF" w:rsidP="00105CCB">
      <w:pPr>
        <w:pStyle w:val="Codesmall"/>
      </w:pPr>
      <w:r>
        <w:t xml:space="preserve">          "message": </w:t>
      </w:r>
      <w:r w:rsidR="00105CCB">
        <w:t>{</w:t>
      </w:r>
    </w:p>
    <w:p w14:paraId="274A1E60" w14:textId="623D152C" w:rsidR="00485C08" w:rsidRDefault="00485C08" w:rsidP="00105CCB">
      <w:pPr>
        <w:pStyle w:val="Codesmall"/>
        <w:rPr>
          <w:ins w:id="19341" w:author="Laurence Golding" w:date="2019-05-11T06:52:00Z"/>
        </w:rPr>
      </w:pPr>
      <w:r>
        <w:t xml:space="preserve">            "</w:t>
      </w:r>
      <w:del w:id="19342" w:author="Laurence Golding" w:date="2019-05-11T06:52:00Z">
        <w:r w:rsidR="00105CCB">
          <w:delText xml:space="preserve">text": </w:delText>
        </w:r>
        <w:r w:rsidR="006570BF">
          <w:delText>"Variable \"</w:delText>
        </w:r>
      </w:del>
      <w:ins w:id="19343" w:author="Laurence Golding" w:date="2019-05-11T06:52:00Z">
        <w:r>
          <w:t>id": "default",</w:t>
        </w:r>
      </w:ins>
    </w:p>
    <w:p w14:paraId="69E1726A" w14:textId="6A758E91" w:rsidR="00485C08" w:rsidRDefault="00485C08" w:rsidP="00105CCB">
      <w:pPr>
        <w:pStyle w:val="Codesmall"/>
        <w:rPr>
          <w:ins w:id="19344" w:author="Laurence Golding" w:date="2019-05-11T06:52:00Z"/>
        </w:rPr>
      </w:pPr>
      <w:ins w:id="19345" w:author="Laurence Golding" w:date="2019-05-11T06:52:00Z">
        <w:r>
          <w:t xml:space="preserve">            "arguments": [</w:t>
        </w:r>
      </w:ins>
    </w:p>
    <w:p w14:paraId="3AEB3A40" w14:textId="5C622016" w:rsidR="00485C08" w:rsidRDefault="00485C08" w:rsidP="00105CCB">
      <w:pPr>
        <w:pStyle w:val="Codesmall"/>
      </w:pPr>
      <w:ins w:id="19346" w:author="Laurence Golding" w:date="2019-05-11T06:52:00Z">
        <w:r>
          <w:t xml:space="preserve">              "</w:t>
        </w:r>
      </w:ins>
      <w:r>
        <w:t>count</w:t>
      </w:r>
      <w:del w:id="19347" w:author="Laurence Golding" w:date="2019-05-11T06:52:00Z">
        <w:r w:rsidR="006570BF">
          <w:delText>\" was used without being initialized.",</w:delText>
        </w:r>
      </w:del>
      <w:ins w:id="19348" w:author="Laurence Golding" w:date="2019-05-11T06:52:00Z">
        <w:r>
          <w:t>"</w:t>
        </w:r>
      </w:ins>
    </w:p>
    <w:p w14:paraId="57DB8EF0" w14:textId="3B75C36F" w:rsidR="00485C08" w:rsidRDefault="00485C08" w:rsidP="00105CCB">
      <w:pPr>
        <w:pStyle w:val="Codesmall"/>
      </w:pPr>
      <w:r>
        <w:t xml:space="preserve">            </w:t>
      </w:r>
      <w:del w:id="19349" w:author="Laurence Golding" w:date="2019-05-11T06:52:00Z">
        <w:r w:rsidR="00105CCB">
          <w:delText>"richText": "Variable `count` was used without being initialized."</w:delText>
        </w:r>
      </w:del>
      <w:ins w:id="19350" w:author="Laurence Golding" w:date="2019-05-11T06:52:00Z">
        <w:r>
          <w:t>]</w:t>
        </w:r>
      </w:ins>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rPr>
          <w:ins w:id="19351" w:author="Laurence Golding" w:date="2019-05-11T06:52:00Z"/>
        </w:rPr>
      </w:pPr>
      <w:ins w:id="19352" w:author="Laurence Golding" w:date="2019-05-11T06:52:00Z">
        <w:r>
          <w:t xml:space="preserve">                "</w:t>
        </w:r>
        <w:r w:rsidR="00406355">
          <w:t>artifactLocation</w:t>
        </w:r>
        <w:r>
          <w:t>": {</w:t>
        </w:r>
      </w:ins>
    </w:p>
    <w:p w14:paraId="26A1F101" w14:textId="2FD75231" w:rsidR="00D026FE" w:rsidRDefault="006570BF" w:rsidP="00105CCB">
      <w:pPr>
        <w:pStyle w:val="Codesmall"/>
      </w:pPr>
      <w:ins w:id="19353" w:author="Laurence Golding" w:date="2019-05-11T06:52:00Z">
        <w:r>
          <w:t xml:space="preserve">  </w:t>
        </w:r>
      </w:ins>
      <w:r>
        <w:t xml:space="preserve">              </w:t>
      </w:r>
      <w:r w:rsidR="00D026FE">
        <w:t xml:space="preserve">  </w:t>
      </w:r>
      <w:r>
        <w:t xml:space="preserve">"uri": </w:t>
      </w:r>
      <w:r w:rsidR="00A0619E">
        <w:rPr>
          <w:rStyle w:val="Hyperlink"/>
          <w:rPrChange w:id="19354" w:author="Laurence Golding" w:date="2019-05-11T06:51:00Z">
            <w:rPr/>
          </w:rPrChange>
        </w:rPr>
        <w:t>"</w:t>
      </w:r>
      <w:del w:id="19355" w:author="Laurence Golding" w:date="2019-05-11T06:52:00Z">
        <w:r>
          <w:delText>file://</w:delText>
        </w:r>
        <w:r w:rsidR="0064455F">
          <w:delText>build.example.com</w:delText>
        </w:r>
        <w:r>
          <w:delText>/work/</w:delText>
        </w:r>
      </w:del>
      <w:r w:rsidR="00A0619E" w:rsidRPr="00581577">
        <w:t>src/collections/list.cpp</w:t>
      </w:r>
      <w:r w:rsidR="00581577">
        <w:t>",</w:t>
      </w:r>
    </w:p>
    <w:p w14:paraId="3625C6AA" w14:textId="3D27E577" w:rsidR="00485C08" w:rsidRDefault="00485C08" w:rsidP="00485C08">
      <w:pPr>
        <w:pStyle w:val="Codesmall"/>
        <w:rPr>
          <w:ins w:id="19356" w:author="Laurence Golding" w:date="2019-05-11T06:52:00Z"/>
        </w:rPr>
      </w:pPr>
      <w:ins w:id="19357" w:author="Laurence Golding" w:date="2019-05-11T06:52:00Z">
        <w:r>
          <w:t xml:space="preserve">                  "uriBaseId": "SRCROOT",</w:t>
        </w:r>
      </w:ins>
    </w:p>
    <w:p w14:paraId="0B172C96" w14:textId="6BA8AC56" w:rsidR="00581577" w:rsidRDefault="00581577" w:rsidP="00105CCB">
      <w:pPr>
        <w:pStyle w:val="Codesmall"/>
        <w:rPr>
          <w:ins w:id="19358" w:author="Laurence Golding" w:date="2019-05-11T06:52:00Z"/>
        </w:rPr>
      </w:pPr>
      <w:ins w:id="19359" w:author="Laurence Golding" w:date="2019-05-11T06:52:00Z">
        <w:r>
          <w:t xml:space="preserve">                  "</w:t>
        </w:r>
        <w:r w:rsidR="005705A4">
          <w:t>i</w:t>
        </w:r>
        <w:r w:rsidR="00690C03">
          <w:t>ndex</w:t>
        </w:r>
        <w:r>
          <w:t>": 0</w:t>
        </w:r>
      </w:ins>
    </w:p>
    <w:p w14:paraId="1A868FAF" w14:textId="1EE7ADF7" w:rsidR="006570BF" w:rsidRDefault="00D026FE" w:rsidP="00105CCB">
      <w:pPr>
        <w:pStyle w:val="Codesmall"/>
        <w:rPr>
          <w:ins w:id="19360" w:author="Laurence Golding" w:date="2019-05-11T06:52:00Z"/>
        </w:rPr>
      </w:pPr>
      <w:ins w:id="19361" w:author="Laurence Golding" w:date="2019-05-11T06:52:00Z">
        <w:r>
          <w:t xml:space="preserve">                }</w:t>
        </w:r>
        <w:r w:rsidR="006570BF">
          <w:t>,</w:t>
        </w:r>
      </w:ins>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7278E59C" w:rsidR="00AE51C4" w:rsidRDefault="00AE51C4" w:rsidP="00105CCB">
      <w:pPr>
        <w:pStyle w:val="Codesmall"/>
        <w:rPr>
          <w:ins w:id="19362" w:author="Laurence Golding" w:date="2019-05-11T06:52:00Z"/>
        </w:rPr>
      </w:pPr>
      <w:r>
        <w:t xml:space="preserve">              "</w:t>
      </w:r>
      <w:del w:id="19363" w:author="Laurence Golding" w:date="2019-05-11T06:52:00Z">
        <w:r w:rsidR="006570BF">
          <w:delText>fullyQualifiedLogicalName</w:delText>
        </w:r>
      </w:del>
      <w:ins w:id="19364" w:author="Laurence Golding" w:date="2019-05-11T06:52:00Z">
        <w:r>
          <w:t>logicalLocation": {</w:t>
        </w:r>
      </w:ins>
    </w:p>
    <w:p w14:paraId="4742387A" w14:textId="230D7A46" w:rsidR="006570BF" w:rsidRDefault="00AE51C4" w:rsidP="00105CCB">
      <w:pPr>
        <w:pStyle w:val="Codesmall"/>
      </w:pPr>
      <w:ins w:id="19365" w:author="Laurence Golding" w:date="2019-05-11T06:52:00Z">
        <w:r>
          <w:t xml:space="preserve">  </w:t>
        </w:r>
        <w:r w:rsidR="006570BF">
          <w:t xml:space="preserve">              "fullyQualifiedName</w:t>
        </w:r>
      </w:ins>
      <w:r w:rsidR="006570BF">
        <w:t>": "collections::list</w:t>
      </w:r>
      <w:del w:id="19366" w:author="Laurence Golding" w:date="2019-05-11T06:52:00Z">
        <w:r w:rsidR="006570BF">
          <w:delText>:</w:delText>
        </w:r>
      </w:del>
      <w:ins w:id="19367" w:author="Laurence Golding" w:date="2019-05-11T06:52:00Z">
        <w:r w:rsidR="006570BF">
          <w:t>:</w:t>
        </w:r>
        <w:r w:rsidR="00F610AE">
          <w:t>:</w:t>
        </w:r>
      </w:ins>
      <w:r w:rsidR="006570BF">
        <w:t>add"</w:t>
      </w:r>
    </w:p>
    <w:p w14:paraId="43ADF47E" w14:textId="41BCAB4E" w:rsidR="00AE51C4" w:rsidRDefault="00AE51C4" w:rsidP="00105CCB">
      <w:pPr>
        <w:pStyle w:val="Codesmall"/>
      </w:pPr>
      <w:r>
        <w:t xml:space="preserve">            </w:t>
      </w:r>
      <w:ins w:id="19368" w:author="Laurence Golding" w:date="2019-05-11T06:52:00Z">
        <w:r>
          <w:t xml:space="preserve">  </w:t>
        </w:r>
      </w:ins>
      <w:r>
        <w:t>}</w:t>
      </w:r>
    </w:p>
    <w:p w14:paraId="527D6960" w14:textId="571898C9" w:rsidR="006570BF" w:rsidRDefault="006570BF" w:rsidP="00105CCB">
      <w:pPr>
        <w:pStyle w:val="Codesmall"/>
      </w:pPr>
      <w:r>
        <w:t xml:space="preserve">          </w:t>
      </w:r>
      <w:del w:id="19369" w:author="Laurence Golding" w:date="2019-05-11T06:52:00Z">
        <w:r>
          <w:delText>]</w:delText>
        </w:r>
      </w:del>
      <w:ins w:id="19370" w:author="Laurence Golding" w:date="2019-05-11T06:52:00Z">
        <w:r>
          <w:t xml:space="preserve">  }</w:t>
        </w:r>
      </w:ins>
    </w:p>
    <w:p w14:paraId="30406589" w14:textId="65AA2A30" w:rsidR="006570BF" w:rsidRDefault="006570BF" w:rsidP="00105CCB">
      <w:pPr>
        <w:pStyle w:val="Codesmall"/>
      </w:pPr>
      <w:r>
        <w:t xml:space="preserve">        </w:t>
      </w:r>
      <w:del w:id="19371" w:author="Laurence Golding" w:date="2019-05-11T06:52:00Z">
        <w:r>
          <w:delText>}</w:delText>
        </w:r>
      </w:del>
      <w:ins w:id="19372" w:author="Laurence Golding" w:date="2019-05-11T06:52:00Z">
        <w:r>
          <w:t xml:space="preserve">  ]</w:t>
        </w:r>
      </w:ins>
    </w:p>
    <w:p w14:paraId="3184148F" w14:textId="4C21651A" w:rsidR="006570BF" w:rsidRDefault="006570BF" w:rsidP="00105CCB">
      <w:pPr>
        <w:pStyle w:val="Codesmall"/>
      </w:pPr>
      <w:r>
        <w:t xml:space="preserve">      </w:t>
      </w:r>
      <w:del w:id="19373" w:author="Laurence Golding" w:date="2019-05-11T06:52:00Z">
        <w:r>
          <w:delText>],</w:delText>
        </w:r>
      </w:del>
      <w:ins w:id="19374" w:author="Laurence Golding" w:date="2019-05-11T06:52:00Z">
        <w:r>
          <w:t xml:space="preserve">  }</w:t>
        </w:r>
      </w:ins>
    </w:p>
    <w:p w14:paraId="331578FB" w14:textId="38308557" w:rsidR="006570BF" w:rsidRDefault="006570BF" w:rsidP="00105CCB">
      <w:pPr>
        <w:pStyle w:val="Codesmall"/>
      </w:pPr>
      <w:r>
        <w:t xml:space="preserve">      </w:t>
      </w:r>
      <w:del w:id="19375" w:author="Laurence Golding" w:date="2019-05-11T06:52:00Z">
        <w:r>
          <w:delText>"rules": {</w:delText>
        </w:r>
      </w:del>
      <w:ins w:id="19376" w:author="Laurence Golding" w:date="2019-05-11T06:52:00Z">
        <w:r>
          <w:t>]</w:t>
        </w:r>
      </w:ins>
    </w:p>
    <w:p w14:paraId="38782DDA" w14:textId="77777777" w:rsidR="006570BF" w:rsidRDefault="006570BF" w:rsidP="00105CCB">
      <w:pPr>
        <w:pStyle w:val="Codesmall"/>
        <w:rPr>
          <w:del w:id="19377" w:author="Laurence Golding" w:date="2019-05-11T06:52:00Z"/>
        </w:rPr>
      </w:pPr>
      <w:del w:id="19378" w:author="Laurence Golding" w:date="2019-05-11T06:52:00Z">
        <w:r>
          <w:delText xml:space="preserve">        "C2001": {</w:delText>
        </w:r>
      </w:del>
    </w:p>
    <w:p w14:paraId="7583D677" w14:textId="77777777" w:rsidR="006570BF" w:rsidRDefault="006570BF" w:rsidP="00105CCB">
      <w:pPr>
        <w:pStyle w:val="Codesmall"/>
        <w:rPr>
          <w:del w:id="19379" w:author="Laurence Golding" w:date="2019-05-11T06:52:00Z"/>
        </w:rPr>
      </w:pPr>
      <w:del w:id="19380" w:author="Laurence Golding" w:date="2019-05-11T06:52:00Z">
        <w:r>
          <w:delText xml:space="preserve">          "id": "C2001",</w:delText>
        </w:r>
      </w:del>
    </w:p>
    <w:p w14:paraId="5DC77E00" w14:textId="77777777" w:rsidR="00105CCB" w:rsidRDefault="006570BF" w:rsidP="00105CCB">
      <w:pPr>
        <w:pStyle w:val="Codesmall"/>
        <w:rPr>
          <w:del w:id="19381" w:author="Laurence Golding" w:date="2019-05-11T06:52:00Z"/>
        </w:rPr>
      </w:pPr>
      <w:del w:id="19382" w:author="Laurence Golding" w:date="2019-05-11T06:52:00Z">
        <w:r>
          <w:delText xml:space="preserve">          "fullDescription": </w:delText>
        </w:r>
        <w:r w:rsidR="00105CCB">
          <w:delText>{</w:delText>
        </w:r>
      </w:del>
    </w:p>
    <w:p w14:paraId="0DC3A4AC" w14:textId="77777777" w:rsidR="006570BF" w:rsidRDefault="00105CCB" w:rsidP="00105CCB">
      <w:pPr>
        <w:pStyle w:val="Codesmall"/>
        <w:rPr>
          <w:del w:id="19383" w:author="Laurence Golding" w:date="2019-05-11T06:52:00Z"/>
        </w:rPr>
      </w:pPr>
      <w:del w:id="19384" w:author="Laurence Golding" w:date="2019-05-11T06:52:00Z">
        <w:r>
          <w:delText xml:space="preserve">            "text": </w:delText>
        </w:r>
        <w:r w:rsidR="006570BF">
          <w:delText>"A variable was used without being initialized.</w:delText>
        </w:r>
        <w:r>
          <w:delText xml:space="preserve"> </w:delText>
        </w:r>
      </w:del>
      <w:moveFromRangeStart w:id="19385" w:author="Laurence Golding" w:date="2019-05-11T06:52:00Z" w:name="move8450034"/>
      <w:moveFrom w:id="19386" w:author="Laurence Golding" w:date="2019-05-11T06:52:00Z">
        <w:r w:rsidR="00241F91">
          <w:t>This can result</w:t>
        </w:r>
      </w:moveFrom>
      <w:moveFromRangeEnd w:id="19385"/>
      <w:del w:id="19387" w:author="Laurence Golding" w:date="2019-05-11T06:52:00Z">
        <w:r>
          <w:delText xml:space="preserve"> in</w:delText>
        </w:r>
      </w:del>
    </w:p>
    <w:p w14:paraId="259109FE" w14:textId="77777777" w:rsidR="006570BF" w:rsidRDefault="006570BF" w:rsidP="00105CCB">
      <w:pPr>
        <w:pStyle w:val="Codesmall"/>
        <w:rPr>
          <w:del w:id="19388" w:author="Laurence Golding" w:date="2019-05-11T06:52:00Z"/>
        </w:rPr>
      </w:pPr>
      <w:del w:id="19389" w:author="Laurence Golding" w:date="2019-05-11T06:52:00Z">
        <w:r>
          <w:delText xml:space="preserve">                     runtime errors such as null reference exceptions."</w:delText>
        </w:r>
      </w:del>
    </w:p>
    <w:p w14:paraId="48390EE5" w14:textId="77777777" w:rsidR="00105CCB" w:rsidRDefault="00105CCB" w:rsidP="00105CCB">
      <w:pPr>
        <w:pStyle w:val="Codesmall"/>
        <w:rPr>
          <w:del w:id="19390" w:author="Laurence Golding" w:date="2019-05-11T06:52:00Z"/>
        </w:rPr>
      </w:pPr>
      <w:del w:id="19391" w:author="Laurence Golding" w:date="2019-05-11T06:52:00Z">
        <w:r>
          <w:delText xml:space="preserve">          }</w:delText>
        </w:r>
      </w:del>
    </w:p>
    <w:p w14:paraId="4FFD34D1" w14:textId="77777777" w:rsidR="006570BF" w:rsidRDefault="006570BF" w:rsidP="00105CCB">
      <w:pPr>
        <w:pStyle w:val="Codesmall"/>
        <w:rPr>
          <w:del w:id="19392" w:author="Laurence Golding" w:date="2019-05-11T06:52:00Z"/>
        </w:rPr>
      </w:pPr>
      <w:del w:id="19393" w:author="Laurence Golding" w:date="2019-05-11T06:52:00Z">
        <w:r>
          <w:delText xml:space="preserve">        }</w:delText>
        </w:r>
      </w:del>
    </w:p>
    <w:p w14:paraId="3FE016A9" w14:textId="77777777" w:rsidR="006570BF" w:rsidRDefault="006570BF" w:rsidP="00105CCB">
      <w:pPr>
        <w:pStyle w:val="Codesmall"/>
        <w:rPr>
          <w:del w:id="19394" w:author="Laurence Golding" w:date="2019-05-11T06:52:00Z"/>
        </w:rPr>
      </w:pPr>
      <w:del w:id="19395" w:author="Laurence Golding" w:date="2019-05-11T06:52:00Z">
        <w:r>
          <w:delText xml:space="preserve">      }</w:delText>
        </w:r>
      </w:del>
    </w:p>
    <w:p w14:paraId="5AC5BF7B" w14:textId="4789D52B"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9396" w:name="_Toc8367462"/>
      <w:bookmarkStart w:id="19397" w:name="_Toc516225029"/>
      <w:r w:rsidRPr="001D7651">
        <w:t xml:space="preserve">Minimal recommended SARIF </w:t>
      </w:r>
      <w:r w:rsidR="00EA1C84">
        <w:t xml:space="preserve">log </w:t>
      </w:r>
      <w:r w:rsidRPr="001D7651">
        <w:t>file without source information</w:t>
      </w:r>
      <w:bookmarkEnd w:id="19396"/>
      <w:bookmarkEnd w:id="19397"/>
    </w:p>
    <w:p w14:paraId="0C8A9C7D" w14:textId="121C82EF" w:rsidR="001D7651" w:rsidRDefault="001D7651" w:rsidP="001D7651">
      <w:r w:rsidRPr="001D7651">
        <w:t>This is a minimal recommended SARIF file for the case where</w:t>
      </w:r>
      <w:ins w:id="19398" w:author="Laurence Golding" w:date="2019-05-11T06:52:00Z">
        <w:r w:rsidR="004C4DAB" w:rsidRPr="004C4DAB">
          <w:t xml:space="preserve"> </w:t>
        </w:r>
        <w:r w:rsidR="004C4DAB">
          <w:t>an analysis tool produced results and source location information is not available.</w:t>
        </w:r>
      </w:ins>
    </w:p>
    <w:p w14:paraId="12D217FB" w14:textId="77777777" w:rsidR="001D7651" w:rsidRDefault="001D7651" w:rsidP="00EA540C">
      <w:pPr>
        <w:pStyle w:val="ListParagraph"/>
        <w:numPr>
          <w:ilvl w:val="0"/>
          <w:numId w:val="96"/>
        </w:numPr>
        <w:rPr>
          <w:del w:id="19399" w:author="Laurence Golding" w:date="2019-05-11T06:52:00Z"/>
        </w:rPr>
      </w:pPr>
      <w:del w:id="19400" w:author="Laurence Golding" w:date="2019-05-11T06:52:00Z">
        <w:r>
          <w:delText>The analysis tool was run with the intent of scanning files and producing results (see §</w:delText>
        </w:r>
        <w:r>
          <w:fldChar w:fldCharType="begin"/>
        </w:r>
        <w:r>
          <w:delInstrText xml:space="preserve"> REF _Ref493350972 \w \h </w:delInstrText>
        </w:r>
        <w:r>
          <w:fldChar w:fldCharType="separate"/>
        </w:r>
        <w:r w:rsidR="00331070">
          <w:delText>3.11.16</w:delText>
        </w:r>
        <w:r>
          <w:fldChar w:fldCharType="end"/>
        </w:r>
        <w:r>
          <w:delText>), but</w:delText>
        </w:r>
      </w:del>
    </w:p>
    <w:p w14:paraId="20EEAFB5" w14:textId="77777777" w:rsidR="001D7651" w:rsidRDefault="001D7651" w:rsidP="00EA540C">
      <w:pPr>
        <w:pStyle w:val="ListParagraph"/>
        <w:numPr>
          <w:ilvl w:val="0"/>
          <w:numId w:val="96"/>
        </w:numPr>
        <w:rPr>
          <w:del w:id="19401" w:author="Laurence Golding" w:date="2019-05-11T06:52:00Z"/>
        </w:rPr>
      </w:pPr>
      <w:del w:id="19402" w:author="Laurence Golding" w:date="2019-05-11T06:52:00Z">
        <w:r>
          <w:delText>The analysis tool does not have source location information available.</w:delText>
        </w:r>
      </w:del>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B5688E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9127C">
        <w:t>3.</w:t>
      </w:r>
      <w:del w:id="19403" w:author="Laurence Golding" w:date="2019-05-11T06:52:00Z">
        <w:r w:rsidR="00331070">
          <w:delText>11</w:delText>
        </w:r>
      </w:del>
      <w:ins w:id="19404" w:author="Laurence Golding" w:date="2019-05-11T06:52:00Z">
        <w:r w:rsidR="0009127C">
          <w:t>14</w:t>
        </w:r>
      </w:ins>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9127C">
        <w:t>3.</w:t>
      </w:r>
      <w:del w:id="19405" w:author="Laurence Golding" w:date="2019-05-11T06:52:00Z">
        <w:r w:rsidR="00331070">
          <w:delText>11.16</w:delText>
        </w:r>
      </w:del>
      <w:ins w:id="19406" w:author="Laurence Golding" w:date="2019-05-11T06:52:00Z">
        <w:r w:rsidR="0009127C">
          <w:t>14.23</w:t>
        </w:r>
      </w:ins>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9127C">
        <w:t>3.</w:t>
      </w:r>
      <w:del w:id="19407" w:author="Laurence Golding" w:date="2019-05-11T06:52:00Z">
        <w:r w:rsidR="00331070">
          <w:delText>19</w:delText>
        </w:r>
      </w:del>
      <w:ins w:id="19408" w:author="Laurence Golding" w:date="2019-05-11T06:52:00Z">
        <w:r w:rsidR="0009127C">
          <w:t>27</w:t>
        </w:r>
      </w:ins>
      <w:r>
        <w:fldChar w:fldCharType="end"/>
      </w:r>
      <w:r>
        <w:t xml:space="preserve">) so the recommended elements of the </w:t>
      </w:r>
      <w:r w:rsidRPr="001D7651">
        <w:rPr>
          <w:rStyle w:val="CODEtemp"/>
        </w:rPr>
        <w:t>result</w:t>
      </w:r>
      <w:r>
        <w:t xml:space="preserve"> object can be shown.</w:t>
      </w:r>
    </w:p>
    <w:p w14:paraId="7469062E" w14:textId="2314F44C" w:rsidR="001D7651" w:rsidRDefault="001D7651" w:rsidP="001D7651">
      <w:r>
        <w:t>It</w:t>
      </w:r>
      <w:r w:rsidR="00830F21">
        <w:t>s</w:t>
      </w:r>
      <w:r>
        <w:t xml:space="preserve"> </w:t>
      </w:r>
      <w:r w:rsidRPr="001D7651">
        <w:rPr>
          <w:rStyle w:val="CODEtemp"/>
        </w:rPr>
        <w:t>run.</w:t>
      </w:r>
      <w:del w:id="19409" w:author="Laurence Golding" w:date="2019-05-11T06:52:00Z">
        <w:r w:rsidRPr="001D7651">
          <w:rPr>
            <w:rStyle w:val="CODEtemp"/>
          </w:rPr>
          <w:delText>files</w:delText>
        </w:r>
      </w:del>
      <w:ins w:id="19410" w:author="Laurence Golding" w:date="2019-05-11T06:52:00Z">
        <w:r w:rsidR="00CC50E4">
          <w:rPr>
            <w:rStyle w:val="CODEtemp"/>
          </w:rPr>
          <w:t>artifacts</w:t>
        </w:r>
      </w:ins>
      <w:r w:rsidR="00CC50E4">
        <w:t xml:space="preserve"> </w:t>
      </w:r>
      <w:r>
        <w:t>property (§</w:t>
      </w:r>
      <w:r w:rsidR="00830F21">
        <w:fldChar w:fldCharType="begin"/>
      </w:r>
      <w:r w:rsidR="00830F21">
        <w:instrText xml:space="preserve"> REF _Ref507667580 \r \h </w:instrText>
      </w:r>
      <w:r w:rsidR="00830F21">
        <w:fldChar w:fldCharType="separate"/>
      </w:r>
      <w:r w:rsidR="0009127C">
        <w:t>3.</w:t>
      </w:r>
      <w:del w:id="19411" w:author="Laurence Golding" w:date="2019-05-11T06:52:00Z">
        <w:r w:rsidR="00331070">
          <w:delText>11.13</w:delText>
        </w:r>
      </w:del>
      <w:ins w:id="19412" w:author="Laurence Golding" w:date="2019-05-11T06:52:00Z">
        <w:r w:rsidR="0009127C">
          <w:t>14.15</w:t>
        </w:r>
      </w:ins>
      <w:r w:rsidR="00830F21">
        <w:fldChar w:fldCharType="end"/>
      </w:r>
      <w:r>
        <w:t>) specif</w:t>
      </w:r>
      <w:r w:rsidR="00830F21">
        <w:t>ies</w:t>
      </w:r>
      <w:r>
        <w:t xml:space="preserve"> only those </w:t>
      </w:r>
      <w:del w:id="19413" w:author="Laurence Golding" w:date="2019-05-11T06:52:00Z">
        <w:r>
          <w:delText>files</w:delText>
        </w:r>
      </w:del>
      <w:ins w:id="19414" w:author="Laurence Golding" w:date="2019-05-11T06:52:00Z">
        <w:r w:rsidR="00CC50E4">
          <w:t>artifacts</w:t>
        </w:r>
      </w:ins>
      <w:r w:rsidR="00CC50E4">
        <w:t xml:space="preserve"> </w:t>
      </w:r>
      <w:r>
        <w:t>in which the tool detected a result.</w:t>
      </w:r>
    </w:p>
    <w:p w14:paraId="76A5A66E" w14:textId="75ECBA7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9127C">
        <w:t>3.</w:t>
      </w:r>
      <w:del w:id="19415" w:author="Laurence Golding" w:date="2019-05-11T06:52:00Z">
        <w:r w:rsidR="00331070">
          <w:delText>11.</w:delText>
        </w:r>
      </w:del>
      <w:r w:rsidR="0009127C">
        <w:t>14</w:t>
      </w:r>
      <w:ins w:id="19416" w:author="Laurence Golding" w:date="2019-05-11T06:52:00Z">
        <w:r w:rsidR="0009127C">
          <w:t>.17</w:t>
        </w:r>
      </w:ins>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15BB0DB4" w:rsidR="001D7651" w:rsidRDefault="001D7651" w:rsidP="00D71A1D">
      <w:pPr>
        <w:pStyle w:val="Codesmall"/>
      </w:pPr>
      <w:r>
        <w:t xml:space="preserve">  "version": "</w:t>
      </w:r>
      <w:r w:rsidR="00EA1C84">
        <w:t>2</w:t>
      </w:r>
      <w:r>
        <w:t>.</w:t>
      </w:r>
      <w:ins w:id="19417" w:author="Laurence Golding" w:date="2019-05-11T06:52:00Z">
        <w:r w:rsidR="00E45407">
          <w:t>1</w:t>
        </w:r>
        <w:r>
          <w:t>.</w:t>
        </w:r>
      </w:ins>
      <w:r>
        <w:t>0</w:t>
      </w:r>
      <w:del w:id="19418" w:author="Laurence Golding" w:date="2019-05-11T06:52:00Z">
        <w:r>
          <w:delText>.0</w:delText>
        </w:r>
      </w:del>
      <w:r>
        <w:t>",</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rPr>
          <w:ins w:id="19419" w:author="Laurence Golding" w:date="2019-05-11T06:52:00Z"/>
        </w:rPr>
      </w:pPr>
      <w:ins w:id="19420" w:author="Laurence Golding" w:date="2019-05-11T06:52:00Z">
        <w:r>
          <w:t xml:space="preserve">        "driver": {</w:t>
        </w:r>
      </w:ins>
    </w:p>
    <w:p w14:paraId="4B3B7641" w14:textId="4BE25A19" w:rsidR="001D7651" w:rsidRDefault="004067FE" w:rsidP="00D71A1D">
      <w:pPr>
        <w:pStyle w:val="Codesmall"/>
      </w:pPr>
      <w:ins w:id="19421" w:author="Laurence Golding" w:date="2019-05-11T06:52:00Z">
        <w:r>
          <w:t xml:space="preserve">  </w:t>
        </w:r>
      </w:ins>
      <w:r w:rsidR="001D7651">
        <w:t xml:space="preserve">        "name": "BinaryScanner"</w:t>
      </w:r>
    </w:p>
    <w:p w14:paraId="45A75124" w14:textId="4409602C" w:rsidR="004067FE" w:rsidRDefault="004067FE" w:rsidP="00D71A1D">
      <w:pPr>
        <w:pStyle w:val="Codesmall"/>
      </w:pPr>
      <w:r>
        <w:t xml:space="preserve">      </w:t>
      </w:r>
      <w:del w:id="19422" w:author="Laurence Golding" w:date="2019-05-11T06:52:00Z">
        <w:r w:rsidR="001D7651">
          <w:delText>},</w:delText>
        </w:r>
      </w:del>
      <w:ins w:id="19423" w:author="Laurence Golding" w:date="2019-05-11T06:52:00Z">
        <w:r>
          <w:t xml:space="preserve">  }</w:t>
        </w:r>
      </w:ins>
    </w:p>
    <w:p w14:paraId="4C2F0FF8" w14:textId="36BB5126" w:rsidR="001D7651" w:rsidRDefault="001D7651" w:rsidP="00D71A1D">
      <w:pPr>
        <w:pStyle w:val="Codesmall"/>
      </w:pPr>
      <w:r>
        <w:t xml:space="preserve">      </w:t>
      </w:r>
      <w:del w:id="19424" w:author="Laurence Golding" w:date="2019-05-11T06:52:00Z">
        <w:r>
          <w:delText>"files": {</w:delText>
        </w:r>
      </w:del>
      <w:ins w:id="19425" w:author="Laurence Golding" w:date="2019-05-11T06:52:00Z">
        <w:r>
          <w:t>},</w:t>
        </w:r>
      </w:ins>
    </w:p>
    <w:p w14:paraId="44848BEA" w14:textId="4B24FE7D" w:rsidR="001D7651" w:rsidRDefault="001D7651" w:rsidP="00D71A1D">
      <w:pPr>
        <w:pStyle w:val="Codesmall"/>
        <w:rPr>
          <w:ins w:id="19426" w:author="Laurence Golding" w:date="2019-05-11T06:52:00Z"/>
        </w:rPr>
      </w:pPr>
      <w:r>
        <w:t xml:space="preserve">      </w:t>
      </w:r>
      <w:del w:id="19427" w:author="Laurence Golding" w:date="2019-05-11T06:52:00Z">
        <w:r>
          <w:delText xml:space="preserve">  "file://</w:delText>
        </w:r>
        <w:r w:rsidR="0064455F">
          <w:delText>build.example.com</w:delText>
        </w:r>
        <w:r>
          <w:delText>/work/</w:delText>
        </w:r>
      </w:del>
      <w:ins w:id="19428" w:author="Laurence Golding" w:date="2019-05-11T06:52:00Z">
        <w:r>
          <w:t>"</w:t>
        </w:r>
        <w:r w:rsidR="00406355">
          <w:t>artifact</w:t>
        </w:r>
        <w:r>
          <w:t xml:space="preserve">": </w:t>
        </w:r>
        <w:r w:rsidR="00581577">
          <w:t>[</w:t>
        </w:r>
      </w:ins>
    </w:p>
    <w:p w14:paraId="2BF85C49" w14:textId="361475CE" w:rsidR="001D7651" w:rsidRDefault="001D7651" w:rsidP="00D71A1D">
      <w:pPr>
        <w:pStyle w:val="Codesmall"/>
        <w:rPr>
          <w:ins w:id="19429" w:author="Laurence Golding" w:date="2019-05-11T06:52:00Z"/>
        </w:rPr>
      </w:pPr>
      <w:ins w:id="19430" w:author="Laurence Golding" w:date="2019-05-11T06:52:00Z">
        <w:r>
          <w:t xml:space="preserve">        {</w:t>
        </w:r>
      </w:ins>
    </w:p>
    <w:p w14:paraId="5229DC36" w14:textId="11278757" w:rsidR="00581577" w:rsidRDefault="00581577" w:rsidP="00D71A1D">
      <w:pPr>
        <w:pStyle w:val="Codesmall"/>
        <w:rPr>
          <w:ins w:id="19431" w:author="Laurence Golding" w:date="2019-05-11T06:52:00Z"/>
        </w:rPr>
      </w:pPr>
      <w:ins w:id="19432" w:author="Laurence Golding" w:date="2019-05-11T06:52:00Z">
        <w:r>
          <w:t xml:space="preserve">          "</w:t>
        </w:r>
        <w:r w:rsidR="0086006C">
          <w:t>l</w:t>
        </w:r>
        <w:r w:rsidR="00406355">
          <w:t>ocation</w:t>
        </w:r>
        <w:r>
          <w:t>": {</w:t>
        </w:r>
      </w:ins>
    </w:p>
    <w:p w14:paraId="0303694D" w14:textId="6543D986" w:rsidR="00581577" w:rsidRDefault="00581577" w:rsidP="00D71A1D">
      <w:pPr>
        <w:pStyle w:val="Codesmall"/>
      </w:pPr>
      <w:ins w:id="19433" w:author="Laurence Golding" w:date="2019-05-11T06:52:00Z">
        <w:r>
          <w:t xml:space="preserve">            "uri": "</w:t>
        </w:r>
      </w:ins>
      <w:r>
        <w:t>bin/example</w:t>
      </w:r>
      <w:del w:id="19434" w:author="Laurence Golding" w:date="2019-05-11T06:52:00Z">
        <w:r w:rsidR="001D7651">
          <w:delText>": {</w:delText>
        </w:r>
      </w:del>
      <w:ins w:id="19435" w:author="Laurence Golding" w:date="2019-05-11T06:52:00Z">
        <w:r>
          <w:t>"</w:t>
        </w:r>
        <w:r w:rsidR="004F1330">
          <w:t>,</w:t>
        </w:r>
      </w:ins>
    </w:p>
    <w:p w14:paraId="19644610" w14:textId="76FCDAE5" w:rsidR="004F1330" w:rsidRDefault="004F1330" w:rsidP="00D71A1D">
      <w:pPr>
        <w:pStyle w:val="Codesmall"/>
      </w:pPr>
      <w:r>
        <w:t xml:space="preserve">          </w:t>
      </w:r>
      <w:del w:id="19436" w:author="Laurence Golding" w:date="2019-05-11T06:52:00Z">
        <w:r w:rsidR="001D7651">
          <w:delText>"mimeType": "application/vnd.microsoft.portable-executable</w:delText>
        </w:r>
      </w:del>
      <w:ins w:id="19437" w:author="Laurence Golding" w:date="2019-05-11T06:52:00Z">
        <w:r>
          <w:t xml:space="preserve">  "</w:t>
        </w:r>
        <w:r w:rsidR="0028111E">
          <w:t>uriBaseId": "BINROOT</w:t>
        </w:r>
      </w:ins>
      <w:r w:rsidR="0028111E">
        <w:t>"</w:t>
      </w:r>
    </w:p>
    <w:p w14:paraId="6B6F8080" w14:textId="6E08A37B" w:rsidR="00581577" w:rsidRDefault="00581577" w:rsidP="00D71A1D">
      <w:pPr>
        <w:pStyle w:val="Codesmall"/>
      </w:pPr>
      <w:r>
        <w:t xml:space="preserve">        </w:t>
      </w:r>
      <w:ins w:id="19438" w:author="Laurence Golding" w:date="2019-05-11T06:52:00Z">
        <w:r>
          <w:t xml:space="preserve">  </w:t>
        </w:r>
      </w:ins>
      <w:r>
        <w:t>}</w:t>
      </w:r>
    </w:p>
    <w:p w14:paraId="0022FF0C" w14:textId="5D666EA3" w:rsidR="001D7651" w:rsidRDefault="001D7651" w:rsidP="00D71A1D">
      <w:pPr>
        <w:pStyle w:val="Codesmall"/>
      </w:pPr>
      <w:r>
        <w:t xml:space="preserve">      </w:t>
      </w:r>
      <w:del w:id="19439" w:author="Laurence Golding" w:date="2019-05-11T06:52:00Z">
        <w:r>
          <w:delText>},</w:delText>
        </w:r>
      </w:del>
      <w:ins w:id="19440" w:author="Laurence Golding" w:date="2019-05-11T06:52:00Z">
        <w:r>
          <w:t xml:space="preserve">  }</w:t>
        </w:r>
      </w:ins>
    </w:p>
    <w:p w14:paraId="599F2023" w14:textId="49F82F7C" w:rsidR="001D7651" w:rsidRDefault="001D7651" w:rsidP="00D71A1D">
      <w:pPr>
        <w:pStyle w:val="Codesmall"/>
        <w:rPr>
          <w:ins w:id="19441" w:author="Laurence Golding" w:date="2019-05-11T06:52:00Z"/>
        </w:rPr>
      </w:pPr>
      <w:ins w:id="19442" w:author="Laurence Golding" w:date="2019-05-11T06:52:00Z">
        <w:r>
          <w:t xml:space="preserve">      </w:t>
        </w:r>
        <w:r w:rsidR="00581577">
          <w:t>],</w:t>
        </w:r>
      </w:ins>
    </w:p>
    <w:p w14:paraId="48A0C212" w14:textId="3DAF4F56" w:rsidR="001D7651" w:rsidRDefault="001D7651" w:rsidP="00D71A1D">
      <w:pPr>
        <w:pStyle w:val="Codesmall"/>
      </w:pPr>
      <w:r>
        <w:t xml:space="preserve">      "logicalLocations": </w:t>
      </w:r>
      <w:del w:id="19443" w:author="Laurence Golding" w:date="2019-05-11T06:52:00Z">
        <w:r>
          <w:delText>{</w:delText>
        </w:r>
      </w:del>
      <w:ins w:id="19444" w:author="Laurence Golding" w:date="2019-05-11T06:52:00Z">
        <w:r w:rsidR="00581577">
          <w:t>[</w:t>
        </w:r>
      </w:ins>
    </w:p>
    <w:p w14:paraId="5A420F38" w14:textId="09837435" w:rsidR="001D7651" w:rsidRDefault="001D7651" w:rsidP="00D71A1D">
      <w:pPr>
        <w:pStyle w:val="Codesmall"/>
      </w:pPr>
      <w:r>
        <w:t xml:space="preserve">        </w:t>
      </w:r>
      <w:del w:id="19445" w:author="Laurence Golding" w:date="2019-05-11T06:52:00Z">
        <w:r>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30DC031" w:rsidR="001D7651" w:rsidRDefault="001D7651" w:rsidP="00D71A1D">
      <w:pPr>
        <w:pStyle w:val="Codesmall"/>
      </w:pPr>
      <w:r>
        <w:t xml:space="preserve">        </w:t>
      </w:r>
      <w:del w:id="19446" w:author="Laurence Golding" w:date="2019-05-11T06:52:00Z">
        <w:r>
          <w:delText xml:space="preserve">"Example.Worker": </w:delText>
        </w:r>
      </w:del>
      <w:r>
        <w:t>{</w:t>
      </w:r>
    </w:p>
    <w:p w14:paraId="3F41AF82" w14:textId="3B93189C" w:rsidR="001D7651" w:rsidRDefault="001D7651" w:rsidP="00D71A1D">
      <w:pPr>
        <w:pStyle w:val="Codesmall"/>
      </w:pPr>
      <w:r>
        <w:t xml:space="preserve">          "name": "Worker",</w:t>
      </w:r>
    </w:p>
    <w:p w14:paraId="1192CE5A" w14:textId="77777777" w:rsidR="001D7651" w:rsidRDefault="001D7651" w:rsidP="00D71A1D">
      <w:pPr>
        <w:pStyle w:val="Codesmall"/>
        <w:rPr>
          <w:moveFrom w:id="19447" w:author="Laurence Golding" w:date="2019-05-11T06:52:00Z"/>
        </w:rPr>
      </w:pPr>
      <w:moveFromRangeStart w:id="19448" w:author="Laurence Golding" w:date="2019-05-11T06:52:00Z" w:name="move8450035"/>
      <w:moveFrom w:id="19449" w:author="Laurence Golding" w:date="2019-05-11T06:52:00Z">
        <w:r>
          <w:t xml:space="preserve">          "kind": "type",</w:t>
        </w:r>
      </w:moveFrom>
    </w:p>
    <w:moveFromRangeEnd w:id="19448"/>
    <w:p w14:paraId="38698823" w14:textId="77777777" w:rsidR="001D7651" w:rsidRDefault="00581577" w:rsidP="00D71A1D">
      <w:pPr>
        <w:pStyle w:val="Codesmall"/>
        <w:rPr>
          <w:del w:id="19450" w:author="Laurence Golding" w:date="2019-05-11T06:52:00Z"/>
        </w:rPr>
      </w:pPr>
      <w:r>
        <w:t xml:space="preserve">          "</w:t>
      </w:r>
      <w:del w:id="19451" w:author="Laurence Golding" w:date="2019-05-11T06:52:00Z">
        <w:r w:rsidR="001D7651">
          <w:delText>parentKey</w:delText>
        </w:r>
      </w:del>
      <w:ins w:id="19452" w:author="Laurence Golding" w:date="2019-05-11T06:52:00Z">
        <w:r>
          <w:t>fullyQualifiedName</w:t>
        </w:r>
      </w:ins>
      <w:r>
        <w:t>": "Example</w:t>
      </w:r>
      <w:del w:id="19453" w:author="Laurence Golding" w:date="2019-05-11T06:52:00Z">
        <w:r w:rsidR="001D7651">
          <w:delText>"</w:delText>
        </w:r>
      </w:del>
    </w:p>
    <w:p w14:paraId="4398844D" w14:textId="77777777" w:rsidR="001D7651" w:rsidRDefault="001D7651" w:rsidP="00D71A1D">
      <w:pPr>
        <w:pStyle w:val="Codesmall"/>
        <w:rPr>
          <w:del w:id="19454" w:author="Laurence Golding" w:date="2019-05-11T06:52:00Z"/>
        </w:rPr>
      </w:pPr>
      <w:del w:id="19455" w:author="Laurence Golding" w:date="2019-05-11T06:52:00Z">
        <w:r>
          <w:delText xml:space="preserve">        },</w:delText>
        </w:r>
      </w:del>
    </w:p>
    <w:p w14:paraId="1523DA50" w14:textId="392D00E6" w:rsidR="00581577" w:rsidRDefault="001D7651" w:rsidP="00D71A1D">
      <w:pPr>
        <w:pStyle w:val="Codesmall"/>
      </w:pPr>
      <w:del w:id="19456" w:author="Laurence Golding" w:date="2019-05-11T06:52:00Z">
        <w:r>
          <w:delText xml:space="preserve">        "Example</w:delText>
        </w:r>
      </w:del>
      <w:r w:rsidR="00581577">
        <w:t>.Worker</w:t>
      </w:r>
      <w:del w:id="19457" w:author="Laurence Golding" w:date="2019-05-11T06:52:00Z">
        <w:r>
          <w:delText>.DoWork": {</w:delText>
        </w:r>
      </w:del>
      <w:ins w:id="19458" w:author="Laurence Golding" w:date="2019-05-11T06:52:00Z">
        <w:r w:rsidR="00581577">
          <w:t>",</w:t>
        </w:r>
      </w:ins>
    </w:p>
    <w:p w14:paraId="55F6E939" w14:textId="77777777" w:rsidR="001D7651" w:rsidRDefault="001D7651" w:rsidP="00D71A1D">
      <w:pPr>
        <w:pStyle w:val="Codesmall"/>
        <w:rPr>
          <w:moveTo w:id="19459" w:author="Laurence Golding" w:date="2019-05-11T06:52:00Z"/>
        </w:rPr>
      </w:pPr>
      <w:moveToRangeStart w:id="19460" w:author="Laurence Golding" w:date="2019-05-11T06:52:00Z" w:name="move8450035"/>
      <w:moveTo w:id="19461" w:author="Laurence Golding" w:date="2019-05-11T06:52:00Z">
        <w:r>
          <w:t xml:space="preserve">          "kind": "type",</w:t>
        </w:r>
      </w:moveTo>
    </w:p>
    <w:moveToRangeEnd w:id="19460"/>
    <w:p w14:paraId="7C5E05DF" w14:textId="4CC6DAE3" w:rsidR="001D7651" w:rsidRDefault="001D7651" w:rsidP="00D71A1D">
      <w:pPr>
        <w:pStyle w:val="Codesmall"/>
        <w:rPr>
          <w:ins w:id="19462" w:author="Laurence Golding" w:date="2019-05-11T06:52:00Z"/>
        </w:rPr>
      </w:pPr>
      <w:ins w:id="19463" w:author="Laurence Golding" w:date="2019-05-11T06:52:00Z">
        <w:r>
          <w:t xml:space="preserve">          "</w:t>
        </w:r>
        <w:r w:rsidR="00581577">
          <w:t>parentIndex</w:t>
        </w:r>
        <w:r>
          <w:t xml:space="preserve">": </w:t>
        </w:r>
        <w:r w:rsidR="00581577">
          <w:t>0</w:t>
        </w:r>
      </w:ins>
    </w:p>
    <w:p w14:paraId="3E1437DE" w14:textId="77777777" w:rsidR="001D7651" w:rsidRDefault="001D7651" w:rsidP="00D71A1D">
      <w:pPr>
        <w:pStyle w:val="Codesmall"/>
        <w:rPr>
          <w:ins w:id="19464" w:author="Laurence Golding" w:date="2019-05-11T06:52:00Z"/>
        </w:rPr>
      </w:pPr>
      <w:ins w:id="19465" w:author="Laurence Golding" w:date="2019-05-11T06:52:00Z">
        <w:r>
          <w:t xml:space="preserve">        },</w:t>
        </w:r>
      </w:ins>
    </w:p>
    <w:p w14:paraId="28B0233B" w14:textId="03C82523" w:rsidR="001D7651" w:rsidRDefault="001D7651" w:rsidP="00D71A1D">
      <w:pPr>
        <w:pStyle w:val="Codesmall"/>
        <w:rPr>
          <w:ins w:id="19466" w:author="Laurence Golding" w:date="2019-05-11T06:52:00Z"/>
        </w:rPr>
      </w:pPr>
      <w:ins w:id="19467" w:author="Laurence Golding" w:date="2019-05-11T06:52:00Z">
        <w:r>
          <w:t xml:space="preserve">        {</w:t>
        </w:r>
      </w:ins>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19468" w:author="Laurence Golding" w:date="2019-05-11T06:52:00Z"/>
        </w:rPr>
      </w:pPr>
      <w:ins w:id="19469" w:author="Laurence Golding" w:date="2019-05-11T06:52:00Z">
        <w:r>
          <w:t xml:space="preserve">          "fullyQualifiedName": "Example.Worker.DoWork",</w:t>
        </w:r>
      </w:ins>
    </w:p>
    <w:p w14:paraId="3FEE9ECE" w14:textId="77777777" w:rsidR="001D7651" w:rsidRDefault="001D7651" w:rsidP="00D71A1D">
      <w:pPr>
        <w:pStyle w:val="Codesmall"/>
      </w:pPr>
      <w:r>
        <w:t xml:space="preserve">          "kind": "function",</w:t>
      </w:r>
    </w:p>
    <w:p w14:paraId="404F1D67" w14:textId="0E885884" w:rsidR="001D7651" w:rsidRDefault="001D7651" w:rsidP="00D71A1D">
      <w:pPr>
        <w:pStyle w:val="Codesmall"/>
      </w:pPr>
      <w:r>
        <w:t xml:space="preserve">          "</w:t>
      </w:r>
      <w:del w:id="19470" w:author="Laurence Golding" w:date="2019-05-11T06:52:00Z">
        <w:r>
          <w:delText>parentKey": "Example.Worker"</w:delText>
        </w:r>
      </w:del>
      <w:ins w:id="19471" w:author="Laurence Golding" w:date="2019-05-11T06:52:00Z">
        <w:r w:rsidR="00581577">
          <w:t>parentIndex</w:t>
        </w:r>
        <w:r>
          <w:t xml:space="preserve">": </w:t>
        </w:r>
        <w:r w:rsidR="00581577">
          <w:t>1</w:t>
        </w:r>
      </w:ins>
    </w:p>
    <w:p w14:paraId="3627C6B8" w14:textId="77777777" w:rsidR="001D7651" w:rsidRDefault="001D7651" w:rsidP="00D71A1D">
      <w:pPr>
        <w:pStyle w:val="Codesmall"/>
      </w:pPr>
      <w:r>
        <w:t xml:space="preserve">        }</w:t>
      </w:r>
    </w:p>
    <w:p w14:paraId="2EFF5391" w14:textId="1FB87514" w:rsidR="001D7651" w:rsidRDefault="001D7651" w:rsidP="00D71A1D">
      <w:pPr>
        <w:pStyle w:val="Codesmall"/>
      </w:pPr>
      <w:r>
        <w:t xml:space="preserve">      </w:t>
      </w:r>
      <w:del w:id="19472" w:author="Laurence Golding" w:date="2019-05-11T06:52:00Z">
        <w:r>
          <w:delText>},</w:delText>
        </w:r>
      </w:del>
      <w:ins w:id="19473" w:author="Laurence Golding" w:date="2019-05-11T06:52: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7051CB" w:rsidR="001D7651" w:rsidRDefault="00D71A1D" w:rsidP="00D71A1D">
      <w:pPr>
        <w:pStyle w:val="Codesmall"/>
      </w:pPr>
      <w:r>
        <w:t xml:space="preserve">            "text": </w:t>
      </w:r>
      <w:r w:rsidR="001D7651">
        <w:t>"The insecure method \"Crypto.Sha1.Encrypt\" should not be used</w:t>
      </w:r>
      <w:del w:id="19474" w:author="Laurence Golding" w:date="2019-05-11T06:52:00Z">
        <w:r w:rsidR="001D7651">
          <w:delText>.",</w:delText>
        </w:r>
      </w:del>
      <w:ins w:id="19475" w:author="Laurence Golding" w:date="2019-05-11T06:52:00Z">
        <w:r w:rsidR="001D7651">
          <w:t>."</w:t>
        </w:r>
      </w:ins>
    </w:p>
    <w:p w14:paraId="29FE7DD6" w14:textId="77777777" w:rsidR="00D71A1D" w:rsidRDefault="00D71A1D" w:rsidP="00D71A1D">
      <w:pPr>
        <w:pStyle w:val="Codesmall"/>
        <w:rPr>
          <w:del w:id="19476" w:author="Laurence Golding" w:date="2019-05-11T06:52:00Z"/>
        </w:rPr>
      </w:pPr>
      <w:del w:id="19477" w:author="Laurence Golding" w:date="2019-05-11T06:52:00Z">
        <w:r>
          <w:delText xml:space="preserve">            "richText": "The insecure method `Crypto.Sha1.Encrypt` should not be used."</w:delText>
        </w:r>
      </w:del>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32E5137" w:rsidR="000D7194" w:rsidRDefault="000D7194" w:rsidP="00D71A1D">
      <w:pPr>
        <w:pStyle w:val="Codesmall"/>
        <w:rPr>
          <w:ins w:id="19478" w:author="Laurence Golding" w:date="2019-05-11T06:52:00Z"/>
        </w:rPr>
      </w:pPr>
      <w:r>
        <w:t xml:space="preserve">              "</w:t>
      </w:r>
      <w:del w:id="19479" w:author="Laurence Golding" w:date="2019-05-11T06:52:00Z">
        <w:r w:rsidR="001D7651">
          <w:delText>fullyQualifiedLogicalName</w:delText>
        </w:r>
      </w:del>
      <w:ins w:id="19480" w:author="Laurence Golding" w:date="2019-05-11T06:52:00Z">
        <w:r>
          <w:t>logicalLocation": {</w:t>
        </w:r>
      </w:ins>
    </w:p>
    <w:p w14:paraId="1E842DB1" w14:textId="42EE66A0" w:rsidR="001D7651" w:rsidRDefault="000D7194" w:rsidP="00D71A1D">
      <w:pPr>
        <w:pStyle w:val="Codesmall"/>
      </w:pPr>
      <w:ins w:id="19481" w:author="Laurence Golding" w:date="2019-05-11T06:52:00Z">
        <w:r>
          <w:t xml:space="preserve">  </w:t>
        </w:r>
        <w:r w:rsidR="001D7651">
          <w:t xml:space="preserve">              "fullyQualifiedName</w:t>
        </w:r>
      </w:ins>
      <w:r w:rsidR="001D7651">
        <w:t>": "Example.Worker.DoWork</w:t>
      </w:r>
      <w:del w:id="19482" w:author="Laurence Golding" w:date="2019-05-11T06:52:00Z">
        <w:r w:rsidR="001D7651">
          <w:delText>"</w:delText>
        </w:r>
      </w:del>
      <w:ins w:id="19483" w:author="Laurence Golding" w:date="2019-05-11T06:52:00Z">
        <w:r w:rsidR="001D7651">
          <w:t>"</w:t>
        </w:r>
        <w:r w:rsidR="00581577">
          <w:t>,</w:t>
        </w:r>
      </w:ins>
    </w:p>
    <w:p w14:paraId="4EE3D214" w14:textId="77777777" w:rsidR="001D7651" w:rsidRDefault="00581577" w:rsidP="00D71A1D">
      <w:pPr>
        <w:pStyle w:val="Codesmall"/>
        <w:rPr>
          <w:del w:id="19484" w:author="Laurence Golding" w:date="2019-05-11T06:52:00Z"/>
        </w:rPr>
      </w:pPr>
      <w:r>
        <w:t xml:space="preserve">  </w:t>
      </w:r>
      <w:r w:rsidR="000D7194">
        <w:t xml:space="preserve">  </w:t>
      </w:r>
      <w:r>
        <w:t xml:space="preserve">        </w:t>
      </w:r>
      <w:del w:id="19485" w:author="Laurence Golding" w:date="2019-05-11T06:52:00Z">
        <w:r w:rsidR="001D7651">
          <w:delText>}</w:delText>
        </w:r>
      </w:del>
    </w:p>
    <w:p w14:paraId="14FF2DD3" w14:textId="77777777" w:rsidR="001D7651" w:rsidRDefault="001D7651" w:rsidP="00D71A1D">
      <w:pPr>
        <w:pStyle w:val="Codesmall"/>
        <w:rPr>
          <w:del w:id="19486" w:author="Laurence Golding" w:date="2019-05-11T06:52:00Z"/>
        </w:rPr>
      </w:pPr>
      <w:del w:id="19487" w:author="Laurence Golding" w:date="2019-05-11T06:52:00Z">
        <w:r>
          <w:delText xml:space="preserve">          ]</w:delText>
        </w:r>
      </w:del>
    </w:p>
    <w:p w14:paraId="1C8DA1FD" w14:textId="77777777" w:rsidR="001D7651" w:rsidRDefault="001D7651" w:rsidP="00D71A1D">
      <w:pPr>
        <w:pStyle w:val="Codesmall"/>
        <w:rPr>
          <w:del w:id="19488" w:author="Laurence Golding" w:date="2019-05-11T06:52:00Z"/>
        </w:rPr>
      </w:pPr>
      <w:del w:id="19489" w:author="Laurence Golding" w:date="2019-05-11T06:52:00Z">
        <w:r>
          <w:delText xml:space="preserve">        }</w:delText>
        </w:r>
      </w:del>
    </w:p>
    <w:p w14:paraId="008C3271" w14:textId="77777777" w:rsidR="001D7651" w:rsidRDefault="001D7651" w:rsidP="00D71A1D">
      <w:pPr>
        <w:pStyle w:val="Codesmall"/>
        <w:rPr>
          <w:del w:id="19490" w:author="Laurence Golding" w:date="2019-05-11T06:52:00Z"/>
        </w:rPr>
      </w:pPr>
      <w:del w:id="19491" w:author="Laurence Golding" w:date="2019-05-11T06:52:00Z">
        <w:r>
          <w:delText xml:space="preserve">      ]</w:delText>
        </w:r>
      </w:del>
    </w:p>
    <w:p w14:paraId="1D77D020" w14:textId="77777777" w:rsidR="001D7651" w:rsidRDefault="001D7651" w:rsidP="00D71A1D">
      <w:pPr>
        <w:pStyle w:val="Codesmall"/>
        <w:rPr>
          <w:del w:id="19492" w:author="Laurence Golding" w:date="2019-05-11T06:52:00Z"/>
        </w:rPr>
      </w:pPr>
      <w:del w:id="19493" w:author="Laurence Golding" w:date="2019-05-11T06:52:00Z">
        <w:r>
          <w:delText xml:space="preserve">    }</w:delText>
        </w:r>
      </w:del>
    </w:p>
    <w:p w14:paraId="18782283" w14:textId="77777777" w:rsidR="001D7651" w:rsidRDefault="001D7651" w:rsidP="00D71A1D">
      <w:pPr>
        <w:pStyle w:val="Codesmall"/>
        <w:rPr>
          <w:del w:id="19494" w:author="Laurence Golding" w:date="2019-05-11T06:52:00Z"/>
        </w:rPr>
      </w:pPr>
      <w:del w:id="19495" w:author="Laurence Golding" w:date="2019-05-11T06:52:00Z">
        <w:r>
          <w:delText xml:space="preserve">  ]</w:delText>
        </w:r>
      </w:del>
    </w:p>
    <w:p w14:paraId="53D0B41F" w14:textId="77777777" w:rsidR="001D7651" w:rsidRDefault="001D7651" w:rsidP="00D71A1D">
      <w:pPr>
        <w:pStyle w:val="Codesmall"/>
        <w:rPr>
          <w:del w:id="19496" w:author="Laurence Golding" w:date="2019-05-11T06:52:00Z"/>
        </w:rPr>
      </w:pPr>
      <w:del w:id="19497" w:author="Laurence Golding" w:date="2019-05-11T06:52:00Z">
        <w:r>
          <w:delText>}</w:delText>
        </w:r>
      </w:del>
    </w:p>
    <w:p w14:paraId="089AF81F" w14:textId="77777777" w:rsidR="001D7651" w:rsidRDefault="001D7651" w:rsidP="001D7651">
      <w:pPr>
        <w:pStyle w:val="AppendixHeading2"/>
        <w:rPr>
          <w:del w:id="19498" w:author="Laurence Golding" w:date="2019-05-11T06:52:00Z"/>
        </w:rPr>
      </w:pPr>
      <w:bookmarkStart w:id="19499" w:name="_Toc516225030"/>
      <w:del w:id="19500" w:author="Laurence Golding" w:date="2019-05-11T06:52:00Z">
        <w:r w:rsidRPr="001D7651">
          <w:delText xml:space="preserve">SARIF </w:delText>
        </w:r>
        <w:r w:rsidR="00D71A1D">
          <w:delText xml:space="preserve">resource </w:delText>
        </w:r>
        <w:r w:rsidRPr="001D7651">
          <w:delText xml:space="preserve">file </w:delText>
        </w:r>
        <w:r w:rsidR="00D71A1D">
          <w:delText>with</w:delText>
        </w:r>
        <w:r w:rsidRPr="001D7651">
          <w:delText xml:space="preserve"> rule metadata</w:delText>
        </w:r>
        <w:bookmarkEnd w:id="19499"/>
      </w:del>
    </w:p>
    <w:p w14:paraId="3C2D79CE" w14:textId="77777777" w:rsidR="001B06D8" w:rsidRDefault="001B06D8" w:rsidP="001B06D8">
      <w:pPr>
        <w:rPr>
          <w:del w:id="19501" w:author="Laurence Golding" w:date="2019-05-11T06:52:00Z"/>
        </w:rPr>
      </w:pPr>
      <w:del w:id="19502" w:author="Laurence Golding" w:date="2019-05-11T06:52:00Z">
        <w:r w:rsidRPr="001B06D8">
          <w:delText xml:space="preserve">This sample demonstrates the use of SARIF for exporting a tool's rule metadata. The file </w:delText>
        </w:r>
        <w:r w:rsidR="00D71A1D">
          <w:delText>conforms to the SARIF resource file format (§</w:delText>
        </w:r>
        <w:r w:rsidR="00D71A1D">
          <w:fldChar w:fldCharType="begin"/>
        </w:r>
        <w:r w:rsidR="00D71A1D">
          <w:delInstrText xml:space="preserve"> REF _Ref508811723 \r \h </w:delInstrText>
        </w:r>
        <w:r w:rsidR="00D71A1D">
          <w:fldChar w:fldCharType="separate"/>
        </w:r>
        <w:r w:rsidR="00331070">
          <w:delText>3.9.6.4</w:delText>
        </w:r>
        <w:r w:rsidR="00D71A1D">
          <w:fldChar w:fldCharType="end"/>
        </w:r>
        <w:r w:rsidR="00D71A1D">
          <w:delText>) and</w:delText>
        </w:r>
        <w:r w:rsidR="00D71A1D" w:rsidRPr="001B06D8">
          <w:delText xml:space="preserve"> </w:delText>
        </w:r>
        <w:r w:rsidRPr="001B06D8">
          <w:delText>contains rule metadata</w:delText>
        </w:r>
        <w:r w:rsidR="00D71A1D">
          <w:delText xml:space="preserve"> for the language specified by </w:delText>
        </w:r>
        <w:r w:rsidR="00D71A1D" w:rsidRPr="007144B5">
          <w:rPr>
            <w:rStyle w:val="CODEtemp"/>
          </w:rPr>
          <w:delText>tool.language</w:delText>
        </w:r>
        <w:r w:rsidR="00D71A1D">
          <w:delText xml:space="preserve"> (§</w:delText>
        </w:r>
        <w:r w:rsidR="00D71A1D">
          <w:fldChar w:fldCharType="begin"/>
        </w:r>
        <w:r w:rsidR="00D71A1D">
          <w:delInstrText xml:space="preserve"> REF _Ref508811658 \r \h </w:delInstrText>
        </w:r>
        <w:r w:rsidR="00D71A1D">
          <w:fldChar w:fldCharType="separate"/>
        </w:r>
        <w:r w:rsidR="00331070">
          <w:delText>3.12.8</w:delText>
        </w:r>
        <w:r w:rsidR="00D71A1D">
          <w:fldChar w:fldCharType="end"/>
        </w:r>
        <w:r w:rsidR="00D71A1D">
          <w:delText>)</w:delText>
        </w:r>
        <w:r w:rsidRPr="001B06D8">
          <w:delText>.</w:delText>
        </w:r>
      </w:del>
    </w:p>
    <w:p w14:paraId="37A6A4AF" w14:textId="77777777" w:rsidR="001B06D8" w:rsidRDefault="001B06D8" w:rsidP="003576BB">
      <w:pPr>
        <w:pStyle w:val="Codesmall"/>
        <w:rPr>
          <w:del w:id="19503" w:author="Laurence Golding" w:date="2019-05-11T06:52:00Z"/>
        </w:rPr>
      </w:pPr>
      <w:del w:id="19504" w:author="Laurence Golding" w:date="2019-05-11T06:52:00Z">
        <w:r>
          <w:delText>{</w:delText>
        </w:r>
      </w:del>
    </w:p>
    <w:p w14:paraId="236E7FC2" w14:textId="59FCFFD3" w:rsidR="00581577" w:rsidRDefault="001B06D8" w:rsidP="00D71A1D">
      <w:pPr>
        <w:pStyle w:val="Codesmall"/>
      </w:pPr>
      <w:del w:id="19505" w:author="Laurence Golding" w:date="2019-05-11T06:52:00Z">
        <w:r>
          <w:delText xml:space="preserve">  "version": "</w:delText>
        </w:r>
      </w:del>
      <w:ins w:id="19506" w:author="Laurence Golding" w:date="2019-05-11T06:52:00Z">
        <w:r w:rsidR="00581577">
          <w:t xml:space="preserve">    "</w:t>
        </w:r>
        <w:r w:rsidR="000D7194">
          <w:t>i</w:t>
        </w:r>
        <w:r w:rsidR="00581577">
          <w:t xml:space="preserve">ndex": </w:t>
        </w:r>
      </w:ins>
      <w:r w:rsidR="00581577">
        <w:t>2</w:t>
      </w:r>
      <w:del w:id="19507" w:author="Laurence Golding" w:date="2019-05-11T06:52:00Z">
        <w:r>
          <w:delText>.0.0",</w:delText>
        </w:r>
      </w:del>
    </w:p>
    <w:p w14:paraId="2675BEDE" w14:textId="59EF2FA5" w:rsidR="000D7194" w:rsidRDefault="000D7194" w:rsidP="00D71A1D">
      <w:pPr>
        <w:pStyle w:val="Codesmall"/>
      </w:pPr>
      <w:r>
        <w:t xml:space="preserve">  </w:t>
      </w:r>
      <w:del w:id="19508" w:author="Laurence Golding" w:date="2019-05-11T06:52:00Z">
        <w:r w:rsidR="001B06D8">
          <w:delText>"runs": [</w:delText>
        </w:r>
      </w:del>
      <w:ins w:id="19509" w:author="Laurence Golding" w:date="2019-05-11T06:52:00Z">
        <w:r>
          <w:t xml:space="preserve">            }</w:t>
        </w:r>
      </w:ins>
    </w:p>
    <w:p w14:paraId="4FD9A2F6" w14:textId="4803BFA8" w:rsidR="001D7651" w:rsidRDefault="001D7651" w:rsidP="00D71A1D">
      <w:pPr>
        <w:pStyle w:val="Codesmall"/>
      </w:pPr>
      <w:r>
        <w:t xml:space="preserve">    </w:t>
      </w:r>
      <w:del w:id="19510" w:author="Laurence Golding" w:date="2019-05-11T06:52:00Z">
        <w:r w:rsidR="001B06D8">
          <w:delText>{</w:delText>
        </w:r>
      </w:del>
      <w:ins w:id="19511" w:author="Laurence Golding" w:date="2019-05-11T06:52:00Z">
        <w:r>
          <w:t xml:space="preserve">        }</w:t>
        </w:r>
      </w:ins>
    </w:p>
    <w:p w14:paraId="6B4D9207" w14:textId="52DC6D64" w:rsidR="001D7651" w:rsidRDefault="001D7651" w:rsidP="00D71A1D">
      <w:pPr>
        <w:pStyle w:val="Codesmall"/>
      </w:pPr>
      <w:r>
        <w:t xml:space="preserve">      </w:t>
      </w:r>
      <w:del w:id="19512" w:author="Laurence Golding" w:date="2019-05-11T06:52:00Z">
        <w:r w:rsidR="001B06D8">
          <w:delText>"tool": {</w:delText>
        </w:r>
      </w:del>
      <w:ins w:id="19513" w:author="Laurence Golding" w:date="2019-05-11T06:52:00Z">
        <w:r>
          <w:t xml:space="preserve">    ]</w:t>
        </w:r>
      </w:ins>
    </w:p>
    <w:p w14:paraId="19E80E81" w14:textId="6D5D7B9A" w:rsidR="001D7651" w:rsidRDefault="001D7651" w:rsidP="00D71A1D">
      <w:pPr>
        <w:pStyle w:val="Codesmall"/>
      </w:pPr>
      <w:r>
        <w:t xml:space="preserve">        </w:t>
      </w:r>
      <w:del w:id="19514" w:author="Laurence Golding" w:date="2019-05-11T06:52:00Z">
        <w:r w:rsidR="001B06D8">
          <w:delText>"name": "BinaryAnalyzer",</w:delText>
        </w:r>
      </w:del>
      <w:ins w:id="19515" w:author="Laurence Golding" w:date="2019-05-11T06:52:00Z">
        <w:r>
          <w:t>}</w:t>
        </w:r>
      </w:ins>
    </w:p>
    <w:p w14:paraId="76813D5B" w14:textId="365BC0D3" w:rsidR="001D7651" w:rsidRDefault="001D7651" w:rsidP="00D71A1D">
      <w:pPr>
        <w:pStyle w:val="Codesmall"/>
      </w:pPr>
      <w:r>
        <w:t xml:space="preserve">      </w:t>
      </w:r>
      <w:del w:id="19516" w:author="Laurence Golding" w:date="2019-05-11T06:52:00Z">
        <w:r w:rsidR="003576BB">
          <w:delText xml:space="preserve">  "language": "en-US"</w:delText>
        </w:r>
      </w:del>
      <w:ins w:id="19517" w:author="Laurence Golding" w:date="2019-05-11T06:52:00Z">
        <w:r>
          <w:t>]</w:t>
        </w:r>
      </w:ins>
    </w:p>
    <w:p w14:paraId="79013E7C" w14:textId="77777777" w:rsidR="003576BB" w:rsidRDefault="000E0B43" w:rsidP="003576BB">
      <w:pPr>
        <w:pStyle w:val="Codesmall"/>
        <w:rPr>
          <w:del w:id="19518" w:author="Laurence Golding" w:date="2019-05-11T06:52:00Z"/>
        </w:rPr>
      </w:pPr>
      <w:del w:id="19519" w:author="Laurence Golding" w:date="2019-05-11T06:52:00Z">
        <w:r>
          <w:delText xml:space="preserve">      }</w:delText>
        </w:r>
        <w:r w:rsidR="003576BB">
          <w:delText>,</w:delText>
        </w:r>
      </w:del>
    </w:p>
    <w:p w14:paraId="3FC70119" w14:textId="77777777" w:rsidR="003576BB" w:rsidRDefault="003576BB" w:rsidP="003576BB">
      <w:pPr>
        <w:pStyle w:val="Codesmall"/>
        <w:rPr>
          <w:del w:id="19520" w:author="Laurence Golding" w:date="2019-05-11T06:52:00Z"/>
        </w:rPr>
      </w:pPr>
      <w:del w:id="19521" w:author="Laurence Golding" w:date="2019-05-11T06:52:00Z">
        <w:r>
          <w:delText xml:space="preserve">      "resources": {</w:delText>
        </w:r>
      </w:del>
    </w:p>
    <w:p w14:paraId="50820535" w14:textId="77777777" w:rsidR="001B06D8" w:rsidRDefault="003576BB" w:rsidP="003576BB">
      <w:pPr>
        <w:pStyle w:val="Codesmall"/>
        <w:rPr>
          <w:del w:id="19522" w:author="Laurence Golding" w:date="2019-05-11T06:52:00Z"/>
        </w:rPr>
      </w:pPr>
      <w:del w:id="19523" w:author="Laurence Golding" w:date="2019-05-11T06:52:00Z">
        <w:r>
          <w:delText xml:space="preserve">  </w:delText>
        </w:r>
        <w:r w:rsidR="00D71A1D">
          <w:delText xml:space="preserve"> </w:delText>
        </w:r>
        <w:r w:rsidR="001B06D8">
          <w:delText xml:space="preserve">     "rules": {</w:delText>
        </w:r>
      </w:del>
    </w:p>
    <w:p w14:paraId="270E9607" w14:textId="77777777" w:rsidR="001B06D8" w:rsidRDefault="001B06D8" w:rsidP="003576BB">
      <w:pPr>
        <w:pStyle w:val="Codesmall"/>
        <w:rPr>
          <w:del w:id="19524" w:author="Laurence Golding" w:date="2019-05-11T06:52:00Z"/>
        </w:rPr>
      </w:pPr>
      <w:del w:id="19525" w:author="Laurence Golding" w:date="2019-05-11T06:52:00Z">
        <w:r>
          <w:delText xml:space="preserve">   </w:delText>
        </w:r>
        <w:r w:rsidR="00D71A1D">
          <w:delText xml:space="preserve">  </w:delText>
        </w:r>
        <w:r>
          <w:delText xml:space="preserve">     "BA2006": {</w:delText>
        </w:r>
      </w:del>
    </w:p>
    <w:p w14:paraId="759E40DD" w14:textId="77777777" w:rsidR="001B06D8" w:rsidRDefault="001B06D8" w:rsidP="003576BB">
      <w:pPr>
        <w:pStyle w:val="Codesmall"/>
        <w:rPr>
          <w:del w:id="19526" w:author="Laurence Golding" w:date="2019-05-11T06:52:00Z"/>
        </w:rPr>
      </w:pPr>
      <w:del w:id="19527" w:author="Laurence Golding" w:date="2019-05-11T06:52:00Z">
        <w:r>
          <w:delText xml:space="preserve">  </w:delText>
        </w:r>
        <w:r w:rsidR="003576BB">
          <w:delText xml:space="preserve">  </w:delText>
        </w:r>
        <w:r>
          <w:delText xml:space="preserve"> </w:delText>
        </w:r>
        <w:r w:rsidR="00D71A1D">
          <w:delText xml:space="preserve">  </w:delText>
        </w:r>
        <w:r>
          <w:delText xml:space="preserve">     "id": "BA2006",</w:delText>
        </w:r>
      </w:del>
    </w:p>
    <w:p w14:paraId="532B5293" w14:textId="77777777" w:rsidR="003576BB" w:rsidRDefault="001B06D8" w:rsidP="003576BB">
      <w:pPr>
        <w:pStyle w:val="Codesmall"/>
        <w:rPr>
          <w:del w:id="19528" w:author="Laurence Golding" w:date="2019-05-11T06:52:00Z"/>
        </w:rPr>
      </w:pPr>
      <w:del w:id="19529" w:author="Laurence Golding" w:date="2019-05-11T06:52:00Z">
        <w:r>
          <w:delText xml:space="preserve">    </w:delText>
        </w:r>
        <w:r w:rsidR="003576BB">
          <w:delText xml:space="preserve">  </w:delText>
        </w:r>
        <w:r>
          <w:delText xml:space="preserve"> </w:delText>
        </w:r>
        <w:r w:rsidR="00D71A1D">
          <w:delText xml:space="preserve">  </w:delText>
        </w:r>
        <w:r>
          <w:delText xml:space="preserve">   "name": </w:delText>
        </w:r>
        <w:r w:rsidR="003576BB">
          <w:delText>{</w:delText>
        </w:r>
      </w:del>
    </w:p>
    <w:p w14:paraId="400BA7A5" w14:textId="77777777" w:rsidR="003576BB" w:rsidRDefault="003576BB" w:rsidP="003576BB">
      <w:pPr>
        <w:pStyle w:val="Codesmall"/>
        <w:rPr>
          <w:del w:id="19530" w:author="Laurence Golding" w:date="2019-05-11T06:52:00Z"/>
        </w:rPr>
      </w:pPr>
      <w:del w:id="19531" w:author="Laurence Golding" w:date="2019-05-11T06:52:00Z">
        <w:r>
          <w:delText xml:space="preserve">              "text": </w:delText>
        </w:r>
        <w:r w:rsidR="001B06D8">
          <w:delText>"BuildWithSecureTools"</w:delText>
        </w:r>
      </w:del>
    </w:p>
    <w:p w14:paraId="1A2B4168" w14:textId="77777777" w:rsidR="001B06D8" w:rsidRDefault="003576BB" w:rsidP="003576BB">
      <w:pPr>
        <w:pStyle w:val="Codesmall"/>
        <w:rPr>
          <w:del w:id="19532" w:author="Laurence Golding" w:date="2019-05-11T06:52:00Z"/>
        </w:rPr>
      </w:pPr>
      <w:del w:id="19533" w:author="Laurence Golding" w:date="2019-05-11T06:52:00Z">
        <w:r>
          <w:delText xml:space="preserve">            }</w:delText>
        </w:r>
        <w:r w:rsidR="001B06D8">
          <w:delText>,</w:delText>
        </w:r>
      </w:del>
    </w:p>
    <w:p w14:paraId="0878EBCE" w14:textId="77777777" w:rsidR="003576BB" w:rsidRDefault="001B06D8" w:rsidP="003576BB">
      <w:pPr>
        <w:pStyle w:val="Codesmall"/>
        <w:rPr>
          <w:del w:id="19534" w:author="Laurence Golding" w:date="2019-05-11T06:52:00Z"/>
        </w:rPr>
      </w:pPr>
      <w:del w:id="19535" w:author="Laurence Golding" w:date="2019-05-11T06:52:00Z">
        <w:r>
          <w:delText xml:space="preserve">       </w:delText>
        </w:r>
        <w:r w:rsidR="00D71A1D">
          <w:delText xml:space="preserve">  </w:delText>
        </w:r>
        <w:r>
          <w:delText xml:space="preserve"> </w:delText>
        </w:r>
        <w:r w:rsidR="003576BB">
          <w:delText xml:space="preserve">  </w:delText>
        </w:r>
        <w:r>
          <w:delText xml:space="preserve">"shortDescription": </w:delText>
        </w:r>
        <w:r w:rsidR="003576BB">
          <w:delText>{</w:delText>
        </w:r>
      </w:del>
    </w:p>
    <w:p w14:paraId="21FAFA15" w14:textId="77777777" w:rsidR="001B06D8" w:rsidRDefault="003576BB" w:rsidP="003576BB">
      <w:pPr>
        <w:pStyle w:val="Codesmall"/>
        <w:rPr>
          <w:del w:id="19536" w:author="Laurence Golding" w:date="2019-05-11T06:52:00Z"/>
        </w:rPr>
      </w:pPr>
      <w:del w:id="19537" w:author="Laurence Golding" w:date="2019-05-11T06:52:00Z">
        <w:r>
          <w:delText xml:space="preserve">              "text": </w:delText>
        </w:r>
        <w:r w:rsidR="001B06D8">
          <w:delText>"Application code should be compiled with</w:delText>
        </w:r>
      </w:del>
    </w:p>
    <w:p w14:paraId="3458AC9B" w14:textId="77777777" w:rsidR="003576BB" w:rsidRDefault="001B06D8" w:rsidP="003576BB">
      <w:pPr>
        <w:pStyle w:val="Codesmall"/>
        <w:rPr>
          <w:del w:id="19538" w:author="Laurence Golding" w:date="2019-05-11T06:52:00Z"/>
        </w:rPr>
      </w:pPr>
      <w:del w:id="19539" w:author="Laurence Golding" w:date="2019-05-11T06:52:00Z">
        <w:r>
          <w:delText xml:space="preserve">         </w:delText>
        </w:r>
        <w:r w:rsidR="00D71A1D">
          <w:delText xml:space="preserve">  </w:delText>
        </w:r>
        <w:r>
          <w:delText xml:space="preserve">   </w:delText>
        </w:r>
        <w:r w:rsidR="003576BB">
          <w:delText xml:space="preserve">  </w:delText>
        </w:r>
        <w:r>
          <w:delText xml:space="preserve">       the most up-to-date tool sets."</w:delText>
        </w:r>
      </w:del>
    </w:p>
    <w:p w14:paraId="48E279E5" w14:textId="77777777" w:rsidR="001B06D8" w:rsidRDefault="003576BB" w:rsidP="003576BB">
      <w:pPr>
        <w:pStyle w:val="Codesmall"/>
        <w:rPr>
          <w:del w:id="19540" w:author="Laurence Golding" w:date="2019-05-11T06:52:00Z"/>
        </w:rPr>
      </w:pPr>
      <w:del w:id="19541" w:author="Laurence Golding" w:date="2019-05-11T06:52:00Z">
        <w:r>
          <w:delText xml:space="preserve">            }</w:delText>
        </w:r>
        <w:r w:rsidR="001B06D8">
          <w:delText>,</w:delText>
        </w:r>
      </w:del>
    </w:p>
    <w:p w14:paraId="336B19E3" w14:textId="77777777" w:rsidR="003576BB" w:rsidRDefault="00D71A1D" w:rsidP="003576BB">
      <w:pPr>
        <w:pStyle w:val="Codesmall"/>
        <w:rPr>
          <w:del w:id="19542" w:author="Laurence Golding" w:date="2019-05-11T06:52:00Z"/>
        </w:rPr>
      </w:pPr>
      <w:del w:id="19543" w:author="Laurence Golding" w:date="2019-05-11T06:52:00Z">
        <w:r>
          <w:delText xml:space="preserve">  </w:delText>
        </w:r>
        <w:r w:rsidR="001B06D8">
          <w:delText xml:space="preserve">          "fullDescription": </w:delText>
        </w:r>
        <w:r w:rsidR="003576BB">
          <w:delText>{</w:delText>
        </w:r>
      </w:del>
    </w:p>
    <w:p w14:paraId="2ECCEF2F" w14:textId="77777777" w:rsidR="001B06D8" w:rsidRDefault="003576BB" w:rsidP="003576BB">
      <w:pPr>
        <w:pStyle w:val="Codesmall"/>
        <w:rPr>
          <w:del w:id="19544" w:author="Laurence Golding" w:date="2019-05-11T06:52:00Z"/>
        </w:rPr>
      </w:pPr>
      <w:del w:id="19545" w:author="Laurence Golding" w:date="2019-05-11T06:52:00Z">
        <w:r>
          <w:delText xml:space="preserve">              "text": </w:delText>
        </w:r>
        <w:r w:rsidR="001B06D8">
          <w:delText>"Application code should be compiled with</w:delText>
        </w:r>
      </w:del>
    </w:p>
    <w:p w14:paraId="0700B020" w14:textId="77777777" w:rsidR="001B06D8" w:rsidRDefault="001B06D8" w:rsidP="003576BB">
      <w:pPr>
        <w:pStyle w:val="Codesmall"/>
        <w:rPr>
          <w:del w:id="19546" w:author="Laurence Golding" w:date="2019-05-11T06:52:00Z"/>
        </w:rPr>
      </w:pPr>
      <w:del w:id="19547" w:author="Laurence Golding" w:date="2019-05-11T06:52:00Z">
        <w:r>
          <w:delText xml:space="preserve">    </w:delText>
        </w:r>
        <w:r w:rsidR="003576BB">
          <w:delText xml:space="preserve">  </w:delText>
        </w:r>
        <w:r>
          <w:delText xml:space="preserve">                 the most up-to-date tool sets. The latest</w:delText>
        </w:r>
      </w:del>
    </w:p>
    <w:p w14:paraId="40716B21" w14:textId="77777777" w:rsidR="003576BB" w:rsidRDefault="001B06D8" w:rsidP="003576BB">
      <w:pPr>
        <w:pStyle w:val="Codesmall"/>
        <w:rPr>
          <w:del w:id="19548" w:author="Laurence Golding" w:date="2019-05-11T06:52:00Z"/>
        </w:rPr>
      </w:pPr>
      <w:del w:id="19549" w:author="Laurence Golding" w:date="2019-05-11T06:52:00Z">
        <w:r>
          <w:delText xml:space="preserve">  </w:delText>
        </w:r>
        <w:r w:rsidR="00D71A1D">
          <w:delText xml:space="preserve">  </w:delText>
        </w:r>
        <w:r>
          <w:delText xml:space="preserve">  </w:delText>
        </w:r>
        <w:r w:rsidR="003576BB">
          <w:delText xml:space="preserve">  </w:delText>
        </w:r>
        <w:r>
          <w:delText xml:space="preserve">               version is 2.2."</w:delText>
        </w:r>
      </w:del>
    </w:p>
    <w:p w14:paraId="5A27B0F8" w14:textId="77777777" w:rsidR="001B06D8" w:rsidRDefault="003576BB" w:rsidP="003576BB">
      <w:pPr>
        <w:pStyle w:val="Codesmall"/>
        <w:rPr>
          <w:del w:id="19550" w:author="Laurence Golding" w:date="2019-05-11T06:52:00Z"/>
        </w:rPr>
      </w:pPr>
      <w:del w:id="19551" w:author="Laurence Golding" w:date="2019-05-11T06:52:00Z">
        <w:r>
          <w:delText xml:space="preserve">            }</w:delText>
        </w:r>
        <w:r w:rsidR="001B06D8">
          <w:delText>,</w:delText>
        </w:r>
      </w:del>
    </w:p>
    <w:p w14:paraId="3FBD0E15" w14:textId="77777777" w:rsidR="001B06D8" w:rsidRDefault="001B06D8" w:rsidP="003576BB">
      <w:pPr>
        <w:pStyle w:val="Codesmall"/>
        <w:rPr>
          <w:del w:id="19552" w:author="Laurence Golding" w:date="2019-05-11T06:52:00Z"/>
        </w:rPr>
      </w:pPr>
      <w:del w:id="19553" w:author="Laurence Golding" w:date="2019-05-11T06:52:00Z">
        <w:r>
          <w:delText xml:space="preserve">    </w:delText>
        </w:r>
        <w:r w:rsidR="00D71A1D">
          <w:delText xml:space="preserve">  </w:delText>
        </w:r>
        <w:r>
          <w:delText xml:space="preserve">    </w:delText>
        </w:r>
        <w:r w:rsidR="003576BB">
          <w:delText xml:space="preserve">  </w:delText>
        </w:r>
        <w:r>
          <w:delText>"message</w:delText>
        </w:r>
        <w:r w:rsidR="003576BB">
          <w:delText>String</w:delText>
        </w:r>
        <w:r>
          <w:delText>s": {</w:delText>
        </w:r>
      </w:del>
    </w:p>
    <w:p w14:paraId="52D21C5C" w14:textId="77777777" w:rsidR="001B06D8" w:rsidRDefault="001B06D8" w:rsidP="003576BB">
      <w:pPr>
        <w:pStyle w:val="Codesmall"/>
        <w:rPr>
          <w:del w:id="19554" w:author="Laurence Golding" w:date="2019-05-11T06:52:00Z"/>
        </w:rPr>
      </w:pPr>
      <w:del w:id="19555" w:author="Laurence Golding" w:date="2019-05-11T06:52:00Z">
        <w:r>
          <w:delText xml:space="preserve">      </w:delText>
        </w:r>
        <w:r w:rsidR="00D71A1D">
          <w:delText xml:space="preserve">  </w:delText>
        </w:r>
        <w:r>
          <w:delText xml:space="preserve">    </w:delText>
        </w:r>
        <w:r w:rsidR="003576BB">
          <w:delText xml:space="preserve">  </w:delText>
        </w:r>
        <w:r>
          <w:delText>"Error_BadModule": "built with {0} compiler version {1}</w:delText>
        </w:r>
      </w:del>
    </w:p>
    <w:p w14:paraId="6196E25E" w14:textId="77777777" w:rsidR="001B06D8" w:rsidRDefault="001B06D8" w:rsidP="003576BB">
      <w:pPr>
        <w:pStyle w:val="Codesmall"/>
        <w:rPr>
          <w:del w:id="19556" w:author="Laurence Golding" w:date="2019-05-11T06:52:00Z"/>
        </w:rPr>
      </w:pPr>
      <w:del w:id="19557" w:author="Laurence Golding" w:date="2019-05-11T06:52:00Z">
        <w:r>
          <w:delText xml:space="preserve">        </w:delText>
        </w:r>
        <w:r w:rsidR="00D71A1D">
          <w:delText xml:space="preserve">  </w:delText>
        </w:r>
        <w:r>
          <w:delText xml:space="preserve">    </w:delText>
        </w:r>
        <w:r w:rsidR="003576BB">
          <w:delText xml:space="preserve">  </w:delText>
        </w:r>
        <w:r>
          <w:delText xml:space="preserve">                 (Front end version {2})",</w:delText>
        </w:r>
      </w:del>
    </w:p>
    <w:p w14:paraId="74770E08" w14:textId="77777777" w:rsidR="001B06D8" w:rsidRDefault="003576BB" w:rsidP="003576BB">
      <w:pPr>
        <w:pStyle w:val="Codesmall"/>
        <w:rPr>
          <w:del w:id="19558" w:author="Laurence Golding" w:date="2019-05-11T06:52:00Z"/>
        </w:rPr>
      </w:pPr>
      <w:del w:id="19559" w:author="Laurence Golding" w:date="2019-05-11T06:52:00Z">
        <w:r>
          <w:delText xml:space="preserve">  </w:delText>
        </w:r>
        <w:r w:rsidR="001B06D8">
          <w:delText xml:space="preserve">          </w:delText>
        </w:r>
        <w:r w:rsidR="00D71A1D">
          <w:delText xml:space="preserve">  </w:delText>
        </w:r>
        <w:r w:rsidR="001B06D8">
          <w:delText>"Pass": "{0} was built with tools that satisfy</w:delText>
        </w:r>
      </w:del>
    </w:p>
    <w:p w14:paraId="65EE007D" w14:textId="77777777" w:rsidR="001B06D8" w:rsidRDefault="001B06D8" w:rsidP="003576BB">
      <w:pPr>
        <w:pStyle w:val="Codesmall"/>
        <w:rPr>
          <w:del w:id="19560" w:author="Laurence Golding" w:date="2019-05-11T06:52:00Z"/>
        </w:rPr>
      </w:pPr>
      <w:del w:id="19561" w:author="Laurence Golding" w:date="2019-05-11T06:52:00Z">
        <w:r>
          <w:delText xml:space="preserve">              </w:delText>
        </w:r>
        <w:r w:rsidR="00D71A1D">
          <w:delText xml:space="preserve">  </w:delText>
        </w:r>
        <w:r>
          <w:delText xml:space="preserve">      configured </w:delText>
        </w:r>
      </w:del>
      <w:moveFromRangeStart w:id="19562" w:author="Laurence Golding" w:date="2019-05-11T06:52:00Z" w:name="move8449942"/>
      <w:moveFrom w:id="19563" w:author="Laurence Golding" w:date="2019-05-11T06:52:00Z">
        <w:r w:rsidR="0087229D">
          <w:t>policy</w:t>
        </w:r>
      </w:moveFrom>
      <w:moveFromRangeEnd w:id="19562"/>
      <w:del w:id="19564" w:author="Laurence Golding" w:date="2019-05-11T06:52:00Z">
        <w:r>
          <w:delText>.",</w:delText>
        </w:r>
      </w:del>
    </w:p>
    <w:p w14:paraId="7695AF2C" w14:textId="77777777" w:rsidR="001B06D8" w:rsidRDefault="00D71A1D" w:rsidP="003576BB">
      <w:pPr>
        <w:pStyle w:val="Codesmall"/>
        <w:rPr>
          <w:del w:id="19565" w:author="Laurence Golding" w:date="2019-05-11T06:52:00Z"/>
        </w:rPr>
      </w:pPr>
      <w:del w:id="19566" w:author="Laurence Golding" w:date="2019-05-11T06:52:00Z">
        <w:r>
          <w:delText xml:space="preserve">  </w:delText>
        </w:r>
        <w:r w:rsidR="003576BB">
          <w:delText xml:space="preserve">  </w:delText>
        </w:r>
        <w:r w:rsidR="001B06D8">
          <w:delText xml:space="preserve">          "Error": "{0} was compiled with one or tools that do not</w:delText>
        </w:r>
      </w:del>
    </w:p>
    <w:p w14:paraId="676E1D2C" w14:textId="77777777" w:rsidR="001B06D8" w:rsidRDefault="001B06D8" w:rsidP="003576BB">
      <w:pPr>
        <w:pStyle w:val="Codesmall"/>
        <w:rPr>
          <w:del w:id="19567" w:author="Laurence Golding" w:date="2019-05-11T06:52:00Z"/>
        </w:rPr>
      </w:pPr>
      <w:del w:id="19568" w:author="Laurence Golding" w:date="2019-05-11T06:52:00Z">
        <w:r>
          <w:delText xml:space="preserve">    </w:delText>
        </w:r>
        <w:r w:rsidR="003576BB">
          <w:delText xml:space="preserve">  </w:delText>
        </w:r>
        <w:r>
          <w:delText xml:space="preserve">                 satisfy configured policy.",</w:delText>
        </w:r>
      </w:del>
    </w:p>
    <w:p w14:paraId="06621A4C" w14:textId="77777777" w:rsidR="001B06D8" w:rsidRDefault="001B06D8" w:rsidP="003576BB">
      <w:pPr>
        <w:pStyle w:val="Codesmall"/>
        <w:rPr>
          <w:del w:id="19569" w:author="Laurence Golding" w:date="2019-05-11T06:52:00Z"/>
        </w:rPr>
      </w:pPr>
      <w:del w:id="19570" w:author="Laurence Golding" w:date="2019-05-11T06:52:00Z">
        <w:r>
          <w:delText xml:space="preserve">  </w:delText>
        </w:r>
        <w:r w:rsidR="00D71A1D">
          <w:delText xml:space="preserve">  </w:delText>
        </w:r>
        <w:r>
          <w:delText xml:space="preserve">  </w:delText>
        </w:r>
        <w:r w:rsidR="003576BB">
          <w:delText xml:space="preserve">  </w:delText>
        </w:r>
        <w:r>
          <w:delText xml:space="preserve">      "NotApplicable_InvalidMetadata": "{0} was not evaluated for</w:delText>
        </w:r>
      </w:del>
    </w:p>
    <w:p w14:paraId="7C978C01" w14:textId="77777777" w:rsidR="001B06D8" w:rsidRDefault="001B06D8" w:rsidP="003576BB">
      <w:pPr>
        <w:pStyle w:val="Codesmall"/>
        <w:rPr>
          <w:del w:id="19571" w:author="Laurence Golding" w:date="2019-05-11T06:52:00Z"/>
        </w:rPr>
      </w:pPr>
      <w:del w:id="19572" w:author="Laurence Golding" w:date="2019-05-11T06:52:00Z">
        <w:r>
          <w:delText xml:space="preserve">    </w:delText>
        </w:r>
        <w:r w:rsidR="00D71A1D">
          <w:delText xml:space="preserve">  </w:delText>
        </w:r>
        <w:r>
          <w:delText xml:space="preserve">  </w:delText>
        </w:r>
        <w:r w:rsidR="003576BB">
          <w:delText xml:space="preserve">  </w:delText>
        </w:r>
        <w:r>
          <w:delText xml:space="preserve">                                     check '{1}'."</w:delText>
        </w:r>
      </w:del>
    </w:p>
    <w:p w14:paraId="5CE2FD9E" w14:textId="77777777" w:rsidR="001B06D8" w:rsidRDefault="001B06D8" w:rsidP="003576BB">
      <w:pPr>
        <w:pStyle w:val="Codesmall"/>
        <w:rPr>
          <w:del w:id="19573" w:author="Laurence Golding" w:date="2019-05-11T06:52:00Z"/>
        </w:rPr>
      </w:pPr>
      <w:del w:id="19574" w:author="Laurence Golding" w:date="2019-05-11T06:52:00Z">
        <w:r>
          <w:delText xml:space="preserve">      </w:delText>
        </w:r>
        <w:r w:rsidR="00D71A1D">
          <w:delText xml:space="preserve">  </w:delText>
        </w:r>
        <w:r>
          <w:delText xml:space="preserve">  </w:delText>
        </w:r>
        <w:r w:rsidR="003576BB">
          <w:delText xml:space="preserve">  </w:delText>
        </w:r>
        <w:r>
          <w:delText>},</w:delText>
        </w:r>
      </w:del>
    </w:p>
    <w:p w14:paraId="0B288EF6" w14:textId="77777777" w:rsidR="001B06D8" w:rsidRDefault="001B06D8" w:rsidP="003576BB">
      <w:pPr>
        <w:pStyle w:val="Codesmall"/>
        <w:rPr>
          <w:del w:id="19575" w:author="Laurence Golding" w:date="2019-05-11T06:52:00Z"/>
        </w:rPr>
      </w:pPr>
      <w:del w:id="19576" w:author="Laurence Golding" w:date="2019-05-11T06:52:00Z">
        <w:r>
          <w:delText xml:space="preserve">        </w:delText>
        </w:r>
        <w:r w:rsidR="00D71A1D">
          <w:delText xml:space="preserve">  </w:delText>
        </w:r>
        <w:r w:rsidR="003576BB">
          <w:delText xml:space="preserve">  </w:delText>
        </w:r>
        <w:r>
          <w:delText>"defaultLevel": "warning",</w:delText>
        </w:r>
      </w:del>
    </w:p>
    <w:p w14:paraId="2E0130CF" w14:textId="77777777" w:rsidR="001B06D8" w:rsidRDefault="001B06D8" w:rsidP="003576BB">
      <w:pPr>
        <w:pStyle w:val="Codesmall"/>
        <w:rPr>
          <w:del w:id="19577" w:author="Laurence Golding" w:date="2019-05-11T06:52:00Z"/>
        </w:rPr>
      </w:pPr>
      <w:del w:id="19578" w:author="Laurence Golding" w:date="2019-05-11T06:52:00Z">
        <w:r>
          <w:delText xml:space="preserve">        </w:delText>
        </w:r>
        <w:r w:rsidR="00D71A1D">
          <w:delText xml:space="preserve">  </w:delText>
        </w:r>
        <w:r w:rsidR="003576BB">
          <w:delText xml:space="preserve">  </w:delText>
        </w:r>
        <w:r>
          <w:delText>"helpUri":</w:delText>
        </w:r>
        <w:r w:rsidR="003576BB">
          <w:delText xml:space="preserve"> </w:delText>
        </w:r>
        <w:r>
          <w:delText>"http://www.example.com/tools/BinaryAnalyzer/rules/BA2006"</w:delText>
        </w:r>
      </w:del>
    </w:p>
    <w:p w14:paraId="7EBA4CF0" w14:textId="77777777" w:rsidR="001B06D8" w:rsidRDefault="001B06D8" w:rsidP="003576BB">
      <w:pPr>
        <w:pStyle w:val="Codesmall"/>
        <w:rPr>
          <w:del w:id="19579" w:author="Laurence Golding" w:date="2019-05-11T06:52:00Z"/>
        </w:rPr>
      </w:pPr>
      <w:del w:id="19580" w:author="Laurence Golding" w:date="2019-05-11T06:52:00Z">
        <w:r>
          <w:delText xml:space="preserve">        </w:delText>
        </w:r>
        <w:r w:rsidR="00D71A1D">
          <w:delText xml:space="preserve">  </w:delText>
        </w:r>
        <w:r>
          <w:delText>}</w:delText>
        </w:r>
      </w:del>
    </w:p>
    <w:p w14:paraId="4C2687ED" w14:textId="77777777" w:rsidR="001B06D8" w:rsidRDefault="001B06D8" w:rsidP="003576BB">
      <w:pPr>
        <w:pStyle w:val="Codesmall"/>
        <w:rPr>
          <w:del w:id="19581" w:author="Laurence Golding" w:date="2019-05-11T06:52:00Z"/>
        </w:rPr>
      </w:pPr>
      <w:del w:id="19582" w:author="Laurence Golding" w:date="2019-05-11T06:52:00Z">
        <w:r>
          <w:delText xml:space="preserve">      </w:delText>
        </w:r>
        <w:r w:rsidR="00D71A1D">
          <w:delText xml:space="preserve">  </w:delText>
        </w:r>
        <w:r>
          <w:delText>}</w:delText>
        </w:r>
      </w:del>
    </w:p>
    <w:p w14:paraId="7D3968EF" w14:textId="77777777" w:rsidR="003576BB" w:rsidRDefault="003576BB" w:rsidP="003576BB">
      <w:pPr>
        <w:pStyle w:val="Codesmall"/>
        <w:rPr>
          <w:del w:id="19583" w:author="Laurence Golding" w:date="2019-05-11T06:52:00Z"/>
        </w:rPr>
      </w:pPr>
      <w:del w:id="19584" w:author="Laurence Golding" w:date="2019-05-11T06:52:00Z">
        <w:r>
          <w:delText xml:space="preserve">      }</w:delText>
        </w:r>
      </w:del>
    </w:p>
    <w:p w14:paraId="571BCBBC" w14:textId="5148839D"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9585" w:name="_Toc8367463"/>
      <w:bookmarkStart w:id="19586" w:name="_Toc516225031"/>
      <w:r>
        <w:t>Comprehensive SARIF file</w:t>
      </w:r>
      <w:bookmarkEnd w:id="19585"/>
      <w:bookmarkEnd w:id="1958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601D8807" w:rsidR="006043FF" w:rsidRDefault="006043FF" w:rsidP="006043FF">
      <w:r w:rsidRPr="006043FF">
        <w:t xml:space="preserve">Because the purpose is to present as many elements as </w:t>
      </w:r>
      <w:del w:id="19587" w:author="Laurence Golding" w:date="2019-05-11T06:52:00Z">
        <w:r w:rsidRPr="006043FF">
          <w:delText>possibly</w:delText>
        </w:r>
      </w:del>
      <w:ins w:id="19588" w:author="Laurence Golding" w:date="2019-05-11T06:52:00Z">
        <w:r w:rsidRPr="006043FF">
          <w:t>possibl</w:t>
        </w:r>
        <w:r w:rsidR="0065215D">
          <w:t>e</w:t>
        </w:r>
      </w:ins>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del w:id="19589" w:author="Laurence Golding" w:date="2019-05-11T06:52:00Z">
        <w:r w:rsidRPr="006043FF">
          <w:rPr>
            <w:rStyle w:val="CODEtemp"/>
          </w:rPr>
          <w:delText>suppressedExternally</w:delText>
        </w:r>
      </w:del>
      <w:ins w:id="19590" w:author="Laurence Golding" w:date="2019-05-11T06:52:00Z">
        <w:r w:rsidR="00692175">
          <w:t>suppressed</w:t>
        </w:r>
      </w:ins>
      <w:r w:rsidRPr="006043FF">
        <w:t xml:space="preserve"> (to demonstrate the </w:t>
      </w:r>
      <w:r w:rsidRPr="006043FF">
        <w:rPr>
          <w:rStyle w:val="CODEtemp"/>
        </w:rPr>
        <w:t>result.</w:t>
      </w:r>
      <w:del w:id="19591" w:author="Laurence Golding" w:date="2019-05-11T06:52:00Z">
        <w:r w:rsidRPr="006043FF">
          <w:rPr>
            <w:rStyle w:val="CODEtemp"/>
          </w:rPr>
          <w:delText>suppressionStates</w:delText>
        </w:r>
      </w:del>
      <w:ins w:id="19592" w:author="Laurence Golding" w:date="2019-05-11T06:52:00Z">
        <w:r w:rsidRPr="006043FF">
          <w:rPr>
            <w:rStyle w:val="CODEtemp"/>
          </w:rPr>
          <w:t>suppressions</w:t>
        </w:r>
      </w:ins>
      <w:r w:rsidRPr="006043FF">
        <w:t xml:space="preserve"> property), which is unrealistic.</w:t>
      </w:r>
    </w:p>
    <w:p w14:paraId="5789AB64" w14:textId="77777777" w:rsidR="006043FF" w:rsidRDefault="006043FF" w:rsidP="00EA1C84">
      <w:pPr>
        <w:pStyle w:val="Codesmall"/>
      </w:pPr>
      <w:r>
        <w:t>{</w:t>
      </w:r>
    </w:p>
    <w:p w14:paraId="578103B4" w14:textId="67F85E6A" w:rsidR="006043FF" w:rsidRDefault="006043FF" w:rsidP="00EA1C84">
      <w:pPr>
        <w:pStyle w:val="Codesmall"/>
      </w:pPr>
      <w:r>
        <w:t xml:space="preserve">  "version": "</w:t>
      </w:r>
      <w:r w:rsidR="00EA1C84">
        <w:t>2</w:t>
      </w:r>
      <w:r>
        <w:t>.</w:t>
      </w:r>
      <w:ins w:id="19593" w:author="Laurence Golding" w:date="2019-05-11T06:52:00Z">
        <w:r w:rsidR="00E45407">
          <w:t>1</w:t>
        </w:r>
        <w:r>
          <w:t>.</w:t>
        </w:r>
      </w:ins>
      <w:r>
        <w:t>0</w:t>
      </w:r>
      <w:del w:id="19594" w:author="Laurence Golding" w:date="2019-05-11T06:52:00Z">
        <w:r>
          <w:delText>.0</w:delText>
        </w:r>
      </w:del>
      <w:r>
        <w:t>",</w:t>
      </w:r>
    </w:p>
    <w:p w14:paraId="0B77EB35" w14:textId="3E4AFB99" w:rsidR="006043FF" w:rsidRDefault="006043FF" w:rsidP="00EA1C84">
      <w:pPr>
        <w:pStyle w:val="Codesmall"/>
      </w:pPr>
      <w:r>
        <w:t xml:space="preserve">  "$schema": "http://json.schemastore.org/sarif-</w:t>
      </w:r>
      <w:r w:rsidR="00C03BCF">
        <w:t>2</w:t>
      </w:r>
      <w:r>
        <w:t>.</w:t>
      </w:r>
      <w:del w:id="19595" w:author="Laurence Golding" w:date="2019-05-11T06:52:00Z">
        <w:r>
          <w:delText>0</w:delText>
        </w:r>
      </w:del>
      <w:ins w:id="19596" w:author="Laurence Golding" w:date="2019-05-11T06:52:00Z">
        <w:r w:rsidR="00E45407">
          <w:t>1</w:t>
        </w:r>
      </w:ins>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DA2F66B" w:rsidR="008B6DA3" w:rsidRDefault="006043FF" w:rsidP="00EA1C84">
      <w:pPr>
        <w:pStyle w:val="Codesmall"/>
        <w:rPr>
          <w:ins w:id="19597" w:author="Laurence Golding" w:date="2019-05-11T06:52:00Z"/>
        </w:rPr>
      </w:pPr>
      <w:r>
        <w:t xml:space="preserve">      </w:t>
      </w:r>
      <w:r w:rsidR="008B6DA3">
        <w:t>"</w:t>
      </w:r>
      <w:del w:id="19598" w:author="Laurence Golding" w:date="2019-05-11T06:52:00Z">
        <w:r>
          <w:delText>i</w:delText>
        </w:r>
        <w:r w:rsidR="00435405">
          <w:delText>nstanceGui</w:delText>
        </w:r>
        <w:r>
          <w:delText>d</w:delText>
        </w:r>
      </w:del>
      <w:ins w:id="19599" w:author="Laurence Golding" w:date="2019-05-11T06:52:00Z">
        <w:r w:rsidR="00990AB2">
          <w:t>automationId</w:t>
        </w:r>
        <w:r w:rsidR="008B6DA3">
          <w:t>": {</w:t>
        </w:r>
      </w:ins>
    </w:p>
    <w:p w14:paraId="3C03F964" w14:textId="6E579455" w:rsidR="006043FF" w:rsidRDefault="008B6DA3" w:rsidP="00EA1C84">
      <w:pPr>
        <w:pStyle w:val="Codesmall"/>
      </w:pPr>
      <w:ins w:id="19600" w:author="Laurence Golding" w:date="2019-05-11T06:52:00Z">
        <w:r>
          <w:t xml:space="preserve">        </w:t>
        </w:r>
        <w:r w:rsidR="006043FF">
          <w:t>"</w:t>
        </w:r>
        <w:r w:rsidR="00D24A02">
          <w:t>guid</w:t>
        </w:r>
      </w:ins>
      <w:r w:rsidR="006043FF">
        <w:t>": "BC650830-A9FE-44CB-8818-AD6C387279A0",</w:t>
      </w:r>
    </w:p>
    <w:p w14:paraId="2408E77A" w14:textId="2149C3AC" w:rsidR="008B6DA3" w:rsidRDefault="008B6DA3" w:rsidP="00EA1C84">
      <w:pPr>
        <w:pStyle w:val="Codesmall"/>
      </w:pPr>
      <w:r>
        <w:t xml:space="preserve">  </w:t>
      </w:r>
      <w:r w:rsidR="006043FF">
        <w:t xml:space="preserve">    </w:t>
      </w:r>
      <w:del w:id="19601" w:author="Laurence Golding" w:date="2019-05-11T06:52:00Z">
        <w:r w:rsidR="006043FF">
          <w:delText>"</w:delText>
        </w:r>
        <w:r w:rsidR="00435405">
          <w:delText>logical</w:delText>
        </w:r>
        <w:r w:rsidR="006043FF">
          <w:delText>Id</w:delText>
        </w:r>
      </w:del>
      <w:ins w:id="19602" w:author="Laurence Golding" w:date="2019-05-11T06:52:00Z">
        <w:r w:rsidR="006043FF">
          <w:t xml:space="preserve">  "</w:t>
        </w:r>
        <w:r w:rsidR="00990AB2">
          <w:t>id</w:t>
        </w:r>
      </w:ins>
      <w:r w:rsidR="006043FF">
        <w:t>": "Nightly code scan</w:t>
      </w:r>
      <w:del w:id="19603" w:author="Laurence Golding" w:date="2019-05-11T06:52:00Z">
        <w:r w:rsidR="006043FF">
          <w:delText>",</w:delText>
        </w:r>
      </w:del>
      <w:ins w:id="19604" w:author="Laurence Golding" w:date="2019-05-11T06:52:00Z">
        <w:r>
          <w:t>/2018-10-08</w:t>
        </w:r>
        <w:r w:rsidR="006043FF">
          <w:t>"</w:t>
        </w:r>
      </w:ins>
    </w:p>
    <w:p w14:paraId="7F8335A9" w14:textId="25E46BB6" w:rsidR="006043FF" w:rsidRDefault="008B6DA3" w:rsidP="00EA1C84">
      <w:pPr>
        <w:pStyle w:val="Codesmall"/>
        <w:rPr>
          <w:ins w:id="19605" w:author="Laurence Golding" w:date="2019-05-11T06:52:00Z"/>
        </w:rPr>
      </w:pPr>
      <w:r>
        <w:t xml:space="preserve">      </w:t>
      </w:r>
      <w:del w:id="19606" w:author="Laurence Golding" w:date="2019-05-11T06:52:00Z">
        <w:r w:rsidR="006043FF">
          <w:delText>"baselineI</w:delText>
        </w:r>
        <w:r w:rsidR="00435405">
          <w:delText>nstanceGui</w:delText>
        </w:r>
        <w:r w:rsidR="006043FF">
          <w:delText>d</w:delText>
        </w:r>
      </w:del>
      <w:ins w:id="19607" w:author="Laurence Golding" w:date="2019-05-11T06:52:00Z">
        <w:r>
          <w:t>}</w:t>
        </w:r>
        <w:r w:rsidR="006043FF">
          <w:t>,</w:t>
        </w:r>
      </w:ins>
    </w:p>
    <w:p w14:paraId="67AE8768" w14:textId="0BC472D4" w:rsidR="006043FF" w:rsidRDefault="006043FF" w:rsidP="00EA1C84">
      <w:pPr>
        <w:pStyle w:val="Codesmall"/>
      </w:pPr>
      <w:ins w:id="19608" w:author="Laurence Golding" w:date="2019-05-11T06:52:00Z">
        <w:r>
          <w:t xml:space="preserve">      "baseline</w:t>
        </w:r>
        <w:r w:rsidR="00435405">
          <w:t>Gui</w:t>
        </w:r>
        <w:r>
          <w:t>d</w:t>
        </w:r>
      </w:ins>
      <w:r>
        <w:t>": "0A106451-C9B1-4309-A7EE-06988B95F723",</w:t>
      </w:r>
    </w:p>
    <w:p w14:paraId="246E7869" w14:textId="4704F0DF" w:rsidR="008B6DA3" w:rsidRDefault="008B6DA3" w:rsidP="00EA1C84">
      <w:pPr>
        <w:pStyle w:val="Codesmall"/>
        <w:rPr>
          <w:ins w:id="19609" w:author="Laurence Golding" w:date="2019-05-11T06:52:00Z"/>
        </w:rPr>
      </w:pPr>
      <w:r>
        <w:t xml:space="preserve">      "</w:t>
      </w:r>
      <w:del w:id="19610" w:author="Laurence Golding" w:date="2019-05-11T06:52:00Z">
        <w:r w:rsidR="006043FF">
          <w:delText>automation</w:delText>
        </w:r>
        <w:r w:rsidR="00435405">
          <w:delText>Logical</w:delText>
        </w:r>
        <w:r w:rsidR="006043FF">
          <w:delText>Id</w:delText>
        </w:r>
      </w:del>
      <w:ins w:id="19611" w:author="Laurence Golding" w:date="2019-05-11T06:52:00Z">
        <w:r w:rsidR="003578B5">
          <w:t>runAggregates</w:t>
        </w:r>
        <w:r>
          <w:t>": [</w:t>
        </w:r>
      </w:ins>
    </w:p>
    <w:p w14:paraId="3B460364" w14:textId="7421446A" w:rsidR="008B6DA3" w:rsidRDefault="008B6DA3" w:rsidP="00EA1C84">
      <w:pPr>
        <w:pStyle w:val="Codesmall"/>
        <w:rPr>
          <w:ins w:id="19612" w:author="Laurence Golding" w:date="2019-05-11T06:52:00Z"/>
        </w:rPr>
      </w:pPr>
      <w:ins w:id="19613" w:author="Laurence Golding" w:date="2019-05-11T06:52:00Z">
        <w:r>
          <w:t xml:space="preserve">        {</w:t>
        </w:r>
      </w:ins>
    </w:p>
    <w:p w14:paraId="469723AF" w14:textId="5459B844" w:rsidR="008B6DA3" w:rsidRDefault="006043FF" w:rsidP="00EA1C84">
      <w:pPr>
        <w:pStyle w:val="Codesmall"/>
      </w:pPr>
      <w:ins w:id="19614" w:author="Laurence Golding" w:date="2019-05-11T06:52:00Z">
        <w:r>
          <w:t xml:space="preserve">      </w:t>
        </w:r>
        <w:r w:rsidR="008B6DA3">
          <w:t xml:space="preserve">    </w:t>
        </w:r>
        <w:r>
          <w:t>"</w:t>
        </w:r>
        <w:r w:rsidR="00990AB2">
          <w:t>id</w:t>
        </w:r>
      </w:ins>
      <w:r>
        <w:t>": "Build</w:t>
      </w:r>
      <w:del w:id="19615" w:author="Laurence Golding" w:date="2019-05-11T06:52:00Z">
        <w:r>
          <w:delText>-</w:delText>
        </w:r>
      </w:del>
      <w:ins w:id="19616" w:author="Laurence Golding" w:date="2019-05-11T06:52:00Z">
        <w:r w:rsidR="008B6DA3">
          <w:t>/</w:t>
        </w:r>
      </w:ins>
      <w:r>
        <w:t>14.0.1.2</w:t>
      </w:r>
      <w:del w:id="19617" w:author="Laurence Golding" w:date="2019-05-11T06:52:00Z">
        <w:r>
          <w:delText>-</w:delText>
        </w:r>
      </w:del>
      <w:ins w:id="19618" w:author="Laurence Golding" w:date="2019-05-11T06:52:00Z">
        <w:r w:rsidR="008B6DA3">
          <w:t>/</w:t>
        </w:r>
      </w:ins>
      <w:r>
        <w:t>Release</w:t>
      </w:r>
      <w:del w:id="19619" w:author="Laurence Golding" w:date="2019-05-11T06:52:00Z">
        <w:r>
          <w:delText>-</w:delText>
        </w:r>
      </w:del>
      <w:ins w:id="19620" w:author="Laurence Golding" w:date="2019-05-11T06:52:00Z">
        <w:r w:rsidR="008B6DA3">
          <w:t>/</w:t>
        </w:r>
      </w:ins>
      <w:r>
        <w:t>20160716-13:22:18"</w:t>
      </w:r>
      <w:r w:rsidR="008B6DA3">
        <w:t>,</w:t>
      </w:r>
    </w:p>
    <w:p w14:paraId="10FEDE59" w14:textId="77777777" w:rsidR="006043FF" w:rsidRDefault="006043FF" w:rsidP="00EA1C84">
      <w:pPr>
        <w:pStyle w:val="Codesmall"/>
        <w:rPr>
          <w:del w:id="19621" w:author="Laurence Golding" w:date="2019-05-11T06:52:00Z"/>
        </w:rPr>
      </w:pPr>
      <w:del w:id="19622" w:author="Laurence Golding" w:date="2019-05-11T06:52:00Z">
        <w:r>
          <w:delText xml:space="preserve">      "architecture": "x86",</w:delText>
        </w:r>
      </w:del>
    </w:p>
    <w:p w14:paraId="24FD1FCA" w14:textId="3B298B2C" w:rsidR="008B6DA3" w:rsidRDefault="008B6DA3" w:rsidP="00EA1C84">
      <w:pPr>
        <w:pStyle w:val="Codesmall"/>
        <w:rPr>
          <w:ins w:id="19623" w:author="Laurence Golding" w:date="2019-05-11T06:52:00Z"/>
        </w:rPr>
      </w:pPr>
      <w:ins w:id="19624" w:author="Laurence Golding" w:date="2019-05-11T06:52:00Z">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ins>
    </w:p>
    <w:p w14:paraId="71F91070" w14:textId="0FC73E8E" w:rsidR="008B6DA3" w:rsidRDefault="008B6DA3" w:rsidP="00EA1C84">
      <w:pPr>
        <w:pStyle w:val="Codesmall"/>
        <w:rPr>
          <w:ins w:id="19625" w:author="Laurence Golding" w:date="2019-05-11T06:52:00Z"/>
        </w:rPr>
      </w:pPr>
      <w:ins w:id="19626" w:author="Laurence Golding" w:date="2019-05-11T06:52:00Z">
        <w:r>
          <w:t xml:space="preserve">        }</w:t>
        </w:r>
      </w:ins>
    </w:p>
    <w:p w14:paraId="2D8D9A17" w14:textId="06193307" w:rsidR="006043FF" w:rsidRDefault="008B6DA3" w:rsidP="00EA1C84">
      <w:pPr>
        <w:pStyle w:val="Codesmall"/>
        <w:rPr>
          <w:ins w:id="19627" w:author="Laurence Golding" w:date="2019-05-11T06:52:00Z"/>
        </w:rPr>
      </w:pPr>
      <w:ins w:id="19628" w:author="Laurence Golding" w:date="2019-05-11T06:52:00Z">
        <w:r>
          <w:t xml:space="preserve">      ]</w:t>
        </w:r>
        <w:r w:rsidR="006043FF">
          <w:t>,</w:t>
        </w:r>
      </w:ins>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rPr>
          <w:ins w:id="19629" w:author="Laurence Golding" w:date="2019-05-11T06:52:00Z"/>
        </w:rPr>
      </w:pPr>
      <w:ins w:id="19630" w:author="Laurence Golding" w:date="2019-05-11T06:52:00Z">
        <w:r>
          <w:t xml:space="preserve">        "driver": {</w:t>
        </w:r>
      </w:ins>
    </w:p>
    <w:p w14:paraId="2FFD6DDE" w14:textId="0747570D" w:rsidR="006043FF" w:rsidRDefault="00334420" w:rsidP="00EA1C84">
      <w:pPr>
        <w:pStyle w:val="Codesmall"/>
      </w:pPr>
      <w:ins w:id="19631" w:author="Laurence Golding" w:date="2019-05-11T06:52:00Z">
        <w:r>
          <w:t xml:space="preserve">  </w:t>
        </w:r>
      </w:ins>
      <w:r w:rsidR="006043FF">
        <w:t xml:space="preserve">        "name": "CodeScanner",</w:t>
      </w:r>
    </w:p>
    <w:p w14:paraId="286CBA7D" w14:textId="1CA4C76A" w:rsidR="006043FF" w:rsidRDefault="00334420" w:rsidP="00EA1C84">
      <w:pPr>
        <w:pStyle w:val="Codesmall"/>
      </w:pPr>
      <w:ins w:id="19632" w:author="Laurence Golding" w:date="2019-05-11T06:52:00Z">
        <w:r>
          <w:t xml:space="preserve">  </w:t>
        </w:r>
      </w:ins>
      <w:r w:rsidR="006043FF">
        <w:t xml:space="preserve">        "fullName": "CodeScanner 1.1 for </w:t>
      </w:r>
      <w:del w:id="19633" w:author="Laurence Golding" w:date="2019-05-11T06:52:00Z">
        <w:r w:rsidR="006043FF">
          <w:delText>Unix</w:delText>
        </w:r>
      </w:del>
      <w:ins w:id="19634" w:author="Laurence Golding" w:date="2019-05-11T06:52:00Z">
        <w:r w:rsidR="00264941">
          <w:t xml:space="preserve">Microsoft Windows </w:t>
        </w:r>
        <w:r w:rsidR="001213A7">
          <w:t>(R)</w:t>
        </w:r>
      </w:ins>
      <w:r w:rsidR="006043FF">
        <w:t xml:space="preserve"> (en-US)",</w:t>
      </w:r>
    </w:p>
    <w:p w14:paraId="6E3B02E8" w14:textId="14DBA763" w:rsidR="006043FF" w:rsidRDefault="00334420" w:rsidP="00EA1C84">
      <w:pPr>
        <w:pStyle w:val="Codesmall"/>
      </w:pPr>
      <w:ins w:id="19635" w:author="Laurence Golding" w:date="2019-05-11T06:52:00Z">
        <w:r>
          <w:t xml:space="preserve">  </w:t>
        </w:r>
      </w:ins>
      <w:r w:rsidR="006043FF">
        <w:t xml:space="preserve">        "version": "2.1",</w:t>
      </w:r>
    </w:p>
    <w:p w14:paraId="68EB72A5" w14:textId="30748ADC" w:rsidR="006043FF" w:rsidRDefault="00334420" w:rsidP="00EA1C84">
      <w:pPr>
        <w:pStyle w:val="Codesmall"/>
      </w:pPr>
      <w:ins w:id="19636" w:author="Laurence Golding" w:date="2019-05-11T06:52:00Z">
        <w:r>
          <w:t xml:space="preserve">  </w:t>
        </w:r>
      </w:ins>
      <w:r w:rsidR="006043FF">
        <w:t xml:space="preserve">        "semanticVersion": "2.1.0",</w:t>
      </w:r>
    </w:p>
    <w:p w14:paraId="2B9A013B" w14:textId="7882E121" w:rsidR="006043FF" w:rsidRDefault="00334420" w:rsidP="00EA1C84">
      <w:pPr>
        <w:pStyle w:val="Codesmall"/>
      </w:pPr>
      <w:r>
        <w:t xml:space="preserve">  </w:t>
      </w:r>
      <w:r w:rsidR="006043FF">
        <w:t xml:space="preserve">      </w:t>
      </w:r>
      <w:del w:id="19637" w:author="Laurence Golding" w:date="2019-05-11T06:52:00Z">
        <w:r w:rsidR="006043FF">
          <w:delText>"fileVersion</w:delText>
        </w:r>
      </w:del>
      <w:ins w:id="19638" w:author="Laurence Golding" w:date="2019-05-11T06:52:00Z">
        <w:r w:rsidR="006043FF">
          <w:t xml:space="preserve">  "</w:t>
        </w:r>
        <w:r w:rsidR="00E365D0">
          <w:t>dottedQuadFileVersion</w:t>
        </w:r>
      </w:ins>
      <w:r w:rsidR="006043FF">
        <w:t>": "2.1.0.0",</w:t>
      </w:r>
    </w:p>
    <w:p w14:paraId="6C781FD5" w14:textId="5003B4F6" w:rsidR="00334420" w:rsidRDefault="00334420" w:rsidP="00EA1C84">
      <w:pPr>
        <w:pStyle w:val="Codesmall"/>
      </w:pPr>
      <w:r>
        <w:t xml:space="preserve">        </w:t>
      </w:r>
      <w:del w:id="19639" w:author="Laurence Golding" w:date="2019-05-11T06:52:00Z">
        <w:r w:rsidR="006043FF">
          <w:delText>"language": "en-US</w:delText>
        </w:r>
      </w:del>
      <w:ins w:id="19640" w:author="Laurence Golding" w:date="2019-05-11T06:52:00Z">
        <w:r>
          <w:t xml:space="preserve">  "releaseDateUtc": "2019-03-17</w:t>
        </w:r>
      </w:ins>
      <w:r>
        <w:t>",</w:t>
      </w:r>
    </w:p>
    <w:p w14:paraId="1334C224" w14:textId="39421284" w:rsidR="00334420" w:rsidRDefault="00334420" w:rsidP="00EA1C84">
      <w:pPr>
        <w:pStyle w:val="Codesmall"/>
      </w:pPr>
      <w:r>
        <w:t xml:space="preserve">        </w:t>
      </w:r>
      <w:del w:id="19641" w:author="Laurence Golding" w:date="2019-05-11T06:52:00Z">
        <w:r w:rsidR="006043FF">
          <w:delText>"sarifLoggerVersion": "1.25.0</w:delText>
        </w:r>
      </w:del>
      <w:ins w:id="19642" w:author="Laurence Golding" w:date="2019-05-11T06:52:00Z">
        <w:r>
          <w:t xml:space="preserve">  "organization": "Example Corporation</w:t>
        </w:r>
      </w:ins>
      <w:r>
        <w:t>",</w:t>
      </w:r>
    </w:p>
    <w:p w14:paraId="08C78A16" w14:textId="17D840C6" w:rsidR="00334420" w:rsidRDefault="00334420" w:rsidP="00EA1C84">
      <w:pPr>
        <w:pStyle w:val="Codesmall"/>
        <w:rPr>
          <w:ins w:id="19643" w:author="Laurence Golding" w:date="2019-05-11T06:52:00Z"/>
        </w:rPr>
      </w:pPr>
      <w:ins w:id="19644" w:author="Laurence Golding" w:date="2019-05-11T06:52:00Z">
        <w:r>
          <w:t xml:space="preserve">          "product": "Code Scanner",</w:t>
        </w:r>
      </w:ins>
    </w:p>
    <w:p w14:paraId="5E39A579" w14:textId="7B13E60C" w:rsidR="00334420" w:rsidRDefault="00334420" w:rsidP="00EA1C84">
      <w:pPr>
        <w:pStyle w:val="Codesmall"/>
        <w:rPr>
          <w:ins w:id="19645" w:author="Laurence Golding" w:date="2019-05-11T06:52:00Z"/>
        </w:rPr>
      </w:pPr>
      <w:ins w:id="19646" w:author="Laurence Golding" w:date="2019-05-11T06:52:00Z">
        <w:r>
          <w:t xml:space="preserve">          "productSuite": "Code Quality Tools",</w:t>
        </w:r>
      </w:ins>
    </w:p>
    <w:p w14:paraId="456D5EAF" w14:textId="1C515824" w:rsidR="00334420" w:rsidRDefault="00334420" w:rsidP="00EA1C84">
      <w:pPr>
        <w:pStyle w:val="Codesmall"/>
        <w:rPr>
          <w:ins w:id="19647" w:author="Laurence Golding" w:date="2019-05-11T06:52:00Z"/>
        </w:rPr>
      </w:pPr>
      <w:ins w:id="19648" w:author="Laurence Golding" w:date="2019-05-11T06:52:00Z">
        <w:r>
          <w:t xml:space="preserve">          "shortDescription": {</w:t>
        </w:r>
      </w:ins>
    </w:p>
    <w:p w14:paraId="77AF1F63" w14:textId="1F580378" w:rsidR="00334420" w:rsidRDefault="00334420" w:rsidP="00EA1C84">
      <w:pPr>
        <w:pStyle w:val="Codesmall"/>
        <w:rPr>
          <w:ins w:id="19649" w:author="Laurence Golding" w:date="2019-05-11T06:52:00Z"/>
        </w:rPr>
      </w:pPr>
      <w:ins w:id="19650" w:author="Laurence Golding" w:date="2019-05-11T06:52:00Z">
        <w:r>
          <w:t xml:space="preserve">            "text": "A scanner for code</w:t>
        </w:r>
        <w:r w:rsidR="004F1330">
          <w:t>.</w:t>
        </w:r>
        <w:r>
          <w:t>"</w:t>
        </w:r>
      </w:ins>
    </w:p>
    <w:p w14:paraId="40BDADA6" w14:textId="50A9815E" w:rsidR="00334420" w:rsidRDefault="00334420" w:rsidP="00EA1C84">
      <w:pPr>
        <w:pStyle w:val="Codesmall"/>
        <w:rPr>
          <w:ins w:id="19651" w:author="Laurence Golding" w:date="2019-05-11T06:52:00Z"/>
        </w:rPr>
      </w:pPr>
      <w:ins w:id="19652" w:author="Laurence Golding" w:date="2019-05-11T06:52:00Z">
        <w:r>
          <w:t xml:space="preserve">          },</w:t>
        </w:r>
      </w:ins>
    </w:p>
    <w:p w14:paraId="11D4D60F" w14:textId="40B668ED" w:rsidR="00334420" w:rsidRDefault="00334420" w:rsidP="00EA1C84">
      <w:pPr>
        <w:pStyle w:val="Codesmall"/>
        <w:rPr>
          <w:ins w:id="19653" w:author="Laurence Golding" w:date="2019-05-11T06:52:00Z"/>
        </w:rPr>
      </w:pPr>
      <w:ins w:id="19654" w:author="Laurence Golding" w:date="2019-05-11T06:52:00Z">
        <w:r>
          <w:t xml:space="preserve">          "fullDescription": {</w:t>
        </w:r>
      </w:ins>
    </w:p>
    <w:p w14:paraId="30E420B1" w14:textId="30EA8E45" w:rsidR="00334420" w:rsidRDefault="00334420" w:rsidP="00EA1C84">
      <w:pPr>
        <w:pStyle w:val="Codesmall"/>
        <w:rPr>
          <w:ins w:id="19655" w:author="Laurence Golding" w:date="2019-05-11T06:52:00Z"/>
        </w:rPr>
      </w:pPr>
      <w:ins w:id="19656" w:author="Laurence Golding" w:date="2019-05-11T06:52:00Z">
        <w:r>
          <w:t xml:space="preserve">            "text": "A really great scanner for all your code."</w:t>
        </w:r>
      </w:ins>
    </w:p>
    <w:p w14:paraId="53257277" w14:textId="2B85A277" w:rsidR="00334420" w:rsidRDefault="00334420" w:rsidP="00EA1C84">
      <w:pPr>
        <w:pStyle w:val="Codesmall"/>
        <w:rPr>
          <w:ins w:id="19657" w:author="Laurence Golding" w:date="2019-05-11T06:52:00Z"/>
        </w:rPr>
      </w:pPr>
      <w:ins w:id="19658" w:author="Laurence Golding" w:date="2019-05-11T06:52:00Z">
        <w:r>
          <w:t xml:space="preserve">          },</w:t>
        </w:r>
      </w:ins>
    </w:p>
    <w:p w14:paraId="2201D9D6" w14:textId="27F0D5B1" w:rsidR="006043FF" w:rsidRDefault="00334420" w:rsidP="00EA1C84">
      <w:pPr>
        <w:pStyle w:val="Codesmall"/>
      </w:pPr>
      <w:ins w:id="19659" w:author="Laurence Golding" w:date="2019-05-11T06:52:00Z">
        <w:r>
          <w:t xml:space="preserve">  </w:t>
        </w:r>
      </w:ins>
      <w:r w:rsidR="006043FF">
        <w:t xml:space="preserve">        "properties": {</w:t>
      </w:r>
    </w:p>
    <w:p w14:paraId="3C0EA9F4" w14:textId="36CD20EE" w:rsidR="006043FF" w:rsidRDefault="00334420" w:rsidP="00BB2B1E">
      <w:pPr>
        <w:pStyle w:val="Codesmall"/>
      </w:pPr>
      <w:ins w:id="19660" w:author="Laurence Golding" w:date="2019-05-11T06:52:00Z">
        <w:r>
          <w:t xml:space="preserve">  </w:t>
        </w:r>
      </w:ins>
      <w:r w:rsidR="006043FF">
        <w:t xml:space="preserve">          </w:t>
      </w:r>
      <w:r w:rsidR="005E5FAD">
        <w:t>"copyright": "Copyright (c) 2017 by Example Corporation</w:t>
      </w:r>
      <w:del w:id="19661" w:author="Laurence Golding" w:date="2019-05-11T06:52:00Z">
        <w:r w:rsidR="005E5FAD">
          <w:delText>.</w:delText>
        </w:r>
      </w:del>
      <w:ins w:id="19662" w:author="Laurence Golding" w:date="2019-05-11T06:52:00Z">
        <w:r w:rsidR="005E5FAD">
          <w:t>.</w:t>
        </w:r>
        <w:r w:rsidR="006043FF">
          <w:t>"</w:t>
        </w:r>
      </w:ins>
    </w:p>
    <w:p w14:paraId="199ACCDC" w14:textId="76750F2B" w:rsidR="006043FF" w:rsidRDefault="00334420" w:rsidP="00EA1C84">
      <w:pPr>
        <w:pStyle w:val="Codesmall"/>
      </w:pPr>
      <w:r>
        <w:t xml:space="preserve">  </w:t>
      </w:r>
      <w:r w:rsidR="006043FF">
        <w:t xml:space="preserve">        </w:t>
      </w:r>
      <w:del w:id="19663" w:author="Laurence Golding" w:date="2019-05-11T06:52:00Z">
        <w:r w:rsidR="005E5FAD">
          <w:delText xml:space="preserve">             </w:delText>
        </w:r>
        <w:r w:rsidR="006043FF">
          <w:delText>All rights reserved."</w:delText>
        </w:r>
      </w:del>
      <w:ins w:id="19664" w:author="Laurence Golding" w:date="2019-05-11T06:52:00Z">
        <w:r w:rsidR="006043FF">
          <w:t>}</w:t>
        </w:r>
        <w:r w:rsidR="00781895">
          <w:t>,</w:t>
        </w:r>
      </w:ins>
    </w:p>
    <w:p w14:paraId="7D81EB26" w14:textId="03D3D41E" w:rsidR="004C4DAB" w:rsidRDefault="004C4DAB" w:rsidP="004C4DAB">
      <w:pPr>
        <w:pStyle w:val="Codesmall"/>
      </w:pPr>
      <w:r>
        <w:t xml:space="preserve">        </w:t>
      </w:r>
      <w:del w:id="19665" w:author="Laurence Golding" w:date="2019-05-11T06:52:00Z">
        <w:r w:rsidR="006043FF">
          <w:delText>}</w:delText>
        </w:r>
      </w:del>
      <w:ins w:id="19666" w:author="Laurence Golding" w:date="2019-05-11T06:52:00Z">
        <w:r>
          <w:t xml:space="preserve">  "globalMessageStrings": {</w:t>
        </w:r>
      </w:ins>
    </w:p>
    <w:p w14:paraId="545B9658" w14:textId="707D4129" w:rsidR="004C4DAB" w:rsidRDefault="004C4DAB" w:rsidP="004C4DAB">
      <w:pPr>
        <w:pStyle w:val="Codesmall"/>
      </w:pPr>
      <w:r>
        <w:t xml:space="preserve">      </w:t>
      </w:r>
      <w:del w:id="19667" w:author="Laurence Golding" w:date="2019-05-11T06:52:00Z">
        <w:r w:rsidR="006043FF">
          <w:delText>},</w:delText>
        </w:r>
      </w:del>
      <w:ins w:id="19668" w:author="Laurence Golding" w:date="2019-05-11T06:52:00Z">
        <w:r>
          <w:t xml:space="preserve">      "</w:t>
        </w:r>
        <w:r w:rsidR="00F7023D">
          <w:t>variableDeclared</w:t>
        </w:r>
        <w:r>
          <w:t>": {</w:t>
        </w:r>
      </w:ins>
    </w:p>
    <w:p w14:paraId="7C270983" w14:textId="570A781F" w:rsidR="004C4DAB" w:rsidRDefault="004C4DAB" w:rsidP="004C4DAB">
      <w:pPr>
        <w:pStyle w:val="Codesmall"/>
        <w:rPr>
          <w:ins w:id="19669" w:author="Laurence Golding" w:date="2019-05-11T06:52:00Z"/>
        </w:rPr>
      </w:pPr>
      <w:ins w:id="19670" w:author="Laurence Golding" w:date="2019-05-11T06:52:00Z">
        <w:r>
          <w:t xml:space="preserve">              "text": "</w:t>
        </w:r>
        <w:r w:rsidR="00F7023D">
          <w:t>Variable \"{0}\" was declared here.</w:t>
        </w:r>
        <w:r>
          <w:t>",</w:t>
        </w:r>
      </w:ins>
    </w:p>
    <w:p w14:paraId="68137FD0" w14:textId="47AF2A95" w:rsidR="004C4DAB" w:rsidRDefault="004C4DAB" w:rsidP="004C4DAB">
      <w:pPr>
        <w:pStyle w:val="Codesmall"/>
        <w:rPr>
          <w:ins w:id="19671" w:author="Laurence Golding" w:date="2019-05-11T06:52:00Z"/>
        </w:rPr>
      </w:pPr>
      <w:ins w:id="19672" w:author="Laurence Golding" w:date="2019-05-11T06:52:00Z">
        <w:r>
          <w:t xml:space="preserve">              "markdown": "</w:t>
        </w:r>
        <w:r w:rsidR="00F7023D" w:rsidRPr="00F7023D">
          <w:t xml:space="preserve"> </w:t>
        </w:r>
        <w:r w:rsidR="00F7023D">
          <w:t>Variable `{0}` was declared here.</w:t>
        </w:r>
        <w:r>
          <w:t>"</w:t>
        </w:r>
      </w:ins>
    </w:p>
    <w:p w14:paraId="12C70AA2" w14:textId="223842C4" w:rsidR="004C4DAB" w:rsidRDefault="004C4DAB" w:rsidP="004C4DAB">
      <w:pPr>
        <w:pStyle w:val="Codesmall"/>
        <w:rPr>
          <w:ins w:id="19673" w:author="Laurence Golding" w:date="2019-05-11T06:52:00Z"/>
        </w:rPr>
      </w:pPr>
      <w:ins w:id="19674" w:author="Laurence Golding" w:date="2019-05-11T06:52:00Z">
        <w:r>
          <w:t xml:space="preserve">            }</w:t>
        </w:r>
      </w:ins>
    </w:p>
    <w:p w14:paraId="4F0EE453" w14:textId="77777777" w:rsidR="004C4DAB" w:rsidRDefault="004C4DAB" w:rsidP="004C4DAB">
      <w:pPr>
        <w:pStyle w:val="Codesmall"/>
        <w:rPr>
          <w:ins w:id="19675" w:author="Laurence Golding" w:date="2019-05-11T06:52:00Z"/>
        </w:rPr>
      </w:pPr>
      <w:ins w:id="19676" w:author="Laurence Golding" w:date="2019-05-11T06:52:00Z">
        <w:r>
          <w:t xml:space="preserve">          },</w:t>
        </w:r>
      </w:ins>
    </w:p>
    <w:p w14:paraId="6E15EBAC" w14:textId="1DA761DA" w:rsidR="00762B11" w:rsidRDefault="000B0249" w:rsidP="00762B11">
      <w:pPr>
        <w:pStyle w:val="Codesmall"/>
        <w:rPr>
          <w:ins w:id="19677" w:author="Laurence Golding" w:date="2019-05-11T06:52:00Z"/>
        </w:rPr>
      </w:pPr>
      <w:ins w:id="19678" w:author="Laurence Golding" w:date="2019-05-11T06:52:00Z">
        <w:r>
          <w:t xml:space="preserve">  </w:t>
        </w:r>
        <w:r w:rsidR="00762B11">
          <w:t xml:space="preserve">        "</w:t>
        </w:r>
        <w:r w:rsidR="00E9299D">
          <w:t>rules</w:t>
        </w:r>
        <w:r w:rsidR="00762B11">
          <w:t>": [</w:t>
        </w:r>
      </w:ins>
    </w:p>
    <w:p w14:paraId="59FF1EA4" w14:textId="396E991E" w:rsidR="00762B11" w:rsidRDefault="000B0249" w:rsidP="00762B11">
      <w:pPr>
        <w:pStyle w:val="Codesmall"/>
        <w:rPr>
          <w:ins w:id="19679" w:author="Laurence Golding" w:date="2019-05-11T06:52:00Z"/>
        </w:rPr>
      </w:pPr>
      <w:ins w:id="19680" w:author="Laurence Golding" w:date="2019-05-11T06:52:00Z">
        <w:r>
          <w:t xml:space="preserve">  </w:t>
        </w:r>
        <w:r w:rsidR="00762B11">
          <w:t xml:space="preserve">          {</w:t>
        </w:r>
      </w:ins>
    </w:p>
    <w:p w14:paraId="2B476ED8" w14:textId="65F00442" w:rsidR="00762B11" w:rsidRDefault="000B0249" w:rsidP="00762B11">
      <w:pPr>
        <w:pStyle w:val="Codesmall"/>
        <w:rPr>
          <w:ins w:id="19681" w:author="Laurence Golding" w:date="2019-05-11T06:52:00Z"/>
        </w:rPr>
      </w:pPr>
      <w:ins w:id="19682" w:author="Laurence Golding" w:date="2019-05-11T06:52:00Z">
        <w:r>
          <w:t xml:space="preserve">  </w:t>
        </w:r>
        <w:r w:rsidR="00762B11">
          <w:t xml:space="preserve">            "id": "C2001",</w:t>
        </w:r>
      </w:ins>
    </w:p>
    <w:p w14:paraId="6E741235" w14:textId="0CBE3B43" w:rsidR="00762B11" w:rsidRDefault="000B0249" w:rsidP="00762B11">
      <w:pPr>
        <w:pStyle w:val="Codesmall"/>
        <w:rPr>
          <w:ins w:id="19683" w:author="Laurence Golding" w:date="2019-05-11T06:52:00Z"/>
        </w:rPr>
      </w:pPr>
      <w:ins w:id="19684" w:author="Laurence Golding" w:date="2019-05-11T06:52:00Z">
        <w:r>
          <w:t xml:space="preserve">  </w:t>
        </w:r>
        <w:r w:rsidR="00762B11">
          <w:t xml:space="preserve">            "deprecatedIds": [</w:t>
        </w:r>
      </w:ins>
    </w:p>
    <w:p w14:paraId="75EB6EDE" w14:textId="4BEC2E23" w:rsidR="00762B11" w:rsidRDefault="000B0249" w:rsidP="00762B11">
      <w:pPr>
        <w:pStyle w:val="Codesmall"/>
        <w:rPr>
          <w:ins w:id="19685" w:author="Laurence Golding" w:date="2019-05-11T06:52:00Z"/>
        </w:rPr>
      </w:pPr>
      <w:ins w:id="19686" w:author="Laurence Golding" w:date="2019-05-11T06:52:00Z">
        <w:r>
          <w:t xml:space="preserve">  </w:t>
        </w:r>
        <w:r w:rsidR="00762B11">
          <w:t xml:space="preserve">              "CA2000"</w:t>
        </w:r>
      </w:ins>
    </w:p>
    <w:p w14:paraId="64091EFA" w14:textId="6F798EEC" w:rsidR="00762B11" w:rsidRDefault="000B0249" w:rsidP="00762B11">
      <w:pPr>
        <w:pStyle w:val="Codesmall"/>
        <w:rPr>
          <w:ins w:id="19687" w:author="Laurence Golding" w:date="2019-05-11T06:52:00Z"/>
        </w:rPr>
      </w:pPr>
      <w:ins w:id="19688" w:author="Laurence Golding" w:date="2019-05-11T06:52:00Z">
        <w:r>
          <w:t xml:space="preserve">  </w:t>
        </w:r>
        <w:r w:rsidR="00762B11">
          <w:t xml:space="preserve">            ],</w:t>
        </w:r>
      </w:ins>
    </w:p>
    <w:p w14:paraId="1191C231" w14:textId="609A8723" w:rsidR="00762B11" w:rsidRDefault="000B0249" w:rsidP="00762B11">
      <w:pPr>
        <w:pStyle w:val="Codesmall"/>
        <w:rPr>
          <w:ins w:id="19689" w:author="Laurence Golding" w:date="2019-05-11T06:52:00Z"/>
        </w:rPr>
      </w:pPr>
      <w:ins w:id="19690" w:author="Laurence Golding" w:date="2019-05-11T06:52:00Z">
        <w:r>
          <w:t xml:space="preserve">  </w:t>
        </w:r>
        <w:r w:rsidR="00762B11">
          <w:t xml:space="preserve">            "defaultConfiguration": {</w:t>
        </w:r>
      </w:ins>
    </w:p>
    <w:p w14:paraId="4CF63F0D" w14:textId="6F72036E" w:rsidR="00762B11" w:rsidRDefault="000B0249" w:rsidP="00762B11">
      <w:pPr>
        <w:pStyle w:val="Codesmall"/>
        <w:rPr>
          <w:ins w:id="19691" w:author="Laurence Golding" w:date="2019-05-11T06:52:00Z"/>
        </w:rPr>
      </w:pPr>
      <w:ins w:id="19692" w:author="Laurence Golding" w:date="2019-05-11T06:52:00Z">
        <w:r>
          <w:t xml:space="preserve">  </w:t>
        </w:r>
        <w:r w:rsidR="00762B11">
          <w:t xml:space="preserve">              "level": "error",</w:t>
        </w:r>
      </w:ins>
    </w:p>
    <w:p w14:paraId="107A73AD" w14:textId="03FA8D2C" w:rsidR="00762B11" w:rsidRDefault="000B0249" w:rsidP="00762B11">
      <w:pPr>
        <w:pStyle w:val="Codesmall"/>
        <w:rPr>
          <w:ins w:id="19693" w:author="Laurence Golding" w:date="2019-05-11T06:52:00Z"/>
        </w:rPr>
      </w:pPr>
      <w:ins w:id="19694" w:author="Laurence Golding" w:date="2019-05-11T06:52:00Z">
        <w:r>
          <w:t xml:space="preserve">  </w:t>
        </w:r>
        <w:r w:rsidR="00762B11">
          <w:t xml:space="preserve">              "rank": 95</w:t>
        </w:r>
      </w:ins>
    </w:p>
    <w:p w14:paraId="1DDDB496" w14:textId="5E65EF04" w:rsidR="00762B11" w:rsidRDefault="000B0249" w:rsidP="00762B11">
      <w:pPr>
        <w:pStyle w:val="Codesmall"/>
        <w:rPr>
          <w:ins w:id="19695" w:author="Laurence Golding" w:date="2019-05-11T06:52:00Z"/>
        </w:rPr>
      </w:pPr>
      <w:ins w:id="19696" w:author="Laurence Golding" w:date="2019-05-11T06:52:00Z">
        <w:r>
          <w:t xml:space="preserve">  </w:t>
        </w:r>
        <w:r w:rsidR="00762B11">
          <w:t xml:space="preserve">            },</w:t>
        </w:r>
      </w:ins>
    </w:p>
    <w:p w14:paraId="5D659051" w14:textId="233726FE" w:rsidR="00762B11" w:rsidRDefault="000B0249" w:rsidP="00762B11">
      <w:pPr>
        <w:pStyle w:val="Codesmall"/>
        <w:rPr>
          <w:ins w:id="19697" w:author="Laurence Golding" w:date="2019-05-11T06:52:00Z"/>
        </w:rPr>
      </w:pPr>
      <w:ins w:id="19698" w:author="Laurence Golding" w:date="2019-05-11T06:52:00Z">
        <w:r>
          <w:t xml:space="preserve">  </w:t>
        </w:r>
        <w:r w:rsidR="00762B11">
          <w:t xml:space="preserve">            "shortDescription": {</w:t>
        </w:r>
      </w:ins>
    </w:p>
    <w:p w14:paraId="1C5E6B9D" w14:textId="3E03D79E" w:rsidR="00762B11" w:rsidRDefault="000B0249" w:rsidP="00762B11">
      <w:pPr>
        <w:pStyle w:val="Codesmall"/>
        <w:rPr>
          <w:ins w:id="19699" w:author="Laurence Golding" w:date="2019-05-11T06:52:00Z"/>
        </w:rPr>
      </w:pPr>
      <w:ins w:id="19700" w:author="Laurence Golding" w:date="2019-05-11T06:52:00Z">
        <w:r>
          <w:t xml:space="preserve">  </w:t>
        </w:r>
        <w:r w:rsidR="00762B11">
          <w:t xml:space="preserve">              "text": "A variable was used without being initialized."</w:t>
        </w:r>
      </w:ins>
    </w:p>
    <w:p w14:paraId="6D5326FF" w14:textId="552C186C" w:rsidR="00762B11" w:rsidRDefault="000B0249" w:rsidP="00762B11">
      <w:pPr>
        <w:pStyle w:val="Codesmall"/>
        <w:rPr>
          <w:ins w:id="19701" w:author="Laurence Golding" w:date="2019-05-11T06:52:00Z"/>
        </w:rPr>
      </w:pPr>
      <w:ins w:id="19702" w:author="Laurence Golding" w:date="2019-05-11T06:52:00Z">
        <w:r>
          <w:t xml:space="preserve">  </w:t>
        </w:r>
        <w:r w:rsidR="00762B11">
          <w:t xml:space="preserve">            },</w:t>
        </w:r>
      </w:ins>
    </w:p>
    <w:p w14:paraId="2A0BF0FC" w14:textId="1C6AC37F" w:rsidR="00762B11" w:rsidRDefault="000B0249" w:rsidP="00762B11">
      <w:pPr>
        <w:pStyle w:val="Codesmall"/>
        <w:rPr>
          <w:ins w:id="19703" w:author="Laurence Golding" w:date="2019-05-11T06:52:00Z"/>
        </w:rPr>
      </w:pPr>
      <w:ins w:id="19704" w:author="Laurence Golding" w:date="2019-05-11T06:52:00Z">
        <w:r>
          <w:t xml:space="preserve">  </w:t>
        </w:r>
        <w:r w:rsidR="00762B11">
          <w:t xml:space="preserve">            "fullDescription": {</w:t>
        </w:r>
      </w:ins>
    </w:p>
    <w:p w14:paraId="2728C033" w14:textId="4A51418B" w:rsidR="00762B11" w:rsidRDefault="000B0249" w:rsidP="00762B11">
      <w:pPr>
        <w:pStyle w:val="Codesmall"/>
        <w:rPr>
          <w:ins w:id="19705" w:author="Laurence Golding" w:date="2019-05-11T06:52:00Z"/>
        </w:rPr>
      </w:pPr>
      <w:ins w:id="19706" w:author="Laurence Golding" w:date="2019-05-11T06:52:00Z">
        <w:r>
          <w:t xml:space="preserve">  </w:t>
        </w:r>
        <w:r w:rsidR="00762B11">
          <w:t xml:space="preserve">              "text": "A variable was used without being initialized. This can result</w:t>
        </w:r>
      </w:ins>
    </w:p>
    <w:p w14:paraId="61623765" w14:textId="4C12927E" w:rsidR="00762B11" w:rsidRDefault="000B0249" w:rsidP="00762B11">
      <w:pPr>
        <w:pStyle w:val="Codesmall"/>
        <w:rPr>
          <w:ins w:id="19707" w:author="Laurence Golding" w:date="2019-05-11T06:52:00Z"/>
        </w:rPr>
      </w:pPr>
      <w:ins w:id="19708" w:author="Laurence Golding" w:date="2019-05-11T06:52:00Z">
        <w:r>
          <w:t xml:space="preserve">  </w:t>
        </w:r>
        <w:r w:rsidR="00762B11">
          <w:t xml:space="preserve">                       in runtime errors such as null reference exceptions."</w:t>
        </w:r>
      </w:ins>
    </w:p>
    <w:p w14:paraId="0FF419DA" w14:textId="08AF5684" w:rsidR="00762B11" w:rsidRDefault="000B0249" w:rsidP="00762B11">
      <w:pPr>
        <w:pStyle w:val="Codesmall"/>
        <w:rPr>
          <w:ins w:id="19709" w:author="Laurence Golding" w:date="2019-05-11T06:52:00Z"/>
        </w:rPr>
      </w:pPr>
      <w:ins w:id="19710" w:author="Laurence Golding" w:date="2019-05-11T06:52:00Z">
        <w:r>
          <w:t xml:space="preserve">  </w:t>
        </w:r>
        <w:r w:rsidR="00762B11">
          <w:t xml:space="preserve">            },</w:t>
        </w:r>
      </w:ins>
    </w:p>
    <w:p w14:paraId="229072D9" w14:textId="342C9B77" w:rsidR="00762B11" w:rsidRDefault="000B0249" w:rsidP="00762B11">
      <w:pPr>
        <w:pStyle w:val="Codesmall"/>
        <w:rPr>
          <w:ins w:id="19711" w:author="Laurence Golding" w:date="2019-05-11T06:52:00Z"/>
        </w:rPr>
      </w:pPr>
      <w:ins w:id="19712" w:author="Laurence Golding" w:date="2019-05-11T06:52:00Z">
        <w:r>
          <w:t xml:space="preserve">  </w:t>
        </w:r>
        <w:r w:rsidR="00762B11">
          <w:t xml:space="preserve">            "messageStrings": {</w:t>
        </w:r>
      </w:ins>
    </w:p>
    <w:p w14:paraId="1A92C095" w14:textId="0B6AA3D2" w:rsidR="00762B11" w:rsidRDefault="000B0249" w:rsidP="00762B11">
      <w:pPr>
        <w:pStyle w:val="Codesmall"/>
        <w:rPr>
          <w:ins w:id="19713" w:author="Laurence Golding" w:date="2019-05-11T06:52:00Z"/>
        </w:rPr>
      </w:pPr>
      <w:ins w:id="19714" w:author="Laurence Golding" w:date="2019-05-11T06:52:00Z">
        <w:r>
          <w:t xml:space="preserve">  </w:t>
        </w:r>
        <w:r w:rsidR="00762B11">
          <w:t xml:space="preserve">              "default": {</w:t>
        </w:r>
      </w:ins>
    </w:p>
    <w:p w14:paraId="01A9D3F8" w14:textId="77777777" w:rsidR="00373008" w:rsidRDefault="000B0249" w:rsidP="00762B11">
      <w:pPr>
        <w:pStyle w:val="Codesmall"/>
        <w:rPr>
          <w:ins w:id="19715" w:author="Laurence Golding" w:date="2019-05-11T06:52:00Z"/>
        </w:rPr>
      </w:pPr>
      <w:ins w:id="19716" w:author="Laurence Golding" w:date="2019-05-11T06:52:00Z">
        <w:r>
          <w:t xml:space="preserve">  </w:t>
        </w:r>
        <w:r w:rsidR="00762B11">
          <w:t xml:space="preserve">                "text": "Variable \"{0}\" was used without being initialized.</w:t>
        </w:r>
      </w:ins>
    </w:p>
    <w:p w14:paraId="0AF2CE21" w14:textId="3F33787D" w:rsidR="00762B11" w:rsidRDefault="00373008" w:rsidP="00762B11">
      <w:pPr>
        <w:pStyle w:val="Codesmall"/>
        <w:rPr>
          <w:ins w:id="19717" w:author="Laurence Golding" w:date="2019-05-11T06:52:00Z"/>
        </w:rPr>
      </w:pPr>
      <w:ins w:id="19718" w:author="Laurence Golding" w:date="2019-05-11T06:52:00Z">
        <w:r>
          <w:t xml:space="preserve">                           It was declared [here]({1}).</w:t>
        </w:r>
        <w:r w:rsidR="00762B11">
          <w:t>",</w:t>
        </w:r>
      </w:ins>
    </w:p>
    <w:p w14:paraId="12D70D9D" w14:textId="77777777" w:rsidR="00373008" w:rsidRDefault="000B0249" w:rsidP="00762B11">
      <w:pPr>
        <w:pStyle w:val="Codesmall"/>
        <w:rPr>
          <w:ins w:id="19719" w:author="Laurence Golding" w:date="2019-05-11T06:52:00Z"/>
        </w:rPr>
      </w:pPr>
      <w:ins w:id="19720" w:author="Laurence Golding" w:date="2019-05-11T06:52:00Z">
        <w:r>
          <w:t xml:space="preserve">  </w:t>
        </w:r>
        <w:r w:rsidR="00762B11">
          <w:t xml:space="preserve">                "markdown": "Variable `{0}` was used without being initialized.</w:t>
        </w:r>
      </w:ins>
    </w:p>
    <w:p w14:paraId="1FDA6BBB" w14:textId="4C12A36B" w:rsidR="00762B11" w:rsidRDefault="00373008" w:rsidP="00762B11">
      <w:pPr>
        <w:pStyle w:val="Codesmall"/>
        <w:rPr>
          <w:ins w:id="19721" w:author="Laurence Golding" w:date="2019-05-11T06:52:00Z"/>
        </w:rPr>
      </w:pPr>
      <w:ins w:id="19722" w:author="Laurence Golding" w:date="2019-05-11T06:52:00Z">
        <w:r>
          <w:t xml:space="preserve">                           It was declared [here]({1}).</w:t>
        </w:r>
        <w:r w:rsidR="00762B11">
          <w:t>"</w:t>
        </w:r>
      </w:ins>
    </w:p>
    <w:p w14:paraId="1963B110" w14:textId="3E30DFB9" w:rsidR="00762B11" w:rsidRDefault="000B0249" w:rsidP="00762B11">
      <w:pPr>
        <w:pStyle w:val="Codesmall"/>
        <w:rPr>
          <w:ins w:id="19723" w:author="Laurence Golding" w:date="2019-05-11T06:52:00Z"/>
        </w:rPr>
      </w:pPr>
      <w:ins w:id="19724" w:author="Laurence Golding" w:date="2019-05-11T06:52:00Z">
        <w:r>
          <w:t xml:space="preserve">  </w:t>
        </w:r>
        <w:r w:rsidR="00762B11">
          <w:t xml:space="preserve">              }</w:t>
        </w:r>
      </w:ins>
    </w:p>
    <w:p w14:paraId="208C7B45" w14:textId="47610A63" w:rsidR="00762B11" w:rsidRDefault="000B0249" w:rsidP="00762B11">
      <w:pPr>
        <w:pStyle w:val="Codesmall"/>
        <w:rPr>
          <w:ins w:id="19725" w:author="Laurence Golding" w:date="2019-05-11T06:52:00Z"/>
        </w:rPr>
      </w:pPr>
      <w:ins w:id="19726" w:author="Laurence Golding" w:date="2019-05-11T06:52:00Z">
        <w:r>
          <w:t xml:space="preserve">  </w:t>
        </w:r>
        <w:r w:rsidR="00762B11">
          <w:t xml:space="preserve">            }</w:t>
        </w:r>
      </w:ins>
    </w:p>
    <w:p w14:paraId="4861D258" w14:textId="3548A333" w:rsidR="00762B11" w:rsidRDefault="000B0249" w:rsidP="00762B11">
      <w:pPr>
        <w:pStyle w:val="Codesmall"/>
        <w:rPr>
          <w:ins w:id="19727" w:author="Laurence Golding" w:date="2019-05-11T06:52:00Z"/>
        </w:rPr>
      </w:pPr>
      <w:ins w:id="19728" w:author="Laurence Golding" w:date="2019-05-11T06:52:00Z">
        <w:r>
          <w:t xml:space="preserve">  </w:t>
        </w:r>
        <w:r w:rsidR="00762B11">
          <w:t xml:space="preserve">          }</w:t>
        </w:r>
      </w:ins>
    </w:p>
    <w:p w14:paraId="6BCF505C" w14:textId="543FA435" w:rsidR="00762B11" w:rsidRDefault="000B0249" w:rsidP="00762B11">
      <w:pPr>
        <w:pStyle w:val="Codesmall"/>
        <w:rPr>
          <w:ins w:id="19729" w:author="Laurence Golding" w:date="2019-05-11T06:52:00Z"/>
        </w:rPr>
      </w:pPr>
      <w:ins w:id="19730" w:author="Laurence Golding" w:date="2019-05-11T06:52:00Z">
        <w:r>
          <w:t xml:space="preserve">  </w:t>
        </w:r>
        <w:r w:rsidR="00762B11">
          <w:t xml:space="preserve">        ]</w:t>
        </w:r>
        <w:r w:rsidR="003A3A40">
          <w:t>,</w:t>
        </w:r>
      </w:ins>
    </w:p>
    <w:p w14:paraId="425960E3" w14:textId="7092732C" w:rsidR="004C4DAB" w:rsidRDefault="003A3A40" w:rsidP="004C4DAB">
      <w:pPr>
        <w:pStyle w:val="Codesmall"/>
        <w:rPr>
          <w:ins w:id="19731" w:author="Laurence Golding" w:date="2019-05-11T06:52:00Z"/>
        </w:rPr>
      </w:pPr>
      <w:ins w:id="19732" w:author="Laurence Golding" w:date="2019-05-11T06:52:00Z">
        <w:r>
          <w:t xml:space="preserve">  </w:t>
        </w:r>
        <w:r w:rsidR="004C4DAB">
          <w:t xml:space="preserve">        "</w:t>
        </w:r>
        <w:r w:rsidR="00282888">
          <w:t>notifications</w:t>
        </w:r>
        <w:r w:rsidR="004C4DAB">
          <w:t>": [</w:t>
        </w:r>
      </w:ins>
    </w:p>
    <w:p w14:paraId="79E6BDC7" w14:textId="0B55240A" w:rsidR="004C4DAB" w:rsidRDefault="003A3A40" w:rsidP="004C4DAB">
      <w:pPr>
        <w:pStyle w:val="Codesmall"/>
        <w:rPr>
          <w:ins w:id="19733" w:author="Laurence Golding" w:date="2019-05-11T06:52:00Z"/>
        </w:rPr>
      </w:pPr>
      <w:ins w:id="19734" w:author="Laurence Golding" w:date="2019-05-11T06:52:00Z">
        <w:r>
          <w:t xml:space="preserve">  </w:t>
        </w:r>
        <w:r w:rsidR="004C4DAB">
          <w:t xml:space="preserve">          {</w:t>
        </w:r>
      </w:ins>
    </w:p>
    <w:p w14:paraId="240B68EA" w14:textId="29D6BC39" w:rsidR="004C4DAB" w:rsidRDefault="003A3A40" w:rsidP="004C4DAB">
      <w:pPr>
        <w:pStyle w:val="Codesmall"/>
        <w:rPr>
          <w:ins w:id="19735" w:author="Laurence Golding" w:date="2019-05-11T06:52:00Z"/>
        </w:rPr>
      </w:pPr>
      <w:ins w:id="19736" w:author="Laurence Golding" w:date="2019-05-11T06:52:00Z">
        <w:r>
          <w:t xml:space="preserve">  </w:t>
        </w:r>
        <w:r w:rsidR="004C4DAB">
          <w:t xml:space="preserve">            "id": "start",</w:t>
        </w:r>
      </w:ins>
    </w:p>
    <w:p w14:paraId="64C4A8F4" w14:textId="42619C58" w:rsidR="004C4DAB" w:rsidRDefault="003A3A40" w:rsidP="004C4DAB">
      <w:pPr>
        <w:pStyle w:val="Codesmall"/>
        <w:rPr>
          <w:ins w:id="19737" w:author="Laurence Golding" w:date="2019-05-11T06:52:00Z"/>
        </w:rPr>
      </w:pPr>
      <w:ins w:id="19738" w:author="Laurence Golding" w:date="2019-05-11T06:52:00Z">
        <w:r>
          <w:t xml:space="preserve">  </w:t>
        </w:r>
        <w:r w:rsidR="004C4DAB">
          <w:t xml:space="preserve">            "shortDescription": {</w:t>
        </w:r>
      </w:ins>
    </w:p>
    <w:p w14:paraId="67929193" w14:textId="5B4C80E8" w:rsidR="004C4DAB" w:rsidRDefault="003A3A40" w:rsidP="004C4DAB">
      <w:pPr>
        <w:pStyle w:val="Codesmall"/>
        <w:rPr>
          <w:ins w:id="19739" w:author="Laurence Golding" w:date="2019-05-11T06:52:00Z"/>
        </w:rPr>
      </w:pPr>
      <w:ins w:id="19740" w:author="Laurence Golding" w:date="2019-05-11T06:52:00Z">
        <w:r>
          <w:t xml:space="preserve">  </w:t>
        </w:r>
        <w:r w:rsidR="004C4DAB">
          <w:t xml:space="preserve">              "text": "The run started</w:t>
        </w:r>
        <w:r w:rsidR="004F1330">
          <w:t>.</w:t>
        </w:r>
        <w:r w:rsidR="004C4DAB">
          <w:t>"</w:t>
        </w:r>
      </w:ins>
    </w:p>
    <w:p w14:paraId="7CE794AF" w14:textId="319CEBA1" w:rsidR="004C4DAB" w:rsidRDefault="003A3A40" w:rsidP="004C4DAB">
      <w:pPr>
        <w:pStyle w:val="Codesmall"/>
        <w:rPr>
          <w:ins w:id="19741" w:author="Laurence Golding" w:date="2019-05-11T06:52:00Z"/>
        </w:rPr>
      </w:pPr>
      <w:ins w:id="19742" w:author="Laurence Golding" w:date="2019-05-11T06:52:00Z">
        <w:r>
          <w:t xml:space="preserve">  </w:t>
        </w:r>
        <w:r w:rsidR="004C4DAB">
          <w:t xml:space="preserve">            },</w:t>
        </w:r>
      </w:ins>
    </w:p>
    <w:p w14:paraId="5B3FE712" w14:textId="1854B1CF" w:rsidR="004C4DAB" w:rsidRDefault="003A3A40" w:rsidP="004C4DAB">
      <w:pPr>
        <w:pStyle w:val="Codesmall"/>
        <w:rPr>
          <w:ins w:id="19743" w:author="Laurence Golding" w:date="2019-05-11T06:52:00Z"/>
        </w:rPr>
      </w:pPr>
      <w:ins w:id="19744" w:author="Laurence Golding" w:date="2019-05-11T06:52:00Z">
        <w:r>
          <w:t xml:space="preserve">  </w:t>
        </w:r>
        <w:r w:rsidR="004C4DAB">
          <w:t xml:space="preserve">            "messageStrings": {</w:t>
        </w:r>
      </w:ins>
    </w:p>
    <w:p w14:paraId="1F4D989B" w14:textId="2A9DEBD4" w:rsidR="004C4DAB" w:rsidRDefault="003A3A40" w:rsidP="004C4DAB">
      <w:pPr>
        <w:pStyle w:val="Codesmall"/>
        <w:rPr>
          <w:ins w:id="19745" w:author="Laurence Golding" w:date="2019-05-11T06:52:00Z"/>
        </w:rPr>
      </w:pPr>
      <w:ins w:id="19746" w:author="Laurence Golding" w:date="2019-05-11T06:52:00Z">
        <w:r>
          <w:t xml:space="preserve">  </w:t>
        </w:r>
        <w:r w:rsidR="004C4DAB">
          <w:t xml:space="preserve">              "default": {</w:t>
        </w:r>
      </w:ins>
    </w:p>
    <w:p w14:paraId="3D909427" w14:textId="7787F7F1" w:rsidR="004C4DAB" w:rsidRDefault="003A3A40" w:rsidP="008B7726">
      <w:pPr>
        <w:pStyle w:val="Codesmall"/>
        <w:rPr>
          <w:ins w:id="19747" w:author="Laurence Golding" w:date="2019-05-11T06:52:00Z"/>
        </w:rPr>
      </w:pPr>
      <w:ins w:id="19748" w:author="Laurence Golding" w:date="2019-05-11T06:52:00Z">
        <w:r>
          <w:t xml:space="preserve">  </w:t>
        </w:r>
        <w:r w:rsidR="004C4DAB">
          <w:t xml:space="preserve">                "text": "Run started."</w:t>
        </w:r>
      </w:ins>
    </w:p>
    <w:p w14:paraId="6E90643F" w14:textId="4660646B" w:rsidR="004C4DAB" w:rsidRDefault="003A3A40" w:rsidP="004C4DAB">
      <w:pPr>
        <w:pStyle w:val="Codesmall"/>
        <w:rPr>
          <w:ins w:id="19749" w:author="Laurence Golding" w:date="2019-05-11T06:52:00Z"/>
        </w:rPr>
      </w:pPr>
      <w:ins w:id="19750" w:author="Laurence Golding" w:date="2019-05-11T06:52:00Z">
        <w:r>
          <w:t xml:space="preserve">  </w:t>
        </w:r>
        <w:r w:rsidR="004C4DAB">
          <w:t xml:space="preserve">              }</w:t>
        </w:r>
      </w:ins>
    </w:p>
    <w:p w14:paraId="470C07EF" w14:textId="77777777" w:rsidR="003A3A40" w:rsidRDefault="003A3A40" w:rsidP="004C4DAB">
      <w:pPr>
        <w:pStyle w:val="Codesmall"/>
        <w:rPr>
          <w:ins w:id="19751" w:author="Laurence Golding" w:date="2019-05-11T06:52:00Z"/>
        </w:rPr>
      </w:pPr>
      <w:ins w:id="19752" w:author="Laurence Golding" w:date="2019-05-11T06:52:00Z">
        <w:r>
          <w:t xml:space="preserve">  </w:t>
        </w:r>
        <w:r w:rsidR="004C4DAB">
          <w:t xml:space="preserve">            }</w:t>
        </w:r>
      </w:ins>
    </w:p>
    <w:p w14:paraId="3462BB0D" w14:textId="767A21EB" w:rsidR="004C4DAB" w:rsidRDefault="003A3A40" w:rsidP="004C4DAB">
      <w:pPr>
        <w:pStyle w:val="Codesmall"/>
        <w:rPr>
          <w:ins w:id="19753" w:author="Laurence Golding" w:date="2019-05-11T06:52:00Z"/>
        </w:rPr>
      </w:pPr>
      <w:ins w:id="19754" w:author="Laurence Golding" w:date="2019-05-11T06:52:00Z">
        <w:r>
          <w:t xml:space="preserve">            }</w:t>
        </w:r>
        <w:r w:rsidR="004C4DAB">
          <w:t>,</w:t>
        </w:r>
      </w:ins>
    </w:p>
    <w:p w14:paraId="4AAEA66E" w14:textId="71964E38" w:rsidR="004C4DAB" w:rsidRDefault="003A3A40" w:rsidP="004C4DAB">
      <w:pPr>
        <w:pStyle w:val="Codesmall"/>
        <w:rPr>
          <w:ins w:id="19755" w:author="Laurence Golding" w:date="2019-05-11T06:52:00Z"/>
        </w:rPr>
      </w:pPr>
      <w:ins w:id="19756" w:author="Laurence Golding" w:date="2019-05-11T06:52:00Z">
        <w:r>
          <w:t xml:space="preserve">  </w:t>
        </w:r>
        <w:r w:rsidR="004C4DAB">
          <w:t xml:space="preserve">          {</w:t>
        </w:r>
      </w:ins>
    </w:p>
    <w:p w14:paraId="2933B975" w14:textId="739B29BE" w:rsidR="004C4DAB" w:rsidRDefault="003A3A40" w:rsidP="004C4DAB">
      <w:pPr>
        <w:pStyle w:val="Codesmall"/>
        <w:rPr>
          <w:ins w:id="19757" w:author="Laurence Golding" w:date="2019-05-11T06:52:00Z"/>
        </w:rPr>
      </w:pPr>
      <w:ins w:id="19758" w:author="Laurence Golding" w:date="2019-05-11T06:52:00Z">
        <w:r>
          <w:t xml:space="preserve">  </w:t>
        </w:r>
        <w:r w:rsidR="004C4DAB">
          <w:t xml:space="preserve">            "id": "end",</w:t>
        </w:r>
      </w:ins>
    </w:p>
    <w:p w14:paraId="405E7BC5" w14:textId="0AE9C0BF" w:rsidR="004C4DAB" w:rsidRDefault="003A3A40" w:rsidP="004C4DAB">
      <w:pPr>
        <w:pStyle w:val="Codesmall"/>
        <w:rPr>
          <w:ins w:id="19759" w:author="Laurence Golding" w:date="2019-05-11T06:52:00Z"/>
        </w:rPr>
      </w:pPr>
      <w:ins w:id="19760" w:author="Laurence Golding" w:date="2019-05-11T06:52:00Z">
        <w:r>
          <w:t xml:space="preserve">  </w:t>
        </w:r>
        <w:r w:rsidR="004C4DAB">
          <w:t xml:space="preserve">            "shortDescription": {</w:t>
        </w:r>
      </w:ins>
    </w:p>
    <w:p w14:paraId="03BF0C3D" w14:textId="02FFF34B" w:rsidR="004C4DAB" w:rsidRDefault="003A3A40" w:rsidP="004C4DAB">
      <w:pPr>
        <w:pStyle w:val="Codesmall"/>
        <w:rPr>
          <w:ins w:id="19761" w:author="Laurence Golding" w:date="2019-05-11T06:52:00Z"/>
        </w:rPr>
      </w:pPr>
      <w:ins w:id="19762" w:author="Laurence Golding" w:date="2019-05-11T06:52:00Z">
        <w:r>
          <w:t xml:space="preserve">  </w:t>
        </w:r>
        <w:r w:rsidR="004C4DAB">
          <w:t xml:space="preserve">              "text": "The run ended".</w:t>
        </w:r>
      </w:ins>
    </w:p>
    <w:p w14:paraId="53452134" w14:textId="1E16EE8C" w:rsidR="004C4DAB" w:rsidRDefault="003A3A40" w:rsidP="004C4DAB">
      <w:pPr>
        <w:pStyle w:val="Codesmall"/>
        <w:rPr>
          <w:ins w:id="19763" w:author="Laurence Golding" w:date="2019-05-11T06:52:00Z"/>
        </w:rPr>
      </w:pPr>
      <w:ins w:id="19764" w:author="Laurence Golding" w:date="2019-05-11T06:52:00Z">
        <w:r>
          <w:t xml:space="preserve">  </w:t>
        </w:r>
        <w:r w:rsidR="004C4DAB">
          <w:t xml:space="preserve">            },</w:t>
        </w:r>
      </w:ins>
    </w:p>
    <w:p w14:paraId="1E17A5B4" w14:textId="1A6454ED" w:rsidR="004C4DAB" w:rsidRDefault="003A3A40" w:rsidP="004C4DAB">
      <w:pPr>
        <w:pStyle w:val="Codesmall"/>
        <w:rPr>
          <w:ins w:id="19765" w:author="Laurence Golding" w:date="2019-05-11T06:52:00Z"/>
        </w:rPr>
      </w:pPr>
      <w:ins w:id="19766" w:author="Laurence Golding" w:date="2019-05-11T06:52:00Z">
        <w:r>
          <w:t xml:space="preserve">  </w:t>
        </w:r>
        <w:r w:rsidR="004C4DAB">
          <w:t xml:space="preserve">            "messageStrings": {</w:t>
        </w:r>
      </w:ins>
    </w:p>
    <w:p w14:paraId="59BE77C4" w14:textId="1F3B12CB" w:rsidR="004C4DAB" w:rsidRDefault="003A3A40" w:rsidP="004C4DAB">
      <w:pPr>
        <w:pStyle w:val="Codesmall"/>
        <w:rPr>
          <w:ins w:id="19767" w:author="Laurence Golding" w:date="2019-05-11T06:52:00Z"/>
        </w:rPr>
      </w:pPr>
      <w:ins w:id="19768" w:author="Laurence Golding" w:date="2019-05-11T06:52:00Z">
        <w:r>
          <w:t xml:space="preserve">  </w:t>
        </w:r>
        <w:r w:rsidR="004C4DAB">
          <w:t xml:space="preserve">            </w:t>
        </w:r>
        <w:r>
          <w:t xml:space="preserve"> </w:t>
        </w:r>
        <w:r w:rsidR="004C4DAB">
          <w:t xml:space="preserve"> "default": {</w:t>
        </w:r>
      </w:ins>
    </w:p>
    <w:p w14:paraId="0C3CADC1" w14:textId="7437D102" w:rsidR="004C4DAB" w:rsidRDefault="004C4DAB" w:rsidP="004C4DAB">
      <w:pPr>
        <w:pStyle w:val="Codesmall"/>
        <w:rPr>
          <w:ins w:id="19769" w:author="Laurence Golding" w:date="2019-05-11T06:52:00Z"/>
        </w:rPr>
      </w:pPr>
      <w:ins w:id="19770" w:author="Laurence Golding" w:date="2019-05-11T06:52:00Z">
        <w:r>
          <w:t xml:space="preserve">               </w:t>
        </w:r>
        <w:r w:rsidR="003A3A40">
          <w:t xml:space="preserve">   </w:t>
        </w:r>
        <w:r>
          <w:t>"text": "Run ended."</w:t>
        </w:r>
      </w:ins>
    </w:p>
    <w:p w14:paraId="19851CA6" w14:textId="4B593D9F" w:rsidR="004C4DAB" w:rsidRDefault="004C4DAB" w:rsidP="004C4DAB">
      <w:pPr>
        <w:pStyle w:val="Codesmall"/>
        <w:rPr>
          <w:ins w:id="19771" w:author="Laurence Golding" w:date="2019-05-11T06:52:00Z"/>
        </w:rPr>
      </w:pPr>
      <w:ins w:id="19772" w:author="Laurence Golding" w:date="2019-05-11T06:52:00Z">
        <w:r>
          <w:t xml:space="preserve">              </w:t>
        </w:r>
        <w:r w:rsidR="003A3A40">
          <w:t xml:space="preserve">  </w:t>
        </w:r>
        <w:r>
          <w:t>}</w:t>
        </w:r>
      </w:ins>
    </w:p>
    <w:p w14:paraId="0EE283E8" w14:textId="7A04A3AC" w:rsidR="004C4DAB" w:rsidRDefault="004C4DAB" w:rsidP="004C4DAB">
      <w:pPr>
        <w:pStyle w:val="Codesmall"/>
        <w:rPr>
          <w:ins w:id="19773" w:author="Laurence Golding" w:date="2019-05-11T06:52:00Z"/>
        </w:rPr>
      </w:pPr>
      <w:ins w:id="19774" w:author="Laurence Golding" w:date="2019-05-11T06:52:00Z">
        <w:r>
          <w:t xml:space="preserve">             </w:t>
        </w:r>
        <w:r w:rsidR="003A3A40">
          <w:t xml:space="preserve"> </w:t>
        </w:r>
        <w:r>
          <w:t>}</w:t>
        </w:r>
      </w:ins>
    </w:p>
    <w:p w14:paraId="22EB1700" w14:textId="0D7A1EB2" w:rsidR="004C4DAB" w:rsidRDefault="004C4DAB" w:rsidP="004C4DAB">
      <w:pPr>
        <w:pStyle w:val="Codesmall"/>
        <w:rPr>
          <w:ins w:id="19775" w:author="Laurence Golding" w:date="2019-05-11T06:52:00Z"/>
        </w:rPr>
      </w:pPr>
      <w:ins w:id="19776" w:author="Laurence Golding" w:date="2019-05-11T06:52:00Z">
        <w:r>
          <w:t xml:space="preserve">           </w:t>
        </w:r>
        <w:r w:rsidR="003A3A40">
          <w:t xml:space="preserve"> </w:t>
        </w:r>
        <w:r>
          <w:t>}</w:t>
        </w:r>
      </w:ins>
    </w:p>
    <w:p w14:paraId="2FDE2BED" w14:textId="6F6B4777" w:rsidR="004C4DAB" w:rsidRDefault="004C4DAB" w:rsidP="004C4DAB">
      <w:pPr>
        <w:pStyle w:val="Codesmall"/>
        <w:rPr>
          <w:ins w:id="19777" w:author="Laurence Golding" w:date="2019-05-11T06:52:00Z"/>
        </w:rPr>
      </w:pPr>
      <w:ins w:id="19778" w:author="Laurence Golding" w:date="2019-05-11T06:52:00Z">
        <w:r>
          <w:t xml:space="preserve">         </w:t>
        </w:r>
        <w:r w:rsidR="003A3A40">
          <w:t xml:space="preserve"> </w:t>
        </w:r>
        <w:r>
          <w:t>],</w:t>
        </w:r>
      </w:ins>
    </w:p>
    <w:p w14:paraId="321CCD4F" w14:textId="01A18371" w:rsidR="00334420" w:rsidRDefault="00334420" w:rsidP="00334420">
      <w:pPr>
        <w:pStyle w:val="Codesmall"/>
        <w:rPr>
          <w:ins w:id="19779" w:author="Laurence Golding" w:date="2019-05-11T06:52:00Z"/>
        </w:rPr>
      </w:pPr>
      <w:ins w:id="19780" w:author="Laurence Golding" w:date="2019-05-11T06:52:00Z">
        <w:r>
          <w:t xml:space="preserve">       </w:t>
        </w:r>
        <w:r w:rsidR="003A3A40">
          <w:t xml:space="preserve">   </w:t>
        </w:r>
        <w:r>
          <w:t>"language": "en-US"</w:t>
        </w:r>
      </w:ins>
    </w:p>
    <w:p w14:paraId="6D90542A" w14:textId="1A8C6358" w:rsidR="003A3A40" w:rsidRDefault="003A3A40" w:rsidP="00334420">
      <w:pPr>
        <w:pStyle w:val="Codesmall"/>
        <w:rPr>
          <w:ins w:id="19781" w:author="Laurence Golding" w:date="2019-05-11T06:52:00Z"/>
        </w:rPr>
      </w:pPr>
      <w:ins w:id="19782" w:author="Laurence Golding" w:date="2019-05-11T06:52:00Z">
        <w:r>
          <w:t xml:space="preserve">        },</w:t>
        </w:r>
      </w:ins>
    </w:p>
    <w:p w14:paraId="7C23D505" w14:textId="77777777" w:rsidR="003A3A40" w:rsidRDefault="003A3A40" w:rsidP="003A3A40">
      <w:pPr>
        <w:pStyle w:val="Codesmall"/>
        <w:rPr>
          <w:ins w:id="19783" w:author="Laurence Golding" w:date="2019-05-11T06:52:00Z"/>
        </w:rPr>
      </w:pPr>
      <w:ins w:id="19784" w:author="Laurence Golding" w:date="2019-05-11T06:52:00Z">
        <w:r>
          <w:t xml:space="preserve">        "extensions": [</w:t>
        </w:r>
      </w:ins>
    </w:p>
    <w:p w14:paraId="05B01EDA" w14:textId="77777777" w:rsidR="003A3A40" w:rsidRDefault="003A3A40" w:rsidP="003A3A40">
      <w:pPr>
        <w:pStyle w:val="Codesmall"/>
        <w:rPr>
          <w:ins w:id="19785" w:author="Laurence Golding" w:date="2019-05-11T06:52:00Z"/>
        </w:rPr>
      </w:pPr>
      <w:ins w:id="19786" w:author="Laurence Golding" w:date="2019-05-11T06:52:00Z">
        <w:r>
          <w:t xml:space="preserve">          {</w:t>
        </w:r>
      </w:ins>
    </w:p>
    <w:p w14:paraId="509C3263" w14:textId="77777777" w:rsidR="003A3A40" w:rsidRDefault="003A3A40" w:rsidP="003A3A40">
      <w:pPr>
        <w:pStyle w:val="Codesmall"/>
        <w:rPr>
          <w:ins w:id="19787" w:author="Laurence Golding" w:date="2019-05-11T06:52:00Z"/>
        </w:rPr>
      </w:pPr>
      <w:ins w:id="19788" w:author="Laurence Golding" w:date="2019-05-11T06:52:00Z">
        <w:r>
          <w:t xml:space="preserve">            "name": "CodeScanner Security Rules",</w:t>
        </w:r>
      </w:ins>
    </w:p>
    <w:p w14:paraId="1345EBB7" w14:textId="77777777" w:rsidR="003A3A40" w:rsidRDefault="003A3A40" w:rsidP="003A3A40">
      <w:pPr>
        <w:pStyle w:val="Codesmall"/>
        <w:rPr>
          <w:ins w:id="19789" w:author="Laurence Golding" w:date="2019-05-11T06:52:00Z"/>
        </w:rPr>
      </w:pPr>
      <w:ins w:id="19790" w:author="Laurence Golding" w:date="2019-05-11T06:52:00Z">
        <w:r>
          <w:t xml:space="preserve">            "version": "3.1",</w:t>
        </w:r>
      </w:ins>
    </w:p>
    <w:p w14:paraId="7C708698" w14:textId="3D595778" w:rsidR="003A3A40" w:rsidRDefault="003A3A40" w:rsidP="003A3A40">
      <w:pPr>
        <w:pStyle w:val="Codesmall"/>
        <w:rPr>
          <w:ins w:id="19791" w:author="Laurence Golding" w:date="2019-05-11T06:52:00Z"/>
        </w:rPr>
      </w:pPr>
      <w:ins w:id="19792" w:author="Laurence Golding" w:date="2019-05-11T06:52:00Z">
        <w:r>
          <w:t xml:space="preserve">            "</w:t>
        </w:r>
        <w:r w:rsidR="00E9299D">
          <w:t>rules</w:t>
        </w:r>
        <w:r>
          <w:t>": [</w:t>
        </w:r>
      </w:ins>
    </w:p>
    <w:p w14:paraId="03E8817D" w14:textId="77777777" w:rsidR="003A3A40" w:rsidRDefault="003A3A40" w:rsidP="003A3A40">
      <w:pPr>
        <w:pStyle w:val="Codesmall"/>
        <w:rPr>
          <w:ins w:id="19793" w:author="Laurence Golding" w:date="2019-05-11T06:52:00Z"/>
        </w:rPr>
      </w:pPr>
      <w:ins w:id="19794" w:author="Laurence Golding" w:date="2019-05-11T06:52:00Z">
        <w:r>
          <w:t xml:space="preserve">              {</w:t>
        </w:r>
      </w:ins>
    </w:p>
    <w:p w14:paraId="09BC4D17" w14:textId="77777777" w:rsidR="003A3A40" w:rsidRDefault="003A3A40" w:rsidP="003A3A40">
      <w:pPr>
        <w:pStyle w:val="Codesmall"/>
        <w:rPr>
          <w:ins w:id="19795" w:author="Laurence Golding" w:date="2019-05-11T06:52:00Z"/>
        </w:rPr>
      </w:pPr>
      <w:ins w:id="19796" w:author="Laurence Golding" w:date="2019-05-11T06:52:00Z">
        <w:r>
          <w:t xml:space="preserve">                "id": "S0001",</w:t>
        </w:r>
      </w:ins>
    </w:p>
    <w:p w14:paraId="17E61312" w14:textId="77777777" w:rsidR="003A3A40" w:rsidRDefault="003A3A40" w:rsidP="003A3A40">
      <w:pPr>
        <w:pStyle w:val="Codesmall"/>
        <w:rPr>
          <w:ins w:id="19797" w:author="Laurence Golding" w:date="2019-05-11T06:52:00Z"/>
        </w:rPr>
      </w:pPr>
      <w:ins w:id="19798" w:author="Laurence Golding" w:date="2019-05-11T06:52:00Z">
        <w:r>
          <w:t xml:space="preserve">                "defaultConfiguration": {</w:t>
        </w:r>
      </w:ins>
    </w:p>
    <w:p w14:paraId="7076575A" w14:textId="77777777" w:rsidR="003A3A40" w:rsidRDefault="003A3A40" w:rsidP="003A3A40">
      <w:pPr>
        <w:pStyle w:val="Codesmall"/>
        <w:rPr>
          <w:ins w:id="19799" w:author="Laurence Golding" w:date="2019-05-11T06:52:00Z"/>
        </w:rPr>
      </w:pPr>
      <w:ins w:id="19800" w:author="Laurence Golding" w:date="2019-05-11T06:52:00Z">
        <w:r>
          <w:t xml:space="preserve">                  "level": "error"</w:t>
        </w:r>
      </w:ins>
    </w:p>
    <w:p w14:paraId="07021248" w14:textId="77777777" w:rsidR="003A3A40" w:rsidRDefault="003A3A40" w:rsidP="003A3A40">
      <w:pPr>
        <w:pStyle w:val="Codesmall"/>
        <w:rPr>
          <w:ins w:id="19801" w:author="Laurence Golding" w:date="2019-05-11T06:52:00Z"/>
        </w:rPr>
      </w:pPr>
      <w:ins w:id="19802" w:author="Laurence Golding" w:date="2019-05-11T06:52:00Z">
        <w:r>
          <w:t xml:space="preserve">                },</w:t>
        </w:r>
      </w:ins>
    </w:p>
    <w:p w14:paraId="75840DEC" w14:textId="77777777" w:rsidR="003A3A40" w:rsidRDefault="003A3A40" w:rsidP="003A3A40">
      <w:pPr>
        <w:pStyle w:val="Codesmall"/>
        <w:rPr>
          <w:ins w:id="19803" w:author="Laurence Golding" w:date="2019-05-11T06:52:00Z"/>
        </w:rPr>
      </w:pPr>
      <w:ins w:id="19804" w:author="Laurence Golding" w:date="2019-05-11T06:52:00Z">
        <w:r>
          <w:t xml:space="preserve">                "shortDescription": {</w:t>
        </w:r>
      </w:ins>
    </w:p>
    <w:p w14:paraId="661718A8" w14:textId="77777777" w:rsidR="003A3A40" w:rsidRDefault="003A3A40" w:rsidP="003A3A40">
      <w:pPr>
        <w:pStyle w:val="Codesmall"/>
        <w:rPr>
          <w:ins w:id="19805" w:author="Laurence Golding" w:date="2019-05-11T06:52:00Z"/>
        </w:rPr>
      </w:pPr>
      <w:ins w:id="19806" w:author="Laurence Golding" w:date="2019-05-11T06:52:00Z">
        <w:r>
          <w:t xml:space="preserve">                  "text": "Do not use weak cryptographic algorithms."</w:t>
        </w:r>
      </w:ins>
    </w:p>
    <w:p w14:paraId="1F19E409" w14:textId="77777777" w:rsidR="003A3A40" w:rsidRDefault="003A3A40" w:rsidP="003A3A40">
      <w:pPr>
        <w:pStyle w:val="Codesmall"/>
        <w:rPr>
          <w:ins w:id="19807" w:author="Laurence Golding" w:date="2019-05-11T06:52:00Z"/>
        </w:rPr>
      </w:pPr>
      <w:ins w:id="19808" w:author="Laurence Golding" w:date="2019-05-11T06:52:00Z">
        <w:r>
          <w:t xml:space="preserve">                },</w:t>
        </w:r>
      </w:ins>
    </w:p>
    <w:p w14:paraId="3F4E028A" w14:textId="77777777" w:rsidR="003A3A40" w:rsidRDefault="003A3A40" w:rsidP="003A3A40">
      <w:pPr>
        <w:pStyle w:val="Codesmall"/>
        <w:rPr>
          <w:ins w:id="19809" w:author="Laurence Golding" w:date="2019-05-11T06:52:00Z"/>
        </w:rPr>
      </w:pPr>
      <w:ins w:id="19810" w:author="Laurence Golding" w:date="2019-05-11T06:52:00Z">
        <w:r>
          <w:t xml:space="preserve">                "messageStrings": {</w:t>
        </w:r>
      </w:ins>
    </w:p>
    <w:p w14:paraId="2EC436BC" w14:textId="0F3B0D4C" w:rsidR="003A3A40" w:rsidRDefault="003A3A40" w:rsidP="003A3A40">
      <w:pPr>
        <w:pStyle w:val="Codesmall"/>
        <w:rPr>
          <w:ins w:id="19811" w:author="Laurence Golding" w:date="2019-05-11T06:52:00Z"/>
        </w:rPr>
      </w:pPr>
      <w:ins w:id="19812" w:author="Laurence Golding" w:date="2019-05-11T06:52:00Z">
        <w:r>
          <w:t xml:space="preserve">                  "default": {</w:t>
        </w:r>
      </w:ins>
    </w:p>
    <w:p w14:paraId="38749287" w14:textId="7EE189CC" w:rsidR="003A3A40" w:rsidRDefault="003A3A40" w:rsidP="003A3A40">
      <w:pPr>
        <w:pStyle w:val="Codesmall"/>
        <w:rPr>
          <w:ins w:id="19813" w:author="Laurence Golding" w:date="2019-05-11T06:52:00Z"/>
        </w:rPr>
      </w:pPr>
      <w:ins w:id="19814" w:author="Laurence Golding" w:date="2019-05-11T06:52:00Z">
        <w:r>
          <w:t xml:space="preserve">                    "text": "The cryptographic algorithm '{0}' should not be used."</w:t>
        </w:r>
      </w:ins>
    </w:p>
    <w:p w14:paraId="2D704A20" w14:textId="0AB554EC" w:rsidR="003A3A40" w:rsidRDefault="003A3A40" w:rsidP="003A3A40">
      <w:pPr>
        <w:pStyle w:val="Codesmall"/>
        <w:rPr>
          <w:ins w:id="19815" w:author="Laurence Golding" w:date="2019-05-11T06:52:00Z"/>
        </w:rPr>
      </w:pPr>
      <w:ins w:id="19816" w:author="Laurence Golding" w:date="2019-05-11T06:52:00Z">
        <w:r>
          <w:t xml:space="preserve">                  }</w:t>
        </w:r>
      </w:ins>
    </w:p>
    <w:p w14:paraId="6B2622C7" w14:textId="77777777" w:rsidR="003A3A40" w:rsidRDefault="003A3A40" w:rsidP="003A3A40">
      <w:pPr>
        <w:pStyle w:val="Codesmall"/>
        <w:rPr>
          <w:ins w:id="19817" w:author="Laurence Golding" w:date="2019-05-11T06:52:00Z"/>
        </w:rPr>
      </w:pPr>
      <w:ins w:id="19818" w:author="Laurence Golding" w:date="2019-05-11T06:52:00Z">
        <w:r>
          <w:t xml:space="preserve">                }</w:t>
        </w:r>
      </w:ins>
    </w:p>
    <w:p w14:paraId="31110F0D" w14:textId="77777777" w:rsidR="003A3A40" w:rsidRDefault="003A3A40" w:rsidP="003A3A40">
      <w:pPr>
        <w:pStyle w:val="Codesmall"/>
        <w:rPr>
          <w:ins w:id="19819" w:author="Laurence Golding" w:date="2019-05-11T06:52:00Z"/>
        </w:rPr>
      </w:pPr>
      <w:ins w:id="19820" w:author="Laurence Golding" w:date="2019-05-11T06:52:00Z">
        <w:r>
          <w:t xml:space="preserve">              }</w:t>
        </w:r>
      </w:ins>
    </w:p>
    <w:p w14:paraId="767B28C8" w14:textId="77777777" w:rsidR="003A3A40" w:rsidRDefault="003A3A40" w:rsidP="003A3A40">
      <w:pPr>
        <w:pStyle w:val="Codesmall"/>
        <w:rPr>
          <w:ins w:id="19821" w:author="Laurence Golding" w:date="2019-05-11T06:52:00Z"/>
        </w:rPr>
      </w:pPr>
      <w:ins w:id="19822" w:author="Laurence Golding" w:date="2019-05-11T06:52:00Z">
        <w:r>
          <w:t xml:space="preserve">            ]</w:t>
        </w:r>
      </w:ins>
    </w:p>
    <w:p w14:paraId="6DD8704C" w14:textId="77777777" w:rsidR="003A3A40" w:rsidRDefault="003A3A40" w:rsidP="003A3A40">
      <w:pPr>
        <w:pStyle w:val="Codesmall"/>
        <w:rPr>
          <w:ins w:id="19823" w:author="Laurence Golding" w:date="2019-05-11T06:52:00Z"/>
        </w:rPr>
      </w:pPr>
      <w:ins w:id="19824" w:author="Laurence Golding" w:date="2019-05-11T06:52:00Z">
        <w:r>
          <w:t xml:space="preserve">          }</w:t>
        </w:r>
      </w:ins>
    </w:p>
    <w:p w14:paraId="23590654" w14:textId="77777777" w:rsidR="003A3A40" w:rsidRDefault="003A3A40" w:rsidP="003A3A40">
      <w:pPr>
        <w:pStyle w:val="Codesmall"/>
        <w:rPr>
          <w:ins w:id="19825" w:author="Laurence Golding" w:date="2019-05-11T06:52:00Z"/>
        </w:rPr>
      </w:pPr>
      <w:ins w:id="19826" w:author="Laurence Golding" w:date="2019-05-11T06:52:00Z">
        <w:r>
          <w:t xml:space="preserve">        ]</w:t>
        </w:r>
      </w:ins>
    </w:p>
    <w:p w14:paraId="62B1D7E1" w14:textId="0A05F1CD" w:rsidR="006043FF" w:rsidRDefault="006043FF" w:rsidP="00EA1C84">
      <w:pPr>
        <w:pStyle w:val="Codesmall"/>
        <w:rPr>
          <w:ins w:id="19827" w:author="Laurence Golding" w:date="2019-05-11T06:52:00Z"/>
        </w:rPr>
      </w:pPr>
      <w:ins w:id="19828" w:author="Laurence Golding" w:date="2019-05-11T06:52:00Z">
        <w:r>
          <w:t xml:space="preserve">      },</w:t>
        </w:r>
      </w:ins>
    </w:p>
    <w:p w14:paraId="2119F488" w14:textId="1160C57A" w:rsidR="00CE5874" w:rsidRDefault="00CE5874" w:rsidP="00EA1C84">
      <w:pPr>
        <w:pStyle w:val="Codesmall"/>
        <w:rPr>
          <w:ins w:id="19829" w:author="Laurence Golding" w:date="2019-05-11T06:52:00Z"/>
        </w:rPr>
      </w:pPr>
      <w:ins w:id="19830" w:author="Laurence Golding" w:date="2019-05-11T06:52:00Z">
        <w:r>
          <w:t xml:space="preserve">      "language": "en-US",</w:t>
        </w:r>
      </w:ins>
    </w:p>
    <w:p w14:paraId="71C300A7" w14:textId="77777777" w:rsidR="002E3211" w:rsidRDefault="002E3211" w:rsidP="002E3211">
      <w:pPr>
        <w:pStyle w:val="Codesmall"/>
        <w:rPr>
          <w:ins w:id="19831" w:author="Laurence Golding" w:date="2019-05-11T06:52:00Z"/>
        </w:rPr>
      </w:pPr>
      <w:ins w:id="19832" w:author="Laurence Golding" w:date="2019-05-11T06:52:00Z">
        <w:r>
          <w:t xml:space="preserve">      "versionControlProvenance": [</w:t>
        </w:r>
      </w:ins>
    </w:p>
    <w:p w14:paraId="60FCF303" w14:textId="77777777" w:rsidR="002E3211" w:rsidRDefault="002E3211" w:rsidP="002E3211">
      <w:pPr>
        <w:pStyle w:val="Codesmall"/>
        <w:rPr>
          <w:ins w:id="19833" w:author="Laurence Golding" w:date="2019-05-11T06:52:00Z"/>
        </w:rPr>
      </w:pPr>
      <w:ins w:id="19834" w:author="Laurence Golding" w:date="2019-05-11T06:52:00Z">
        <w:r>
          <w:t xml:space="preserve">        {</w:t>
        </w:r>
      </w:ins>
    </w:p>
    <w:p w14:paraId="6303AD1A" w14:textId="77777777" w:rsidR="002E3211" w:rsidRDefault="002E3211" w:rsidP="002E3211">
      <w:pPr>
        <w:pStyle w:val="Codesmall"/>
        <w:rPr>
          <w:ins w:id="19835" w:author="Laurence Golding" w:date="2019-05-11T06:52:00Z"/>
        </w:rPr>
      </w:pPr>
      <w:ins w:id="19836" w:author="Laurence Golding" w:date="2019-05-11T06:52:00Z">
        <w:r>
          <w:t xml:space="preserve">          "repositoryUri": "https://github.com/example-corp/browser",</w:t>
        </w:r>
      </w:ins>
    </w:p>
    <w:p w14:paraId="1F14B7AE" w14:textId="371A54A8" w:rsidR="002E3211" w:rsidRDefault="002E3211" w:rsidP="002E3211">
      <w:pPr>
        <w:pStyle w:val="Codesmall"/>
        <w:rPr>
          <w:ins w:id="19837" w:author="Laurence Golding" w:date="2019-05-11T06:52:00Z"/>
        </w:rPr>
      </w:pPr>
      <w:ins w:id="19838" w:author="Laurence Golding" w:date="2019-05-11T06:52:00Z">
        <w:r>
          <w:t xml:space="preserve">          "revisionId": "</w:t>
        </w:r>
        <w:r w:rsidR="00B82CE0" w:rsidRPr="00B82CE0">
          <w:t>5da53fbb2a0aaa12d648b73984acc9aac2e11c2a</w:t>
        </w:r>
        <w:r>
          <w:t>",</w:t>
        </w:r>
      </w:ins>
    </w:p>
    <w:p w14:paraId="78D76400" w14:textId="77777777" w:rsidR="002E3211" w:rsidRDefault="002E3211" w:rsidP="002E3211">
      <w:pPr>
        <w:pStyle w:val="Codesmall"/>
        <w:rPr>
          <w:ins w:id="19839" w:author="Laurence Golding" w:date="2019-05-11T06:52:00Z"/>
        </w:rPr>
      </w:pPr>
      <w:ins w:id="19840" w:author="Laurence Golding" w:date="2019-05-11T06:52:00Z">
        <w:r>
          <w:t xml:space="preserve">          "mappedTo": {</w:t>
        </w:r>
      </w:ins>
    </w:p>
    <w:p w14:paraId="7A245360" w14:textId="77777777" w:rsidR="002E3211" w:rsidRDefault="002E3211" w:rsidP="002E3211">
      <w:pPr>
        <w:pStyle w:val="Codesmall"/>
        <w:rPr>
          <w:ins w:id="19841" w:author="Laurence Golding" w:date="2019-05-11T06:52:00Z"/>
        </w:rPr>
      </w:pPr>
      <w:ins w:id="19842" w:author="Laurence Golding" w:date="2019-05-11T06:52:00Z">
        <w:r>
          <w:t xml:space="preserve">            "uriBaseId": "PROJECTROOT"</w:t>
        </w:r>
      </w:ins>
    </w:p>
    <w:p w14:paraId="5E9F81FC" w14:textId="77777777" w:rsidR="002E3211" w:rsidRDefault="002E3211" w:rsidP="002E3211">
      <w:pPr>
        <w:pStyle w:val="Codesmall"/>
        <w:rPr>
          <w:ins w:id="19843" w:author="Laurence Golding" w:date="2019-05-11T06:52:00Z"/>
        </w:rPr>
      </w:pPr>
      <w:ins w:id="19844" w:author="Laurence Golding" w:date="2019-05-11T06:52:00Z">
        <w:r>
          <w:t xml:space="preserve">          }</w:t>
        </w:r>
      </w:ins>
    </w:p>
    <w:p w14:paraId="284A80FB" w14:textId="77777777" w:rsidR="002E3211" w:rsidRDefault="002E3211" w:rsidP="002E3211">
      <w:pPr>
        <w:pStyle w:val="Codesmall"/>
        <w:rPr>
          <w:ins w:id="19845" w:author="Laurence Golding" w:date="2019-05-11T06:52:00Z"/>
        </w:rPr>
      </w:pPr>
      <w:ins w:id="19846" w:author="Laurence Golding" w:date="2019-05-11T06:52:00Z">
        <w:r>
          <w:t xml:space="preserve">        }</w:t>
        </w:r>
      </w:ins>
    </w:p>
    <w:p w14:paraId="4D42EE41" w14:textId="77777777" w:rsidR="002E3211" w:rsidRDefault="002E3211" w:rsidP="002E3211">
      <w:pPr>
        <w:pStyle w:val="Codesmall"/>
        <w:rPr>
          <w:ins w:id="19847" w:author="Laurence Golding" w:date="2019-05-11T06:52:00Z"/>
        </w:rPr>
      </w:pPr>
      <w:ins w:id="19848" w:author="Laurence Golding" w:date="2019-05-11T06:52:00Z">
        <w:r>
          <w:t xml:space="preserve">      ],</w:t>
        </w:r>
      </w:ins>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rPr>
          <w:ins w:id="19849" w:author="Laurence Golding" w:date="2019-05-11T06:52:00Z"/>
        </w:rPr>
      </w:pPr>
      <w:ins w:id="19850" w:author="Laurence Golding" w:date="2019-05-11T06:52:00Z">
        <w:r>
          <w:t xml:space="preserve">        "PROJECTROOT": {</w:t>
        </w:r>
      </w:ins>
    </w:p>
    <w:p w14:paraId="119584A5" w14:textId="1A5ED139" w:rsidR="00591E00" w:rsidRDefault="00591E00" w:rsidP="00EA1C84">
      <w:pPr>
        <w:pStyle w:val="Codesmall"/>
        <w:rPr>
          <w:ins w:id="19851" w:author="Laurence Golding" w:date="2019-05-11T06:52:00Z"/>
        </w:rPr>
      </w:pPr>
      <w:ins w:id="19852" w:author="Laurence Golding" w:date="2019-05-11T06:52:00Z">
        <w:r>
          <w:t xml:space="preserve">          "uri": "file://build.example.com/work/"</w:t>
        </w:r>
      </w:ins>
    </w:p>
    <w:p w14:paraId="79EAF3AE" w14:textId="16B04AF8" w:rsidR="00591E00" w:rsidRDefault="00591E00" w:rsidP="00EA1C84">
      <w:pPr>
        <w:pStyle w:val="Codesmall"/>
        <w:rPr>
          <w:ins w:id="19853" w:author="Laurence Golding" w:date="2019-05-11T06:52:00Z"/>
        </w:rPr>
      </w:pPr>
      <w:ins w:id="19854" w:author="Laurence Golding" w:date="2019-05-11T06:52:00Z">
        <w:r>
          <w:t xml:space="preserve">        },</w:t>
        </w:r>
      </w:ins>
    </w:p>
    <w:p w14:paraId="6BF62D6C" w14:textId="1039BFED" w:rsidR="00591E00" w:rsidRDefault="00B84736" w:rsidP="00EA1C84">
      <w:pPr>
        <w:pStyle w:val="Codesmall"/>
        <w:rPr>
          <w:ins w:id="19855" w:author="Laurence Golding" w:date="2019-05-11T06:52:00Z"/>
        </w:rPr>
      </w:pPr>
      <w:r>
        <w:t xml:space="preserve">        "SRCROOT": </w:t>
      </w:r>
      <w:del w:id="19856" w:author="Laurence Golding" w:date="2019-05-11T06:52:00Z">
        <w:r>
          <w:delText>"file://build.example.com/work/</w:delText>
        </w:r>
      </w:del>
      <w:ins w:id="19857" w:author="Laurence Golding" w:date="2019-05-11T06:52:00Z">
        <w:r w:rsidR="00591E00">
          <w:t>{</w:t>
        </w:r>
      </w:ins>
    </w:p>
    <w:p w14:paraId="01320E2C" w14:textId="14444D34" w:rsidR="00B84736" w:rsidRDefault="00591E00" w:rsidP="00EA1C84">
      <w:pPr>
        <w:pStyle w:val="Codesmall"/>
      </w:pPr>
      <w:ins w:id="19858" w:author="Laurence Golding" w:date="2019-05-11T06:52:00Z">
        <w:r>
          <w:t xml:space="preserve">          "uri": </w:t>
        </w:r>
        <w:r w:rsidR="00B84736">
          <w:t>"</w:t>
        </w:r>
        <w:r w:rsidDel="00591E00">
          <w:t xml:space="preserve"> </w:t>
        </w:r>
      </w:ins>
      <w:r w:rsidR="00B84736">
        <w:t>src</w:t>
      </w:r>
      <w:r w:rsidR="005F350D">
        <w:t>/</w:t>
      </w:r>
      <w:r w:rsidR="00B84736">
        <w:t>",</w:t>
      </w:r>
    </w:p>
    <w:p w14:paraId="30B2126F" w14:textId="70021F80" w:rsidR="00591E00" w:rsidRDefault="00591E00" w:rsidP="00EA1C84">
      <w:pPr>
        <w:pStyle w:val="Codesmall"/>
        <w:rPr>
          <w:ins w:id="19859" w:author="Laurence Golding" w:date="2019-05-11T06:52:00Z"/>
        </w:rPr>
      </w:pPr>
      <w:ins w:id="19860" w:author="Laurence Golding" w:date="2019-05-11T06:52:00Z">
        <w:r>
          <w:t xml:space="preserve">          "uriBaseId": "PROJECTROOT"</w:t>
        </w:r>
      </w:ins>
    </w:p>
    <w:p w14:paraId="1C7F53E2" w14:textId="55077F75" w:rsidR="00591E00" w:rsidRDefault="00591E00" w:rsidP="00EA1C84">
      <w:pPr>
        <w:pStyle w:val="Codesmall"/>
        <w:rPr>
          <w:ins w:id="19861" w:author="Laurence Golding" w:date="2019-05-11T06:52:00Z"/>
        </w:rPr>
      </w:pPr>
      <w:ins w:id="19862" w:author="Laurence Golding" w:date="2019-05-11T06:52:00Z">
        <w:r>
          <w:t xml:space="preserve">        },</w:t>
        </w:r>
      </w:ins>
    </w:p>
    <w:p w14:paraId="7BC3632F" w14:textId="1284AEA8" w:rsidR="00591E00" w:rsidRDefault="00B84736" w:rsidP="00EA1C84">
      <w:pPr>
        <w:pStyle w:val="Codesmall"/>
        <w:rPr>
          <w:ins w:id="19863" w:author="Laurence Golding" w:date="2019-05-11T06:52:00Z"/>
        </w:rPr>
      </w:pPr>
      <w:r>
        <w:t xml:space="preserve">        "BINROOT": </w:t>
      </w:r>
      <w:del w:id="19864" w:author="Laurence Golding" w:date="2019-05-11T06:52:00Z">
        <w:r>
          <w:delText>"file://build.example.com/work/</w:delText>
        </w:r>
      </w:del>
      <w:ins w:id="19865" w:author="Laurence Golding" w:date="2019-05-11T06:52:00Z">
        <w:r w:rsidR="00591E00">
          <w:t>{</w:t>
        </w:r>
      </w:ins>
    </w:p>
    <w:p w14:paraId="53830E76" w14:textId="072D286B" w:rsidR="00B84736" w:rsidRDefault="00591E00" w:rsidP="00EA1C84">
      <w:pPr>
        <w:pStyle w:val="Codesmall"/>
      </w:pPr>
      <w:ins w:id="19866" w:author="Laurence Golding" w:date="2019-05-11T06:52:00Z">
        <w:r>
          <w:t xml:space="preserve">          "uri": </w:t>
        </w:r>
        <w:r w:rsidR="00B84736">
          <w:t>"</w:t>
        </w:r>
        <w:r w:rsidDel="00591E00">
          <w:t xml:space="preserve"> </w:t>
        </w:r>
      </w:ins>
      <w:r w:rsidR="00B84736">
        <w:t>bin</w:t>
      </w:r>
      <w:del w:id="19867" w:author="Laurence Golding" w:date="2019-05-11T06:52:00Z">
        <w:r w:rsidR="005F350D">
          <w:delText>/</w:delText>
        </w:r>
        <w:r w:rsidR="00B84736">
          <w:delText>"</w:delText>
        </w:r>
      </w:del>
      <w:ins w:id="19868" w:author="Laurence Golding" w:date="2019-05-11T06:52:00Z">
        <w:r w:rsidR="005F350D">
          <w:t>/</w:t>
        </w:r>
        <w:r w:rsidR="00B84736">
          <w:t>"</w:t>
        </w:r>
        <w:r>
          <w:t>,</w:t>
        </w:r>
      </w:ins>
    </w:p>
    <w:p w14:paraId="3F7DBB9F" w14:textId="63408998" w:rsidR="00591E00" w:rsidRDefault="00591E00" w:rsidP="00EA1C84">
      <w:pPr>
        <w:pStyle w:val="Codesmall"/>
        <w:rPr>
          <w:ins w:id="19869" w:author="Laurence Golding" w:date="2019-05-11T06:52:00Z"/>
        </w:rPr>
      </w:pPr>
      <w:ins w:id="19870" w:author="Laurence Golding" w:date="2019-05-11T06:52:00Z">
        <w:r>
          <w:t xml:space="preserve">          "uriBaseId": "</w:t>
        </w:r>
        <w:r w:rsidR="00834085">
          <w:t>PROJECTROOT</w:t>
        </w:r>
        <w:r>
          <w:t>"</w:t>
        </w:r>
      </w:ins>
    </w:p>
    <w:p w14:paraId="5DD142C0" w14:textId="6D56C9E4" w:rsidR="00591E00" w:rsidRDefault="00591E00" w:rsidP="00EA1C84">
      <w:pPr>
        <w:pStyle w:val="Codesmall"/>
        <w:rPr>
          <w:ins w:id="19871" w:author="Laurence Golding" w:date="2019-05-11T06:52:00Z"/>
        </w:rPr>
      </w:pPr>
      <w:ins w:id="19872" w:author="Laurence Golding" w:date="2019-05-11T06:52: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6A744BFD" w:rsidR="006043FF" w:rsidRDefault="00B84736" w:rsidP="00EA1C84">
      <w:pPr>
        <w:pStyle w:val="Codesmall"/>
      </w:pPr>
      <w:r>
        <w:t xml:space="preserve">              "uriBaseId"</w:t>
      </w:r>
      <w:r w:rsidR="006043FF">
        <w:t xml:space="preserve">: </w:t>
      </w:r>
      <w:r>
        <w:t>"SRCROOT</w:t>
      </w:r>
      <w:del w:id="19873" w:author="Laurence Golding" w:date="2019-05-11T06:52:00Z">
        <w:r>
          <w:delText>"</w:delText>
        </w:r>
      </w:del>
      <w:ins w:id="19874" w:author="Laurence Golding" w:date="2019-05-11T06:52:00Z">
        <w:r>
          <w:t>"</w:t>
        </w:r>
        <w:r w:rsidR="00581577">
          <w:t>,</w:t>
        </w:r>
      </w:ins>
    </w:p>
    <w:p w14:paraId="416B88EB" w14:textId="0A940ED1" w:rsidR="00581577" w:rsidRDefault="00581577" w:rsidP="00EA1C84">
      <w:pPr>
        <w:pStyle w:val="Codesmall"/>
      </w:pPr>
      <w:r>
        <w:t xml:space="preserve">            </w:t>
      </w:r>
      <w:del w:id="19875" w:author="Laurence Golding" w:date="2019-05-11T06:52:00Z">
        <w:r w:rsidR="00B84736">
          <w:delText>}</w:delText>
        </w:r>
      </w:del>
      <w:ins w:id="19876" w:author="Laurence Golding" w:date="2019-05-11T06:52:00Z">
        <w:r>
          <w:t xml:space="preserve">  "</w:t>
        </w:r>
        <w:r w:rsidR="005705A4">
          <w:t>i</w:t>
        </w:r>
        <w:r w:rsidR="00690C03">
          <w:t>ndex</w:t>
        </w:r>
        <w:r>
          <w:t>": 0</w:t>
        </w:r>
      </w:ins>
    </w:p>
    <w:p w14:paraId="74275760" w14:textId="6D091C99" w:rsidR="00B84736" w:rsidRDefault="00B84736" w:rsidP="00EA1C84">
      <w:pPr>
        <w:pStyle w:val="Codesmall"/>
      </w:pPr>
      <w:r>
        <w:t xml:space="preserve">          </w:t>
      </w:r>
      <w:del w:id="19877" w:author="Laurence Golding" w:date="2019-05-11T06:52:00Z">
        <w:r>
          <w:delText>],</w:delText>
        </w:r>
      </w:del>
      <w:ins w:id="19878" w:author="Laurence Golding" w:date="2019-05-11T06:52:00Z">
        <w:r>
          <w:t xml:space="preserve">  }</w:t>
        </w:r>
      </w:ins>
    </w:p>
    <w:p w14:paraId="6F95F5D9" w14:textId="119B0E06" w:rsidR="006043FF" w:rsidRDefault="006043FF" w:rsidP="00EA1C84">
      <w:pPr>
        <w:pStyle w:val="Codesmall"/>
        <w:rPr>
          <w:ins w:id="19879" w:author="Laurence Golding" w:date="2019-05-11T06:52:00Z"/>
        </w:rPr>
      </w:pPr>
      <w:r>
        <w:t xml:space="preserve">      </w:t>
      </w:r>
      <w:r w:rsidR="000C5906">
        <w:t xml:space="preserve">  </w:t>
      </w:r>
      <w:r>
        <w:t xml:space="preserve">  </w:t>
      </w:r>
      <w:del w:id="19880" w:author="Laurence Golding" w:date="2019-05-11T06:52:00Z">
        <w:r>
          <w:delText>"startTime</w:delText>
        </w:r>
      </w:del>
      <w:ins w:id="19881" w:author="Laurence Golding" w:date="2019-05-11T06:52:00Z">
        <w:r w:rsidR="00B84736">
          <w:t>],</w:t>
        </w:r>
      </w:ins>
    </w:p>
    <w:p w14:paraId="6705832F" w14:textId="74CA8BB8" w:rsidR="006043FF" w:rsidRDefault="000C5906" w:rsidP="00EA1C84">
      <w:pPr>
        <w:pStyle w:val="Codesmall"/>
      </w:pPr>
      <w:ins w:id="19882" w:author="Laurence Golding" w:date="2019-05-11T06:52:00Z">
        <w:r>
          <w:t xml:space="preserve">  </w:t>
        </w:r>
        <w:r w:rsidR="006043FF">
          <w:t xml:space="preserve">        "startTime</w:t>
        </w:r>
        <w:r w:rsidR="00BF4F63">
          <w:t>Utc</w:t>
        </w:r>
      </w:ins>
      <w:r w:rsidR="006043FF">
        <w:t>": "2016-07-16T14:18:25Z",</w:t>
      </w:r>
    </w:p>
    <w:p w14:paraId="59869DEE" w14:textId="0475BA26" w:rsidR="006043FF" w:rsidRDefault="006043FF" w:rsidP="00EA1C84">
      <w:pPr>
        <w:pStyle w:val="Codesmall"/>
      </w:pPr>
      <w:r>
        <w:t xml:space="preserve">  </w:t>
      </w:r>
      <w:r w:rsidR="000C5906">
        <w:t xml:space="preserve">  </w:t>
      </w:r>
      <w:r>
        <w:t xml:space="preserve">      "</w:t>
      </w:r>
      <w:del w:id="19883" w:author="Laurence Golding" w:date="2019-05-11T06:52:00Z">
        <w:r>
          <w:delText>endTime</w:delText>
        </w:r>
      </w:del>
      <w:ins w:id="19884" w:author="Laurence Golding" w:date="2019-05-11T06:52:00Z">
        <w:r>
          <w:t>endTime</w:t>
        </w:r>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3372FF99" w:rsidR="008E7371" w:rsidRDefault="006043FF" w:rsidP="00EA1C84">
      <w:pPr>
        <w:pStyle w:val="Codesmall"/>
      </w:pPr>
      <w:r>
        <w:t xml:space="preserve">  </w:t>
      </w:r>
      <w:r w:rsidR="000C5906">
        <w:t xml:space="preserve">  </w:t>
      </w:r>
      <w:r>
        <w:t xml:space="preserve">      "workingDirectory": </w:t>
      </w:r>
      <w:del w:id="19885" w:author="Laurence Golding" w:date="2019-05-11T06:52:00Z">
        <w:r>
          <w:delText>"/home/buildAgent/src",</w:delText>
        </w:r>
      </w:del>
      <w:ins w:id="19886" w:author="Laurence Golding" w:date="2019-05-11T06:52:00Z">
        <w:r w:rsidR="008E7371">
          <w:t>{</w:t>
        </w:r>
      </w:ins>
    </w:p>
    <w:p w14:paraId="68047526" w14:textId="6D385370" w:rsidR="008E7371" w:rsidRDefault="008E7371" w:rsidP="00EA1C84">
      <w:pPr>
        <w:pStyle w:val="Codesmall"/>
        <w:rPr>
          <w:ins w:id="19887" w:author="Laurence Golding" w:date="2019-05-11T06:52:00Z"/>
        </w:rPr>
      </w:pPr>
      <w:ins w:id="19888" w:author="Laurence Golding" w:date="2019-05-11T06:52:00Z">
        <w:r>
          <w:t xml:space="preserve">            "uri": </w:t>
        </w:r>
        <w:r w:rsidR="006043FF">
          <w:t>"</w:t>
        </w:r>
        <w:r w:rsidR="00F610AE">
          <w:t>file://</w:t>
        </w:r>
        <w:r w:rsidR="006043FF">
          <w:t>/home/buildAgent/src"</w:t>
        </w:r>
      </w:ins>
    </w:p>
    <w:p w14:paraId="0A433A88" w14:textId="7BF980D6" w:rsidR="006043FF" w:rsidRDefault="008E7371" w:rsidP="00EA1C84">
      <w:pPr>
        <w:pStyle w:val="Codesmall"/>
        <w:rPr>
          <w:ins w:id="19889" w:author="Laurence Golding" w:date="2019-05-11T06:52:00Z"/>
        </w:rPr>
      </w:pPr>
      <w:ins w:id="19890" w:author="Laurence Golding" w:date="2019-05-11T06:52:00Z">
        <w:r>
          <w:t xml:space="preserve">          }</w:t>
        </w:r>
        <w:r w:rsidR="006043FF">
          <w:t>,</w:t>
        </w:r>
      </w:ins>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5DC46879" w:rsidR="000C5906" w:rsidRDefault="000C5906" w:rsidP="000C5906">
      <w:pPr>
        <w:pStyle w:val="Codesmall"/>
      </w:pPr>
      <w:r>
        <w:t xml:space="preserve">          "</w:t>
      </w:r>
      <w:del w:id="19891" w:author="Laurence Golding" w:date="2019-05-11T06:52:00Z">
        <w:r>
          <w:delText>configurationNotifications</w:delText>
        </w:r>
      </w:del>
      <w:ins w:id="19892" w:author="Laurence Golding" w:date="2019-05-11T06:52:00Z">
        <w:r w:rsidR="005725D8">
          <w:t>toolC</w:t>
        </w:r>
        <w:r>
          <w:t>onfigurationNotifications</w:t>
        </w:r>
      </w:ins>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rPr>
          <w:ins w:id="19893" w:author="Laurence Golding" w:date="2019-05-11T06:52:00Z"/>
        </w:rPr>
      </w:pPr>
      <w:ins w:id="19894" w:author="Laurence Golding" w:date="2019-05-11T06:52:00Z">
        <w:r>
          <w:t xml:space="preserve">              "</w:t>
        </w:r>
        <w:r w:rsidR="00487C16">
          <w:t>descriptor</w:t>
        </w:r>
        <w:r>
          <w:t>": {</w:t>
        </w:r>
      </w:ins>
    </w:p>
    <w:p w14:paraId="3F222D5C" w14:textId="52E8C645" w:rsidR="00944A10" w:rsidRDefault="00944A10" w:rsidP="000C5906">
      <w:pPr>
        <w:pStyle w:val="Codesmall"/>
      </w:pPr>
      <w:ins w:id="19895" w:author="Laurence Golding" w:date="2019-05-11T06:52:00Z">
        <w:r>
          <w:t xml:space="preserve">  </w:t>
        </w:r>
      </w:ins>
      <w:r w:rsidR="000C5906">
        <w:t xml:space="preserve">              "id": "UnknownRule</w:t>
      </w:r>
      <w:del w:id="19896" w:author="Laurence Golding" w:date="2019-05-11T06:52:00Z">
        <w:r w:rsidR="000C5906">
          <w:delText>",</w:delText>
        </w:r>
      </w:del>
      <w:ins w:id="19897" w:author="Laurence Golding" w:date="2019-05-11T06:52:00Z">
        <w:r w:rsidR="000C5906">
          <w:t>"</w:t>
        </w:r>
      </w:ins>
    </w:p>
    <w:p w14:paraId="26EE317B" w14:textId="0F1876E6" w:rsidR="000C5906" w:rsidRDefault="00944A10" w:rsidP="000C5906">
      <w:pPr>
        <w:pStyle w:val="Codesmall"/>
        <w:rPr>
          <w:ins w:id="19898" w:author="Laurence Golding" w:date="2019-05-11T06:52:00Z"/>
        </w:rPr>
      </w:pPr>
      <w:ins w:id="19899" w:author="Laurence Golding" w:date="2019-05-11T06:52:00Z">
        <w:r>
          <w:t xml:space="preserve">              }</w:t>
        </w:r>
        <w:r w:rsidR="000C5906">
          <w:t>,</w:t>
        </w:r>
      </w:ins>
    </w:p>
    <w:p w14:paraId="4AE8789A" w14:textId="3C2552A7" w:rsidR="003A3A40" w:rsidRDefault="003A3A40" w:rsidP="000C5906">
      <w:pPr>
        <w:pStyle w:val="Codesmall"/>
        <w:rPr>
          <w:ins w:id="19900" w:author="Laurence Golding" w:date="2019-05-11T06:52:00Z"/>
        </w:rPr>
      </w:pPr>
      <w:ins w:id="19901" w:author="Laurence Golding" w:date="2019-05-11T06:52:00Z">
        <w:r>
          <w:t xml:space="preserve">              "</w:t>
        </w:r>
        <w:r w:rsidR="00487C16">
          <w:t>associatedRule</w:t>
        </w:r>
        <w:r>
          <w:t>": {</w:t>
        </w:r>
      </w:ins>
    </w:p>
    <w:p w14:paraId="5059FEF8" w14:textId="470B1683" w:rsidR="003A3A40" w:rsidRDefault="000C5906" w:rsidP="000C5906">
      <w:pPr>
        <w:pStyle w:val="Codesmall"/>
      </w:pPr>
      <w:ins w:id="19902" w:author="Laurence Golding" w:date="2019-05-11T06:52:00Z">
        <w:r>
          <w:t xml:space="preserve">  </w:t>
        </w:r>
      </w:ins>
      <w:r>
        <w:t xml:space="preserve">            </w:t>
      </w:r>
      <w:r w:rsidR="003A3A40">
        <w:t xml:space="preserve">  </w:t>
      </w:r>
      <w:r>
        <w:t>"ruleId": "ABC0001</w:t>
      </w:r>
      <w:del w:id="19903" w:author="Laurence Golding" w:date="2019-05-11T06:52:00Z">
        <w:r>
          <w:delText>",</w:delText>
        </w:r>
      </w:del>
      <w:ins w:id="19904" w:author="Laurence Golding" w:date="2019-05-11T06:52:00Z">
        <w:r>
          <w:t>"</w:t>
        </w:r>
      </w:ins>
    </w:p>
    <w:p w14:paraId="1AECFDD9" w14:textId="6C4AC29E" w:rsidR="000C5906" w:rsidRDefault="003A3A40" w:rsidP="000C5906">
      <w:pPr>
        <w:pStyle w:val="Codesmall"/>
        <w:rPr>
          <w:ins w:id="19905" w:author="Laurence Golding" w:date="2019-05-11T06:52:00Z"/>
        </w:rPr>
      </w:pPr>
      <w:ins w:id="19906" w:author="Laurence Golding" w:date="2019-05-11T06:52:00Z">
        <w:r>
          <w:t xml:space="preserve">              }</w:t>
        </w:r>
        <w:r w:rsidR="000C5906">
          <w:t>,</w:t>
        </w:r>
      </w:ins>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0F6B8A71" w:rsidR="000C5906" w:rsidRDefault="000C5906" w:rsidP="000C5906">
      <w:pPr>
        <w:pStyle w:val="Codesmall"/>
      </w:pPr>
      <w:r>
        <w:t xml:space="preserve">          "</w:t>
      </w:r>
      <w:del w:id="19907" w:author="Laurence Golding" w:date="2019-05-11T06:52:00Z">
        <w:r>
          <w:delText>toolNotifications</w:delText>
        </w:r>
      </w:del>
      <w:ins w:id="19908" w:author="Laurence Golding" w:date="2019-05-11T06:52:00Z">
        <w:r>
          <w:t>tool</w:t>
        </w:r>
        <w:r w:rsidR="00117A2B">
          <w:t>Execution</w:t>
        </w:r>
        <w:r>
          <w:t>Notifications</w:t>
        </w:r>
      </w:ins>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rPr>
          <w:ins w:id="19909" w:author="Laurence Golding" w:date="2019-05-11T06:52:00Z"/>
        </w:rPr>
      </w:pPr>
      <w:ins w:id="19910" w:author="Laurence Golding" w:date="2019-05-11T06:52:00Z">
        <w:r>
          <w:t xml:space="preserve">              "</w:t>
        </w:r>
        <w:r w:rsidR="00487C16">
          <w:t>descriptor</w:t>
        </w:r>
        <w:r>
          <w:t>": {</w:t>
        </w:r>
      </w:ins>
    </w:p>
    <w:p w14:paraId="6E21A0C3" w14:textId="2BAAC547" w:rsidR="00944A10" w:rsidRDefault="00944A10" w:rsidP="000C5906">
      <w:pPr>
        <w:pStyle w:val="Codesmall"/>
      </w:pPr>
      <w:ins w:id="19911" w:author="Laurence Golding" w:date="2019-05-11T06:52:00Z">
        <w:r>
          <w:t xml:space="preserve">  </w:t>
        </w:r>
      </w:ins>
      <w:r w:rsidR="000C5906">
        <w:t xml:space="preserve">              "id": "CTN0001</w:t>
      </w:r>
      <w:del w:id="19912" w:author="Laurence Golding" w:date="2019-05-11T06:52:00Z">
        <w:r w:rsidR="000C5906">
          <w:delText>",</w:delText>
        </w:r>
      </w:del>
      <w:ins w:id="19913" w:author="Laurence Golding" w:date="2019-05-11T06:52:00Z">
        <w:r w:rsidR="000C5906">
          <w:t>"</w:t>
        </w:r>
      </w:ins>
    </w:p>
    <w:p w14:paraId="217D72DC" w14:textId="58529A6E" w:rsidR="000C5906" w:rsidRDefault="00944A10" w:rsidP="000C5906">
      <w:pPr>
        <w:pStyle w:val="Codesmall"/>
        <w:rPr>
          <w:ins w:id="19914" w:author="Laurence Golding" w:date="2019-05-11T06:52:00Z"/>
        </w:rPr>
      </w:pPr>
      <w:ins w:id="19915" w:author="Laurence Golding" w:date="2019-05-11T06:52:00Z">
        <w:r>
          <w:t xml:space="preserve">              }</w:t>
        </w:r>
        <w:r w:rsidR="000C5906">
          <w:t>,</w:t>
        </w:r>
      </w:ins>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rPr>
          <w:ins w:id="19916" w:author="Laurence Golding" w:date="2019-05-11T06:52:00Z"/>
        </w:rPr>
      </w:pPr>
      <w:r>
        <w:t xml:space="preserve">              "</w:t>
      </w:r>
      <w:ins w:id="19917" w:author="Laurence Golding" w:date="2019-05-11T06:52:00Z">
        <w:r w:rsidR="00487C16">
          <w:t>descriptor</w:t>
        </w:r>
        <w:r>
          <w:t>": {</w:t>
        </w:r>
      </w:ins>
    </w:p>
    <w:p w14:paraId="543B797F" w14:textId="515EFF6C" w:rsidR="00944A10" w:rsidRDefault="00944A10" w:rsidP="000C5906">
      <w:pPr>
        <w:pStyle w:val="Codesmall"/>
      </w:pPr>
      <w:ins w:id="19918" w:author="Laurence Golding" w:date="2019-05-11T06:52:00Z">
        <w:r>
          <w:t xml:space="preserve">  </w:t>
        </w:r>
        <w:r w:rsidR="000C5906">
          <w:t xml:space="preserve">              "</w:t>
        </w:r>
      </w:ins>
      <w:r w:rsidR="000C5906">
        <w:t>id": "CTN9999</w:t>
      </w:r>
      <w:del w:id="19919" w:author="Laurence Golding" w:date="2019-05-11T06:52:00Z">
        <w:r w:rsidR="000C5906">
          <w:delText>",</w:delText>
        </w:r>
      </w:del>
      <w:ins w:id="19920" w:author="Laurence Golding" w:date="2019-05-11T06:52:00Z">
        <w:r w:rsidR="000C5906">
          <w:t>"</w:t>
        </w:r>
      </w:ins>
    </w:p>
    <w:p w14:paraId="200ED814" w14:textId="4479A8C7" w:rsidR="000C5906" w:rsidRDefault="00944A10" w:rsidP="000C5906">
      <w:pPr>
        <w:pStyle w:val="Codesmall"/>
      </w:pPr>
      <w:r>
        <w:t xml:space="preserve">              </w:t>
      </w:r>
      <w:del w:id="19921" w:author="Laurence Golding" w:date="2019-05-11T06:52:00Z">
        <w:r w:rsidR="000C5906">
          <w:delText>"ruleId": "C2152",</w:delText>
        </w:r>
      </w:del>
      <w:ins w:id="19922" w:author="Laurence Golding" w:date="2019-05-11T06:52:00Z">
        <w:r>
          <w:t>}</w:t>
        </w:r>
        <w:r w:rsidR="000C5906">
          <w:t>,</w:t>
        </w:r>
      </w:ins>
    </w:p>
    <w:p w14:paraId="3EED25AE" w14:textId="74261679" w:rsidR="003F5CE9" w:rsidRDefault="003F5CE9" w:rsidP="000C5906">
      <w:pPr>
        <w:pStyle w:val="Codesmall"/>
        <w:rPr>
          <w:ins w:id="19923" w:author="Laurence Golding" w:date="2019-05-11T06:52:00Z"/>
        </w:rPr>
      </w:pPr>
      <w:ins w:id="19924" w:author="Laurence Golding" w:date="2019-05-11T06:52:00Z">
        <w:r>
          <w:t xml:space="preserve">              "</w:t>
        </w:r>
        <w:r w:rsidR="00487C16">
          <w:t>associatedRule</w:t>
        </w:r>
        <w:r>
          <w:t>": {</w:t>
        </w:r>
      </w:ins>
    </w:p>
    <w:p w14:paraId="74842964" w14:textId="0C655CAC" w:rsidR="000C5906" w:rsidRDefault="003F5CE9" w:rsidP="000C5906">
      <w:pPr>
        <w:pStyle w:val="Codesmall"/>
        <w:rPr>
          <w:ins w:id="19925" w:author="Laurence Golding" w:date="2019-05-11T06:52:00Z"/>
        </w:rPr>
      </w:pPr>
      <w:ins w:id="19926" w:author="Laurence Golding" w:date="2019-05-11T06:52:00Z">
        <w:r>
          <w:t xml:space="preserve">  </w:t>
        </w:r>
        <w:r w:rsidR="000C5906">
          <w:t xml:space="preserve">              "</w:t>
        </w:r>
        <w:r>
          <w:t>id</w:t>
        </w:r>
        <w:r w:rsidR="000C5906">
          <w:t>": "</w:t>
        </w:r>
        <w:r w:rsidR="00A34D8C">
          <w:t>C2001</w:t>
        </w:r>
        <w:r w:rsidR="000C5906">
          <w:t>",</w:t>
        </w:r>
      </w:ins>
    </w:p>
    <w:p w14:paraId="25B0271B" w14:textId="27A0F9BE" w:rsidR="00A34D8C" w:rsidRDefault="003F5CE9" w:rsidP="000C5906">
      <w:pPr>
        <w:pStyle w:val="Codesmall"/>
        <w:rPr>
          <w:ins w:id="19927" w:author="Laurence Golding" w:date="2019-05-11T06:52:00Z"/>
        </w:rPr>
      </w:pPr>
      <w:ins w:id="19928" w:author="Laurence Golding" w:date="2019-05-11T06:52:00Z">
        <w:r>
          <w:t xml:space="preserve">  </w:t>
        </w:r>
        <w:r w:rsidR="00A34D8C">
          <w:t xml:space="preserve">              "</w:t>
        </w:r>
        <w:r>
          <w:t>index</w:t>
        </w:r>
        <w:r w:rsidR="00A34D8C">
          <w:t>": 0,</w:t>
        </w:r>
      </w:ins>
    </w:p>
    <w:p w14:paraId="2190F6C3" w14:textId="1B35C7BA" w:rsidR="003F5CE9" w:rsidRDefault="003F5CE9" w:rsidP="000C5906">
      <w:pPr>
        <w:pStyle w:val="Codesmall"/>
        <w:rPr>
          <w:ins w:id="19929" w:author="Laurence Golding" w:date="2019-05-11T06:52:00Z"/>
        </w:rPr>
      </w:pPr>
      <w:ins w:id="19930" w:author="Laurence Golding" w:date="2019-05-11T06:52:00Z">
        <w:r>
          <w:t xml:space="preserve">              },</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A4CAC45" w:rsidR="000C5906" w:rsidRDefault="000C5906" w:rsidP="000C5906">
      <w:pPr>
        <w:pStyle w:val="Codesmall"/>
      </w:pPr>
      <w:r>
        <w:t xml:space="preserve">                "text": "Exception evaluating rule \"</w:t>
      </w:r>
      <w:del w:id="19931" w:author="Laurence Golding" w:date="2019-05-11T06:52:00Z">
        <w:r>
          <w:delText>C2152</w:delText>
        </w:r>
      </w:del>
      <w:ins w:id="19932" w:author="Laurence Golding" w:date="2019-05-11T06:52: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rPr>
          <w:ins w:id="19933" w:author="Laurence Golding" w:date="2019-05-11T06:52:00Z"/>
        </w:rPr>
      </w:pPr>
      <w:ins w:id="19934" w:author="Laurence Golding" w:date="2019-05-11T06:52:00Z">
        <w:r>
          <w:t xml:space="preserve">              "</w:t>
        </w:r>
        <w:r w:rsidR="0021090B">
          <w:t>l</w:t>
        </w:r>
        <w:r>
          <w:t>ocation</w:t>
        </w:r>
        <w:r w:rsidR="0021090B">
          <w:t>s</w:t>
        </w:r>
        <w:r>
          <w:t xml:space="preserve">": </w:t>
        </w:r>
        <w:r w:rsidR="0021090B">
          <w:t>[</w:t>
        </w:r>
      </w:ins>
    </w:p>
    <w:p w14:paraId="1EDACFB9" w14:textId="730DC6AF" w:rsidR="0021090B" w:rsidRDefault="0021090B" w:rsidP="000C5906">
      <w:pPr>
        <w:pStyle w:val="Codesmall"/>
        <w:rPr>
          <w:ins w:id="19935" w:author="Laurence Golding" w:date="2019-05-11T06:52:00Z"/>
        </w:rPr>
      </w:pPr>
      <w:ins w:id="19936" w:author="Laurence Golding" w:date="2019-05-11T06:52:00Z">
        <w:r>
          <w:t xml:space="preserve">                {</w:t>
        </w:r>
      </w:ins>
    </w:p>
    <w:p w14:paraId="728C265A" w14:textId="49AF9B25" w:rsidR="0021090B" w:rsidRDefault="0021090B" w:rsidP="000C5906">
      <w:pPr>
        <w:pStyle w:val="Codesmall"/>
      </w:pPr>
      <w:ins w:id="19937" w:author="Laurence Golding" w:date="2019-05-11T06:52:00Z">
        <w:r>
          <w:t xml:space="preserve">    </w:t>
        </w:r>
      </w:ins>
      <w:r>
        <w:t xml:space="preserve">              "physicalLocation": {</w:t>
      </w:r>
    </w:p>
    <w:p w14:paraId="787BFF77" w14:textId="3A797B9A" w:rsidR="00FD3B8F" w:rsidRDefault="00FD3B8F" w:rsidP="000C5906">
      <w:pPr>
        <w:pStyle w:val="Codesmall"/>
      </w:pPr>
      <w:r>
        <w:t xml:space="preserve">                </w:t>
      </w:r>
      <w:del w:id="19938" w:author="Laurence Golding" w:date="2019-05-11T06:52:00Z">
        <w:r>
          <w:delText>"fileLocation</w:delText>
        </w:r>
      </w:del>
      <w:ins w:id="19939" w:author="Laurence Golding" w:date="2019-05-11T06:52:00Z">
        <w:r w:rsidR="0021090B">
          <w:t xml:space="preserve">    </w:t>
        </w:r>
        <w:r>
          <w:t>"</w:t>
        </w:r>
        <w:r w:rsidR="00406355">
          <w:t>artifactLocation</w:t>
        </w:r>
      </w:ins>
      <w:r>
        <w:t>": {</w:t>
      </w:r>
    </w:p>
    <w:p w14:paraId="64B61205" w14:textId="083046B4" w:rsidR="000C5906" w:rsidRDefault="00FD3B8F" w:rsidP="000C5906">
      <w:pPr>
        <w:pStyle w:val="Codesmall"/>
      </w:pPr>
      <w:ins w:id="19940" w:author="Laurence Golding" w:date="2019-05-11T06:52:00Z">
        <w:r>
          <w:t xml:space="preserve">  </w:t>
        </w:r>
        <w:r w:rsidR="000C5906">
          <w:t xml:space="preserve">  </w:t>
        </w:r>
      </w:ins>
      <w:r w:rsidR="000C5906">
        <w:t xml:space="preserve">              </w:t>
      </w:r>
      <w:r w:rsidR="0021090B">
        <w:t xml:space="preserve">    </w:t>
      </w:r>
      <w:r w:rsidR="000C5906">
        <w:t>"uri": "crypto/hash.cpp"</w:t>
      </w:r>
      <w:r w:rsidR="00B84736">
        <w:t>,</w:t>
      </w:r>
    </w:p>
    <w:p w14:paraId="24F01480" w14:textId="6187A70C" w:rsidR="00B84736" w:rsidRDefault="00B84736" w:rsidP="000C5906">
      <w:pPr>
        <w:pStyle w:val="Codesmall"/>
      </w:pPr>
      <w:ins w:id="19941" w:author="Laurence Golding" w:date="2019-05-11T06:52:00Z">
        <w:r>
          <w:t xml:space="preserve">    </w:t>
        </w:r>
      </w:ins>
      <w:r>
        <w:t xml:space="preserve">              </w:t>
      </w:r>
      <w:r w:rsidR="0021090B">
        <w:t xml:space="preserve">    </w:t>
      </w:r>
      <w:r>
        <w:t>"uriBaseId": "SRCROOT</w:t>
      </w:r>
      <w:del w:id="19942" w:author="Laurence Golding" w:date="2019-05-11T06:52:00Z">
        <w:r>
          <w:delText>"</w:delText>
        </w:r>
      </w:del>
      <w:ins w:id="19943" w:author="Laurence Golding" w:date="2019-05-11T06:52:00Z">
        <w:r>
          <w:t>"</w:t>
        </w:r>
        <w:r w:rsidR="00A34D8C">
          <w:t>,</w:t>
        </w:r>
      </w:ins>
    </w:p>
    <w:p w14:paraId="5FD3E5BB" w14:textId="2C206AFA" w:rsidR="00A34D8C" w:rsidRDefault="00A34D8C" w:rsidP="000C5906">
      <w:pPr>
        <w:pStyle w:val="Codesmall"/>
      </w:pPr>
      <w:r>
        <w:t xml:space="preserve">                </w:t>
      </w:r>
      <w:del w:id="19944" w:author="Laurence Golding" w:date="2019-05-11T06:52:00Z">
        <w:r w:rsidR="00FD3B8F">
          <w:delText>}</w:delText>
        </w:r>
      </w:del>
      <w:ins w:id="19945" w:author="Laurence Golding" w:date="2019-05-11T06:52:00Z">
        <w:r>
          <w:t xml:space="preserve">  </w:t>
        </w:r>
        <w:r w:rsidR="0021090B">
          <w:t xml:space="preserve">    </w:t>
        </w:r>
        <w:r>
          <w:t>"</w:t>
        </w:r>
        <w:r w:rsidR="005705A4">
          <w:t>i</w:t>
        </w:r>
        <w:r w:rsidR="00690C03">
          <w:t>ndex</w:t>
        </w:r>
        <w:r>
          <w:t>": 4</w:t>
        </w:r>
      </w:ins>
    </w:p>
    <w:p w14:paraId="4A34A99A" w14:textId="72B4B6B5" w:rsidR="00FD3B8F" w:rsidRDefault="00FD3B8F" w:rsidP="000C5906">
      <w:pPr>
        <w:pStyle w:val="Codesmall"/>
      </w:pPr>
      <w:r>
        <w:t xml:space="preserve">              </w:t>
      </w:r>
      <w:del w:id="19946" w:author="Laurence Golding" w:date="2019-05-11T06:52:00Z">
        <w:r w:rsidR="000C5906">
          <w:delText>},</w:delText>
        </w:r>
      </w:del>
      <w:ins w:id="19947" w:author="Laurence Golding" w:date="2019-05-11T06:52:00Z">
        <w:r>
          <w:t xml:space="preserve">  </w:t>
        </w:r>
        <w:r w:rsidR="0021090B">
          <w:t xml:space="preserve">    </w:t>
        </w:r>
        <w:r>
          <w:t>}</w:t>
        </w:r>
      </w:ins>
    </w:p>
    <w:p w14:paraId="49BD1EF8" w14:textId="2BC11A31" w:rsidR="0021090B" w:rsidRDefault="0021090B" w:rsidP="000C5906">
      <w:pPr>
        <w:pStyle w:val="Codesmall"/>
        <w:rPr>
          <w:ins w:id="19948" w:author="Laurence Golding" w:date="2019-05-11T06:52:00Z"/>
        </w:rPr>
      </w:pPr>
      <w:ins w:id="19949" w:author="Laurence Golding" w:date="2019-05-11T06:52:00Z">
        <w:r>
          <w:t xml:space="preserve">                  }</w:t>
        </w:r>
      </w:ins>
    </w:p>
    <w:p w14:paraId="2A169A20" w14:textId="68C411AA" w:rsidR="0021090B" w:rsidRDefault="0021090B" w:rsidP="000C5906">
      <w:pPr>
        <w:pStyle w:val="Codesmall"/>
        <w:rPr>
          <w:ins w:id="19950" w:author="Laurence Golding" w:date="2019-05-11T06:52:00Z"/>
        </w:rPr>
      </w:pPr>
      <w:ins w:id="19951" w:author="Laurence Golding" w:date="2019-05-11T06:52:00Z">
        <w:r>
          <w:t xml:space="preserve">                }</w:t>
        </w:r>
      </w:ins>
    </w:p>
    <w:p w14:paraId="37DE2874" w14:textId="123B36A0" w:rsidR="000C5906" w:rsidRDefault="000C5906" w:rsidP="000C5906">
      <w:pPr>
        <w:pStyle w:val="Codesmall"/>
        <w:rPr>
          <w:ins w:id="19952" w:author="Laurence Golding" w:date="2019-05-11T06:52:00Z"/>
        </w:rPr>
      </w:pPr>
      <w:ins w:id="19953" w:author="Laurence Golding" w:date="2019-05-11T06:52:00Z">
        <w:r>
          <w:t xml:space="preserve">              </w:t>
        </w:r>
        <w:r w:rsidR="0021090B">
          <w:t>]</w:t>
        </w:r>
        <w:r>
          <w:t>,</w:t>
        </w:r>
      </w:ins>
    </w:p>
    <w:p w14:paraId="60C2AD6D" w14:textId="19790683" w:rsidR="000C5906" w:rsidRDefault="000C5906" w:rsidP="000C5906">
      <w:pPr>
        <w:pStyle w:val="Codesmall"/>
      </w:pPr>
      <w:r>
        <w:t xml:space="preserve">              "threadId": 52,</w:t>
      </w:r>
    </w:p>
    <w:p w14:paraId="27840CC9" w14:textId="19D23F4F" w:rsidR="000C5906" w:rsidRDefault="000C5906" w:rsidP="000C5906">
      <w:pPr>
        <w:pStyle w:val="Codesmall"/>
      </w:pPr>
      <w:r>
        <w:t xml:space="preserve">              "</w:t>
      </w:r>
      <w:del w:id="19954" w:author="Laurence Golding" w:date="2019-05-11T06:52:00Z">
        <w:r>
          <w:delText>time</w:delText>
        </w:r>
      </w:del>
      <w:ins w:id="19955" w:author="Laurence Golding" w:date="2019-05-11T06:52:00Z">
        <w:r>
          <w:t>time</w:t>
        </w:r>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31D36F6D" w:rsidR="00A07290" w:rsidRDefault="00A07290" w:rsidP="000C5906">
      <w:pPr>
        <w:pStyle w:val="Codesmall"/>
      </w:pPr>
      <w:r>
        <w:t xml:space="preserve">                      "</w:t>
      </w:r>
      <w:del w:id="19956" w:author="Laurence Golding" w:date="2019-05-11T06:52:00Z">
        <w:r w:rsidR="000C5906">
          <w:delText>message</w:delText>
        </w:r>
      </w:del>
      <w:ins w:id="19957" w:author="Laurence Golding" w:date="2019-05-11T06:52:00Z">
        <w:r>
          <w:t>location</w:t>
        </w:r>
      </w:ins>
      <w:r>
        <w:t>": {</w:t>
      </w:r>
    </w:p>
    <w:p w14:paraId="0D7BB0FB" w14:textId="5A011C5F" w:rsidR="000C5906" w:rsidRDefault="000C5906" w:rsidP="000C5906">
      <w:pPr>
        <w:pStyle w:val="Codesmall"/>
        <w:rPr>
          <w:ins w:id="19958" w:author="Laurence Golding" w:date="2019-05-11T06:52:00Z"/>
        </w:rPr>
      </w:pPr>
      <w:ins w:id="19959" w:author="Laurence Golding" w:date="2019-05-11T06:52:00Z">
        <w:r>
          <w:t xml:space="preserve">                      </w:t>
        </w:r>
        <w:r w:rsidR="000F1F84">
          <w:t xml:space="preserve">  </w:t>
        </w:r>
        <w:r>
          <w:t>"message": {</w:t>
        </w:r>
      </w:ins>
    </w:p>
    <w:p w14:paraId="5D414B13" w14:textId="5C94A7C7" w:rsidR="000C5906" w:rsidRDefault="000C5906" w:rsidP="000C5906">
      <w:pPr>
        <w:pStyle w:val="Codesmall"/>
      </w:pPr>
      <w:ins w:id="19960" w:author="Laurence Golding" w:date="2019-05-11T06:52:00Z">
        <w:r>
          <w:t xml:space="preserve">  </w:t>
        </w:r>
      </w:ins>
      <w:r>
        <w:t xml:space="preserve">                      </w:t>
      </w:r>
      <w:r w:rsidR="000F1F84">
        <w:t xml:space="preserve">  </w:t>
      </w:r>
      <w:r>
        <w:t>"text": "Exception thrown"</w:t>
      </w:r>
    </w:p>
    <w:p w14:paraId="2CE9F317" w14:textId="48DCE62F" w:rsidR="000C5906" w:rsidRDefault="000C5906" w:rsidP="000C5906">
      <w:pPr>
        <w:pStyle w:val="Codesmall"/>
        <w:rPr>
          <w:ins w:id="19961" w:author="Laurence Golding" w:date="2019-05-11T06:52:00Z"/>
        </w:rPr>
      </w:pPr>
      <w:ins w:id="19962" w:author="Laurence Golding" w:date="2019-05-11T06:52:00Z">
        <w:r>
          <w:t xml:space="preserve">                      </w:t>
        </w:r>
        <w:r w:rsidR="000F1F84">
          <w:t xml:space="preserve">  </w:t>
        </w:r>
        <w:r>
          <w:t>},</w:t>
        </w:r>
      </w:ins>
    </w:p>
    <w:p w14:paraId="5D776C8B" w14:textId="31CA6252" w:rsidR="0030200A" w:rsidRDefault="0030200A" w:rsidP="000C5906">
      <w:pPr>
        <w:pStyle w:val="Codesmall"/>
        <w:rPr>
          <w:ins w:id="19963" w:author="Laurence Golding" w:date="2019-05-11T06:52:00Z"/>
        </w:rPr>
      </w:pPr>
      <w:ins w:id="19964" w:author="Laurence Golding" w:date="2019-05-11T06:52:00Z">
        <w:r>
          <w:t xml:space="preserve">                        "logicalLocation": {</w:t>
        </w:r>
      </w:ins>
    </w:p>
    <w:p w14:paraId="1CC10AD4" w14:textId="3E1C823C" w:rsidR="000F1F84" w:rsidRDefault="0030200A" w:rsidP="000F1F84">
      <w:pPr>
        <w:pStyle w:val="Codesmall"/>
        <w:rPr>
          <w:ins w:id="19965" w:author="Laurence Golding" w:date="2019-05-11T06:52:00Z"/>
        </w:rPr>
      </w:pPr>
      <w:ins w:id="19966" w:author="Laurence Golding" w:date="2019-05-11T06:52:00Z">
        <w:r>
          <w:t xml:space="preserve">  </w:t>
        </w:r>
        <w:r w:rsidR="000F1F84">
          <w:t xml:space="preserve">                        "fullyQualifiedName":</w:t>
        </w:r>
      </w:ins>
    </w:p>
    <w:p w14:paraId="1A4C9146" w14:textId="313529F4" w:rsidR="000F1F84" w:rsidRDefault="000F1F84" w:rsidP="000F1F84">
      <w:pPr>
        <w:pStyle w:val="Codesmall"/>
        <w:rPr>
          <w:ins w:id="19967" w:author="Laurence Golding" w:date="2019-05-11T06:52:00Z"/>
        </w:rPr>
      </w:pPr>
      <w:ins w:id="19968" w:author="Laurence Golding" w:date="2019-05-11T06:52:00Z">
        <w:r>
          <w:t xml:space="preserve">  </w:t>
        </w:r>
        <w:r w:rsidR="0030200A">
          <w:t xml:space="preserve">  </w:t>
        </w:r>
        <w:r>
          <w:t xml:space="preserve">                        "Rules.SecureHashAlgorithmRule.Evaluate"</w:t>
        </w:r>
      </w:ins>
    </w:p>
    <w:p w14:paraId="5F975446" w14:textId="04B5AC85" w:rsidR="0030200A" w:rsidRDefault="0030200A" w:rsidP="000F1F84">
      <w:pPr>
        <w:pStyle w:val="Codesmall"/>
        <w:rPr>
          <w:ins w:id="19969" w:author="Laurence Golding" w:date="2019-05-11T06:52:00Z"/>
        </w:rPr>
      </w:pPr>
      <w:ins w:id="19970" w:author="Laurence Golding" w:date="2019-05-11T06:52:00Z">
        <w:r>
          <w:t xml:space="preserve">                        }</w:t>
        </w:r>
        <w:r w:rsidR="00D25ACF">
          <w:t>,</w:t>
        </w:r>
      </w:ins>
    </w:p>
    <w:p w14:paraId="48A81387" w14:textId="78ED8D62" w:rsidR="00D25ACF" w:rsidRDefault="00D25ACF" w:rsidP="000F1F84">
      <w:pPr>
        <w:pStyle w:val="Codesmall"/>
        <w:rPr>
          <w:ins w:id="19971" w:author="Laurence Golding" w:date="2019-05-11T06:52:00Z"/>
        </w:rPr>
      </w:pPr>
      <w:ins w:id="19972" w:author="Laurence Golding" w:date="2019-05-11T06:52:00Z">
        <w:r>
          <w:t xml:space="preserve">                        "physicalLocation": {</w:t>
        </w:r>
      </w:ins>
    </w:p>
    <w:p w14:paraId="4C55D060" w14:textId="013E6450" w:rsidR="00D25ACF" w:rsidRDefault="00D25ACF" w:rsidP="000F1F84">
      <w:pPr>
        <w:pStyle w:val="Codesmall"/>
        <w:rPr>
          <w:ins w:id="19973" w:author="Laurence Golding" w:date="2019-05-11T06:52:00Z"/>
        </w:rPr>
      </w:pPr>
      <w:ins w:id="19974" w:author="Laurence Golding" w:date="2019-05-11T06:52:00Z">
        <w:r>
          <w:t xml:space="preserve">                          "address": {</w:t>
        </w:r>
      </w:ins>
    </w:p>
    <w:p w14:paraId="519B0D3B" w14:textId="04AB55CC" w:rsidR="00D25ACF" w:rsidRDefault="00D25ACF" w:rsidP="000F1F84">
      <w:pPr>
        <w:pStyle w:val="Codesmall"/>
        <w:rPr>
          <w:ins w:id="19975" w:author="Laurence Golding" w:date="2019-05-11T06:52:00Z"/>
        </w:rPr>
      </w:pPr>
      <w:ins w:id="19976" w:author="Laurence Golding" w:date="2019-05-11T06:52:00Z">
        <w:r>
          <w:t xml:space="preserve">                            "offset": </w:t>
        </w:r>
        <w:r w:rsidR="002A2AD9">
          <w:t>4244988</w:t>
        </w:r>
      </w:ins>
    </w:p>
    <w:p w14:paraId="2B8514D0" w14:textId="0CA439CB" w:rsidR="00D25ACF" w:rsidRDefault="00D25ACF" w:rsidP="000F1F84">
      <w:pPr>
        <w:pStyle w:val="Codesmall"/>
        <w:rPr>
          <w:ins w:id="19977" w:author="Laurence Golding" w:date="2019-05-11T06:52:00Z"/>
        </w:rPr>
      </w:pPr>
      <w:ins w:id="19978" w:author="Laurence Golding" w:date="2019-05-11T06:52:00Z">
        <w:r>
          <w:t xml:space="preserve">                          }</w:t>
        </w:r>
      </w:ins>
    </w:p>
    <w:p w14:paraId="2C5B4743" w14:textId="63BA30C3" w:rsidR="00D25ACF" w:rsidRDefault="00D25ACF" w:rsidP="000F1F84">
      <w:pPr>
        <w:pStyle w:val="Codesmall"/>
        <w:rPr>
          <w:ins w:id="19979" w:author="Laurence Golding" w:date="2019-05-11T06:52:00Z"/>
        </w:rPr>
      </w:pPr>
      <w:ins w:id="19980" w:author="Laurence Golding" w:date="2019-05-11T06:52:00Z">
        <w:r>
          <w:t xml:space="preserve">                        }</w:t>
        </w:r>
      </w:ins>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7666524" w:rsidR="000C5906" w:rsidRDefault="000C5906" w:rsidP="000C5906">
      <w:pPr>
        <w:pStyle w:val="Codesmall"/>
      </w:pPr>
      <w:r>
        <w:t xml:space="preserve">                      "threadId": 52</w:t>
      </w:r>
      <w:del w:id="19981" w:author="Laurence Golding" w:date="2019-05-11T06:52:00Z">
        <w:r>
          <w:delText>,</w:delText>
        </w:r>
      </w:del>
    </w:p>
    <w:p w14:paraId="4A418695" w14:textId="4E42E6ED" w:rsidR="000C5906" w:rsidRDefault="000C5906" w:rsidP="000C5906">
      <w:pPr>
        <w:pStyle w:val="Codesmall"/>
      </w:pPr>
      <w:r>
        <w:t xml:space="preserve">                    </w:t>
      </w:r>
      <w:del w:id="19982" w:author="Laurence Golding" w:date="2019-05-11T06:52:00Z">
        <w:r>
          <w:delText xml:space="preserve">  "fullyQualifiedLogicalName":</w:delText>
        </w:r>
      </w:del>
      <w:ins w:id="19983" w:author="Laurence Golding" w:date="2019-05-11T06:52:00Z">
        <w:r>
          <w:t>},</w:t>
        </w:r>
      </w:ins>
    </w:p>
    <w:p w14:paraId="4ED4CC9B" w14:textId="77A1EB8F" w:rsidR="000C5906" w:rsidRDefault="000C5906" w:rsidP="000C5906">
      <w:pPr>
        <w:pStyle w:val="Codesmall"/>
      </w:pPr>
      <w:r>
        <w:t xml:space="preserve">                    </w:t>
      </w:r>
      <w:del w:id="19984" w:author="Laurence Golding" w:date="2019-05-11T06:52:00Z">
        <w:r>
          <w:delText xml:space="preserve">    "Rules.SecureHashAlgorithmRule.Evaluate",</w:delText>
        </w:r>
      </w:del>
      <w:ins w:id="19985" w:author="Laurence Golding" w:date="2019-05-11T06:52:00Z">
        <w:r>
          <w:t>{</w:t>
        </w:r>
      </w:ins>
    </w:p>
    <w:p w14:paraId="5355A91B" w14:textId="022E7750" w:rsidR="000F1F84" w:rsidRDefault="000F1F84" w:rsidP="000C5906">
      <w:pPr>
        <w:pStyle w:val="Codesmall"/>
        <w:rPr>
          <w:ins w:id="19986" w:author="Laurence Golding" w:date="2019-05-11T06:52:00Z"/>
        </w:rPr>
      </w:pPr>
      <w:ins w:id="19987" w:author="Laurence Golding" w:date="2019-05-11T06:52:00Z">
        <w:r>
          <w:t xml:space="preserve">                      "location": {</w:t>
        </w:r>
      </w:ins>
    </w:p>
    <w:p w14:paraId="7FC27011" w14:textId="77777777" w:rsidR="0030200A" w:rsidRDefault="0030200A" w:rsidP="0030200A">
      <w:pPr>
        <w:pStyle w:val="Codesmall"/>
        <w:rPr>
          <w:ins w:id="19988" w:author="Laurence Golding" w:date="2019-05-11T06:52:00Z"/>
        </w:rPr>
      </w:pPr>
      <w:ins w:id="19989" w:author="Laurence Golding" w:date="2019-05-11T06:52:00Z">
        <w:r>
          <w:t xml:space="preserve">                        "logicalLocation": {</w:t>
        </w:r>
      </w:ins>
    </w:p>
    <w:p w14:paraId="59F49407" w14:textId="185CC7BA" w:rsidR="000F1F84" w:rsidRDefault="0030200A" w:rsidP="000F1F84">
      <w:pPr>
        <w:pStyle w:val="Codesmall"/>
        <w:rPr>
          <w:ins w:id="19990" w:author="Laurence Golding" w:date="2019-05-11T06:52:00Z"/>
        </w:rPr>
      </w:pPr>
      <w:ins w:id="19991" w:author="Laurence Golding" w:date="2019-05-11T06:52:00Z">
        <w:r>
          <w:t xml:space="preserve">  </w:t>
        </w:r>
        <w:r w:rsidR="000F1F84">
          <w:t xml:space="preserve">                        "fullyQualifiedName":</w:t>
        </w:r>
      </w:ins>
    </w:p>
    <w:p w14:paraId="16DFC570" w14:textId="3A66DBF3" w:rsidR="000F1F84" w:rsidRDefault="000F1F84" w:rsidP="000F1F84">
      <w:pPr>
        <w:pStyle w:val="Codesmall"/>
        <w:rPr>
          <w:ins w:id="19992" w:author="Laurence Golding" w:date="2019-05-11T06:52:00Z"/>
        </w:rPr>
      </w:pPr>
      <w:ins w:id="19993" w:author="Laurence Golding" w:date="2019-05-11T06:52:00Z">
        <w:r>
          <w:t xml:space="preserve">                            "ExecutionEngine.Engine.EvaluateRule"</w:t>
        </w:r>
      </w:ins>
    </w:p>
    <w:p w14:paraId="1710C7A8" w14:textId="65F242C3" w:rsidR="0030200A" w:rsidRDefault="0030200A" w:rsidP="000F1F84">
      <w:pPr>
        <w:pStyle w:val="Codesmall"/>
        <w:rPr>
          <w:ins w:id="19994" w:author="Laurence Golding" w:date="2019-05-11T06:52:00Z"/>
        </w:rPr>
      </w:pPr>
      <w:ins w:id="19995" w:author="Laurence Golding" w:date="2019-05-11T06:52:00Z">
        <w:r>
          <w:t xml:space="preserve">                          }</w:t>
        </w:r>
      </w:ins>
    </w:p>
    <w:p w14:paraId="19F82F26" w14:textId="2C7AD74C" w:rsidR="00D25ACF" w:rsidRDefault="00D25ACF" w:rsidP="000F1F84">
      <w:pPr>
        <w:pStyle w:val="Codesmall"/>
        <w:rPr>
          <w:ins w:id="19996" w:author="Laurence Golding" w:date="2019-05-11T06:52:00Z"/>
        </w:rPr>
      </w:pPr>
      <w:ins w:id="19997" w:author="Laurence Golding" w:date="2019-05-11T06:52:00Z">
        <w:r>
          <w:t xml:space="preserve">                        },</w:t>
        </w:r>
      </w:ins>
    </w:p>
    <w:p w14:paraId="15173CB4" w14:textId="77777777" w:rsidR="00D25ACF" w:rsidRDefault="00D25ACF" w:rsidP="00D25ACF">
      <w:pPr>
        <w:pStyle w:val="Codesmall"/>
        <w:rPr>
          <w:ins w:id="19998" w:author="Laurence Golding" w:date="2019-05-11T06:52:00Z"/>
        </w:rPr>
      </w:pPr>
      <w:ins w:id="19999" w:author="Laurence Golding" w:date="2019-05-11T06:52:00Z">
        <w:r>
          <w:t xml:space="preserve">                        "physicalLocation": {</w:t>
        </w:r>
      </w:ins>
    </w:p>
    <w:p w14:paraId="37809318" w14:textId="19D6C882" w:rsidR="00D25ACF" w:rsidRDefault="00D25ACF" w:rsidP="00D25ACF">
      <w:pPr>
        <w:pStyle w:val="Codesmall"/>
      </w:pPr>
      <w:ins w:id="20000" w:author="Laurence Golding" w:date="2019-05-11T06:52:00Z">
        <w:r>
          <w:t xml:space="preserve">    </w:t>
        </w:r>
      </w:ins>
      <w:r>
        <w:t xml:space="preserve">                      "address": </w:t>
      </w:r>
      <w:del w:id="20001" w:author="Laurence Golding" w:date="2019-05-11T06:52:00Z">
        <w:r w:rsidR="000C5906">
          <w:delText>10092852</w:delText>
        </w:r>
      </w:del>
      <w:ins w:id="20002" w:author="Laurence Golding" w:date="2019-05-11T06:52:00Z">
        <w:r>
          <w:t>{</w:t>
        </w:r>
      </w:ins>
    </w:p>
    <w:p w14:paraId="5A97C10E" w14:textId="5FD6EAEE" w:rsidR="00D25ACF" w:rsidRDefault="00D25ACF" w:rsidP="00D25ACF">
      <w:pPr>
        <w:pStyle w:val="Codesmall"/>
      </w:pPr>
      <w:r>
        <w:t xml:space="preserve">                    </w:t>
      </w:r>
      <w:del w:id="20003" w:author="Laurence Golding" w:date="2019-05-11T06:52:00Z">
        <w:r w:rsidR="000C5906">
          <w:delText>},</w:delText>
        </w:r>
      </w:del>
      <w:ins w:id="20004" w:author="Laurence Golding" w:date="2019-05-11T06:52:00Z">
        <w:r>
          <w:t xml:space="preserve">        "offset": </w:t>
        </w:r>
        <w:r w:rsidR="002A2AD9">
          <w:t>4245514</w:t>
        </w:r>
      </w:ins>
    </w:p>
    <w:p w14:paraId="0AD61EEA" w14:textId="52FFA625" w:rsidR="00D25ACF" w:rsidRDefault="00D25ACF" w:rsidP="00D25ACF">
      <w:pPr>
        <w:pStyle w:val="Codesmall"/>
      </w:pPr>
      <w:r>
        <w:t xml:space="preserve">                    </w:t>
      </w:r>
      <w:del w:id="20005" w:author="Laurence Golding" w:date="2019-05-11T06:52:00Z">
        <w:r w:rsidR="000C5906">
          <w:delText>{</w:delText>
        </w:r>
      </w:del>
      <w:ins w:id="20006" w:author="Laurence Golding" w:date="2019-05-11T06:52:00Z">
        <w:r>
          <w:t xml:space="preserve">      }</w:t>
        </w:r>
      </w:ins>
    </w:p>
    <w:p w14:paraId="7FA24543" w14:textId="06D78508" w:rsidR="00D25ACF" w:rsidRDefault="00D25ACF" w:rsidP="000F1F84">
      <w:pPr>
        <w:pStyle w:val="Codesmall"/>
        <w:rPr>
          <w:ins w:id="20007" w:author="Laurence Golding" w:date="2019-05-11T06:52:00Z"/>
        </w:rPr>
      </w:pPr>
    </w:p>
    <w:p w14:paraId="4BA3F162" w14:textId="3838F8A7" w:rsidR="000F1F84" w:rsidRDefault="000F1F84" w:rsidP="000C5906">
      <w:pPr>
        <w:pStyle w:val="Codesmall"/>
        <w:rPr>
          <w:ins w:id="20008" w:author="Laurence Golding" w:date="2019-05-11T06:52:00Z"/>
        </w:rPr>
      </w:pPr>
      <w:ins w:id="20009" w:author="Laurence Golding" w:date="2019-05-11T06:52:00Z">
        <w:r>
          <w:t xml:space="preserve">                      },</w:t>
        </w:r>
      </w:ins>
    </w:p>
    <w:p w14:paraId="54BA4547" w14:textId="7C649B5A" w:rsidR="000C5906" w:rsidRDefault="000C5906" w:rsidP="000C5906">
      <w:pPr>
        <w:pStyle w:val="Codesmall"/>
      </w:pPr>
      <w:r>
        <w:t xml:space="preserve">                      "module": "ExecutionEngine",</w:t>
      </w:r>
    </w:p>
    <w:p w14:paraId="09008F03" w14:textId="3495B2AF" w:rsidR="000C5906" w:rsidRDefault="000C5906" w:rsidP="000C5906">
      <w:pPr>
        <w:pStyle w:val="Codesmall"/>
      </w:pPr>
      <w:r>
        <w:t xml:space="preserve">                      "threadId": 52</w:t>
      </w:r>
      <w:del w:id="20010" w:author="Laurence Golding" w:date="2019-05-11T06:52:00Z">
        <w:r>
          <w:delText>,</w:delText>
        </w:r>
      </w:del>
    </w:p>
    <w:p w14:paraId="6DF4A3DC" w14:textId="77777777" w:rsidR="000C5906" w:rsidRDefault="000C5906" w:rsidP="000C5906">
      <w:pPr>
        <w:pStyle w:val="Codesmall"/>
        <w:rPr>
          <w:del w:id="20011" w:author="Laurence Golding" w:date="2019-05-11T06:52:00Z"/>
        </w:rPr>
      </w:pPr>
      <w:del w:id="20012" w:author="Laurence Golding" w:date="2019-05-11T06:52:00Z">
        <w:r>
          <w:delText xml:space="preserve">                      "fullyQualifiedLogicalName":</w:delText>
        </w:r>
      </w:del>
    </w:p>
    <w:p w14:paraId="5D3F2947" w14:textId="77777777" w:rsidR="000C5906" w:rsidRDefault="000C5906" w:rsidP="000C5906">
      <w:pPr>
        <w:pStyle w:val="Codesmall"/>
        <w:rPr>
          <w:del w:id="20013" w:author="Laurence Golding" w:date="2019-05-11T06:52:00Z"/>
        </w:rPr>
      </w:pPr>
      <w:del w:id="20014" w:author="Laurence Golding" w:date="2019-05-11T06:52:00Z">
        <w:r>
          <w:delText xml:space="preserve">                          "ExecutionEngine.Engine.EvaluateRule",</w:delText>
        </w:r>
      </w:del>
    </w:p>
    <w:p w14:paraId="5B1F7A75" w14:textId="77777777" w:rsidR="000C5906" w:rsidRDefault="000C5906" w:rsidP="000C5906">
      <w:pPr>
        <w:pStyle w:val="Codesmall"/>
        <w:rPr>
          <w:del w:id="20015" w:author="Laurence Golding" w:date="2019-05-11T06:52:00Z"/>
        </w:rPr>
      </w:pPr>
      <w:del w:id="20016" w:author="Laurence Golding" w:date="2019-05-11T06:52:00Z">
        <w:r>
          <w:delText xml:space="preserve">                      "address": 10073356</w:delText>
        </w:r>
      </w:del>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61A9C965" w:rsidR="00944A10" w:rsidRDefault="00944A10" w:rsidP="00944A10">
      <w:pPr>
        <w:pStyle w:val="Codesmall"/>
      </w:pPr>
      <w:r>
        <w:t xml:space="preserve">              "</w:t>
      </w:r>
      <w:del w:id="20017" w:author="Laurence Golding" w:date="2019-05-11T06:52:00Z">
        <w:r w:rsidR="000C5906">
          <w:delText>id": "CTN0002",</w:delText>
        </w:r>
      </w:del>
      <w:ins w:id="20018" w:author="Laurence Golding" w:date="2019-05-11T06:52:00Z">
        <w:r w:rsidR="00487C16">
          <w:t>descriptor</w:t>
        </w:r>
        <w:r>
          <w:t>": {</w:t>
        </w:r>
      </w:ins>
    </w:p>
    <w:p w14:paraId="5DA29BD7" w14:textId="77777777" w:rsidR="00944A10" w:rsidRDefault="00944A10" w:rsidP="000C5906">
      <w:pPr>
        <w:pStyle w:val="Codesmall"/>
        <w:rPr>
          <w:ins w:id="20019" w:author="Laurence Golding" w:date="2019-05-11T06:52:00Z"/>
        </w:rPr>
      </w:pPr>
      <w:ins w:id="20020" w:author="Laurence Golding" w:date="2019-05-11T06:52:00Z">
        <w:r>
          <w:t xml:space="preserve">  </w:t>
        </w:r>
        <w:r w:rsidR="000C5906">
          <w:t xml:space="preserve">              "id": "CTN0002"</w:t>
        </w:r>
      </w:ins>
    </w:p>
    <w:p w14:paraId="11A8E182" w14:textId="63215BC1" w:rsidR="000C5906" w:rsidRDefault="00944A10" w:rsidP="000C5906">
      <w:pPr>
        <w:pStyle w:val="Codesmall"/>
        <w:rPr>
          <w:ins w:id="20021" w:author="Laurence Golding" w:date="2019-05-11T06:52:00Z"/>
        </w:rPr>
      </w:pPr>
      <w:ins w:id="20022" w:author="Laurence Golding" w:date="2019-05-11T06:52:00Z">
        <w:r>
          <w:t xml:space="preserve">              }</w:t>
        </w:r>
        <w:r w:rsidR="000C5906">
          <w:t>,</w:t>
        </w:r>
      </w:ins>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49A0214D" w:rsidR="000C5906" w:rsidRDefault="000C5906" w:rsidP="000C5906">
      <w:pPr>
        <w:pStyle w:val="Codesmall"/>
      </w:pPr>
      <w:r>
        <w:t xml:space="preserve">          </w:t>
      </w:r>
      <w:del w:id="20023" w:author="Laurence Golding" w:date="2019-05-11T06:52:00Z">
        <w:r>
          <w:delText>]</w:delText>
        </w:r>
      </w:del>
      <w:ins w:id="20024" w:author="Laurence Golding" w:date="2019-05-11T06:52:00Z">
        <w:r>
          <w:t>]</w:t>
        </w:r>
        <w:r w:rsidR="00A47646">
          <w:t>,</w:t>
        </w:r>
      </w:ins>
    </w:p>
    <w:p w14:paraId="5ECC8398" w14:textId="1F2A593F" w:rsidR="00A47646" w:rsidRDefault="00A47646" w:rsidP="00A47646">
      <w:pPr>
        <w:pStyle w:val="Codesmall"/>
      </w:pPr>
      <w:r>
        <w:t xml:space="preserve">        </w:t>
      </w:r>
      <w:del w:id="20025" w:author="Laurence Golding" w:date="2019-05-11T06:52:00Z">
        <w:r w:rsidR="003A01EA">
          <w:delText>}</w:delText>
        </w:r>
      </w:del>
      <w:ins w:id="20026" w:author="Laurence Golding" w:date="2019-05-11T06:52:00Z">
        <w:r>
          <w:t xml:space="preserve">  "exitCode": 0,</w:t>
        </w:r>
      </w:ins>
    </w:p>
    <w:p w14:paraId="3852C6B2" w14:textId="36AE8A4C" w:rsidR="00A47646" w:rsidRDefault="00A47646" w:rsidP="00A47646">
      <w:pPr>
        <w:pStyle w:val="Codesmall"/>
      </w:pPr>
      <w:r>
        <w:t xml:space="preserve">      </w:t>
      </w:r>
      <w:del w:id="20027" w:author="Laurence Golding" w:date="2019-05-11T06:52:00Z">
        <w:r w:rsidR="003A01EA">
          <w:delText>]</w:delText>
        </w:r>
        <w:r w:rsidR="006043FF">
          <w:delText>,</w:delText>
        </w:r>
      </w:del>
      <w:ins w:id="20028" w:author="Laurence Golding" w:date="2019-05-11T06:52:00Z">
        <w:r>
          <w:t xml:space="preserve">    "</w:t>
        </w:r>
        <w:r w:rsidR="004123E1">
          <w:t>e</w:t>
        </w:r>
        <w:r>
          <w:t>xecutionSuccessful": true</w:t>
        </w:r>
      </w:ins>
    </w:p>
    <w:p w14:paraId="517B42CA" w14:textId="60FC593A" w:rsidR="000C5906" w:rsidRDefault="000C5906" w:rsidP="000C5906">
      <w:pPr>
        <w:pStyle w:val="Codesmall"/>
      </w:pPr>
      <w:r>
        <w:t xml:space="preserve">      </w:t>
      </w:r>
      <w:del w:id="20029" w:author="Laurence Golding" w:date="2019-05-11T06:52:00Z">
        <w:r w:rsidR="006043FF">
          <w:delText>"files": {</w:delText>
        </w:r>
      </w:del>
      <w:ins w:id="20030" w:author="Laurence Golding" w:date="2019-05-11T06:52:00Z">
        <w:r>
          <w:t xml:space="preserve">  </w:t>
        </w:r>
        <w:r w:rsidR="003A01EA">
          <w:t>}</w:t>
        </w:r>
      </w:ins>
    </w:p>
    <w:p w14:paraId="644CF176" w14:textId="4BF7FB2F" w:rsidR="006043FF" w:rsidRDefault="006043FF" w:rsidP="00EA1C84">
      <w:pPr>
        <w:pStyle w:val="Codesmall"/>
        <w:rPr>
          <w:ins w:id="20031" w:author="Laurence Golding" w:date="2019-05-11T06:52:00Z"/>
        </w:rPr>
      </w:pPr>
      <w:r>
        <w:t xml:space="preserve">      </w:t>
      </w:r>
      <w:del w:id="20032" w:author="Laurence Golding" w:date="2019-05-11T06:52:00Z">
        <w:r w:rsidR="005F350D">
          <w:delText xml:space="preserve"> </w:delText>
        </w:r>
      </w:del>
      <w:ins w:id="20033" w:author="Laurence Golding" w:date="2019-05-11T06:52:00Z">
        <w:r w:rsidR="003A01EA">
          <w:t>]</w:t>
        </w:r>
        <w:r>
          <w:t>,</w:t>
        </w:r>
      </w:ins>
    </w:p>
    <w:p w14:paraId="03CBF5C6" w14:textId="771E1821" w:rsidR="005F350D" w:rsidRDefault="006043FF" w:rsidP="005F350D">
      <w:pPr>
        <w:pStyle w:val="Codesmall"/>
        <w:rPr>
          <w:ins w:id="20034" w:author="Laurence Golding" w:date="2019-05-11T06:52:00Z"/>
        </w:rPr>
      </w:pPr>
      <w:ins w:id="20035" w:author="Laurence Golding" w:date="2019-05-11T06:52:00Z">
        <w:r>
          <w:t xml:space="preserve">      "</w:t>
        </w:r>
        <w:r w:rsidR="00406355">
          <w:t>artifacts</w:t>
        </w:r>
        <w:r>
          <w:t xml:space="preserve">": </w:t>
        </w:r>
        <w:r w:rsidR="00A34D8C">
          <w:t>[</w:t>
        </w:r>
      </w:ins>
    </w:p>
    <w:p w14:paraId="7994BC3E" w14:textId="6E7F9C28" w:rsidR="005F350D" w:rsidRDefault="005F350D" w:rsidP="005F350D">
      <w:pPr>
        <w:pStyle w:val="Codesmall"/>
        <w:rPr>
          <w:ins w:id="20036" w:author="Laurence Golding" w:date="2019-05-11T06:52:00Z"/>
        </w:rPr>
      </w:pPr>
      <w:ins w:id="20037" w:author="Laurence Golding" w:date="2019-05-11T06:52:00Z">
        <w:r>
          <w:t xml:space="preserve">        </w:t>
        </w:r>
        <w:r w:rsidR="00A21F3A">
          <w:t>{</w:t>
        </w:r>
      </w:ins>
    </w:p>
    <w:p w14:paraId="6D393AB1" w14:textId="347FC78F" w:rsidR="00A34D8C" w:rsidRDefault="00A34D8C" w:rsidP="005F350D">
      <w:pPr>
        <w:pStyle w:val="Codesmall"/>
        <w:rPr>
          <w:ins w:id="20038" w:author="Laurence Golding" w:date="2019-05-11T06:52:00Z"/>
        </w:rPr>
      </w:pPr>
      <w:ins w:id="20039" w:author="Laurence Golding" w:date="2019-05-11T06:52:00Z">
        <w:r>
          <w:t xml:space="preserve">          "</w:t>
        </w:r>
        <w:r w:rsidR="0086006C">
          <w:t>l</w:t>
        </w:r>
        <w:r w:rsidR="00406355">
          <w:t>ocation</w:t>
        </w:r>
        <w:r>
          <w:t>": {</w:t>
        </w:r>
      </w:ins>
    </w:p>
    <w:p w14:paraId="52D988CB" w14:textId="036C103F" w:rsidR="00A34D8C" w:rsidRDefault="00A34D8C" w:rsidP="005F350D">
      <w:pPr>
        <w:pStyle w:val="Codesmall"/>
      </w:pPr>
      <w:ins w:id="20040" w:author="Laurence Golding" w:date="2019-05-11T06:52:00Z">
        <w:r>
          <w:t xml:space="preserve">            "uri":</w:t>
        </w:r>
      </w:ins>
      <w:r>
        <w:t xml:space="preserve"> "build/collections.rsp</w:t>
      </w:r>
      <w:del w:id="20041" w:author="Laurence Golding" w:date="2019-05-11T06:52:00Z">
        <w:r w:rsidR="00A21F3A">
          <w:delText>": {</w:delText>
        </w:r>
      </w:del>
      <w:ins w:id="20042" w:author="Laurence Golding" w:date="2019-05-11T06:52:00Z">
        <w:r>
          <w:t>",</w:t>
        </w:r>
      </w:ins>
    </w:p>
    <w:p w14:paraId="2B8CEF1A" w14:textId="5CC82729" w:rsidR="00A34D8C" w:rsidRDefault="00A34D8C" w:rsidP="005F350D">
      <w:pPr>
        <w:pStyle w:val="Codesmall"/>
        <w:rPr>
          <w:ins w:id="20043" w:author="Laurence Golding" w:date="2019-05-11T06:52:00Z"/>
        </w:rPr>
      </w:pPr>
      <w:ins w:id="20044" w:author="Laurence Golding" w:date="2019-05-11T06:52:00Z">
        <w:r>
          <w:t xml:space="preserve">            "uriBaseId": "SRCROOT"</w:t>
        </w:r>
      </w:ins>
    </w:p>
    <w:p w14:paraId="5202D25A" w14:textId="67C368C8" w:rsidR="00A34D8C" w:rsidRDefault="00A34D8C" w:rsidP="005F350D">
      <w:pPr>
        <w:pStyle w:val="Codesmall"/>
        <w:rPr>
          <w:ins w:id="20045" w:author="Laurence Golding" w:date="2019-05-11T06:52:00Z"/>
        </w:rPr>
      </w:pPr>
      <w:ins w:id="20046" w:author="Laurence Golding" w:date="2019-05-11T06:52:00Z">
        <w:r>
          <w:t xml:space="preserve">          },</w:t>
        </w:r>
      </w:ins>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rPr>
          <w:ins w:id="20047" w:author="Laurence Golding" w:date="2019-05-11T06:52:00Z"/>
        </w:rPr>
      </w:pPr>
      <w:ins w:id="20048" w:author="Laurence Golding" w:date="2019-05-11T06:52: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63B7F004" w:rsidR="00A21F3A" w:rsidRDefault="00A21F3A" w:rsidP="005F350D">
      <w:pPr>
        <w:pStyle w:val="Codesmall"/>
      </w:pPr>
      <w:r>
        <w:t xml:space="preserve">        </w:t>
      </w:r>
      <w:del w:id="20049" w:author="Laurence Golding" w:date="2019-05-11T06:52:00Z">
        <w:r>
          <w:delText>}</w:delText>
        </w:r>
      </w:del>
      <w:ins w:id="20050" w:author="Laurence Golding" w:date="2019-05-11T06:52:00Z">
        <w:r>
          <w:t>}</w:t>
        </w:r>
        <w:r w:rsidR="00A34D8C">
          <w:t>,</w:t>
        </w:r>
      </w:ins>
    </w:p>
    <w:p w14:paraId="7382511B" w14:textId="77777777" w:rsidR="00A34D8C" w:rsidRDefault="00A34D8C" w:rsidP="00A34D8C">
      <w:pPr>
        <w:pStyle w:val="Codesmall"/>
        <w:rPr>
          <w:ins w:id="20051" w:author="Laurence Golding" w:date="2019-05-11T06:52:00Z"/>
        </w:rPr>
      </w:pPr>
      <w:r>
        <w:t xml:space="preserve">        </w:t>
      </w:r>
      <w:ins w:id="20052" w:author="Laurence Golding" w:date="2019-05-11T06:52:00Z">
        <w:r>
          <w:t>{</w:t>
        </w:r>
      </w:ins>
    </w:p>
    <w:p w14:paraId="696E7676" w14:textId="25178035" w:rsidR="00A34D8C" w:rsidRDefault="00A34D8C" w:rsidP="00A34D8C">
      <w:pPr>
        <w:pStyle w:val="Codesmall"/>
        <w:rPr>
          <w:ins w:id="20053" w:author="Laurence Golding" w:date="2019-05-11T06:52:00Z"/>
        </w:rPr>
      </w:pPr>
      <w:ins w:id="20054" w:author="Laurence Golding" w:date="2019-05-11T06:52:00Z">
        <w:r>
          <w:t xml:space="preserve">          "</w:t>
        </w:r>
        <w:r w:rsidR="0086006C">
          <w:t>l</w:t>
        </w:r>
        <w:r w:rsidR="00406355">
          <w:t>ocation</w:t>
        </w:r>
        <w:r>
          <w:t>": {</w:t>
        </w:r>
      </w:ins>
    </w:p>
    <w:p w14:paraId="4DC37E3C" w14:textId="77777777" w:rsidR="00A34D8C" w:rsidRDefault="00A34D8C" w:rsidP="00A34D8C">
      <w:pPr>
        <w:pStyle w:val="Codesmall"/>
        <w:rPr>
          <w:ins w:id="20055" w:author="Laurence Golding" w:date="2019-05-11T06:52:00Z"/>
        </w:rPr>
      </w:pPr>
      <w:ins w:id="20056" w:author="Laurence Golding" w:date="2019-05-11T06:52:00Z">
        <w:r>
          <w:t xml:space="preserve">            "uri": "application/main.cpp",</w:t>
        </w:r>
      </w:ins>
    </w:p>
    <w:p w14:paraId="5FCE96D1" w14:textId="77777777" w:rsidR="00A34D8C" w:rsidRDefault="00A34D8C" w:rsidP="00A34D8C">
      <w:pPr>
        <w:pStyle w:val="Codesmall"/>
        <w:rPr>
          <w:moveTo w:id="20057" w:author="Laurence Golding" w:date="2019-05-11T06:52:00Z"/>
        </w:rPr>
      </w:pPr>
      <w:ins w:id="20058" w:author="Laurence Golding" w:date="2019-05-11T06:52:00Z">
        <w:r>
          <w:t xml:space="preserve">            "uriBaseId": "SRCROOT</w:t>
        </w:r>
      </w:ins>
      <w:moveToRangeStart w:id="20059" w:author="Laurence Golding" w:date="2019-05-11T06:52:00Z" w:name="move8450036"/>
      <w:moveTo w:id="20060" w:author="Laurence Golding" w:date="2019-05-11T06:52:00Z">
        <w:r>
          <w:t>"</w:t>
        </w:r>
      </w:moveTo>
    </w:p>
    <w:p w14:paraId="137CB3A9" w14:textId="77777777" w:rsidR="00A34D8C" w:rsidRDefault="00A34D8C" w:rsidP="00A34D8C">
      <w:pPr>
        <w:pStyle w:val="Codesmall"/>
        <w:rPr>
          <w:moveTo w:id="20061" w:author="Laurence Golding" w:date="2019-05-11T06:52:00Z"/>
        </w:rPr>
      </w:pPr>
      <w:moveTo w:id="20062" w:author="Laurence Golding" w:date="2019-05-11T06:52:00Z">
        <w:r>
          <w:t xml:space="preserve">          },</w:t>
        </w:r>
      </w:moveTo>
    </w:p>
    <w:moveToRangeEnd w:id="20059"/>
    <w:p w14:paraId="320504CE" w14:textId="45AA3092" w:rsidR="00A34D8C" w:rsidRDefault="00A34D8C" w:rsidP="00A34D8C">
      <w:pPr>
        <w:pStyle w:val="Codesmall"/>
        <w:rPr>
          <w:ins w:id="20063" w:author="Laurence Golding" w:date="2019-05-11T06:52:00Z"/>
        </w:rPr>
      </w:pPr>
      <w:ins w:id="20064" w:author="Laurence Golding" w:date="2019-05-11T06:52:00Z">
        <w:r>
          <w:t xml:space="preserve">          "</w:t>
        </w:r>
        <w:r w:rsidR="001A63C6">
          <w:t>sourceLanguage</w:t>
        </w:r>
        <w:r>
          <w:t>": "c</w:t>
        </w:r>
        <w:r w:rsidR="001A63C6">
          <w:t>p</w:t>
        </w:r>
        <w:r w:rsidR="0060624E">
          <w:t>lus</w:t>
        </w:r>
        <w:r w:rsidR="001A63C6">
          <w:t>p</w:t>
        </w:r>
        <w:r w:rsidR="0060624E">
          <w:t>lus</w:t>
        </w:r>
        <w:r>
          <w:t>",</w:t>
        </w:r>
      </w:ins>
    </w:p>
    <w:p w14:paraId="05962556" w14:textId="77777777" w:rsidR="00A34D8C" w:rsidRDefault="00A34D8C" w:rsidP="00A34D8C">
      <w:pPr>
        <w:pStyle w:val="Codesmall"/>
        <w:rPr>
          <w:ins w:id="20065" w:author="Laurence Golding" w:date="2019-05-11T06:52:00Z"/>
        </w:rPr>
      </w:pPr>
      <w:ins w:id="20066" w:author="Laurence Golding" w:date="2019-05-11T06:52:00Z">
        <w:r>
          <w:t xml:space="preserve">          "length": 1742,</w:t>
        </w:r>
      </w:ins>
    </w:p>
    <w:p w14:paraId="6C230731" w14:textId="77777777" w:rsidR="00A34D8C" w:rsidRDefault="00A34D8C" w:rsidP="00A34D8C">
      <w:pPr>
        <w:pStyle w:val="Codesmall"/>
        <w:rPr>
          <w:ins w:id="20067" w:author="Laurence Golding" w:date="2019-05-11T06:52:00Z"/>
        </w:rPr>
      </w:pPr>
      <w:ins w:id="20068" w:author="Laurence Golding" w:date="2019-05-11T06:52:00Z">
        <w:r>
          <w:t xml:space="preserve">          "hashes": {</w:t>
        </w:r>
      </w:ins>
    </w:p>
    <w:p w14:paraId="16D7D06C" w14:textId="77777777" w:rsidR="00A34D8C" w:rsidRDefault="00A34D8C" w:rsidP="00A34D8C">
      <w:pPr>
        <w:pStyle w:val="Codesmall"/>
        <w:rPr>
          <w:ins w:id="20069" w:author="Laurence Golding" w:date="2019-05-11T06:52:00Z"/>
        </w:rPr>
      </w:pPr>
      <w:ins w:id="20070" w:author="Laurence Golding" w:date="2019-05-11T06:52:00Z">
        <w:r>
          <w:t xml:space="preserve">            "sha-256": "cc8e6a99f3eff00adc649fee132ba80fe333ea5a"</w:t>
        </w:r>
      </w:ins>
    </w:p>
    <w:p w14:paraId="70638F2E" w14:textId="77777777" w:rsidR="00A34D8C" w:rsidRDefault="00A34D8C" w:rsidP="00A34D8C">
      <w:pPr>
        <w:pStyle w:val="Codesmall"/>
        <w:rPr>
          <w:ins w:id="20071" w:author="Laurence Golding" w:date="2019-05-11T06:52:00Z"/>
        </w:rPr>
      </w:pPr>
      <w:ins w:id="20072" w:author="Laurence Golding" w:date="2019-05-11T06:52:00Z">
        <w:r>
          <w:t xml:space="preserve">          }</w:t>
        </w:r>
      </w:ins>
    </w:p>
    <w:p w14:paraId="3678D0A5" w14:textId="77777777" w:rsidR="00A34D8C" w:rsidRDefault="00A34D8C" w:rsidP="00A34D8C">
      <w:pPr>
        <w:pStyle w:val="Codesmall"/>
        <w:rPr>
          <w:ins w:id="20073" w:author="Laurence Golding" w:date="2019-05-11T06:52:00Z"/>
        </w:rPr>
      </w:pPr>
      <w:ins w:id="20074" w:author="Laurence Golding" w:date="2019-05-11T06:52:00Z">
        <w:r>
          <w:t xml:space="preserve">        },</w:t>
        </w:r>
      </w:ins>
    </w:p>
    <w:p w14:paraId="5AE810DF" w14:textId="30968AD1" w:rsidR="006043FF" w:rsidRDefault="006043FF" w:rsidP="00EA1C84">
      <w:pPr>
        <w:pStyle w:val="Codesmall"/>
        <w:rPr>
          <w:ins w:id="20075" w:author="Laurence Golding" w:date="2019-05-11T06:52:00Z"/>
        </w:rPr>
      </w:pPr>
      <w:ins w:id="20076" w:author="Laurence Golding" w:date="2019-05-11T06:52:00Z">
        <w:r>
          <w:t xml:space="preserve">        {</w:t>
        </w:r>
      </w:ins>
    </w:p>
    <w:p w14:paraId="3F8FF4EE" w14:textId="119E4121" w:rsidR="00A34D8C" w:rsidRDefault="00A34D8C" w:rsidP="00EA1C84">
      <w:pPr>
        <w:pStyle w:val="Codesmall"/>
        <w:rPr>
          <w:ins w:id="20077" w:author="Laurence Golding" w:date="2019-05-11T06:52:00Z"/>
        </w:rPr>
      </w:pPr>
      <w:ins w:id="20078" w:author="Laurence Golding" w:date="2019-05-11T06:52:00Z">
        <w:r>
          <w:t xml:space="preserve">          "</w:t>
        </w:r>
        <w:r w:rsidR="0086006C">
          <w:t>l</w:t>
        </w:r>
        <w:r w:rsidR="00406355">
          <w:t>ocation</w:t>
        </w:r>
        <w:r>
          <w:t>": {</w:t>
        </w:r>
      </w:ins>
    </w:p>
    <w:p w14:paraId="6CC6CC41" w14:textId="227FACF6" w:rsidR="00A34D8C" w:rsidRDefault="00A34D8C" w:rsidP="00EA1C84">
      <w:pPr>
        <w:pStyle w:val="Codesmall"/>
      </w:pPr>
      <w:ins w:id="20079" w:author="Laurence Golding" w:date="2019-05-11T06:52:00Z">
        <w:r>
          <w:t xml:space="preserve">            "uri": </w:t>
        </w:r>
      </w:ins>
      <w:r>
        <w:t>"collections/list.cpp</w:t>
      </w:r>
      <w:del w:id="20080" w:author="Laurence Golding" w:date="2019-05-11T06:52:00Z">
        <w:r w:rsidR="006043FF">
          <w:delText>": {</w:delText>
        </w:r>
      </w:del>
      <w:ins w:id="20081" w:author="Laurence Golding" w:date="2019-05-11T06:52:00Z">
        <w:r>
          <w:t>",</w:t>
        </w:r>
      </w:ins>
    </w:p>
    <w:p w14:paraId="27CD6845" w14:textId="171B153D" w:rsidR="00A34D8C" w:rsidRDefault="00A34D8C" w:rsidP="00A34D8C">
      <w:pPr>
        <w:pStyle w:val="Codesmall"/>
        <w:rPr>
          <w:ins w:id="20082" w:author="Laurence Golding" w:date="2019-05-11T06:52:00Z"/>
        </w:rPr>
      </w:pPr>
      <w:r>
        <w:t xml:space="preserve">          </w:t>
      </w:r>
      <w:del w:id="20083" w:author="Laurence Golding" w:date="2019-05-11T06:52:00Z">
        <w:r w:rsidR="006043FF">
          <w:delText>"mimeType": "text/x-c</w:delText>
        </w:r>
      </w:del>
      <w:ins w:id="20084" w:author="Laurence Golding" w:date="2019-05-11T06:52:00Z">
        <w:r>
          <w:t xml:space="preserve">  "uriBaseId": "SRCROOT"</w:t>
        </w:r>
      </w:ins>
    </w:p>
    <w:p w14:paraId="4D31B3FD" w14:textId="412A05A3" w:rsidR="00A34D8C" w:rsidRDefault="00A34D8C" w:rsidP="00EA1C84">
      <w:pPr>
        <w:pStyle w:val="Codesmall"/>
        <w:rPr>
          <w:ins w:id="20085" w:author="Laurence Golding" w:date="2019-05-11T06:52:00Z"/>
        </w:rPr>
      </w:pPr>
      <w:ins w:id="20086" w:author="Laurence Golding" w:date="2019-05-11T06:52:00Z">
        <w:r>
          <w:t xml:space="preserve">          },</w:t>
        </w:r>
      </w:ins>
    </w:p>
    <w:p w14:paraId="13DC2FD4" w14:textId="5E2F252D" w:rsidR="006043FF" w:rsidRDefault="006043FF" w:rsidP="00EA1C84">
      <w:pPr>
        <w:pStyle w:val="Codesmall"/>
      </w:pPr>
      <w:ins w:id="20087" w:author="Laurence Golding" w:date="2019-05-11T06:52:00Z">
        <w:r>
          <w:t xml:space="preserve">          "</w:t>
        </w:r>
        <w:r w:rsidR="0060624E">
          <w:t>sourceLanguage</w:t>
        </w:r>
        <w:r>
          <w:t>": "</w:t>
        </w:r>
        <w:r w:rsidR="0060624E">
          <w:t>cplusplus</w:t>
        </w:r>
      </w:ins>
      <w:r>
        <w:t>",</w:t>
      </w:r>
    </w:p>
    <w:p w14:paraId="01239250" w14:textId="77777777" w:rsidR="006043FF" w:rsidRDefault="006043FF" w:rsidP="00EA1C84">
      <w:pPr>
        <w:pStyle w:val="Codesmall"/>
      </w:pPr>
      <w:r>
        <w:t xml:space="preserve">          "length": 980,</w:t>
      </w:r>
    </w:p>
    <w:p w14:paraId="4CB0C6AD" w14:textId="050A7DA9" w:rsidR="006043FF" w:rsidRDefault="006043FF" w:rsidP="00EA1C84">
      <w:pPr>
        <w:pStyle w:val="Codesmall"/>
      </w:pPr>
      <w:r>
        <w:t xml:space="preserve">          "hashes": </w:t>
      </w:r>
      <w:del w:id="20088" w:author="Laurence Golding" w:date="2019-05-11T06:52:00Z">
        <w:r>
          <w:delText>[</w:delText>
        </w:r>
      </w:del>
      <w:ins w:id="20089" w:author="Laurence Golding" w:date="2019-05-11T06:52:00Z">
        <w:r w:rsidR="00C16C96">
          <w:t>{</w:t>
        </w:r>
      </w:ins>
    </w:p>
    <w:p w14:paraId="7E836E38" w14:textId="77777777" w:rsidR="006043FF" w:rsidRDefault="006043FF" w:rsidP="00EA1C84">
      <w:pPr>
        <w:pStyle w:val="Codesmall"/>
        <w:rPr>
          <w:del w:id="20090" w:author="Laurence Golding" w:date="2019-05-11T06:52:00Z"/>
        </w:rPr>
      </w:pPr>
      <w:r>
        <w:t xml:space="preserve">           </w:t>
      </w:r>
      <w:del w:id="20091" w:author="Laurence Golding" w:date="2019-05-11T06:52:00Z">
        <w:r>
          <w:delText xml:space="preserve"> {</w:delText>
        </w:r>
      </w:del>
    </w:p>
    <w:p w14:paraId="0CF2EC5F" w14:textId="77777777" w:rsidR="006043FF" w:rsidRDefault="006043FF" w:rsidP="00EA1C84">
      <w:pPr>
        <w:pStyle w:val="Codesmall"/>
        <w:rPr>
          <w:del w:id="20092" w:author="Laurence Golding" w:date="2019-05-11T06:52:00Z"/>
        </w:rPr>
      </w:pPr>
      <w:del w:id="20093" w:author="Laurence Golding" w:date="2019-05-11T06:52:00Z">
        <w:r>
          <w:delText xml:space="preserve">              "algorithm":</w:delText>
        </w:r>
      </w:del>
      <w:r>
        <w:t xml:space="preserve"> "</w:t>
      </w:r>
      <w:r w:rsidR="00C16C96">
        <w:t>sha-256</w:t>
      </w:r>
      <w:del w:id="20094" w:author="Laurence Golding" w:date="2019-05-11T06:52:00Z">
        <w:r>
          <w:delText>",</w:delText>
        </w:r>
      </w:del>
    </w:p>
    <w:p w14:paraId="371D3D5C" w14:textId="5E62BE7E" w:rsidR="006043FF" w:rsidRDefault="006043FF" w:rsidP="00EA1C84">
      <w:pPr>
        <w:pStyle w:val="Codesmall"/>
      </w:pPr>
      <w:del w:id="20095" w:author="Laurence Golding" w:date="2019-05-11T06:52:00Z">
        <w:r>
          <w:delText xml:space="preserve">              "value</w:delText>
        </w:r>
      </w:del>
      <w:r>
        <w:t>": "b13ce2678a8807ba0765ab94a0ecd394f869bc81"</w:t>
      </w:r>
    </w:p>
    <w:p w14:paraId="431444A1" w14:textId="0D32DAA4" w:rsidR="006043FF" w:rsidRDefault="006043FF" w:rsidP="00EA1C84">
      <w:pPr>
        <w:pStyle w:val="Codesmall"/>
      </w:pPr>
      <w:r>
        <w:t xml:space="preserve">          </w:t>
      </w:r>
      <w:del w:id="20096" w:author="Laurence Golding" w:date="2019-05-11T06:52:00Z">
        <w:r>
          <w:delText xml:space="preserve">  </w:delText>
        </w:r>
      </w:del>
      <w:r w:rsidR="00C16C96">
        <w:t>}</w:t>
      </w:r>
    </w:p>
    <w:p w14:paraId="7B99B046" w14:textId="72FA8A82" w:rsidR="006043FF" w:rsidRDefault="006043FF" w:rsidP="00EA1C84">
      <w:pPr>
        <w:pStyle w:val="Codesmall"/>
      </w:pPr>
      <w:r>
        <w:t xml:space="preserve">        </w:t>
      </w:r>
      <w:del w:id="20097" w:author="Laurence Golding" w:date="2019-05-11T06:52:00Z">
        <w:r>
          <w:delText xml:space="preserve">  ]</w:delText>
        </w:r>
      </w:del>
      <w:ins w:id="20098" w:author="Laurence Golding" w:date="2019-05-11T06:52:00Z">
        <w:r>
          <w:t>},</w:t>
        </w:r>
      </w:ins>
    </w:p>
    <w:p w14:paraId="6251B804" w14:textId="10A0A1A1" w:rsidR="00A34D8C" w:rsidRDefault="00A34D8C" w:rsidP="00A34D8C">
      <w:pPr>
        <w:pStyle w:val="Codesmall"/>
      </w:pPr>
      <w:r>
        <w:t xml:space="preserve">        </w:t>
      </w:r>
      <w:del w:id="20099" w:author="Laurence Golding" w:date="2019-05-11T06:52:00Z">
        <w:r w:rsidR="006043FF">
          <w:delText>},</w:delText>
        </w:r>
      </w:del>
      <w:ins w:id="20100" w:author="Laurence Golding" w:date="2019-05-11T06:52:00Z">
        <w:r>
          <w:t>{</w:t>
        </w:r>
      </w:ins>
    </w:p>
    <w:p w14:paraId="740D5481" w14:textId="7F355A96" w:rsidR="00A34D8C" w:rsidRDefault="00A34D8C" w:rsidP="00A34D8C">
      <w:pPr>
        <w:pStyle w:val="Codesmall"/>
        <w:rPr>
          <w:ins w:id="20101" w:author="Laurence Golding" w:date="2019-05-11T06:52:00Z"/>
        </w:rPr>
      </w:pPr>
      <w:r>
        <w:t xml:space="preserve">       </w:t>
      </w:r>
      <w:ins w:id="20102" w:author="Laurence Golding" w:date="2019-05-11T06:52:00Z">
        <w:r>
          <w:t xml:space="preserve">   "</w:t>
        </w:r>
        <w:r w:rsidR="0086006C">
          <w:t>l</w:t>
        </w:r>
        <w:r w:rsidR="00406355">
          <w:t>ocation</w:t>
        </w:r>
        <w:r>
          <w:t>": {</w:t>
        </w:r>
      </w:ins>
    </w:p>
    <w:p w14:paraId="3E6FDE03" w14:textId="77777777" w:rsidR="00A34D8C" w:rsidRDefault="00A34D8C" w:rsidP="00A34D8C">
      <w:pPr>
        <w:pStyle w:val="Codesmall"/>
        <w:rPr>
          <w:ins w:id="20103" w:author="Laurence Golding" w:date="2019-05-11T06:52:00Z"/>
        </w:rPr>
      </w:pPr>
      <w:ins w:id="20104" w:author="Laurence Golding" w:date="2019-05-11T06:52:00Z">
        <w:r>
          <w:t xml:space="preserve">            "uri": "collections/list.h",</w:t>
        </w:r>
      </w:ins>
    </w:p>
    <w:p w14:paraId="64A4EA63" w14:textId="77777777" w:rsidR="00A34D8C" w:rsidRDefault="00A34D8C" w:rsidP="00A34D8C">
      <w:pPr>
        <w:pStyle w:val="Codesmall"/>
        <w:rPr>
          <w:ins w:id="20105" w:author="Laurence Golding" w:date="2019-05-11T06:52:00Z"/>
        </w:rPr>
      </w:pPr>
      <w:ins w:id="20106" w:author="Laurence Golding" w:date="2019-05-11T06:52:00Z">
        <w:r>
          <w:t xml:space="preserve">            "uriBaseId": "SRCROOT"</w:t>
        </w:r>
      </w:ins>
    </w:p>
    <w:p w14:paraId="25C0B4E1" w14:textId="77777777" w:rsidR="00A34D8C" w:rsidRDefault="00A34D8C" w:rsidP="00A34D8C">
      <w:pPr>
        <w:pStyle w:val="Codesmall"/>
        <w:rPr>
          <w:ins w:id="20107" w:author="Laurence Golding" w:date="2019-05-11T06:52:00Z"/>
        </w:rPr>
      </w:pPr>
      <w:ins w:id="20108" w:author="Laurence Golding" w:date="2019-05-11T06:52:00Z">
        <w:r>
          <w:t xml:space="preserve">          },</w:t>
        </w:r>
      </w:ins>
    </w:p>
    <w:p w14:paraId="6CE7D834" w14:textId="3CE88830" w:rsidR="00A34D8C" w:rsidRDefault="00A34D8C" w:rsidP="00A34D8C">
      <w:pPr>
        <w:pStyle w:val="Codesmall"/>
        <w:rPr>
          <w:ins w:id="20109" w:author="Laurence Golding" w:date="2019-05-11T06:52:00Z"/>
        </w:rPr>
      </w:pPr>
      <w:ins w:id="20110" w:author="Laurence Golding" w:date="2019-05-11T06:52:00Z">
        <w:r>
          <w:t xml:space="preserve">          "</w:t>
        </w:r>
        <w:r w:rsidR="0060624E">
          <w:t>sourceLanguage</w:t>
        </w:r>
        <w:r>
          <w:t>": "</w:t>
        </w:r>
        <w:r w:rsidR="0060624E">
          <w:t>cplusplus</w:t>
        </w:r>
        <w:r>
          <w:t>",</w:t>
        </w:r>
      </w:ins>
    </w:p>
    <w:p w14:paraId="155E3323" w14:textId="77777777" w:rsidR="00A34D8C" w:rsidRDefault="00A34D8C" w:rsidP="00A34D8C">
      <w:pPr>
        <w:pStyle w:val="Codesmall"/>
        <w:rPr>
          <w:ins w:id="20111" w:author="Laurence Golding" w:date="2019-05-11T06:52:00Z"/>
        </w:rPr>
      </w:pPr>
      <w:ins w:id="20112" w:author="Laurence Golding" w:date="2019-05-11T06:52:00Z">
        <w:r>
          <w:t xml:space="preserve">          "length": 24656,</w:t>
        </w:r>
      </w:ins>
    </w:p>
    <w:p w14:paraId="59DC7D16" w14:textId="77777777" w:rsidR="00A34D8C" w:rsidRDefault="00A34D8C" w:rsidP="00A34D8C">
      <w:pPr>
        <w:pStyle w:val="Codesmall"/>
        <w:rPr>
          <w:ins w:id="20113" w:author="Laurence Golding" w:date="2019-05-11T06:52:00Z"/>
        </w:rPr>
      </w:pPr>
      <w:ins w:id="20114" w:author="Laurence Golding" w:date="2019-05-11T06:52:00Z">
        <w:r>
          <w:t xml:space="preserve">          "hashes": {</w:t>
        </w:r>
      </w:ins>
    </w:p>
    <w:p w14:paraId="7AB797BF" w14:textId="77777777" w:rsidR="00A34D8C" w:rsidRDefault="00A34D8C" w:rsidP="00A34D8C">
      <w:pPr>
        <w:pStyle w:val="Codesmall"/>
        <w:rPr>
          <w:ins w:id="20115" w:author="Laurence Golding" w:date="2019-05-11T06:52:00Z"/>
        </w:rPr>
      </w:pPr>
      <w:ins w:id="20116" w:author="Laurence Golding" w:date="2019-05-11T06:52:00Z">
        <w:r>
          <w:t xml:space="preserve">            "sha-256": "</w:t>
        </w:r>
        <w:r w:rsidRPr="00FA17F0">
          <w:t>849be119aaba4e9f88921a99e3036fb6c2a8144a</w:t>
        </w:r>
        <w:r>
          <w:t>"</w:t>
        </w:r>
      </w:ins>
    </w:p>
    <w:p w14:paraId="704563A9" w14:textId="77777777" w:rsidR="00A34D8C" w:rsidRDefault="00A34D8C" w:rsidP="00A34D8C">
      <w:pPr>
        <w:pStyle w:val="Codesmall"/>
        <w:rPr>
          <w:ins w:id="20117" w:author="Laurence Golding" w:date="2019-05-11T06:52:00Z"/>
        </w:rPr>
      </w:pPr>
      <w:ins w:id="20118" w:author="Laurence Golding" w:date="2019-05-11T06:52:00Z">
        <w:r>
          <w:t xml:space="preserve">          }</w:t>
        </w:r>
      </w:ins>
    </w:p>
    <w:p w14:paraId="310D2C2D" w14:textId="77777777" w:rsidR="00A34D8C" w:rsidRDefault="00A34D8C" w:rsidP="00A34D8C">
      <w:pPr>
        <w:pStyle w:val="Codesmall"/>
        <w:rPr>
          <w:ins w:id="20119" w:author="Laurence Golding" w:date="2019-05-11T06:52:00Z"/>
        </w:rPr>
      </w:pPr>
      <w:ins w:id="20120" w:author="Laurence Golding" w:date="2019-05-11T06:52:00Z">
        <w:r>
          <w:t xml:space="preserve">        },</w:t>
        </w:r>
      </w:ins>
    </w:p>
    <w:p w14:paraId="616495D5" w14:textId="77777777" w:rsidR="00A34D8C" w:rsidRDefault="00A34D8C" w:rsidP="00A34D8C">
      <w:pPr>
        <w:pStyle w:val="Codesmall"/>
        <w:rPr>
          <w:ins w:id="20121" w:author="Laurence Golding" w:date="2019-05-11T06:52:00Z"/>
        </w:rPr>
      </w:pPr>
      <w:ins w:id="20122" w:author="Laurence Golding" w:date="2019-05-11T06:52:00Z">
        <w:r>
          <w:t xml:space="preserve">        {</w:t>
        </w:r>
      </w:ins>
    </w:p>
    <w:p w14:paraId="6AD50443" w14:textId="3CE13743" w:rsidR="00A34D8C" w:rsidRDefault="00A34D8C" w:rsidP="00A34D8C">
      <w:pPr>
        <w:pStyle w:val="Codesmall"/>
        <w:rPr>
          <w:ins w:id="20123" w:author="Laurence Golding" w:date="2019-05-11T06:52:00Z"/>
        </w:rPr>
      </w:pPr>
      <w:ins w:id="20124" w:author="Laurence Golding" w:date="2019-05-11T06:52:00Z">
        <w:r>
          <w:t xml:space="preserve">          "</w:t>
        </w:r>
        <w:r w:rsidR="0086006C">
          <w:t>l</w:t>
        </w:r>
        <w:r w:rsidR="00406355">
          <w:t>ocation</w:t>
        </w:r>
        <w:r>
          <w:t>": {</w:t>
        </w:r>
      </w:ins>
    </w:p>
    <w:p w14:paraId="09117029" w14:textId="77777777" w:rsidR="00A34D8C" w:rsidRDefault="00A34D8C" w:rsidP="00A34D8C">
      <w:pPr>
        <w:pStyle w:val="Codesmall"/>
        <w:rPr>
          <w:ins w:id="20125" w:author="Laurence Golding" w:date="2019-05-11T06:52:00Z"/>
        </w:rPr>
      </w:pPr>
      <w:ins w:id="20126" w:author="Laurence Golding" w:date="2019-05-11T06:52:00Z">
        <w:r>
          <w:t xml:space="preserve">            "uri": "crypto/hash.cpp",</w:t>
        </w:r>
      </w:ins>
    </w:p>
    <w:p w14:paraId="7D088512" w14:textId="77777777" w:rsidR="00A34D8C" w:rsidRDefault="00A34D8C" w:rsidP="00A34D8C">
      <w:pPr>
        <w:pStyle w:val="Codesmall"/>
        <w:rPr>
          <w:ins w:id="20127" w:author="Laurence Golding" w:date="2019-05-11T06:52:00Z"/>
        </w:rPr>
      </w:pPr>
      <w:ins w:id="20128" w:author="Laurence Golding" w:date="2019-05-11T06:52:00Z">
        <w:r>
          <w:t xml:space="preserve">            "uriBaseId": "SRCROOT"</w:t>
        </w:r>
      </w:ins>
    </w:p>
    <w:p w14:paraId="4AE5FBE0" w14:textId="77777777" w:rsidR="00A34D8C" w:rsidRDefault="00A34D8C" w:rsidP="00A34D8C">
      <w:pPr>
        <w:pStyle w:val="Codesmall"/>
        <w:rPr>
          <w:ins w:id="20129" w:author="Laurence Golding" w:date="2019-05-11T06:52:00Z"/>
        </w:rPr>
      </w:pPr>
      <w:ins w:id="20130" w:author="Laurence Golding" w:date="2019-05-11T06:52:00Z">
        <w:r>
          <w:t xml:space="preserve">          },</w:t>
        </w:r>
      </w:ins>
    </w:p>
    <w:p w14:paraId="73FC8F6C" w14:textId="28546DB3" w:rsidR="00A34D8C" w:rsidRDefault="00A34D8C" w:rsidP="00A34D8C">
      <w:pPr>
        <w:pStyle w:val="Codesmall"/>
        <w:rPr>
          <w:ins w:id="20131" w:author="Laurence Golding" w:date="2019-05-11T06:52:00Z"/>
        </w:rPr>
      </w:pPr>
      <w:ins w:id="20132" w:author="Laurence Golding" w:date="2019-05-11T06:52:00Z">
        <w:r>
          <w:t xml:space="preserve">          "</w:t>
        </w:r>
        <w:r w:rsidR="0060624E">
          <w:t>sourceLanguage</w:t>
        </w:r>
        <w:r>
          <w:t>": "</w:t>
        </w:r>
        <w:r w:rsidR="0060624E">
          <w:t>cplusplus</w:t>
        </w:r>
        <w:r>
          <w:t>",</w:t>
        </w:r>
      </w:ins>
    </w:p>
    <w:p w14:paraId="3B171447" w14:textId="77777777" w:rsidR="00A34D8C" w:rsidRDefault="00A34D8C" w:rsidP="00A34D8C">
      <w:pPr>
        <w:pStyle w:val="Codesmall"/>
        <w:rPr>
          <w:ins w:id="20133" w:author="Laurence Golding" w:date="2019-05-11T06:52:00Z"/>
        </w:rPr>
      </w:pPr>
      <w:ins w:id="20134" w:author="Laurence Golding" w:date="2019-05-11T06:52:00Z">
        <w:r>
          <w:t xml:space="preserve">          "length": 1424,</w:t>
        </w:r>
      </w:ins>
    </w:p>
    <w:p w14:paraId="7F71ACF3" w14:textId="77777777" w:rsidR="00A34D8C" w:rsidRDefault="00A34D8C" w:rsidP="00A34D8C">
      <w:pPr>
        <w:pStyle w:val="Codesmall"/>
        <w:rPr>
          <w:ins w:id="20135" w:author="Laurence Golding" w:date="2019-05-11T06:52:00Z"/>
        </w:rPr>
      </w:pPr>
      <w:ins w:id="20136" w:author="Laurence Golding" w:date="2019-05-11T06:52:00Z">
        <w:r>
          <w:t xml:space="preserve">          "hashes": {</w:t>
        </w:r>
      </w:ins>
    </w:p>
    <w:p w14:paraId="4704D938" w14:textId="77777777" w:rsidR="00A34D8C" w:rsidRDefault="00A34D8C" w:rsidP="00A34D8C">
      <w:pPr>
        <w:pStyle w:val="Codesmall"/>
        <w:rPr>
          <w:ins w:id="20137" w:author="Laurence Golding" w:date="2019-05-11T06:52:00Z"/>
        </w:rPr>
      </w:pPr>
      <w:ins w:id="20138" w:author="Laurence Golding" w:date="2019-05-11T06:52:00Z">
        <w:r>
          <w:t xml:space="preserve">            "sha-256": "</w:t>
        </w:r>
        <w:r w:rsidRPr="00D5315B">
          <w:t>3ffe2b77dz255cdf95f97d986d7a6ad8f287eaed</w:t>
        </w:r>
        <w:r>
          <w:t>"</w:t>
        </w:r>
      </w:ins>
    </w:p>
    <w:p w14:paraId="200E0566" w14:textId="77777777" w:rsidR="00A34D8C" w:rsidRDefault="00A34D8C" w:rsidP="00A34D8C">
      <w:pPr>
        <w:pStyle w:val="Codesmall"/>
        <w:rPr>
          <w:ins w:id="20139" w:author="Laurence Golding" w:date="2019-05-11T06:52:00Z"/>
        </w:rPr>
      </w:pPr>
      <w:ins w:id="20140" w:author="Laurence Golding" w:date="2019-05-11T06:52:00Z">
        <w:r>
          <w:t xml:space="preserve">          }</w:t>
        </w:r>
      </w:ins>
    </w:p>
    <w:p w14:paraId="54F1DB8B" w14:textId="77777777" w:rsidR="00A34D8C" w:rsidRDefault="00A34D8C" w:rsidP="00A34D8C">
      <w:pPr>
        <w:pStyle w:val="Codesmall"/>
        <w:rPr>
          <w:ins w:id="20141" w:author="Laurence Golding" w:date="2019-05-11T06:52:00Z"/>
        </w:rPr>
      </w:pPr>
      <w:ins w:id="20142" w:author="Laurence Golding" w:date="2019-05-11T06:52:00Z">
        <w:r>
          <w:t xml:space="preserve">        },</w:t>
        </w:r>
      </w:ins>
    </w:p>
    <w:p w14:paraId="520C5AD3" w14:textId="0B55FBA0" w:rsidR="006043FF" w:rsidRDefault="006043FF" w:rsidP="00EA1C84">
      <w:pPr>
        <w:pStyle w:val="Codesmall"/>
        <w:rPr>
          <w:ins w:id="20143" w:author="Laurence Golding" w:date="2019-05-11T06:52:00Z"/>
        </w:rPr>
      </w:pPr>
      <w:ins w:id="20144" w:author="Laurence Golding" w:date="2019-05-11T06:52:00Z">
        <w:r>
          <w:t xml:space="preserve">        {</w:t>
        </w:r>
      </w:ins>
    </w:p>
    <w:p w14:paraId="17ABA33A" w14:textId="2711C81A" w:rsidR="00A34D8C" w:rsidRDefault="00A34D8C" w:rsidP="00A34D8C">
      <w:pPr>
        <w:pStyle w:val="Codesmall"/>
        <w:rPr>
          <w:ins w:id="20145" w:author="Laurence Golding" w:date="2019-05-11T06:52:00Z"/>
        </w:rPr>
      </w:pPr>
      <w:ins w:id="20146" w:author="Laurence Golding" w:date="2019-05-11T06:52:00Z">
        <w:r>
          <w:t xml:space="preserve">          "</w:t>
        </w:r>
        <w:r w:rsidR="0086006C">
          <w:t>l</w:t>
        </w:r>
        <w:r w:rsidR="00406355">
          <w:t>ocation</w:t>
        </w:r>
        <w:r>
          <w:t>": {</w:t>
        </w:r>
      </w:ins>
    </w:p>
    <w:p w14:paraId="02B663E5" w14:textId="7D654F76" w:rsidR="00A34D8C" w:rsidRDefault="00A34D8C" w:rsidP="00A34D8C">
      <w:pPr>
        <w:pStyle w:val="Codesmall"/>
      </w:pPr>
      <w:ins w:id="20147" w:author="Laurence Golding" w:date="2019-05-11T06:52:00Z">
        <w:r>
          <w:t xml:space="preserve">            "uri":</w:t>
        </w:r>
      </w:ins>
      <w:r>
        <w:t xml:space="preserve"> "app.zip</w:t>
      </w:r>
      <w:del w:id="20148" w:author="Laurence Golding" w:date="2019-05-11T06:52:00Z">
        <w:r w:rsidR="006043FF">
          <w:delText>": {</w:delText>
        </w:r>
      </w:del>
      <w:ins w:id="20149" w:author="Laurence Golding" w:date="2019-05-11T06:52:00Z">
        <w:r>
          <w:t>"</w:t>
        </w:r>
        <w:r w:rsidR="00FE249C">
          <w:t>,</w:t>
        </w:r>
      </w:ins>
    </w:p>
    <w:p w14:paraId="6B422D26" w14:textId="32A667FD" w:rsidR="00A34D8C" w:rsidRDefault="006043FF" w:rsidP="00A34D8C">
      <w:pPr>
        <w:pStyle w:val="Codesmall"/>
        <w:rPr>
          <w:ins w:id="20150" w:author="Laurence Golding" w:date="2019-05-11T06:52:00Z"/>
        </w:rPr>
      </w:pPr>
      <w:del w:id="20151" w:author="Laurence Golding" w:date="2019-05-11T06:52:00Z">
        <w:r>
          <w:delText xml:space="preserve"> </w:delText>
        </w:r>
      </w:del>
      <w:ins w:id="20152" w:author="Laurence Golding" w:date="2019-05-11T06:52:00Z">
        <w:r w:rsidR="00A34D8C">
          <w:t xml:space="preserve">            "uriBaseId": "BINROOT"</w:t>
        </w:r>
      </w:ins>
    </w:p>
    <w:p w14:paraId="0B711DA9" w14:textId="0D7A4169" w:rsidR="00A34D8C" w:rsidRDefault="00A34D8C" w:rsidP="00A34D8C">
      <w:pPr>
        <w:pStyle w:val="Codesmall"/>
        <w:rPr>
          <w:ins w:id="20153" w:author="Laurence Golding" w:date="2019-05-11T06:52:00Z"/>
        </w:rPr>
      </w:pPr>
      <w:ins w:id="20154" w:author="Laurence Golding" w:date="2019-05-11T06:52:00Z">
        <w:r>
          <w:t xml:space="preserve">          }, </w:t>
        </w:r>
      </w:ins>
    </w:p>
    <w:p w14:paraId="3F0531FC" w14:textId="34F03425" w:rsidR="006043FF" w:rsidRDefault="006043FF" w:rsidP="00EA1C84">
      <w:pPr>
        <w:pStyle w:val="Codesmall"/>
      </w:pPr>
      <w:r>
        <w:t xml:space="preserve">          "mimeType": "application/zip</w:t>
      </w:r>
      <w:del w:id="20155" w:author="Laurence Golding" w:date="2019-05-11T06:52:00Z">
        <w:r>
          <w:delText>"</w:delText>
        </w:r>
      </w:del>
      <w:ins w:id="20156" w:author="Laurence Golding" w:date="2019-05-11T06:52:00Z">
        <w:r>
          <w:t>"</w:t>
        </w:r>
        <w:r w:rsidR="00043A7C">
          <w:t>,</w:t>
        </w:r>
      </w:ins>
    </w:p>
    <w:p w14:paraId="4243435D" w14:textId="7E0D441B" w:rsidR="00A043A4" w:rsidRDefault="00A043A4" w:rsidP="00A043A4">
      <w:pPr>
        <w:pStyle w:val="Codesmall"/>
      </w:pPr>
      <w:r>
        <w:t xml:space="preserve">        </w:t>
      </w:r>
      <w:del w:id="20157" w:author="Laurence Golding" w:date="2019-05-11T06:52:00Z">
        <w:r w:rsidR="006043FF">
          <w:delText>},</w:delText>
        </w:r>
      </w:del>
      <w:ins w:id="20158" w:author="Laurence Golding" w:date="2019-05-11T06:52:00Z">
        <w:r>
          <w:t xml:space="preserve">  "length": 310450,</w:t>
        </w:r>
      </w:ins>
    </w:p>
    <w:p w14:paraId="297C207A" w14:textId="5DFAC9C0" w:rsidR="00A043A4" w:rsidRDefault="00A043A4" w:rsidP="00A043A4">
      <w:pPr>
        <w:pStyle w:val="Codesmall"/>
        <w:rPr>
          <w:ins w:id="20159" w:author="Laurence Golding" w:date="2019-05-11T06:52:00Z"/>
        </w:rPr>
      </w:pPr>
      <w:r>
        <w:t xml:space="preserve">        </w:t>
      </w:r>
      <w:del w:id="20160" w:author="Laurence Golding" w:date="2019-05-11T06:52:00Z">
        <w:r w:rsidR="006043FF">
          <w:delText>"app.zip#/</w:delText>
        </w:r>
      </w:del>
      <w:ins w:id="20161" w:author="Laurence Golding" w:date="2019-05-11T06:52:00Z">
        <w:r>
          <w:t xml:space="preserve">  "hashes": {</w:t>
        </w:r>
      </w:ins>
    </w:p>
    <w:p w14:paraId="19F6AC0F" w14:textId="77777777" w:rsidR="00A043A4" w:rsidRDefault="00A043A4" w:rsidP="00A043A4">
      <w:pPr>
        <w:pStyle w:val="Codesmall"/>
        <w:rPr>
          <w:ins w:id="20162" w:author="Laurence Golding" w:date="2019-05-11T06:52:00Z"/>
        </w:rPr>
      </w:pPr>
      <w:ins w:id="20163" w:author="Laurence Golding" w:date="2019-05-11T06:52:00Z">
        <w:r>
          <w:t xml:space="preserve">            "sha-256": "</w:t>
        </w:r>
        <w:r w:rsidRPr="009D56BD">
          <w:t>df18a5e74b6b46ddaa23ad7271ee2b7c5731cbe1</w:t>
        </w:r>
        <w:r>
          <w:t>"</w:t>
        </w:r>
      </w:ins>
    </w:p>
    <w:p w14:paraId="273376B8" w14:textId="77777777" w:rsidR="00A043A4" w:rsidRDefault="00A043A4" w:rsidP="00A043A4">
      <w:pPr>
        <w:pStyle w:val="Codesmall"/>
        <w:rPr>
          <w:ins w:id="20164" w:author="Laurence Golding" w:date="2019-05-11T06:52:00Z"/>
        </w:rPr>
      </w:pPr>
      <w:ins w:id="20165" w:author="Laurence Golding" w:date="2019-05-11T06:52:00Z">
        <w:r>
          <w:t xml:space="preserve">          }</w:t>
        </w:r>
      </w:ins>
    </w:p>
    <w:p w14:paraId="455B6883" w14:textId="3B5CEFE4" w:rsidR="006043FF" w:rsidRDefault="005E5FAD" w:rsidP="00EA1C84">
      <w:pPr>
        <w:pStyle w:val="Codesmall"/>
        <w:rPr>
          <w:ins w:id="20166" w:author="Laurence Golding" w:date="2019-05-11T06:52:00Z"/>
        </w:rPr>
      </w:pPr>
      <w:ins w:id="20167" w:author="Laurence Golding" w:date="2019-05-11T06:52:00Z">
        <w:r>
          <w:t xml:space="preserve">        </w:t>
        </w:r>
        <w:r w:rsidR="006043FF">
          <w:t>},</w:t>
        </w:r>
      </w:ins>
    </w:p>
    <w:p w14:paraId="5EC54CDE" w14:textId="0D9FC103" w:rsidR="006043FF" w:rsidRDefault="006043FF" w:rsidP="00EA1C84">
      <w:pPr>
        <w:pStyle w:val="Codesmall"/>
        <w:rPr>
          <w:ins w:id="20168" w:author="Laurence Golding" w:date="2019-05-11T06:52:00Z"/>
        </w:rPr>
      </w:pPr>
      <w:ins w:id="20169" w:author="Laurence Golding" w:date="2019-05-11T06:52:00Z">
        <w:r>
          <w:t xml:space="preserve">        {</w:t>
        </w:r>
      </w:ins>
    </w:p>
    <w:p w14:paraId="460A99CD" w14:textId="70366136" w:rsidR="00A34D8C" w:rsidRDefault="00A34D8C" w:rsidP="00EA1C84">
      <w:pPr>
        <w:pStyle w:val="Codesmall"/>
        <w:rPr>
          <w:ins w:id="20170" w:author="Laurence Golding" w:date="2019-05-11T06:52:00Z"/>
        </w:rPr>
      </w:pPr>
      <w:ins w:id="20171" w:author="Laurence Golding" w:date="2019-05-11T06:52:00Z">
        <w:r>
          <w:t xml:space="preserve">          "</w:t>
        </w:r>
        <w:r w:rsidR="0086006C">
          <w:t>l</w:t>
        </w:r>
        <w:r w:rsidR="00406355">
          <w:t>ocation</w:t>
        </w:r>
        <w:r>
          <w:t>": {</w:t>
        </w:r>
      </w:ins>
    </w:p>
    <w:p w14:paraId="7F06A38B" w14:textId="791AB405" w:rsidR="00A34D8C" w:rsidRDefault="006043FF" w:rsidP="00EA1C84">
      <w:pPr>
        <w:pStyle w:val="Codesmall"/>
      </w:pPr>
      <w:ins w:id="20172" w:author="Laurence Golding" w:date="2019-05-11T06:52:00Z">
        <w:r>
          <w:t xml:space="preserve">           </w:t>
        </w:r>
        <w:r w:rsidR="00A34D8C">
          <w:t xml:space="preserve"> </w:t>
        </w:r>
        <w:r>
          <w:t>"uri": "/</w:t>
        </w:r>
      </w:ins>
      <w:r>
        <w:t>docs/intro.docx</w:t>
      </w:r>
      <w:del w:id="20173" w:author="Laurence Golding" w:date="2019-05-11T06:52:00Z">
        <w:r>
          <w:delText>": {</w:delText>
        </w:r>
      </w:del>
      <w:ins w:id="20174" w:author="Laurence Golding" w:date="2019-05-11T06:52:00Z">
        <w:r>
          <w:t>"</w:t>
        </w:r>
      </w:ins>
    </w:p>
    <w:p w14:paraId="5222D456" w14:textId="10792BE4" w:rsidR="006043FF" w:rsidRDefault="00A34D8C" w:rsidP="00EA1C84">
      <w:pPr>
        <w:pStyle w:val="Codesmall"/>
      </w:pPr>
      <w:r>
        <w:t xml:space="preserve">          </w:t>
      </w:r>
      <w:del w:id="20175" w:author="Laurence Golding" w:date="2019-05-11T06:52:00Z">
        <w:r w:rsidR="006043FF">
          <w:delText xml:space="preserve"> "uri": "/docs/intro.docx",</w:delText>
        </w:r>
      </w:del>
      <w:ins w:id="20176" w:author="Laurence Golding" w:date="2019-05-11T06:52:00Z">
        <w:r>
          <w:t>}</w:t>
        </w:r>
        <w:r w:rsidR="006043FF">
          <w:t>,</w:t>
        </w:r>
      </w:ins>
    </w:p>
    <w:p w14:paraId="7363E238" w14:textId="139577E9" w:rsidR="00E35548" w:rsidRDefault="006043FF" w:rsidP="00EA1C84">
      <w:pPr>
        <w:pStyle w:val="Codesmall"/>
      </w:pPr>
      <w:del w:id="20177" w:author="Laurence Golding" w:date="2019-05-11T06:52:00Z">
        <w:r>
          <w:delText xml:space="preserve"> </w:delText>
        </w:r>
      </w:del>
      <w:r>
        <w:t xml:space="preserve">          "mimeType":</w:t>
      </w:r>
    </w:p>
    <w:p w14:paraId="1D38D278" w14:textId="6825F451" w:rsidR="006043FF" w:rsidRDefault="00E35548" w:rsidP="00EA1C84">
      <w:pPr>
        <w:pStyle w:val="Codesmall"/>
      </w:pPr>
      <w:del w:id="20178" w:author="Laurence Golding" w:date="2019-05-11T06:52:00Z">
        <w:r>
          <w:delText xml:space="preserve"> </w:delText>
        </w:r>
      </w:del>
      <w:r>
        <w:t xml:space="preserve">             </w:t>
      </w:r>
      <w:r w:rsidR="006043FF">
        <w:t>"application/vnd.openxmlformats-officedocument.wordprocessingml.document",</w:t>
      </w:r>
    </w:p>
    <w:p w14:paraId="27EEF64D" w14:textId="131ABCFE" w:rsidR="006043FF" w:rsidRDefault="006043FF" w:rsidP="00EA1C84">
      <w:pPr>
        <w:pStyle w:val="Codesmall"/>
      </w:pPr>
      <w:r>
        <w:t xml:space="preserve">          </w:t>
      </w:r>
      <w:del w:id="20179" w:author="Laurence Golding" w:date="2019-05-11T06:52:00Z">
        <w:r>
          <w:delText xml:space="preserve"> "parentKey": "app.zip",</w:delText>
        </w:r>
      </w:del>
      <w:ins w:id="20180" w:author="Laurence Golding" w:date="2019-05-11T06:52:00Z">
        <w:r>
          <w:t>"parent</w:t>
        </w:r>
        <w:r w:rsidR="00A34D8C">
          <w:t>Index</w:t>
        </w:r>
        <w:r>
          <w:t xml:space="preserve">": </w:t>
        </w:r>
        <w:r w:rsidR="00A34D8C">
          <w:t>5</w:t>
        </w:r>
        <w:r>
          <w:t>,</w:t>
        </w:r>
      </w:ins>
    </w:p>
    <w:p w14:paraId="156B9E00" w14:textId="03D10F87" w:rsidR="006043FF" w:rsidRDefault="006043FF" w:rsidP="00EA1C84">
      <w:pPr>
        <w:pStyle w:val="Codesmall"/>
      </w:pPr>
      <w:del w:id="20181" w:author="Laurence Golding" w:date="2019-05-11T06:52:00Z">
        <w:r>
          <w:delText xml:space="preserve"> </w:delText>
        </w:r>
      </w:del>
      <w:r>
        <w:t xml:space="preserve">          "offset": 17522,</w:t>
      </w:r>
    </w:p>
    <w:p w14:paraId="5C99180D" w14:textId="064D6AD0" w:rsidR="006043FF" w:rsidRDefault="006043FF" w:rsidP="00EA1C84">
      <w:pPr>
        <w:pStyle w:val="Codesmall"/>
      </w:pPr>
      <w:del w:id="20182" w:author="Laurence Golding" w:date="2019-05-11T06:52:00Z">
        <w:r>
          <w:delText xml:space="preserve"> </w:delText>
        </w:r>
      </w:del>
      <w:r>
        <w:t xml:space="preserve">          "length": 4050</w:t>
      </w:r>
    </w:p>
    <w:p w14:paraId="783C9172" w14:textId="77777777" w:rsidR="006043FF" w:rsidRDefault="006043FF" w:rsidP="00EA1C84">
      <w:pPr>
        <w:pStyle w:val="Codesmall"/>
      </w:pPr>
      <w:r>
        <w:t xml:space="preserve">        }</w:t>
      </w:r>
    </w:p>
    <w:p w14:paraId="46A4C3BD" w14:textId="63076CF3" w:rsidR="006043FF" w:rsidRDefault="006043FF" w:rsidP="00EA1C84">
      <w:pPr>
        <w:pStyle w:val="Codesmall"/>
      </w:pPr>
      <w:r>
        <w:t xml:space="preserve">      </w:t>
      </w:r>
      <w:del w:id="20183" w:author="Laurence Golding" w:date="2019-05-11T06:52:00Z">
        <w:r>
          <w:delText>},</w:delText>
        </w:r>
      </w:del>
      <w:ins w:id="20184" w:author="Laurence Golding" w:date="2019-05-11T06:52:00Z">
        <w:r w:rsidR="00A043A4">
          <w:t>],</w:t>
        </w:r>
      </w:ins>
    </w:p>
    <w:p w14:paraId="39F61748" w14:textId="2EEB99BE" w:rsidR="006043FF" w:rsidRDefault="006043FF" w:rsidP="00EA1C84">
      <w:pPr>
        <w:pStyle w:val="Codesmall"/>
      </w:pPr>
      <w:r>
        <w:t xml:space="preserve">      "logicalLocations": </w:t>
      </w:r>
      <w:del w:id="20185" w:author="Laurence Golding" w:date="2019-05-11T06:52:00Z">
        <w:r>
          <w:delText>{</w:delText>
        </w:r>
      </w:del>
      <w:ins w:id="20186" w:author="Laurence Golding" w:date="2019-05-11T06:52:00Z">
        <w:r w:rsidR="00A043A4">
          <w:t>[</w:t>
        </w:r>
      </w:ins>
    </w:p>
    <w:p w14:paraId="30E7F508" w14:textId="1F75E458" w:rsidR="006043FF" w:rsidRDefault="006043FF" w:rsidP="00EA1C84">
      <w:pPr>
        <w:pStyle w:val="Codesmall"/>
      </w:pPr>
      <w:r>
        <w:t xml:space="preserve">        </w:t>
      </w:r>
      <w:del w:id="20187" w:author="Laurence Golding" w:date="2019-05-11T06:52:00Z">
        <w:r>
          <w:delText xml:space="preserve">"collections::list::add": </w:delText>
        </w:r>
      </w:del>
      <w:r>
        <w:t>{</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rPr>
          <w:ins w:id="20188" w:author="Laurence Golding" w:date="2019-05-11T06:52:00Z"/>
        </w:rPr>
      </w:pPr>
      <w:ins w:id="20189" w:author="Laurence Golding" w:date="2019-05-11T06:52:00Z">
        <w:r>
          <w:t xml:space="preserve">          "fullyQualifiedName":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C5C10A" w:rsidR="006043FF" w:rsidRDefault="006043FF" w:rsidP="00EA1C84">
      <w:pPr>
        <w:pStyle w:val="Codesmall"/>
      </w:pPr>
      <w:r>
        <w:t xml:space="preserve">          "</w:t>
      </w:r>
      <w:del w:id="20190" w:author="Laurence Golding" w:date="2019-05-11T06:52:00Z">
        <w:r>
          <w:delText>parentKey": "collections::list"</w:delText>
        </w:r>
      </w:del>
      <w:ins w:id="20191" w:author="Laurence Golding" w:date="2019-05-11T06:52:00Z">
        <w:r>
          <w:t>parent</w:t>
        </w:r>
        <w:r w:rsidR="00A043A4">
          <w:t>Index</w:t>
        </w:r>
        <w:r>
          <w:t xml:space="preserve">": </w:t>
        </w:r>
        <w:r w:rsidR="00A043A4">
          <w:t>1</w:t>
        </w:r>
      </w:ins>
    </w:p>
    <w:p w14:paraId="3B2431E1" w14:textId="77777777" w:rsidR="006043FF" w:rsidRDefault="006043FF" w:rsidP="00EA1C84">
      <w:pPr>
        <w:pStyle w:val="Codesmall"/>
      </w:pPr>
      <w:r>
        <w:t xml:space="preserve">        },</w:t>
      </w:r>
    </w:p>
    <w:p w14:paraId="769A6877" w14:textId="258B5189" w:rsidR="006043FF" w:rsidRDefault="006043FF" w:rsidP="00EA1C84">
      <w:pPr>
        <w:pStyle w:val="Codesmall"/>
      </w:pPr>
      <w:r>
        <w:t xml:space="preserve">        </w:t>
      </w:r>
      <w:del w:id="20192" w:author="Laurence Golding" w:date="2019-05-11T06:52:00Z">
        <w:r>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20193" w:author="Laurence Golding" w:date="2019-05-11T06:52:00Z"/>
        </w:rPr>
      </w:pPr>
      <w:ins w:id="20194" w:author="Laurence Golding" w:date="2019-05-11T06:52:00Z">
        <w:r>
          <w:t xml:space="preserve">          "fullyQualifiedName": "collections::list",</w:t>
        </w:r>
      </w:ins>
    </w:p>
    <w:p w14:paraId="3D96ACCB" w14:textId="77777777" w:rsidR="006043FF" w:rsidRDefault="006043FF" w:rsidP="00EA1C84">
      <w:pPr>
        <w:pStyle w:val="Codesmall"/>
      </w:pPr>
      <w:r>
        <w:t xml:space="preserve">          "kind": "type",</w:t>
      </w:r>
    </w:p>
    <w:p w14:paraId="586FCEFF" w14:textId="6CC3B162" w:rsidR="006043FF" w:rsidRDefault="006043FF" w:rsidP="00EA1C84">
      <w:pPr>
        <w:pStyle w:val="Codesmall"/>
      </w:pPr>
      <w:r>
        <w:t xml:space="preserve">          "</w:t>
      </w:r>
      <w:del w:id="20195" w:author="Laurence Golding" w:date="2019-05-11T06:52:00Z">
        <w:r>
          <w:delText>parentKey": "collections"</w:delText>
        </w:r>
      </w:del>
      <w:ins w:id="20196" w:author="Laurence Golding" w:date="2019-05-11T06:52:00Z">
        <w:r>
          <w:t>parent</w:t>
        </w:r>
        <w:r w:rsidR="00A043A4">
          <w:t>Index</w:t>
        </w:r>
        <w:r>
          <w:t xml:space="preserve">": </w:t>
        </w:r>
        <w:r w:rsidR="00A043A4">
          <w:t>2</w:t>
        </w:r>
      </w:ins>
    </w:p>
    <w:p w14:paraId="5464F204" w14:textId="77777777" w:rsidR="006043FF" w:rsidRDefault="006043FF" w:rsidP="00EA1C84">
      <w:pPr>
        <w:pStyle w:val="Codesmall"/>
      </w:pPr>
      <w:r>
        <w:t xml:space="preserve">        },</w:t>
      </w:r>
    </w:p>
    <w:p w14:paraId="3FA55414" w14:textId="2A78FAC8" w:rsidR="006043FF" w:rsidRDefault="006043FF" w:rsidP="00EA1C84">
      <w:pPr>
        <w:pStyle w:val="Codesmall"/>
      </w:pPr>
      <w:r>
        <w:t xml:space="preserve">       </w:t>
      </w:r>
      <w:del w:id="20197" w:author="Laurence Golding" w:date="2019-05-11T06:52:00Z">
        <w:r>
          <w:delText xml:space="preserve"> "collections":</w:delText>
        </w:r>
      </w:del>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E399FFF" w:rsidR="006043FF" w:rsidRDefault="006043FF" w:rsidP="00EA1C84">
      <w:pPr>
        <w:pStyle w:val="Codesmall"/>
      </w:pPr>
      <w:r>
        <w:t xml:space="preserve">        </w:t>
      </w:r>
      <w:del w:id="20198" w:author="Laurence Golding" w:date="2019-05-11T06:52:00Z">
        <w:r>
          <w:delText>}</w:delText>
        </w:r>
      </w:del>
      <w:ins w:id="20199" w:author="Laurence Golding" w:date="2019-05-11T06:52:00Z">
        <w:r>
          <w:t>}</w:t>
        </w:r>
        <w:r w:rsidR="00A043A4">
          <w:t>,</w:t>
        </w:r>
      </w:ins>
    </w:p>
    <w:p w14:paraId="4DF097A0" w14:textId="03BBF592" w:rsidR="00A043A4" w:rsidRDefault="00A043A4" w:rsidP="00A043A4">
      <w:pPr>
        <w:pStyle w:val="Codesmall"/>
      </w:pPr>
      <w:r>
        <w:t xml:space="preserve">      </w:t>
      </w:r>
      <w:del w:id="20200" w:author="Laurence Golding" w:date="2019-05-11T06:52:00Z">
        <w:r w:rsidR="006043FF">
          <w:delText>},</w:delText>
        </w:r>
      </w:del>
      <w:ins w:id="20201" w:author="Laurence Golding" w:date="2019-05-11T06:52:00Z">
        <w:r>
          <w:t xml:space="preserve">  {</w:t>
        </w:r>
      </w:ins>
    </w:p>
    <w:p w14:paraId="21F5B5B6" w14:textId="77777777" w:rsidR="00A043A4" w:rsidRDefault="00A043A4" w:rsidP="00A043A4">
      <w:pPr>
        <w:pStyle w:val="Codesmall"/>
        <w:rPr>
          <w:ins w:id="20202" w:author="Laurence Golding" w:date="2019-05-11T06:52:00Z"/>
        </w:rPr>
      </w:pPr>
      <w:ins w:id="20203" w:author="Laurence Golding" w:date="2019-05-11T06:52:00Z">
        <w:r>
          <w:t xml:space="preserve">          "name": "add_core",</w:t>
        </w:r>
      </w:ins>
    </w:p>
    <w:p w14:paraId="6A48BFC3" w14:textId="77777777" w:rsidR="00A043A4" w:rsidRDefault="00A043A4" w:rsidP="00A043A4">
      <w:pPr>
        <w:pStyle w:val="Codesmall"/>
        <w:rPr>
          <w:ins w:id="20204" w:author="Laurence Golding" w:date="2019-05-11T06:52:00Z"/>
        </w:rPr>
      </w:pPr>
      <w:ins w:id="20205" w:author="Laurence Golding" w:date="2019-05-11T06:52:00Z">
        <w:r>
          <w:t xml:space="preserve">          "fullyQualfiedName": "collections::list::add_core",</w:t>
        </w:r>
      </w:ins>
    </w:p>
    <w:p w14:paraId="03F181F9" w14:textId="77777777" w:rsidR="00A043A4" w:rsidRDefault="00A043A4" w:rsidP="00A043A4">
      <w:pPr>
        <w:pStyle w:val="Codesmall"/>
        <w:rPr>
          <w:ins w:id="20206" w:author="Laurence Golding" w:date="2019-05-11T06:52:00Z"/>
        </w:rPr>
      </w:pPr>
      <w:ins w:id="20207" w:author="Laurence Golding" w:date="2019-05-11T06:52:00Z">
        <w:r>
          <w:t xml:space="preserve">          "decoratedName": "?add_core@list@collections@@QAEXH@Z",</w:t>
        </w:r>
      </w:ins>
    </w:p>
    <w:p w14:paraId="6313D0AC" w14:textId="77777777" w:rsidR="00A043A4" w:rsidRDefault="00A043A4" w:rsidP="00A043A4">
      <w:pPr>
        <w:pStyle w:val="Codesmall"/>
        <w:rPr>
          <w:ins w:id="20208" w:author="Laurence Golding" w:date="2019-05-11T06:52:00Z"/>
        </w:rPr>
      </w:pPr>
      <w:ins w:id="20209" w:author="Laurence Golding" w:date="2019-05-11T06:52:00Z">
        <w:r>
          <w:t xml:space="preserve">          "kind": "function",</w:t>
        </w:r>
      </w:ins>
    </w:p>
    <w:p w14:paraId="0A393E90" w14:textId="77777777" w:rsidR="00A043A4" w:rsidRDefault="00A043A4" w:rsidP="00A043A4">
      <w:pPr>
        <w:pStyle w:val="Codesmall"/>
        <w:rPr>
          <w:ins w:id="20210" w:author="Laurence Golding" w:date="2019-05-11T06:52:00Z"/>
        </w:rPr>
      </w:pPr>
      <w:ins w:id="20211" w:author="Laurence Golding" w:date="2019-05-11T06:52:00Z">
        <w:r>
          <w:t xml:space="preserve">          "parentIndex": 1</w:t>
        </w:r>
      </w:ins>
    </w:p>
    <w:p w14:paraId="5121D940" w14:textId="0B989E16" w:rsidR="00A043A4" w:rsidRDefault="00A043A4" w:rsidP="00A043A4">
      <w:pPr>
        <w:pStyle w:val="Codesmall"/>
        <w:rPr>
          <w:ins w:id="20212" w:author="Laurence Golding" w:date="2019-05-11T06:52:00Z"/>
        </w:rPr>
      </w:pPr>
      <w:ins w:id="20213" w:author="Laurence Golding" w:date="2019-05-11T06:52:00Z">
        <w:r>
          <w:t xml:space="preserve">        },</w:t>
        </w:r>
      </w:ins>
    </w:p>
    <w:p w14:paraId="1A985C45" w14:textId="77777777" w:rsidR="00A043A4" w:rsidRDefault="00A043A4" w:rsidP="00A043A4">
      <w:pPr>
        <w:pStyle w:val="Codesmall"/>
        <w:rPr>
          <w:ins w:id="20214" w:author="Laurence Golding" w:date="2019-05-11T06:52:00Z"/>
        </w:rPr>
      </w:pPr>
      <w:ins w:id="20215" w:author="Laurence Golding" w:date="2019-05-11T06:52:00Z">
        <w:r>
          <w:t xml:space="preserve">        {</w:t>
        </w:r>
      </w:ins>
    </w:p>
    <w:p w14:paraId="62188BBF" w14:textId="77777777" w:rsidR="00A043A4" w:rsidRDefault="00A043A4" w:rsidP="00A043A4">
      <w:pPr>
        <w:pStyle w:val="Codesmall"/>
        <w:rPr>
          <w:ins w:id="20216" w:author="Laurence Golding" w:date="2019-05-11T06:52:00Z"/>
        </w:rPr>
      </w:pPr>
      <w:ins w:id="20217" w:author="Laurence Golding" w:date="2019-05-11T06:52:00Z">
        <w:r>
          <w:t xml:space="preserve">          "fullyQualifiedName": "main",</w:t>
        </w:r>
      </w:ins>
    </w:p>
    <w:p w14:paraId="62B5FF91" w14:textId="77777777" w:rsidR="00A043A4" w:rsidRDefault="00A043A4" w:rsidP="00A043A4">
      <w:pPr>
        <w:pStyle w:val="Codesmall"/>
        <w:rPr>
          <w:ins w:id="20218" w:author="Laurence Golding" w:date="2019-05-11T06:52:00Z"/>
        </w:rPr>
      </w:pPr>
      <w:ins w:id="20219" w:author="Laurence Golding" w:date="2019-05-11T06:52:00Z">
        <w:r>
          <w:t xml:space="preserve">          "kind": "function"</w:t>
        </w:r>
      </w:ins>
    </w:p>
    <w:p w14:paraId="7B1A4E11" w14:textId="77777777" w:rsidR="00A043A4" w:rsidRDefault="00A043A4" w:rsidP="00A043A4">
      <w:pPr>
        <w:pStyle w:val="Codesmall"/>
        <w:rPr>
          <w:ins w:id="20220" w:author="Laurence Golding" w:date="2019-05-11T06:52:00Z"/>
        </w:rPr>
      </w:pPr>
      <w:ins w:id="20221" w:author="Laurence Golding" w:date="2019-05-11T06:52:00Z">
        <w:r>
          <w:t xml:space="preserve">        }</w:t>
        </w:r>
      </w:ins>
    </w:p>
    <w:p w14:paraId="46772B9E" w14:textId="2AFB54E8" w:rsidR="006043FF" w:rsidRDefault="006043FF" w:rsidP="00EA1C84">
      <w:pPr>
        <w:pStyle w:val="Codesmall"/>
        <w:rPr>
          <w:ins w:id="20222" w:author="Laurence Golding" w:date="2019-05-11T06:52:00Z"/>
        </w:rPr>
      </w:pPr>
      <w:ins w:id="20223" w:author="Laurence Golding" w:date="2019-05-11T06:52:00Z">
        <w:r>
          <w:t xml:space="preserve">      </w:t>
        </w:r>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5CC8A64C" w:rsidR="00A043A4" w:rsidRDefault="003F5CE9" w:rsidP="00F7023D">
      <w:pPr>
        <w:pStyle w:val="Codesmall"/>
        <w:rPr>
          <w:ins w:id="20224" w:author="Laurence Golding" w:date="2019-05-11T06:52:00Z"/>
        </w:rPr>
      </w:pPr>
      <w:r>
        <w:t xml:space="preserve">          "</w:t>
      </w:r>
      <w:del w:id="20225" w:author="Laurence Golding" w:date="2019-05-11T06:52:00Z">
        <w:r w:rsidR="005A6322">
          <w:delText>ruleMessageId": "default</w:delText>
        </w:r>
      </w:del>
      <w:ins w:id="20226" w:author="Laurence Golding" w:date="2019-05-11T06:52:00Z">
        <w:r w:rsidR="001F5BB4">
          <w:t>rule</w:t>
        </w:r>
        <w:r w:rsidR="00373008">
          <w:t>I</w:t>
        </w:r>
        <w:r>
          <w:t>ndex</w:t>
        </w:r>
        <w:r w:rsidR="00A043A4">
          <w:t>": 0,</w:t>
        </w:r>
      </w:ins>
    </w:p>
    <w:p w14:paraId="7AA7F62E" w14:textId="7A1F6073" w:rsidR="00C81B45" w:rsidRDefault="00C81B45" w:rsidP="00EA1C84">
      <w:pPr>
        <w:pStyle w:val="Codesmall"/>
        <w:rPr>
          <w:ins w:id="20227" w:author="Laurence Golding" w:date="2019-05-11T06:52:00Z"/>
        </w:rPr>
      </w:pPr>
      <w:ins w:id="20228" w:author="Laurence Golding" w:date="2019-05-11T06:52:00Z">
        <w:r>
          <w:t xml:space="preserve">          "kind": "fail",</w:t>
        </w:r>
      </w:ins>
    </w:p>
    <w:p w14:paraId="3143CD2C" w14:textId="77777777" w:rsidR="002421D5" w:rsidRDefault="002421D5" w:rsidP="002421D5">
      <w:pPr>
        <w:pStyle w:val="Codesmall"/>
      </w:pPr>
      <w:ins w:id="20229" w:author="Laurence Golding" w:date="2019-05-11T06:52:00Z">
        <w:r>
          <w:t xml:space="preserve">          "level": "error</w:t>
        </w:r>
      </w:ins>
      <w:r>
        <w:t>",</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rPr>
          <w:ins w:id="20230" w:author="Laurence Golding" w:date="2019-05-11T06:52:00Z"/>
        </w:rPr>
      </w:pPr>
      <w:ins w:id="20231" w:author="Laurence Golding" w:date="2019-05-11T06:52:00Z">
        <w:r>
          <w:t xml:space="preserve">            "</w:t>
        </w:r>
        <w:r w:rsidR="00126A10">
          <w:t>id</w:t>
        </w:r>
        <w:r w:rsidR="00C93A1B">
          <w:t>": "default",</w:t>
        </w:r>
      </w:ins>
    </w:p>
    <w:p w14:paraId="15F5BC00" w14:textId="77777777" w:rsidR="006043FF" w:rsidRDefault="006043FF" w:rsidP="00EA1C84">
      <w:pPr>
        <w:pStyle w:val="Codesmall"/>
      </w:pPr>
      <w:r>
        <w:t xml:space="preserve">            "arguments": [</w:t>
      </w:r>
    </w:p>
    <w:p w14:paraId="0F3A0B18" w14:textId="18A09DA9" w:rsidR="006043FF" w:rsidRDefault="006043FF" w:rsidP="00EA1C84">
      <w:pPr>
        <w:pStyle w:val="Codesmall"/>
      </w:pPr>
      <w:r>
        <w:t xml:space="preserve">              "ptr</w:t>
      </w:r>
      <w:del w:id="20232" w:author="Laurence Golding" w:date="2019-05-11T06:52:00Z">
        <w:r>
          <w:delText>"</w:delText>
        </w:r>
      </w:del>
      <w:ins w:id="20233" w:author="Laurence Golding" w:date="2019-05-11T06:52:00Z">
        <w:r>
          <w:t>"</w:t>
        </w:r>
        <w:r w:rsidR="00373008">
          <w:t>,</w:t>
        </w:r>
      </w:ins>
    </w:p>
    <w:p w14:paraId="665441E0" w14:textId="64CD0D05" w:rsidR="00373008" w:rsidRDefault="00373008" w:rsidP="00EA1C84">
      <w:pPr>
        <w:pStyle w:val="Codesmall"/>
      </w:pPr>
      <w:r>
        <w:t xml:space="preserve">            </w:t>
      </w:r>
      <w:del w:id="20234" w:author="Laurence Golding" w:date="2019-05-11T06:52:00Z">
        <w:r w:rsidR="006043FF">
          <w:delText>]</w:delText>
        </w:r>
      </w:del>
      <w:ins w:id="20235" w:author="Laurence Golding" w:date="2019-05-11T06:52:00Z">
        <w:r>
          <w:t xml:space="preserve">  "0"</w:t>
        </w:r>
      </w:ins>
    </w:p>
    <w:p w14:paraId="40C848F2" w14:textId="2979749A" w:rsidR="006043FF" w:rsidRDefault="006043FF" w:rsidP="00EA1C84">
      <w:pPr>
        <w:pStyle w:val="Codesmall"/>
      </w:pPr>
      <w:r>
        <w:t xml:space="preserve">          </w:t>
      </w:r>
      <w:del w:id="20236" w:author="Laurence Golding" w:date="2019-05-11T06:52:00Z">
        <w:r>
          <w:delText>},</w:delText>
        </w:r>
      </w:del>
      <w:ins w:id="20237" w:author="Laurence Golding" w:date="2019-05-11T06:52:00Z">
        <w:r>
          <w:t xml:space="preserve">  ]</w:t>
        </w:r>
      </w:ins>
    </w:p>
    <w:p w14:paraId="5EA352B7" w14:textId="337AEE1F" w:rsidR="006043FF" w:rsidRDefault="006043FF" w:rsidP="00EA1C84">
      <w:pPr>
        <w:pStyle w:val="Codesmall"/>
        <w:rPr>
          <w:ins w:id="20238" w:author="Laurence Golding" w:date="2019-05-11T06:52:00Z"/>
        </w:rPr>
      </w:pPr>
      <w:r>
        <w:t xml:space="preserve">          </w:t>
      </w:r>
      <w:del w:id="20239" w:author="Laurence Golding" w:date="2019-05-11T06:52:00Z">
        <w:r>
          <w:delText>"suppressionSt</w:delText>
        </w:r>
        <w:r w:rsidR="005E5FAD">
          <w:delText>ates": [ "suppressedExternally"</w:delText>
        </w:r>
      </w:del>
      <w:ins w:id="20240" w:author="Laurence Golding" w:date="2019-05-11T06:52:00Z">
        <w:r>
          <w:t>},</w:t>
        </w:r>
      </w:ins>
    </w:p>
    <w:p w14:paraId="659D1D13" w14:textId="76822E97" w:rsidR="009C46CD" w:rsidRDefault="006043FF" w:rsidP="00EA1C84">
      <w:pPr>
        <w:pStyle w:val="Codesmall"/>
        <w:rPr>
          <w:ins w:id="20241" w:author="Laurence Golding" w:date="2019-05-11T06:52:00Z"/>
        </w:rPr>
      </w:pPr>
      <w:ins w:id="20242" w:author="Laurence Golding" w:date="2019-05-11T06:52:00Z">
        <w:r>
          <w:t xml:space="preserve">          "suppression</w:t>
        </w:r>
        <w:r w:rsidR="005E5FAD">
          <w:t>s": [</w:t>
        </w:r>
      </w:ins>
    </w:p>
    <w:p w14:paraId="7B424991" w14:textId="6E0E8510" w:rsidR="009C46CD" w:rsidRDefault="009C46CD" w:rsidP="00EA1C84">
      <w:pPr>
        <w:pStyle w:val="Codesmall"/>
        <w:rPr>
          <w:ins w:id="20243" w:author="Laurence Golding" w:date="2019-05-11T06:52:00Z"/>
        </w:rPr>
      </w:pPr>
      <w:ins w:id="20244" w:author="Laurence Golding" w:date="2019-05-11T06:52:00Z">
        <w:r>
          <w:t xml:space="preserve">            {</w:t>
        </w:r>
      </w:ins>
    </w:p>
    <w:p w14:paraId="6D06D62D" w14:textId="32A85630" w:rsidR="009C46CD" w:rsidRDefault="009C46CD" w:rsidP="00EA1C84">
      <w:pPr>
        <w:pStyle w:val="Codesmall"/>
        <w:rPr>
          <w:ins w:id="20245" w:author="Laurence Golding" w:date="2019-05-11T06:52:00Z"/>
        </w:rPr>
      </w:pPr>
      <w:ins w:id="20246" w:author="Laurence Golding" w:date="2019-05-11T06:52:00Z">
        <w:r>
          <w:t xml:space="preserve">              "kind</w:t>
        </w:r>
        <w:r w:rsidR="005E5FAD">
          <w:t>"</w:t>
        </w:r>
        <w:r>
          <w:t>: "</w:t>
        </w:r>
        <w:r w:rsidR="00692175">
          <w:t>e</w:t>
        </w:r>
        <w:r w:rsidR="005E5FAD">
          <w:t>xternal"</w:t>
        </w:r>
        <w:r w:rsidR="0028111E">
          <w:t>,</w:t>
        </w:r>
      </w:ins>
    </w:p>
    <w:p w14:paraId="7EFF453A" w14:textId="3FD65A06" w:rsidR="0028111E" w:rsidRDefault="0028111E" w:rsidP="00EA1C84">
      <w:pPr>
        <w:pStyle w:val="Codesmall"/>
        <w:rPr>
          <w:ins w:id="20247" w:author="Laurence Golding" w:date="2019-05-11T06:52:00Z"/>
        </w:rPr>
      </w:pPr>
      <w:ins w:id="20248" w:author="Laurence Golding" w:date="2019-05-11T06:52:00Z">
        <w:r>
          <w:t xml:space="preserve">              "state": "accepted"</w:t>
        </w:r>
      </w:ins>
    </w:p>
    <w:p w14:paraId="34A571FF" w14:textId="7232C22B" w:rsidR="009C46CD" w:rsidRDefault="009C46CD" w:rsidP="00EA1C84">
      <w:pPr>
        <w:pStyle w:val="Codesmall"/>
        <w:rPr>
          <w:ins w:id="20249" w:author="Laurence Golding" w:date="2019-05-11T06:52:00Z"/>
        </w:rPr>
      </w:pPr>
      <w:ins w:id="20250" w:author="Laurence Golding" w:date="2019-05-11T06:52:00Z">
        <w:r>
          <w:t xml:space="preserve">            }</w:t>
        </w:r>
      </w:ins>
    </w:p>
    <w:p w14:paraId="3AA9186A" w14:textId="040D1075" w:rsidR="006043FF" w:rsidRDefault="009C46CD" w:rsidP="00EA1C84">
      <w:pPr>
        <w:pStyle w:val="Codesmall"/>
      </w:pPr>
      <w:ins w:id="20251" w:author="Laurence Golding" w:date="2019-05-11T06:52:00Z">
        <w:r>
          <w:t xml:space="preserve">         </w:t>
        </w:r>
      </w:ins>
      <w:r>
        <w:t xml:space="preserve"> </w:t>
      </w:r>
      <w:r w:rsidR="006043FF">
        <w:t>],</w:t>
      </w:r>
    </w:p>
    <w:p w14:paraId="041A5D7F" w14:textId="1122E9C7" w:rsidR="006043FF" w:rsidRDefault="006043FF" w:rsidP="00EA1C84">
      <w:pPr>
        <w:pStyle w:val="Codesmall"/>
      </w:pPr>
      <w:r>
        <w:t xml:space="preserve">          "baselineState": "existing",</w:t>
      </w:r>
    </w:p>
    <w:p w14:paraId="036F3424" w14:textId="0E0DDB41" w:rsidR="002421D5" w:rsidRDefault="002421D5" w:rsidP="00EA1C84">
      <w:pPr>
        <w:pStyle w:val="Codesmall"/>
      </w:pPr>
      <w:r>
        <w:t xml:space="preserve">          "</w:t>
      </w:r>
      <w:del w:id="20252" w:author="Laurence Golding" w:date="2019-05-11T06:52:00Z">
        <w:r w:rsidR="006043FF">
          <w:delText>level": "error",</w:delText>
        </w:r>
      </w:del>
      <w:ins w:id="20253" w:author="Laurence Golding" w:date="2019-05-11T06:52:00Z">
        <w:r>
          <w:t>rank": 95,</w:t>
        </w:r>
      </w:ins>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20254" w:author="Laurence Golding" w:date="2019-05-11T06:52:00Z"/>
        </w:rPr>
      </w:pPr>
      <w:r>
        <w:t xml:space="preserve">            "uriBaseId": "SRCROOT</w:t>
      </w:r>
      <w:ins w:id="20255" w:author="Laurence Golding" w:date="2019-05-11T06:52:00Z">
        <w:r>
          <w:t>"</w:t>
        </w:r>
        <w:r w:rsidR="00A043A4">
          <w:t>,</w:t>
        </w:r>
      </w:ins>
    </w:p>
    <w:p w14:paraId="45D1B62F" w14:textId="2B46FE61" w:rsidR="00A043A4" w:rsidRDefault="00A043A4" w:rsidP="00EB5632">
      <w:pPr>
        <w:pStyle w:val="Codesmall"/>
        <w:rPr>
          <w:ins w:id="20256" w:author="Laurence Golding" w:date="2019-05-11T06:52:00Z"/>
        </w:rPr>
      </w:pPr>
      <w:ins w:id="20257" w:author="Laurence Golding" w:date="2019-05-11T06:52:00Z">
        <w:r>
          <w:t xml:space="preserve">            "</w:t>
        </w:r>
        <w:r w:rsidR="005705A4">
          <w:t>i</w:t>
        </w:r>
        <w:r w:rsidR="00690C03">
          <w:t>ndex</w:t>
        </w:r>
        <w:r>
          <w:t>": 2</w:t>
        </w:r>
      </w:ins>
    </w:p>
    <w:p w14:paraId="625DF870" w14:textId="2818C1BF" w:rsidR="00EB5632" w:rsidRDefault="00EB5632" w:rsidP="00EA1C84">
      <w:pPr>
        <w:pStyle w:val="Codesmall"/>
        <w:rPr>
          <w:ins w:id="20258" w:author="Laurence Golding" w:date="2019-05-11T06:52:00Z"/>
        </w:rPr>
      </w:pPr>
      <w:ins w:id="20259" w:author="Laurence Golding" w:date="2019-05-11T06:52:00Z">
        <w:r>
          <w:t xml:space="preserve">          },</w:t>
        </w:r>
      </w:ins>
    </w:p>
    <w:p w14:paraId="44A104BC" w14:textId="77777777" w:rsidR="00A34D8C" w:rsidRDefault="00A34D8C" w:rsidP="00A34D8C">
      <w:pPr>
        <w:pStyle w:val="Codesmall"/>
        <w:rPr>
          <w:moveFrom w:id="20260" w:author="Laurence Golding" w:date="2019-05-11T06:52:00Z"/>
        </w:rPr>
      </w:pPr>
      <w:moveFromRangeStart w:id="20261" w:author="Laurence Golding" w:date="2019-05-11T06:52:00Z" w:name="move8450036"/>
      <w:moveFrom w:id="20262" w:author="Laurence Golding" w:date="2019-05-11T06:52:00Z">
        <w:r>
          <w:t>"</w:t>
        </w:r>
      </w:moveFrom>
    </w:p>
    <w:p w14:paraId="703F7C02" w14:textId="77777777" w:rsidR="00A34D8C" w:rsidRDefault="00A34D8C" w:rsidP="00A34D8C">
      <w:pPr>
        <w:pStyle w:val="Codesmall"/>
        <w:rPr>
          <w:moveFrom w:id="20263" w:author="Laurence Golding" w:date="2019-05-11T06:52:00Z"/>
        </w:rPr>
      </w:pPr>
      <w:moveFrom w:id="20264" w:author="Laurence Golding" w:date="2019-05-11T06:52:00Z">
        <w:r>
          <w:t xml:space="preserve">          },</w:t>
        </w:r>
      </w:moveFrom>
    </w:p>
    <w:moveFromRangeEnd w:id="20261"/>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53F27" w:rsidR="00FD3B8F" w:rsidRDefault="00FD3B8F" w:rsidP="00EA1C84">
      <w:pPr>
        <w:pStyle w:val="Codesmall"/>
      </w:pPr>
      <w:r>
        <w:t xml:space="preserve">                "</w:t>
      </w:r>
      <w:del w:id="20265" w:author="Laurence Golding" w:date="2019-05-11T06:52:00Z">
        <w:r>
          <w:delText>fileLocation</w:delText>
        </w:r>
      </w:del>
      <w:ins w:id="20266" w:author="Laurence Golding" w:date="2019-05-11T06:52:00Z">
        <w:r w:rsidR="00406355">
          <w:t>artifactLocation</w:t>
        </w:r>
      </w:ins>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68D4A0B2" w:rsidR="005F350D" w:rsidRDefault="005F350D" w:rsidP="00EA1C84">
      <w:pPr>
        <w:pStyle w:val="Codesmall"/>
      </w:pPr>
      <w:r>
        <w:t xml:space="preserve">                  "uriBaseId": "SRCROOT</w:t>
      </w:r>
      <w:del w:id="20267" w:author="Laurence Golding" w:date="2019-05-11T06:52:00Z">
        <w:r>
          <w:delText>"</w:delText>
        </w:r>
      </w:del>
      <w:ins w:id="20268" w:author="Laurence Golding" w:date="2019-05-11T06:52:00Z">
        <w:r>
          <w:t>"</w:t>
        </w:r>
        <w:r w:rsidR="00A043A4">
          <w:t>,</w:t>
        </w:r>
      </w:ins>
    </w:p>
    <w:p w14:paraId="2998DEF1" w14:textId="00DFE3F3" w:rsidR="00A043A4" w:rsidRDefault="00A043A4" w:rsidP="00EA1C84">
      <w:pPr>
        <w:pStyle w:val="Codesmall"/>
        <w:rPr>
          <w:ins w:id="20269" w:author="Laurence Golding" w:date="2019-05-11T06:52:00Z"/>
        </w:rPr>
      </w:pPr>
      <w:ins w:id="20270" w:author="Laurence Golding" w:date="2019-05-11T06:52:00Z">
        <w:r>
          <w:t xml:space="preserve">                  "</w:t>
        </w:r>
        <w:r w:rsidR="005705A4">
          <w:t>i</w:t>
        </w:r>
        <w:r w:rsidR="00690C03">
          <w:t>ndex</w:t>
        </w:r>
        <w:r>
          <w:t>":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025AB39" w:rsidR="001652E1" w:rsidRDefault="001652E1" w:rsidP="001652E1">
      <w:pPr>
        <w:pStyle w:val="Codesmall"/>
        <w:rPr>
          <w:ins w:id="20271" w:author="Laurence Golding" w:date="2019-05-11T06:52:00Z"/>
        </w:rPr>
      </w:pPr>
      <w:r>
        <w:t xml:space="preserve">              "</w:t>
      </w:r>
      <w:del w:id="20272" w:author="Laurence Golding" w:date="2019-05-11T06:52:00Z">
        <w:r w:rsidR="006043FF">
          <w:delText>fullyQualifiedLogicalName</w:delText>
        </w:r>
      </w:del>
      <w:ins w:id="20273" w:author="Laurence Golding" w:date="2019-05-11T06:52:00Z">
        <w:r>
          <w:t>logicalLocation": {</w:t>
        </w:r>
      </w:ins>
    </w:p>
    <w:p w14:paraId="5125D04D" w14:textId="61E49445" w:rsidR="006043FF" w:rsidRDefault="001652E1" w:rsidP="00EA1C84">
      <w:pPr>
        <w:pStyle w:val="Codesmall"/>
      </w:pPr>
      <w:ins w:id="20274" w:author="Laurence Golding" w:date="2019-05-11T06:52:00Z">
        <w:r>
          <w:t xml:space="preserve">  </w:t>
        </w:r>
        <w:r w:rsidR="006043FF">
          <w:t xml:space="preserve">              "fullyQualifiedName</w:t>
        </w:r>
      </w:ins>
      <w:r w:rsidR="006043FF">
        <w:t>": "collections::list</w:t>
      </w:r>
      <w:del w:id="20275" w:author="Laurence Golding" w:date="2019-05-11T06:52:00Z">
        <w:r w:rsidR="006043FF">
          <w:delText>:</w:delText>
        </w:r>
      </w:del>
      <w:ins w:id="20276" w:author="Laurence Golding" w:date="2019-05-11T06:52:00Z">
        <w:r w:rsidR="00F610AE">
          <w:t>:</w:t>
        </w:r>
        <w:r w:rsidR="006043FF">
          <w:t>:</w:t>
        </w:r>
      </w:ins>
      <w:r w:rsidR="006043FF">
        <w:t>add</w:t>
      </w:r>
      <w:del w:id="20277" w:author="Laurence Golding" w:date="2019-05-11T06:52:00Z">
        <w:r w:rsidR="006043FF">
          <w:delText>"</w:delText>
        </w:r>
      </w:del>
      <w:ins w:id="20278" w:author="Laurence Golding" w:date="2019-05-11T06:52:00Z">
        <w:r w:rsidR="006043FF">
          <w:t>"</w:t>
        </w:r>
        <w:r w:rsidR="00A043A4">
          <w:t>,</w:t>
        </w:r>
      </w:ins>
    </w:p>
    <w:p w14:paraId="63B2A7A1" w14:textId="704B5F95" w:rsidR="00A043A4" w:rsidRDefault="00A043A4" w:rsidP="00EA1C84">
      <w:pPr>
        <w:pStyle w:val="Codesmall"/>
        <w:rPr>
          <w:ins w:id="20279" w:author="Laurence Golding" w:date="2019-05-11T06:52:00Z"/>
        </w:rPr>
      </w:pPr>
      <w:ins w:id="20280" w:author="Laurence Golding" w:date="2019-05-11T06:52:00Z">
        <w:r>
          <w:t xml:space="preserve">  </w:t>
        </w:r>
        <w:r w:rsidR="001652E1">
          <w:t xml:space="preserve">  </w:t>
        </w:r>
        <w:r>
          <w:t xml:space="preserve">            "</w:t>
        </w:r>
        <w:r w:rsidR="001652E1">
          <w:t>i</w:t>
        </w:r>
        <w:r>
          <w:t>ndex": 0</w:t>
        </w:r>
      </w:ins>
    </w:p>
    <w:p w14:paraId="5591E222" w14:textId="0A88B52E" w:rsidR="001652E1" w:rsidRDefault="001652E1" w:rsidP="00EA1C84">
      <w:pPr>
        <w:pStyle w:val="Codesmall"/>
        <w:rPr>
          <w:ins w:id="20281" w:author="Laurence Golding" w:date="2019-05-11T06:52:00Z"/>
        </w:rPr>
      </w:pPr>
      <w:ins w:id="20282" w:author="Laurence Golding" w:date="2019-05-11T06:52:00Z">
        <w:r>
          <w:t xml:space="preserve">              }</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rPr>
          <w:ins w:id="20283" w:author="Laurence Golding" w:date="2019-05-11T06:52:00Z"/>
        </w:rPr>
      </w:pPr>
      <w:r>
        <w:t xml:space="preserve">              "</w:t>
      </w:r>
      <w:ins w:id="20284" w:author="Laurence Golding" w:date="2019-05-11T06:52:00Z">
        <w:r>
          <w:t>id": 0,</w:t>
        </w:r>
      </w:ins>
    </w:p>
    <w:p w14:paraId="77CC8180" w14:textId="77777777" w:rsidR="005A6322" w:rsidRDefault="006043FF" w:rsidP="00EA1C84">
      <w:pPr>
        <w:pStyle w:val="Codesmall"/>
      </w:pPr>
      <w:ins w:id="20285" w:author="Laurence Golding" w:date="2019-05-11T06:52:00Z">
        <w:r>
          <w:t xml:space="preserve">              "</w:t>
        </w:r>
      </w:ins>
      <w:r>
        <w:t xml:space="preserve">message": </w:t>
      </w:r>
      <w:r w:rsidR="005A6322">
        <w:t>{</w:t>
      </w:r>
    </w:p>
    <w:p w14:paraId="08D4C091" w14:textId="191900E6" w:rsidR="006043FF" w:rsidRDefault="005A6322" w:rsidP="00EA1C84">
      <w:pPr>
        <w:pStyle w:val="Codesmall"/>
        <w:rPr>
          <w:ins w:id="20286" w:author="Laurence Golding" w:date="2019-05-11T06:52:00Z"/>
        </w:rPr>
      </w:pPr>
      <w:r>
        <w:t xml:space="preserve">                "</w:t>
      </w:r>
      <w:del w:id="20287" w:author="Laurence Golding" w:date="2019-05-11T06:52:00Z">
        <w:r>
          <w:delText xml:space="preserve">text": </w:delText>
        </w:r>
        <w:r w:rsidR="006043FF">
          <w:delText>"</w:delText>
        </w:r>
        <w:r>
          <w:delText xml:space="preserve">Variable </w:delText>
        </w:r>
        <w:r w:rsidR="006043FF">
          <w:delText>\"</w:delText>
        </w:r>
      </w:del>
      <w:ins w:id="20288" w:author="Laurence Golding" w:date="2019-05-11T06:52:00Z">
        <w:r w:rsidR="00F7023D">
          <w:t>id</w:t>
        </w:r>
        <w:r>
          <w:t xml:space="preserve">": </w:t>
        </w:r>
        <w:r w:rsidR="006043FF">
          <w:t>"</w:t>
        </w:r>
        <w:r w:rsidR="00565A35">
          <w:t>variableDeclared</w:t>
        </w:r>
        <w:r w:rsidR="006043FF">
          <w:t>",</w:t>
        </w:r>
      </w:ins>
    </w:p>
    <w:p w14:paraId="7F2239F1" w14:textId="593BA1F3" w:rsidR="00565A35" w:rsidRDefault="00162A07" w:rsidP="00EA1C84">
      <w:pPr>
        <w:pStyle w:val="Codesmall"/>
        <w:rPr>
          <w:ins w:id="20289" w:author="Laurence Golding" w:date="2019-05-11T06:52:00Z"/>
        </w:rPr>
      </w:pPr>
      <w:ins w:id="20290" w:author="Laurence Golding" w:date="2019-05-11T06:52:00Z">
        <w:r>
          <w:t xml:space="preserve">              </w:t>
        </w:r>
        <w:r w:rsidR="005A6322">
          <w:t xml:space="preserve">  </w:t>
        </w:r>
        <w:r>
          <w:t>"</w:t>
        </w:r>
        <w:r w:rsidR="00565A35">
          <w:t>arguments</w:t>
        </w:r>
        <w:r>
          <w:t xml:space="preserve">": </w:t>
        </w:r>
        <w:r w:rsidR="00565A35">
          <w:t>[</w:t>
        </w:r>
      </w:ins>
    </w:p>
    <w:p w14:paraId="69154694" w14:textId="6F4433A5" w:rsidR="005A6322" w:rsidRDefault="00565A35" w:rsidP="00EA1C84">
      <w:pPr>
        <w:pStyle w:val="Codesmall"/>
      </w:pPr>
      <w:ins w:id="20291" w:author="Laurence Golding" w:date="2019-05-11T06:52:00Z">
        <w:r>
          <w:t xml:space="preserve">                  "</w:t>
        </w:r>
      </w:ins>
      <w:r w:rsidR="00162A07">
        <w:t>ptr</w:t>
      </w:r>
      <w:del w:id="20292" w:author="Laurence Golding" w:date="2019-05-11T06:52:00Z">
        <w:r w:rsidR="006043FF">
          <w:delText>\" was declared here.",</w:delText>
        </w:r>
      </w:del>
      <w:ins w:id="20293" w:author="Laurence Golding" w:date="2019-05-11T06:52:00Z">
        <w:r w:rsidR="00162A07">
          <w:t>"</w:t>
        </w:r>
      </w:ins>
    </w:p>
    <w:p w14:paraId="50A22314" w14:textId="267E34B5" w:rsidR="00565A35" w:rsidRDefault="00565A35" w:rsidP="00EA1C84">
      <w:pPr>
        <w:pStyle w:val="Codesmall"/>
      </w:pPr>
      <w:r>
        <w:t xml:space="preserve">                </w:t>
      </w:r>
      <w:del w:id="20294" w:author="Laurence Golding" w:date="2019-05-11T06:52:00Z">
        <w:r w:rsidR="00162A07">
          <w:delText>"rich</w:delText>
        </w:r>
        <w:r w:rsidR="005A6322">
          <w:delText>Text</w:delText>
        </w:r>
        <w:r w:rsidR="00162A07">
          <w:delText>": "Variable `ptr`</w:delText>
        </w:r>
        <w:r w:rsidR="005A6322">
          <w:delText xml:space="preserve"> was</w:delText>
        </w:r>
        <w:r w:rsidR="00162A07">
          <w:delText xml:space="preserve"> declared</w:delText>
        </w:r>
        <w:r w:rsidR="005A6322">
          <w:delText xml:space="preserve"> here</w:delText>
        </w:r>
        <w:r w:rsidR="00162A07">
          <w:delText>."</w:delText>
        </w:r>
      </w:del>
      <w:ins w:id="20295" w:author="Laurence Golding" w:date="2019-05-11T06:52:00Z">
        <w:r>
          <w:t>]</w:t>
        </w:r>
      </w:ins>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52B8CFA8" w:rsidR="00FD3B8F" w:rsidRDefault="00FD3B8F" w:rsidP="00EA1C84">
      <w:pPr>
        <w:pStyle w:val="Codesmall"/>
      </w:pPr>
      <w:r>
        <w:t xml:space="preserve">                "</w:t>
      </w:r>
      <w:del w:id="20296" w:author="Laurence Golding" w:date="2019-05-11T06:52:00Z">
        <w:r>
          <w:delText>fileLocation</w:delText>
        </w:r>
      </w:del>
      <w:ins w:id="20297" w:author="Laurence Golding" w:date="2019-05-11T06:52:00Z">
        <w:r w:rsidR="00406355">
          <w:t>artifactLocation</w:t>
        </w:r>
      </w:ins>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70339F3" w:rsidR="005F350D" w:rsidRDefault="005F350D" w:rsidP="00EA1C84">
      <w:pPr>
        <w:pStyle w:val="Codesmall"/>
      </w:pPr>
      <w:r>
        <w:t xml:space="preserve">                  "uriBaseId": "SRCROOT</w:t>
      </w:r>
      <w:del w:id="20298" w:author="Laurence Golding" w:date="2019-05-11T06:52:00Z">
        <w:r>
          <w:delText>"</w:delText>
        </w:r>
      </w:del>
      <w:ins w:id="20299" w:author="Laurence Golding" w:date="2019-05-11T06:52:00Z">
        <w:r>
          <w:t>"</w:t>
        </w:r>
        <w:r w:rsidR="00A043A4">
          <w:t>,</w:t>
        </w:r>
      </w:ins>
    </w:p>
    <w:p w14:paraId="0E9AE6D6" w14:textId="28388DDD" w:rsidR="00A043A4" w:rsidRDefault="00A043A4" w:rsidP="00A043A4">
      <w:pPr>
        <w:pStyle w:val="Codesmall"/>
        <w:rPr>
          <w:ins w:id="20300" w:author="Laurence Golding" w:date="2019-05-11T06:52:00Z"/>
        </w:rPr>
      </w:pPr>
      <w:ins w:id="20301" w:author="Laurence Golding" w:date="2019-05-11T06:52:00Z">
        <w:r>
          <w:t xml:space="preserve">                  "</w:t>
        </w:r>
        <w:r w:rsidR="005705A4">
          <w:t>i</w:t>
        </w:r>
        <w:r w:rsidR="00690C03">
          <w:t>ndex</w:t>
        </w:r>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71D2D18D" w:rsidR="001652E1" w:rsidRDefault="001652E1" w:rsidP="001652E1">
      <w:pPr>
        <w:pStyle w:val="Codesmall"/>
        <w:rPr>
          <w:ins w:id="20302" w:author="Laurence Golding" w:date="2019-05-11T06:52:00Z"/>
        </w:rPr>
      </w:pPr>
      <w:r>
        <w:t xml:space="preserve">              "</w:t>
      </w:r>
      <w:del w:id="20303" w:author="Laurence Golding" w:date="2019-05-11T06:52:00Z">
        <w:r w:rsidR="006043FF">
          <w:delText>fullyQualifiedLogicalName</w:delText>
        </w:r>
      </w:del>
      <w:ins w:id="20304" w:author="Laurence Golding" w:date="2019-05-11T06:52:00Z">
        <w:r>
          <w:t>logicalLocation": {</w:t>
        </w:r>
      </w:ins>
    </w:p>
    <w:p w14:paraId="7022DDC2" w14:textId="788CE54E" w:rsidR="006043FF" w:rsidRDefault="001652E1" w:rsidP="00EA1C84">
      <w:pPr>
        <w:pStyle w:val="Codesmall"/>
      </w:pPr>
      <w:ins w:id="20305" w:author="Laurence Golding" w:date="2019-05-11T06:52:00Z">
        <w:r>
          <w:t xml:space="preserve">  </w:t>
        </w:r>
        <w:r w:rsidR="006043FF">
          <w:t xml:space="preserve">              "fullyQualifiedName</w:t>
        </w:r>
      </w:ins>
      <w:r w:rsidR="006043FF">
        <w:t>": "collections::list</w:t>
      </w:r>
      <w:del w:id="20306" w:author="Laurence Golding" w:date="2019-05-11T06:52:00Z">
        <w:r w:rsidR="006043FF">
          <w:delText>:</w:delText>
        </w:r>
      </w:del>
      <w:ins w:id="20307" w:author="Laurence Golding" w:date="2019-05-11T06:52:00Z">
        <w:r w:rsidR="00F610AE">
          <w:t>:</w:t>
        </w:r>
        <w:r w:rsidR="006043FF">
          <w:t>:</w:t>
        </w:r>
      </w:ins>
      <w:r w:rsidR="006043FF">
        <w:t>add</w:t>
      </w:r>
      <w:del w:id="20308" w:author="Laurence Golding" w:date="2019-05-11T06:52:00Z">
        <w:r w:rsidR="006043FF">
          <w:delText>"</w:delText>
        </w:r>
      </w:del>
      <w:ins w:id="20309" w:author="Laurence Golding" w:date="2019-05-11T06:52:00Z">
        <w:r w:rsidR="006043FF">
          <w:t>"</w:t>
        </w:r>
        <w:r w:rsidR="00A043A4">
          <w:t>,</w:t>
        </w:r>
      </w:ins>
    </w:p>
    <w:p w14:paraId="593F5B4A" w14:textId="53C30B5B" w:rsidR="00A043A4" w:rsidRDefault="00A043A4" w:rsidP="00A043A4">
      <w:pPr>
        <w:pStyle w:val="Codesmall"/>
        <w:rPr>
          <w:ins w:id="20310" w:author="Laurence Golding" w:date="2019-05-11T06:52:00Z"/>
        </w:rPr>
      </w:pPr>
      <w:ins w:id="20311" w:author="Laurence Golding" w:date="2019-05-11T06:52:00Z">
        <w:r>
          <w:t xml:space="preserve">  </w:t>
        </w:r>
        <w:r w:rsidR="001652E1">
          <w:t xml:space="preserve">  </w:t>
        </w:r>
        <w:r>
          <w:t xml:space="preserve">            "</w:t>
        </w:r>
        <w:r w:rsidR="001652E1">
          <w:t>i</w:t>
        </w:r>
        <w:r>
          <w:t>ndex": 0</w:t>
        </w:r>
      </w:ins>
    </w:p>
    <w:p w14:paraId="6F17920B" w14:textId="5FDEA937" w:rsidR="001652E1" w:rsidRDefault="001652E1" w:rsidP="00EA1C84">
      <w:pPr>
        <w:pStyle w:val="Codesmall"/>
        <w:rPr>
          <w:ins w:id="20312" w:author="Laurence Golding" w:date="2019-05-11T06:52:00Z"/>
        </w:rPr>
      </w:pPr>
      <w:ins w:id="20313" w:author="Laurence Golding" w:date="2019-05-11T06:52:00Z">
        <w:r>
          <w:t xml:space="preserve">              }</w:t>
        </w:r>
      </w:ins>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045DDDE" w14:textId="77777777" w:rsidR="006043FF" w:rsidRDefault="006043FF" w:rsidP="00EA1C84">
      <w:pPr>
        <w:pStyle w:val="Codesmall"/>
        <w:rPr>
          <w:del w:id="20314" w:author="Laurence Golding" w:date="2019-05-11T06:52:00Z"/>
        </w:rPr>
      </w:pPr>
      <w:del w:id="20315" w:author="Laurence Golding" w:date="2019-05-11T06:52:00Z">
        <w:r>
          <w:delText xml:space="preserve">        </w:delText>
        </w:r>
        <w:r w:rsidR="00F27DA9">
          <w:delText xml:space="preserve">    </w:delText>
        </w:r>
        <w:r>
          <w:delText xml:space="preserve">          "step": </w:delText>
        </w:r>
        <w:r w:rsidR="00652B5C">
          <w:delText>1</w:delText>
        </w:r>
        <w:r>
          <w:delText>,</w:delText>
        </w:r>
      </w:del>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rPr>
          <w:moveTo w:id="20316" w:author="Laurence Golding" w:date="2019-05-11T06:52:00Z"/>
        </w:rPr>
      </w:pPr>
      <w:moveToRangeStart w:id="20317" w:author="Laurence Golding" w:date="2019-05-11T06:52:00Z" w:name="move8450037"/>
      <w:moveTo w:id="20318" w:author="Laurence Golding" w:date="2019-05-11T06:52:00Z">
        <w:r>
          <w:t xml:space="preserve">                      "location": {</w:t>
        </w:r>
      </w:moveTo>
    </w:p>
    <w:moveToRangeEnd w:id="20317"/>
    <w:p w14:paraId="72F383ED" w14:textId="3E825F18" w:rsidR="004D38AB" w:rsidRDefault="004D38AB" w:rsidP="004D38AB">
      <w:pPr>
        <w:pStyle w:val="Codesmall"/>
      </w:pPr>
      <w:ins w:id="20319" w:author="Laurence Golding" w:date="2019-05-11T06:52:00Z">
        <w:r>
          <w:t xml:space="preserve">  </w:t>
        </w:r>
      </w:ins>
      <w:r>
        <w:t xml:space="preserve">                      "message": {</w:t>
      </w:r>
    </w:p>
    <w:p w14:paraId="03190054" w14:textId="157ECC86" w:rsidR="004D38AB" w:rsidRDefault="004D38AB" w:rsidP="004D38AB">
      <w:pPr>
        <w:pStyle w:val="Codesmall"/>
      </w:pPr>
      <w:ins w:id="20320" w:author="Laurence Golding" w:date="2019-05-11T06:52:00Z">
        <w:r>
          <w:t xml:space="preserve">  </w:t>
        </w:r>
      </w:ins>
      <w:r>
        <w:t xml:space="preserve">                        "text": "Variable \"ptr\" declared.",</w:t>
      </w:r>
    </w:p>
    <w:p w14:paraId="712E5946" w14:textId="235D634B" w:rsidR="004D38AB" w:rsidRDefault="004D38AB" w:rsidP="004D38AB">
      <w:pPr>
        <w:pStyle w:val="Codesmall"/>
      </w:pPr>
      <w:r>
        <w:t xml:space="preserve">                        </w:t>
      </w:r>
      <w:del w:id="20321" w:author="Laurence Golding" w:date="2019-05-11T06:52:00Z">
        <w:r w:rsidR="005A6322">
          <w:delText>"richText</w:delText>
        </w:r>
      </w:del>
      <w:ins w:id="20322" w:author="Laurence Golding" w:date="2019-05-11T06:52:00Z">
        <w:r>
          <w:t xml:space="preserve">  "</w:t>
        </w:r>
        <w:r w:rsidR="00707DF7">
          <w:t>markdown</w:t>
        </w:r>
      </w:ins>
      <w:r>
        <w:t>": "Variable `ptr` declared."</w:t>
      </w:r>
    </w:p>
    <w:p w14:paraId="1A23CC91" w14:textId="0A144301" w:rsidR="004D38AB" w:rsidRDefault="004D38AB" w:rsidP="004D38AB">
      <w:pPr>
        <w:pStyle w:val="Codesmall"/>
      </w:pPr>
      <w:r>
        <w:t xml:space="preserve">                      </w:t>
      </w:r>
      <w:ins w:id="20323" w:author="Laurence Golding" w:date="2019-05-11T06:52:00Z">
        <w:r>
          <w:t xml:space="preserve">  </w:t>
        </w:r>
      </w:ins>
      <w:r>
        <w:t>},</w:t>
      </w:r>
    </w:p>
    <w:p w14:paraId="50B6FF53" w14:textId="77777777" w:rsidR="00EB5632" w:rsidRDefault="00EB5632" w:rsidP="00EA1C84">
      <w:pPr>
        <w:pStyle w:val="Codesmall"/>
        <w:rPr>
          <w:moveFrom w:id="20324" w:author="Laurence Golding" w:date="2019-05-11T06:52:00Z"/>
        </w:rPr>
      </w:pPr>
      <w:moveFromRangeStart w:id="20325" w:author="Laurence Golding" w:date="2019-05-11T06:52:00Z" w:name="move8450037"/>
      <w:moveFrom w:id="20326" w:author="Laurence Golding" w:date="2019-05-11T06:52:00Z">
        <w:r>
          <w:t xml:space="preserve">                      "location": {</w:t>
        </w:r>
      </w:moveFrom>
    </w:p>
    <w:moveFromRangeEnd w:id="20325"/>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176DED25" w:rsidR="00FD3B8F" w:rsidRDefault="00EB5632" w:rsidP="00EA1C84">
      <w:pPr>
        <w:pStyle w:val="Codesmall"/>
      </w:pPr>
      <w:r>
        <w:t xml:space="preserve">  </w:t>
      </w:r>
      <w:r w:rsidR="00FD3B8F">
        <w:t xml:space="preserve">    </w:t>
      </w:r>
      <w:r w:rsidR="00F27DA9">
        <w:t xml:space="preserve">    </w:t>
      </w:r>
      <w:r w:rsidR="00FD3B8F">
        <w:t xml:space="preserve">                "</w:t>
      </w:r>
      <w:del w:id="20327" w:author="Laurence Golding" w:date="2019-05-11T06:52:00Z">
        <w:r w:rsidR="00FD3B8F">
          <w:delText>fileLocation</w:delText>
        </w:r>
      </w:del>
      <w:ins w:id="20328" w:author="Laurence Golding" w:date="2019-05-11T06:52:00Z">
        <w:r w:rsidR="00406355">
          <w:t>artifactLocation</w:t>
        </w:r>
      </w:ins>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F2F5DAF" w:rsidR="005F350D" w:rsidRDefault="005F350D" w:rsidP="00EA1C84">
      <w:pPr>
        <w:pStyle w:val="Codesmall"/>
      </w:pPr>
      <w:r>
        <w:t xml:space="preserve">                            "uriBaseId": "SRCROOT</w:t>
      </w:r>
      <w:del w:id="20329" w:author="Laurence Golding" w:date="2019-05-11T06:52:00Z">
        <w:r>
          <w:delText>"</w:delText>
        </w:r>
      </w:del>
      <w:ins w:id="20330" w:author="Laurence Golding" w:date="2019-05-11T06:52:00Z">
        <w:r>
          <w:t>"</w:t>
        </w:r>
        <w:r w:rsidR="00A043A4">
          <w:t>,</w:t>
        </w:r>
      </w:ins>
    </w:p>
    <w:p w14:paraId="2791FA5C" w14:textId="1580202C" w:rsidR="00A043A4" w:rsidRDefault="00A043A4" w:rsidP="00A043A4">
      <w:pPr>
        <w:pStyle w:val="Codesmall"/>
        <w:rPr>
          <w:ins w:id="20331" w:author="Laurence Golding" w:date="2019-05-11T06:52:00Z"/>
        </w:rPr>
      </w:pPr>
      <w:ins w:id="20332" w:author="Laurence Golding" w:date="2019-05-11T06:52:00Z">
        <w:r>
          <w:t xml:space="preserve">                            "</w:t>
        </w:r>
        <w:r w:rsidR="005705A4">
          <w:t>i</w:t>
        </w:r>
        <w:r w:rsidR="00690C03">
          <w:t>ndex</w:t>
        </w:r>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0729FA17" w:rsidR="00EB5632" w:rsidRDefault="00EB5632" w:rsidP="00EB5632">
      <w:pPr>
        <w:pStyle w:val="Codesmall"/>
      </w:pPr>
      <w:r>
        <w:t xml:space="preserve">                            </w:t>
      </w:r>
      <w:del w:id="20333" w:author="Laurence Golding" w:date="2019-05-11T06:52:00Z">
        <w:r>
          <w:delText>},</w:delText>
        </w:r>
      </w:del>
      <w:ins w:id="20334" w:author="Laurence Golding" w:date="2019-05-11T06:52:00Z">
        <w:r>
          <w:t>}</w:t>
        </w:r>
      </w:ins>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06BED0A" w:rsidR="00354416" w:rsidRDefault="00354416" w:rsidP="00354416">
      <w:pPr>
        <w:pStyle w:val="Codesmall"/>
        <w:rPr>
          <w:ins w:id="20335" w:author="Laurence Golding" w:date="2019-05-11T06:52:00Z"/>
        </w:rPr>
      </w:pPr>
      <w:r>
        <w:t xml:space="preserve">                        "</w:t>
      </w:r>
      <w:del w:id="20336" w:author="Laurence Golding" w:date="2019-05-11T06:52:00Z">
        <w:r w:rsidR="006043FF">
          <w:delText>fullyQualifiedLogicalName</w:delText>
        </w:r>
      </w:del>
      <w:ins w:id="20337" w:author="Laurence Golding" w:date="2019-05-11T06:52:00Z">
        <w:r>
          <w:t>logicalLocation": {</w:t>
        </w:r>
      </w:ins>
    </w:p>
    <w:p w14:paraId="6A98296D" w14:textId="59E1D401" w:rsidR="006043FF" w:rsidRDefault="00354416" w:rsidP="00EA1C84">
      <w:pPr>
        <w:pStyle w:val="Codesmall"/>
      </w:pPr>
      <w:ins w:id="20338" w:author="Laurence Golding" w:date="2019-05-11T06:52:00Z">
        <w:r>
          <w:t xml:space="preserve">  </w:t>
        </w:r>
        <w:r w:rsidR="00EB5632">
          <w:t xml:space="preserve">  </w:t>
        </w:r>
        <w:r w:rsidR="006043FF">
          <w:t xml:space="preserve">        </w:t>
        </w:r>
        <w:r w:rsidR="00F27DA9">
          <w:t xml:space="preserve">    </w:t>
        </w:r>
        <w:r w:rsidR="006043FF">
          <w:t xml:space="preserve">          "fullyQualifiedName</w:t>
        </w:r>
      </w:ins>
      <w:r w:rsidR="006043FF">
        <w:t>": "collections::list</w:t>
      </w:r>
      <w:del w:id="20339" w:author="Laurence Golding" w:date="2019-05-11T06:52:00Z">
        <w:r w:rsidR="006043FF">
          <w:delText>:</w:delText>
        </w:r>
      </w:del>
      <w:ins w:id="20340" w:author="Laurence Golding" w:date="2019-05-11T06:52:00Z">
        <w:r w:rsidR="00F610AE">
          <w:t>:</w:t>
        </w:r>
        <w:r w:rsidR="006043FF">
          <w:t>:</w:t>
        </w:r>
      </w:ins>
      <w:r w:rsidR="006043FF">
        <w:t>add</w:t>
      </w:r>
      <w:del w:id="20341" w:author="Laurence Golding" w:date="2019-05-11T06:52:00Z">
        <w:r w:rsidR="006043FF">
          <w:delText>"</w:delText>
        </w:r>
      </w:del>
      <w:ins w:id="20342" w:author="Laurence Golding" w:date="2019-05-11T06:52:00Z">
        <w:r w:rsidR="006043FF">
          <w:t>"</w:t>
        </w:r>
        <w:r w:rsidR="00246747">
          <w:t>,</w:t>
        </w:r>
      </w:ins>
    </w:p>
    <w:p w14:paraId="0F274164" w14:textId="16681F32" w:rsidR="00A043A4" w:rsidRDefault="00A043A4" w:rsidP="00A043A4">
      <w:pPr>
        <w:pStyle w:val="Codesmall"/>
        <w:rPr>
          <w:ins w:id="20343" w:author="Laurence Golding" w:date="2019-05-11T06:52:00Z"/>
        </w:rPr>
      </w:pPr>
      <w:ins w:id="20344" w:author="Laurence Golding" w:date="2019-05-11T06:52:00Z">
        <w:r>
          <w:t xml:space="preserve">  </w:t>
        </w:r>
        <w:r w:rsidR="00354416">
          <w:t xml:space="preserve">  </w:t>
        </w:r>
        <w:r>
          <w:t xml:space="preserve">                      "</w:t>
        </w:r>
        <w:r w:rsidR="00354416">
          <w:t>i</w:t>
        </w:r>
        <w:r>
          <w:t>ndex": 0</w:t>
        </w:r>
      </w:ins>
    </w:p>
    <w:p w14:paraId="049B9E79" w14:textId="5C9A29BE" w:rsidR="00354416" w:rsidRDefault="00354416" w:rsidP="00A043A4">
      <w:pPr>
        <w:pStyle w:val="Codesmall"/>
        <w:rPr>
          <w:ins w:id="20345" w:author="Laurence Golding" w:date="2019-05-11T06:52:00Z"/>
        </w:rPr>
      </w:pPr>
      <w:ins w:id="20346" w:author="Laurence Golding" w:date="2019-05-11T06:52:00Z">
        <w:r>
          <w:t xml:space="preserve">                        }</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478F1D61" w:rsidR="006C19C1" w:rsidRDefault="006D07A5" w:rsidP="00EA1C84">
      <w:pPr>
        <w:pStyle w:val="Codesmall"/>
      </w:pPr>
      <w:r>
        <w:t xml:space="preserve">    </w:t>
      </w:r>
      <w:r w:rsidR="006C19C1">
        <w:t xml:space="preserve">                  "</w:t>
      </w:r>
      <w:del w:id="20347" w:author="Laurence Golding" w:date="2019-05-11T06:52:00Z">
        <w:r w:rsidR="006043FF">
          <w:delText xml:space="preserve">step": </w:delText>
        </w:r>
        <w:r w:rsidR="00652B5C">
          <w:delText>2</w:delText>
        </w:r>
        <w:r w:rsidR="006043FF">
          <w:delText>,</w:delText>
        </w:r>
      </w:del>
      <w:ins w:id="20348" w:author="Laurence Golding" w:date="2019-05-11T06:52:00Z">
        <w:r w:rsidR="006C19C1">
          <w:t>state": {</w:t>
        </w:r>
      </w:ins>
    </w:p>
    <w:p w14:paraId="5866E51C" w14:textId="77777777" w:rsidR="006C19C1" w:rsidRDefault="006D07A5" w:rsidP="00EA1C84">
      <w:pPr>
        <w:pStyle w:val="Codesmall"/>
        <w:rPr>
          <w:del w:id="20349" w:author="Laurence Golding" w:date="2019-05-11T06:52:00Z"/>
        </w:rPr>
      </w:pPr>
      <w:del w:id="20350" w:author="Laurence Golding" w:date="2019-05-11T06:52:00Z">
        <w:r>
          <w:delText xml:space="preserve">    </w:delText>
        </w:r>
        <w:r w:rsidR="006C19C1">
          <w:delText xml:space="preserve">                  "state": {</w:delText>
        </w:r>
      </w:del>
    </w:p>
    <w:p w14:paraId="53ED9454" w14:textId="77777777" w:rsidR="00506403" w:rsidRDefault="006C19C1" w:rsidP="00EA1C84">
      <w:pPr>
        <w:pStyle w:val="Codesmall"/>
        <w:rPr>
          <w:ins w:id="20351" w:author="Laurence Golding" w:date="2019-05-11T06:52:00Z"/>
        </w:rPr>
      </w:pPr>
      <w:r>
        <w:t xml:space="preserve">    </w:t>
      </w:r>
      <w:r w:rsidR="006D07A5">
        <w:t xml:space="preserve">    </w:t>
      </w:r>
      <w:r>
        <w:t xml:space="preserve">                "y": </w:t>
      </w:r>
      <w:ins w:id="20352" w:author="Laurence Golding" w:date="2019-05-11T06:52:00Z">
        <w:r w:rsidR="00506403">
          <w:t>{</w:t>
        </w:r>
      </w:ins>
    </w:p>
    <w:p w14:paraId="5E68C002" w14:textId="7E7038F6" w:rsidR="00506403" w:rsidRDefault="00506403" w:rsidP="00EA1C84">
      <w:pPr>
        <w:pStyle w:val="Codesmall"/>
      </w:pPr>
      <w:ins w:id="20353" w:author="Laurence Golding" w:date="2019-05-11T06:52:00Z">
        <w:r>
          <w:t xml:space="preserve">                          "text": </w:t>
        </w:r>
      </w:ins>
      <w:r w:rsidR="006C19C1">
        <w:t>"2</w:t>
      </w:r>
      <w:del w:id="20354" w:author="Laurence Golding" w:date="2019-05-11T06:52:00Z">
        <w:r w:rsidR="006C19C1">
          <w:delText>",</w:delText>
        </w:r>
      </w:del>
      <w:ins w:id="20355" w:author="Laurence Golding" w:date="2019-05-11T06:52:00Z">
        <w:r w:rsidR="006C19C1">
          <w:t>"</w:t>
        </w:r>
      </w:ins>
    </w:p>
    <w:p w14:paraId="35C2AA4C" w14:textId="17E8B891" w:rsidR="006C19C1" w:rsidRDefault="00506403" w:rsidP="00EA1C84">
      <w:pPr>
        <w:pStyle w:val="Codesmall"/>
        <w:rPr>
          <w:ins w:id="20356" w:author="Laurence Golding" w:date="2019-05-11T06:52:00Z"/>
        </w:rPr>
      </w:pPr>
      <w:ins w:id="20357" w:author="Laurence Golding" w:date="2019-05-11T06:52:00Z">
        <w:r>
          <w:t xml:space="preserve">                        }</w:t>
        </w:r>
        <w:r w:rsidR="006C19C1">
          <w:t>,</w:t>
        </w:r>
      </w:ins>
    </w:p>
    <w:p w14:paraId="7DE4A8F0" w14:textId="77777777" w:rsidR="00506403" w:rsidRDefault="006C19C1" w:rsidP="00EA1C84">
      <w:pPr>
        <w:pStyle w:val="Codesmall"/>
        <w:rPr>
          <w:ins w:id="20358" w:author="Laurence Golding" w:date="2019-05-11T06:52:00Z"/>
        </w:rPr>
      </w:pPr>
      <w:r>
        <w:t xml:space="preserve">        </w:t>
      </w:r>
      <w:r w:rsidR="006D07A5">
        <w:t xml:space="preserve">    </w:t>
      </w:r>
      <w:r>
        <w:t xml:space="preserve">            "z": </w:t>
      </w:r>
      <w:ins w:id="20359" w:author="Laurence Golding" w:date="2019-05-11T06:52:00Z">
        <w:r w:rsidR="00506403">
          <w:t>{</w:t>
        </w:r>
      </w:ins>
    </w:p>
    <w:p w14:paraId="05619F0E" w14:textId="324634BF" w:rsidR="00506403" w:rsidRDefault="00506403" w:rsidP="00EA1C84">
      <w:pPr>
        <w:pStyle w:val="Codesmall"/>
      </w:pPr>
      <w:ins w:id="20360" w:author="Laurence Golding" w:date="2019-05-11T06:52:00Z">
        <w:r>
          <w:t xml:space="preserve">                          "text": </w:t>
        </w:r>
      </w:ins>
      <w:r w:rsidR="006C19C1">
        <w:t>"4</w:t>
      </w:r>
      <w:del w:id="20361" w:author="Laurence Golding" w:date="2019-05-11T06:52:00Z">
        <w:r w:rsidR="006C19C1">
          <w:delText>",</w:delText>
        </w:r>
      </w:del>
      <w:ins w:id="20362" w:author="Laurence Golding" w:date="2019-05-11T06:52:00Z">
        <w:r w:rsidR="006C19C1">
          <w:t>"</w:t>
        </w:r>
      </w:ins>
    </w:p>
    <w:p w14:paraId="080BE347" w14:textId="7B438F76" w:rsidR="006C19C1" w:rsidRDefault="00506403" w:rsidP="00EA1C84">
      <w:pPr>
        <w:pStyle w:val="Codesmall"/>
        <w:rPr>
          <w:ins w:id="20363" w:author="Laurence Golding" w:date="2019-05-11T06:52:00Z"/>
        </w:rPr>
      </w:pPr>
      <w:ins w:id="20364" w:author="Laurence Golding" w:date="2019-05-11T06:52:00Z">
        <w:r>
          <w:t xml:space="preserve">                        }</w:t>
        </w:r>
        <w:r w:rsidR="006C19C1">
          <w:t>,</w:t>
        </w:r>
      </w:ins>
    </w:p>
    <w:p w14:paraId="5BB1E1F7" w14:textId="77777777" w:rsidR="00506403" w:rsidRDefault="006C19C1" w:rsidP="00EA1C84">
      <w:pPr>
        <w:pStyle w:val="Codesmall"/>
        <w:rPr>
          <w:ins w:id="20365" w:author="Laurence Golding" w:date="2019-05-11T06:52:00Z"/>
        </w:rPr>
      </w:pPr>
      <w:r>
        <w:t xml:space="preserve">            </w:t>
      </w:r>
      <w:r w:rsidR="006D07A5">
        <w:t xml:space="preserve">    </w:t>
      </w:r>
      <w:r>
        <w:t xml:space="preserve">        "y + z": </w:t>
      </w:r>
      <w:ins w:id="20366" w:author="Laurence Golding" w:date="2019-05-11T06:52:00Z">
        <w:r w:rsidR="00506403">
          <w:t>{</w:t>
        </w:r>
      </w:ins>
    </w:p>
    <w:p w14:paraId="07A616BF" w14:textId="4A625522" w:rsidR="00506403" w:rsidRDefault="00506403" w:rsidP="00EA1C84">
      <w:pPr>
        <w:pStyle w:val="Codesmall"/>
      </w:pPr>
      <w:ins w:id="20367" w:author="Laurence Golding" w:date="2019-05-11T06:52:00Z">
        <w:r>
          <w:t xml:space="preserve">                          "text": </w:t>
        </w:r>
      </w:ins>
      <w:r w:rsidR="006C19C1">
        <w:t>"6</w:t>
      </w:r>
      <w:del w:id="20368" w:author="Laurence Golding" w:date="2019-05-11T06:52:00Z">
        <w:r w:rsidR="006C19C1">
          <w:delText>",</w:delText>
        </w:r>
      </w:del>
      <w:ins w:id="20369" w:author="Laurence Golding" w:date="2019-05-11T06:52:00Z">
        <w:r w:rsidR="006C19C1">
          <w:t>"</w:t>
        </w:r>
      </w:ins>
    </w:p>
    <w:p w14:paraId="4B1AE113" w14:textId="2C215385" w:rsidR="006C19C1" w:rsidRDefault="00506403" w:rsidP="00EA1C84">
      <w:pPr>
        <w:pStyle w:val="Codesmall"/>
        <w:rPr>
          <w:ins w:id="20370" w:author="Laurence Golding" w:date="2019-05-11T06:52:00Z"/>
        </w:rPr>
      </w:pPr>
      <w:ins w:id="20371" w:author="Laurence Golding" w:date="2019-05-11T06:52:00Z">
        <w:r>
          <w:t xml:space="preserve">                        }</w:t>
        </w:r>
        <w:r w:rsidR="006C19C1">
          <w:t>,</w:t>
        </w:r>
      </w:ins>
    </w:p>
    <w:p w14:paraId="1FF55DB4" w14:textId="77777777" w:rsidR="00506403" w:rsidRDefault="006C19C1" w:rsidP="00EA1C84">
      <w:pPr>
        <w:pStyle w:val="Codesmall"/>
        <w:rPr>
          <w:ins w:id="20372" w:author="Laurence Golding" w:date="2019-05-11T06:52:00Z"/>
        </w:rPr>
      </w:pPr>
      <w:r>
        <w:t xml:space="preserve">                </w:t>
      </w:r>
      <w:r w:rsidR="006D07A5">
        <w:t xml:space="preserve">    </w:t>
      </w:r>
      <w:r>
        <w:t xml:space="preserve">    "q": </w:t>
      </w:r>
      <w:ins w:id="20373" w:author="Laurence Golding" w:date="2019-05-11T06:52:00Z">
        <w:r w:rsidR="00506403">
          <w:t>{</w:t>
        </w:r>
      </w:ins>
    </w:p>
    <w:p w14:paraId="61397E47" w14:textId="452D40F1" w:rsidR="006C19C1" w:rsidRDefault="00506403" w:rsidP="00EA1C84">
      <w:pPr>
        <w:pStyle w:val="Codesmall"/>
      </w:pPr>
      <w:ins w:id="20374" w:author="Laurence Golding" w:date="2019-05-11T06:52:00Z">
        <w:r>
          <w:t xml:space="preserve">                          "text": </w:t>
        </w:r>
      </w:ins>
      <w:r w:rsidR="006C19C1">
        <w:t>"7"</w:t>
      </w:r>
    </w:p>
    <w:p w14:paraId="7421306B" w14:textId="2ECAC5A1" w:rsidR="00506403" w:rsidRDefault="00506403" w:rsidP="00EA1C84">
      <w:pPr>
        <w:pStyle w:val="Codesmall"/>
        <w:rPr>
          <w:ins w:id="20375" w:author="Laurence Golding" w:date="2019-05-11T06:52:00Z"/>
        </w:rPr>
      </w:pPr>
      <w:ins w:id="20376" w:author="Laurence Golding" w:date="2019-05-11T06:52:00Z">
        <w:r>
          <w:t xml:space="preserve">                        }</w:t>
        </w:r>
      </w:ins>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3968D9B6" w:rsidR="00FD3B8F" w:rsidRDefault="00EB5632" w:rsidP="00EA1C84">
      <w:pPr>
        <w:pStyle w:val="Codesmall"/>
      </w:pPr>
      <w:r>
        <w:t xml:space="preserve">  </w:t>
      </w:r>
      <w:r w:rsidR="00FD3B8F">
        <w:t xml:space="preserve">    </w:t>
      </w:r>
      <w:r w:rsidR="006D07A5">
        <w:t xml:space="preserve">    </w:t>
      </w:r>
      <w:r w:rsidR="00FD3B8F">
        <w:t xml:space="preserve">                "</w:t>
      </w:r>
      <w:del w:id="20377" w:author="Laurence Golding" w:date="2019-05-11T06:52:00Z">
        <w:r w:rsidR="00FD3B8F">
          <w:delText>fileLocation</w:delText>
        </w:r>
      </w:del>
      <w:ins w:id="20378" w:author="Laurence Golding" w:date="2019-05-11T06:52:00Z">
        <w:r w:rsidR="00406355">
          <w:t>artifactLocation</w:t>
        </w:r>
      </w:ins>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674E53A" w:rsidR="005F350D" w:rsidRDefault="005F350D" w:rsidP="00EA1C84">
      <w:pPr>
        <w:pStyle w:val="Codesmall"/>
      </w:pPr>
      <w:r>
        <w:t xml:space="preserve">                            "uriBaseId": "SRCROOT</w:t>
      </w:r>
      <w:del w:id="20379" w:author="Laurence Golding" w:date="2019-05-11T06:52:00Z">
        <w:r>
          <w:delText>"</w:delText>
        </w:r>
      </w:del>
      <w:ins w:id="20380" w:author="Laurence Golding" w:date="2019-05-11T06:52:00Z">
        <w:r>
          <w:t>"</w:t>
        </w:r>
        <w:r w:rsidR="00A043A4">
          <w:t>,</w:t>
        </w:r>
      </w:ins>
    </w:p>
    <w:p w14:paraId="7AA44A19" w14:textId="08425AB9" w:rsidR="00A043A4" w:rsidRDefault="00A043A4" w:rsidP="00A043A4">
      <w:pPr>
        <w:pStyle w:val="Codesmall"/>
        <w:rPr>
          <w:ins w:id="20381" w:author="Laurence Golding" w:date="2019-05-11T06:52:00Z"/>
        </w:rPr>
      </w:pPr>
      <w:ins w:id="20382" w:author="Laurence Golding" w:date="2019-05-11T06:52:00Z">
        <w:r>
          <w:t xml:space="preserve">                            "</w:t>
        </w:r>
        <w:r w:rsidR="005705A4">
          <w:t>i</w:t>
        </w:r>
        <w:r w:rsidR="00690C03">
          <w:t>ndex</w:t>
        </w:r>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20383" w:author="Laurence Golding" w:date="2019-05-11T06:52:00Z">
        <w:r w:rsidR="0082511C">
          <w:t>,</w:t>
        </w:r>
      </w:ins>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rPr>
          <w:ins w:id="20384" w:author="Laurence Golding" w:date="2019-05-11T06:52:00Z"/>
        </w:rPr>
      </w:pPr>
      <w:r>
        <w:t xml:space="preserve">                        "</w:t>
      </w:r>
      <w:ins w:id="20385" w:author="Laurence Golding" w:date="2019-05-11T06:52:00Z">
        <w:r>
          <w:t>logicalLocation": {</w:t>
        </w:r>
      </w:ins>
    </w:p>
    <w:p w14:paraId="1C8B03E1" w14:textId="6F9B4CC9" w:rsidR="00FE6859" w:rsidRDefault="00FE6859" w:rsidP="00FE6859">
      <w:pPr>
        <w:pStyle w:val="Codesmall"/>
        <w:rPr>
          <w:ins w:id="20386" w:author="Laurence Golding" w:date="2019-05-11T06:52:00Z"/>
        </w:rPr>
      </w:pPr>
      <w:ins w:id="20387" w:author="Laurence Golding" w:date="2019-05-11T06:52:00Z">
        <w:r>
          <w:t xml:space="preserve">                          "fullyQualifiedName": "collections::list:</w:t>
        </w:r>
        <w:r w:rsidR="00F610AE">
          <w:t>:</w:t>
        </w:r>
        <w:r>
          <w:t>add",</w:t>
        </w:r>
      </w:ins>
    </w:p>
    <w:p w14:paraId="1C2090AD" w14:textId="321B3314" w:rsidR="00FE6859" w:rsidRDefault="00FE6859" w:rsidP="00FE6859">
      <w:pPr>
        <w:pStyle w:val="Codesmall"/>
        <w:rPr>
          <w:ins w:id="20388" w:author="Laurence Golding" w:date="2019-05-11T06:52:00Z"/>
        </w:rPr>
      </w:pPr>
      <w:ins w:id="20389" w:author="Laurence Golding" w:date="2019-05-11T06:52:00Z">
        <w:r>
          <w:t xml:space="preserve">                          "index": 0</w:t>
        </w:r>
      </w:ins>
    </w:p>
    <w:p w14:paraId="60A9310F" w14:textId="139BE901" w:rsidR="00FE6859" w:rsidRDefault="00FE6859" w:rsidP="00EA1C84">
      <w:pPr>
        <w:pStyle w:val="Codesmall"/>
        <w:rPr>
          <w:ins w:id="20390" w:author="Laurence Golding" w:date="2019-05-11T06:52:00Z"/>
        </w:rPr>
      </w:pPr>
      <w:ins w:id="20391" w:author="Laurence Golding" w:date="2019-05-11T06:52:00Z">
        <w:r>
          <w:t xml:space="preserve">                        },</w:t>
        </w:r>
      </w:ins>
    </w:p>
    <w:p w14:paraId="336F3699" w14:textId="0210FC3C" w:rsidR="006043FF" w:rsidRDefault="00EB5632" w:rsidP="00EA1C84">
      <w:pPr>
        <w:pStyle w:val="Codesmall"/>
      </w:pPr>
      <w:ins w:id="20392" w:author="Laurence Golding" w:date="2019-05-11T06:52:00Z">
        <w:r>
          <w:t xml:space="preserve">  </w:t>
        </w:r>
        <w:r w:rsidR="006043FF">
          <w:t xml:space="preserve">        </w:t>
        </w:r>
        <w:r w:rsidR="006D07A5">
          <w:t xml:space="preserve">    </w:t>
        </w:r>
        <w:r w:rsidR="006043FF">
          <w:t xml:space="preserve">          "</w:t>
        </w:r>
      </w:ins>
      <w:r w:rsidR="006043FF">
        <w:t>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20393" w:author="Laurence Golding" w:date="2019-05-11T06:52: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8A87D5"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del w:id="20394" w:author="Laurence Golding" w:date="2019-05-11T06:52:00Z">
        <w:r w:rsidR="00162A07">
          <w:delText>rich</w:delText>
        </w:r>
        <w:r w:rsidR="007B3256">
          <w:delText>Text</w:delText>
        </w:r>
      </w:del>
      <w:ins w:id="20395" w:author="Laurence Golding" w:date="2019-05-11T06:52:00Z">
        <w:r w:rsidR="00707DF7">
          <w:t>markdown</w:t>
        </w:r>
      </w:ins>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5689E532" w14:textId="77777777" w:rsidR="00EB5632" w:rsidRDefault="00EB5632" w:rsidP="00EA1C84">
      <w:pPr>
        <w:pStyle w:val="Codesmall"/>
        <w:rPr>
          <w:del w:id="20396" w:author="Laurence Golding" w:date="2019-05-11T06:52:00Z"/>
        </w:rPr>
      </w:pPr>
      <w:del w:id="20397" w:author="Laurence Golding" w:date="2019-05-11T06:52:00Z">
        <w:r>
          <w:delText xml:space="preserve">  </w:delText>
        </w:r>
        <w:r w:rsidR="006043FF">
          <w:delText xml:space="preserve">        </w:delText>
        </w:r>
        <w:r w:rsidR="006D07A5">
          <w:delText xml:space="preserve">    </w:delText>
        </w:r>
        <w:r w:rsidR="006043FF">
          <w:delText xml:space="preserve">          "fullyQualifiedLogicalName": "collections::list:add"</w:delText>
        </w:r>
      </w:del>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032AA1CF" w14:textId="77777777" w:rsidR="006043FF" w:rsidRDefault="006043FF" w:rsidP="00EA1C84">
      <w:pPr>
        <w:pStyle w:val="Codesmall"/>
        <w:rPr>
          <w:del w:id="20398" w:author="Laurence Golding" w:date="2019-05-11T06:52:00Z"/>
        </w:rPr>
      </w:pPr>
      <w:del w:id="20399" w:author="Laurence Golding" w:date="2019-05-11T06:52:00Z">
        <w:r>
          <w:delText xml:space="preserve">        </w:delText>
        </w:r>
        <w:r w:rsidR="006D07A5">
          <w:delText xml:space="preserve">    </w:delText>
        </w:r>
        <w:r>
          <w:delText xml:space="preserve">          "step": </w:delText>
        </w:r>
        <w:r w:rsidR="00652B5C">
          <w:delText>3</w:delText>
        </w:r>
        <w:r>
          <w:delText>,</w:delText>
        </w:r>
      </w:del>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rPr>
          <w:ins w:id="20400" w:author="Laurence Golding" w:date="2019-05-11T06:52:00Z"/>
        </w:rPr>
      </w:pPr>
      <w:ins w:id="20401" w:author="Laurence Golding" w:date="2019-05-11T06:52:00Z">
        <w:r>
          <w:t xml:space="preserve">                      "location": {</w:t>
        </w:r>
      </w:ins>
    </w:p>
    <w:p w14:paraId="5FFE3A00" w14:textId="3D4ECF12" w:rsidR="008C7264" w:rsidRDefault="008C7264" w:rsidP="008C7264">
      <w:pPr>
        <w:pStyle w:val="Codesmall"/>
      </w:pPr>
      <w:ins w:id="20402" w:author="Laurence Golding" w:date="2019-05-11T06:52:00Z">
        <w:r>
          <w:t xml:space="preserve">  </w:t>
        </w:r>
      </w:ins>
      <w:r>
        <w:t xml:space="preserve">                      "message": {</w:t>
      </w:r>
    </w:p>
    <w:p w14:paraId="3703F308" w14:textId="0014AB3C" w:rsidR="008C7264" w:rsidRDefault="008C7264" w:rsidP="008C7264">
      <w:pPr>
        <w:pStyle w:val="Codesmall"/>
      </w:pPr>
      <w:ins w:id="20403" w:author="Laurence Golding" w:date="2019-05-11T06:52:00Z">
        <w:r>
          <w:t xml:space="preserve">  </w:t>
        </w:r>
      </w:ins>
      <w:r>
        <w:t xml:space="preserve">                        "text": "Uninitialized variable \"ptr\" passed to</w:t>
      </w:r>
    </w:p>
    <w:p w14:paraId="2D8F5C5D" w14:textId="12057B9D" w:rsidR="008C7264" w:rsidRDefault="008C7264" w:rsidP="008C7264">
      <w:pPr>
        <w:pStyle w:val="Codesmall"/>
      </w:pPr>
      <w:r>
        <w:t xml:space="preserve">                                 </w:t>
      </w:r>
      <w:ins w:id="20404" w:author="Laurence Golding" w:date="2019-05-11T06:52:00Z">
        <w:r>
          <w:t xml:space="preserve">  </w:t>
        </w:r>
      </w:ins>
      <w:r>
        <w:t>method \"add_core\".",</w:t>
      </w:r>
    </w:p>
    <w:p w14:paraId="6FD7292F" w14:textId="158E323B" w:rsidR="008C7264" w:rsidRDefault="008C7264" w:rsidP="008C7264">
      <w:pPr>
        <w:pStyle w:val="Codesmall"/>
      </w:pPr>
      <w:r>
        <w:t xml:space="preserve">                        </w:t>
      </w:r>
      <w:del w:id="20405" w:author="Laurence Golding" w:date="2019-05-11T06:52:00Z">
        <w:r w:rsidR="007B3256">
          <w:delText>"richText</w:delText>
        </w:r>
      </w:del>
      <w:ins w:id="20406" w:author="Laurence Golding" w:date="2019-05-11T06:52:00Z">
        <w:r>
          <w:t xml:space="preserve">  "</w:t>
        </w:r>
        <w:r w:rsidR="00707DF7">
          <w:t>markdown</w:t>
        </w:r>
      </w:ins>
      <w:r>
        <w:t>": "Uninitialized variable `ptr` passed to</w:t>
      </w:r>
    </w:p>
    <w:p w14:paraId="2C53E244" w14:textId="745AFB3E" w:rsidR="008C7264" w:rsidRDefault="008C7264" w:rsidP="008C7264">
      <w:pPr>
        <w:pStyle w:val="Codesmall"/>
      </w:pPr>
      <w:ins w:id="20407" w:author="Laurence Golding" w:date="2019-05-11T06:52:00Z">
        <w:r>
          <w:t xml:space="preserve">  </w:t>
        </w:r>
      </w:ins>
      <w:r>
        <w:t xml:space="preserve">                                     method `add_core`."</w:t>
      </w:r>
    </w:p>
    <w:p w14:paraId="291C1DA7" w14:textId="0DFE5AAE" w:rsidR="008C7264" w:rsidRDefault="008C7264" w:rsidP="008C7264">
      <w:pPr>
        <w:pStyle w:val="Codesmall"/>
      </w:pPr>
      <w:r>
        <w:t xml:space="preserve">                      </w:t>
      </w:r>
      <w:ins w:id="20408" w:author="Laurence Golding" w:date="2019-05-11T06:52:00Z">
        <w:r>
          <w:t xml:space="preserve">  </w:t>
        </w:r>
      </w:ins>
      <w:r>
        <w:t>},</w:t>
      </w:r>
    </w:p>
    <w:p w14:paraId="0B29C579" w14:textId="77777777" w:rsidR="00EB5632" w:rsidRDefault="00EB5632" w:rsidP="00EA1C84">
      <w:pPr>
        <w:pStyle w:val="Codesmall"/>
        <w:rPr>
          <w:del w:id="20409" w:author="Laurence Golding" w:date="2019-05-11T06:52:00Z"/>
        </w:rPr>
      </w:pPr>
      <w:del w:id="20410" w:author="Laurence Golding" w:date="2019-05-11T06:52:00Z">
        <w:r>
          <w:delText xml:space="preserve">                      "location": {</w:delText>
        </w:r>
      </w:del>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C897ABD" w:rsidR="00FD3B8F" w:rsidRDefault="00EB5632" w:rsidP="00EA1C84">
      <w:pPr>
        <w:pStyle w:val="Codesmall"/>
      </w:pPr>
      <w:r>
        <w:t xml:space="preserve">  </w:t>
      </w:r>
      <w:r w:rsidR="00FD3B8F">
        <w:t xml:space="preserve">    </w:t>
      </w:r>
      <w:r w:rsidR="006D07A5">
        <w:t xml:space="preserve">    </w:t>
      </w:r>
      <w:r w:rsidR="00FD3B8F">
        <w:t xml:space="preserve">                "</w:t>
      </w:r>
      <w:del w:id="20411" w:author="Laurence Golding" w:date="2019-05-11T06:52:00Z">
        <w:r w:rsidR="00FD3B8F">
          <w:delText>fileLocation</w:delText>
        </w:r>
      </w:del>
      <w:ins w:id="20412" w:author="Laurence Golding" w:date="2019-05-11T06:52:00Z">
        <w:r w:rsidR="00406355">
          <w:t>artifactLocation</w:t>
        </w:r>
      </w:ins>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1367EF3" w:rsidR="005F350D" w:rsidRDefault="005F350D" w:rsidP="00EA1C84">
      <w:pPr>
        <w:pStyle w:val="Codesmall"/>
      </w:pPr>
      <w:r>
        <w:t xml:space="preserve">                            "uriBaseId": "SRCROOT</w:t>
      </w:r>
      <w:del w:id="20413" w:author="Laurence Golding" w:date="2019-05-11T06:52:00Z">
        <w:r>
          <w:delText>"</w:delText>
        </w:r>
      </w:del>
      <w:ins w:id="20414" w:author="Laurence Golding" w:date="2019-05-11T06:52:00Z">
        <w:r>
          <w:t>"</w:t>
        </w:r>
        <w:r w:rsidR="00246747">
          <w:t>,</w:t>
        </w:r>
      </w:ins>
    </w:p>
    <w:p w14:paraId="355A62B4" w14:textId="720BCCD0" w:rsidR="00246747" w:rsidRDefault="00246747" w:rsidP="00246747">
      <w:pPr>
        <w:pStyle w:val="Codesmall"/>
        <w:rPr>
          <w:ins w:id="20415" w:author="Laurence Golding" w:date="2019-05-11T06:52:00Z"/>
        </w:rPr>
      </w:pPr>
      <w:ins w:id="20416" w:author="Laurence Golding" w:date="2019-05-11T06:52:00Z">
        <w:r>
          <w:t xml:space="preserve">                            "</w:t>
        </w:r>
        <w:r w:rsidR="005705A4">
          <w:t>i</w:t>
        </w:r>
        <w:r w:rsidR="00690C03">
          <w:t>ndex</w:t>
        </w:r>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42B10565" w:rsidR="00FE6859" w:rsidRDefault="00FE6859" w:rsidP="00FE6859">
      <w:pPr>
        <w:pStyle w:val="Codesmall"/>
        <w:rPr>
          <w:ins w:id="20417" w:author="Laurence Golding" w:date="2019-05-11T06:52:00Z"/>
        </w:rPr>
      </w:pPr>
      <w:r>
        <w:t xml:space="preserve">                        "</w:t>
      </w:r>
      <w:del w:id="20418" w:author="Laurence Golding" w:date="2019-05-11T06:52:00Z">
        <w:r w:rsidR="00EB5632">
          <w:delText>fullyQualifiedLogicalName</w:delText>
        </w:r>
      </w:del>
      <w:ins w:id="20419" w:author="Laurence Golding" w:date="2019-05-11T06:52:00Z">
        <w:r>
          <w:t>logicalLocation": {</w:t>
        </w:r>
      </w:ins>
    </w:p>
    <w:p w14:paraId="529845C9" w14:textId="665B9551" w:rsidR="00EB5632" w:rsidRDefault="00EB5632" w:rsidP="00EB5632">
      <w:pPr>
        <w:pStyle w:val="Codesmall"/>
      </w:pPr>
      <w:ins w:id="20420" w:author="Laurence Golding" w:date="2019-05-11T06:52:00Z">
        <w:r>
          <w:t xml:space="preserve">                        </w:t>
        </w:r>
        <w:r w:rsidR="00FE6859">
          <w:t xml:space="preserve">  </w:t>
        </w:r>
        <w:r>
          <w:t>"fullyQualifiedName</w:t>
        </w:r>
      </w:ins>
      <w:r>
        <w:t>": "collections::list</w:t>
      </w:r>
      <w:del w:id="20421" w:author="Laurence Golding" w:date="2019-05-11T06:52:00Z">
        <w:r>
          <w:delText>:</w:delText>
        </w:r>
      </w:del>
      <w:ins w:id="20422" w:author="Laurence Golding" w:date="2019-05-11T06:52:00Z">
        <w:r w:rsidR="00F610AE">
          <w:t>:</w:t>
        </w:r>
        <w:r>
          <w:t>:</w:t>
        </w:r>
      </w:ins>
      <w:r>
        <w:t>add</w:t>
      </w:r>
      <w:del w:id="20423" w:author="Laurence Golding" w:date="2019-05-11T06:52:00Z">
        <w:r>
          <w:delText>"</w:delText>
        </w:r>
      </w:del>
      <w:ins w:id="20424" w:author="Laurence Golding" w:date="2019-05-11T06:52:00Z">
        <w:r>
          <w:t>"</w:t>
        </w:r>
        <w:r w:rsidR="00246747">
          <w:t>,</w:t>
        </w:r>
      </w:ins>
    </w:p>
    <w:p w14:paraId="1EBFFBA4" w14:textId="20F3D056" w:rsidR="00246747" w:rsidRDefault="00246747" w:rsidP="00246747">
      <w:pPr>
        <w:pStyle w:val="Codesmall"/>
        <w:rPr>
          <w:ins w:id="20425" w:author="Laurence Golding" w:date="2019-05-11T06:52:00Z"/>
        </w:rPr>
      </w:pPr>
      <w:ins w:id="20426" w:author="Laurence Golding" w:date="2019-05-11T06:52:00Z">
        <w:r>
          <w:t xml:space="preserve">                        </w:t>
        </w:r>
        <w:r w:rsidR="00FE6859">
          <w:t xml:space="preserve">  </w:t>
        </w:r>
        <w:r>
          <w:t>"</w:t>
        </w:r>
        <w:r w:rsidR="00FE6859">
          <w:t>i</w:t>
        </w:r>
        <w:r>
          <w:t>ndex": 0</w:t>
        </w:r>
      </w:ins>
    </w:p>
    <w:p w14:paraId="68FCD888" w14:textId="10D8A45E" w:rsidR="00FE6859" w:rsidRDefault="00FE6859" w:rsidP="00EA1C84">
      <w:pPr>
        <w:pStyle w:val="Codesmall"/>
        <w:rPr>
          <w:ins w:id="20427" w:author="Laurence Golding" w:date="2019-05-11T06:52:00Z"/>
        </w:rPr>
      </w:pPr>
      <w:ins w:id="20428" w:author="Laurence Golding" w:date="2019-05-11T06:52:00Z">
        <w:r>
          <w:t xml:space="preserve">                        }</w:t>
        </w:r>
      </w:ins>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627C2169" w:rsidR="00EB5632" w:rsidRDefault="00EB5632" w:rsidP="00EA1C84">
      <w:pPr>
        <w:pStyle w:val="Codesmall"/>
      </w:pPr>
      <w:r>
        <w:t xml:space="preserve">                  "</w:t>
      </w:r>
      <w:del w:id="20429" w:author="Laurence Golding" w:date="2019-05-11T06:52:00Z">
        <w:r w:rsidR="006043FF">
          <w:delText>message</w:delText>
        </w:r>
      </w:del>
      <w:ins w:id="20430" w:author="Laurence Golding" w:date="2019-05-11T06:52:00Z">
        <w:r>
          <w:t>location</w:t>
        </w:r>
      </w:ins>
      <w:r>
        <w:t>": {</w:t>
      </w:r>
    </w:p>
    <w:p w14:paraId="6C5B4E5D" w14:textId="75828C92" w:rsidR="000F1F84" w:rsidRDefault="000F1F84" w:rsidP="000F1F84">
      <w:pPr>
        <w:pStyle w:val="Codesmall"/>
        <w:rPr>
          <w:ins w:id="20431" w:author="Laurence Golding" w:date="2019-05-11T06:52:00Z"/>
        </w:rPr>
      </w:pPr>
      <w:ins w:id="20432" w:author="Laurence Golding" w:date="2019-05-11T06:52:00Z">
        <w:r>
          <w:t xml:space="preserve">                    "message": {</w:t>
        </w:r>
      </w:ins>
    </w:p>
    <w:p w14:paraId="05DA2EC3" w14:textId="3D965EC0" w:rsidR="000F1F84" w:rsidRDefault="000F1F84" w:rsidP="000F1F84">
      <w:pPr>
        <w:pStyle w:val="Codesmall"/>
      </w:pPr>
      <w:ins w:id="20433" w:author="Laurence Golding" w:date="2019-05-11T06:52:00Z">
        <w:r>
          <w:t xml:space="preserve">  </w:t>
        </w:r>
      </w:ins>
      <w:r>
        <w:t xml:space="preserve">                    "text": "Exception thrown."</w:t>
      </w:r>
    </w:p>
    <w:p w14:paraId="1E40B4C0" w14:textId="26972BEF" w:rsidR="000F1F84" w:rsidRDefault="000F1F84" w:rsidP="000F1F84">
      <w:pPr>
        <w:pStyle w:val="Codesmall"/>
      </w:pPr>
      <w:r>
        <w:t xml:space="preserve">                  </w:t>
      </w:r>
      <w:ins w:id="20434" w:author="Laurence Golding" w:date="2019-05-11T06:52:00Z">
        <w:r>
          <w:t xml:space="preserve">  </w:t>
        </w:r>
      </w:ins>
      <w:r>
        <w:t>},</w:t>
      </w:r>
    </w:p>
    <w:p w14:paraId="4F1AA2F1" w14:textId="77777777" w:rsidR="00EB5632" w:rsidRDefault="00EB5632" w:rsidP="00EA1C84">
      <w:pPr>
        <w:pStyle w:val="Codesmall"/>
        <w:rPr>
          <w:del w:id="20435" w:author="Laurence Golding" w:date="2019-05-11T06:52:00Z"/>
        </w:rPr>
      </w:pPr>
      <w:del w:id="20436" w:author="Laurence Golding" w:date="2019-05-11T06:52:00Z">
        <w:r>
          <w:delText xml:space="preserve">                  "location": {</w:delText>
        </w:r>
      </w:del>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4BE9E3AC" w:rsidR="001D4826" w:rsidRDefault="00EB5632" w:rsidP="00EA1C84">
      <w:pPr>
        <w:pStyle w:val="Codesmall"/>
      </w:pPr>
      <w:r>
        <w:t xml:space="preserve">  </w:t>
      </w:r>
      <w:r w:rsidR="001D4826">
        <w:t xml:space="preserve">                    "</w:t>
      </w:r>
      <w:del w:id="20437" w:author="Laurence Golding" w:date="2019-05-11T06:52:00Z">
        <w:r w:rsidR="001D4826">
          <w:delText>fileLocation</w:delText>
        </w:r>
      </w:del>
      <w:ins w:id="20438" w:author="Laurence Golding" w:date="2019-05-11T06:52:00Z">
        <w:r w:rsidR="00406355">
          <w:t>artifactLocation</w:t>
        </w:r>
      </w:ins>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66D01B71" w:rsidR="005F350D" w:rsidRDefault="005F350D" w:rsidP="00EA1C84">
      <w:pPr>
        <w:pStyle w:val="Codesmall"/>
      </w:pPr>
      <w:r>
        <w:t xml:space="preserve">                        "uriBaseId": "SRCROOT</w:t>
      </w:r>
      <w:del w:id="20439" w:author="Laurence Golding" w:date="2019-05-11T06:52:00Z">
        <w:r>
          <w:delText>"</w:delText>
        </w:r>
      </w:del>
      <w:ins w:id="20440" w:author="Laurence Golding" w:date="2019-05-11T06:52:00Z">
        <w:r>
          <w:t>"</w:t>
        </w:r>
        <w:r w:rsidR="00246747">
          <w:t>,</w:t>
        </w:r>
      </w:ins>
    </w:p>
    <w:p w14:paraId="0AC34952" w14:textId="2F10F309" w:rsidR="00246747" w:rsidRDefault="00246747" w:rsidP="00246747">
      <w:pPr>
        <w:pStyle w:val="Codesmall"/>
        <w:rPr>
          <w:ins w:id="20441" w:author="Laurence Golding" w:date="2019-05-11T06:52:00Z"/>
        </w:rPr>
      </w:pPr>
      <w:ins w:id="20442" w:author="Laurence Golding" w:date="2019-05-11T06:52:00Z">
        <w:r>
          <w:t xml:space="preserve">                        "</w:t>
        </w:r>
        <w:r w:rsidR="005705A4">
          <w:t>i</w:t>
        </w:r>
        <w:r w:rsidR="00690C03">
          <w:t>ndex</w:t>
        </w:r>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58B9B5B6" w:rsidR="001D4826" w:rsidRDefault="00EB5632" w:rsidP="00EA1C84">
      <w:pPr>
        <w:pStyle w:val="Codesmall"/>
      </w:pPr>
      <w:r>
        <w:t xml:space="preserve">  </w:t>
      </w:r>
      <w:r w:rsidR="001D4826">
        <w:t xml:space="preserve">                    </w:t>
      </w:r>
      <w:del w:id="20443" w:author="Laurence Golding" w:date="2019-05-11T06:52:00Z">
        <w:r w:rsidR="001D4826">
          <w:delText>}</w:delText>
        </w:r>
      </w:del>
      <w:ins w:id="20444" w:author="Laurence Golding" w:date="2019-05-11T06:52:00Z">
        <w:r w:rsidR="001D4826">
          <w:t>}</w:t>
        </w:r>
        <w:r w:rsidR="00D25ACF">
          <w:t>,</w:t>
        </w:r>
      </w:ins>
    </w:p>
    <w:p w14:paraId="783DE701" w14:textId="677CE407" w:rsidR="00D25ACF" w:rsidRDefault="00D25ACF" w:rsidP="00EA1C84">
      <w:pPr>
        <w:pStyle w:val="Codesmall"/>
      </w:pPr>
      <w:r>
        <w:t xml:space="preserve">                    </w:t>
      </w:r>
      <w:del w:id="20445" w:author="Laurence Golding" w:date="2019-05-11T06:52:00Z">
        <w:r w:rsidR="001D4826">
          <w:delText>}</w:delText>
        </w:r>
        <w:r w:rsidR="006043FF">
          <w:delText>,</w:delText>
        </w:r>
      </w:del>
      <w:ins w:id="20446" w:author="Laurence Golding" w:date="2019-05-11T06:52:00Z">
        <w:r>
          <w:t xml:space="preserve">  "address": {</w:t>
        </w:r>
      </w:ins>
    </w:p>
    <w:p w14:paraId="3544B914" w14:textId="3D44C360" w:rsidR="00D25ACF" w:rsidRDefault="00D25ACF" w:rsidP="00EA1C84">
      <w:pPr>
        <w:pStyle w:val="Codesmall"/>
        <w:rPr>
          <w:ins w:id="20447" w:author="Laurence Golding" w:date="2019-05-11T06:52:00Z"/>
        </w:rPr>
      </w:pPr>
      <w:r>
        <w:t xml:space="preserve">                    </w:t>
      </w:r>
      <w:del w:id="20448" w:author="Laurence Golding" w:date="2019-05-11T06:52:00Z">
        <w:r w:rsidR="00EB5632">
          <w:delText>"fullyQualifiedLogicalName</w:delText>
        </w:r>
      </w:del>
      <w:ins w:id="20449" w:author="Laurence Golding" w:date="2019-05-11T06:52:00Z">
        <w:r>
          <w:t xml:space="preserve">    "offset": </w:t>
        </w:r>
        <w:r w:rsidR="002A2AD9">
          <w:t>4229178</w:t>
        </w:r>
      </w:ins>
    </w:p>
    <w:p w14:paraId="38E804E3" w14:textId="3EC529F2" w:rsidR="00D25ACF" w:rsidRDefault="00D25ACF" w:rsidP="00EA1C84">
      <w:pPr>
        <w:pStyle w:val="Codesmall"/>
        <w:rPr>
          <w:ins w:id="20450" w:author="Laurence Golding" w:date="2019-05-11T06:52:00Z"/>
        </w:rPr>
      </w:pPr>
      <w:ins w:id="20451" w:author="Laurence Golding" w:date="2019-05-11T06:52:00Z">
        <w:r>
          <w:t xml:space="preserve">                      }</w:t>
        </w:r>
      </w:ins>
    </w:p>
    <w:p w14:paraId="4FA56F18" w14:textId="73D8FB0F" w:rsidR="006043FF" w:rsidRDefault="00EB5632" w:rsidP="00EA1C84">
      <w:pPr>
        <w:pStyle w:val="Codesmall"/>
        <w:rPr>
          <w:ins w:id="20452" w:author="Laurence Golding" w:date="2019-05-11T06:52:00Z"/>
        </w:rPr>
      </w:pPr>
      <w:ins w:id="20453" w:author="Laurence Golding" w:date="2019-05-11T06:52:00Z">
        <w:r>
          <w:t xml:space="preserve">  </w:t>
        </w:r>
        <w:r w:rsidR="001D4826">
          <w:t xml:space="preserve">                  }</w:t>
        </w:r>
        <w:r w:rsidR="006043FF">
          <w:t>,</w:t>
        </w:r>
      </w:ins>
    </w:p>
    <w:p w14:paraId="120EDF7C" w14:textId="64632C7A" w:rsidR="00E85084" w:rsidRDefault="00E85084" w:rsidP="00E85084">
      <w:pPr>
        <w:pStyle w:val="Codesmall"/>
        <w:rPr>
          <w:ins w:id="20454" w:author="Laurence Golding" w:date="2019-05-11T06:52:00Z"/>
        </w:rPr>
      </w:pPr>
      <w:ins w:id="20455" w:author="Laurence Golding" w:date="2019-05-11T06:52:00Z">
        <w:r>
          <w:t xml:space="preserve">                    "logicalLocation": {</w:t>
        </w:r>
      </w:ins>
    </w:p>
    <w:p w14:paraId="0203F058" w14:textId="5884E0B3" w:rsidR="00EB5632" w:rsidRDefault="00EB5632" w:rsidP="00EB5632">
      <w:pPr>
        <w:pStyle w:val="Codesmall"/>
      </w:pPr>
      <w:ins w:id="20456" w:author="Laurence Golding" w:date="2019-05-11T06:52:00Z">
        <w:r>
          <w:t xml:space="preserve">                    </w:t>
        </w:r>
        <w:r w:rsidR="00E85084">
          <w:t xml:space="preserve">  </w:t>
        </w:r>
        <w:r>
          <w:t>"fullyQualifiedName</w:t>
        </w:r>
      </w:ins>
      <w:r>
        <w:t>": "collections::list</w:t>
      </w:r>
      <w:del w:id="20457" w:author="Laurence Golding" w:date="2019-05-11T06:52:00Z">
        <w:r>
          <w:delText>:</w:delText>
        </w:r>
      </w:del>
      <w:ins w:id="20458" w:author="Laurence Golding" w:date="2019-05-11T06:52:00Z">
        <w:r w:rsidR="00F610AE">
          <w:t>:</w:t>
        </w:r>
        <w:r>
          <w:t>:</w:t>
        </w:r>
      </w:ins>
      <w:r>
        <w:t>add_core</w:t>
      </w:r>
      <w:del w:id="20459" w:author="Laurence Golding" w:date="2019-05-11T06:52:00Z">
        <w:r>
          <w:delText>"</w:delText>
        </w:r>
      </w:del>
      <w:ins w:id="20460" w:author="Laurence Golding" w:date="2019-05-11T06:52:00Z">
        <w:r>
          <w:t>"</w:t>
        </w:r>
        <w:r w:rsidR="00246747">
          <w:t>,</w:t>
        </w:r>
      </w:ins>
    </w:p>
    <w:p w14:paraId="0014728D" w14:textId="3A12DDD7" w:rsidR="00246747" w:rsidRDefault="00246747" w:rsidP="00246747">
      <w:pPr>
        <w:pStyle w:val="Codesmall"/>
        <w:rPr>
          <w:ins w:id="20461" w:author="Laurence Golding" w:date="2019-05-11T06:52:00Z"/>
        </w:rPr>
      </w:pPr>
      <w:ins w:id="20462" w:author="Laurence Golding" w:date="2019-05-11T06:52:00Z">
        <w:r>
          <w:t xml:space="preserve">                    </w:t>
        </w:r>
        <w:r w:rsidR="00E85084">
          <w:t xml:space="preserve">  </w:t>
        </w:r>
        <w:r>
          <w:t>"</w:t>
        </w:r>
        <w:r w:rsidR="00E85084">
          <w:t>i</w:t>
        </w:r>
        <w:r>
          <w:t>ndex": 0</w:t>
        </w:r>
      </w:ins>
    </w:p>
    <w:p w14:paraId="76906578" w14:textId="7202456E" w:rsidR="00E85084" w:rsidRDefault="00E85084" w:rsidP="00EA1C84">
      <w:pPr>
        <w:pStyle w:val="Codesmall"/>
        <w:rPr>
          <w:ins w:id="20463" w:author="Laurence Golding" w:date="2019-05-11T06:52:00Z"/>
        </w:rPr>
      </w:pPr>
      <w:ins w:id="20464" w:author="Laurence Golding" w:date="2019-05-11T06:52:00Z">
        <w:r>
          <w:t xml:space="preserve">                    }</w:t>
        </w:r>
        <w:r w:rsidR="00D25ACF">
          <w:t>,</w:t>
        </w:r>
      </w:ins>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CAD07D8" w:rsidR="006043FF" w:rsidRDefault="006043FF" w:rsidP="00EA1C84">
      <w:pPr>
        <w:pStyle w:val="Codesmall"/>
      </w:pPr>
      <w:r>
        <w:t xml:space="preserve">                  "threadId": 52</w:t>
      </w:r>
      <w:del w:id="20465" w:author="Laurence Golding" w:date="2019-05-11T06:52:00Z">
        <w:r>
          <w:delText>,</w:delText>
        </w:r>
      </w:del>
    </w:p>
    <w:p w14:paraId="1512DAFD" w14:textId="77777777" w:rsidR="006043FF" w:rsidRDefault="006043FF" w:rsidP="00EA1C84">
      <w:pPr>
        <w:pStyle w:val="Codesmall"/>
        <w:rPr>
          <w:del w:id="20466" w:author="Laurence Golding" w:date="2019-05-11T06:52:00Z"/>
        </w:rPr>
      </w:pPr>
      <w:del w:id="20467" w:author="Laurence Golding" w:date="2019-05-11T06:52:00Z">
        <w:r>
          <w:delText xml:space="preserve">                  "address": 10092852,</w:delText>
        </w:r>
      </w:del>
    </w:p>
    <w:p w14:paraId="0F67D695" w14:textId="77777777" w:rsidR="006043FF" w:rsidRDefault="006043FF" w:rsidP="00EA1C84">
      <w:pPr>
        <w:pStyle w:val="Codesmall"/>
        <w:rPr>
          <w:del w:id="20468" w:author="Laurence Golding" w:date="2019-05-11T06:52:00Z"/>
        </w:rPr>
      </w:pPr>
      <w:del w:id="20469" w:author="Laurence Golding" w:date="2019-05-11T06:52:00Z">
        <w:r>
          <w:delText xml:space="preserve">                  "offset": 16,</w:delText>
        </w:r>
      </w:del>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1D9FCE39" w:rsidR="008F442D" w:rsidRDefault="00EB5632" w:rsidP="00EA1C84">
      <w:pPr>
        <w:pStyle w:val="Codesmall"/>
      </w:pPr>
      <w:r>
        <w:t xml:space="preserve">  </w:t>
      </w:r>
      <w:r w:rsidR="008F442D">
        <w:t xml:space="preserve">                    "</w:t>
      </w:r>
      <w:del w:id="20470" w:author="Laurence Golding" w:date="2019-05-11T06:52:00Z">
        <w:r w:rsidR="008F442D">
          <w:delText>fileLocation</w:delText>
        </w:r>
      </w:del>
      <w:ins w:id="20471" w:author="Laurence Golding" w:date="2019-05-11T06:52:00Z">
        <w:r w:rsidR="00406355">
          <w:t>artifactLocation</w:t>
        </w:r>
      </w:ins>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16B72E1C" w:rsidR="005F350D" w:rsidRDefault="005F350D" w:rsidP="00EA1C84">
      <w:pPr>
        <w:pStyle w:val="Codesmall"/>
      </w:pPr>
      <w:r>
        <w:t xml:space="preserve">                        "uriBaseId": "SRCROOT</w:t>
      </w:r>
      <w:del w:id="20472" w:author="Laurence Golding" w:date="2019-05-11T06:52:00Z">
        <w:r>
          <w:delText>"</w:delText>
        </w:r>
      </w:del>
      <w:ins w:id="20473" w:author="Laurence Golding" w:date="2019-05-11T06:52:00Z">
        <w:r>
          <w:t>"</w:t>
        </w:r>
        <w:r w:rsidR="00246747">
          <w:t>,</w:t>
        </w:r>
      </w:ins>
    </w:p>
    <w:p w14:paraId="21EEF05F" w14:textId="6C11B009" w:rsidR="00246747" w:rsidRDefault="00246747" w:rsidP="00246747">
      <w:pPr>
        <w:pStyle w:val="Codesmall"/>
        <w:rPr>
          <w:ins w:id="20474" w:author="Laurence Golding" w:date="2019-05-11T06:52:00Z"/>
        </w:rPr>
      </w:pPr>
      <w:ins w:id="20475" w:author="Laurence Golding" w:date="2019-05-11T06:52:00Z">
        <w:r>
          <w:t xml:space="preserve">                        "</w:t>
        </w:r>
        <w:r w:rsidR="005705A4">
          <w:t>i</w:t>
        </w:r>
        <w:r w:rsidR="00690C03">
          <w:t>ndex</w:t>
        </w:r>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0C70B401" w:rsidR="008F442D" w:rsidRDefault="00EB5632" w:rsidP="00EA1C84">
      <w:pPr>
        <w:pStyle w:val="Codesmall"/>
      </w:pPr>
      <w:r>
        <w:t xml:space="preserve">  </w:t>
      </w:r>
      <w:r w:rsidR="008F442D">
        <w:t xml:space="preserve">                    </w:t>
      </w:r>
      <w:del w:id="20476" w:author="Laurence Golding" w:date="2019-05-11T06:52:00Z">
        <w:r w:rsidR="008F442D">
          <w:delText>}</w:delText>
        </w:r>
      </w:del>
      <w:ins w:id="20477" w:author="Laurence Golding" w:date="2019-05-11T06:52:00Z">
        <w:r w:rsidR="008F442D">
          <w:t>}</w:t>
        </w:r>
        <w:r w:rsidR="00D25ACF">
          <w:t>,</w:t>
        </w:r>
      </w:ins>
    </w:p>
    <w:p w14:paraId="6AEE3B22" w14:textId="5AB636F2" w:rsidR="00D25ACF" w:rsidRDefault="00D25ACF" w:rsidP="00D25ACF">
      <w:pPr>
        <w:pStyle w:val="Codesmall"/>
      </w:pPr>
      <w:r>
        <w:t xml:space="preserve">                    </w:t>
      </w:r>
      <w:del w:id="20478" w:author="Laurence Golding" w:date="2019-05-11T06:52:00Z">
        <w:r w:rsidR="00E97466">
          <w:delText>}</w:delText>
        </w:r>
        <w:r w:rsidR="006043FF">
          <w:delText>,</w:delText>
        </w:r>
      </w:del>
      <w:ins w:id="20479" w:author="Laurence Golding" w:date="2019-05-11T06:52:00Z">
        <w:r>
          <w:t xml:space="preserve">  "address": {</w:t>
        </w:r>
      </w:ins>
    </w:p>
    <w:p w14:paraId="505F8169" w14:textId="1B66BEAE" w:rsidR="00D25ACF" w:rsidRDefault="00D25ACF" w:rsidP="00D25ACF">
      <w:pPr>
        <w:pStyle w:val="Codesmall"/>
        <w:rPr>
          <w:ins w:id="20480" w:author="Laurence Golding" w:date="2019-05-11T06:52:00Z"/>
        </w:rPr>
      </w:pPr>
      <w:r>
        <w:t xml:space="preserve">                    </w:t>
      </w:r>
      <w:del w:id="20481" w:author="Laurence Golding" w:date="2019-05-11T06:52:00Z">
        <w:r w:rsidR="00EB5632">
          <w:delText>"fullyQualifiedLogicalName</w:delText>
        </w:r>
      </w:del>
      <w:ins w:id="20482" w:author="Laurence Golding" w:date="2019-05-11T06:52:00Z">
        <w:r>
          <w:t xml:space="preserve">    "offset": </w:t>
        </w:r>
        <w:r w:rsidR="002A2AD9">
          <w:t>4229268</w:t>
        </w:r>
      </w:ins>
    </w:p>
    <w:p w14:paraId="7AF46EEF" w14:textId="77777777" w:rsidR="00D25ACF" w:rsidRDefault="00D25ACF" w:rsidP="00D25ACF">
      <w:pPr>
        <w:pStyle w:val="Codesmall"/>
        <w:rPr>
          <w:ins w:id="20483" w:author="Laurence Golding" w:date="2019-05-11T06:52:00Z"/>
        </w:rPr>
      </w:pPr>
      <w:ins w:id="20484" w:author="Laurence Golding" w:date="2019-05-11T06:52:00Z">
        <w:r>
          <w:t xml:space="preserve">                      }</w:t>
        </w:r>
      </w:ins>
    </w:p>
    <w:p w14:paraId="04B2767F" w14:textId="7DB32E87" w:rsidR="006043FF" w:rsidRDefault="00EB5632" w:rsidP="00EA1C84">
      <w:pPr>
        <w:pStyle w:val="Codesmall"/>
        <w:rPr>
          <w:ins w:id="20485" w:author="Laurence Golding" w:date="2019-05-11T06:52:00Z"/>
        </w:rPr>
      </w:pPr>
      <w:ins w:id="20486" w:author="Laurence Golding" w:date="2019-05-11T06:52:00Z">
        <w:r>
          <w:t xml:space="preserve">  </w:t>
        </w:r>
        <w:r w:rsidR="00E97466">
          <w:t xml:space="preserve">                  }</w:t>
        </w:r>
        <w:r w:rsidR="006043FF">
          <w:t>,</w:t>
        </w:r>
      </w:ins>
    </w:p>
    <w:p w14:paraId="6ECAAA89" w14:textId="77777777" w:rsidR="00E85084" w:rsidRDefault="00E85084" w:rsidP="00E85084">
      <w:pPr>
        <w:pStyle w:val="Codesmall"/>
        <w:rPr>
          <w:ins w:id="20487" w:author="Laurence Golding" w:date="2019-05-11T06:52:00Z"/>
        </w:rPr>
      </w:pPr>
      <w:ins w:id="20488" w:author="Laurence Golding" w:date="2019-05-11T06:52:00Z">
        <w:r>
          <w:t xml:space="preserve">                    "logicalLocation": {</w:t>
        </w:r>
      </w:ins>
    </w:p>
    <w:p w14:paraId="1A62D275" w14:textId="58D49625" w:rsidR="00EB5632" w:rsidRDefault="00EB5632" w:rsidP="00EB5632">
      <w:pPr>
        <w:pStyle w:val="Codesmall"/>
      </w:pPr>
      <w:ins w:id="20489" w:author="Laurence Golding" w:date="2019-05-11T06:52:00Z">
        <w:r>
          <w:t xml:space="preserve">                    </w:t>
        </w:r>
        <w:r w:rsidR="00E85084">
          <w:t xml:space="preserve">  </w:t>
        </w:r>
        <w:r>
          <w:t>"fullyQualifiedName</w:t>
        </w:r>
      </w:ins>
      <w:r>
        <w:t>": "collections::list</w:t>
      </w:r>
      <w:del w:id="20490" w:author="Laurence Golding" w:date="2019-05-11T06:52:00Z">
        <w:r>
          <w:delText>:</w:delText>
        </w:r>
      </w:del>
      <w:ins w:id="20491" w:author="Laurence Golding" w:date="2019-05-11T06:52:00Z">
        <w:r w:rsidR="00F610AE">
          <w:t>:</w:t>
        </w:r>
        <w:r>
          <w:t>:</w:t>
        </w:r>
      </w:ins>
      <w:r>
        <w:t>add</w:t>
      </w:r>
      <w:del w:id="20492" w:author="Laurence Golding" w:date="2019-05-11T06:52:00Z">
        <w:r>
          <w:delText>"</w:delText>
        </w:r>
      </w:del>
      <w:ins w:id="20493" w:author="Laurence Golding" w:date="2019-05-11T06:52:00Z">
        <w:r>
          <w:t>"</w:t>
        </w:r>
        <w:r w:rsidR="00246747">
          <w:t>,</w:t>
        </w:r>
      </w:ins>
    </w:p>
    <w:p w14:paraId="13872D50" w14:textId="2A3FA322" w:rsidR="00246747" w:rsidRDefault="00246747" w:rsidP="00246747">
      <w:pPr>
        <w:pStyle w:val="Codesmall"/>
        <w:rPr>
          <w:ins w:id="20494" w:author="Laurence Golding" w:date="2019-05-11T06:52:00Z"/>
        </w:rPr>
      </w:pPr>
      <w:ins w:id="20495" w:author="Laurence Golding" w:date="2019-05-11T06:52:00Z">
        <w:r>
          <w:t xml:space="preserve">                    </w:t>
        </w:r>
        <w:r w:rsidR="00E85084">
          <w:t xml:space="preserve">  </w:t>
        </w:r>
        <w:r>
          <w:t>"</w:t>
        </w:r>
        <w:r w:rsidR="00E85084">
          <w:t>i</w:t>
        </w:r>
        <w:r>
          <w:t>ndex": 0</w:t>
        </w:r>
      </w:ins>
    </w:p>
    <w:p w14:paraId="5F19449F" w14:textId="692D05FB" w:rsidR="00E85084" w:rsidRDefault="00E85084" w:rsidP="00EA1C84">
      <w:pPr>
        <w:pStyle w:val="Codesmall"/>
        <w:rPr>
          <w:ins w:id="20496" w:author="Laurence Golding" w:date="2019-05-11T06:52:00Z"/>
        </w:rPr>
      </w:pPr>
      <w:ins w:id="20497" w:author="Laurence Golding" w:date="2019-05-11T06:52:00Z">
        <w:r>
          <w:t xml:space="preserve">                    }</w:t>
        </w:r>
      </w:ins>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E90E646" w14:textId="77777777" w:rsidR="006043FF" w:rsidRDefault="006043FF" w:rsidP="00EA1C84">
      <w:pPr>
        <w:pStyle w:val="Codesmall"/>
        <w:rPr>
          <w:del w:id="20498" w:author="Laurence Golding" w:date="2019-05-11T06:52:00Z"/>
        </w:rPr>
      </w:pPr>
      <w:del w:id="20499" w:author="Laurence Golding" w:date="2019-05-11T06:52:00Z">
        <w:r>
          <w:delText xml:space="preserve">                  "address": 10092176,</w:delText>
        </w:r>
      </w:del>
    </w:p>
    <w:p w14:paraId="47DF0DA8" w14:textId="77777777" w:rsidR="006043FF" w:rsidRDefault="006043FF" w:rsidP="00EA1C84">
      <w:pPr>
        <w:pStyle w:val="Codesmall"/>
        <w:rPr>
          <w:del w:id="20500" w:author="Laurence Golding" w:date="2019-05-11T06:52:00Z"/>
        </w:rPr>
      </w:pPr>
      <w:del w:id="20501" w:author="Laurence Golding" w:date="2019-05-11T06:52:00Z">
        <w:r>
          <w:delText xml:space="preserve">                  "offset": 84,</w:delText>
        </w:r>
      </w:del>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531BB42E" w:rsidR="008F442D" w:rsidRDefault="00EB5632" w:rsidP="00EA1C84">
      <w:pPr>
        <w:pStyle w:val="Codesmall"/>
      </w:pPr>
      <w:r>
        <w:t xml:space="preserve">  </w:t>
      </w:r>
      <w:r w:rsidR="008F442D">
        <w:t xml:space="preserve">                    "</w:t>
      </w:r>
      <w:del w:id="20502" w:author="Laurence Golding" w:date="2019-05-11T06:52:00Z">
        <w:r w:rsidR="008F442D">
          <w:delText>fileLocation</w:delText>
        </w:r>
      </w:del>
      <w:ins w:id="20503" w:author="Laurence Golding" w:date="2019-05-11T06:52:00Z">
        <w:r w:rsidR="00406355">
          <w:t>artifactLocation</w:t>
        </w:r>
      </w:ins>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68DC33DB" w:rsidR="005F350D" w:rsidRDefault="005F350D" w:rsidP="00EA1C84">
      <w:pPr>
        <w:pStyle w:val="Codesmall"/>
      </w:pPr>
      <w:r>
        <w:t xml:space="preserve">                        "uriBaseId": "SRCROOT</w:t>
      </w:r>
      <w:del w:id="20504" w:author="Laurence Golding" w:date="2019-05-11T06:52:00Z">
        <w:r>
          <w:delText>"</w:delText>
        </w:r>
      </w:del>
      <w:ins w:id="20505" w:author="Laurence Golding" w:date="2019-05-11T06:52:00Z">
        <w:r>
          <w:t>"</w:t>
        </w:r>
        <w:r w:rsidR="00246747">
          <w:t>,</w:t>
        </w:r>
      </w:ins>
    </w:p>
    <w:p w14:paraId="2DD5BED6" w14:textId="3E1AC500" w:rsidR="00246747" w:rsidRDefault="00246747" w:rsidP="00246747">
      <w:pPr>
        <w:pStyle w:val="Codesmall"/>
        <w:rPr>
          <w:ins w:id="20506" w:author="Laurence Golding" w:date="2019-05-11T06:52:00Z"/>
        </w:rPr>
      </w:pPr>
      <w:ins w:id="20507" w:author="Laurence Golding" w:date="2019-05-11T06:52:00Z">
        <w:r>
          <w:t xml:space="preserve">                        "</w:t>
        </w:r>
        <w:r w:rsidR="005705A4">
          <w:t>i</w:t>
        </w:r>
        <w:r>
          <w:t>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2BE4F05" w:rsidR="008F442D" w:rsidRDefault="00EB5632" w:rsidP="00EA1C84">
      <w:pPr>
        <w:pStyle w:val="Codesmall"/>
      </w:pPr>
      <w:r>
        <w:t xml:space="preserve">  </w:t>
      </w:r>
      <w:r w:rsidR="008F442D">
        <w:t xml:space="preserve">                    </w:t>
      </w:r>
      <w:del w:id="20508" w:author="Laurence Golding" w:date="2019-05-11T06:52:00Z">
        <w:r w:rsidR="008F442D">
          <w:delText>}</w:delText>
        </w:r>
      </w:del>
      <w:ins w:id="20509" w:author="Laurence Golding" w:date="2019-05-11T06:52:00Z">
        <w:r w:rsidR="008F442D">
          <w:t>}</w:t>
        </w:r>
        <w:r w:rsidR="00D25ACF">
          <w:t>,</w:t>
        </w:r>
      </w:ins>
    </w:p>
    <w:p w14:paraId="73BC2481" w14:textId="39EA5353" w:rsidR="00D25ACF" w:rsidRDefault="00D25ACF" w:rsidP="00D25ACF">
      <w:pPr>
        <w:pStyle w:val="Codesmall"/>
      </w:pPr>
      <w:r>
        <w:t xml:space="preserve">                    </w:t>
      </w:r>
      <w:del w:id="20510" w:author="Laurence Golding" w:date="2019-05-11T06:52:00Z">
        <w:r w:rsidR="008F442D">
          <w:delText>}</w:delText>
        </w:r>
        <w:r w:rsidR="00EB5632">
          <w:delText>,</w:delText>
        </w:r>
      </w:del>
      <w:ins w:id="20511" w:author="Laurence Golding" w:date="2019-05-11T06:52:00Z">
        <w:r>
          <w:t xml:space="preserve">  "address": {</w:t>
        </w:r>
      </w:ins>
    </w:p>
    <w:p w14:paraId="13D15B5B" w14:textId="6D8B6F31" w:rsidR="00D25ACF" w:rsidRDefault="00D25ACF" w:rsidP="00D25ACF">
      <w:pPr>
        <w:pStyle w:val="Codesmall"/>
        <w:rPr>
          <w:ins w:id="20512" w:author="Laurence Golding" w:date="2019-05-11T06:52:00Z"/>
        </w:rPr>
      </w:pPr>
      <w:r>
        <w:t xml:space="preserve">                    </w:t>
      </w:r>
      <w:del w:id="20513" w:author="Laurence Golding" w:date="2019-05-11T06:52:00Z">
        <w:r w:rsidR="00EB5632">
          <w:delText>"fullyQualifiedLogicalName</w:delText>
        </w:r>
      </w:del>
      <w:ins w:id="20514" w:author="Laurence Golding" w:date="2019-05-11T06:52:00Z">
        <w:r>
          <w:t xml:space="preserve">    "offset": </w:t>
        </w:r>
        <w:r w:rsidR="002A2AD9">
          <w:t>4229836</w:t>
        </w:r>
      </w:ins>
    </w:p>
    <w:p w14:paraId="61AA7A83" w14:textId="77777777" w:rsidR="00D25ACF" w:rsidRDefault="00D25ACF" w:rsidP="00D25ACF">
      <w:pPr>
        <w:pStyle w:val="Codesmall"/>
        <w:rPr>
          <w:ins w:id="20515" w:author="Laurence Golding" w:date="2019-05-11T06:52:00Z"/>
        </w:rPr>
      </w:pPr>
      <w:ins w:id="20516" w:author="Laurence Golding" w:date="2019-05-11T06:52:00Z">
        <w:r>
          <w:t xml:space="preserve">                      }</w:t>
        </w:r>
      </w:ins>
    </w:p>
    <w:p w14:paraId="5E42C2C6" w14:textId="309EC960" w:rsidR="00EB5632" w:rsidRDefault="00EB5632" w:rsidP="00EA1C84">
      <w:pPr>
        <w:pStyle w:val="Codesmall"/>
        <w:rPr>
          <w:ins w:id="20517" w:author="Laurence Golding" w:date="2019-05-11T06:52:00Z"/>
        </w:rPr>
      </w:pPr>
      <w:ins w:id="20518" w:author="Laurence Golding" w:date="2019-05-11T06:52:00Z">
        <w:r>
          <w:t xml:space="preserve">  </w:t>
        </w:r>
        <w:r w:rsidR="008F442D">
          <w:t xml:space="preserve">                  }</w:t>
        </w:r>
        <w:r>
          <w:t>,</w:t>
        </w:r>
      </w:ins>
    </w:p>
    <w:p w14:paraId="5D01636C" w14:textId="77777777" w:rsidR="00E85084" w:rsidRDefault="00E85084" w:rsidP="00E85084">
      <w:pPr>
        <w:pStyle w:val="Codesmall"/>
        <w:rPr>
          <w:ins w:id="20519" w:author="Laurence Golding" w:date="2019-05-11T06:52:00Z"/>
        </w:rPr>
      </w:pPr>
      <w:ins w:id="20520" w:author="Laurence Golding" w:date="2019-05-11T06:52:00Z">
        <w:r>
          <w:t xml:space="preserve">                    "logicalLocation": {</w:t>
        </w:r>
      </w:ins>
    </w:p>
    <w:p w14:paraId="0D827D10" w14:textId="1935950D" w:rsidR="00EB5632" w:rsidRDefault="00E85084" w:rsidP="00EB5632">
      <w:pPr>
        <w:pStyle w:val="Codesmall"/>
      </w:pPr>
      <w:ins w:id="20521" w:author="Laurence Golding" w:date="2019-05-11T06:52:00Z">
        <w:r>
          <w:t xml:space="preserve">  </w:t>
        </w:r>
        <w:r w:rsidR="00EB5632">
          <w:t xml:space="preserve">                    "fullyQualifiedName</w:t>
        </w:r>
      </w:ins>
      <w:r w:rsidR="00EB5632">
        <w:t>": "main</w:t>
      </w:r>
      <w:del w:id="20522" w:author="Laurence Golding" w:date="2019-05-11T06:52:00Z">
        <w:r w:rsidR="00EB5632">
          <w:delText>"</w:delText>
        </w:r>
      </w:del>
      <w:ins w:id="20523" w:author="Laurence Golding" w:date="2019-05-11T06:52:00Z">
        <w:r w:rsidR="00EB5632">
          <w:t>"</w:t>
        </w:r>
        <w:r w:rsidR="004036DC">
          <w:t>,</w:t>
        </w:r>
      </w:ins>
    </w:p>
    <w:p w14:paraId="7EDF5045" w14:textId="37A3DD14" w:rsidR="00246747" w:rsidRDefault="00EB5632" w:rsidP="00246747">
      <w:pPr>
        <w:pStyle w:val="Codesmall"/>
        <w:rPr>
          <w:ins w:id="20524" w:author="Laurence Golding" w:date="2019-05-11T06:52:00Z"/>
        </w:rPr>
      </w:pPr>
      <w:del w:id="20525" w:author="Laurence Golding" w:date="2019-05-11T06:52:00Z">
        <w:r>
          <w:delText xml:space="preserve"> </w:delText>
        </w:r>
      </w:del>
      <w:ins w:id="20526" w:author="Laurence Golding" w:date="2019-05-11T06:52:00Z">
        <w:r w:rsidR="00246747">
          <w:t xml:space="preserve">  </w:t>
        </w:r>
        <w:r w:rsidR="00E85084">
          <w:t xml:space="preserve">  </w:t>
        </w:r>
        <w:r w:rsidR="00246747">
          <w:t xml:space="preserve">                  "</w:t>
        </w:r>
        <w:r w:rsidR="00E85084">
          <w:t>i</w:t>
        </w:r>
        <w:r w:rsidR="00246747">
          <w:t>ndex": 4</w:t>
        </w:r>
      </w:ins>
    </w:p>
    <w:p w14:paraId="7C483FE1" w14:textId="5B50EACA" w:rsidR="00E85084" w:rsidRDefault="00E85084" w:rsidP="00EA1C84">
      <w:pPr>
        <w:pStyle w:val="Codesmall"/>
        <w:rPr>
          <w:ins w:id="20527" w:author="Laurence Golding" w:date="2019-05-11T06:52:00Z"/>
        </w:rPr>
      </w:pPr>
      <w:ins w:id="20528" w:author="Laurence Golding" w:date="2019-05-11T06:52:00Z">
        <w:r>
          <w:t xml:space="preserve">                    }</w:t>
        </w:r>
      </w:ins>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24651B70" w:rsidR="006043FF" w:rsidRDefault="006043FF" w:rsidP="00EA1C84">
      <w:pPr>
        <w:pStyle w:val="Codesmall"/>
      </w:pPr>
      <w:r>
        <w:t xml:space="preserve">                  "threadId": 52</w:t>
      </w:r>
      <w:del w:id="20529" w:author="Laurence Golding" w:date="2019-05-11T06:52:00Z">
        <w:r>
          <w:delText>,</w:delText>
        </w:r>
      </w:del>
    </w:p>
    <w:p w14:paraId="3682FE3A" w14:textId="55DA62FD" w:rsidR="006043FF" w:rsidRDefault="006043FF" w:rsidP="00EA1C84">
      <w:pPr>
        <w:pStyle w:val="Codesmall"/>
      </w:pPr>
      <w:r>
        <w:t xml:space="preserve">                </w:t>
      </w:r>
      <w:del w:id="20530" w:author="Laurence Golding" w:date="2019-05-11T06:52:00Z">
        <w:r>
          <w:delText xml:space="preserve">  "address": 10091200,</w:delText>
        </w:r>
      </w:del>
      <w:ins w:id="20531" w:author="Laurence Golding" w:date="2019-05-11T06:52:00Z">
        <w:r>
          <w:t>}</w:t>
        </w:r>
      </w:ins>
    </w:p>
    <w:p w14:paraId="5A5FD2C8" w14:textId="77777777" w:rsidR="006043FF" w:rsidRDefault="006043FF" w:rsidP="00EA1C84">
      <w:pPr>
        <w:pStyle w:val="Codesmall"/>
        <w:rPr>
          <w:ins w:id="20532" w:author="Laurence Golding" w:date="2019-05-11T06:52:00Z"/>
        </w:rPr>
      </w:pPr>
      <w:r>
        <w:t xml:space="preserve">    </w:t>
      </w:r>
      <w:ins w:id="20533" w:author="Laurence Golding" w:date="2019-05-11T06:52:00Z">
        <w:r>
          <w:t xml:space="preserve">          ]</w:t>
        </w:r>
      </w:ins>
    </w:p>
    <w:p w14:paraId="29262916" w14:textId="77777777" w:rsidR="006043FF" w:rsidRDefault="006043FF" w:rsidP="00EA1C84">
      <w:pPr>
        <w:pStyle w:val="Codesmall"/>
        <w:rPr>
          <w:ins w:id="20534" w:author="Laurence Golding" w:date="2019-05-11T06:52:00Z"/>
        </w:rPr>
      </w:pPr>
      <w:ins w:id="20535" w:author="Laurence Golding" w:date="2019-05-11T06:52:00Z">
        <w:r>
          <w:t xml:space="preserve">            } </w:t>
        </w:r>
      </w:ins>
    </w:p>
    <w:p w14:paraId="3802F015" w14:textId="77777777" w:rsidR="006043FF" w:rsidRDefault="006043FF" w:rsidP="00EA1C84">
      <w:pPr>
        <w:pStyle w:val="Codesmall"/>
        <w:rPr>
          <w:ins w:id="20536" w:author="Laurence Golding" w:date="2019-05-11T06:52:00Z"/>
        </w:rPr>
      </w:pPr>
      <w:ins w:id="20537" w:author="Laurence Golding" w:date="2019-05-11T06:52:00Z">
        <w:r>
          <w:t xml:space="preserve">          ],</w:t>
        </w:r>
      </w:ins>
    </w:p>
    <w:p w14:paraId="57FB2B70" w14:textId="77777777" w:rsidR="00BF281D" w:rsidRDefault="00BF281D" w:rsidP="00BF281D">
      <w:pPr>
        <w:pStyle w:val="Codesmall"/>
        <w:rPr>
          <w:ins w:id="20538" w:author="Laurence Golding" w:date="2019-05-11T06:52:00Z"/>
        </w:rPr>
      </w:pPr>
      <w:bookmarkStart w:id="20539" w:name="_Hlk6994161"/>
      <w:ins w:id="20540" w:author="Laurence Golding" w:date="2019-05-11T06:52:00Z">
        <w:r>
          <w:t xml:space="preserve">          "addresses": [</w:t>
        </w:r>
      </w:ins>
    </w:p>
    <w:p w14:paraId="59BE480B" w14:textId="77777777" w:rsidR="00BF281D" w:rsidRDefault="00BF281D" w:rsidP="00BF281D">
      <w:pPr>
        <w:pStyle w:val="Codesmall"/>
        <w:rPr>
          <w:ins w:id="20541" w:author="Laurence Golding" w:date="2019-05-11T06:52:00Z"/>
        </w:rPr>
      </w:pPr>
      <w:ins w:id="20542" w:author="Laurence Golding" w:date="2019-05-11T06:52:00Z">
        <w:r>
          <w:t xml:space="preserve">            {</w:t>
        </w:r>
      </w:ins>
    </w:p>
    <w:p w14:paraId="73DEBE76" w14:textId="77777777" w:rsidR="00BF281D" w:rsidRDefault="00BF281D" w:rsidP="00BF281D">
      <w:pPr>
        <w:pStyle w:val="Codesmall"/>
        <w:rPr>
          <w:ins w:id="20543" w:author="Laurence Golding" w:date="2019-05-11T06:52:00Z"/>
        </w:rPr>
      </w:pPr>
      <w:ins w:id="20544" w:author="Laurence Golding" w:date="2019-05-11T06:52:00Z">
        <w:r>
          <w:t xml:space="preserve">              "baseAddress": 4194304,</w:t>
        </w:r>
      </w:ins>
    </w:p>
    <w:p w14:paraId="433DA75C" w14:textId="77777777" w:rsidR="00BF281D" w:rsidRDefault="00BF281D" w:rsidP="00BF281D">
      <w:pPr>
        <w:pStyle w:val="Codesmall"/>
        <w:rPr>
          <w:ins w:id="20545" w:author="Laurence Golding" w:date="2019-05-11T06:52:00Z"/>
        </w:rPr>
      </w:pPr>
      <w:ins w:id="20546" w:author="Laurence Golding" w:date="2019-05-11T06:52:00Z">
        <w:r>
          <w:t xml:space="preserve">              "fullyQualifiedName": "collections.dll",</w:t>
        </w:r>
      </w:ins>
    </w:p>
    <w:p w14:paraId="2F4A3CE1" w14:textId="77777777" w:rsidR="00BF281D" w:rsidRDefault="00BF281D" w:rsidP="00BF281D">
      <w:pPr>
        <w:pStyle w:val="Codesmall"/>
        <w:rPr>
          <w:ins w:id="20547" w:author="Laurence Golding" w:date="2019-05-11T06:52:00Z"/>
        </w:rPr>
      </w:pPr>
      <w:ins w:id="20548" w:author="Laurence Golding" w:date="2019-05-11T06:52:00Z">
        <w:r>
          <w:t xml:space="preserve">              "kind": "module",</w:t>
        </w:r>
      </w:ins>
    </w:p>
    <w:p w14:paraId="4E0E5004" w14:textId="77777777" w:rsidR="00BF281D" w:rsidRDefault="00BF281D" w:rsidP="00BF281D">
      <w:pPr>
        <w:pStyle w:val="Codesmall"/>
        <w:rPr>
          <w:ins w:id="20549" w:author="Laurence Golding" w:date="2019-05-11T06:52:00Z"/>
        </w:rPr>
      </w:pPr>
      <w:ins w:id="20550" w:author="Laurence Golding" w:date="2019-05-11T06:52:00Z">
        <w:r>
          <w:t xml:space="preserve">              "section": ".text"</w:t>
        </w:r>
      </w:ins>
    </w:p>
    <w:p w14:paraId="16207FD9" w14:textId="77777777" w:rsidR="00BF281D" w:rsidRDefault="00BF281D" w:rsidP="00BF281D">
      <w:pPr>
        <w:pStyle w:val="Codesmall"/>
        <w:rPr>
          <w:ins w:id="20551" w:author="Laurence Golding" w:date="2019-05-11T06:52:00Z"/>
        </w:rPr>
      </w:pPr>
      <w:ins w:id="20552" w:author="Laurence Golding" w:date="2019-05-11T06:52:00Z">
        <w:r>
          <w:t xml:space="preserve">            },</w:t>
        </w:r>
      </w:ins>
    </w:p>
    <w:p w14:paraId="77D56BDD" w14:textId="77777777" w:rsidR="00BF281D" w:rsidRDefault="00BF281D" w:rsidP="00BF281D">
      <w:pPr>
        <w:pStyle w:val="Codesmall"/>
        <w:rPr>
          <w:ins w:id="20553" w:author="Laurence Golding" w:date="2019-05-11T06:52:00Z"/>
        </w:rPr>
      </w:pPr>
      <w:ins w:id="20554" w:author="Laurence Golding" w:date="2019-05-11T06:52:00Z">
        <w:r>
          <w:t xml:space="preserve">            {</w:t>
        </w:r>
      </w:ins>
    </w:p>
    <w:p w14:paraId="5197FACA" w14:textId="361472CE" w:rsidR="00BF281D" w:rsidRDefault="00BF281D" w:rsidP="00BF281D">
      <w:pPr>
        <w:pStyle w:val="Codesmall"/>
      </w:pPr>
      <w:r>
        <w:t xml:space="preserve">              "offset": </w:t>
      </w:r>
      <w:del w:id="20555" w:author="Laurence Golding" w:date="2019-05-11T06:52:00Z">
        <w:r w:rsidR="006043FF">
          <w:delText>156</w:delText>
        </w:r>
      </w:del>
      <w:ins w:id="20556" w:author="Laurence Golding" w:date="2019-05-11T06:52:00Z">
        <w:r>
          <w:t>100,</w:t>
        </w:r>
      </w:ins>
    </w:p>
    <w:p w14:paraId="2301FA96" w14:textId="49851C15" w:rsidR="00BF281D" w:rsidRDefault="00BF281D" w:rsidP="00BF281D">
      <w:pPr>
        <w:pStyle w:val="Codesmall"/>
      </w:pPr>
      <w:r>
        <w:t xml:space="preserve">              </w:t>
      </w:r>
      <w:del w:id="20557" w:author="Laurence Golding" w:date="2019-05-11T06:52:00Z">
        <w:r w:rsidR="006043FF">
          <w:delText xml:space="preserve">  }</w:delText>
        </w:r>
      </w:del>
      <w:ins w:id="20558" w:author="Laurence Golding" w:date="2019-05-11T06:52:00Z">
        <w:r>
          <w:t>"fullyQualifiedName": "collections.dll</w:t>
        </w:r>
        <w:r w:rsidR="00247254">
          <w:t>!collections::list::add</w:t>
        </w:r>
        <w:r>
          <w:t>",</w:t>
        </w:r>
      </w:ins>
    </w:p>
    <w:p w14:paraId="6FEFD7B7" w14:textId="129323E7" w:rsidR="00247254" w:rsidRDefault="00247254" w:rsidP="00BF281D">
      <w:pPr>
        <w:pStyle w:val="Codesmall"/>
      </w:pPr>
      <w:r>
        <w:t xml:space="preserve">              </w:t>
      </w:r>
      <w:del w:id="20559" w:author="Laurence Golding" w:date="2019-05-11T06:52:00Z">
        <w:r w:rsidR="006043FF">
          <w:delText>]</w:delText>
        </w:r>
      </w:del>
      <w:ins w:id="20560" w:author="Laurence Golding" w:date="2019-05-11T06:52:00Z">
        <w:r>
          <w:t>"kind": "function"</w:t>
        </w:r>
        <w:r w:rsidR="00A75183">
          <w:t>,</w:t>
        </w:r>
      </w:ins>
    </w:p>
    <w:p w14:paraId="4E7CFAD0" w14:textId="31D51954" w:rsidR="00BF281D" w:rsidRDefault="00BF281D" w:rsidP="00BF281D">
      <w:pPr>
        <w:pStyle w:val="Codesmall"/>
      </w:pPr>
      <w:r>
        <w:t xml:space="preserve">            </w:t>
      </w:r>
      <w:del w:id="20561" w:author="Laurence Golding" w:date="2019-05-11T06:52:00Z">
        <w:r w:rsidR="006043FF">
          <w:delText xml:space="preserve">} </w:delText>
        </w:r>
      </w:del>
      <w:ins w:id="20562" w:author="Laurence Golding" w:date="2019-05-11T06:52:00Z">
        <w:r>
          <w:t xml:space="preserve">  "parentIndex": 0</w:t>
        </w:r>
      </w:ins>
    </w:p>
    <w:p w14:paraId="30E7AA35" w14:textId="77777777" w:rsidR="00247254" w:rsidRDefault="00247254" w:rsidP="00247254">
      <w:pPr>
        <w:pStyle w:val="Codesmall"/>
        <w:rPr>
          <w:ins w:id="20563" w:author="Laurence Golding" w:date="2019-05-11T06:52:00Z"/>
        </w:rPr>
      </w:pPr>
      <w:ins w:id="20564" w:author="Laurence Golding" w:date="2019-05-11T06:52:00Z">
        <w:r>
          <w:t xml:space="preserve">            {</w:t>
        </w:r>
      </w:ins>
    </w:p>
    <w:p w14:paraId="42798CA5" w14:textId="66F42548" w:rsidR="00247254" w:rsidRDefault="00247254" w:rsidP="00247254">
      <w:pPr>
        <w:pStyle w:val="Codesmall"/>
        <w:rPr>
          <w:ins w:id="20565" w:author="Laurence Golding" w:date="2019-05-11T06:52:00Z"/>
        </w:rPr>
      </w:pPr>
      <w:ins w:id="20566" w:author="Laurence Golding" w:date="2019-05-11T06:52:00Z">
        <w:r>
          <w:t xml:space="preserve">              "offset": 22,</w:t>
        </w:r>
      </w:ins>
    </w:p>
    <w:p w14:paraId="4C15642B" w14:textId="3B5068AC" w:rsidR="00247254" w:rsidRDefault="00247254" w:rsidP="00247254">
      <w:pPr>
        <w:pStyle w:val="Codesmall"/>
        <w:rPr>
          <w:ins w:id="20567" w:author="Laurence Golding" w:date="2019-05-11T06:52:00Z"/>
        </w:rPr>
      </w:pPr>
      <w:ins w:id="20568" w:author="Laurence Golding" w:date="2019-05-11T06:52:00Z">
        <w:r>
          <w:t xml:space="preserve">              "fullyQualifiedName": "collections.dll!collections::list::add+0x16",</w:t>
        </w:r>
      </w:ins>
    </w:p>
    <w:p w14:paraId="6FC5DBDA" w14:textId="54854012" w:rsidR="00247254" w:rsidRDefault="00247254" w:rsidP="00247254">
      <w:pPr>
        <w:pStyle w:val="Codesmall"/>
        <w:rPr>
          <w:ins w:id="20569" w:author="Laurence Golding" w:date="2019-05-11T06:52:00Z"/>
        </w:rPr>
      </w:pPr>
      <w:ins w:id="20570" w:author="Laurence Golding" w:date="2019-05-11T06:52:00Z">
        <w:r>
          <w:t xml:space="preserve">              "parentIndex": 1</w:t>
        </w:r>
      </w:ins>
    </w:p>
    <w:p w14:paraId="2BAED8D4" w14:textId="77777777" w:rsidR="00BF281D" w:rsidRDefault="00BF281D" w:rsidP="00BF281D">
      <w:pPr>
        <w:pStyle w:val="Codesmall"/>
        <w:rPr>
          <w:ins w:id="20571" w:author="Laurence Golding" w:date="2019-05-11T06:52:00Z"/>
        </w:rPr>
      </w:pPr>
      <w:ins w:id="20572" w:author="Laurence Golding" w:date="2019-05-11T06:52:00Z">
        <w:r>
          <w:t xml:space="preserve">            }</w:t>
        </w:r>
      </w:ins>
    </w:p>
    <w:p w14:paraId="6DC0F9A1" w14:textId="77777777" w:rsidR="00BF281D" w:rsidRDefault="00BF281D" w:rsidP="00BF281D">
      <w:pPr>
        <w:pStyle w:val="Codesmall"/>
      </w:pPr>
      <w:r>
        <w:t xml:space="preserve">          ],</w:t>
      </w:r>
    </w:p>
    <w:bookmarkEnd w:id="20539"/>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57397F22" w:rsidR="006043FF" w:rsidRDefault="006043FF" w:rsidP="00EA1C84">
      <w:pPr>
        <w:pStyle w:val="Codesmall"/>
      </w:pPr>
      <w:r>
        <w:t xml:space="preserve">              "</w:t>
      </w:r>
      <w:del w:id="20573" w:author="Laurence Golding" w:date="2019-05-11T06:52:00Z">
        <w:r>
          <w:delText>fileChanges</w:delText>
        </w:r>
      </w:del>
      <w:ins w:id="20574" w:author="Laurence Golding" w:date="2019-05-11T06:52:00Z">
        <w:r w:rsidR="00A07E3C">
          <w:t>artifactChanges</w:t>
        </w:r>
      </w:ins>
      <w:r>
        <w:t>": [</w:t>
      </w:r>
    </w:p>
    <w:p w14:paraId="6F4C1A98" w14:textId="2E040303" w:rsidR="006043FF" w:rsidRDefault="006043FF" w:rsidP="00EA1C84">
      <w:pPr>
        <w:pStyle w:val="Codesmall"/>
      </w:pPr>
      <w:r>
        <w:t xml:space="preserve">                {</w:t>
      </w:r>
    </w:p>
    <w:p w14:paraId="6AF44475" w14:textId="53CF3077" w:rsidR="008F442D" w:rsidRDefault="008F442D" w:rsidP="00EA1C84">
      <w:pPr>
        <w:pStyle w:val="Codesmall"/>
      </w:pPr>
      <w:r>
        <w:t xml:space="preserve">                  "</w:t>
      </w:r>
      <w:del w:id="20575" w:author="Laurence Golding" w:date="2019-05-11T06:52:00Z">
        <w:r>
          <w:delText>fileLocation</w:delText>
        </w:r>
      </w:del>
      <w:ins w:id="20576" w:author="Laurence Golding" w:date="2019-05-11T06:52:00Z">
        <w:r w:rsidR="00406355">
          <w:t>artifactLocation</w:t>
        </w:r>
      </w:ins>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4E831B66" w:rsidR="005F350D" w:rsidRDefault="005F350D" w:rsidP="00EA1C84">
      <w:pPr>
        <w:pStyle w:val="Codesmall"/>
      </w:pPr>
      <w:r>
        <w:t xml:space="preserve">                    "uriBaseId": "SRCROOT</w:t>
      </w:r>
      <w:del w:id="20577" w:author="Laurence Golding" w:date="2019-05-11T06:52:00Z">
        <w:r>
          <w:delText>"</w:delText>
        </w:r>
      </w:del>
      <w:ins w:id="20578" w:author="Laurence Golding" w:date="2019-05-11T06:52:00Z">
        <w:r>
          <w:t>"</w:t>
        </w:r>
        <w:r w:rsidR="00246747">
          <w:t>,</w:t>
        </w:r>
      </w:ins>
    </w:p>
    <w:p w14:paraId="489E427E" w14:textId="273EBF08" w:rsidR="00246747" w:rsidRDefault="00246747" w:rsidP="00246747">
      <w:pPr>
        <w:pStyle w:val="Codesmall"/>
        <w:rPr>
          <w:ins w:id="20579" w:author="Laurence Golding" w:date="2019-05-11T06:52:00Z"/>
        </w:rPr>
      </w:pPr>
      <w:ins w:id="20580" w:author="Laurence Golding" w:date="2019-05-11T06:52:00Z">
        <w:r>
          <w:t xml:space="preserve">                    "</w:t>
        </w:r>
        <w:r w:rsidR="005705A4">
          <w:t>i</w:t>
        </w:r>
        <w:r w:rsidR="00690C03">
          <w:t>ndex</w:t>
        </w:r>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rPr>
          <w:ins w:id="20581" w:author="Laurence Golding" w:date="2019-05-11T06:52:00Z"/>
        </w:rPr>
      </w:pPr>
      <w:ins w:id="20582" w:author="Laurence Golding" w:date="2019-05-11T06:52:00Z">
        <w:r>
          <w:t xml:space="preserve">          "hostedViewerUri":</w:t>
        </w:r>
      </w:ins>
    </w:p>
    <w:p w14:paraId="626A01B3" w14:textId="53C91272" w:rsidR="00D87F30" w:rsidRDefault="00D87F30" w:rsidP="00EA1C84">
      <w:pPr>
        <w:pStyle w:val="Codesmall"/>
        <w:rPr>
          <w:ins w:id="20583" w:author="Laurence Golding" w:date="2019-05-11T06:52:00Z"/>
        </w:rPr>
      </w:pPr>
      <w:ins w:id="20584" w:author="Laurence Golding" w:date="2019-05-11T06:52:00Z">
        <w:r>
          <w:t xml:space="preserve">            "https://www.example.com/viewer/</w:t>
        </w:r>
        <w:r w:rsidRPr="009760AB">
          <w:t>3918d370-c636-40d8-bf23-8c176043a2df</w:t>
        </w:r>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16BEED8D" w:rsidR="009A4F80" w:rsidRDefault="009A4F80" w:rsidP="00EA1C84">
      <w:pPr>
        <w:pStyle w:val="Codesmall"/>
      </w:pPr>
      <w:r>
        <w:t xml:space="preserve">          </w:t>
      </w:r>
      <w:del w:id="20585" w:author="Laurence Golding" w:date="2019-05-11T06:52:00Z">
        <w:r>
          <w:delText>]</w:delText>
        </w:r>
      </w:del>
      <w:ins w:id="20586" w:author="Laurence Golding" w:date="2019-05-11T06:52:00Z">
        <w:r>
          <w:t>]</w:t>
        </w:r>
        <w:r w:rsidR="00CB061D">
          <w:t>,</w:t>
        </w:r>
      </w:ins>
    </w:p>
    <w:p w14:paraId="767F0879" w14:textId="35ABF75D" w:rsidR="00CB061D" w:rsidRDefault="00CB061D" w:rsidP="00EA1C84">
      <w:pPr>
        <w:pStyle w:val="Codesmall"/>
      </w:pPr>
      <w:r>
        <w:t xml:space="preserve">        </w:t>
      </w:r>
      <w:del w:id="20587" w:author="Laurence Golding" w:date="2019-05-11T06:52:00Z">
        <w:r w:rsidR="006043FF">
          <w:delText>}</w:delText>
        </w:r>
      </w:del>
      <w:ins w:id="20588" w:author="Laurence Golding" w:date="2019-05-11T06:52:00Z">
        <w:r>
          <w:t xml:space="preserve">  "</w:t>
        </w:r>
        <w:r w:rsidR="00CD0E6B">
          <w:t>p</w:t>
        </w:r>
        <w:r>
          <w:t>rovenance": {</w:t>
        </w:r>
      </w:ins>
    </w:p>
    <w:p w14:paraId="213D8D05" w14:textId="77777777" w:rsidR="006043FF" w:rsidRDefault="006043FF" w:rsidP="00EA1C84">
      <w:pPr>
        <w:pStyle w:val="Codesmall"/>
        <w:rPr>
          <w:del w:id="20589" w:author="Laurence Golding" w:date="2019-05-11T06:52:00Z"/>
        </w:rPr>
      </w:pPr>
      <w:del w:id="20590" w:author="Laurence Golding" w:date="2019-05-11T06:52:00Z">
        <w:r>
          <w:delText xml:space="preserve">      ],</w:delText>
        </w:r>
      </w:del>
    </w:p>
    <w:p w14:paraId="5157B150" w14:textId="77777777" w:rsidR="00F527F4" w:rsidRDefault="00F527F4" w:rsidP="00EA1C84">
      <w:pPr>
        <w:pStyle w:val="Codesmall"/>
        <w:rPr>
          <w:del w:id="20591" w:author="Laurence Golding" w:date="2019-05-11T06:52:00Z"/>
        </w:rPr>
      </w:pPr>
      <w:del w:id="20592" w:author="Laurence Golding" w:date="2019-05-11T06:52:00Z">
        <w:r>
          <w:delText xml:space="preserve">      "resources": {</w:delText>
        </w:r>
      </w:del>
    </w:p>
    <w:p w14:paraId="2C3A2241" w14:textId="77777777" w:rsidR="006043FF" w:rsidRDefault="00F527F4" w:rsidP="00EA1C84">
      <w:pPr>
        <w:pStyle w:val="Codesmall"/>
        <w:rPr>
          <w:del w:id="20593" w:author="Laurence Golding" w:date="2019-05-11T06:52:00Z"/>
        </w:rPr>
      </w:pPr>
      <w:del w:id="20594" w:author="Laurence Golding" w:date="2019-05-11T06:52:00Z">
        <w:r>
          <w:delText xml:space="preserve">  </w:delText>
        </w:r>
        <w:r w:rsidR="006043FF">
          <w:delText xml:space="preserve">      "rules": {</w:delText>
        </w:r>
      </w:del>
    </w:p>
    <w:p w14:paraId="4D40E96F" w14:textId="77777777" w:rsidR="006043FF" w:rsidRDefault="006043FF" w:rsidP="00EA1C84">
      <w:pPr>
        <w:pStyle w:val="Codesmall"/>
        <w:rPr>
          <w:del w:id="20595" w:author="Laurence Golding" w:date="2019-05-11T06:52:00Z"/>
        </w:rPr>
      </w:pPr>
      <w:del w:id="20596" w:author="Laurence Golding" w:date="2019-05-11T06:52:00Z">
        <w:r>
          <w:delText xml:space="preserve">  </w:delText>
        </w:r>
        <w:r w:rsidR="00F527F4">
          <w:delText xml:space="preserve">  </w:delText>
        </w:r>
        <w:r>
          <w:delText xml:space="preserve">      "C2001": {</w:delText>
        </w:r>
      </w:del>
    </w:p>
    <w:p w14:paraId="4E482EA6" w14:textId="77777777" w:rsidR="006043FF" w:rsidRDefault="006043FF" w:rsidP="00EA1C84">
      <w:pPr>
        <w:pStyle w:val="Codesmall"/>
        <w:rPr>
          <w:del w:id="20597" w:author="Laurence Golding" w:date="2019-05-11T06:52:00Z"/>
        </w:rPr>
      </w:pPr>
      <w:del w:id="20598" w:author="Laurence Golding" w:date="2019-05-11T06:52:00Z">
        <w:r>
          <w:delText xml:space="preserve">    </w:delText>
        </w:r>
        <w:r w:rsidR="00F527F4">
          <w:delText xml:space="preserve">  </w:delText>
        </w:r>
        <w:r>
          <w:delText xml:space="preserve">      "id": "C2001",</w:delText>
        </w:r>
      </w:del>
    </w:p>
    <w:p w14:paraId="423282A7" w14:textId="77777777" w:rsidR="0099761A" w:rsidRDefault="006043FF" w:rsidP="00EA1C84">
      <w:pPr>
        <w:pStyle w:val="Codesmall"/>
        <w:rPr>
          <w:del w:id="20599" w:author="Laurence Golding" w:date="2019-05-11T06:52:00Z"/>
        </w:rPr>
      </w:pPr>
      <w:del w:id="20600" w:author="Laurence Golding" w:date="2019-05-11T06:52:00Z">
        <w:r>
          <w:delText xml:space="preserve">      </w:delText>
        </w:r>
        <w:r w:rsidR="00F527F4">
          <w:delText xml:space="preserve">  </w:delText>
        </w:r>
        <w:r>
          <w:delText xml:space="preserve">    "shortDescription": </w:delText>
        </w:r>
        <w:r w:rsidR="0099761A">
          <w:delText>{</w:delText>
        </w:r>
      </w:del>
    </w:p>
    <w:p w14:paraId="26CB0D2C" w14:textId="77777777" w:rsidR="0099761A" w:rsidRDefault="0099761A" w:rsidP="0099761A">
      <w:pPr>
        <w:pStyle w:val="Codesmall"/>
        <w:rPr>
          <w:del w:id="20601" w:author="Laurence Golding" w:date="2019-05-11T06:52:00Z"/>
        </w:rPr>
      </w:pPr>
      <w:del w:id="20602" w:author="Laurence Golding" w:date="2019-05-11T06:52:00Z">
        <w:r>
          <w:delText xml:space="preserve">        </w:delText>
        </w:r>
        <w:r w:rsidR="00F527F4">
          <w:delText xml:space="preserve">  </w:delText>
        </w:r>
        <w:r>
          <w:delText xml:space="preserve">    "text": </w:delText>
        </w:r>
        <w:r w:rsidR="006043FF">
          <w:delText xml:space="preserve">"A </w:delText>
        </w:r>
        <w:r w:rsidR="00D336F4">
          <w:delText xml:space="preserve">variable was used without being </w:delText>
        </w:r>
        <w:r w:rsidR="006043FF">
          <w:delText>initialized."</w:delText>
        </w:r>
      </w:del>
    </w:p>
    <w:p w14:paraId="56C515EB" w14:textId="77777777" w:rsidR="006043FF" w:rsidRDefault="0099761A" w:rsidP="0099761A">
      <w:pPr>
        <w:pStyle w:val="Codesmall"/>
        <w:rPr>
          <w:del w:id="20603" w:author="Laurence Golding" w:date="2019-05-11T06:52:00Z"/>
        </w:rPr>
      </w:pPr>
      <w:del w:id="20604" w:author="Laurence Golding" w:date="2019-05-11T06:52:00Z">
        <w:r>
          <w:delText xml:space="preserve">          </w:delText>
        </w:r>
        <w:r w:rsidR="00F527F4">
          <w:delText xml:space="preserve">  </w:delText>
        </w:r>
        <w:r>
          <w:delText>}</w:delText>
        </w:r>
        <w:r w:rsidR="006043FF">
          <w:delText>,</w:delText>
        </w:r>
      </w:del>
    </w:p>
    <w:p w14:paraId="61E6B668" w14:textId="77777777" w:rsidR="0099761A" w:rsidRDefault="00F527F4" w:rsidP="00EA1C84">
      <w:pPr>
        <w:pStyle w:val="Codesmall"/>
        <w:rPr>
          <w:del w:id="20605" w:author="Laurence Golding" w:date="2019-05-11T06:52:00Z"/>
        </w:rPr>
      </w:pPr>
      <w:del w:id="20606" w:author="Laurence Golding" w:date="2019-05-11T06:52:00Z">
        <w:r>
          <w:delText xml:space="preserve">  </w:delText>
        </w:r>
        <w:r w:rsidR="006043FF">
          <w:delText xml:space="preserve">          "fullDescription": </w:delText>
        </w:r>
        <w:r w:rsidR="0099761A">
          <w:delText>{</w:delText>
        </w:r>
      </w:del>
    </w:p>
    <w:p w14:paraId="6AF08C0B" w14:textId="77777777" w:rsidR="00D336F4" w:rsidRDefault="0099761A" w:rsidP="00EA1C84">
      <w:pPr>
        <w:pStyle w:val="Codesmall"/>
        <w:rPr>
          <w:del w:id="20607" w:author="Laurence Golding" w:date="2019-05-11T06:52:00Z"/>
        </w:rPr>
      </w:pPr>
      <w:del w:id="20608" w:author="Laurence Golding" w:date="2019-05-11T06:52:00Z">
        <w:r>
          <w:delText xml:space="preserve">  </w:delText>
        </w:r>
        <w:r w:rsidR="00F527F4">
          <w:delText xml:space="preserve">  </w:delText>
        </w:r>
        <w:r>
          <w:delText xml:space="preserve">          "text": </w:delText>
        </w:r>
        <w:r w:rsidR="006043FF">
          <w:delText xml:space="preserve">"A variable was </w:delText>
        </w:r>
        <w:r w:rsidR="00D336F4">
          <w:delText>used without being initialized.</w:delText>
        </w:r>
        <w:r>
          <w:delText xml:space="preserve"> This can result</w:delText>
        </w:r>
      </w:del>
    </w:p>
    <w:p w14:paraId="29398127" w14:textId="77777777" w:rsidR="0099761A" w:rsidRDefault="0099761A" w:rsidP="00EA1C84">
      <w:pPr>
        <w:pStyle w:val="Codesmall"/>
        <w:rPr>
          <w:del w:id="20609" w:author="Laurence Golding" w:date="2019-05-11T06:52:00Z"/>
        </w:rPr>
      </w:pPr>
      <w:del w:id="20610" w:author="Laurence Golding" w:date="2019-05-11T06:52:00Z">
        <w:r>
          <w:delText xml:space="preserve">    </w:delText>
        </w:r>
        <w:r w:rsidR="00F527F4">
          <w:delText xml:space="preserve">  </w:delText>
        </w:r>
        <w:r>
          <w:delText xml:space="preserve">                 </w:delText>
        </w:r>
        <w:r w:rsidR="00D336F4">
          <w:delText>in runtime errors such as</w:delText>
        </w:r>
        <w:r>
          <w:delText xml:space="preserve"> </w:delText>
        </w:r>
        <w:r w:rsidR="006043FF">
          <w:delText>null reference exceptions."</w:delText>
        </w:r>
      </w:del>
    </w:p>
    <w:p w14:paraId="1E1C7216" w14:textId="77777777" w:rsidR="006043FF" w:rsidRDefault="0099761A" w:rsidP="00EA1C84">
      <w:pPr>
        <w:pStyle w:val="Codesmall"/>
        <w:rPr>
          <w:del w:id="20611" w:author="Laurence Golding" w:date="2019-05-11T06:52:00Z"/>
        </w:rPr>
      </w:pPr>
      <w:del w:id="20612" w:author="Laurence Golding" w:date="2019-05-11T06:52:00Z">
        <w:r>
          <w:delText xml:space="preserve">      </w:delText>
        </w:r>
        <w:r w:rsidR="00F527F4">
          <w:delText xml:space="preserve">  </w:delText>
        </w:r>
        <w:r>
          <w:delText xml:space="preserve">    }</w:delText>
        </w:r>
        <w:r w:rsidR="006043FF">
          <w:delText>,</w:delText>
        </w:r>
      </w:del>
    </w:p>
    <w:p w14:paraId="44518351" w14:textId="77777777" w:rsidR="006043FF" w:rsidRDefault="006043FF" w:rsidP="00EA1C84">
      <w:pPr>
        <w:pStyle w:val="Codesmall"/>
        <w:rPr>
          <w:del w:id="20613" w:author="Laurence Golding" w:date="2019-05-11T06:52:00Z"/>
        </w:rPr>
      </w:pPr>
      <w:del w:id="20614" w:author="Laurence Golding" w:date="2019-05-11T06:52:00Z">
        <w:r>
          <w:delText xml:space="preserve">        </w:delText>
        </w:r>
        <w:r w:rsidR="00F527F4">
          <w:delText xml:space="preserve">  </w:delText>
        </w:r>
        <w:r>
          <w:delText xml:space="preserve">  "message</w:delText>
        </w:r>
        <w:r w:rsidR="00C1024C">
          <w:delText>Strings</w:delText>
        </w:r>
        <w:r>
          <w:delText>": {</w:delText>
        </w:r>
      </w:del>
    </w:p>
    <w:p w14:paraId="0627A5A7" w14:textId="77777777" w:rsidR="006043FF" w:rsidRDefault="006043FF" w:rsidP="00EA1C84">
      <w:pPr>
        <w:pStyle w:val="Codesmall"/>
        <w:rPr>
          <w:del w:id="20615" w:author="Laurence Golding" w:date="2019-05-11T06:52:00Z"/>
        </w:rPr>
      </w:pPr>
      <w:del w:id="20616" w:author="Laurence Golding" w:date="2019-05-11T06:52:00Z">
        <w:r>
          <w:delText xml:space="preserve">          </w:delText>
        </w:r>
        <w:r w:rsidR="00F527F4">
          <w:delText xml:space="preserve">  </w:delText>
        </w:r>
        <w:r>
          <w:delText xml:space="preserve">  "default": "Variable \"{0}\" was used without being initialized."</w:delText>
        </w:r>
      </w:del>
    </w:p>
    <w:p w14:paraId="3A0AA85F" w14:textId="77777777" w:rsidR="006043FF" w:rsidRDefault="00F527F4" w:rsidP="00EA1C84">
      <w:pPr>
        <w:pStyle w:val="Codesmall"/>
        <w:rPr>
          <w:del w:id="20617" w:author="Laurence Golding" w:date="2019-05-11T06:52:00Z"/>
        </w:rPr>
      </w:pPr>
      <w:del w:id="20618" w:author="Laurence Golding" w:date="2019-05-11T06:52:00Z">
        <w:r>
          <w:delText xml:space="preserve">  </w:delText>
        </w:r>
        <w:r w:rsidR="006043FF">
          <w:delText xml:space="preserve">          }</w:delText>
        </w:r>
        <w:r w:rsidR="000F7985">
          <w:delText>,</w:delText>
        </w:r>
      </w:del>
    </w:p>
    <w:p w14:paraId="45EA20E6" w14:textId="77777777" w:rsidR="000F7985" w:rsidRDefault="000F7985" w:rsidP="00EA1C84">
      <w:pPr>
        <w:pStyle w:val="Codesmall"/>
        <w:rPr>
          <w:del w:id="20619" w:author="Laurence Golding" w:date="2019-05-11T06:52:00Z"/>
        </w:rPr>
      </w:pPr>
      <w:del w:id="20620" w:author="Laurence Golding" w:date="2019-05-11T06:52:00Z">
        <w:r>
          <w:delText xml:space="preserve">  </w:delText>
        </w:r>
        <w:r w:rsidR="00F527F4">
          <w:delText xml:space="preserve">  </w:delText>
        </w:r>
        <w:r>
          <w:delText xml:space="preserve">        "richMessage</w:delText>
        </w:r>
        <w:r w:rsidR="00C1024C">
          <w:delText>Strings</w:delText>
        </w:r>
        <w:r>
          <w:delText>": {</w:delText>
        </w:r>
      </w:del>
    </w:p>
    <w:p w14:paraId="41FCEFF8" w14:textId="77777777" w:rsidR="000F7985" w:rsidRDefault="000F7985" w:rsidP="00EA1C84">
      <w:pPr>
        <w:pStyle w:val="Codesmall"/>
        <w:rPr>
          <w:del w:id="20621" w:author="Laurence Golding" w:date="2019-05-11T06:52:00Z"/>
        </w:rPr>
      </w:pPr>
      <w:del w:id="20622" w:author="Laurence Golding" w:date="2019-05-11T06:52:00Z">
        <w:r>
          <w:delText xml:space="preserve">    </w:delText>
        </w:r>
        <w:r w:rsidR="00F527F4">
          <w:delText xml:space="preserve">  </w:delText>
        </w:r>
        <w:r>
          <w:delText xml:space="preserve">        "default": "Variable `{0}` was used without being initialized."</w:delText>
        </w:r>
      </w:del>
    </w:p>
    <w:p w14:paraId="1F8EE3D3" w14:textId="77777777" w:rsidR="000F7985" w:rsidRDefault="000F7985" w:rsidP="00EA1C84">
      <w:pPr>
        <w:pStyle w:val="Codesmall"/>
        <w:rPr>
          <w:del w:id="20623" w:author="Laurence Golding" w:date="2019-05-11T06:52:00Z"/>
        </w:rPr>
      </w:pPr>
      <w:del w:id="20624" w:author="Laurence Golding" w:date="2019-05-11T06:52:00Z">
        <w:r>
          <w:delText xml:space="preserve">      </w:delText>
        </w:r>
        <w:r w:rsidR="00F527F4">
          <w:delText xml:space="preserve">  </w:delText>
        </w:r>
        <w:r>
          <w:delText xml:space="preserve">    }</w:delText>
        </w:r>
      </w:del>
    </w:p>
    <w:p w14:paraId="47C6CA40" w14:textId="77777777" w:rsidR="006043FF" w:rsidRDefault="006043FF" w:rsidP="00EA1C84">
      <w:pPr>
        <w:pStyle w:val="Codesmall"/>
        <w:rPr>
          <w:del w:id="20625" w:author="Laurence Golding" w:date="2019-05-11T06:52:00Z"/>
        </w:rPr>
      </w:pPr>
      <w:del w:id="20626" w:author="Laurence Golding" w:date="2019-05-11T06:52:00Z">
        <w:r>
          <w:delText xml:space="preserve">        </w:delText>
        </w:r>
        <w:r w:rsidR="00F527F4">
          <w:delText xml:space="preserve">  </w:delText>
        </w:r>
        <w:r>
          <w:delText>}</w:delText>
        </w:r>
      </w:del>
    </w:p>
    <w:p w14:paraId="3049E6B9" w14:textId="77777777" w:rsidR="006043FF" w:rsidRDefault="00F527F4" w:rsidP="00EA1C84">
      <w:pPr>
        <w:pStyle w:val="Codesmall"/>
        <w:rPr>
          <w:del w:id="20627" w:author="Laurence Golding" w:date="2019-05-11T06:52:00Z"/>
        </w:rPr>
      </w:pPr>
      <w:del w:id="20628" w:author="Laurence Golding" w:date="2019-05-11T06:52:00Z">
        <w:r>
          <w:delText xml:space="preserve">  </w:delText>
        </w:r>
        <w:r w:rsidR="006043FF">
          <w:delText xml:space="preserve">      }</w:delText>
        </w:r>
      </w:del>
    </w:p>
    <w:p w14:paraId="1E250925" w14:textId="77777777" w:rsidR="00F527F4" w:rsidRDefault="00F527F4" w:rsidP="00EA1C84">
      <w:pPr>
        <w:pStyle w:val="Codesmall"/>
        <w:rPr>
          <w:del w:id="20629" w:author="Laurence Golding" w:date="2019-05-11T06:52:00Z"/>
        </w:rPr>
      </w:pPr>
      <w:del w:id="20630" w:author="Laurence Golding" w:date="2019-05-11T06:52:00Z">
        <w:r>
          <w:delText xml:space="preserve">      }</w:delText>
        </w:r>
      </w:del>
    </w:p>
    <w:p w14:paraId="6A6C332F" w14:textId="77777777" w:rsidR="00CB061D" w:rsidRDefault="00CB061D" w:rsidP="00CB061D">
      <w:pPr>
        <w:pStyle w:val="Codesmall"/>
        <w:rPr>
          <w:ins w:id="20631" w:author="Laurence Golding" w:date="2019-05-11T06:52:00Z"/>
        </w:rPr>
      </w:pPr>
      <w:ins w:id="20632" w:author="Laurence Golding" w:date="2019-05-11T06:52:00Z">
        <w:r>
          <w:t xml:space="preserve">            "firstDetectionTimeUtc": "2016-07-15T14:20:42Z",</w:t>
        </w:r>
      </w:ins>
    </w:p>
    <w:p w14:paraId="53F472CE" w14:textId="682B45AF" w:rsidR="00CB061D" w:rsidRDefault="00CB061D" w:rsidP="00CB061D">
      <w:pPr>
        <w:pStyle w:val="Codesmall"/>
        <w:rPr>
          <w:ins w:id="20633" w:author="Laurence Golding" w:date="2019-05-11T06:52:00Z"/>
        </w:rPr>
      </w:pPr>
      <w:ins w:id="20634" w:author="Laurence Golding" w:date="2019-05-11T06:52:00Z">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20635" w:author="Laurence Golding" w:date="2019-05-11T06:52:00Z"/>
        </w:rPr>
      </w:pPr>
      <w:ins w:id="20636" w:author="Laurence Golding" w:date="2019-05-11T06:52:00Z">
        <w:r>
          <w:t xml:space="preserve">            "lastDetectionTimeUtc": "2016-07-16T14:20:42Z",</w:t>
        </w:r>
      </w:ins>
    </w:p>
    <w:p w14:paraId="6B4D178A" w14:textId="5F1D393E" w:rsidR="00CB061D" w:rsidRDefault="00CB061D" w:rsidP="00CB061D">
      <w:pPr>
        <w:pStyle w:val="Codesmall"/>
        <w:rPr>
          <w:ins w:id="20637" w:author="Laurence Golding" w:date="2019-05-11T06:52:00Z"/>
        </w:rPr>
      </w:pPr>
      <w:ins w:id="20638" w:author="Laurence Golding" w:date="2019-05-11T06:52:00Z">
        <w:r>
          <w:t xml:space="preserve">            "lastDetectionRunGuid": "BC650830-A9FE-44CB-8818-AD6C387279A0",</w:t>
        </w:r>
      </w:ins>
    </w:p>
    <w:p w14:paraId="6A7E53CC" w14:textId="63612036" w:rsidR="00CB061D" w:rsidRDefault="00CB061D" w:rsidP="00CB061D">
      <w:pPr>
        <w:pStyle w:val="Codesmall"/>
        <w:rPr>
          <w:ins w:id="20639" w:author="Laurence Golding" w:date="2019-05-11T06:52:00Z"/>
        </w:rPr>
      </w:pPr>
      <w:ins w:id="20640" w:author="Laurence Golding" w:date="2019-05-11T06:52:00Z">
        <w:r>
          <w:t xml:space="preserve">            "invocationIndex": 0</w:t>
        </w:r>
      </w:ins>
    </w:p>
    <w:p w14:paraId="35A4E430" w14:textId="2F7B0A70" w:rsidR="00CB061D" w:rsidRDefault="00CB061D" w:rsidP="00EA1C84">
      <w:pPr>
        <w:pStyle w:val="Codesmall"/>
        <w:rPr>
          <w:ins w:id="20641" w:author="Laurence Golding" w:date="2019-05-11T06:52:00Z"/>
        </w:rPr>
      </w:pPr>
      <w:ins w:id="20642" w:author="Laurence Golding" w:date="2019-05-11T06:52:00Z">
        <w:r>
          <w:t xml:space="preserve">          }</w:t>
        </w:r>
      </w:ins>
    </w:p>
    <w:p w14:paraId="33354CAB" w14:textId="77777777" w:rsidR="006043FF" w:rsidRDefault="006043FF" w:rsidP="00EA1C84">
      <w:pPr>
        <w:pStyle w:val="Codesmall"/>
        <w:rPr>
          <w:ins w:id="20643" w:author="Laurence Golding" w:date="2019-05-11T06:52:00Z"/>
        </w:rPr>
      </w:pPr>
      <w:ins w:id="20644" w:author="Laurence Golding" w:date="2019-05-11T06:52:00Z">
        <w:r>
          <w:t xml:space="preserve">        }</w:t>
        </w:r>
      </w:ins>
    </w:p>
    <w:p w14:paraId="1ECB0C26" w14:textId="5616EC28" w:rsidR="006043FF" w:rsidRDefault="006043FF" w:rsidP="00EA1C84">
      <w:pPr>
        <w:pStyle w:val="Codesmall"/>
        <w:rPr>
          <w:ins w:id="20645" w:author="Laurence Golding" w:date="2019-05-11T06:52:00Z"/>
        </w:rPr>
      </w:pPr>
      <w:ins w:id="20646" w:author="Laurence Golding" w:date="2019-05-11T06:52:00Z">
        <w:r>
          <w:t xml:space="preserve">      ]</w:t>
        </w:r>
      </w:ins>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20647" w:name="AppendixRevisionHistory"/>
      <w:bookmarkStart w:id="20648" w:name="_Toc85472898"/>
      <w:bookmarkStart w:id="20649" w:name="_Toc287332014"/>
      <w:bookmarkStart w:id="20650" w:name="_Toc8367464"/>
      <w:bookmarkStart w:id="20651" w:name="_Toc516225032"/>
      <w:bookmarkEnd w:id="20647"/>
      <w:r>
        <w:t xml:space="preserve">(Informative) </w:t>
      </w:r>
      <w:r w:rsidR="00A05FDF">
        <w:t>Revision History</w:t>
      </w:r>
      <w:bookmarkEnd w:id="20648"/>
      <w:bookmarkEnd w:id="20649"/>
      <w:bookmarkEnd w:id="20650"/>
      <w:bookmarkEnd w:id="20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6BFC3B0" w:rsidR="001C0F56" w:rsidRDefault="001C0F56" w:rsidP="00AC5012">
            <w:r>
              <w:t>Incorporate</w:t>
            </w:r>
            <w:r w:rsidR="00CD3924">
              <w:t>d</w:t>
            </w:r>
            <w:r>
              <w:t xml:space="preserve"> changes for GitHub </w:t>
            </w:r>
            <w:r w:rsidR="00D264DB">
              <w:t>i</w:t>
            </w:r>
            <w:r>
              <w:t xml:space="preserve">ssues </w:t>
            </w:r>
            <w:r w:rsidR="005C469B">
              <w:fldChar w:fldCharType="begin"/>
            </w:r>
            <w:r w:rsidR="005C469B">
              <w:instrText xml:space="preserve"> HYPERLINK "https://github.com/oasis-tcs/sarif-spec/issues/25" </w:instrText>
            </w:r>
            <w:r w:rsidR="005C469B">
              <w:fldChar w:fldCharType="separate"/>
            </w:r>
            <w:r w:rsidRPr="00115843">
              <w:rPr>
                <w:rStyle w:val="Hyperlink"/>
              </w:rPr>
              <w:t>#25</w:t>
            </w:r>
            <w:r w:rsidR="005C469B">
              <w:rPr>
                <w:rStyle w:val="Hyperlink"/>
              </w:rPr>
              <w:fldChar w:fldCharType="end"/>
            </w:r>
            <w:r w:rsidR="00115843">
              <w:t xml:space="preserve">, </w:t>
            </w:r>
            <w:r w:rsidR="005C469B">
              <w:fldChar w:fldCharType="begin"/>
            </w:r>
            <w:r w:rsidR="005C469B">
              <w:instrText xml:space="preserve"> HYPERLINK "https://github.com/oasis-tcs/sarif-spec/issues/27" </w:instrText>
            </w:r>
            <w:r w:rsidR="005C469B">
              <w:fldChar w:fldCharType="separate"/>
            </w:r>
            <w:r w:rsidRPr="00115843">
              <w:rPr>
                <w:rStyle w:val="Hyperlink"/>
              </w:rPr>
              <w:t>#27</w:t>
            </w:r>
            <w:r w:rsidR="005C469B">
              <w:rPr>
                <w:rStyle w:val="Hyperlink"/>
              </w:rPr>
              <w:fldChar w:fldCharType="end"/>
            </w:r>
            <w:r w:rsidR="00115843">
              <w:t xml:space="preserve">, and </w:t>
            </w:r>
            <w:r w:rsidR="005C469B">
              <w:fldChar w:fldCharType="begin"/>
            </w:r>
            <w:r w:rsidR="005C469B">
              <w:instrText xml:space="preserve"> HYPERLINK "https://github.com/oasis-tcs/sarif-spec/issues/56" </w:instrText>
            </w:r>
            <w:r w:rsidR="005C469B">
              <w:fldChar w:fldCharType="separate"/>
            </w:r>
            <w:r w:rsidR="00115843" w:rsidRPr="00115843">
              <w:rPr>
                <w:rStyle w:val="Hyperlink"/>
              </w:rPr>
              <w:t>#56</w:t>
            </w:r>
            <w:r w:rsidR="005C469B">
              <w:rPr>
                <w:rStyle w:val="Hyperlink"/>
              </w:rPr>
              <w:fldChar w:fldCharType="end"/>
            </w:r>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98CF8DA" w:rsidR="00CD3924" w:rsidRDefault="00CD3924" w:rsidP="00AC5012">
            <w:r>
              <w:t xml:space="preserve">Incorporated changes for GitHub </w:t>
            </w:r>
            <w:r w:rsidR="00D264DB">
              <w:t>i</w:t>
            </w:r>
            <w:r>
              <w:t xml:space="preserve">ssues </w:t>
            </w:r>
            <w:r w:rsidR="005C469B">
              <w:fldChar w:fldCharType="begin"/>
            </w:r>
            <w:r w:rsidR="005C469B">
              <w:instrText xml:space="preserve"> HYPERLINK "https://github.com/oasis-tcs/sarif-spec/issues/33" </w:instrText>
            </w:r>
            <w:r w:rsidR="005C469B">
              <w:fldChar w:fldCharType="separate"/>
            </w:r>
            <w:r w:rsidRPr="00115843">
              <w:rPr>
                <w:rStyle w:val="Hyperlink"/>
              </w:rPr>
              <w:t>#33</w:t>
            </w:r>
            <w:r w:rsidR="005C469B">
              <w:rPr>
                <w:rStyle w:val="Hyperlink"/>
              </w:rPr>
              <w:fldChar w:fldCharType="end"/>
            </w:r>
            <w:r>
              <w:t>, #</w:t>
            </w:r>
            <w:r w:rsidR="005C469B">
              <w:fldChar w:fldCharType="begin"/>
            </w:r>
            <w:r w:rsidR="005C469B">
              <w:instrText xml:space="preserve"> HYPERLINK "https://github.com/oasis-tcs/sarif-spec/issues/61" </w:instrText>
            </w:r>
            <w:r w:rsidR="005C469B">
              <w:fldChar w:fldCharType="separate"/>
            </w:r>
            <w:r w:rsidRPr="00115843">
              <w:rPr>
                <w:rStyle w:val="Hyperlink"/>
              </w:rPr>
              <w:t>61</w:t>
            </w:r>
            <w:r w:rsidR="005C469B">
              <w:rPr>
                <w:rStyle w:val="Hyperlink"/>
              </w:rPr>
              <w:fldChar w:fldCharType="end"/>
            </w:r>
            <w:r>
              <w:t xml:space="preserve">, </w:t>
            </w:r>
            <w:r w:rsidR="005C469B">
              <w:fldChar w:fldCharType="begin"/>
            </w:r>
            <w:r w:rsidR="005C469B">
              <w:instrText xml:space="preserve"> HYPERLINK "https://github.com/oasis-tcs/sarif-spe</w:instrText>
            </w:r>
            <w:r w:rsidR="005C469B">
              <w:instrText xml:space="preserve">c/issues/69" </w:instrText>
            </w:r>
            <w:r w:rsidR="005C469B">
              <w:fldChar w:fldCharType="separate"/>
            </w:r>
            <w:r w:rsidRPr="00115843">
              <w:rPr>
                <w:rStyle w:val="Hyperlink"/>
              </w:rPr>
              <w:t>#69</w:t>
            </w:r>
            <w:r w:rsidR="005C469B">
              <w:rPr>
                <w:rStyle w:val="Hyperlink"/>
              </w:rPr>
              <w:fldChar w:fldCharType="end"/>
            </w:r>
            <w:r>
              <w:t xml:space="preserve">, and </w:t>
            </w:r>
            <w:r w:rsidR="005C469B">
              <w:fldChar w:fldCharType="begin"/>
            </w:r>
            <w:r w:rsidR="005C469B">
              <w:instrText xml:space="preserve"> HYPERLINK "https://github.com/oasis-tcs/sarif-spec/issues/72" </w:instrText>
            </w:r>
            <w:r w:rsidR="005C469B">
              <w:fldChar w:fldCharType="separate"/>
            </w:r>
            <w:r w:rsidRPr="00115843">
              <w:rPr>
                <w:rStyle w:val="Hyperlink"/>
              </w:rPr>
              <w:t>#72</w:t>
            </w:r>
            <w:r w:rsidR="005C469B">
              <w:rPr>
                <w:rStyle w:val="Hyperlink"/>
              </w:rPr>
              <w:fldChar w:fldCharType="end"/>
            </w:r>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033934B" w:rsidR="000B706D" w:rsidRDefault="000B706D" w:rsidP="00AC5012">
            <w:r>
              <w:t xml:space="preserve">Incorporated changes for GitHub </w:t>
            </w:r>
            <w:r w:rsidR="00D264DB">
              <w:t>i</w:t>
            </w:r>
            <w:r>
              <w:t xml:space="preserve">ssue </w:t>
            </w:r>
            <w:r w:rsidR="005C469B">
              <w:fldChar w:fldCharType="begin"/>
            </w:r>
            <w:r w:rsidR="005C469B">
              <w:instrText xml:space="preserve"> HYPERL</w:instrText>
            </w:r>
            <w:r w:rsidR="005C469B">
              <w:instrText xml:space="preserve">INK "https://github.com/oasis-tcs/sarif-spec/issues/73" </w:instrText>
            </w:r>
            <w:r w:rsidR="005C469B">
              <w:fldChar w:fldCharType="separate"/>
            </w:r>
            <w:r w:rsidRPr="000B706D">
              <w:rPr>
                <w:rStyle w:val="Hyperlink"/>
              </w:rPr>
              <w:t>#73</w:t>
            </w:r>
            <w:r w:rsidR="005C469B">
              <w:rPr>
                <w:rStyle w:val="Hyperlink"/>
              </w:rPr>
              <w:fldChar w:fldCharType="end"/>
            </w:r>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5A684C0" w:rsidR="000B706D" w:rsidRDefault="000B706D" w:rsidP="00AC5012">
            <w:r>
              <w:t xml:space="preserve">Incorporated changes for GitHub </w:t>
            </w:r>
            <w:r w:rsidR="00D264DB">
              <w:t>i</w:t>
            </w:r>
            <w:r>
              <w:t xml:space="preserve">ssue </w:t>
            </w:r>
            <w:r w:rsidR="005C469B">
              <w:fldChar w:fldCharType="begin"/>
            </w:r>
            <w:r w:rsidR="005C469B">
              <w:instrText xml:space="preserve"> HYPERLINK "https://github.com/oasis-tcs/sarif-spec/issues/79" </w:instrText>
            </w:r>
            <w:r w:rsidR="005C469B">
              <w:fldChar w:fldCharType="separate"/>
            </w:r>
            <w:r w:rsidRPr="000B706D">
              <w:rPr>
                <w:rStyle w:val="Hyperlink"/>
              </w:rPr>
              <w:t>#79</w:t>
            </w:r>
            <w:r w:rsidR="005C469B">
              <w:rPr>
                <w:rStyle w:val="Hyperlink"/>
              </w:rPr>
              <w:fldChar w:fldCharType="end"/>
            </w:r>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03FB828" w:rsidR="000B706D" w:rsidRDefault="000B706D" w:rsidP="00AC5012">
            <w:r>
              <w:t xml:space="preserve">Incorporated changes for GitHub </w:t>
            </w:r>
            <w:r w:rsidR="00D264DB">
              <w:t>i</w:t>
            </w:r>
            <w:r>
              <w:t xml:space="preserve">ssue </w:t>
            </w:r>
            <w:r w:rsidR="005C469B">
              <w:fldChar w:fldCharType="begin"/>
            </w:r>
            <w:r w:rsidR="005C469B">
              <w:instrText xml:space="preserve"> HYPERLINK "https://github.com/oasis-tcs/sarif-spec/issues/65" </w:instrText>
            </w:r>
            <w:r w:rsidR="005C469B">
              <w:fldChar w:fldCharType="separate"/>
            </w:r>
            <w:r w:rsidR="00BF3723">
              <w:rPr>
                <w:rStyle w:val="Hyperlink"/>
              </w:rPr>
              <w:t>#65</w:t>
            </w:r>
            <w:r w:rsidR="005C469B">
              <w:rPr>
                <w:rStyle w:val="Hyperlink"/>
              </w:rPr>
              <w:fldChar w:fldCharType="end"/>
            </w:r>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981A0C" w:rsidR="000B706D" w:rsidRDefault="000B706D" w:rsidP="00AC5012">
            <w:r>
              <w:t xml:space="preserve">Incorporated changes for GitHub </w:t>
            </w:r>
            <w:r w:rsidR="00D264DB">
              <w:t>i</w:t>
            </w:r>
            <w:r>
              <w:t xml:space="preserve">ssues </w:t>
            </w:r>
            <w:r w:rsidR="005C469B">
              <w:fldChar w:fldCharType="begin"/>
            </w:r>
            <w:r w:rsidR="005C469B">
              <w:instrText xml:space="preserve"> HYPERLINK "https</w:instrText>
            </w:r>
            <w:r w:rsidR="005C469B">
              <w:instrText xml:space="preserve">://github.com/oasis-tcs/sarif-spec/issues/66" </w:instrText>
            </w:r>
            <w:r w:rsidR="005C469B">
              <w:fldChar w:fldCharType="separate"/>
            </w:r>
            <w:r w:rsidRPr="000B706D">
              <w:rPr>
                <w:rStyle w:val="Hyperlink"/>
              </w:rPr>
              <w:t>#66</w:t>
            </w:r>
            <w:r w:rsidR="005C469B">
              <w:rPr>
                <w:rStyle w:val="Hyperlink"/>
              </w:rPr>
              <w:fldChar w:fldCharType="end"/>
            </w:r>
            <w:r>
              <w:t xml:space="preserve">, </w:t>
            </w:r>
            <w:r w:rsidR="005C469B">
              <w:fldChar w:fldCharType="begin"/>
            </w:r>
            <w:r w:rsidR="005C469B">
              <w:instrText xml:space="preserve"> HYPERLINK "https://github.com/oasis-tcs/sarif-spec/issues/74" </w:instrText>
            </w:r>
            <w:r w:rsidR="005C469B">
              <w:fldChar w:fldCharType="separate"/>
            </w:r>
            <w:r w:rsidRPr="000B706D">
              <w:rPr>
                <w:rStyle w:val="Hyperlink"/>
              </w:rPr>
              <w:t>#74</w:t>
            </w:r>
            <w:r w:rsidR="005C469B">
              <w:rPr>
                <w:rStyle w:val="Hyperlink"/>
              </w:rPr>
              <w:fldChar w:fldCharType="end"/>
            </w:r>
            <w:r>
              <w:t xml:space="preserve">, </w:t>
            </w:r>
            <w:r w:rsidR="005C469B">
              <w:fldChar w:fldCharType="begin"/>
            </w:r>
            <w:r w:rsidR="005C469B">
              <w:instrText xml:space="preserve"> HYPERLINK "https://github.com/oasis-tcs/sarif-spec/issues/81" </w:instrText>
            </w:r>
            <w:r w:rsidR="005C469B">
              <w:fldChar w:fldCharType="separate"/>
            </w:r>
            <w:r w:rsidRPr="000B706D">
              <w:rPr>
                <w:rStyle w:val="Hyperlink"/>
              </w:rPr>
              <w:t>#81</w:t>
            </w:r>
            <w:r w:rsidR="005C469B">
              <w:rPr>
                <w:rStyle w:val="Hyperlink"/>
              </w:rPr>
              <w:fldChar w:fldCharType="end"/>
            </w:r>
            <w:r>
              <w:t>, #</w:t>
            </w:r>
            <w:r w:rsidR="005C469B">
              <w:fldChar w:fldCharType="begin"/>
            </w:r>
            <w:r w:rsidR="005C469B">
              <w:instrText xml:space="preserve"> HYPERLINK "https://github.com/oasis-tcs/sarif-spec/issues/88" </w:instrText>
            </w:r>
            <w:r w:rsidR="005C469B">
              <w:fldChar w:fldCharType="separate"/>
            </w:r>
            <w:r w:rsidRPr="000B706D">
              <w:rPr>
                <w:rStyle w:val="Hyperlink"/>
              </w:rPr>
              <w:t>88</w:t>
            </w:r>
            <w:r w:rsidR="005C469B">
              <w:rPr>
                <w:rStyle w:val="Hyperlink"/>
              </w:rPr>
              <w:fldChar w:fldCharType="end"/>
            </w:r>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2C41C1F" w:rsidR="00827450" w:rsidRDefault="00827450" w:rsidP="00AC5012">
            <w:r>
              <w:t>Incorporate change</w:t>
            </w:r>
            <w:r w:rsidR="009559EA">
              <w:t>s</w:t>
            </w:r>
            <w:r>
              <w:t xml:space="preserve"> for GitHub </w:t>
            </w:r>
            <w:r w:rsidR="00D264DB">
              <w:t>i</w:t>
            </w:r>
            <w:r>
              <w:t>ssue</w:t>
            </w:r>
            <w:r w:rsidR="009559EA">
              <w:t>s</w:t>
            </w:r>
            <w:r>
              <w:t xml:space="preserve"> </w:t>
            </w:r>
            <w:r w:rsidR="005C469B">
              <w:fldChar w:fldCharType="begin"/>
            </w:r>
            <w:r w:rsidR="005C469B">
              <w:instrText xml:space="preserve"> HYPERLINK "https://github.com/oasis-tcs/sarif-spec/issues/82" </w:instrText>
            </w:r>
            <w:r w:rsidR="005C469B">
              <w:fldChar w:fldCharType="separate"/>
            </w:r>
            <w:r w:rsidRPr="00827450">
              <w:rPr>
                <w:rStyle w:val="Hyperlink"/>
              </w:rPr>
              <w:t>#82</w:t>
            </w:r>
            <w:r w:rsidR="005C469B">
              <w:rPr>
                <w:rStyle w:val="Hyperlink"/>
              </w:rPr>
              <w:fldChar w:fldCharType="end"/>
            </w:r>
            <w:r w:rsidR="00EA3B33">
              <w:t xml:space="preserve">, </w:t>
            </w:r>
            <w:r w:rsidR="005C469B">
              <w:fldChar w:fldCharType="begin"/>
            </w:r>
            <w:r w:rsidR="005C469B">
              <w:instrText xml:space="preserve"> HYPERLINK "https://github.com/oasis-tcs/sarif-spec/issues/83" </w:instrText>
            </w:r>
            <w:r w:rsidR="005C469B">
              <w:fldChar w:fldCharType="separate"/>
            </w:r>
            <w:r w:rsidR="00EA3B33" w:rsidRPr="00EA3B33">
              <w:rPr>
                <w:rStyle w:val="Hyperlink"/>
              </w:rPr>
              <w:t>#83</w:t>
            </w:r>
            <w:r w:rsidR="005C469B">
              <w:rPr>
                <w:rStyle w:val="Hyperlink"/>
              </w:rPr>
              <w:fldChar w:fldCharType="end"/>
            </w:r>
            <w:r w:rsidR="00EA3B33">
              <w:t xml:space="preserve">, </w:t>
            </w:r>
            <w:r w:rsidR="005C469B">
              <w:fldChar w:fldCharType="begin"/>
            </w:r>
            <w:r w:rsidR="005C469B">
              <w:instrText xml:space="preserve"> HYPERLINK "https://github.com/oasis-tcs/sarif-spec/issues/89" </w:instrText>
            </w:r>
            <w:r w:rsidR="005C469B">
              <w:fldChar w:fldCharType="separate"/>
            </w:r>
            <w:r w:rsidR="00EA3B33" w:rsidRPr="00EA3B33">
              <w:rPr>
                <w:rStyle w:val="Hyperlink"/>
              </w:rPr>
              <w:t>#89</w:t>
            </w:r>
            <w:r w:rsidR="005C469B">
              <w:rPr>
                <w:rStyle w:val="Hyperlink"/>
              </w:rPr>
              <w:fldChar w:fldCharType="end"/>
            </w:r>
            <w:r w:rsidR="00EA3B33">
              <w:t xml:space="preserve">, </w:t>
            </w:r>
            <w:r w:rsidR="005C469B">
              <w:fldChar w:fldCharType="begin"/>
            </w:r>
            <w:r w:rsidR="005C469B">
              <w:instrText xml:space="preserve"> HYPERLINK "https://github.com/oasis-tcs/sa</w:instrText>
            </w:r>
            <w:r w:rsidR="005C469B">
              <w:instrText xml:space="preserve">rif-spec/issues/90" </w:instrText>
            </w:r>
            <w:r w:rsidR="005C469B">
              <w:fldChar w:fldCharType="separate"/>
            </w:r>
            <w:r w:rsidR="00A777E7" w:rsidRPr="00A777E7">
              <w:rPr>
                <w:rStyle w:val="Hyperlink"/>
              </w:rPr>
              <w:t>#90</w:t>
            </w:r>
            <w:r w:rsidR="005C469B">
              <w:rPr>
                <w:rStyle w:val="Hyperlink"/>
              </w:rPr>
              <w:fldChar w:fldCharType="end"/>
            </w:r>
            <w:r w:rsidR="00EA3B33">
              <w:t xml:space="preserve">, </w:t>
            </w:r>
            <w:r w:rsidR="005C469B">
              <w:fldChar w:fldCharType="begin"/>
            </w:r>
            <w:r w:rsidR="005C469B">
              <w:instrText xml:space="preserve"> HYPERLINK "https://github.com/oasis-tcs/sarif-spec/issues/91" </w:instrText>
            </w:r>
            <w:r w:rsidR="005C469B">
              <w:fldChar w:fldCharType="separate"/>
            </w:r>
            <w:r w:rsidR="00EA3B33" w:rsidRPr="00EA3B33">
              <w:rPr>
                <w:rStyle w:val="Hyperlink"/>
              </w:rPr>
              <w:t>#91</w:t>
            </w:r>
            <w:r w:rsidR="005C469B">
              <w:rPr>
                <w:rStyle w:val="Hyperlink"/>
              </w:rPr>
              <w:fldChar w:fldCharType="end"/>
            </w:r>
            <w:r w:rsidR="00EA3B33">
              <w:t xml:space="preserve">, </w:t>
            </w:r>
            <w:r w:rsidR="005C469B">
              <w:fldChar w:fldCharType="begin"/>
            </w:r>
            <w:r w:rsidR="005C469B">
              <w:instrText xml:space="preserve"> HYPERLINK "https://github.com/oasis-tcs/sarif-spec/issues/92" </w:instrText>
            </w:r>
            <w:r w:rsidR="005C469B">
              <w:fldChar w:fldCharType="separate"/>
            </w:r>
            <w:r w:rsidR="00EA3B33" w:rsidRPr="00EA3B33">
              <w:rPr>
                <w:rStyle w:val="Hyperlink"/>
              </w:rPr>
              <w:t>#92</w:t>
            </w:r>
            <w:r w:rsidR="005C469B">
              <w:rPr>
                <w:rStyle w:val="Hyperlink"/>
              </w:rPr>
              <w:fldChar w:fldCharType="end"/>
            </w:r>
            <w:r w:rsidR="00EA3B33">
              <w:t xml:space="preserve">, </w:t>
            </w:r>
            <w:r w:rsidR="005C469B">
              <w:fldChar w:fldCharType="begin"/>
            </w:r>
            <w:r w:rsidR="005C469B">
              <w:instrText xml:space="preserve"> HYPERLINK "https://github.com/oasis-tcs/sarif-spec/issues/94" </w:instrText>
            </w:r>
            <w:r w:rsidR="005C469B">
              <w:fldChar w:fldCharType="separate"/>
            </w:r>
            <w:r w:rsidR="00EA3B33" w:rsidRPr="00EA3B33">
              <w:rPr>
                <w:rStyle w:val="Hyperlink"/>
              </w:rPr>
              <w:t>#94</w:t>
            </w:r>
            <w:r w:rsidR="005C469B">
              <w:rPr>
                <w:rStyle w:val="Hyperlink"/>
              </w:rPr>
              <w:fldChar w:fldCharType="end"/>
            </w:r>
            <w:r w:rsidR="00EA3B33">
              <w:t xml:space="preserve">, and </w:t>
            </w:r>
            <w:r w:rsidR="005C469B">
              <w:fldChar w:fldCharType="begin"/>
            </w:r>
            <w:r w:rsidR="005C469B">
              <w:instrText xml:space="preserve"> HYPERLINK </w:instrText>
            </w:r>
            <w:r w:rsidR="005C469B">
              <w:instrText xml:space="preserve">"https://github.com/oasis-tcs/sarif-spec/issues/104" </w:instrText>
            </w:r>
            <w:r w:rsidR="005C469B">
              <w:fldChar w:fldCharType="separate"/>
            </w:r>
            <w:r w:rsidR="00EA3B33" w:rsidRPr="00EA3B33">
              <w:rPr>
                <w:rStyle w:val="Hyperlink"/>
              </w:rPr>
              <w:t>#104</w:t>
            </w:r>
            <w:r w:rsidR="005C469B">
              <w:rPr>
                <w:rStyle w:val="Hyperlink"/>
              </w:rPr>
              <w:fldChar w:fldCharType="end"/>
            </w:r>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2BF6ED1" w:rsidR="009559EA" w:rsidRDefault="009559EA" w:rsidP="00AC5012">
            <w:r>
              <w:t xml:space="preserve">Incorporate changes for GitHub </w:t>
            </w:r>
            <w:r w:rsidR="00D264DB">
              <w:t>i</w:t>
            </w:r>
            <w:r>
              <w:t xml:space="preserve">ssues </w:t>
            </w:r>
            <w:r w:rsidR="005C469B">
              <w:fldChar w:fldCharType="begin"/>
            </w:r>
            <w:r w:rsidR="005C469B">
              <w:instrText xml:space="preserve"> HYPERLINK "https://github.com/oasis-tcs/sarif-spec/issues/10" </w:instrText>
            </w:r>
            <w:r w:rsidR="005C469B">
              <w:fldChar w:fldCharType="separate"/>
            </w:r>
            <w:r w:rsidRPr="009559EA">
              <w:rPr>
                <w:rStyle w:val="Hyperlink"/>
              </w:rPr>
              <w:t>#10</w:t>
            </w:r>
            <w:r w:rsidR="005C469B">
              <w:rPr>
                <w:rStyle w:val="Hyperlink"/>
              </w:rPr>
              <w:fldChar w:fldCharType="end"/>
            </w:r>
            <w:r>
              <w:t xml:space="preserve">, </w:t>
            </w:r>
            <w:r w:rsidR="005C469B">
              <w:fldChar w:fldCharType="begin"/>
            </w:r>
            <w:r w:rsidR="005C469B">
              <w:instrText xml:space="preserve"> HYPERLINK "https://github.com/oasis-tcs/sarif-spe</w:instrText>
            </w:r>
            <w:r w:rsidR="005C469B">
              <w:instrText xml:space="preserve">c/issues/15" </w:instrText>
            </w:r>
            <w:r w:rsidR="005C469B">
              <w:fldChar w:fldCharType="separate"/>
            </w:r>
            <w:r w:rsidRPr="009559EA">
              <w:rPr>
                <w:rStyle w:val="Hyperlink"/>
              </w:rPr>
              <w:t>#15</w:t>
            </w:r>
            <w:r w:rsidR="005C469B">
              <w:rPr>
                <w:rStyle w:val="Hyperlink"/>
              </w:rPr>
              <w:fldChar w:fldCharType="end"/>
            </w:r>
            <w:r>
              <w:t xml:space="preserve">, </w:t>
            </w:r>
            <w:r w:rsidR="005C469B">
              <w:fldChar w:fldCharType="begin"/>
            </w:r>
            <w:r w:rsidR="005C469B">
              <w:instrText xml:space="preserve"> HYPERLINK "https://github.com/oasis-tcs/sarif-spec/issues/23" </w:instrText>
            </w:r>
            <w:r w:rsidR="005C469B">
              <w:fldChar w:fldCharType="separate"/>
            </w:r>
            <w:r w:rsidRPr="009559EA">
              <w:rPr>
                <w:rStyle w:val="Hyperlink"/>
              </w:rPr>
              <w:t>#23</w:t>
            </w:r>
            <w:r w:rsidR="005C469B">
              <w:rPr>
                <w:rStyle w:val="Hyperlink"/>
              </w:rPr>
              <w:fldChar w:fldCharType="end"/>
            </w:r>
            <w:r>
              <w:t xml:space="preserve">, </w:t>
            </w:r>
            <w:r w:rsidR="005C469B">
              <w:fldChar w:fldCharType="begin"/>
            </w:r>
            <w:r w:rsidR="005C469B">
              <w:instrText xml:space="preserve"> HYPERLINK "https://github.com/oasis-tcs/sarif-spec/issues/29" </w:instrText>
            </w:r>
            <w:r w:rsidR="005C469B">
              <w:fldChar w:fldCharType="separate"/>
            </w:r>
            <w:r w:rsidRPr="009559EA">
              <w:rPr>
                <w:rStyle w:val="Hyperlink"/>
              </w:rPr>
              <w:t>#29</w:t>
            </w:r>
            <w:r w:rsidR="005C469B">
              <w:rPr>
                <w:rStyle w:val="Hyperlink"/>
              </w:rPr>
              <w:fldChar w:fldCharType="end"/>
            </w:r>
            <w:r>
              <w:t xml:space="preserve">, </w:t>
            </w:r>
            <w:r w:rsidR="005C469B">
              <w:fldChar w:fldCharType="begin"/>
            </w:r>
            <w:r w:rsidR="005C469B">
              <w:instrText xml:space="preserve"> HYPERLINK "https://github.com/oasis-tcs/sarif-spec/issues/63" </w:instrText>
            </w:r>
            <w:r w:rsidR="005C469B">
              <w:fldChar w:fldCharType="separate"/>
            </w:r>
            <w:r w:rsidRPr="009559EA">
              <w:rPr>
                <w:rStyle w:val="Hyperlink"/>
              </w:rPr>
              <w:t>#63</w:t>
            </w:r>
            <w:r w:rsidR="005C469B">
              <w:rPr>
                <w:rStyle w:val="Hyperlink"/>
              </w:rPr>
              <w:fldChar w:fldCharType="end"/>
            </w:r>
            <w:r>
              <w:t xml:space="preserve">, </w:t>
            </w:r>
            <w:r w:rsidR="005C469B">
              <w:fldChar w:fldCharType="begin"/>
            </w:r>
            <w:r w:rsidR="005C469B">
              <w:instrText xml:space="preserve"> HYPERLINK "https://github.com/oasis-tcs/sarif-spec/issues/64" </w:instrText>
            </w:r>
            <w:r w:rsidR="005C469B">
              <w:fldChar w:fldCharType="separate"/>
            </w:r>
            <w:r w:rsidRPr="009559EA">
              <w:rPr>
                <w:rStyle w:val="Hyperlink"/>
              </w:rPr>
              <w:t>#64</w:t>
            </w:r>
            <w:r w:rsidR="005C469B">
              <w:rPr>
                <w:rStyle w:val="Hyperlink"/>
              </w:rPr>
              <w:fldChar w:fldCharType="end"/>
            </w:r>
            <w:r>
              <w:t xml:space="preserve">, </w:t>
            </w:r>
            <w:r w:rsidR="005C469B">
              <w:fldChar w:fldCharType="begin"/>
            </w:r>
            <w:r w:rsidR="005C469B">
              <w:instrText xml:space="preserve"> HYPERLINK "https://github.com/oasis-tcs/sarif-spec/issues/84" </w:instrText>
            </w:r>
            <w:r w:rsidR="005C469B">
              <w:fldChar w:fldCharType="separate"/>
            </w:r>
            <w:r w:rsidRPr="009559EA">
              <w:rPr>
                <w:rStyle w:val="Hyperlink"/>
              </w:rPr>
              <w:t>#84</w:t>
            </w:r>
            <w:r w:rsidR="005C469B">
              <w:rPr>
                <w:rStyle w:val="Hyperlink"/>
              </w:rPr>
              <w:fldChar w:fldCharType="end"/>
            </w:r>
            <w:r>
              <w:t xml:space="preserve">, </w:t>
            </w:r>
            <w:r w:rsidR="005C469B">
              <w:fldChar w:fldCharType="begin"/>
            </w:r>
            <w:r w:rsidR="005C469B">
              <w:instrText xml:space="preserve"> HYPERLINK "https://github.com/oasis-tcs/sa</w:instrText>
            </w:r>
            <w:r w:rsidR="005C469B">
              <w:instrText xml:space="preserve">rif-spec/issues/102" </w:instrText>
            </w:r>
            <w:r w:rsidR="005C469B">
              <w:fldChar w:fldCharType="separate"/>
            </w:r>
            <w:r w:rsidRPr="009559EA">
              <w:rPr>
                <w:rStyle w:val="Hyperlink"/>
              </w:rPr>
              <w:t>#102</w:t>
            </w:r>
            <w:r w:rsidR="005C469B">
              <w:rPr>
                <w:rStyle w:val="Hyperlink"/>
              </w:rPr>
              <w:fldChar w:fldCharType="end"/>
            </w:r>
            <w:r>
              <w:t xml:space="preserve">, </w:t>
            </w:r>
            <w:r w:rsidR="005C469B">
              <w:fldChar w:fldCharType="begin"/>
            </w:r>
            <w:r w:rsidR="005C469B">
              <w:instrText xml:space="preserve"> HYPERLINK "https://github.com/oasis-tcs/sarif-spec/issues/110" </w:instrText>
            </w:r>
            <w:r w:rsidR="005C469B">
              <w:fldChar w:fldCharType="separate"/>
            </w:r>
            <w:r w:rsidRPr="009559EA">
              <w:rPr>
                <w:rStyle w:val="Hyperlink"/>
              </w:rPr>
              <w:t>#110</w:t>
            </w:r>
            <w:r w:rsidR="005C469B">
              <w:rPr>
                <w:rStyle w:val="Hyperlink"/>
              </w:rPr>
              <w:fldChar w:fldCharType="end"/>
            </w:r>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4F78DB0" w:rsidR="00AB6A05" w:rsidRDefault="00AB6A05" w:rsidP="00AC5012">
            <w:r>
              <w:t xml:space="preserve">Incorporate changes for GitHub </w:t>
            </w:r>
            <w:r w:rsidR="00D264DB">
              <w:t>i</w:t>
            </w:r>
            <w:r w:rsidR="00F47A7C">
              <w:t xml:space="preserve">ssues </w:t>
            </w:r>
            <w:r w:rsidR="005C469B">
              <w:fldChar w:fldCharType="begin"/>
            </w:r>
            <w:r w:rsidR="005C469B">
              <w:instrText xml:space="preserve"> HYPERLINK "https://github.com/oasis-tcs/sarif-spec/issues/75" </w:instrText>
            </w:r>
            <w:r w:rsidR="005C469B">
              <w:fldChar w:fldCharType="separate"/>
            </w:r>
            <w:r w:rsidR="00F47A7C" w:rsidRPr="00F47A7C">
              <w:rPr>
                <w:rStyle w:val="Hyperlink"/>
              </w:rPr>
              <w:t>#75</w:t>
            </w:r>
            <w:r w:rsidR="005C469B">
              <w:rPr>
                <w:rStyle w:val="Hyperlink"/>
              </w:rPr>
              <w:fldChar w:fldCharType="end"/>
            </w:r>
            <w:r w:rsidR="00F47A7C">
              <w:t xml:space="preserve">, </w:t>
            </w:r>
            <w:r w:rsidR="005C469B">
              <w:fldChar w:fldCharType="begin"/>
            </w:r>
            <w:r w:rsidR="005C469B">
              <w:instrText xml:space="preserve"> HYPERLINK</w:instrText>
            </w:r>
            <w:r w:rsidR="005C469B">
              <w:instrText xml:space="preserve"> "https://github.com/oasis-tcs/sarif-spec/issues/80" </w:instrText>
            </w:r>
            <w:r w:rsidR="005C469B">
              <w:fldChar w:fldCharType="separate"/>
            </w:r>
            <w:r w:rsidR="00F47A7C" w:rsidRPr="00F47A7C">
              <w:rPr>
                <w:rStyle w:val="Hyperlink"/>
              </w:rPr>
              <w:t>#80</w:t>
            </w:r>
            <w:r w:rsidR="005C469B">
              <w:rPr>
                <w:rStyle w:val="Hyperlink"/>
              </w:rPr>
              <w:fldChar w:fldCharType="end"/>
            </w:r>
            <w:r w:rsidR="00F47A7C">
              <w:t xml:space="preserve">, </w:t>
            </w:r>
            <w:r w:rsidR="005C469B">
              <w:fldChar w:fldCharType="begin"/>
            </w:r>
            <w:r w:rsidR="005C469B">
              <w:instrText xml:space="preserve"> HYPERLINK "https://github.com/oasis-tcs/sarif-spec/issues/86" </w:instrText>
            </w:r>
            <w:r w:rsidR="005C469B">
              <w:fldChar w:fldCharType="separate"/>
            </w:r>
            <w:r w:rsidR="00F47A7C" w:rsidRPr="00F47A7C">
              <w:rPr>
                <w:rStyle w:val="Hyperlink"/>
              </w:rPr>
              <w:t>#86</w:t>
            </w:r>
            <w:r w:rsidR="005C469B">
              <w:rPr>
                <w:rStyle w:val="Hyperlink"/>
              </w:rPr>
              <w:fldChar w:fldCharType="end"/>
            </w:r>
            <w:r w:rsidR="00F47A7C">
              <w:t xml:space="preserve">, </w:t>
            </w:r>
            <w:r w:rsidR="005C469B">
              <w:fldChar w:fldCharType="begin"/>
            </w:r>
            <w:r w:rsidR="005C469B">
              <w:instrText xml:space="preserve"> HYPERLINK "https://github.com/oasis-tcs/sarif-spec/issues/95" </w:instrText>
            </w:r>
            <w:r w:rsidR="005C469B">
              <w:fldChar w:fldCharType="separate"/>
            </w:r>
            <w:r w:rsidR="00F47A7C" w:rsidRPr="00F47A7C">
              <w:rPr>
                <w:rStyle w:val="Hyperlink"/>
              </w:rPr>
              <w:t>#95</w:t>
            </w:r>
            <w:r w:rsidR="005C469B">
              <w:rPr>
                <w:rStyle w:val="Hyperlink"/>
              </w:rPr>
              <w:fldChar w:fldCharType="end"/>
            </w:r>
            <w:r w:rsidR="003666DF">
              <w:t xml:space="preserve">, </w:t>
            </w:r>
            <w:r w:rsidR="005C469B">
              <w:fldChar w:fldCharType="begin"/>
            </w:r>
            <w:r w:rsidR="005C469B">
              <w:instrText xml:space="preserve"> HYPERLINK "https://github.com/oasis-tcs/sarif-spec/i</w:instrText>
            </w:r>
            <w:r w:rsidR="005C469B">
              <w:instrText xml:space="preserve">ssues/96" </w:instrText>
            </w:r>
            <w:r w:rsidR="005C469B">
              <w:fldChar w:fldCharType="separate"/>
            </w:r>
            <w:r w:rsidR="003666DF" w:rsidRPr="003666DF">
              <w:rPr>
                <w:rStyle w:val="Hyperlink"/>
              </w:rPr>
              <w:t>#96</w:t>
            </w:r>
            <w:r w:rsidR="005C469B">
              <w:rPr>
                <w:rStyle w:val="Hyperlink"/>
              </w:rPr>
              <w:fldChar w:fldCharType="end"/>
            </w:r>
            <w:r w:rsidR="00FE6D9F">
              <w:t xml:space="preserve">, and </w:t>
            </w:r>
            <w:r w:rsidR="005C469B">
              <w:fldChar w:fldCharType="begin"/>
            </w:r>
            <w:r w:rsidR="005C469B">
              <w:instrText xml:space="preserve"> HYPERLINK "https://github.com/oasis-tcs/sarif-spec/issues/133" </w:instrText>
            </w:r>
            <w:r w:rsidR="005C469B">
              <w:fldChar w:fldCharType="separate"/>
            </w:r>
            <w:r w:rsidR="00FE6D9F" w:rsidRPr="00FE6D9F">
              <w:rPr>
                <w:rStyle w:val="Hyperlink"/>
              </w:rPr>
              <w:t>#133</w:t>
            </w:r>
            <w:r w:rsidR="005C469B">
              <w:rPr>
                <w:rStyle w:val="Hyperlink"/>
              </w:rPr>
              <w:fldChar w:fldCharType="end"/>
            </w:r>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D50419" w:rsidR="00BE3792" w:rsidRDefault="00BE3792" w:rsidP="00AC5012">
            <w:r>
              <w:t xml:space="preserve">Incorporate changes for GitHub </w:t>
            </w:r>
            <w:r w:rsidR="00D264DB">
              <w:t>i</w:t>
            </w:r>
            <w:r>
              <w:t xml:space="preserve">ssues </w:t>
            </w:r>
            <w:r w:rsidR="005C469B">
              <w:fldChar w:fldCharType="begin"/>
            </w:r>
            <w:r w:rsidR="005C469B">
              <w:instrText xml:space="preserve"> HYPERLINK "https://github.com/oasis-tcs/sarif-spec/issues/46" </w:instrText>
            </w:r>
            <w:r w:rsidR="005C469B">
              <w:fldChar w:fldCharType="separate"/>
            </w:r>
            <w:r w:rsidRPr="00BE3792">
              <w:rPr>
                <w:rStyle w:val="Hyperlink"/>
              </w:rPr>
              <w:t>#46</w:t>
            </w:r>
            <w:r w:rsidR="005C469B">
              <w:rPr>
                <w:rStyle w:val="Hyperlink"/>
              </w:rPr>
              <w:fldChar w:fldCharType="end"/>
            </w:r>
            <w:r>
              <w:t xml:space="preserve">, </w:t>
            </w:r>
            <w:r w:rsidR="005C469B">
              <w:fldChar w:fldCharType="begin"/>
            </w:r>
            <w:r w:rsidR="005C469B">
              <w:instrText xml:space="preserve"> HYPERLINK "https://github.com/oasis-tcs/sarif-spec/issues/98" </w:instrText>
            </w:r>
            <w:r w:rsidR="005C469B">
              <w:fldChar w:fldCharType="separate"/>
            </w:r>
            <w:r w:rsidR="00A95453" w:rsidRPr="00A95453">
              <w:rPr>
                <w:rStyle w:val="Hyperlink"/>
              </w:rPr>
              <w:t>#98</w:t>
            </w:r>
            <w:r w:rsidR="005C469B">
              <w:rPr>
                <w:rStyle w:val="Hyperlink"/>
              </w:rPr>
              <w:fldChar w:fldCharType="end"/>
            </w:r>
            <w:r w:rsidR="00A95453">
              <w:t xml:space="preserve">, </w:t>
            </w:r>
            <w:r w:rsidR="005C469B">
              <w:fldChar w:fldCharType="begin"/>
            </w:r>
            <w:r w:rsidR="005C469B">
              <w:instrText xml:space="preserve"> HYPERLINK "https://github.com/oasis-tcs/sarif-spec/issues/99" </w:instrText>
            </w:r>
            <w:r w:rsidR="005C469B">
              <w:fldChar w:fldCharType="separate"/>
            </w:r>
            <w:r w:rsidRPr="00BE3792">
              <w:rPr>
                <w:rStyle w:val="Hyperlink"/>
              </w:rPr>
              <w:t>#99</w:t>
            </w:r>
            <w:r w:rsidR="005C469B">
              <w:rPr>
                <w:rStyle w:val="Hyperlink"/>
              </w:rPr>
              <w:fldChar w:fldCharType="end"/>
            </w:r>
            <w:r>
              <w:t xml:space="preserve">, </w:t>
            </w:r>
            <w:r w:rsidR="005C469B">
              <w:fldChar w:fldCharType="begin"/>
            </w:r>
            <w:r w:rsidR="005C469B">
              <w:instrText xml:space="preserve"> HYPERLINK "https://github.com/oasis-tcs/sarif-spec/issues/107" </w:instrText>
            </w:r>
            <w:r w:rsidR="005C469B">
              <w:fldChar w:fldCharType="separate"/>
            </w:r>
            <w:r w:rsidR="005543B3" w:rsidRPr="005543B3">
              <w:rPr>
                <w:rStyle w:val="Hyperlink"/>
              </w:rPr>
              <w:t>#107</w:t>
            </w:r>
            <w:r w:rsidR="005C469B">
              <w:rPr>
                <w:rStyle w:val="Hyperlink"/>
              </w:rPr>
              <w:fldChar w:fldCharType="end"/>
            </w:r>
            <w:r w:rsidR="005543B3">
              <w:t xml:space="preserve">, </w:t>
            </w:r>
            <w:r w:rsidR="005C469B">
              <w:fldChar w:fldCharType="begin"/>
            </w:r>
            <w:r w:rsidR="005C469B">
              <w:instrText xml:space="preserve"> HYPERLINK "https://github.com/oasis-tcs/</w:instrText>
            </w:r>
            <w:r w:rsidR="005C469B">
              <w:instrText xml:space="preserve">sarif-spec/issues/108" </w:instrText>
            </w:r>
            <w:r w:rsidR="005C469B">
              <w:fldChar w:fldCharType="separate"/>
            </w:r>
            <w:r w:rsidR="00A30082" w:rsidRPr="00A30082">
              <w:rPr>
                <w:rStyle w:val="Hyperlink"/>
              </w:rPr>
              <w:t>#108</w:t>
            </w:r>
            <w:r w:rsidR="005C469B">
              <w:rPr>
                <w:rStyle w:val="Hyperlink"/>
              </w:rPr>
              <w:fldChar w:fldCharType="end"/>
            </w:r>
            <w:r w:rsidR="00A30082">
              <w:t>,</w:t>
            </w:r>
            <w:r w:rsidR="005A0BB6">
              <w:t xml:space="preserve"> </w:t>
            </w:r>
            <w:r w:rsidR="005C469B">
              <w:fldChar w:fldCharType="begin"/>
            </w:r>
            <w:r w:rsidR="005C469B">
              <w:instrText xml:space="preserve"> HYPERLINK "https://github.com/oasis-tcs/sarif-spec/issues/113" </w:instrText>
            </w:r>
            <w:r w:rsidR="005C469B">
              <w:fldChar w:fldCharType="separate"/>
            </w:r>
            <w:r w:rsidR="005A0BB6" w:rsidRPr="005A0BB6">
              <w:rPr>
                <w:rStyle w:val="Hyperlink"/>
              </w:rPr>
              <w:t>#11</w:t>
            </w:r>
            <w:r w:rsidR="005C469B">
              <w:rPr>
                <w:rStyle w:val="Hyperlink"/>
              </w:rPr>
              <w:fldChar w:fldCharType="end"/>
            </w:r>
            <w:r w:rsidR="005A0BB6">
              <w:t>3,</w:t>
            </w:r>
            <w:r w:rsidR="00B0492A">
              <w:t xml:space="preserve"> </w:t>
            </w:r>
            <w:r w:rsidR="005C469B">
              <w:fldChar w:fldCharType="begin"/>
            </w:r>
            <w:r w:rsidR="005C469B">
              <w:instrText xml:space="preserve"> HYPERLINK "https://github.com/oasis-tcs/sarif-spec/issues/119" </w:instrText>
            </w:r>
            <w:r w:rsidR="005C469B">
              <w:fldChar w:fldCharType="separate"/>
            </w:r>
            <w:r w:rsidR="00B0492A" w:rsidRPr="00B0492A">
              <w:rPr>
                <w:rStyle w:val="Hyperlink"/>
              </w:rPr>
              <w:t>#119</w:t>
            </w:r>
            <w:r w:rsidR="005C469B">
              <w:rPr>
                <w:rStyle w:val="Hyperlink"/>
              </w:rPr>
              <w:fldChar w:fldCharType="end"/>
            </w:r>
            <w:r w:rsidR="00B0492A">
              <w:t>,</w:t>
            </w:r>
            <w:r w:rsidR="00A30082">
              <w:t xml:space="preserve"> </w:t>
            </w:r>
            <w:r w:rsidR="005C469B">
              <w:fldChar w:fldCharType="begin"/>
            </w:r>
            <w:r w:rsidR="005C469B">
              <w:instrText xml:space="preserve"> HYPERLINK "https://github.com/oasis-tcs/sarif-spec/issues/120" </w:instrText>
            </w:r>
            <w:r w:rsidR="005C469B">
              <w:fldChar w:fldCharType="separate"/>
            </w:r>
            <w:r w:rsidR="00266EB0" w:rsidRPr="00266EB0">
              <w:rPr>
                <w:rStyle w:val="Hyperlink"/>
              </w:rPr>
              <w:t>#120</w:t>
            </w:r>
            <w:r w:rsidR="005C469B">
              <w:rPr>
                <w:rStyle w:val="Hyperlink"/>
              </w:rPr>
              <w:fldChar w:fldCharType="end"/>
            </w:r>
            <w:r w:rsidR="00266EB0">
              <w:t xml:space="preserve">, </w:t>
            </w:r>
            <w:r w:rsidR="005C469B">
              <w:fldChar w:fldCharType="begin"/>
            </w:r>
            <w:r w:rsidR="005C469B">
              <w:instrText xml:space="preserve"> HYPE</w:instrText>
            </w:r>
            <w:r w:rsidR="005C469B">
              <w:instrText xml:space="preserve">RLINK "https://github.com/oasis-tcs/sarif-spec/issues/125" </w:instrText>
            </w:r>
            <w:r w:rsidR="005C469B">
              <w:fldChar w:fldCharType="separate"/>
            </w:r>
            <w:r w:rsidR="00B748E7" w:rsidRPr="00B748E7">
              <w:rPr>
                <w:rStyle w:val="Hyperlink"/>
              </w:rPr>
              <w:t>#125</w:t>
            </w:r>
            <w:r w:rsidR="005C469B">
              <w:rPr>
                <w:rStyle w:val="Hyperlink"/>
              </w:rPr>
              <w:fldChar w:fldCharType="end"/>
            </w:r>
            <w:r w:rsidR="00B748E7">
              <w:t xml:space="preserve">, </w:t>
            </w:r>
            <w:r>
              <w:t xml:space="preserve">and </w:t>
            </w:r>
            <w:r w:rsidR="005C469B">
              <w:fldChar w:fldCharType="begin"/>
            </w:r>
            <w:r w:rsidR="005C469B">
              <w:instrText xml:space="preserve"> HYPERLINK "https://github.com/oasis-tcs/sarif-spec/issues/130" </w:instrText>
            </w:r>
            <w:r w:rsidR="005C469B">
              <w:fldChar w:fldCharType="separate"/>
            </w:r>
            <w:r w:rsidRPr="00B748E7">
              <w:rPr>
                <w:rStyle w:val="Hyperlink"/>
              </w:rPr>
              <w:t>#130</w:t>
            </w:r>
            <w:r w:rsidR="005C469B">
              <w:rPr>
                <w:rStyle w:val="Hyperlink"/>
              </w:rPr>
              <w:fldChar w:fldCharType="end"/>
            </w:r>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600B349" w:rsidR="00D264DB" w:rsidRDefault="00D264DB" w:rsidP="00AC5012">
            <w:r>
              <w:t xml:space="preserve">Incorporate changes for GitHub issues </w:t>
            </w:r>
            <w:r w:rsidR="005C469B">
              <w:fldChar w:fldCharType="begin"/>
            </w:r>
            <w:r w:rsidR="005C469B">
              <w:instrText xml:space="preserve"> HYPERLINK "https://github.com/oasis-tcs/sarif-spec/issues/122" </w:instrText>
            </w:r>
            <w:r w:rsidR="005C469B">
              <w:fldChar w:fldCharType="separate"/>
            </w:r>
            <w:r w:rsidRPr="00D264DB">
              <w:rPr>
                <w:rStyle w:val="Hyperlink"/>
              </w:rPr>
              <w:t>#122</w:t>
            </w:r>
            <w:r w:rsidR="005C469B">
              <w:rPr>
                <w:rStyle w:val="Hyperlink"/>
              </w:rPr>
              <w:fldChar w:fldCharType="end"/>
            </w:r>
            <w:r>
              <w:t xml:space="preserve">, </w:t>
            </w:r>
            <w:r w:rsidR="005C469B">
              <w:fldChar w:fldCharType="begin"/>
            </w:r>
            <w:r w:rsidR="005C469B">
              <w:instrText xml:space="preserve"> HYPERLINK "https://github.com/oasis-tcs/sarif-spec/issues/126" </w:instrText>
            </w:r>
            <w:r w:rsidR="005C469B">
              <w:fldChar w:fldCharType="separate"/>
            </w:r>
            <w:r w:rsidRPr="00D264DB">
              <w:rPr>
                <w:rStyle w:val="Hyperlink"/>
              </w:rPr>
              <w:t>#126</w:t>
            </w:r>
            <w:r w:rsidR="005C469B">
              <w:rPr>
                <w:rStyle w:val="Hyperlink"/>
              </w:rPr>
              <w:fldChar w:fldCharType="end"/>
            </w:r>
            <w:r>
              <w:t>,</w:t>
            </w:r>
            <w:r w:rsidR="00E83971">
              <w:t xml:space="preserve"> </w:t>
            </w:r>
            <w:r w:rsidR="005C469B">
              <w:fldChar w:fldCharType="begin"/>
            </w:r>
            <w:r w:rsidR="005C469B">
              <w:instrText xml:space="preserve"> HYPERLINK "https://github.com/oasis-tcs/sarif-spec/issues/134" </w:instrText>
            </w:r>
            <w:r w:rsidR="005C469B">
              <w:fldChar w:fldCharType="separate"/>
            </w:r>
            <w:r w:rsidR="00593B11">
              <w:rPr>
                <w:rStyle w:val="Hyperlink"/>
              </w:rPr>
              <w:t>#134</w:t>
            </w:r>
            <w:r w:rsidR="005C469B">
              <w:rPr>
                <w:rStyle w:val="Hyperlink"/>
              </w:rPr>
              <w:fldChar w:fldCharType="end"/>
            </w:r>
            <w:r w:rsidR="00E83971">
              <w:t>,</w:t>
            </w:r>
            <w:r w:rsidR="00C64533">
              <w:t xml:space="preserve"> </w:t>
            </w:r>
            <w:r w:rsidR="005C469B">
              <w:fldChar w:fldCharType="begin"/>
            </w:r>
            <w:r w:rsidR="005C469B">
              <w:instrText xml:space="preserve"> HYPERLINK "https://github.com/oasis-</w:instrText>
            </w:r>
            <w:r w:rsidR="005C469B">
              <w:instrText xml:space="preserve">tcs/sarif-spec/issues/136" </w:instrText>
            </w:r>
            <w:r w:rsidR="005C469B">
              <w:fldChar w:fldCharType="separate"/>
            </w:r>
            <w:r w:rsidR="00C64533" w:rsidRPr="00C64533">
              <w:rPr>
                <w:rStyle w:val="Hyperlink"/>
              </w:rPr>
              <w:t>#136</w:t>
            </w:r>
            <w:r w:rsidR="005C469B">
              <w:rPr>
                <w:rStyle w:val="Hyperlink"/>
              </w:rPr>
              <w:fldChar w:fldCharType="end"/>
            </w:r>
            <w:r w:rsidR="00C64533">
              <w:t xml:space="preserve">, </w:t>
            </w:r>
            <w:r w:rsidR="005C469B">
              <w:fldChar w:fldCharType="begin"/>
            </w:r>
            <w:r w:rsidR="005C469B">
              <w:instrText xml:space="preserve"> HYPERLINK "https://github.com/oasis-tcs/sarif-spec/issues/137" </w:instrText>
            </w:r>
            <w:r w:rsidR="005C469B">
              <w:fldChar w:fldCharType="separate"/>
            </w:r>
            <w:r w:rsidR="00C64533" w:rsidRPr="00C64533">
              <w:rPr>
                <w:rStyle w:val="Hyperlink"/>
              </w:rPr>
              <w:t>#137</w:t>
            </w:r>
            <w:r w:rsidR="005C469B">
              <w:rPr>
                <w:rStyle w:val="Hyperlink"/>
              </w:rPr>
              <w:fldChar w:fldCharType="end"/>
            </w:r>
            <w:r w:rsidR="00C64533">
              <w:t>,</w:t>
            </w:r>
            <w:r w:rsidR="005D07BB">
              <w:t xml:space="preserve"> </w:t>
            </w:r>
            <w:r w:rsidR="005C469B">
              <w:fldChar w:fldCharType="begin"/>
            </w:r>
            <w:r w:rsidR="005C469B">
              <w:instrText xml:space="preserve"> HYPERLINK "https://github.com/oasis-tcs/sarif-spec/issues/139" </w:instrText>
            </w:r>
            <w:r w:rsidR="005C469B">
              <w:fldChar w:fldCharType="separate"/>
            </w:r>
            <w:r w:rsidR="005D07BB" w:rsidRPr="005D07BB">
              <w:rPr>
                <w:rStyle w:val="Hyperlink"/>
              </w:rPr>
              <w:t>#139</w:t>
            </w:r>
            <w:r w:rsidR="005C469B">
              <w:rPr>
                <w:rStyle w:val="Hyperlink"/>
              </w:rPr>
              <w:fldChar w:fldCharType="end"/>
            </w:r>
            <w:r w:rsidR="00603AFB">
              <w:rPr>
                <w:rStyle w:val="Hyperlink"/>
              </w:rPr>
              <w:t xml:space="preserve">, </w:t>
            </w:r>
            <w:r w:rsidR="005C469B">
              <w:fldChar w:fldCharType="begin"/>
            </w:r>
            <w:r w:rsidR="005C469B">
              <w:instrText xml:space="preserve"> HYPERLINK "https://github.com/oasis-tcs/sarif-spec/issues/145" </w:instrText>
            </w:r>
            <w:r w:rsidR="005C469B">
              <w:fldChar w:fldCharType="separate"/>
            </w:r>
            <w:r w:rsidR="00603AFB" w:rsidRPr="00603AFB">
              <w:rPr>
                <w:rStyle w:val="Hyperlink"/>
              </w:rPr>
              <w:t>#145</w:t>
            </w:r>
            <w:r w:rsidR="005C469B">
              <w:rPr>
                <w:rStyle w:val="Hyperlink"/>
              </w:rPr>
              <w:fldChar w:fldCharType="end"/>
            </w:r>
            <w:r w:rsidR="005D07BB">
              <w:t>,</w:t>
            </w:r>
            <w:r>
              <w:t xml:space="preserve"> </w:t>
            </w:r>
            <w:r w:rsidR="005C469B">
              <w:fldChar w:fldCharType="begin"/>
            </w:r>
            <w:r w:rsidR="005C469B">
              <w:instrText xml:space="preserve"> </w:instrText>
            </w:r>
            <w:r w:rsidR="005C469B">
              <w:instrText xml:space="preserve">HYPERLINK "https://github.com/oasis-tcs/sarif-spec/issues/147" </w:instrText>
            </w:r>
            <w:r w:rsidR="005C469B">
              <w:fldChar w:fldCharType="separate"/>
            </w:r>
            <w:r w:rsidRPr="00D264DB">
              <w:rPr>
                <w:rStyle w:val="Hyperlink"/>
              </w:rPr>
              <w:t>#147</w:t>
            </w:r>
            <w:r w:rsidR="005C469B">
              <w:rPr>
                <w:rStyle w:val="Hyperlink"/>
              </w:rPr>
              <w:fldChar w:fldCharType="end"/>
            </w:r>
            <w:r>
              <w:t xml:space="preserve">, </w:t>
            </w:r>
            <w:r w:rsidR="005C469B">
              <w:fldChar w:fldCharType="begin"/>
            </w:r>
            <w:r w:rsidR="005C469B">
              <w:instrText xml:space="preserve"> HYPERLINK "https://github.com/oasis-tcs/sarif-spec/issues/154" </w:instrText>
            </w:r>
            <w:r w:rsidR="005C469B">
              <w:fldChar w:fldCharType="separate"/>
            </w:r>
            <w:r w:rsidRPr="00D264DB">
              <w:rPr>
                <w:rStyle w:val="Hyperlink"/>
              </w:rPr>
              <w:t>#154</w:t>
            </w:r>
            <w:r w:rsidR="005C469B">
              <w:rPr>
                <w:rStyle w:val="Hyperlink"/>
              </w:rPr>
              <w:fldChar w:fldCharType="end"/>
            </w:r>
            <w:r w:rsidR="00571430">
              <w:t xml:space="preserve">, and </w:t>
            </w:r>
            <w:r w:rsidR="005C469B">
              <w:fldChar w:fldCharType="begin"/>
            </w:r>
            <w:r w:rsidR="005C469B">
              <w:instrText xml:space="preserve"> HYPERLINK "https://github.com/oasis-tcs/sarif-spec/issues/155" </w:instrText>
            </w:r>
            <w:r w:rsidR="005C469B">
              <w:fldChar w:fldCharType="separate"/>
            </w:r>
            <w:r w:rsidR="00571430" w:rsidRPr="00571430">
              <w:rPr>
                <w:rStyle w:val="Hyperlink"/>
              </w:rPr>
              <w:t>#155</w:t>
            </w:r>
            <w:r w:rsidR="005C469B">
              <w:rPr>
                <w:rStyle w:val="Hyperlink"/>
              </w:rPr>
              <w:fldChar w:fldCharType="end"/>
            </w:r>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3EAE30A" w:rsidR="007018CC" w:rsidRDefault="007018CC" w:rsidP="00AC5012">
            <w:r>
              <w:t xml:space="preserve">Address GitHub issue </w:t>
            </w:r>
            <w:r w:rsidR="005C469B">
              <w:fldChar w:fldCharType="begin"/>
            </w:r>
            <w:r w:rsidR="005C469B">
              <w:instrText xml:space="preserve"> HYPERLINK "https://github.com/oasis-tcs/sarif-spec/issues/156" </w:instrText>
            </w:r>
            <w:r w:rsidR="005C469B">
              <w:fldChar w:fldCharType="separate"/>
            </w:r>
            <w:r w:rsidRPr="007018CC">
              <w:rPr>
                <w:rStyle w:val="Hyperlink"/>
              </w:rPr>
              <w:t>#156</w:t>
            </w:r>
            <w:r w:rsidR="005C469B">
              <w:rPr>
                <w:rStyle w:val="Hyperlink"/>
              </w:rPr>
              <w:fldChar w:fldCharType="end"/>
            </w:r>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48C5EFA" w:rsidR="009C10A1" w:rsidRDefault="009C10A1" w:rsidP="009C10A1">
            <w:pPr>
              <w:jc w:val="both"/>
            </w:pPr>
            <w:r>
              <w:t>Incorporate changes for GitHub issue</w:t>
            </w:r>
            <w:r w:rsidR="00D512EE">
              <w:t>s</w:t>
            </w:r>
            <w:r>
              <w:t xml:space="preserve"> </w:t>
            </w:r>
            <w:r w:rsidR="005C469B">
              <w:fldChar w:fldCharType="begin"/>
            </w:r>
            <w:r w:rsidR="005C469B">
              <w:instrText xml:space="preserve"> HYPERLINK "https://github.com/oasis-tcs/sarif-spec/issues/103" </w:instrText>
            </w:r>
            <w:r w:rsidR="005C469B">
              <w:fldChar w:fldCharType="separate"/>
            </w:r>
            <w:r>
              <w:rPr>
                <w:rStyle w:val="Hyperlink"/>
              </w:rPr>
              <w:t>#103</w:t>
            </w:r>
            <w:r w:rsidR="005C469B">
              <w:rPr>
                <w:rStyle w:val="Hyperlink"/>
              </w:rPr>
              <w:fldChar w:fldCharType="end"/>
            </w:r>
            <w:r w:rsidR="00015AD6">
              <w:rPr>
                <w:rStyle w:val="Hyperlink"/>
              </w:rPr>
              <w:t xml:space="preserve">, </w:t>
            </w:r>
            <w:r w:rsidR="005C469B">
              <w:fldChar w:fldCharType="begin"/>
            </w:r>
            <w:r w:rsidR="005C469B">
              <w:instrText xml:space="preserve"> HYPERLINK "https://github.com/oasis-tcs/sarif-spec/issues/138" </w:instrText>
            </w:r>
            <w:r w:rsidR="005C469B">
              <w:fldChar w:fldCharType="separate"/>
            </w:r>
            <w:r w:rsidR="00D512EE" w:rsidRPr="00D512EE">
              <w:rPr>
                <w:rStyle w:val="Hyperlink"/>
              </w:rPr>
              <w:t>#138</w:t>
            </w:r>
            <w:r w:rsidR="005C469B">
              <w:rPr>
                <w:rStyle w:val="Hyperlink"/>
              </w:rPr>
              <w:fldChar w:fldCharType="end"/>
            </w:r>
            <w:r w:rsidR="00015AD6">
              <w:t xml:space="preserve">, </w:t>
            </w:r>
            <w:r w:rsidR="005C469B">
              <w:fldChar w:fldCharType="begin"/>
            </w:r>
            <w:r w:rsidR="005C469B">
              <w:instrText xml:space="preserve"> HYPERLINK "https://github.com/oasis-tcs/sarif-spec/issues/141" </w:instrText>
            </w:r>
            <w:r w:rsidR="005C469B">
              <w:fldChar w:fldCharType="separate"/>
            </w:r>
            <w:r w:rsidR="00015AD6" w:rsidRPr="00015AD6">
              <w:rPr>
                <w:rStyle w:val="Hyperlink"/>
              </w:rPr>
              <w:t>#141</w:t>
            </w:r>
            <w:r w:rsidR="005C469B">
              <w:rPr>
                <w:rStyle w:val="Hyperlink"/>
              </w:rPr>
              <w:fldChar w:fldCharType="end"/>
            </w:r>
            <w:r w:rsidR="00806466">
              <w:t xml:space="preserve">, </w:t>
            </w:r>
            <w:r w:rsidR="005C469B">
              <w:fldChar w:fldCharType="begin"/>
            </w:r>
            <w:r w:rsidR="005C469B">
              <w:instrText xml:space="preserve"> HYPERLINK "https://github.com/oasis-</w:instrText>
            </w:r>
            <w:r w:rsidR="005C469B">
              <w:instrText xml:space="preserve">tcs/sarif-spec/issues/143" </w:instrText>
            </w:r>
            <w:r w:rsidR="005C469B">
              <w:fldChar w:fldCharType="separate"/>
            </w:r>
            <w:r w:rsidR="00806466" w:rsidRPr="00806466">
              <w:rPr>
                <w:rStyle w:val="Hyperlink"/>
              </w:rPr>
              <w:t>#143</w:t>
            </w:r>
            <w:r w:rsidR="005C469B">
              <w:rPr>
                <w:rStyle w:val="Hyperlink"/>
              </w:rPr>
              <w:fldChar w:fldCharType="end"/>
            </w:r>
            <w:r w:rsidR="00806466">
              <w:t>,</w:t>
            </w:r>
            <w:r w:rsidR="009B7B46">
              <w:t xml:space="preserve"> </w:t>
            </w:r>
            <w:r w:rsidR="005C469B">
              <w:fldChar w:fldCharType="begin"/>
            </w:r>
            <w:r w:rsidR="005C469B">
              <w:instrText xml:space="preserve"> HYPERLINK "https://github.com/oasis-tcs/sarif-spec/issues/153" </w:instrText>
            </w:r>
            <w:r w:rsidR="005C469B">
              <w:fldChar w:fldCharType="separate"/>
            </w:r>
            <w:r w:rsidR="009B7B46" w:rsidRPr="009B7B46">
              <w:rPr>
                <w:rStyle w:val="Hyperlink"/>
              </w:rPr>
              <w:t>#153</w:t>
            </w:r>
            <w:r w:rsidR="005C469B">
              <w:rPr>
                <w:rStyle w:val="Hyperlink"/>
              </w:rPr>
              <w:fldChar w:fldCharType="end"/>
            </w:r>
            <w:r w:rsidR="009B7B46">
              <w:t>,</w:t>
            </w:r>
            <w:r w:rsidR="00806466">
              <w:t xml:space="preserve"> </w:t>
            </w:r>
            <w:r w:rsidR="005C469B">
              <w:fldChar w:fldCharType="begin"/>
            </w:r>
            <w:r w:rsidR="005C469B">
              <w:instrText xml:space="preserve"> HYPERLINK "https://github.com/oasis-tcs/sarif-spec/issues/157" </w:instrText>
            </w:r>
            <w:r w:rsidR="005C469B">
              <w:fldChar w:fldCharType="separate"/>
            </w:r>
            <w:r w:rsidR="00703B72" w:rsidRPr="00703B72">
              <w:rPr>
                <w:rStyle w:val="Hyperlink"/>
              </w:rPr>
              <w:t>#157</w:t>
            </w:r>
            <w:r w:rsidR="005C469B">
              <w:rPr>
                <w:rStyle w:val="Hyperlink"/>
              </w:rPr>
              <w:fldChar w:fldCharType="end"/>
            </w:r>
            <w:r w:rsidR="00703B72">
              <w:t>,</w:t>
            </w:r>
            <w:r w:rsidR="00E631D0">
              <w:t xml:space="preserve"> </w:t>
            </w:r>
            <w:r w:rsidR="005C469B">
              <w:fldChar w:fldCharType="begin"/>
            </w:r>
            <w:r w:rsidR="005C469B">
              <w:instrText xml:space="preserve"> HYPERLINK "https://github.com/oasis-tcs/sarif-spec/issues/159" </w:instrText>
            </w:r>
            <w:r w:rsidR="005C469B">
              <w:fldChar w:fldCharType="separate"/>
            </w:r>
            <w:r w:rsidR="00E631D0" w:rsidRPr="00E631D0">
              <w:rPr>
                <w:rStyle w:val="Hyperlink"/>
              </w:rPr>
              <w:t>#159</w:t>
            </w:r>
            <w:r w:rsidR="005C469B">
              <w:rPr>
                <w:rStyle w:val="Hyperlink"/>
              </w:rPr>
              <w:fldChar w:fldCharType="end"/>
            </w:r>
            <w:r w:rsidR="00E631D0">
              <w:t>,</w:t>
            </w:r>
            <w:r w:rsidR="00DB1FD8">
              <w:t xml:space="preserve"> </w:t>
            </w:r>
            <w:r w:rsidR="005C469B">
              <w:fldChar w:fldCharType="begin"/>
            </w:r>
            <w:r w:rsidR="005C469B">
              <w:instrText xml:space="preserve"> </w:instrText>
            </w:r>
            <w:r w:rsidR="005C469B">
              <w:instrText xml:space="preserve">HYPERLINK "https://github.com/oasis-tcs/sarif-spec/issues/160" </w:instrText>
            </w:r>
            <w:r w:rsidR="005C469B">
              <w:fldChar w:fldCharType="separate"/>
            </w:r>
            <w:r w:rsidR="00DB1FD8" w:rsidRPr="00DB1FD8">
              <w:rPr>
                <w:rStyle w:val="Hyperlink"/>
              </w:rPr>
              <w:t>#160</w:t>
            </w:r>
            <w:r w:rsidR="005C469B">
              <w:rPr>
                <w:rStyle w:val="Hyperlink"/>
              </w:rPr>
              <w:fldChar w:fldCharType="end"/>
            </w:r>
            <w:r w:rsidR="00DB1FD8">
              <w:t>,</w:t>
            </w:r>
            <w:r w:rsidR="006B6EA6">
              <w:t xml:space="preserve"> </w:t>
            </w:r>
            <w:r w:rsidR="005C469B">
              <w:fldChar w:fldCharType="begin"/>
            </w:r>
            <w:r w:rsidR="005C469B">
              <w:instrText xml:space="preserve"> HYPERLINK "https://github.com/oasis-tcs/sarif-spec/issues/161" </w:instrText>
            </w:r>
            <w:r w:rsidR="005C469B">
              <w:fldChar w:fldCharType="separate"/>
            </w:r>
            <w:r w:rsidR="006B6EA6" w:rsidRPr="006B6EA6">
              <w:rPr>
                <w:rStyle w:val="Hyperlink"/>
              </w:rPr>
              <w:t>#161</w:t>
            </w:r>
            <w:r w:rsidR="005C469B">
              <w:rPr>
                <w:rStyle w:val="Hyperlink"/>
              </w:rPr>
              <w:fldChar w:fldCharType="end"/>
            </w:r>
            <w:r w:rsidR="006B6EA6">
              <w:t xml:space="preserve">, </w:t>
            </w:r>
            <w:r w:rsidR="005C469B">
              <w:fldChar w:fldCharType="begin"/>
            </w:r>
            <w:r w:rsidR="005C469B">
              <w:instrText xml:space="preserve"> HYPERLINK "https://github.com/oasis-tcs/sarif-spec/issues/162" </w:instrText>
            </w:r>
            <w:r w:rsidR="005C469B">
              <w:fldChar w:fldCharType="separate"/>
            </w:r>
            <w:r w:rsidR="00436274" w:rsidRPr="00436274">
              <w:rPr>
                <w:rStyle w:val="Hyperlink"/>
              </w:rPr>
              <w:t>#162</w:t>
            </w:r>
            <w:r w:rsidR="005C469B">
              <w:rPr>
                <w:rStyle w:val="Hyperlink"/>
              </w:rPr>
              <w:fldChar w:fldCharType="end"/>
            </w:r>
            <w:r w:rsidR="00436274">
              <w:t xml:space="preserve">, </w:t>
            </w:r>
            <w:r w:rsidR="005C469B">
              <w:fldChar w:fldCharType="begin"/>
            </w:r>
            <w:r w:rsidR="005C469B">
              <w:instrText xml:space="preserve"> HYPERLINK "https://github.com/oasis-tcs/sarif-spec/issues/163" </w:instrText>
            </w:r>
            <w:r w:rsidR="005C469B">
              <w:fldChar w:fldCharType="separate"/>
            </w:r>
            <w:r w:rsidR="00563BBB" w:rsidRPr="00563BBB">
              <w:rPr>
                <w:rStyle w:val="Hyperlink"/>
              </w:rPr>
              <w:t>#163</w:t>
            </w:r>
            <w:r w:rsidR="005C469B">
              <w:rPr>
                <w:rStyle w:val="Hyperlink"/>
              </w:rPr>
              <w:fldChar w:fldCharType="end"/>
            </w:r>
            <w:r w:rsidR="00563BBB">
              <w:t>,</w:t>
            </w:r>
            <w:r w:rsidR="00E86746">
              <w:t xml:space="preserve"> </w:t>
            </w:r>
            <w:r w:rsidR="005C469B">
              <w:fldChar w:fldCharType="begin"/>
            </w:r>
            <w:r w:rsidR="005C469B">
              <w:instrText xml:space="preserve"> HYPERLINK "https://github.com/oasis-tcs/sarif-spec/issues/165" </w:instrText>
            </w:r>
            <w:r w:rsidR="005C469B">
              <w:fldChar w:fldCharType="separate"/>
            </w:r>
            <w:r w:rsidR="00E86746" w:rsidRPr="00E86746">
              <w:rPr>
                <w:rStyle w:val="Hyperlink"/>
              </w:rPr>
              <w:t>#165</w:t>
            </w:r>
            <w:r w:rsidR="005C469B">
              <w:rPr>
                <w:rStyle w:val="Hyperlink"/>
              </w:rPr>
              <w:fldChar w:fldCharType="end"/>
            </w:r>
            <w:r w:rsidR="00E86746">
              <w:t>,</w:t>
            </w:r>
            <w:r w:rsidR="00563BBB">
              <w:t xml:space="preserve"> </w:t>
            </w:r>
            <w:r w:rsidR="005C469B">
              <w:fldChar w:fldCharType="begin"/>
            </w:r>
            <w:r w:rsidR="005C469B">
              <w:instrText xml:space="preserve"> HYPERLINK "https://github.com/oasis-</w:instrText>
            </w:r>
            <w:r w:rsidR="005C469B">
              <w:instrText xml:space="preserve">tcs/sarif-spec/issues/166" </w:instrText>
            </w:r>
            <w:r w:rsidR="005C469B">
              <w:fldChar w:fldCharType="separate"/>
            </w:r>
            <w:r w:rsidR="00E631D0" w:rsidRPr="00E631D0">
              <w:rPr>
                <w:rStyle w:val="Hyperlink"/>
              </w:rPr>
              <w:t>#166</w:t>
            </w:r>
            <w:r w:rsidR="005C469B">
              <w:rPr>
                <w:rStyle w:val="Hyperlink"/>
              </w:rPr>
              <w:fldChar w:fldCharType="end"/>
            </w:r>
            <w:r w:rsidR="00E631D0">
              <w:t>,</w:t>
            </w:r>
            <w:r w:rsidR="00F527F4">
              <w:t xml:space="preserve"> </w:t>
            </w:r>
            <w:r w:rsidR="005C469B">
              <w:fldChar w:fldCharType="begin"/>
            </w:r>
            <w:r w:rsidR="005C469B">
              <w:instrText xml:space="preserve"> HYPERLINK "https://github.com/oasis-tcs/sarif-spec/issues/167" </w:instrText>
            </w:r>
            <w:r w:rsidR="005C469B">
              <w:fldChar w:fldCharType="separate"/>
            </w:r>
            <w:r w:rsidR="00F527F4" w:rsidRPr="00F527F4">
              <w:rPr>
                <w:rStyle w:val="Hyperlink"/>
              </w:rPr>
              <w:t>#167</w:t>
            </w:r>
            <w:r w:rsidR="005C469B">
              <w:rPr>
                <w:rStyle w:val="Hyperlink"/>
              </w:rPr>
              <w:fldChar w:fldCharType="end"/>
            </w:r>
            <w:r w:rsidR="00F527F4">
              <w:t>,</w:t>
            </w:r>
            <w:r w:rsidR="00703B72">
              <w:t xml:space="preserve"> </w:t>
            </w:r>
            <w:r w:rsidR="00806466">
              <w:t xml:space="preserve">and </w:t>
            </w:r>
            <w:r w:rsidR="005C469B">
              <w:fldChar w:fldCharType="begin"/>
            </w:r>
            <w:r w:rsidR="005C469B">
              <w:instrText xml:space="preserve"> HYPERLINK "https://github.com/oasis-tcs/sarif-spec/issues/170" </w:instrText>
            </w:r>
            <w:r w:rsidR="005C469B">
              <w:fldChar w:fldCharType="separate"/>
            </w:r>
            <w:r w:rsidR="00806466" w:rsidRPr="00806466">
              <w:rPr>
                <w:rStyle w:val="Hyperlink"/>
              </w:rPr>
              <w:t>#170</w:t>
            </w:r>
            <w:r w:rsidR="005C469B">
              <w:rPr>
                <w:rStyle w:val="Hyperlink"/>
              </w:rPr>
              <w:fldChar w:fldCharType="end"/>
            </w:r>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7630A25" w:rsidR="00F518ED" w:rsidRDefault="00F518ED" w:rsidP="009C10A1">
            <w:pPr>
              <w:jc w:val="both"/>
            </w:pPr>
            <w:r>
              <w:t>Incorporate changes for GitHub issue</w:t>
            </w:r>
            <w:r w:rsidR="0051590E">
              <w:t>s</w:t>
            </w:r>
            <w:r w:rsidR="009A4DC8">
              <w:t xml:space="preserve"> </w:t>
            </w:r>
            <w:r w:rsidR="005C469B">
              <w:fldChar w:fldCharType="begin"/>
            </w:r>
            <w:r w:rsidR="005C469B">
              <w:instrText xml:space="preserve"> HYPERLINK "https://github.com/oasis-tcs/sarif-spec/issues/93" </w:instrText>
            </w:r>
            <w:r w:rsidR="005C469B">
              <w:fldChar w:fldCharType="separate"/>
            </w:r>
            <w:r w:rsidR="009A4DC8" w:rsidRPr="009A4DC8">
              <w:rPr>
                <w:rStyle w:val="Hyperlink"/>
              </w:rPr>
              <w:t>#93</w:t>
            </w:r>
            <w:r w:rsidR="005C469B">
              <w:rPr>
                <w:rStyle w:val="Hyperlink"/>
              </w:rPr>
              <w:fldChar w:fldCharType="end"/>
            </w:r>
            <w:r w:rsidR="009A4DC8">
              <w:t>,</w:t>
            </w:r>
            <w:r w:rsidR="0051590E">
              <w:t xml:space="preserve"> </w:t>
            </w:r>
            <w:r w:rsidR="005C469B">
              <w:fldChar w:fldCharType="begin"/>
            </w:r>
            <w:r w:rsidR="005C469B">
              <w:instrText xml:space="preserve"> HYPERLINK "https://github.com/oasis-tcs/sarif-spec/issues/149" </w:instrText>
            </w:r>
            <w:r w:rsidR="005C469B">
              <w:fldChar w:fldCharType="separate"/>
            </w:r>
            <w:r w:rsidR="002D1B72" w:rsidRPr="002D1B72">
              <w:rPr>
                <w:rStyle w:val="Hyperlink"/>
              </w:rPr>
              <w:t>#149</w:t>
            </w:r>
            <w:r w:rsidR="005C469B">
              <w:rPr>
                <w:rStyle w:val="Hyperlink"/>
              </w:rPr>
              <w:fldChar w:fldCharType="end"/>
            </w:r>
            <w:r w:rsidR="002D1B72">
              <w:t xml:space="preserve">, </w:t>
            </w:r>
            <w:r w:rsidR="005C469B">
              <w:fldChar w:fldCharType="begin"/>
            </w:r>
            <w:r w:rsidR="005C469B">
              <w:instrText xml:space="preserve"> HYPERLINK "https://github.com/oasis-tcs/sarif-spec/issues/160" </w:instrText>
            </w:r>
            <w:r w:rsidR="005C469B">
              <w:fldChar w:fldCharType="separate"/>
            </w:r>
            <w:r w:rsidR="0051590E" w:rsidRPr="0051590E">
              <w:rPr>
                <w:rStyle w:val="Hyperlink"/>
              </w:rPr>
              <w:t>#160</w:t>
            </w:r>
            <w:r w:rsidR="005C469B">
              <w:rPr>
                <w:rStyle w:val="Hyperlink"/>
              </w:rPr>
              <w:fldChar w:fldCharType="end"/>
            </w:r>
            <w:r w:rsidR="0051590E">
              <w:t xml:space="preserve"> (revised)</w:t>
            </w:r>
            <w:r w:rsidR="00D5692C">
              <w:t>,</w:t>
            </w:r>
            <w:r w:rsidR="005C4A76">
              <w:t xml:space="preserve"> </w:t>
            </w:r>
            <w:r w:rsidR="005C469B">
              <w:fldChar w:fldCharType="begin"/>
            </w:r>
            <w:r w:rsidR="005C469B">
              <w:instrText xml:space="preserve"> HYPERLINK "https://github.com/oasis-tcs/sarif-spec/issues/171" </w:instrText>
            </w:r>
            <w:r w:rsidR="005C469B">
              <w:fldChar w:fldCharType="separate"/>
            </w:r>
            <w:r w:rsidR="005C4A76" w:rsidRPr="005C4A76">
              <w:rPr>
                <w:rStyle w:val="Hyperlink"/>
              </w:rPr>
              <w:t>#171</w:t>
            </w:r>
            <w:r w:rsidR="005C469B">
              <w:rPr>
                <w:rStyle w:val="Hyperlink"/>
              </w:rPr>
              <w:fldChar w:fldCharType="end"/>
            </w:r>
            <w:r w:rsidR="005C4A76">
              <w:t>,</w:t>
            </w:r>
            <w:r w:rsidR="00D5692C">
              <w:t xml:space="preserve"> </w:t>
            </w:r>
            <w:r w:rsidR="005C469B">
              <w:fldChar w:fldCharType="begin"/>
            </w:r>
            <w:r w:rsidR="005C469B">
              <w:instrText xml:space="preserve"> HYPERLINK "https://github.</w:instrText>
            </w:r>
            <w:r w:rsidR="005C469B">
              <w:instrText xml:space="preserve">com/oasis-tcs/sarif-spec/issues/176" </w:instrText>
            </w:r>
            <w:r w:rsidR="005C469B">
              <w:fldChar w:fldCharType="separate"/>
            </w:r>
            <w:r w:rsidR="00D5692C" w:rsidRPr="00D5692C">
              <w:rPr>
                <w:rStyle w:val="Hyperlink"/>
              </w:rPr>
              <w:t>#176</w:t>
            </w:r>
            <w:r w:rsidR="005C469B">
              <w:rPr>
                <w:rStyle w:val="Hyperlink"/>
              </w:rPr>
              <w:fldChar w:fldCharType="end"/>
            </w:r>
            <w:r w:rsidR="00D5692C">
              <w:t>,</w:t>
            </w:r>
            <w:r w:rsidR="0051590E">
              <w:t xml:space="preserve"> </w:t>
            </w:r>
            <w:r w:rsidR="005C469B">
              <w:fldChar w:fldCharType="begin"/>
            </w:r>
            <w:r w:rsidR="005C469B">
              <w:instrText xml:space="preserve"> HYPERLINK "https://github.com/oasis-tcs/sarif-spec/issues/181" </w:instrText>
            </w:r>
            <w:r w:rsidR="005C469B">
              <w:fldChar w:fldCharType="separate"/>
            </w:r>
            <w:r w:rsidR="00D44543" w:rsidRPr="00D44543">
              <w:rPr>
                <w:rStyle w:val="Hyperlink"/>
              </w:rPr>
              <w:t>#181</w:t>
            </w:r>
            <w:r w:rsidR="005C469B">
              <w:rPr>
                <w:rStyle w:val="Hyperlink"/>
              </w:rPr>
              <w:fldChar w:fldCharType="end"/>
            </w:r>
            <w:r w:rsidR="00D44543">
              <w:t xml:space="preserve">, </w:t>
            </w:r>
            <w:r w:rsidR="0051590E">
              <w:t>and</w:t>
            </w:r>
            <w:r>
              <w:t xml:space="preserve"> </w:t>
            </w:r>
            <w:r w:rsidR="005C469B">
              <w:fldChar w:fldCharType="begin"/>
            </w:r>
            <w:r w:rsidR="005C469B">
              <w:instrText xml:space="preserve"> HYPERLINK "https://github.com/oasis-tcs/sarif-spec/issues/187" </w:instrText>
            </w:r>
            <w:r w:rsidR="005C469B">
              <w:fldChar w:fldCharType="separate"/>
            </w:r>
            <w:r w:rsidR="00D44543">
              <w:rPr>
                <w:rStyle w:val="Hyperlink"/>
              </w:rPr>
              <w:t>#187</w:t>
            </w:r>
            <w:r w:rsidR="005C469B">
              <w:rPr>
                <w:rStyle w:val="Hyperlink"/>
              </w:rPr>
              <w:fldChar w:fldCharType="end"/>
            </w:r>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8007BE1" w:rsidR="007B21F4" w:rsidRDefault="007B21F4" w:rsidP="009C10A1">
            <w:pPr>
              <w:jc w:val="both"/>
            </w:pPr>
            <w:r>
              <w:t>Incorporate changes for</w:t>
            </w:r>
            <w:r w:rsidR="005E5D3B">
              <w:t xml:space="preserve"> GitHub issues</w:t>
            </w:r>
            <w:r>
              <w:t xml:space="preserve"> </w:t>
            </w:r>
            <w:r w:rsidR="005C469B">
              <w:fldChar w:fldCharType="begin"/>
            </w:r>
            <w:r w:rsidR="005C469B">
              <w:instrText xml:space="preserve"> HYPERLINK "https://github.com/oasis-tcs/sarif-spec/issues/158" </w:instrText>
            </w:r>
            <w:r w:rsidR="005C469B">
              <w:fldChar w:fldCharType="separate"/>
            </w:r>
            <w:r w:rsidRPr="007B21F4">
              <w:rPr>
                <w:rStyle w:val="Hyperlink"/>
              </w:rPr>
              <w:t>#158</w:t>
            </w:r>
            <w:r w:rsidR="005C469B">
              <w:rPr>
                <w:rStyle w:val="Hyperlink"/>
              </w:rPr>
              <w:fldChar w:fldCharType="end"/>
            </w:r>
            <w:r w:rsidR="001D2A5F">
              <w:t xml:space="preserve">, </w:t>
            </w:r>
            <w:r w:rsidR="005C469B">
              <w:fldChar w:fldCharType="begin"/>
            </w:r>
            <w:r w:rsidR="005C469B">
              <w:instrText xml:space="preserve"> HYPERLINK "https://github.com/oasis-tcs/sarif-spec/issues/164" </w:instrText>
            </w:r>
            <w:r w:rsidR="005C469B">
              <w:fldChar w:fldCharType="separate"/>
            </w:r>
            <w:r w:rsidR="001D2A5F" w:rsidRPr="001D2A5F">
              <w:rPr>
                <w:rStyle w:val="Hyperlink"/>
              </w:rPr>
              <w:t>#164</w:t>
            </w:r>
            <w:r w:rsidR="005C469B">
              <w:rPr>
                <w:rStyle w:val="Hyperlink"/>
              </w:rPr>
              <w:fldChar w:fldCharType="end"/>
            </w:r>
            <w:r w:rsidR="001D2A5F">
              <w:t xml:space="preserve">, </w:t>
            </w:r>
            <w:r w:rsidR="005C469B">
              <w:fldChar w:fldCharType="begin"/>
            </w:r>
            <w:r w:rsidR="005C469B">
              <w:instrText xml:space="preserve"> HYPERLINK "https://github.com/oasis-tcs/sarif-spec/issues/172" </w:instrText>
            </w:r>
            <w:r w:rsidR="005C469B">
              <w:fldChar w:fldCharType="separate"/>
            </w:r>
            <w:r w:rsidR="003A1ED6" w:rsidRPr="003A1ED6">
              <w:rPr>
                <w:rStyle w:val="Hyperlink"/>
              </w:rPr>
              <w:t>#172</w:t>
            </w:r>
            <w:r w:rsidR="005C469B">
              <w:rPr>
                <w:rStyle w:val="Hyperlink"/>
              </w:rPr>
              <w:fldChar w:fldCharType="end"/>
            </w:r>
            <w:r w:rsidR="003A1ED6">
              <w:t>,</w:t>
            </w:r>
            <w:r w:rsidR="008D5E3E">
              <w:t xml:space="preserve"> </w:t>
            </w:r>
            <w:r w:rsidR="005C469B">
              <w:fldChar w:fldCharType="begin"/>
            </w:r>
            <w:r w:rsidR="005C469B">
              <w:instrText xml:space="preserve"> HYPERLINK "https://github.com/oasis-tcs/sarif-spec/issues/175" </w:instrText>
            </w:r>
            <w:r w:rsidR="005C469B">
              <w:fldChar w:fldCharType="separate"/>
            </w:r>
            <w:r w:rsidR="008D5E3E" w:rsidRPr="008D5E3E">
              <w:rPr>
                <w:rStyle w:val="Hyperlink"/>
              </w:rPr>
              <w:t>#175</w:t>
            </w:r>
            <w:r w:rsidR="005C469B">
              <w:rPr>
                <w:rStyle w:val="Hyperlink"/>
              </w:rPr>
              <w:fldChar w:fldCharType="end"/>
            </w:r>
            <w:r w:rsidR="008D5E3E">
              <w:t>,</w:t>
            </w:r>
            <w:r w:rsidR="003A1ED6">
              <w:t xml:space="preserve"> </w:t>
            </w:r>
            <w:r w:rsidR="005C469B">
              <w:fldChar w:fldCharType="begin"/>
            </w:r>
            <w:r w:rsidR="005C469B">
              <w:instrText xml:space="preserve"> HYPERLINK "https://github.com/oasis-</w:instrText>
            </w:r>
            <w:r w:rsidR="005C469B">
              <w:instrText xml:space="preserve">tcs/sarif-spec/issues/178" </w:instrText>
            </w:r>
            <w:r w:rsidR="005C469B">
              <w:fldChar w:fldCharType="separate"/>
            </w:r>
            <w:r w:rsidR="00153C25" w:rsidRPr="00153C25">
              <w:rPr>
                <w:rStyle w:val="Hyperlink"/>
              </w:rPr>
              <w:t>#178</w:t>
            </w:r>
            <w:r w:rsidR="005C469B">
              <w:rPr>
                <w:rStyle w:val="Hyperlink"/>
              </w:rPr>
              <w:fldChar w:fldCharType="end"/>
            </w:r>
            <w:r w:rsidR="00153C25">
              <w:t xml:space="preserve">, </w:t>
            </w:r>
            <w:r>
              <w:t>and</w:t>
            </w:r>
            <w:r w:rsidRPr="007B21F4">
              <w:t xml:space="preserve"> </w:t>
            </w:r>
            <w:r w:rsidR="005C469B">
              <w:fldChar w:fldCharType="begin"/>
            </w:r>
            <w:r w:rsidR="005C469B">
              <w:instrText xml:space="preserve"> HYPERLINK "https://github.com/oasis-tcs/sarif-spec/issues/186" </w:instrText>
            </w:r>
            <w:r w:rsidR="005C469B">
              <w:fldChar w:fldCharType="separate"/>
            </w:r>
            <w:r w:rsidR="003A474E" w:rsidRPr="00930060">
              <w:rPr>
                <w:rStyle w:val="Hyperlink"/>
              </w:rPr>
              <w:t>#186</w:t>
            </w:r>
            <w:r w:rsidR="005C469B">
              <w:rPr>
                <w:rStyle w:val="Hyperlink"/>
              </w:rPr>
              <w:fldChar w:fldCharType="end"/>
            </w:r>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DDCA44A" w:rsidR="008A57C9" w:rsidRDefault="008A57C9" w:rsidP="009C10A1">
            <w:pPr>
              <w:jc w:val="both"/>
            </w:pPr>
            <w:r>
              <w:t>Incorporate changes for</w:t>
            </w:r>
            <w:r w:rsidR="005E5D3B">
              <w:t xml:space="preserve"> GitHub issue</w:t>
            </w:r>
            <w:r w:rsidR="003976E0">
              <w:t>s</w:t>
            </w:r>
            <w:r>
              <w:t xml:space="preserve"> </w:t>
            </w:r>
            <w:del w:id="20652" w:author="Laurence Golding" w:date="2019-05-11T06:52:00Z">
              <w:r w:rsidR="005C469B">
                <w:fldChar w:fldCharType="begin"/>
              </w:r>
              <w:r w:rsidR="005C469B">
                <w:delInstrText xml:space="preserve"> HYPERLINK "https://github.com/oasis-tcs/sarif-spec/issues/189" </w:delInstrText>
              </w:r>
              <w:r w:rsidR="005C469B">
                <w:fldChar w:fldCharType="separate"/>
              </w:r>
              <w:r w:rsidRPr="008A57C9">
                <w:rPr>
                  <w:rStyle w:val="Hyperlink"/>
                </w:rPr>
                <w:delText>#189</w:delText>
              </w:r>
              <w:r w:rsidR="005C469B">
                <w:rPr>
                  <w:rStyle w:val="Hyperlink"/>
                </w:rPr>
                <w:fldChar w:fldCharType="end"/>
              </w:r>
            </w:del>
            <w:ins w:id="20653" w:author="Laurence Golding" w:date="2019-05-11T06:52:00Z">
              <w:r w:rsidR="008E0D7D" w:rsidRPr="008E0D7D">
                <w:rPr>
                  <w:rStyle w:val="Hyperlink"/>
                </w:rPr>
                <w:t>#189</w:t>
              </w:r>
            </w:ins>
            <w:r w:rsidR="003976E0">
              <w:t xml:space="preserve"> and </w:t>
            </w:r>
            <w:r w:rsidR="005C469B">
              <w:fldChar w:fldCharType="begin"/>
            </w:r>
            <w:r w:rsidR="005C469B">
              <w:instrText xml:space="preserve"> HYPERLINK "https://github.com/oasis-tcs/sarif-spec/issues/191" </w:instrText>
            </w:r>
            <w:r w:rsidR="005C469B">
              <w:fldChar w:fldCharType="separate"/>
            </w:r>
            <w:r w:rsidR="003976E0" w:rsidRPr="003976E0">
              <w:rPr>
                <w:rStyle w:val="Hyperlink"/>
              </w:rPr>
              <w:t>#191</w:t>
            </w:r>
            <w:r w:rsidR="005C469B">
              <w:rPr>
                <w:rStyle w:val="Hyperlink"/>
              </w:rPr>
              <w:fldChar w:fldCharType="end"/>
            </w:r>
            <w:r w:rsidR="003976E0">
              <w:t>.</w:t>
            </w:r>
          </w:p>
        </w:tc>
      </w:tr>
      <w:tr w:rsidR="00D75620" w14:paraId="75152395" w14:textId="77777777" w:rsidTr="00C7321D">
        <w:trPr>
          <w:ins w:id="20654" w:author="Laurence Golding" w:date="2019-05-11T06:52:00Z"/>
        </w:trPr>
        <w:tc>
          <w:tcPr>
            <w:tcW w:w="1548" w:type="dxa"/>
          </w:tcPr>
          <w:p w14:paraId="08924326" w14:textId="5BC802C3" w:rsidR="00D75620" w:rsidRDefault="00D75620" w:rsidP="00D75620">
            <w:pPr>
              <w:rPr>
                <w:ins w:id="20655" w:author="Laurence Golding" w:date="2019-05-11T06:52:00Z"/>
              </w:rPr>
            </w:pPr>
            <w:ins w:id="20656" w:author="Laurence Golding" w:date="2019-05-11T06:52:00Z">
              <w:r>
                <w:t>19</w:t>
              </w:r>
            </w:ins>
          </w:p>
        </w:tc>
        <w:tc>
          <w:tcPr>
            <w:tcW w:w="1440" w:type="dxa"/>
          </w:tcPr>
          <w:p w14:paraId="6E26B469" w14:textId="03FAF9E5" w:rsidR="00D75620" w:rsidRDefault="00D75620" w:rsidP="00D75620">
            <w:pPr>
              <w:rPr>
                <w:ins w:id="20657" w:author="Laurence Golding" w:date="2019-05-11T06:52:00Z"/>
              </w:rPr>
            </w:pPr>
            <w:ins w:id="20658" w:author="Laurence Golding" w:date="2019-05-11T06:52:00Z">
              <w:r>
                <w:t>2018/11/14</w:t>
              </w:r>
            </w:ins>
          </w:p>
        </w:tc>
        <w:tc>
          <w:tcPr>
            <w:tcW w:w="2160" w:type="dxa"/>
          </w:tcPr>
          <w:p w14:paraId="5DE41568" w14:textId="446A2D93" w:rsidR="00D75620" w:rsidRDefault="00D75620" w:rsidP="00D75620">
            <w:pPr>
              <w:rPr>
                <w:ins w:id="20659" w:author="Laurence Golding" w:date="2019-05-11T06:52:00Z"/>
              </w:rPr>
            </w:pPr>
            <w:ins w:id="20660" w:author="Laurence Golding" w:date="2019-05-11T06:52:00Z">
              <w:r>
                <w:t>Laurence J. Golding</w:t>
              </w:r>
            </w:ins>
          </w:p>
        </w:tc>
        <w:tc>
          <w:tcPr>
            <w:tcW w:w="4428" w:type="dxa"/>
          </w:tcPr>
          <w:p w14:paraId="12161AF7" w14:textId="00340620" w:rsidR="00D75620" w:rsidRDefault="00D75620" w:rsidP="00D75620">
            <w:pPr>
              <w:jc w:val="both"/>
              <w:rPr>
                <w:ins w:id="20661" w:author="Laurence Golding" w:date="2019-05-11T06:52:00Z"/>
              </w:rPr>
            </w:pPr>
            <w:ins w:id="20662" w:author="Laurence Golding" w:date="2019-05-11T06:52:00Z">
              <w:r>
                <w:t>Incorporate changes for GitHub issue</w:t>
              </w:r>
              <w:r w:rsidR="008E0D7D">
                <w:t>s</w:t>
              </w:r>
              <w:r w:rsidR="00CD1A14">
                <w:t xml:space="preserve"> </w:t>
              </w:r>
              <w:r w:rsidR="005C469B">
                <w:fldChar w:fldCharType="begin"/>
              </w:r>
              <w:r w:rsidR="005C469B">
                <w:instrText xml:space="preserve"> HYPERLINK "https://github.com/oasis-tcs/sarif-spec/issues/169" </w:instrText>
              </w:r>
              <w:r w:rsidR="005C469B">
                <w:fldChar w:fldCharType="separate"/>
              </w:r>
              <w:r w:rsidR="00CD1A14" w:rsidRPr="00CD1A14">
                <w:rPr>
                  <w:rStyle w:val="Hyperlink"/>
                </w:rPr>
                <w:t>#169</w:t>
              </w:r>
              <w:r w:rsidR="005C469B">
                <w:rPr>
                  <w:rStyle w:val="Hyperlink"/>
                </w:rPr>
                <w:fldChar w:fldCharType="end"/>
              </w:r>
              <w:r w:rsidR="00FA3E10">
                <w:t>,</w:t>
              </w:r>
              <w:r w:rsidR="00787A31">
                <w:t xml:space="preserve"> </w:t>
              </w:r>
              <w:r w:rsidR="005C469B">
                <w:fldChar w:fldCharType="begin"/>
              </w:r>
              <w:r w:rsidR="005C469B">
                <w:instrText xml:space="preserve"> HYPERLINK "https://github.com/oasis-tcs/sarif-spec/issues/256" </w:instrText>
              </w:r>
              <w:r w:rsidR="005C469B">
                <w:fldChar w:fldCharType="separate"/>
              </w:r>
              <w:r w:rsidR="00787A31">
                <w:rPr>
                  <w:rStyle w:val="Hyperlink"/>
                </w:rPr>
                <w:t>#256</w:t>
              </w:r>
              <w:r w:rsidR="005C469B">
                <w:rPr>
                  <w:rStyle w:val="Hyperlink"/>
                </w:rPr>
                <w:fldChar w:fldCharType="end"/>
              </w:r>
              <w:r w:rsidR="00787A31">
                <w:rPr>
                  <w:rStyle w:val="Hyperlink"/>
                </w:rPr>
                <w:t>,</w:t>
              </w:r>
              <w:r w:rsidR="00FA3E10">
                <w:t xml:space="preserve"> </w:t>
              </w:r>
              <w:r w:rsidR="005C469B">
                <w:fldChar w:fldCharType="begin"/>
              </w:r>
              <w:r w:rsidR="005C469B">
                <w:instrText xml:space="preserve"> HYPERLINK "https://github.com/oasis-tcs/sarif-spec/issues/269" </w:instrText>
              </w:r>
              <w:r w:rsidR="005C469B">
                <w:fldChar w:fldCharType="separate"/>
              </w:r>
              <w:r w:rsidR="008C6BB5" w:rsidRPr="008C6BB5">
                <w:rPr>
                  <w:rStyle w:val="Hyperlink"/>
                </w:rPr>
                <w:t>#269</w:t>
              </w:r>
              <w:r w:rsidR="005C469B">
                <w:rPr>
                  <w:rStyle w:val="Hyperlink"/>
                </w:rPr>
                <w:fldChar w:fldCharType="end"/>
              </w:r>
              <w:r w:rsidR="008C6BB5">
                <w:t xml:space="preserve">, </w:t>
              </w:r>
              <w:r w:rsidR="005C469B">
                <w:fldChar w:fldCharType="begin"/>
              </w:r>
              <w:r w:rsidR="005C469B">
                <w:instrText xml:space="preserve"> HYPERLINK "https://github.com/oasis-tcs/sarif-spec/issues/272" </w:instrText>
              </w:r>
              <w:r w:rsidR="005C469B">
                <w:fldChar w:fldCharType="separate"/>
              </w:r>
              <w:r w:rsidR="00FA3E10" w:rsidRPr="00FA3E10">
                <w:rPr>
                  <w:rStyle w:val="Hyperlink"/>
                </w:rPr>
                <w:t>#272</w:t>
              </w:r>
              <w:r w:rsidR="005C469B">
                <w:rPr>
                  <w:rStyle w:val="Hyperlink"/>
                </w:rPr>
                <w:fldChar w:fldCharType="end"/>
              </w:r>
              <w:r w:rsidR="00FA3E10">
                <w:t>, and</w:t>
              </w:r>
              <w:r w:rsidR="00787A31">
                <w:t xml:space="preserve"> </w:t>
              </w:r>
              <w:r w:rsidR="005C469B">
                <w:fldChar w:fldCharType="begin"/>
              </w:r>
              <w:r w:rsidR="005C469B">
                <w:instrText xml:space="preserve"> HYPERLINK "https://github.com/oa</w:instrText>
              </w:r>
              <w:r w:rsidR="005C469B">
                <w:instrText xml:space="preserve">sis-tcs/sarif-spec/issues/275" </w:instrText>
              </w:r>
              <w:r w:rsidR="005C469B">
                <w:fldChar w:fldCharType="separate"/>
              </w:r>
              <w:r w:rsidR="00787A31" w:rsidRPr="00787A31">
                <w:rPr>
                  <w:rStyle w:val="Hyperlink"/>
                </w:rPr>
                <w:t>#275</w:t>
              </w:r>
              <w:r w:rsidR="005C469B">
                <w:rPr>
                  <w:rStyle w:val="Hyperlink"/>
                </w:rPr>
                <w:fldChar w:fldCharType="end"/>
              </w:r>
              <w:r>
                <w:t>.</w:t>
              </w:r>
            </w:ins>
          </w:p>
        </w:tc>
      </w:tr>
      <w:tr w:rsidR="008E0D7D" w14:paraId="0CF29841" w14:textId="77777777" w:rsidTr="00C7321D">
        <w:trPr>
          <w:ins w:id="20663" w:author="Laurence Golding" w:date="2019-05-11T06:52:00Z"/>
        </w:trPr>
        <w:tc>
          <w:tcPr>
            <w:tcW w:w="1548" w:type="dxa"/>
          </w:tcPr>
          <w:p w14:paraId="1E5D72F4" w14:textId="72D432DA" w:rsidR="008E0D7D" w:rsidRDefault="008E0D7D" w:rsidP="00D75620">
            <w:pPr>
              <w:rPr>
                <w:ins w:id="20664" w:author="Laurence Golding" w:date="2019-05-11T06:52:00Z"/>
              </w:rPr>
            </w:pPr>
            <w:ins w:id="20665" w:author="Laurence Golding" w:date="2019-05-11T06:52:00Z">
              <w:r>
                <w:t>20</w:t>
              </w:r>
            </w:ins>
          </w:p>
        </w:tc>
        <w:tc>
          <w:tcPr>
            <w:tcW w:w="1440" w:type="dxa"/>
          </w:tcPr>
          <w:p w14:paraId="020FC56C" w14:textId="00F7A476" w:rsidR="008E0D7D" w:rsidRDefault="008E0D7D" w:rsidP="00D75620">
            <w:pPr>
              <w:rPr>
                <w:ins w:id="20666" w:author="Laurence Golding" w:date="2019-05-11T06:52:00Z"/>
              </w:rPr>
            </w:pPr>
            <w:ins w:id="20667" w:author="Laurence Golding" w:date="2019-05-11T06:52:00Z">
              <w:r>
                <w:t>2018/11/29</w:t>
              </w:r>
            </w:ins>
          </w:p>
        </w:tc>
        <w:tc>
          <w:tcPr>
            <w:tcW w:w="2160" w:type="dxa"/>
          </w:tcPr>
          <w:p w14:paraId="32157E5A" w14:textId="29A642D2" w:rsidR="008E0D7D" w:rsidRDefault="008E0D7D" w:rsidP="00D75620">
            <w:pPr>
              <w:rPr>
                <w:ins w:id="20668" w:author="Laurence Golding" w:date="2019-05-11T06:52:00Z"/>
              </w:rPr>
            </w:pPr>
            <w:ins w:id="20669" w:author="Laurence Golding" w:date="2019-05-11T06:52:00Z">
              <w:r>
                <w:t>Laurence J. Golding</w:t>
              </w:r>
            </w:ins>
          </w:p>
        </w:tc>
        <w:tc>
          <w:tcPr>
            <w:tcW w:w="4428" w:type="dxa"/>
          </w:tcPr>
          <w:p w14:paraId="7D9D0C6C" w14:textId="787B0492" w:rsidR="008E0D7D" w:rsidRDefault="008E0D7D" w:rsidP="00D75620">
            <w:pPr>
              <w:jc w:val="both"/>
              <w:rPr>
                <w:ins w:id="20670" w:author="Laurence Golding" w:date="2019-05-11T06:52:00Z"/>
              </w:rPr>
            </w:pPr>
            <w:ins w:id="20671" w:author="Laurence Golding" w:date="2019-05-11T06:52:00Z">
              <w:r>
                <w:t xml:space="preserve">Incorporate changes for GitHub issues </w:t>
              </w:r>
              <w:r w:rsidR="005C469B">
                <w:fldChar w:fldCharType="begin"/>
              </w:r>
              <w:r w:rsidR="005C469B">
                <w:instrText xml:space="preserve"> HYPERLINK "https://github.com/oasis-tcs/sarif-spec/issues/186" </w:instrText>
              </w:r>
              <w:r w:rsidR="005C469B">
                <w:fldChar w:fldCharType="separate"/>
              </w:r>
              <w:r w:rsidRPr="008E0D7D">
                <w:rPr>
                  <w:rStyle w:val="Hyperlink"/>
                </w:rPr>
                <w:t>#186</w:t>
              </w:r>
              <w:r w:rsidR="005C469B">
                <w:rPr>
                  <w:rStyle w:val="Hyperlink"/>
                </w:rPr>
                <w:fldChar w:fldCharType="end"/>
              </w:r>
              <w:r>
                <w:t xml:space="preserve">, </w:t>
              </w:r>
              <w:r w:rsidR="005C469B">
                <w:fldChar w:fldCharType="begin"/>
              </w:r>
              <w:r w:rsidR="005C469B">
                <w:instrText xml:space="preserve"> HYPERLINK "https://github.com/oasis-tcs/sarif-spec/issues/188" </w:instrText>
              </w:r>
              <w:r w:rsidR="005C469B">
                <w:fldChar w:fldCharType="separate"/>
              </w:r>
              <w:r w:rsidRPr="008E0D7D">
                <w:rPr>
                  <w:rStyle w:val="Hyperlink"/>
                </w:rPr>
                <w:t>#188</w:t>
              </w:r>
              <w:r w:rsidR="005C469B">
                <w:rPr>
                  <w:rStyle w:val="Hyperlink"/>
                </w:rPr>
                <w:fldChar w:fldCharType="end"/>
              </w:r>
              <w:r>
                <w:t>,</w:t>
              </w:r>
              <w:r w:rsidR="001F7AE7">
                <w:t xml:space="preserve"> </w:t>
              </w:r>
              <w:r w:rsidR="005C469B">
                <w:fldChar w:fldCharType="begin"/>
              </w:r>
              <w:r w:rsidR="005C469B">
                <w:instrText xml:space="preserve"> HYPERLINK "https://github.com/oasis-tcs/sarif-spec/issues/274" </w:instrText>
              </w:r>
              <w:r w:rsidR="005C469B">
                <w:fldChar w:fldCharType="separate"/>
              </w:r>
              <w:r w:rsidR="001F7AE7" w:rsidRPr="001F7AE7">
                <w:rPr>
                  <w:rStyle w:val="Hyperlink"/>
                </w:rPr>
                <w:t>#274</w:t>
              </w:r>
              <w:r w:rsidR="005C469B">
                <w:rPr>
                  <w:rStyle w:val="Hyperlink"/>
                </w:rPr>
                <w:fldChar w:fldCharType="end"/>
              </w:r>
              <w:r w:rsidR="001F7AE7">
                <w:t>,</w:t>
              </w:r>
              <w:r w:rsidR="00851F64">
                <w:t xml:space="preserve"> </w:t>
              </w:r>
              <w:r w:rsidR="005C469B">
                <w:fldChar w:fldCharType="begin"/>
              </w:r>
              <w:r w:rsidR="005C469B">
                <w:instrText xml:space="preserve"> HYPERLINK "https://github.com/oasis-tcs/sarif-spec/issues/279" </w:instrText>
              </w:r>
              <w:r w:rsidR="005C469B">
                <w:fldChar w:fldCharType="separate"/>
              </w:r>
              <w:r w:rsidR="00851F64" w:rsidRPr="00851F64">
                <w:rPr>
                  <w:rStyle w:val="Hyperlink"/>
                </w:rPr>
                <w:t>#279</w:t>
              </w:r>
              <w:r w:rsidR="005C469B">
                <w:rPr>
                  <w:rStyle w:val="Hyperlink"/>
                </w:rPr>
                <w:fldChar w:fldCharType="end"/>
              </w:r>
              <w:r w:rsidR="00851F64">
                <w:t>,</w:t>
              </w:r>
              <w:r>
                <w:t xml:space="preserve"> </w:t>
              </w:r>
              <w:r w:rsidR="005C469B">
                <w:fldChar w:fldCharType="begin"/>
              </w:r>
              <w:r w:rsidR="005C469B">
                <w:instrText xml:space="preserve"> HYPERLINK "https://github.com/oasis-tcs/sarif-spec/issues/280" </w:instrText>
              </w:r>
              <w:r w:rsidR="005C469B">
                <w:fldChar w:fldCharType="separate"/>
              </w:r>
              <w:r w:rsidRPr="008E0D7D">
                <w:rPr>
                  <w:rStyle w:val="Hyperlink"/>
                </w:rPr>
                <w:t>#280</w:t>
              </w:r>
              <w:r w:rsidR="005C469B">
                <w:rPr>
                  <w:rStyle w:val="Hyperlink"/>
                </w:rPr>
                <w:fldChar w:fldCharType="end"/>
              </w:r>
              <w:r>
                <w:t>,</w:t>
              </w:r>
              <w:r w:rsidR="00A62E27">
                <w:t xml:space="preserve"> </w:t>
              </w:r>
              <w:r w:rsidR="005C469B">
                <w:fldChar w:fldCharType="begin"/>
              </w:r>
              <w:r w:rsidR="005C469B">
                <w:instrText xml:space="preserve"> HYPERLINK "https://github.com/oas</w:instrText>
              </w:r>
              <w:r w:rsidR="005C469B">
                <w:instrText xml:space="preserve">is-tcs/sarif-spec/issues/284" </w:instrText>
              </w:r>
              <w:r w:rsidR="005C469B">
                <w:fldChar w:fldCharType="separate"/>
              </w:r>
              <w:r w:rsidR="00A62E27" w:rsidRPr="00A62E27">
                <w:rPr>
                  <w:rStyle w:val="Hyperlink"/>
                </w:rPr>
                <w:t>#284</w:t>
              </w:r>
              <w:r w:rsidR="005C469B">
                <w:rPr>
                  <w:rStyle w:val="Hyperlink"/>
                </w:rPr>
                <w:fldChar w:fldCharType="end"/>
              </w:r>
              <w:r w:rsidR="00A62E27">
                <w:t>,</w:t>
              </w:r>
              <w:r>
                <w:t xml:space="preserve"> </w:t>
              </w:r>
              <w:r w:rsidR="005C469B">
                <w:fldChar w:fldCharType="begin"/>
              </w:r>
              <w:r w:rsidR="005C469B">
                <w:instrText xml:space="preserve"> HYPERLINK "https://github.com/oasis-tcs/sarif-spec/issues/285" </w:instrText>
              </w:r>
              <w:r w:rsidR="005C469B">
                <w:fldChar w:fldCharType="separate"/>
              </w:r>
              <w:r w:rsidR="00CB061D" w:rsidRPr="00CB061D">
                <w:rPr>
                  <w:rStyle w:val="Hyperlink"/>
                </w:rPr>
                <w:t>#285</w:t>
              </w:r>
              <w:r w:rsidR="005C469B">
                <w:rPr>
                  <w:rStyle w:val="Hyperlink"/>
                </w:rPr>
                <w:fldChar w:fldCharType="end"/>
              </w:r>
              <w:r w:rsidR="00CB061D">
                <w:t xml:space="preserve">, </w:t>
              </w:r>
              <w:r>
                <w:t xml:space="preserve">and </w:t>
              </w:r>
              <w:r w:rsidR="005C469B">
                <w:fldChar w:fldCharType="begin"/>
              </w:r>
              <w:r w:rsidR="005C469B">
                <w:instrText xml:space="preserve"> HYPERLINK "https://github.com/oasis-tcs/sarif-spec/issues/288" </w:instrText>
              </w:r>
              <w:r w:rsidR="005C469B">
                <w:fldChar w:fldCharType="separate"/>
              </w:r>
              <w:r w:rsidRPr="008E0D7D">
                <w:rPr>
                  <w:rStyle w:val="Hyperlink"/>
                </w:rPr>
                <w:t>#288</w:t>
              </w:r>
              <w:r w:rsidR="005C469B">
                <w:rPr>
                  <w:rStyle w:val="Hyperlink"/>
                </w:rPr>
                <w:fldChar w:fldCharType="end"/>
              </w:r>
              <w:r>
                <w:t>.</w:t>
              </w:r>
            </w:ins>
          </w:p>
        </w:tc>
      </w:tr>
      <w:tr w:rsidR="002E3211" w14:paraId="55999601" w14:textId="77777777" w:rsidTr="00C7321D">
        <w:trPr>
          <w:ins w:id="20672" w:author="Laurence Golding" w:date="2019-05-11T06:52:00Z"/>
        </w:trPr>
        <w:tc>
          <w:tcPr>
            <w:tcW w:w="1548" w:type="dxa"/>
          </w:tcPr>
          <w:p w14:paraId="3B8885FE" w14:textId="61F40D9C" w:rsidR="002E3211" w:rsidRDefault="002E3211" w:rsidP="00D75620">
            <w:pPr>
              <w:rPr>
                <w:ins w:id="20673" w:author="Laurence Golding" w:date="2019-05-11T06:52:00Z"/>
              </w:rPr>
            </w:pPr>
            <w:ins w:id="20674" w:author="Laurence Golding" w:date="2019-05-11T06:52:00Z">
              <w:r>
                <w:t>21</w:t>
              </w:r>
            </w:ins>
          </w:p>
        </w:tc>
        <w:tc>
          <w:tcPr>
            <w:tcW w:w="1440" w:type="dxa"/>
          </w:tcPr>
          <w:p w14:paraId="7F894513" w14:textId="5B1DFB72" w:rsidR="002E3211" w:rsidRDefault="002E3211" w:rsidP="00D75620">
            <w:pPr>
              <w:rPr>
                <w:ins w:id="20675" w:author="Laurence Golding" w:date="2019-05-11T06:52:00Z"/>
              </w:rPr>
            </w:pPr>
            <w:ins w:id="20676" w:author="Laurence Golding" w:date="2019-05-11T06:52:00Z">
              <w:r>
                <w:t>2018/12/13</w:t>
              </w:r>
            </w:ins>
          </w:p>
        </w:tc>
        <w:tc>
          <w:tcPr>
            <w:tcW w:w="2160" w:type="dxa"/>
          </w:tcPr>
          <w:p w14:paraId="502BE802" w14:textId="2FA7ED6B" w:rsidR="002E3211" w:rsidRDefault="002E3211" w:rsidP="00D75620">
            <w:pPr>
              <w:rPr>
                <w:ins w:id="20677" w:author="Laurence Golding" w:date="2019-05-11T06:52:00Z"/>
              </w:rPr>
            </w:pPr>
            <w:ins w:id="20678" w:author="Laurence Golding" w:date="2019-05-11T06:52:00Z">
              <w:r>
                <w:t>Laurence J. Golding</w:t>
              </w:r>
            </w:ins>
          </w:p>
        </w:tc>
        <w:tc>
          <w:tcPr>
            <w:tcW w:w="4428" w:type="dxa"/>
          </w:tcPr>
          <w:p w14:paraId="3F70632D" w14:textId="44784478" w:rsidR="002E3211" w:rsidRDefault="002E3211" w:rsidP="00D75620">
            <w:pPr>
              <w:jc w:val="both"/>
              <w:rPr>
                <w:ins w:id="20679" w:author="Laurence Golding" w:date="2019-05-11T06:52:00Z"/>
              </w:rPr>
            </w:pPr>
            <w:ins w:id="20680" w:author="Laurence Golding" w:date="2019-05-11T06:52:00Z">
              <w:r>
                <w:t xml:space="preserve">Incorporate changes for GitHub issues </w:t>
              </w:r>
              <w:r w:rsidR="005C469B">
                <w:fldChar w:fldCharType="begin"/>
              </w:r>
              <w:r w:rsidR="005C469B">
                <w:instrText xml:space="preserve"> HYPERLINK "https://github.com/oasis-tcs/sarif-spec/issues/248" </w:instrText>
              </w:r>
              <w:r w:rsidR="005C469B">
                <w:fldChar w:fldCharType="separate"/>
              </w:r>
              <w:r>
                <w:rPr>
                  <w:rStyle w:val="Hyperlink"/>
                </w:rPr>
                <w:t>#248</w:t>
              </w:r>
              <w:r w:rsidR="005C469B">
                <w:rPr>
                  <w:rStyle w:val="Hyperlink"/>
                </w:rPr>
                <w:fldChar w:fldCharType="end"/>
              </w:r>
              <w:r w:rsidR="008370E6">
                <w:t>,</w:t>
              </w:r>
              <w:r>
                <w:t xml:space="preserve"> </w:t>
              </w:r>
              <w:r w:rsidR="005C469B">
                <w:fldChar w:fldCharType="begin"/>
              </w:r>
              <w:r w:rsidR="005C469B">
                <w:instrText xml:space="preserve"> HYPERLINK "https://github.com/oasis-tcs/sarif-spec/issues/270" </w:instrText>
              </w:r>
              <w:r w:rsidR="005C469B">
                <w:fldChar w:fldCharType="separate"/>
              </w:r>
              <w:r>
                <w:rPr>
                  <w:rStyle w:val="Hyperlink"/>
                </w:rPr>
                <w:t>#270</w:t>
              </w:r>
              <w:r w:rsidR="005C469B">
                <w:rPr>
                  <w:rStyle w:val="Hyperlink"/>
                </w:rPr>
                <w:fldChar w:fldCharType="end"/>
              </w:r>
              <w:r w:rsidR="008370E6">
                <w:t xml:space="preserve">, </w:t>
              </w:r>
              <w:r w:rsidR="005C469B">
                <w:fldChar w:fldCharType="begin"/>
              </w:r>
              <w:r w:rsidR="005C469B">
                <w:instrText xml:space="preserve"> HYPERLINK "https://github.com/oasis-tcs/sarif-spec/issues/287" </w:instrText>
              </w:r>
              <w:r w:rsidR="005C469B">
                <w:fldChar w:fldCharType="separate"/>
              </w:r>
              <w:r w:rsidR="008370E6" w:rsidRPr="008370E6">
                <w:rPr>
                  <w:rStyle w:val="Hyperlink"/>
                </w:rPr>
                <w:t>#287</w:t>
              </w:r>
              <w:r w:rsidR="005C469B">
                <w:rPr>
                  <w:rStyle w:val="Hyperlink"/>
                </w:rPr>
                <w:fldChar w:fldCharType="end"/>
              </w:r>
              <w:r w:rsidR="00E27EDF">
                <w:t>,</w:t>
              </w:r>
              <w:r w:rsidR="00C84A6E">
                <w:t xml:space="preserve"> #</w:t>
              </w:r>
              <w:r w:rsidR="005C469B">
                <w:fldChar w:fldCharType="begin"/>
              </w:r>
              <w:r w:rsidR="005C469B">
                <w:instrText xml:space="preserve"> HYPERLINK "https://github.com/oasis-tcs/sarif-spec/issues/292" </w:instrText>
              </w:r>
              <w:r w:rsidR="005C469B">
                <w:fldChar w:fldCharType="separate"/>
              </w:r>
              <w:r w:rsidR="00C84A6E" w:rsidRPr="00C84A6E">
                <w:rPr>
                  <w:rStyle w:val="Hyperlink"/>
                </w:rPr>
                <w:t>292</w:t>
              </w:r>
              <w:r w:rsidR="005C469B">
                <w:rPr>
                  <w:rStyle w:val="Hyperlink"/>
                </w:rPr>
                <w:fldChar w:fldCharType="end"/>
              </w:r>
              <w:r w:rsidR="00C84A6E">
                <w:t>,</w:t>
              </w:r>
              <w:r w:rsidR="00E27EDF">
                <w:t xml:space="preserve"> #</w:t>
              </w:r>
              <w:r w:rsidR="005C469B">
                <w:fldChar w:fldCharType="begin"/>
              </w:r>
              <w:r w:rsidR="005C469B">
                <w:instrText xml:space="preserve"> HYPERLINK "https://github.com/oasis-tcs/sarif-spec/issues/293" </w:instrText>
              </w:r>
              <w:r w:rsidR="005C469B">
                <w:fldChar w:fldCharType="separate"/>
              </w:r>
              <w:r w:rsidR="00E27EDF" w:rsidRPr="00E27EDF">
                <w:rPr>
                  <w:rStyle w:val="Hyperlink"/>
                </w:rPr>
                <w:t>293</w:t>
              </w:r>
              <w:r w:rsidR="005C469B">
                <w:rPr>
                  <w:rStyle w:val="Hyperlink"/>
                </w:rPr>
                <w:fldChar w:fldCharType="end"/>
              </w:r>
              <w:r w:rsidR="006C118A">
                <w:t>, and #</w:t>
              </w:r>
              <w:r w:rsidR="005C469B">
                <w:fldChar w:fldCharType="begin"/>
              </w:r>
              <w:r w:rsidR="005C469B">
                <w:instrText xml:space="preserve"> HYPERLINK "https://github.com/oasis-tcs/sarif-spec/issues/297" </w:instrText>
              </w:r>
              <w:r w:rsidR="005C469B">
                <w:fldChar w:fldCharType="separate"/>
              </w:r>
              <w:r w:rsidR="006C118A" w:rsidRPr="006C118A">
                <w:rPr>
                  <w:rStyle w:val="Hyperlink"/>
                </w:rPr>
                <w:t>297</w:t>
              </w:r>
              <w:r w:rsidR="005C469B">
                <w:rPr>
                  <w:rStyle w:val="Hyperlink"/>
                </w:rPr>
                <w:fldChar w:fldCharType="end"/>
              </w:r>
              <w:r w:rsidR="008370E6">
                <w:t>.</w:t>
              </w:r>
            </w:ins>
          </w:p>
        </w:tc>
      </w:tr>
      <w:tr w:rsidR="0003707A" w14:paraId="0CF5E0D1" w14:textId="77777777" w:rsidTr="00C7321D">
        <w:trPr>
          <w:ins w:id="20681" w:author="Laurence Golding" w:date="2019-05-11T06:52:00Z"/>
        </w:trPr>
        <w:tc>
          <w:tcPr>
            <w:tcW w:w="1548" w:type="dxa"/>
          </w:tcPr>
          <w:p w14:paraId="27458B18" w14:textId="55C0B80A" w:rsidR="0003707A" w:rsidRDefault="0003707A" w:rsidP="00D75620">
            <w:pPr>
              <w:rPr>
                <w:ins w:id="20682" w:author="Laurence Golding" w:date="2019-05-11T06:52:00Z"/>
              </w:rPr>
            </w:pPr>
            <w:ins w:id="20683" w:author="Laurence Golding" w:date="2019-05-11T06:52:00Z">
              <w:r>
                <w:t>22</w:t>
              </w:r>
            </w:ins>
          </w:p>
        </w:tc>
        <w:tc>
          <w:tcPr>
            <w:tcW w:w="1440" w:type="dxa"/>
          </w:tcPr>
          <w:p w14:paraId="31F5E1D3" w14:textId="4771DB37" w:rsidR="0003707A" w:rsidRDefault="0003707A" w:rsidP="00D75620">
            <w:pPr>
              <w:rPr>
                <w:ins w:id="20684" w:author="Laurence Golding" w:date="2019-05-11T06:52:00Z"/>
              </w:rPr>
            </w:pPr>
            <w:ins w:id="20685" w:author="Laurence Golding" w:date="2019-05-11T06:52:00Z">
              <w:r>
                <w:t>2019/01/10</w:t>
              </w:r>
            </w:ins>
          </w:p>
        </w:tc>
        <w:tc>
          <w:tcPr>
            <w:tcW w:w="2160" w:type="dxa"/>
          </w:tcPr>
          <w:p w14:paraId="40E527C8" w14:textId="787B327B" w:rsidR="0003707A" w:rsidRDefault="0003707A" w:rsidP="00D75620">
            <w:pPr>
              <w:rPr>
                <w:ins w:id="20686" w:author="Laurence Golding" w:date="2019-05-11T06:52:00Z"/>
              </w:rPr>
            </w:pPr>
            <w:ins w:id="20687" w:author="Laurence Golding" w:date="2019-05-11T06:52:00Z">
              <w:r>
                <w:t>Laurence J. Golding</w:t>
              </w:r>
            </w:ins>
          </w:p>
        </w:tc>
        <w:tc>
          <w:tcPr>
            <w:tcW w:w="4428" w:type="dxa"/>
          </w:tcPr>
          <w:p w14:paraId="3233EC1D" w14:textId="2729679E" w:rsidR="0003707A" w:rsidRDefault="0003707A" w:rsidP="00D75620">
            <w:pPr>
              <w:jc w:val="both"/>
              <w:rPr>
                <w:ins w:id="20688" w:author="Laurence Golding" w:date="2019-05-11T06:52:00Z"/>
              </w:rPr>
            </w:pPr>
            <w:ins w:id="20689" w:author="Laurence Golding" w:date="2019-05-11T06:52:00Z">
              <w:r>
                <w:t xml:space="preserve">Incorporate changes for GitHub issues </w:t>
              </w:r>
              <w:r w:rsidR="005C469B">
                <w:fldChar w:fldCharType="begin"/>
              </w:r>
              <w:r w:rsidR="005C469B">
                <w:instrText xml:space="preserve"> HYPERLINK "https://github.com/oasis-tcs/sarif-spec/issues/286" </w:instrText>
              </w:r>
              <w:r w:rsidR="005C469B">
                <w:fldChar w:fldCharType="separate"/>
              </w:r>
              <w:r w:rsidRPr="003819E5">
                <w:rPr>
                  <w:rStyle w:val="Hyperlink"/>
                </w:rPr>
                <w:t>#286</w:t>
              </w:r>
              <w:r w:rsidR="005C469B">
                <w:rPr>
                  <w:rStyle w:val="Hyperlink"/>
                </w:rPr>
                <w:fldChar w:fldCharType="end"/>
              </w:r>
              <w:r>
                <w:t xml:space="preserve">, </w:t>
              </w:r>
              <w:r w:rsidR="005C469B">
                <w:fldChar w:fldCharType="begin"/>
              </w:r>
              <w:r w:rsidR="005C469B">
                <w:instrText xml:space="preserve"> HYPERLINK "https://github.com/oasis-tcs/sarif-spec/issues/291" </w:instrText>
              </w:r>
              <w:r w:rsidR="005C469B">
                <w:fldChar w:fldCharType="separate"/>
              </w:r>
              <w:r w:rsidRPr="003819E5">
                <w:rPr>
                  <w:rStyle w:val="Hyperlink"/>
                </w:rPr>
                <w:t>#291</w:t>
              </w:r>
              <w:r w:rsidR="005C469B">
                <w:rPr>
                  <w:rStyle w:val="Hyperlink"/>
                </w:rPr>
                <w:fldChar w:fldCharType="end"/>
              </w:r>
              <w:r>
                <w:t xml:space="preserve">, </w:t>
              </w:r>
              <w:r w:rsidR="005C469B">
                <w:fldChar w:fldCharType="begin"/>
              </w:r>
              <w:r w:rsidR="005C469B">
                <w:instrText xml:space="preserve"> HYPERLINK "https://github.com/oasis-tcs/sarif-spec/issues/303" </w:instrText>
              </w:r>
              <w:r w:rsidR="005C469B">
                <w:fldChar w:fldCharType="separate"/>
              </w:r>
              <w:r w:rsidR="003819E5" w:rsidRPr="003819E5">
                <w:rPr>
                  <w:rStyle w:val="Hyperlink"/>
                </w:rPr>
                <w:t>#303</w:t>
              </w:r>
              <w:r w:rsidR="005C469B">
                <w:rPr>
                  <w:rStyle w:val="Hyperlink"/>
                </w:rPr>
                <w:fldChar w:fldCharType="end"/>
              </w:r>
              <w:r w:rsidR="003819E5">
                <w:t xml:space="preserve">, and </w:t>
              </w:r>
              <w:r w:rsidR="005C469B">
                <w:fldChar w:fldCharType="begin"/>
              </w:r>
              <w:r w:rsidR="005C469B">
                <w:instrText xml:space="preserve"> HYPERLINK "https://github.com/oasis-tcs/sarif-spec/issues/304" </w:instrText>
              </w:r>
              <w:r w:rsidR="005C469B">
                <w:fldChar w:fldCharType="separate"/>
              </w:r>
              <w:r w:rsidR="003819E5" w:rsidRPr="003819E5">
                <w:rPr>
                  <w:rStyle w:val="Hyperlink"/>
                </w:rPr>
                <w:t>#304</w:t>
              </w:r>
              <w:r w:rsidR="005C469B">
                <w:rPr>
                  <w:rStyle w:val="Hyperlink"/>
                </w:rPr>
                <w:fldChar w:fldCharType="end"/>
              </w:r>
              <w:r w:rsidR="003819E5">
                <w:t>.</w:t>
              </w:r>
            </w:ins>
          </w:p>
        </w:tc>
      </w:tr>
      <w:tr w:rsidR="002C2629" w14:paraId="6D5E306F" w14:textId="77777777" w:rsidTr="00C7321D">
        <w:trPr>
          <w:ins w:id="20690" w:author="Laurence Golding" w:date="2019-05-11T06:52:00Z"/>
        </w:trPr>
        <w:tc>
          <w:tcPr>
            <w:tcW w:w="1548" w:type="dxa"/>
          </w:tcPr>
          <w:p w14:paraId="271F87C0" w14:textId="13FB4F4B" w:rsidR="002C2629" w:rsidRDefault="002C2629" w:rsidP="00D75620">
            <w:pPr>
              <w:rPr>
                <w:ins w:id="20691" w:author="Laurence Golding" w:date="2019-05-11T06:52:00Z"/>
              </w:rPr>
            </w:pPr>
            <w:ins w:id="20692" w:author="Laurence Golding" w:date="2019-05-11T06:52:00Z">
              <w:r>
                <w:t>23</w:t>
              </w:r>
            </w:ins>
          </w:p>
        </w:tc>
        <w:tc>
          <w:tcPr>
            <w:tcW w:w="1440" w:type="dxa"/>
          </w:tcPr>
          <w:p w14:paraId="7FA78FFC" w14:textId="4A4E5DFE" w:rsidR="002C2629" w:rsidRDefault="002C2629" w:rsidP="00D75620">
            <w:pPr>
              <w:rPr>
                <w:ins w:id="20693" w:author="Laurence Golding" w:date="2019-05-11T06:52:00Z"/>
              </w:rPr>
            </w:pPr>
            <w:ins w:id="20694" w:author="Laurence Golding" w:date="2019-05-11T06:52:00Z">
              <w:r>
                <w:t>2019/02/20</w:t>
              </w:r>
            </w:ins>
          </w:p>
        </w:tc>
        <w:tc>
          <w:tcPr>
            <w:tcW w:w="2160" w:type="dxa"/>
          </w:tcPr>
          <w:p w14:paraId="5A4BC270" w14:textId="03ADD836" w:rsidR="002C2629" w:rsidRDefault="002C2629" w:rsidP="00D75620">
            <w:pPr>
              <w:rPr>
                <w:ins w:id="20695" w:author="Laurence Golding" w:date="2019-05-11T06:52:00Z"/>
              </w:rPr>
            </w:pPr>
            <w:ins w:id="20696" w:author="Laurence Golding" w:date="2019-05-11T06:52:00Z">
              <w:r>
                <w:t>Laurence J. Golding</w:t>
              </w:r>
            </w:ins>
          </w:p>
        </w:tc>
        <w:tc>
          <w:tcPr>
            <w:tcW w:w="4428" w:type="dxa"/>
          </w:tcPr>
          <w:p w14:paraId="276F2153" w14:textId="25C5DDF2" w:rsidR="002C2629" w:rsidRDefault="002C2629" w:rsidP="00D75620">
            <w:pPr>
              <w:jc w:val="both"/>
              <w:rPr>
                <w:ins w:id="20697" w:author="Laurence Golding" w:date="2019-05-11T06:52:00Z"/>
              </w:rPr>
            </w:pPr>
            <w:ins w:id="20698" w:author="Laurence Golding" w:date="2019-05-11T06:52:00Z">
              <w:r>
                <w:t>Incorporate changes for GitHub issues</w:t>
              </w:r>
              <w:r w:rsidR="00145563">
                <w:t xml:space="preserve"> </w:t>
              </w:r>
              <w:r w:rsidR="005C469B">
                <w:fldChar w:fldCharType="begin"/>
              </w:r>
              <w:r w:rsidR="005C469B">
                <w:instrText xml:space="preserve"> HYPERLINK "https://github.com/oa</w:instrText>
              </w:r>
              <w:r w:rsidR="005C469B">
                <w:instrText xml:space="preserve">sis-tcs/sarif-spec/issues/146" </w:instrText>
              </w:r>
              <w:r w:rsidR="005C469B">
                <w:fldChar w:fldCharType="separate"/>
              </w:r>
              <w:r w:rsidR="00145563" w:rsidRPr="00145563">
                <w:rPr>
                  <w:rStyle w:val="Hyperlink"/>
                </w:rPr>
                <w:t>#146</w:t>
              </w:r>
              <w:r w:rsidR="005C469B">
                <w:rPr>
                  <w:rStyle w:val="Hyperlink"/>
                </w:rPr>
                <w:fldChar w:fldCharType="end"/>
              </w:r>
              <w:r w:rsidR="00145563">
                <w:t>,</w:t>
              </w:r>
              <w:r>
                <w:t xml:space="preserve"> </w:t>
              </w:r>
              <w:r w:rsidR="005C469B">
                <w:fldChar w:fldCharType="begin"/>
              </w:r>
              <w:r w:rsidR="005C469B">
                <w:instrText xml:space="preserve"> HYPERLINK "https://github.com/oasis-tcs/sarif-spec/issues/312" </w:instrText>
              </w:r>
              <w:r w:rsidR="005C469B">
                <w:fldChar w:fldCharType="separate"/>
              </w:r>
              <w:r w:rsidRPr="002C2629">
                <w:rPr>
                  <w:rStyle w:val="Hyperlink"/>
                </w:rPr>
                <w:t>#312</w:t>
              </w:r>
              <w:r w:rsidR="005C469B">
                <w:rPr>
                  <w:rStyle w:val="Hyperlink"/>
                </w:rPr>
                <w:fldChar w:fldCharType="end"/>
              </w:r>
              <w:r>
                <w:t xml:space="preserve">, </w:t>
              </w:r>
              <w:r w:rsidR="005C469B">
                <w:fldChar w:fldCharType="begin"/>
              </w:r>
              <w:r w:rsidR="005C469B">
                <w:instrText xml:space="preserve"> HYPERLINK "https://github.com/oasis-tcs/sarif-spec/issues/317" </w:instrText>
              </w:r>
              <w:r w:rsidR="005C469B">
                <w:fldChar w:fldCharType="separate"/>
              </w:r>
              <w:r w:rsidRPr="002C2629">
                <w:rPr>
                  <w:rStyle w:val="Hyperlink"/>
                </w:rPr>
                <w:t>#317</w:t>
              </w:r>
              <w:r w:rsidR="005C469B">
                <w:rPr>
                  <w:rStyle w:val="Hyperlink"/>
                </w:rPr>
                <w:fldChar w:fldCharType="end"/>
              </w:r>
              <w:r>
                <w:t xml:space="preserve">, and </w:t>
              </w:r>
              <w:r w:rsidR="005C469B">
                <w:fldChar w:fldCharType="begin"/>
              </w:r>
              <w:r w:rsidR="005C469B">
                <w:instrText xml:space="preserve"> HYPERLINK "https://github.com/oasis-tcs/sarif-spec/issues/322" </w:instrText>
              </w:r>
              <w:r w:rsidR="005C469B">
                <w:fldChar w:fldCharType="separate"/>
              </w:r>
              <w:r w:rsidRPr="002C2629">
                <w:rPr>
                  <w:rStyle w:val="Hyperlink"/>
                </w:rPr>
                <w:t>#322</w:t>
              </w:r>
              <w:r w:rsidR="005C469B">
                <w:rPr>
                  <w:rStyle w:val="Hyperlink"/>
                </w:rPr>
                <w:fldChar w:fldCharType="end"/>
              </w:r>
              <w:r>
                <w:t>.</w:t>
              </w:r>
            </w:ins>
          </w:p>
        </w:tc>
      </w:tr>
      <w:tr w:rsidR="001836A4" w14:paraId="3D309DAA" w14:textId="77777777" w:rsidTr="00C7321D">
        <w:trPr>
          <w:ins w:id="20699" w:author="Laurence Golding" w:date="2019-05-11T06:52:00Z"/>
        </w:trPr>
        <w:tc>
          <w:tcPr>
            <w:tcW w:w="1548" w:type="dxa"/>
          </w:tcPr>
          <w:p w14:paraId="59D82927" w14:textId="3C1CB83E" w:rsidR="001836A4" w:rsidRDefault="001836A4" w:rsidP="00D75620">
            <w:pPr>
              <w:rPr>
                <w:ins w:id="20700" w:author="Laurence Golding" w:date="2019-05-11T06:52:00Z"/>
              </w:rPr>
            </w:pPr>
            <w:ins w:id="20701" w:author="Laurence Golding" w:date="2019-05-11T06:52:00Z">
              <w:r>
                <w:t>24</w:t>
              </w:r>
            </w:ins>
          </w:p>
        </w:tc>
        <w:tc>
          <w:tcPr>
            <w:tcW w:w="1440" w:type="dxa"/>
          </w:tcPr>
          <w:p w14:paraId="54AFB427" w14:textId="64142AC7" w:rsidR="001836A4" w:rsidRDefault="001836A4" w:rsidP="00D75620">
            <w:pPr>
              <w:rPr>
                <w:ins w:id="20702" w:author="Laurence Golding" w:date="2019-05-11T06:52:00Z"/>
              </w:rPr>
            </w:pPr>
            <w:ins w:id="20703" w:author="Laurence Golding" w:date="2019-05-11T06:52:00Z">
              <w:r>
                <w:t>2019/03/1</w:t>
              </w:r>
              <w:r w:rsidR="00DB0777">
                <w:t>5</w:t>
              </w:r>
            </w:ins>
          </w:p>
        </w:tc>
        <w:tc>
          <w:tcPr>
            <w:tcW w:w="2160" w:type="dxa"/>
          </w:tcPr>
          <w:p w14:paraId="739F2716" w14:textId="5817D228" w:rsidR="001836A4" w:rsidRDefault="001836A4" w:rsidP="00D75620">
            <w:pPr>
              <w:rPr>
                <w:ins w:id="20704" w:author="Laurence Golding" w:date="2019-05-11T06:52:00Z"/>
              </w:rPr>
            </w:pPr>
            <w:ins w:id="20705" w:author="Laurence Golding" w:date="2019-05-11T06:52:00Z">
              <w:r>
                <w:t>Laurence J. Golding</w:t>
              </w:r>
            </w:ins>
          </w:p>
        </w:tc>
        <w:tc>
          <w:tcPr>
            <w:tcW w:w="4428" w:type="dxa"/>
          </w:tcPr>
          <w:p w14:paraId="3BAB7EEA" w14:textId="6A60D11C" w:rsidR="001836A4" w:rsidRDefault="001836A4" w:rsidP="00D75620">
            <w:pPr>
              <w:jc w:val="both"/>
              <w:rPr>
                <w:ins w:id="20706" w:author="Laurence Golding" w:date="2019-05-11T06:52:00Z"/>
              </w:rPr>
            </w:pPr>
            <w:ins w:id="20707" w:author="Laurence Golding" w:date="2019-05-11T06:52:00Z">
              <w:r>
                <w:t>Incorporate changes for GitHub issue</w:t>
              </w:r>
              <w:r w:rsidR="002E49C7">
                <w:t>s</w:t>
              </w:r>
              <w:r w:rsidR="008D3B6B">
                <w:t xml:space="preserve"> </w:t>
              </w:r>
              <w:r w:rsidR="005C469B">
                <w:fldChar w:fldCharType="begin"/>
              </w:r>
              <w:r w:rsidR="005C469B">
                <w:instrText xml:space="preserve"> HYPERLINK "https://github.com/oasis-tcs/sarif-spec/issues/168" </w:instrText>
              </w:r>
              <w:r w:rsidR="005C469B">
                <w:fldChar w:fldCharType="separate"/>
              </w:r>
              <w:r w:rsidR="008D3B6B" w:rsidRPr="008D3B6B">
                <w:rPr>
                  <w:rStyle w:val="Hyperlink"/>
                </w:rPr>
                <w:t>#168</w:t>
              </w:r>
              <w:r w:rsidR="005C469B">
                <w:rPr>
                  <w:rStyle w:val="Hyperlink"/>
                </w:rPr>
                <w:fldChar w:fldCharType="end"/>
              </w:r>
              <w:r w:rsidR="008D3B6B">
                <w:t>,</w:t>
              </w:r>
              <w:r w:rsidR="002E49C7">
                <w:t xml:space="preserve"> </w:t>
              </w:r>
              <w:r w:rsidR="005C469B">
                <w:fldChar w:fldCharType="begin"/>
              </w:r>
              <w:r w:rsidR="005C469B">
                <w:instrText xml:space="preserve"> HYPERLINK "https://github.com/oasis-tcs/sarif-spec/issues/291" </w:instrText>
              </w:r>
              <w:r w:rsidR="005C469B">
                <w:fldChar w:fldCharType="separate"/>
              </w:r>
              <w:r w:rsidR="002E49C7" w:rsidRPr="002E49C7">
                <w:rPr>
                  <w:rStyle w:val="Hyperlink"/>
                </w:rPr>
                <w:t>#291</w:t>
              </w:r>
              <w:r w:rsidR="005C469B">
                <w:rPr>
                  <w:rStyle w:val="Hyperlink"/>
                </w:rPr>
                <w:fldChar w:fldCharType="end"/>
              </w:r>
              <w:r w:rsidR="002E49C7">
                <w:t>,</w:t>
              </w:r>
              <w:r w:rsidR="00BA765E">
                <w:t xml:space="preserve"> </w:t>
              </w:r>
              <w:r w:rsidR="005C469B">
                <w:fldChar w:fldCharType="begin"/>
              </w:r>
              <w:r w:rsidR="005C469B">
                <w:instrText xml:space="preserve"> HYPERLINK "https://github.com/oasis-tcs/sarif-spec/issues/309" </w:instrText>
              </w:r>
              <w:r w:rsidR="005C469B">
                <w:fldChar w:fldCharType="separate"/>
              </w:r>
              <w:r w:rsidR="00BA765E" w:rsidRPr="00BA765E">
                <w:rPr>
                  <w:rStyle w:val="Hyperlink"/>
                </w:rPr>
                <w:t>#309</w:t>
              </w:r>
              <w:r w:rsidR="005C469B">
                <w:rPr>
                  <w:rStyle w:val="Hyperlink"/>
                </w:rPr>
                <w:fldChar w:fldCharType="end"/>
              </w:r>
              <w:r w:rsidR="00935DFC">
                <w:t>,</w:t>
              </w:r>
              <w:r w:rsidR="006E36F3">
                <w:t xml:space="preserve"> </w:t>
              </w:r>
              <w:r w:rsidR="005C469B">
                <w:fldChar w:fldCharType="begin"/>
              </w:r>
              <w:r w:rsidR="005C469B">
                <w:instrText xml:space="preserve"> HYPERLINK "https://github.com/oasis-tcs/sarif-spec/issues/320" </w:instrText>
              </w:r>
              <w:r w:rsidR="005C469B">
                <w:fldChar w:fldCharType="separate"/>
              </w:r>
              <w:r w:rsidR="006E36F3" w:rsidRPr="006E36F3">
                <w:rPr>
                  <w:rStyle w:val="Hyperlink"/>
                </w:rPr>
                <w:t>#320</w:t>
              </w:r>
              <w:r w:rsidR="005C469B">
                <w:rPr>
                  <w:rStyle w:val="Hyperlink"/>
                </w:rPr>
                <w:fldChar w:fldCharType="end"/>
              </w:r>
              <w:r w:rsidR="006E36F3">
                <w:t>,</w:t>
              </w:r>
              <w:r w:rsidR="00935DFC">
                <w:t xml:space="preserve"> </w:t>
              </w:r>
              <w:r w:rsidR="005C469B">
                <w:fldChar w:fldCharType="begin"/>
              </w:r>
              <w:r w:rsidR="005C469B">
                <w:instrText xml:space="preserve"> HYPERLINK "https://github.com/oasis-tcs/sarif-spec/issues/321" </w:instrText>
              </w:r>
              <w:r w:rsidR="005C469B">
                <w:fldChar w:fldCharType="separate"/>
              </w:r>
              <w:r w:rsidR="001E79BB" w:rsidRPr="001E79BB">
                <w:rPr>
                  <w:rStyle w:val="Hyperlink"/>
                </w:rPr>
                <w:t>#321</w:t>
              </w:r>
              <w:r w:rsidR="005C469B">
                <w:rPr>
                  <w:rStyle w:val="Hyperlink"/>
                </w:rPr>
                <w:fldChar w:fldCharType="end"/>
              </w:r>
              <w:r w:rsidR="001E79BB">
                <w:t>,</w:t>
              </w:r>
              <w:r w:rsidR="000E2D5A">
                <w:t xml:space="preserve"> </w:t>
              </w:r>
              <w:r w:rsidR="005C469B">
                <w:fldChar w:fldCharType="begin"/>
              </w:r>
              <w:r w:rsidR="005C469B">
                <w:instrText xml:space="preserve"> HYPERLINK "https://github.com/oasis-tcs/sarif-spec/issues/326" </w:instrText>
              </w:r>
              <w:r w:rsidR="005C469B">
                <w:fldChar w:fldCharType="separate"/>
              </w:r>
              <w:r w:rsidR="000E2D5A" w:rsidRPr="000E2D5A">
                <w:rPr>
                  <w:rStyle w:val="Hyperlink"/>
                </w:rPr>
                <w:t>#326</w:t>
              </w:r>
              <w:r w:rsidR="005C469B">
                <w:rPr>
                  <w:rStyle w:val="Hyperlink"/>
                </w:rPr>
                <w:fldChar w:fldCharType="end"/>
              </w:r>
              <w:r w:rsidR="000E2D5A">
                <w:t>,</w:t>
              </w:r>
              <w:r w:rsidR="001E79BB">
                <w:t xml:space="preserve"> </w:t>
              </w:r>
              <w:r w:rsidR="005C469B">
                <w:fldChar w:fldCharType="begin"/>
              </w:r>
              <w:r w:rsidR="005C469B">
                <w:instrText xml:space="preserve"> HYPERLINK "https://github.com/oasis-</w:instrText>
              </w:r>
              <w:r w:rsidR="005C469B">
                <w:instrText xml:space="preserve">tcs/sarif-spec/issues/330" </w:instrText>
              </w:r>
              <w:r w:rsidR="005C469B">
                <w:fldChar w:fldCharType="separate"/>
              </w:r>
              <w:r w:rsidR="005725D8" w:rsidRPr="005725D8">
                <w:rPr>
                  <w:rStyle w:val="Hyperlink"/>
                </w:rPr>
                <w:t>#330</w:t>
              </w:r>
              <w:r w:rsidR="005C469B">
                <w:rPr>
                  <w:rStyle w:val="Hyperlink"/>
                </w:rPr>
                <w:fldChar w:fldCharType="end"/>
              </w:r>
              <w:r w:rsidR="005725D8">
                <w:t>,</w:t>
              </w:r>
              <w:r w:rsidR="001E79BB">
                <w:t xml:space="preserve"> </w:t>
              </w:r>
              <w:r w:rsidR="005C469B">
                <w:fldChar w:fldCharType="begin"/>
              </w:r>
              <w:r w:rsidR="005C469B">
                <w:instrText xml:space="preserve"> HYPERLINK "https://github.com/oasis-tcs/sarif-spec/issues/335" </w:instrText>
              </w:r>
              <w:r w:rsidR="005C469B">
                <w:fldChar w:fldCharType="separate"/>
              </w:r>
              <w:r w:rsidR="001E79BB" w:rsidRPr="001E79BB">
                <w:rPr>
                  <w:rStyle w:val="Hyperlink"/>
                </w:rPr>
                <w:t>#335</w:t>
              </w:r>
              <w:r w:rsidR="005C469B">
                <w:rPr>
                  <w:rStyle w:val="Hyperlink"/>
                </w:rPr>
                <w:fldChar w:fldCharType="end"/>
              </w:r>
              <w:r w:rsidR="001E79BB">
                <w:t>,</w:t>
              </w:r>
              <w:r w:rsidR="005725D8">
                <w:t xml:space="preserve"> </w:t>
              </w:r>
              <w:r w:rsidR="005C469B">
                <w:fldChar w:fldCharType="begin"/>
              </w:r>
              <w:r w:rsidR="005C469B">
                <w:instrText xml:space="preserve"> HYPERLINK "https://github.com/oasis-tcs/sarif-spec/issues/340" </w:instrText>
              </w:r>
              <w:r w:rsidR="005C469B">
                <w:fldChar w:fldCharType="separate"/>
              </w:r>
              <w:r w:rsidR="00935DFC" w:rsidRPr="00935DFC">
                <w:rPr>
                  <w:rStyle w:val="Hyperlink"/>
                </w:rPr>
                <w:t>#340</w:t>
              </w:r>
              <w:r w:rsidR="005C469B">
                <w:rPr>
                  <w:rStyle w:val="Hyperlink"/>
                </w:rPr>
                <w:fldChar w:fldCharType="end"/>
              </w:r>
              <w:r w:rsidR="00935DFC">
                <w:t xml:space="preserve">, </w:t>
              </w:r>
              <w:r w:rsidR="00BA765E">
                <w:t>and</w:t>
              </w:r>
              <w:r>
                <w:t xml:space="preserve"> </w:t>
              </w:r>
              <w:r w:rsidR="005C469B">
                <w:fldChar w:fldCharType="begin"/>
              </w:r>
              <w:r w:rsidR="005C469B">
                <w:instrText xml:space="preserve"> HYPERLINK "https://github.com/oasis-tcs/sarif-spec/issues/341" </w:instrText>
              </w:r>
              <w:r w:rsidR="005C469B">
                <w:fldChar w:fldCharType="separate"/>
              </w:r>
              <w:r w:rsidRPr="001836A4">
                <w:rPr>
                  <w:rStyle w:val="Hyperlink"/>
                </w:rPr>
                <w:t>#341</w:t>
              </w:r>
              <w:r w:rsidR="005C469B">
                <w:rPr>
                  <w:rStyle w:val="Hyperlink"/>
                </w:rPr>
                <w:fldChar w:fldCharType="end"/>
              </w:r>
              <w:r>
                <w:t>.</w:t>
              </w:r>
            </w:ins>
          </w:p>
        </w:tc>
      </w:tr>
      <w:tr w:rsidR="00DB0777" w14:paraId="797759E8" w14:textId="77777777" w:rsidTr="00C7321D">
        <w:trPr>
          <w:ins w:id="20708" w:author="Laurence Golding" w:date="2019-05-11T06:52:00Z"/>
        </w:trPr>
        <w:tc>
          <w:tcPr>
            <w:tcW w:w="1548" w:type="dxa"/>
          </w:tcPr>
          <w:p w14:paraId="09CEF8FF" w14:textId="7274B8F7" w:rsidR="00DB0777" w:rsidRDefault="00DB0777" w:rsidP="00D75620">
            <w:pPr>
              <w:rPr>
                <w:ins w:id="20709" w:author="Laurence Golding" w:date="2019-05-11T06:52:00Z"/>
              </w:rPr>
            </w:pPr>
            <w:ins w:id="20710" w:author="Laurence Golding" w:date="2019-05-11T06:52:00Z">
              <w:r>
                <w:t>25</w:t>
              </w:r>
            </w:ins>
          </w:p>
        </w:tc>
        <w:tc>
          <w:tcPr>
            <w:tcW w:w="1440" w:type="dxa"/>
          </w:tcPr>
          <w:p w14:paraId="64330089" w14:textId="53D5036F" w:rsidR="00DB0777" w:rsidRDefault="00DB0777" w:rsidP="00D75620">
            <w:pPr>
              <w:rPr>
                <w:ins w:id="20711" w:author="Laurence Golding" w:date="2019-05-11T06:52:00Z"/>
              </w:rPr>
            </w:pPr>
            <w:ins w:id="20712" w:author="Laurence Golding" w:date="2019-05-11T06:52:00Z">
              <w:r>
                <w:t>2019/03/16</w:t>
              </w:r>
            </w:ins>
          </w:p>
        </w:tc>
        <w:tc>
          <w:tcPr>
            <w:tcW w:w="2160" w:type="dxa"/>
          </w:tcPr>
          <w:p w14:paraId="13A886ED" w14:textId="060838D5" w:rsidR="00DB0777" w:rsidRDefault="00DB0777" w:rsidP="00D75620">
            <w:pPr>
              <w:rPr>
                <w:ins w:id="20713" w:author="Laurence Golding" w:date="2019-05-11T06:52:00Z"/>
              </w:rPr>
            </w:pPr>
            <w:ins w:id="20714" w:author="Laurence Golding" w:date="2019-05-11T06:52:00Z">
              <w:r>
                <w:t>Laurence J. Golding</w:t>
              </w:r>
            </w:ins>
          </w:p>
        </w:tc>
        <w:tc>
          <w:tcPr>
            <w:tcW w:w="4428" w:type="dxa"/>
          </w:tcPr>
          <w:p w14:paraId="434CEEF1" w14:textId="2D26F115" w:rsidR="00DB0777" w:rsidRDefault="00DB0777" w:rsidP="00D75620">
            <w:pPr>
              <w:jc w:val="both"/>
              <w:rPr>
                <w:ins w:id="20715" w:author="Laurence Golding" w:date="2019-05-11T06:52:00Z"/>
              </w:rPr>
            </w:pPr>
            <w:ins w:id="20716" w:author="Laurence Golding" w:date="2019-05-11T06:52:00Z">
              <w:r>
                <w:t>Incorporate changes for GitHub issue</w:t>
              </w:r>
              <w:r w:rsidR="00334420">
                <w:t xml:space="preserve">s </w:t>
              </w:r>
              <w:r w:rsidR="005C469B">
                <w:fldChar w:fldCharType="begin"/>
              </w:r>
              <w:r w:rsidR="005C469B">
                <w:instrText xml:space="preserve"> HYPERLINK "https://github.com/oasis-tcs/sarif-spec/issues/179" </w:instrText>
              </w:r>
              <w:r w:rsidR="005C469B">
                <w:fldChar w:fldCharType="separate"/>
              </w:r>
              <w:r w:rsidR="00334420" w:rsidRPr="00334420">
                <w:rPr>
                  <w:rStyle w:val="Hyperlink"/>
                </w:rPr>
                <w:t>#179</w:t>
              </w:r>
              <w:r w:rsidR="005C469B">
                <w:rPr>
                  <w:rStyle w:val="Hyperlink"/>
                </w:rPr>
                <w:fldChar w:fldCharType="end"/>
              </w:r>
              <w:r w:rsidR="00823B18">
                <w:t xml:space="preserve">, </w:t>
              </w:r>
              <w:r w:rsidR="005C469B">
                <w:fldChar w:fldCharType="begin"/>
              </w:r>
              <w:r w:rsidR="005C469B">
                <w:instrText xml:space="preserve"> HYPERLINK "https://github.com/oasis-tcs/sarif-spec/issues/319" </w:instrText>
              </w:r>
              <w:r w:rsidR="005C469B">
                <w:fldChar w:fldCharType="separate"/>
              </w:r>
              <w:r w:rsidRPr="00DB0777">
                <w:rPr>
                  <w:rStyle w:val="Hyperlink"/>
                </w:rPr>
                <w:t>#319</w:t>
              </w:r>
              <w:r w:rsidR="005C469B">
                <w:rPr>
                  <w:rStyle w:val="Hyperlink"/>
                </w:rPr>
                <w:fldChar w:fldCharType="end"/>
              </w:r>
              <w:r w:rsidR="00823B18">
                <w:t xml:space="preserve">, and </w:t>
              </w:r>
              <w:r w:rsidR="005C469B">
                <w:fldChar w:fldCharType="begin"/>
              </w:r>
              <w:r w:rsidR="005C469B">
                <w:instrText xml:space="preserve"> HYPERLINK "https://github.com/oasis-tcs/sarif-spec/issues/337" </w:instrText>
              </w:r>
              <w:r w:rsidR="005C469B">
                <w:fldChar w:fldCharType="separate"/>
              </w:r>
              <w:r w:rsidR="00823B18" w:rsidRPr="00823B18">
                <w:rPr>
                  <w:rStyle w:val="Hyperlink"/>
                </w:rPr>
                <w:t>#337</w:t>
              </w:r>
              <w:r w:rsidR="005C469B">
                <w:rPr>
                  <w:rStyle w:val="Hyperlink"/>
                </w:rPr>
                <w:fldChar w:fldCharType="end"/>
              </w:r>
              <w:r w:rsidR="00823B18">
                <w:t>.</w:t>
              </w:r>
            </w:ins>
          </w:p>
        </w:tc>
      </w:tr>
      <w:tr w:rsidR="00B45487" w14:paraId="08BE5588" w14:textId="77777777" w:rsidTr="00C7321D">
        <w:trPr>
          <w:ins w:id="20717" w:author="Laurence Golding" w:date="2019-05-11T06:52:00Z"/>
        </w:trPr>
        <w:tc>
          <w:tcPr>
            <w:tcW w:w="1548" w:type="dxa"/>
          </w:tcPr>
          <w:p w14:paraId="6BC608B6" w14:textId="2B349E18" w:rsidR="00B45487" w:rsidRDefault="00B45487" w:rsidP="00D75620">
            <w:pPr>
              <w:rPr>
                <w:ins w:id="20718" w:author="Laurence Golding" w:date="2019-05-11T06:52:00Z"/>
              </w:rPr>
            </w:pPr>
            <w:ins w:id="20719" w:author="Laurence Golding" w:date="2019-05-11T06:52:00Z">
              <w:r>
                <w:t>26</w:t>
              </w:r>
            </w:ins>
          </w:p>
        </w:tc>
        <w:tc>
          <w:tcPr>
            <w:tcW w:w="1440" w:type="dxa"/>
          </w:tcPr>
          <w:p w14:paraId="274921F5" w14:textId="4F2AE335" w:rsidR="00B45487" w:rsidRDefault="00B45487" w:rsidP="00D75620">
            <w:pPr>
              <w:rPr>
                <w:ins w:id="20720" w:author="Laurence Golding" w:date="2019-05-11T06:52:00Z"/>
              </w:rPr>
            </w:pPr>
            <w:ins w:id="20721" w:author="Laurence Golding" w:date="2019-05-11T06:52:00Z">
              <w:r>
                <w:t>2019/03/2</w:t>
              </w:r>
              <w:r w:rsidR="00560691">
                <w:t>8</w:t>
              </w:r>
            </w:ins>
          </w:p>
        </w:tc>
        <w:tc>
          <w:tcPr>
            <w:tcW w:w="2160" w:type="dxa"/>
          </w:tcPr>
          <w:p w14:paraId="3BA886F3" w14:textId="1B00AC95" w:rsidR="00B45487" w:rsidRDefault="00B45487" w:rsidP="00D75620">
            <w:pPr>
              <w:rPr>
                <w:ins w:id="20722" w:author="Laurence Golding" w:date="2019-05-11T06:52:00Z"/>
              </w:rPr>
            </w:pPr>
            <w:ins w:id="20723" w:author="Laurence Golding" w:date="2019-05-11T06:52:00Z">
              <w:r>
                <w:t>Laurence J. Golding</w:t>
              </w:r>
            </w:ins>
          </w:p>
        </w:tc>
        <w:tc>
          <w:tcPr>
            <w:tcW w:w="4428" w:type="dxa"/>
          </w:tcPr>
          <w:p w14:paraId="4B4DF50A" w14:textId="1DB82FA4" w:rsidR="00B45487" w:rsidRDefault="00B45487" w:rsidP="00D75620">
            <w:pPr>
              <w:jc w:val="both"/>
              <w:rPr>
                <w:ins w:id="20724" w:author="Laurence Golding" w:date="2019-05-11T06:52:00Z"/>
              </w:rPr>
            </w:pPr>
            <w:ins w:id="20725" w:author="Laurence Golding" w:date="2019-05-11T06:52:00Z">
              <w:r>
                <w:t>Incorporate changes for GitHub issues</w:t>
              </w:r>
              <w:r w:rsidR="00A175AD">
                <w:t xml:space="preserve"> </w:t>
              </w:r>
              <w:r w:rsidR="005C469B">
                <w:fldChar w:fldCharType="begin"/>
              </w:r>
              <w:r w:rsidR="005C469B">
                <w:instrText xml:space="preserve"> HYPERLINK "https://github.com/oasis-tcs/sarif-spec/issues/202" </w:instrText>
              </w:r>
              <w:r w:rsidR="005C469B">
                <w:fldChar w:fldCharType="separate"/>
              </w:r>
              <w:r w:rsidR="00A175AD" w:rsidRPr="00A175AD">
                <w:rPr>
                  <w:rStyle w:val="Hyperlink"/>
                </w:rPr>
                <w:t>#202</w:t>
              </w:r>
              <w:r w:rsidR="005C469B">
                <w:rPr>
                  <w:rStyle w:val="Hyperlink"/>
                </w:rPr>
                <w:fldChar w:fldCharType="end"/>
              </w:r>
              <w:r w:rsidR="00A175AD">
                <w:t>,</w:t>
              </w:r>
              <w:r>
                <w:t xml:space="preserve"> </w:t>
              </w:r>
              <w:r w:rsidR="00B569A3">
                <w:t>#</w:t>
              </w:r>
              <w:r w:rsidR="005C469B">
                <w:fldChar w:fldCharType="begin"/>
              </w:r>
              <w:r w:rsidR="005C469B">
                <w:instrText xml:space="preserve"> HYPERLINK "https://github.com/oasis</w:instrText>
              </w:r>
              <w:r w:rsidR="005C469B">
                <w:instrText xml:space="preserve">-tcs/sarif-spec/issues/302" </w:instrText>
              </w:r>
              <w:r w:rsidR="005C469B">
                <w:fldChar w:fldCharType="separate"/>
              </w:r>
              <w:r w:rsidR="00B569A3" w:rsidRPr="00B569A3">
                <w:rPr>
                  <w:rStyle w:val="Hyperlink"/>
                </w:rPr>
                <w:t>302</w:t>
              </w:r>
              <w:r w:rsidR="005C469B">
                <w:rPr>
                  <w:rStyle w:val="Hyperlink"/>
                </w:rPr>
                <w:fldChar w:fldCharType="end"/>
              </w:r>
              <w:r w:rsidR="00B569A3">
                <w:t xml:space="preserve">, </w:t>
              </w:r>
              <w:r w:rsidR="005C469B">
                <w:fldChar w:fldCharType="begin"/>
              </w:r>
              <w:r w:rsidR="005C469B">
                <w:instrText xml:space="preserve"> HYPERLINK "https://github.com/oasis-tcs/sarif-spec/issues/311" </w:instrText>
              </w:r>
              <w:r w:rsidR="005C469B">
                <w:fldChar w:fldCharType="separate"/>
              </w:r>
              <w:r w:rsidRPr="00B45487">
                <w:rPr>
                  <w:rStyle w:val="Hyperlink"/>
                </w:rPr>
                <w:t>#311</w:t>
              </w:r>
              <w:r w:rsidR="005C469B">
                <w:rPr>
                  <w:rStyle w:val="Hyperlink"/>
                </w:rPr>
                <w:fldChar w:fldCharType="end"/>
              </w:r>
              <w:r>
                <w:t xml:space="preserve">, </w:t>
              </w:r>
              <w:r w:rsidR="005C469B">
                <w:fldChar w:fldCharType="begin"/>
              </w:r>
              <w:r w:rsidR="005C469B">
                <w:instrText xml:space="preserve"> HYPERLINK "https://github.com/oasis-tcs/sarif-spec/issues/314" </w:instrText>
              </w:r>
              <w:r w:rsidR="005C469B">
                <w:fldChar w:fldCharType="separate"/>
              </w:r>
              <w:r w:rsidR="00BF7825" w:rsidRPr="00BF7825">
                <w:rPr>
                  <w:rStyle w:val="Hyperlink"/>
                </w:rPr>
                <w:t>#314</w:t>
              </w:r>
              <w:r w:rsidR="005C469B">
                <w:rPr>
                  <w:rStyle w:val="Hyperlink"/>
                </w:rPr>
                <w:fldChar w:fldCharType="end"/>
              </w:r>
              <w:r w:rsidR="00BF7825">
                <w:t>,</w:t>
              </w:r>
              <w:r w:rsidR="00261814">
                <w:t xml:space="preserve"> </w:t>
              </w:r>
              <w:r w:rsidR="005C469B">
                <w:fldChar w:fldCharType="begin"/>
              </w:r>
              <w:r w:rsidR="005C469B">
                <w:instrText xml:space="preserve"> HYPERLINK "https://github.com/oasis-tcs/sarif-spec/issues/315" </w:instrText>
              </w:r>
              <w:r w:rsidR="005C469B">
                <w:fldChar w:fldCharType="separate"/>
              </w:r>
              <w:r w:rsidR="00261814" w:rsidRPr="00261814">
                <w:rPr>
                  <w:rStyle w:val="Hyperlink"/>
                </w:rPr>
                <w:t>#315</w:t>
              </w:r>
              <w:r w:rsidR="005C469B">
                <w:rPr>
                  <w:rStyle w:val="Hyperlink"/>
                </w:rPr>
                <w:fldChar w:fldCharType="end"/>
              </w:r>
              <w:r w:rsidR="00261814">
                <w:t>,</w:t>
              </w:r>
              <w:r w:rsidR="00560691">
                <w:t xml:space="preserve"> </w:t>
              </w:r>
              <w:r w:rsidR="005C469B">
                <w:fldChar w:fldCharType="begin"/>
              </w:r>
              <w:r w:rsidR="005C469B">
                <w:instrText xml:space="preserve"> </w:instrText>
              </w:r>
              <w:r w:rsidR="005C469B">
                <w:instrText xml:space="preserve">HYPERLINK "https://github.com/oasis-tcs/sarif-spec/issues/318" </w:instrText>
              </w:r>
              <w:r w:rsidR="005C469B">
                <w:fldChar w:fldCharType="separate"/>
              </w:r>
              <w:r w:rsidR="00560691" w:rsidRPr="00560691">
                <w:rPr>
                  <w:rStyle w:val="Hyperlink"/>
                </w:rPr>
                <w:t>#318</w:t>
              </w:r>
              <w:r w:rsidR="005C469B">
                <w:rPr>
                  <w:rStyle w:val="Hyperlink"/>
                </w:rPr>
                <w:fldChar w:fldCharType="end"/>
              </w:r>
              <w:r w:rsidR="00560691">
                <w:t>,</w:t>
              </w:r>
              <w:r w:rsidR="00BF7825">
                <w:t xml:space="preserve"> </w:t>
              </w:r>
              <w:r w:rsidR="005C469B">
                <w:fldChar w:fldCharType="begin"/>
              </w:r>
              <w:r w:rsidR="005C469B">
                <w:instrText xml:space="preserve"> HYPERLINK "https://github.com/oasis-tcs/sarif-spec/issues/324" </w:instrText>
              </w:r>
              <w:r w:rsidR="005C469B">
                <w:fldChar w:fldCharType="separate"/>
              </w:r>
              <w:r w:rsidRPr="00B45487">
                <w:rPr>
                  <w:rStyle w:val="Hyperlink"/>
                </w:rPr>
                <w:t>#324</w:t>
              </w:r>
              <w:r w:rsidR="005C469B">
                <w:rPr>
                  <w:rStyle w:val="Hyperlink"/>
                </w:rPr>
                <w:fldChar w:fldCharType="end"/>
              </w:r>
              <w:r>
                <w:t xml:space="preserve">, </w:t>
              </w:r>
              <w:r w:rsidR="005C469B">
                <w:fldChar w:fldCharType="begin"/>
              </w:r>
              <w:r w:rsidR="005C469B">
                <w:instrText xml:space="preserve"> HYPERLINK "https://github.com/oasis-tcs/sarif-spec/issues/325" </w:instrText>
              </w:r>
              <w:r w:rsidR="005C469B">
                <w:fldChar w:fldCharType="separate"/>
              </w:r>
              <w:r w:rsidRPr="00B45487">
                <w:rPr>
                  <w:rStyle w:val="Hyperlink"/>
                </w:rPr>
                <w:t>#325</w:t>
              </w:r>
              <w:r w:rsidR="005C469B">
                <w:rPr>
                  <w:rStyle w:val="Hyperlink"/>
                </w:rPr>
                <w:fldChar w:fldCharType="end"/>
              </w:r>
              <w:r w:rsidR="002A5250">
                <w:t xml:space="preserve">, </w:t>
              </w:r>
              <w:r w:rsidR="005C469B">
                <w:fldChar w:fldCharType="begin"/>
              </w:r>
              <w:r w:rsidR="005C469B">
                <w:instrText xml:space="preserve"> HYPERLINK "https://github.com/oasis-tcs/sarif-spec/issues/327" </w:instrText>
              </w:r>
              <w:r w:rsidR="005C469B">
                <w:fldChar w:fldCharType="separate"/>
              </w:r>
              <w:r w:rsidR="002A5250" w:rsidRPr="002A5250">
                <w:rPr>
                  <w:rStyle w:val="Hyperlink"/>
                </w:rPr>
                <w:t>#327</w:t>
              </w:r>
              <w:r w:rsidR="005C469B">
                <w:rPr>
                  <w:rStyle w:val="Hyperlink"/>
                </w:rPr>
                <w:fldChar w:fldCharType="end"/>
              </w:r>
              <w:r w:rsidR="00E3048B">
                <w:t>,</w:t>
              </w:r>
              <w:r w:rsidR="00C17C30">
                <w:t xml:space="preserve"> </w:t>
              </w:r>
              <w:r w:rsidR="005C469B">
                <w:fldChar w:fldCharType="begin"/>
              </w:r>
              <w:r w:rsidR="005C469B">
                <w:instrText xml:space="preserve"> HYPERLINK "https://github.com/oasis-tcs/sarif-spec/issues/338" </w:instrText>
              </w:r>
              <w:r w:rsidR="005C469B">
                <w:fldChar w:fldCharType="separate"/>
              </w:r>
              <w:r w:rsidR="00AE4658" w:rsidRPr="00AE4658">
                <w:rPr>
                  <w:rStyle w:val="Hyperlink"/>
                </w:rPr>
                <w:t>#338</w:t>
              </w:r>
              <w:r w:rsidR="005C469B">
                <w:rPr>
                  <w:rStyle w:val="Hyperlink"/>
                </w:rPr>
                <w:fldChar w:fldCharType="end"/>
              </w:r>
              <w:r w:rsidR="00AE4658">
                <w:t xml:space="preserve">, </w:t>
              </w:r>
              <w:r w:rsidR="005C469B">
                <w:fldChar w:fldCharType="begin"/>
              </w:r>
              <w:r w:rsidR="005C469B">
                <w:instrText xml:space="preserve"> HYPERLINK "https://github.com/oasis-tcs/sarif-spec/issues/344" </w:instrText>
              </w:r>
              <w:r w:rsidR="005C469B">
                <w:fldChar w:fldCharType="separate"/>
              </w:r>
              <w:r w:rsidR="00C17C30" w:rsidRPr="00C17C30">
                <w:rPr>
                  <w:rStyle w:val="Hyperlink"/>
                </w:rPr>
                <w:t>#344</w:t>
              </w:r>
              <w:r w:rsidR="005C469B">
                <w:rPr>
                  <w:rStyle w:val="Hyperlink"/>
                </w:rPr>
                <w:fldChar w:fldCharType="end"/>
              </w:r>
              <w:r w:rsidR="00E3048B">
                <w:t xml:space="preserve">, </w:t>
              </w:r>
              <w:r w:rsidR="005C469B">
                <w:fldChar w:fldCharType="begin"/>
              </w:r>
              <w:r w:rsidR="005C469B">
                <w:instrText xml:space="preserve"> HYPERLINK "https://github.com/oasis-</w:instrText>
              </w:r>
              <w:r w:rsidR="005C469B">
                <w:instrText xml:space="preserve">tcs/sarif-spec/issues/346" </w:instrText>
              </w:r>
              <w:r w:rsidR="005C469B">
                <w:fldChar w:fldCharType="separate"/>
              </w:r>
              <w:r w:rsidR="00E3048B" w:rsidRPr="00E3048B">
                <w:rPr>
                  <w:rStyle w:val="Hyperlink"/>
                </w:rPr>
                <w:t>#346</w:t>
              </w:r>
              <w:r w:rsidR="005C469B">
                <w:rPr>
                  <w:rStyle w:val="Hyperlink"/>
                </w:rPr>
                <w:fldChar w:fldCharType="end"/>
              </w:r>
              <w:r w:rsidR="00DE4B40">
                <w:t xml:space="preserve">, </w:t>
              </w:r>
              <w:r w:rsidR="005C469B">
                <w:fldChar w:fldCharType="begin"/>
              </w:r>
              <w:r w:rsidR="005C469B">
                <w:instrText xml:space="preserve"> HYPERLINK "https://github.com/oasis-tcs/sarif-spec/issues/347" </w:instrText>
              </w:r>
              <w:r w:rsidR="005C469B">
                <w:fldChar w:fldCharType="separate"/>
              </w:r>
              <w:r w:rsidR="00DE4B40" w:rsidRPr="00DE4B40">
                <w:rPr>
                  <w:rStyle w:val="Hyperlink"/>
                </w:rPr>
                <w:t>#347</w:t>
              </w:r>
              <w:r w:rsidR="005C469B">
                <w:rPr>
                  <w:rStyle w:val="Hyperlink"/>
                </w:rPr>
                <w:fldChar w:fldCharType="end"/>
              </w:r>
              <w:r w:rsidR="00B55817">
                <w:t xml:space="preserve">, </w:t>
              </w:r>
              <w:r w:rsidR="005C469B">
                <w:fldChar w:fldCharType="begin"/>
              </w:r>
              <w:r w:rsidR="005C469B">
                <w:instrText xml:space="preserve"> HYPERLINK "https://github.com/oasis-tcs/sarif-spec/issues/348" </w:instrText>
              </w:r>
              <w:r w:rsidR="005C469B">
                <w:fldChar w:fldCharType="separate"/>
              </w:r>
              <w:r w:rsidR="00942C74" w:rsidRPr="00942C74">
                <w:rPr>
                  <w:rStyle w:val="Hyperlink"/>
                </w:rPr>
                <w:t>#348</w:t>
              </w:r>
              <w:r w:rsidR="005C469B">
                <w:rPr>
                  <w:rStyle w:val="Hyperlink"/>
                </w:rPr>
                <w:fldChar w:fldCharType="end"/>
              </w:r>
              <w:r w:rsidR="00942C74">
                <w:t xml:space="preserve">, </w:t>
              </w:r>
              <w:r w:rsidR="00B55817">
                <w:t xml:space="preserve">and </w:t>
              </w:r>
              <w:r w:rsidR="005C469B">
                <w:fldChar w:fldCharType="begin"/>
              </w:r>
              <w:r w:rsidR="005C469B">
                <w:instrText xml:space="preserve"> HYPERLINK "https://github.com/oasis-tcs/sarif-spec/issues/350" </w:instrText>
              </w:r>
              <w:r w:rsidR="005C469B">
                <w:fldChar w:fldCharType="separate"/>
              </w:r>
              <w:r w:rsidR="00B55817" w:rsidRPr="00B55817">
                <w:rPr>
                  <w:rStyle w:val="Hyperlink"/>
                </w:rPr>
                <w:t>#350</w:t>
              </w:r>
              <w:r w:rsidR="005C469B">
                <w:rPr>
                  <w:rStyle w:val="Hyperlink"/>
                </w:rPr>
                <w:fldChar w:fldCharType="end"/>
              </w:r>
              <w:r w:rsidR="00B55817">
                <w:t>.</w:t>
              </w:r>
            </w:ins>
          </w:p>
        </w:tc>
      </w:tr>
      <w:tr w:rsidR="008558A4" w14:paraId="703797DC" w14:textId="77777777" w:rsidTr="00C7321D">
        <w:trPr>
          <w:ins w:id="20726" w:author="Laurence Golding" w:date="2019-05-11T06:52:00Z"/>
        </w:trPr>
        <w:tc>
          <w:tcPr>
            <w:tcW w:w="1548" w:type="dxa"/>
          </w:tcPr>
          <w:p w14:paraId="210C8F6E" w14:textId="1973B56B" w:rsidR="008558A4" w:rsidRDefault="008558A4" w:rsidP="00D75620">
            <w:pPr>
              <w:rPr>
                <w:ins w:id="20727" w:author="Laurence Golding" w:date="2019-05-11T06:52:00Z"/>
              </w:rPr>
            </w:pPr>
            <w:ins w:id="20728" w:author="Laurence Golding" w:date="2019-05-11T06:52:00Z">
              <w:r>
                <w:t>27</w:t>
              </w:r>
            </w:ins>
          </w:p>
        </w:tc>
        <w:tc>
          <w:tcPr>
            <w:tcW w:w="1440" w:type="dxa"/>
          </w:tcPr>
          <w:p w14:paraId="79E72282" w14:textId="40E919D8" w:rsidR="008558A4" w:rsidRDefault="008558A4" w:rsidP="00D75620">
            <w:pPr>
              <w:rPr>
                <w:ins w:id="20729" w:author="Laurence Golding" w:date="2019-05-11T06:52:00Z"/>
              </w:rPr>
            </w:pPr>
            <w:ins w:id="20730" w:author="Laurence Golding" w:date="2019-05-11T06:52:00Z">
              <w:r>
                <w:t>2019/04/01</w:t>
              </w:r>
            </w:ins>
          </w:p>
        </w:tc>
        <w:tc>
          <w:tcPr>
            <w:tcW w:w="2160" w:type="dxa"/>
          </w:tcPr>
          <w:p w14:paraId="3323D43B" w14:textId="2E737B17" w:rsidR="008558A4" w:rsidRDefault="008558A4" w:rsidP="00D75620">
            <w:pPr>
              <w:rPr>
                <w:ins w:id="20731" w:author="Laurence Golding" w:date="2019-05-11T06:52:00Z"/>
              </w:rPr>
            </w:pPr>
            <w:ins w:id="20732" w:author="Laurence Golding" w:date="2019-05-11T06:52:00Z">
              <w:r>
                <w:t>Laurence J. Golding</w:t>
              </w:r>
            </w:ins>
          </w:p>
        </w:tc>
        <w:tc>
          <w:tcPr>
            <w:tcW w:w="4428" w:type="dxa"/>
          </w:tcPr>
          <w:p w14:paraId="0091B0C8" w14:textId="04B97EE4" w:rsidR="008558A4" w:rsidRDefault="008558A4" w:rsidP="00D75620">
            <w:pPr>
              <w:jc w:val="both"/>
              <w:rPr>
                <w:ins w:id="20733" w:author="Laurence Golding" w:date="2019-05-11T06:52:00Z"/>
              </w:rPr>
            </w:pPr>
            <w:ins w:id="20734" w:author="Laurence Golding" w:date="2019-05-11T06:52:00Z">
              <w:r>
                <w:t>Incorporat</w:t>
              </w:r>
              <w:r w:rsidR="00255BB5">
                <w:t>e</w:t>
              </w:r>
              <w:r>
                <w:t xml:space="preserve"> editorial changes for GitHub issue</w:t>
              </w:r>
              <w:r w:rsidR="0050772D">
                <w:t xml:space="preserve">s </w:t>
              </w:r>
              <w:r w:rsidR="005C469B">
                <w:fldChar w:fldCharType="begin"/>
              </w:r>
              <w:r w:rsidR="005C469B">
                <w:instrText xml:space="preserve"> HYPERLINK "https://github.com/oasis-tcs/sarif-spec/issues/106" </w:instrText>
              </w:r>
              <w:r w:rsidR="005C469B">
                <w:fldChar w:fldCharType="separate"/>
              </w:r>
              <w:r w:rsidR="0050772D" w:rsidRPr="0050772D">
                <w:rPr>
                  <w:rStyle w:val="Hyperlink"/>
                </w:rPr>
                <w:t>#106</w:t>
              </w:r>
              <w:r w:rsidR="005C469B">
                <w:rPr>
                  <w:rStyle w:val="Hyperlink"/>
                </w:rPr>
                <w:fldChar w:fldCharType="end"/>
              </w:r>
              <w:r w:rsidR="0050772D">
                <w:t xml:space="preserve">, </w:t>
              </w:r>
              <w:r w:rsidR="005C469B">
                <w:fldChar w:fldCharType="begin"/>
              </w:r>
              <w:r w:rsidR="005C469B">
                <w:instrText xml:space="preserve"> HYPERLINK "https://github.com/oasis-tcs/sarif-spec/issues/117" </w:instrText>
              </w:r>
              <w:r w:rsidR="005C469B">
                <w:fldChar w:fldCharType="separate"/>
              </w:r>
              <w:r w:rsidR="0050772D" w:rsidRPr="0050772D">
                <w:rPr>
                  <w:rStyle w:val="Hyperlink"/>
                </w:rPr>
                <w:t>#117</w:t>
              </w:r>
              <w:r w:rsidR="005C469B">
                <w:rPr>
                  <w:rStyle w:val="Hyperlink"/>
                </w:rPr>
                <w:fldChar w:fldCharType="end"/>
              </w:r>
              <w:r w:rsidR="0050772D">
                <w:t xml:space="preserve">, </w:t>
              </w:r>
              <w:r w:rsidR="005C469B">
                <w:fldChar w:fldCharType="begin"/>
              </w:r>
              <w:r w:rsidR="005C469B">
                <w:instrText xml:space="preserve"> HYPERLINK "https://github.com/oasis-tcs/sarif-spec/issues/301" </w:instrText>
              </w:r>
              <w:r w:rsidR="005C469B">
                <w:fldChar w:fldCharType="separate"/>
              </w:r>
              <w:r w:rsidR="0050772D" w:rsidRPr="0050772D">
                <w:rPr>
                  <w:rStyle w:val="Hyperlink"/>
                </w:rPr>
                <w:t>#301</w:t>
              </w:r>
              <w:r w:rsidR="005C469B">
                <w:rPr>
                  <w:rStyle w:val="Hyperlink"/>
                </w:rPr>
                <w:fldChar w:fldCharType="end"/>
              </w:r>
              <w:r w:rsidR="0050772D">
                <w:t>, and</w:t>
              </w:r>
              <w:r>
                <w:t xml:space="preserve"> </w:t>
              </w:r>
              <w:r w:rsidR="005C469B">
                <w:fldChar w:fldCharType="begin"/>
              </w:r>
              <w:r w:rsidR="005C469B">
                <w:instrText xml:space="preserve"> HYPERLINK "https://github.com/oasis-tcs/sarif-spec/issues/342" </w:instrText>
              </w:r>
              <w:r w:rsidR="005C469B">
                <w:fldChar w:fldCharType="separate"/>
              </w:r>
              <w:r w:rsidRPr="008558A4">
                <w:rPr>
                  <w:rStyle w:val="Hyperlink"/>
                </w:rPr>
                <w:t>#342</w:t>
              </w:r>
              <w:r w:rsidR="005C469B">
                <w:rPr>
                  <w:rStyle w:val="Hyperlink"/>
                </w:rPr>
                <w:fldChar w:fldCharType="end"/>
              </w:r>
              <w:r>
                <w:t>.</w:t>
              </w:r>
            </w:ins>
          </w:p>
        </w:tc>
      </w:tr>
      <w:tr w:rsidR="00255BB5" w14:paraId="08A52204" w14:textId="77777777" w:rsidTr="00C7321D">
        <w:trPr>
          <w:ins w:id="20735" w:author="Laurence Golding" w:date="2019-05-11T06:52:00Z"/>
        </w:trPr>
        <w:tc>
          <w:tcPr>
            <w:tcW w:w="1548" w:type="dxa"/>
          </w:tcPr>
          <w:p w14:paraId="26CE3E35" w14:textId="78CCD89D" w:rsidR="00255BB5" w:rsidRDefault="00255BB5" w:rsidP="00D75620">
            <w:pPr>
              <w:rPr>
                <w:ins w:id="20736" w:author="Laurence Golding" w:date="2019-05-11T06:52:00Z"/>
              </w:rPr>
            </w:pPr>
            <w:ins w:id="20737" w:author="Laurence Golding" w:date="2019-05-11T06:52:00Z">
              <w:r>
                <w:t>28</w:t>
              </w:r>
            </w:ins>
          </w:p>
        </w:tc>
        <w:tc>
          <w:tcPr>
            <w:tcW w:w="1440" w:type="dxa"/>
          </w:tcPr>
          <w:p w14:paraId="513539CA" w14:textId="70D68C55" w:rsidR="00255BB5" w:rsidRDefault="00255BB5" w:rsidP="00D75620">
            <w:pPr>
              <w:rPr>
                <w:ins w:id="20738" w:author="Laurence Golding" w:date="2019-05-11T06:52:00Z"/>
              </w:rPr>
            </w:pPr>
            <w:ins w:id="20739" w:author="Laurence Golding" w:date="2019-05-11T06:52:00Z">
              <w:r>
                <w:t>2019/04/</w:t>
              </w:r>
              <w:r w:rsidR="00C62648">
                <w:t>17</w:t>
              </w:r>
            </w:ins>
          </w:p>
        </w:tc>
        <w:tc>
          <w:tcPr>
            <w:tcW w:w="2160" w:type="dxa"/>
          </w:tcPr>
          <w:p w14:paraId="01F6DF9D" w14:textId="44208273" w:rsidR="00255BB5" w:rsidRDefault="00255BB5" w:rsidP="00D75620">
            <w:pPr>
              <w:rPr>
                <w:ins w:id="20740" w:author="Laurence Golding" w:date="2019-05-11T06:52:00Z"/>
              </w:rPr>
            </w:pPr>
            <w:ins w:id="20741" w:author="Laurence Golding" w:date="2019-05-11T06:52:00Z">
              <w:r>
                <w:t>Laurence J. Golding</w:t>
              </w:r>
            </w:ins>
          </w:p>
        </w:tc>
        <w:tc>
          <w:tcPr>
            <w:tcW w:w="4428" w:type="dxa"/>
          </w:tcPr>
          <w:p w14:paraId="76ED4CB8" w14:textId="26719EDB" w:rsidR="00255BB5" w:rsidRDefault="00255BB5" w:rsidP="00D75620">
            <w:pPr>
              <w:jc w:val="both"/>
              <w:rPr>
                <w:ins w:id="20742" w:author="Laurence Golding" w:date="2019-05-11T06:52:00Z"/>
              </w:rPr>
            </w:pPr>
            <w:ins w:id="20743" w:author="Laurence Golding" w:date="2019-05-11T06:52:00Z">
              <w:r>
                <w:t>Incorporate changes for GitHub issue</w:t>
              </w:r>
              <w:r w:rsidR="00C62648">
                <w:t>s</w:t>
              </w:r>
              <w:r w:rsidR="003C601F">
                <w:t xml:space="preserve"> </w:t>
              </w:r>
              <w:r w:rsidR="005C469B">
                <w:fldChar w:fldCharType="begin"/>
              </w:r>
              <w:r w:rsidR="005C469B">
                <w:instrText xml:space="preserve"> HYPERLINK "https://github.com/oasis-tcs/sarif-spec/issues/266" </w:instrText>
              </w:r>
              <w:r w:rsidR="005C469B">
                <w:fldChar w:fldCharType="separate"/>
              </w:r>
              <w:r w:rsidR="003C601F" w:rsidRPr="003C601F">
                <w:rPr>
                  <w:rStyle w:val="Hyperlink"/>
                </w:rPr>
                <w:t>#266</w:t>
              </w:r>
              <w:r w:rsidR="005C469B">
                <w:rPr>
                  <w:rStyle w:val="Hyperlink"/>
                </w:rPr>
                <w:fldChar w:fldCharType="end"/>
              </w:r>
              <w:r w:rsidR="003C601F">
                <w:t>,</w:t>
              </w:r>
              <w:r w:rsidR="00C62648">
                <w:t xml:space="preserve"> </w:t>
              </w:r>
              <w:r w:rsidR="005C469B">
                <w:fldChar w:fldCharType="begin"/>
              </w:r>
              <w:r w:rsidR="005C469B">
                <w:instrText xml:space="preserve"> HYPERLINK "https://github.com/oasis-tcs/sarif-spec/issues/323" </w:instrText>
              </w:r>
              <w:r w:rsidR="005C469B">
                <w:fldChar w:fldCharType="separate"/>
              </w:r>
              <w:r w:rsidR="006D77C8" w:rsidRPr="006D77C8">
                <w:rPr>
                  <w:rStyle w:val="Hyperlink"/>
                </w:rPr>
                <w:t>#323</w:t>
              </w:r>
              <w:r w:rsidR="005C469B">
                <w:rPr>
                  <w:rStyle w:val="Hyperlink"/>
                </w:rPr>
                <w:fldChar w:fldCharType="end"/>
              </w:r>
              <w:r w:rsidR="006D77C8">
                <w:t xml:space="preserve">, </w:t>
              </w:r>
              <w:r w:rsidR="005C469B">
                <w:fldChar w:fldCharType="begin"/>
              </w:r>
              <w:r w:rsidR="005C469B">
                <w:instrText xml:space="preserve"> HYPERLINK "https://github.com/oasis-tcs/sarif-spec/issues/349" </w:instrText>
              </w:r>
              <w:r w:rsidR="005C469B">
                <w:fldChar w:fldCharType="separate"/>
              </w:r>
              <w:r w:rsidR="00C62648" w:rsidRPr="003E4F82">
                <w:rPr>
                  <w:rStyle w:val="Hyperlink"/>
                </w:rPr>
                <w:t>#349</w:t>
              </w:r>
              <w:r w:rsidR="005C469B">
                <w:rPr>
                  <w:rStyle w:val="Hyperlink"/>
                </w:rPr>
                <w:fldChar w:fldCharType="end"/>
              </w:r>
              <w:r w:rsidR="00C62648">
                <w:t>,</w:t>
              </w:r>
              <w:r>
                <w:t xml:space="preserve"> </w:t>
              </w:r>
              <w:r w:rsidR="005C469B">
                <w:fldChar w:fldCharType="begin"/>
              </w:r>
              <w:r w:rsidR="005C469B">
                <w:instrText xml:space="preserve"> HYPERLINK "https://github.com/oasis-</w:instrText>
              </w:r>
              <w:r w:rsidR="005C469B">
                <w:instrText xml:space="preserve">tcs/sarif-spec/issues/353" </w:instrText>
              </w:r>
              <w:r w:rsidR="005C469B">
                <w:fldChar w:fldCharType="separate"/>
              </w:r>
              <w:r w:rsidRPr="00255BB5">
                <w:rPr>
                  <w:rStyle w:val="Hyperlink"/>
                </w:rPr>
                <w:t>#353</w:t>
              </w:r>
              <w:r w:rsidR="005C469B">
                <w:rPr>
                  <w:rStyle w:val="Hyperlink"/>
                </w:rPr>
                <w:fldChar w:fldCharType="end"/>
              </w:r>
              <w:r w:rsidR="00C62648">
                <w:t>,</w:t>
              </w:r>
              <w:r w:rsidR="00C62648">
                <w:rPr>
                  <w:rStyle w:val="Hyperlink"/>
                </w:rPr>
                <w:t xml:space="preserve"> </w:t>
              </w:r>
              <w:r w:rsidR="005C469B">
                <w:fldChar w:fldCharType="begin"/>
              </w:r>
              <w:r w:rsidR="005C469B">
                <w:instrText xml:space="preserve"> HYPERLINK "https://github.com/oasis-tcs/sarif-spec/issues/354" </w:instrText>
              </w:r>
              <w:r w:rsidR="005C469B">
                <w:fldChar w:fldCharType="separate"/>
              </w:r>
              <w:r w:rsidR="00C62648">
                <w:rPr>
                  <w:rStyle w:val="Hyperlink"/>
                </w:rPr>
                <w:t>#354</w:t>
              </w:r>
              <w:r w:rsidR="005C469B">
                <w:rPr>
                  <w:rStyle w:val="Hyperlink"/>
                </w:rPr>
                <w:fldChar w:fldCharType="end"/>
              </w:r>
              <w:r w:rsidR="00C62648">
                <w:t xml:space="preserve">, </w:t>
              </w:r>
              <w:r w:rsidR="005C469B">
                <w:fldChar w:fldCharType="begin"/>
              </w:r>
              <w:r w:rsidR="005C469B">
                <w:instrText xml:space="preserve"> HYPERLINK "https://github.com/oasis-tcs/sarif-spec/issues/355" </w:instrText>
              </w:r>
              <w:r w:rsidR="005C469B">
                <w:fldChar w:fldCharType="separate"/>
              </w:r>
              <w:r w:rsidR="00C62648">
                <w:rPr>
                  <w:rStyle w:val="Hyperlink"/>
                </w:rPr>
                <w:t>#355</w:t>
              </w:r>
              <w:r w:rsidR="005C469B">
                <w:rPr>
                  <w:rStyle w:val="Hyperlink"/>
                </w:rPr>
                <w:fldChar w:fldCharType="end"/>
              </w:r>
              <w:r w:rsidR="00C62648">
                <w:t xml:space="preserve">, </w:t>
              </w:r>
              <w:r w:rsidR="005C469B">
                <w:fldChar w:fldCharType="begin"/>
              </w:r>
              <w:r w:rsidR="005C469B">
                <w:instrText xml:space="preserve"> HYPERLINK "https://github.com/oasis-tcs/sarif-spec/issues/356" </w:instrText>
              </w:r>
              <w:r w:rsidR="005C469B">
                <w:fldChar w:fldCharType="separate"/>
              </w:r>
              <w:r w:rsidR="00C62648" w:rsidRPr="00DF2322">
                <w:rPr>
                  <w:rStyle w:val="Hyperlink"/>
                </w:rPr>
                <w:t>#356</w:t>
              </w:r>
              <w:r w:rsidR="005C469B">
                <w:rPr>
                  <w:rStyle w:val="Hyperlink"/>
                </w:rPr>
                <w:fldChar w:fldCharType="end"/>
              </w:r>
              <w:r w:rsidR="00C62648">
                <w:t xml:space="preserve">, </w:t>
              </w:r>
              <w:r w:rsidR="005C469B">
                <w:fldChar w:fldCharType="begin"/>
              </w:r>
              <w:r w:rsidR="005C469B">
                <w:instrText xml:space="preserve"> </w:instrText>
              </w:r>
              <w:r w:rsidR="005C469B">
                <w:instrText xml:space="preserve">HYPERLINK "https://github.com/oasis-tcs/sarif-spec/issues/357" </w:instrText>
              </w:r>
              <w:r w:rsidR="005C469B">
                <w:fldChar w:fldCharType="separate"/>
              </w:r>
              <w:r w:rsidR="00C62648" w:rsidRPr="00CF02EA">
                <w:rPr>
                  <w:rStyle w:val="Hyperlink"/>
                </w:rPr>
                <w:t>#357</w:t>
              </w:r>
              <w:r w:rsidR="005C469B">
                <w:rPr>
                  <w:rStyle w:val="Hyperlink"/>
                </w:rPr>
                <w:fldChar w:fldCharType="end"/>
              </w:r>
              <w:r w:rsidR="00C62648">
                <w:t xml:space="preserve">, </w:t>
              </w:r>
              <w:r w:rsidR="005C469B">
                <w:fldChar w:fldCharType="begin"/>
              </w:r>
              <w:r w:rsidR="005C469B">
                <w:instrText xml:space="preserve"> HYPERLINK "https://github.com/oasis-tcs/sarif-spec/issues/358" </w:instrText>
              </w:r>
              <w:r w:rsidR="005C469B">
                <w:fldChar w:fldCharType="separate"/>
              </w:r>
              <w:r w:rsidR="00C62648" w:rsidRPr="00DD6094">
                <w:rPr>
                  <w:rStyle w:val="Hyperlink"/>
                </w:rPr>
                <w:t>#358</w:t>
              </w:r>
              <w:r w:rsidR="005C469B">
                <w:rPr>
                  <w:rStyle w:val="Hyperlink"/>
                </w:rPr>
                <w:fldChar w:fldCharType="end"/>
              </w:r>
              <w:r w:rsidR="00C62648">
                <w:t xml:space="preserve">, </w:t>
              </w:r>
              <w:r w:rsidR="005C469B">
                <w:fldChar w:fldCharType="begin"/>
              </w:r>
              <w:r w:rsidR="005C469B">
                <w:instrText xml:space="preserve"> HYPERLINK "https://github.com/oasis-tcs/sarif-spec/issues/359" </w:instrText>
              </w:r>
              <w:r w:rsidR="005C469B">
                <w:fldChar w:fldCharType="separate"/>
              </w:r>
              <w:r w:rsidR="00C62648">
                <w:rPr>
                  <w:rStyle w:val="Hyperlink"/>
                </w:rPr>
                <w:t>#359</w:t>
              </w:r>
              <w:r w:rsidR="005C469B">
                <w:rPr>
                  <w:rStyle w:val="Hyperlink"/>
                </w:rPr>
                <w:fldChar w:fldCharType="end"/>
              </w:r>
              <w:r w:rsidR="00C62648">
                <w:t xml:space="preserve">, </w:t>
              </w:r>
              <w:r w:rsidR="005C469B">
                <w:fldChar w:fldCharType="begin"/>
              </w:r>
              <w:r w:rsidR="005C469B">
                <w:instrText xml:space="preserve"> HYPERLINK "https://github.com/oasis-tcs/sarif-spec/issues/361" </w:instrText>
              </w:r>
              <w:r w:rsidR="005C469B">
                <w:fldChar w:fldCharType="separate"/>
              </w:r>
              <w:r w:rsidR="00C62648" w:rsidRPr="00C24511">
                <w:rPr>
                  <w:rStyle w:val="Hyperlink"/>
                </w:rPr>
                <w:t>#361</w:t>
              </w:r>
              <w:r w:rsidR="005C469B">
                <w:rPr>
                  <w:rStyle w:val="Hyperlink"/>
                </w:rPr>
                <w:fldChar w:fldCharType="end"/>
              </w:r>
              <w:r w:rsidR="00C62648">
                <w:t xml:space="preserve">, </w:t>
              </w:r>
              <w:r w:rsidR="005C469B">
                <w:fldChar w:fldCharType="begin"/>
              </w:r>
              <w:r w:rsidR="005C469B">
                <w:instrText xml:space="preserve"> HYPERLINK "https://github.com/oasis-tcs/sarif-spec/issues/362" </w:instrText>
              </w:r>
              <w:r w:rsidR="005C469B">
                <w:fldChar w:fldCharType="separate"/>
              </w:r>
              <w:r w:rsidR="00C62648" w:rsidRPr="0049658C">
                <w:rPr>
                  <w:rStyle w:val="Hyperlink"/>
                </w:rPr>
                <w:t>#362</w:t>
              </w:r>
              <w:r w:rsidR="005C469B">
                <w:rPr>
                  <w:rStyle w:val="Hyperlink"/>
                </w:rPr>
                <w:fldChar w:fldCharType="end"/>
              </w:r>
              <w:r w:rsidR="00C62648">
                <w:t xml:space="preserve">, </w:t>
              </w:r>
              <w:r w:rsidR="005C469B">
                <w:fldChar w:fldCharType="begin"/>
              </w:r>
              <w:r w:rsidR="005C469B">
                <w:instrText xml:space="preserve"> HYPERLINK "https://github.com/oasis-</w:instrText>
              </w:r>
              <w:r w:rsidR="005C469B">
                <w:instrText xml:space="preserve">tcs/sarif-spec/issues/363" </w:instrText>
              </w:r>
              <w:r w:rsidR="005C469B">
                <w:fldChar w:fldCharType="separate"/>
              </w:r>
              <w:r w:rsidR="00C62648" w:rsidRPr="006E3B25">
                <w:rPr>
                  <w:rStyle w:val="Hyperlink"/>
                </w:rPr>
                <w:t>#363</w:t>
              </w:r>
              <w:r w:rsidR="005C469B">
                <w:rPr>
                  <w:rStyle w:val="Hyperlink"/>
                </w:rPr>
                <w:fldChar w:fldCharType="end"/>
              </w:r>
              <w:r w:rsidR="00C62648">
                <w:t xml:space="preserve">, </w:t>
              </w:r>
              <w:r w:rsidR="005C469B">
                <w:fldChar w:fldCharType="begin"/>
              </w:r>
              <w:r w:rsidR="005C469B">
                <w:instrText xml:space="preserve"> HYPERLINK "https://github.com/oasis-tcs/sarif-spec/issues/364" </w:instrText>
              </w:r>
              <w:r w:rsidR="005C469B">
                <w:fldChar w:fldCharType="separate"/>
              </w:r>
              <w:r w:rsidR="00C62648" w:rsidRPr="00026804">
                <w:rPr>
                  <w:rStyle w:val="Hyperlink"/>
                </w:rPr>
                <w:t>#364</w:t>
              </w:r>
              <w:r w:rsidR="005C469B">
                <w:rPr>
                  <w:rStyle w:val="Hyperlink"/>
                </w:rPr>
                <w:fldChar w:fldCharType="end"/>
              </w:r>
              <w:r w:rsidR="00C62648">
                <w:t xml:space="preserve">, </w:t>
              </w:r>
              <w:r w:rsidR="005C469B">
                <w:fldChar w:fldCharType="begin"/>
              </w:r>
              <w:r w:rsidR="005C469B">
                <w:instrText xml:space="preserve"> HYPERLINK "https://github.com/oasis-tcs/sarif-spec/issues/365" </w:instrText>
              </w:r>
              <w:r w:rsidR="005C469B">
                <w:fldChar w:fldCharType="separate"/>
              </w:r>
              <w:r w:rsidR="00C62648" w:rsidRPr="00026804">
                <w:rPr>
                  <w:rStyle w:val="Hyperlink"/>
                </w:rPr>
                <w:t>#365</w:t>
              </w:r>
              <w:r w:rsidR="005C469B">
                <w:rPr>
                  <w:rStyle w:val="Hyperlink"/>
                </w:rPr>
                <w:fldChar w:fldCharType="end"/>
              </w:r>
              <w:r w:rsidR="00C62648">
                <w:t xml:space="preserve">, </w:t>
              </w:r>
              <w:r w:rsidR="005C469B">
                <w:fldChar w:fldCharType="begin"/>
              </w:r>
              <w:r w:rsidR="005C469B">
                <w:instrText xml:space="preserve"> HYPERLINK "https://github.com/oasis-tcs/sarif-spec/issues/366" </w:instrText>
              </w:r>
              <w:r w:rsidR="005C469B">
                <w:fldChar w:fldCharType="separate"/>
              </w:r>
              <w:r w:rsidR="00C62648" w:rsidRPr="000A697C">
                <w:rPr>
                  <w:rStyle w:val="Hyperlink"/>
                </w:rPr>
                <w:t>#366</w:t>
              </w:r>
              <w:r w:rsidR="005C469B">
                <w:rPr>
                  <w:rStyle w:val="Hyperlink"/>
                </w:rPr>
                <w:fldChar w:fldCharType="end"/>
              </w:r>
              <w:r w:rsidR="00C62648">
                <w:t xml:space="preserve">, </w:t>
              </w:r>
              <w:r w:rsidR="005C469B">
                <w:fldChar w:fldCharType="begin"/>
              </w:r>
              <w:r w:rsidR="005C469B">
                <w:instrText xml:space="preserve"> </w:instrText>
              </w:r>
              <w:r w:rsidR="005C469B">
                <w:instrText xml:space="preserve">HYPERLINK "https://github.com/oasis-tcs/sarif-spec/issues/367" </w:instrText>
              </w:r>
              <w:r w:rsidR="005C469B">
                <w:fldChar w:fldCharType="separate"/>
              </w:r>
              <w:r w:rsidR="00C62648" w:rsidRPr="000A697C">
                <w:rPr>
                  <w:rStyle w:val="Hyperlink"/>
                </w:rPr>
                <w:t>#367</w:t>
              </w:r>
              <w:r w:rsidR="005C469B">
                <w:rPr>
                  <w:rStyle w:val="Hyperlink"/>
                </w:rPr>
                <w:fldChar w:fldCharType="end"/>
              </w:r>
              <w:r w:rsidR="00C62648">
                <w:t xml:space="preserve">, </w:t>
              </w:r>
              <w:r w:rsidR="005C469B">
                <w:fldChar w:fldCharType="begin"/>
              </w:r>
              <w:r w:rsidR="005C469B">
                <w:instrText xml:space="preserve"> HYPERLINK "https://github.com/oasis-tcs/sarif-spec/issues/368" </w:instrText>
              </w:r>
              <w:r w:rsidR="005C469B">
                <w:fldChar w:fldCharType="separate"/>
              </w:r>
              <w:r w:rsidR="00C62648" w:rsidRPr="000A697C">
                <w:rPr>
                  <w:rStyle w:val="Hyperlink"/>
                </w:rPr>
                <w:t>#368</w:t>
              </w:r>
              <w:r w:rsidR="005C469B">
                <w:rPr>
                  <w:rStyle w:val="Hyperlink"/>
                </w:rPr>
                <w:fldChar w:fldCharType="end"/>
              </w:r>
              <w:r w:rsidR="00C62648">
                <w:t xml:space="preserve">, </w:t>
              </w:r>
              <w:r w:rsidR="005C469B">
                <w:fldChar w:fldCharType="begin"/>
              </w:r>
              <w:r w:rsidR="005C469B">
                <w:instrText xml:space="preserve"> HYPERLINK "https://github.com/oasis-tcs/sarif-spec/issues/369" </w:instrText>
              </w:r>
              <w:r w:rsidR="005C469B">
                <w:fldChar w:fldCharType="separate"/>
              </w:r>
              <w:r w:rsidR="00C62648" w:rsidRPr="000A697C">
                <w:rPr>
                  <w:rStyle w:val="Hyperlink"/>
                </w:rPr>
                <w:t>#369</w:t>
              </w:r>
              <w:r w:rsidR="005C469B">
                <w:rPr>
                  <w:rStyle w:val="Hyperlink"/>
                </w:rPr>
                <w:fldChar w:fldCharType="end"/>
              </w:r>
              <w:r w:rsidR="00C62648">
                <w:t xml:space="preserve">, </w:t>
              </w:r>
              <w:r w:rsidR="005C469B">
                <w:fldChar w:fldCharType="begin"/>
              </w:r>
              <w:r w:rsidR="005C469B">
                <w:instrText xml:space="preserve"> HYPERLINK "https://github.com/oasis-t</w:instrText>
              </w:r>
              <w:r w:rsidR="005C469B">
                <w:instrText xml:space="preserve">cs/sarif-spec/issues/370" </w:instrText>
              </w:r>
              <w:r w:rsidR="005C469B">
                <w:fldChar w:fldCharType="separate"/>
              </w:r>
              <w:r w:rsidR="00C62648" w:rsidRPr="000A697C">
                <w:rPr>
                  <w:rStyle w:val="Hyperlink"/>
                </w:rPr>
                <w:t>#370</w:t>
              </w:r>
              <w:r w:rsidR="005C469B">
                <w:rPr>
                  <w:rStyle w:val="Hyperlink"/>
                </w:rPr>
                <w:fldChar w:fldCharType="end"/>
              </w:r>
              <w:r w:rsidR="00C62648">
                <w:t xml:space="preserve">, </w:t>
              </w:r>
              <w:r w:rsidR="005C469B">
                <w:fldChar w:fldCharType="begin"/>
              </w:r>
              <w:r w:rsidR="005C469B">
                <w:instrText xml:space="preserve"> HYPERLINK "https://github.com/oasis-tcs/sarif-spec/issues/371" </w:instrText>
              </w:r>
              <w:r w:rsidR="005C469B">
                <w:fldChar w:fldCharType="separate"/>
              </w:r>
              <w:r w:rsidR="00C62648" w:rsidRPr="00A02CCD">
                <w:rPr>
                  <w:rStyle w:val="Hyperlink"/>
                </w:rPr>
                <w:t>#371</w:t>
              </w:r>
              <w:r w:rsidR="005C469B">
                <w:rPr>
                  <w:rStyle w:val="Hyperlink"/>
                </w:rPr>
                <w:fldChar w:fldCharType="end"/>
              </w:r>
              <w:r w:rsidR="00C62648">
                <w:t xml:space="preserve">, </w:t>
              </w:r>
              <w:r w:rsidR="005C469B">
                <w:fldChar w:fldCharType="begin"/>
              </w:r>
              <w:r w:rsidR="005C469B">
                <w:instrText xml:space="preserve"> HYPERLINK "https://github.com/oasis-tcs/sarif-spec/issues/372" </w:instrText>
              </w:r>
              <w:r w:rsidR="005C469B">
                <w:fldChar w:fldCharType="separate"/>
              </w:r>
              <w:r w:rsidR="00C62648" w:rsidRPr="00A02CCD">
                <w:rPr>
                  <w:rStyle w:val="Hyperlink"/>
                </w:rPr>
                <w:t>#372</w:t>
              </w:r>
              <w:r w:rsidR="005C469B">
                <w:rPr>
                  <w:rStyle w:val="Hyperlink"/>
                </w:rPr>
                <w:fldChar w:fldCharType="end"/>
              </w:r>
              <w:r w:rsidR="00C62648">
                <w:t xml:space="preserve">, </w:t>
              </w:r>
              <w:r w:rsidR="005C469B">
                <w:fldChar w:fldCharType="begin"/>
              </w:r>
              <w:r w:rsidR="005C469B">
                <w:instrText xml:space="preserve"> HYPERLINK "https://github.com/oasis-tcs/sarif-spec/issues/373" </w:instrText>
              </w:r>
              <w:r w:rsidR="005C469B">
                <w:fldChar w:fldCharType="separate"/>
              </w:r>
              <w:r w:rsidR="00C62648" w:rsidRPr="00A02CCD">
                <w:rPr>
                  <w:rStyle w:val="Hyperlink"/>
                </w:rPr>
                <w:t>#373</w:t>
              </w:r>
              <w:r w:rsidR="005C469B">
                <w:rPr>
                  <w:rStyle w:val="Hyperlink"/>
                </w:rPr>
                <w:fldChar w:fldCharType="end"/>
              </w:r>
              <w:r w:rsidR="00C62648">
                <w:t xml:space="preserve">, </w:t>
              </w:r>
              <w:r w:rsidR="005C469B">
                <w:fldChar w:fldCharType="begin"/>
              </w:r>
              <w:r w:rsidR="005C469B">
                <w:instrText xml:space="preserve"> HYPERLINK "https://github.com/oasis-tcs/sarif-spec/issues/374" </w:instrText>
              </w:r>
              <w:r w:rsidR="005C469B">
                <w:fldChar w:fldCharType="separate"/>
              </w:r>
              <w:r w:rsidR="00C62648" w:rsidRPr="00A02CCD">
                <w:rPr>
                  <w:rStyle w:val="Hyperlink"/>
                </w:rPr>
                <w:t>#374</w:t>
              </w:r>
              <w:r w:rsidR="005C469B">
                <w:rPr>
                  <w:rStyle w:val="Hyperlink"/>
                </w:rPr>
                <w:fldChar w:fldCharType="end"/>
              </w:r>
              <w:r w:rsidR="00980525">
                <w:t xml:space="preserve">, </w:t>
              </w:r>
              <w:r w:rsidR="005C469B">
                <w:fldChar w:fldCharType="begin"/>
              </w:r>
              <w:r w:rsidR="005C469B">
                <w:instrText xml:space="preserve"> HYPERLINK "https://github.com/oasis-tcs/sarif-spec/issues/376" </w:instrText>
              </w:r>
              <w:r w:rsidR="005C469B">
                <w:fldChar w:fldCharType="separate"/>
              </w:r>
              <w:r w:rsidR="00980525" w:rsidRPr="00C2060E">
                <w:rPr>
                  <w:rStyle w:val="Hyperlink"/>
                </w:rPr>
                <w:t>#376</w:t>
              </w:r>
              <w:r w:rsidR="005C469B">
                <w:rPr>
                  <w:rStyle w:val="Hyperlink"/>
                </w:rPr>
                <w:fldChar w:fldCharType="end"/>
              </w:r>
              <w:r w:rsidR="00015D73">
                <w:t xml:space="preserve">, and </w:t>
              </w:r>
              <w:r w:rsidR="005C469B">
                <w:fldChar w:fldCharType="begin"/>
              </w:r>
              <w:r w:rsidR="005C469B">
                <w:instrText xml:space="preserve"> HYPERLINK "https://github.com/oa</w:instrText>
              </w:r>
              <w:r w:rsidR="005C469B">
                <w:instrText xml:space="preserve">sis-tcs/sarif-spec/issues/379" </w:instrText>
              </w:r>
              <w:r w:rsidR="005C469B">
                <w:fldChar w:fldCharType="separate"/>
              </w:r>
              <w:r w:rsidR="00015D73" w:rsidRPr="00015D73">
                <w:rPr>
                  <w:rStyle w:val="Hyperlink"/>
                </w:rPr>
                <w:t>#379</w:t>
              </w:r>
              <w:r w:rsidR="005C469B">
                <w:rPr>
                  <w:rStyle w:val="Hyperlink"/>
                </w:rPr>
                <w:fldChar w:fldCharType="end"/>
              </w:r>
              <w:r w:rsidR="00015D73">
                <w:t xml:space="preserve">. </w:t>
              </w:r>
              <w:r w:rsidR="00C62648">
                <w:t>Address issues from Henny Sipma and Paul Anderson.</w:t>
              </w:r>
            </w:ins>
          </w:p>
        </w:tc>
      </w:tr>
      <w:tr w:rsidR="00F012C4" w14:paraId="72B33E35" w14:textId="77777777" w:rsidTr="00C7321D">
        <w:trPr>
          <w:ins w:id="20744" w:author="Laurence Golding" w:date="2019-05-11T06:52:00Z"/>
        </w:trPr>
        <w:tc>
          <w:tcPr>
            <w:tcW w:w="1548" w:type="dxa"/>
          </w:tcPr>
          <w:p w14:paraId="3F1C0CA1" w14:textId="2EC5E615" w:rsidR="00F012C4" w:rsidRDefault="00F012C4" w:rsidP="00D75620">
            <w:pPr>
              <w:rPr>
                <w:ins w:id="20745" w:author="Laurence Golding" w:date="2019-05-11T06:52:00Z"/>
              </w:rPr>
            </w:pPr>
            <w:ins w:id="20746" w:author="Laurence Golding" w:date="2019-05-11T06:52:00Z">
              <w:r>
                <w:t>29</w:t>
              </w:r>
            </w:ins>
          </w:p>
        </w:tc>
        <w:tc>
          <w:tcPr>
            <w:tcW w:w="1440" w:type="dxa"/>
          </w:tcPr>
          <w:p w14:paraId="321D3FC6" w14:textId="42FDB9F0" w:rsidR="00F012C4" w:rsidRDefault="00F012C4" w:rsidP="00D75620">
            <w:pPr>
              <w:rPr>
                <w:ins w:id="20747" w:author="Laurence Golding" w:date="2019-05-11T06:52:00Z"/>
              </w:rPr>
            </w:pPr>
            <w:ins w:id="20748" w:author="Laurence Golding" w:date="2019-05-11T06:52:00Z">
              <w:r>
                <w:t>2019/04/</w:t>
              </w:r>
              <w:r w:rsidR="00E00AAF">
                <w:t>2</w:t>
              </w:r>
              <w:r w:rsidR="007D5B12">
                <w:t>9</w:t>
              </w:r>
            </w:ins>
          </w:p>
        </w:tc>
        <w:tc>
          <w:tcPr>
            <w:tcW w:w="2160" w:type="dxa"/>
          </w:tcPr>
          <w:p w14:paraId="27246D1E" w14:textId="6C27E2FD" w:rsidR="00F012C4" w:rsidRDefault="00F012C4" w:rsidP="00D75620">
            <w:pPr>
              <w:rPr>
                <w:ins w:id="20749" w:author="Laurence Golding" w:date="2019-05-11T06:52:00Z"/>
              </w:rPr>
            </w:pPr>
            <w:ins w:id="20750" w:author="Laurence Golding" w:date="2019-05-11T06:52:00Z">
              <w:r>
                <w:t>Laurence J. Golding</w:t>
              </w:r>
            </w:ins>
          </w:p>
        </w:tc>
        <w:tc>
          <w:tcPr>
            <w:tcW w:w="4428" w:type="dxa"/>
          </w:tcPr>
          <w:p w14:paraId="3B7AD7BD" w14:textId="11019450" w:rsidR="00F012C4" w:rsidRDefault="00F012C4" w:rsidP="00D75620">
            <w:pPr>
              <w:jc w:val="both"/>
              <w:rPr>
                <w:ins w:id="20751" w:author="Laurence Golding" w:date="2019-05-11T06:52:00Z"/>
              </w:rPr>
            </w:pPr>
            <w:ins w:id="20752" w:author="Laurence Golding" w:date="2019-05-11T06:52:00Z">
              <w:r>
                <w:t>Incorporate changes from GitHub issue</w:t>
              </w:r>
              <w:r w:rsidR="006E4E5F">
                <w:t xml:space="preserve"> </w:t>
              </w:r>
              <w:r w:rsidR="005C469B">
                <w:fldChar w:fldCharType="begin"/>
              </w:r>
              <w:r w:rsidR="005C469B">
                <w:instrText xml:space="preserve"> HYPERLINK "https://github.com/oasis-tcs/sarif-spec/issues/375" </w:instrText>
              </w:r>
              <w:r w:rsidR="005C469B">
                <w:fldChar w:fldCharType="separate"/>
              </w:r>
              <w:r w:rsidR="006E4E5F" w:rsidRPr="006E4E5F">
                <w:rPr>
                  <w:rStyle w:val="Hyperlink"/>
                </w:rPr>
                <w:t>#375</w:t>
              </w:r>
              <w:r w:rsidR="005C469B">
                <w:rPr>
                  <w:rStyle w:val="Hyperlink"/>
                </w:rPr>
                <w:fldChar w:fldCharType="end"/>
              </w:r>
              <w:r w:rsidR="006E4E5F">
                <w:t>,</w:t>
              </w:r>
              <w:r w:rsidR="00C11750">
                <w:t xml:space="preserve"> </w:t>
              </w:r>
              <w:r w:rsidR="005C469B">
                <w:fldChar w:fldCharType="begin"/>
              </w:r>
              <w:r w:rsidR="005C469B">
                <w:instrText xml:space="preserve"> HYPERLINK "https:/</w:instrText>
              </w:r>
              <w:r w:rsidR="005C469B">
                <w:instrText xml:space="preserve">/github.com/oasis-tcs/sarif-spec/issues/376" </w:instrText>
              </w:r>
              <w:r w:rsidR="005C469B">
                <w:fldChar w:fldCharType="separate"/>
              </w:r>
              <w:r w:rsidR="00C11750" w:rsidRPr="00C11750">
                <w:rPr>
                  <w:rStyle w:val="Hyperlink"/>
                </w:rPr>
                <w:t>#376</w:t>
              </w:r>
              <w:r w:rsidR="005C469B">
                <w:rPr>
                  <w:rStyle w:val="Hyperlink"/>
                </w:rPr>
                <w:fldChar w:fldCharType="end"/>
              </w:r>
              <w:r w:rsidR="00C11750">
                <w:t xml:space="preserve"> (tail),</w:t>
              </w:r>
              <w:r w:rsidR="0001665D">
                <w:t xml:space="preserve"> </w:t>
              </w:r>
              <w:r w:rsidR="005C469B">
                <w:fldChar w:fldCharType="begin"/>
              </w:r>
              <w:r w:rsidR="005C469B">
                <w:instrText xml:space="preserve"> HYPERLINK "https://github.com/oasis-tcs/sarif-spec/issues/378" </w:instrText>
              </w:r>
              <w:r w:rsidR="005C469B">
                <w:fldChar w:fldCharType="separate"/>
              </w:r>
              <w:r w:rsidR="0001665D" w:rsidRPr="0001665D">
                <w:rPr>
                  <w:rStyle w:val="Hyperlink"/>
                </w:rPr>
                <w:t>#378</w:t>
              </w:r>
              <w:r w:rsidR="005C469B">
                <w:rPr>
                  <w:rStyle w:val="Hyperlink"/>
                </w:rPr>
                <w:fldChar w:fldCharType="end"/>
              </w:r>
              <w:r w:rsidR="0001665D">
                <w:t>,</w:t>
              </w:r>
              <w:r w:rsidR="00F40B7D">
                <w:t xml:space="preserve"> </w:t>
              </w:r>
              <w:r w:rsidR="005C469B">
                <w:fldChar w:fldCharType="begin"/>
              </w:r>
              <w:r w:rsidR="005C469B">
                <w:instrText xml:space="preserve"> HYPERLINK "https://github.com/oasis-tcs/sarif-spec/issues/380" </w:instrText>
              </w:r>
              <w:r w:rsidR="005C469B">
                <w:fldChar w:fldCharType="separate"/>
              </w:r>
              <w:r w:rsidR="00F40B7D" w:rsidRPr="00F40B7D">
                <w:rPr>
                  <w:rStyle w:val="Hyperlink"/>
                </w:rPr>
                <w:t>#380</w:t>
              </w:r>
              <w:r w:rsidR="005C469B">
                <w:rPr>
                  <w:rStyle w:val="Hyperlink"/>
                </w:rPr>
                <w:fldChar w:fldCharType="end"/>
              </w:r>
              <w:r w:rsidR="00F40B7D">
                <w:t>,</w:t>
              </w:r>
              <w:r w:rsidR="007E63F6">
                <w:t xml:space="preserve"> </w:t>
              </w:r>
              <w:r w:rsidR="005C469B">
                <w:fldChar w:fldCharType="begin"/>
              </w:r>
              <w:r w:rsidR="005C469B">
                <w:instrText xml:space="preserve"> HYPERLINK "https://github.com/oasis-tcs/sarif-sp</w:instrText>
              </w:r>
              <w:r w:rsidR="005C469B">
                <w:instrText xml:space="preserve">ec/issues/381" </w:instrText>
              </w:r>
              <w:r w:rsidR="005C469B">
                <w:fldChar w:fldCharType="separate"/>
              </w:r>
              <w:r w:rsidR="007E63F6" w:rsidRPr="007E63F6">
                <w:rPr>
                  <w:rStyle w:val="Hyperlink"/>
                </w:rPr>
                <w:t>#381</w:t>
              </w:r>
              <w:r w:rsidR="005C469B">
                <w:rPr>
                  <w:rStyle w:val="Hyperlink"/>
                </w:rPr>
                <w:fldChar w:fldCharType="end"/>
              </w:r>
              <w:r w:rsidR="007E63F6">
                <w:t>,</w:t>
              </w:r>
              <w:r w:rsidR="00F40B7D">
                <w:t xml:space="preserve"> </w:t>
              </w:r>
              <w:r w:rsidR="005C469B">
                <w:fldChar w:fldCharType="begin"/>
              </w:r>
              <w:r w:rsidR="005C469B">
                <w:instrText xml:space="preserve"> HYPERLINK "https://github.com/oasis-tcs/sarif-spec/issues/382" </w:instrText>
              </w:r>
              <w:r w:rsidR="005C469B">
                <w:fldChar w:fldCharType="separate"/>
              </w:r>
              <w:r w:rsidR="00F40B7D" w:rsidRPr="00F40B7D">
                <w:rPr>
                  <w:rStyle w:val="Hyperlink"/>
                </w:rPr>
                <w:t>#382</w:t>
              </w:r>
              <w:r w:rsidR="005C469B">
                <w:rPr>
                  <w:rStyle w:val="Hyperlink"/>
                </w:rPr>
                <w:fldChar w:fldCharType="end"/>
              </w:r>
              <w:r w:rsidR="00F40B7D">
                <w:t>,</w:t>
              </w:r>
              <w:r>
                <w:t xml:space="preserve"> </w:t>
              </w:r>
              <w:r w:rsidR="005C469B">
                <w:fldChar w:fldCharType="begin"/>
              </w:r>
              <w:r w:rsidR="005C469B">
                <w:instrText xml:space="preserve"> HYPERLINK "https://github.com/oasis-tcs/sarif-spec/issues/383" </w:instrText>
              </w:r>
              <w:r w:rsidR="005C469B">
                <w:fldChar w:fldCharType="separate"/>
              </w:r>
              <w:r w:rsidRPr="00F012C4">
                <w:rPr>
                  <w:rStyle w:val="Hyperlink"/>
                </w:rPr>
                <w:t>#383</w:t>
              </w:r>
              <w:r w:rsidR="005C469B">
                <w:rPr>
                  <w:rStyle w:val="Hyperlink"/>
                </w:rPr>
                <w:fldChar w:fldCharType="end"/>
              </w:r>
              <w:r w:rsidR="00D518A7">
                <w:t>,</w:t>
              </w:r>
              <w:r w:rsidR="008C494F">
                <w:t xml:space="preserve"> </w:t>
              </w:r>
              <w:r w:rsidR="005C469B">
                <w:fldChar w:fldCharType="begin"/>
              </w:r>
              <w:r w:rsidR="005C469B">
                <w:instrText xml:space="preserve"> HYPERLINK "https://github.com/oasis-tcs/sarif-spec/issues/387" </w:instrText>
              </w:r>
              <w:r w:rsidR="005C469B">
                <w:fldChar w:fldCharType="separate"/>
              </w:r>
              <w:r w:rsidR="008C494F" w:rsidRPr="008C494F">
                <w:rPr>
                  <w:rStyle w:val="Hyperlink"/>
                </w:rPr>
                <w:t>#387</w:t>
              </w:r>
              <w:r w:rsidR="005C469B">
                <w:rPr>
                  <w:rStyle w:val="Hyperlink"/>
                </w:rPr>
                <w:fldChar w:fldCharType="end"/>
              </w:r>
              <w:r w:rsidR="008C494F">
                <w:t>,</w:t>
              </w:r>
              <w:r w:rsidR="0045590D">
                <w:t xml:space="preserve"> </w:t>
              </w:r>
              <w:r w:rsidR="005C469B">
                <w:fldChar w:fldCharType="begin"/>
              </w:r>
              <w:r w:rsidR="005C469B">
                <w:instrText xml:space="preserve"> HYPERLINK "https://github.com/oasis-tcs/sarif-spec/issues/389" </w:instrText>
              </w:r>
              <w:r w:rsidR="005C469B">
                <w:fldChar w:fldCharType="separate"/>
              </w:r>
              <w:r w:rsidR="0045590D" w:rsidRPr="0045590D">
                <w:rPr>
                  <w:rStyle w:val="Hyperlink"/>
                </w:rPr>
                <w:t>#389</w:t>
              </w:r>
              <w:r w:rsidR="005C469B">
                <w:rPr>
                  <w:rStyle w:val="Hyperlink"/>
                </w:rPr>
                <w:fldChar w:fldCharType="end"/>
              </w:r>
              <w:r w:rsidR="0045590D">
                <w:t>,</w:t>
              </w:r>
              <w:r w:rsidR="0022404B">
                <w:t xml:space="preserve"> </w:t>
              </w:r>
              <w:r w:rsidR="005C469B">
                <w:fldChar w:fldCharType="begin"/>
              </w:r>
              <w:r w:rsidR="005C469B">
                <w:instrText xml:space="preserve"> HYPERLINK "https://github.com/oasis-tcs/sarif-spec/issues/390" </w:instrText>
              </w:r>
              <w:r w:rsidR="005C469B">
                <w:fldChar w:fldCharType="separate"/>
              </w:r>
              <w:r w:rsidR="0022404B" w:rsidRPr="0022404B">
                <w:rPr>
                  <w:rStyle w:val="Hyperlink"/>
                </w:rPr>
                <w:t>#390</w:t>
              </w:r>
              <w:r w:rsidR="005C469B">
                <w:rPr>
                  <w:rStyle w:val="Hyperlink"/>
                </w:rPr>
                <w:fldChar w:fldCharType="end"/>
              </w:r>
              <w:r w:rsidR="0022404B">
                <w:t>,</w:t>
              </w:r>
              <w:r w:rsidR="009F388C">
                <w:t xml:space="preserve"> </w:t>
              </w:r>
              <w:r w:rsidR="005C469B">
                <w:fldChar w:fldCharType="begin"/>
              </w:r>
              <w:r w:rsidR="005C469B">
                <w:instrText xml:space="preserve"> HYPERLINK "https://github.com/oasis-</w:instrText>
              </w:r>
              <w:r w:rsidR="005C469B">
                <w:instrText xml:space="preserve">tcs/sarif-spec/issues/391" </w:instrText>
              </w:r>
              <w:r w:rsidR="005C469B">
                <w:fldChar w:fldCharType="separate"/>
              </w:r>
              <w:r w:rsidR="009F388C" w:rsidRPr="009F388C">
                <w:rPr>
                  <w:rStyle w:val="Hyperlink"/>
                </w:rPr>
                <w:t>#391</w:t>
              </w:r>
              <w:r w:rsidR="005C469B">
                <w:rPr>
                  <w:rStyle w:val="Hyperlink"/>
                </w:rPr>
                <w:fldChar w:fldCharType="end"/>
              </w:r>
              <w:r w:rsidR="00D518A7">
                <w:t xml:space="preserve">, </w:t>
              </w:r>
              <w:r w:rsidR="005C469B">
                <w:fldChar w:fldCharType="begin"/>
              </w:r>
              <w:r w:rsidR="005C469B">
                <w:instrText xml:space="preserve"> HYPERLINK "https://github.com/oasis-tcs/sarif-spec/issues/392" </w:instrText>
              </w:r>
              <w:r w:rsidR="005C469B">
                <w:fldChar w:fldCharType="separate"/>
              </w:r>
              <w:r w:rsidR="00D518A7" w:rsidRPr="00D518A7">
                <w:rPr>
                  <w:rStyle w:val="Hyperlink"/>
                </w:rPr>
                <w:t>#392</w:t>
              </w:r>
              <w:r w:rsidR="005C469B">
                <w:rPr>
                  <w:rStyle w:val="Hyperlink"/>
                </w:rPr>
                <w:fldChar w:fldCharType="end"/>
              </w:r>
              <w:r w:rsidR="00E23C21">
                <w:t xml:space="preserve">, </w:t>
              </w:r>
              <w:r w:rsidR="005C469B">
                <w:fldChar w:fldCharType="begin"/>
              </w:r>
              <w:r w:rsidR="005C469B">
                <w:instrText xml:space="preserve"> HYPERLINK "https://github.com/oasis-tcs/sarif-spec/issues/393" </w:instrText>
              </w:r>
              <w:r w:rsidR="005C469B">
                <w:fldChar w:fldCharType="separate"/>
              </w:r>
              <w:r w:rsidR="00EE67F8" w:rsidRPr="00EE67F8">
                <w:rPr>
                  <w:rStyle w:val="Hyperlink"/>
                </w:rPr>
                <w:t>#393</w:t>
              </w:r>
              <w:r w:rsidR="005C469B">
                <w:rPr>
                  <w:rStyle w:val="Hyperlink"/>
                </w:rPr>
                <w:fldChar w:fldCharType="end"/>
              </w:r>
              <w:r w:rsidR="00EE67F8">
                <w:t>,</w:t>
              </w:r>
              <w:r w:rsidR="004467E4">
                <w:t xml:space="preserve"> </w:t>
              </w:r>
              <w:r w:rsidR="005C469B">
                <w:fldChar w:fldCharType="begin"/>
              </w:r>
              <w:r w:rsidR="005C469B">
                <w:instrText xml:space="preserve"> HYPERLINK "https://github.com/oasis-tcs/sarif-spec/issues/396" </w:instrText>
              </w:r>
              <w:r w:rsidR="005C469B">
                <w:fldChar w:fldCharType="separate"/>
              </w:r>
              <w:r w:rsidR="004467E4" w:rsidRPr="004467E4">
                <w:rPr>
                  <w:rStyle w:val="Hyperlink"/>
                </w:rPr>
                <w:t>#396</w:t>
              </w:r>
              <w:r w:rsidR="005C469B">
                <w:rPr>
                  <w:rStyle w:val="Hyperlink"/>
                </w:rPr>
                <w:fldChar w:fldCharType="end"/>
              </w:r>
              <w:r w:rsidR="004467E4">
                <w:t>,</w:t>
              </w:r>
              <w:r w:rsidR="00EE67F8">
                <w:t xml:space="preserve"> </w:t>
              </w:r>
              <w:r w:rsidR="005C469B">
                <w:fldChar w:fldCharType="begin"/>
              </w:r>
              <w:r w:rsidR="005C469B">
                <w:instrText xml:space="preserve"> HYPERLINK "https://github.com/oasis-tcs/sarif-spec/issues/397" </w:instrText>
              </w:r>
              <w:r w:rsidR="005C469B">
                <w:fldChar w:fldCharType="separate"/>
              </w:r>
              <w:r w:rsidR="00E23C21" w:rsidRPr="00E23C21">
                <w:rPr>
                  <w:rStyle w:val="Hyperlink"/>
                </w:rPr>
                <w:t>#397</w:t>
              </w:r>
              <w:r w:rsidR="005C469B">
                <w:rPr>
                  <w:rStyle w:val="Hyperlink"/>
                </w:rPr>
                <w:fldChar w:fldCharType="end"/>
              </w:r>
              <w:r w:rsidR="006140FD">
                <w:t xml:space="preserve">, </w:t>
              </w:r>
              <w:r w:rsidR="005C469B">
                <w:fldChar w:fldCharType="begin"/>
              </w:r>
              <w:r w:rsidR="005C469B">
                <w:instrText xml:space="preserve"> HYPERLINK "https://github.com/oasis-tcs/sarif-spec/issues/399" </w:instrText>
              </w:r>
              <w:r w:rsidR="005C469B">
                <w:fldChar w:fldCharType="separate"/>
              </w:r>
              <w:r w:rsidR="006140FD" w:rsidRPr="006140FD">
                <w:rPr>
                  <w:rStyle w:val="Hyperlink"/>
                </w:rPr>
                <w:t>#399</w:t>
              </w:r>
              <w:r w:rsidR="005C469B">
                <w:rPr>
                  <w:rStyle w:val="Hyperlink"/>
                </w:rPr>
                <w:fldChar w:fldCharType="end"/>
              </w:r>
              <w:r w:rsidR="009010ED">
                <w:t xml:space="preserve">, </w:t>
              </w:r>
              <w:r w:rsidR="005C469B">
                <w:fldChar w:fldCharType="begin"/>
              </w:r>
              <w:r w:rsidR="005C469B">
                <w:instrText xml:space="preserve"> HYPERLINK "https://github.com/oasis-tcs/sarif-spec/issues/401" </w:instrText>
              </w:r>
              <w:r w:rsidR="005C469B">
                <w:fldChar w:fldCharType="separate"/>
              </w:r>
              <w:r w:rsidR="009010ED" w:rsidRPr="009010ED">
                <w:rPr>
                  <w:rStyle w:val="Hyperlink"/>
                </w:rPr>
                <w:t>#401</w:t>
              </w:r>
              <w:r w:rsidR="005C469B">
                <w:rPr>
                  <w:rStyle w:val="Hyperlink"/>
                </w:rPr>
                <w:fldChar w:fldCharType="end"/>
              </w:r>
              <w:r w:rsidR="007D5B12">
                <w:t>,</w:t>
              </w:r>
              <w:r w:rsidR="005F1243">
                <w:t xml:space="preserve"> </w:t>
              </w:r>
              <w:r w:rsidR="005C469B">
                <w:fldChar w:fldCharType="begin"/>
              </w:r>
              <w:r w:rsidR="005C469B">
                <w:instrText xml:space="preserve"> HYPERLINK "https://github.com/oasis-</w:instrText>
              </w:r>
              <w:r w:rsidR="005C469B">
                <w:instrText xml:space="preserve">tcs/sarif-spec/issues/402" </w:instrText>
              </w:r>
              <w:r w:rsidR="005C469B">
                <w:fldChar w:fldCharType="separate"/>
              </w:r>
              <w:r w:rsidR="005F1243" w:rsidRPr="005F1243">
                <w:rPr>
                  <w:rStyle w:val="Hyperlink"/>
                </w:rPr>
                <w:t>#402</w:t>
              </w:r>
              <w:r w:rsidR="005C469B">
                <w:rPr>
                  <w:rStyle w:val="Hyperlink"/>
                </w:rPr>
                <w:fldChar w:fldCharType="end"/>
              </w:r>
              <w:r w:rsidR="005F1243">
                <w:t>,</w:t>
              </w:r>
              <w:r w:rsidR="007D5B12">
                <w:t xml:space="preserve"> </w:t>
              </w:r>
              <w:r w:rsidR="005C469B">
                <w:fldChar w:fldCharType="begin"/>
              </w:r>
              <w:r w:rsidR="005C469B">
                <w:instrText xml:space="preserve"> HYPERLINK "https://github.com/oasis-tcs/sarif-spec/issues/403" </w:instrText>
              </w:r>
              <w:r w:rsidR="005C469B">
                <w:fldChar w:fldCharType="separate"/>
              </w:r>
              <w:r w:rsidR="007D5B12" w:rsidRPr="007D5B12">
                <w:rPr>
                  <w:rStyle w:val="Hyperlink"/>
                </w:rPr>
                <w:t>#403</w:t>
              </w:r>
              <w:r w:rsidR="005C469B">
                <w:rPr>
                  <w:rStyle w:val="Hyperlink"/>
                </w:rPr>
                <w:fldChar w:fldCharType="end"/>
              </w:r>
              <w:r w:rsidR="001320A1">
                <w:t xml:space="preserve">, and </w:t>
              </w:r>
              <w:r w:rsidR="005C469B">
                <w:fldChar w:fldCharType="begin"/>
              </w:r>
              <w:r w:rsidR="005C469B">
                <w:instrText xml:space="preserve"> HYPERLINK "https://github.com/oasis-tcs/sarif-spec/issues/404" </w:instrText>
              </w:r>
              <w:r w:rsidR="005C469B">
                <w:fldChar w:fldCharType="separate"/>
              </w:r>
              <w:r w:rsidR="001320A1" w:rsidRPr="001320A1">
                <w:rPr>
                  <w:rStyle w:val="Hyperlink"/>
                </w:rPr>
                <w:t>#404</w:t>
              </w:r>
              <w:r w:rsidR="005C469B">
                <w:rPr>
                  <w:rStyle w:val="Hyperlink"/>
                </w:rPr>
                <w:fldChar w:fldCharType="end"/>
              </w:r>
              <w:r w:rsidR="001320A1">
                <w:t>.</w:t>
              </w:r>
            </w:ins>
          </w:p>
        </w:tc>
      </w:tr>
      <w:tr w:rsidR="006B3AC8" w14:paraId="2AD2349A" w14:textId="77777777" w:rsidTr="00C7321D">
        <w:trPr>
          <w:ins w:id="20753" w:author="Laurence Golding" w:date="2019-05-11T06:52:00Z"/>
        </w:trPr>
        <w:tc>
          <w:tcPr>
            <w:tcW w:w="1548" w:type="dxa"/>
          </w:tcPr>
          <w:p w14:paraId="144F5130" w14:textId="64682522" w:rsidR="006B3AC8" w:rsidRDefault="006B3AC8" w:rsidP="00D75620">
            <w:pPr>
              <w:rPr>
                <w:ins w:id="20754" w:author="Laurence Golding" w:date="2019-05-11T06:52:00Z"/>
              </w:rPr>
            </w:pPr>
            <w:ins w:id="20755" w:author="Laurence Golding" w:date="2019-05-11T06:52:00Z">
              <w:r>
                <w:t>30</w:t>
              </w:r>
            </w:ins>
          </w:p>
        </w:tc>
        <w:tc>
          <w:tcPr>
            <w:tcW w:w="1440" w:type="dxa"/>
          </w:tcPr>
          <w:p w14:paraId="41EA5D87" w14:textId="6C642F25" w:rsidR="006B3AC8" w:rsidRDefault="006B3AC8" w:rsidP="00D75620">
            <w:pPr>
              <w:rPr>
                <w:ins w:id="20756" w:author="Laurence Golding" w:date="2019-05-11T06:52:00Z"/>
              </w:rPr>
            </w:pPr>
            <w:ins w:id="20757" w:author="Laurence Golding" w:date="2019-05-11T06:52:00Z">
              <w:r>
                <w:t>2019/05/10</w:t>
              </w:r>
            </w:ins>
          </w:p>
        </w:tc>
        <w:tc>
          <w:tcPr>
            <w:tcW w:w="2160" w:type="dxa"/>
          </w:tcPr>
          <w:p w14:paraId="5712DBA2" w14:textId="4938B903" w:rsidR="006B3AC8" w:rsidRDefault="006B3AC8" w:rsidP="00D75620">
            <w:pPr>
              <w:rPr>
                <w:ins w:id="20758" w:author="Laurence Golding" w:date="2019-05-11T06:52:00Z"/>
              </w:rPr>
            </w:pPr>
            <w:ins w:id="20759" w:author="Laurence Golding" w:date="2019-05-11T06:52:00Z">
              <w:r>
                <w:t>Laurence J. Golding</w:t>
              </w:r>
            </w:ins>
          </w:p>
        </w:tc>
        <w:tc>
          <w:tcPr>
            <w:tcW w:w="4428" w:type="dxa"/>
          </w:tcPr>
          <w:p w14:paraId="0980BCA8" w14:textId="04A379A3" w:rsidR="006B3AC8" w:rsidRDefault="006B3AC8" w:rsidP="00D75620">
            <w:pPr>
              <w:jc w:val="both"/>
              <w:rPr>
                <w:ins w:id="20760" w:author="Laurence Golding" w:date="2019-05-11T06:52:00Z"/>
              </w:rPr>
            </w:pPr>
            <w:ins w:id="20761" w:author="Laurence Golding" w:date="2019-05-11T06:52:00Z">
              <w:r>
                <w:t xml:space="preserve">Incorporate changes from GitHub issue </w:t>
              </w:r>
              <w:r w:rsidR="005C469B">
                <w:fldChar w:fldCharType="begin"/>
              </w:r>
              <w:r w:rsidR="005C469B">
                <w:instrText xml:space="preserve"> HYPERLINK "https://github.com/oasis-tcs/sarif-spec/issues/405" </w:instrText>
              </w:r>
              <w:r w:rsidR="005C469B">
                <w:fldChar w:fldCharType="separate"/>
              </w:r>
              <w:r w:rsidRPr="006B3AC8">
                <w:rPr>
                  <w:rStyle w:val="Hyperlink"/>
                </w:rPr>
                <w:t>#405</w:t>
              </w:r>
              <w:r w:rsidR="005C469B">
                <w:rPr>
                  <w:rStyle w:val="Hyperlink"/>
                </w:rPr>
                <w:fldChar w:fldCharType="end"/>
              </w:r>
              <w:r>
                <w:t xml:space="preserve"> (post-CSD.2 ballot, non-substantive editorial changes).</w:t>
              </w:r>
            </w:ins>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Change w:id="20762" w:author="Laurence Golding" w:date="2019-05-11T06:51:00Z">
        <w:sectPr w:rsidR="00F012C4" w:rsidRPr="00F012C4" w:rsidSect="00C11750">
          <w:type w:val="nextPage"/>
          <w:pgMar w:top="1440" w:right="1440" w:bottom="720" w:left="1440"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886C2" w14:textId="77777777" w:rsidR="00871C21" w:rsidRDefault="00871C21" w:rsidP="008C100C">
      <w:r>
        <w:separator/>
      </w:r>
    </w:p>
    <w:p w14:paraId="32C69333" w14:textId="77777777" w:rsidR="00871C21" w:rsidRDefault="00871C21" w:rsidP="008C100C"/>
    <w:p w14:paraId="0709D363" w14:textId="77777777" w:rsidR="00871C21" w:rsidRDefault="00871C21" w:rsidP="008C100C"/>
    <w:p w14:paraId="1EFF37DC" w14:textId="77777777" w:rsidR="00871C21" w:rsidRDefault="00871C21" w:rsidP="008C100C"/>
    <w:p w14:paraId="400EC3EB" w14:textId="77777777" w:rsidR="00871C21" w:rsidRDefault="00871C21" w:rsidP="008C100C"/>
    <w:p w14:paraId="117EF5C6" w14:textId="77777777" w:rsidR="00871C21" w:rsidRDefault="00871C21" w:rsidP="008C100C"/>
    <w:p w14:paraId="4EA779E1" w14:textId="77777777" w:rsidR="00871C21" w:rsidRDefault="00871C21" w:rsidP="008C100C"/>
  </w:endnote>
  <w:endnote w:type="continuationSeparator" w:id="0">
    <w:p w14:paraId="1488A95C" w14:textId="77777777" w:rsidR="00871C21" w:rsidRDefault="00871C21" w:rsidP="008C100C">
      <w:r>
        <w:continuationSeparator/>
      </w:r>
    </w:p>
    <w:p w14:paraId="59D5E292" w14:textId="77777777" w:rsidR="00871C21" w:rsidRDefault="00871C21" w:rsidP="008C100C"/>
    <w:p w14:paraId="7D61E50F" w14:textId="77777777" w:rsidR="00871C21" w:rsidRDefault="00871C21" w:rsidP="008C100C"/>
    <w:p w14:paraId="2F9D717A" w14:textId="77777777" w:rsidR="00871C21" w:rsidRDefault="00871C21" w:rsidP="008C100C"/>
    <w:p w14:paraId="46172711" w14:textId="77777777" w:rsidR="00871C21" w:rsidRDefault="00871C21" w:rsidP="008C100C"/>
    <w:p w14:paraId="0142978A" w14:textId="77777777" w:rsidR="00871C21" w:rsidRDefault="00871C21" w:rsidP="008C100C"/>
    <w:p w14:paraId="72BC2CDF" w14:textId="77777777" w:rsidR="00871C21" w:rsidRDefault="00871C21" w:rsidP="008C100C"/>
  </w:endnote>
  <w:endnote w:type="continuationNotice" w:id="1">
    <w:p w14:paraId="31A61CEC" w14:textId="77777777" w:rsidR="005C469B" w:rsidRDefault="005C469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AB312" w14:textId="77777777" w:rsidR="00295E27" w:rsidRDefault="00295E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487F6AD" w:rsidR="00295E27" w:rsidRPr="00195F88" w:rsidRDefault="00295E2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w:t>
    </w:r>
    <w:del w:id="1904" w:author="Laurence Golding" w:date="2019-05-11T06:52:00Z">
      <w:r w:rsidR="003665AD">
        <w:rPr>
          <w:sz w:val="16"/>
          <w:szCs w:val="16"/>
          <w:lang w:val="en-US"/>
        </w:rPr>
        <w:delText>0-</w:delText>
      </w:r>
      <w:r w:rsidR="00C326F5">
        <w:rPr>
          <w:sz w:val="16"/>
          <w:szCs w:val="16"/>
          <w:lang w:val="en-US"/>
        </w:rPr>
        <w:delText>csd01</w:delText>
      </w:r>
    </w:del>
    <w:ins w:id="1905" w:author="Laurence Golding" w:date="2019-05-11T06:52:00Z">
      <w:r>
        <w:rPr>
          <w:sz w:val="16"/>
          <w:szCs w:val="16"/>
          <w:lang w:val="en-US"/>
        </w:rPr>
        <w:t>1-csd02</w:t>
      </w:r>
    </w:ins>
    <w:r>
      <w:rPr>
        <w:sz w:val="16"/>
        <w:szCs w:val="16"/>
      </w:rPr>
      <w:tab/>
    </w:r>
    <w:r>
      <w:rPr>
        <w:sz w:val="16"/>
        <w:szCs w:val="16"/>
        <w:lang w:val="en-US"/>
      </w:rPr>
      <w:t>Committee Specification</w:t>
    </w:r>
    <w:r>
      <w:rPr>
        <w:sz w:val="16"/>
        <w:szCs w:val="16"/>
      </w:rPr>
      <w:t xml:space="preserve"> Draft </w:t>
    </w:r>
    <w:del w:id="1906" w:author="Laurence Golding" w:date="2019-05-11T06:52:00Z">
      <w:r w:rsidR="003665AD">
        <w:rPr>
          <w:sz w:val="16"/>
          <w:szCs w:val="16"/>
        </w:rPr>
        <w:delText>0</w:delText>
      </w:r>
      <w:r w:rsidR="00C326F5">
        <w:rPr>
          <w:sz w:val="16"/>
          <w:szCs w:val="16"/>
          <w:lang w:val="en-US"/>
        </w:rPr>
        <w:delText>1</w:delText>
      </w:r>
    </w:del>
    <w:ins w:id="1907" w:author="Laurence Golding" w:date="2019-05-11T06:52:00Z">
      <w:r>
        <w:rPr>
          <w:sz w:val="16"/>
          <w:szCs w:val="16"/>
        </w:rPr>
        <w:t>0</w:t>
      </w:r>
      <w:r>
        <w:rPr>
          <w:sz w:val="16"/>
          <w:szCs w:val="16"/>
          <w:lang w:val="en-US"/>
        </w:rPr>
        <w:t>2</w:t>
      </w:r>
    </w:ins>
    <w:r>
      <w:rPr>
        <w:sz w:val="16"/>
        <w:szCs w:val="16"/>
      </w:rPr>
      <w:tab/>
    </w:r>
    <w:r>
      <w:rPr>
        <w:sz w:val="16"/>
        <w:szCs w:val="16"/>
        <w:lang w:val="en-US"/>
      </w:rPr>
      <w:t xml:space="preserve">08 </w:t>
    </w:r>
    <w:del w:id="1908" w:author="Laurence Golding" w:date="2019-05-11T06:52:00Z">
      <w:r w:rsidR="00C326F5">
        <w:rPr>
          <w:sz w:val="16"/>
          <w:szCs w:val="16"/>
          <w:lang w:val="en-US"/>
        </w:rPr>
        <w:delText>June</w:delText>
      </w:r>
      <w:r w:rsidR="003665AD">
        <w:rPr>
          <w:sz w:val="16"/>
          <w:szCs w:val="16"/>
          <w:lang w:val="en-US"/>
        </w:rPr>
        <w:delText xml:space="preserve"> 2018</w:delText>
      </w:r>
    </w:del>
    <w:ins w:id="1909" w:author="Laurence Golding" w:date="2019-05-11T06:52:00Z">
      <w:r>
        <w:rPr>
          <w:sz w:val="16"/>
          <w:szCs w:val="16"/>
          <w:lang w:val="en-US"/>
        </w:rPr>
        <w:t>May 2019</w:t>
      </w:r>
    </w:ins>
  </w:p>
  <w:p w14:paraId="2081D924" w14:textId="3F0F17A6" w:rsidR="00295E27" w:rsidRPr="00195F88" w:rsidRDefault="00295E2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 xml:space="preserve">ASIS Open </w:t>
    </w:r>
    <w:del w:id="1910" w:author="Laurence Golding" w:date="2019-05-11T06:52:00Z">
      <w:r w:rsidR="003665AD">
        <w:rPr>
          <w:sz w:val="16"/>
          <w:szCs w:val="16"/>
        </w:rPr>
        <w:delText>2017</w:delText>
      </w:r>
    </w:del>
    <w:ins w:id="1911" w:author="Laurence Golding" w:date="2019-05-11T06:52:00Z">
      <w:r>
        <w:rPr>
          <w:sz w:val="16"/>
          <w:szCs w:val="16"/>
        </w:rPr>
        <w:t>201</w:t>
      </w:r>
      <w:r>
        <w:rPr>
          <w:sz w:val="16"/>
          <w:szCs w:val="16"/>
          <w:lang w:val="en-US"/>
        </w:rPr>
        <w:t>9</w:t>
      </w:r>
    </w:ins>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ACDDC" w14:textId="77777777" w:rsidR="00295E27" w:rsidRDefault="0029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43069" w14:textId="77777777" w:rsidR="00871C21" w:rsidRDefault="00871C21" w:rsidP="008C100C">
      <w:r>
        <w:separator/>
      </w:r>
    </w:p>
    <w:p w14:paraId="491200D0" w14:textId="77777777" w:rsidR="00871C21" w:rsidRDefault="00871C21" w:rsidP="008C100C"/>
  </w:footnote>
  <w:footnote w:type="continuationSeparator" w:id="0">
    <w:p w14:paraId="2D6FC147" w14:textId="77777777" w:rsidR="00871C21" w:rsidRDefault="00871C21" w:rsidP="008C100C">
      <w:r>
        <w:continuationSeparator/>
      </w:r>
    </w:p>
    <w:p w14:paraId="33569B88" w14:textId="77777777" w:rsidR="00871C21" w:rsidRDefault="00871C21" w:rsidP="008C100C"/>
  </w:footnote>
  <w:footnote w:type="continuationNotice" w:id="1">
    <w:p w14:paraId="1F845028" w14:textId="77777777" w:rsidR="005C469B" w:rsidRDefault="005C469B">
      <w:pPr>
        <w:spacing w:before="0" w:after="0"/>
      </w:pPr>
    </w:p>
  </w:footnote>
  <w:footnote w:id="2">
    <w:p w14:paraId="097233B1" w14:textId="39BD8E76" w:rsidR="00295E27" w:rsidRDefault="00295E27">
      <w:pPr>
        <w:pStyle w:val="FootnoteText"/>
      </w:pPr>
      <w:ins w:id="1917" w:author="Laurence Golding" w:date="2019-05-11T06:51:00Z">
        <w:r>
          <w:rPr>
            <w:rStyle w:val="FootnoteReference"/>
          </w:rPr>
          <w:footnoteRef/>
        </w:r>
        <w:r>
          <w:t xml:space="preserve"> 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D4A5F" w14:textId="77777777" w:rsidR="00295E27" w:rsidRDefault="00295E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8671" w14:textId="77777777" w:rsidR="00295E27" w:rsidRDefault="00295E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12788" w14:textId="77777777" w:rsidR="00295E27" w:rsidRDefault="00295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AE586D"/>
    <w:multiLevelType w:val="hybridMultilevel"/>
    <w:tmpl w:val="27020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3" w15:restartNumberingAfterBreak="0">
    <w:nsid w:val="3AE76C5B"/>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AFA3A5B"/>
    <w:multiLevelType w:val="hybridMultilevel"/>
    <w:tmpl w:val="6A7EC0A6"/>
    <w:lvl w:ilvl="0" w:tplc="B06CB8A8">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DC1624D"/>
    <w:multiLevelType w:val="hybridMultilevel"/>
    <w:tmpl w:val="59E64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1644BA0"/>
    <w:multiLevelType w:val="hybridMultilevel"/>
    <w:tmpl w:val="DDEC50A4"/>
    <w:lvl w:ilvl="0" w:tplc="2D7EB9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B50AFF"/>
    <w:multiLevelType w:val="hybridMultilevel"/>
    <w:tmpl w:val="9FB8BE48"/>
    <w:lvl w:ilvl="0" w:tplc="2D7EB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B4658E"/>
    <w:multiLevelType w:val="hybridMultilevel"/>
    <w:tmpl w:val="7C682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EC5711"/>
    <w:multiLevelType w:val="hybridMultilevel"/>
    <w:tmpl w:val="CE2E5CAC"/>
    <w:lvl w:ilvl="0" w:tplc="2D7EB9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5E33F63"/>
    <w:multiLevelType w:val="multilevel"/>
    <w:tmpl w:val="FA2CF6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0" w15:restartNumberingAfterBreak="0">
    <w:nsid w:val="59585BF4"/>
    <w:multiLevelType w:val="hybridMultilevel"/>
    <w:tmpl w:val="E8C45F6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7"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5272D9"/>
    <w:multiLevelType w:val="hybridMultilevel"/>
    <w:tmpl w:val="A76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0" w15:restartNumberingAfterBreak="0">
    <w:nsid w:val="75307DB3"/>
    <w:multiLevelType w:val="hybridMultilevel"/>
    <w:tmpl w:val="098EF832"/>
    <w:lvl w:ilvl="0" w:tplc="909E7F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8866F2F"/>
    <w:multiLevelType w:val="hybridMultilevel"/>
    <w:tmpl w:val="11E85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6"/>
  </w:num>
  <w:num w:numId="3">
    <w:abstractNumId w:val="76"/>
  </w:num>
  <w:num w:numId="4">
    <w:abstractNumId w:val="0"/>
  </w:num>
  <w:num w:numId="5">
    <w:abstractNumId w:val="91"/>
  </w:num>
  <w:num w:numId="6">
    <w:abstractNumId w:val="35"/>
  </w:num>
  <w:num w:numId="7">
    <w:abstractNumId w:val="68"/>
  </w:num>
  <w:num w:numId="8">
    <w:abstractNumId w:val="4"/>
  </w:num>
  <w:num w:numId="9">
    <w:abstractNumId w:val="84"/>
  </w:num>
  <w:num w:numId="10">
    <w:abstractNumId w:val="64"/>
  </w:num>
  <w:num w:numId="11">
    <w:abstractNumId w:val="27"/>
  </w:num>
  <w:num w:numId="12">
    <w:abstractNumId w:val="21"/>
  </w:num>
  <w:num w:numId="13">
    <w:abstractNumId w:val="98"/>
  </w:num>
  <w:num w:numId="14">
    <w:abstractNumId w:val="9"/>
  </w:num>
  <w:num w:numId="15">
    <w:abstractNumId w:val="48"/>
  </w:num>
  <w:num w:numId="16">
    <w:abstractNumId w:val="88"/>
  </w:num>
  <w:num w:numId="17">
    <w:abstractNumId w:val="38"/>
  </w:num>
  <w:num w:numId="18">
    <w:abstractNumId w:val="13"/>
  </w:num>
  <w:num w:numId="19">
    <w:abstractNumId w:val="54"/>
  </w:num>
  <w:num w:numId="20">
    <w:abstractNumId w:val="30"/>
  </w:num>
  <w:num w:numId="21">
    <w:abstractNumId w:val="20"/>
  </w:num>
  <w:num w:numId="22">
    <w:abstractNumId w:val="11"/>
  </w:num>
  <w:num w:numId="23">
    <w:abstractNumId w:val="39"/>
  </w:num>
  <w:num w:numId="24">
    <w:abstractNumId w:val="34"/>
  </w:num>
  <w:num w:numId="25">
    <w:abstractNumId w:val="97"/>
  </w:num>
  <w:num w:numId="26">
    <w:abstractNumId w:val="12"/>
  </w:num>
  <w:num w:numId="27">
    <w:abstractNumId w:val="80"/>
  </w:num>
  <w:num w:numId="28">
    <w:abstractNumId w:val="36"/>
  </w:num>
  <w:num w:numId="29">
    <w:abstractNumId w:val="102"/>
  </w:num>
  <w:num w:numId="30">
    <w:abstractNumId w:val="96"/>
  </w:num>
  <w:num w:numId="31">
    <w:abstractNumId w:val="45"/>
  </w:num>
  <w:num w:numId="32">
    <w:abstractNumId w:val="75"/>
  </w:num>
  <w:num w:numId="33">
    <w:abstractNumId w:val="82"/>
  </w:num>
  <w:num w:numId="34">
    <w:abstractNumId w:val="46"/>
  </w:num>
  <w:num w:numId="35">
    <w:abstractNumId w:val="15"/>
  </w:num>
  <w:num w:numId="36">
    <w:abstractNumId w:val="57"/>
  </w:num>
  <w:num w:numId="37">
    <w:abstractNumId w:val="51"/>
  </w:num>
  <w:num w:numId="38">
    <w:abstractNumId w:val="60"/>
  </w:num>
  <w:num w:numId="39">
    <w:abstractNumId w:val="22"/>
  </w:num>
  <w:num w:numId="40">
    <w:abstractNumId w:val="25"/>
  </w:num>
  <w:num w:numId="41">
    <w:abstractNumId w:val="29"/>
  </w:num>
  <w:num w:numId="42">
    <w:abstractNumId w:val="99"/>
  </w:num>
  <w:num w:numId="43">
    <w:abstractNumId w:val="41"/>
  </w:num>
  <w:num w:numId="44">
    <w:abstractNumId w:val="86"/>
  </w:num>
  <w:num w:numId="45">
    <w:abstractNumId w:val="31"/>
  </w:num>
  <w:num w:numId="46">
    <w:abstractNumId w:val="63"/>
  </w:num>
  <w:num w:numId="47">
    <w:abstractNumId w:val="3"/>
  </w:num>
  <w:num w:numId="48">
    <w:abstractNumId w:val="85"/>
  </w:num>
  <w:num w:numId="49">
    <w:abstractNumId w:val="61"/>
  </w:num>
  <w:num w:numId="50">
    <w:abstractNumId w:val="72"/>
  </w:num>
  <w:num w:numId="51">
    <w:abstractNumId w:val="87"/>
  </w:num>
  <w:num w:numId="52">
    <w:abstractNumId w:val="92"/>
  </w:num>
  <w:num w:numId="53">
    <w:abstractNumId w:val="65"/>
  </w:num>
  <w:num w:numId="54">
    <w:abstractNumId w:val="33"/>
  </w:num>
  <w:num w:numId="55">
    <w:abstractNumId w:val="81"/>
  </w:num>
  <w:num w:numId="56">
    <w:abstractNumId w:val="83"/>
  </w:num>
  <w:num w:numId="57">
    <w:abstractNumId w:val="26"/>
  </w:num>
  <w:num w:numId="58">
    <w:abstractNumId w:val="14"/>
  </w:num>
  <w:num w:numId="59">
    <w:abstractNumId w:val="47"/>
  </w:num>
  <w:num w:numId="60">
    <w:abstractNumId w:val="66"/>
  </w:num>
  <w:num w:numId="61">
    <w:abstractNumId w:val="78"/>
  </w:num>
  <w:num w:numId="62">
    <w:abstractNumId w:val="100"/>
  </w:num>
  <w:num w:numId="63">
    <w:abstractNumId w:val="79"/>
  </w:num>
  <w:num w:numId="64">
    <w:abstractNumId w:val="24"/>
  </w:num>
  <w:num w:numId="65">
    <w:abstractNumId w:val="28"/>
  </w:num>
  <w:num w:numId="66">
    <w:abstractNumId w:val="18"/>
  </w:num>
  <w:num w:numId="67">
    <w:abstractNumId w:val="58"/>
  </w:num>
  <w:num w:numId="68">
    <w:abstractNumId w:val="89"/>
  </w:num>
  <w:num w:numId="69">
    <w:abstractNumId w:val="23"/>
  </w:num>
  <w:num w:numId="70">
    <w:abstractNumId w:val="62"/>
  </w:num>
  <w:num w:numId="71">
    <w:abstractNumId w:val="71"/>
  </w:num>
  <w:num w:numId="72">
    <w:abstractNumId w:val="74"/>
  </w:num>
  <w:num w:numId="73">
    <w:abstractNumId w:val="19"/>
  </w:num>
  <w:num w:numId="74">
    <w:abstractNumId w:val="8"/>
  </w:num>
  <w:num w:numId="75">
    <w:abstractNumId w:val="67"/>
  </w:num>
  <w:num w:numId="76">
    <w:abstractNumId w:val="94"/>
  </w:num>
  <w:num w:numId="77">
    <w:abstractNumId w:val="59"/>
  </w:num>
  <w:num w:numId="78">
    <w:abstractNumId w:val="77"/>
  </w:num>
  <w:num w:numId="79">
    <w:abstractNumId w:val="95"/>
  </w:num>
  <w:num w:numId="80">
    <w:abstractNumId w:val="5"/>
  </w:num>
  <w:num w:numId="81">
    <w:abstractNumId w:val="55"/>
  </w:num>
  <w:num w:numId="82">
    <w:abstractNumId w:val="50"/>
  </w:num>
  <w:num w:numId="83">
    <w:abstractNumId w:val="44"/>
  </w:num>
  <w:num w:numId="84">
    <w:abstractNumId w:val="37"/>
  </w:num>
  <w:num w:numId="85">
    <w:abstractNumId w:val="69"/>
  </w:num>
  <w:num w:numId="8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52"/>
  </w:num>
  <w:num w:numId="89">
    <w:abstractNumId w:val="43"/>
  </w:num>
  <w:num w:numId="90">
    <w:abstractNumId w:val="56"/>
  </w:num>
  <w:num w:numId="91">
    <w:abstractNumId w:val="53"/>
  </w:num>
  <w:num w:numId="92">
    <w:abstractNumId w:val="90"/>
  </w:num>
  <w:num w:numId="93">
    <w:abstractNumId w:val="70"/>
  </w:num>
  <w:num w:numId="94">
    <w:abstractNumId w:val="73"/>
  </w:num>
  <w:num w:numId="95">
    <w:abstractNumId w:val="32"/>
  </w:num>
  <w:num w:numId="96">
    <w:abstractNumId w:val="17"/>
  </w:num>
  <w:num w:numId="97">
    <w:abstractNumId w:val="49"/>
  </w:num>
  <w:num w:numId="98">
    <w:abstractNumId w:val="10"/>
  </w:num>
  <w:num w:numId="99">
    <w:abstractNumId w:val="42"/>
  </w:num>
  <w:num w:numId="100">
    <w:abstractNumId w:val="2"/>
  </w:num>
  <w:num w:numId="101">
    <w:abstractNumId w:val="6"/>
  </w:num>
  <w:num w:numId="102">
    <w:abstractNumId w:val="7"/>
  </w:num>
  <w:num w:numId="103">
    <w:abstractNumId w:val="101"/>
  </w:num>
  <w:num w:numId="104">
    <w:abstractNumId w:val="16"/>
  </w:num>
  <w:num w:numId="105">
    <w:abstractNumId w:val="93"/>
  </w:num>
  <w:num w:numId="106">
    <w:abstractNumId w:val="40"/>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1E7"/>
    <w:rsid w:val="0001732D"/>
    <w:rsid w:val="00022924"/>
    <w:rsid w:val="00022C2B"/>
    <w:rsid w:val="000237CE"/>
    <w:rsid w:val="000237EB"/>
    <w:rsid w:val="00024B60"/>
    <w:rsid w:val="00024C43"/>
    <w:rsid w:val="00025117"/>
    <w:rsid w:val="00026787"/>
    <w:rsid w:val="00026804"/>
    <w:rsid w:val="0002709C"/>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3DE9"/>
    <w:rsid w:val="00054447"/>
    <w:rsid w:val="00054D45"/>
    <w:rsid w:val="00055BF9"/>
    <w:rsid w:val="00055C4A"/>
    <w:rsid w:val="00056534"/>
    <w:rsid w:val="00056659"/>
    <w:rsid w:val="000571EF"/>
    <w:rsid w:val="00057235"/>
    <w:rsid w:val="00057739"/>
    <w:rsid w:val="00057CAF"/>
    <w:rsid w:val="00061153"/>
    <w:rsid w:val="00062677"/>
    <w:rsid w:val="000633EE"/>
    <w:rsid w:val="00064439"/>
    <w:rsid w:val="00064C0C"/>
    <w:rsid w:val="00064E3A"/>
    <w:rsid w:val="00066589"/>
    <w:rsid w:val="00066A12"/>
    <w:rsid w:val="00066F4C"/>
    <w:rsid w:val="00070E6E"/>
    <w:rsid w:val="000712FC"/>
    <w:rsid w:val="00071B0C"/>
    <w:rsid w:val="000720CA"/>
    <w:rsid w:val="000724CD"/>
    <w:rsid w:val="0007310E"/>
    <w:rsid w:val="0007362C"/>
    <w:rsid w:val="00074BEA"/>
    <w:rsid w:val="00075245"/>
    <w:rsid w:val="0007588C"/>
    <w:rsid w:val="00075D75"/>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27C"/>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0CD"/>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6107"/>
    <w:rsid w:val="000D7194"/>
    <w:rsid w:val="000E07B5"/>
    <w:rsid w:val="000E0B43"/>
    <w:rsid w:val="000E2153"/>
    <w:rsid w:val="000E26E0"/>
    <w:rsid w:val="000E28CA"/>
    <w:rsid w:val="000E2C04"/>
    <w:rsid w:val="000E2D5A"/>
    <w:rsid w:val="000E38E5"/>
    <w:rsid w:val="000E39D9"/>
    <w:rsid w:val="000E4277"/>
    <w:rsid w:val="000E5234"/>
    <w:rsid w:val="000E5572"/>
    <w:rsid w:val="000E616A"/>
    <w:rsid w:val="000E663E"/>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0A1"/>
    <w:rsid w:val="001324BF"/>
    <w:rsid w:val="00132810"/>
    <w:rsid w:val="001335C7"/>
    <w:rsid w:val="001358CE"/>
    <w:rsid w:val="00135BCE"/>
    <w:rsid w:val="0013636C"/>
    <w:rsid w:val="00136F19"/>
    <w:rsid w:val="00137996"/>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7EA"/>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0CBD"/>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6BD2"/>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0A89"/>
    <w:rsid w:val="0022141B"/>
    <w:rsid w:val="002233E7"/>
    <w:rsid w:val="0022377C"/>
    <w:rsid w:val="0022381E"/>
    <w:rsid w:val="00223833"/>
    <w:rsid w:val="0022400E"/>
    <w:rsid w:val="0022404B"/>
    <w:rsid w:val="002244CB"/>
    <w:rsid w:val="00224CB6"/>
    <w:rsid w:val="00224DFC"/>
    <w:rsid w:val="00225C3B"/>
    <w:rsid w:val="00227AB5"/>
    <w:rsid w:val="002315DB"/>
    <w:rsid w:val="00231B1C"/>
    <w:rsid w:val="00231B2B"/>
    <w:rsid w:val="00232E13"/>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12F0"/>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5E27"/>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6FA8"/>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1D7A"/>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097"/>
    <w:rsid w:val="002F73C2"/>
    <w:rsid w:val="002F793A"/>
    <w:rsid w:val="00301208"/>
    <w:rsid w:val="0030200A"/>
    <w:rsid w:val="0030261A"/>
    <w:rsid w:val="00302E07"/>
    <w:rsid w:val="00303B4E"/>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5D62"/>
    <w:rsid w:val="003165B8"/>
    <w:rsid w:val="00316874"/>
    <w:rsid w:val="00316A25"/>
    <w:rsid w:val="00316A2E"/>
    <w:rsid w:val="00316EF0"/>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A6E"/>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625D"/>
    <w:rsid w:val="003576BB"/>
    <w:rsid w:val="003578B5"/>
    <w:rsid w:val="00357A3B"/>
    <w:rsid w:val="00360983"/>
    <w:rsid w:val="003617BD"/>
    <w:rsid w:val="00361885"/>
    <w:rsid w:val="0036208E"/>
    <w:rsid w:val="00362BFD"/>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4545"/>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A34"/>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0BAF"/>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7E4"/>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0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66D"/>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6C2"/>
    <w:rsid w:val="004B57B4"/>
    <w:rsid w:val="004B6AA8"/>
    <w:rsid w:val="004C00FA"/>
    <w:rsid w:val="004C0325"/>
    <w:rsid w:val="004C1F0A"/>
    <w:rsid w:val="004C42AD"/>
    <w:rsid w:val="004C4667"/>
    <w:rsid w:val="004C4D7C"/>
    <w:rsid w:val="004C4DAB"/>
    <w:rsid w:val="004C4DCA"/>
    <w:rsid w:val="004C53FE"/>
    <w:rsid w:val="004C5F0B"/>
    <w:rsid w:val="004D0178"/>
    <w:rsid w:val="004D0E5E"/>
    <w:rsid w:val="004D1772"/>
    <w:rsid w:val="004D1966"/>
    <w:rsid w:val="004D196B"/>
    <w:rsid w:val="004D265A"/>
    <w:rsid w:val="004D285A"/>
    <w:rsid w:val="004D2E37"/>
    <w:rsid w:val="004D32E2"/>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4E5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1EF"/>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08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388E"/>
    <w:rsid w:val="005A402D"/>
    <w:rsid w:val="005A4476"/>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3FF8"/>
    <w:rsid w:val="005C469B"/>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7B7"/>
    <w:rsid w:val="005E19F8"/>
    <w:rsid w:val="005E23FD"/>
    <w:rsid w:val="005E33DB"/>
    <w:rsid w:val="005E34ED"/>
    <w:rsid w:val="005E587C"/>
    <w:rsid w:val="005E5D3B"/>
    <w:rsid w:val="005E5FAD"/>
    <w:rsid w:val="005E7318"/>
    <w:rsid w:val="005E73A3"/>
    <w:rsid w:val="005F067F"/>
    <w:rsid w:val="005F1243"/>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2289"/>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094"/>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48D"/>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D38"/>
    <w:rsid w:val="00682E52"/>
    <w:rsid w:val="00683348"/>
    <w:rsid w:val="0068398A"/>
    <w:rsid w:val="00684C7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28EB"/>
    <w:rsid w:val="006A41A4"/>
    <w:rsid w:val="006A4281"/>
    <w:rsid w:val="006A4407"/>
    <w:rsid w:val="006A48F3"/>
    <w:rsid w:val="006A539D"/>
    <w:rsid w:val="006A5962"/>
    <w:rsid w:val="006A6A3A"/>
    <w:rsid w:val="006A6B50"/>
    <w:rsid w:val="006A6EFE"/>
    <w:rsid w:val="006B272F"/>
    <w:rsid w:val="006B3396"/>
    <w:rsid w:val="006B3AC8"/>
    <w:rsid w:val="006B484F"/>
    <w:rsid w:val="006B58F4"/>
    <w:rsid w:val="006B65C7"/>
    <w:rsid w:val="006B6E8E"/>
    <w:rsid w:val="006B6EA6"/>
    <w:rsid w:val="006B70E8"/>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09B5"/>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676A2"/>
    <w:rsid w:val="00770A97"/>
    <w:rsid w:val="00772C3E"/>
    <w:rsid w:val="00772CA2"/>
    <w:rsid w:val="00772D9B"/>
    <w:rsid w:val="0077347A"/>
    <w:rsid w:val="0077426A"/>
    <w:rsid w:val="00774D2B"/>
    <w:rsid w:val="00775C36"/>
    <w:rsid w:val="00777A7F"/>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235"/>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4F40"/>
    <w:rsid w:val="007D5117"/>
    <w:rsid w:val="007D522E"/>
    <w:rsid w:val="007D5356"/>
    <w:rsid w:val="007D5B12"/>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6E"/>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68D1"/>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1C1"/>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1C21"/>
    <w:rsid w:val="0087229D"/>
    <w:rsid w:val="00875B3A"/>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451"/>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D72E4"/>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0ED"/>
    <w:rsid w:val="0090197A"/>
    <w:rsid w:val="009025F4"/>
    <w:rsid w:val="00903557"/>
    <w:rsid w:val="00903A39"/>
    <w:rsid w:val="00903BE1"/>
    <w:rsid w:val="00903F25"/>
    <w:rsid w:val="009046C9"/>
    <w:rsid w:val="00904B61"/>
    <w:rsid w:val="00905DC5"/>
    <w:rsid w:val="0090709A"/>
    <w:rsid w:val="009079A3"/>
    <w:rsid w:val="00907B3D"/>
    <w:rsid w:val="00907BAA"/>
    <w:rsid w:val="00907C51"/>
    <w:rsid w:val="009106FC"/>
    <w:rsid w:val="0091225C"/>
    <w:rsid w:val="009132F9"/>
    <w:rsid w:val="00913C9F"/>
    <w:rsid w:val="009151D4"/>
    <w:rsid w:val="009158FC"/>
    <w:rsid w:val="009225E1"/>
    <w:rsid w:val="0092395F"/>
    <w:rsid w:val="00924F08"/>
    <w:rsid w:val="00925271"/>
    <w:rsid w:val="009254D5"/>
    <w:rsid w:val="00926685"/>
    <w:rsid w:val="00926829"/>
    <w:rsid w:val="00927D98"/>
    <w:rsid w:val="00930060"/>
    <w:rsid w:val="00931C97"/>
    <w:rsid w:val="009322E5"/>
    <w:rsid w:val="00932BEE"/>
    <w:rsid w:val="00933A91"/>
    <w:rsid w:val="00933ED8"/>
    <w:rsid w:val="00934D8C"/>
    <w:rsid w:val="00935DFC"/>
    <w:rsid w:val="00936759"/>
    <w:rsid w:val="00936D07"/>
    <w:rsid w:val="00937378"/>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57B"/>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77BDE"/>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0F48"/>
    <w:rsid w:val="009916A4"/>
    <w:rsid w:val="00991A95"/>
    <w:rsid w:val="00992B66"/>
    <w:rsid w:val="00993D7B"/>
    <w:rsid w:val="00994AFB"/>
    <w:rsid w:val="00995224"/>
    <w:rsid w:val="00995523"/>
    <w:rsid w:val="009957D8"/>
    <w:rsid w:val="00995F7B"/>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3BD"/>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249"/>
    <w:rsid w:val="009C73E9"/>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424"/>
    <w:rsid w:val="009E5699"/>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17E67"/>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279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4936"/>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0D35"/>
    <w:rsid w:val="00A710C8"/>
    <w:rsid w:val="00A74192"/>
    <w:rsid w:val="00A75183"/>
    <w:rsid w:val="00A76763"/>
    <w:rsid w:val="00A774C6"/>
    <w:rsid w:val="00A777B2"/>
    <w:rsid w:val="00A777E7"/>
    <w:rsid w:val="00A80DB5"/>
    <w:rsid w:val="00A81BAC"/>
    <w:rsid w:val="00A830A2"/>
    <w:rsid w:val="00A8316B"/>
    <w:rsid w:val="00A83CAA"/>
    <w:rsid w:val="00A8432A"/>
    <w:rsid w:val="00A8547F"/>
    <w:rsid w:val="00A85EB1"/>
    <w:rsid w:val="00A86188"/>
    <w:rsid w:val="00A86F30"/>
    <w:rsid w:val="00A9033B"/>
    <w:rsid w:val="00A90683"/>
    <w:rsid w:val="00A90F10"/>
    <w:rsid w:val="00A9135E"/>
    <w:rsid w:val="00A915E0"/>
    <w:rsid w:val="00A91CEB"/>
    <w:rsid w:val="00A91F95"/>
    <w:rsid w:val="00A92291"/>
    <w:rsid w:val="00A923BF"/>
    <w:rsid w:val="00A924BC"/>
    <w:rsid w:val="00A92A05"/>
    <w:rsid w:val="00A94CA9"/>
    <w:rsid w:val="00A95453"/>
    <w:rsid w:val="00A96354"/>
    <w:rsid w:val="00A96DC0"/>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4F4C"/>
    <w:rsid w:val="00B15213"/>
    <w:rsid w:val="00B15C08"/>
    <w:rsid w:val="00B16338"/>
    <w:rsid w:val="00B163FF"/>
    <w:rsid w:val="00B174A2"/>
    <w:rsid w:val="00B17774"/>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00"/>
    <w:rsid w:val="00B479DE"/>
    <w:rsid w:val="00B47A0B"/>
    <w:rsid w:val="00B47FD2"/>
    <w:rsid w:val="00B5002D"/>
    <w:rsid w:val="00B501CE"/>
    <w:rsid w:val="00B50D1B"/>
    <w:rsid w:val="00B51D2E"/>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2F08"/>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B79E8"/>
    <w:rsid w:val="00BC0533"/>
    <w:rsid w:val="00BC0658"/>
    <w:rsid w:val="00BC1170"/>
    <w:rsid w:val="00BC365F"/>
    <w:rsid w:val="00BC37B9"/>
    <w:rsid w:val="00BC3C92"/>
    <w:rsid w:val="00BC42DD"/>
    <w:rsid w:val="00BC439B"/>
    <w:rsid w:val="00BC5063"/>
    <w:rsid w:val="00BC53E6"/>
    <w:rsid w:val="00BC697A"/>
    <w:rsid w:val="00BC6C51"/>
    <w:rsid w:val="00BC71CD"/>
    <w:rsid w:val="00BC75A0"/>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6E3"/>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BB1"/>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4B0F"/>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6AF"/>
    <w:rsid w:val="00C929E8"/>
    <w:rsid w:val="00C93076"/>
    <w:rsid w:val="00C93639"/>
    <w:rsid w:val="00C93A1B"/>
    <w:rsid w:val="00C93F08"/>
    <w:rsid w:val="00C93F2E"/>
    <w:rsid w:val="00C942C3"/>
    <w:rsid w:val="00C95610"/>
    <w:rsid w:val="00C96217"/>
    <w:rsid w:val="00C974CD"/>
    <w:rsid w:val="00CA025D"/>
    <w:rsid w:val="00CA04D8"/>
    <w:rsid w:val="00CA144C"/>
    <w:rsid w:val="00CA15BF"/>
    <w:rsid w:val="00CA197F"/>
    <w:rsid w:val="00CA1AB7"/>
    <w:rsid w:val="00CA1B4A"/>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04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501"/>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9"/>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4B61"/>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2C4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09BE"/>
    <w:rsid w:val="00DD2BDF"/>
    <w:rsid w:val="00DD2F56"/>
    <w:rsid w:val="00DD3F2A"/>
    <w:rsid w:val="00DD45F4"/>
    <w:rsid w:val="00DD4AE8"/>
    <w:rsid w:val="00DD6094"/>
    <w:rsid w:val="00DD73AA"/>
    <w:rsid w:val="00DD7757"/>
    <w:rsid w:val="00DD7B1E"/>
    <w:rsid w:val="00DE0F9F"/>
    <w:rsid w:val="00DE1A39"/>
    <w:rsid w:val="00DE25F2"/>
    <w:rsid w:val="00DE26A6"/>
    <w:rsid w:val="00DE4250"/>
    <w:rsid w:val="00DE46EE"/>
    <w:rsid w:val="00DE4AB4"/>
    <w:rsid w:val="00DE4AD7"/>
    <w:rsid w:val="00DE4B40"/>
    <w:rsid w:val="00DE4B59"/>
    <w:rsid w:val="00DE5DD7"/>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3A5"/>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260"/>
    <w:rsid w:val="00E104FE"/>
    <w:rsid w:val="00E10ADE"/>
    <w:rsid w:val="00E10C18"/>
    <w:rsid w:val="00E11785"/>
    <w:rsid w:val="00E11EAF"/>
    <w:rsid w:val="00E126E6"/>
    <w:rsid w:val="00E1429C"/>
    <w:rsid w:val="00E14A98"/>
    <w:rsid w:val="00E15A3C"/>
    <w:rsid w:val="00E15A4E"/>
    <w:rsid w:val="00E15CD3"/>
    <w:rsid w:val="00E15EED"/>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47AFA"/>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2783"/>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5BB7"/>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056"/>
    <w:rsid w:val="00EA22F2"/>
    <w:rsid w:val="00EA23DD"/>
    <w:rsid w:val="00EA286B"/>
    <w:rsid w:val="00EA29D3"/>
    <w:rsid w:val="00EA3322"/>
    <w:rsid w:val="00EA3B33"/>
    <w:rsid w:val="00EA3CD2"/>
    <w:rsid w:val="00EA45D1"/>
    <w:rsid w:val="00EA45E7"/>
    <w:rsid w:val="00EA489A"/>
    <w:rsid w:val="00EA540C"/>
    <w:rsid w:val="00EA5524"/>
    <w:rsid w:val="00EA5A70"/>
    <w:rsid w:val="00EA6875"/>
    <w:rsid w:val="00EB0402"/>
    <w:rsid w:val="00EB0482"/>
    <w:rsid w:val="00EB23E6"/>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6759"/>
    <w:rsid w:val="00EC7AA3"/>
    <w:rsid w:val="00ED083C"/>
    <w:rsid w:val="00ED0D6F"/>
    <w:rsid w:val="00ED0E38"/>
    <w:rsid w:val="00ED253F"/>
    <w:rsid w:val="00ED27C6"/>
    <w:rsid w:val="00ED3049"/>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2602"/>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849"/>
    <w:rsid w:val="00EF5B8E"/>
    <w:rsid w:val="00EF75A0"/>
    <w:rsid w:val="00EF7DE8"/>
    <w:rsid w:val="00F003C0"/>
    <w:rsid w:val="00F012C4"/>
    <w:rsid w:val="00F026D2"/>
    <w:rsid w:val="00F03991"/>
    <w:rsid w:val="00F043DD"/>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4BA"/>
    <w:rsid w:val="00F30566"/>
    <w:rsid w:val="00F3260A"/>
    <w:rsid w:val="00F32617"/>
    <w:rsid w:val="00F32C27"/>
    <w:rsid w:val="00F330E7"/>
    <w:rsid w:val="00F332D8"/>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694"/>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232"/>
    <w:rsid w:val="00F9062E"/>
    <w:rsid w:val="00F90F0E"/>
    <w:rsid w:val="00F912B7"/>
    <w:rsid w:val="00F918A4"/>
    <w:rsid w:val="00F94152"/>
    <w:rsid w:val="00F95078"/>
    <w:rsid w:val="00F963BA"/>
    <w:rsid w:val="00F9735E"/>
    <w:rsid w:val="00F9787C"/>
    <w:rsid w:val="00FA0920"/>
    <w:rsid w:val="00FA0F69"/>
    <w:rsid w:val="00FA0FFF"/>
    <w:rsid w:val="00FA2059"/>
    <w:rsid w:val="00FA23FC"/>
    <w:rsid w:val="00FA2536"/>
    <w:rsid w:val="00FA2C6D"/>
    <w:rsid w:val="00FA319B"/>
    <w:rsid w:val="00FA361D"/>
    <w:rsid w:val="00FA3E10"/>
    <w:rsid w:val="00FA4237"/>
    <w:rsid w:val="00FA4955"/>
    <w:rsid w:val="00FA722B"/>
    <w:rsid w:val="00FA733D"/>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C7276"/>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0002"/>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F00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790437767">
      <w:bodyDiv w:val="1"/>
      <w:marLeft w:val="0"/>
      <w:marRight w:val="0"/>
      <w:marTop w:val="0"/>
      <w:marBottom w:val="0"/>
      <w:divBdr>
        <w:top w:val="none" w:sz="0" w:space="0" w:color="auto"/>
        <w:left w:val="none" w:sz="0" w:space="0" w:color="auto"/>
        <w:bottom w:val="none" w:sz="0" w:space="0" w:color="auto"/>
        <w:right w:val="none" w:sz="0" w:space="0" w:color="auto"/>
      </w:divBdr>
      <w:divsChild>
        <w:div w:id="824397133">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17958356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29533208">
      <w:bodyDiv w:val="1"/>
      <w:marLeft w:val="0"/>
      <w:marRight w:val="0"/>
      <w:marTop w:val="0"/>
      <w:marBottom w:val="0"/>
      <w:divBdr>
        <w:top w:val="none" w:sz="0" w:space="0" w:color="auto"/>
        <w:left w:val="none" w:sz="0" w:space="0" w:color="auto"/>
        <w:bottom w:val="none" w:sz="0" w:space="0" w:color="auto"/>
        <w:right w:val="none" w:sz="0" w:space="0" w:color="auto"/>
      </w:divBdr>
      <w:divsChild>
        <w:div w:id="759834555">
          <w:marLeft w:val="0"/>
          <w:marRight w:val="0"/>
          <w:marTop w:val="0"/>
          <w:marBottom w:val="0"/>
          <w:divBdr>
            <w:top w:val="none" w:sz="0" w:space="0" w:color="auto"/>
            <w:left w:val="none" w:sz="0" w:space="0" w:color="auto"/>
            <w:bottom w:val="none" w:sz="0" w:space="0" w:color="auto"/>
            <w:right w:val="none" w:sz="0" w:space="0" w:color="auto"/>
          </w:divBdr>
          <w:divsChild>
            <w:div w:id="6075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1334818">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45967611">
      <w:bodyDiv w:val="1"/>
      <w:marLeft w:val="0"/>
      <w:marRight w:val="0"/>
      <w:marTop w:val="0"/>
      <w:marBottom w:val="0"/>
      <w:divBdr>
        <w:top w:val="none" w:sz="0" w:space="0" w:color="auto"/>
        <w:left w:val="none" w:sz="0" w:space="0" w:color="auto"/>
        <w:bottom w:val="none" w:sz="0" w:space="0" w:color="auto"/>
        <w:right w:val="none" w:sz="0" w:space="0" w:color="auto"/>
      </w:divBdr>
      <w:divsChild>
        <w:div w:id="1619529178">
          <w:marLeft w:val="0"/>
          <w:marRight w:val="0"/>
          <w:marTop w:val="0"/>
          <w:marBottom w:val="0"/>
          <w:divBdr>
            <w:top w:val="none" w:sz="0" w:space="0" w:color="auto"/>
            <w:left w:val="none" w:sz="0" w:space="0" w:color="auto"/>
            <w:bottom w:val="none" w:sz="0" w:space="0" w:color="auto"/>
            <w:right w:val="none" w:sz="0" w:space="0" w:color="auto"/>
          </w:divBdr>
        </w:div>
      </w:divsChild>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779595635">
      <w:bodyDiv w:val="1"/>
      <w:marLeft w:val="0"/>
      <w:marRight w:val="0"/>
      <w:marTop w:val="0"/>
      <w:marBottom w:val="0"/>
      <w:divBdr>
        <w:top w:val="none" w:sz="0" w:space="0" w:color="auto"/>
        <w:left w:val="none" w:sz="0" w:space="0" w:color="auto"/>
        <w:bottom w:val="none" w:sz="0" w:space="0" w:color="auto"/>
        <w:right w:val="none" w:sz="0" w:space="0" w:color="auto"/>
      </w:divBdr>
      <w:divsChild>
        <w:div w:id="1446804978">
          <w:marLeft w:val="0"/>
          <w:marRight w:val="0"/>
          <w:marTop w:val="0"/>
          <w:marBottom w:val="0"/>
          <w:divBdr>
            <w:top w:val="none" w:sz="0" w:space="0" w:color="auto"/>
            <w:left w:val="none" w:sz="0" w:space="0" w:color="auto"/>
            <w:bottom w:val="none" w:sz="0" w:space="0" w:color="auto"/>
            <w:right w:val="none" w:sz="0" w:space="0" w:color="auto"/>
          </w:divBdr>
        </w:div>
      </w:divsChild>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header" Target="header3.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ipr"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4122" TargetMode="External"/><Relationship Id="rId47" Type="http://schemas.openxmlformats.org/officeDocument/2006/relationships/hyperlink" Target="http://semver.org/" TargetMode="External"/><Relationship Id="rId50" Type="http://schemas.openxmlformats.org/officeDocument/2006/relationships/hyperlink" Target="https://github.com/github/cmark"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3986"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footer" Target="footer1.xm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089" TargetMode="External"/><Relationship Id="rId53" Type="http://schemas.openxmlformats.org/officeDocument/2006/relationships/hyperlink" Target="https://www.iso.org/standard/42926.html" TargetMode="External"/><Relationship Id="rId5" Type="http://schemas.openxmlformats.org/officeDocument/2006/relationships/webSettings" Target="webSetting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26153.html" TargetMode="External"/><Relationship Id="rId49" Type="http://schemas.openxmlformats.org/officeDocument/2006/relationships/hyperlink" Target="https://cwe.mitre.org" TargetMode="External"/><Relationship Id="rId10" Type="http://schemas.openxmlformats.org/officeDocument/2006/relationships/hyperlink" Target="mailto:luke@semmle.com" TargetMode="External"/><Relationship Id="rId19" Type="http://schemas.openxmlformats.org/officeDocument/2006/relationships/hyperlink" Target="https://www.oasis-open.org/committees/sarif/ipr.php"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8174" TargetMode="External"/><Relationship Id="rId52" Type="http://schemas.openxmlformats.org/officeDocument/2006/relationships/hyperlink" Target="https://www.iso.org/standard/57853.html"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https://www.oasis-open.org/policies-guidelines/oasis-defined-terms-2017-05-26"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5646" TargetMode="External"/><Relationship Id="rId48" Type="http://schemas.openxmlformats.org/officeDocument/2006/relationships/hyperlink" Target="http://spec.commonmark.org/0.28/"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engineering.com/a-formal-spec-for-github-markdown/"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8B97F-3A23-4272-A7B2-93C08780C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0</TotalTime>
  <Pages>76</Pages>
  <Words>118215</Words>
  <Characters>673830</Characters>
  <Application>Microsoft Office Word</Application>
  <DocSecurity>0</DocSecurity>
  <Lines>5615</Lines>
  <Paragraphs>1580</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790465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2</cp:revision>
  <cp:lastPrinted>2011-08-05T16:21:00Z</cp:lastPrinted>
  <dcterms:created xsi:type="dcterms:W3CDTF">2019-05-11T14:00:00Z</dcterms:created>
  <dcterms:modified xsi:type="dcterms:W3CDTF">2019-05-11T14:00:00Z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